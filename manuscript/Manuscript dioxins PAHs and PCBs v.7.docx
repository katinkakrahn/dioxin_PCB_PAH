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087A9A06" w:rsidR="001E33AA" w:rsidRPr="009342DD" w:rsidRDefault="006A5B59"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Distribution of PAHs, PCBs, and PCDD/Fs in products from the full-scale pyrolysis of diverse contaminated organic waste</w:t>
      </w:r>
    </w:p>
    <w:p w14:paraId="3D7630A4" w14:textId="550B2FC8" w:rsidR="00901C7B" w:rsidRPr="009342DD" w:rsidRDefault="001D3AE7" w:rsidP="00E0192D">
      <w:pPr>
        <w:ind w:firstLine="0"/>
        <w:rPr>
          <w:i/>
          <w:iCs/>
          <w:vertAlign w:val="superscript"/>
          <w:lang w:val="en-US"/>
        </w:rPr>
      </w:pPr>
      <w:r w:rsidRPr="009342DD">
        <w:rPr>
          <w:i/>
          <w:iCs/>
          <w:lang w:val="en-US"/>
        </w:rPr>
        <w:t>Erlend Sørmo</w:t>
      </w:r>
      <w:r w:rsidR="009A68B1">
        <w:rPr>
          <w:i/>
          <w:iCs/>
          <w:vertAlign w:val="superscript"/>
          <w:lang w:val="en-US"/>
        </w:rPr>
        <w:t>1,2</w:t>
      </w:r>
      <w:r w:rsidRPr="009342DD">
        <w:rPr>
          <w:i/>
          <w:iCs/>
          <w:lang w:val="en-US"/>
        </w:rPr>
        <w:t>,</w:t>
      </w:r>
      <w:r w:rsidRPr="00AB2B49">
        <w:rPr>
          <w:i/>
          <w:iCs/>
          <w:lang w:val="en-US"/>
        </w:rPr>
        <w:t xml:space="preserve"> </w:t>
      </w:r>
      <w:r w:rsidR="009A68B1" w:rsidRPr="009342DD">
        <w:rPr>
          <w:i/>
          <w:iCs/>
          <w:lang w:val="en-US"/>
        </w:rPr>
        <w:t>Katinka M. Krah</w:t>
      </w:r>
      <w:r w:rsidR="009A68B1">
        <w:rPr>
          <w:i/>
          <w:iCs/>
          <w:lang w:val="en-US"/>
        </w:rPr>
        <w:t>n</w:t>
      </w:r>
      <w:r w:rsidR="009A68B1">
        <w:rPr>
          <w:i/>
          <w:iCs/>
          <w:vertAlign w:val="superscript"/>
          <w:lang w:val="en-US"/>
        </w:rPr>
        <w:t>3</w:t>
      </w:r>
      <w:r w:rsidR="009A68B1" w:rsidRPr="009342DD">
        <w:rPr>
          <w:i/>
          <w:iCs/>
          <w:lang w:val="en-US"/>
        </w:rPr>
        <w:t>,</w:t>
      </w:r>
      <w:r w:rsidR="009A68B1" w:rsidRPr="001D3AE7">
        <w:rPr>
          <w:i/>
          <w:iCs/>
          <w:lang w:val="en-US"/>
        </w:rPr>
        <w:t xml:space="preserve"> </w:t>
      </w:r>
      <w:r w:rsidR="00901C7B" w:rsidRPr="009342DD">
        <w:rPr>
          <w:i/>
          <w:iCs/>
          <w:lang w:val="en-US"/>
        </w:rPr>
        <w:t>Gudny</w:t>
      </w:r>
      <w:r w:rsidR="00665E10" w:rsidRPr="009342DD">
        <w:rPr>
          <w:i/>
          <w:iCs/>
          <w:lang w:val="en-US"/>
        </w:rPr>
        <w:t xml:space="preserve"> Øyre Flatabø</w:t>
      </w:r>
      <w:r w:rsidR="00665E10" w:rsidRPr="009342DD">
        <w:rPr>
          <w:i/>
          <w:iCs/>
          <w:vertAlign w:val="superscript"/>
          <w:lang w:val="en-US"/>
        </w:rPr>
        <w:t>4</w:t>
      </w:r>
      <w:r w:rsidR="00051DA1">
        <w:rPr>
          <w:i/>
          <w:iCs/>
          <w:vertAlign w:val="superscript"/>
          <w:lang w:val="en-US"/>
        </w:rPr>
        <w:t>,5</w:t>
      </w:r>
      <w:r w:rsidR="00901C7B" w:rsidRPr="009342DD">
        <w:rPr>
          <w:i/>
          <w:iCs/>
          <w:lang w:val="en-US"/>
        </w:rPr>
        <w:t xml:space="preserve">, </w:t>
      </w:r>
      <w:r w:rsidR="00216A26" w:rsidRPr="009342DD">
        <w:rPr>
          <w:i/>
          <w:iCs/>
          <w:lang w:val="en-US"/>
        </w:rPr>
        <w:t>Thomas Hartnik</w:t>
      </w:r>
      <w:r w:rsidR="00051DA1">
        <w:rPr>
          <w:i/>
          <w:iCs/>
          <w:vertAlign w:val="superscript"/>
          <w:lang w:val="en-US"/>
        </w:rPr>
        <w:t>6</w:t>
      </w:r>
      <w:r w:rsidR="00216A26" w:rsidRPr="009342DD">
        <w:rPr>
          <w:i/>
          <w:iCs/>
          <w:lang w:val="en-US"/>
        </w:rPr>
        <w:t xml:space="preserve">, </w:t>
      </w:r>
      <w:r w:rsidR="00901C7B" w:rsidRPr="009342DD">
        <w:rPr>
          <w:i/>
          <w:iCs/>
          <w:lang w:val="en-US"/>
        </w:rPr>
        <w:t>Hans Peter</w:t>
      </w:r>
      <w:r w:rsidR="00665E10" w:rsidRPr="009342DD">
        <w:rPr>
          <w:i/>
          <w:iCs/>
          <w:lang w:val="en-US"/>
        </w:rPr>
        <w:t xml:space="preserve"> H. Arp</w:t>
      </w:r>
      <w:r>
        <w:rPr>
          <w:i/>
          <w:iCs/>
          <w:vertAlign w:val="superscript"/>
          <w:lang w:val="en-US"/>
        </w:rPr>
        <w:t>2</w:t>
      </w:r>
      <w:r w:rsidR="00051DA1">
        <w:rPr>
          <w:i/>
          <w:iCs/>
          <w:vertAlign w:val="superscript"/>
          <w:lang w:val="en-US"/>
        </w:rPr>
        <w:t>,7</w:t>
      </w:r>
      <w:r w:rsidR="00901C7B" w:rsidRPr="009342DD">
        <w:rPr>
          <w:i/>
          <w:iCs/>
          <w:lang w:val="en-US"/>
        </w:rPr>
        <w:t xml:space="preserve">, </w:t>
      </w:r>
      <w:r w:rsidR="00FB0477" w:rsidRPr="009342DD">
        <w:rPr>
          <w:i/>
          <w:iCs/>
          <w:lang w:val="en-US"/>
        </w:rPr>
        <w:t>Gerard Cornelissen</w:t>
      </w:r>
      <w:r w:rsidR="00AB2B49">
        <w:rPr>
          <w:i/>
          <w:iCs/>
          <w:vertAlign w:val="superscript"/>
          <w:lang w:val="en-US"/>
        </w:rPr>
        <w:t>2</w:t>
      </w:r>
      <w:r>
        <w:rPr>
          <w:i/>
          <w:iCs/>
          <w:vertAlign w:val="superscript"/>
          <w:lang w:val="en-US"/>
        </w:rPr>
        <w:t>,3</w:t>
      </w:r>
      <w:r w:rsidR="00585552" w:rsidRPr="009342DD">
        <w:rPr>
          <w:i/>
          <w:iCs/>
          <w:vertAlign w:val="superscript"/>
          <w:lang w:val="en-US"/>
        </w:rPr>
        <w:t>*</w:t>
      </w:r>
    </w:p>
    <w:p w14:paraId="67EE8882" w14:textId="77777777" w:rsidR="009A68B1" w:rsidRDefault="009A68B1" w:rsidP="009A68B1">
      <w:pPr>
        <w:pStyle w:val="Utenavsnitt"/>
        <w:numPr>
          <w:ilvl w:val="0"/>
          <w:numId w:val="8"/>
        </w:numPr>
        <w:rPr>
          <w:vertAlign w:val="baseline"/>
        </w:rPr>
      </w:pPr>
      <w:r w:rsidRPr="00100B80">
        <w:rPr>
          <w:vertAlign w:val="baseline"/>
        </w:rPr>
        <w:t xml:space="preserve">Norwegian </w:t>
      </w:r>
      <w:r w:rsidRPr="30233887">
        <w:rPr>
          <w:vertAlign w:val="baseline"/>
        </w:rPr>
        <w:t>Geotechnical Institute (NGI), 0484 Oslo, Norway</w:t>
      </w:r>
    </w:p>
    <w:p w14:paraId="31AAF019" w14:textId="65B9D87F" w:rsidR="009A68B1" w:rsidRDefault="009A68B1" w:rsidP="009A68B1">
      <w:pPr>
        <w:pStyle w:val="Utenavsnitt"/>
        <w:numPr>
          <w:ilvl w:val="0"/>
          <w:numId w:val="8"/>
        </w:numPr>
        <w:rPr>
          <w:vertAlign w:val="baseline"/>
        </w:rPr>
      </w:pPr>
      <w:r w:rsidRPr="30233887">
        <w:rPr>
          <w:vertAlign w:val="baseline"/>
        </w:rPr>
        <w:t xml:space="preserve">Norwegian </w:t>
      </w:r>
      <w:r w:rsidRPr="00100B80">
        <w:rPr>
          <w:vertAlign w:val="baseline"/>
        </w:rPr>
        <w:t>University of Life Sciences (NMBU), 1430 Ås, Norway</w:t>
      </w:r>
      <w:r>
        <w:rPr>
          <w:vertAlign w:val="baseline"/>
        </w:rPr>
        <w:t xml:space="preserve"> </w:t>
      </w:r>
    </w:p>
    <w:p w14:paraId="4AE62B08" w14:textId="77777777" w:rsidR="009A68B1" w:rsidRDefault="001D3AE7" w:rsidP="00E0192D">
      <w:pPr>
        <w:pStyle w:val="Utenavsnitt"/>
        <w:numPr>
          <w:ilvl w:val="0"/>
          <w:numId w:val="8"/>
        </w:numPr>
        <w:rPr>
          <w:vertAlign w:val="baseline"/>
        </w:rPr>
      </w:pPr>
      <w:r>
        <w:rPr>
          <w:vertAlign w:val="baseline"/>
        </w:rPr>
        <w:t>Lindum AS, 3036 Drammen, Norway</w:t>
      </w:r>
      <w:r w:rsidR="00665E10" w:rsidRPr="009A68B1">
        <w:rPr>
          <w:vertAlign w:val="baseline"/>
        </w:rPr>
        <w:t xml:space="preserve"> </w:t>
      </w:r>
    </w:p>
    <w:p w14:paraId="4DC1C5CC" w14:textId="77777777" w:rsidR="009A68B1" w:rsidRDefault="00665E10" w:rsidP="00E0192D">
      <w:pPr>
        <w:pStyle w:val="Utenavsnitt"/>
        <w:numPr>
          <w:ilvl w:val="0"/>
          <w:numId w:val="8"/>
        </w:numPr>
        <w:rPr>
          <w:vertAlign w:val="baseline"/>
        </w:rPr>
      </w:pPr>
      <w:r w:rsidRPr="009A68B1">
        <w:rPr>
          <w:vertAlign w:val="baseline"/>
        </w:rPr>
        <w:t xml:space="preserve">Scanship AS, </w:t>
      </w:r>
      <w:proofErr w:type="spellStart"/>
      <w:r w:rsidRPr="009A68B1">
        <w:rPr>
          <w:vertAlign w:val="baseline"/>
        </w:rPr>
        <w:t>Nedre</w:t>
      </w:r>
      <w:proofErr w:type="spellEnd"/>
      <w:r w:rsidRPr="009A68B1">
        <w:rPr>
          <w:vertAlign w:val="baseline"/>
        </w:rPr>
        <w:t xml:space="preserve"> </w:t>
      </w:r>
      <w:proofErr w:type="spellStart"/>
      <w:r w:rsidRPr="009A68B1">
        <w:rPr>
          <w:vertAlign w:val="baseline"/>
        </w:rPr>
        <w:t>Langgate</w:t>
      </w:r>
      <w:proofErr w:type="spellEnd"/>
      <w:r w:rsidRPr="009A68B1">
        <w:rPr>
          <w:vertAlign w:val="baseline"/>
        </w:rPr>
        <w:t xml:space="preserve"> 19, 3126, </w:t>
      </w:r>
      <w:proofErr w:type="spellStart"/>
      <w:r w:rsidRPr="009A68B1">
        <w:rPr>
          <w:vertAlign w:val="baseline"/>
        </w:rPr>
        <w:t>Tønsberg</w:t>
      </w:r>
      <w:proofErr w:type="spellEnd"/>
      <w:r w:rsidRPr="009A68B1">
        <w:rPr>
          <w:vertAlign w:val="baseline"/>
        </w:rPr>
        <w:t>, Norway</w:t>
      </w:r>
    </w:p>
    <w:p w14:paraId="27E61A07" w14:textId="77777777" w:rsidR="009A68B1" w:rsidRPr="009A68B1" w:rsidRDefault="00051DA1" w:rsidP="00E0192D">
      <w:pPr>
        <w:pStyle w:val="Utenavsnitt"/>
        <w:numPr>
          <w:ilvl w:val="0"/>
          <w:numId w:val="8"/>
        </w:numPr>
        <w:rPr>
          <w:vertAlign w:val="baseline"/>
        </w:rPr>
      </w:pPr>
      <w:r w:rsidRPr="009A68B1">
        <w:rPr>
          <w:vertAlign w:val="baseline"/>
          <w:lang w:val="en-GB"/>
        </w:rPr>
        <w:t xml:space="preserve">University of South-Eastern Norway (USN), </w:t>
      </w:r>
      <w:proofErr w:type="spellStart"/>
      <w:r w:rsidRPr="009A68B1">
        <w:rPr>
          <w:vertAlign w:val="baseline"/>
          <w:lang w:val="en-GB"/>
        </w:rPr>
        <w:t>Porsgrunn</w:t>
      </w:r>
      <w:proofErr w:type="spellEnd"/>
      <w:r w:rsidRPr="009A68B1">
        <w:rPr>
          <w:vertAlign w:val="baseline"/>
          <w:lang w:val="en-GB"/>
        </w:rPr>
        <w:t>, Norway</w:t>
      </w:r>
    </w:p>
    <w:p w14:paraId="0731E496" w14:textId="77777777" w:rsidR="009A68B1" w:rsidRDefault="00205A70" w:rsidP="00E0192D">
      <w:pPr>
        <w:pStyle w:val="Utenavsnitt"/>
        <w:numPr>
          <w:ilvl w:val="0"/>
          <w:numId w:val="8"/>
        </w:numPr>
        <w:rPr>
          <w:vertAlign w:val="baseline"/>
        </w:rPr>
      </w:pPr>
      <w:r w:rsidRPr="009A68B1">
        <w:rPr>
          <w:vertAlign w:val="baseline"/>
        </w:rPr>
        <w:t xml:space="preserve">Norwegian Institute </w:t>
      </w:r>
      <w:r w:rsidR="00E71339" w:rsidRPr="009A68B1">
        <w:rPr>
          <w:vertAlign w:val="baseline"/>
        </w:rPr>
        <w:t>of Bioeconomy</w:t>
      </w:r>
      <w:r w:rsidR="001E780F" w:rsidRPr="009A68B1">
        <w:rPr>
          <w:vertAlign w:val="baseline"/>
        </w:rPr>
        <w:t xml:space="preserve"> Research (NIBIO), </w:t>
      </w:r>
      <w:r w:rsidR="00F56784" w:rsidRPr="009A68B1">
        <w:rPr>
          <w:vertAlign w:val="baseline"/>
        </w:rPr>
        <w:t xml:space="preserve">1433 </w:t>
      </w:r>
      <w:proofErr w:type="spellStart"/>
      <w:r w:rsidR="00F56784" w:rsidRPr="009A68B1">
        <w:rPr>
          <w:vertAlign w:val="baseline"/>
        </w:rPr>
        <w:t>Ås</w:t>
      </w:r>
      <w:proofErr w:type="spellEnd"/>
      <w:r w:rsidR="00F56784" w:rsidRPr="009A68B1">
        <w:rPr>
          <w:vertAlign w:val="baseline"/>
        </w:rPr>
        <w:t>, Norway</w:t>
      </w:r>
    </w:p>
    <w:p w14:paraId="3D41D335" w14:textId="7C092DE0" w:rsidR="00665E10" w:rsidRPr="009A68B1" w:rsidRDefault="00665E10" w:rsidP="00E0192D">
      <w:pPr>
        <w:pStyle w:val="Utenavsnitt"/>
        <w:numPr>
          <w:ilvl w:val="0"/>
          <w:numId w:val="8"/>
        </w:numPr>
        <w:rPr>
          <w:vertAlign w:val="baseline"/>
        </w:rPr>
      </w:pPr>
      <w:r w:rsidRPr="009A68B1">
        <w:rPr>
          <w:vertAlign w:val="baseline"/>
        </w:rPr>
        <w:t>Norwegian University of Science and Technology (NTNU), 7491 Trondheim, Norway</w:t>
      </w:r>
    </w:p>
    <w:p w14:paraId="6FF47E81" w14:textId="77777777" w:rsidR="00051DA1" w:rsidRDefault="00051DA1" w:rsidP="00E0192D">
      <w:pPr>
        <w:pStyle w:val="Utenavsnitt"/>
        <w:rPr>
          <w:sz w:val="24"/>
          <w:szCs w:val="24"/>
          <w:vertAlign w:val="baseline"/>
        </w:rPr>
      </w:pPr>
    </w:p>
    <w:p w14:paraId="576C20E7" w14:textId="3EB990CB" w:rsidR="00E15BE6" w:rsidRPr="00E15BE6" w:rsidRDefault="00E15BE6" w:rsidP="00E0192D">
      <w:pPr>
        <w:pStyle w:val="Utenavsnitt"/>
        <w:rPr>
          <w:sz w:val="24"/>
          <w:szCs w:val="24"/>
          <w:vertAlign w:val="baseline"/>
        </w:rPr>
      </w:pPr>
      <w:r w:rsidRPr="00E15BE6">
        <w:rPr>
          <w:sz w:val="24"/>
          <w:szCs w:val="24"/>
          <w:vertAlign w:val="baseline"/>
        </w:rPr>
        <w:t xml:space="preserve">*Corresponding author contact details: </w:t>
      </w:r>
      <w:r w:rsidR="00665E10">
        <w:rPr>
          <w:sz w:val="24"/>
          <w:szCs w:val="24"/>
          <w:vertAlign w:val="baseline"/>
        </w:rPr>
        <w:t>gerard.cornelissen</w:t>
      </w:r>
      <w:r w:rsidRPr="00E15BE6">
        <w:rPr>
          <w:sz w:val="24"/>
          <w:szCs w:val="24"/>
          <w:vertAlign w:val="baseline"/>
        </w:rPr>
        <w:t>@ngi.no</w:t>
      </w:r>
    </w:p>
    <w:p w14:paraId="41D85681" w14:textId="77777777" w:rsidR="00E15BE6" w:rsidRDefault="000722B1" w:rsidP="00E15BE6">
      <w:pPr>
        <w:pStyle w:val="Heading3"/>
        <w:rPr>
          <w:lang w:val="en-US"/>
        </w:rPr>
      </w:pPr>
      <w:r w:rsidRPr="00E15BE6">
        <w:rPr>
          <w:lang w:val="en-US"/>
        </w:rPr>
        <w:t xml:space="preserve">Keywords: </w:t>
      </w:r>
    </w:p>
    <w:p w14:paraId="30A4C69D" w14:textId="04BF7258" w:rsidR="007C0196" w:rsidRDefault="00E15BE6" w:rsidP="00DC5010">
      <w:pPr>
        <w:spacing w:before="240"/>
        <w:ind w:firstLine="0"/>
        <w:rPr>
          <w:lang w:val="en-US"/>
        </w:rPr>
      </w:pPr>
      <w:r>
        <w:rPr>
          <w:lang w:val="en-US"/>
        </w:rPr>
        <w:t xml:space="preserve">Pyrolysis, sewage sludge, </w:t>
      </w:r>
      <w:r w:rsidR="00197BE0">
        <w:rPr>
          <w:lang w:val="en-US"/>
        </w:rPr>
        <w:t xml:space="preserve">organic waste, </w:t>
      </w:r>
      <w:r w:rsidR="005452DB">
        <w:rPr>
          <w:lang w:val="en-US"/>
        </w:rPr>
        <w:t>legacy pollutants</w:t>
      </w:r>
      <w:r>
        <w:rPr>
          <w:lang w:val="en-US"/>
        </w:rPr>
        <w:t xml:space="preserve">, biochar, emission factors </w:t>
      </w:r>
    </w:p>
    <w:p w14:paraId="648E8BB1" w14:textId="14A1C7B3" w:rsidR="00535052" w:rsidRPr="00535052" w:rsidRDefault="00535052" w:rsidP="00DC5010">
      <w:pPr>
        <w:spacing w:before="240"/>
        <w:ind w:firstLine="0"/>
        <w:rPr>
          <w:u w:val="single"/>
          <w:lang w:val="en-US"/>
        </w:rPr>
      </w:pPr>
      <w:r w:rsidRPr="00535052">
        <w:rPr>
          <w:u w:val="single"/>
          <w:lang w:val="en-US"/>
        </w:rPr>
        <w:t xml:space="preserve">Highlights: </w:t>
      </w:r>
    </w:p>
    <w:p w14:paraId="096327DE" w14:textId="232C9908" w:rsidR="00535052" w:rsidRDefault="00535052" w:rsidP="00535052">
      <w:pPr>
        <w:pStyle w:val="ListParagraph"/>
        <w:numPr>
          <w:ilvl w:val="0"/>
          <w:numId w:val="7"/>
        </w:numPr>
        <w:spacing w:before="240"/>
        <w:rPr>
          <w:lang w:val="en-US"/>
        </w:rPr>
      </w:pPr>
      <w:r>
        <w:rPr>
          <w:lang w:val="en-US"/>
        </w:rPr>
        <w:t>Organic waste with legacy contaminants pyrolyzed in full-scale system</w:t>
      </w:r>
    </w:p>
    <w:p w14:paraId="43A733B8" w14:textId="57748755" w:rsidR="00535052" w:rsidRDefault="00535052" w:rsidP="00535052">
      <w:pPr>
        <w:pStyle w:val="ListParagraph"/>
        <w:numPr>
          <w:ilvl w:val="0"/>
          <w:numId w:val="7"/>
        </w:numPr>
        <w:spacing w:before="240"/>
        <w:rPr>
          <w:lang w:val="en-US"/>
        </w:rPr>
      </w:pPr>
      <w:r>
        <w:rPr>
          <w:lang w:val="en-US"/>
        </w:rPr>
        <w:t xml:space="preserve">Distribution of PAHs, PCBs and PCDD/Fs across pyrolysis products </w:t>
      </w:r>
      <w:proofErr w:type="gramStart"/>
      <w:r>
        <w:rPr>
          <w:lang w:val="en-US"/>
        </w:rPr>
        <w:t>documented</w:t>
      </w:r>
      <w:proofErr w:type="gramEnd"/>
    </w:p>
    <w:p w14:paraId="0906DE2B" w14:textId="09305011" w:rsidR="00535052" w:rsidRDefault="00535052" w:rsidP="00535052">
      <w:pPr>
        <w:pStyle w:val="ListParagraph"/>
        <w:numPr>
          <w:ilvl w:val="0"/>
          <w:numId w:val="7"/>
        </w:numPr>
        <w:spacing w:before="240"/>
        <w:rPr>
          <w:lang w:val="en-US"/>
        </w:rPr>
      </w:pPr>
      <w:r>
        <w:rPr>
          <w:lang w:val="en-US"/>
        </w:rPr>
        <w:t xml:space="preserve">Emission factors for PAHs and PCDD/Fs in waste organic waste pyrolysis </w:t>
      </w:r>
      <w:proofErr w:type="gramStart"/>
      <w:r>
        <w:rPr>
          <w:lang w:val="en-US"/>
        </w:rPr>
        <w:t>reported</w:t>
      </w:r>
      <w:proofErr w:type="gramEnd"/>
    </w:p>
    <w:p w14:paraId="69391A58" w14:textId="0AC90576" w:rsidR="00535052" w:rsidRPr="00535052" w:rsidRDefault="00535052" w:rsidP="00535052">
      <w:pPr>
        <w:pStyle w:val="ListParagraph"/>
        <w:numPr>
          <w:ilvl w:val="0"/>
          <w:numId w:val="7"/>
        </w:numPr>
        <w:spacing w:before="240"/>
        <w:rPr>
          <w:lang w:val="en-US"/>
        </w:rPr>
      </w:pPr>
      <w:r>
        <w:rPr>
          <w:lang w:val="en-US"/>
        </w:rPr>
        <w:t xml:space="preserve">Net loss of PCBs and PCDD/Fs during pyrolysis </w:t>
      </w:r>
      <w:proofErr w:type="gramStart"/>
      <w:r>
        <w:rPr>
          <w:lang w:val="en-US"/>
        </w:rPr>
        <w:t>confirmed</w:t>
      </w:r>
      <w:proofErr w:type="gramEnd"/>
    </w:p>
    <w:p w14:paraId="66F1C259" w14:textId="75C83B2B" w:rsidR="00E15BE6" w:rsidRDefault="00E15BE6" w:rsidP="00E15BE6">
      <w:pPr>
        <w:pStyle w:val="Heading3"/>
        <w:rPr>
          <w:lang w:val="en-US"/>
        </w:rPr>
      </w:pPr>
      <w:r>
        <w:rPr>
          <w:lang w:val="en-US"/>
        </w:rPr>
        <w:t>Graphical Abstract</w:t>
      </w:r>
    </w:p>
    <w:p w14:paraId="294AEC81" w14:textId="77777777" w:rsidR="00AB2B49" w:rsidRPr="00AB2B49" w:rsidRDefault="00AB2B49" w:rsidP="00AB2B49">
      <w:pPr>
        <w:rPr>
          <w:lang w:val="en-US"/>
        </w:rPr>
      </w:pPr>
    </w:p>
    <w:p w14:paraId="13A0E0D9" w14:textId="2D0864B8" w:rsidR="007C0196" w:rsidRDefault="000722B1" w:rsidP="00401EEE">
      <w:pPr>
        <w:pStyle w:val="Utenkapittel"/>
      </w:pPr>
      <w:commentRangeStart w:id="0"/>
      <w:r w:rsidRPr="00100B80">
        <w:lastRenderedPageBreak/>
        <w:t>Abstract</w:t>
      </w:r>
      <w:commentRangeEnd w:id="0"/>
      <w:r w:rsidR="00E866AB">
        <w:rPr>
          <w:rStyle w:val="CommentReference"/>
          <w:color w:val="auto"/>
          <w:lang w:val="nb-NO"/>
        </w:rPr>
        <w:commentReference w:id="0"/>
      </w:r>
    </w:p>
    <w:p w14:paraId="46C4EE12" w14:textId="0D8685F9" w:rsidR="00D05CF3" w:rsidRDefault="00D05CF3" w:rsidP="00052D69">
      <w:pPr>
        <w:ind w:firstLine="0"/>
        <w:rPr>
          <w:lang w:val="en-US"/>
        </w:rPr>
      </w:pPr>
      <w:r>
        <w:rPr>
          <w:lang w:val="en-US"/>
        </w:rPr>
        <w:t xml:space="preserve">Pyrolysis </w:t>
      </w:r>
      <w:ins w:id="1" w:author="Katinka Krahn" w:date="2023-05-30T13:21:00Z">
        <w:r w:rsidR="009A68B1">
          <w:rPr>
            <w:lang w:val="en-US"/>
          </w:rPr>
          <w:t>may</w:t>
        </w:r>
      </w:ins>
      <w:del w:id="2" w:author="Katinka Krahn" w:date="2023-05-30T13:21:00Z">
        <w:r w:rsidDel="009A68B1">
          <w:rPr>
            <w:lang w:val="en-US"/>
          </w:rPr>
          <w:delText>might</w:delText>
        </w:r>
      </w:del>
      <w:r>
        <w:rPr>
          <w:lang w:val="en-US"/>
        </w:rPr>
        <w:t xml:space="preserve"> be a better alternative than incineration for handling of contaminated organic wastes, such as sewage sludge </w:t>
      </w:r>
      <w:r w:rsidR="00535052">
        <w:rPr>
          <w:lang w:val="en-US"/>
        </w:rPr>
        <w:t>due</w:t>
      </w:r>
      <w:r>
        <w:rPr>
          <w:lang w:val="en-US"/>
        </w:rPr>
        <w:t xml:space="preserve"> to the potential benefits of pyrogenic carbon capture and storage and value chains related to biochar use. However, questions have been raised about the extent of formation/destruction of legacy contaminants such as polycyclic aromatic hydrocarbons (PAHs), polychlorinated biphenyls (PCBs) and polychlorinated dibenzo dioxins and furans (PCDD/Fs) in the pyrolysis process. Therefore, six organic wastes, including limed and digested sewage sludge, waste timber, garden waste, and food waste reject</w:t>
      </w:r>
      <w:ins w:id="3" w:author="Katinka Krahn" w:date="2023-05-30T13:24:00Z">
        <w:r w:rsidR="009A68B1">
          <w:rPr>
            <w:lang w:val="en-US"/>
          </w:rPr>
          <w:t>,</w:t>
        </w:r>
      </w:ins>
      <w:r>
        <w:rPr>
          <w:lang w:val="en-US"/>
        </w:rPr>
        <w:t xml:space="preserve"> were pyrolyzed in a </w:t>
      </w:r>
      <w:r w:rsidR="00535052">
        <w:rPr>
          <w:lang w:val="en-US"/>
        </w:rPr>
        <w:t>full-scale</w:t>
      </w:r>
      <w:r>
        <w:rPr>
          <w:lang w:val="en-US"/>
        </w:rPr>
        <w:t xml:space="preserve"> </w:t>
      </w:r>
      <w:r w:rsidR="00535052">
        <w:rPr>
          <w:lang w:val="en-US"/>
        </w:rPr>
        <w:t xml:space="preserve">medium size </w:t>
      </w:r>
      <w:r>
        <w:rPr>
          <w:lang w:val="en-US"/>
        </w:rPr>
        <w:t>unit</w:t>
      </w:r>
      <w:r w:rsidR="00535052">
        <w:rPr>
          <w:lang w:val="en-US"/>
        </w:rPr>
        <w:t xml:space="preserve"> (2-5 kg biochar hr</w:t>
      </w:r>
      <w:r w:rsidR="00535052" w:rsidRPr="00535052">
        <w:rPr>
          <w:vertAlign w:val="superscript"/>
          <w:lang w:val="en-US"/>
        </w:rPr>
        <w:t>-1</w:t>
      </w:r>
      <w:r w:rsidR="00535052">
        <w:rPr>
          <w:lang w:val="en-US"/>
        </w:rPr>
        <w:t>)</w:t>
      </w:r>
      <w:r>
        <w:rPr>
          <w:lang w:val="en-US"/>
        </w:rPr>
        <w:t xml:space="preserve"> at temperatures between 500 and 800 </w:t>
      </w:r>
      <w:ins w:id="4" w:author="Katinka Krahn" w:date="2023-05-30T13:22:00Z">
        <w:r w:rsidR="009A68B1">
          <w:rPr>
            <w:lang w:val="en-US"/>
          </w:rPr>
          <w:t>˚</w:t>
        </w:r>
      </w:ins>
      <w:r>
        <w:rPr>
          <w:lang w:val="en-US"/>
        </w:rPr>
        <w:t xml:space="preserve">C. A distribution of PAHs, PCBs, and PCDD/Fs in feedstocks and pyrolysis products (biochar, condensate and flue gas) was established, </w:t>
      </w:r>
      <w:ins w:id="5" w:author="Katinka Krahn" w:date="2023-05-30T13:25:00Z">
        <w:r w:rsidR="009A68B1">
          <w:rPr>
            <w:lang w:val="en-US"/>
          </w:rPr>
          <w:t xml:space="preserve">and </w:t>
        </w:r>
      </w:ins>
      <w:r>
        <w:rPr>
          <w:lang w:val="en-US"/>
        </w:rPr>
        <w:t>demonstrat</w:t>
      </w:r>
      <w:ins w:id="6" w:author="Katinka Krahn" w:date="2023-05-30T13:25:00Z">
        <w:r w:rsidR="009A68B1">
          <w:rPr>
            <w:lang w:val="en-US"/>
          </w:rPr>
          <w:t>ed</w:t>
        </w:r>
      </w:ins>
      <w:del w:id="7" w:author="Katinka Krahn" w:date="2023-05-30T13:25:00Z">
        <w:r w:rsidDel="009A68B1">
          <w:rPr>
            <w:lang w:val="en-US"/>
          </w:rPr>
          <w:delText>ing</w:delText>
        </w:r>
      </w:del>
      <w:r>
        <w:rPr>
          <w:lang w:val="en-US"/>
        </w:rPr>
        <w:t xml:space="preserve"> that removal efficiencies (RE) from the solid matrix was high (&gt;99%) for both PCBs and PCDD/Fs and </w:t>
      </w:r>
      <w:ins w:id="8" w:author="Katinka Krahn" w:date="2023-05-30T13:27:00Z">
        <w:r w:rsidR="009A68B1">
          <w:rPr>
            <w:lang w:val="en-US"/>
          </w:rPr>
          <w:t xml:space="preserve">that the </w:t>
        </w:r>
      </w:ins>
      <w:r>
        <w:rPr>
          <w:lang w:val="en-US"/>
        </w:rPr>
        <w:t xml:space="preserve">resulting concentrations </w:t>
      </w:r>
      <w:ins w:id="9" w:author="Katinka Krahn" w:date="2023-05-30T13:27:00Z">
        <w:r w:rsidR="009A68B1">
          <w:rPr>
            <w:lang w:val="en-US"/>
          </w:rPr>
          <w:t xml:space="preserve">were </w:t>
        </w:r>
      </w:ins>
      <w:r>
        <w:rPr>
          <w:lang w:val="en-US"/>
        </w:rPr>
        <w:t xml:space="preserve">below the thresholds suggested by the European Biochar Certificate (EBC). PAH content in the biochar varied between the different feedstock sources and tended to be lower for the </w:t>
      </w:r>
      <w:proofErr w:type="gramStart"/>
      <w:r>
        <w:rPr>
          <w:lang w:val="en-US"/>
        </w:rPr>
        <w:t>chars</w:t>
      </w:r>
      <w:proofErr w:type="gramEnd"/>
      <w:r>
        <w:rPr>
          <w:lang w:val="en-US"/>
        </w:rPr>
        <w:t xml:space="preserve"> produced at the highest temperatures but were mostly below EBC thresholds. Furthermore, it was documented that PAHs, PCBs, </w:t>
      </w:r>
      <w:ins w:id="10" w:author="Katinka Krahn" w:date="2023-05-30T13:23:00Z">
        <w:r w:rsidR="009A68B1">
          <w:rPr>
            <w:lang w:val="en-US"/>
          </w:rPr>
          <w:t xml:space="preserve">and </w:t>
        </w:r>
      </w:ins>
      <w:r>
        <w:rPr>
          <w:lang w:val="en-US"/>
        </w:rPr>
        <w:t xml:space="preserve">PCDD/Fs all accumulate in the condensate, making this product a hazardous waste. Incineration for energy generation is therefore recommended for pyrolysis </w:t>
      </w:r>
      <w:commentRangeStart w:id="11"/>
      <w:r>
        <w:rPr>
          <w:lang w:val="en-US"/>
        </w:rPr>
        <w:t>oils</w:t>
      </w:r>
      <w:commentRangeEnd w:id="11"/>
      <w:r w:rsidR="009A68B1">
        <w:rPr>
          <w:rStyle w:val="CommentReference"/>
        </w:rPr>
        <w:commentReference w:id="11"/>
      </w:r>
      <w:r>
        <w:rPr>
          <w:lang w:val="en-US"/>
        </w:rPr>
        <w:t>. Emission concentrations for PAHs and PCDD/Fs were</w:t>
      </w:r>
      <w:r w:rsidR="00535052">
        <w:rPr>
          <w:lang w:val="en-US"/>
        </w:rPr>
        <w:t xml:space="preserve"> mainly associated with particles and were</w:t>
      </w:r>
      <w:r>
        <w:rPr>
          <w:lang w:val="en-US"/>
        </w:rPr>
        <w:t xml:space="preserve"> below thresholds set by the European Union for waste incineration, and emission factors (EF) show</w:t>
      </w:r>
      <w:r w:rsidR="00535052">
        <w:rPr>
          <w:lang w:val="en-US"/>
        </w:rPr>
        <w:t>ed</w:t>
      </w:r>
      <w:r>
        <w:rPr>
          <w:lang w:val="en-US"/>
        </w:rPr>
        <w:t xml:space="preserve"> that</w:t>
      </w:r>
      <w:r w:rsidR="00535052">
        <w:rPr>
          <w:lang w:val="en-US"/>
        </w:rPr>
        <w:t xml:space="preserve"> 0.0002 – 78 mg PAHs</w:t>
      </w:r>
      <w:r>
        <w:rPr>
          <w:lang w:val="en-US"/>
        </w:rPr>
        <w:t xml:space="preserve"> </w:t>
      </w:r>
      <w:r w:rsidR="00535052">
        <w:rPr>
          <w:lang w:val="en-US"/>
        </w:rPr>
        <w:t>tonne</w:t>
      </w:r>
      <w:r w:rsidR="00535052" w:rsidRPr="00535052">
        <w:rPr>
          <w:vertAlign w:val="superscript"/>
          <w:lang w:val="en-US"/>
        </w:rPr>
        <w:t>-1</w:t>
      </w:r>
      <w:r w:rsidR="00535052">
        <w:rPr>
          <w:lang w:val="en-US"/>
        </w:rPr>
        <w:t xml:space="preserve"> biochar and 0.002 – 0.45 µg TEQ PCDD/Fs tonne</w:t>
      </w:r>
      <w:r w:rsidR="00535052" w:rsidRPr="00535052">
        <w:rPr>
          <w:vertAlign w:val="superscript"/>
          <w:lang w:val="en-US"/>
        </w:rPr>
        <w:t>-1</w:t>
      </w:r>
      <w:r w:rsidR="00535052">
        <w:rPr>
          <w:lang w:val="en-US"/>
        </w:rPr>
        <w:t xml:space="preserve"> biochar</w:t>
      </w:r>
      <w:r>
        <w:rPr>
          <w:lang w:val="en-US"/>
        </w:rPr>
        <w:t xml:space="preserve"> </w:t>
      </w:r>
      <w:r w:rsidR="00535052">
        <w:rPr>
          <w:lang w:val="en-US"/>
        </w:rPr>
        <w:t>were</w:t>
      </w:r>
      <w:r>
        <w:rPr>
          <w:lang w:val="en-US"/>
        </w:rPr>
        <w:t xml:space="preserve"> released during pyrolysis of the various wastes. A mass balance further demonstrated a net loss of 69-90% of PCDD/Fs during pyrolysis, supporting conclusions from previous works that PCDD/F-formation is negligible in high temperature</w:t>
      </w:r>
      <w:r w:rsidR="00535052">
        <w:rPr>
          <w:lang w:val="en-US"/>
        </w:rPr>
        <w:t xml:space="preserve"> (&gt;500 °C)</w:t>
      </w:r>
      <w:r>
        <w:rPr>
          <w:lang w:val="en-US"/>
        </w:rPr>
        <w:t xml:space="preserve"> </w:t>
      </w:r>
      <w:r w:rsidR="00535052">
        <w:rPr>
          <w:lang w:val="en-US"/>
        </w:rPr>
        <w:t xml:space="preserve">biomass pyrolysis.  </w:t>
      </w:r>
      <w:r>
        <w:rPr>
          <w:lang w:val="en-US"/>
        </w:rPr>
        <w:t xml:space="preserve">    </w:t>
      </w:r>
    </w:p>
    <w:p w14:paraId="56D2A59E" w14:textId="1BB36B19" w:rsidR="006D1BB5" w:rsidRDefault="006D1BB5" w:rsidP="00401EEE">
      <w:pPr>
        <w:pStyle w:val="Heading1"/>
      </w:pPr>
      <w:bookmarkStart w:id="12" w:name="_Ref104794203"/>
      <w:r w:rsidRPr="00401EEE">
        <w:lastRenderedPageBreak/>
        <w:t>Introduction</w:t>
      </w:r>
      <w:bookmarkEnd w:id="12"/>
      <w:r w:rsidR="0097145C">
        <w:t xml:space="preserve"> </w:t>
      </w:r>
    </w:p>
    <w:p w14:paraId="485AD93C" w14:textId="0B006CB2" w:rsidR="00913E67" w:rsidRDefault="00EB28DF" w:rsidP="00913E67">
      <w:pPr>
        <w:ind w:firstLine="0"/>
        <w:rPr>
          <w:lang w:val="en-US"/>
        </w:rPr>
      </w:pPr>
      <w:r>
        <w:rPr>
          <w:lang w:val="en-US"/>
        </w:rPr>
        <w:t>Persistent o</w:t>
      </w:r>
      <w:r w:rsidR="00913E67" w:rsidRPr="00913E67">
        <w:rPr>
          <w:lang w:val="en-US"/>
        </w:rPr>
        <w:t>rganic pollutants</w:t>
      </w:r>
      <w:r w:rsidR="00CA2C88">
        <w:rPr>
          <w:lang w:val="en-US"/>
        </w:rPr>
        <w:t xml:space="preserve"> (POPs)</w:t>
      </w:r>
      <w:r w:rsidR="00913E67" w:rsidRPr="00913E67">
        <w:rPr>
          <w:lang w:val="en-US"/>
        </w:rPr>
        <w:t xml:space="preserve"> </w:t>
      </w:r>
      <w:r>
        <w:rPr>
          <w:lang w:val="en-US"/>
        </w:rPr>
        <w:t>that originate</w:t>
      </w:r>
      <w:r w:rsidR="00913E67" w:rsidRPr="00913E67">
        <w:rPr>
          <w:lang w:val="en-US"/>
        </w:rPr>
        <w:t xml:space="preserve"> from synthetic chemical</w:t>
      </w:r>
      <w:r w:rsidR="0098176F">
        <w:rPr>
          <w:lang w:val="en-US"/>
        </w:rPr>
        <w:t>s</w:t>
      </w:r>
      <w:r w:rsidR="00913E67" w:rsidRPr="00913E67">
        <w:rPr>
          <w:lang w:val="en-US"/>
        </w:rPr>
        <w:t xml:space="preserve"> </w:t>
      </w:r>
      <w:r>
        <w:rPr>
          <w:lang w:val="en-US"/>
        </w:rPr>
        <w:t xml:space="preserve">in consumer products </w:t>
      </w:r>
      <w:r w:rsidR="005750E7">
        <w:rPr>
          <w:lang w:val="en-US"/>
        </w:rPr>
        <w:t>distribute into</w:t>
      </w:r>
      <w:r w:rsidR="00D4013C">
        <w:rPr>
          <w:lang w:val="en-US"/>
        </w:rPr>
        <w:t xml:space="preserve"> the environment and subsequently concentrate in waste streams</w:t>
      </w:r>
      <w:r w:rsidR="00B90680">
        <w:rPr>
          <w:lang w:val="en-US"/>
        </w:rPr>
        <w:t xml:space="preserve"> including sewage sludge</w:t>
      </w:r>
      <w:r w:rsidR="00DE4F90">
        <w:rPr>
          <w:lang w:val="en-US"/>
        </w:rPr>
        <w:t xml:space="preserve"> </w:t>
      </w:r>
      <w:sdt>
        <w:sdtPr>
          <w:rPr>
            <w:color w:val="000000"/>
            <w:lang w:val="en-US"/>
          </w:rPr>
          <w:tag w:val="MENDELEY_CITATION_v3_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"/>
          <w:id w:val="-182520625"/>
          <w:placeholder>
            <w:docPart w:val="DefaultPlaceholder_-1854013440"/>
          </w:placeholder>
        </w:sdtPr>
        <w:sdtEndPr/>
        <w:sdtContent>
          <w:r w:rsidR="00B37D22" w:rsidRPr="00B37D22">
            <w:rPr>
              <w:lang w:val="en-US"/>
            </w:rPr>
            <w:t xml:space="preserve">(Cornelissen et al., 2012; </w:t>
          </w:r>
          <w:proofErr w:type="spellStart"/>
          <w:r w:rsidR="00B37D22" w:rsidRPr="00B37D22">
            <w:rPr>
              <w:lang w:val="en-US"/>
            </w:rPr>
            <w:t>Olie</w:t>
          </w:r>
          <w:proofErr w:type="spellEnd"/>
          <w:r w:rsidR="00B37D22" w:rsidRPr="00B37D22">
            <w:rPr>
              <w:lang w:val="en-US"/>
            </w:rPr>
            <w:t xml:space="preserve"> et al., 1977; Pereira &amp; </w:t>
          </w:r>
          <w:proofErr w:type="spellStart"/>
          <w:r w:rsidR="00B37D22" w:rsidRPr="00B37D22">
            <w:rPr>
              <w:lang w:val="en-US"/>
            </w:rPr>
            <w:t>Kuch</w:t>
          </w:r>
          <w:proofErr w:type="spellEnd"/>
          <w:r w:rsidR="00B37D22" w:rsidRPr="00B37D22">
            <w:rPr>
              <w:lang w:val="en-US"/>
            </w:rPr>
            <w:t>, 2005)</w:t>
          </w:r>
        </w:sdtContent>
      </w:sdt>
      <w:r w:rsidR="000C125A">
        <w:rPr>
          <w:color w:val="000000"/>
          <w:lang w:val="en-US"/>
        </w:rPr>
        <w:t>.</w:t>
      </w:r>
      <w:r w:rsidR="00913E67" w:rsidRPr="00913E67">
        <w:rPr>
          <w:lang w:val="en-US"/>
        </w:rPr>
        <w:t xml:space="preserve"> </w:t>
      </w:r>
      <w:r w:rsidR="005750E7" w:rsidRPr="00500D9D">
        <w:rPr>
          <w:lang w:val="en-US"/>
        </w:rPr>
        <w:t>Polychlorinated biphenyls (PCBs)</w:t>
      </w:r>
      <w:r w:rsidR="005750E7">
        <w:rPr>
          <w:lang w:val="en-US"/>
        </w:rPr>
        <w:t>, p</w:t>
      </w:r>
      <w:r w:rsidR="005750E7" w:rsidRPr="006D068E">
        <w:rPr>
          <w:lang w:val="en-US"/>
        </w:rPr>
        <w:t>olychlorinated dibenzo-p-dioxins</w:t>
      </w:r>
      <w:r w:rsidR="005750E7">
        <w:rPr>
          <w:lang w:val="en-US"/>
        </w:rPr>
        <w:t xml:space="preserve"> </w:t>
      </w:r>
      <w:r w:rsidR="005750E7" w:rsidRPr="006D068E">
        <w:rPr>
          <w:lang w:val="en-US"/>
        </w:rPr>
        <w:t>and dibenzofurans (PCDD/Fs)</w:t>
      </w:r>
      <w:r w:rsidR="005750E7">
        <w:rPr>
          <w:lang w:val="en-US"/>
        </w:rPr>
        <w:t>, and p</w:t>
      </w:r>
      <w:r w:rsidR="005750E7" w:rsidRPr="00997DF6">
        <w:rPr>
          <w:lang w:val="en-US"/>
        </w:rPr>
        <w:t>olycyclic aromatic hydrocarbons (PAH</w:t>
      </w:r>
      <w:r w:rsidR="005750E7">
        <w:rPr>
          <w:lang w:val="en-US"/>
        </w:rPr>
        <w:t>s</w:t>
      </w:r>
      <w:r w:rsidR="005750E7" w:rsidRPr="00997DF6">
        <w:rPr>
          <w:lang w:val="en-US"/>
        </w:rPr>
        <w:t>)</w:t>
      </w:r>
      <w:r w:rsidR="005750E7">
        <w:rPr>
          <w:lang w:val="en-US"/>
        </w:rPr>
        <w:t>, are groups of legacy pollutants of particular concern due to their persistence, bioaccumulation, and toxicity</w:t>
      </w:r>
      <w:r>
        <w:rPr>
          <w:lang w:val="en-US"/>
        </w:rPr>
        <w:t xml:space="preserve"> </w:t>
      </w:r>
      <w:sdt>
        <w:sdtPr>
          <w:rPr>
            <w:color w:val="000000"/>
            <w:lang w:val="en-US"/>
          </w:rPr>
          <w:tag w:val="MENDELEY_CITATION_v3_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"/>
          <w:id w:val="-614131668"/>
          <w:placeholder>
            <w:docPart w:val="DefaultPlaceholder_-1854013440"/>
          </w:placeholder>
        </w:sdtPr>
        <w:sdtEndPr/>
        <w:sdtContent>
          <w:r w:rsidR="00B37D22" w:rsidRPr="00B37D22">
            <w:rPr>
              <w:lang w:val="en-US"/>
            </w:rPr>
            <w:t>(</w:t>
          </w:r>
          <w:proofErr w:type="spellStart"/>
          <w:r w:rsidR="00B37D22" w:rsidRPr="00B37D22">
            <w:rPr>
              <w:lang w:val="en-US"/>
            </w:rPr>
            <w:t>Eljarrat</w:t>
          </w:r>
          <w:proofErr w:type="spellEnd"/>
          <w:r w:rsidR="00B37D22" w:rsidRPr="00B37D22">
            <w:rPr>
              <w:lang w:val="en-US"/>
            </w:rPr>
            <w:t xml:space="preserve"> &amp; Barceló, 2003)</w:t>
          </w:r>
        </w:sdtContent>
      </w:sdt>
      <w:r w:rsidR="005750E7">
        <w:rPr>
          <w:lang w:val="en-US"/>
        </w:rPr>
        <w:t xml:space="preserve">. </w:t>
      </w:r>
      <w:r w:rsidR="00913E67" w:rsidRPr="00913E67">
        <w:rPr>
          <w:lang w:val="en-US"/>
        </w:rPr>
        <w:t xml:space="preserve">Therefore, there is a need to develop safe methods to treat </w:t>
      </w:r>
      <w:r w:rsidR="00B90680">
        <w:rPr>
          <w:lang w:val="en-US"/>
        </w:rPr>
        <w:t xml:space="preserve">POP-contaminated </w:t>
      </w:r>
      <w:r w:rsidR="00913E67" w:rsidRPr="00913E67">
        <w:rPr>
          <w:lang w:val="en-US"/>
        </w:rPr>
        <w:t>waste</w:t>
      </w:r>
      <w:r w:rsidR="0098176F">
        <w:rPr>
          <w:lang w:val="en-US"/>
        </w:rPr>
        <w:t>.</w:t>
      </w:r>
      <w:r w:rsidR="00913E67" w:rsidRPr="00913E67">
        <w:rPr>
          <w:lang w:val="en-US"/>
        </w:rPr>
        <w:t xml:space="preserve"> </w:t>
      </w:r>
    </w:p>
    <w:p w14:paraId="1F92D1EC" w14:textId="397B5241" w:rsidR="00FB58E0" w:rsidRDefault="00500D9D" w:rsidP="00B90680">
      <w:pPr>
        <w:rPr>
          <w:lang w:val="en-US"/>
        </w:rPr>
      </w:pPr>
      <w:r w:rsidRPr="00500D9D">
        <w:rPr>
          <w:lang w:val="en-US"/>
        </w:rPr>
        <w:t>PCBs are well-known for their strong chemical and physical stability, resistance to degradation at high temperatures, low volatility, and electrical resistance, making them ideal for use in electrical equipment</w:t>
      </w:r>
      <w:r w:rsidR="00A77EC1">
        <w:rPr>
          <w:lang w:val="en-US"/>
        </w:rPr>
        <w:t xml:space="preserve"> </w:t>
      </w:r>
      <w:sdt>
        <w:sdtPr>
          <w:rPr>
            <w:color w:val="000000"/>
            <w:lang w:val="en-US"/>
          </w:rPr>
          <w:tag w:val="MENDELEY_CITATION_v3_eyJjaXRhdGlvbklEIjoiTUVOREVMRVlfQ0lUQVRJT05fYmE5Njk4NzItNDI5OC00ZGM2LTkxYWUtNWI2MzdjMDMxN2Vl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1383863551"/>
          <w:placeholder>
            <w:docPart w:val="DefaultPlaceholder_-1854013440"/>
          </w:placeholder>
        </w:sdtPr>
        <w:sdtEndPr/>
        <w:sdtContent>
          <w:r w:rsidR="00B37D22" w:rsidRPr="00B37D22">
            <w:rPr>
              <w:color w:val="000000"/>
              <w:lang w:val="en-US"/>
            </w:rPr>
            <w:t>(Castro-Jiménez et al., 2008)</w:t>
          </w:r>
        </w:sdtContent>
      </w:sdt>
      <w:r w:rsidRPr="00500D9D">
        <w:rPr>
          <w:lang w:val="en-US"/>
        </w:rPr>
        <w:t xml:space="preserve">. </w:t>
      </w:r>
      <w:r w:rsidR="006D068E" w:rsidRPr="006D068E">
        <w:rPr>
          <w:lang w:val="en-US"/>
        </w:rPr>
        <w:t xml:space="preserve">Polychlorinated dibenzo-p-dioxins and dibenzofurans (PCDD/Fs) are formed unintentionally during the production of chlorinated compounds or during combustion processes. </w:t>
      </w:r>
      <w:r w:rsidR="006D068E">
        <w:rPr>
          <w:lang w:val="en-US"/>
        </w:rPr>
        <w:t>PCDD/Fs</w:t>
      </w:r>
      <w:r w:rsidR="006D068E" w:rsidRPr="006D068E">
        <w:rPr>
          <w:lang w:val="en-US"/>
        </w:rPr>
        <w:t xml:space="preserve"> are potent carcinogens</w:t>
      </w:r>
      <w:r w:rsidR="00F64176">
        <w:rPr>
          <w:lang w:val="en-US"/>
        </w:rPr>
        <w:t xml:space="preserve"> </w:t>
      </w:r>
      <w:sdt>
        <w:sdtPr>
          <w:rPr>
            <w:lang w:val="en-US"/>
          </w:rPr>
          <w:tag w:val="MENDELEY_CITATION_v3_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"/>
          <w:id w:val="-291833301"/>
          <w:placeholder>
            <w:docPart w:val="DefaultPlaceholder_-1854013440"/>
          </w:placeholder>
        </w:sdtPr>
        <w:sdtEndPr/>
        <w:sdtContent>
          <w:r w:rsidR="00B37D22" w:rsidRPr="00B37D22">
            <w:rPr>
              <w:lang w:val="en-US"/>
            </w:rPr>
            <w:t>(White &amp; Birnbaum, 2009)</w:t>
          </w:r>
        </w:sdtContent>
      </w:sdt>
      <w:r w:rsidR="006D068E" w:rsidRPr="006D068E">
        <w:rPr>
          <w:lang w:val="en-US"/>
        </w:rPr>
        <w:t xml:space="preserve"> </w:t>
      </w:r>
      <w:r w:rsidR="0054760A">
        <w:rPr>
          <w:lang w:val="en-US"/>
        </w:rPr>
        <w:t>that can be</w:t>
      </w:r>
      <w:r w:rsidR="006D068E" w:rsidRPr="006D068E">
        <w:rPr>
          <w:lang w:val="en-US"/>
        </w:rPr>
        <w:t xml:space="preserve"> formed during waste incineration and chemical manufacturing (such as herbicides and pesticides) under specific conditions involving high temperature, organic matter,</w:t>
      </w:r>
      <w:r w:rsidR="00D5278F">
        <w:rPr>
          <w:lang w:val="en-US"/>
        </w:rPr>
        <w:t xml:space="preserve"> metal catalysts,</w:t>
      </w:r>
      <w:r w:rsidR="006D068E" w:rsidRPr="006D068E">
        <w:rPr>
          <w:lang w:val="en-US"/>
        </w:rPr>
        <w:t xml:space="preserve"> chlorine,</w:t>
      </w:r>
      <w:r w:rsidR="007732C8">
        <w:rPr>
          <w:lang w:val="en-US"/>
        </w:rPr>
        <w:t xml:space="preserve"> as well as</w:t>
      </w:r>
      <w:r w:rsidR="006D068E" w:rsidRPr="006D068E">
        <w:rPr>
          <w:lang w:val="en-US"/>
        </w:rPr>
        <w:t xml:space="preserve"> low oxygen levels</w:t>
      </w:r>
      <w:r w:rsidR="0062029D">
        <w:rPr>
          <w:lang w:val="en-US"/>
        </w:rPr>
        <w:t xml:space="preserve"> </w:t>
      </w:r>
      <w:sdt>
        <w:sdtPr>
          <w:rPr>
            <w:color w:val="000000"/>
            <w:lang w:val="en-US"/>
          </w:rPr>
          <w:tag w:val="MENDELEY_CITATION_v3_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"/>
          <w:id w:val="-164553642"/>
          <w:placeholder>
            <w:docPart w:val="CC3DA04C81CC4AB4BD2B0296C6F880BC"/>
          </w:placeholder>
        </w:sdtPr>
        <w:sdtEndPr/>
        <w:sdtContent>
          <w:r w:rsidR="00B37D22" w:rsidRPr="00B37D22">
            <w:rPr>
              <w:color w:val="000000"/>
              <w:lang w:val="en-US"/>
            </w:rPr>
            <w:t>(</w:t>
          </w:r>
          <w:proofErr w:type="spellStart"/>
          <w:r w:rsidR="00B37D22" w:rsidRPr="00B37D22">
            <w:rPr>
              <w:color w:val="000000"/>
              <w:lang w:val="en-US"/>
            </w:rPr>
            <w:t>Altarawneh</w:t>
          </w:r>
          <w:proofErr w:type="spellEnd"/>
          <w:r w:rsidR="00B37D22" w:rsidRPr="00B37D22">
            <w:rPr>
              <w:color w:val="000000"/>
              <w:lang w:val="en-US"/>
            </w:rPr>
            <w:t xml:space="preserve"> et al., 2009; Stanmore, 2004)</w:t>
          </w:r>
        </w:sdtContent>
      </w:sdt>
      <w:r w:rsidR="006D068E" w:rsidRPr="006D068E">
        <w:rPr>
          <w:lang w:val="en-US"/>
        </w:rPr>
        <w:t>.</w:t>
      </w:r>
      <w:r w:rsidR="001C5ED8">
        <w:rPr>
          <w:lang w:val="en-US"/>
        </w:rPr>
        <w:t xml:space="preserve"> </w:t>
      </w:r>
      <w:r w:rsidR="0097145C" w:rsidRPr="00997DF6">
        <w:rPr>
          <w:lang w:val="en-US"/>
        </w:rPr>
        <w:t>Polycyclic aromatic hydrocarbons (PAH</w:t>
      </w:r>
      <w:r w:rsidR="00997DF6">
        <w:rPr>
          <w:lang w:val="en-US"/>
        </w:rPr>
        <w:t>s</w:t>
      </w:r>
      <w:r w:rsidR="0097145C" w:rsidRPr="00997DF6">
        <w:rPr>
          <w:lang w:val="en-US"/>
        </w:rPr>
        <w:t>)</w:t>
      </w:r>
      <w:r w:rsidR="00997DF6">
        <w:rPr>
          <w:lang w:val="en-US"/>
        </w:rPr>
        <w:t xml:space="preserve"> </w:t>
      </w:r>
      <w:r w:rsidR="008F2AA8">
        <w:rPr>
          <w:lang w:val="en-US"/>
        </w:rPr>
        <w:t xml:space="preserve">are formed through the incomplete combustion of organic matter, such as fossil fuels, wood, </w:t>
      </w:r>
      <w:r w:rsidR="004C7F20">
        <w:rPr>
          <w:lang w:val="en-US"/>
        </w:rPr>
        <w:t>and plastics</w:t>
      </w:r>
      <w:r w:rsidR="003C7E0F">
        <w:rPr>
          <w:lang w:val="en-US"/>
        </w:rPr>
        <w:t xml:space="preserve">. </w:t>
      </w:r>
      <w:r w:rsidR="00B90680">
        <w:rPr>
          <w:color w:val="000000"/>
          <w:lang w:val="en-US"/>
        </w:rPr>
        <w:t xml:space="preserve">They also form easily during waste incineration due to incomplete combustion </w:t>
      </w:r>
      <w:sdt>
        <w:sdtPr>
          <w:rPr>
            <w:color w:val="000000"/>
            <w:lang w:val="en-US"/>
          </w:rPr>
          <w:tag w:val="MENDELEY_CITATION_v3_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4XV19LCJwYWdlIjoiMTkwNC0xOTA5IiwicHVibGlzaGVyIjoiQUNTIFB1YmxpY2F0aW9ucyIsImlzc3VlIjoiNiIsInZvbHVtZSI6IjQyIn0sImlzVGVtcG9yYXJ5IjpmYWxzZX1dfQ=="/>
          <w:id w:val="-478771941"/>
          <w:placeholder>
            <w:docPart w:val="C09FF8F8CB294768AEBF400A054835F7"/>
          </w:placeholder>
        </w:sdtPr>
        <w:sdtEndPr/>
        <w:sdtContent>
          <w:r w:rsidR="00B37D22" w:rsidRPr="00B37D22">
            <w:rPr>
              <w:color w:val="000000"/>
              <w:lang w:val="en-US"/>
            </w:rPr>
            <w:t>(Horii et al., 2008)</w:t>
          </w:r>
        </w:sdtContent>
      </w:sdt>
      <w:r w:rsidR="00B90680">
        <w:rPr>
          <w:lang w:val="en-US"/>
        </w:rPr>
        <w:t>.</w:t>
      </w:r>
    </w:p>
    <w:p w14:paraId="414990CB" w14:textId="7AFDB0DE" w:rsidR="000B100E" w:rsidRDefault="00FB58E0" w:rsidP="007732C8">
      <w:pPr>
        <w:rPr>
          <w:lang w:val="en-US"/>
        </w:rPr>
      </w:pPr>
      <w:r>
        <w:rPr>
          <w:lang w:val="en-US"/>
        </w:rPr>
        <w:t>PCDD/Fs and PCBs</w:t>
      </w:r>
      <w:r w:rsidR="00E87248">
        <w:rPr>
          <w:lang w:val="en-US"/>
        </w:rPr>
        <w:t xml:space="preserve"> </w:t>
      </w:r>
      <w:r>
        <w:rPr>
          <w:lang w:val="en-US"/>
        </w:rPr>
        <w:t xml:space="preserve">up-concentrate </w:t>
      </w:r>
      <w:r w:rsidR="00E87248">
        <w:rPr>
          <w:lang w:val="en-US"/>
        </w:rPr>
        <w:t xml:space="preserve">in </w:t>
      </w:r>
      <w:r>
        <w:rPr>
          <w:lang w:val="en-US"/>
        </w:rPr>
        <w:t xml:space="preserve">most </w:t>
      </w:r>
      <w:r w:rsidR="00E87248">
        <w:rPr>
          <w:lang w:val="en-US"/>
        </w:rPr>
        <w:t>waste streams such as sewage sludge and other organic waste</w:t>
      </w:r>
      <w:r>
        <w:rPr>
          <w:lang w:val="en-US"/>
        </w:rPr>
        <w:t xml:space="preserve"> due to their ubiquitous presence</w:t>
      </w:r>
      <w:r w:rsidR="000C125A">
        <w:rPr>
          <w:lang w:val="en-US"/>
        </w:rPr>
        <w:t xml:space="preserve"> </w:t>
      </w:r>
      <w:sdt>
        <w:sdtPr>
          <w:rPr>
            <w:color w:val="000000"/>
            <w:lang w:val="en-US"/>
          </w:rPr>
          <w:tag w:val="MENDELEY_CITATION_v3_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"/>
          <w:id w:val="255104375"/>
          <w:placeholder>
            <w:docPart w:val="DefaultPlaceholder_-1854013440"/>
          </w:placeholder>
        </w:sdtPr>
        <w:sdtEndPr/>
        <w:sdtContent>
          <w:r w:rsidR="00B37D22" w:rsidRPr="00B37D22">
            <w:rPr>
              <w:color w:val="000000"/>
              <w:lang w:val="en-US"/>
            </w:rPr>
            <w:t>(Stevens et al., 2001)</w:t>
          </w:r>
        </w:sdtContent>
      </w:sdt>
      <w:r w:rsidR="00E87248">
        <w:rPr>
          <w:lang w:val="en-US"/>
        </w:rPr>
        <w:t>.</w:t>
      </w:r>
      <w:r>
        <w:rPr>
          <w:lang w:val="en-US"/>
        </w:rPr>
        <w:t xml:space="preserve"> </w:t>
      </w:r>
      <w:r w:rsidR="000B100E">
        <w:rPr>
          <w:lang w:val="en-US"/>
        </w:rPr>
        <w:t xml:space="preserve">High concentrations of organic pollutants </w:t>
      </w:r>
      <w:r w:rsidR="00B90680">
        <w:rPr>
          <w:lang w:val="en-US"/>
        </w:rPr>
        <w:t xml:space="preserve">complicate </w:t>
      </w:r>
      <w:r w:rsidR="000B100E">
        <w:rPr>
          <w:lang w:val="en-US"/>
        </w:rPr>
        <w:t xml:space="preserve">proper waste management </w:t>
      </w:r>
      <w:r w:rsidR="00B90680">
        <w:rPr>
          <w:lang w:val="en-US"/>
        </w:rPr>
        <w:t>due to challenges in the</w:t>
      </w:r>
      <w:r w:rsidR="005A4ECF">
        <w:rPr>
          <w:lang w:val="en-US"/>
        </w:rPr>
        <w:t xml:space="preserve"> safe remov</w:t>
      </w:r>
      <w:r w:rsidR="00B90680">
        <w:rPr>
          <w:lang w:val="en-US"/>
        </w:rPr>
        <w:t xml:space="preserve">al or </w:t>
      </w:r>
      <w:r w:rsidR="005A4ECF">
        <w:rPr>
          <w:lang w:val="en-US"/>
        </w:rPr>
        <w:t>stabiliz</w:t>
      </w:r>
      <w:r w:rsidR="00B90680">
        <w:rPr>
          <w:lang w:val="en-US"/>
        </w:rPr>
        <w:t>ation of</w:t>
      </w:r>
      <w:r w:rsidR="005A4ECF">
        <w:rPr>
          <w:lang w:val="en-US"/>
        </w:rPr>
        <w:t xml:space="preserve"> PCDD/Fs and PCBs</w:t>
      </w:r>
      <w:r w:rsidR="00B90680">
        <w:rPr>
          <w:lang w:val="en-US"/>
        </w:rPr>
        <w:t>.</w:t>
      </w:r>
      <w:r w:rsidR="000B100E">
        <w:rPr>
          <w:lang w:val="en-US"/>
        </w:rPr>
        <w:t xml:space="preserve"> Municipal waste incineration at </w:t>
      </w:r>
      <w:r w:rsidR="004074EF" w:rsidRPr="004074EF">
        <w:rPr>
          <w:lang w:val="en-US"/>
        </w:rPr>
        <w:t xml:space="preserve">&gt;1000 </w:t>
      </w:r>
      <w:r w:rsidR="000B100E">
        <w:rPr>
          <w:lang w:val="en-US"/>
        </w:rPr>
        <w:t>˚C is the standard</w:t>
      </w:r>
      <w:r w:rsidR="004074EF" w:rsidRPr="004074EF">
        <w:rPr>
          <w:lang w:val="en-US"/>
        </w:rPr>
        <w:t xml:space="preserve"> waste handling strategy for dealing with hazardous contaminated waste streams</w:t>
      </w:r>
      <w:r w:rsidR="00C84E10">
        <w:rPr>
          <w:lang w:val="en-US"/>
        </w:rPr>
        <w:t xml:space="preserve"> </w:t>
      </w:r>
      <w:sdt>
        <w:sdtPr>
          <w:rPr>
            <w:color w:val="000000"/>
            <w:lang w:val="en-US"/>
          </w:rPr>
          <w:tag w:val="MENDELEY_CITATION_v3_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"/>
          <w:id w:val="1275992880"/>
          <w:placeholder>
            <w:docPart w:val="DefaultPlaceholder_-1854013440"/>
          </w:placeholder>
        </w:sdtPr>
        <w:sdtEndPr/>
        <w:sdtContent>
          <w:r w:rsidR="00B37D22" w:rsidRPr="00B37D22">
            <w:rPr>
              <w:color w:val="000000"/>
              <w:lang w:val="en-US"/>
            </w:rPr>
            <w:t>(Hsu et al., 2021)</w:t>
          </w:r>
        </w:sdtContent>
      </w:sdt>
      <w:r w:rsidR="004074EF" w:rsidRPr="004074EF">
        <w:rPr>
          <w:lang w:val="en-US"/>
        </w:rPr>
        <w:t xml:space="preserve">. </w:t>
      </w:r>
      <w:r w:rsidR="000B100E">
        <w:rPr>
          <w:lang w:val="en-US"/>
        </w:rPr>
        <w:t>However, i</w:t>
      </w:r>
      <w:r w:rsidR="004074EF">
        <w:rPr>
          <w:lang w:val="en-US"/>
        </w:rPr>
        <w:t xml:space="preserve">ncineration </w:t>
      </w:r>
      <w:r w:rsidR="000B100E">
        <w:rPr>
          <w:lang w:val="en-US"/>
        </w:rPr>
        <w:t xml:space="preserve">emits greenhouse gases and is energy intensive for </w:t>
      </w:r>
      <w:r w:rsidR="004074EF">
        <w:rPr>
          <w:lang w:val="en-US"/>
        </w:rPr>
        <w:t xml:space="preserve">wet substrates </w:t>
      </w:r>
      <w:r w:rsidR="000B100E">
        <w:rPr>
          <w:lang w:val="en-US"/>
        </w:rPr>
        <w:t>such as sewage sludge</w:t>
      </w:r>
      <w:r w:rsidR="00C84E10">
        <w:rPr>
          <w:lang w:val="en-US"/>
        </w:rPr>
        <w:t xml:space="preserve"> </w:t>
      </w:r>
      <w:sdt>
        <w:sdtPr>
          <w:rPr>
            <w:lang w:val="en-US"/>
          </w:rPr>
          <w:tag w:val="MENDELEY_CITATION_v3_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"/>
          <w:id w:val="185639998"/>
          <w:placeholder>
            <w:docPart w:val="DefaultPlaceholder_-1854013440"/>
          </w:placeholder>
        </w:sdtPr>
        <w:sdtEndPr/>
        <w:sdtContent>
          <w:r w:rsidR="00B37D22" w:rsidRPr="00B37D22">
            <w:rPr>
              <w:lang w:val="en-US"/>
            </w:rPr>
            <w:t>(</w:t>
          </w:r>
          <w:proofErr w:type="spellStart"/>
          <w:r w:rsidR="00B37D22" w:rsidRPr="00B37D22">
            <w:rPr>
              <w:lang w:val="en-US"/>
            </w:rPr>
            <w:t>Samolada</w:t>
          </w:r>
          <w:proofErr w:type="spellEnd"/>
          <w:r w:rsidR="00B37D22" w:rsidRPr="00B37D22">
            <w:rPr>
              <w:lang w:val="en-US"/>
            </w:rPr>
            <w:t xml:space="preserve"> &amp; </w:t>
          </w:r>
          <w:proofErr w:type="spellStart"/>
          <w:r w:rsidR="00B37D22" w:rsidRPr="00B37D22">
            <w:rPr>
              <w:lang w:val="en-US"/>
            </w:rPr>
            <w:t>Zabaniotou</w:t>
          </w:r>
          <w:proofErr w:type="spellEnd"/>
          <w:r w:rsidR="00B37D22" w:rsidRPr="00B37D22">
            <w:rPr>
              <w:lang w:val="en-US"/>
            </w:rPr>
            <w:t>, 2014)</w:t>
          </w:r>
        </w:sdtContent>
      </w:sdt>
      <w:r w:rsidR="00997DF6">
        <w:rPr>
          <w:lang w:val="en-US"/>
        </w:rPr>
        <w:t xml:space="preserve">. </w:t>
      </w:r>
      <w:r w:rsidR="00A34E56">
        <w:rPr>
          <w:color w:val="000000"/>
          <w:lang w:val="en-US"/>
        </w:rPr>
        <w:t>As a result</w:t>
      </w:r>
      <w:r w:rsidR="005A4ECF">
        <w:rPr>
          <w:color w:val="000000"/>
          <w:lang w:val="en-US"/>
        </w:rPr>
        <w:t>, pyrolysis of sewage sludge</w:t>
      </w:r>
      <w:r w:rsidR="00A34E56">
        <w:rPr>
          <w:color w:val="000000"/>
          <w:lang w:val="en-US"/>
        </w:rPr>
        <w:t xml:space="preserve"> has come up as a viable alternative for sewage sludge treatment</w:t>
      </w:r>
      <w:r w:rsidR="00C84E10">
        <w:rPr>
          <w:color w:val="000000"/>
          <w:lang w:val="en-US"/>
        </w:rPr>
        <w:t xml:space="preserve"> </w:t>
      </w:r>
      <w:sdt>
        <w:sdtPr>
          <w:rPr>
            <w:color w:val="000000"/>
            <w:lang w:val="en-US"/>
          </w:rPr>
          <w:tag w:val="MENDELEY_CITATION_v3_eyJjaXRhdGlvbklEIjoiTUVOREVMRVlfQ0lUQVRJT05fZTE3MzY1OTEtOWU1Zi00YzRlLWFjMmItZjc4ZmYxOTRkN2QyIiwicHJvcGVydGllcyI6eyJub3RlSW5kZXgiOjB9LCJpc0VkaXRlZCI6ZmFsc2UsIm1hbnVhbE92ZXJyaWRlIjp7ImlzTWFudWFsbHlPdmVycmlkZGVuIjpmYWxzZSwiY2l0ZXByb2NUZXh0IjoiK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V19"/>
          <w:id w:val="-1955623586"/>
          <w:placeholder>
            <w:docPart w:val="DefaultPlaceholder_-1854013440"/>
          </w:placeholder>
        </w:sdtPr>
        <w:sdtEndPr/>
        <w:sdtContent>
          <w:r w:rsidR="00B37D22" w:rsidRPr="00B37D22">
            <w:rPr>
              <w:color w:val="000000"/>
              <w:lang w:val="en-US"/>
            </w:rPr>
            <w:t>(Sørmo et al., 2023)</w:t>
          </w:r>
        </w:sdtContent>
      </w:sdt>
      <w:r w:rsidR="00C84E10">
        <w:rPr>
          <w:color w:val="000000"/>
          <w:lang w:val="en-US"/>
        </w:rPr>
        <w:t>.</w:t>
      </w:r>
      <w:r w:rsidR="00A34E56">
        <w:rPr>
          <w:color w:val="000000"/>
          <w:lang w:val="en-US"/>
        </w:rPr>
        <w:t xml:space="preserve"> This</w:t>
      </w:r>
      <w:r w:rsidR="005A4ECF">
        <w:rPr>
          <w:color w:val="000000"/>
          <w:lang w:val="en-US"/>
        </w:rPr>
        <w:t xml:space="preserve"> produce</w:t>
      </w:r>
      <w:r w:rsidR="008815DB">
        <w:rPr>
          <w:color w:val="000000"/>
          <w:lang w:val="en-US"/>
        </w:rPr>
        <w:t>s</w:t>
      </w:r>
      <w:r w:rsidR="005A4ECF">
        <w:rPr>
          <w:color w:val="000000"/>
          <w:lang w:val="en-US"/>
        </w:rPr>
        <w:t xml:space="preserve"> biochar</w:t>
      </w:r>
      <w:r w:rsidR="008815DB">
        <w:rPr>
          <w:color w:val="000000"/>
          <w:lang w:val="en-US"/>
        </w:rPr>
        <w:t>, which</w:t>
      </w:r>
      <w:r w:rsidR="005A4ECF">
        <w:rPr>
          <w:color w:val="000000"/>
          <w:lang w:val="en-US"/>
        </w:rPr>
        <w:t xml:space="preserve"> is a promising solution for the restrictions on use of raw </w:t>
      </w:r>
      <w:r w:rsidR="005A4ECF" w:rsidRPr="006B40CA">
        <w:rPr>
          <w:lang w:val="en-US"/>
        </w:rPr>
        <w:t>sewage sludge</w:t>
      </w:r>
      <w:r w:rsidR="005A4ECF">
        <w:rPr>
          <w:lang w:val="en-US"/>
        </w:rPr>
        <w:t xml:space="preserve"> on agricultural fields due to contents of organic pollutants</w:t>
      </w:r>
      <w:r w:rsidR="00B90680">
        <w:rPr>
          <w:lang w:val="en-US"/>
        </w:rPr>
        <w:t xml:space="preserve"> and</w:t>
      </w:r>
      <w:r w:rsidR="005A4ECF">
        <w:rPr>
          <w:lang w:val="en-US"/>
        </w:rPr>
        <w:t xml:space="preserve"> heavy metals, </w:t>
      </w:r>
      <w:r w:rsidR="00B90680">
        <w:rPr>
          <w:lang w:val="en-US"/>
        </w:rPr>
        <w:t xml:space="preserve">as well as </w:t>
      </w:r>
      <w:r w:rsidR="005A4ECF">
        <w:rPr>
          <w:lang w:val="en-US"/>
        </w:rPr>
        <w:t>nutrient enrichment</w:t>
      </w:r>
      <w:r w:rsidR="00C84E10">
        <w:rPr>
          <w:lang w:val="en-US"/>
        </w:rPr>
        <w:t xml:space="preserve"> </w:t>
      </w:r>
      <w:sdt>
        <w:sdtPr>
          <w:rPr>
            <w:color w:val="000000"/>
            <w:lang w:val="en-US"/>
          </w:rPr>
          <w:tag w:val="MENDELEY_CITATION_v3_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"/>
          <w:id w:val="1506249194"/>
          <w:placeholder>
            <w:docPart w:val="DefaultPlaceholder_-1854013440"/>
          </w:placeholder>
        </w:sdtPr>
        <w:sdtEndPr/>
        <w:sdtContent>
          <w:r w:rsidR="00B37D22" w:rsidRPr="00B37D22">
            <w:rPr>
              <w:color w:val="000000"/>
              <w:lang w:val="en-US"/>
            </w:rPr>
            <w:t>(</w:t>
          </w:r>
          <w:proofErr w:type="spellStart"/>
          <w:r w:rsidR="00B37D22" w:rsidRPr="00B37D22">
            <w:rPr>
              <w:color w:val="000000"/>
              <w:lang w:val="en-US"/>
            </w:rPr>
            <w:t>Cies̈lik</w:t>
          </w:r>
          <w:proofErr w:type="spellEnd"/>
          <w:r w:rsidR="00B37D22" w:rsidRPr="00B37D22">
            <w:rPr>
              <w:color w:val="000000"/>
              <w:lang w:val="en-US"/>
            </w:rPr>
            <w:t xml:space="preserve"> et al., 2015)</w:t>
          </w:r>
        </w:sdtContent>
      </w:sdt>
      <w:r w:rsidR="005A4ECF">
        <w:rPr>
          <w:lang w:val="en-US"/>
        </w:rPr>
        <w:t xml:space="preserve">. </w:t>
      </w:r>
      <w:r w:rsidR="00FB7D13">
        <w:rPr>
          <w:lang w:val="en-US"/>
        </w:rPr>
        <w:t>During pyrolysis at high enough temperatures, organic contaminants are expected to evaporate or mineralize, ending up with a biochar product with low levels of contaminants that can be applied as soil amendment in agriculture, as sorbent</w:t>
      </w:r>
      <w:ins w:id="13" w:author="Katinka Krahn" w:date="2023-05-30T13:36:00Z">
        <w:r w:rsidR="006C648F">
          <w:rPr>
            <w:lang w:val="en-US"/>
          </w:rPr>
          <w:t>,</w:t>
        </w:r>
      </w:ins>
      <w:r w:rsidR="00FB7D13">
        <w:rPr>
          <w:lang w:val="en-US"/>
        </w:rPr>
        <w:t xml:space="preserve"> or as a component in building materials. </w:t>
      </w:r>
      <w:r w:rsidR="00027287">
        <w:rPr>
          <w:lang w:val="en-US"/>
        </w:rPr>
        <w:t>In addition to contaminant destruction, biochar</w:t>
      </w:r>
      <w:r w:rsidR="0054760A">
        <w:rPr>
          <w:lang w:val="en-US"/>
        </w:rPr>
        <w:t xml:space="preserve"> production</w:t>
      </w:r>
      <w:r w:rsidR="00027287">
        <w:rPr>
          <w:lang w:val="en-US"/>
        </w:rPr>
        <w:t xml:space="preserve"> offers the benefit of carbon sequestration</w:t>
      </w:r>
      <w:r w:rsidR="00C84E10">
        <w:rPr>
          <w:lang w:val="en-US"/>
        </w:rPr>
        <w:t xml:space="preserve"> </w:t>
      </w:r>
      <w:sdt>
        <w:sdtPr>
          <w:rPr>
            <w:color w:val="000000"/>
            <w:lang w:val="en-US"/>
          </w:rPr>
          <w:tag w:val="MENDELEY_CITATION_v3_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"/>
          <w:id w:val="493229486"/>
          <w:placeholder>
            <w:docPart w:val="DefaultPlaceholder_-1854013440"/>
          </w:placeholder>
        </w:sdtPr>
        <w:sdtEndPr/>
        <w:sdtContent>
          <w:r w:rsidR="00B37D22" w:rsidRPr="00B37D22">
            <w:rPr>
              <w:color w:val="000000"/>
              <w:lang w:val="en-US"/>
            </w:rPr>
            <w:t>(Bolan et al., 2022)</w:t>
          </w:r>
        </w:sdtContent>
      </w:sdt>
      <w:r w:rsidR="006148C9">
        <w:rPr>
          <w:lang w:val="en-US"/>
        </w:rPr>
        <w:t>.</w:t>
      </w:r>
      <w:r w:rsidR="00C765EE">
        <w:rPr>
          <w:lang w:val="en-US"/>
        </w:rPr>
        <w:t xml:space="preserve"> However, information is lacking on the </w:t>
      </w:r>
      <w:r w:rsidR="0054760A">
        <w:rPr>
          <w:lang w:val="en-US"/>
        </w:rPr>
        <w:t>fate of compounds like</w:t>
      </w:r>
      <w:r w:rsidR="000538EF">
        <w:rPr>
          <w:lang w:val="en-US"/>
        </w:rPr>
        <w:t xml:space="preserve"> PCBs and PCDD/Fs</w:t>
      </w:r>
      <w:r w:rsidR="0054760A">
        <w:rPr>
          <w:lang w:val="en-US"/>
        </w:rPr>
        <w:t xml:space="preserve"> in full-scale pyrolysis</w:t>
      </w:r>
      <w:r w:rsidR="000538EF">
        <w:rPr>
          <w:lang w:val="en-US"/>
        </w:rPr>
        <w:t>. In addition, concerns exist about PAH contents in sewage sludge biochars</w:t>
      </w:r>
      <w:r w:rsidR="00385AF2">
        <w:rPr>
          <w:lang w:val="en-US"/>
        </w:rPr>
        <w:t xml:space="preserve">, although it holds promise to </w:t>
      </w:r>
      <w:proofErr w:type="gramStart"/>
      <w:r w:rsidR="00385AF2">
        <w:rPr>
          <w:lang w:val="en-US"/>
        </w:rPr>
        <w:t>actually lead</w:t>
      </w:r>
      <w:proofErr w:type="gramEnd"/>
      <w:r w:rsidR="00385AF2">
        <w:rPr>
          <w:lang w:val="en-US"/>
        </w:rPr>
        <w:t xml:space="preserve"> to a net reduction of </w:t>
      </w:r>
      <w:r w:rsidR="00D92A4D">
        <w:rPr>
          <w:lang w:val="en-US"/>
        </w:rPr>
        <w:t xml:space="preserve">bioavailable </w:t>
      </w:r>
      <w:r w:rsidR="00385AF2">
        <w:rPr>
          <w:lang w:val="en-US"/>
        </w:rPr>
        <w:t xml:space="preserve">PAHs in </w:t>
      </w:r>
      <w:r w:rsidR="00D92A4D">
        <w:rPr>
          <w:lang w:val="en-US"/>
        </w:rPr>
        <w:t>sewage sludges</w:t>
      </w:r>
      <w:r w:rsidR="00C84E10">
        <w:rPr>
          <w:lang w:val="en-US"/>
        </w:rPr>
        <w:t xml:space="preserve"> </w:t>
      </w:r>
      <w:sdt>
        <w:sdtPr>
          <w:rPr>
            <w:color w:val="000000"/>
            <w:lang w:val="en-US"/>
          </w:rPr>
          <w:tag w:val="MENDELEY_CITATION_v3_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"/>
          <w:id w:val="1823003634"/>
          <w:placeholder>
            <w:docPart w:val="DefaultPlaceholder_-1854013440"/>
          </w:placeholder>
        </w:sdtPr>
        <w:sdtEndPr/>
        <w:sdtContent>
          <w:r w:rsidR="00B37D22" w:rsidRPr="00B37D22">
            <w:rPr>
              <w:color w:val="000000"/>
              <w:lang w:val="en-US"/>
            </w:rPr>
            <w:t>(Tomczyk et al., 2020)</w:t>
          </w:r>
        </w:sdtContent>
      </w:sdt>
      <w:r w:rsidR="005879EE">
        <w:rPr>
          <w:lang w:val="en-US"/>
        </w:rPr>
        <w:t>.</w:t>
      </w:r>
      <w:r w:rsidR="00FB7D13">
        <w:rPr>
          <w:lang w:val="en-US"/>
        </w:rPr>
        <w:t xml:space="preserve"> </w:t>
      </w:r>
    </w:p>
    <w:p w14:paraId="6D86B7AC" w14:textId="20688B1C" w:rsidR="005A4ECF" w:rsidRDefault="005A4ECF" w:rsidP="005A4ECF">
      <w:pPr>
        <w:rPr>
          <w:lang w:val="en-US"/>
        </w:rPr>
      </w:pPr>
      <w:r w:rsidRPr="001032B7">
        <w:rPr>
          <w:lang w:val="en-US"/>
        </w:rPr>
        <w:t xml:space="preserve">The EU Health and Environmental Risks and Scientific Committee on Emerging and Newly Identified Health Risks STRUBIAS report includes sewage sludge from the list of prohibited fertilizing products in the EU. </w:t>
      </w:r>
      <w:r w:rsidR="00142AE9" w:rsidRPr="00C84E10">
        <w:rPr>
          <w:lang w:val="en-US"/>
        </w:rPr>
        <w:t xml:space="preserve">However, the </w:t>
      </w:r>
      <w:r w:rsidRPr="00C84E10">
        <w:rPr>
          <w:lang w:val="en-US"/>
        </w:rPr>
        <w:t xml:space="preserve">STUBIAS report is hesitant about pyrolysis and gasification being a treatment method for removal of organic pollutants </w:t>
      </w:r>
      <w:sdt>
        <w:sdtPr>
          <w:rPr>
            <w:color w:val="000000"/>
            <w:lang w:val="en-US"/>
          </w:rPr>
          <w:tag w:val="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
          <w:id w:val="981280388"/>
          <w:placeholder>
            <w:docPart w:val="A9C512D192244E9B9C754C753D680CDF"/>
          </w:placeholder>
        </w:sdtPr>
        <w:sdtEndPr/>
        <w:sdtContent>
          <w:r w:rsidR="00B37D22" w:rsidRPr="00B37D22">
            <w:rPr>
              <w:color w:val="000000"/>
              <w:lang w:val="en-US"/>
            </w:rPr>
            <w:t>(Huygens et al., 2019)</w:t>
          </w:r>
        </w:sdtContent>
      </w:sdt>
      <w:r w:rsidRPr="00C84E10">
        <w:rPr>
          <w:color w:val="000000"/>
          <w:lang w:val="en-US"/>
        </w:rPr>
        <w:t xml:space="preserve">. </w:t>
      </w:r>
      <w:r>
        <w:rPr>
          <w:lang w:val="en-US"/>
        </w:rPr>
        <w:t>Sewage sludge is also banned as feedstock to produce pyrolysis and gasification materials due to the lack of data on the fate of organic pollutan</w:t>
      </w:r>
      <w:r w:rsidRPr="007A33DB">
        <w:rPr>
          <w:lang w:val="en-US"/>
        </w:rPr>
        <w:t xml:space="preserve">ts </w:t>
      </w:r>
      <w:sdt>
        <w:sdtPr>
          <w:rPr>
            <w:color w:val="000000"/>
            <w:lang w:val="en-US"/>
          </w:rPr>
          <w:tag w:val="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196611990"/>
          <w:placeholder>
            <w:docPart w:val="0A599A9E749D40F0AD8A088FC2237C04"/>
          </w:placeholder>
        </w:sdtPr>
        <w:sdtEndPr/>
        <w:sdtContent>
          <w:r w:rsidR="00B37D22" w:rsidRPr="00B37D22">
            <w:rPr>
              <w:color w:val="000000"/>
              <w:lang w:val="en-US"/>
            </w:rPr>
            <w:t>(</w:t>
          </w:r>
          <w:proofErr w:type="spellStart"/>
          <w:r w:rsidR="00B37D22" w:rsidRPr="00B37D22">
            <w:rPr>
              <w:color w:val="000000"/>
              <w:lang w:val="en-US"/>
            </w:rPr>
            <w:t>Moško</w:t>
          </w:r>
          <w:proofErr w:type="spellEnd"/>
          <w:r w:rsidR="00B37D22" w:rsidRPr="00B37D22">
            <w:rPr>
              <w:color w:val="000000"/>
              <w:lang w:val="en-US"/>
            </w:rPr>
            <w:t xml:space="preserve"> et al., 2021)</w:t>
          </w:r>
        </w:sdtContent>
      </w:sdt>
      <w:r>
        <w:rPr>
          <w:color w:val="000000"/>
          <w:lang w:val="en-US"/>
        </w:rPr>
        <w:t>.</w:t>
      </w:r>
      <w:r w:rsidRPr="007A33DB">
        <w:rPr>
          <w:color w:val="000000"/>
          <w:lang w:val="en-US"/>
        </w:rPr>
        <w:t xml:space="preserve"> </w:t>
      </w:r>
    </w:p>
    <w:p w14:paraId="089524E0" w14:textId="5F7CF5F5" w:rsidR="00C56BE1" w:rsidRDefault="00C15971" w:rsidP="005A4ECF">
      <w:pPr>
        <w:rPr>
          <w:color w:val="000000"/>
          <w:lang w:val="en-US"/>
        </w:rPr>
      </w:pPr>
      <w:r>
        <w:rPr>
          <w:lang w:val="en-US"/>
        </w:rPr>
        <w:t xml:space="preserve">To </w:t>
      </w:r>
      <w:r w:rsidR="00B90680">
        <w:rPr>
          <w:lang w:val="en-US"/>
        </w:rPr>
        <w:t xml:space="preserve">help </w:t>
      </w:r>
      <w:r>
        <w:rPr>
          <w:lang w:val="en-US"/>
        </w:rPr>
        <w:t xml:space="preserve">solve the uncertainties around </w:t>
      </w:r>
      <w:r w:rsidR="00E87248" w:rsidRPr="006B40CA">
        <w:rPr>
          <w:lang w:val="en-US"/>
        </w:rPr>
        <w:t xml:space="preserve">the removal of persistent organic pollutants from organic waste and sewage sludge </w:t>
      </w:r>
      <w:r w:rsidR="00E87248">
        <w:rPr>
          <w:lang w:val="en-US"/>
        </w:rPr>
        <w:t>by pyrolysis</w:t>
      </w:r>
      <w:r>
        <w:rPr>
          <w:lang w:val="en-US"/>
        </w:rPr>
        <w:t>, several</w:t>
      </w:r>
      <w:r w:rsidR="00E87248" w:rsidRPr="006B40CA">
        <w:rPr>
          <w:lang w:val="en-US"/>
        </w:rPr>
        <w:t xml:space="preserve"> lab-scale studies</w:t>
      </w:r>
      <w:r>
        <w:rPr>
          <w:lang w:val="en-US"/>
        </w:rPr>
        <w:t xml:space="preserve"> have been performed</w:t>
      </w:r>
      <w:r w:rsidR="00E87248" w:rsidRPr="006B40CA">
        <w:rPr>
          <w:lang w:val="en-US"/>
        </w:rPr>
        <w:t xml:space="preserve"> </w:t>
      </w:r>
      <w:sdt>
        <w:sdtPr>
          <w:rPr>
            <w:color w:val="000000"/>
            <w:lang w:val="en-US"/>
          </w:rPr>
          <w:tag w:val="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
          <w:id w:val="-248198330"/>
          <w:placeholder>
            <w:docPart w:val="54A4C43092F64B05855C931F0B2D955A"/>
          </w:placeholder>
        </w:sdtPr>
        <w:sdtEndPr/>
        <w:sdtContent>
          <w:r w:rsidR="00B37D22" w:rsidRPr="00B37D22">
            <w:rPr>
              <w:color w:val="000000"/>
              <w:lang w:val="en-US"/>
            </w:rPr>
            <w:t xml:space="preserve">(Buss, 2021; Conesa et al., 2009; </w:t>
          </w:r>
          <w:proofErr w:type="spellStart"/>
          <w:r w:rsidR="00B37D22" w:rsidRPr="00B37D22">
            <w:rPr>
              <w:color w:val="000000"/>
              <w:lang w:val="en-US"/>
            </w:rPr>
            <w:t>Moško</w:t>
          </w:r>
          <w:proofErr w:type="spellEnd"/>
          <w:r w:rsidR="00B37D22" w:rsidRPr="00B37D22">
            <w:rPr>
              <w:color w:val="000000"/>
              <w:lang w:val="en-US"/>
            </w:rPr>
            <w:t xml:space="preserve"> et al., 2021)</w:t>
          </w:r>
        </w:sdtContent>
      </w:sdt>
      <w:r w:rsidR="00E87248" w:rsidRPr="006B40CA">
        <w:rPr>
          <w:color w:val="000000"/>
          <w:lang w:val="en-US"/>
        </w:rPr>
        <w:t>.</w:t>
      </w:r>
      <w:r w:rsidR="00E87248">
        <w:rPr>
          <w:color w:val="000000"/>
          <w:lang w:val="en-US"/>
        </w:rPr>
        <w:t xml:space="preserve"> </w:t>
      </w:r>
      <w:r w:rsidR="00393B9F">
        <w:rPr>
          <w:color w:val="000000"/>
          <w:lang w:val="en-US"/>
        </w:rPr>
        <w:t xml:space="preserve">Recent work also released the first decomposition data and emission factors for </w:t>
      </w:r>
      <w:r w:rsidR="0054760A">
        <w:rPr>
          <w:color w:val="000000"/>
          <w:lang w:val="en-US"/>
        </w:rPr>
        <w:t>per and polyfluorinated alkyl</w:t>
      </w:r>
      <w:ins w:id="14" w:author="Katinka Krahn" w:date="2023-05-30T13:39:00Z">
        <w:r w:rsidR="001D76F2">
          <w:rPr>
            <w:color w:val="000000"/>
            <w:lang w:val="en-US"/>
          </w:rPr>
          <w:t xml:space="preserve"> </w:t>
        </w:r>
      </w:ins>
      <w:r w:rsidR="0054760A">
        <w:rPr>
          <w:color w:val="000000"/>
          <w:lang w:val="en-US"/>
        </w:rPr>
        <w:t>substances (</w:t>
      </w:r>
      <w:r w:rsidR="00393B9F">
        <w:rPr>
          <w:color w:val="000000"/>
          <w:lang w:val="en-US"/>
        </w:rPr>
        <w:t>PFAS</w:t>
      </w:r>
      <w:r w:rsidR="0054760A">
        <w:rPr>
          <w:color w:val="000000"/>
          <w:lang w:val="en-US"/>
        </w:rPr>
        <w:t>)</w:t>
      </w:r>
      <w:r w:rsidR="00393B9F">
        <w:rPr>
          <w:color w:val="000000"/>
          <w:lang w:val="en-US"/>
        </w:rPr>
        <w:t xml:space="preserve"> and organophosphorus flame retardants (OPFRs) from waste fractions during pyrolysis</w:t>
      </w:r>
      <w:del w:id="15" w:author="Katinka Krahn" w:date="2023-05-30T13:39:00Z">
        <w:r w:rsidR="00393B9F" w:rsidDel="001D76F2">
          <w:rPr>
            <w:color w:val="000000"/>
            <w:lang w:val="en-US"/>
          </w:rPr>
          <w:delText xml:space="preserve"> from</w:delText>
        </w:r>
      </w:del>
      <w:r w:rsidR="00393B9F">
        <w:rPr>
          <w:color w:val="000000"/>
          <w:lang w:val="en-US"/>
        </w:rPr>
        <w:t xml:space="preserve"> </w:t>
      </w:r>
      <w:r w:rsidR="0054760A">
        <w:rPr>
          <w:color w:val="000000"/>
          <w:lang w:val="en-US"/>
        </w:rPr>
        <w:t>in a</w:t>
      </w:r>
      <w:r w:rsidR="00393B9F">
        <w:rPr>
          <w:color w:val="000000"/>
          <w:lang w:val="en-US"/>
        </w:rPr>
        <w:t xml:space="preserve"> full-scale pyrolysis unit</w:t>
      </w:r>
      <w:r w:rsidR="00C84E10">
        <w:rPr>
          <w:color w:val="000000"/>
          <w:lang w:val="en-US"/>
        </w:rPr>
        <w:t xml:space="preserve"> </w:t>
      </w:r>
      <w:sdt>
        <w:sdtPr>
          <w:rPr>
            <w:color w:val="000000"/>
            <w:lang w:val="en-US"/>
          </w:rPr>
          <w:tag w:val="MENDELEY_CITATION_v3_eyJjaXRhdGlvbklEIjoiTUVOREVMRVlfQ0lUQVRJT05fMjgwMGU2NTUtYWFkNy00ZmQ5LTlmMzMtMzZlM2UzOTgzNGMwIiwicHJvcGVydGllcyI6eyJub3RlSW5kZXgiOjB9LCJpc0VkaXRlZCI6ZmFsc2UsIm1hbnVhbE92ZXJyaWRlIjp7ImlzTWFudWFsbHlPdmVycmlkZGVuIjpmYWxzZSwiY2l0ZXByb2NUZXh0IjoiKENhc3RybyBldCBhbC4sIDIwMjM7I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Sx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
          <w:id w:val="1811747734"/>
          <w:placeholder>
            <w:docPart w:val="DefaultPlaceholder_-1854013440"/>
          </w:placeholder>
        </w:sdtPr>
        <w:sdtEndPr/>
        <w:sdtContent>
          <w:r w:rsidR="00B37D22" w:rsidRPr="00B37D22">
            <w:rPr>
              <w:color w:val="000000"/>
              <w:lang w:val="en-US"/>
            </w:rPr>
            <w:t>(Castro et al., 2023; Sørmo et al., 2023)</w:t>
          </w:r>
        </w:sdtContent>
      </w:sdt>
      <w:r w:rsidR="00393B9F">
        <w:rPr>
          <w:color w:val="000000"/>
          <w:lang w:val="en-US"/>
        </w:rPr>
        <w:t>.</w:t>
      </w:r>
    </w:p>
    <w:p w14:paraId="6E47CE1E" w14:textId="250D47BC" w:rsidR="005A4ECF" w:rsidRPr="00D05CF3" w:rsidRDefault="00C56BE1" w:rsidP="0054760A">
      <w:pPr>
        <w:ind w:firstLine="708"/>
        <w:rPr>
          <w:lang w:val="en-US"/>
        </w:rPr>
      </w:pPr>
      <w:r>
        <w:rPr>
          <w:lang w:val="en-US"/>
        </w:rPr>
        <w:t>Despite PCDD/F-formation being associated with waste incineration, particularly when Cl-content in the waste exceeds 1%</w:t>
      </w:r>
      <w:r w:rsidR="00C84E10">
        <w:rPr>
          <w:lang w:val="en-US"/>
        </w:rPr>
        <w:t xml:space="preserve"> </w:t>
      </w:r>
      <w:sdt>
        <w:sdtPr>
          <w:rPr>
            <w:color w:val="000000"/>
            <w:lang w:val="en-US"/>
          </w:rPr>
          <w:tag w:val="MENDELEY_CITATION_v3_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xOTk2XV19LCJwYWdlIjoiMTYzNy0xNjQ0IiwicHVibGlzaGVyIjoiQUNTIFB1YmxpY2F0aW9ucyIsImlzc3VlIjoiNSIsInZvbHVtZSI6IjMwIn0sImlzVGVtcG9yYXJ5IjpmYWxzZX1dfQ=="/>
          <w:id w:val="1646088380"/>
          <w:placeholder>
            <w:docPart w:val="DefaultPlaceholder_-1854013440"/>
          </w:placeholder>
        </w:sdtPr>
        <w:sdtEndPr/>
        <w:sdtContent>
          <w:r w:rsidR="00B37D22" w:rsidRPr="00B37D22">
            <w:rPr>
              <w:color w:val="000000"/>
              <w:lang w:val="en-US"/>
            </w:rPr>
            <w:t>(Wikström et al., 1996)</w:t>
          </w:r>
        </w:sdtContent>
      </w:sdt>
      <w:r>
        <w:rPr>
          <w:lang w:val="en-US"/>
        </w:rPr>
        <w:t xml:space="preserve"> these compounds are unlikely to form during pyrolysis due to the high temperature and short treatment residence time </w:t>
      </w:r>
      <w:sdt>
        <w:sdtPr>
          <w:rPr>
            <w:color w:val="000000"/>
            <w:lang w:val="en-US"/>
          </w:rPr>
          <w:tag w:val="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621183410"/>
          <w:placeholder>
            <w:docPart w:val="33AC3EE8341543BF86623DC38BC96894"/>
          </w:placeholder>
        </w:sdtPr>
        <w:sdtEndPr/>
        <w:sdtContent>
          <w:r w:rsidR="00B37D22" w:rsidRPr="00B37D22">
            <w:rPr>
              <w:color w:val="000000"/>
              <w:lang w:val="en-US"/>
            </w:rPr>
            <w:t>(Stanmore, 2004)</w:t>
          </w:r>
        </w:sdtContent>
      </w:sdt>
      <w:r>
        <w:rPr>
          <w:color w:val="000000"/>
          <w:lang w:val="en-US"/>
        </w:rPr>
        <w:t>.</w:t>
      </w:r>
      <w:r w:rsidR="00415998">
        <w:rPr>
          <w:color w:val="000000"/>
          <w:lang w:val="en-US"/>
        </w:rPr>
        <w:t xml:space="preserve"> PCDD/Fs are believed to mainly be formed through the</w:t>
      </w:r>
      <w:r w:rsidR="0054760A">
        <w:rPr>
          <w:color w:val="000000"/>
          <w:lang w:val="en-US"/>
        </w:rPr>
        <w:t xml:space="preserve"> de-novo synthesis</w:t>
      </w:r>
      <w:r w:rsidR="00415998">
        <w:rPr>
          <w:color w:val="000000"/>
          <w:lang w:val="en-US"/>
        </w:rPr>
        <w:t xml:space="preserve"> Deacon-reaction where metal chlorides, especially Cu, form and subsequently release Cl</w:t>
      </w:r>
      <w:r w:rsidR="00415998" w:rsidRPr="0054760A">
        <w:rPr>
          <w:color w:val="000000"/>
          <w:vertAlign w:val="subscript"/>
          <w:lang w:val="en-US"/>
        </w:rPr>
        <w:t>2</w:t>
      </w:r>
      <w:r w:rsidR="00415998">
        <w:rPr>
          <w:color w:val="000000"/>
          <w:lang w:val="en-US"/>
        </w:rPr>
        <w:t xml:space="preserve"> that partake in chlorination of the PCDD/Fs</w:t>
      </w:r>
      <w:r w:rsidR="00C84E10">
        <w:rPr>
          <w:color w:val="000000"/>
          <w:lang w:val="en-US"/>
        </w:rPr>
        <w:t xml:space="preserve"> </w:t>
      </w:r>
      <w:sdt>
        <w:sdtPr>
          <w:rPr>
            <w:color w:val="000000"/>
            <w:lang w:val="en-US"/>
          </w:rPr>
          <w:tag w:val="MENDELEY_CITATION_v3_eyJjaXRhdGlvbklEIjoiTUVOREVMRVlfQ0lUQVRJT05fMmMyMzdiZmQtYjUwZC00ZTE4LWE0NTctYTM0OGE3YWY4YTAy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
          <w:id w:val="-706876466"/>
          <w:placeholder>
            <w:docPart w:val="DefaultPlaceholder_-1854013440"/>
          </w:placeholder>
        </w:sdtPr>
        <w:sdtEndPr/>
        <w:sdtContent>
          <w:r w:rsidR="00B37D22" w:rsidRPr="00B37D22">
            <w:rPr>
              <w:color w:val="000000"/>
              <w:lang w:val="en-US"/>
            </w:rPr>
            <w:t>(</w:t>
          </w:r>
          <w:proofErr w:type="spellStart"/>
          <w:r w:rsidR="00B37D22" w:rsidRPr="00B37D22">
            <w:rPr>
              <w:color w:val="000000"/>
              <w:lang w:val="en-US"/>
            </w:rPr>
            <w:t>Altarawneh</w:t>
          </w:r>
          <w:proofErr w:type="spellEnd"/>
          <w:r w:rsidR="00B37D22" w:rsidRPr="00B37D22">
            <w:rPr>
              <w:color w:val="000000"/>
              <w:lang w:val="en-US"/>
            </w:rPr>
            <w:t xml:space="preserve"> et al., 2009)</w:t>
          </w:r>
        </w:sdtContent>
      </w:sdt>
      <w:r w:rsidR="00C84E10">
        <w:rPr>
          <w:color w:val="000000"/>
          <w:lang w:val="en-US"/>
        </w:rPr>
        <w:t>.</w:t>
      </w:r>
      <w:r w:rsidR="00415998">
        <w:rPr>
          <w:color w:val="000000"/>
          <w:lang w:val="en-US"/>
        </w:rPr>
        <w:t xml:space="preserve"> This has been observed in waste pyrolysis, but with feedstocks containing high Cl</w:t>
      </w:r>
      <w:r w:rsidR="0008301E">
        <w:rPr>
          <w:color w:val="000000"/>
          <w:lang w:val="en-US"/>
        </w:rPr>
        <w:t xml:space="preserve"> (5%)</w:t>
      </w:r>
      <w:r w:rsidR="00415998">
        <w:rPr>
          <w:color w:val="000000"/>
          <w:lang w:val="en-US"/>
        </w:rPr>
        <w:t xml:space="preserve"> and Cu</w:t>
      </w:r>
      <w:r w:rsidR="0008301E">
        <w:rPr>
          <w:color w:val="000000"/>
          <w:lang w:val="en-US"/>
        </w:rPr>
        <w:t xml:space="preserve"> (3-6%)</w:t>
      </w:r>
      <w:r w:rsidR="00415998">
        <w:rPr>
          <w:color w:val="000000"/>
          <w:lang w:val="en-US"/>
        </w:rPr>
        <w:t xml:space="preserve"> contents</w:t>
      </w:r>
      <w:r w:rsidR="0008301E">
        <w:rPr>
          <w:color w:val="000000"/>
          <w:lang w:val="en-US"/>
        </w:rPr>
        <w:t xml:space="preserve"> at temperatures &lt;500 °C</w:t>
      </w:r>
      <w:r w:rsidR="00C84E10">
        <w:rPr>
          <w:color w:val="000000"/>
          <w:lang w:val="en-US"/>
        </w:rPr>
        <w:t xml:space="preserve"> </w:t>
      </w:r>
      <w:sdt>
        <w:sdtPr>
          <w:rPr>
            <w:color w:val="000000"/>
            <w:lang w:val="en-US"/>
          </w:rPr>
          <w:tag w:val="MENDELEY_CITATION_v3_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"/>
          <w:id w:val="97299201"/>
          <w:placeholder>
            <w:docPart w:val="DefaultPlaceholder_-1854013440"/>
          </w:placeholder>
        </w:sdtPr>
        <w:sdtEndPr/>
        <w:sdtContent>
          <w:r w:rsidR="00B37D22" w:rsidRPr="00B37D22">
            <w:rPr>
              <w:lang w:val="en-US"/>
            </w:rPr>
            <w:t>(Weber &amp; Sakurai, 2001)</w:t>
          </w:r>
        </w:sdtContent>
      </w:sdt>
      <w:r w:rsidR="00C84E10">
        <w:rPr>
          <w:color w:val="000000"/>
          <w:lang w:val="en-US"/>
        </w:rPr>
        <w:t>.</w:t>
      </w:r>
      <w:r w:rsidR="0008301E">
        <w:rPr>
          <w:color w:val="000000"/>
          <w:lang w:val="en-US"/>
        </w:rPr>
        <w:t xml:space="preserve"> At higher temperatures (&gt;500 </w:t>
      </w:r>
      <w:r w:rsidR="0054760A">
        <w:rPr>
          <w:color w:val="000000"/>
          <w:lang w:val="en-US"/>
        </w:rPr>
        <w:t>°</w:t>
      </w:r>
      <w:r w:rsidR="0008301E">
        <w:rPr>
          <w:color w:val="000000"/>
          <w:lang w:val="en-US"/>
        </w:rPr>
        <w:t>C) and lower Cl and Cu concentrations PCDD/F-formation through the Deacon-reaction is unlikely due to the limited presence and stability of the relevant Cu-Cl intermediaries</w:t>
      </w:r>
      <w:r w:rsidR="00C84E10">
        <w:rPr>
          <w:color w:val="000000"/>
          <w:lang w:val="en-US"/>
        </w:rPr>
        <w:t xml:space="preserve"> </w:t>
      </w:r>
      <w:sdt>
        <w:sdtPr>
          <w:rPr>
            <w:color w:val="000000"/>
            <w:lang w:val="en-US"/>
          </w:rPr>
          <w:tag w:val="MENDELEY_CITATION_v3_eyJjaXRhdGlvbklEIjoiTUVOREVMRVlfQ0lUQVRJT05fNTlmZTA2NGItNzE3NC00MTIxLWIyZDAtMTYxNGQ2OTYwMDRl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
          <w:id w:val="1342353379"/>
          <w:placeholder>
            <w:docPart w:val="DefaultPlaceholder_-1854013440"/>
          </w:placeholder>
        </w:sdtPr>
        <w:sdtEndPr/>
        <w:sdtContent>
          <w:r w:rsidR="00B37D22" w:rsidRPr="00B37D22">
            <w:rPr>
              <w:color w:val="000000"/>
              <w:lang w:val="en-US"/>
            </w:rPr>
            <w:t>(</w:t>
          </w:r>
          <w:proofErr w:type="spellStart"/>
          <w:r w:rsidR="00B37D22" w:rsidRPr="00B37D22">
            <w:rPr>
              <w:color w:val="000000"/>
              <w:lang w:val="en-US"/>
            </w:rPr>
            <w:t>Altarawneh</w:t>
          </w:r>
          <w:proofErr w:type="spellEnd"/>
          <w:r w:rsidR="00B37D22" w:rsidRPr="00B37D22">
            <w:rPr>
              <w:color w:val="000000"/>
              <w:lang w:val="en-US"/>
            </w:rPr>
            <w:t xml:space="preserve"> et al., 2009)</w:t>
          </w:r>
        </w:sdtContent>
      </w:sdt>
      <w:r w:rsidR="00C84E10">
        <w:rPr>
          <w:color w:val="000000"/>
          <w:lang w:val="en-US"/>
        </w:rPr>
        <w:t>.</w:t>
      </w:r>
      <w:r w:rsidR="0008301E">
        <w:rPr>
          <w:color w:val="000000"/>
          <w:lang w:val="en-US"/>
        </w:rPr>
        <w:t xml:space="preserve"> </w:t>
      </w:r>
      <w:commentRangeStart w:id="16"/>
      <w:r>
        <w:rPr>
          <w:color w:val="000000"/>
          <w:lang w:val="en-US"/>
        </w:rPr>
        <w:t>Indeed, only low levels of PCDD/Fs were found in 50 biochars produced with a wide range of feedstocks</w:t>
      </w:r>
      <w:r w:rsidR="00B90680">
        <w:rPr>
          <w:color w:val="000000"/>
          <w:lang w:val="en-US"/>
        </w:rPr>
        <w:t xml:space="preserve"> (including salty food waste)</w:t>
      </w:r>
      <w:r>
        <w:rPr>
          <w:color w:val="000000"/>
          <w:lang w:val="en-US"/>
        </w:rPr>
        <w:t xml:space="preserve">, pyrolysis temperatures and technologies, and no correlation </w:t>
      </w:r>
      <w:r w:rsidR="00B90680">
        <w:rPr>
          <w:color w:val="000000"/>
          <w:lang w:val="en-US"/>
        </w:rPr>
        <w:t xml:space="preserve">was observed </w:t>
      </w:r>
      <w:r>
        <w:rPr>
          <w:color w:val="000000"/>
          <w:lang w:val="en-US"/>
        </w:rPr>
        <w:t>between C</w:t>
      </w:r>
      <w:r w:rsidR="00B90680">
        <w:rPr>
          <w:color w:val="000000"/>
          <w:lang w:val="en-US"/>
        </w:rPr>
        <w:t xml:space="preserve">l </w:t>
      </w:r>
      <w:r>
        <w:rPr>
          <w:color w:val="000000"/>
          <w:lang w:val="en-US"/>
        </w:rPr>
        <w:t>content</w:t>
      </w:r>
      <w:r w:rsidR="00B90680">
        <w:rPr>
          <w:color w:val="000000"/>
          <w:lang w:val="en-US"/>
        </w:rPr>
        <w:t xml:space="preserve"> in biomass</w:t>
      </w:r>
      <w:r>
        <w:rPr>
          <w:color w:val="000000"/>
          <w:lang w:val="en-US"/>
        </w:rPr>
        <w:t xml:space="preserve"> and PCDD/F-contents</w:t>
      </w:r>
      <w:r w:rsidR="00B90680">
        <w:rPr>
          <w:color w:val="000000"/>
          <w:lang w:val="en-US"/>
        </w:rPr>
        <w:t xml:space="preserve"> in the resulting biochars</w:t>
      </w:r>
      <w:r w:rsidR="00C84E10">
        <w:rPr>
          <w:color w:val="000000"/>
          <w:lang w:val="en-US"/>
        </w:rPr>
        <w:t xml:space="preserve"> </w:t>
      </w:r>
      <w:sdt>
        <w:sdtPr>
          <w:rPr>
            <w:color w:val="000000"/>
            <w:lang w:val="en-US"/>
          </w:rPr>
          <w:tag w:val="MENDELEY_CITATION_v3_eyJjaXRhdGlvbklEIjoiTUVOREVMRVlfQ0lUQVRJT05fNWJkZmNjYzEtYTFmZi00MGY4LTlkY2EtOTg1YWExM2I2ZDdh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234758001"/>
          <w:placeholder>
            <w:docPart w:val="DefaultPlaceholder_-1854013440"/>
          </w:placeholder>
        </w:sdtPr>
        <w:sdtEndPr/>
        <w:sdtContent>
          <w:r w:rsidR="00B37D22" w:rsidRPr="00B37D22">
            <w:rPr>
              <w:color w:val="000000"/>
              <w:lang w:val="en-US"/>
            </w:rPr>
            <w:t>(S. E. Hale et al., 2012)</w:t>
          </w:r>
        </w:sdtContent>
      </w:sdt>
      <w:r>
        <w:rPr>
          <w:color w:val="000000"/>
          <w:lang w:val="en-US"/>
        </w:rPr>
        <w:t xml:space="preserve">. </w:t>
      </w:r>
      <w:commentRangeEnd w:id="16"/>
      <w:r w:rsidR="001D76F2">
        <w:rPr>
          <w:rStyle w:val="CommentReference"/>
        </w:rPr>
        <w:commentReference w:id="16"/>
      </w:r>
      <w:r>
        <w:rPr>
          <w:color w:val="000000"/>
          <w:lang w:val="en-US"/>
        </w:rPr>
        <w:t xml:space="preserve">Thus, </w:t>
      </w:r>
      <w:r w:rsidR="00595C09">
        <w:rPr>
          <w:color w:val="000000"/>
          <w:lang w:val="en-US"/>
        </w:rPr>
        <w:t>PCDD/Fs</w:t>
      </w:r>
      <w:r>
        <w:rPr>
          <w:color w:val="000000"/>
          <w:lang w:val="en-US"/>
        </w:rPr>
        <w:t xml:space="preserve"> detected in pyrolysis products are expected to derive from the feedstock. </w:t>
      </w:r>
      <w:r w:rsidR="005A4ECF" w:rsidRPr="006B40CA">
        <w:rPr>
          <w:color w:val="000000"/>
          <w:lang w:val="en-US"/>
        </w:rPr>
        <w:t xml:space="preserve"> </w:t>
      </w:r>
      <w:r>
        <w:rPr>
          <w:lang w:val="en-US"/>
        </w:rPr>
        <w:t>However, the primary source of PAHs is expected to form during pyrolysis</w:t>
      </w:r>
      <w:r w:rsidR="00C84E10">
        <w:rPr>
          <w:lang w:val="en-US"/>
        </w:rPr>
        <w:t xml:space="preserve"> </w:t>
      </w:r>
      <w:sdt>
        <w:sdtPr>
          <w:rPr>
            <w:color w:val="000000"/>
            <w:lang w:val="en-US"/>
          </w:rPr>
          <w:tag w:val="MENDELEY_CITATION_v3_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"/>
          <w:id w:val="1114943973"/>
          <w:placeholder>
            <w:docPart w:val="DefaultPlaceholder_-1854013440"/>
          </w:placeholder>
        </w:sdtPr>
        <w:sdtContent>
          <w:r w:rsidR="00B37D22" w:rsidRPr="00B37D22">
            <w:rPr>
              <w:color w:val="000000"/>
              <w:lang w:val="en-US"/>
            </w:rPr>
            <w:t>(</w:t>
          </w:r>
          <w:proofErr w:type="spellStart"/>
          <w:r w:rsidR="00B37D22" w:rsidRPr="00B37D22">
            <w:rPr>
              <w:color w:val="000000"/>
              <w:lang w:val="en-US"/>
            </w:rPr>
            <w:t>Bucheli</w:t>
          </w:r>
          <w:proofErr w:type="spellEnd"/>
          <w:r w:rsidR="00B37D22" w:rsidRPr="00B37D22">
            <w:rPr>
              <w:color w:val="000000"/>
              <w:lang w:val="en-US"/>
            </w:rPr>
            <w:t xml:space="preserve"> et al., 2015)</w:t>
          </w:r>
        </w:sdtContent>
      </w:sdt>
      <w:r w:rsidR="00B90680">
        <w:rPr>
          <w:lang w:val="en-US"/>
        </w:rPr>
        <w:t>.</w:t>
      </w:r>
      <w:r>
        <w:rPr>
          <w:lang w:val="en-US"/>
        </w:rPr>
        <w:t xml:space="preserve"> </w:t>
      </w:r>
    </w:p>
    <w:p w14:paraId="31CA616B" w14:textId="06901A29" w:rsidR="00DC3121" w:rsidRPr="00D05CF3" w:rsidRDefault="00B90680" w:rsidP="00D56170">
      <w:pPr>
        <w:rPr>
          <w:color w:val="000000"/>
          <w:lang w:val="en-US"/>
        </w:rPr>
      </w:pPr>
      <w:r>
        <w:rPr>
          <w:color w:val="000000"/>
          <w:lang w:val="en-US"/>
        </w:rPr>
        <w:t>In o</w:t>
      </w:r>
      <w:r w:rsidR="00A82353">
        <w:rPr>
          <w:lang w:val="en-US"/>
        </w:rPr>
        <w:t>ne of the few studies addressing the fate of legacy POPs during pyrolysis,</w:t>
      </w:r>
      <w:r w:rsidR="00F52D2E">
        <w:rPr>
          <w:lang w:val="en-US"/>
        </w:rPr>
        <w:t xml:space="preserve"> </w:t>
      </w:r>
      <w:sdt>
        <w:sdtPr>
          <w:rPr>
            <w:color w:val="000000"/>
            <w:lang w:val="en-US"/>
          </w:rPr>
          <w:tag w:val="MENDELEY_CITATION_v3_eyJjaXRhdGlvbklEIjoiTUVOREVMRVlfQ0lUQVRJT05fZmJiMzVhYjItOTViYy00ZDUxLWExNWUtMjhlMGE2ZTJkYzhk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699365080"/>
          <w:placeholder>
            <w:docPart w:val="DefaultPlaceholder_-1854013440"/>
          </w:placeholder>
        </w:sdtPr>
        <w:sdtContent>
          <w:proofErr w:type="spellStart"/>
          <w:r w:rsidR="00B37D22" w:rsidRPr="00B37D22">
            <w:rPr>
              <w:color w:val="000000"/>
              <w:lang w:val="en-US"/>
            </w:rPr>
            <w:t>Moško</w:t>
          </w:r>
          <w:proofErr w:type="spellEnd"/>
          <w:r w:rsidR="00B37D22" w:rsidRPr="00B37D22">
            <w:rPr>
              <w:color w:val="000000"/>
              <w:lang w:val="en-US"/>
            </w:rPr>
            <w:t xml:space="preserve"> et al. (2021)</w:t>
          </w:r>
        </w:sdtContent>
      </w:sdt>
      <w:r w:rsidR="0054760A">
        <w:rPr>
          <w:lang w:val="en-US"/>
        </w:rPr>
        <w:t xml:space="preserve"> </w:t>
      </w:r>
      <w:r w:rsidR="00E32A12" w:rsidRPr="00A82353">
        <w:rPr>
          <w:lang w:val="en-US"/>
        </w:rPr>
        <w:t xml:space="preserve">found </w:t>
      </w:r>
      <w:r w:rsidR="00A82353">
        <w:rPr>
          <w:lang w:val="en-US"/>
        </w:rPr>
        <w:t xml:space="preserve">in a lab study </w:t>
      </w:r>
      <w:r w:rsidR="00E32A12" w:rsidRPr="00A82353">
        <w:rPr>
          <w:lang w:val="en-US"/>
        </w:rPr>
        <w:t>that the removal efficiency of PAHs, PCBs and PCDD/Fs increased with increasing pyrolysis temperature, with the highest removal</w:t>
      </w:r>
      <w:r w:rsidR="00535052">
        <w:rPr>
          <w:lang w:val="en-US"/>
        </w:rPr>
        <w:t xml:space="preserve"> (&gt;97%)</w:t>
      </w:r>
      <w:r w:rsidR="00E32A12" w:rsidRPr="00A82353">
        <w:rPr>
          <w:lang w:val="en-US"/>
        </w:rPr>
        <w:t xml:space="preserve"> observed at 700 </w:t>
      </w:r>
      <w:r w:rsidR="00535052">
        <w:rPr>
          <w:lang w:val="en-US"/>
        </w:rPr>
        <w:t>°C</w:t>
      </w:r>
      <w:r w:rsidR="00E32A12" w:rsidRPr="00A82353">
        <w:rPr>
          <w:lang w:val="en-US"/>
        </w:rPr>
        <w:t>. The researchers attribute</w:t>
      </w:r>
      <w:r w:rsidR="00A82353">
        <w:rPr>
          <w:lang w:val="en-US"/>
        </w:rPr>
        <w:t>d</w:t>
      </w:r>
      <w:r w:rsidR="00E32A12" w:rsidRPr="00A82353">
        <w:rPr>
          <w:lang w:val="en-US"/>
        </w:rPr>
        <w:t xml:space="preserve"> this trend to increased decomposition and transformation of organic pollutants into less toxic forms. </w:t>
      </w:r>
      <w:r w:rsidR="0032372F">
        <w:rPr>
          <w:lang w:val="en-US"/>
        </w:rPr>
        <w:t>Thus, t</w:t>
      </w:r>
      <w:r w:rsidR="00A82353">
        <w:rPr>
          <w:color w:val="000000"/>
          <w:lang w:val="en-US"/>
        </w:rPr>
        <w:t>he main k</w:t>
      </w:r>
      <w:r w:rsidR="005A4ECF">
        <w:rPr>
          <w:lang w:val="en-US"/>
        </w:rPr>
        <w:t>nowledge gap</w:t>
      </w:r>
      <w:r w:rsidR="0032372F">
        <w:rPr>
          <w:lang w:val="en-US"/>
        </w:rPr>
        <w:t>s</w:t>
      </w:r>
      <w:r w:rsidR="00A82353">
        <w:rPr>
          <w:lang w:val="en-US"/>
        </w:rPr>
        <w:t xml:space="preserve"> are</w:t>
      </w:r>
      <w:r w:rsidR="005A4ECF">
        <w:rPr>
          <w:lang w:val="en-US"/>
        </w:rPr>
        <w:t xml:space="preserve"> what happens to PCDD/Fs and PCBs during </w:t>
      </w:r>
      <w:r w:rsidR="00A82353">
        <w:rPr>
          <w:lang w:val="en-US"/>
        </w:rPr>
        <w:t xml:space="preserve">full-scale </w:t>
      </w:r>
      <w:r w:rsidR="005A4ECF">
        <w:rPr>
          <w:lang w:val="en-US"/>
        </w:rPr>
        <w:t xml:space="preserve">pyrolysis, and how many PAHs are formed during </w:t>
      </w:r>
      <w:r w:rsidR="00A82353">
        <w:rPr>
          <w:lang w:val="en-US"/>
        </w:rPr>
        <w:t xml:space="preserve">the full-scale </w:t>
      </w:r>
      <w:r w:rsidR="005A4ECF">
        <w:rPr>
          <w:lang w:val="en-US"/>
        </w:rPr>
        <w:t xml:space="preserve">pyrolysis of </w:t>
      </w:r>
      <w:r w:rsidR="00A82353">
        <w:rPr>
          <w:lang w:val="en-US"/>
        </w:rPr>
        <w:t>sewage sludge</w:t>
      </w:r>
      <w:r w:rsidR="005A4ECF">
        <w:rPr>
          <w:lang w:val="en-US"/>
        </w:rPr>
        <w:t>.</w:t>
      </w:r>
      <w:r w:rsidR="00A82353">
        <w:rPr>
          <w:lang w:val="en-US"/>
        </w:rPr>
        <w:t xml:space="preserve"> Another knowledge gap is how much PCB and PCDD/F are </w:t>
      </w:r>
      <w:proofErr w:type="gramStart"/>
      <w:r w:rsidR="00A82353">
        <w:rPr>
          <w:lang w:val="en-US"/>
        </w:rPr>
        <w:t>actually destroyed</w:t>
      </w:r>
      <w:proofErr w:type="gramEnd"/>
      <w:r w:rsidR="00A82353">
        <w:rPr>
          <w:lang w:val="en-US"/>
        </w:rPr>
        <w:t xml:space="preserve"> during pyrolysis, and how much end</w:t>
      </w:r>
      <w:r w:rsidR="0032372F">
        <w:rPr>
          <w:lang w:val="en-US"/>
        </w:rPr>
        <w:t>s</w:t>
      </w:r>
      <w:r w:rsidR="00A82353">
        <w:rPr>
          <w:lang w:val="en-US"/>
        </w:rPr>
        <w:t xml:space="preserve"> up in pyrolysis</w:t>
      </w:r>
      <w:r w:rsidR="006757F3">
        <w:rPr>
          <w:lang w:val="en-US"/>
        </w:rPr>
        <w:t xml:space="preserve"> condensate</w:t>
      </w:r>
      <w:r w:rsidR="00A82353">
        <w:rPr>
          <w:lang w:val="en-US"/>
        </w:rPr>
        <w:t xml:space="preserve">. In addition, no full mass balance has been established for </w:t>
      </w:r>
      <w:r w:rsidR="0032372F">
        <w:rPr>
          <w:lang w:val="en-US"/>
        </w:rPr>
        <w:t xml:space="preserve">the </w:t>
      </w:r>
      <w:r w:rsidR="00A82353">
        <w:rPr>
          <w:lang w:val="en-US"/>
        </w:rPr>
        <w:t>full-scale pyrolysis of sewage sludge</w:t>
      </w:r>
      <w:r w:rsidR="0054760A">
        <w:rPr>
          <w:lang w:val="en-US"/>
        </w:rPr>
        <w:t xml:space="preserve"> or similar organic wastes</w:t>
      </w:r>
      <w:r w:rsidR="00A82353">
        <w:rPr>
          <w:lang w:val="en-US"/>
        </w:rPr>
        <w:t>, including the emission of PCBs, PCDD/Fs and PAHs to the air.</w:t>
      </w:r>
      <w:r w:rsidR="005A4ECF">
        <w:rPr>
          <w:lang w:val="en-US"/>
        </w:rPr>
        <w:t xml:space="preserve"> </w:t>
      </w:r>
      <w:r w:rsidR="00A82353">
        <w:rPr>
          <w:color w:val="000000"/>
          <w:lang w:val="en-US"/>
        </w:rPr>
        <w:t xml:space="preserve"> To this end, we were the first to analyze all pyrolysis products (</w:t>
      </w:r>
      <w:r w:rsidR="0054760A">
        <w:rPr>
          <w:color w:val="000000"/>
          <w:lang w:val="en-US"/>
        </w:rPr>
        <w:t>flue gas</w:t>
      </w:r>
      <w:r w:rsidR="00A82353">
        <w:rPr>
          <w:color w:val="000000"/>
          <w:lang w:val="en-US"/>
        </w:rPr>
        <w:t>,</w:t>
      </w:r>
      <w:r w:rsidR="006757F3">
        <w:rPr>
          <w:color w:val="000000"/>
          <w:lang w:val="en-US"/>
        </w:rPr>
        <w:t xml:space="preserve"> </w:t>
      </w:r>
      <w:proofErr w:type="gramStart"/>
      <w:r w:rsidR="006757F3">
        <w:rPr>
          <w:color w:val="000000"/>
          <w:lang w:val="en-US"/>
        </w:rPr>
        <w:t>condensate</w:t>
      </w:r>
      <w:proofErr w:type="gramEnd"/>
      <w:r w:rsidR="00A82353">
        <w:rPr>
          <w:color w:val="000000"/>
          <w:lang w:val="en-US"/>
        </w:rPr>
        <w:t xml:space="preserve"> and biochar) </w:t>
      </w:r>
      <w:r w:rsidR="0054760A">
        <w:rPr>
          <w:color w:val="000000"/>
          <w:lang w:val="en-US"/>
        </w:rPr>
        <w:t>to produce a</w:t>
      </w:r>
      <w:r w:rsidR="00A82353">
        <w:rPr>
          <w:color w:val="000000"/>
          <w:lang w:val="en-US"/>
        </w:rPr>
        <w:t xml:space="preserve"> complete mass balance </w:t>
      </w:r>
      <w:r w:rsidR="0054760A">
        <w:rPr>
          <w:color w:val="000000"/>
          <w:lang w:val="en-US"/>
        </w:rPr>
        <w:t>for a full-scale system</w:t>
      </w:r>
      <w:r w:rsidR="00A82353">
        <w:rPr>
          <w:color w:val="000000"/>
          <w:lang w:val="en-US"/>
        </w:rPr>
        <w:t xml:space="preserve">. Pyrolysis of various sewage sludges, both digested and non-digested, was compared to that of wood-based materials (clean wood chips as a reference and waste timber as a contaminated woody feedstock).  Our hypotheses were that </w:t>
      </w:r>
      <w:proofErr w:type="spellStart"/>
      <w:r w:rsidR="00A82353">
        <w:rPr>
          <w:color w:val="000000"/>
          <w:lang w:val="en-US"/>
        </w:rPr>
        <w:t>i</w:t>
      </w:r>
      <w:proofErr w:type="spellEnd"/>
      <w:r w:rsidR="00A82353">
        <w:rPr>
          <w:color w:val="000000"/>
          <w:lang w:val="en-US"/>
        </w:rPr>
        <w:t xml:space="preserve">) PCBs and PCDD/Fs are largely destroyed during </w:t>
      </w:r>
      <w:r w:rsidR="0032372F">
        <w:rPr>
          <w:color w:val="000000"/>
          <w:lang w:val="en-US"/>
        </w:rPr>
        <w:t xml:space="preserve">the </w:t>
      </w:r>
      <w:r w:rsidR="00A82353">
        <w:rPr>
          <w:color w:val="000000"/>
          <w:lang w:val="en-US"/>
        </w:rPr>
        <w:t>full-scale pyrolysis of sewage sludge, and ii) some PAHs are formed during the process.</w:t>
      </w:r>
      <w:r w:rsidR="0054760A">
        <w:rPr>
          <w:color w:val="000000"/>
          <w:lang w:val="en-US"/>
        </w:rPr>
        <w:t xml:space="preserve"> </w:t>
      </w:r>
      <w:r w:rsidR="00A82353">
        <w:rPr>
          <w:color w:val="000000"/>
          <w:lang w:val="en-US"/>
        </w:rPr>
        <w:t xml:space="preserve">Our work will pave the way to </w:t>
      </w:r>
      <w:r w:rsidR="008375D5">
        <w:rPr>
          <w:color w:val="000000"/>
          <w:lang w:val="en-US"/>
        </w:rPr>
        <w:t>international approval of pyrolysis as a viable way to remove legacy contaminants from organic waste, in particular sewage sludge.</w:t>
      </w:r>
    </w:p>
    <w:p w14:paraId="1B0D279D" w14:textId="1CF5DE01" w:rsidR="006D1BB5" w:rsidRPr="00100B80" w:rsidRDefault="006F6573" w:rsidP="00401EEE">
      <w:pPr>
        <w:pStyle w:val="Heading1"/>
      </w:pPr>
      <w:r>
        <w:t>Materials and m</w:t>
      </w:r>
      <w:r w:rsidR="006D1BB5" w:rsidRPr="00100B80">
        <w:t>ethods</w:t>
      </w:r>
    </w:p>
    <w:p w14:paraId="430C240C" w14:textId="5A44235D" w:rsidR="00DC3121" w:rsidRPr="00D05CF3" w:rsidRDefault="00DB76A5" w:rsidP="00D05CF3">
      <w:pPr>
        <w:ind w:firstLine="0"/>
        <w:rPr>
          <w:lang w:val="en-GB"/>
        </w:rPr>
      </w:pPr>
      <w:r w:rsidRPr="00D05CF3">
        <w:rPr>
          <w:lang w:val="en-GB"/>
        </w:rPr>
        <w:t>The</w:t>
      </w:r>
      <w:r w:rsidR="000D2D36">
        <w:rPr>
          <w:lang w:val="en-GB"/>
        </w:rPr>
        <w:t xml:space="preserve"> present work was conducted in parallel with another study investigating</w:t>
      </w:r>
      <w:r w:rsidR="00C170B5">
        <w:rPr>
          <w:lang w:val="en-GB"/>
        </w:rPr>
        <w:t xml:space="preserve"> the fate of</w:t>
      </w:r>
      <w:r w:rsidR="000D2D36">
        <w:rPr>
          <w:lang w:val="en-GB"/>
        </w:rPr>
        <w:t xml:space="preserve"> </w:t>
      </w:r>
      <w:r w:rsidR="00AD4E23">
        <w:rPr>
          <w:lang w:val="en-GB"/>
        </w:rPr>
        <w:t xml:space="preserve">per and </w:t>
      </w:r>
      <w:r w:rsidR="00D65647">
        <w:rPr>
          <w:lang w:val="en-GB"/>
        </w:rPr>
        <w:t>polyfluorinated</w:t>
      </w:r>
      <w:r w:rsidR="00AD4E23">
        <w:rPr>
          <w:lang w:val="en-GB"/>
        </w:rPr>
        <w:t xml:space="preserve"> </w:t>
      </w:r>
      <w:r w:rsidR="00D65647">
        <w:rPr>
          <w:lang w:val="en-GB"/>
        </w:rPr>
        <w:t>alkyl substances</w:t>
      </w:r>
      <w:r w:rsidR="00AD4E23">
        <w:rPr>
          <w:lang w:val="en-GB"/>
        </w:rPr>
        <w:t xml:space="preserve"> (PFAS)</w:t>
      </w:r>
      <w:r w:rsidR="00C170B5">
        <w:rPr>
          <w:lang w:val="en-GB"/>
        </w:rPr>
        <w:t xml:space="preserve"> during the pyrolysis</w:t>
      </w:r>
      <w:r w:rsidR="00AD4E23">
        <w:rPr>
          <w:lang w:val="en-GB"/>
        </w:rPr>
        <w:t>.</w:t>
      </w:r>
      <w:r w:rsidR="00C170B5">
        <w:rPr>
          <w:lang w:val="en-GB"/>
        </w:rPr>
        <w:t xml:space="preserve"> The waste fractions investigated, pre-treatments applied, pyrolysis technology and operational conditions</w:t>
      </w:r>
      <w:r w:rsidR="0061554C">
        <w:rPr>
          <w:lang w:val="en-GB"/>
        </w:rPr>
        <w:t xml:space="preserve"> used</w:t>
      </w:r>
      <w:r w:rsidR="00C170B5">
        <w:rPr>
          <w:lang w:val="en-GB"/>
        </w:rPr>
        <w:t>, and sampling</w:t>
      </w:r>
      <w:r w:rsidR="0061554C">
        <w:rPr>
          <w:lang w:val="en-GB"/>
        </w:rPr>
        <w:t xml:space="preserve"> strategy</w:t>
      </w:r>
      <w:r w:rsidR="00C170B5">
        <w:rPr>
          <w:lang w:val="en-GB"/>
        </w:rPr>
        <w:t xml:space="preserve"> </w:t>
      </w:r>
      <w:r w:rsidR="009D665C">
        <w:rPr>
          <w:lang w:val="en-GB"/>
        </w:rPr>
        <w:t xml:space="preserve">are identical to those described by </w:t>
      </w:r>
      <w:sdt>
        <w:sdtPr>
          <w:rPr>
            <w:color w:val="000000"/>
            <w:lang w:val="en-GB"/>
          </w:rPr>
          <w:tag w:val="MENDELEY_CITATION_v3_eyJjaXRhdGlvbklEIjoiTUVOREVMRVlfQ0lUQVRJT05fNWE2M2RmYTAtM2FlOC00MDcwLTg2ZGQtYTE3NmNkNTgwODA3IiwicHJvcGVydGllcyI6eyJub3RlSW5kZXgiOjB9LCJpc0VkaXRlZCI6ZmFsc2UsIm1hbnVhbE92ZXJyaWRlIjp7ImlzTWFudWFsbHlPdmVycmlkZGVuIjp0cnVlLCJjaXRlcHJvY1RleHQiOiIoU8O4cm1vIGV0IGFsLiwgMjAyMykiLCJtYW51YWxPdmVycmlkZVRleHQiOiJTw7hybW8gZXQgYWwuICgyMDIz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aXNzdWVkIjp7ImRhdGUtcGFydHMiOltbMjAyM11dfSwiY29udGFpbmVyLXRpdGxlLXNob3J0IjoiIn0sImlzVGVtcG9yYXJ5IjpmYWxzZX1dfQ=="/>
          <w:id w:val="-1092923703"/>
          <w:placeholder>
            <w:docPart w:val="DefaultPlaceholder_-1854013440"/>
          </w:placeholder>
        </w:sdtPr>
        <w:sdtContent>
          <w:r w:rsidR="00B37D22" w:rsidRPr="00B37D22">
            <w:rPr>
              <w:color w:val="000000"/>
              <w:lang w:val="en-GB"/>
            </w:rPr>
            <w:t>Sørmo et al. (2023)</w:t>
          </w:r>
        </w:sdtContent>
      </w:sdt>
      <w:r w:rsidR="00406E3D">
        <w:rPr>
          <w:lang w:val="en-GB"/>
        </w:rPr>
        <w:t xml:space="preserve">. A short summary of these methods </w:t>
      </w:r>
      <w:r w:rsidR="00D56170">
        <w:rPr>
          <w:lang w:val="en-GB"/>
        </w:rPr>
        <w:t>is</w:t>
      </w:r>
      <w:r w:rsidR="00406E3D">
        <w:rPr>
          <w:lang w:val="en-GB"/>
        </w:rPr>
        <w:t xml:space="preserve"> included below. </w:t>
      </w:r>
      <w:r w:rsidR="0061554C">
        <w:rPr>
          <w:lang w:val="en-GB"/>
        </w:rPr>
        <w:t xml:space="preserve"> </w:t>
      </w:r>
      <w:r w:rsidR="00AD4E23">
        <w:rPr>
          <w:lang w:val="en-GB"/>
        </w:rPr>
        <w:t xml:space="preserve"> </w:t>
      </w:r>
    </w:p>
    <w:p w14:paraId="1493F7FC" w14:textId="09D5FF09" w:rsidR="008B4B13" w:rsidRDefault="00E15BE6" w:rsidP="00D56170">
      <w:pPr>
        <w:pStyle w:val="Heading2"/>
      </w:pPr>
      <w:r>
        <w:t>Chemicals</w:t>
      </w:r>
      <w:r w:rsidR="00666286">
        <w:t xml:space="preserve">, </w:t>
      </w:r>
      <w:r w:rsidR="00520821">
        <w:t>waste feedstocks</w:t>
      </w:r>
      <w:r w:rsidR="00C51307">
        <w:t xml:space="preserve"> and pre-treatment</w:t>
      </w:r>
    </w:p>
    <w:p w14:paraId="7EF83FEE" w14:textId="5290EAFB" w:rsidR="00ED1B8B" w:rsidRDefault="00417B31" w:rsidP="00ED1B8B">
      <w:pPr>
        <w:ind w:firstLine="0"/>
        <w:rPr>
          <w:lang w:val="en-US"/>
        </w:rPr>
      </w:pPr>
      <w:r w:rsidRPr="00417B31">
        <w:rPr>
          <w:lang w:val="en-US"/>
        </w:rPr>
        <w:t xml:space="preserve">Whatman® Glass fiber filters (GFF) and 153 Amberlite® XAD-2® </w:t>
      </w:r>
      <w:r>
        <w:rPr>
          <w:lang w:val="en-US"/>
        </w:rPr>
        <w:t>were acquired</w:t>
      </w:r>
      <w:r w:rsidRPr="00417B31">
        <w:rPr>
          <w:lang w:val="en-US"/>
        </w:rPr>
        <w:t xml:space="preserve"> from Merck (Darmstadt, Germany)</w:t>
      </w:r>
      <w:r>
        <w:rPr>
          <w:lang w:val="en-US"/>
        </w:rPr>
        <w:t>,</w:t>
      </w:r>
      <w:r w:rsidR="00655549">
        <w:rPr>
          <w:lang w:val="en-US"/>
        </w:rPr>
        <w:t xml:space="preserve"> while poly urethane foam (PUF) was purchased from </w:t>
      </w:r>
      <w:r w:rsidR="00F85192">
        <w:rPr>
          <w:lang w:val="en-US"/>
        </w:rPr>
        <w:t>VWR (</w:t>
      </w:r>
      <w:r w:rsidR="00195B99">
        <w:rPr>
          <w:lang w:val="en-US"/>
        </w:rPr>
        <w:t>Oslo</w:t>
      </w:r>
      <w:r w:rsidR="00F85192">
        <w:rPr>
          <w:lang w:val="en-US"/>
        </w:rPr>
        <w:t>, Norway)</w:t>
      </w:r>
      <w:r w:rsidR="000E784B">
        <w:rPr>
          <w:lang w:val="en-US"/>
        </w:rPr>
        <w:t>.</w:t>
      </w:r>
      <w:r>
        <w:rPr>
          <w:lang w:val="en-US"/>
        </w:rPr>
        <w:t xml:space="preserve"> </w:t>
      </w:r>
      <w:r w:rsidR="000E784B">
        <w:rPr>
          <w:lang w:val="en-US"/>
        </w:rPr>
        <w:t>GFF</w:t>
      </w:r>
      <w:r w:rsidR="000D4192">
        <w:rPr>
          <w:lang w:val="en-US"/>
        </w:rPr>
        <w:t xml:space="preserve">s were pre-cleaned </w:t>
      </w:r>
      <w:r w:rsidR="003217C7">
        <w:rPr>
          <w:lang w:val="en-US"/>
        </w:rPr>
        <w:t xml:space="preserve">by heating (450 </w:t>
      </w:r>
      <w:r w:rsidR="001574AF">
        <w:rPr>
          <w:lang w:val="en-US"/>
        </w:rPr>
        <w:t>°</w:t>
      </w:r>
      <w:r w:rsidR="003217C7">
        <w:rPr>
          <w:lang w:val="en-US"/>
        </w:rPr>
        <w:t xml:space="preserve">C, 8 </w:t>
      </w:r>
      <w:proofErr w:type="spellStart"/>
      <w:r w:rsidR="003217C7">
        <w:rPr>
          <w:lang w:val="en-US"/>
        </w:rPr>
        <w:t>hrs</w:t>
      </w:r>
      <w:proofErr w:type="spellEnd"/>
      <w:r w:rsidR="003217C7">
        <w:rPr>
          <w:lang w:val="en-US"/>
        </w:rPr>
        <w:t>), and XAD and PUF by Soxhlet-extraction with methanol, acetonitrile</w:t>
      </w:r>
      <w:r w:rsidR="00007C5B">
        <w:rPr>
          <w:lang w:val="en-US"/>
        </w:rPr>
        <w:t>,</w:t>
      </w:r>
      <w:r w:rsidR="00904B5D">
        <w:rPr>
          <w:lang w:val="en-US"/>
        </w:rPr>
        <w:t xml:space="preserve"> toluene (8 </w:t>
      </w:r>
      <w:proofErr w:type="spellStart"/>
      <w:r w:rsidR="00904B5D">
        <w:rPr>
          <w:lang w:val="en-US"/>
        </w:rPr>
        <w:t>hrs</w:t>
      </w:r>
      <w:proofErr w:type="spellEnd"/>
      <w:r w:rsidR="00904B5D">
        <w:rPr>
          <w:lang w:val="en-US"/>
        </w:rPr>
        <w:t xml:space="preserve"> </w:t>
      </w:r>
      <w:r w:rsidR="00596211">
        <w:rPr>
          <w:lang w:val="en-US"/>
        </w:rPr>
        <w:t>for each</w:t>
      </w:r>
      <w:r w:rsidR="00904B5D">
        <w:rPr>
          <w:lang w:val="en-US"/>
        </w:rPr>
        <w:t xml:space="preserve"> solvent)</w:t>
      </w:r>
      <w:r w:rsidR="00007C5B">
        <w:rPr>
          <w:lang w:val="en-US"/>
        </w:rPr>
        <w:t>,</w:t>
      </w:r>
      <w:r w:rsidR="00904B5D">
        <w:rPr>
          <w:lang w:val="en-US"/>
        </w:rPr>
        <w:t xml:space="preserve"> and cyclohexane (4 </w:t>
      </w:r>
      <w:proofErr w:type="spellStart"/>
      <w:r w:rsidR="00904B5D">
        <w:rPr>
          <w:lang w:val="en-US"/>
        </w:rPr>
        <w:t>hrs</w:t>
      </w:r>
      <w:proofErr w:type="spellEnd"/>
      <w:r w:rsidR="00904B5D">
        <w:rPr>
          <w:lang w:val="en-US"/>
        </w:rPr>
        <w:t>)</w:t>
      </w:r>
      <w:r w:rsidR="00596211">
        <w:rPr>
          <w:lang w:val="en-US"/>
        </w:rPr>
        <w:t>.</w:t>
      </w:r>
    </w:p>
    <w:p w14:paraId="416BA242" w14:textId="7107BA2C" w:rsidR="0097695A" w:rsidRDefault="00B97611" w:rsidP="00ED1B8B">
      <w:pPr>
        <w:rPr>
          <w:color w:val="000000"/>
          <w:lang w:val="en-US"/>
        </w:rPr>
      </w:pPr>
      <w:r>
        <w:rPr>
          <w:lang w:val="en-US"/>
        </w:rPr>
        <w:t xml:space="preserve">Seven </w:t>
      </w:r>
      <w:r w:rsidR="005E7D1F">
        <w:rPr>
          <w:lang w:val="en-US"/>
        </w:rPr>
        <w:t>waste-derived feedstocks</w:t>
      </w:r>
      <w:r>
        <w:rPr>
          <w:lang w:val="en-US"/>
        </w:rPr>
        <w:t>, and one</w:t>
      </w:r>
      <w:r w:rsidR="000E784B">
        <w:rPr>
          <w:lang w:val="en-US"/>
        </w:rPr>
        <w:t xml:space="preserve"> clean wood chips</w:t>
      </w:r>
      <w:r>
        <w:rPr>
          <w:lang w:val="en-US"/>
        </w:rPr>
        <w:t xml:space="preserve"> reference material (CWC), were investigated in this study (</w:t>
      </w:r>
      <w:r>
        <w:rPr>
          <w:lang w:val="en-US"/>
        </w:rPr>
        <w:fldChar w:fldCharType="begin"/>
      </w:r>
      <w:r>
        <w:rPr>
          <w:lang w:val="en-US"/>
        </w:rPr>
        <w:instrText xml:space="preserve"> REF _Ref128042408 \h </w:instrText>
      </w:r>
      <w:r>
        <w:rPr>
          <w:lang w:val="en-US"/>
        </w:rPr>
      </w:r>
      <w:r>
        <w:rPr>
          <w:lang w:val="en-US"/>
        </w:rPr>
        <w:fldChar w:fldCharType="separate"/>
      </w:r>
      <w:ins w:id="17" w:author="Katinka Krahn" w:date="2023-06-02T11:54:00Z">
        <w:r w:rsidR="001652F8" w:rsidRPr="00E15BE6">
          <w:rPr>
            <w:lang w:val="en-US"/>
          </w:rPr>
          <w:t xml:space="preserve">Table </w:t>
        </w:r>
        <w:r w:rsidR="001652F8">
          <w:rPr>
            <w:noProof/>
            <w:lang w:val="en-US"/>
          </w:rPr>
          <w:t>1</w:t>
        </w:r>
      </w:ins>
      <w:del w:id="18" w:author="Katinka Krahn" w:date="2023-06-02T11:54:00Z">
        <w:r w:rsidR="002B516D" w:rsidRPr="00E15BE6" w:rsidDel="001652F8">
          <w:rPr>
            <w:lang w:val="en-US"/>
          </w:rPr>
          <w:delText xml:space="preserve">Table </w:delText>
        </w:r>
        <w:r w:rsidR="002B516D" w:rsidDel="001652F8">
          <w:rPr>
            <w:noProof/>
            <w:lang w:val="en-US"/>
          </w:rPr>
          <w:delText>1</w:delText>
        </w:r>
      </w:del>
      <w:r>
        <w:rPr>
          <w:lang w:val="en-US"/>
        </w:rPr>
        <w:fldChar w:fldCharType="end"/>
      </w:r>
      <w:r>
        <w:rPr>
          <w:lang w:val="en-US"/>
        </w:rPr>
        <w:t>). The waste</w:t>
      </w:r>
      <w:r w:rsidR="005E7D1F">
        <w:rPr>
          <w:lang w:val="en-US"/>
        </w:rPr>
        <w:t>-derived feedstocks</w:t>
      </w:r>
      <w:r>
        <w:rPr>
          <w:lang w:val="en-US"/>
        </w:rPr>
        <w:t xml:space="preserve"> </w:t>
      </w:r>
      <w:r w:rsidR="008802CF">
        <w:rPr>
          <w:lang w:val="en-US"/>
        </w:rPr>
        <w:t>were</w:t>
      </w:r>
      <w:r>
        <w:rPr>
          <w:lang w:val="en-US"/>
        </w:rPr>
        <w:t xml:space="preserve"> four sludge-based fee</w:t>
      </w:r>
      <w:r w:rsidR="0097695A">
        <w:rPr>
          <w:lang w:val="en-US"/>
        </w:rPr>
        <w:t>dstocks</w:t>
      </w:r>
      <w:r>
        <w:rPr>
          <w:lang w:val="en-US"/>
        </w:rPr>
        <w:t xml:space="preserve"> (DSS-1, DSS-2, and LSS), one reject from </w:t>
      </w:r>
      <w:r w:rsidR="00C07F6F">
        <w:rPr>
          <w:lang w:val="en-US"/>
        </w:rPr>
        <w:t xml:space="preserve">food waste for </w:t>
      </w:r>
      <w:r>
        <w:rPr>
          <w:lang w:val="en-US"/>
        </w:rPr>
        <w:t>biogas production (FWR), and two wood-based feedstocks (GW and WT).</w:t>
      </w:r>
      <w:r w:rsidR="00C51307">
        <w:rPr>
          <w:lang w:val="en-US"/>
        </w:rPr>
        <w:t xml:space="preserve"> </w:t>
      </w:r>
      <w:r w:rsidR="0097695A">
        <w:rPr>
          <w:lang w:val="en-US"/>
        </w:rPr>
        <w:t>Each feedstock was dried</w:t>
      </w:r>
      <w:r w:rsidR="00AE6368">
        <w:rPr>
          <w:lang w:val="en-US"/>
        </w:rPr>
        <w:t xml:space="preserve"> (</w:t>
      </w:r>
      <w:r w:rsidR="00F01FFC">
        <w:rPr>
          <w:lang w:val="en-US"/>
        </w:rPr>
        <w:t>≈110 °C, 5-10% moisture)</w:t>
      </w:r>
      <w:r w:rsidR="0097695A">
        <w:rPr>
          <w:lang w:val="en-US"/>
        </w:rPr>
        <w:t xml:space="preserve"> and pelletized </w:t>
      </w:r>
      <w:r w:rsidR="00E217F7">
        <w:rPr>
          <w:lang w:val="en-US"/>
        </w:rPr>
        <w:t xml:space="preserve">(length 40 mm, radius 8 mm) </w:t>
      </w:r>
      <w:r w:rsidR="0097695A">
        <w:rPr>
          <w:lang w:val="en-US"/>
        </w:rPr>
        <w:t>before pyrolysis</w:t>
      </w:r>
      <w:r w:rsidR="00DC3121">
        <w:rPr>
          <w:lang w:val="en-US"/>
        </w:rPr>
        <w:t>.</w:t>
      </w:r>
    </w:p>
    <w:p w14:paraId="776BC370" w14:textId="77777777" w:rsidR="00DC3121" w:rsidRPr="0097695A" w:rsidRDefault="00DC3121" w:rsidP="00ED1B8B">
      <w:pPr>
        <w:rPr>
          <w:lang w:val="en-US"/>
        </w:rPr>
      </w:pPr>
    </w:p>
    <w:p w14:paraId="3A8ED316" w14:textId="0BD22D39" w:rsidR="00E15BE6" w:rsidRPr="00E15BE6" w:rsidRDefault="00E15BE6" w:rsidP="00E15BE6">
      <w:pPr>
        <w:pStyle w:val="Caption"/>
        <w:keepNext/>
        <w:rPr>
          <w:lang w:val="en-US"/>
        </w:rPr>
      </w:pPr>
      <w:bookmarkStart w:id="19" w:name="_Ref128042408"/>
      <w:r w:rsidRPr="00E15BE6">
        <w:rPr>
          <w:lang w:val="en-US"/>
        </w:rPr>
        <w:t xml:space="preserve">Table </w:t>
      </w:r>
      <w:r w:rsidR="005D74C4">
        <w:rPr>
          <w:lang w:val="en-US"/>
        </w:rPr>
        <w:fldChar w:fldCharType="begin"/>
      </w:r>
      <w:r w:rsidR="005D74C4">
        <w:rPr>
          <w:lang w:val="en-US"/>
        </w:rPr>
        <w:instrText xml:space="preserve"> SEQ Table \* ARABIC </w:instrText>
      </w:r>
      <w:r w:rsidR="005D74C4">
        <w:rPr>
          <w:lang w:val="en-US"/>
        </w:rPr>
        <w:fldChar w:fldCharType="separate"/>
      </w:r>
      <w:r w:rsidR="001652F8">
        <w:rPr>
          <w:noProof/>
          <w:lang w:val="en-US"/>
        </w:rPr>
        <w:t>1</w:t>
      </w:r>
      <w:r w:rsidR="005D74C4">
        <w:rPr>
          <w:lang w:val="en-US"/>
        </w:rPr>
        <w:fldChar w:fldCharType="end"/>
      </w:r>
      <w:bookmarkEnd w:id="19"/>
      <w:r w:rsidR="002B607F">
        <w:rPr>
          <w:lang w:val="en-US"/>
        </w:rPr>
        <w:t>.</w:t>
      </w:r>
      <w:r w:rsidRPr="00E15BE6">
        <w:rPr>
          <w:lang w:val="en-US"/>
        </w:rPr>
        <w:t xml:space="preserve"> Description of the w</w:t>
      </w:r>
      <w:r>
        <w:rPr>
          <w:lang w:val="en-US"/>
        </w:rPr>
        <w:t xml:space="preserve">aste material feedstocks studied, conditions for their respective pyrolysis treatments, and sampling information. </w:t>
      </w:r>
    </w:p>
    <w:tbl>
      <w:tblPr>
        <w:tblStyle w:val="TableGrid0"/>
        <w:tblW w:w="0" w:type="auto"/>
        <w:tblLook w:val="04A0" w:firstRow="1" w:lastRow="0" w:firstColumn="1" w:lastColumn="0" w:noHBand="0" w:noVBand="1"/>
      </w:tblPr>
      <w:tblGrid>
        <w:gridCol w:w="1140"/>
        <w:gridCol w:w="841"/>
        <w:gridCol w:w="2760"/>
        <w:gridCol w:w="1318"/>
        <w:gridCol w:w="922"/>
        <w:gridCol w:w="1162"/>
        <w:gridCol w:w="917"/>
      </w:tblGrid>
      <w:tr w:rsidR="00D7482F" w:rsidRPr="00D56170" w14:paraId="4ABDA360" w14:textId="77777777" w:rsidTr="00034823">
        <w:trPr>
          <w:trHeight w:val="300"/>
        </w:trPr>
        <w:tc>
          <w:tcPr>
            <w:tcW w:w="0" w:type="auto"/>
            <w:vAlign w:val="center"/>
            <w:hideMark/>
          </w:tcPr>
          <w:p w14:paraId="3B003E01" w14:textId="77777777" w:rsidR="00D7482F" w:rsidRPr="00D56170" w:rsidRDefault="00D7482F" w:rsidP="00C32D2A">
            <w:pPr>
              <w:pStyle w:val="Tabell"/>
              <w:rPr>
                <w:b/>
                <w:bCs/>
                <w:sz w:val="18"/>
                <w:szCs w:val="18"/>
                <w:lang w:val="en-US"/>
              </w:rPr>
            </w:pPr>
            <w:r w:rsidRPr="00D56170">
              <w:rPr>
                <w:b/>
                <w:bCs/>
                <w:sz w:val="18"/>
                <w:szCs w:val="18"/>
                <w:lang w:val="en-US"/>
              </w:rPr>
              <w:t>Feedstock</w:t>
            </w:r>
          </w:p>
        </w:tc>
        <w:tc>
          <w:tcPr>
            <w:tcW w:w="0" w:type="auto"/>
            <w:vAlign w:val="center"/>
            <w:hideMark/>
          </w:tcPr>
          <w:p w14:paraId="135776C5" w14:textId="77777777" w:rsidR="00D7482F" w:rsidRPr="00D56170" w:rsidRDefault="00D7482F" w:rsidP="00C32D2A">
            <w:pPr>
              <w:pStyle w:val="Tabell"/>
              <w:rPr>
                <w:b/>
                <w:bCs/>
                <w:sz w:val="18"/>
                <w:szCs w:val="18"/>
                <w:lang w:val="en-US"/>
              </w:rPr>
            </w:pPr>
            <w:r w:rsidRPr="00D56170">
              <w:rPr>
                <w:b/>
                <w:bCs/>
                <w:sz w:val="18"/>
                <w:szCs w:val="18"/>
                <w:lang w:val="en-US"/>
              </w:rPr>
              <w:t>Abbrev.</w:t>
            </w:r>
          </w:p>
        </w:tc>
        <w:tc>
          <w:tcPr>
            <w:tcW w:w="0" w:type="auto"/>
            <w:vAlign w:val="center"/>
            <w:hideMark/>
          </w:tcPr>
          <w:p w14:paraId="1D742535" w14:textId="77777777" w:rsidR="00D7482F" w:rsidRPr="00D56170" w:rsidRDefault="00D7482F" w:rsidP="00C32D2A">
            <w:pPr>
              <w:pStyle w:val="Tabell"/>
              <w:rPr>
                <w:b/>
                <w:bCs/>
                <w:sz w:val="18"/>
                <w:szCs w:val="18"/>
                <w:lang w:val="en-US"/>
              </w:rPr>
            </w:pPr>
            <w:r w:rsidRPr="00D56170">
              <w:rPr>
                <w:b/>
                <w:bCs/>
                <w:sz w:val="18"/>
                <w:szCs w:val="18"/>
                <w:lang w:val="en-US"/>
              </w:rPr>
              <w:t>Description</w:t>
            </w:r>
          </w:p>
        </w:tc>
        <w:tc>
          <w:tcPr>
            <w:tcW w:w="0" w:type="auto"/>
            <w:vAlign w:val="center"/>
            <w:hideMark/>
          </w:tcPr>
          <w:p w14:paraId="0BC41A3B" w14:textId="77777777" w:rsidR="00D7482F" w:rsidRPr="00D56170" w:rsidRDefault="00D7482F" w:rsidP="00C32D2A">
            <w:pPr>
              <w:pStyle w:val="Tabell"/>
              <w:rPr>
                <w:b/>
                <w:bCs/>
                <w:sz w:val="18"/>
                <w:szCs w:val="18"/>
                <w:lang w:val="en-US"/>
              </w:rPr>
            </w:pPr>
            <w:r w:rsidRPr="00D56170">
              <w:rPr>
                <w:b/>
                <w:bCs/>
                <w:sz w:val="18"/>
                <w:szCs w:val="18"/>
                <w:lang w:val="en-US"/>
              </w:rPr>
              <w:t>Pyrolysis temperatures (˚C)</w:t>
            </w:r>
          </w:p>
        </w:tc>
        <w:tc>
          <w:tcPr>
            <w:tcW w:w="0" w:type="auto"/>
            <w:vAlign w:val="center"/>
            <w:hideMark/>
          </w:tcPr>
          <w:p w14:paraId="0CDA7D24" w14:textId="77777777" w:rsidR="00D7482F" w:rsidRPr="00D56170" w:rsidRDefault="00D7482F" w:rsidP="00C32D2A">
            <w:pPr>
              <w:pStyle w:val="Tabell"/>
              <w:rPr>
                <w:b/>
                <w:bCs/>
                <w:sz w:val="18"/>
                <w:szCs w:val="18"/>
                <w:lang w:val="en-US"/>
              </w:rPr>
            </w:pPr>
            <w:r w:rsidRPr="00D56170">
              <w:rPr>
                <w:b/>
                <w:bCs/>
                <w:sz w:val="18"/>
                <w:szCs w:val="18"/>
                <w:lang w:val="en-US"/>
              </w:rPr>
              <w:t>Solid phases sampled</w:t>
            </w:r>
          </w:p>
        </w:tc>
        <w:tc>
          <w:tcPr>
            <w:tcW w:w="0" w:type="auto"/>
          </w:tcPr>
          <w:p w14:paraId="4F1DD686" w14:textId="7D2DE4F8" w:rsidR="00D7482F" w:rsidRPr="00D56170" w:rsidRDefault="00D7482F" w:rsidP="00C32D2A">
            <w:pPr>
              <w:pStyle w:val="Tabell"/>
              <w:rPr>
                <w:b/>
                <w:bCs/>
                <w:sz w:val="18"/>
                <w:szCs w:val="18"/>
                <w:lang w:val="en-US"/>
              </w:rPr>
            </w:pPr>
            <w:r w:rsidRPr="00D56170">
              <w:rPr>
                <w:b/>
                <w:bCs/>
                <w:sz w:val="18"/>
                <w:szCs w:val="18"/>
                <w:lang w:val="en-US"/>
              </w:rPr>
              <w:t>Condensate sampled</w:t>
            </w:r>
          </w:p>
        </w:tc>
        <w:tc>
          <w:tcPr>
            <w:tcW w:w="0" w:type="auto"/>
            <w:hideMark/>
          </w:tcPr>
          <w:p w14:paraId="34FF8C7F" w14:textId="63304D99" w:rsidR="00D7482F" w:rsidRPr="00D56170" w:rsidRDefault="00D7482F" w:rsidP="00C32D2A">
            <w:pPr>
              <w:pStyle w:val="Tabell"/>
              <w:rPr>
                <w:b/>
                <w:bCs/>
                <w:sz w:val="18"/>
                <w:szCs w:val="18"/>
                <w:lang w:val="en-US"/>
              </w:rPr>
            </w:pPr>
            <w:r w:rsidRPr="00D56170">
              <w:rPr>
                <w:b/>
                <w:bCs/>
                <w:sz w:val="18"/>
                <w:szCs w:val="18"/>
                <w:lang w:val="en-US"/>
              </w:rPr>
              <w:t>Flue gas sampled</w:t>
            </w:r>
          </w:p>
        </w:tc>
      </w:tr>
      <w:tr w:rsidR="00D7482F" w:rsidRPr="00D56170" w14:paraId="52B9EC1B" w14:textId="77777777" w:rsidTr="00034823">
        <w:trPr>
          <w:trHeight w:val="900"/>
        </w:trPr>
        <w:tc>
          <w:tcPr>
            <w:tcW w:w="0" w:type="auto"/>
            <w:vAlign w:val="center"/>
            <w:hideMark/>
          </w:tcPr>
          <w:p w14:paraId="6E4E4B40" w14:textId="77777777" w:rsidR="00D7482F" w:rsidRPr="00D56170" w:rsidRDefault="00D7482F" w:rsidP="00FD50FF">
            <w:pPr>
              <w:pStyle w:val="Tabell"/>
              <w:rPr>
                <w:sz w:val="18"/>
                <w:szCs w:val="18"/>
                <w:lang w:val="en-US"/>
              </w:rPr>
            </w:pPr>
            <w:r w:rsidRPr="00D56170">
              <w:rPr>
                <w:sz w:val="18"/>
                <w:szCs w:val="18"/>
                <w:lang w:val="en-US"/>
              </w:rPr>
              <w:t>Digested sewage sludge</w:t>
            </w:r>
          </w:p>
        </w:tc>
        <w:tc>
          <w:tcPr>
            <w:tcW w:w="0" w:type="auto"/>
            <w:vAlign w:val="center"/>
            <w:hideMark/>
          </w:tcPr>
          <w:p w14:paraId="4CA9CE82" w14:textId="77777777" w:rsidR="00D7482F" w:rsidRPr="00D56170" w:rsidRDefault="00D7482F" w:rsidP="00FD50FF">
            <w:pPr>
              <w:pStyle w:val="Tabell"/>
              <w:rPr>
                <w:sz w:val="18"/>
                <w:szCs w:val="18"/>
                <w:lang w:val="en-US"/>
              </w:rPr>
            </w:pPr>
            <w:r w:rsidRPr="00D56170">
              <w:rPr>
                <w:sz w:val="18"/>
                <w:szCs w:val="18"/>
                <w:lang w:val="en-US"/>
              </w:rPr>
              <w:t>DSS-1</w:t>
            </w:r>
          </w:p>
        </w:tc>
        <w:tc>
          <w:tcPr>
            <w:tcW w:w="0" w:type="auto"/>
            <w:hideMark/>
          </w:tcPr>
          <w:p w14:paraId="29643F99" w14:textId="77777777" w:rsidR="00D7482F" w:rsidRPr="00D56170" w:rsidRDefault="00D7482F" w:rsidP="00C32D2A">
            <w:pPr>
              <w:pStyle w:val="Tabell"/>
              <w:rPr>
                <w:sz w:val="18"/>
                <w:szCs w:val="18"/>
                <w:lang w:val="en-US"/>
              </w:rPr>
            </w:pPr>
            <w:r w:rsidRPr="00D56170">
              <w:rPr>
                <w:sz w:val="18"/>
                <w:szCs w:val="18"/>
                <w:lang w:val="en-US"/>
              </w:rPr>
              <w:t>Sewage sludge and food waste pre-treated with thermal hydrolysis (170 ˚C) followed by anaerobic digestion for biogas production</w:t>
            </w:r>
          </w:p>
        </w:tc>
        <w:tc>
          <w:tcPr>
            <w:tcW w:w="0" w:type="auto"/>
            <w:hideMark/>
          </w:tcPr>
          <w:p w14:paraId="05E8996B" w14:textId="77777777" w:rsidR="00D7482F" w:rsidRPr="00D56170" w:rsidRDefault="00D7482F" w:rsidP="00C32D2A">
            <w:pPr>
              <w:pStyle w:val="Tabell"/>
              <w:rPr>
                <w:sz w:val="18"/>
                <w:szCs w:val="18"/>
                <w:lang w:val="en-US"/>
              </w:rPr>
            </w:pPr>
            <w:r w:rsidRPr="00D56170">
              <w:rPr>
                <w:sz w:val="18"/>
                <w:szCs w:val="18"/>
                <w:lang w:val="en-US"/>
              </w:rPr>
              <w:t>500, 600, 700 and 750</w:t>
            </w:r>
          </w:p>
        </w:tc>
        <w:tc>
          <w:tcPr>
            <w:tcW w:w="0" w:type="auto"/>
            <w:hideMark/>
          </w:tcPr>
          <w:p w14:paraId="3978327E" w14:textId="77777777" w:rsidR="00D7482F" w:rsidRPr="00D56170" w:rsidRDefault="00D7482F" w:rsidP="00C32D2A">
            <w:pPr>
              <w:pStyle w:val="Tabell"/>
              <w:rPr>
                <w:sz w:val="18"/>
                <w:szCs w:val="18"/>
                <w:lang w:val="en-US"/>
              </w:rPr>
            </w:pPr>
            <w:r w:rsidRPr="00D56170">
              <w:rPr>
                <w:sz w:val="18"/>
                <w:szCs w:val="18"/>
                <w:lang w:val="en-US"/>
              </w:rPr>
              <w:t>Yes</w:t>
            </w:r>
          </w:p>
        </w:tc>
        <w:tc>
          <w:tcPr>
            <w:tcW w:w="0" w:type="auto"/>
          </w:tcPr>
          <w:p w14:paraId="36E208B9" w14:textId="6B498FCB" w:rsidR="00D7482F" w:rsidRPr="00D56170" w:rsidRDefault="005B31B2" w:rsidP="00C32D2A">
            <w:pPr>
              <w:pStyle w:val="Tabell"/>
              <w:rPr>
                <w:sz w:val="18"/>
                <w:szCs w:val="18"/>
                <w:lang w:val="en-US"/>
              </w:rPr>
            </w:pPr>
            <w:r w:rsidRPr="00D56170">
              <w:rPr>
                <w:sz w:val="18"/>
                <w:szCs w:val="18"/>
                <w:lang w:val="en-US"/>
              </w:rPr>
              <w:t>Yes (except 500 °C)</w:t>
            </w:r>
          </w:p>
        </w:tc>
        <w:tc>
          <w:tcPr>
            <w:tcW w:w="0" w:type="auto"/>
            <w:hideMark/>
          </w:tcPr>
          <w:p w14:paraId="5335D1AE" w14:textId="160AC987" w:rsidR="00D7482F" w:rsidRPr="00D56170" w:rsidRDefault="00D7482F" w:rsidP="00C32D2A">
            <w:pPr>
              <w:pStyle w:val="Tabell"/>
              <w:rPr>
                <w:sz w:val="18"/>
                <w:szCs w:val="18"/>
                <w:lang w:val="en-US"/>
              </w:rPr>
            </w:pPr>
            <w:r w:rsidRPr="00D56170">
              <w:rPr>
                <w:sz w:val="18"/>
                <w:szCs w:val="18"/>
                <w:lang w:val="en-US"/>
              </w:rPr>
              <w:t>Yes (except 750 ˚C)</w:t>
            </w:r>
          </w:p>
        </w:tc>
      </w:tr>
      <w:tr w:rsidR="00D7482F" w:rsidRPr="00D56170" w14:paraId="15E133E1" w14:textId="77777777" w:rsidTr="00034823">
        <w:trPr>
          <w:trHeight w:val="600"/>
        </w:trPr>
        <w:tc>
          <w:tcPr>
            <w:tcW w:w="0" w:type="auto"/>
            <w:vAlign w:val="center"/>
            <w:hideMark/>
          </w:tcPr>
          <w:p w14:paraId="41A3B73A" w14:textId="77777777" w:rsidR="00D7482F" w:rsidRPr="00D56170" w:rsidRDefault="00D7482F" w:rsidP="00FD50FF">
            <w:pPr>
              <w:pStyle w:val="Tabell"/>
              <w:rPr>
                <w:sz w:val="18"/>
                <w:szCs w:val="18"/>
                <w:lang w:val="en-US"/>
              </w:rPr>
            </w:pPr>
            <w:r w:rsidRPr="00D56170">
              <w:rPr>
                <w:sz w:val="18"/>
                <w:szCs w:val="18"/>
                <w:lang w:val="en-US"/>
              </w:rPr>
              <w:t>Digested sewage sludge</w:t>
            </w:r>
          </w:p>
        </w:tc>
        <w:tc>
          <w:tcPr>
            <w:tcW w:w="0" w:type="auto"/>
            <w:vAlign w:val="center"/>
            <w:hideMark/>
          </w:tcPr>
          <w:p w14:paraId="40B909BB" w14:textId="77777777" w:rsidR="00D7482F" w:rsidRPr="00D56170" w:rsidRDefault="00D7482F" w:rsidP="00FD50FF">
            <w:pPr>
              <w:pStyle w:val="Tabell"/>
              <w:rPr>
                <w:sz w:val="18"/>
                <w:szCs w:val="18"/>
                <w:lang w:val="en-US"/>
              </w:rPr>
            </w:pPr>
            <w:r w:rsidRPr="00D56170">
              <w:rPr>
                <w:sz w:val="18"/>
                <w:szCs w:val="18"/>
                <w:lang w:val="en-US"/>
              </w:rPr>
              <w:t>DSS-2</w:t>
            </w:r>
          </w:p>
        </w:tc>
        <w:tc>
          <w:tcPr>
            <w:tcW w:w="0" w:type="auto"/>
            <w:hideMark/>
          </w:tcPr>
          <w:p w14:paraId="15B726B9" w14:textId="77777777" w:rsidR="00D7482F" w:rsidRPr="00D56170" w:rsidRDefault="00D7482F" w:rsidP="00C32D2A">
            <w:pPr>
              <w:pStyle w:val="Tabell"/>
              <w:rPr>
                <w:sz w:val="18"/>
                <w:szCs w:val="18"/>
                <w:lang w:val="en-US"/>
              </w:rPr>
            </w:pPr>
            <w:r w:rsidRPr="00D56170">
              <w:rPr>
                <w:sz w:val="18"/>
                <w:szCs w:val="18"/>
                <w:lang w:val="en-US"/>
              </w:rPr>
              <w:t>Sewage sludge treated by anaerobic digestion for biogas production</w:t>
            </w:r>
          </w:p>
        </w:tc>
        <w:tc>
          <w:tcPr>
            <w:tcW w:w="0" w:type="auto"/>
            <w:hideMark/>
          </w:tcPr>
          <w:p w14:paraId="2E554E3E" w14:textId="77777777" w:rsidR="00D7482F" w:rsidRPr="00D56170" w:rsidRDefault="00D7482F" w:rsidP="00C32D2A">
            <w:pPr>
              <w:pStyle w:val="Tabell"/>
              <w:rPr>
                <w:sz w:val="18"/>
                <w:szCs w:val="18"/>
                <w:lang w:val="en-US"/>
              </w:rPr>
            </w:pPr>
            <w:r w:rsidRPr="00D56170">
              <w:rPr>
                <w:sz w:val="18"/>
                <w:szCs w:val="18"/>
                <w:lang w:val="en-US"/>
              </w:rPr>
              <w:t>500, 600, 700 and 800</w:t>
            </w:r>
          </w:p>
        </w:tc>
        <w:tc>
          <w:tcPr>
            <w:tcW w:w="0" w:type="auto"/>
            <w:hideMark/>
          </w:tcPr>
          <w:p w14:paraId="446DC8BD" w14:textId="77777777" w:rsidR="00D7482F" w:rsidRPr="00D56170" w:rsidRDefault="00D7482F" w:rsidP="00C32D2A">
            <w:pPr>
              <w:pStyle w:val="Tabell"/>
              <w:rPr>
                <w:sz w:val="18"/>
                <w:szCs w:val="18"/>
                <w:lang w:val="en-US"/>
              </w:rPr>
            </w:pPr>
            <w:r w:rsidRPr="00D56170">
              <w:rPr>
                <w:sz w:val="18"/>
                <w:szCs w:val="18"/>
                <w:lang w:val="en-US"/>
              </w:rPr>
              <w:t>Yes</w:t>
            </w:r>
          </w:p>
        </w:tc>
        <w:tc>
          <w:tcPr>
            <w:tcW w:w="0" w:type="auto"/>
          </w:tcPr>
          <w:p w14:paraId="56B4B6C8" w14:textId="7E084943" w:rsidR="00D7482F" w:rsidRPr="00D56170" w:rsidRDefault="00D461AD" w:rsidP="00C32D2A">
            <w:pPr>
              <w:pStyle w:val="Tabell"/>
              <w:rPr>
                <w:sz w:val="18"/>
                <w:szCs w:val="18"/>
                <w:lang w:val="en-US"/>
              </w:rPr>
            </w:pPr>
            <w:r w:rsidRPr="00D56170">
              <w:rPr>
                <w:sz w:val="18"/>
                <w:szCs w:val="18"/>
                <w:lang w:val="en-US"/>
              </w:rPr>
              <w:t>No</w:t>
            </w:r>
          </w:p>
        </w:tc>
        <w:tc>
          <w:tcPr>
            <w:tcW w:w="0" w:type="auto"/>
            <w:hideMark/>
          </w:tcPr>
          <w:p w14:paraId="42BADDF1" w14:textId="06D28E96" w:rsidR="00D7482F" w:rsidRPr="00D56170" w:rsidRDefault="00D7482F" w:rsidP="00C32D2A">
            <w:pPr>
              <w:pStyle w:val="Tabell"/>
              <w:rPr>
                <w:sz w:val="18"/>
                <w:szCs w:val="18"/>
                <w:lang w:val="en-US"/>
              </w:rPr>
            </w:pPr>
            <w:r w:rsidRPr="00D56170">
              <w:rPr>
                <w:sz w:val="18"/>
                <w:szCs w:val="18"/>
                <w:lang w:val="en-US"/>
              </w:rPr>
              <w:t>Yes</w:t>
            </w:r>
          </w:p>
        </w:tc>
      </w:tr>
      <w:tr w:rsidR="00D7482F" w:rsidRPr="00D56170" w14:paraId="783A84B2" w14:textId="77777777" w:rsidTr="00034823">
        <w:trPr>
          <w:trHeight w:val="900"/>
        </w:trPr>
        <w:tc>
          <w:tcPr>
            <w:tcW w:w="0" w:type="auto"/>
            <w:vAlign w:val="center"/>
          </w:tcPr>
          <w:p w14:paraId="09AABEC7" w14:textId="4DB3012A" w:rsidR="00D7482F" w:rsidRPr="00D56170" w:rsidRDefault="00D7482F" w:rsidP="00FD50FF">
            <w:pPr>
              <w:pStyle w:val="Tabell"/>
              <w:rPr>
                <w:sz w:val="18"/>
                <w:szCs w:val="18"/>
                <w:lang w:val="en-US"/>
              </w:rPr>
            </w:pPr>
            <w:r w:rsidRPr="00D56170">
              <w:rPr>
                <w:sz w:val="18"/>
                <w:szCs w:val="18"/>
                <w:lang w:val="en-US"/>
              </w:rPr>
              <w:t>Limed sewage sludge</w:t>
            </w:r>
          </w:p>
        </w:tc>
        <w:tc>
          <w:tcPr>
            <w:tcW w:w="0" w:type="auto"/>
            <w:vAlign w:val="center"/>
          </w:tcPr>
          <w:p w14:paraId="76659728" w14:textId="67408132" w:rsidR="00D7482F" w:rsidRPr="00D56170" w:rsidRDefault="00D7482F" w:rsidP="00FD50FF">
            <w:pPr>
              <w:pStyle w:val="Tabell"/>
              <w:rPr>
                <w:sz w:val="18"/>
                <w:szCs w:val="18"/>
                <w:lang w:val="en-US"/>
              </w:rPr>
            </w:pPr>
            <w:r w:rsidRPr="00D56170">
              <w:rPr>
                <w:sz w:val="18"/>
                <w:szCs w:val="18"/>
                <w:lang w:val="en-US"/>
              </w:rPr>
              <w:t>LSS</w:t>
            </w:r>
          </w:p>
        </w:tc>
        <w:tc>
          <w:tcPr>
            <w:tcW w:w="0" w:type="auto"/>
          </w:tcPr>
          <w:p w14:paraId="3264C295" w14:textId="30A94C4F" w:rsidR="00D7482F" w:rsidRPr="00D56170" w:rsidRDefault="00D7482F" w:rsidP="0097695A">
            <w:pPr>
              <w:pStyle w:val="Tabell"/>
              <w:rPr>
                <w:sz w:val="18"/>
                <w:szCs w:val="18"/>
                <w:lang w:val="en-US"/>
              </w:rPr>
            </w:pPr>
            <w:r w:rsidRPr="00D56170">
              <w:rPr>
                <w:sz w:val="18"/>
                <w:szCs w:val="18"/>
                <w:lang w:val="en-US"/>
              </w:rPr>
              <w:t>Sewage sludge treated by anaerobic digestion for biogas production, then stabilized/</w:t>
            </w:r>
            <w:proofErr w:type="spellStart"/>
            <w:r w:rsidRPr="00D56170">
              <w:rPr>
                <w:sz w:val="18"/>
                <w:szCs w:val="18"/>
                <w:lang w:val="en-US"/>
              </w:rPr>
              <w:t>hygenized</w:t>
            </w:r>
            <w:proofErr w:type="spellEnd"/>
            <w:r w:rsidRPr="00D56170">
              <w:rPr>
                <w:sz w:val="18"/>
                <w:szCs w:val="18"/>
                <w:lang w:val="en-US"/>
              </w:rPr>
              <w:t xml:space="preserve"> by addition of lime (39%)</w:t>
            </w:r>
          </w:p>
        </w:tc>
        <w:tc>
          <w:tcPr>
            <w:tcW w:w="0" w:type="auto"/>
          </w:tcPr>
          <w:p w14:paraId="5E899B14" w14:textId="1F2615C0" w:rsidR="00D7482F" w:rsidRPr="00D56170" w:rsidRDefault="00D7482F" w:rsidP="0097695A">
            <w:pPr>
              <w:pStyle w:val="Tabell"/>
              <w:rPr>
                <w:sz w:val="18"/>
                <w:szCs w:val="18"/>
                <w:lang w:val="en-US"/>
              </w:rPr>
            </w:pPr>
            <w:r w:rsidRPr="00D56170">
              <w:rPr>
                <w:sz w:val="18"/>
                <w:szCs w:val="18"/>
                <w:lang w:val="en-US"/>
              </w:rPr>
              <w:t>600 and 700</w:t>
            </w:r>
          </w:p>
        </w:tc>
        <w:tc>
          <w:tcPr>
            <w:tcW w:w="0" w:type="auto"/>
          </w:tcPr>
          <w:p w14:paraId="43A46166" w14:textId="386C7BAE" w:rsidR="00D7482F" w:rsidRPr="00D56170" w:rsidRDefault="00D7482F" w:rsidP="0097695A">
            <w:pPr>
              <w:pStyle w:val="Tabell"/>
              <w:rPr>
                <w:sz w:val="18"/>
                <w:szCs w:val="18"/>
                <w:lang w:val="en-US"/>
              </w:rPr>
            </w:pPr>
            <w:r w:rsidRPr="00D56170">
              <w:rPr>
                <w:sz w:val="18"/>
                <w:szCs w:val="18"/>
                <w:lang w:val="en-US"/>
              </w:rPr>
              <w:t>Yes</w:t>
            </w:r>
          </w:p>
        </w:tc>
        <w:tc>
          <w:tcPr>
            <w:tcW w:w="0" w:type="auto"/>
          </w:tcPr>
          <w:p w14:paraId="512FE318" w14:textId="06F5A347" w:rsidR="00D7482F" w:rsidRPr="00D56170" w:rsidRDefault="00D461AD" w:rsidP="0097695A">
            <w:pPr>
              <w:pStyle w:val="Tabell"/>
              <w:rPr>
                <w:sz w:val="18"/>
                <w:szCs w:val="18"/>
                <w:lang w:val="en-US"/>
              </w:rPr>
            </w:pPr>
            <w:r w:rsidRPr="00D56170">
              <w:rPr>
                <w:sz w:val="18"/>
                <w:szCs w:val="18"/>
                <w:lang w:val="en-US"/>
              </w:rPr>
              <w:t>No</w:t>
            </w:r>
          </w:p>
        </w:tc>
        <w:tc>
          <w:tcPr>
            <w:tcW w:w="0" w:type="auto"/>
          </w:tcPr>
          <w:p w14:paraId="14396092" w14:textId="21BFABD6" w:rsidR="00D7482F" w:rsidRPr="00D56170" w:rsidRDefault="00D7482F" w:rsidP="0097695A">
            <w:pPr>
              <w:pStyle w:val="Tabell"/>
              <w:rPr>
                <w:sz w:val="18"/>
                <w:szCs w:val="18"/>
                <w:lang w:val="en-US"/>
              </w:rPr>
            </w:pPr>
            <w:r w:rsidRPr="00D56170">
              <w:rPr>
                <w:sz w:val="18"/>
                <w:szCs w:val="18"/>
                <w:lang w:val="en-US"/>
              </w:rPr>
              <w:t>Yes</w:t>
            </w:r>
          </w:p>
        </w:tc>
      </w:tr>
      <w:tr w:rsidR="00D7482F" w:rsidRPr="00D56170" w14:paraId="5A2E3182" w14:textId="77777777" w:rsidTr="00034823">
        <w:trPr>
          <w:trHeight w:val="600"/>
        </w:trPr>
        <w:tc>
          <w:tcPr>
            <w:tcW w:w="0" w:type="auto"/>
            <w:vAlign w:val="center"/>
          </w:tcPr>
          <w:p w14:paraId="00694293" w14:textId="2C49581D" w:rsidR="00D7482F" w:rsidRPr="00D56170" w:rsidRDefault="00D7482F" w:rsidP="00FD50FF">
            <w:pPr>
              <w:pStyle w:val="Tabell"/>
              <w:rPr>
                <w:sz w:val="18"/>
                <w:szCs w:val="18"/>
                <w:lang w:val="en-US"/>
              </w:rPr>
            </w:pPr>
            <w:r w:rsidRPr="00D56170">
              <w:rPr>
                <w:sz w:val="18"/>
                <w:szCs w:val="18"/>
                <w:lang w:val="en-US"/>
              </w:rPr>
              <w:t>Food waste reject from biogas production</w:t>
            </w:r>
          </w:p>
        </w:tc>
        <w:tc>
          <w:tcPr>
            <w:tcW w:w="0" w:type="auto"/>
            <w:vAlign w:val="center"/>
          </w:tcPr>
          <w:p w14:paraId="612BA96A" w14:textId="14C6171F" w:rsidR="00D7482F" w:rsidRPr="00D56170" w:rsidRDefault="00D7482F" w:rsidP="00FD50FF">
            <w:pPr>
              <w:pStyle w:val="Tabell"/>
              <w:rPr>
                <w:sz w:val="18"/>
                <w:szCs w:val="18"/>
                <w:lang w:val="en-US"/>
              </w:rPr>
            </w:pPr>
            <w:r w:rsidRPr="00D56170">
              <w:rPr>
                <w:sz w:val="18"/>
                <w:szCs w:val="18"/>
                <w:lang w:val="en-US"/>
              </w:rPr>
              <w:t>FWR</w:t>
            </w:r>
          </w:p>
        </w:tc>
        <w:tc>
          <w:tcPr>
            <w:tcW w:w="0" w:type="auto"/>
          </w:tcPr>
          <w:p w14:paraId="630F2132" w14:textId="0E71B7C9" w:rsidR="00D7482F" w:rsidRPr="00D56170" w:rsidRDefault="00D7482F" w:rsidP="0097695A">
            <w:pPr>
              <w:pStyle w:val="Tabell"/>
              <w:rPr>
                <w:sz w:val="18"/>
                <w:szCs w:val="18"/>
                <w:lang w:val="en-US"/>
              </w:rPr>
            </w:pPr>
            <w:r w:rsidRPr="00D56170">
              <w:rPr>
                <w:sz w:val="18"/>
                <w:szCs w:val="18"/>
                <w:lang w:val="en-US"/>
              </w:rPr>
              <w:t>The rejected fraction of food waste before biogas production. Consists of material that does not pass the initial sieving process that removes plastics and other items that are too large or non-digestible</w:t>
            </w:r>
          </w:p>
        </w:tc>
        <w:tc>
          <w:tcPr>
            <w:tcW w:w="0" w:type="auto"/>
          </w:tcPr>
          <w:p w14:paraId="567973A6" w14:textId="3BA46459" w:rsidR="00D7482F" w:rsidRPr="00D56170" w:rsidRDefault="00D7482F" w:rsidP="0097695A">
            <w:pPr>
              <w:pStyle w:val="Tabell"/>
              <w:rPr>
                <w:sz w:val="18"/>
                <w:szCs w:val="18"/>
                <w:lang w:val="en-US"/>
              </w:rPr>
            </w:pPr>
            <w:r w:rsidRPr="00D56170">
              <w:rPr>
                <w:sz w:val="18"/>
                <w:szCs w:val="18"/>
                <w:lang w:val="en-US"/>
              </w:rPr>
              <w:t>600 and 800</w:t>
            </w:r>
          </w:p>
        </w:tc>
        <w:tc>
          <w:tcPr>
            <w:tcW w:w="0" w:type="auto"/>
          </w:tcPr>
          <w:p w14:paraId="6E1834F0" w14:textId="25B1513E" w:rsidR="00D7482F" w:rsidRPr="00D56170" w:rsidRDefault="00D7482F" w:rsidP="0097695A">
            <w:pPr>
              <w:pStyle w:val="Tabell"/>
              <w:rPr>
                <w:sz w:val="18"/>
                <w:szCs w:val="18"/>
                <w:lang w:val="en-US"/>
              </w:rPr>
            </w:pPr>
            <w:r w:rsidRPr="00D56170">
              <w:rPr>
                <w:sz w:val="18"/>
                <w:szCs w:val="18"/>
                <w:lang w:val="en-US"/>
              </w:rPr>
              <w:t>Yes</w:t>
            </w:r>
          </w:p>
        </w:tc>
        <w:tc>
          <w:tcPr>
            <w:tcW w:w="0" w:type="auto"/>
          </w:tcPr>
          <w:p w14:paraId="2CD389E2" w14:textId="41437D37" w:rsidR="00D7482F" w:rsidRPr="00D56170" w:rsidRDefault="00D461AD" w:rsidP="0097695A">
            <w:pPr>
              <w:pStyle w:val="Tabell"/>
              <w:rPr>
                <w:sz w:val="18"/>
                <w:szCs w:val="18"/>
                <w:lang w:val="en-US"/>
              </w:rPr>
            </w:pPr>
            <w:r w:rsidRPr="00D56170">
              <w:rPr>
                <w:sz w:val="18"/>
                <w:szCs w:val="18"/>
                <w:lang w:val="en-US"/>
              </w:rPr>
              <w:t>No</w:t>
            </w:r>
          </w:p>
        </w:tc>
        <w:tc>
          <w:tcPr>
            <w:tcW w:w="0" w:type="auto"/>
          </w:tcPr>
          <w:p w14:paraId="31B3CF8D" w14:textId="5F17BDA7" w:rsidR="00D7482F" w:rsidRPr="00D56170" w:rsidRDefault="00D7482F" w:rsidP="0097695A">
            <w:pPr>
              <w:pStyle w:val="Tabell"/>
              <w:rPr>
                <w:sz w:val="18"/>
                <w:szCs w:val="18"/>
                <w:lang w:val="en-US"/>
              </w:rPr>
            </w:pPr>
            <w:r w:rsidRPr="00D56170">
              <w:rPr>
                <w:sz w:val="18"/>
                <w:szCs w:val="18"/>
                <w:lang w:val="en-US"/>
              </w:rPr>
              <w:t>Yes</w:t>
            </w:r>
          </w:p>
        </w:tc>
      </w:tr>
      <w:tr w:rsidR="00D7482F" w:rsidRPr="00D56170" w14:paraId="636A8E0A" w14:textId="77777777" w:rsidTr="00034823">
        <w:trPr>
          <w:trHeight w:val="900"/>
        </w:trPr>
        <w:tc>
          <w:tcPr>
            <w:tcW w:w="0" w:type="auto"/>
            <w:vAlign w:val="center"/>
            <w:hideMark/>
          </w:tcPr>
          <w:p w14:paraId="30D3E7BB" w14:textId="77777777" w:rsidR="00D7482F" w:rsidRPr="00D56170" w:rsidRDefault="00D7482F" w:rsidP="00FD50FF">
            <w:pPr>
              <w:pStyle w:val="Tabell"/>
              <w:rPr>
                <w:sz w:val="18"/>
                <w:szCs w:val="18"/>
                <w:lang w:val="en-US"/>
              </w:rPr>
            </w:pPr>
            <w:r w:rsidRPr="00D56170">
              <w:rPr>
                <w:sz w:val="18"/>
                <w:szCs w:val="18"/>
                <w:lang w:val="en-US"/>
              </w:rPr>
              <w:t>Garden waste</w:t>
            </w:r>
          </w:p>
        </w:tc>
        <w:tc>
          <w:tcPr>
            <w:tcW w:w="0" w:type="auto"/>
            <w:vAlign w:val="center"/>
            <w:hideMark/>
          </w:tcPr>
          <w:p w14:paraId="4C6DB797" w14:textId="77777777" w:rsidR="00D7482F" w:rsidRPr="00D56170" w:rsidRDefault="00D7482F" w:rsidP="00FD50FF">
            <w:pPr>
              <w:pStyle w:val="Tabell"/>
              <w:rPr>
                <w:sz w:val="18"/>
                <w:szCs w:val="18"/>
                <w:lang w:val="en-US"/>
              </w:rPr>
            </w:pPr>
            <w:r w:rsidRPr="00D56170">
              <w:rPr>
                <w:sz w:val="18"/>
                <w:szCs w:val="18"/>
                <w:lang w:val="en-US"/>
              </w:rPr>
              <w:t>GW</w:t>
            </w:r>
          </w:p>
        </w:tc>
        <w:tc>
          <w:tcPr>
            <w:tcW w:w="0" w:type="auto"/>
            <w:hideMark/>
          </w:tcPr>
          <w:p w14:paraId="282900B6" w14:textId="77777777" w:rsidR="00D7482F" w:rsidRPr="00D56170" w:rsidRDefault="00D7482F" w:rsidP="0097695A">
            <w:pPr>
              <w:pStyle w:val="Tabell"/>
              <w:rPr>
                <w:sz w:val="18"/>
                <w:szCs w:val="18"/>
                <w:lang w:val="en-US"/>
              </w:rPr>
            </w:pPr>
            <w:r w:rsidRPr="00D56170">
              <w:rPr>
                <w:sz w:val="18"/>
                <w:szCs w:val="18"/>
                <w:lang w:val="en-US"/>
              </w:rPr>
              <w:t xml:space="preserve">Gardening waste from private </w:t>
            </w:r>
            <w:proofErr w:type="spellStart"/>
            <w:r w:rsidRPr="00D56170">
              <w:rPr>
                <w:sz w:val="18"/>
                <w:szCs w:val="18"/>
                <w:lang w:val="en-US"/>
              </w:rPr>
              <w:t>housholds</w:t>
            </w:r>
            <w:proofErr w:type="spellEnd"/>
            <w:r w:rsidRPr="00D56170">
              <w:rPr>
                <w:sz w:val="18"/>
                <w:szCs w:val="18"/>
                <w:lang w:val="en-US"/>
              </w:rPr>
              <w:t xml:space="preserve"> and businesses. Fraction includes twigs, leaves, </w:t>
            </w:r>
            <w:proofErr w:type="gramStart"/>
            <w:r w:rsidRPr="00D56170">
              <w:rPr>
                <w:sz w:val="18"/>
                <w:szCs w:val="18"/>
                <w:lang w:val="en-US"/>
              </w:rPr>
              <w:t>roots</w:t>
            </w:r>
            <w:proofErr w:type="gramEnd"/>
            <w:r w:rsidRPr="00D56170">
              <w:rPr>
                <w:sz w:val="18"/>
                <w:szCs w:val="18"/>
                <w:lang w:val="en-US"/>
              </w:rPr>
              <w:t xml:space="preserve"> and some sand/gravel</w:t>
            </w:r>
          </w:p>
        </w:tc>
        <w:tc>
          <w:tcPr>
            <w:tcW w:w="0" w:type="auto"/>
            <w:hideMark/>
          </w:tcPr>
          <w:p w14:paraId="480D0C53" w14:textId="77777777" w:rsidR="00D7482F" w:rsidRPr="00D56170" w:rsidRDefault="00D7482F" w:rsidP="0097695A">
            <w:pPr>
              <w:pStyle w:val="Tabell"/>
              <w:rPr>
                <w:sz w:val="18"/>
                <w:szCs w:val="18"/>
                <w:lang w:val="en-US"/>
              </w:rPr>
            </w:pPr>
            <w:r w:rsidRPr="00D56170">
              <w:rPr>
                <w:sz w:val="18"/>
                <w:szCs w:val="18"/>
                <w:lang w:val="en-US"/>
              </w:rPr>
              <w:t>500, 600 and 800</w:t>
            </w:r>
          </w:p>
        </w:tc>
        <w:tc>
          <w:tcPr>
            <w:tcW w:w="0" w:type="auto"/>
            <w:hideMark/>
          </w:tcPr>
          <w:p w14:paraId="5D7525E2" w14:textId="77777777" w:rsidR="00D7482F" w:rsidRPr="00D56170" w:rsidRDefault="00D7482F" w:rsidP="0097695A">
            <w:pPr>
              <w:pStyle w:val="Tabell"/>
              <w:rPr>
                <w:sz w:val="18"/>
                <w:szCs w:val="18"/>
                <w:lang w:val="en-US"/>
              </w:rPr>
            </w:pPr>
            <w:r w:rsidRPr="00D56170">
              <w:rPr>
                <w:sz w:val="18"/>
                <w:szCs w:val="18"/>
                <w:lang w:val="en-US"/>
              </w:rPr>
              <w:t>Yes</w:t>
            </w:r>
          </w:p>
        </w:tc>
        <w:tc>
          <w:tcPr>
            <w:tcW w:w="0" w:type="auto"/>
          </w:tcPr>
          <w:p w14:paraId="17BF14C1" w14:textId="794FD807" w:rsidR="00D7482F" w:rsidRPr="00D56170" w:rsidRDefault="00D461AD" w:rsidP="0097695A">
            <w:pPr>
              <w:pStyle w:val="Tabell"/>
              <w:rPr>
                <w:sz w:val="18"/>
                <w:szCs w:val="18"/>
                <w:lang w:val="en-US"/>
              </w:rPr>
            </w:pPr>
            <w:r w:rsidRPr="00D56170">
              <w:rPr>
                <w:sz w:val="18"/>
                <w:szCs w:val="18"/>
                <w:lang w:val="en-US"/>
              </w:rPr>
              <w:t>No</w:t>
            </w:r>
          </w:p>
        </w:tc>
        <w:tc>
          <w:tcPr>
            <w:tcW w:w="0" w:type="auto"/>
            <w:hideMark/>
          </w:tcPr>
          <w:p w14:paraId="723B2E42" w14:textId="78600C26" w:rsidR="00D7482F" w:rsidRPr="00D56170" w:rsidRDefault="00D7482F" w:rsidP="0097695A">
            <w:pPr>
              <w:pStyle w:val="Tabell"/>
              <w:rPr>
                <w:sz w:val="18"/>
                <w:szCs w:val="18"/>
                <w:lang w:val="en-US"/>
              </w:rPr>
            </w:pPr>
            <w:r w:rsidRPr="00D56170">
              <w:rPr>
                <w:sz w:val="18"/>
                <w:szCs w:val="18"/>
                <w:lang w:val="en-US"/>
              </w:rPr>
              <w:t>Yes (500 and 800 ˚C)</w:t>
            </w:r>
          </w:p>
        </w:tc>
      </w:tr>
      <w:tr w:rsidR="00D7482F" w:rsidRPr="00D56170" w14:paraId="7270CD07" w14:textId="77777777" w:rsidTr="00034823">
        <w:trPr>
          <w:trHeight w:val="1200"/>
        </w:trPr>
        <w:tc>
          <w:tcPr>
            <w:tcW w:w="0" w:type="auto"/>
            <w:vAlign w:val="center"/>
            <w:hideMark/>
          </w:tcPr>
          <w:p w14:paraId="09D7FD6A" w14:textId="77777777" w:rsidR="00D7482F" w:rsidRPr="00D56170" w:rsidRDefault="00D7482F" w:rsidP="00FD50FF">
            <w:pPr>
              <w:pStyle w:val="Tabell"/>
              <w:rPr>
                <w:sz w:val="18"/>
                <w:szCs w:val="18"/>
                <w:lang w:val="en-US"/>
              </w:rPr>
            </w:pPr>
            <w:r w:rsidRPr="00D56170">
              <w:rPr>
                <w:sz w:val="18"/>
                <w:szCs w:val="18"/>
                <w:lang w:val="en-US"/>
              </w:rPr>
              <w:t>Waste timber</w:t>
            </w:r>
          </w:p>
        </w:tc>
        <w:tc>
          <w:tcPr>
            <w:tcW w:w="0" w:type="auto"/>
            <w:vAlign w:val="center"/>
            <w:hideMark/>
          </w:tcPr>
          <w:p w14:paraId="3E216E93" w14:textId="77777777" w:rsidR="00D7482F" w:rsidRPr="00D56170" w:rsidRDefault="00D7482F" w:rsidP="00FD50FF">
            <w:pPr>
              <w:pStyle w:val="Tabell"/>
              <w:rPr>
                <w:sz w:val="18"/>
                <w:szCs w:val="18"/>
                <w:lang w:val="en-US"/>
              </w:rPr>
            </w:pPr>
            <w:r w:rsidRPr="00D56170">
              <w:rPr>
                <w:sz w:val="18"/>
                <w:szCs w:val="18"/>
                <w:lang w:val="en-US"/>
              </w:rPr>
              <w:t>WT</w:t>
            </w:r>
          </w:p>
        </w:tc>
        <w:tc>
          <w:tcPr>
            <w:tcW w:w="0" w:type="auto"/>
            <w:hideMark/>
          </w:tcPr>
          <w:p w14:paraId="239BD78B" w14:textId="77777777" w:rsidR="00D7482F" w:rsidRPr="00D56170" w:rsidRDefault="00D7482F" w:rsidP="0097695A">
            <w:pPr>
              <w:pStyle w:val="Tabell"/>
              <w:rPr>
                <w:sz w:val="18"/>
                <w:szCs w:val="18"/>
                <w:lang w:val="en-US"/>
              </w:rPr>
            </w:pPr>
            <w:r w:rsidRPr="00D56170">
              <w:rPr>
                <w:sz w:val="18"/>
                <w:szCs w:val="18"/>
                <w:lang w:val="en-US"/>
              </w:rPr>
              <w:t xml:space="preserve">Discarded wood products and objects from private </w:t>
            </w:r>
            <w:proofErr w:type="spellStart"/>
            <w:r w:rsidRPr="00D56170">
              <w:rPr>
                <w:sz w:val="18"/>
                <w:szCs w:val="18"/>
                <w:lang w:val="en-US"/>
              </w:rPr>
              <w:t>housholds</w:t>
            </w:r>
            <w:proofErr w:type="spellEnd"/>
            <w:r w:rsidRPr="00D56170">
              <w:rPr>
                <w:sz w:val="18"/>
                <w:szCs w:val="18"/>
                <w:lang w:val="en-US"/>
              </w:rPr>
              <w:t>, businesses and construction/demolition (no chemically impregnated wood)</w:t>
            </w:r>
          </w:p>
        </w:tc>
        <w:tc>
          <w:tcPr>
            <w:tcW w:w="0" w:type="auto"/>
            <w:hideMark/>
          </w:tcPr>
          <w:p w14:paraId="2CA8B6AE" w14:textId="77777777" w:rsidR="00D7482F" w:rsidRPr="00D56170" w:rsidRDefault="00D7482F" w:rsidP="0097695A">
            <w:pPr>
              <w:pStyle w:val="Tabell"/>
              <w:rPr>
                <w:sz w:val="18"/>
                <w:szCs w:val="18"/>
                <w:lang w:val="en-US"/>
              </w:rPr>
            </w:pPr>
            <w:r w:rsidRPr="00D56170">
              <w:rPr>
                <w:sz w:val="18"/>
                <w:szCs w:val="18"/>
                <w:lang w:val="en-US"/>
              </w:rPr>
              <w:t>500, 600, 700 and 800</w:t>
            </w:r>
          </w:p>
        </w:tc>
        <w:tc>
          <w:tcPr>
            <w:tcW w:w="0" w:type="auto"/>
            <w:hideMark/>
          </w:tcPr>
          <w:p w14:paraId="25AC20A0" w14:textId="77777777" w:rsidR="00D7482F" w:rsidRPr="00D56170" w:rsidRDefault="00D7482F" w:rsidP="0097695A">
            <w:pPr>
              <w:pStyle w:val="Tabell"/>
              <w:rPr>
                <w:sz w:val="18"/>
                <w:szCs w:val="18"/>
                <w:lang w:val="en-US"/>
              </w:rPr>
            </w:pPr>
            <w:r w:rsidRPr="00D56170">
              <w:rPr>
                <w:sz w:val="18"/>
                <w:szCs w:val="18"/>
                <w:lang w:val="en-US"/>
              </w:rPr>
              <w:t>Yes</w:t>
            </w:r>
          </w:p>
        </w:tc>
        <w:tc>
          <w:tcPr>
            <w:tcW w:w="0" w:type="auto"/>
          </w:tcPr>
          <w:p w14:paraId="2B0993BF" w14:textId="7C883377" w:rsidR="00D7482F" w:rsidRPr="00D56170" w:rsidRDefault="00D461AD" w:rsidP="0097695A">
            <w:pPr>
              <w:pStyle w:val="Tabell"/>
              <w:rPr>
                <w:sz w:val="18"/>
                <w:szCs w:val="18"/>
                <w:lang w:val="en-US"/>
              </w:rPr>
            </w:pPr>
            <w:r w:rsidRPr="00D56170">
              <w:rPr>
                <w:sz w:val="18"/>
                <w:szCs w:val="18"/>
                <w:lang w:val="en-US"/>
              </w:rPr>
              <w:t>No</w:t>
            </w:r>
          </w:p>
        </w:tc>
        <w:tc>
          <w:tcPr>
            <w:tcW w:w="0" w:type="auto"/>
            <w:hideMark/>
          </w:tcPr>
          <w:p w14:paraId="576C57CA" w14:textId="4A9AADC7" w:rsidR="00D7482F" w:rsidRPr="00D56170" w:rsidRDefault="00D7482F" w:rsidP="0097695A">
            <w:pPr>
              <w:pStyle w:val="Tabell"/>
              <w:rPr>
                <w:sz w:val="18"/>
                <w:szCs w:val="18"/>
                <w:lang w:val="en-US"/>
              </w:rPr>
            </w:pPr>
            <w:r w:rsidRPr="00D56170">
              <w:rPr>
                <w:sz w:val="18"/>
                <w:szCs w:val="18"/>
                <w:lang w:val="en-US"/>
              </w:rPr>
              <w:t>Yes</w:t>
            </w:r>
          </w:p>
        </w:tc>
      </w:tr>
      <w:tr w:rsidR="00D7482F" w:rsidRPr="00D56170" w14:paraId="691292F7" w14:textId="77777777" w:rsidTr="00034823">
        <w:trPr>
          <w:trHeight w:val="690"/>
        </w:trPr>
        <w:tc>
          <w:tcPr>
            <w:tcW w:w="0" w:type="auto"/>
            <w:vAlign w:val="center"/>
          </w:tcPr>
          <w:p w14:paraId="66DD3BC1" w14:textId="42F23CA1" w:rsidR="00D7482F" w:rsidRPr="00D56170" w:rsidRDefault="00D7482F" w:rsidP="00FD50FF">
            <w:pPr>
              <w:pStyle w:val="Tabell"/>
              <w:rPr>
                <w:sz w:val="18"/>
                <w:szCs w:val="18"/>
                <w:lang w:val="en-US"/>
              </w:rPr>
            </w:pPr>
            <w:r w:rsidRPr="00D56170">
              <w:rPr>
                <w:sz w:val="18"/>
                <w:szCs w:val="18"/>
                <w:lang w:val="en-US"/>
              </w:rPr>
              <w:t>Wood chips</w:t>
            </w:r>
          </w:p>
        </w:tc>
        <w:tc>
          <w:tcPr>
            <w:tcW w:w="0" w:type="auto"/>
            <w:vAlign w:val="center"/>
          </w:tcPr>
          <w:p w14:paraId="504A43F0" w14:textId="620CC487" w:rsidR="00D7482F" w:rsidRPr="00D56170" w:rsidRDefault="00D7482F" w:rsidP="00FD50FF">
            <w:pPr>
              <w:pStyle w:val="Tabell"/>
              <w:rPr>
                <w:sz w:val="18"/>
                <w:szCs w:val="18"/>
                <w:lang w:val="en-US"/>
              </w:rPr>
            </w:pPr>
            <w:r w:rsidRPr="00D56170">
              <w:rPr>
                <w:sz w:val="18"/>
                <w:szCs w:val="18"/>
                <w:lang w:val="en-US"/>
              </w:rPr>
              <w:t>CWC</w:t>
            </w:r>
          </w:p>
        </w:tc>
        <w:tc>
          <w:tcPr>
            <w:tcW w:w="0" w:type="auto"/>
          </w:tcPr>
          <w:p w14:paraId="4C1D2C72" w14:textId="1EDC594B" w:rsidR="00D7482F" w:rsidRPr="00D56170" w:rsidRDefault="00D7482F" w:rsidP="0097695A">
            <w:pPr>
              <w:pStyle w:val="Tabell"/>
              <w:rPr>
                <w:sz w:val="18"/>
                <w:szCs w:val="18"/>
                <w:lang w:val="en-US"/>
              </w:rPr>
            </w:pPr>
            <w:r w:rsidRPr="00D56170">
              <w:rPr>
                <w:sz w:val="18"/>
                <w:szCs w:val="18"/>
                <w:lang w:val="en-US"/>
              </w:rPr>
              <w:t>Pellets produced from pine and spruce wood chips from forestry/logging</w:t>
            </w:r>
          </w:p>
        </w:tc>
        <w:tc>
          <w:tcPr>
            <w:tcW w:w="0" w:type="auto"/>
          </w:tcPr>
          <w:p w14:paraId="163EFE96" w14:textId="065A5B74" w:rsidR="00D7482F" w:rsidRPr="00D56170" w:rsidRDefault="00D7482F" w:rsidP="0097695A">
            <w:pPr>
              <w:pStyle w:val="Tabell"/>
              <w:rPr>
                <w:sz w:val="18"/>
                <w:szCs w:val="18"/>
                <w:lang w:val="en-US"/>
              </w:rPr>
            </w:pPr>
            <w:r w:rsidRPr="00D56170">
              <w:rPr>
                <w:sz w:val="18"/>
                <w:szCs w:val="18"/>
                <w:lang w:val="en-US"/>
              </w:rPr>
              <w:t>500, 600, 700 and 750</w:t>
            </w:r>
          </w:p>
        </w:tc>
        <w:tc>
          <w:tcPr>
            <w:tcW w:w="0" w:type="auto"/>
          </w:tcPr>
          <w:p w14:paraId="2E5FF7B4" w14:textId="05F9D46D" w:rsidR="00D7482F" w:rsidRPr="00D56170" w:rsidRDefault="00D7482F" w:rsidP="0097695A">
            <w:pPr>
              <w:pStyle w:val="Tabell"/>
              <w:rPr>
                <w:sz w:val="18"/>
                <w:szCs w:val="18"/>
                <w:lang w:val="en-US"/>
              </w:rPr>
            </w:pPr>
            <w:r w:rsidRPr="00D56170">
              <w:rPr>
                <w:sz w:val="18"/>
                <w:szCs w:val="18"/>
                <w:lang w:val="en-US"/>
              </w:rPr>
              <w:t>Yes</w:t>
            </w:r>
          </w:p>
        </w:tc>
        <w:tc>
          <w:tcPr>
            <w:tcW w:w="0" w:type="auto"/>
          </w:tcPr>
          <w:p w14:paraId="096EBA6A" w14:textId="2516736B" w:rsidR="00D7482F" w:rsidRPr="00D56170" w:rsidRDefault="005B31B2" w:rsidP="0097695A">
            <w:pPr>
              <w:pStyle w:val="Tabell"/>
              <w:rPr>
                <w:sz w:val="18"/>
                <w:szCs w:val="18"/>
                <w:lang w:val="en-US"/>
              </w:rPr>
            </w:pPr>
            <w:r w:rsidRPr="00D56170">
              <w:rPr>
                <w:sz w:val="18"/>
                <w:szCs w:val="18"/>
                <w:lang w:val="en-US"/>
              </w:rPr>
              <w:t>Yes</w:t>
            </w:r>
          </w:p>
        </w:tc>
        <w:tc>
          <w:tcPr>
            <w:tcW w:w="0" w:type="auto"/>
          </w:tcPr>
          <w:p w14:paraId="32AE702F" w14:textId="73867CCD" w:rsidR="00D7482F" w:rsidRPr="00D56170" w:rsidRDefault="00D7482F" w:rsidP="0097695A">
            <w:pPr>
              <w:pStyle w:val="Tabell"/>
              <w:rPr>
                <w:sz w:val="18"/>
                <w:szCs w:val="18"/>
                <w:lang w:val="en-US"/>
              </w:rPr>
            </w:pPr>
            <w:r w:rsidRPr="00D56170">
              <w:rPr>
                <w:sz w:val="18"/>
                <w:szCs w:val="18"/>
                <w:lang w:val="en-US"/>
              </w:rPr>
              <w:t>Yes</w:t>
            </w:r>
          </w:p>
        </w:tc>
      </w:tr>
    </w:tbl>
    <w:p w14:paraId="6CC05A21" w14:textId="3F487506" w:rsidR="005D74C4" w:rsidRPr="00EF0077" w:rsidRDefault="005D74C4" w:rsidP="00D56170">
      <w:pPr>
        <w:pStyle w:val="Heading2"/>
      </w:pPr>
      <w:r>
        <w:t>Pyrolysis</w:t>
      </w:r>
    </w:p>
    <w:p w14:paraId="30FC935E" w14:textId="7C0A2995" w:rsidR="007D2916" w:rsidRPr="00D56170" w:rsidRDefault="00E217F7" w:rsidP="00ED1B8B">
      <w:pPr>
        <w:spacing w:after="160"/>
        <w:ind w:firstLine="0"/>
        <w:rPr>
          <w:color w:val="000000"/>
          <w:lang w:val="en-US"/>
        </w:rPr>
      </w:pPr>
      <w:r>
        <w:rPr>
          <w:lang w:val="en-US"/>
        </w:rPr>
        <w:t>The feedstock pellets were pyrolyzed using a medium scale Biogreen® pyrolysis unit (2-10 kg biochar</w:t>
      </w:r>
      <w:ins w:id="20" w:author="Katinka Krahn" w:date="2023-05-30T13:46:00Z">
        <w:r w:rsidR="001D76F2">
          <w:rPr>
            <w:lang w:val="en-US"/>
          </w:rPr>
          <w:t xml:space="preserve"> </w:t>
        </w:r>
      </w:ins>
      <w:del w:id="21" w:author="Katinka Krahn" w:date="2023-05-30T13:46:00Z">
        <w:r w:rsidDel="001D76F2">
          <w:rPr>
            <w:lang w:val="en-US"/>
          </w:rPr>
          <w:delText>/</w:delText>
        </w:r>
      </w:del>
      <w:r>
        <w:rPr>
          <w:lang w:val="en-US"/>
        </w:rPr>
        <w:t>hr</w:t>
      </w:r>
      <w:ins w:id="22" w:author="Katinka Krahn" w:date="2023-05-30T13:46:00Z">
        <w:r w:rsidR="001D76F2">
          <w:rPr>
            <w:vertAlign w:val="superscript"/>
            <w:lang w:val="en-US"/>
          </w:rPr>
          <w:t>-1</w:t>
        </w:r>
      </w:ins>
      <w:r>
        <w:rPr>
          <w:lang w:val="en-US"/>
        </w:rPr>
        <w:t>) by ETIA Ecotechnologies</w:t>
      </w:r>
      <w:r w:rsidR="00BC5535">
        <w:rPr>
          <w:lang w:val="en-US"/>
        </w:rPr>
        <w:t>,</w:t>
      </w:r>
      <w:r>
        <w:rPr>
          <w:lang w:val="en-US"/>
        </w:rPr>
        <w:t xml:space="preserve"> </w:t>
      </w:r>
      <w:r w:rsidR="00E85E25">
        <w:rPr>
          <w:lang w:val="en-US"/>
        </w:rPr>
        <w:t xml:space="preserve">at temperatures between 500 and 800 </w:t>
      </w:r>
      <w:ins w:id="23" w:author="Katinka Krahn" w:date="2023-05-30T13:46:00Z">
        <w:r w:rsidR="001D76F2">
          <w:rPr>
            <w:lang w:val="en-US"/>
          </w:rPr>
          <w:t>˚</w:t>
        </w:r>
      </w:ins>
      <w:r w:rsidR="00E85E25">
        <w:rPr>
          <w:lang w:val="en-US"/>
        </w:rPr>
        <w:t>C and 20 min re</w:t>
      </w:r>
      <w:r w:rsidR="00436015">
        <w:rPr>
          <w:lang w:val="en-US"/>
        </w:rPr>
        <w:t>sidence time</w:t>
      </w:r>
      <w:r>
        <w:rPr>
          <w:lang w:val="en-US"/>
        </w:rPr>
        <w:t xml:space="preserve"> (</w:t>
      </w:r>
      <w:r>
        <w:rPr>
          <w:lang w:val="en-US"/>
        </w:rPr>
        <w:fldChar w:fldCharType="begin"/>
      </w:r>
      <w:r>
        <w:rPr>
          <w:lang w:val="en-US"/>
        </w:rPr>
        <w:instrText xml:space="preserve"> REF _Ref128042408 \h </w:instrText>
      </w:r>
      <w:r>
        <w:rPr>
          <w:lang w:val="en-US"/>
        </w:rPr>
      </w:r>
      <w:r>
        <w:rPr>
          <w:lang w:val="en-US"/>
        </w:rPr>
        <w:fldChar w:fldCharType="separate"/>
      </w:r>
      <w:ins w:id="24" w:author="Katinka Krahn" w:date="2023-06-02T11:54:00Z">
        <w:r w:rsidR="001652F8" w:rsidRPr="00E15BE6">
          <w:rPr>
            <w:lang w:val="en-US"/>
          </w:rPr>
          <w:t xml:space="preserve">Table </w:t>
        </w:r>
        <w:r w:rsidR="001652F8">
          <w:rPr>
            <w:noProof/>
            <w:lang w:val="en-US"/>
          </w:rPr>
          <w:t>1</w:t>
        </w:r>
      </w:ins>
      <w:del w:id="25" w:author="Katinka Krahn" w:date="2023-06-02T11:54:00Z">
        <w:r w:rsidR="002B516D" w:rsidRPr="00E15BE6" w:rsidDel="001652F8">
          <w:rPr>
            <w:lang w:val="en-US"/>
          </w:rPr>
          <w:delText xml:space="preserve">Table </w:delText>
        </w:r>
        <w:r w:rsidR="002B516D" w:rsidDel="001652F8">
          <w:rPr>
            <w:noProof/>
            <w:lang w:val="en-US"/>
          </w:rPr>
          <w:delText>1</w:delText>
        </w:r>
      </w:del>
      <w:r>
        <w:rPr>
          <w:lang w:val="en-US"/>
        </w:rPr>
        <w:fldChar w:fldCharType="end"/>
      </w:r>
      <w:r>
        <w:rPr>
          <w:lang w:val="en-US"/>
        </w:rPr>
        <w:t xml:space="preserve">) </w:t>
      </w:r>
      <w:r>
        <w:rPr>
          <w:color w:val="000000"/>
          <w:lang w:val="en-US"/>
        </w:rPr>
        <w:t>The pyrolysis gas was channeled into a</w:t>
      </w:r>
      <w:r w:rsidR="004E36A5">
        <w:rPr>
          <w:color w:val="000000"/>
          <w:lang w:val="en-US"/>
        </w:rPr>
        <w:t xml:space="preserve"> double jacket, water-cooled</w:t>
      </w:r>
      <w:r>
        <w:rPr>
          <w:color w:val="000000"/>
          <w:lang w:val="en-US"/>
        </w:rPr>
        <w:t xml:space="preserve"> condenser unit</w:t>
      </w:r>
      <w:r w:rsidR="004E36A5">
        <w:rPr>
          <w:color w:val="000000"/>
          <w:lang w:val="en-US"/>
        </w:rPr>
        <w:t xml:space="preserve"> (10 °C)</w:t>
      </w:r>
      <w:r>
        <w:rPr>
          <w:color w:val="000000"/>
          <w:lang w:val="en-US"/>
        </w:rPr>
        <w:t xml:space="preserve"> where pyrolysis</w:t>
      </w:r>
      <w:r w:rsidR="006757F3">
        <w:rPr>
          <w:color w:val="000000"/>
          <w:lang w:val="en-US"/>
        </w:rPr>
        <w:t xml:space="preserve"> condensate</w:t>
      </w:r>
      <w:r>
        <w:rPr>
          <w:color w:val="000000"/>
          <w:lang w:val="en-US"/>
        </w:rPr>
        <w:t xml:space="preserve"> was collected through a liquid lock while the syngas was led further to a combustion chamber where it was combusted with propane at 800-900 ˚C before being released as exhaust through a chimney. </w:t>
      </w:r>
      <w:r w:rsidR="00C25A6E">
        <w:rPr>
          <w:color w:val="000000"/>
          <w:lang w:val="en-US"/>
        </w:rPr>
        <w:t xml:space="preserve">Gas emission measurements </w:t>
      </w:r>
      <w:r w:rsidR="00EF0077">
        <w:rPr>
          <w:color w:val="000000"/>
          <w:lang w:val="en-US"/>
        </w:rPr>
        <w:t xml:space="preserve">and samples </w:t>
      </w:r>
      <w:r w:rsidR="00C25A6E">
        <w:rPr>
          <w:color w:val="000000"/>
          <w:lang w:val="en-US"/>
        </w:rPr>
        <w:t>were collected from the chimney</w:t>
      </w:r>
      <w:r w:rsidR="00EF0077">
        <w:rPr>
          <w:color w:val="000000"/>
          <w:lang w:val="en-US"/>
        </w:rPr>
        <w:t xml:space="preserve"> during stable temperature conditions. </w:t>
      </w:r>
    </w:p>
    <w:p w14:paraId="0D503C0C" w14:textId="14DB1935" w:rsidR="005D74C4" w:rsidRDefault="005D74C4" w:rsidP="00D56170">
      <w:pPr>
        <w:pStyle w:val="Heading2"/>
      </w:pPr>
      <w:r>
        <w:t>Sampling and emission measurements</w:t>
      </w:r>
    </w:p>
    <w:p w14:paraId="3462C33F" w14:textId="740DC298" w:rsidR="005D74C4" w:rsidRDefault="005D74C4" w:rsidP="005D74C4">
      <w:pPr>
        <w:pStyle w:val="Heading3"/>
        <w:rPr>
          <w:lang w:val="en-US"/>
        </w:rPr>
      </w:pPr>
      <w:r>
        <w:rPr>
          <w:lang w:val="en-US"/>
        </w:rPr>
        <w:t>Solids sampling</w:t>
      </w:r>
    </w:p>
    <w:p w14:paraId="66C51D3C" w14:textId="2A846868" w:rsidR="00035527" w:rsidRPr="00ED1B8B" w:rsidRDefault="003B2DC4" w:rsidP="00ED1B8B">
      <w:pPr>
        <w:spacing w:after="160"/>
        <w:ind w:firstLine="0"/>
        <w:rPr>
          <w:i/>
          <w:iCs/>
          <w:color w:val="000000" w:themeColor="text1"/>
          <w:szCs w:val="18"/>
          <w:lang w:val="en-US"/>
        </w:rPr>
      </w:pPr>
      <w:r>
        <w:rPr>
          <w:lang w:val="en-US"/>
        </w:rPr>
        <w:t>Solids s</w:t>
      </w:r>
      <w:r w:rsidR="00EF0077">
        <w:rPr>
          <w:lang w:val="en-US"/>
        </w:rPr>
        <w:t>ampling and sample preparation (feedstock, biochar</w:t>
      </w:r>
      <w:r w:rsidR="00120C71">
        <w:rPr>
          <w:lang w:val="en-US"/>
        </w:rPr>
        <w:t>,</w:t>
      </w:r>
      <w:r w:rsidR="00EF0077">
        <w:rPr>
          <w:lang w:val="en-US"/>
        </w:rPr>
        <w:t xml:space="preserve"> and</w:t>
      </w:r>
      <w:r w:rsidR="006757F3">
        <w:rPr>
          <w:lang w:val="en-US"/>
        </w:rPr>
        <w:t xml:space="preserve"> condensate</w:t>
      </w:r>
      <w:r w:rsidR="00EF0077">
        <w:rPr>
          <w:lang w:val="en-US"/>
        </w:rPr>
        <w:t>) were conducted according to the procedures described in</w:t>
      </w:r>
      <w:r w:rsidR="00D56170">
        <w:rPr>
          <w:color w:val="000000"/>
          <w:lang w:val="en-US"/>
        </w:rPr>
        <w:t xml:space="preserve"> </w:t>
      </w:r>
      <w:sdt>
        <w:sdtPr>
          <w:rPr>
            <w:color w:val="000000"/>
            <w:lang w:val="en-US"/>
          </w:rPr>
          <w:tag w:val="MENDELEY_CITATION_v3_eyJjaXRhdGlvbklEIjoiTUVOREVMRVlfQ0lUQVRJT05fMTE1NGRiNDEtZjgyYS00NGE5LThmNjktNzM5Yzg1YWI3OGRmIiwicHJvcGVydGllcyI6eyJub3RlSW5kZXgiOjB9LCJpc0VkaXRlZCI6ZmFsc2UsIm1hbnVhbE92ZXJyaWRlIjp7ImlzTWFudWFsbHlPdmVycmlkZGVuIjp0cnVlLCJjaXRlcHJvY1RleHQiOiIoU8O4cm1vIGV0IGFsLiwgMjAyMykiLCJtYW51YWxPdmVycmlkZVRleHQiOiJTw7hybW8gZXQgYWwuICgyMDIz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aXNzdWVkIjp7ImRhdGUtcGFydHMiOltbMjAyM11dfSwiY29udGFpbmVyLXRpdGxlLXNob3J0IjoiIn0sImlzVGVtcG9yYXJ5IjpmYWxzZX1dfQ=="/>
          <w:id w:val="687183240"/>
          <w:placeholder>
            <w:docPart w:val="DefaultPlaceholder_-1854013440"/>
          </w:placeholder>
        </w:sdtPr>
        <w:sdtContent>
          <w:r w:rsidR="00B37D22" w:rsidRPr="00B37D22">
            <w:rPr>
              <w:color w:val="000000"/>
              <w:lang w:val="en-US"/>
            </w:rPr>
            <w:t>Sørmo et al. (2023)</w:t>
          </w:r>
        </w:sdtContent>
      </w:sdt>
      <w:r w:rsidR="00EF0077">
        <w:rPr>
          <w:color w:val="000000"/>
          <w:lang w:val="en-US"/>
        </w:rPr>
        <w:t xml:space="preserve">. </w:t>
      </w:r>
      <w:r w:rsidR="00281851">
        <w:rPr>
          <w:color w:val="000000"/>
          <w:lang w:val="en-US"/>
        </w:rPr>
        <w:t>F</w:t>
      </w:r>
      <w:r w:rsidR="00EF0077">
        <w:rPr>
          <w:color w:val="000000"/>
          <w:lang w:val="en-US"/>
        </w:rPr>
        <w:t xml:space="preserve">eedstock </w:t>
      </w:r>
      <w:r w:rsidR="00281851">
        <w:rPr>
          <w:color w:val="000000"/>
          <w:lang w:val="en-US"/>
        </w:rPr>
        <w:t>and biochar samples were</w:t>
      </w:r>
      <w:r w:rsidR="00EF0077">
        <w:rPr>
          <w:color w:val="000000"/>
          <w:lang w:val="en-US"/>
        </w:rPr>
        <w:t xml:space="preserve"> </w:t>
      </w:r>
      <w:r w:rsidR="00281851">
        <w:rPr>
          <w:color w:val="000000"/>
          <w:lang w:val="en-US"/>
        </w:rPr>
        <w:t>air-</w:t>
      </w:r>
      <w:r w:rsidR="00EF0077">
        <w:rPr>
          <w:color w:val="000000"/>
          <w:lang w:val="en-US"/>
        </w:rPr>
        <w:t>dried</w:t>
      </w:r>
      <w:r w:rsidR="00281851">
        <w:rPr>
          <w:color w:val="000000"/>
          <w:lang w:val="en-US"/>
        </w:rPr>
        <w:t xml:space="preserve"> in the laboratory</w:t>
      </w:r>
      <w:r w:rsidR="00EF0077">
        <w:rPr>
          <w:color w:val="000000"/>
          <w:lang w:val="en-US"/>
        </w:rPr>
        <w:t xml:space="preserve"> and crushed</w:t>
      </w:r>
      <w:r w:rsidR="008F0FC4">
        <w:rPr>
          <w:color w:val="000000"/>
          <w:lang w:val="en-US"/>
        </w:rPr>
        <w:t xml:space="preserve"> in a ball mill</w:t>
      </w:r>
      <w:r w:rsidR="00EF0077">
        <w:rPr>
          <w:color w:val="000000"/>
          <w:lang w:val="en-US"/>
        </w:rPr>
        <w:t xml:space="preserve"> (D &lt; 1 mm</w:t>
      </w:r>
      <w:r w:rsidR="008F0FC4">
        <w:rPr>
          <w:color w:val="000000"/>
          <w:lang w:val="en-US"/>
        </w:rPr>
        <w:t>, Retch ISO 9001</w:t>
      </w:r>
      <w:r w:rsidR="00EF0077">
        <w:rPr>
          <w:color w:val="000000"/>
          <w:lang w:val="en-US"/>
        </w:rPr>
        <w:t>)</w:t>
      </w:r>
      <w:r w:rsidR="008F0FC4">
        <w:rPr>
          <w:color w:val="000000"/>
          <w:lang w:val="en-US"/>
        </w:rPr>
        <w:t xml:space="preserve"> before analysis, while</w:t>
      </w:r>
      <w:r w:rsidR="00EF0077">
        <w:rPr>
          <w:color w:val="000000"/>
          <w:lang w:val="en-US"/>
        </w:rPr>
        <w:t xml:space="preserve"> pyrolysis </w:t>
      </w:r>
      <w:r w:rsidR="008F0FC4">
        <w:rPr>
          <w:color w:val="000000"/>
          <w:lang w:val="en-US"/>
        </w:rPr>
        <w:t>condensate</w:t>
      </w:r>
      <w:r>
        <w:rPr>
          <w:color w:val="000000"/>
          <w:lang w:val="en-US"/>
        </w:rPr>
        <w:t xml:space="preserve"> was vigorously shaken to homogenize the </w:t>
      </w:r>
      <w:r w:rsidR="00EF0077">
        <w:rPr>
          <w:color w:val="000000"/>
          <w:lang w:val="en-US"/>
        </w:rPr>
        <w:t>oil and water phase</w:t>
      </w:r>
      <w:r w:rsidR="005C598B">
        <w:rPr>
          <w:color w:val="000000"/>
          <w:lang w:val="en-US"/>
        </w:rPr>
        <w:t xml:space="preserve"> before subsampling</w:t>
      </w:r>
      <w:r>
        <w:rPr>
          <w:color w:val="000000"/>
          <w:lang w:val="en-US"/>
        </w:rPr>
        <w:t xml:space="preserve">. </w:t>
      </w:r>
      <w:r w:rsidR="005B31B2">
        <w:rPr>
          <w:color w:val="000000"/>
          <w:lang w:val="en-US"/>
        </w:rPr>
        <w:t>Feedstock and b</w:t>
      </w:r>
      <w:r w:rsidR="00A54C49">
        <w:rPr>
          <w:color w:val="000000"/>
          <w:lang w:val="en-US"/>
        </w:rPr>
        <w:t xml:space="preserve">iochar samples were </w:t>
      </w:r>
      <w:r w:rsidR="00035527">
        <w:rPr>
          <w:color w:val="000000"/>
          <w:lang w:val="en-US"/>
        </w:rPr>
        <w:t xml:space="preserve">characterized </w:t>
      </w:r>
      <w:r w:rsidR="00A54C49">
        <w:rPr>
          <w:color w:val="000000"/>
          <w:lang w:val="en-US"/>
        </w:rPr>
        <w:t>for all pyrolysis treatments (</w:t>
      </w:r>
      <w:r w:rsidR="00A54C49">
        <w:rPr>
          <w:lang w:val="en-US"/>
        </w:rPr>
        <w:fldChar w:fldCharType="begin"/>
      </w:r>
      <w:r w:rsidR="00A54C49">
        <w:rPr>
          <w:lang w:val="en-US"/>
        </w:rPr>
        <w:instrText xml:space="preserve"> REF _Ref128042408 \h </w:instrText>
      </w:r>
      <w:r w:rsidR="00A54C49">
        <w:rPr>
          <w:lang w:val="en-US"/>
        </w:rPr>
      </w:r>
      <w:r w:rsidR="00A54C49">
        <w:rPr>
          <w:lang w:val="en-US"/>
        </w:rPr>
        <w:fldChar w:fldCharType="separate"/>
      </w:r>
      <w:ins w:id="26" w:author="Katinka Krahn" w:date="2023-06-02T11:54:00Z">
        <w:r w:rsidR="001652F8" w:rsidRPr="00E15BE6">
          <w:rPr>
            <w:lang w:val="en-US"/>
          </w:rPr>
          <w:t xml:space="preserve">Table </w:t>
        </w:r>
        <w:r w:rsidR="001652F8">
          <w:rPr>
            <w:noProof/>
            <w:lang w:val="en-US"/>
          </w:rPr>
          <w:t>1</w:t>
        </w:r>
      </w:ins>
      <w:del w:id="27" w:author="Katinka Krahn" w:date="2023-06-02T11:54:00Z">
        <w:r w:rsidR="002B516D" w:rsidRPr="00E15BE6" w:rsidDel="001652F8">
          <w:rPr>
            <w:lang w:val="en-US"/>
          </w:rPr>
          <w:delText xml:space="preserve">Table </w:delText>
        </w:r>
        <w:r w:rsidR="002B516D" w:rsidDel="001652F8">
          <w:rPr>
            <w:noProof/>
            <w:lang w:val="en-US"/>
          </w:rPr>
          <w:delText>1</w:delText>
        </w:r>
      </w:del>
      <w:r w:rsidR="00A54C49">
        <w:rPr>
          <w:lang w:val="en-US"/>
        </w:rPr>
        <w:fldChar w:fldCharType="end"/>
      </w:r>
      <w:r w:rsidR="00A54C49">
        <w:rPr>
          <w:lang w:val="en-US"/>
        </w:rPr>
        <w:t>)</w:t>
      </w:r>
      <w:r w:rsidR="00035527">
        <w:rPr>
          <w:lang w:val="en-US"/>
        </w:rPr>
        <w:t xml:space="preserve">. </w:t>
      </w:r>
      <w:r w:rsidR="00BB378D">
        <w:rPr>
          <w:lang w:val="en-US"/>
        </w:rPr>
        <w:t>Pyrolysis</w:t>
      </w:r>
      <w:r w:rsidR="006757F3">
        <w:rPr>
          <w:lang w:val="en-US"/>
        </w:rPr>
        <w:t xml:space="preserve"> condensate</w:t>
      </w:r>
      <w:r w:rsidR="00BB378D">
        <w:rPr>
          <w:lang w:val="en-US"/>
        </w:rPr>
        <w:t xml:space="preserve"> was characterized only for CWC and DSS-1</w:t>
      </w:r>
      <w:r w:rsidR="00DC3121">
        <w:rPr>
          <w:lang w:val="en-US"/>
        </w:rPr>
        <w:t xml:space="preserve"> (</w:t>
      </w:r>
      <w:r w:rsidR="00BB378D">
        <w:rPr>
          <w:lang w:val="en-US"/>
        </w:rPr>
        <w:t>600, 700 and</w:t>
      </w:r>
      <w:r w:rsidR="00BB378D" w:rsidRPr="00734922">
        <w:rPr>
          <w:color w:val="000000" w:themeColor="text1"/>
          <w:lang w:val="en-US"/>
        </w:rPr>
        <w:t xml:space="preserve"> </w:t>
      </w:r>
      <w:r w:rsidR="005B31B2">
        <w:rPr>
          <w:color w:val="000000" w:themeColor="text1"/>
          <w:lang w:val="en-US"/>
        </w:rPr>
        <w:t>75</w:t>
      </w:r>
      <w:r w:rsidR="00BB378D" w:rsidRPr="00734922">
        <w:rPr>
          <w:color w:val="000000" w:themeColor="text1"/>
          <w:lang w:val="en-US"/>
        </w:rPr>
        <w:t xml:space="preserve">0 </w:t>
      </w:r>
      <w:r w:rsidR="00BB378D" w:rsidRPr="00BB378D">
        <w:rPr>
          <w:lang w:val="en-US"/>
        </w:rPr>
        <w:t>˚C</w:t>
      </w:r>
      <w:r w:rsidR="00DC3121">
        <w:rPr>
          <w:lang w:val="en-US"/>
        </w:rPr>
        <w:t>)</w:t>
      </w:r>
      <w:r w:rsidR="00BB378D">
        <w:rPr>
          <w:lang w:val="en-US"/>
        </w:rPr>
        <w:t>.</w:t>
      </w:r>
    </w:p>
    <w:p w14:paraId="4EEF2D57" w14:textId="0B757639" w:rsidR="00EF0077" w:rsidRPr="00035527" w:rsidRDefault="00035527" w:rsidP="00D56170">
      <w:pPr>
        <w:rPr>
          <w:lang w:val="en-US"/>
        </w:rPr>
      </w:pPr>
      <w:r>
        <w:rPr>
          <w:lang w:val="en-US"/>
        </w:rPr>
        <w:t>Biochar yield (Y</w:t>
      </w:r>
      <w:r>
        <w:rPr>
          <w:vertAlign w:val="subscript"/>
          <w:lang w:val="en-US"/>
        </w:rPr>
        <w:t>biochar</w:t>
      </w:r>
      <w:r>
        <w:rPr>
          <w:lang w:val="en-US"/>
        </w:rPr>
        <w:t xml:space="preserve"> %) at each treatment temperature was defined as the rate of biochar produced divided by the feedstock feeding rate over the </w:t>
      </w:r>
      <w:r w:rsidR="007326DD">
        <w:rPr>
          <w:lang w:val="en-US"/>
        </w:rPr>
        <w:t xml:space="preserve">sampling </w:t>
      </w:r>
      <w:r w:rsidR="001334BD">
        <w:rPr>
          <w:lang w:val="en-US"/>
        </w:rPr>
        <w:t>period</w:t>
      </w:r>
      <w:r w:rsidR="007326DD">
        <w:rPr>
          <w:lang w:val="en-US"/>
        </w:rPr>
        <w:t>.</w:t>
      </w:r>
    </w:p>
    <w:p w14:paraId="7789B88F" w14:textId="3B275B54" w:rsidR="005D74C4" w:rsidRDefault="005D74C4" w:rsidP="005D74C4">
      <w:pPr>
        <w:pStyle w:val="Heading3"/>
        <w:rPr>
          <w:lang w:val="en-US"/>
        </w:rPr>
      </w:pPr>
      <w:r>
        <w:rPr>
          <w:lang w:val="en-US"/>
        </w:rPr>
        <w:t>Gas emission sampling</w:t>
      </w:r>
    </w:p>
    <w:p w14:paraId="6FE76DAB" w14:textId="10F6F8DD" w:rsidR="003B2DC4" w:rsidRDefault="003B2DC4" w:rsidP="003B2DC4">
      <w:pPr>
        <w:ind w:firstLine="0"/>
        <w:rPr>
          <w:color w:val="000000"/>
          <w:lang w:val="en-US"/>
        </w:rPr>
      </w:pPr>
      <w:r>
        <w:rPr>
          <w:lang w:val="en-US"/>
        </w:rPr>
        <w:t xml:space="preserve">Exhaust gas and aerosols were sampled according to the procedure described in </w:t>
      </w:r>
      <w:sdt>
        <w:sdtPr>
          <w:rPr>
            <w:color w:val="000000"/>
            <w:lang w:val="en-US"/>
          </w:rPr>
          <w:tag w:val="MENDELEY_CITATION_v3_eyJjaXRhdGlvbklEIjoiTUVOREVMRVlfQ0lUQVRJT05fYzQzMDZjNGEtNzEwMy00M2FkLWJmODEtZDljYjU4ZTRmYTNlIiwicHJvcGVydGllcyI6eyJub3RlSW5kZXgiOjB9LCJpc0VkaXRlZCI6ZmFsc2UsIm1hbnVhbE92ZXJyaWRlIjp7ImlzTWFudWFsbHlPdmVycmlkZGVuIjp0cnVlLCJjaXRlcHJvY1RleHQiOiIoU8O4cm1vIGV0IGFsLiwgMjAyMykiLCJtYW51YWxPdmVycmlkZVRleHQiOiJTw7hybW8gZXQgYWwuICgyMDIz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aXNzdWVkIjp7ImRhdGUtcGFydHMiOltbMjAyM11dfSwiY29udGFpbmVyLXRpdGxlLXNob3J0IjoiIn0sImlzVGVtcG9yYXJ5IjpmYWxzZX1dfQ=="/>
          <w:id w:val="811445377"/>
          <w:placeholder>
            <w:docPart w:val="541B8F270FFD4164979F2AD0C7B8D955"/>
          </w:placeholder>
        </w:sdtPr>
        <w:sdtContent>
          <w:r w:rsidR="00B37D22" w:rsidRPr="00B37D22">
            <w:rPr>
              <w:color w:val="000000"/>
              <w:lang w:val="en-US"/>
            </w:rPr>
            <w:t>Sørmo et al. (2023)</w:t>
          </w:r>
        </w:sdtContent>
      </w:sdt>
      <w:r w:rsidR="00D56170">
        <w:rPr>
          <w:color w:val="000000"/>
          <w:lang w:val="en-US"/>
        </w:rPr>
        <w:t xml:space="preserve">. </w:t>
      </w:r>
      <w:r>
        <w:rPr>
          <w:color w:val="000000"/>
          <w:lang w:val="en-US"/>
        </w:rPr>
        <w:t xml:space="preserve">Gas measurements were collected for sewage sludge feedstocks, </w:t>
      </w:r>
      <w:r w:rsidR="009B3805">
        <w:rPr>
          <w:color w:val="000000"/>
          <w:lang w:val="en-US"/>
        </w:rPr>
        <w:t xml:space="preserve">except for </w:t>
      </w:r>
      <w:r>
        <w:rPr>
          <w:color w:val="000000"/>
          <w:lang w:val="en-US"/>
        </w:rPr>
        <w:t xml:space="preserve">CWC (all treatments), DSS-1 (750 ˚C treatment), and GW (600 ˚C treatment). </w:t>
      </w:r>
      <w:r w:rsidR="00035527">
        <w:rPr>
          <w:color w:val="000000"/>
          <w:lang w:val="en-US"/>
        </w:rPr>
        <w:t>A glass fiber filter (GFF) was used for aerosol collection (0.45 µm), followed by an XAD-2 sorbent for gas phase contaminants</w:t>
      </w:r>
      <w:r w:rsidR="00BB378D">
        <w:rPr>
          <w:color w:val="000000"/>
          <w:lang w:val="en-US"/>
        </w:rPr>
        <w:t xml:space="preserve"> from the sludge-based feedstocks, and a PUF sorbent for the wood-based feedstocks. </w:t>
      </w:r>
    </w:p>
    <w:p w14:paraId="0C328607" w14:textId="558D2EED" w:rsidR="005D74C4" w:rsidRDefault="005D74C4" w:rsidP="00D56170">
      <w:pPr>
        <w:pStyle w:val="Heading2"/>
      </w:pPr>
      <w:r>
        <w:t>Sample preparation and instrumental analysis</w:t>
      </w:r>
    </w:p>
    <w:p w14:paraId="22F3D690" w14:textId="5D6DCAA4" w:rsidR="00DC3121" w:rsidRPr="00C22B18" w:rsidRDefault="00780E31" w:rsidP="00522695">
      <w:pPr>
        <w:ind w:firstLine="0"/>
        <w:rPr>
          <w:lang w:val="en-US"/>
        </w:rPr>
      </w:pPr>
      <w:r>
        <w:rPr>
          <w:lang w:val="en-US"/>
        </w:rPr>
        <w:t xml:space="preserve">Feedstocks, </w:t>
      </w:r>
      <w:r w:rsidR="00F670A0">
        <w:rPr>
          <w:lang w:val="en-US"/>
        </w:rPr>
        <w:t xml:space="preserve">biochar, </w:t>
      </w:r>
      <w:r w:rsidR="00EF30FF">
        <w:rPr>
          <w:lang w:val="en-US"/>
        </w:rPr>
        <w:t>GFF, PUF</w:t>
      </w:r>
      <w:r w:rsidR="0069095D">
        <w:rPr>
          <w:lang w:val="en-US"/>
        </w:rPr>
        <w:t xml:space="preserve"> and XAD</w:t>
      </w:r>
      <w:r w:rsidR="002B1DA6">
        <w:rPr>
          <w:lang w:val="en-US"/>
        </w:rPr>
        <w:t xml:space="preserve"> were extracted using accelerated solvent extraction (ASE)</w:t>
      </w:r>
      <w:r w:rsidR="004A13CE">
        <w:rPr>
          <w:lang w:val="en-US"/>
        </w:rPr>
        <w:t xml:space="preserve"> and the extracts were analyzed by GC-MS/MS according to ISO 12884 for </w:t>
      </w:r>
      <w:r w:rsidR="00D14D2C">
        <w:rPr>
          <w:lang w:val="en-US"/>
        </w:rPr>
        <w:t xml:space="preserve">16 </w:t>
      </w:r>
      <w:commentRangeStart w:id="28"/>
      <w:r w:rsidR="004A13CE">
        <w:rPr>
          <w:lang w:val="en-US"/>
        </w:rPr>
        <w:t xml:space="preserve">PAHs, </w:t>
      </w:r>
      <w:r w:rsidR="00D14D2C">
        <w:rPr>
          <w:lang w:val="en-US"/>
        </w:rPr>
        <w:t xml:space="preserve">7 </w:t>
      </w:r>
      <w:r w:rsidR="004A13CE">
        <w:rPr>
          <w:lang w:val="en-US"/>
        </w:rPr>
        <w:t>PCBs, and</w:t>
      </w:r>
      <w:r w:rsidR="00D14D2C">
        <w:rPr>
          <w:lang w:val="en-US"/>
        </w:rPr>
        <w:t xml:space="preserve"> 17</w:t>
      </w:r>
      <w:r w:rsidR="004A13CE">
        <w:rPr>
          <w:lang w:val="en-US"/>
        </w:rPr>
        <w:t xml:space="preserve"> PCDD/Fs</w:t>
      </w:r>
      <w:commentRangeEnd w:id="28"/>
      <w:r w:rsidR="00246D81">
        <w:rPr>
          <w:rStyle w:val="CommentReference"/>
        </w:rPr>
        <w:commentReference w:id="28"/>
      </w:r>
      <w:ins w:id="29" w:author="Katinka Krahn" w:date="2023-05-30T13:50:00Z">
        <w:r w:rsidR="00C03BD1">
          <w:rPr>
            <w:lang w:val="en-US"/>
          </w:rPr>
          <w:t xml:space="preserve"> (</w:t>
        </w:r>
      </w:ins>
      <w:ins w:id="30" w:author="Katinka Krahn" w:date="2023-05-30T14:07:00Z">
        <w:r w:rsidR="00B235B4">
          <w:rPr>
            <w:lang w:val="en-US"/>
          </w:rPr>
          <w:t xml:space="preserve">the </w:t>
        </w:r>
      </w:ins>
      <w:ins w:id="31" w:author="Katinka Krahn" w:date="2023-05-30T13:50:00Z">
        <w:r w:rsidR="00C03BD1">
          <w:rPr>
            <w:lang w:val="en-US"/>
          </w:rPr>
          <w:t xml:space="preserve">congeners </w:t>
        </w:r>
      </w:ins>
      <w:ins w:id="32" w:author="Katinka Krahn" w:date="2023-05-30T14:07:00Z">
        <w:r w:rsidR="00B235B4">
          <w:rPr>
            <w:lang w:val="en-US"/>
          </w:rPr>
          <w:t xml:space="preserve">analyzed are </w:t>
        </w:r>
      </w:ins>
      <w:ins w:id="33" w:author="Katinka Krahn" w:date="2023-05-30T13:50:00Z">
        <w:r w:rsidR="00C03BD1">
          <w:rPr>
            <w:lang w:val="en-US"/>
          </w:rPr>
          <w:t>listed in Table S.</w:t>
        </w:r>
      </w:ins>
      <w:ins w:id="34" w:author="Katinka Krahn" w:date="2023-05-30T14:07:00Z">
        <w:r w:rsidR="00B235B4">
          <w:rPr>
            <w:lang w:val="en-US"/>
          </w:rPr>
          <w:t>1</w:t>
        </w:r>
      </w:ins>
      <w:ins w:id="35" w:author="Katinka Krahn" w:date="2023-05-30T13:50:00Z">
        <w:r w:rsidR="00C03BD1">
          <w:rPr>
            <w:lang w:val="en-US"/>
          </w:rPr>
          <w:t>)</w:t>
        </w:r>
      </w:ins>
      <w:r w:rsidR="00A85884">
        <w:rPr>
          <w:lang w:val="en-US"/>
        </w:rPr>
        <w:t>.</w:t>
      </w:r>
      <w:r w:rsidR="004A13CE">
        <w:rPr>
          <w:lang w:val="en-US"/>
        </w:rPr>
        <w:t xml:space="preserve"> </w:t>
      </w:r>
      <w:r w:rsidR="00A85884" w:rsidRPr="00B37D22">
        <w:rPr>
          <w:lang w:val="en-US"/>
        </w:rPr>
        <w:t xml:space="preserve">For </w:t>
      </w:r>
      <w:r w:rsidR="002B1DA6" w:rsidRPr="00B37D22">
        <w:rPr>
          <w:lang w:val="en-US"/>
        </w:rPr>
        <w:t>details</w:t>
      </w:r>
      <w:r w:rsidR="00A85884" w:rsidRPr="00B37D22">
        <w:rPr>
          <w:lang w:val="en-US"/>
        </w:rPr>
        <w:t>, see</w:t>
      </w:r>
      <w:r w:rsidR="002B1DA6" w:rsidRPr="00B37D22">
        <w:rPr>
          <w:lang w:val="en-US"/>
        </w:rPr>
        <w:t xml:space="preserve"> </w:t>
      </w:r>
      <w:sdt>
        <w:sdtPr>
          <w:rPr>
            <w:color w:val="000000"/>
            <w:lang w:val="en-US"/>
          </w:rPr>
          <w:tag w:val="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LCJjb250YWluZXItdGl0bGUtc2hvcnQiOiIifSwiaXNUZW1wb3JhcnkiOmZhbHNlfV19"/>
          <w:id w:val="-709804373"/>
          <w:placeholder>
            <w:docPart w:val="DefaultPlaceholder_-1854013440"/>
          </w:placeholder>
        </w:sdtPr>
        <w:sdtEndPr/>
        <w:sdtContent>
          <w:r w:rsidR="00B37D22" w:rsidRPr="00B37D22">
            <w:rPr>
              <w:color w:val="000000"/>
              <w:lang w:val="en-US"/>
            </w:rPr>
            <w:t>(Cornelissen et al., 2012)</w:t>
          </w:r>
        </w:sdtContent>
      </w:sdt>
      <w:del w:id="36" w:author="Katinka Krahn" w:date="2023-06-02T11:17:00Z">
        <w:r w:rsidR="00FE2A34" w:rsidRPr="00B37D22" w:rsidDel="009A4631">
          <w:rPr>
            <w:lang w:val="en-US"/>
          </w:rPr>
          <w:delText>)</w:delText>
        </w:r>
      </w:del>
      <w:commentRangeStart w:id="37"/>
      <w:commentRangeStart w:id="38"/>
      <w:commentRangeStart w:id="39"/>
      <w:r w:rsidR="00417B31" w:rsidRPr="009A4631">
        <w:rPr>
          <w:lang w:val="en-US"/>
          <w:rPrChange w:id="40" w:author="Katinka Krahn" w:date="2023-06-02T11:17:00Z">
            <w:rPr>
              <w:highlight w:val="yellow"/>
              <w:lang w:val="en-US"/>
            </w:rPr>
          </w:rPrChange>
        </w:rPr>
        <w:t>.</w:t>
      </w:r>
      <w:r w:rsidR="00417B31" w:rsidRPr="009A4631">
        <w:rPr>
          <w:lang w:val="en-US"/>
        </w:rPr>
        <w:t xml:space="preserve"> </w:t>
      </w:r>
      <w:commentRangeEnd w:id="37"/>
      <w:r w:rsidR="00895DFA" w:rsidRPr="009A4631">
        <w:rPr>
          <w:rStyle w:val="CommentReference"/>
        </w:rPr>
        <w:commentReference w:id="37"/>
      </w:r>
      <w:commentRangeEnd w:id="38"/>
      <w:r w:rsidR="00D5017F" w:rsidRPr="009A4631">
        <w:rPr>
          <w:rStyle w:val="CommentReference"/>
        </w:rPr>
        <w:commentReference w:id="38"/>
      </w:r>
      <w:commentRangeEnd w:id="39"/>
      <w:r w:rsidR="00193A50" w:rsidRPr="009A4631">
        <w:rPr>
          <w:rStyle w:val="CommentReference"/>
        </w:rPr>
        <w:commentReference w:id="39"/>
      </w:r>
      <w:r w:rsidR="00417B31">
        <w:rPr>
          <w:lang w:val="en-US"/>
        </w:rPr>
        <w:t xml:space="preserve">Procedural blanks were taken to analyze background contamination at the </w:t>
      </w:r>
      <w:r w:rsidR="0082648A">
        <w:rPr>
          <w:lang w:val="en-US"/>
        </w:rPr>
        <w:t>sampling site</w:t>
      </w:r>
      <w:r w:rsidR="00417B31">
        <w:rPr>
          <w:lang w:val="en-US"/>
        </w:rPr>
        <w:t xml:space="preserve">. PAHs were measured in triplicate and </w:t>
      </w:r>
      <w:r w:rsidR="0082648A">
        <w:rPr>
          <w:lang w:val="en-US"/>
        </w:rPr>
        <w:t>PCDD/Fs</w:t>
      </w:r>
      <w:r w:rsidR="00417B31">
        <w:rPr>
          <w:lang w:val="en-US"/>
        </w:rPr>
        <w:t xml:space="preserve"> </w:t>
      </w:r>
      <w:r w:rsidR="0082648A">
        <w:rPr>
          <w:lang w:val="en-US"/>
        </w:rPr>
        <w:t xml:space="preserve">by </w:t>
      </w:r>
      <w:r w:rsidR="00417B31">
        <w:rPr>
          <w:lang w:val="en-US"/>
        </w:rPr>
        <w:t>si</w:t>
      </w:r>
      <w:r w:rsidR="00522695">
        <w:rPr>
          <w:lang w:val="en-US"/>
        </w:rPr>
        <w:t>ngle measurements</w:t>
      </w:r>
      <w:r w:rsidR="00417B31">
        <w:rPr>
          <w:lang w:val="en-US"/>
        </w:rPr>
        <w:t xml:space="preserve">. </w:t>
      </w:r>
      <w:r w:rsidR="00522695">
        <w:rPr>
          <w:lang w:val="en-US"/>
        </w:rPr>
        <w:t xml:space="preserve">Samples were analyzed in triplicate for feedstocks and biochar, </w:t>
      </w:r>
      <w:r w:rsidR="00417B31">
        <w:rPr>
          <w:lang w:val="en-US"/>
        </w:rPr>
        <w:t xml:space="preserve">duplicate for GFF, </w:t>
      </w:r>
      <w:r w:rsidR="00522695">
        <w:rPr>
          <w:lang w:val="en-US"/>
        </w:rPr>
        <w:t>and single measurements for XAD, PUF and pyrolysis</w:t>
      </w:r>
      <w:r w:rsidR="006757F3">
        <w:rPr>
          <w:lang w:val="en-US"/>
        </w:rPr>
        <w:t xml:space="preserve"> condensate</w:t>
      </w:r>
      <w:r w:rsidR="00522695">
        <w:rPr>
          <w:lang w:val="en-US"/>
        </w:rPr>
        <w:t xml:space="preserve">. </w:t>
      </w:r>
    </w:p>
    <w:p w14:paraId="540A8D06" w14:textId="7AD7860F" w:rsidR="00A45938" w:rsidRDefault="00A45938" w:rsidP="00D56170">
      <w:pPr>
        <w:pStyle w:val="Heading2"/>
      </w:pPr>
      <w:r w:rsidRPr="00100B80">
        <w:t xml:space="preserve">Data </w:t>
      </w:r>
      <w:r w:rsidRPr="00D56170">
        <w:t>analysis</w:t>
      </w:r>
    </w:p>
    <w:p w14:paraId="08ACAF1B" w14:textId="6334950A" w:rsidR="00121F67" w:rsidRDefault="00121F67" w:rsidP="00121F67">
      <w:pPr>
        <w:ind w:firstLine="0"/>
        <w:rPr>
          <w:lang w:val="en-US"/>
        </w:rPr>
      </w:pPr>
      <w:r>
        <w:rPr>
          <w:lang w:val="en-US"/>
        </w:rPr>
        <w:t xml:space="preserve">For statistical analyses, LOQ/2 was used in cases where </w:t>
      </w:r>
      <w:r w:rsidR="00417B31">
        <w:rPr>
          <w:lang w:val="en-US"/>
        </w:rPr>
        <w:t>one</w:t>
      </w:r>
      <w:r>
        <w:rPr>
          <w:lang w:val="en-US"/>
        </w:rPr>
        <w:t xml:space="preserve"> or two of the replicate data points were &lt; LOQ. </w:t>
      </w:r>
    </w:p>
    <w:p w14:paraId="393EF85E" w14:textId="79642169" w:rsidR="005D74C4" w:rsidRDefault="005D74C4" w:rsidP="005D74C4">
      <w:pPr>
        <w:rPr>
          <w:lang w:val="en-US"/>
        </w:rPr>
      </w:pPr>
      <w:r>
        <w:rPr>
          <w:lang w:val="en-US"/>
        </w:rPr>
        <w:t>Removal efficiency (RE)</w:t>
      </w:r>
      <w:r w:rsidR="00F325B4">
        <w:rPr>
          <w:lang w:val="en-US"/>
        </w:rPr>
        <w:t xml:space="preserve"> was calculated as previously defined by </w:t>
      </w:r>
      <w:sdt>
        <w:sdtPr>
          <w:rPr>
            <w:color w:val="000000"/>
            <w:lang w:val="en-US"/>
          </w:rPr>
          <w:tag w:val="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512840782"/>
          <w:placeholder>
            <w:docPart w:val="DefaultPlaceholder_-1854013440"/>
          </w:placeholder>
        </w:sdtPr>
        <w:sdtEndPr/>
        <w:sdtContent>
          <w:proofErr w:type="spellStart"/>
          <w:r w:rsidR="00B37D22" w:rsidRPr="00B37D22">
            <w:rPr>
              <w:color w:val="000000"/>
              <w:lang w:val="en-US"/>
            </w:rPr>
            <w:t>Moško</w:t>
          </w:r>
          <w:proofErr w:type="spellEnd"/>
          <w:r w:rsidR="00B37D22" w:rsidRPr="00B37D22">
            <w:rPr>
              <w:color w:val="000000"/>
              <w:lang w:val="en-US"/>
            </w:rPr>
            <w:t xml:space="preserve"> et al. (2021)</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5D74C4" w14:paraId="1E7F1F6F" w14:textId="77777777" w:rsidTr="005D74C4">
        <w:tc>
          <w:tcPr>
            <w:tcW w:w="7933" w:type="dxa"/>
          </w:tcPr>
          <w:p w14:paraId="01509EC3" w14:textId="1EA53818" w:rsidR="005D74C4" w:rsidRDefault="005D74C4" w:rsidP="005D74C4">
            <w:pPr>
              <w:ind w:firstLine="0"/>
              <w:rPr>
                <w:lang w:val="en-US"/>
              </w:rPr>
            </w:pPr>
            <m:oMathPara>
              <m:oMath>
                <m:r>
                  <w:rPr>
                    <w:rFonts w:ascii="Cambria Math" w:hAnsi="Cambria Math"/>
                    <w:lang w:val="en-US"/>
                  </w:rPr>
                  <m:t xml:space="preserve">RE </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biochar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biochar</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feedstock</m:t>
                            </m:r>
                          </m:sub>
                        </m:sSub>
                      </m:den>
                    </m:f>
                  </m:e>
                </m:d>
              </m:oMath>
            </m:oMathPara>
          </w:p>
        </w:tc>
        <w:tc>
          <w:tcPr>
            <w:tcW w:w="1127" w:type="dxa"/>
            <w:vAlign w:val="center"/>
          </w:tcPr>
          <w:p w14:paraId="0CE73F96" w14:textId="499718D8" w:rsidR="005D74C4" w:rsidRDefault="005D74C4" w:rsidP="005D74C4">
            <w:pPr>
              <w:pStyle w:val="Equation"/>
            </w:pPr>
            <w:bookmarkStart w:id="41" w:name="_Ref126761653"/>
            <w:bookmarkStart w:id="42" w:name="_Ref126761645"/>
            <w:r>
              <w:t>(</w:t>
            </w:r>
            <w:r w:rsidRPr="005D74C4">
              <w:t xml:space="preserve">Eq. </w:t>
            </w:r>
            <w:r>
              <w:fldChar w:fldCharType="begin"/>
            </w:r>
            <w:r w:rsidRPr="005D74C4">
              <w:instrText xml:space="preserve"> SEQ Eq. \* ARABIC </w:instrText>
            </w:r>
            <w:r>
              <w:fldChar w:fldCharType="separate"/>
            </w:r>
            <w:r w:rsidR="001652F8">
              <w:rPr>
                <w:noProof/>
              </w:rPr>
              <w:t>1</w:t>
            </w:r>
            <w:r>
              <w:fldChar w:fldCharType="end"/>
            </w:r>
            <w:bookmarkEnd w:id="41"/>
            <w:r>
              <w:t>)</w:t>
            </w:r>
            <w:bookmarkEnd w:id="42"/>
          </w:p>
        </w:tc>
      </w:tr>
    </w:tbl>
    <w:p w14:paraId="23C49462" w14:textId="3E544660" w:rsidR="005D74C4" w:rsidRDefault="00D64F24" w:rsidP="00D64F24">
      <w:pPr>
        <w:ind w:firstLine="0"/>
        <w:rPr>
          <w:lang w:val="en-US"/>
        </w:rPr>
      </w:pPr>
      <w:r w:rsidRPr="00D64F24">
        <w:rPr>
          <w:lang w:val="en-US"/>
        </w:rPr>
        <w:t xml:space="preserve">where </w:t>
      </w:r>
      <w:r w:rsidRPr="00B235B4">
        <w:rPr>
          <w:i/>
          <w:iCs/>
          <w:lang w:val="en-US"/>
          <w:rPrChange w:id="43" w:author="Katinka Krahn" w:date="2023-05-30T14:08:00Z">
            <w:rPr>
              <w:lang w:val="en-US"/>
            </w:rPr>
          </w:rPrChange>
        </w:rPr>
        <w:t>C</w:t>
      </w:r>
      <w:r w:rsidRPr="00B235B4">
        <w:rPr>
          <w:i/>
          <w:iCs/>
          <w:vertAlign w:val="subscript"/>
          <w:lang w:val="en-US"/>
          <w:rPrChange w:id="44" w:author="Katinka Krahn" w:date="2023-05-30T14:08:00Z">
            <w:rPr>
              <w:vertAlign w:val="subscript"/>
              <w:lang w:val="en-US"/>
            </w:rPr>
          </w:rPrChange>
        </w:rPr>
        <w:t>biochar</w:t>
      </w:r>
      <w:r w:rsidRPr="00D64F24">
        <w:rPr>
          <w:lang w:val="en-US"/>
        </w:rPr>
        <w:t xml:space="preserve"> is the </w:t>
      </w:r>
      <w:r w:rsidR="00734CC8">
        <w:rPr>
          <w:lang w:val="en-US"/>
        </w:rPr>
        <w:t xml:space="preserve">pollutant </w:t>
      </w:r>
      <w:r w:rsidRPr="00D64F24">
        <w:rPr>
          <w:lang w:val="en-US"/>
        </w:rPr>
        <w:t>concentration</w:t>
      </w:r>
      <w:r w:rsidR="00734CC8">
        <w:rPr>
          <w:lang w:val="en-US"/>
        </w:rPr>
        <w:t xml:space="preserve"> </w:t>
      </w:r>
      <w:r w:rsidRPr="00D64F24">
        <w:rPr>
          <w:lang w:val="en-US"/>
        </w:rPr>
        <w:t xml:space="preserve">(ng </w:t>
      </w:r>
      <w:r w:rsidR="00123B73">
        <w:rPr>
          <w:lang w:val="en-US"/>
        </w:rPr>
        <w:t>k</w:t>
      </w:r>
      <w:r w:rsidRPr="00D64F24">
        <w:rPr>
          <w:lang w:val="en-US"/>
        </w:rPr>
        <w:t>g</w:t>
      </w:r>
      <w:r w:rsidRPr="00D64F24">
        <w:rPr>
          <w:vertAlign w:val="superscript"/>
          <w:lang w:val="en-US"/>
        </w:rPr>
        <w:t>-1</w:t>
      </w:r>
      <w:r w:rsidRPr="00D64F24">
        <w:rPr>
          <w:lang w:val="en-US"/>
        </w:rPr>
        <w:t xml:space="preserve">) in </w:t>
      </w:r>
      <w:r w:rsidR="00734CC8">
        <w:rPr>
          <w:lang w:val="en-US"/>
        </w:rPr>
        <w:t>the</w:t>
      </w:r>
      <w:r w:rsidRPr="00D64F24">
        <w:rPr>
          <w:lang w:val="en-US"/>
        </w:rPr>
        <w:t xml:space="preserve"> biochar produced at a given pyrolysis</w:t>
      </w:r>
      <w:r>
        <w:rPr>
          <w:lang w:val="en-US"/>
        </w:rPr>
        <w:t xml:space="preserve"> </w:t>
      </w:r>
      <w:r w:rsidRPr="00D64F24">
        <w:rPr>
          <w:lang w:val="en-US"/>
        </w:rPr>
        <w:t xml:space="preserve">temperature, </w:t>
      </w:r>
      <w:r w:rsidRPr="00B235B4">
        <w:rPr>
          <w:i/>
          <w:iCs/>
          <w:lang w:val="en-US"/>
          <w:rPrChange w:id="45" w:author="Katinka Krahn" w:date="2023-05-30T14:08:00Z">
            <w:rPr>
              <w:lang w:val="en-US"/>
            </w:rPr>
          </w:rPrChange>
        </w:rPr>
        <w:t>C</w:t>
      </w:r>
      <w:r w:rsidRPr="00B235B4">
        <w:rPr>
          <w:i/>
          <w:iCs/>
          <w:vertAlign w:val="subscript"/>
          <w:lang w:val="en-US"/>
          <w:rPrChange w:id="46" w:author="Katinka Krahn" w:date="2023-05-30T14:08:00Z">
            <w:rPr>
              <w:vertAlign w:val="subscript"/>
              <w:lang w:val="en-US"/>
            </w:rPr>
          </w:rPrChange>
        </w:rPr>
        <w:t>feedstock</w:t>
      </w:r>
      <w:r w:rsidRPr="00D64F24">
        <w:rPr>
          <w:lang w:val="en-US"/>
        </w:rPr>
        <w:t xml:space="preserve"> is the </w:t>
      </w:r>
      <w:r w:rsidR="00734CC8">
        <w:rPr>
          <w:lang w:val="en-US"/>
        </w:rPr>
        <w:t xml:space="preserve">pollutant </w:t>
      </w:r>
      <w:r w:rsidRPr="00D64F24">
        <w:rPr>
          <w:lang w:val="en-US"/>
        </w:rPr>
        <w:t xml:space="preserve">concentration (ng </w:t>
      </w:r>
      <w:r w:rsidR="00123B73">
        <w:rPr>
          <w:lang w:val="en-US"/>
        </w:rPr>
        <w:t>k</w:t>
      </w:r>
      <w:r w:rsidRPr="00D64F24">
        <w:rPr>
          <w:lang w:val="en-US"/>
        </w:rPr>
        <w:t>g</w:t>
      </w:r>
      <w:r w:rsidRPr="00D64F24">
        <w:rPr>
          <w:vertAlign w:val="superscript"/>
          <w:lang w:val="en-US"/>
        </w:rPr>
        <w:t>-1</w:t>
      </w:r>
      <w:r w:rsidRPr="00D64F24">
        <w:rPr>
          <w:lang w:val="en-US"/>
        </w:rPr>
        <w:t xml:space="preserve">) in the feedstock and </w:t>
      </w:r>
      <w:r w:rsidRPr="00B235B4">
        <w:rPr>
          <w:i/>
          <w:iCs/>
          <w:lang w:val="en-US"/>
          <w:rPrChange w:id="47" w:author="Katinka Krahn" w:date="2023-05-30T14:08:00Z">
            <w:rPr>
              <w:lang w:val="en-US"/>
            </w:rPr>
          </w:rPrChange>
        </w:rPr>
        <w:t>Y</w:t>
      </w:r>
      <w:r w:rsidRPr="00B235B4">
        <w:rPr>
          <w:i/>
          <w:iCs/>
          <w:vertAlign w:val="subscript"/>
          <w:lang w:val="en-US"/>
          <w:rPrChange w:id="48" w:author="Katinka Krahn" w:date="2023-05-30T14:08:00Z">
            <w:rPr>
              <w:vertAlign w:val="subscript"/>
              <w:lang w:val="en-US"/>
            </w:rPr>
          </w:rPrChange>
        </w:rPr>
        <w:t>biochar</w:t>
      </w:r>
      <w:r w:rsidRPr="00D64F24">
        <w:rPr>
          <w:lang w:val="en-US"/>
        </w:rPr>
        <w:t xml:space="preserve"> is the yield </w:t>
      </w:r>
      <w:r>
        <w:rPr>
          <w:lang w:val="en-US"/>
        </w:rPr>
        <w:fldChar w:fldCharType="begin"/>
      </w:r>
      <w:r>
        <w:rPr>
          <w:lang w:val="en-US"/>
        </w:rPr>
        <w:instrText xml:space="preserve"> REF _Ref126761645 \h </w:instrText>
      </w:r>
      <w:r>
        <w:rPr>
          <w:lang w:val="en-US"/>
        </w:rPr>
      </w:r>
      <w:r>
        <w:rPr>
          <w:lang w:val="en-US"/>
        </w:rPr>
        <w:fldChar w:fldCharType="separate"/>
      </w:r>
      <w:ins w:id="49" w:author="Katinka Krahn" w:date="2023-06-02T11:54:00Z">
        <w:r w:rsidR="001652F8" w:rsidRPr="001652F8">
          <w:rPr>
            <w:lang w:val="en-US"/>
            <w:rPrChange w:id="50" w:author="Katinka Krahn" w:date="2023-06-02T11:54:00Z">
              <w:rPr/>
            </w:rPrChange>
          </w:rPr>
          <w:t xml:space="preserve">(Eq. </w:t>
        </w:r>
        <w:r w:rsidR="001652F8" w:rsidRPr="001652F8">
          <w:rPr>
            <w:noProof/>
            <w:lang w:val="en-US"/>
            <w:rPrChange w:id="51" w:author="Katinka Krahn" w:date="2023-06-02T11:54:00Z">
              <w:rPr>
                <w:noProof/>
              </w:rPr>
            </w:rPrChange>
          </w:rPr>
          <w:t>1</w:t>
        </w:r>
        <w:r w:rsidR="001652F8" w:rsidRPr="001652F8">
          <w:rPr>
            <w:lang w:val="en-US"/>
            <w:rPrChange w:id="52" w:author="Katinka Krahn" w:date="2023-06-02T11:54:00Z">
              <w:rPr/>
            </w:rPrChange>
          </w:rPr>
          <w:t>)</w:t>
        </w:r>
      </w:ins>
      <w:del w:id="53" w:author="Katinka Krahn" w:date="2023-06-02T11:54:00Z">
        <w:r w:rsidR="002B516D" w:rsidRPr="002B516D" w:rsidDel="001652F8">
          <w:rPr>
            <w:lang w:val="en-US"/>
          </w:rPr>
          <w:delText xml:space="preserve">(Eq. </w:delText>
        </w:r>
        <w:r w:rsidR="002B516D" w:rsidRPr="002B516D" w:rsidDel="001652F8">
          <w:rPr>
            <w:noProof/>
            <w:lang w:val="en-US"/>
          </w:rPr>
          <w:delText>1</w:delText>
        </w:r>
        <w:r w:rsidR="002B516D" w:rsidRPr="002B516D" w:rsidDel="001652F8">
          <w:rPr>
            <w:lang w:val="en-US"/>
          </w:rPr>
          <w:delText>)</w:delText>
        </w:r>
      </w:del>
      <w:r>
        <w:rPr>
          <w:lang w:val="en-US"/>
        </w:rPr>
        <w:fldChar w:fldCharType="end"/>
      </w:r>
      <w:r w:rsidR="003C032D" w:rsidRPr="00D64F24">
        <w:rPr>
          <w:lang w:val="en-US"/>
        </w:rPr>
        <w:t xml:space="preserve"> </w:t>
      </w:r>
      <w:r w:rsidRPr="00D64F24">
        <w:rPr>
          <w:lang w:val="en-US"/>
        </w:rPr>
        <w:t>of the biochar in the pyrolysis p</w:t>
      </w:r>
      <w:r>
        <w:rPr>
          <w:lang w:val="en-US"/>
        </w:rPr>
        <w:t>rocess.</w:t>
      </w:r>
      <w:r w:rsidR="009C36A6">
        <w:rPr>
          <w:lang w:val="en-US"/>
        </w:rPr>
        <w:t xml:space="preserve"> To be conservative, values below LOQ were set </w:t>
      </w:r>
      <w:r w:rsidR="00FA4AE8">
        <w:rPr>
          <w:lang w:val="en-US"/>
        </w:rPr>
        <w:t xml:space="preserve">equal to </w:t>
      </w:r>
      <w:r w:rsidR="009C36A6">
        <w:rPr>
          <w:lang w:val="en-US"/>
        </w:rPr>
        <w:t>LOQ when calculating removal efficiencies.</w:t>
      </w:r>
    </w:p>
    <w:p w14:paraId="65ADB5EA" w14:textId="49EA4BAF" w:rsidR="00D64F24" w:rsidRDefault="00D64F24" w:rsidP="00D64F24">
      <w:pPr>
        <w:rPr>
          <w:lang w:val="en-US"/>
        </w:rPr>
      </w:pPr>
      <w:r>
        <w:rPr>
          <w:lang w:val="en-US"/>
        </w:rPr>
        <w:t>Emission factor</w:t>
      </w:r>
      <w:r w:rsidR="004A0748">
        <w:rPr>
          <w:lang w:val="en-US"/>
        </w:rPr>
        <w:t>s</w:t>
      </w:r>
      <w:r>
        <w:rPr>
          <w:lang w:val="en-US"/>
        </w:rPr>
        <w:t xml:space="preserve"> (EF</w:t>
      </w:r>
      <w:r w:rsidR="004A0748">
        <w:rPr>
          <w:lang w:val="en-US"/>
        </w:rPr>
        <w:t>s</w:t>
      </w:r>
      <w:r>
        <w:rPr>
          <w:lang w:val="en-US"/>
        </w:rPr>
        <w:t>)</w:t>
      </w:r>
      <w:r w:rsidR="00734CC8">
        <w:rPr>
          <w:lang w:val="en-US"/>
        </w:rPr>
        <w:t xml:space="preserve"> w</w:t>
      </w:r>
      <w:r w:rsidR="004A0748">
        <w:rPr>
          <w:lang w:val="en-US"/>
        </w:rPr>
        <w:t>ere</w:t>
      </w:r>
      <w:r w:rsidR="00734CC8">
        <w:rPr>
          <w:lang w:val="en-US"/>
        </w:rPr>
        <w:t xml:space="preserve"> calculated using the</w:t>
      </w:r>
      <w:r w:rsidR="00D73CCE">
        <w:rPr>
          <w:lang w:val="en-US"/>
        </w:rPr>
        <w:t xml:space="preserve"> </w:t>
      </w:r>
      <w:r w:rsidR="00734CC8">
        <w:rPr>
          <w:lang w:val="en-US"/>
        </w:rPr>
        <w:t>volume</w:t>
      </w:r>
      <w:r w:rsidR="008B63D9">
        <w:rPr>
          <w:lang w:val="en-US"/>
        </w:rPr>
        <w:t xml:space="preserve"> of flue</w:t>
      </w:r>
      <w:r w:rsidR="00734CC8">
        <w:rPr>
          <w:lang w:val="en-US"/>
        </w:rPr>
        <w:t xml:space="preserve"> gas </w:t>
      </w:r>
      <w:r w:rsidR="008B63D9">
        <w:rPr>
          <w:lang w:val="en-US"/>
        </w:rPr>
        <w:t>produced</w:t>
      </w:r>
      <w:r w:rsidR="00734CC8">
        <w:rPr>
          <w:lang w:val="en-US"/>
        </w:rPr>
        <w:t xml:space="preserve"> per kg biochar (</w:t>
      </w:r>
      <w:proofErr w:type="spellStart"/>
      <w:r w:rsidR="008B63D9" w:rsidRPr="00B235B4">
        <w:rPr>
          <w:i/>
          <w:iCs/>
          <w:lang w:val="en-US"/>
          <w:rPrChange w:id="54" w:author="Katinka Krahn" w:date="2023-05-30T14:09:00Z">
            <w:rPr>
              <w:lang w:val="en-US"/>
            </w:rPr>
          </w:rPrChange>
        </w:rPr>
        <w:t>V</w:t>
      </w:r>
      <w:r w:rsidR="008B63D9" w:rsidRPr="00B235B4">
        <w:rPr>
          <w:i/>
          <w:iCs/>
          <w:vertAlign w:val="subscript"/>
          <w:lang w:val="en-US"/>
          <w:rPrChange w:id="55" w:author="Katinka Krahn" w:date="2023-05-30T14:09:00Z">
            <w:rPr>
              <w:vertAlign w:val="subscript"/>
              <w:lang w:val="en-US"/>
            </w:rPr>
          </w:rPrChange>
        </w:rPr>
        <w:t>flue</w:t>
      </w:r>
      <w:r w:rsidR="00D65647">
        <w:rPr>
          <w:i/>
          <w:iCs/>
          <w:vertAlign w:val="subscript"/>
          <w:lang w:val="en-US"/>
        </w:rPr>
        <w:t>_</w:t>
      </w:r>
      <w:r w:rsidR="008B63D9" w:rsidRPr="00B235B4">
        <w:rPr>
          <w:i/>
          <w:iCs/>
          <w:vertAlign w:val="subscript"/>
          <w:lang w:val="en-US"/>
          <w:rPrChange w:id="56" w:author="Katinka Krahn" w:date="2023-05-30T14:09:00Z">
            <w:rPr>
              <w:vertAlign w:val="subscript"/>
              <w:lang w:val="en-US"/>
            </w:rPr>
          </w:rPrChange>
        </w:rPr>
        <w:t>gas</w:t>
      </w:r>
      <w:proofErr w:type="spellEnd"/>
      <w:r w:rsidR="008B63D9">
        <w:rPr>
          <w:lang w:val="en-US"/>
        </w:rPr>
        <w:t xml:space="preserve">, </w:t>
      </w:r>
      <w:r w:rsidR="00734CC8">
        <w:rPr>
          <w:lang w:val="en-US"/>
        </w:rPr>
        <w:t>m</w:t>
      </w:r>
      <w:r w:rsidR="00734CC8">
        <w:rPr>
          <w:vertAlign w:val="superscript"/>
          <w:lang w:val="en-US"/>
        </w:rPr>
        <w:t>3</w:t>
      </w:r>
      <w:r w:rsidR="00734CC8">
        <w:rPr>
          <w:lang w:val="en-US"/>
        </w:rPr>
        <w:t xml:space="preserve"> kg</w:t>
      </w:r>
      <w:r w:rsidR="00734CC8">
        <w:rPr>
          <w:vertAlign w:val="superscript"/>
          <w:lang w:val="en-US"/>
        </w:rPr>
        <w:t>-1</w:t>
      </w:r>
      <w:r w:rsidR="00734CC8">
        <w:rPr>
          <w:lang w:val="en-US"/>
        </w:rPr>
        <w:t>)</w:t>
      </w:r>
      <w:r w:rsidR="0042730E">
        <w:rPr>
          <w:lang w:val="en-US"/>
        </w:rPr>
        <w:t xml:space="preserve">, as estimated through the carbon balance approach </w:t>
      </w:r>
      <w:sdt>
        <w:sdtPr>
          <w:rPr>
            <w:color w:val="000000"/>
            <w:lang w:val="en-US"/>
          </w:rPr>
          <w:tag w:val="MENDELEY_CITATION_v3_eyJjaXRhdGlvbklEIjoiTUVOREVMRVlfQ0lUQVRJT05fZmNkZTg3NTQtOTJkZi00Yzk2LWFjMWQtMzRlY2ZjYWVjOGY1IiwicHJvcGVydGllcyI6eyJub3RlSW5kZXgiOjB9LCJpc0VkaXRlZCI6ZmFsc2UsIm1hbnVhbE92ZXJyaWRlIjp7ImlzTWFudWFsbHlPdmVycmlkZGVuIjpmYWxzZSwiY2l0ZXByb2NUZXh0IjoiK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V19"/>
          <w:id w:val="-672881924"/>
          <w:placeholder>
            <w:docPart w:val="DefaultPlaceholder_-1854013440"/>
          </w:placeholder>
        </w:sdtPr>
        <w:sdtContent>
          <w:r w:rsidR="00D65647" w:rsidRPr="00D65647">
            <w:rPr>
              <w:color w:val="000000"/>
              <w:lang w:val="en-US"/>
            </w:rPr>
            <w:t>(Sørmo et al., 2023)</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D64F24" w14:paraId="5ED0AA31" w14:textId="77777777" w:rsidTr="00302BD5">
        <w:tc>
          <w:tcPr>
            <w:tcW w:w="7933" w:type="dxa"/>
            <w:vAlign w:val="center"/>
          </w:tcPr>
          <w:p w14:paraId="48A27601" w14:textId="5B9EA7EC" w:rsidR="00D64F24" w:rsidRDefault="00D64F24" w:rsidP="00302BD5">
            <w:pPr>
              <w:ind w:firstLine="0"/>
              <w:jc w:val="center"/>
              <w:rPr>
                <w:lang w:val="en-US"/>
              </w:rPr>
            </w:pPr>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pollutant</m:t>
                    </m:r>
                  </m:sub>
                </m:sSub>
                <m:r>
                  <w:rPr>
                    <w:rFonts w:ascii="Cambria Math" w:hAnsi="Cambria Math"/>
                    <w:lang w:val="en-US"/>
                  </w:rPr>
                  <m:t>=con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pollutant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flue gas</m:t>
                    </m:r>
                  </m:sub>
                </m:sSub>
              </m:oMath>
            </m:oMathPara>
          </w:p>
        </w:tc>
        <w:tc>
          <w:tcPr>
            <w:tcW w:w="1127" w:type="dxa"/>
            <w:vAlign w:val="center"/>
          </w:tcPr>
          <w:p w14:paraId="1B95D9C9" w14:textId="2F06199D" w:rsidR="00D64F24" w:rsidRDefault="00D64F24" w:rsidP="00302BD5">
            <w:pPr>
              <w:pStyle w:val="Equation"/>
              <w:keepNext/>
            </w:pPr>
            <w:r>
              <w:t>(</w:t>
            </w:r>
            <w:r w:rsidR="00302BD5" w:rsidRPr="00302BD5">
              <w:t>Eq. 2</w:t>
            </w:r>
            <w:r>
              <w:t>)</w:t>
            </w:r>
          </w:p>
        </w:tc>
      </w:tr>
    </w:tbl>
    <w:p w14:paraId="7EEA622E" w14:textId="2F0AA1AC" w:rsidR="00DF0342" w:rsidRDefault="006D1BB5" w:rsidP="00401EEE">
      <w:pPr>
        <w:pStyle w:val="Heading1"/>
      </w:pPr>
      <w:r w:rsidRPr="00100B80">
        <w:t>Results and discussion</w:t>
      </w:r>
    </w:p>
    <w:p w14:paraId="4CAFAE86" w14:textId="6E15CAC9" w:rsidR="00DC3121" w:rsidRDefault="00DC3121" w:rsidP="00D56170">
      <w:pPr>
        <w:pStyle w:val="Heading2"/>
      </w:pPr>
      <w:r>
        <w:t>POPs-content in feedstocks</w:t>
      </w:r>
    </w:p>
    <w:p w14:paraId="5A5BBECB" w14:textId="7C405FFF" w:rsidR="00D64F24" w:rsidRDefault="00D5017F" w:rsidP="00D64F24">
      <w:pPr>
        <w:pStyle w:val="Heading3"/>
        <w:rPr>
          <w:lang w:val="en-US"/>
        </w:rPr>
      </w:pPr>
      <w:r>
        <w:rPr>
          <w:lang w:val="en-US"/>
        </w:rPr>
        <w:t>PCDD/Fs</w:t>
      </w:r>
      <w:r w:rsidR="00401EEE">
        <w:rPr>
          <w:lang w:val="en-US"/>
        </w:rPr>
        <w:t xml:space="preserve"> in feedstock</w:t>
      </w:r>
      <w:r w:rsidR="00DC3121">
        <w:rPr>
          <w:lang w:val="en-US"/>
        </w:rPr>
        <w:t>s</w:t>
      </w:r>
    </w:p>
    <w:p w14:paraId="546AF921" w14:textId="672D341E" w:rsidR="00D64F24" w:rsidRDefault="00E938A3" w:rsidP="00401EEE">
      <w:pPr>
        <w:ind w:firstLine="0"/>
        <w:rPr>
          <w:lang w:val="en-US"/>
        </w:rPr>
      </w:pPr>
      <w:r>
        <w:rPr>
          <w:lang w:val="en-US"/>
        </w:rPr>
        <w:t xml:space="preserve">The total </w:t>
      </w:r>
      <w:r w:rsidR="003A5D71">
        <w:rPr>
          <w:lang w:val="en-US"/>
        </w:rPr>
        <w:t>concentration</w:t>
      </w:r>
      <w:r>
        <w:rPr>
          <w:lang w:val="en-US"/>
        </w:rPr>
        <w:t xml:space="preserve"> of </w:t>
      </w:r>
      <w:r w:rsidR="00F0305F">
        <w:rPr>
          <w:lang w:val="en-US"/>
        </w:rPr>
        <w:t>PCDD</w:t>
      </w:r>
      <w:r w:rsidR="009B4583">
        <w:rPr>
          <w:lang w:val="en-US"/>
        </w:rPr>
        <w:t>/</w:t>
      </w:r>
      <w:r w:rsidR="002450C3">
        <w:rPr>
          <w:lang w:val="en-US"/>
        </w:rPr>
        <w:t>F-17 in toxic equivalents</w:t>
      </w:r>
      <w:r>
        <w:rPr>
          <w:lang w:val="en-US"/>
        </w:rPr>
        <w:t xml:space="preserve"> </w:t>
      </w:r>
      <w:r w:rsidR="009B4583">
        <w:rPr>
          <w:lang w:val="en-US"/>
        </w:rPr>
        <w:t>(TE</w:t>
      </w:r>
      <w:r w:rsidR="009564EE">
        <w:rPr>
          <w:lang w:val="en-US"/>
        </w:rPr>
        <w:t>Q</w:t>
      </w:r>
      <w:r w:rsidR="00F52D2E">
        <w:rPr>
          <w:lang w:val="en-US"/>
        </w:rPr>
        <w:t xml:space="preserve">; </w:t>
      </w:r>
      <w:sdt>
        <w:sdtPr>
          <w:rPr>
            <w:color w:val="000000"/>
            <w:lang w:val="en-US"/>
          </w:rPr>
          <w:tag w:val="MENDELEY_CITATION_v3_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"/>
          <w:id w:val="-746031944"/>
          <w:placeholder>
            <w:docPart w:val="DefaultPlaceholder_-1854013440"/>
          </w:placeholder>
        </w:sdtPr>
        <w:sdtContent>
          <w:r w:rsidR="00B37D22" w:rsidRPr="00B37D22">
            <w:rPr>
              <w:color w:val="000000"/>
              <w:lang w:val="en-US"/>
            </w:rPr>
            <w:t>Van den Berg et al., 2006)</w:t>
          </w:r>
        </w:sdtContent>
      </w:sdt>
      <w:r w:rsidR="00005E1D">
        <w:rPr>
          <w:lang w:val="en-US"/>
        </w:rPr>
        <w:t xml:space="preserve"> </w:t>
      </w:r>
      <w:r>
        <w:rPr>
          <w:lang w:val="en-US"/>
        </w:rPr>
        <w:t xml:space="preserve">in the sludge </w:t>
      </w:r>
      <w:r w:rsidR="002450C3">
        <w:rPr>
          <w:lang w:val="en-US"/>
        </w:rPr>
        <w:t xml:space="preserve">and food waste reject </w:t>
      </w:r>
      <w:r>
        <w:rPr>
          <w:lang w:val="en-US"/>
        </w:rPr>
        <w:t>feedstocks were</w:t>
      </w:r>
      <w:r w:rsidR="009B4583">
        <w:rPr>
          <w:lang w:val="en-US"/>
        </w:rPr>
        <w:t xml:space="preserve"> 1.2±0.1, 1.8±0.1, 3.0±0.1, and</w:t>
      </w:r>
      <w:r>
        <w:rPr>
          <w:lang w:val="en-US"/>
        </w:rPr>
        <w:t xml:space="preserve"> 8.3</w:t>
      </w:r>
      <w:r w:rsidR="00F84C90">
        <w:rPr>
          <w:lang w:val="en-US"/>
        </w:rPr>
        <w:t>±0.2</w:t>
      </w:r>
      <w:r w:rsidR="009B4583">
        <w:rPr>
          <w:lang w:val="en-US"/>
        </w:rPr>
        <w:t xml:space="preserve"> </w:t>
      </w:r>
      <w:r w:rsidR="00FA4AE8">
        <w:rPr>
          <w:lang w:val="en-US"/>
        </w:rPr>
        <w:t>n</w:t>
      </w:r>
      <w:r>
        <w:rPr>
          <w:lang w:val="en-US"/>
        </w:rPr>
        <w:t xml:space="preserve">g </w:t>
      </w:r>
      <w:r w:rsidR="003A5D71">
        <w:rPr>
          <w:lang w:val="en-US"/>
        </w:rPr>
        <w:t>TE</w:t>
      </w:r>
      <w:r w:rsidR="009564EE">
        <w:rPr>
          <w:lang w:val="en-US"/>
        </w:rPr>
        <w:t>Q</w:t>
      </w:r>
      <w:r w:rsidR="003A5D71">
        <w:rPr>
          <w:lang w:val="en-US"/>
        </w:rPr>
        <w:t xml:space="preserve"> </w:t>
      </w:r>
      <w:r w:rsidR="00FA4AE8">
        <w:rPr>
          <w:lang w:val="en-US"/>
        </w:rPr>
        <w:t>k</w:t>
      </w:r>
      <w:r>
        <w:rPr>
          <w:lang w:val="en-US"/>
        </w:rPr>
        <w:t>g</w:t>
      </w:r>
      <w:r>
        <w:rPr>
          <w:vertAlign w:val="superscript"/>
          <w:lang w:val="en-US"/>
        </w:rPr>
        <w:t>-1</w:t>
      </w:r>
      <w:r w:rsidR="009B4583">
        <w:rPr>
          <w:lang w:val="en-US"/>
        </w:rPr>
        <w:t xml:space="preserve"> for FWR, DSS-2, LSS, and DSS-1, respectively</w:t>
      </w:r>
      <w:r w:rsidR="00DC3121">
        <w:rPr>
          <w:lang w:val="en-US"/>
        </w:rPr>
        <w:t xml:space="preserve"> (</w:t>
      </w:r>
      <w:ins w:id="57" w:author="Katinka Krahn" w:date="2023-06-02T11:05:00Z">
        <w:r w:rsidR="002B516D">
          <w:rPr>
            <w:lang w:val="en-US"/>
          </w:rPr>
          <w:t>Figure 1</w:t>
        </w:r>
        <w:r w:rsidR="002B516D">
          <w:rPr>
            <w:lang w:val="en-US"/>
          </w:rPr>
          <w:t>;</w:t>
        </w:r>
      </w:ins>
      <w:ins w:id="58" w:author="Katinka Krahn" w:date="2023-06-02T11:12:00Z">
        <w:r w:rsidR="005952E5">
          <w:rPr>
            <w:lang w:val="en-US"/>
          </w:rPr>
          <w:t xml:space="preserve"> </w:t>
        </w:r>
      </w:ins>
      <w:ins w:id="59" w:author="Katinka Krahn" w:date="2023-06-02T11:17:00Z">
        <w:r w:rsidR="009A4631">
          <w:rPr>
            <w:lang w:val="en-US"/>
          </w:rPr>
          <w:t>Table S.</w:t>
        </w:r>
      </w:ins>
      <w:ins w:id="60" w:author="Katinka Krahn" w:date="2023-06-02T11:22:00Z">
        <w:r w:rsidR="009A4631">
          <w:rPr>
            <w:lang w:val="en-US"/>
          </w:rPr>
          <w:t>2</w:t>
        </w:r>
      </w:ins>
      <w:del w:id="61" w:author="Katinka Krahn" w:date="2023-06-02T11:12:00Z">
        <w:r w:rsidR="002B516D" w:rsidDel="005952E5">
          <w:rPr>
            <w:lang w:val="en-US"/>
          </w:rPr>
          <w:fldChar w:fldCharType="begin"/>
        </w:r>
        <w:r w:rsidR="002B516D" w:rsidDel="005952E5">
          <w:rPr>
            <w:lang w:val="en-US"/>
          </w:rPr>
          <w:delInstrText xml:space="preserve"> REF _Ref135050367 \h </w:delInstrText>
        </w:r>
        <w:r w:rsidR="002B516D" w:rsidDel="005952E5">
          <w:rPr>
            <w:lang w:val="en-US"/>
          </w:rPr>
        </w:r>
        <w:r w:rsidR="002B516D" w:rsidDel="005952E5">
          <w:rPr>
            <w:lang w:val="en-US"/>
          </w:rPr>
          <w:fldChar w:fldCharType="separate"/>
        </w:r>
        <w:r w:rsidR="002B516D" w:rsidRPr="00736205" w:rsidDel="005952E5">
          <w:rPr>
            <w:lang w:val="en-US"/>
          </w:rPr>
          <w:delText xml:space="preserve">Table </w:delText>
        </w:r>
        <w:r w:rsidR="002B516D" w:rsidDel="005952E5">
          <w:rPr>
            <w:noProof/>
            <w:lang w:val="en-US"/>
          </w:rPr>
          <w:delText>4</w:delText>
        </w:r>
        <w:r w:rsidR="002B516D" w:rsidDel="005952E5">
          <w:rPr>
            <w:lang w:val="en-US"/>
          </w:rPr>
          <w:fldChar w:fldCharType="end"/>
        </w:r>
      </w:del>
      <w:r w:rsidR="00DC3121">
        <w:rPr>
          <w:lang w:val="en-US"/>
        </w:rPr>
        <w:t>)</w:t>
      </w:r>
      <w:r w:rsidR="009B4583">
        <w:rPr>
          <w:lang w:val="en-US"/>
        </w:rPr>
        <w:t>.</w:t>
      </w:r>
      <w:r>
        <w:rPr>
          <w:lang w:val="en-US"/>
        </w:rPr>
        <w:t xml:space="preserve"> </w:t>
      </w:r>
      <w:r w:rsidR="009B4583">
        <w:rPr>
          <w:lang w:val="en-US"/>
        </w:rPr>
        <w:t xml:space="preserve">These concentrations were </w:t>
      </w:r>
      <w:r w:rsidR="009564EE">
        <w:rPr>
          <w:lang w:val="en-US"/>
        </w:rPr>
        <w:t>in the lowe</w:t>
      </w:r>
      <w:r w:rsidR="00FE0AB5">
        <w:rPr>
          <w:lang w:val="en-US"/>
        </w:rPr>
        <w:t>r</w:t>
      </w:r>
      <w:r w:rsidR="009564EE">
        <w:rPr>
          <w:lang w:val="en-US"/>
        </w:rPr>
        <w:t xml:space="preserve"> range or below </w:t>
      </w:r>
      <w:r w:rsidR="009B4583">
        <w:rPr>
          <w:lang w:val="en-US"/>
        </w:rPr>
        <w:t xml:space="preserve">the sum </w:t>
      </w:r>
      <w:r w:rsidR="00F0305F">
        <w:rPr>
          <w:lang w:val="en-US"/>
        </w:rPr>
        <w:t>PCDD</w:t>
      </w:r>
      <w:r w:rsidR="009564EE">
        <w:rPr>
          <w:lang w:val="en-US"/>
        </w:rPr>
        <w:t>/F</w:t>
      </w:r>
      <w:r w:rsidR="009B4583">
        <w:rPr>
          <w:lang w:val="en-US"/>
        </w:rPr>
        <w:t>-</w:t>
      </w:r>
      <w:r w:rsidR="009564EE">
        <w:rPr>
          <w:lang w:val="en-US"/>
        </w:rPr>
        <w:t>1</w:t>
      </w:r>
      <w:r w:rsidR="009B4583">
        <w:rPr>
          <w:lang w:val="en-US"/>
        </w:rPr>
        <w:t>7</w:t>
      </w:r>
      <w:r w:rsidR="00590E28">
        <w:rPr>
          <w:lang w:val="en-US"/>
        </w:rPr>
        <w:t xml:space="preserve"> previously</w:t>
      </w:r>
      <w:r w:rsidR="009B4583">
        <w:rPr>
          <w:lang w:val="en-US"/>
        </w:rPr>
        <w:t xml:space="preserve"> found in Norwegian (</w:t>
      </w:r>
      <w:r w:rsidR="001C7CDA">
        <w:rPr>
          <w:lang w:val="en-US"/>
        </w:rPr>
        <w:t xml:space="preserve">n=36, </w:t>
      </w:r>
      <w:r w:rsidR="009B4583">
        <w:rPr>
          <w:lang w:val="en-US"/>
        </w:rPr>
        <w:t>3</w:t>
      </w:r>
      <w:r w:rsidR="001C7CDA">
        <w:rPr>
          <w:lang w:val="en-US"/>
        </w:rPr>
        <w:t xml:space="preserve"> </w:t>
      </w:r>
      <w:r w:rsidR="009B4583">
        <w:rPr>
          <w:lang w:val="en-US"/>
        </w:rPr>
        <w:t>-</w:t>
      </w:r>
      <w:r w:rsidR="001C7CDA">
        <w:rPr>
          <w:lang w:val="en-US"/>
        </w:rPr>
        <w:t xml:space="preserve"> </w:t>
      </w:r>
      <w:r w:rsidR="009B4583">
        <w:rPr>
          <w:lang w:val="en-US"/>
        </w:rPr>
        <w:t>69</w:t>
      </w:r>
      <w:r w:rsidR="001C7CDA">
        <w:rPr>
          <w:lang w:val="en-US"/>
        </w:rPr>
        <w:t xml:space="preserve"> </w:t>
      </w:r>
      <w:r w:rsidR="009564EE">
        <w:rPr>
          <w:lang w:val="en-US"/>
        </w:rPr>
        <w:t>n</w:t>
      </w:r>
      <w:r w:rsidR="009B4583">
        <w:rPr>
          <w:lang w:val="en-US"/>
        </w:rPr>
        <w:t>g</w:t>
      </w:r>
      <w:r w:rsidR="009564EE">
        <w:rPr>
          <w:lang w:val="en-US"/>
        </w:rPr>
        <w:t xml:space="preserve"> TEQ</w:t>
      </w:r>
      <w:r w:rsidR="009B4583">
        <w:rPr>
          <w:lang w:val="en-US"/>
        </w:rPr>
        <w:t xml:space="preserve"> kg</w:t>
      </w:r>
      <w:r w:rsidR="009B4583">
        <w:rPr>
          <w:vertAlign w:val="superscript"/>
          <w:lang w:val="en-US"/>
        </w:rPr>
        <w:t>-1</w:t>
      </w:r>
      <w:r w:rsidR="009B4583">
        <w:rPr>
          <w:lang w:val="en-US"/>
        </w:rPr>
        <w:t xml:space="preserve">) </w:t>
      </w:r>
      <w:sdt>
        <w:sdtPr>
          <w:rPr>
            <w:color w:val="000000"/>
            <w:lang w:val="en-US"/>
          </w:rPr>
          <w:tag w:val="MENDELEY_CITATION_v3_eyJjaXRhdGlvbklEIjoiTUVOREVMRVlfQ0lUQVRJT05fNjhlMWM0NDItZDdjMi00YTI5LWEwMTUtMDI4MGYyNWRmZGQ3IiwicHJvcGVydGllcyI6eyJub3RlSW5kZXgiOjB9LCJpc0VkaXRlZCI6ZmFsc2UsIm1hbnVhbE92ZXJyaWRlIjp7ImlzTWFudWFsbHlPdmVycmlkZGVuIjpmYWxzZSwiY2l0ZXByb2NUZXh0IjoiKFBhdWxzcnVkIGV0IGFsLiwgMTk5NykiLCJtYW51YWxPdmVycmlkZVRleHQiOiIifSwiY2l0YXRpb25JdGVtcyI6W3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XX0="/>
          <w:id w:val="1421293542"/>
          <w:placeholder>
            <w:docPart w:val="848449BD512C47E4BC45075696A83BA1"/>
          </w:placeholder>
        </w:sdtPr>
        <w:sdtEndPr/>
        <w:sdtContent>
          <w:r w:rsidR="00B37D22" w:rsidRPr="00B37D22">
            <w:rPr>
              <w:color w:val="000000"/>
              <w:lang w:val="en-US"/>
            </w:rPr>
            <w:t>(Paulsrud et al., 1997)</w:t>
          </w:r>
        </w:sdtContent>
      </w:sdt>
      <w:r w:rsidR="009B4583">
        <w:rPr>
          <w:lang w:val="en-US"/>
        </w:rPr>
        <w:t xml:space="preserve"> </w:t>
      </w:r>
      <w:r w:rsidR="001C7CDA">
        <w:rPr>
          <w:lang w:val="en-US"/>
        </w:rPr>
        <w:t xml:space="preserve">, </w:t>
      </w:r>
      <w:r w:rsidR="001C7CDA">
        <w:rPr>
          <w:color w:val="000000"/>
          <w:lang w:val="en-US"/>
        </w:rPr>
        <w:t xml:space="preserve">UK (n=14, </w:t>
      </w:r>
      <w:r w:rsidR="001C7CDA" w:rsidRPr="00014959">
        <w:rPr>
          <w:color w:val="000000"/>
          <w:lang w:val="en-US"/>
        </w:rPr>
        <w:t xml:space="preserve">20–225 </w:t>
      </w:r>
      <w:r w:rsidR="001C7CDA">
        <w:rPr>
          <w:color w:val="000000"/>
          <w:lang w:val="en-US"/>
        </w:rPr>
        <w:t>n</w:t>
      </w:r>
      <w:r w:rsidR="001C7CDA" w:rsidRPr="00014959">
        <w:rPr>
          <w:color w:val="000000"/>
          <w:lang w:val="en-US"/>
        </w:rPr>
        <w:t>g TEQ</w:t>
      </w:r>
      <w:r w:rsidR="001C7CDA">
        <w:rPr>
          <w:color w:val="000000"/>
          <w:lang w:val="en-US"/>
        </w:rPr>
        <w:t xml:space="preserve"> k</w:t>
      </w:r>
      <w:r w:rsidR="001C7CDA" w:rsidRPr="00014959">
        <w:rPr>
          <w:color w:val="000000"/>
          <w:lang w:val="en-US"/>
        </w:rPr>
        <w:t>g</w:t>
      </w:r>
      <w:r w:rsidR="001C7CDA" w:rsidRPr="009635B7">
        <w:rPr>
          <w:color w:val="000000"/>
          <w:vertAlign w:val="superscript"/>
          <w:lang w:val="en-US"/>
        </w:rPr>
        <w:t>-1</w:t>
      </w:r>
      <w:r w:rsidR="001C7CDA">
        <w:rPr>
          <w:color w:val="000000"/>
          <w:lang w:val="en-US"/>
        </w:rPr>
        <w:t xml:space="preserve">) </w:t>
      </w:r>
      <w:sdt>
        <w:sdtPr>
          <w:rPr>
            <w:color w:val="000000"/>
            <w:lang w:val="en-US"/>
          </w:rPr>
          <w:tag w:val="MENDELEY_CITATION_v3_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"/>
          <w:id w:val="143333494"/>
          <w:placeholder>
            <w:docPart w:val="DefaultPlaceholder_-1854013440"/>
          </w:placeholder>
        </w:sdtPr>
        <w:sdtContent>
          <w:r w:rsidR="00B37D22" w:rsidRPr="00B37D22">
            <w:rPr>
              <w:color w:val="000000"/>
              <w:lang w:val="en-US"/>
            </w:rPr>
            <w:t>(Stevens et al., 2001)</w:t>
          </w:r>
        </w:sdtContent>
      </w:sdt>
      <w:r w:rsidR="001C7CDA">
        <w:rPr>
          <w:color w:val="000000"/>
          <w:lang w:val="en-US"/>
        </w:rPr>
        <w:t xml:space="preserve"> and Korean (n=11, 0.2 – 49.9 ng TEQ kg-1)</w:t>
      </w:r>
      <w:r w:rsidR="00005E1D">
        <w:rPr>
          <w:color w:val="000000"/>
          <w:lang w:val="en-US"/>
        </w:rPr>
        <w:t xml:space="preserve"> </w:t>
      </w:r>
      <w:sdt>
        <w:sdtPr>
          <w:rPr>
            <w:color w:val="000000"/>
            <w:lang w:val="en-US"/>
          </w:rPr>
          <w:tag w:val="MENDELEY_CITATION_v3_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"/>
          <w:id w:val="-1561167232"/>
          <w:placeholder>
            <w:docPart w:val="DefaultPlaceholder_-1854013440"/>
          </w:placeholder>
        </w:sdtPr>
        <w:sdtContent>
          <w:r w:rsidR="00B37D22" w:rsidRPr="00B37D22">
            <w:rPr>
              <w:color w:val="000000"/>
              <w:lang w:val="en-US"/>
            </w:rPr>
            <w:t>(Hwang et al., 2012)</w:t>
          </w:r>
        </w:sdtContent>
      </w:sdt>
      <w:r w:rsidR="001C7CDA">
        <w:rPr>
          <w:color w:val="000000"/>
          <w:lang w:val="en-US"/>
        </w:rPr>
        <w:t xml:space="preserve"> sewage sludges. </w:t>
      </w:r>
      <w:r w:rsidR="00DF322E">
        <w:rPr>
          <w:lang w:val="en-US"/>
        </w:rPr>
        <w:t xml:space="preserve">The distribution of </w:t>
      </w:r>
      <w:r w:rsidR="00595C09">
        <w:rPr>
          <w:lang w:val="en-US"/>
        </w:rPr>
        <w:t>PCDD/Fs</w:t>
      </w:r>
      <w:r w:rsidR="00DF322E">
        <w:rPr>
          <w:lang w:val="en-US"/>
        </w:rPr>
        <w:t xml:space="preserve"> was similar for the</w:t>
      </w:r>
      <w:r w:rsidR="009B4583">
        <w:rPr>
          <w:lang w:val="en-US"/>
        </w:rPr>
        <w:t xml:space="preserve"> sludge feedstocks</w:t>
      </w:r>
      <w:r w:rsidR="00DF322E">
        <w:rPr>
          <w:lang w:val="en-US"/>
        </w:rPr>
        <w:t xml:space="preserve"> and mainly dominated by OCDD (85-91%), followed by 1,2,3,4,6,7,8-HpCDD (6-11%)</w:t>
      </w:r>
      <w:r w:rsidR="009B4583">
        <w:rPr>
          <w:lang w:val="en-US"/>
        </w:rPr>
        <w:t xml:space="preserve"> (Figure S.</w:t>
      </w:r>
      <w:r w:rsidR="00E23DEA">
        <w:rPr>
          <w:lang w:val="en-US"/>
        </w:rPr>
        <w:t>1</w:t>
      </w:r>
      <w:r w:rsidR="009B4583">
        <w:rPr>
          <w:lang w:val="en-US"/>
        </w:rPr>
        <w:t>)</w:t>
      </w:r>
      <w:r w:rsidR="00DF322E">
        <w:rPr>
          <w:lang w:val="en-US"/>
        </w:rPr>
        <w:t>.</w:t>
      </w:r>
      <w:r w:rsidR="009B4583">
        <w:rPr>
          <w:lang w:val="en-US"/>
        </w:rPr>
        <w:t xml:space="preserve"> The distribution of </w:t>
      </w:r>
      <w:r w:rsidR="00595C09">
        <w:rPr>
          <w:lang w:val="en-US"/>
        </w:rPr>
        <w:t>PCDD/Fs</w:t>
      </w:r>
      <w:r w:rsidR="009B4583">
        <w:rPr>
          <w:lang w:val="en-US"/>
        </w:rPr>
        <w:t xml:space="preserve"> in FWR was dominated by OCDD (80%), 1,2,3,4,6,7,8-HpCDD (9%), and OCDF (9%).</w:t>
      </w:r>
    </w:p>
    <w:p w14:paraId="56F6D8E5" w14:textId="72682D61" w:rsidR="00D64F24" w:rsidRPr="00D64F24" w:rsidRDefault="00D64F24" w:rsidP="00D64F24">
      <w:pPr>
        <w:pStyle w:val="Heading3"/>
        <w:rPr>
          <w:lang w:val="en-US"/>
        </w:rPr>
      </w:pPr>
      <w:r>
        <w:rPr>
          <w:lang w:val="en-US"/>
        </w:rPr>
        <w:t>PCBs</w:t>
      </w:r>
      <w:r w:rsidR="00401EEE">
        <w:rPr>
          <w:lang w:val="en-US"/>
        </w:rPr>
        <w:t xml:space="preserve"> in feedstocks</w:t>
      </w:r>
    </w:p>
    <w:p w14:paraId="553FD58D" w14:textId="137DAE9F" w:rsidR="00D64F24" w:rsidRPr="009843AD" w:rsidRDefault="009843AD" w:rsidP="00DE0A63">
      <w:pPr>
        <w:ind w:firstLine="0"/>
        <w:rPr>
          <w:lang w:val="en-US"/>
        </w:rPr>
      </w:pPr>
      <w:r>
        <w:rPr>
          <w:lang w:val="en-US"/>
        </w:rPr>
        <w:t xml:space="preserve">The total concentration of PCB-7 in the four </w:t>
      </w:r>
      <w:r w:rsidR="009B4583">
        <w:rPr>
          <w:lang w:val="en-US"/>
        </w:rPr>
        <w:t>feedstocks</w:t>
      </w:r>
      <w:r>
        <w:rPr>
          <w:lang w:val="en-US"/>
        </w:rPr>
        <w:t xml:space="preserve"> analyzed were 7.6 ± 0.6, 9.2 ± 0.4, 16.6 ± 1.0, and 20.7 ± 0.6 </w:t>
      </w:r>
      <w:r w:rsidR="00FA4AE8">
        <w:rPr>
          <w:lang w:val="en-US"/>
        </w:rPr>
        <w:t>µ</w:t>
      </w:r>
      <w:r>
        <w:rPr>
          <w:lang w:val="en-US"/>
        </w:rPr>
        <w:t xml:space="preserve">g </w:t>
      </w:r>
      <w:r w:rsidR="00FA4AE8">
        <w:rPr>
          <w:lang w:val="en-US"/>
        </w:rPr>
        <w:t>k</w:t>
      </w:r>
      <w:r>
        <w:rPr>
          <w:lang w:val="en-US"/>
        </w:rPr>
        <w:t>g</w:t>
      </w:r>
      <w:r>
        <w:rPr>
          <w:vertAlign w:val="superscript"/>
          <w:lang w:val="en-US"/>
        </w:rPr>
        <w:t>-1</w:t>
      </w:r>
      <w:r>
        <w:rPr>
          <w:lang w:val="en-US"/>
        </w:rPr>
        <w:t xml:space="preserve"> for DSS-2, FWR, LSS, and DSS-1</w:t>
      </w:r>
      <w:r w:rsidR="002B516D">
        <w:rPr>
          <w:lang w:val="en-US"/>
        </w:rPr>
        <w:t xml:space="preserve"> </w:t>
      </w:r>
      <w:r w:rsidR="002B516D">
        <w:rPr>
          <w:lang w:val="en-US"/>
        </w:rPr>
        <w:t>(</w:t>
      </w:r>
      <w:ins w:id="62" w:author="Katinka Krahn" w:date="2023-06-02T11:06:00Z">
        <w:r w:rsidR="005952E5">
          <w:rPr>
            <w:lang w:val="en-US"/>
          </w:rPr>
          <w:fldChar w:fldCharType="begin"/>
        </w:r>
        <w:r w:rsidR="005952E5">
          <w:rPr>
            <w:lang w:val="en-US"/>
          </w:rPr>
          <w:instrText xml:space="preserve"> REF _Ref136595974 \h </w:instrText>
        </w:r>
        <w:r w:rsidR="005952E5">
          <w:rPr>
            <w:lang w:val="en-US"/>
          </w:rPr>
        </w:r>
      </w:ins>
      <w:r w:rsidR="005952E5">
        <w:rPr>
          <w:lang w:val="en-US"/>
        </w:rPr>
        <w:fldChar w:fldCharType="separate"/>
      </w:r>
      <w:ins w:id="63" w:author="Katinka Krahn" w:date="2023-06-02T11:54:00Z">
        <w:r w:rsidR="001652F8" w:rsidRPr="001F6F62">
          <w:rPr>
            <w:lang w:val="en-US"/>
          </w:rPr>
          <w:t xml:space="preserve">Figure </w:t>
        </w:r>
        <w:r w:rsidR="001652F8">
          <w:rPr>
            <w:noProof/>
            <w:lang w:val="en-US"/>
          </w:rPr>
          <w:t>2</w:t>
        </w:r>
      </w:ins>
      <w:ins w:id="64" w:author="Katinka Krahn" w:date="2023-06-02T11:06:00Z">
        <w:r w:rsidR="005952E5">
          <w:rPr>
            <w:lang w:val="en-US"/>
          </w:rPr>
          <w:fldChar w:fldCharType="end"/>
        </w:r>
        <w:r w:rsidR="005952E5">
          <w:rPr>
            <w:lang w:val="en-US"/>
          </w:rPr>
          <w:t xml:space="preserve">; </w:t>
        </w:r>
      </w:ins>
      <w:del w:id="65" w:author="Katinka Krahn" w:date="2023-06-02T11:16:00Z">
        <w:r w:rsidR="002B516D" w:rsidDel="009A4631">
          <w:rPr>
            <w:lang w:val="en-US"/>
          </w:rPr>
          <w:fldChar w:fldCharType="begin"/>
        </w:r>
        <w:r w:rsidR="002B516D" w:rsidDel="009A4631">
          <w:rPr>
            <w:lang w:val="en-US"/>
          </w:rPr>
          <w:delInstrText xml:space="preserve"> REF _Ref135050367 \h </w:delInstrText>
        </w:r>
        <w:r w:rsidR="002B516D" w:rsidDel="009A4631">
          <w:rPr>
            <w:lang w:val="en-US"/>
          </w:rPr>
        </w:r>
        <w:r w:rsidR="002B516D" w:rsidDel="009A4631">
          <w:rPr>
            <w:lang w:val="en-US"/>
          </w:rPr>
          <w:fldChar w:fldCharType="separate"/>
        </w:r>
        <w:r w:rsidR="002B516D" w:rsidRPr="00736205" w:rsidDel="009A4631">
          <w:rPr>
            <w:lang w:val="en-US"/>
          </w:rPr>
          <w:delText xml:space="preserve">Table </w:delText>
        </w:r>
        <w:r w:rsidR="002B516D" w:rsidDel="009A4631">
          <w:rPr>
            <w:noProof/>
            <w:lang w:val="en-US"/>
          </w:rPr>
          <w:delText>4</w:delText>
        </w:r>
        <w:r w:rsidR="002B516D" w:rsidDel="009A4631">
          <w:rPr>
            <w:lang w:val="en-US"/>
          </w:rPr>
          <w:fldChar w:fldCharType="end"/>
        </w:r>
      </w:del>
      <w:ins w:id="66" w:author="Katinka Krahn" w:date="2023-06-02T11:23:00Z">
        <w:r w:rsidR="009A4631">
          <w:rPr>
            <w:lang w:val="en-US"/>
          </w:rPr>
          <w:t>Table S.2</w:t>
        </w:r>
      </w:ins>
      <w:r w:rsidR="002B516D">
        <w:rPr>
          <w:lang w:val="en-US"/>
        </w:rPr>
        <w:t xml:space="preserve">). </w:t>
      </w:r>
      <w:r w:rsidR="009564EE" w:rsidRPr="003058D7">
        <w:rPr>
          <w:lang w:val="en-US"/>
        </w:rPr>
        <w:t xml:space="preserve">These concentrations </w:t>
      </w:r>
      <w:ins w:id="67" w:author="Katinka Krahn" w:date="2023-05-30T14:18:00Z">
        <w:r w:rsidR="00BE1020" w:rsidRPr="003058D7">
          <w:rPr>
            <w:lang w:val="en-US"/>
          </w:rPr>
          <w:t xml:space="preserve">are </w:t>
        </w:r>
      </w:ins>
      <w:proofErr w:type="gramStart"/>
      <w:r w:rsidR="009D5A86" w:rsidRPr="003058D7">
        <w:rPr>
          <w:lang w:val="en-US"/>
        </w:rPr>
        <w:t>similar to</w:t>
      </w:r>
      <w:proofErr w:type="gramEnd"/>
      <w:r w:rsidR="009564EE" w:rsidRPr="003058D7">
        <w:rPr>
          <w:lang w:val="en-US"/>
        </w:rPr>
        <w:t xml:space="preserve"> previously reported findings</w:t>
      </w:r>
      <w:r w:rsidR="009D5A86" w:rsidRPr="003058D7">
        <w:rPr>
          <w:lang w:val="en-US"/>
        </w:rPr>
        <w:t xml:space="preserve"> from sewage sludges from MWWTPs in China (n=8, 7.46 – 19.39 µg kg</w:t>
      </w:r>
      <w:r w:rsidR="009D5A86" w:rsidRPr="003058D7">
        <w:rPr>
          <w:vertAlign w:val="superscript"/>
          <w:lang w:val="en-US"/>
        </w:rPr>
        <w:t>-1</w:t>
      </w:r>
      <w:r w:rsidR="009D5A86" w:rsidRPr="003058D7">
        <w:rPr>
          <w:lang w:val="en-US"/>
        </w:rPr>
        <w:t>)</w:t>
      </w:r>
      <w:r w:rsidR="00DE0A63" w:rsidRPr="003058D7">
        <w:rPr>
          <w:lang w:val="en-US"/>
        </w:rPr>
        <w:t xml:space="preserve"> </w:t>
      </w:r>
      <w:sdt>
        <w:sdtPr>
          <w:rPr>
            <w:color w:val="000000"/>
            <w:lang w:val="da-DK"/>
          </w:rPr>
          <w:tag w:val="MENDELEY_CITATION_v3_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"/>
          <w:id w:val="1274520059"/>
          <w:placeholder>
            <w:docPart w:val="DefaultPlaceholder_-1854013440"/>
          </w:placeholder>
        </w:sdtPr>
        <w:sdtContent>
          <w:r w:rsidR="00B37D22" w:rsidRPr="00B37D22">
            <w:rPr>
              <w:color w:val="000000"/>
              <w:lang w:val="en-US"/>
            </w:rPr>
            <w:t>(Guo et al., 2009)</w:t>
          </w:r>
        </w:sdtContent>
      </w:sdt>
      <w:r w:rsidR="003058D7" w:rsidRPr="003058D7">
        <w:rPr>
          <w:lang w:val="en-US"/>
        </w:rPr>
        <w:t xml:space="preserve"> </w:t>
      </w:r>
      <w:r w:rsidR="00B628ED" w:rsidRPr="003058D7">
        <w:rPr>
          <w:lang w:val="en-US"/>
        </w:rPr>
        <w:t>and Norway (n=36, 17 – 100</w:t>
      </w:r>
      <w:r w:rsidR="00DE0A63" w:rsidRPr="003058D7">
        <w:rPr>
          <w:lang w:val="en-US"/>
        </w:rPr>
        <w:t xml:space="preserve"> µg kg</w:t>
      </w:r>
      <w:r w:rsidR="00DE0A63" w:rsidRPr="003058D7">
        <w:rPr>
          <w:vertAlign w:val="superscript"/>
          <w:lang w:val="en-US"/>
        </w:rPr>
        <w:t>-1</w:t>
      </w:r>
      <w:r w:rsidR="00B628ED" w:rsidRPr="003058D7">
        <w:rPr>
          <w:lang w:val="en-US"/>
        </w:rPr>
        <w:t>)</w:t>
      </w:r>
      <w:del w:id="68" w:author="Katinka Krahn" w:date="2023-05-30T14:18:00Z">
        <w:r w:rsidR="009564EE" w:rsidRPr="003058D7" w:rsidDel="00BE1020">
          <w:rPr>
            <w:lang w:val="en-US"/>
          </w:rPr>
          <w:delText>:</w:delText>
        </w:r>
      </w:del>
      <w:r w:rsidR="009564EE" w:rsidRPr="003058D7">
        <w:rPr>
          <w:lang w:val="en-US"/>
        </w:rPr>
        <w:t xml:space="preserve"> </w:t>
      </w:r>
      <w:sdt>
        <w:sdtPr>
          <w:rPr>
            <w:color w:val="000000"/>
            <w:lang w:val="en-US"/>
          </w:rPr>
          <w:tag w:val="MENDELEY_CITATION_v3_eyJjaXRhdGlvbklEIjoiTUVOREVMRVlfQ0lUQVRJT05fN2Q5NjJjNjItMzkwZi00Njc3LTg1YmEtM2YxZWFiZjc0NzIzIiwicHJvcGVydGllcyI6eyJub3RlSW5kZXgiOjB9LCJpc0VkaXRlZCI6ZmFsc2UsIm1hbnVhbE92ZXJyaWRlIjp7ImlzTWFudWFsbHlPdmVycmlkZGVuIjpmYWxzZSwiY2l0ZXByb2NUZXh0IjoiKFBhdWxzcnVkIGV0IGFsLiwgMTk5NykiLCJtYW51YWxPdmVycmlkZVRleHQiOiIifSwiY2l0YXRpb25JdGVtcyI6W3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XX0="/>
          <w:id w:val="1880122857"/>
          <w:placeholder>
            <w:docPart w:val="EA54140177534AF6AA132ABB71B61FBC"/>
          </w:placeholder>
        </w:sdtPr>
        <w:sdtEndPr/>
        <w:sdtContent>
          <w:r w:rsidR="00B37D22" w:rsidRPr="00B37D22">
            <w:rPr>
              <w:color w:val="000000"/>
              <w:lang w:val="en-US"/>
            </w:rPr>
            <w:t>(Paulsrud et al., 1997)</w:t>
          </w:r>
        </w:sdtContent>
      </w:sdt>
      <w:r w:rsidR="003058D7">
        <w:rPr>
          <w:color w:val="000000"/>
          <w:lang w:val="en-US"/>
        </w:rPr>
        <w:t>.</w:t>
      </w:r>
      <w:r w:rsidR="002450C3" w:rsidRPr="003058D7">
        <w:rPr>
          <w:lang w:val="en-US"/>
        </w:rPr>
        <w:t xml:space="preserve"> </w:t>
      </w:r>
      <w:r>
        <w:rPr>
          <w:lang w:val="en-US"/>
        </w:rPr>
        <w:t>The PCBs w</w:t>
      </w:r>
      <w:r w:rsidR="001E7D66">
        <w:rPr>
          <w:lang w:val="en-US"/>
        </w:rPr>
        <w:t>ere</w:t>
      </w:r>
      <w:r>
        <w:rPr>
          <w:lang w:val="en-US"/>
        </w:rPr>
        <w:t xml:space="preserve"> evenly distributed between the </w:t>
      </w:r>
      <w:r w:rsidR="003058D7">
        <w:rPr>
          <w:lang w:val="en-US"/>
        </w:rPr>
        <w:t>seven</w:t>
      </w:r>
      <w:r>
        <w:rPr>
          <w:lang w:val="en-US"/>
        </w:rPr>
        <w:t xml:space="preserve"> </w:t>
      </w:r>
      <w:r w:rsidR="001E7D66">
        <w:rPr>
          <w:lang w:val="en-US"/>
        </w:rPr>
        <w:t xml:space="preserve">congeners investigated </w:t>
      </w:r>
      <w:r>
        <w:rPr>
          <w:lang w:val="en-US"/>
        </w:rPr>
        <w:t>in</w:t>
      </w:r>
      <w:r w:rsidR="001E7D66">
        <w:rPr>
          <w:lang w:val="en-US"/>
        </w:rPr>
        <w:t xml:space="preserve"> the</w:t>
      </w:r>
      <w:r>
        <w:rPr>
          <w:lang w:val="en-US"/>
        </w:rPr>
        <w:t xml:space="preserve"> DSS1, DSS-2, and FWR</w:t>
      </w:r>
      <w:r w:rsidR="001E7D66">
        <w:rPr>
          <w:lang w:val="en-US"/>
        </w:rPr>
        <w:t xml:space="preserve"> feedstocks</w:t>
      </w:r>
      <w:r>
        <w:rPr>
          <w:lang w:val="en-US"/>
        </w:rPr>
        <w:t>, whereas LSS was dominated by PCB52 (60%)</w:t>
      </w:r>
      <w:r w:rsidR="002B516D">
        <w:rPr>
          <w:lang w:val="en-US"/>
        </w:rPr>
        <w:t xml:space="preserve"> </w:t>
      </w:r>
      <w:r w:rsidR="002B516D">
        <w:rPr>
          <w:lang w:val="en-US"/>
        </w:rPr>
        <w:t>respectively (Figure S.</w:t>
      </w:r>
      <w:r w:rsidR="002B516D">
        <w:rPr>
          <w:lang w:val="en-US"/>
        </w:rPr>
        <w:t>2</w:t>
      </w:r>
      <w:r w:rsidR="002B516D">
        <w:rPr>
          <w:lang w:val="en-US"/>
        </w:rPr>
        <w:t>)</w:t>
      </w:r>
      <w:r>
        <w:rPr>
          <w:lang w:val="en-US"/>
        </w:rPr>
        <w:t xml:space="preserve">. </w:t>
      </w:r>
    </w:p>
    <w:p w14:paraId="059E6426" w14:textId="2C39F8FB" w:rsidR="000D12AA" w:rsidRDefault="000D12AA" w:rsidP="000D12AA">
      <w:pPr>
        <w:pStyle w:val="Heading3"/>
        <w:rPr>
          <w:lang w:val="en-US"/>
        </w:rPr>
      </w:pPr>
      <w:r>
        <w:rPr>
          <w:lang w:val="en-US"/>
        </w:rPr>
        <w:t>PAHs in feedstocks</w:t>
      </w:r>
    </w:p>
    <w:p w14:paraId="28859089" w14:textId="34C7E40E" w:rsidR="000D12AA" w:rsidRPr="003058D7" w:rsidDel="009A4631" w:rsidRDefault="000D12AA" w:rsidP="002A75EF">
      <w:pPr>
        <w:ind w:firstLine="0"/>
        <w:rPr>
          <w:del w:id="69" w:author="Katinka Krahn" w:date="2023-06-02T11:24:00Z"/>
          <w:color w:val="000000"/>
          <w:lang w:val="en-US"/>
        </w:rPr>
      </w:pPr>
      <w:r>
        <w:rPr>
          <w:lang w:val="en-US"/>
        </w:rPr>
        <w:t>PAHs are generally product</w:t>
      </w:r>
      <w:r w:rsidR="00F06773">
        <w:rPr>
          <w:lang w:val="en-US"/>
        </w:rPr>
        <w:t>s</w:t>
      </w:r>
      <w:r>
        <w:rPr>
          <w:lang w:val="en-US"/>
        </w:rPr>
        <w:t xml:space="preserve"> of</w:t>
      </w:r>
      <w:r w:rsidR="00F06773">
        <w:rPr>
          <w:lang w:val="en-US"/>
        </w:rPr>
        <w:t xml:space="preserve"> incomplete</w:t>
      </w:r>
      <w:r>
        <w:rPr>
          <w:lang w:val="en-US"/>
        </w:rPr>
        <w:t xml:space="preserve"> combustion and w</w:t>
      </w:r>
      <w:r w:rsidR="00F06773">
        <w:rPr>
          <w:lang w:val="en-US"/>
        </w:rPr>
        <w:t>ere thus</w:t>
      </w:r>
      <w:r>
        <w:rPr>
          <w:lang w:val="en-US"/>
        </w:rPr>
        <w:t xml:space="preserve"> not expected to be present at high concentrations in the feedstocks. </w:t>
      </w:r>
      <w:r w:rsidR="00B25C73">
        <w:rPr>
          <w:lang w:val="en-US"/>
        </w:rPr>
        <w:t>However, a</w:t>
      </w:r>
      <w:r>
        <w:rPr>
          <w:lang w:val="en-US"/>
        </w:rPr>
        <w:t>ll 16 PAHs analyzed for were detected in the feedstocks</w:t>
      </w:r>
      <w:r w:rsidR="00996149">
        <w:rPr>
          <w:lang w:val="en-US"/>
        </w:rPr>
        <w:t>,</w:t>
      </w:r>
      <w:r>
        <w:rPr>
          <w:lang w:val="en-US"/>
        </w:rPr>
        <w:t xml:space="preserve"> except for in the wood chips (CWC)</w:t>
      </w:r>
      <w:r w:rsidR="0081266C">
        <w:rPr>
          <w:lang w:val="en-US"/>
        </w:rPr>
        <w:t>,</w:t>
      </w:r>
      <w:r>
        <w:rPr>
          <w:lang w:val="en-US"/>
        </w:rPr>
        <w:t xml:space="preserve"> in concentrations ranging from 0.</w:t>
      </w:r>
      <w:r w:rsidR="004A0B82">
        <w:rPr>
          <w:lang w:val="en-US"/>
        </w:rPr>
        <w:t>38</w:t>
      </w:r>
      <w:r>
        <w:rPr>
          <w:lang w:val="en-US"/>
        </w:rPr>
        <w:t xml:space="preserve"> </w:t>
      </w:r>
      <w:r w:rsidR="004A0B82">
        <w:rPr>
          <w:lang w:val="en-US"/>
        </w:rPr>
        <w:t xml:space="preserve">± 0.01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food waste reject (FWR) to 5.0</w:t>
      </w:r>
      <w:r w:rsidR="004A0B82">
        <w:rPr>
          <w:lang w:val="en-US"/>
        </w:rPr>
        <w:t>5 ± 0.09</w:t>
      </w:r>
      <w:r>
        <w:rPr>
          <w:lang w:val="en-US"/>
        </w:rPr>
        <w:t xml:space="preserve">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waste timber (WT)</w:t>
      </w:r>
      <w:r w:rsidR="002B516D">
        <w:rPr>
          <w:lang w:val="en-US"/>
        </w:rPr>
        <w:t xml:space="preserve"> </w:t>
      </w:r>
      <w:r w:rsidR="002B516D">
        <w:rPr>
          <w:lang w:val="en-US"/>
        </w:rPr>
        <w:t>(</w:t>
      </w:r>
      <w:ins w:id="70" w:author="Katinka Krahn" w:date="2023-06-02T11:06:00Z">
        <w:r w:rsidR="005952E5">
          <w:rPr>
            <w:lang w:val="en-US"/>
          </w:rPr>
          <w:fldChar w:fldCharType="begin"/>
        </w:r>
        <w:r w:rsidR="005952E5">
          <w:rPr>
            <w:lang w:val="en-US"/>
          </w:rPr>
          <w:instrText xml:space="preserve"> REF _Ref130997497 \h </w:instrText>
        </w:r>
        <w:r w:rsidR="005952E5">
          <w:rPr>
            <w:lang w:val="en-US"/>
          </w:rPr>
        </w:r>
      </w:ins>
      <w:r w:rsidR="005952E5">
        <w:rPr>
          <w:lang w:val="en-US"/>
        </w:rPr>
        <w:fldChar w:fldCharType="separate"/>
      </w:r>
      <w:ins w:id="71" w:author="Katinka Krahn" w:date="2023-06-02T11:54:00Z">
        <w:r w:rsidR="001652F8" w:rsidRPr="001F6F62">
          <w:rPr>
            <w:lang w:val="en-US"/>
          </w:rPr>
          <w:t xml:space="preserve">Figure </w:t>
        </w:r>
        <w:r w:rsidR="001652F8">
          <w:rPr>
            <w:noProof/>
            <w:lang w:val="en-US"/>
          </w:rPr>
          <w:t>3</w:t>
        </w:r>
      </w:ins>
      <w:ins w:id="72" w:author="Katinka Krahn" w:date="2023-06-02T11:06:00Z">
        <w:r w:rsidR="005952E5">
          <w:rPr>
            <w:lang w:val="en-US"/>
          </w:rPr>
          <w:fldChar w:fldCharType="end"/>
        </w:r>
        <w:r w:rsidR="005952E5">
          <w:rPr>
            <w:lang w:val="en-US"/>
          </w:rPr>
          <w:t>;</w:t>
        </w:r>
      </w:ins>
      <w:ins w:id="73" w:author="Katinka Krahn" w:date="2023-06-02T11:24:00Z">
        <w:r w:rsidR="009A4631">
          <w:rPr>
            <w:lang w:val="en-US"/>
          </w:rPr>
          <w:t xml:space="preserve"> Table S.2</w:t>
        </w:r>
      </w:ins>
      <w:del w:id="74" w:author="Katinka Krahn" w:date="2023-06-02T11:24:00Z">
        <w:r w:rsidR="002B516D" w:rsidDel="009A4631">
          <w:rPr>
            <w:lang w:val="en-US"/>
          </w:rPr>
          <w:fldChar w:fldCharType="begin"/>
        </w:r>
        <w:r w:rsidR="002B516D" w:rsidDel="009A4631">
          <w:rPr>
            <w:lang w:val="en-US"/>
          </w:rPr>
          <w:delInstrText xml:space="preserve"> REF _Ref135050367 \h </w:delInstrText>
        </w:r>
        <w:r w:rsidR="002B516D" w:rsidDel="009A4631">
          <w:rPr>
            <w:lang w:val="en-US"/>
          </w:rPr>
        </w:r>
        <w:r w:rsidR="002B516D" w:rsidDel="009A4631">
          <w:rPr>
            <w:lang w:val="en-US"/>
          </w:rPr>
          <w:fldChar w:fldCharType="separate"/>
        </w:r>
        <w:r w:rsidR="002B516D" w:rsidRPr="00736205" w:rsidDel="009A4631">
          <w:rPr>
            <w:lang w:val="en-US"/>
          </w:rPr>
          <w:delText xml:space="preserve">Table </w:delText>
        </w:r>
        <w:r w:rsidR="002B516D" w:rsidDel="009A4631">
          <w:rPr>
            <w:noProof/>
            <w:lang w:val="en-US"/>
          </w:rPr>
          <w:delText>4</w:delText>
        </w:r>
        <w:r w:rsidR="002B516D" w:rsidDel="009A4631">
          <w:rPr>
            <w:lang w:val="en-US"/>
          </w:rPr>
          <w:fldChar w:fldCharType="end"/>
        </w:r>
      </w:del>
      <w:r w:rsidR="002B516D">
        <w:rPr>
          <w:lang w:val="en-US"/>
        </w:rPr>
        <w:t xml:space="preserve">). </w:t>
      </w:r>
      <w:r w:rsidR="00FA4AE8">
        <w:rPr>
          <w:lang w:val="en-US"/>
        </w:rPr>
        <w:t xml:space="preserve"> </w:t>
      </w:r>
      <w:moveFromRangeStart w:id="75" w:author="Katinka Krahn" w:date="2023-06-02T11:04:00Z" w:name="move136596296"/>
      <w:moveFrom w:id="76" w:author="Katinka Krahn" w:date="2023-06-02T11:04:00Z">
        <w:r w:rsidR="00FA4AE8" w:rsidDel="002B516D">
          <w:rPr>
            <w:lang w:val="en-US"/>
          </w:rPr>
          <w:t>(Figure S.</w:t>
        </w:r>
        <w:r w:rsidR="00FA4AE8" w:rsidRPr="004A0B82" w:rsidDel="002B516D">
          <w:rPr>
            <w:highlight w:val="yellow"/>
            <w:lang w:val="en-US"/>
          </w:rPr>
          <w:t>X</w:t>
        </w:r>
        <w:r w:rsidR="00FA4AE8" w:rsidDel="002B516D">
          <w:rPr>
            <w:lang w:val="en-US"/>
          </w:rPr>
          <w:t>)</w:t>
        </w:r>
        <w:r w:rsidDel="002B516D">
          <w:rPr>
            <w:lang w:val="en-US"/>
          </w:rPr>
          <w:t xml:space="preserve">. </w:t>
        </w:r>
      </w:moveFrom>
      <w:moveFromRangeEnd w:id="75"/>
      <w:r w:rsidR="0078661B" w:rsidRPr="003058D7">
        <w:rPr>
          <w:lang w:val="en-US"/>
        </w:rPr>
        <w:t xml:space="preserve">These concentrations are in the same range </w:t>
      </w:r>
      <w:ins w:id="77" w:author="Katinka Krahn" w:date="2023-05-30T14:18:00Z">
        <w:r w:rsidR="00BE1020" w:rsidRPr="003058D7">
          <w:rPr>
            <w:lang w:val="en-US"/>
          </w:rPr>
          <w:t xml:space="preserve">as </w:t>
        </w:r>
      </w:ins>
      <w:r w:rsidR="00F06773" w:rsidRPr="003058D7">
        <w:rPr>
          <w:lang w:val="en-US"/>
        </w:rPr>
        <w:t>those</w:t>
      </w:r>
      <w:r w:rsidR="0078661B" w:rsidRPr="003058D7">
        <w:rPr>
          <w:lang w:val="en-US"/>
        </w:rPr>
        <w:t xml:space="preserve"> </w:t>
      </w:r>
      <w:r w:rsidR="00BB7217" w:rsidRPr="003058D7">
        <w:rPr>
          <w:lang w:val="en-US"/>
        </w:rPr>
        <w:t>found in</w:t>
      </w:r>
      <w:r w:rsidR="0078661B" w:rsidRPr="003058D7">
        <w:rPr>
          <w:lang w:val="en-US"/>
        </w:rPr>
        <w:t xml:space="preserve"> 3</w:t>
      </w:r>
      <w:r w:rsidR="002450C3" w:rsidRPr="003058D7">
        <w:rPr>
          <w:lang w:val="en-US"/>
        </w:rPr>
        <w:t>6</w:t>
      </w:r>
      <w:r w:rsidR="0078661B" w:rsidRPr="003058D7">
        <w:rPr>
          <w:lang w:val="en-US"/>
        </w:rPr>
        <w:t xml:space="preserve"> different Norwegian sewage sludges (range 0.7-30, median 3.9 mg kg</w:t>
      </w:r>
      <w:r w:rsidR="0078661B" w:rsidRPr="003058D7">
        <w:rPr>
          <w:vertAlign w:val="superscript"/>
          <w:lang w:val="en-US"/>
        </w:rPr>
        <w:t>-1</w:t>
      </w:r>
      <w:r w:rsidR="0078661B" w:rsidRPr="003058D7">
        <w:rPr>
          <w:lang w:val="en-US"/>
        </w:rPr>
        <w:t xml:space="preserve">) </w:t>
      </w:r>
      <w:sdt>
        <w:sdtPr>
          <w:rPr>
            <w:color w:val="000000"/>
            <w:lang w:val="en-US"/>
          </w:rPr>
          <w:tag w:val="MENDELEY_CITATION_v3_eyJjaXRhdGlvbklEIjoiTUVOREVMRVlfQ0lUQVRJT05fMDE0MDMxZmItM2Y5NS00MDMzLThmZTktNWIwNTFhOGE4OGQ0IiwicHJvcGVydGllcyI6eyJub3RlSW5kZXgiOjB9LCJpc0VkaXRlZCI6ZmFsc2UsIm1hbnVhbE92ZXJyaWRlIjp7ImlzTWFudWFsbHlPdmVycmlkZGVuIjpmYWxzZSwiY2l0ZXByb2NUZXh0IjoiKFBhdWxzcnVkIGV0IGFsLiwgMTk5NykiLCJtYW51YWxPdmVycmlkZVRleHQiOiIifSwiY2l0YXRpb25JdGVtcyI6W3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XX0="/>
          <w:id w:val="-1546976508"/>
          <w:placeholder>
            <w:docPart w:val="DefaultPlaceholder_-1854013440"/>
          </w:placeholder>
        </w:sdtPr>
        <w:sdtEndPr/>
        <w:sdtContent>
          <w:r w:rsidR="00B37D22" w:rsidRPr="00B37D22">
            <w:rPr>
              <w:color w:val="000000"/>
              <w:lang w:val="en-US"/>
            </w:rPr>
            <w:t>(Paulsrud et al., 1997)</w:t>
          </w:r>
        </w:sdtContent>
      </w:sdt>
      <w:r w:rsidR="003058D7">
        <w:rPr>
          <w:color w:val="000000"/>
          <w:lang w:val="en-US"/>
        </w:rPr>
        <w:t>.</w:t>
      </w:r>
      <w:ins w:id="78" w:author="Katinka Krahn" w:date="2023-06-02T11:03:00Z">
        <w:r w:rsidR="002B516D">
          <w:rPr>
            <w:color w:val="000000"/>
            <w:lang w:val="en-US"/>
          </w:rPr>
          <w:t xml:space="preserve"> </w:t>
        </w:r>
      </w:ins>
      <w:ins w:id="79" w:author="Katinka Krahn" w:date="2023-06-02T11:04:00Z">
        <w:r w:rsidR="002B516D">
          <w:rPr>
            <w:color w:val="000000"/>
            <w:lang w:val="en-US"/>
          </w:rPr>
          <w:t xml:space="preserve">The distribution of PAH congeners </w:t>
        </w:r>
      </w:ins>
      <w:ins w:id="80" w:author="Katinka Krahn" w:date="2023-06-02T11:05:00Z">
        <w:r w:rsidR="002B516D">
          <w:rPr>
            <w:color w:val="000000"/>
            <w:lang w:val="en-US"/>
          </w:rPr>
          <w:t xml:space="preserve">in each feedstock </w:t>
        </w:r>
      </w:ins>
      <w:ins w:id="81" w:author="Katinka Krahn" w:date="2023-06-02T11:04:00Z">
        <w:r w:rsidR="002B516D">
          <w:rPr>
            <w:color w:val="000000"/>
            <w:lang w:val="en-US"/>
          </w:rPr>
          <w:t xml:space="preserve">is </w:t>
        </w:r>
      </w:ins>
      <w:ins w:id="82" w:author="Katinka Krahn" w:date="2023-06-02T11:24:00Z">
        <w:r w:rsidR="009A4631">
          <w:rPr>
            <w:color w:val="000000"/>
            <w:lang w:val="en-US"/>
          </w:rPr>
          <w:t>shown</w:t>
        </w:r>
      </w:ins>
      <w:ins w:id="83" w:author="Katinka Krahn" w:date="2023-06-02T11:04:00Z">
        <w:r w:rsidR="002B516D">
          <w:rPr>
            <w:color w:val="000000"/>
            <w:lang w:val="en-US"/>
          </w:rPr>
          <w:t xml:space="preserve"> in </w:t>
        </w:r>
      </w:ins>
      <w:moveToRangeStart w:id="84" w:author="Katinka Krahn" w:date="2023-06-02T11:04:00Z" w:name="move136596296"/>
      <w:moveTo w:id="85" w:author="Katinka Krahn" w:date="2023-06-02T11:04:00Z">
        <w:r w:rsidR="002B516D">
          <w:rPr>
            <w:lang w:val="en-US"/>
          </w:rPr>
          <w:t>(Figure S</w:t>
        </w:r>
      </w:moveTo>
      <w:ins w:id="86" w:author="Katinka Krahn" w:date="2023-06-02T11:04:00Z">
        <w:r w:rsidR="002B516D">
          <w:rPr>
            <w:lang w:val="en-US"/>
          </w:rPr>
          <w:t>.3</w:t>
        </w:r>
      </w:ins>
      <w:moveTo w:id="87" w:author="Katinka Krahn" w:date="2023-06-02T11:04:00Z">
        <w:del w:id="88" w:author="Katinka Krahn" w:date="2023-06-02T11:04:00Z">
          <w:r w:rsidR="002B516D" w:rsidDel="002B516D">
            <w:rPr>
              <w:lang w:val="en-US"/>
            </w:rPr>
            <w:delText>.</w:delText>
          </w:r>
          <w:r w:rsidR="002B516D" w:rsidRPr="004A0B82" w:rsidDel="002B516D">
            <w:rPr>
              <w:highlight w:val="yellow"/>
              <w:lang w:val="en-US"/>
            </w:rPr>
            <w:delText>X</w:delText>
          </w:r>
        </w:del>
        <w:r w:rsidR="002B516D">
          <w:rPr>
            <w:lang w:val="en-US"/>
          </w:rPr>
          <w:t>).</w:t>
        </w:r>
      </w:moveTo>
      <w:moveToRangeEnd w:id="84"/>
    </w:p>
    <w:p w14:paraId="56B7A562" w14:textId="77777777" w:rsidR="00DC3121" w:rsidRPr="003058D7" w:rsidRDefault="00DC3121" w:rsidP="002A75EF">
      <w:pPr>
        <w:ind w:firstLine="0"/>
        <w:rPr>
          <w:color w:val="000000"/>
          <w:lang w:val="en-US"/>
        </w:rPr>
      </w:pPr>
    </w:p>
    <w:p w14:paraId="1793B187" w14:textId="2A274835" w:rsidR="0092125E" w:rsidRPr="002A75EF" w:rsidRDefault="00DC3121" w:rsidP="00D56170">
      <w:pPr>
        <w:pStyle w:val="Heading2"/>
      </w:pPr>
      <w:r>
        <w:t>POPs-content in biochars</w:t>
      </w:r>
    </w:p>
    <w:p w14:paraId="0547417A" w14:textId="075D69FF" w:rsidR="004A0B82" w:rsidRDefault="00F0305F" w:rsidP="004A0B82">
      <w:pPr>
        <w:pStyle w:val="Heading3"/>
        <w:rPr>
          <w:lang w:val="en-US"/>
        </w:rPr>
      </w:pPr>
      <w:r>
        <w:rPr>
          <w:lang w:val="en-US"/>
        </w:rPr>
        <w:t>PCDD</w:t>
      </w:r>
      <w:r w:rsidR="004A0B82">
        <w:rPr>
          <w:lang w:val="en-US"/>
        </w:rPr>
        <w:t>/</w:t>
      </w:r>
      <w:r>
        <w:rPr>
          <w:lang w:val="en-US"/>
        </w:rPr>
        <w:t>F</w:t>
      </w:r>
      <w:r w:rsidR="004A0B82">
        <w:rPr>
          <w:lang w:val="en-US"/>
        </w:rPr>
        <w:t>s in biochars</w:t>
      </w:r>
    </w:p>
    <w:p w14:paraId="208D7267" w14:textId="1941FB1B" w:rsidR="00DC3121" w:rsidRDefault="00FA4AE8" w:rsidP="00FA4AE8">
      <w:pPr>
        <w:ind w:firstLine="0"/>
        <w:rPr>
          <w:lang w:val="en-US"/>
        </w:rPr>
      </w:pPr>
      <w:r>
        <w:rPr>
          <w:lang w:val="en-US"/>
        </w:rPr>
        <w:t>Concentrations of ∑</w:t>
      </w:r>
      <w:r w:rsidR="00F0305F">
        <w:rPr>
          <w:lang w:val="en-US"/>
        </w:rPr>
        <w:t>PCDD</w:t>
      </w:r>
      <w:r>
        <w:rPr>
          <w:lang w:val="en-US"/>
        </w:rPr>
        <w:t>/</w:t>
      </w:r>
      <w:r w:rsidR="00F0305F">
        <w:rPr>
          <w:lang w:val="en-US"/>
        </w:rPr>
        <w:t>F</w:t>
      </w:r>
      <w:r w:rsidR="00AE3632">
        <w:rPr>
          <w:lang w:val="en-US"/>
        </w:rPr>
        <w:t>-17</w:t>
      </w:r>
      <w:r>
        <w:rPr>
          <w:lang w:val="en-US"/>
        </w:rPr>
        <w:t xml:space="preserve"> in the biochar samples</w:t>
      </w:r>
      <w:r w:rsidR="00DC3121">
        <w:rPr>
          <w:lang w:val="en-US"/>
        </w:rPr>
        <w:t xml:space="preserve"> (Figure 1</w:t>
      </w:r>
      <w:ins w:id="89" w:author="Katinka Krahn" w:date="2023-06-02T11:24:00Z">
        <w:r w:rsidR="009A4631">
          <w:rPr>
            <w:lang w:val="en-US"/>
          </w:rPr>
          <w:t>; Table S.2</w:t>
        </w:r>
      </w:ins>
      <w:r w:rsidR="00DC3121">
        <w:rPr>
          <w:lang w:val="en-US"/>
        </w:rPr>
        <w:t>)</w:t>
      </w:r>
      <w:r>
        <w:rPr>
          <w:lang w:val="en-US"/>
        </w:rPr>
        <w:t xml:space="preserve"> ranged between 0.</w:t>
      </w:r>
      <w:r w:rsidR="00C31070">
        <w:rPr>
          <w:lang w:val="en-US"/>
        </w:rPr>
        <w:t>00</w:t>
      </w:r>
      <w:r>
        <w:rPr>
          <w:lang w:val="en-US"/>
        </w:rPr>
        <w:t>3 ng</w:t>
      </w:r>
      <w:r w:rsidR="00C31070">
        <w:rPr>
          <w:lang w:val="en-US"/>
        </w:rPr>
        <w:t xml:space="preserve"> TEQ</w:t>
      </w:r>
      <w:r>
        <w:rPr>
          <w:lang w:val="en-US"/>
        </w:rPr>
        <w:t xml:space="preserve"> kg</w:t>
      </w:r>
      <w:r>
        <w:rPr>
          <w:vertAlign w:val="superscript"/>
          <w:lang w:val="en-US"/>
        </w:rPr>
        <w:t>-1</w:t>
      </w:r>
      <w:r>
        <w:rPr>
          <w:lang w:val="en-US"/>
        </w:rPr>
        <w:t xml:space="preserve"> in</w:t>
      </w:r>
      <w:r w:rsidR="00C31070">
        <w:rPr>
          <w:lang w:val="en-US"/>
        </w:rPr>
        <w:t xml:space="preserve"> DSS</w:t>
      </w:r>
      <w:r>
        <w:rPr>
          <w:lang w:val="en-US"/>
        </w:rPr>
        <w:t>-</w:t>
      </w:r>
      <w:r w:rsidR="00C31070">
        <w:rPr>
          <w:lang w:val="en-US"/>
        </w:rPr>
        <w:t>1-</w:t>
      </w:r>
      <w:r>
        <w:rPr>
          <w:lang w:val="en-US"/>
        </w:rPr>
        <w:t xml:space="preserve">800 to </w:t>
      </w:r>
      <w:r w:rsidR="00C31070">
        <w:rPr>
          <w:lang w:val="en-US"/>
        </w:rPr>
        <w:t>0.07</w:t>
      </w:r>
      <w:r>
        <w:rPr>
          <w:lang w:val="en-US"/>
        </w:rPr>
        <w:t xml:space="preserve"> ng </w:t>
      </w:r>
      <w:r w:rsidR="00C31070">
        <w:rPr>
          <w:lang w:val="en-US"/>
        </w:rPr>
        <w:t xml:space="preserve">TEQ </w:t>
      </w:r>
      <w:r>
        <w:rPr>
          <w:lang w:val="en-US"/>
        </w:rPr>
        <w:t>kg</w:t>
      </w:r>
      <w:r>
        <w:rPr>
          <w:vertAlign w:val="superscript"/>
          <w:lang w:val="en-US"/>
        </w:rPr>
        <w:t>-1</w:t>
      </w:r>
      <w:r>
        <w:rPr>
          <w:lang w:val="en-US"/>
        </w:rPr>
        <w:t xml:space="preserve"> in FWR-600 and were thus</w:t>
      </w:r>
      <w:r w:rsidR="008D4541">
        <w:rPr>
          <w:lang w:val="en-US"/>
        </w:rPr>
        <w:t xml:space="preserve"> 2-3 orders of magnitude lower than </w:t>
      </w:r>
      <w:r w:rsidR="00E335E6">
        <w:rPr>
          <w:lang w:val="en-US"/>
        </w:rPr>
        <w:t xml:space="preserve">those </w:t>
      </w:r>
      <w:r w:rsidR="008D4541">
        <w:rPr>
          <w:lang w:val="en-US"/>
        </w:rPr>
        <w:t>in the original feedstocks</w:t>
      </w:r>
      <w:r>
        <w:rPr>
          <w:lang w:val="en-US"/>
        </w:rPr>
        <w:t xml:space="preserve"> (details on removal efficiency in </w:t>
      </w:r>
      <w:ins w:id="90" w:author="Katinka Krahn" w:date="2023-06-02T11:26:00Z">
        <w:r w:rsidR="009A4631">
          <w:rPr>
            <w:lang w:val="en-US"/>
          </w:rPr>
          <w:t xml:space="preserve">Section </w:t>
        </w:r>
        <w:r w:rsidR="009A4631">
          <w:rPr>
            <w:lang w:val="en-US"/>
          </w:rPr>
          <w:fldChar w:fldCharType="begin"/>
        </w:r>
        <w:r w:rsidR="009A4631">
          <w:rPr>
            <w:lang w:val="en-US"/>
          </w:rPr>
          <w:instrText xml:space="preserve"> REF _Ref136597578 \r \h </w:instrText>
        </w:r>
        <w:r w:rsidR="009A4631">
          <w:rPr>
            <w:lang w:val="en-US"/>
          </w:rPr>
        </w:r>
      </w:ins>
      <w:r w:rsidR="009A4631">
        <w:rPr>
          <w:lang w:val="en-US"/>
        </w:rPr>
        <w:fldChar w:fldCharType="separate"/>
      </w:r>
      <w:ins w:id="91" w:author="Katinka Krahn" w:date="2023-06-02T11:54:00Z">
        <w:r w:rsidR="001652F8">
          <w:rPr>
            <w:lang w:val="en-US"/>
          </w:rPr>
          <w:t>3.3</w:t>
        </w:r>
      </w:ins>
      <w:ins w:id="92" w:author="Katinka Krahn" w:date="2023-06-02T11:26:00Z">
        <w:r w:rsidR="009A4631">
          <w:rPr>
            <w:lang w:val="en-US"/>
          </w:rPr>
          <w:fldChar w:fldCharType="end"/>
        </w:r>
      </w:ins>
      <w:del w:id="93" w:author="Katinka Krahn" w:date="2023-06-02T11:25:00Z">
        <w:r w:rsidDel="009A4631">
          <w:rPr>
            <w:lang w:val="en-US"/>
          </w:rPr>
          <w:delText xml:space="preserve">section </w:delText>
        </w:r>
        <w:r w:rsidR="00DC3121" w:rsidDel="009A4631">
          <w:rPr>
            <w:lang w:val="en-US"/>
          </w:rPr>
          <w:delText>3.3</w:delText>
        </w:r>
      </w:del>
      <w:r>
        <w:rPr>
          <w:lang w:val="en-US"/>
        </w:rPr>
        <w:t xml:space="preserve">, </w:t>
      </w:r>
      <w:ins w:id="94" w:author="Katinka Krahn" w:date="2023-06-02T11:25:00Z">
        <w:r w:rsidR="009A4631">
          <w:rPr>
            <w:lang w:val="en-US"/>
          </w:rPr>
          <w:fldChar w:fldCharType="begin"/>
        </w:r>
        <w:r w:rsidR="009A4631">
          <w:rPr>
            <w:lang w:val="en-US"/>
          </w:rPr>
          <w:instrText xml:space="preserve"> REF _Ref131066803 \h </w:instrText>
        </w:r>
        <w:r w:rsidR="009A4631">
          <w:rPr>
            <w:lang w:val="en-US"/>
          </w:rPr>
        </w:r>
      </w:ins>
      <w:r w:rsidR="009A4631">
        <w:rPr>
          <w:lang w:val="en-US"/>
        </w:rPr>
        <w:fldChar w:fldCharType="separate"/>
      </w:r>
      <w:ins w:id="95" w:author="Katinka Krahn" w:date="2023-06-02T11:54:00Z">
        <w:r w:rsidR="001652F8" w:rsidRPr="006D1D58">
          <w:rPr>
            <w:lang w:val="en-US"/>
          </w:rPr>
          <w:t xml:space="preserve">Table </w:t>
        </w:r>
        <w:r w:rsidR="001652F8">
          <w:rPr>
            <w:noProof/>
            <w:lang w:val="en-US"/>
          </w:rPr>
          <w:t>2</w:t>
        </w:r>
      </w:ins>
      <w:ins w:id="96" w:author="Katinka Krahn" w:date="2023-06-02T11:25:00Z">
        <w:r w:rsidR="009A4631">
          <w:rPr>
            <w:lang w:val="en-US"/>
          </w:rPr>
          <w:fldChar w:fldCharType="end"/>
        </w:r>
      </w:ins>
      <w:del w:id="97" w:author="Katinka Krahn" w:date="2023-06-02T11:25:00Z">
        <w:r w:rsidR="00DC3121" w:rsidDel="009A4631">
          <w:rPr>
            <w:lang w:val="en-US"/>
          </w:rPr>
          <w:delText>T</w:delText>
        </w:r>
        <w:r w:rsidDel="009A4631">
          <w:rPr>
            <w:lang w:val="en-US"/>
          </w:rPr>
          <w:delText xml:space="preserve">able </w:delText>
        </w:r>
        <w:r w:rsidR="00DC3121" w:rsidDel="009A4631">
          <w:rPr>
            <w:lang w:val="en-US"/>
          </w:rPr>
          <w:delText>3</w:delText>
        </w:r>
      </w:del>
      <w:r>
        <w:rPr>
          <w:lang w:val="en-US"/>
        </w:rPr>
        <w:t xml:space="preserve">). </w:t>
      </w:r>
      <w:r w:rsidR="009D4FB9">
        <w:rPr>
          <w:lang w:val="en-US"/>
        </w:rPr>
        <w:t xml:space="preserve">There was no significant (p&gt;0.05) linear relationship between reduction in </w:t>
      </w:r>
      <w:r w:rsidR="00DC3121">
        <w:rPr>
          <w:lang w:val="en-US"/>
        </w:rPr>
        <w:t>PCDD/F-</w:t>
      </w:r>
      <w:r w:rsidR="009D4FB9">
        <w:rPr>
          <w:lang w:val="en-US"/>
        </w:rPr>
        <w:t xml:space="preserve">concentration and pyrolysis temperature. However, for FWR, the concentration of </w:t>
      </w:r>
      <w:r w:rsidR="00595C09">
        <w:rPr>
          <w:lang w:val="en-US"/>
        </w:rPr>
        <w:t>PCDD/Fs</w:t>
      </w:r>
      <w:r w:rsidR="009D4FB9">
        <w:rPr>
          <w:lang w:val="en-US"/>
        </w:rPr>
        <w:t xml:space="preserve"> decreased by one order of magnitude from 600 to 800 ˚C</w:t>
      </w:r>
      <w:r w:rsidR="00C31070">
        <w:rPr>
          <w:lang w:val="en-US"/>
        </w:rPr>
        <w:t xml:space="preserve"> whereas </w:t>
      </w:r>
      <w:ins w:id="98" w:author="Katinka Krahn" w:date="2023-05-30T14:19:00Z">
        <w:r w:rsidR="000C125A">
          <w:rPr>
            <w:lang w:val="en-US"/>
          </w:rPr>
          <w:t xml:space="preserve">for </w:t>
        </w:r>
      </w:ins>
      <w:r w:rsidR="00C31070">
        <w:rPr>
          <w:lang w:val="en-US"/>
        </w:rPr>
        <w:t>the t</w:t>
      </w:r>
      <w:r w:rsidR="000767B8">
        <w:rPr>
          <w:lang w:val="en-US"/>
        </w:rPr>
        <w:t>w</w:t>
      </w:r>
      <w:r w:rsidR="00C31070">
        <w:rPr>
          <w:lang w:val="en-US"/>
        </w:rPr>
        <w:t xml:space="preserve">o other feedstocks (DSS-1 and DSS-2) </w:t>
      </w:r>
      <w:r w:rsidR="00E335E6">
        <w:rPr>
          <w:lang w:val="en-US"/>
        </w:rPr>
        <w:t xml:space="preserve">it </w:t>
      </w:r>
      <w:r w:rsidR="00C31070">
        <w:rPr>
          <w:lang w:val="en-US"/>
        </w:rPr>
        <w:t xml:space="preserve">stayed within the same order of magnitude for all temperatures (except for DSS-1-800 that dropped one order). </w:t>
      </w:r>
    </w:p>
    <w:p w14:paraId="3108E082" w14:textId="3C868659" w:rsidR="006557F2" w:rsidRDefault="00D16C7A" w:rsidP="00D16C7A">
      <w:pPr>
        <w:rPr>
          <w:lang w:val="en-US"/>
        </w:rPr>
      </w:pPr>
      <w:r>
        <w:rPr>
          <w:lang w:val="en-US"/>
        </w:rPr>
        <w:t xml:space="preserve">Pyrolysis reduced the variety of </w:t>
      </w:r>
      <w:r w:rsidR="005D5F35">
        <w:rPr>
          <w:lang w:val="en-US"/>
        </w:rPr>
        <w:t>PCDD/F</w:t>
      </w:r>
      <w:r>
        <w:rPr>
          <w:lang w:val="en-US"/>
        </w:rPr>
        <w:t xml:space="preserve"> congeners – the biochar samples contained </w:t>
      </w:r>
      <w:r w:rsidR="000C47F4">
        <w:rPr>
          <w:lang w:val="en-US"/>
        </w:rPr>
        <w:t xml:space="preserve">43-86 </w:t>
      </w:r>
      <w:r>
        <w:rPr>
          <w:lang w:val="en-US"/>
        </w:rPr>
        <w:t xml:space="preserve">% </w:t>
      </w:r>
      <w:r w:rsidR="000D26B1">
        <w:rPr>
          <w:lang w:val="en-US"/>
        </w:rPr>
        <w:t>f</w:t>
      </w:r>
      <w:r>
        <w:rPr>
          <w:lang w:val="en-US"/>
        </w:rPr>
        <w:t>ewer congeners</w:t>
      </w:r>
      <w:r w:rsidR="000C47F4">
        <w:rPr>
          <w:lang w:val="en-US"/>
        </w:rPr>
        <w:t xml:space="preserve"> (</w:t>
      </w:r>
      <w:r w:rsidR="00545846">
        <w:rPr>
          <w:lang w:val="en-US"/>
        </w:rPr>
        <w:t>average</w:t>
      </w:r>
      <w:commentRangeStart w:id="99"/>
      <w:r w:rsidR="000C47F4">
        <w:rPr>
          <w:lang w:val="en-US"/>
        </w:rPr>
        <w:t xml:space="preserve"> </w:t>
      </w:r>
      <w:r w:rsidR="000D26B1">
        <w:rPr>
          <w:lang w:val="en-US"/>
        </w:rPr>
        <w:t>72</w:t>
      </w:r>
      <w:r w:rsidR="000C47F4">
        <w:rPr>
          <w:lang w:val="en-US"/>
        </w:rPr>
        <w:t xml:space="preserve"> ± 1</w:t>
      </w:r>
      <w:r w:rsidR="000D26B1">
        <w:rPr>
          <w:lang w:val="en-US"/>
        </w:rPr>
        <w:t>3</w:t>
      </w:r>
      <w:r w:rsidR="000C47F4">
        <w:rPr>
          <w:lang w:val="en-US"/>
        </w:rPr>
        <w:t>%</w:t>
      </w:r>
      <w:r w:rsidR="000D26B1">
        <w:rPr>
          <w:lang w:val="en-US"/>
        </w:rPr>
        <w:t>)</w:t>
      </w:r>
      <w:r>
        <w:rPr>
          <w:lang w:val="en-US"/>
        </w:rPr>
        <w:t xml:space="preserve"> </w:t>
      </w:r>
      <w:commentRangeEnd w:id="99"/>
      <w:r w:rsidR="00DC3121">
        <w:rPr>
          <w:rStyle w:val="CommentReference"/>
        </w:rPr>
        <w:commentReference w:id="99"/>
      </w:r>
      <w:r>
        <w:rPr>
          <w:lang w:val="en-US"/>
        </w:rPr>
        <w:t>than their feedstock materials (</w:t>
      </w:r>
      <w:ins w:id="100" w:author="Katinka Krahn" w:date="2023-06-02T11:07:00Z">
        <w:r w:rsidR="005952E5">
          <w:rPr>
            <w:lang w:val="en-US"/>
          </w:rPr>
          <w:t xml:space="preserve">Table </w:t>
        </w:r>
      </w:ins>
      <w:ins w:id="101" w:author="Katinka Krahn" w:date="2023-06-02T11:09:00Z">
        <w:r w:rsidR="005952E5">
          <w:rPr>
            <w:lang w:val="en-US"/>
          </w:rPr>
          <w:t>S.</w:t>
        </w:r>
      </w:ins>
      <w:ins w:id="102" w:author="Katinka Krahn" w:date="2023-06-02T11:27:00Z">
        <w:r w:rsidR="00F769C8">
          <w:rPr>
            <w:lang w:val="en-US"/>
          </w:rPr>
          <w:t>3</w:t>
        </w:r>
      </w:ins>
      <w:ins w:id="103" w:author="Katinka Krahn" w:date="2023-06-02T11:09:00Z">
        <w:r w:rsidR="005952E5">
          <w:rPr>
            <w:lang w:val="en-US"/>
          </w:rPr>
          <w:t xml:space="preserve">; Figure </w:t>
        </w:r>
      </w:ins>
      <w:ins w:id="104" w:author="Katinka Krahn" w:date="2023-06-02T11:27:00Z">
        <w:r w:rsidR="00F769C8">
          <w:rPr>
            <w:lang w:val="en-US"/>
          </w:rPr>
          <w:t>S.4)</w:t>
        </w:r>
      </w:ins>
      <w:commentRangeStart w:id="105"/>
      <w:del w:id="106" w:author="Katinka Krahn" w:date="2023-06-02T11:07:00Z">
        <w:r w:rsidDel="005952E5">
          <w:rPr>
            <w:lang w:val="en-US"/>
          </w:rPr>
          <w:delText>Figure S.</w:delText>
        </w:r>
        <w:r w:rsidRPr="00D16C7A" w:rsidDel="005952E5">
          <w:rPr>
            <w:highlight w:val="yellow"/>
            <w:lang w:val="en-US"/>
          </w:rPr>
          <w:delText>X</w:delText>
        </w:r>
        <w:commentRangeEnd w:id="105"/>
        <w:r w:rsidR="00DC3121" w:rsidDel="005952E5">
          <w:rPr>
            <w:rStyle w:val="CommentReference"/>
          </w:rPr>
          <w:commentReference w:id="105"/>
        </w:r>
        <w:r w:rsidDel="005952E5">
          <w:rPr>
            <w:lang w:val="en-US"/>
          </w:rPr>
          <w:delText>)</w:delText>
        </w:r>
      </w:del>
      <w:r w:rsidR="009B3805">
        <w:rPr>
          <w:lang w:val="en-US"/>
        </w:rPr>
        <w:t xml:space="preserve">. The most persistent </w:t>
      </w:r>
      <w:r w:rsidR="00595C09">
        <w:rPr>
          <w:lang w:val="en-US"/>
        </w:rPr>
        <w:t>PCDD/Fs</w:t>
      </w:r>
      <w:r w:rsidR="007055B9">
        <w:rPr>
          <w:lang w:val="en-US"/>
        </w:rPr>
        <w:t xml:space="preserve"> toward thermal </w:t>
      </w:r>
      <w:r w:rsidR="00B55F06">
        <w:rPr>
          <w:lang w:val="en-US"/>
        </w:rPr>
        <w:t>volatilization/</w:t>
      </w:r>
      <w:r w:rsidR="007055B9">
        <w:rPr>
          <w:lang w:val="en-US"/>
        </w:rPr>
        <w:t xml:space="preserve">degradation was </w:t>
      </w:r>
      <w:r w:rsidR="009B3805">
        <w:rPr>
          <w:lang w:val="en-US"/>
        </w:rPr>
        <w:t>1,2,3,4,6,7,8-HpCDD</w:t>
      </w:r>
      <w:r w:rsidR="007055B9">
        <w:rPr>
          <w:lang w:val="en-US"/>
        </w:rPr>
        <w:t xml:space="preserve"> which</w:t>
      </w:r>
      <w:r w:rsidR="009B3805">
        <w:rPr>
          <w:lang w:val="en-US"/>
        </w:rPr>
        <w:t xml:space="preserve"> was found in all feedstocks and biochar samples</w:t>
      </w:r>
      <w:r w:rsidR="007055B9">
        <w:rPr>
          <w:lang w:val="en-US"/>
        </w:rPr>
        <w:t xml:space="preserve"> at each temperature. OCDD was found in 90% of </w:t>
      </w:r>
      <w:proofErr w:type="gramStart"/>
      <w:r w:rsidR="003058D7">
        <w:rPr>
          <w:lang w:val="en-US"/>
        </w:rPr>
        <w:t>the biochars</w:t>
      </w:r>
      <w:proofErr w:type="gramEnd"/>
      <w:r w:rsidR="007055B9">
        <w:rPr>
          <w:lang w:val="en-US"/>
        </w:rPr>
        <w:t xml:space="preserve">. Overall, the HxCDFs, HxCDDs, PeCDFs and PeCDDs were most easily </w:t>
      </w:r>
      <w:r w:rsidR="00392C96">
        <w:rPr>
          <w:lang w:val="en-US"/>
        </w:rPr>
        <w:t>removed from the solid matrix (feedstock/biochar)</w:t>
      </w:r>
      <w:r w:rsidR="007055B9">
        <w:rPr>
          <w:lang w:val="en-US"/>
        </w:rPr>
        <w:t xml:space="preserve"> </w:t>
      </w:r>
      <w:r w:rsidR="00DC3121">
        <w:rPr>
          <w:lang w:val="en-US"/>
        </w:rPr>
        <w:t>(see section 3.3. for further details).</w:t>
      </w:r>
    </w:p>
    <w:p w14:paraId="0D24706B" w14:textId="20F3266C"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41856" behindDoc="0" locked="0" layoutInCell="1" allowOverlap="1" wp14:anchorId="5B600C8E" wp14:editId="531D2A78">
                <wp:simplePos x="0" y="0"/>
                <wp:positionH relativeFrom="column">
                  <wp:posOffset>4081145</wp:posOffset>
                </wp:positionH>
                <wp:positionV relativeFrom="paragraph">
                  <wp:posOffset>3345815</wp:posOffset>
                </wp:positionV>
                <wp:extent cx="1671320" cy="192405"/>
                <wp:effectExtent l="9525" t="7620" r="5080" b="9525"/>
                <wp:wrapNone/>
                <wp:docPr id="20483451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1924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497EB" id="Rectangle 3" o:spid="_x0000_s1026" style="position:absolute;margin-left:321.35pt;margin-top:263.45pt;width:131.6pt;height:15.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" strokecolor="white [3212]"/>
            </w:pict>
          </mc:Fallback>
        </mc:AlternateContent>
      </w:r>
      <w:r w:rsidR="007E0F21">
        <w:rPr>
          <w:noProof/>
          <w:lang w:val="en-US"/>
        </w:rPr>
        <w:drawing>
          <wp:inline distT="0" distB="0" distL="0" distR="0" wp14:anchorId="5947BDBF" wp14:editId="3810765D">
            <wp:extent cx="5753100" cy="4248150"/>
            <wp:effectExtent l="0" t="0" r="0" b="0"/>
            <wp:docPr id="53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58E2C72" w14:textId="70912084" w:rsidR="001F6F62" w:rsidRPr="005C3A6C" w:rsidRDefault="001F6F62" w:rsidP="001F6F62">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1652F8">
        <w:rPr>
          <w:noProof/>
          <w:lang w:val="en-US"/>
        </w:rPr>
        <w:t>1</w:t>
      </w:r>
      <w:r>
        <w:fldChar w:fldCharType="end"/>
      </w:r>
      <w:r w:rsidRPr="001F6F62">
        <w:rPr>
          <w:lang w:val="en-US"/>
        </w:rPr>
        <w:t xml:space="preserve"> </w:t>
      </w:r>
      <w:r w:rsidR="00F26B28">
        <w:rPr>
          <w:lang w:val="en-US"/>
        </w:rPr>
        <w:t xml:space="preserve">Total </w:t>
      </w:r>
      <w:r w:rsidR="00F0305F">
        <w:rPr>
          <w:lang w:val="en-US"/>
        </w:rPr>
        <w:t>PCDD</w:t>
      </w:r>
      <w:r w:rsidR="003A5D71">
        <w:rPr>
          <w:lang w:val="en-US"/>
        </w:rPr>
        <w:t>/</w:t>
      </w:r>
      <w:r w:rsidR="00F0305F">
        <w:rPr>
          <w:lang w:val="en-US"/>
        </w:rPr>
        <w:t>F</w:t>
      </w:r>
      <w:r w:rsidR="003A5D71">
        <w:rPr>
          <w:lang w:val="en-US"/>
        </w:rPr>
        <w:t xml:space="preserve"> </w:t>
      </w:r>
      <w:r w:rsidR="00A21F27">
        <w:rPr>
          <w:lang w:val="en-US"/>
        </w:rPr>
        <w:t xml:space="preserve">concentrations as </w:t>
      </w:r>
      <w:r>
        <w:rPr>
          <w:lang w:val="en-US"/>
        </w:rPr>
        <w:t>toxic equivalen</w:t>
      </w:r>
      <w:r w:rsidR="003A5D71">
        <w:rPr>
          <w:lang w:val="en-US"/>
        </w:rPr>
        <w:t>ts</w:t>
      </w:r>
      <w:r>
        <w:rPr>
          <w:lang w:val="en-US"/>
        </w:rPr>
        <w:t xml:space="preserve"> (</w:t>
      </w:r>
      <w:r w:rsidR="00F26B28">
        <w:rPr>
          <w:lang w:val="en-US"/>
        </w:rPr>
        <w:t>n</w:t>
      </w:r>
      <w:r>
        <w:rPr>
          <w:lang w:val="en-US"/>
        </w:rPr>
        <w:t xml:space="preserve">g </w:t>
      </w:r>
      <w:r w:rsidR="003A5D71">
        <w:rPr>
          <w:lang w:val="en-US"/>
        </w:rPr>
        <w:t>TE</w:t>
      </w:r>
      <w:r w:rsidR="003333FF">
        <w:rPr>
          <w:lang w:val="en-US"/>
        </w:rPr>
        <w:t>Q</w:t>
      </w:r>
      <w:r w:rsidR="003A5D71">
        <w:rPr>
          <w:lang w:val="en-US"/>
        </w:rPr>
        <w:t xml:space="preserve"> </w:t>
      </w:r>
      <w:r w:rsidR="00F26B28">
        <w:rPr>
          <w:lang w:val="en-US"/>
        </w:rPr>
        <w:t>k</w:t>
      </w:r>
      <w:r>
        <w:rPr>
          <w:lang w:val="en-US"/>
        </w:rPr>
        <w:t>g</w:t>
      </w:r>
      <w:r>
        <w:rPr>
          <w:vertAlign w:val="superscript"/>
          <w:lang w:val="en-US"/>
        </w:rPr>
        <w:t>-1</w:t>
      </w:r>
      <w:r>
        <w:rPr>
          <w:lang w:val="en-US"/>
        </w:rPr>
        <w:t xml:space="preserve">) </w:t>
      </w:r>
      <w:r w:rsidR="00A21F27">
        <w:rPr>
          <w:lang w:val="en-US"/>
        </w:rPr>
        <w:t>before and after pyrolysis treatment at increasing temperatures</w:t>
      </w:r>
      <w:r w:rsidR="00DC3121">
        <w:rPr>
          <w:lang w:val="en-US"/>
        </w:rPr>
        <w:t xml:space="preserve"> (500-800 °C)</w:t>
      </w:r>
      <w:r w:rsidR="00A21F27">
        <w:rPr>
          <w:lang w:val="en-US"/>
        </w:rPr>
        <w:t xml:space="preserve"> for the different feedstocks tested</w:t>
      </w:r>
      <w:r>
        <w:rPr>
          <w:lang w:val="en-US"/>
        </w:rPr>
        <w:t xml:space="preserve">. </w:t>
      </w:r>
    </w:p>
    <w:p w14:paraId="304D86FD" w14:textId="6B13D9C1" w:rsidR="005C3A6C" w:rsidRPr="005C3A6C" w:rsidRDefault="005C3A6C" w:rsidP="001F6F62">
      <w:pPr>
        <w:pStyle w:val="Caption"/>
        <w:rPr>
          <w:lang w:val="en-US"/>
        </w:rPr>
      </w:pPr>
    </w:p>
    <w:p w14:paraId="7A608A16" w14:textId="219A3914" w:rsidR="00D64F24" w:rsidRDefault="00D64F24" w:rsidP="00D64F24">
      <w:pPr>
        <w:pStyle w:val="Heading3"/>
        <w:rPr>
          <w:lang w:val="en-US"/>
        </w:rPr>
      </w:pPr>
      <w:r>
        <w:rPr>
          <w:lang w:val="en-US"/>
        </w:rPr>
        <w:t>PCBs</w:t>
      </w:r>
      <w:r w:rsidR="00401EEE">
        <w:rPr>
          <w:lang w:val="en-US"/>
        </w:rPr>
        <w:t xml:space="preserve"> in biochars</w:t>
      </w:r>
    </w:p>
    <w:p w14:paraId="348C6785" w14:textId="11214D31" w:rsidR="00AE3632" w:rsidRPr="00AE3632" w:rsidRDefault="00AE3632" w:rsidP="004C5501">
      <w:pPr>
        <w:ind w:firstLine="0"/>
        <w:rPr>
          <w:lang w:val="en-US"/>
        </w:rPr>
      </w:pPr>
      <w:r>
        <w:rPr>
          <w:lang w:val="en-US"/>
        </w:rPr>
        <w:t xml:space="preserve">Concentrations of ∑PCB-7 in the biochar samples ranged </w:t>
      </w:r>
      <w:r w:rsidR="002D5589">
        <w:rPr>
          <w:lang w:val="en-US"/>
        </w:rPr>
        <w:t>from</w:t>
      </w:r>
      <w:r>
        <w:rPr>
          <w:lang w:val="en-US"/>
        </w:rPr>
        <w:t xml:space="preserve"> </w:t>
      </w:r>
      <w:r w:rsidR="00DC7B73">
        <w:rPr>
          <w:lang w:val="en-US"/>
        </w:rPr>
        <w:t>&lt;LOQ (DSS-1-600) to 1.7 µg kg</w:t>
      </w:r>
      <w:r>
        <w:rPr>
          <w:vertAlign w:val="superscript"/>
          <w:lang w:val="en-US"/>
        </w:rPr>
        <w:t>-1</w:t>
      </w:r>
      <w:r>
        <w:rPr>
          <w:lang w:val="en-US"/>
        </w:rPr>
        <w:t xml:space="preserve"> </w:t>
      </w:r>
      <w:r w:rsidR="00DC7B73">
        <w:rPr>
          <w:lang w:val="en-US"/>
        </w:rPr>
        <w:t>(</w:t>
      </w:r>
      <w:r>
        <w:rPr>
          <w:lang w:val="en-US"/>
        </w:rPr>
        <w:t>DSS-1-</w:t>
      </w:r>
      <w:r w:rsidR="00DC7B73">
        <w:rPr>
          <w:lang w:val="en-US"/>
        </w:rPr>
        <w:t>5</w:t>
      </w:r>
      <w:r>
        <w:rPr>
          <w:lang w:val="en-US"/>
        </w:rPr>
        <w:t>00</w:t>
      </w:r>
      <w:r w:rsidR="00DC7B73">
        <w:rPr>
          <w:lang w:val="en-US"/>
        </w:rPr>
        <w:t>)</w:t>
      </w:r>
      <w:r>
        <w:rPr>
          <w:lang w:val="en-US"/>
        </w:rPr>
        <w:t xml:space="preserve"> and were thus </w:t>
      </w:r>
      <w:r w:rsidR="00DC7B73">
        <w:rPr>
          <w:lang w:val="en-US"/>
        </w:rPr>
        <w:t>1-2</w:t>
      </w:r>
      <w:r>
        <w:rPr>
          <w:lang w:val="en-US"/>
        </w:rPr>
        <w:t xml:space="preserve"> orders of magnitude lower than</w:t>
      </w:r>
      <w:r w:rsidR="00DE42D4">
        <w:rPr>
          <w:lang w:val="en-US"/>
        </w:rPr>
        <w:t xml:space="preserve"> those</w:t>
      </w:r>
      <w:r>
        <w:rPr>
          <w:lang w:val="en-US"/>
        </w:rPr>
        <w:t xml:space="preserve"> in the original feedstocks (details on removal efficiency in </w:t>
      </w:r>
      <w:r w:rsidR="002D5589">
        <w:rPr>
          <w:lang w:val="en-US"/>
        </w:rPr>
        <w:t>Section</w:t>
      </w:r>
      <w:r w:rsidR="00DC3121">
        <w:rPr>
          <w:lang w:val="en-US"/>
        </w:rPr>
        <w:t xml:space="preserve"> 3.3</w:t>
      </w:r>
      <w:r>
        <w:rPr>
          <w:lang w:val="en-US"/>
        </w:rPr>
        <w:t>,</w:t>
      </w:r>
      <w:r w:rsidR="00DC3121">
        <w:rPr>
          <w:lang w:val="en-US"/>
        </w:rPr>
        <w:t xml:space="preserve"> Table 3</w:t>
      </w:r>
      <w:r>
        <w:rPr>
          <w:lang w:val="en-US"/>
        </w:rPr>
        <w:t xml:space="preserve">). </w:t>
      </w:r>
      <w:r w:rsidR="004C5501">
        <w:rPr>
          <w:lang w:val="en-US"/>
        </w:rPr>
        <w:t>All biochar samples were below the European Biochar threshold for premium quality biochar of &lt;0</w:t>
      </w:r>
      <w:r w:rsidR="0078182A">
        <w:rPr>
          <w:lang w:val="en-US"/>
        </w:rPr>
        <w:t>.2</w:t>
      </w:r>
      <w:r w:rsidR="004C5501">
        <w:rPr>
          <w:lang w:val="en-US"/>
        </w:rPr>
        <w:t xml:space="preserve"> </w:t>
      </w:r>
      <w:r w:rsidR="0078182A">
        <w:rPr>
          <w:lang w:val="en-US"/>
        </w:rPr>
        <w:t>m</w:t>
      </w:r>
      <w:r w:rsidR="004C5501">
        <w:rPr>
          <w:lang w:val="en-US"/>
        </w:rPr>
        <w:t>g kg</w:t>
      </w:r>
      <w:r w:rsidR="004C5501">
        <w:rPr>
          <w:vertAlign w:val="superscript"/>
          <w:lang w:val="en-US"/>
        </w:rPr>
        <w:t xml:space="preserve">-1 </w:t>
      </w:r>
      <w:sdt>
        <w:sdtPr>
          <w:rPr>
            <w:color w:val="000000"/>
            <w:lang w:val="en-US"/>
          </w:rPr>
          <w:tag w:val="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1440032859"/>
          <w:placeholder>
            <w:docPart w:val="5098286C7FA045FCAAEC9CDCFA995527"/>
          </w:placeholder>
        </w:sdtPr>
        <w:sdtEndPr/>
        <w:sdtContent>
          <w:r w:rsidR="00B37D22" w:rsidRPr="00B37D22">
            <w:rPr>
              <w:color w:val="000000"/>
              <w:lang w:val="en-US"/>
            </w:rPr>
            <w:t>(EBC, 2022)</w:t>
          </w:r>
        </w:sdtContent>
      </w:sdt>
      <w:r w:rsidR="004C5501">
        <w:rPr>
          <w:color w:val="000000"/>
          <w:lang w:val="en-US"/>
        </w:rPr>
        <w:t xml:space="preserve">. </w:t>
      </w:r>
      <w:r>
        <w:rPr>
          <w:lang w:val="en-US"/>
        </w:rPr>
        <w:t xml:space="preserve">There was no significant (p&gt;0.05) linear relationship between reduction in </w:t>
      </w:r>
      <w:r w:rsidR="00DC7B73">
        <w:rPr>
          <w:lang w:val="en-US"/>
        </w:rPr>
        <w:t>PCB</w:t>
      </w:r>
      <w:r>
        <w:rPr>
          <w:lang w:val="en-US"/>
        </w:rPr>
        <w:t xml:space="preserve"> concentration and pyrolysis temperature. However, for </w:t>
      </w:r>
      <w:r w:rsidR="00DC7B73">
        <w:rPr>
          <w:lang w:val="en-US"/>
        </w:rPr>
        <w:t>DSS-1</w:t>
      </w:r>
      <w:r>
        <w:rPr>
          <w:lang w:val="en-US"/>
        </w:rPr>
        <w:t xml:space="preserve">, the concentration of </w:t>
      </w:r>
      <w:r w:rsidR="00DC7B73">
        <w:rPr>
          <w:lang w:val="en-US"/>
        </w:rPr>
        <w:t xml:space="preserve">PCBs </w:t>
      </w:r>
      <w:r w:rsidR="002D5589">
        <w:rPr>
          <w:lang w:val="en-US"/>
        </w:rPr>
        <w:t xml:space="preserve">decreased </w:t>
      </w:r>
      <w:r w:rsidR="00DC7B73">
        <w:rPr>
          <w:lang w:val="en-US"/>
        </w:rPr>
        <w:t>from 500 to 700 to 800</w:t>
      </w:r>
      <w:r>
        <w:rPr>
          <w:lang w:val="en-US"/>
        </w:rPr>
        <w:t xml:space="preserve"> </w:t>
      </w:r>
      <w:r w:rsidR="00DC7B73">
        <w:rPr>
          <w:lang w:val="en-US"/>
        </w:rPr>
        <w:t xml:space="preserve">˚C </w:t>
      </w:r>
      <w:r w:rsidR="002D5589">
        <w:rPr>
          <w:lang w:val="en-US"/>
        </w:rPr>
        <w:t>(&lt;</w:t>
      </w:r>
      <w:r w:rsidR="00DC7B73">
        <w:rPr>
          <w:lang w:val="en-US"/>
        </w:rPr>
        <w:t>LOQ at 600 ˚C</w:t>
      </w:r>
      <w:r w:rsidR="002D5589">
        <w:rPr>
          <w:lang w:val="en-US"/>
        </w:rPr>
        <w:t>)</w:t>
      </w:r>
      <w:r w:rsidR="00DC7B73">
        <w:rPr>
          <w:lang w:val="en-US"/>
        </w:rPr>
        <w:t xml:space="preserve">. The other feedstocks </w:t>
      </w:r>
      <w:r>
        <w:rPr>
          <w:lang w:val="en-US"/>
        </w:rPr>
        <w:t>(DSS-</w:t>
      </w:r>
      <w:r w:rsidR="00302BD5">
        <w:rPr>
          <w:lang w:val="en-US"/>
        </w:rPr>
        <w:t>2</w:t>
      </w:r>
      <w:r>
        <w:rPr>
          <w:lang w:val="en-US"/>
        </w:rPr>
        <w:t xml:space="preserve"> and </w:t>
      </w:r>
      <w:r w:rsidR="00302BD5">
        <w:rPr>
          <w:lang w:val="en-US"/>
        </w:rPr>
        <w:t>LSS</w:t>
      </w:r>
      <w:r>
        <w:rPr>
          <w:lang w:val="en-US"/>
        </w:rPr>
        <w:t xml:space="preserve">) </w:t>
      </w:r>
      <w:r w:rsidR="004C5501">
        <w:rPr>
          <w:lang w:val="en-US"/>
        </w:rPr>
        <w:t>were</w:t>
      </w:r>
      <w:r>
        <w:rPr>
          <w:lang w:val="en-US"/>
        </w:rPr>
        <w:t xml:space="preserve"> within the same order of magnitude for all temperatures</w:t>
      </w:r>
      <w:r w:rsidR="00302BD5">
        <w:rPr>
          <w:lang w:val="en-US"/>
        </w:rPr>
        <w:t>.</w:t>
      </w:r>
    </w:p>
    <w:p w14:paraId="5CB41944" w14:textId="2EB91D29" w:rsidR="000C47F4" w:rsidRDefault="000C47F4" w:rsidP="004C5501">
      <w:pPr>
        <w:rPr>
          <w:lang w:val="en-US"/>
        </w:rPr>
      </w:pPr>
      <w:r>
        <w:rPr>
          <w:lang w:val="en-US"/>
        </w:rPr>
        <w:t>Pyrolysis reduced the variety of PCB congeners – the biochar samples contained 14</w:t>
      </w:r>
      <w:r w:rsidR="009B3805">
        <w:rPr>
          <w:lang w:val="en-US"/>
        </w:rPr>
        <w:t>-100</w:t>
      </w:r>
      <w:r>
        <w:rPr>
          <w:lang w:val="en-US"/>
        </w:rPr>
        <w:t>% fewer congeners (</w:t>
      </w:r>
      <w:r w:rsidR="00545846">
        <w:rPr>
          <w:lang w:val="en-US"/>
        </w:rPr>
        <w:t>average</w:t>
      </w:r>
      <w:r>
        <w:rPr>
          <w:lang w:val="en-US"/>
        </w:rPr>
        <w:t xml:space="preserve"> </w:t>
      </w:r>
      <w:r w:rsidR="009B3805">
        <w:rPr>
          <w:lang w:val="en-US"/>
        </w:rPr>
        <w:t>5</w:t>
      </w:r>
      <w:r>
        <w:rPr>
          <w:lang w:val="en-US"/>
        </w:rPr>
        <w:t xml:space="preserve">9 ± </w:t>
      </w:r>
      <w:r w:rsidR="009B3805">
        <w:rPr>
          <w:lang w:val="en-US"/>
        </w:rPr>
        <w:t>25</w:t>
      </w:r>
      <w:r>
        <w:rPr>
          <w:lang w:val="en-US"/>
        </w:rPr>
        <w:t>%) than their feedstock materials (</w:t>
      </w:r>
      <w:ins w:id="107" w:author="Katinka Krahn" w:date="2023-06-02T11:36:00Z">
        <w:r w:rsidR="00773EB9">
          <w:rPr>
            <w:lang w:val="en-US"/>
          </w:rPr>
          <w:t>Table S.3</w:t>
        </w:r>
      </w:ins>
      <w:del w:id="108" w:author="Katinka Krahn" w:date="2023-06-02T11:36:00Z">
        <w:r w:rsidDel="00773EB9">
          <w:rPr>
            <w:lang w:val="en-US"/>
          </w:rPr>
          <w:delText>Figure S</w:delText>
        </w:r>
      </w:del>
      <w:del w:id="109" w:author="Katinka Krahn" w:date="2023-06-02T11:09:00Z">
        <w:r w:rsidDel="005952E5">
          <w:rPr>
            <w:lang w:val="en-US"/>
          </w:rPr>
          <w:delText>.</w:delText>
        </w:r>
      </w:del>
      <w:del w:id="110" w:author="Katinka Krahn" w:date="2023-06-02T11:08:00Z">
        <w:r w:rsidRPr="00D16C7A" w:rsidDel="005952E5">
          <w:rPr>
            <w:highlight w:val="yellow"/>
            <w:lang w:val="en-US"/>
          </w:rPr>
          <w:delText>X</w:delText>
        </w:r>
      </w:del>
      <w:commentRangeStart w:id="111"/>
      <w:r>
        <w:rPr>
          <w:lang w:val="en-US"/>
        </w:rPr>
        <w:t>)</w:t>
      </w:r>
      <w:r w:rsidR="009B3805">
        <w:rPr>
          <w:lang w:val="en-US"/>
        </w:rPr>
        <w:t>.</w:t>
      </w:r>
      <w:r w:rsidR="00AE3632">
        <w:rPr>
          <w:lang w:val="en-US"/>
        </w:rPr>
        <w:t xml:space="preserve"> </w:t>
      </w:r>
      <w:commentRangeEnd w:id="111"/>
      <w:r w:rsidR="00361703">
        <w:rPr>
          <w:rStyle w:val="CommentReference"/>
        </w:rPr>
        <w:commentReference w:id="111"/>
      </w:r>
      <w:r w:rsidR="00F97E98" w:rsidRPr="00D149D7">
        <w:rPr>
          <w:lang w:val="en-US"/>
        </w:rPr>
        <w:t>The</w:t>
      </w:r>
      <w:r w:rsidR="00667D6B" w:rsidRPr="00D149D7">
        <w:rPr>
          <w:lang w:val="en-US"/>
        </w:rPr>
        <w:t xml:space="preserve"> </w:t>
      </w:r>
      <w:r w:rsidR="00F97E98" w:rsidRPr="00D149D7">
        <w:rPr>
          <w:lang w:val="en-US"/>
        </w:rPr>
        <w:t xml:space="preserve">most </w:t>
      </w:r>
      <w:r w:rsidR="00667D6B" w:rsidRPr="00D149D7">
        <w:rPr>
          <w:lang w:val="en-US"/>
        </w:rPr>
        <w:t>abundant</w:t>
      </w:r>
      <w:r w:rsidR="00F97E98" w:rsidRPr="00D149D7">
        <w:rPr>
          <w:lang w:val="en-US"/>
        </w:rPr>
        <w:t xml:space="preserve"> PCB</w:t>
      </w:r>
      <w:r w:rsidR="00667D6B" w:rsidRPr="00D149D7">
        <w:rPr>
          <w:lang w:val="en-US"/>
        </w:rPr>
        <w:t xml:space="preserve"> in the biochars</w:t>
      </w:r>
      <w:r w:rsidR="00F97E98" w:rsidRPr="00D149D7">
        <w:rPr>
          <w:lang w:val="en-US"/>
        </w:rPr>
        <w:t xml:space="preserve"> was</w:t>
      </w:r>
      <w:r w:rsidR="00AE3632" w:rsidRPr="00D149D7">
        <w:rPr>
          <w:lang w:val="en-US"/>
        </w:rPr>
        <w:t xml:space="preserve"> PCB153, which was found in 90% of the biochars at all temperatures</w:t>
      </w:r>
      <w:r w:rsidR="00DC3121">
        <w:rPr>
          <w:lang w:val="en-US"/>
        </w:rPr>
        <w:t>, while</w:t>
      </w:r>
      <w:r w:rsidR="00AE3632" w:rsidRPr="00D149D7">
        <w:rPr>
          <w:lang w:val="en-US"/>
        </w:rPr>
        <w:t xml:space="preserve"> PCB180 was </w:t>
      </w:r>
      <w:r w:rsidR="00667D6B" w:rsidRPr="00D149D7">
        <w:rPr>
          <w:lang w:val="en-US"/>
        </w:rPr>
        <w:t xml:space="preserve">not detected in any </w:t>
      </w:r>
      <w:r w:rsidR="00DE42D4">
        <w:rPr>
          <w:lang w:val="en-US"/>
        </w:rPr>
        <w:t xml:space="preserve">of the </w:t>
      </w:r>
      <w:r w:rsidR="00667D6B" w:rsidRPr="00D149D7">
        <w:rPr>
          <w:lang w:val="en-US"/>
        </w:rPr>
        <w:t>biochar samples</w:t>
      </w:r>
      <w:r w:rsidR="00AE3632" w:rsidRPr="00D149D7">
        <w:rPr>
          <w:lang w:val="en-US"/>
        </w:rPr>
        <w:t xml:space="preserve">. </w:t>
      </w:r>
    </w:p>
    <w:p w14:paraId="6D3685A0" w14:textId="77777777" w:rsidR="00DC3121" w:rsidRPr="000C47F4" w:rsidRDefault="00DC3121" w:rsidP="004C5501">
      <w:pPr>
        <w:rPr>
          <w:lang w:val="en-US"/>
        </w:rPr>
      </w:pPr>
    </w:p>
    <w:p w14:paraId="4C8AE64A" w14:textId="4B8D6442"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73600" behindDoc="0" locked="0" layoutInCell="1" allowOverlap="1" wp14:anchorId="5B600C8E" wp14:editId="0B8D6CA3">
                <wp:simplePos x="0" y="0"/>
                <wp:positionH relativeFrom="column">
                  <wp:posOffset>3854450</wp:posOffset>
                </wp:positionH>
                <wp:positionV relativeFrom="paragraph">
                  <wp:posOffset>3342005</wp:posOffset>
                </wp:positionV>
                <wp:extent cx="1898015" cy="194310"/>
                <wp:effectExtent l="11430" t="13335" r="5080" b="11430"/>
                <wp:wrapNone/>
                <wp:docPr id="4526105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431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64626" id="Rectangle 4" o:spid="_x0000_s1026" style="position:absolute;margin-left:303.5pt;margin-top:263.15pt;width:149.45pt;height:1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" strokecolor="white [3212]"/>
            </w:pict>
          </mc:Fallback>
        </mc:AlternateContent>
      </w:r>
      <w:r w:rsidR="00404B82">
        <w:rPr>
          <w:noProof/>
        </w:rPr>
        <w:drawing>
          <wp:inline distT="0" distB="0" distL="0" distR="0" wp14:anchorId="60638AF5" wp14:editId="007EE115">
            <wp:extent cx="5753100" cy="4238625"/>
            <wp:effectExtent l="0" t="0" r="0" b="0"/>
            <wp:docPr id="27954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468A8305" w14:textId="3E44C7CE" w:rsidR="00D64F24" w:rsidRDefault="001F6F62" w:rsidP="00A21F27">
      <w:pPr>
        <w:pStyle w:val="Caption"/>
        <w:rPr>
          <w:lang w:val="en-US"/>
        </w:rPr>
      </w:pPr>
      <w:bookmarkStart w:id="112" w:name="_Ref136595974"/>
      <w:r w:rsidRPr="001F6F62">
        <w:rPr>
          <w:lang w:val="en-US"/>
        </w:rPr>
        <w:t xml:space="preserve">Figure </w:t>
      </w:r>
      <w:r>
        <w:fldChar w:fldCharType="begin"/>
      </w:r>
      <w:r w:rsidRPr="001F6F62">
        <w:rPr>
          <w:lang w:val="en-US"/>
        </w:rPr>
        <w:instrText xml:space="preserve"> SEQ Figure \* ARABIC </w:instrText>
      </w:r>
      <w:r>
        <w:fldChar w:fldCharType="separate"/>
      </w:r>
      <w:r w:rsidR="001652F8">
        <w:rPr>
          <w:noProof/>
          <w:lang w:val="en-US"/>
        </w:rPr>
        <w:t>2</w:t>
      </w:r>
      <w:r>
        <w:fldChar w:fldCharType="end"/>
      </w:r>
      <w:bookmarkEnd w:id="112"/>
      <w:r w:rsidRPr="001F6F62">
        <w:rPr>
          <w:lang w:val="en-US"/>
        </w:rPr>
        <w:t xml:space="preserve"> </w:t>
      </w:r>
      <w:r w:rsidR="00F26B28">
        <w:rPr>
          <w:lang w:val="en-US"/>
        </w:rPr>
        <w:t xml:space="preserve">Total </w:t>
      </w:r>
      <w:r w:rsidR="00A21F27">
        <w:rPr>
          <w:lang w:val="en-US"/>
        </w:rPr>
        <w:t>PCB</w:t>
      </w:r>
      <w:r w:rsidR="003333FF">
        <w:rPr>
          <w:lang w:val="en-US"/>
        </w:rPr>
        <w:t>-7</w:t>
      </w:r>
      <w:r w:rsidR="00A21F27">
        <w:rPr>
          <w:lang w:val="en-US"/>
        </w:rPr>
        <w:t xml:space="preserve"> concentrations</w:t>
      </w:r>
      <w:r>
        <w:rPr>
          <w:lang w:val="en-US"/>
        </w:rPr>
        <w:t xml:space="preserve"> (</w:t>
      </w:r>
      <w:r w:rsidR="00F26B28">
        <w:rPr>
          <w:lang w:val="en-US"/>
        </w:rPr>
        <w:t>µ</w:t>
      </w:r>
      <w:r>
        <w:rPr>
          <w:lang w:val="en-US"/>
        </w:rPr>
        <w:t>g</w:t>
      </w:r>
      <w:r w:rsidR="003A5D71">
        <w:rPr>
          <w:lang w:val="en-US"/>
        </w:rPr>
        <w:t xml:space="preserve"> </w:t>
      </w:r>
      <w:r w:rsidR="00F26B28">
        <w:rPr>
          <w:lang w:val="en-US"/>
        </w:rPr>
        <w:t>k</w:t>
      </w:r>
      <w:r>
        <w:rPr>
          <w:lang w:val="en-US"/>
        </w:rPr>
        <w:t>g</w:t>
      </w:r>
      <w:r>
        <w:rPr>
          <w:vertAlign w:val="superscript"/>
          <w:lang w:val="en-US"/>
        </w:rPr>
        <w:t>-1</w:t>
      </w:r>
      <w:r w:rsidR="003A5D71">
        <w:rPr>
          <w:lang w:val="en-US"/>
        </w:rPr>
        <w:t xml:space="preserve">) </w:t>
      </w:r>
      <w:r w:rsidR="00A21F27">
        <w:rPr>
          <w:lang w:val="en-US"/>
        </w:rPr>
        <w:t xml:space="preserve">before and after pyrolysis treatment at increasing temperatures for the different feedstocks tested. </w:t>
      </w:r>
    </w:p>
    <w:p w14:paraId="49240D17" w14:textId="77777777" w:rsidR="00DC3121" w:rsidRPr="00DC3121" w:rsidRDefault="00DC3121" w:rsidP="00DC3121">
      <w:pPr>
        <w:rPr>
          <w:lang w:val="en-US"/>
        </w:rPr>
      </w:pPr>
    </w:p>
    <w:p w14:paraId="0DD0B5FE" w14:textId="77777777" w:rsidR="004A0B82" w:rsidRDefault="004A0B82" w:rsidP="004A0B82">
      <w:pPr>
        <w:pStyle w:val="Heading3"/>
        <w:rPr>
          <w:lang w:val="en-US"/>
        </w:rPr>
      </w:pPr>
      <w:r>
        <w:rPr>
          <w:lang w:val="en-US"/>
        </w:rPr>
        <w:t>PAHs in biochars</w:t>
      </w:r>
    </w:p>
    <w:p w14:paraId="4550FC08" w14:textId="148F6F57" w:rsidR="004B20E6" w:rsidRDefault="004B20E6" w:rsidP="004A0B82">
      <w:pPr>
        <w:ind w:firstLine="0"/>
        <w:rPr>
          <w:lang w:val="en-US"/>
        </w:rPr>
      </w:pPr>
      <w:r>
        <w:rPr>
          <w:lang w:val="en-US"/>
        </w:rPr>
        <w:t>Mean ∑PAH-16 concentration</w:t>
      </w:r>
      <w:r w:rsidR="00C04B96">
        <w:rPr>
          <w:lang w:val="en-US"/>
        </w:rPr>
        <w:t xml:space="preserve"> and range</w:t>
      </w:r>
      <w:r>
        <w:rPr>
          <w:lang w:val="en-US"/>
        </w:rPr>
        <w:t xml:space="preserve"> for all temperatures and feedstocks was 16±24 mg kg</w:t>
      </w:r>
      <w:r>
        <w:rPr>
          <w:vertAlign w:val="superscript"/>
          <w:lang w:val="en-US"/>
        </w:rPr>
        <w:t>-1</w:t>
      </w:r>
      <w:r w:rsidR="00C04B96">
        <w:rPr>
          <w:lang w:val="en-US"/>
        </w:rPr>
        <w:t xml:space="preserve">, and </w:t>
      </w:r>
      <w:r w:rsidR="00257BA2">
        <w:rPr>
          <w:lang w:val="en-US"/>
        </w:rPr>
        <w:t>2.5</w:t>
      </w:r>
      <w:r w:rsidR="00C04B96">
        <w:rPr>
          <w:lang w:val="en-US"/>
        </w:rPr>
        <w:t xml:space="preserve"> – </w:t>
      </w:r>
      <w:r w:rsidR="00257BA2">
        <w:rPr>
          <w:lang w:val="en-US"/>
        </w:rPr>
        <w:t xml:space="preserve">118 </w:t>
      </w:r>
      <w:r w:rsidR="00257BA2">
        <w:rPr>
          <w:lang w:val="en-US"/>
        </w:rPr>
        <w:t>mg kg</w:t>
      </w:r>
      <w:r w:rsidR="00257BA2">
        <w:rPr>
          <w:vertAlign w:val="superscript"/>
          <w:lang w:val="en-US"/>
        </w:rPr>
        <w:t>-1</w:t>
      </w:r>
      <w:r w:rsidR="00C04B96">
        <w:rPr>
          <w:lang w:val="en-US"/>
        </w:rPr>
        <w:t xml:space="preserve"> respectively</w:t>
      </w:r>
      <w:ins w:id="113" w:author="Katinka Krahn" w:date="2023-06-02T11:37:00Z">
        <w:r w:rsidR="00773EB9">
          <w:rPr>
            <w:lang w:val="en-US"/>
          </w:rPr>
          <w:t xml:space="preserve"> (</w:t>
        </w:r>
        <w:r w:rsidR="00773EB9">
          <w:rPr>
            <w:lang w:val="en-US"/>
          </w:rPr>
          <w:fldChar w:fldCharType="begin"/>
        </w:r>
        <w:r w:rsidR="00773EB9">
          <w:rPr>
            <w:lang w:val="en-US"/>
          </w:rPr>
          <w:instrText xml:space="preserve"> REF _Ref130997497 \h </w:instrText>
        </w:r>
        <w:r w:rsidR="00773EB9">
          <w:rPr>
            <w:lang w:val="en-US"/>
          </w:rPr>
        </w:r>
      </w:ins>
      <w:r w:rsidR="00773EB9">
        <w:rPr>
          <w:lang w:val="en-US"/>
        </w:rPr>
        <w:fldChar w:fldCharType="separate"/>
      </w:r>
      <w:ins w:id="114" w:author="Katinka Krahn" w:date="2023-06-02T11:54:00Z">
        <w:r w:rsidR="001652F8" w:rsidRPr="001F6F62">
          <w:rPr>
            <w:lang w:val="en-US"/>
          </w:rPr>
          <w:t xml:space="preserve">Figure </w:t>
        </w:r>
        <w:r w:rsidR="001652F8">
          <w:rPr>
            <w:noProof/>
            <w:lang w:val="en-US"/>
          </w:rPr>
          <w:t>3</w:t>
        </w:r>
      </w:ins>
      <w:ins w:id="115" w:author="Katinka Krahn" w:date="2023-06-02T11:37:00Z">
        <w:r w:rsidR="00773EB9">
          <w:rPr>
            <w:lang w:val="en-US"/>
          </w:rPr>
          <w:fldChar w:fldCharType="end"/>
        </w:r>
        <w:r w:rsidR="00773EB9">
          <w:rPr>
            <w:lang w:val="en-US"/>
          </w:rPr>
          <w:t>; Table S.2)</w:t>
        </w:r>
      </w:ins>
      <w:r w:rsidR="00C04B96">
        <w:rPr>
          <w:lang w:val="en-US"/>
        </w:rPr>
        <w:t xml:space="preserve">. Small variations were observed between feedstocks pyrolyzed (Figure 3), but there </w:t>
      </w:r>
      <w:r w:rsidR="00DC3121">
        <w:rPr>
          <w:lang w:val="en-US"/>
        </w:rPr>
        <w:t>was</w:t>
      </w:r>
      <w:ins w:id="116" w:author="Katinka Krahn" w:date="2023-05-30T16:46:00Z">
        <w:r w:rsidR="00257BA2">
          <w:rPr>
            <w:lang w:val="en-US"/>
          </w:rPr>
          <w:t xml:space="preserve"> no</w:t>
        </w:r>
      </w:ins>
      <w:del w:id="117" w:author="Katinka Krahn" w:date="2023-05-30T16:46:00Z">
        <w:r w:rsidR="00DC3121" w:rsidDel="00257BA2">
          <w:rPr>
            <w:lang w:val="en-US"/>
          </w:rPr>
          <w:delText xml:space="preserve"> a</w:delText>
        </w:r>
      </w:del>
      <w:r w:rsidR="00C04B96">
        <w:rPr>
          <w:lang w:val="en-US"/>
        </w:rPr>
        <w:t xml:space="preserve"> </w:t>
      </w:r>
      <w:commentRangeStart w:id="118"/>
      <w:commentRangeStart w:id="119"/>
      <w:r w:rsidR="00C04B96">
        <w:rPr>
          <w:lang w:val="en-US"/>
        </w:rPr>
        <w:t>significant</w:t>
      </w:r>
      <w:del w:id="120" w:author="Katinka Krahn" w:date="2023-05-30T16:46:00Z">
        <w:r w:rsidR="00C04B96" w:rsidDel="00257BA2">
          <w:rPr>
            <w:lang w:val="en-US"/>
          </w:rPr>
          <w:delText xml:space="preserve"> negative</w:delText>
        </w:r>
      </w:del>
      <w:r w:rsidR="00C04B96">
        <w:rPr>
          <w:lang w:val="en-US"/>
        </w:rPr>
        <w:t xml:space="preserve"> correlation (R2</w:t>
      </w:r>
      <w:ins w:id="121" w:author="Katinka Krahn" w:date="2023-05-30T16:46:00Z">
        <w:r w:rsidR="00257BA2">
          <w:rPr>
            <w:lang w:val="en-US"/>
          </w:rPr>
          <w:t xml:space="preserve"> = 0.0</w:t>
        </w:r>
      </w:ins>
      <w:ins w:id="122" w:author="Katinka Krahn" w:date="2023-05-30T16:47:00Z">
        <w:r w:rsidR="00BF39F0">
          <w:rPr>
            <w:lang w:val="en-US"/>
          </w:rPr>
          <w:t>09</w:t>
        </w:r>
      </w:ins>
      <w:del w:id="123" w:author="Katinka Krahn" w:date="2023-05-30T16:48:00Z">
        <w:r w:rsidR="00C04B96" w:rsidDel="00BF39F0">
          <w:rPr>
            <w:lang w:val="en-US"/>
          </w:rPr>
          <w:delText xml:space="preserve"> </w:delText>
        </w:r>
      </w:del>
      <w:r w:rsidR="00C04B96">
        <w:rPr>
          <w:lang w:val="en-US"/>
        </w:rPr>
        <w:t>, p</w:t>
      </w:r>
      <w:ins w:id="124" w:author="Katinka Krahn" w:date="2023-05-30T16:46:00Z">
        <w:r w:rsidR="00257BA2">
          <w:rPr>
            <w:lang w:val="en-US"/>
          </w:rPr>
          <w:t xml:space="preserve"> = 0.</w:t>
        </w:r>
      </w:ins>
      <w:ins w:id="125" w:author="Katinka Krahn" w:date="2023-05-30T16:48:00Z">
        <w:r w:rsidR="00BF39F0">
          <w:rPr>
            <w:lang w:val="en-US"/>
          </w:rPr>
          <w:t>25</w:t>
        </w:r>
      </w:ins>
      <w:r w:rsidR="00C04B96">
        <w:rPr>
          <w:lang w:val="en-US"/>
        </w:rPr>
        <w:t xml:space="preserve"> </w:t>
      </w:r>
      <w:commentRangeEnd w:id="118"/>
      <w:r w:rsidR="00C04B96">
        <w:rPr>
          <w:rStyle w:val="CommentReference"/>
        </w:rPr>
        <w:commentReference w:id="118"/>
      </w:r>
      <w:commentRangeEnd w:id="119"/>
      <w:r w:rsidR="00257BA2">
        <w:rPr>
          <w:rStyle w:val="CommentReference"/>
        </w:rPr>
        <w:commentReference w:id="119"/>
      </w:r>
      <w:r w:rsidR="00C04B96">
        <w:rPr>
          <w:lang w:val="en-US"/>
        </w:rPr>
        <w:t>) between pyrolysis temperature and biochar PAH-concentration.</w:t>
      </w:r>
      <w:r w:rsidR="00A85F97">
        <w:rPr>
          <w:lang w:val="en-US"/>
        </w:rPr>
        <w:t xml:space="preserve"> The highest PAH-16 concentrations overall were found for waste timber (WT) where WT-600 contained </w:t>
      </w:r>
      <w:r w:rsidR="00A85F97" w:rsidRPr="00024BE5">
        <w:rPr>
          <w:lang w:val="en-US"/>
        </w:rPr>
        <w:t>118 ± 5</w:t>
      </w:r>
      <w:r w:rsidR="00A85F97">
        <w:rPr>
          <w:lang w:val="en-US"/>
        </w:rPr>
        <w:t xml:space="preserve"> mg kg</w:t>
      </w:r>
      <w:r w:rsidR="00A85F97">
        <w:rPr>
          <w:vertAlign w:val="superscript"/>
          <w:lang w:val="en-US"/>
        </w:rPr>
        <w:t>-1</w:t>
      </w:r>
      <w:r w:rsidR="00A85F97">
        <w:rPr>
          <w:lang w:val="en-US"/>
        </w:rPr>
        <w:t xml:space="preserve"> ∑PAH-16</w:t>
      </w:r>
      <w:del w:id="126" w:author="Katinka Krahn" w:date="2023-05-30T16:49:00Z">
        <w:r w:rsidR="00A85F97" w:rsidDel="00BF39F0">
          <w:rPr>
            <w:lang w:val="en-US"/>
          </w:rPr>
          <w:delText>. %)</w:delText>
        </w:r>
      </w:del>
      <w:r w:rsidR="00A85F97">
        <w:rPr>
          <w:lang w:val="en-US"/>
        </w:rPr>
        <w:t xml:space="preserve">. This is well above the EBC limit value for </w:t>
      </w:r>
      <w:proofErr w:type="spellStart"/>
      <w:r w:rsidR="00A85F97">
        <w:rPr>
          <w:lang w:val="en-US"/>
        </w:rPr>
        <w:t>EBCAgro</w:t>
      </w:r>
      <w:proofErr w:type="spellEnd"/>
      <w:r w:rsidR="00A85F97">
        <w:rPr>
          <w:lang w:val="en-US"/>
        </w:rPr>
        <w:t>, biochar certified for use in agriculture, of 6 mg kg</w:t>
      </w:r>
      <w:r w:rsidR="00A85F97">
        <w:rPr>
          <w:vertAlign w:val="superscript"/>
          <w:lang w:val="en-US"/>
        </w:rPr>
        <w:t>-1</w:t>
      </w:r>
      <w:r w:rsidR="00A85F97">
        <w:rPr>
          <w:lang w:val="en-US"/>
        </w:rPr>
        <w:t xml:space="preserve"> </w:t>
      </w:r>
      <w:sdt>
        <w:sdtPr>
          <w:rPr>
            <w:color w:val="000000"/>
            <w:lang w:val="en-US"/>
          </w:rPr>
          <w:tag w:val="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36281045"/>
          <w:placeholder>
            <w:docPart w:val="D60401F9FA8042A09A7FB9E765A85055"/>
          </w:placeholder>
        </w:sdtPr>
        <w:sdtEndPr/>
        <w:sdtContent>
          <w:r w:rsidR="00B37D22" w:rsidRPr="00B37D22">
            <w:rPr>
              <w:color w:val="000000"/>
              <w:lang w:val="en-US"/>
            </w:rPr>
            <w:t>(EBC, 2022)</w:t>
          </w:r>
        </w:sdtContent>
      </w:sdt>
      <w:r w:rsidR="00A85F97">
        <w:rPr>
          <w:color w:val="000000"/>
          <w:lang w:val="en-US"/>
        </w:rPr>
        <w:t xml:space="preserve">, and much higher than </w:t>
      </w:r>
      <w:sdt>
        <w:sdtPr>
          <w:rPr>
            <w:color w:val="000000"/>
            <w:lang w:val="en-US"/>
          </w:rPr>
          <w:tag w:val="MENDELEY_CITATION_v3_eyJjaXRhdGlvbklEIjoiTUVOREVMRVlfQ0lUQVRJT05fMTcyZWRhODItYjM2YS00Y2U3LWExZDYtMDk0MTczMGYwZWU3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2028867303"/>
          <w:placeholder>
            <w:docPart w:val="587BB289B446438EB4FC5F8DEF59B63D"/>
          </w:placeholder>
        </w:sdtPr>
        <w:sdtEndPr/>
        <w:sdtContent>
          <w:r w:rsidR="00B37D22" w:rsidRPr="00B37D22">
            <w:rPr>
              <w:color w:val="000000"/>
              <w:lang w:val="en-US"/>
            </w:rPr>
            <w:t>(Sørmo et al., 2020)</w:t>
          </w:r>
        </w:sdtContent>
      </w:sdt>
      <w:r w:rsidR="00A85F97" w:rsidRPr="003058D7">
        <w:rPr>
          <w:lang w:val="en-US"/>
        </w:rPr>
        <w:t xml:space="preserve"> reported (14 ± 5 mg kg</w:t>
      </w:r>
      <w:r w:rsidR="00A85F97" w:rsidRPr="003058D7">
        <w:rPr>
          <w:vertAlign w:val="superscript"/>
          <w:lang w:val="en-US"/>
        </w:rPr>
        <w:t>-1</w:t>
      </w:r>
      <w:r w:rsidR="00A85F97" w:rsidRPr="003058D7">
        <w:rPr>
          <w:lang w:val="en-US"/>
        </w:rPr>
        <w:t>) for waste timber pyrolyzed at 600 ˚C in a medium-scale Pyreg 500 unit.</w:t>
      </w:r>
      <w:r w:rsidRPr="003058D7">
        <w:rPr>
          <w:lang w:val="en-US"/>
        </w:rPr>
        <w:t xml:space="preserve"> </w:t>
      </w:r>
      <w:r w:rsidR="001670C4" w:rsidRPr="003058D7">
        <w:rPr>
          <w:lang w:val="en-US"/>
        </w:rPr>
        <w:t>Previous studies have both</w:t>
      </w:r>
      <w:r w:rsidRPr="003058D7">
        <w:rPr>
          <w:lang w:val="en-US"/>
        </w:rPr>
        <w:t xml:space="preserve"> observed </w:t>
      </w:r>
      <w:r w:rsidR="00C04B96" w:rsidRPr="003058D7">
        <w:rPr>
          <w:lang w:val="en-US"/>
        </w:rPr>
        <w:t>positive</w:t>
      </w:r>
      <w:r w:rsidRPr="003058D7">
        <w:rPr>
          <w:lang w:val="en-US"/>
        </w:rPr>
        <w:t xml:space="preserve"> </w:t>
      </w:r>
      <w:sdt>
        <w:sdtPr>
          <w:rPr>
            <w:color w:val="000000"/>
            <w:lang w:val="en-US"/>
          </w:rPr>
          <w:tag w:val="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
          <w:id w:val="2140135266"/>
          <w:placeholder>
            <w:docPart w:val="2E073FD939564297B22597852B64E67F"/>
          </w:placeholder>
        </w:sdtPr>
        <w:sdtEndPr/>
        <w:sdtContent>
          <w:r w:rsidR="00B37D22" w:rsidRPr="00B37D22">
            <w:rPr>
              <w:color w:val="000000"/>
              <w:lang w:val="en-US"/>
            </w:rPr>
            <w:t>(</w:t>
          </w:r>
          <w:proofErr w:type="spellStart"/>
          <w:r w:rsidR="00B37D22" w:rsidRPr="00B37D22">
            <w:rPr>
              <w:color w:val="000000"/>
              <w:lang w:val="en-US"/>
            </w:rPr>
            <w:t>Rogovska</w:t>
          </w:r>
          <w:proofErr w:type="spellEnd"/>
          <w:r w:rsidR="00B37D22" w:rsidRPr="00B37D22">
            <w:rPr>
              <w:color w:val="000000"/>
              <w:lang w:val="en-US"/>
            </w:rPr>
            <w:t xml:space="preserve"> et al., 2012)</w:t>
          </w:r>
        </w:sdtContent>
      </w:sdt>
      <w:r w:rsidRPr="003058D7">
        <w:rPr>
          <w:lang w:val="en-US"/>
        </w:rPr>
        <w:t>,</w:t>
      </w:r>
      <w:r w:rsidR="00C04B96" w:rsidRPr="003058D7">
        <w:rPr>
          <w:lang w:val="en-US"/>
        </w:rPr>
        <w:t xml:space="preserve"> negative</w:t>
      </w:r>
      <w:r w:rsidR="00BF39F0">
        <w:rPr>
          <w:lang w:val="en-US"/>
        </w:rPr>
        <w:t xml:space="preserve"> </w:t>
      </w:r>
      <w:sdt>
        <w:sdtPr>
          <w:rPr>
            <w:color w:val="000000"/>
            <w:lang w:val="en-US"/>
          </w:rPr>
          <w:tag w:val="MENDELEY_CITATION_v3_eyJjaXRhdGlvbklEIjoiTUVOREVMRVlfQ0lUQVRJT05fYjBjYWJiYzktZTI4Zi00YzYyLWI5OTktN2EyZDVhODI5YWQ0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937672684"/>
          <w:placeholder>
            <w:docPart w:val="DefaultPlaceholder_-1854013440"/>
          </w:placeholder>
        </w:sdtPr>
        <w:sdtContent>
          <w:r w:rsidR="00B37D22" w:rsidRPr="00B37D22">
            <w:rPr>
              <w:color w:val="000000"/>
              <w:lang w:val="en-US"/>
            </w:rPr>
            <w:t>(S. E. Hale et al., 2012)</w:t>
          </w:r>
        </w:sdtContent>
      </w:sdt>
      <w:r w:rsidR="00C04B96" w:rsidRPr="003058D7">
        <w:rPr>
          <w:lang w:val="en-US"/>
        </w:rPr>
        <w:t xml:space="preserve">, and non-significant correlations </w:t>
      </w:r>
      <w:sdt>
        <w:sdtPr>
          <w:rPr>
            <w:color w:val="000000"/>
            <w:lang w:val="en-US"/>
          </w:rPr>
          <w:tag w:val="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
          <w:id w:val="624821721"/>
          <w:placeholder>
            <w:docPart w:val="2E073FD939564297B22597852B64E67F"/>
          </w:placeholder>
        </w:sdtPr>
        <w:sdtEndPr/>
        <w:sdtContent>
          <w:r w:rsidR="00B37D22" w:rsidRPr="00B37D22">
            <w:rPr>
              <w:color w:val="000000"/>
              <w:lang w:val="en-US"/>
            </w:rPr>
            <w:t>(Kloss et al., 2012)</w:t>
          </w:r>
        </w:sdtContent>
      </w:sdt>
      <w:r w:rsidR="00C04B96" w:rsidRPr="003058D7">
        <w:rPr>
          <w:color w:val="000000"/>
          <w:lang w:val="en-US"/>
        </w:rPr>
        <w:t xml:space="preserve"> between biochar PAH-concentrations and pyrolysis temperature</w:t>
      </w:r>
      <w:r w:rsidRPr="003058D7">
        <w:rPr>
          <w:color w:val="000000"/>
          <w:lang w:val="en-US"/>
        </w:rPr>
        <w:t>.</w:t>
      </w:r>
      <w:r w:rsidRPr="003058D7">
        <w:rPr>
          <w:lang w:val="en-US"/>
        </w:rPr>
        <w:t xml:space="preserve"> </w:t>
      </w:r>
      <w:r w:rsidR="00C04B96">
        <w:rPr>
          <w:lang w:val="en-US"/>
        </w:rPr>
        <w:t xml:space="preserve">Increasing residence time in the pyrolysis reactor has also been found to lower biochar PAH-concentrations </w:t>
      </w:r>
      <w:sdt>
        <w:sdtPr>
          <w:rPr>
            <w:color w:val="000000"/>
            <w:lang w:val="en-US"/>
          </w:rPr>
          <w:tag w:val="MENDELEY_CITATION_v3_eyJjaXRhdGlvbklEIjoiTUVOREVMRVlfQ0lUQVRJT05fZmU4Y2RjNGEtM2EwYS00ZTg4LWEwNWEtY2IzMTI5Njc2ZWI0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1984923669"/>
          <w:placeholder>
            <w:docPart w:val="DefaultPlaceholder_-1854013440"/>
          </w:placeholder>
        </w:sdtPr>
        <w:sdtContent>
          <w:r w:rsidR="00B37D22" w:rsidRPr="00B37D22">
            <w:rPr>
              <w:color w:val="000000"/>
              <w:lang w:val="en-US"/>
            </w:rPr>
            <w:t>(S. E. Hale et al., 2012)</w:t>
          </w:r>
        </w:sdtContent>
      </w:sdt>
      <w:r w:rsidR="00BF39F0">
        <w:rPr>
          <w:lang w:val="en-US"/>
        </w:rPr>
        <w:t>. H</w:t>
      </w:r>
      <w:r w:rsidR="00C04B96">
        <w:rPr>
          <w:lang w:val="en-US"/>
        </w:rPr>
        <w:t>owever, PAH concentrations will also vary with different feedstocks pyrolyzed</w:t>
      </w:r>
      <w:r>
        <w:rPr>
          <w:lang w:val="en-US"/>
        </w:rPr>
        <w:t xml:space="preserve"> </w:t>
      </w:r>
      <w:sdt>
        <w:sdtPr>
          <w:rPr>
            <w:color w:val="000000"/>
            <w:lang w:val="en-US"/>
          </w:rPr>
          <w:tag w:val="MENDELEY_CITATION_v3_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"/>
          <w:id w:val="478657979"/>
          <w:placeholder>
            <w:docPart w:val="DefaultPlaceholder_-1854013440"/>
          </w:placeholder>
        </w:sdtPr>
        <w:sdtContent>
          <w:r w:rsidR="00B37D22" w:rsidRPr="00B37D22">
            <w:rPr>
              <w:color w:val="000000"/>
              <w:lang w:val="en-US"/>
            </w:rPr>
            <w:t xml:space="preserve">(S. Hale et al., 2011; </w:t>
          </w:r>
          <w:proofErr w:type="spellStart"/>
          <w:r w:rsidR="00B37D22" w:rsidRPr="00B37D22">
            <w:rPr>
              <w:color w:val="000000"/>
              <w:lang w:val="en-US"/>
            </w:rPr>
            <w:t>Rogovska</w:t>
          </w:r>
          <w:proofErr w:type="spellEnd"/>
          <w:r w:rsidR="00B37D22" w:rsidRPr="00B37D22">
            <w:rPr>
              <w:color w:val="000000"/>
              <w:lang w:val="en-US"/>
            </w:rPr>
            <w:t xml:space="preserve"> et al., 2012)</w:t>
          </w:r>
        </w:sdtContent>
      </w:sdt>
      <w:r w:rsidR="00BF39F0">
        <w:rPr>
          <w:lang w:val="en-US"/>
        </w:rPr>
        <w:t>,</w:t>
      </w:r>
      <w:r>
        <w:rPr>
          <w:lang w:val="en-US"/>
        </w:rPr>
        <w:t xml:space="preserve"> and</w:t>
      </w:r>
      <w:r w:rsidR="00C04B96">
        <w:rPr>
          <w:lang w:val="en-US"/>
        </w:rPr>
        <w:t xml:space="preserve"> the technological setup of the pyrolyz</w:t>
      </w:r>
      <w:r w:rsidR="00BF39F0">
        <w:rPr>
          <w:lang w:val="en-US"/>
        </w:rPr>
        <w:t>ing</w:t>
      </w:r>
      <w:r w:rsidR="00C04B96">
        <w:rPr>
          <w:lang w:val="en-US"/>
        </w:rPr>
        <w:t xml:space="preserve"> </w:t>
      </w:r>
      <w:r w:rsidR="00BF39F0">
        <w:rPr>
          <w:lang w:val="en-US"/>
        </w:rPr>
        <w:t>u</w:t>
      </w:r>
      <w:r w:rsidR="00C04B96">
        <w:rPr>
          <w:lang w:val="en-US"/>
        </w:rPr>
        <w:t>nit that allow for a quick separation of pyrolysis gas and biochar and a slower cooling of the biochar might get biochars with low PAH-concentrations by avoiding condensation of evaporated PAHs</w:t>
      </w:r>
      <w:r w:rsidR="00BF39F0">
        <w:rPr>
          <w:lang w:val="en-US"/>
        </w:rPr>
        <w:t xml:space="preserve"> </w:t>
      </w:r>
      <w:sdt>
        <w:sdtPr>
          <w:rPr>
            <w:color w:val="000000"/>
            <w:lang w:val="en-US"/>
          </w:rPr>
          <w:tag w:val="MENDELEY_CITATION_v3_eyJjaXRhdGlvbklEIjoiTUVOREVMRVlfQ0lUQVRJT05fMjFjMTM4ZmMtM2I5NS00MmYwLTg4NzItMzg4ZWVkOTU3NDQ4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975134361"/>
          <w:placeholder>
            <w:docPart w:val="DefaultPlaceholder_-1854013440"/>
          </w:placeholder>
        </w:sdtPr>
        <w:sdtContent>
          <w:r w:rsidR="00B37D22" w:rsidRPr="00B37D22">
            <w:rPr>
              <w:color w:val="000000"/>
              <w:lang w:val="en-US"/>
            </w:rPr>
            <w:t>(Sørmo et al., 2020)</w:t>
          </w:r>
        </w:sdtContent>
      </w:sdt>
      <w:r w:rsidR="00BF39F0">
        <w:rPr>
          <w:lang w:val="en-US"/>
        </w:rPr>
        <w:t>.</w:t>
      </w:r>
      <w:r>
        <w:rPr>
          <w:lang w:val="en-US"/>
        </w:rPr>
        <w:t xml:space="preserve">  </w:t>
      </w:r>
    </w:p>
    <w:p w14:paraId="72466200" w14:textId="0B98CA38" w:rsidR="00335997" w:rsidRDefault="008F1ACC" w:rsidP="00DC3121">
      <w:pPr>
        <w:ind w:firstLine="708"/>
        <w:rPr>
          <w:lang w:val="en-US"/>
        </w:rPr>
      </w:pPr>
      <w:r>
        <w:rPr>
          <w:lang w:val="en-US"/>
        </w:rPr>
        <w:t>S</w:t>
      </w:r>
      <w:r w:rsidR="00727D39">
        <w:rPr>
          <w:lang w:val="en-US"/>
        </w:rPr>
        <w:t>even</w:t>
      </w:r>
      <w:r w:rsidR="00D149D7">
        <w:rPr>
          <w:lang w:val="en-US"/>
        </w:rPr>
        <w:t xml:space="preserve"> of 23</w:t>
      </w:r>
      <w:r w:rsidR="00E85F93">
        <w:rPr>
          <w:lang w:val="en-US"/>
        </w:rPr>
        <w:t xml:space="preserve"> samples were below the European Biochar Certificate </w:t>
      </w:r>
      <w:r w:rsidR="00C22B18">
        <w:rPr>
          <w:lang w:val="en-US"/>
        </w:rPr>
        <w:t>(EBC) limit</w:t>
      </w:r>
      <w:r w:rsidR="00BC695D">
        <w:rPr>
          <w:lang w:val="en-US"/>
        </w:rPr>
        <w:t xml:space="preserve"> for EBC-</w:t>
      </w:r>
      <w:proofErr w:type="spellStart"/>
      <w:r w:rsidR="00BC695D">
        <w:rPr>
          <w:lang w:val="en-US"/>
        </w:rPr>
        <w:t>Agro</w:t>
      </w:r>
      <w:proofErr w:type="spellEnd"/>
      <w:r w:rsidR="00BC695D">
        <w:rPr>
          <w:lang w:val="en-US"/>
        </w:rPr>
        <w:t xml:space="preserve">, </w:t>
      </w:r>
      <w:proofErr w:type="spellStart"/>
      <w:r w:rsidR="00BC695D">
        <w:rPr>
          <w:lang w:val="en-US"/>
        </w:rPr>
        <w:t>AgroOrganic</w:t>
      </w:r>
      <w:proofErr w:type="spellEnd"/>
      <w:r w:rsidR="00BC695D">
        <w:rPr>
          <w:lang w:val="en-US"/>
        </w:rPr>
        <w:t xml:space="preserve"> and </w:t>
      </w:r>
      <w:proofErr w:type="spellStart"/>
      <w:r w:rsidR="00BC695D">
        <w:rPr>
          <w:lang w:val="en-US"/>
        </w:rPr>
        <w:t>FeedPlus</w:t>
      </w:r>
      <w:proofErr w:type="spellEnd"/>
      <w:r>
        <w:rPr>
          <w:lang w:val="en-US"/>
        </w:rPr>
        <w:t>, which</w:t>
      </w:r>
      <w:r w:rsidR="00BC695D">
        <w:rPr>
          <w:lang w:val="en-US"/>
        </w:rPr>
        <w:t xml:space="preserve"> </w:t>
      </w:r>
      <w:r w:rsidR="001C2DC2">
        <w:rPr>
          <w:lang w:val="en-US"/>
        </w:rPr>
        <w:t>is</w:t>
      </w:r>
      <w:r w:rsidR="00E85F93">
        <w:rPr>
          <w:lang w:val="en-US"/>
        </w:rPr>
        <w:t xml:space="preserve"> &lt;</w:t>
      </w:r>
      <w:r w:rsidR="001C2DC2">
        <w:rPr>
          <w:lang w:val="en-US"/>
        </w:rPr>
        <w:t>6</w:t>
      </w:r>
      <w:r w:rsidR="00E85F93">
        <w:rPr>
          <w:lang w:val="en-US"/>
        </w:rPr>
        <w:t xml:space="preserve"> mg kg</w:t>
      </w:r>
      <w:r w:rsidR="00E85F93">
        <w:rPr>
          <w:vertAlign w:val="superscript"/>
          <w:lang w:val="en-US"/>
        </w:rPr>
        <w:t xml:space="preserve">-1 </w:t>
      </w:r>
      <w:r w:rsidR="00E85F93">
        <w:rPr>
          <w:lang w:val="en-US"/>
        </w:rPr>
        <w:t xml:space="preserve">for </w:t>
      </w:r>
      <w:r w:rsidR="00486CE7">
        <w:rPr>
          <w:lang w:val="en-US"/>
        </w:rPr>
        <w:t>∑</w:t>
      </w:r>
      <w:r w:rsidR="007E3D1A">
        <w:rPr>
          <w:lang w:val="en-US"/>
        </w:rPr>
        <w:t xml:space="preserve">16 EPA PAH </w:t>
      </w:r>
      <w:sdt>
        <w:sdtPr>
          <w:rPr>
            <w:color w:val="000000"/>
            <w:lang w:val="en-US"/>
          </w:rPr>
          <w:tag w:val="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29585442"/>
          <w:placeholder>
            <w:docPart w:val="DefaultPlaceholder_-1854013440"/>
          </w:placeholder>
        </w:sdtPr>
        <w:sdtEndPr/>
        <w:sdtContent>
          <w:r w:rsidR="00B37D22" w:rsidRPr="00B37D22">
            <w:rPr>
              <w:color w:val="000000"/>
              <w:lang w:val="en-US"/>
            </w:rPr>
            <w:t>(EBC, 2022)</w:t>
          </w:r>
        </w:sdtContent>
      </w:sdt>
      <w:r w:rsidR="00E85F93">
        <w:rPr>
          <w:lang w:val="en-US"/>
        </w:rPr>
        <w:t xml:space="preserve">: </w:t>
      </w:r>
      <w:r w:rsidR="00855A73">
        <w:rPr>
          <w:lang w:val="en-US"/>
        </w:rPr>
        <w:t>DSS-1-800, DSS-2-700, GW-600, LSS-600, LSS-750, WT-500, and WT-800.</w:t>
      </w:r>
      <w:r w:rsidR="00E85F93">
        <w:rPr>
          <w:lang w:val="en-US"/>
        </w:rPr>
        <w:t xml:space="preserve"> 1</w:t>
      </w:r>
      <w:r w:rsidR="005B3711">
        <w:rPr>
          <w:lang w:val="en-US"/>
        </w:rPr>
        <w:t>8</w:t>
      </w:r>
      <w:r w:rsidR="00E85F93">
        <w:rPr>
          <w:lang w:val="en-US"/>
        </w:rPr>
        <w:t xml:space="preserve"> of 23 biochar samples were below the </w:t>
      </w:r>
      <w:r w:rsidR="00D62BDC">
        <w:rPr>
          <w:lang w:val="en-US"/>
        </w:rPr>
        <w:t xml:space="preserve">∑8 EFSA PAH limit of </w:t>
      </w:r>
      <w:r w:rsidR="00E85F93">
        <w:rPr>
          <w:lang w:val="en-US"/>
        </w:rPr>
        <w:t>1 mg kg</w:t>
      </w:r>
      <w:r w:rsidR="00E85F93">
        <w:rPr>
          <w:vertAlign w:val="superscript"/>
          <w:lang w:val="en-US"/>
        </w:rPr>
        <w:t>-1</w:t>
      </w:r>
      <w:r w:rsidR="00E85F93">
        <w:rPr>
          <w:lang w:val="en-US"/>
        </w:rPr>
        <w:t xml:space="preserve">. </w:t>
      </w:r>
      <w:r w:rsidR="000A7C11" w:rsidRPr="000A7C11">
        <w:rPr>
          <w:lang w:val="en-US"/>
        </w:rPr>
        <w:t>The total concentration of PAHs and PCDD/Fs in biochar may</w:t>
      </w:r>
      <w:r w:rsidR="00DC3121">
        <w:rPr>
          <w:lang w:val="en-US"/>
        </w:rPr>
        <w:t>, however,</w:t>
      </w:r>
      <w:r w:rsidR="000A7C11" w:rsidRPr="000A7C11">
        <w:rPr>
          <w:lang w:val="en-US"/>
        </w:rPr>
        <w:t xml:space="preserve"> not accurately reflect their bioavailability, as their high hydrophobicity renders them non-leachable. PAHs are known to bond via π-π interactions with aromatic rings in the condensed, aromatic rings of the biochar matrix, thereby enhancing their sorption onto the biochar surface </w:t>
      </w:r>
      <w:sdt>
        <w:sdtPr>
          <w:rPr>
            <w:color w:val="000000"/>
            <w:lang w:val="en-US"/>
          </w:rPr>
          <w:tag w:val="MENDELEY_CITATION_v3_eyJjaXRhdGlvbklEIjoiTUVOREVMRVlfQ0lUQVRJT05fYjExNWM0NGEtOGM5Yi00NTI5LWI4MzMtNGU2NjExYjY3YTg4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777296214"/>
          <w:placeholder>
            <w:docPart w:val="71727E669FAB4605A52F8E8C5359CC68"/>
          </w:placeholder>
        </w:sdtPr>
        <w:sdtEndPr/>
        <w:sdtContent>
          <w:r w:rsidR="00B37D22" w:rsidRPr="00B37D22">
            <w:rPr>
              <w:color w:val="000000"/>
              <w:lang w:val="en-US"/>
            </w:rPr>
            <w:t>(S. E. Hale et al., 2012)</w:t>
          </w:r>
        </w:sdtContent>
      </w:sdt>
      <w:r w:rsidR="000A7C11" w:rsidRPr="000A7C11">
        <w:rPr>
          <w:lang w:val="en-US"/>
        </w:rPr>
        <w:t xml:space="preserve">. </w:t>
      </w:r>
      <w:r w:rsidR="00C04B96">
        <w:rPr>
          <w:lang w:val="en-US"/>
        </w:rPr>
        <w:t xml:space="preserve">A similar effect is also assumed to apply for </w:t>
      </w:r>
      <w:r w:rsidR="000A7C11" w:rsidRPr="000A7C11">
        <w:rPr>
          <w:lang w:val="en-US"/>
        </w:rPr>
        <w:t xml:space="preserve">the </w:t>
      </w:r>
      <w:r w:rsidR="00A85F97">
        <w:rPr>
          <w:lang w:val="en-US"/>
        </w:rPr>
        <w:t>PCDDFs and</w:t>
      </w:r>
      <w:r w:rsidR="000A7C11" w:rsidRPr="000A7C11">
        <w:rPr>
          <w:lang w:val="en-US"/>
        </w:rPr>
        <w:t xml:space="preserve"> PCBs</w:t>
      </w:r>
      <w:r w:rsidR="00A85F97">
        <w:rPr>
          <w:lang w:val="en-US"/>
        </w:rPr>
        <w:t xml:space="preserve"> that are known to strongly bind to black carbon matrices including biochar</w:t>
      </w:r>
      <w:r w:rsidR="00BF39F0">
        <w:rPr>
          <w:lang w:val="en-US"/>
        </w:rPr>
        <w:t xml:space="preserve"> </w:t>
      </w:r>
      <w:sdt>
        <w:sdtPr>
          <w:rPr>
            <w:color w:val="000000"/>
            <w:lang w:val="en-US"/>
          </w:rPr>
          <w:tag w:val="MENDELEY_CITATION_v3_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"/>
          <w:id w:val="1986116607"/>
          <w:placeholder>
            <w:docPart w:val="DefaultPlaceholder_-1854013440"/>
          </w:placeholder>
        </w:sdtPr>
        <w:sdtContent>
          <w:r w:rsidR="00B37D22" w:rsidRPr="00B37D22">
            <w:rPr>
              <w:color w:val="000000"/>
              <w:lang w:val="en-US"/>
            </w:rPr>
            <w:t>(Cornelissen et al., 2005, 2008)</w:t>
          </w:r>
        </w:sdtContent>
      </w:sdt>
      <w:r w:rsidR="000A7C11" w:rsidRPr="000A7C11">
        <w:rPr>
          <w:lang w:val="en-US"/>
        </w:rPr>
        <w:t>.</w:t>
      </w:r>
    </w:p>
    <w:p w14:paraId="317BD411" w14:textId="00BB1047" w:rsidR="00577FC2" w:rsidRPr="00311831" w:rsidRDefault="00577FC2" w:rsidP="004A0B82">
      <w:pPr>
        <w:ind w:firstLine="0"/>
        <w:rPr>
          <w:lang w:val="en-US"/>
        </w:rPr>
      </w:pPr>
      <w:r>
        <w:rPr>
          <w:lang w:val="en-US"/>
        </w:rPr>
        <w:tab/>
      </w:r>
      <w:r w:rsidR="00311831">
        <w:rPr>
          <w:lang w:val="en-US"/>
        </w:rPr>
        <w:t xml:space="preserve"> </w:t>
      </w:r>
    </w:p>
    <w:p w14:paraId="78919985" w14:textId="4477FEF1" w:rsidR="004A0B82" w:rsidRDefault="004746AA" w:rsidP="00322F0E">
      <w:pPr>
        <w:keepNext/>
        <w:spacing w:line="240" w:lineRule="auto"/>
        <w:ind w:firstLine="0"/>
      </w:pPr>
      <w:r>
        <w:rPr>
          <w:noProof/>
          <w:lang w:val="en-US"/>
        </w:rPr>
        <mc:AlternateContent>
          <mc:Choice Requires="wps">
            <w:drawing>
              <wp:anchor distT="0" distB="0" distL="114300" distR="114300" simplePos="0" relativeHeight="251704320" behindDoc="0" locked="0" layoutInCell="1" allowOverlap="1" wp14:anchorId="5B600C8E" wp14:editId="3D6AC799">
                <wp:simplePos x="0" y="0"/>
                <wp:positionH relativeFrom="column">
                  <wp:posOffset>3854450</wp:posOffset>
                </wp:positionH>
                <wp:positionV relativeFrom="paragraph">
                  <wp:posOffset>3157220</wp:posOffset>
                </wp:positionV>
                <wp:extent cx="1898015" cy="190500"/>
                <wp:effectExtent l="11430" t="9525" r="5080" b="9525"/>
                <wp:wrapNone/>
                <wp:docPr id="21210050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05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4A5DA" id="Rectangle 5" o:spid="_x0000_s1026" style="position:absolute;margin-left:303.5pt;margin-top:248.6pt;width:149.4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" strokecolor="white [3212]"/>
            </w:pict>
          </mc:Fallback>
        </mc:AlternateContent>
      </w:r>
      <w:r w:rsidR="00404B82">
        <w:rPr>
          <w:noProof/>
          <w:lang w:val="en-US"/>
        </w:rPr>
        <w:drawing>
          <wp:inline distT="0" distB="0" distL="0" distR="0" wp14:anchorId="19A96654" wp14:editId="0C337257">
            <wp:extent cx="5753100" cy="4238625"/>
            <wp:effectExtent l="0" t="0" r="0" b="0"/>
            <wp:docPr id="5088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29E5F3A0" w14:textId="60AA3A45" w:rsidR="0059775C" w:rsidRDefault="004A0B82" w:rsidP="0059775C">
      <w:pPr>
        <w:pStyle w:val="Caption"/>
        <w:rPr>
          <w:lang w:val="en-US"/>
        </w:rPr>
      </w:pPr>
      <w:bookmarkStart w:id="127" w:name="_Ref130997497"/>
      <w:r w:rsidRPr="001F6F62">
        <w:rPr>
          <w:lang w:val="en-US"/>
        </w:rPr>
        <w:t xml:space="preserve">Figure </w:t>
      </w:r>
      <w:r>
        <w:fldChar w:fldCharType="begin"/>
      </w:r>
      <w:r w:rsidRPr="001F6F62">
        <w:rPr>
          <w:lang w:val="en-US"/>
        </w:rPr>
        <w:instrText xml:space="preserve"> SEQ Figure \* ARABIC </w:instrText>
      </w:r>
      <w:r>
        <w:fldChar w:fldCharType="separate"/>
      </w:r>
      <w:r w:rsidR="001652F8">
        <w:rPr>
          <w:noProof/>
          <w:lang w:val="en-US"/>
        </w:rPr>
        <w:t>3</w:t>
      </w:r>
      <w:r>
        <w:fldChar w:fldCharType="end"/>
      </w:r>
      <w:bookmarkEnd w:id="127"/>
      <w:r w:rsidRPr="001F6F62">
        <w:rPr>
          <w:lang w:val="en-US"/>
        </w:rPr>
        <w:t xml:space="preserve"> </w:t>
      </w:r>
      <w:r>
        <w:rPr>
          <w:lang w:val="en-US"/>
        </w:rPr>
        <w:t>Total PAH-16 concentrations (mg kg</w:t>
      </w:r>
      <w:r>
        <w:rPr>
          <w:vertAlign w:val="superscript"/>
          <w:lang w:val="en-US"/>
        </w:rPr>
        <w:t>-1</w:t>
      </w:r>
      <w:r>
        <w:rPr>
          <w:lang w:val="en-US"/>
        </w:rPr>
        <w:t xml:space="preserve">) before and after pyrolysis treatment at increasing temperatures for the different feedstocks tested. </w:t>
      </w:r>
      <w:bookmarkStart w:id="128" w:name="_Ref131168550"/>
    </w:p>
    <w:p w14:paraId="1E096FEF" w14:textId="5410F724" w:rsidR="00302BD5" w:rsidRDefault="00885CAF" w:rsidP="00D56170">
      <w:pPr>
        <w:pStyle w:val="Heading2"/>
      </w:pPr>
      <w:bookmarkStart w:id="129" w:name="_Ref136597578"/>
      <w:r>
        <w:t>R</w:t>
      </w:r>
      <w:r w:rsidR="00302BD5">
        <w:t>emoval efficiencies</w:t>
      </w:r>
      <w:bookmarkEnd w:id="128"/>
      <w:bookmarkEnd w:id="129"/>
    </w:p>
    <w:p w14:paraId="5EC6A99F" w14:textId="379189AD" w:rsidR="00DC3121" w:rsidRPr="00DC3121" w:rsidRDefault="00DC3121" w:rsidP="00DC3121">
      <w:pPr>
        <w:ind w:firstLine="0"/>
        <w:rPr>
          <w:u w:val="single"/>
          <w:lang w:val="en-US"/>
        </w:rPr>
      </w:pPr>
      <w:r w:rsidRPr="00DC3121">
        <w:rPr>
          <w:u w:val="single"/>
          <w:lang w:val="en-US"/>
        </w:rPr>
        <w:t>Removal of PCDD/Fs</w:t>
      </w:r>
    </w:p>
    <w:p w14:paraId="69E62B66" w14:textId="35FB24B3" w:rsidR="00DC3121" w:rsidRDefault="00302BD5" w:rsidP="00DC3121">
      <w:pPr>
        <w:ind w:firstLine="0"/>
        <w:rPr>
          <w:lang w:val="en-US"/>
        </w:rPr>
      </w:pPr>
      <w:r>
        <w:rPr>
          <w:lang w:val="en-US"/>
        </w:rPr>
        <w:t xml:space="preserve">Removal efficiencies (RE) for </w:t>
      </w:r>
      <w:r w:rsidRPr="00302BD5">
        <w:rPr>
          <w:lang w:val="en-US"/>
        </w:rPr>
        <w:t>∑</w:t>
      </w:r>
      <w:r w:rsidR="00F0305F">
        <w:rPr>
          <w:lang w:val="en-US"/>
        </w:rPr>
        <w:t>PCDD</w:t>
      </w:r>
      <w:r>
        <w:rPr>
          <w:lang w:val="en-US"/>
        </w:rPr>
        <w:t>/</w:t>
      </w:r>
      <w:r w:rsidR="00F0305F">
        <w:rPr>
          <w:lang w:val="en-US"/>
        </w:rPr>
        <w:t>PCDF</w:t>
      </w:r>
      <w:r>
        <w:rPr>
          <w:lang w:val="en-US"/>
        </w:rPr>
        <w:t>-17 were &gt;99.9% across all pyrolysis temperatures and feedstocks (</w:t>
      </w:r>
      <w:r>
        <w:rPr>
          <w:lang w:val="en-US"/>
        </w:rPr>
        <w:fldChar w:fldCharType="begin"/>
      </w:r>
      <w:r>
        <w:rPr>
          <w:lang w:val="en-US"/>
        </w:rPr>
        <w:instrText xml:space="preserve"> REF _Ref131066803 \h </w:instrText>
      </w:r>
      <w:r>
        <w:rPr>
          <w:lang w:val="en-US"/>
        </w:rPr>
      </w:r>
      <w:r>
        <w:rPr>
          <w:lang w:val="en-US"/>
        </w:rPr>
        <w:fldChar w:fldCharType="separate"/>
      </w:r>
      <w:ins w:id="130" w:author="Katinka Krahn" w:date="2023-06-02T11:54:00Z">
        <w:r w:rsidR="001652F8" w:rsidRPr="006D1D58">
          <w:rPr>
            <w:lang w:val="en-US"/>
          </w:rPr>
          <w:t xml:space="preserve">Table </w:t>
        </w:r>
        <w:r w:rsidR="001652F8">
          <w:rPr>
            <w:noProof/>
            <w:lang w:val="en-US"/>
          </w:rPr>
          <w:t>2</w:t>
        </w:r>
      </w:ins>
      <w:del w:id="131" w:author="Katinka Krahn" w:date="2023-06-02T11:54:00Z">
        <w:r w:rsidR="002B516D" w:rsidRPr="006D1D58" w:rsidDel="001652F8">
          <w:rPr>
            <w:lang w:val="en-US"/>
          </w:rPr>
          <w:delText xml:space="preserve">Table </w:delText>
        </w:r>
        <w:r w:rsidR="002B516D" w:rsidDel="001652F8">
          <w:rPr>
            <w:noProof/>
            <w:lang w:val="en-US"/>
          </w:rPr>
          <w:delText>2</w:delText>
        </w:r>
      </w:del>
      <w:r>
        <w:rPr>
          <w:lang w:val="en-US"/>
        </w:rPr>
        <w:fldChar w:fldCharType="end"/>
      </w:r>
      <w:r>
        <w:rPr>
          <w:lang w:val="en-US"/>
        </w:rPr>
        <w:t>)</w:t>
      </w:r>
      <w:r w:rsidR="00DC3121">
        <w:rPr>
          <w:lang w:val="en-US"/>
        </w:rPr>
        <w:t xml:space="preserve">. </w:t>
      </w:r>
      <w:r>
        <w:rPr>
          <w:lang w:val="en-US"/>
        </w:rPr>
        <w:t xml:space="preserve">Note that RE </w:t>
      </w:r>
      <w:r>
        <w:rPr>
          <w:lang w:val="en-US"/>
        </w:rPr>
        <w:fldChar w:fldCharType="begin"/>
      </w:r>
      <w:r>
        <w:rPr>
          <w:lang w:val="en-US"/>
        </w:rPr>
        <w:instrText xml:space="preserve"> REF _Ref126761645 \h </w:instrText>
      </w:r>
      <w:r>
        <w:rPr>
          <w:lang w:val="en-US"/>
        </w:rPr>
      </w:r>
      <w:r>
        <w:rPr>
          <w:lang w:val="en-US"/>
        </w:rPr>
        <w:fldChar w:fldCharType="separate"/>
      </w:r>
      <w:ins w:id="132" w:author="Katinka Krahn" w:date="2023-06-02T11:54:00Z">
        <w:r w:rsidR="001652F8" w:rsidRPr="001652F8">
          <w:rPr>
            <w:lang w:val="en-US"/>
            <w:rPrChange w:id="133" w:author="Katinka Krahn" w:date="2023-06-02T11:54:00Z">
              <w:rPr/>
            </w:rPrChange>
          </w:rPr>
          <w:t xml:space="preserve">(Eq. </w:t>
        </w:r>
        <w:r w:rsidR="001652F8" w:rsidRPr="001652F8">
          <w:rPr>
            <w:noProof/>
            <w:lang w:val="en-US"/>
            <w:rPrChange w:id="134" w:author="Katinka Krahn" w:date="2023-06-02T11:54:00Z">
              <w:rPr>
                <w:noProof/>
              </w:rPr>
            </w:rPrChange>
          </w:rPr>
          <w:t>1</w:t>
        </w:r>
        <w:r w:rsidR="001652F8" w:rsidRPr="001652F8">
          <w:rPr>
            <w:lang w:val="en-US"/>
            <w:rPrChange w:id="135" w:author="Katinka Krahn" w:date="2023-06-02T11:54:00Z">
              <w:rPr/>
            </w:rPrChange>
          </w:rPr>
          <w:t>)</w:t>
        </w:r>
      </w:ins>
      <w:del w:id="136" w:author="Katinka Krahn" w:date="2023-06-02T11:54:00Z">
        <w:r w:rsidR="002B516D" w:rsidRPr="002B516D" w:rsidDel="001652F8">
          <w:rPr>
            <w:lang w:val="en-US"/>
          </w:rPr>
          <w:delText xml:space="preserve">(Eq. </w:delText>
        </w:r>
        <w:r w:rsidR="002B516D" w:rsidRPr="002B516D" w:rsidDel="001652F8">
          <w:rPr>
            <w:noProof/>
            <w:lang w:val="en-US"/>
          </w:rPr>
          <w:delText>1</w:delText>
        </w:r>
        <w:r w:rsidR="002B516D" w:rsidRPr="002B516D" w:rsidDel="001652F8">
          <w:rPr>
            <w:lang w:val="en-US"/>
          </w:rPr>
          <w:delText>)</w:delText>
        </w:r>
      </w:del>
      <w:r>
        <w:rPr>
          <w:lang w:val="en-US"/>
        </w:rPr>
        <w:fldChar w:fldCharType="end"/>
      </w:r>
      <w:r>
        <w:rPr>
          <w:lang w:val="en-US"/>
        </w:rPr>
        <w:t xml:space="preserve"> </w:t>
      </w:r>
      <w:r w:rsidR="001727BD">
        <w:rPr>
          <w:lang w:val="en-US"/>
        </w:rPr>
        <w:t xml:space="preserve">is </w:t>
      </w:r>
      <w:r>
        <w:rPr>
          <w:lang w:val="en-US"/>
        </w:rPr>
        <w:t xml:space="preserve">corrected for biochar yield </w:t>
      </w:r>
      <w:r w:rsidR="001727BD">
        <w:rPr>
          <w:lang w:val="en-US"/>
        </w:rPr>
        <w:t xml:space="preserve">to account for mass reduction </w:t>
      </w:r>
      <w:ins w:id="137" w:author="Katinka Krahn" w:date="2023-06-02T11:39:00Z">
        <w:r w:rsidR="00773EB9">
          <w:rPr>
            <w:lang w:val="en-US"/>
          </w:rPr>
          <w:t xml:space="preserve">(yields in </w:t>
        </w:r>
      </w:ins>
      <w:ins w:id="138" w:author="Katinka Krahn" w:date="2023-06-02T11:41:00Z">
        <w:r w:rsidR="00773EB9">
          <w:rPr>
            <w:lang w:val="en-US"/>
          </w:rPr>
          <w:t>Table S.4</w:t>
        </w:r>
      </w:ins>
      <w:del w:id="139" w:author="Katinka Krahn" w:date="2023-06-02T11:39:00Z">
        <w:r w:rsidR="009A40D6" w:rsidDel="00773EB9">
          <w:rPr>
            <w:lang w:val="en-US"/>
          </w:rPr>
          <w:delText>(</w:delText>
        </w:r>
        <w:commentRangeStart w:id="140"/>
        <w:r w:rsidR="009A40D6" w:rsidRPr="009A40D6" w:rsidDel="00773EB9">
          <w:rPr>
            <w:highlight w:val="yellow"/>
            <w:lang w:val="en-US"/>
          </w:rPr>
          <w:delText>yields in Table S.X</w:delText>
        </w:r>
      </w:del>
      <w:r w:rsidR="009A40D6">
        <w:rPr>
          <w:lang w:val="en-US"/>
        </w:rPr>
        <w:t>)</w:t>
      </w:r>
      <w:r w:rsidR="001727BD">
        <w:rPr>
          <w:lang w:val="en-US"/>
        </w:rPr>
        <w:t xml:space="preserve">. </w:t>
      </w:r>
      <w:commentRangeEnd w:id="140"/>
      <w:r w:rsidR="00DC3121">
        <w:rPr>
          <w:rStyle w:val="CommentReference"/>
        </w:rPr>
        <w:commentReference w:id="140"/>
      </w:r>
      <w:r w:rsidR="00DC3121" w:rsidRPr="00DC3121">
        <w:rPr>
          <w:color w:val="000000"/>
          <w:lang w:val="en-US"/>
        </w:rPr>
        <w:t xml:space="preserve"> </w:t>
      </w:r>
      <w:r w:rsidR="00DC3121">
        <w:rPr>
          <w:color w:val="000000"/>
          <w:lang w:val="en-US"/>
        </w:rPr>
        <w:t xml:space="preserve">As PCDD/Fs are not expected to be formed during pyrolysis, the initial concentrations in the feedstocks are therefore the basis for calculation of removal efficiencies and mass balances. </w:t>
      </w:r>
      <w:proofErr w:type="gramStart"/>
      <w:r w:rsidR="00DC3121">
        <w:rPr>
          <w:lang w:val="en-US"/>
        </w:rPr>
        <w:t>Similar to</w:t>
      </w:r>
      <w:proofErr w:type="gramEnd"/>
      <w:r w:rsidR="00DC3121">
        <w:rPr>
          <w:lang w:val="en-US"/>
        </w:rPr>
        <w:t xml:space="preserve"> previous observations </w:t>
      </w:r>
      <w:sdt>
        <w:sdtPr>
          <w:rPr>
            <w:color w:val="000000"/>
            <w:lang w:val="en-US"/>
          </w:rPr>
          <w:tag w:val="MENDELEY_CITATION_v3_eyJjaXRhdGlvbklEIjoiTUVOREVMRVlfQ0lUQVRJT05fMzlhZjE4NzUtYWQzNS00Y2NlLTgxZjEtYzhlZmM2Mjg1ZmRh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753126883"/>
          <w:placeholder>
            <w:docPart w:val="DefaultPlaceholder_-1854013440"/>
          </w:placeholder>
        </w:sdtPr>
        <w:sdtContent>
          <w:r w:rsidR="00B37D22" w:rsidRPr="00B37D22">
            <w:rPr>
              <w:color w:val="000000"/>
              <w:lang w:val="en-US"/>
            </w:rPr>
            <w:t>(S. E. Hale et al., 2012)</w:t>
          </w:r>
        </w:sdtContent>
      </w:sdt>
      <w:r w:rsidR="00E919D3">
        <w:rPr>
          <w:lang w:val="en-US"/>
        </w:rPr>
        <w:t>,</w:t>
      </w:r>
      <w:r w:rsidR="00DC3121">
        <w:rPr>
          <w:lang w:val="en-US"/>
        </w:rPr>
        <w:t xml:space="preserve"> there was no statistically significant relationship (p&gt;0.05) between chlorine content in the feedstocks and distribution of PCDD/Fs in the pyrolysis products (Cl-content in feedstock in Table S.</w:t>
      </w:r>
      <w:ins w:id="141" w:author="Katinka Krahn" w:date="2023-06-02T11:46:00Z">
        <w:r w:rsidR="001652F8">
          <w:rPr>
            <w:lang w:val="en-US"/>
          </w:rPr>
          <w:t>4</w:t>
        </w:r>
      </w:ins>
      <w:del w:id="142" w:author="Katinka Krahn" w:date="2023-06-02T11:46:00Z">
        <w:r w:rsidR="00DC3121" w:rsidDel="001652F8">
          <w:rPr>
            <w:lang w:val="en-US"/>
          </w:rPr>
          <w:delText>X.</w:delText>
        </w:r>
      </w:del>
      <w:r w:rsidR="00DC3121">
        <w:rPr>
          <w:lang w:val="en-US"/>
        </w:rPr>
        <w:t>).</w:t>
      </w:r>
    </w:p>
    <w:p w14:paraId="133812F6" w14:textId="4B1C910A" w:rsidR="00DC3121" w:rsidRPr="00B37D22" w:rsidRDefault="00DC3121" w:rsidP="00B37D22">
      <w:pPr>
        <w:rPr>
          <w:color w:val="000000"/>
          <w:lang w:val="en-US"/>
        </w:rPr>
      </w:pPr>
      <w:r>
        <w:rPr>
          <w:lang w:val="en-US"/>
        </w:rPr>
        <w:t xml:space="preserve">The reduction of PCDD/Fs in the biochar, compared to feedstock, is probably a result of the two following mechanisms: 1) volatilization to the pyrolysis gas, and 2) thermal decomposition. </w:t>
      </w:r>
      <w:sdt>
        <w:sdtPr>
          <w:rPr>
            <w:color w:val="000000"/>
            <w:lang w:val="en-US"/>
          </w:rPr>
          <w:tag w:val="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488167337"/>
          <w:placeholder>
            <w:docPart w:val="D0150FE0FEB0413F98E5C4B6F0AA6690"/>
          </w:placeholder>
        </w:sdtPr>
        <w:sdtEndPr/>
        <w:sdtContent>
          <w:r w:rsidR="00B37D22" w:rsidRPr="00B37D22">
            <w:rPr>
              <w:color w:val="000000"/>
              <w:lang w:val="en-US"/>
            </w:rPr>
            <w:t>(Hu et al., 2007)</w:t>
          </w:r>
        </w:sdtContent>
      </w:sdt>
      <w:r w:rsidRPr="004261AC">
        <w:rPr>
          <w:color w:val="000000"/>
          <w:lang w:val="en-US"/>
        </w:rPr>
        <w:t xml:space="preserve"> found that on</w:t>
      </w:r>
      <w:r>
        <w:rPr>
          <w:color w:val="000000"/>
          <w:lang w:val="en-US"/>
        </w:rPr>
        <w:t>ly OCDD at 0.5 pg TEQ kg</w:t>
      </w:r>
      <w:r>
        <w:rPr>
          <w:color w:val="000000"/>
          <w:vertAlign w:val="superscript"/>
          <w:lang w:val="en-US"/>
        </w:rPr>
        <w:t>-1</w:t>
      </w:r>
      <w:r>
        <w:rPr>
          <w:color w:val="000000"/>
          <w:lang w:val="en-US"/>
        </w:rPr>
        <w:t xml:space="preserve"> was detected in char from pyrolysis (800 </w:t>
      </w:r>
      <w:r w:rsidR="00966546">
        <w:rPr>
          <w:color w:val="000000"/>
          <w:lang w:val="en-US"/>
        </w:rPr>
        <w:t>˚</w:t>
      </w:r>
      <w:r>
        <w:rPr>
          <w:color w:val="000000"/>
          <w:lang w:val="en-US"/>
        </w:rPr>
        <w:t xml:space="preserve">C, 60 min) of sediments contaminated with 17 PCDD/F-congeners (71 ng TEQ kg-1). This residual concentration is five to six orders of magnitude lower than the biochar concentrations in the present study, however, we still observed </w:t>
      </w:r>
      <w:r w:rsidRPr="00DC3121">
        <w:rPr>
          <w:color w:val="000000"/>
          <w:lang w:val="en-US"/>
        </w:rPr>
        <w:t>similar removal efficiencies (&gt;99%).</w:t>
      </w:r>
      <w:r>
        <w:rPr>
          <w:color w:val="000000"/>
          <w:lang w:val="en-US"/>
        </w:rPr>
        <w:t xml:space="preserve"> </w:t>
      </w:r>
      <w:sdt>
        <w:sdtPr>
          <w:rPr>
            <w:color w:val="000000"/>
            <w:lang w:val="en-US"/>
          </w:rPr>
          <w:tag w:val="MENDELEY_CITATION_v3_eyJjaXRhdGlvbklEIjoiTUVOREVMRVlfQ0lUQVRJT05fNjNlNWFhNzgtMTZhMC00ODYzLWFmMjgtNmM0MmI3N2Q1N2ZmIiwicHJvcGVydGllcyI6eyJub3RlSW5kZXgiOjB9LCJpc0VkaXRlZCI6ZmFsc2UsIm1hbnVhbE92ZXJyaWRlIjp7ImlzTWFudWFsbHlPdmVycmlkZGVuIjp0cnVlLCJjaXRlcHJvY1RleHQiOiIoSHUgZXQgYWwuLCAyMDA3KSIsIm1hbnVhbE92ZXJyaWRlVGV4dCI6Ikh1IGV0IGFsLiAoMjAwNyk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1537543672"/>
          <w:placeholder>
            <w:docPart w:val="DefaultPlaceholder_-1854013440"/>
          </w:placeholder>
        </w:sdtPr>
        <w:sdtContent>
          <w:r w:rsidR="00B37D22" w:rsidRPr="00B37D22">
            <w:rPr>
              <w:color w:val="000000"/>
              <w:lang w:val="en-US"/>
            </w:rPr>
            <w:t>Hu et al. (2007)</w:t>
          </w:r>
        </w:sdtContent>
      </w:sdt>
      <w:r>
        <w:rPr>
          <w:color w:val="000000"/>
          <w:lang w:val="en-US"/>
        </w:rPr>
        <w:t xml:space="preserve"> furthermore proposed that volatilization was the main mechanism of removal for PCDD/Fs. This hypothesis is supported in the present work as high concentrations were found in pyrolysis condensates (see section 3.3 for more. details). The dominating presence of </w:t>
      </w:r>
      <w:proofErr w:type="spellStart"/>
      <w:r>
        <w:rPr>
          <w:color w:val="000000"/>
          <w:lang w:val="en-US"/>
        </w:rPr>
        <w:t>HpCDD</w:t>
      </w:r>
      <w:proofErr w:type="spellEnd"/>
      <w:r>
        <w:rPr>
          <w:color w:val="000000"/>
          <w:lang w:val="en-US"/>
        </w:rPr>
        <w:t xml:space="preserve"> and OCDD residuals in the biochars (Table S.</w:t>
      </w:r>
      <w:ins w:id="143" w:author="Katinka Krahn" w:date="2023-06-02T11:48:00Z">
        <w:r w:rsidR="001652F8">
          <w:rPr>
            <w:color w:val="000000"/>
            <w:lang w:val="en-US"/>
          </w:rPr>
          <w:t>4</w:t>
        </w:r>
      </w:ins>
      <w:del w:id="144" w:author="Katinka Krahn" w:date="2023-06-02T11:47:00Z">
        <w:r w:rsidDel="001652F8">
          <w:rPr>
            <w:color w:val="000000"/>
            <w:lang w:val="en-US"/>
          </w:rPr>
          <w:delText>X</w:delText>
        </w:r>
      </w:del>
      <w:r>
        <w:rPr>
          <w:color w:val="000000"/>
          <w:lang w:val="en-US"/>
        </w:rPr>
        <w:t xml:space="preserve">) is therefore most likely a result of these congeners having the highest boiling points (507 and 510 °C respectively) and a resulting distillation effect between the solid phase and condensate/gas </w:t>
      </w:r>
      <w:sdt>
        <w:sdtPr>
          <w:rPr>
            <w:color w:val="000000"/>
            <w:lang w:val="en-US"/>
          </w:rPr>
          <w:tag w:val="MENDELEY_CITATION_v3_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"/>
          <w:id w:val="-793672455"/>
          <w:placeholder>
            <w:docPart w:val="DefaultPlaceholder_-1854013440"/>
          </w:placeholder>
        </w:sdtPr>
        <w:sdtContent>
          <w:r w:rsidR="00B37D22" w:rsidRPr="00B37D22">
            <w:rPr>
              <w:lang w:val="en-US"/>
            </w:rPr>
            <w:t>(Weber &amp; Sakurai, 2001)</w:t>
          </w:r>
        </w:sdtContent>
      </w:sdt>
      <w:r w:rsidR="00065F04">
        <w:rPr>
          <w:color w:val="000000"/>
          <w:lang w:val="en-US"/>
        </w:rPr>
        <w:t>.</w:t>
      </w:r>
    </w:p>
    <w:p w14:paraId="2F07BC34" w14:textId="7B9A1FB2" w:rsidR="00DC3121" w:rsidRPr="00DC3121" w:rsidRDefault="00DC3121" w:rsidP="00B37D22">
      <w:pPr>
        <w:pStyle w:val="Heading3"/>
        <w:rPr>
          <w:lang w:val="en-US"/>
        </w:rPr>
      </w:pPr>
      <w:r w:rsidRPr="00DC3121">
        <w:rPr>
          <w:lang w:val="en-US"/>
        </w:rPr>
        <w:t>Removal of PCBs</w:t>
      </w:r>
    </w:p>
    <w:p w14:paraId="2ABD6B49" w14:textId="7F82AB6D" w:rsidR="00DC3121" w:rsidRDefault="00DC3121" w:rsidP="00DC3121">
      <w:pPr>
        <w:ind w:firstLine="0"/>
        <w:rPr>
          <w:color w:val="000000"/>
          <w:lang w:val="en-US"/>
        </w:rPr>
      </w:pPr>
      <w:r>
        <w:rPr>
          <w:lang w:val="en-US"/>
        </w:rPr>
        <w:t xml:space="preserve">As for the PCDD/Fs, the REs for ΣPCB-7 were &gt;99% across all feedstocks and pyrolysis temperatures. </w:t>
      </w:r>
      <w:r w:rsidR="00361703">
        <w:rPr>
          <w:lang w:val="en-US"/>
        </w:rPr>
        <w:t xml:space="preserve">Previously </w:t>
      </w:r>
      <w:r w:rsidR="00CD315B">
        <w:rPr>
          <w:lang w:val="en-US"/>
        </w:rPr>
        <w:t>reported removal efficienc</w:t>
      </w:r>
      <w:r w:rsidR="00361703">
        <w:rPr>
          <w:lang w:val="en-US"/>
        </w:rPr>
        <w:t>ies</w:t>
      </w:r>
      <w:r w:rsidR="00CD315B">
        <w:rPr>
          <w:lang w:val="en-US"/>
        </w:rPr>
        <w:t xml:space="preserve"> </w:t>
      </w:r>
      <w:r w:rsidR="001840CA">
        <w:rPr>
          <w:lang w:val="en-US"/>
        </w:rPr>
        <w:t>w</w:t>
      </w:r>
      <w:r w:rsidR="00361703">
        <w:rPr>
          <w:lang w:val="en-US"/>
        </w:rPr>
        <w:t>ere</w:t>
      </w:r>
      <w:r w:rsidR="001840CA">
        <w:rPr>
          <w:lang w:val="en-US"/>
        </w:rPr>
        <w:t xml:space="preserve"> </w:t>
      </w:r>
      <w:r w:rsidR="00361703">
        <w:rPr>
          <w:lang w:val="en-US"/>
        </w:rPr>
        <w:t>observed</w:t>
      </w:r>
      <w:r w:rsidR="001840CA">
        <w:rPr>
          <w:lang w:val="en-US"/>
        </w:rPr>
        <w:t xml:space="preserve"> to increase with increasing pyrolysis temperature, with the highest removal efficiency of </w:t>
      </w:r>
      <w:r w:rsidR="00B25D1F">
        <w:rPr>
          <w:lang w:val="en-US"/>
        </w:rPr>
        <w:t>&gt;</w:t>
      </w:r>
      <w:r w:rsidR="001840CA">
        <w:rPr>
          <w:lang w:val="en-US"/>
        </w:rPr>
        <w:t xml:space="preserve">97% </w:t>
      </w:r>
      <w:r w:rsidR="005D2715">
        <w:rPr>
          <w:lang w:val="en-US"/>
        </w:rPr>
        <w:t>for PCBs</w:t>
      </w:r>
      <w:r w:rsidR="00923E3B">
        <w:rPr>
          <w:lang w:val="en-US"/>
        </w:rPr>
        <w:t xml:space="preserve"> </w:t>
      </w:r>
      <w:r w:rsidR="001840CA">
        <w:rPr>
          <w:lang w:val="en-US"/>
        </w:rPr>
        <w:t xml:space="preserve">observed at 700 degrees </w:t>
      </w:r>
      <w:r w:rsidR="00361703">
        <w:rPr>
          <w:lang w:val="en-US"/>
        </w:rPr>
        <w:t>°</w:t>
      </w:r>
      <w:r w:rsidR="001840CA">
        <w:rPr>
          <w:lang w:val="en-US"/>
        </w:rPr>
        <w:t>C</w:t>
      </w:r>
      <w:r w:rsidR="00F5422B">
        <w:rPr>
          <w:lang w:val="en-US"/>
        </w:rPr>
        <w:t xml:space="preserve"> </w:t>
      </w:r>
      <w:sdt>
        <w:sdtPr>
          <w:rPr>
            <w:color w:val="000000"/>
            <w:lang w:val="en-US"/>
          </w:rPr>
          <w:tag w:val="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22005761"/>
          <w:placeholder>
            <w:docPart w:val="3EDE764976AB40CBB58B31FB205A10E3"/>
          </w:placeholder>
        </w:sdtPr>
        <w:sdtEndPr/>
        <w:sdtContent>
          <w:r w:rsidR="00B37D22" w:rsidRPr="00B37D22">
            <w:rPr>
              <w:color w:val="000000"/>
              <w:lang w:val="en-US"/>
            </w:rPr>
            <w:t>(</w:t>
          </w:r>
          <w:proofErr w:type="spellStart"/>
          <w:r w:rsidR="00B37D22" w:rsidRPr="00B37D22">
            <w:rPr>
              <w:color w:val="000000"/>
              <w:lang w:val="en-US"/>
            </w:rPr>
            <w:t>Moško</w:t>
          </w:r>
          <w:proofErr w:type="spellEnd"/>
          <w:r w:rsidR="00B37D22" w:rsidRPr="00B37D22">
            <w:rPr>
              <w:color w:val="000000"/>
              <w:lang w:val="en-US"/>
            </w:rPr>
            <w:t xml:space="preserve"> et al., 2021)</w:t>
          </w:r>
        </w:sdtContent>
      </w:sdt>
      <w:r w:rsidR="001840CA">
        <w:rPr>
          <w:lang w:val="en-US"/>
        </w:rPr>
        <w:t xml:space="preserve">. </w:t>
      </w:r>
      <w:r w:rsidR="001A090C">
        <w:rPr>
          <w:lang w:val="en-US"/>
        </w:rPr>
        <w:t>The</w:t>
      </w:r>
      <w:r w:rsidR="00361703">
        <w:rPr>
          <w:lang w:val="en-US"/>
        </w:rPr>
        <w:t>se</w:t>
      </w:r>
      <w:r w:rsidR="001A090C">
        <w:rPr>
          <w:lang w:val="en-US"/>
        </w:rPr>
        <w:t xml:space="preserve"> authors noted that the removal efficiency was significantly influenced by the pyrolysis temperature and the m</w:t>
      </w:r>
      <w:r w:rsidR="00F5422B">
        <w:rPr>
          <w:lang w:val="en-US"/>
        </w:rPr>
        <w:t>olecular</w:t>
      </w:r>
      <w:r w:rsidR="001A090C">
        <w:rPr>
          <w:lang w:val="en-US"/>
        </w:rPr>
        <w:t xml:space="preserve"> structure of the PCBs</w:t>
      </w:r>
      <w:r w:rsidR="00F5422B">
        <w:rPr>
          <w:lang w:val="en-US"/>
        </w:rPr>
        <w:t xml:space="preserve"> </w:t>
      </w:r>
      <w:sdt>
        <w:sdtPr>
          <w:rPr>
            <w:color w:val="000000"/>
            <w:lang w:val="en-US"/>
          </w:rPr>
          <w:tag w:val="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520886502"/>
          <w:placeholder>
            <w:docPart w:val="DefaultPlaceholder_-1854013440"/>
          </w:placeholder>
        </w:sdtPr>
        <w:sdtEndPr/>
        <w:sdtContent>
          <w:r w:rsidR="00B37D22" w:rsidRPr="00B37D22">
            <w:rPr>
              <w:color w:val="000000"/>
              <w:lang w:val="en-US"/>
            </w:rPr>
            <w:t>(</w:t>
          </w:r>
          <w:proofErr w:type="spellStart"/>
          <w:r w:rsidR="00B37D22" w:rsidRPr="00B37D22">
            <w:rPr>
              <w:color w:val="000000"/>
              <w:lang w:val="en-US"/>
            </w:rPr>
            <w:t>Moško</w:t>
          </w:r>
          <w:proofErr w:type="spellEnd"/>
          <w:r w:rsidR="00B37D22" w:rsidRPr="00B37D22">
            <w:rPr>
              <w:color w:val="000000"/>
              <w:lang w:val="en-US"/>
            </w:rPr>
            <w:t xml:space="preserve"> et al., 2021)</w:t>
          </w:r>
        </w:sdtContent>
      </w:sdt>
      <w:r w:rsidR="00F5422B">
        <w:rPr>
          <w:color w:val="000000"/>
          <w:lang w:val="en-US"/>
        </w:rPr>
        <w:t>.</w:t>
      </w:r>
      <w:r>
        <w:rPr>
          <w:color w:val="000000"/>
          <w:lang w:val="en-US"/>
        </w:rPr>
        <w:t xml:space="preserve"> </w:t>
      </w:r>
      <w:r>
        <w:rPr>
          <w:lang w:val="en-US"/>
        </w:rPr>
        <w:t>N</w:t>
      </w:r>
      <w:r w:rsidRPr="00D149D7">
        <w:rPr>
          <w:lang w:val="en-US"/>
        </w:rPr>
        <w:t>o relationship</w:t>
      </w:r>
      <w:r>
        <w:rPr>
          <w:lang w:val="en-US"/>
        </w:rPr>
        <w:t xml:space="preserve"> between RE and degree of chlorination</w:t>
      </w:r>
      <w:r w:rsidRPr="00D149D7">
        <w:rPr>
          <w:lang w:val="en-US"/>
        </w:rPr>
        <w:t xml:space="preserve"> was</w:t>
      </w:r>
      <w:r>
        <w:rPr>
          <w:lang w:val="en-US"/>
        </w:rPr>
        <w:t>, however,</w:t>
      </w:r>
      <w:r w:rsidRPr="00D149D7">
        <w:rPr>
          <w:lang w:val="en-US"/>
        </w:rPr>
        <w:t xml:space="preserve"> found</w:t>
      </w:r>
      <w:r>
        <w:rPr>
          <w:lang w:val="en-US"/>
        </w:rPr>
        <w:t xml:space="preserve"> in the present work</w:t>
      </w:r>
      <w:r w:rsidRPr="00D149D7">
        <w:rPr>
          <w:lang w:val="en-US"/>
        </w:rPr>
        <w:t>.</w:t>
      </w:r>
      <w:r w:rsidR="00A94E53">
        <w:rPr>
          <w:color w:val="000000"/>
          <w:lang w:val="en-US"/>
        </w:rPr>
        <w:t xml:space="preserve"> </w:t>
      </w:r>
      <w:r>
        <w:rPr>
          <w:color w:val="000000"/>
          <w:lang w:val="en-US"/>
        </w:rPr>
        <w:t>High r</w:t>
      </w:r>
      <w:r w:rsidR="00A94E53">
        <w:rPr>
          <w:color w:val="000000"/>
          <w:lang w:val="en-US"/>
        </w:rPr>
        <w:t xml:space="preserve">emoval efficiencies of &gt;99.99% </w:t>
      </w:r>
      <w:r>
        <w:rPr>
          <w:color w:val="000000"/>
          <w:lang w:val="en-US"/>
        </w:rPr>
        <w:t>has</w:t>
      </w:r>
      <w:r w:rsidR="00A94E53">
        <w:rPr>
          <w:color w:val="000000"/>
          <w:lang w:val="en-US"/>
        </w:rPr>
        <w:t xml:space="preserve"> furthermore</w:t>
      </w:r>
      <w:r>
        <w:rPr>
          <w:color w:val="000000"/>
          <w:lang w:val="en-US"/>
        </w:rPr>
        <w:t xml:space="preserve"> also been</w:t>
      </w:r>
      <w:r w:rsidR="00A94E53">
        <w:rPr>
          <w:color w:val="000000"/>
          <w:lang w:val="en-US"/>
        </w:rPr>
        <w:t xml:space="preserve"> documented for dioxin-like PCBs in pyrolysis (800 °C) of contaminated sediments</w:t>
      </w:r>
      <w:r w:rsidR="00065F04">
        <w:rPr>
          <w:color w:val="000000"/>
          <w:lang w:val="en-US"/>
        </w:rPr>
        <w:t xml:space="preserve"> </w:t>
      </w:r>
      <w:sdt>
        <w:sdtPr>
          <w:rPr>
            <w:color w:val="000000"/>
            <w:lang w:val="en-US"/>
          </w:rPr>
          <w:tag w:val="MENDELEY_CITATION_v3_eyJjaXRhdGlvbklEIjoiTUVOREVMRVlfQ0lUQVRJT05fNzg5ZmVjM2EtMDY4NC00OWI0LTgwMGEtMzM3MzhjZGU0OWQy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1347058798"/>
          <w:placeholder>
            <w:docPart w:val="DefaultPlaceholder_-1854013440"/>
          </w:placeholder>
        </w:sdtPr>
        <w:sdtContent>
          <w:r w:rsidR="00B37D22" w:rsidRPr="00B37D22">
            <w:rPr>
              <w:color w:val="000000"/>
              <w:lang w:val="en-US"/>
            </w:rPr>
            <w:t>(Hu et al., 2007)</w:t>
          </w:r>
        </w:sdtContent>
      </w:sdt>
      <w:r w:rsidR="00065F04">
        <w:rPr>
          <w:color w:val="000000"/>
          <w:lang w:val="en-US"/>
        </w:rPr>
        <w:t>.</w:t>
      </w:r>
      <w:r w:rsidR="00262E5F">
        <w:rPr>
          <w:color w:val="000000"/>
          <w:lang w:val="en-US"/>
        </w:rPr>
        <w:t xml:space="preserve"> Thermal decomposition of PCBs has been demonstrated to occur between 250 and 370 °C in the pyrolysis of circuit boards </w:t>
      </w:r>
      <w:sdt>
        <w:sdtPr>
          <w:rPr>
            <w:color w:val="000000"/>
            <w:lang w:val="en-US"/>
          </w:rPr>
          <w:tag w:val="MENDELEY_CITATION_v3_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"/>
          <w:id w:val="505327666"/>
          <w:placeholder>
            <w:docPart w:val="DefaultPlaceholder_-1854013440"/>
          </w:placeholder>
        </w:sdtPr>
        <w:sdtContent>
          <w:r w:rsidR="00B37D22" w:rsidRPr="00B37D22">
            <w:rPr>
              <w:color w:val="000000"/>
              <w:lang w:val="en-US"/>
            </w:rPr>
            <w:t>(</w:t>
          </w:r>
          <w:proofErr w:type="spellStart"/>
          <w:r w:rsidR="00B37D22" w:rsidRPr="00B37D22">
            <w:rPr>
              <w:color w:val="000000"/>
              <w:lang w:val="en-US"/>
            </w:rPr>
            <w:t>Evangelopoulos</w:t>
          </w:r>
          <w:proofErr w:type="spellEnd"/>
          <w:r w:rsidR="00B37D22" w:rsidRPr="00B37D22">
            <w:rPr>
              <w:color w:val="000000"/>
              <w:lang w:val="en-US"/>
            </w:rPr>
            <w:t xml:space="preserve"> et al., 2015)</w:t>
          </w:r>
        </w:sdtContent>
      </w:sdt>
      <w:r w:rsidR="00262E5F">
        <w:rPr>
          <w:color w:val="000000"/>
          <w:lang w:val="en-US"/>
        </w:rPr>
        <w:t>, corroborating the current and previous findings of high PCB-REs in pyrolysis &gt;500 °C.</w:t>
      </w:r>
      <w:r w:rsidR="00627F4B">
        <w:rPr>
          <w:color w:val="000000"/>
          <w:lang w:val="en-US"/>
        </w:rPr>
        <w:t xml:space="preserve"> </w:t>
      </w:r>
      <w:r w:rsidR="00D42061">
        <w:rPr>
          <w:color w:val="000000"/>
          <w:lang w:val="en-US"/>
        </w:rPr>
        <w:t xml:space="preserve">The formation of dioxin-precursors </w:t>
      </w:r>
      <w:proofErr w:type="gramStart"/>
      <w:r w:rsidR="00D42061">
        <w:rPr>
          <w:color w:val="000000"/>
          <w:lang w:val="en-US"/>
        </w:rPr>
        <w:t>as a result of</w:t>
      </w:r>
      <w:proofErr w:type="gramEnd"/>
      <w:r w:rsidR="00D42061">
        <w:rPr>
          <w:color w:val="000000"/>
          <w:lang w:val="en-US"/>
        </w:rPr>
        <w:t xml:space="preserve"> the thermal destruction of PCB has been raised as a potential drawback for waste pyrolysis</w:t>
      </w:r>
      <w:r w:rsidR="00065F04">
        <w:rPr>
          <w:color w:val="000000"/>
          <w:lang w:val="en-US"/>
        </w:rPr>
        <w:t xml:space="preserve"> </w:t>
      </w:r>
      <w:sdt>
        <w:sdtPr>
          <w:rPr>
            <w:color w:val="000000"/>
            <w:lang w:val="en-US"/>
          </w:rPr>
          <w:tag w:val="MENDELEY_CITATION_v3_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"/>
          <w:id w:val="-577522250"/>
          <w:placeholder>
            <w:docPart w:val="DefaultPlaceholder_-1854013440"/>
          </w:placeholder>
        </w:sdtPr>
        <w:sdtContent>
          <w:r w:rsidR="00B37D22" w:rsidRPr="00B37D22">
            <w:rPr>
              <w:color w:val="000000"/>
              <w:lang w:val="en-US"/>
            </w:rPr>
            <w:t>(</w:t>
          </w:r>
          <w:proofErr w:type="spellStart"/>
          <w:r w:rsidR="00B37D22" w:rsidRPr="00B37D22">
            <w:rPr>
              <w:color w:val="000000"/>
              <w:lang w:val="en-US"/>
            </w:rPr>
            <w:t>Evangelopoulos</w:t>
          </w:r>
          <w:proofErr w:type="spellEnd"/>
          <w:r w:rsidR="00B37D22" w:rsidRPr="00B37D22">
            <w:rPr>
              <w:color w:val="000000"/>
              <w:lang w:val="en-US"/>
            </w:rPr>
            <w:t xml:space="preserve"> et al., 2015)</w:t>
          </w:r>
        </w:sdtContent>
      </w:sdt>
      <w:r w:rsidR="00D42061">
        <w:rPr>
          <w:color w:val="000000"/>
          <w:lang w:val="en-US"/>
        </w:rPr>
        <w:t>, but in the present work a net destruction of PCDD/Fs was observed rather than formation (see section 3.4).</w:t>
      </w:r>
    </w:p>
    <w:p w14:paraId="356EAFC0" w14:textId="529E5222" w:rsidR="00DC3121" w:rsidRPr="00DC3121" w:rsidRDefault="00DC3121" w:rsidP="00B37D22">
      <w:pPr>
        <w:pStyle w:val="Heading3"/>
        <w:rPr>
          <w:lang w:val="en-US"/>
        </w:rPr>
      </w:pPr>
      <w:r w:rsidRPr="00DC3121">
        <w:rPr>
          <w:lang w:val="en-US"/>
        </w:rPr>
        <w:t>Implications</w:t>
      </w:r>
    </w:p>
    <w:p w14:paraId="2BA266CD" w14:textId="737B4582" w:rsidR="00600C9D" w:rsidRDefault="00DC3121" w:rsidP="00DC3121">
      <w:pPr>
        <w:ind w:firstLine="0"/>
        <w:rPr>
          <w:color w:val="000000"/>
          <w:lang w:val="en-US"/>
        </w:rPr>
      </w:pPr>
      <w:r>
        <w:rPr>
          <w:lang w:val="en-US"/>
        </w:rPr>
        <w:t>The present work has demonstrated that a pyrolysis temperature of 500 ˚C is likely sufficient to remove nearly 100% of the PCDD/Fs and PCBs from sewage sludge and other organic waste feedstocks.</w:t>
      </w:r>
      <w:r>
        <w:rPr>
          <w:color w:val="000000"/>
          <w:lang w:val="en-US"/>
        </w:rPr>
        <w:t xml:space="preserve"> </w:t>
      </w:r>
      <w:r w:rsidR="00CA09E7">
        <w:rPr>
          <w:color w:val="000000"/>
          <w:lang w:val="en-US"/>
        </w:rPr>
        <w:t xml:space="preserve">In </w:t>
      </w:r>
      <w:r w:rsidR="00EB35CB">
        <w:rPr>
          <w:color w:val="000000"/>
          <w:lang w:val="en-US"/>
        </w:rPr>
        <w:t>parallel studies</w:t>
      </w:r>
      <w:r w:rsidR="00CA09E7">
        <w:rPr>
          <w:color w:val="000000"/>
          <w:lang w:val="en-US"/>
        </w:rPr>
        <w:t xml:space="preserve">, </w:t>
      </w:r>
      <w:r w:rsidR="00820509" w:rsidRPr="00820509">
        <w:rPr>
          <w:color w:val="000000"/>
          <w:lang w:val="en-US"/>
        </w:rPr>
        <w:t>removal efficiencies of</w:t>
      </w:r>
      <w:r w:rsidR="00DB6270">
        <w:rPr>
          <w:color w:val="000000"/>
          <w:lang w:val="en-US"/>
        </w:rPr>
        <w:t xml:space="preserve"> </w:t>
      </w:r>
      <w:r w:rsidR="00783A45">
        <w:rPr>
          <w:color w:val="000000"/>
          <w:lang w:val="en-US"/>
        </w:rPr>
        <w:t>&gt;</w:t>
      </w:r>
      <w:r w:rsidR="00DB6270">
        <w:rPr>
          <w:color w:val="000000"/>
          <w:lang w:val="en-US"/>
        </w:rPr>
        <w:t>99.5%</w:t>
      </w:r>
      <w:r w:rsidR="00595C09">
        <w:rPr>
          <w:color w:val="000000"/>
          <w:lang w:val="en-US"/>
        </w:rPr>
        <w:t xml:space="preserve"> were reported</w:t>
      </w:r>
      <w:r w:rsidR="00F64EB1">
        <w:rPr>
          <w:color w:val="000000"/>
          <w:lang w:val="en-US"/>
        </w:rPr>
        <w:t xml:space="preserve"> for</w:t>
      </w:r>
      <w:r w:rsidR="00DE01F4">
        <w:rPr>
          <w:color w:val="000000"/>
          <w:lang w:val="en-US"/>
        </w:rPr>
        <w:t xml:space="preserve"> </w:t>
      </w:r>
      <w:r w:rsidR="00820509" w:rsidRPr="00820509">
        <w:rPr>
          <w:color w:val="000000"/>
          <w:lang w:val="en-US"/>
        </w:rPr>
        <w:t>organophosphate flame retardants (OPFRs)</w:t>
      </w:r>
      <w:r w:rsidR="00820509">
        <w:rPr>
          <w:color w:val="000000"/>
          <w:lang w:val="en-US"/>
        </w:rPr>
        <w:t xml:space="preserve"> </w:t>
      </w:r>
      <w:r w:rsidR="00B54541">
        <w:rPr>
          <w:color w:val="000000"/>
          <w:lang w:val="en-US"/>
        </w:rPr>
        <w:t xml:space="preserve">in </w:t>
      </w:r>
      <w:r>
        <w:rPr>
          <w:color w:val="000000"/>
          <w:lang w:val="en-US"/>
        </w:rPr>
        <w:t>the DSS-1and LSS feedstocks pyrolyzed</w:t>
      </w:r>
      <w:r w:rsidR="00F7244A">
        <w:rPr>
          <w:color w:val="000000"/>
          <w:lang w:val="en-US"/>
        </w:rPr>
        <w:t xml:space="preserve"> at 500</w:t>
      </w:r>
      <w:r w:rsidR="00F64EB1">
        <w:rPr>
          <w:color w:val="000000"/>
          <w:lang w:val="en-US"/>
        </w:rPr>
        <w:t>-</w:t>
      </w:r>
      <w:r w:rsidR="003B4CA9">
        <w:rPr>
          <w:color w:val="000000"/>
          <w:lang w:val="en-US"/>
        </w:rPr>
        <w:t>600</w:t>
      </w:r>
      <w:r w:rsidR="00F7244A">
        <w:rPr>
          <w:color w:val="000000"/>
          <w:lang w:val="en-US"/>
        </w:rPr>
        <w:t xml:space="preserve"> ˚C</w:t>
      </w:r>
      <w:r w:rsidR="00262B86">
        <w:rPr>
          <w:color w:val="000000"/>
          <w:lang w:val="en-US"/>
        </w:rPr>
        <w:t xml:space="preserve"> </w:t>
      </w:r>
      <w:sdt>
        <w:sdtPr>
          <w:rPr>
            <w:color w:val="000000"/>
            <w:lang w:val="en-US"/>
          </w:rPr>
          <w:tag w:val="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
          <w:id w:val="-230080558"/>
          <w:placeholder>
            <w:docPart w:val="DefaultPlaceholder_-1854013440"/>
          </w:placeholder>
        </w:sdtPr>
        <w:sdtEndPr/>
        <w:sdtContent>
          <w:r w:rsidR="00B37D22" w:rsidRPr="00B37D22">
            <w:rPr>
              <w:color w:val="000000"/>
              <w:lang w:val="en-US"/>
            </w:rPr>
            <w:t>(Castro et al., 2023)</w:t>
          </w:r>
        </w:sdtContent>
      </w:sdt>
      <w:r w:rsidR="00923E3B">
        <w:rPr>
          <w:color w:val="000000"/>
          <w:lang w:val="en-US"/>
        </w:rPr>
        <w:t xml:space="preserve"> and</w:t>
      </w:r>
      <w:r>
        <w:rPr>
          <w:color w:val="000000"/>
          <w:lang w:val="en-US"/>
        </w:rPr>
        <w:t xml:space="preserve"> &gt;98.3 % for</w:t>
      </w:r>
      <w:r w:rsidR="00923E3B">
        <w:rPr>
          <w:color w:val="000000"/>
          <w:lang w:val="en-US"/>
        </w:rPr>
        <w:t xml:space="preserve"> </w:t>
      </w:r>
      <w:r w:rsidR="00416C18">
        <w:rPr>
          <w:color w:val="000000"/>
          <w:lang w:val="en-US"/>
        </w:rPr>
        <w:t>pe</w:t>
      </w:r>
      <w:r w:rsidR="006E4B23">
        <w:rPr>
          <w:color w:val="000000"/>
          <w:lang w:val="en-US"/>
        </w:rPr>
        <w:t>r- and polyfluoroalkyl substances (∑</w:t>
      </w:r>
      <w:r w:rsidR="0027145D">
        <w:rPr>
          <w:color w:val="000000"/>
          <w:lang w:val="en-US"/>
        </w:rPr>
        <w:t>PFAS</w:t>
      </w:r>
      <w:r>
        <w:rPr>
          <w:color w:val="000000"/>
          <w:lang w:val="en-US"/>
        </w:rPr>
        <w:t>-56)</w:t>
      </w:r>
      <w:r w:rsidR="006E4B23">
        <w:rPr>
          <w:color w:val="000000"/>
          <w:lang w:val="en-US"/>
        </w:rPr>
        <w:t xml:space="preserve"> </w:t>
      </w:r>
      <w:r>
        <w:rPr>
          <w:color w:val="000000"/>
          <w:lang w:val="en-US"/>
        </w:rPr>
        <w:t>in the</w:t>
      </w:r>
      <w:r w:rsidR="0030296F">
        <w:rPr>
          <w:color w:val="000000"/>
          <w:lang w:val="en-US"/>
        </w:rPr>
        <w:t xml:space="preserve"> </w:t>
      </w:r>
      <w:r w:rsidR="001E3800">
        <w:rPr>
          <w:color w:val="000000"/>
          <w:lang w:val="en-US"/>
        </w:rPr>
        <w:t xml:space="preserve">DSS-1, DSS-2, FWR, </w:t>
      </w:r>
      <w:r w:rsidR="00B66301">
        <w:rPr>
          <w:color w:val="000000"/>
          <w:lang w:val="en-US"/>
        </w:rPr>
        <w:t>and LSS</w:t>
      </w:r>
      <w:r>
        <w:rPr>
          <w:color w:val="000000"/>
          <w:lang w:val="en-US"/>
        </w:rPr>
        <w:t xml:space="preserve"> feedstocks pyrolyzed at</w:t>
      </w:r>
      <w:r w:rsidR="0061794F">
        <w:rPr>
          <w:color w:val="000000"/>
          <w:lang w:val="en-US"/>
        </w:rPr>
        <w:t xml:space="preserve"> 500-800 ˚C </w:t>
      </w:r>
      <w:sdt>
        <w:sdtPr>
          <w:rPr>
            <w:color w:val="000000"/>
            <w:lang w:val="en-US"/>
          </w:rPr>
          <w:tag w:val="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V19"/>
          <w:id w:val="1023059285"/>
          <w:placeholder>
            <w:docPart w:val="DefaultPlaceholder_-1854013440"/>
          </w:placeholder>
        </w:sdtPr>
        <w:sdtEndPr/>
        <w:sdtContent>
          <w:r w:rsidR="00B37D22" w:rsidRPr="00B37D22">
            <w:rPr>
              <w:color w:val="000000"/>
              <w:lang w:val="en-US"/>
            </w:rPr>
            <w:t>(Sørmo et al., 2023)</w:t>
          </w:r>
        </w:sdtContent>
      </w:sdt>
      <w:r w:rsidR="0030296F">
        <w:rPr>
          <w:color w:val="000000"/>
          <w:lang w:val="en-US"/>
        </w:rPr>
        <w:t xml:space="preserve">. </w:t>
      </w:r>
      <w:r>
        <w:rPr>
          <w:color w:val="000000"/>
          <w:lang w:val="en-US"/>
        </w:rPr>
        <w:t>These studies demonstrate that most organic contaminants are likely to be volatilized/decomposed</w:t>
      </w:r>
      <w:del w:id="145" w:author="Katinka Krahn" w:date="2023-06-02T11:50:00Z">
        <w:r w:rsidDel="001652F8">
          <w:rPr>
            <w:color w:val="000000"/>
            <w:lang w:val="en-US"/>
          </w:rPr>
          <w:delText xml:space="preserve"> in</w:delText>
        </w:r>
      </w:del>
      <w:r>
        <w:rPr>
          <w:color w:val="000000"/>
          <w:lang w:val="en-US"/>
        </w:rPr>
        <w:t xml:space="preserve"> from the solid phase in full-scale pyrolysis systems. </w:t>
      </w:r>
    </w:p>
    <w:p w14:paraId="4264FC85" w14:textId="77777777" w:rsidR="00DC3121" w:rsidRDefault="00DC3121" w:rsidP="00DC3121">
      <w:pPr>
        <w:ind w:firstLine="0"/>
        <w:rPr>
          <w:lang w:val="en-US"/>
        </w:rPr>
      </w:pPr>
    </w:p>
    <w:p w14:paraId="5574ECD0" w14:textId="38C9ECB3" w:rsidR="002B607F" w:rsidRDefault="002B607F" w:rsidP="002B607F">
      <w:pPr>
        <w:pStyle w:val="Caption"/>
        <w:rPr>
          <w:lang w:val="en-US"/>
        </w:rPr>
      </w:pPr>
      <w:bookmarkStart w:id="146" w:name="_Ref131066803"/>
      <w:r w:rsidRPr="006D1D58">
        <w:rPr>
          <w:lang w:val="en-US"/>
        </w:rPr>
        <w:t xml:space="preserve">Table </w:t>
      </w:r>
      <w:r>
        <w:fldChar w:fldCharType="begin"/>
      </w:r>
      <w:r w:rsidRPr="006D1D58">
        <w:rPr>
          <w:lang w:val="en-US"/>
        </w:rPr>
        <w:instrText xml:space="preserve"> SEQ Table \* ARABIC </w:instrText>
      </w:r>
      <w:r>
        <w:fldChar w:fldCharType="separate"/>
      </w:r>
      <w:r w:rsidR="001652F8">
        <w:rPr>
          <w:noProof/>
          <w:lang w:val="en-US"/>
        </w:rPr>
        <w:t>2</w:t>
      </w:r>
      <w:r>
        <w:fldChar w:fldCharType="end"/>
      </w:r>
      <w:bookmarkEnd w:id="146"/>
      <w:r w:rsidRPr="00282F96">
        <w:rPr>
          <w:lang w:val="en-US"/>
        </w:rPr>
        <w:t>. Removal efficiency</w:t>
      </w:r>
      <w:r w:rsidR="003333FF">
        <w:rPr>
          <w:lang w:val="en-US"/>
        </w:rPr>
        <w:t xml:space="preserve"> %</w:t>
      </w:r>
      <w:r w:rsidRPr="00282F96">
        <w:rPr>
          <w:lang w:val="en-US"/>
        </w:rPr>
        <w:t xml:space="preserve"> (RE) of </w:t>
      </w:r>
      <w:r>
        <w:rPr>
          <w:lang w:val="en-US"/>
        </w:rPr>
        <w:t xml:space="preserve">PCB-7 and </w:t>
      </w:r>
      <w:r w:rsidR="00F0305F">
        <w:rPr>
          <w:lang w:val="en-US"/>
        </w:rPr>
        <w:t>PCDD</w:t>
      </w:r>
      <w:r>
        <w:rPr>
          <w:lang w:val="en-US"/>
        </w:rPr>
        <w:t>/</w:t>
      </w:r>
      <w:r w:rsidR="00F0305F">
        <w:rPr>
          <w:lang w:val="en-US"/>
        </w:rPr>
        <w:t>PCDF</w:t>
      </w:r>
      <w:r w:rsidR="003333FF">
        <w:rPr>
          <w:lang w:val="en-US"/>
        </w:rPr>
        <w:t>-17</w:t>
      </w:r>
      <w:r>
        <w:rPr>
          <w:lang w:val="en-US"/>
        </w:rPr>
        <w:t xml:space="preserve"> </w:t>
      </w:r>
      <w:r w:rsidR="00960D86">
        <w:rPr>
          <w:lang w:val="en-US"/>
        </w:rPr>
        <w:t xml:space="preserve">in TEQ </w:t>
      </w:r>
      <w:r w:rsidR="006D1D58">
        <w:rPr>
          <w:lang w:val="en-US"/>
        </w:rPr>
        <w:t>by pyrolysis of waste feedstocks</w:t>
      </w:r>
      <w:r w:rsidRPr="00282F96">
        <w:rPr>
          <w:lang w:val="en-US"/>
        </w:rPr>
        <w:t xml:space="preserve"> at temperatures 500-800 °C</w:t>
      </w:r>
      <w:r w:rsidR="00F76611">
        <w:rPr>
          <w:lang w:val="en-US"/>
        </w:rPr>
        <w:t xml:space="preserve"> normalized for yield biochar</w:t>
      </w:r>
      <w:r w:rsidRPr="00282F96">
        <w:rPr>
          <w:lang w:val="en-US"/>
        </w:rPr>
        <w:t xml:space="preserve">. </w:t>
      </w:r>
    </w:p>
    <w:tbl>
      <w:tblPr>
        <w:tblStyle w:val="TableGrid0"/>
        <w:tblW w:w="7083" w:type="dxa"/>
        <w:jc w:val="center"/>
        <w:tblLook w:val="04A0" w:firstRow="1" w:lastRow="0" w:firstColumn="1" w:lastColumn="0" w:noHBand="0" w:noVBand="1"/>
      </w:tblPr>
      <w:tblGrid>
        <w:gridCol w:w="1243"/>
        <w:gridCol w:w="1782"/>
        <w:gridCol w:w="1932"/>
        <w:gridCol w:w="2126"/>
      </w:tblGrid>
      <w:tr w:rsidR="002B607F" w:rsidRPr="003B567A" w14:paraId="598F919C" w14:textId="77777777" w:rsidTr="00302BD5">
        <w:trPr>
          <w:trHeight w:val="290"/>
          <w:jc w:val="center"/>
        </w:trPr>
        <w:tc>
          <w:tcPr>
            <w:tcW w:w="1243" w:type="dxa"/>
            <w:vMerge w:val="restart"/>
            <w:noWrap/>
            <w:vAlign w:val="center"/>
            <w:hideMark/>
          </w:tcPr>
          <w:p w14:paraId="01ADC168" w14:textId="77777777" w:rsidR="002B607F" w:rsidRPr="003B567A" w:rsidRDefault="002B607F" w:rsidP="002121D4">
            <w:pPr>
              <w:ind w:firstLine="0"/>
              <w:jc w:val="center"/>
              <w:rPr>
                <w:b/>
                <w:bCs/>
                <w:color w:val="000000"/>
              </w:rPr>
            </w:pPr>
            <w:r w:rsidRPr="003B567A">
              <w:rPr>
                <w:b/>
                <w:bCs/>
                <w:color w:val="000000"/>
                <w:lang w:val="en-US"/>
              </w:rPr>
              <w:t>Feedstock</w:t>
            </w:r>
          </w:p>
        </w:tc>
        <w:tc>
          <w:tcPr>
            <w:tcW w:w="1782" w:type="dxa"/>
            <w:vMerge w:val="restart"/>
            <w:noWrap/>
            <w:vAlign w:val="center"/>
            <w:hideMark/>
          </w:tcPr>
          <w:p w14:paraId="01E15E18" w14:textId="77777777" w:rsidR="002B607F" w:rsidRPr="003B567A" w:rsidRDefault="002B607F" w:rsidP="002121D4">
            <w:pPr>
              <w:ind w:firstLine="0"/>
              <w:jc w:val="center"/>
              <w:rPr>
                <w:b/>
                <w:bCs/>
                <w:color w:val="000000"/>
              </w:rPr>
            </w:pPr>
            <w:r w:rsidRPr="003B567A">
              <w:rPr>
                <w:b/>
                <w:bCs/>
                <w:color w:val="000000"/>
              </w:rPr>
              <w:t>Pyr. temp. (˚C)</w:t>
            </w:r>
          </w:p>
        </w:tc>
        <w:tc>
          <w:tcPr>
            <w:tcW w:w="4058" w:type="dxa"/>
            <w:gridSpan w:val="2"/>
            <w:noWrap/>
            <w:hideMark/>
          </w:tcPr>
          <w:p w14:paraId="3DE371BF" w14:textId="53263B8C" w:rsidR="002B607F" w:rsidRPr="003B567A" w:rsidRDefault="003333FF" w:rsidP="002121D4">
            <w:pPr>
              <w:ind w:firstLine="0"/>
              <w:jc w:val="center"/>
              <w:rPr>
                <w:b/>
                <w:bCs/>
                <w:color w:val="000000"/>
              </w:rPr>
            </w:pPr>
            <w:r>
              <w:rPr>
                <w:b/>
                <w:bCs/>
                <w:color w:val="000000"/>
              </w:rPr>
              <w:t xml:space="preserve">% </w:t>
            </w:r>
            <w:r w:rsidR="002B607F" w:rsidRPr="003B567A">
              <w:rPr>
                <w:b/>
                <w:bCs/>
                <w:color w:val="000000"/>
              </w:rPr>
              <w:t>RE</w:t>
            </w:r>
          </w:p>
        </w:tc>
      </w:tr>
      <w:tr w:rsidR="002B607F" w:rsidRPr="003B567A" w14:paraId="287367CF" w14:textId="77777777" w:rsidTr="00302BD5">
        <w:trPr>
          <w:trHeight w:val="290"/>
          <w:jc w:val="center"/>
        </w:trPr>
        <w:tc>
          <w:tcPr>
            <w:tcW w:w="1243" w:type="dxa"/>
            <w:vMerge/>
            <w:hideMark/>
          </w:tcPr>
          <w:p w14:paraId="73D1EF13" w14:textId="77777777" w:rsidR="002B607F" w:rsidRPr="003B567A" w:rsidRDefault="002B607F" w:rsidP="002121D4">
            <w:pPr>
              <w:ind w:firstLine="0"/>
              <w:rPr>
                <w:b/>
                <w:bCs/>
                <w:color w:val="000000"/>
              </w:rPr>
            </w:pPr>
          </w:p>
        </w:tc>
        <w:tc>
          <w:tcPr>
            <w:tcW w:w="1782" w:type="dxa"/>
            <w:vMerge/>
            <w:hideMark/>
          </w:tcPr>
          <w:p w14:paraId="57CDB133" w14:textId="77777777" w:rsidR="002B607F" w:rsidRPr="003B567A" w:rsidRDefault="002B607F" w:rsidP="002121D4">
            <w:pPr>
              <w:ind w:firstLine="0"/>
              <w:rPr>
                <w:b/>
                <w:bCs/>
                <w:color w:val="000000"/>
              </w:rPr>
            </w:pPr>
          </w:p>
        </w:tc>
        <w:tc>
          <w:tcPr>
            <w:tcW w:w="1932" w:type="dxa"/>
            <w:noWrap/>
            <w:hideMark/>
          </w:tcPr>
          <w:p w14:paraId="0913D0C4" w14:textId="77777777" w:rsidR="002B607F" w:rsidRPr="003B567A" w:rsidRDefault="002B607F" w:rsidP="002121D4">
            <w:pPr>
              <w:ind w:firstLine="0"/>
              <w:jc w:val="center"/>
              <w:rPr>
                <w:b/>
                <w:bCs/>
                <w:color w:val="000000"/>
              </w:rPr>
            </w:pPr>
            <w:r w:rsidRPr="003B567A">
              <w:rPr>
                <w:b/>
                <w:bCs/>
                <w:color w:val="000000"/>
              </w:rPr>
              <w:t>∑PCB-7</w:t>
            </w:r>
          </w:p>
        </w:tc>
        <w:tc>
          <w:tcPr>
            <w:tcW w:w="2126" w:type="dxa"/>
            <w:noWrap/>
            <w:hideMark/>
          </w:tcPr>
          <w:p w14:paraId="583C9D82" w14:textId="3939A609" w:rsidR="002B607F" w:rsidRPr="003B567A" w:rsidRDefault="002B607F" w:rsidP="002121D4">
            <w:pPr>
              <w:ind w:firstLine="0"/>
              <w:jc w:val="center"/>
              <w:rPr>
                <w:b/>
                <w:bCs/>
                <w:color w:val="000000"/>
              </w:rPr>
            </w:pPr>
            <w:r w:rsidRPr="003B567A">
              <w:rPr>
                <w:b/>
                <w:bCs/>
                <w:color w:val="000000"/>
              </w:rPr>
              <w:t>∑</w:t>
            </w:r>
            <w:r w:rsidR="00F0305F">
              <w:rPr>
                <w:b/>
                <w:bCs/>
                <w:color w:val="000000"/>
              </w:rPr>
              <w:t>PCDD</w:t>
            </w:r>
            <w:r w:rsidRPr="003B567A">
              <w:rPr>
                <w:b/>
                <w:bCs/>
                <w:color w:val="000000"/>
              </w:rPr>
              <w:t>/</w:t>
            </w:r>
            <w:r w:rsidR="00F0305F">
              <w:rPr>
                <w:b/>
                <w:bCs/>
                <w:color w:val="000000"/>
              </w:rPr>
              <w:t>PCDF</w:t>
            </w:r>
            <w:r w:rsidR="003333FF">
              <w:rPr>
                <w:b/>
                <w:bCs/>
                <w:color w:val="000000"/>
              </w:rPr>
              <w:t>-17</w:t>
            </w:r>
            <w:r w:rsidR="00E773BC">
              <w:rPr>
                <w:b/>
                <w:bCs/>
                <w:color w:val="000000"/>
              </w:rPr>
              <w:t xml:space="preserve"> </w:t>
            </w:r>
            <w:r w:rsidR="00960D86">
              <w:rPr>
                <w:b/>
                <w:bCs/>
                <w:color w:val="000000"/>
              </w:rPr>
              <w:t>(</w:t>
            </w:r>
            <w:r w:rsidR="00E773BC" w:rsidRPr="00960D86">
              <w:rPr>
                <w:b/>
                <w:bCs/>
                <w:color w:val="000000" w:themeColor="text1"/>
              </w:rPr>
              <w:t>TEQ</w:t>
            </w:r>
            <w:r w:rsidR="00960D86">
              <w:rPr>
                <w:b/>
                <w:bCs/>
                <w:color w:val="000000" w:themeColor="text1"/>
              </w:rPr>
              <w:t>)</w:t>
            </w:r>
          </w:p>
        </w:tc>
      </w:tr>
      <w:tr w:rsidR="00252BFA" w:rsidRPr="003B567A" w14:paraId="7C00EA78" w14:textId="77777777" w:rsidTr="00302BD5">
        <w:trPr>
          <w:trHeight w:val="290"/>
          <w:jc w:val="center"/>
        </w:trPr>
        <w:tc>
          <w:tcPr>
            <w:tcW w:w="1243" w:type="dxa"/>
            <w:vMerge w:val="restart"/>
            <w:noWrap/>
            <w:vAlign w:val="center"/>
            <w:hideMark/>
          </w:tcPr>
          <w:p w14:paraId="6E623308" w14:textId="77777777" w:rsidR="00252BFA" w:rsidRPr="003B567A" w:rsidRDefault="00252BFA" w:rsidP="00252BFA">
            <w:pPr>
              <w:ind w:firstLine="0"/>
              <w:jc w:val="center"/>
              <w:rPr>
                <w:color w:val="000000"/>
              </w:rPr>
            </w:pPr>
            <w:r w:rsidRPr="003B567A">
              <w:rPr>
                <w:color w:val="000000"/>
              </w:rPr>
              <w:t>DSS-1</w:t>
            </w:r>
          </w:p>
        </w:tc>
        <w:tc>
          <w:tcPr>
            <w:tcW w:w="1782" w:type="dxa"/>
            <w:noWrap/>
            <w:hideMark/>
          </w:tcPr>
          <w:p w14:paraId="484CBB02"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42AF145E" w14:textId="0BCAB6F0" w:rsidR="00252BFA" w:rsidRPr="003B567A" w:rsidRDefault="00252BFA" w:rsidP="00252BFA">
            <w:pPr>
              <w:ind w:firstLine="0"/>
              <w:jc w:val="center"/>
              <w:rPr>
                <w:color w:val="000000"/>
              </w:rPr>
            </w:pPr>
            <w:r w:rsidRPr="0008744E">
              <w:t>99.97</w:t>
            </w:r>
          </w:p>
        </w:tc>
        <w:tc>
          <w:tcPr>
            <w:tcW w:w="2126" w:type="dxa"/>
            <w:noWrap/>
            <w:hideMark/>
          </w:tcPr>
          <w:p w14:paraId="51AD2F6B" w14:textId="1A8A835A" w:rsidR="00252BFA" w:rsidRPr="003B567A" w:rsidRDefault="00252BFA" w:rsidP="00252BFA">
            <w:pPr>
              <w:ind w:firstLine="0"/>
              <w:jc w:val="center"/>
              <w:rPr>
                <w:color w:val="000000"/>
              </w:rPr>
            </w:pPr>
            <w:r w:rsidRPr="0008744E">
              <w:t>99.9</w:t>
            </w:r>
            <w:r w:rsidR="006125C2">
              <w:t>9</w:t>
            </w:r>
          </w:p>
        </w:tc>
      </w:tr>
      <w:tr w:rsidR="00252BFA" w:rsidRPr="003B567A" w14:paraId="2A79E288" w14:textId="77777777" w:rsidTr="00302BD5">
        <w:trPr>
          <w:trHeight w:val="290"/>
          <w:jc w:val="center"/>
        </w:trPr>
        <w:tc>
          <w:tcPr>
            <w:tcW w:w="1243" w:type="dxa"/>
            <w:vMerge/>
            <w:vAlign w:val="center"/>
            <w:hideMark/>
          </w:tcPr>
          <w:p w14:paraId="4A2FEC30" w14:textId="77777777" w:rsidR="00252BFA" w:rsidRPr="003B567A" w:rsidRDefault="00252BFA" w:rsidP="00252BFA">
            <w:pPr>
              <w:ind w:firstLine="0"/>
              <w:jc w:val="center"/>
              <w:rPr>
                <w:color w:val="000000"/>
              </w:rPr>
            </w:pPr>
          </w:p>
        </w:tc>
        <w:tc>
          <w:tcPr>
            <w:tcW w:w="1782" w:type="dxa"/>
            <w:noWrap/>
            <w:hideMark/>
          </w:tcPr>
          <w:p w14:paraId="2B84CB2D"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07339BE" w14:textId="786FEE67" w:rsidR="00252BFA" w:rsidRPr="003B567A" w:rsidRDefault="00252BFA" w:rsidP="00252BFA">
            <w:pPr>
              <w:ind w:firstLine="0"/>
              <w:jc w:val="center"/>
              <w:rPr>
                <w:color w:val="000000"/>
              </w:rPr>
            </w:pPr>
            <w:r w:rsidRPr="0008744E">
              <w:t>99.9</w:t>
            </w:r>
            <w:r w:rsidR="006125C2">
              <w:t>5</w:t>
            </w:r>
          </w:p>
        </w:tc>
        <w:tc>
          <w:tcPr>
            <w:tcW w:w="2126" w:type="dxa"/>
            <w:noWrap/>
            <w:hideMark/>
          </w:tcPr>
          <w:p w14:paraId="7F7AF0EE" w14:textId="3CDCE2E1" w:rsidR="00252BFA" w:rsidRPr="003B567A" w:rsidRDefault="00252BFA" w:rsidP="00252BFA">
            <w:pPr>
              <w:ind w:firstLine="0"/>
              <w:jc w:val="center"/>
              <w:rPr>
                <w:color w:val="000000"/>
              </w:rPr>
            </w:pPr>
            <w:r w:rsidRPr="0008744E">
              <w:t>99.9</w:t>
            </w:r>
            <w:r w:rsidR="006125C2">
              <w:t>9</w:t>
            </w:r>
          </w:p>
        </w:tc>
      </w:tr>
      <w:tr w:rsidR="00252BFA" w:rsidRPr="003B567A" w14:paraId="283DAD91" w14:textId="77777777" w:rsidTr="00302BD5">
        <w:trPr>
          <w:trHeight w:val="290"/>
          <w:jc w:val="center"/>
        </w:trPr>
        <w:tc>
          <w:tcPr>
            <w:tcW w:w="1243" w:type="dxa"/>
            <w:vMerge/>
            <w:vAlign w:val="center"/>
            <w:hideMark/>
          </w:tcPr>
          <w:p w14:paraId="20F44FDA" w14:textId="77777777" w:rsidR="00252BFA" w:rsidRPr="003B567A" w:rsidRDefault="00252BFA" w:rsidP="00252BFA">
            <w:pPr>
              <w:ind w:firstLine="0"/>
              <w:jc w:val="center"/>
              <w:rPr>
                <w:color w:val="000000"/>
              </w:rPr>
            </w:pPr>
          </w:p>
        </w:tc>
        <w:tc>
          <w:tcPr>
            <w:tcW w:w="1782" w:type="dxa"/>
            <w:noWrap/>
            <w:hideMark/>
          </w:tcPr>
          <w:p w14:paraId="57A82CDE"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69CE3635" w14:textId="5E9FCB93" w:rsidR="00252BFA" w:rsidRPr="003B567A" w:rsidRDefault="00252BFA" w:rsidP="00252BFA">
            <w:pPr>
              <w:ind w:firstLine="0"/>
              <w:jc w:val="center"/>
              <w:rPr>
                <w:color w:val="000000"/>
              </w:rPr>
            </w:pPr>
            <w:r w:rsidRPr="0008744E">
              <w:t>99.9</w:t>
            </w:r>
            <w:r w:rsidR="006125C2">
              <w:t>7</w:t>
            </w:r>
          </w:p>
        </w:tc>
        <w:tc>
          <w:tcPr>
            <w:tcW w:w="2126" w:type="dxa"/>
            <w:noWrap/>
            <w:hideMark/>
          </w:tcPr>
          <w:p w14:paraId="27028F3C" w14:textId="1F24AB7E" w:rsidR="00252BFA" w:rsidRPr="003B567A" w:rsidRDefault="00252BFA" w:rsidP="00252BFA">
            <w:pPr>
              <w:ind w:firstLine="0"/>
              <w:jc w:val="center"/>
              <w:rPr>
                <w:color w:val="000000"/>
              </w:rPr>
            </w:pPr>
            <w:r w:rsidRPr="0008744E">
              <w:t>99.9</w:t>
            </w:r>
            <w:r w:rsidR="006125C2">
              <w:t>9</w:t>
            </w:r>
          </w:p>
        </w:tc>
      </w:tr>
      <w:tr w:rsidR="00252BFA" w:rsidRPr="003B567A" w14:paraId="622CDA35" w14:textId="77777777" w:rsidTr="00302BD5">
        <w:trPr>
          <w:trHeight w:val="290"/>
          <w:jc w:val="center"/>
        </w:trPr>
        <w:tc>
          <w:tcPr>
            <w:tcW w:w="1243" w:type="dxa"/>
            <w:vMerge/>
            <w:vAlign w:val="center"/>
            <w:hideMark/>
          </w:tcPr>
          <w:p w14:paraId="61385310" w14:textId="77777777" w:rsidR="00252BFA" w:rsidRPr="003B567A" w:rsidRDefault="00252BFA" w:rsidP="00252BFA">
            <w:pPr>
              <w:ind w:firstLine="0"/>
              <w:jc w:val="center"/>
              <w:rPr>
                <w:color w:val="000000"/>
              </w:rPr>
            </w:pPr>
          </w:p>
        </w:tc>
        <w:tc>
          <w:tcPr>
            <w:tcW w:w="1782" w:type="dxa"/>
            <w:noWrap/>
            <w:hideMark/>
          </w:tcPr>
          <w:p w14:paraId="48D78047"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0E60FA1D" w14:textId="620F278F" w:rsidR="00252BFA" w:rsidRPr="003B567A" w:rsidRDefault="00252BFA" w:rsidP="00252BFA">
            <w:pPr>
              <w:ind w:firstLine="0"/>
              <w:jc w:val="center"/>
              <w:rPr>
                <w:color w:val="000000"/>
              </w:rPr>
            </w:pPr>
            <w:r w:rsidRPr="0008744E">
              <w:t>99.95</w:t>
            </w:r>
          </w:p>
        </w:tc>
        <w:tc>
          <w:tcPr>
            <w:tcW w:w="2126" w:type="dxa"/>
            <w:noWrap/>
            <w:hideMark/>
          </w:tcPr>
          <w:p w14:paraId="3967E79A" w14:textId="08B7552A" w:rsidR="00252BFA" w:rsidRPr="003B567A" w:rsidRDefault="00252BFA" w:rsidP="00252BFA">
            <w:pPr>
              <w:ind w:firstLine="0"/>
              <w:jc w:val="center"/>
              <w:rPr>
                <w:color w:val="000000"/>
              </w:rPr>
            </w:pPr>
            <w:r w:rsidRPr="0008744E">
              <w:t>99.9</w:t>
            </w:r>
            <w:r w:rsidR="006125C2">
              <w:t>9</w:t>
            </w:r>
          </w:p>
        </w:tc>
      </w:tr>
      <w:tr w:rsidR="00252BFA" w:rsidRPr="003B567A" w14:paraId="71493A4E" w14:textId="77777777" w:rsidTr="00302BD5">
        <w:trPr>
          <w:trHeight w:val="290"/>
          <w:jc w:val="center"/>
        </w:trPr>
        <w:tc>
          <w:tcPr>
            <w:tcW w:w="1243" w:type="dxa"/>
            <w:vMerge w:val="restart"/>
            <w:noWrap/>
            <w:vAlign w:val="center"/>
            <w:hideMark/>
          </w:tcPr>
          <w:p w14:paraId="6DBC063B" w14:textId="77777777" w:rsidR="00252BFA" w:rsidRPr="003B567A" w:rsidRDefault="00252BFA" w:rsidP="00252BFA">
            <w:pPr>
              <w:ind w:firstLine="0"/>
              <w:jc w:val="center"/>
              <w:rPr>
                <w:color w:val="000000"/>
              </w:rPr>
            </w:pPr>
            <w:r w:rsidRPr="003B567A">
              <w:rPr>
                <w:color w:val="000000"/>
              </w:rPr>
              <w:t>DSS-2</w:t>
            </w:r>
          </w:p>
        </w:tc>
        <w:tc>
          <w:tcPr>
            <w:tcW w:w="1782" w:type="dxa"/>
            <w:noWrap/>
            <w:hideMark/>
          </w:tcPr>
          <w:p w14:paraId="6148039C"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22BF7361" w14:textId="14561533" w:rsidR="00252BFA" w:rsidRPr="003B567A" w:rsidRDefault="00252BFA" w:rsidP="00252BFA">
            <w:pPr>
              <w:ind w:firstLine="0"/>
              <w:jc w:val="center"/>
              <w:rPr>
                <w:color w:val="000000"/>
              </w:rPr>
            </w:pPr>
            <w:r w:rsidRPr="0008744E">
              <w:t>99.9</w:t>
            </w:r>
            <w:r w:rsidR="006125C2">
              <w:t>4</w:t>
            </w:r>
          </w:p>
        </w:tc>
        <w:tc>
          <w:tcPr>
            <w:tcW w:w="2126" w:type="dxa"/>
            <w:noWrap/>
            <w:hideMark/>
          </w:tcPr>
          <w:p w14:paraId="25BA25CF" w14:textId="14574CA8" w:rsidR="00252BFA" w:rsidRPr="003B567A" w:rsidRDefault="00252BFA" w:rsidP="00252BFA">
            <w:pPr>
              <w:ind w:firstLine="0"/>
              <w:jc w:val="center"/>
              <w:rPr>
                <w:color w:val="000000"/>
              </w:rPr>
            </w:pPr>
            <w:r w:rsidRPr="0008744E">
              <w:t>99.9</w:t>
            </w:r>
            <w:r w:rsidR="006125C2">
              <w:t>6</w:t>
            </w:r>
          </w:p>
        </w:tc>
      </w:tr>
      <w:tr w:rsidR="00252BFA" w:rsidRPr="003B567A" w14:paraId="01F69B66" w14:textId="77777777" w:rsidTr="00302BD5">
        <w:trPr>
          <w:trHeight w:val="290"/>
          <w:jc w:val="center"/>
        </w:trPr>
        <w:tc>
          <w:tcPr>
            <w:tcW w:w="1243" w:type="dxa"/>
            <w:vMerge/>
            <w:vAlign w:val="center"/>
            <w:hideMark/>
          </w:tcPr>
          <w:p w14:paraId="214EC6D0" w14:textId="77777777" w:rsidR="00252BFA" w:rsidRPr="003B567A" w:rsidRDefault="00252BFA" w:rsidP="00252BFA">
            <w:pPr>
              <w:ind w:firstLine="0"/>
              <w:jc w:val="center"/>
              <w:rPr>
                <w:color w:val="000000"/>
              </w:rPr>
            </w:pPr>
          </w:p>
        </w:tc>
        <w:tc>
          <w:tcPr>
            <w:tcW w:w="1782" w:type="dxa"/>
            <w:noWrap/>
            <w:hideMark/>
          </w:tcPr>
          <w:p w14:paraId="662DD26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06EEC0FF" w14:textId="5E20BB59" w:rsidR="00252BFA" w:rsidRPr="003B567A" w:rsidRDefault="00252BFA" w:rsidP="00252BFA">
            <w:pPr>
              <w:ind w:firstLine="0"/>
              <w:jc w:val="center"/>
              <w:rPr>
                <w:color w:val="000000"/>
              </w:rPr>
            </w:pPr>
            <w:r w:rsidRPr="0008744E">
              <w:t>99.9</w:t>
            </w:r>
            <w:r w:rsidR="006125C2">
              <w:t>3</w:t>
            </w:r>
          </w:p>
        </w:tc>
        <w:tc>
          <w:tcPr>
            <w:tcW w:w="2126" w:type="dxa"/>
            <w:noWrap/>
            <w:hideMark/>
          </w:tcPr>
          <w:p w14:paraId="106EB3DB" w14:textId="4D425DC3" w:rsidR="00252BFA" w:rsidRPr="003B567A" w:rsidRDefault="00252BFA" w:rsidP="00252BFA">
            <w:pPr>
              <w:ind w:firstLine="0"/>
              <w:jc w:val="center"/>
              <w:rPr>
                <w:color w:val="000000"/>
              </w:rPr>
            </w:pPr>
            <w:r w:rsidRPr="0008744E">
              <w:t>99.9</w:t>
            </w:r>
            <w:r w:rsidR="006125C2">
              <w:t>5</w:t>
            </w:r>
          </w:p>
        </w:tc>
      </w:tr>
      <w:tr w:rsidR="00252BFA" w:rsidRPr="003B567A" w14:paraId="5B2B2F7B" w14:textId="77777777" w:rsidTr="00302BD5">
        <w:trPr>
          <w:trHeight w:val="290"/>
          <w:jc w:val="center"/>
        </w:trPr>
        <w:tc>
          <w:tcPr>
            <w:tcW w:w="1243" w:type="dxa"/>
            <w:vMerge/>
            <w:vAlign w:val="center"/>
            <w:hideMark/>
          </w:tcPr>
          <w:p w14:paraId="6CB44C6D" w14:textId="77777777" w:rsidR="00252BFA" w:rsidRPr="003B567A" w:rsidRDefault="00252BFA" w:rsidP="00252BFA">
            <w:pPr>
              <w:ind w:firstLine="0"/>
              <w:jc w:val="center"/>
              <w:rPr>
                <w:color w:val="000000"/>
              </w:rPr>
            </w:pPr>
          </w:p>
        </w:tc>
        <w:tc>
          <w:tcPr>
            <w:tcW w:w="1782" w:type="dxa"/>
            <w:noWrap/>
            <w:hideMark/>
          </w:tcPr>
          <w:p w14:paraId="5BE4F087"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78EC506B" w14:textId="6D956B5C" w:rsidR="00252BFA" w:rsidRPr="003B567A" w:rsidRDefault="00252BFA" w:rsidP="00252BFA">
            <w:pPr>
              <w:ind w:firstLine="0"/>
              <w:jc w:val="center"/>
              <w:rPr>
                <w:color w:val="000000"/>
              </w:rPr>
            </w:pPr>
            <w:r w:rsidRPr="0008744E">
              <w:t>99.94</w:t>
            </w:r>
          </w:p>
        </w:tc>
        <w:tc>
          <w:tcPr>
            <w:tcW w:w="2126" w:type="dxa"/>
            <w:noWrap/>
            <w:hideMark/>
          </w:tcPr>
          <w:p w14:paraId="1CD60FDC" w14:textId="789D22DF" w:rsidR="00252BFA" w:rsidRPr="003B567A" w:rsidRDefault="00252BFA" w:rsidP="00252BFA">
            <w:pPr>
              <w:ind w:firstLine="0"/>
              <w:jc w:val="center"/>
              <w:rPr>
                <w:color w:val="000000"/>
              </w:rPr>
            </w:pPr>
            <w:r w:rsidRPr="0008744E">
              <w:t>99.9</w:t>
            </w:r>
            <w:r w:rsidR="006125C2">
              <w:t>6</w:t>
            </w:r>
          </w:p>
        </w:tc>
      </w:tr>
      <w:tr w:rsidR="00252BFA" w:rsidRPr="003B567A" w14:paraId="7901981A" w14:textId="77777777" w:rsidTr="00302BD5">
        <w:trPr>
          <w:trHeight w:val="290"/>
          <w:jc w:val="center"/>
        </w:trPr>
        <w:tc>
          <w:tcPr>
            <w:tcW w:w="1243" w:type="dxa"/>
            <w:vMerge/>
            <w:vAlign w:val="center"/>
            <w:hideMark/>
          </w:tcPr>
          <w:p w14:paraId="22C9633E" w14:textId="77777777" w:rsidR="00252BFA" w:rsidRPr="003B567A" w:rsidRDefault="00252BFA" w:rsidP="00252BFA">
            <w:pPr>
              <w:ind w:firstLine="0"/>
              <w:jc w:val="center"/>
              <w:rPr>
                <w:color w:val="000000"/>
              </w:rPr>
            </w:pPr>
          </w:p>
        </w:tc>
        <w:tc>
          <w:tcPr>
            <w:tcW w:w="1782" w:type="dxa"/>
            <w:noWrap/>
            <w:hideMark/>
          </w:tcPr>
          <w:p w14:paraId="22F10808"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13CDF1D3" w14:textId="1C875991" w:rsidR="00252BFA" w:rsidRPr="003B567A" w:rsidRDefault="00252BFA" w:rsidP="00252BFA">
            <w:pPr>
              <w:ind w:firstLine="0"/>
              <w:jc w:val="center"/>
              <w:rPr>
                <w:color w:val="000000"/>
              </w:rPr>
            </w:pPr>
            <w:r w:rsidRPr="0008744E">
              <w:t>99.94</w:t>
            </w:r>
          </w:p>
        </w:tc>
        <w:tc>
          <w:tcPr>
            <w:tcW w:w="2126" w:type="dxa"/>
            <w:noWrap/>
            <w:hideMark/>
          </w:tcPr>
          <w:p w14:paraId="5EC2FA1A" w14:textId="56B6367E" w:rsidR="00252BFA" w:rsidRPr="003B567A" w:rsidRDefault="00252BFA" w:rsidP="00252BFA">
            <w:pPr>
              <w:ind w:firstLine="0"/>
              <w:jc w:val="center"/>
              <w:rPr>
                <w:color w:val="000000"/>
              </w:rPr>
            </w:pPr>
            <w:r w:rsidRPr="0008744E">
              <w:t>99.9</w:t>
            </w:r>
            <w:r w:rsidR="006125C2">
              <w:t>6</w:t>
            </w:r>
          </w:p>
        </w:tc>
      </w:tr>
      <w:tr w:rsidR="00252BFA" w:rsidRPr="003B567A" w14:paraId="12C52A47" w14:textId="77777777" w:rsidTr="00302BD5">
        <w:trPr>
          <w:trHeight w:val="290"/>
          <w:jc w:val="center"/>
        </w:trPr>
        <w:tc>
          <w:tcPr>
            <w:tcW w:w="1243" w:type="dxa"/>
            <w:vMerge w:val="restart"/>
            <w:vAlign w:val="center"/>
            <w:hideMark/>
          </w:tcPr>
          <w:p w14:paraId="4D35036C" w14:textId="77777777" w:rsidR="00252BFA" w:rsidRPr="003B567A" w:rsidRDefault="00252BFA" w:rsidP="00252BFA">
            <w:pPr>
              <w:ind w:firstLine="0"/>
              <w:jc w:val="center"/>
              <w:rPr>
                <w:color w:val="000000"/>
              </w:rPr>
            </w:pPr>
            <w:r w:rsidRPr="003B567A">
              <w:rPr>
                <w:color w:val="000000"/>
              </w:rPr>
              <w:t>FWR</w:t>
            </w:r>
          </w:p>
        </w:tc>
        <w:tc>
          <w:tcPr>
            <w:tcW w:w="1782" w:type="dxa"/>
            <w:noWrap/>
            <w:hideMark/>
          </w:tcPr>
          <w:p w14:paraId="05D12852"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44047C59" w14:textId="3A0A5652" w:rsidR="00252BFA" w:rsidRPr="00252BFA" w:rsidRDefault="00252BFA" w:rsidP="00252BFA">
            <w:pPr>
              <w:ind w:firstLine="0"/>
              <w:jc w:val="center"/>
              <w:rPr>
                <w:color w:val="000000"/>
              </w:rPr>
            </w:pPr>
            <w:r>
              <w:rPr>
                <w:color w:val="000000"/>
              </w:rPr>
              <w:t>n.d.</w:t>
            </w:r>
          </w:p>
        </w:tc>
        <w:tc>
          <w:tcPr>
            <w:tcW w:w="2126" w:type="dxa"/>
            <w:noWrap/>
            <w:hideMark/>
          </w:tcPr>
          <w:p w14:paraId="7B2342C3" w14:textId="74CF5726" w:rsidR="00252BFA" w:rsidRPr="003B567A" w:rsidRDefault="00252BFA" w:rsidP="00252BFA">
            <w:pPr>
              <w:ind w:firstLine="0"/>
              <w:jc w:val="center"/>
              <w:rPr>
                <w:color w:val="000000"/>
              </w:rPr>
            </w:pPr>
            <w:r w:rsidRPr="0008744E">
              <w:t>99.94</w:t>
            </w:r>
          </w:p>
        </w:tc>
      </w:tr>
      <w:tr w:rsidR="00252BFA" w:rsidRPr="003B567A" w14:paraId="026764E0" w14:textId="77777777" w:rsidTr="00302BD5">
        <w:trPr>
          <w:trHeight w:val="290"/>
          <w:jc w:val="center"/>
        </w:trPr>
        <w:tc>
          <w:tcPr>
            <w:tcW w:w="1243" w:type="dxa"/>
            <w:vMerge/>
            <w:vAlign w:val="center"/>
            <w:hideMark/>
          </w:tcPr>
          <w:p w14:paraId="30F3ADF3" w14:textId="77777777" w:rsidR="00252BFA" w:rsidRPr="003B567A" w:rsidRDefault="00252BFA" w:rsidP="00252BFA">
            <w:pPr>
              <w:ind w:firstLine="0"/>
              <w:jc w:val="center"/>
              <w:rPr>
                <w:color w:val="000000"/>
              </w:rPr>
            </w:pPr>
          </w:p>
        </w:tc>
        <w:tc>
          <w:tcPr>
            <w:tcW w:w="1782" w:type="dxa"/>
            <w:noWrap/>
            <w:hideMark/>
          </w:tcPr>
          <w:p w14:paraId="0F651A0C"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34A4FEE0" w14:textId="25AA11F2" w:rsidR="00252BFA" w:rsidRPr="003B567A" w:rsidRDefault="00252BFA" w:rsidP="00252BFA">
            <w:pPr>
              <w:ind w:firstLine="0"/>
              <w:jc w:val="center"/>
              <w:rPr>
                <w:color w:val="000000"/>
              </w:rPr>
            </w:pPr>
            <w:r>
              <w:rPr>
                <w:color w:val="000000"/>
              </w:rPr>
              <w:t>n.d.</w:t>
            </w:r>
          </w:p>
        </w:tc>
        <w:tc>
          <w:tcPr>
            <w:tcW w:w="2126" w:type="dxa"/>
            <w:noWrap/>
            <w:hideMark/>
          </w:tcPr>
          <w:p w14:paraId="38D299E9" w14:textId="4A0E672C" w:rsidR="00252BFA" w:rsidRPr="003B567A" w:rsidRDefault="00252BFA" w:rsidP="00252BFA">
            <w:pPr>
              <w:ind w:firstLine="0"/>
              <w:jc w:val="center"/>
              <w:rPr>
                <w:color w:val="000000"/>
              </w:rPr>
            </w:pPr>
            <w:r w:rsidRPr="0008744E">
              <w:t>99.9</w:t>
            </w:r>
            <w:r w:rsidR="006125C2">
              <w:t>6</w:t>
            </w:r>
          </w:p>
        </w:tc>
      </w:tr>
      <w:tr w:rsidR="00252BFA" w:rsidRPr="003B567A" w14:paraId="06319305" w14:textId="77777777" w:rsidTr="00302BD5">
        <w:trPr>
          <w:trHeight w:val="290"/>
          <w:jc w:val="center"/>
        </w:trPr>
        <w:tc>
          <w:tcPr>
            <w:tcW w:w="1243" w:type="dxa"/>
            <w:vMerge w:val="restart"/>
            <w:noWrap/>
            <w:vAlign w:val="center"/>
            <w:hideMark/>
          </w:tcPr>
          <w:p w14:paraId="5395A80F" w14:textId="77777777" w:rsidR="00252BFA" w:rsidRPr="003B567A" w:rsidRDefault="00252BFA" w:rsidP="00252BFA">
            <w:pPr>
              <w:ind w:firstLine="0"/>
              <w:jc w:val="center"/>
              <w:rPr>
                <w:color w:val="000000"/>
              </w:rPr>
            </w:pPr>
            <w:r w:rsidRPr="003B567A">
              <w:rPr>
                <w:color w:val="000000"/>
              </w:rPr>
              <w:t>LSS</w:t>
            </w:r>
          </w:p>
        </w:tc>
        <w:tc>
          <w:tcPr>
            <w:tcW w:w="1782" w:type="dxa"/>
            <w:noWrap/>
            <w:hideMark/>
          </w:tcPr>
          <w:p w14:paraId="2F5D3A9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69E90D9" w14:textId="128EE89E" w:rsidR="00252BFA" w:rsidRPr="003B567A" w:rsidRDefault="00252BFA" w:rsidP="00252BFA">
            <w:pPr>
              <w:ind w:firstLine="0"/>
              <w:jc w:val="center"/>
              <w:rPr>
                <w:color w:val="000000"/>
              </w:rPr>
            </w:pPr>
            <w:r w:rsidRPr="0008744E">
              <w:t>99.9</w:t>
            </w:r>
            <w:r w:rsidR="006125C2">
              <w:t>7</w:t>
            </w:r>
          </w:p>
        </w:tc>
        <w:tc>
          <w:tcPr>
            <w:tcW w:w="2126" w:type="dxa"/>
            <w:noWrap/>
            <w:hideMark/>
          </w:tcPr>
          <w:p w14:paraId="2C279951" w14:textId="30E403D2" w:rsidR="00252BFA" w:rsidRPr="003B567A" w:rsidRDefault="00252BFA" w:rsidP="00252BFA">
            <w:pPr>
              <w:ind w:firstLine="0"/>
              <w:jc w:val="center"/>
              <w:rPr>
                <w:color w:val="000000"/>
              </w:rPr>
            </w:pPr>
            <w:r>
              <w:rPr>
                <w:color w:val="000000"/>
              </w:rPr>
              <w:t>n.d.</w:t>
            </w:r>
          </w:p>
        </w:tc>
      </w:tr>
      <w:tr w:rsidR="00252BFA" w:rsidRPr="003B567A" w14:paraId="02E0EB07" w14:textId="77777777" w:rsidTr="00302BD5">
        <w:trPr>
          <w:trHeight w:val="290"/>
          <w:jc w:val="center"/>
        </w:trPr>
        <w:tc>
          <w:tcPr>
            <w:tcW w:w="1243" w:type="dxa"/>
            <w:vMerge/>
            <w:hideMark/>
          </w:tcPr>
          <w:p w14:paraId="36E1CB15" w14:textId="77777777" w:rsidR="00252BFA" w:rsidRPr="003B567A" w:rsidRDefault="00252BFA" w:rsidP="00252BFA">
            <w:pPr>
              <w:ind w:firstLine="0"/>
              <w:rPr>
                <w:color w:val="000000"/>
              </w:rPr>
            </w:pPr>
          </w:p>
        </w:tc>
        <w:tc>
          <w:tcPr>
            <w:tcW w:w="1782" w:type="dxa"/>
            <w:noWrap/>
            <w:hideMark/>
          </w:tcPr>
          <w:p w14:paraId="0F38BB2D" w14:textId="77777777" w:rsidR="00252BFA" w:rsidRPr="003B567A" w:rsidRDefault="00252BFA" w:rsidP="00252BFA">
            <w:pPr>
              <w:ind w:firstLine="0"/>
              <w:jc w:val="center"/>
              <w:rPr>
                <w:color w:val="000000"/>
              </w:rPr>
            </w:pPr>
            <w:r w:rsidRPr="003B567A">
              <w:rPr>
                <w:color w:val="000000"/>
              </w:rPr>
              <w:t>750</w:t>
            </w:r>
          </w:p>
        </w:tc>
        <w:tc>
          <w:tcPr>
            <w:tcW w:w="1932" w:type="dxa"/>
            <w:noWrap/>
            <w:hideMark/>
          </w:tcPr>
          <w:p w14:paraId="0E7158F6" w14:textId="3A37FEDE" w:rsidR="00252BFA" w:rsidRPr="003B567A" w:rsidRDefault="00252BFA" w:rsidP="00252BFA">
            <w:pPr>
              <w:ind w:firstLine="0"/>
              <w:jc w:val="center"/>
              <w:rPr>
                <w:color w:val="000000"/>
              </w:rPr>
            </w:pPr>
            <w:r w:rsidRPr="0008744E">
              <w:t>99.97</w:t>
            </w:r>
          </w:p>
        </w:tc>
        <w:tc>
          <w:tcPr>
            <w:tcW w:w="2126" w:type="dxa"/>
            <w:noWrap/>
            <w:hideMark/>
          </w:tcPr>
          <w:p w14:paraId="2D6E7DE8" w14:textId="64CCBB25" w:rsidR="00252BFA" w:rsidRPr="003B567A" w:rsidRDefault="00252BFA" w:rsidP="00252BFA">
            <w:pPr>
              <w:ind w:firstLine="0"/>
              <w:jc w:val="center"/>
              <w:rPr>
                <w:color w:val="000000"/>
              </w:rPr>
            </w:pPr>
            <w:r>
              <w:rPr>
                <w:color w:val="000000"/>
              </w:rPr>
              <w:t>n.d.</w:t>
            </w:r>
          </w:p>
        </w:tc>
      </w:tr>
    </w:tbl>
    <w:p w14:paraId="7AFA8086" w14:textId="7AEA4BB7" w:rsidR="002B607F" w:rsidRDefault="00960D86" w:rsidP="001727BD">
      <w:pPr>
        <w:ind w:left="1416" w:firstLine="0"/>
        <w:rPr>
          <w:sz w:val="20"/>
          <w:szCs w:val="20"/>
          <w:lang w:val="en-US"/>
        </w:rPr>
      </w:pPr>
      <w:r>
        <w:rPr>
          <w:sz w:val="20"/>
          <w:szCs w:val="20"/>
          <w:lang w:val="en-US"/>
        </w:rPr>
        <w:t>n.d.</w:t>
      </w:r>
      <w:r w:rsidR="002B607F" w:rsidRPr="003B567A">
        <w:rPr>
          <w:sz w:val="20"/>
          <w:szCs w:val="20"/>
          <w:lang w:val="en-US"/>
        </w:rPr>
        <w:t xml:space="preserve"> = pollutant not </w:t>
      </w:r>
      <w:r>
        <w:rPr>
          <w:sz w:val="20"/>
          <w:szCs w:val="20"/>
          <w:lang w:val="en-US"/>
        </w:rPr>
        <w:t>det</w:t>
      </w:r>
      <w:r w:rsidR="00E31430">
        <w:rPr>
          <w:sz w:val="20"/>
          <w:szCs w:val="20"/>
          <w:lang w:val="en-US"/>
        </w:rPr>
        <w:t>ected</w:t>
      </w:r>
      <w:r w:rsidR="002B607F" w:rsidRPr="003B567A">
        <w:rPr>
          <w:sz w:val="20"/>
          <w:szCs w:val="20"/>
          <w:lang w:val="en-US"/>
        </w:rPr>
        <w:t xml:space="preserve"> in biochar sample.</w:t>
      </w:r>
    </w:p>
    <w:p w14:paraId="05BDC699" w14:textId="77777777" w:rsidR="00DC3121" w:rsidRPr="002B607F" w:rsidRDefault="00DC3121" w:rsidP="00DC3121">
      <w:pPr>
        <w:rPr>
          <w:lang w:val="en-US"/>
        </w:rPr>
      </w:pPr>
    </w:p>
    <w:p w14:paraId="63416331" w14:textId="1EF70AA8" w:rsidR="00D64F24" w:rsidRDefault="00885CAF" w:rsidP="00D56170">
      <w:pPr>
        <w:pStyle w:val="Heading2"/>
      </w:pPr>
      <w:r>
        <w:t>E</w:t>
      </w:r>
      <w:r w:rsidR="00D64F24">
        <w:t>mission factors</w:t>
      </w:r>
    </w:p>
    <w:p w14:paraId="199F7FA9" w14:textId="0F2CE475" w:rsidR="001727BD" w:rsidRDefault="00794E34">
      <w:pPr>
        <w:spacing w:after="160"/>
        <w:ind w:firstLine="0"/>
        <w:rPr>
          <w:lang w:val="en-US"/>
        </w:rPr>
      </w:pPr>
      <w:r>
        <w:rPr>
          <w:lang w:val="en-US"/>
        </w:rPr>
        <w:t>PCDD/F and PAH</w:t>
      </w:r>
      <w:r w:rsidR="001727BD">
        <w:rPr>
          <w:lang w:val="en-US"/>
        </w:rPr>
        <w:t xml:space="preserve"> emission concentrations, emission factors</w:t>
      </w:r>
      <w:r w:rsidR="00885CAF">
        <w:rPr>
          <w:lang w:val="en-US"/>
        </w:rPr>
        <w:t xml:space="preserve"> (EF)</w:t>
      </w:r>
      <w:r w:rsidR="001727BD">
        <w:rPr>
          <w:lang w:val="en-US"/>
        </w:rPr>
        <w:t xml:space="preserve">, and </w:t>
      </w:r>
      <w:r>
        <w:rPr>
          <w:lang w:val="en-US"/>
        </w:rPr>
        <w:t xml:space="preserve">their </w:t>
      </w:r>
      <w:r w:rsidR="001727BD">
        <w:rPr>
          <w:lang w:val="en-US"/>
        </w:rPr>
        <w:t>distribution between the particle and gas phase</w:t>
      </w:r>
      <w:r>
        <w:rPr>
          <w:lang w:val="en-US"/>
        </w:rPr>
        <w:t xml:space="preserve"> of the flue gas,</w:t>
      </w:r>
      <w:r w:rsidR="001727BD">
        <w:rPr>
          <w:lang w:val="en-US"/>
        </w:rPr>
        <w:t xml:space="preserve"> for each feedstock and treatment temperature are presented in </w:t>
      </w:r>
      <w:r w:rsidR="001727BD">
        <w:rPr>
          <w:lang w:val="en-US"/>
        </w:rPr>
        <w:fldChar w:fldCharType="begin"/>
      </w:r>
      <w:r w:rsidR="001727BD">
        <w:rPr>
          <w:lang w:val="en-US"/>
        </w:rPr>
        <w:instrText xml:space="preserve"> REF _Ref131067259 \h </w:instrText>
      </w:r>
      <w:r w:rsidR="001727BD">
        <w:rPr>
          <w:lang w:val="en-US"/>
        </w:rPr>
      </w:r>
      <w:r w:rsidR="001727BD">
        <w:rPr>
          <w:lang w:val="en-US"/>
        </w:rPr>
        <w:fldChar w:fldCharType="separate"/>
      </w:r>
      <w:ins w:id="147" w:author="Katinka Krahn" w:date="2023-06-02T11:54:00Z">
        <w:r w:rsidR="001652F8" w:rsidRPr="00D64F24">
          <w:rPr>
            <w:lang w:val="en-US"/>
          </w:rPr>
          <w:t xml:space="preserve">Table </w:t>
        </w:r>
        <w:r w:rsidR="001652F8">
          <w:rPr>
            <w:noProof/>
            <w:lang w:val="en-US"/>
          </w:rPr>
          <w:t>3</w:t>
        </w:r>
      </w:ins>
      <w:del w:id="148" w:author="Katinka Krahn" w:date="2023-06-02T11:54:00Z">
        <w:r w:rsidR="002B516D" w:rsidRPr="00D64F24" w:rsidDel="001652F8">
          <w:rPr>
            <w:lang w:val="en-US"/>
          </w:rPr>
          <w:delText xml:space="preserve">Table </w:delText>
        </w:r>
        <w:r w:rsidR="002B516D" w:rsidDel="001652F8">
          <w:rPr>
            <w:noProof/>
            <w:lang w:val="en-US"/>
          </w:rPr>
          <w:delText>3</w:delText>
        </w:r>
      </w:del>
      <w:r w:rsidR="001727BD">
        <w:rPr>
          <w:lang w:val="en-US"/>
        </w:rPr>
        <w:fldChar w:fldCharType="end"/>
      </w:r>
      <w:r w:rsidR="001727BD">
        <w:rPr>
          <w:lang w:val="en-US"/>
        </w:rPr>
        <w:t xml:space="preserve">. </w:t>
      </w:r>
    </w:p>
    <w:p w14:paraId="0E47CE95" w14:textId="0967A47E" w:rsidR="001727BD" w:rsidRDefault="001727BD" w:rsidP="001727BD">
      <w:pPr>
        <w:pStyle w:val="Heading3"/>
        <w:rPr>
          <w:lang w:val="en-US"/>
        </w:rPr>
      </w:pPr>
      <w:r>
        <w:rPr>
          <w:lang w:val="en-US"/>
        </w:rPr>
        <w:t xml:space="preserve">Emission factors </w:t>
      </w:r>
      <w:r w:rsidR="00F16F21">
        <w:rPr>
          <w:lang w:val="en-US"/>
        </w:rPr>
        <w:t xml:space="preserve">of </w:t>
      </w:r>
      <w:r w:rsidR="007A19F9">
        <w:rPr>
          <w:lang w:val="en-US"/>
        </w:rPr>
        <w:t>PCDD/Fs</w:t>
      </w:r>
    </w:p>
    <w:p w14:paraId="6900F48E" w14:textId="6911049F" w:rsidR="00E00544" w:rsidRDefault="00006263" w:rsidP="00D2368F">
      <w:pPr>
        <w:ind w:firstLine="0"/>
        <w:rPr>
          <w:lang w:val="en-US"/>
        </w:rPr>
      </w:pPr>
      <w:r>
        <w:rPr>
          <w:lang w:val="en-US"/>
        </w:rPr>
        <w:t xml:space="preserve">Emission concentrations </w:t>
      </w:r>
      <w:r w:rsidR="00052D69">
        <w:rPr>
          <w:lang w:val="en-US"/>
        </w:rPr>
        <w:t xml:space="preserve">of </w:t>
      </w:r>
      <w:r w:rsidR="00F16F21">
        <w:rPr>
          <w:lang w:val="en-US"/>
        </w:rPr>
        <w:t>P</w:t>
      </w:r>
      <w:r w:rsidR="00052D69">
        <w:rPr>
          <w:lang w:val="en-US"/>
        </w:rPr>
        <w:t xml:space="preserve">CDD/Fs </w:t>
      </w:r>
      <w:r w:rsidR="00067BBB">
        <w:rPr>
          <w:lang w:val="en-US"/>
        </w:rPr>
        <w:t xml:space="preserve">ranged between </w:t>
      </w:r>
      <w:r w:rsidR="00400280">
        <w:rPr>
          <w:lang w:val="en-US"/>
        </w:rPr>
        <w:t>LOQ</w:t>
      </w:r>
      <w:r w:rsidR="00067BBB">
        <w:rPr>
          <w:lang w:val="en-US"/>
        </w:rPr>
        <w:t xml:space="preserve"> and </w:t>
      </w:r>
      <w:r w:rsidR="00A61166">
        <w:rPr>
          <w:lang w:val="en-US"/>
        </w:rPr>
        <w:t xml:space="preserve">2.7 </w:t>
      </w:r>
      <w:r w:rsidR="00A9743C">
        <w:rPr>
          <w:lang w:val="en-US"/>
        </w:rPr>
        <w:t>p</w:t>
      </w:r>
      <w:r w:rsidR="00A61166" w:rsidRPr="00BD2CC0">
        <w:rPr>
          <w:lang w:val="en-US"/>
        </w:rPr>
        <w:t>g TEQ Nm</w:t>
      </w:r>
      <w:r w:rsidR="00A61166" w:rsidRPr="00BD2CC0">
        <w:rPr>
          <w:vertAlign w:val="superscript"/>
          <w:lang w:val="en-US"/>
        </w:rPr>
        <w:t>−3</w:t>
      </w:r>
      <w:r w:rsidR="00400280">
        <w:rPr>
          <w:lang w:val="en-US"/>
        </w:rPr>
        <w:t xml:space="preserve"> and were highest</w:t>
      </w:r>
      <w:r w:rsidR="00FF1475">
        <w:rPr>
          <w:lang w:val="en-US"/>
        </w:rPr>
        <w:t xml:space="preserve"> for the DSS-2 feedstock (0.15 – 2.7 </w:t>
      </w:r>
      <w:r w:rsidR="00F44F55">
        <w:rPr>
          <w:lang w:val="en-US"/>
        </w:rPr>
        <w:t>p</w:t>
      </w:r>
      <w:r w:rsidR="00F44F55" w:rsidRPr="00BD2CC0">
        <w:rPr>
          <w:lang w:val="en-US"/>
        </w:rPr>
        <w:t>g TEQ Nm</w:t>
      </w:r>
      <w:r w:rsidR="00F44F55" w:rsidRPr="00BD2CC0">
        <w:rPr>
          <w:vertAlign w:val="superscript"/>
          <w:lang w:val="en-US"/>
        </w:rPr>
        <w:t>−3</w:t>
      </w:r>
      <w:r w:rsidR="00FF1475">
        <w:rPr>
          <w:lang w:val="en-US"/>
        </w:rPr>
        <w:t>) and lowest for the DSS-1 feedstock (&lt;LO</w:t>
      </w:r>
      <w:r w:rsidR="00F44F55">
        <w:rPr>
          <w:lang w:val="en-US"/>
        </w:rPr>
        <w:t>Q</w:t>
      </w:r>
      <w:r w:rsidR="00FF1475">
        <w:rPr>
          <w:lang w:val="en-US"/>
        </w:rPr>
        <w:t>)</w:t>
      </w:r>
      <w:ins w:id="149" w:author="Katinka Krahn" w:date="2023-06-02T11:50:00Z">
        <w:r w:rsidR="001652F8">
          <w:rPr>
            <w:lang w:val="en-US"/>
          </w:rPr>
          <w:t xml:space="preserve"> </w:t>
        </w:r>
      </w:ins>
      <w:ins w:id="150" w:author="Katinka Krahn" w:date="2023-06-02T11:51:00Z">
        <w:r w:rsidR="001652F8">
          <w:rPr>
            <w:lang w:val="en-US"/>
          </w:rPr>
          <w:t>(</w:t>
        </w:r>
        <w:r w:rsidR="001652F8">
          <w:rPr>
            <w:lang w:val="en-US"/>
          </w:rPr>
          <w:fldChar w:fldCharType="begin"/>
        </w:r>
        <w:r w:rsidR="001652F8">
          <w:rPr>
            <w:lang w:val="en-US"/>
          </w:rPr>
          <w:instrText xml:space="preserve"> REF _Ref131067259 \h </w:instrText>
        </w:r>
        <w:r w:rsidR="001652F8">
          <w:rPr>
            <w:lang w:val="en-US"/>
          </w:rPr>
        </w:r>
      </w:ins>
      <w:r w:rsidR="001652F8">
        <w:rPr>
          <w:lang w:val="en-US"/>
        </w:rPr>
        <w:fldChar w:fldCharType="separate"/>
      </w:r>
      <w:ins w:id="151" w:author="Katinka Krahn" w:date="2023-06-02T11:54:00Z">
        <w:r w:rsidR="001652F8" w:rsidRPr="00D64F24">
          <w:rPr>
            <w:lang w:val="en-US"/>
          </w:rPr>
          <w:t xml:space="preserve">Table </w:t>
        </w:r>
        <w:r w:rsidR="001652F8">
          <w:rPr>
            <w:noProof/>
            <w:lang w:val="en-US"/>
          </w:rPr>
          <w:t>3</w:t>
        </w:r>
      </w:ins>
      <w:ins w:id="152" w:author="Katinka Krahn" w:date="2023-06-02T11:51:00Z">
        <w:r w:rsidR="001652F8">
          <w:rPr>
            <w:lang w:val="en-US"/>
          </w:rPr>
          <w:fldChar w:fldCharType="end"/>
        </w:r>
        <w:r w:rsidR="001652F8">
          <w:rPr>
            <w:lang w:val="en-US"/>
          </w:rPr>
          <w:t>)</w:t>
        </w:r>
      </w:ins>
      <w:r w:rsidR="00FF1475">
        <w:rPr>
          <w:lang w:val="en-US"/>
        </w:rPr>
        <w:t>. The emission concentrations</w:t>
      </w:r>
      <w:r w:rsidR="00400280">
        <w:rPr>
          <w:lang w:val="en-US"/>
        </w:rPr>
        <w:t xml:space="preserve"> </w:t>
      </w:r>
      <w:r>
        <w:rPr>
          <w:lang w:val="en-US"/>
        </w:rPr>
        <w:t xml:space="preserve">were 2-3 orders of magnitude lower than the </w:t>
      </w:r>
      <w:r w:rsidR="00BD2CC0" w:rsidRPr="00BD2CC0">
        <w:rPr>
          <w:lang w:val="en-US"/>
        </w:rPr>
        <w:t xml:space="preserve">EU emission standard </w:t>
      </w:r>
      <w:r>
        <w:rPr>
          <w:lang w:val="en-US"/>
        </w:rPr>
        <w:t>(</w:t>
      </w:r>
      <w:bookmarkStart w:id="153" w:name="_Hlk132275673"/>
      <w:r w:rsidR="00BD2CC0" w:rsidRPr="00BD2CC0">
        <w:rPr>
          <w:lang w:val="en-US"/>
        </w:rPr>
        <w:t>0.1 ng I-TEQ Nm</w:t>
      </w:r>
      <w:r w:rsidR="00BD2CC0" w:rsidRPr="00BD2CC0">
        <w:rPr>
          <w:vertAlign w:val="superscript"/>
          <w:lang w:val="en-US"/>
        </w:rPr>
        <w:t>−3</w:t>
      </w:r>
      <w:bookmarkEnd w:id="153"/>
      <w:r>
        <w:rPr>
          <w:lang w:val="en-US"/>
        </w:rPr>
        <w:t xml:space="preserve">) </w:t>
      </w:r>
      <w:sdt>
        <w:sdtPr>
          <w:rPr>
            <w:color w:val="000000"/>
            <w:lang w:val="en-US"/>
          </w:rPr>
          <w:tag w:val="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
          <w:id w:val="1584877954"/>
          <w:placeholder>
            <w:docPart w:val="DefaultPlaceholder_-1854013440"/>
          </w:placeholder>
        </w:sdtPr>
        <w:sdtEndPr/>
        <w:sdtContent>
          <w:r w:rsidR="00B37D22" w:rsidRPr="00B37D22">
            <w:rPr>
              <w:lang w:val="en-US"/>
            </w:rPr>
            <w:t>(</w:t>
          </w:r>
          <w:proofErr w:type="spellStart"/>
          <w:r w:rsidR="00B37D22" w:rsidRPr="00B37D22">
            <w:rPr>
              <w:lang w:val="en-US"/>
            </w:rPr>
            <w:t>Paradiz</w:t>
          </w:r>
          <w:proofErr w:type="spellEnd"/>
          <w:r w:rsidR="00B37D22" w:rsidRPr="00B37D22">
            <w:rPr>
              <w:lang w:val="en-US"/>
            </w:rPr>
            <w:t xml:space="preserve"> &amp; Dilara, 2003)</w:t>
          </w:r>
        </w:sdtContent>
      </w:sdt>
      <w:r w:rsidR="00364357">
        <w:rPr>
          <w:lang w:val="en-US"/>
        </w:rPr>
        <w:t xml:space="preserve"> and </w:t>
      </w:r>
      <w:r w:rsidR="006125C2">
        <w:rPr>
          <w:lang w:val="en-US"/>
        </w:rPr>
        <w:t>four to five</w:t>
      </w:r>
      <w:r w:rsidR="00364357">
        <w:rPr>
          <w:lang w:val="en-US"/>
        </w:rPr>
        <w:t xml:space="preserve"> orders of magnitude lower than that observed from a Dutch municipal solid waste incineration plant (53 ng TEQ Nm</w:t>
      </w:r>
      <w:r w:rsidR="00364357">
        <w:rPr>
          <w:vertAlign w:val="superscript"/>
          <w:lang w:val="en-US"/>
        </w:rPr>
        <w:t>-3</w:t>
      </w:r>
      <w:r w:rsidR="000052C3">
        <w:rPr>
          <w:vertAlign w:val="superscript"/>
          <w:lang w:val="en-US"/>
        </w:rPr>
        <w:t xml:space="preserve"> </w:t>
      </w:r>
      <w:sdt>
        <w:sdtPr>
          <w:rPr>
            <w:color w:val="000000"/>
            <w:lang w:val="en-US"/>
          </w:rPr>
          <w:tag w:val="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
          <w:id w:val="-668481235"/>
          <w:placeholder>
            <w:docPart w:val="DefaultPlaceholder_-1854013440"/>
          </w:placeholder>
        </w:sdtPr>
        <w:sdtEndPr/>
        <w:sdtContent>
          <w:r w:rsidR="00B37D22" w:rsidRPr="00B37D22">
            <w:rPr>
              <w:color w:val="000000"/>
              <w:lang w:val="en-US"/>
            </w:rPr>
            <w:t>(</w:t>
          </w:r>
          <w:proofErr w:type="spellStart"/>
          <w:r w:rsidR="00B37D22" w:rsidRPr="00B37D22">
            <w:rPr>
              <w:color w:val="000000"/>
              <w:lang w:val="en-US"/>
            </w:rPr>
            <w:t>Matthijsen</w:t>
          </w:r>
          <w:proofErr w:type="spellEnd"/>
          <w:r w:rsidR="00B37D22" w:rsidRPr="00B37D22">
            <w:rPr>
              <w:color w:val="000000"/>
              <w:lang w:val="en-US"/>
            </w:rPr>
            <w:t xml:space="preserve"> et al., 1991)</w:t>
          </w:r>
        </w:sdtContent>
      </w:sdt>
      <w:r w:rsidR="00364357">
        <w:rPr>
          <w:lang w:val="en-US"/>
        </w:rPr>
        <w:t>.</w:t>
      </w:r>
      <w:r w:rsidR="00BC7D88">
        <w:rPr>
          <w:lang w:val="en-US"/>
        </w:rPr>
        <w:t xml:space="preserve"> </w:t>
      </w:r>
    </w:p>
    <w:p w14:paraId="4B8940CB" w14:textId="37281A7C" w:rsidR="00C87409" w:rsidRDefault="00E00544" w:rsidP="00E00544">
      <w:pPr>
        <w:ind w:firstLine="708"/>
        <w:rPr>
          <w:lang w:val="en-US"/>
        </w:rPr>
      </w:pPr>
      <w:r>
        <w:rPr>
          <w:lang w:val="en-US"/>
        </w:rPr>
        <w:t>EFs for PCDD/Fs ranged from &lt;LOQ to 0.45 µg TEQ tonne</w:t>
      </w:r>
      <w:r>
        <w:rPr>
          <w:vertAlign w:val="superscript"/>
          <w:lang w:val="en-US"/>
        </w:rPr>
        <w:t>-1</w:t>
      </w:r>
      <w:r>
        <w:rPr>
          <w:lang w:val="en-US"/>
        </w:rPr>
        <w:t xml:space="preserve"> and emission concentrations ranged from &lt;LOQ to 41 pg m</w:t>
      </w:r>
      <w:r>
        <w:rPr>
          <w:vertAlign w:val="superscript"/>
          <w:lang w:val="en-US"/>
        </w:rPr>
        <w:t>-3</w:t>
      </w:r>
      <w:r>
        <w:rPr>
          <w:lang w:val="en-US"/>
        </w:rPr>
        <w:t xml:space="preserve">. PCDD/Fs </w:t>
      </w:r>
      <w:r w:rsidR="00227678">
        <w:rPr>
          <w:lang w:val="en-US"/>
        </w:rPr>
        <w:t xml:space="preserve">emissions </w:t>
      </w:r>
      <w:r>
        <w:rPr>
          <w:lang w:val="en-US"/>
        </w:rPr>
        <w:t xml:space="preserve">were primarily </w:t>
      </w:r>
      <w:r w:rsidR="00227678">
        <w:rPr>
          <w:lang w:val="en-US"/>
        </w:rPr>
        <w:t xml:space="preserve">associated with aerosols, </w:t>
      </w:r>
      <w:r>
        <w:rPr>
          <w:lang w:val="en-US"/>
        </w:rPr>
        <w:t xml:space="preserve">77-100% of the total PCDD/Fs in the exhaust were </w:t>
      </w:r>
      <w:r w:rsidR="002003C7">
        <w:rPr>
          <w:lang w:val="en-US"/>
        </w:rPr>
        <w:t>detected on the collected particles</w:t>
      </w:r>
      <w:r>
        <w:rPr>
          <w:lang w:val="en-US"/>
        </w:rPr>
        <w:t>. This trend is expected for such hydrophobic compounds</w:t>
      </w:r>
      <w:r w:rsidR="00065F04">
        <w:rPr>
          <w:lang w:val="en-US"/>
        </w:rPr>
        <w:t xml:space="preserve"> </w:t>
      </w:r>
      <w:sdt>
        <w:sdtPr>
          <w:rPr>
            <w:color w:val="000000"/>
            <w:lang w:val="en-US"/>
          </w:rPr>
          <w:tag w:val="MENDELEY_CITATION_v3_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"/>
          <w:id w:val="-960559973"/>
          <w:placeholder>
            <w:docPart w:val="DefaultPlaceholder_-1854013440"/>
          </w:placeholder>
        </w:sdtPr>
        <w:sdtContent>
          <w:r w:rsidR="00B37D22" w:rsidRPr="00B37D22">
            <w:rPr>
              <w:color w:val="000000"/>
              <w:lang w:val="en-US"/>
            </w:rPr>
            <w:t>(Wang et al., 2011)</w:t>
          </w:r>
        </w:sdtContent>
      </w:sdt>
      <w:r>
        <w:rPr>
          <w:lang w:val="en-US"/>
        </w:rPr>
        <w:t xml:space="preserve">. </w:t>
      </w:r>
    </w:p>
    <w:p w14:paraId="138C6959" w14:textId="76DAB664" w:rsidR="00BD2CC0" w:rsidRDefault="00BC7D88" w:rsidP="00E00544">
      <w:pPr>
        <w:ind w:firstLine="708"/>
        <w:rPr>
          <w:lang w:val="en-US"/>
        </w:rPr>
      </w:pPr>
      <w:r>
        <w:rPr>
          <w:lang w:val="en-US"/>
        </w:rPr>
        <w:t>The relatively low emission concentrations</w:t>
      </w:r>
      <w:r w:rsidR="00C87409">
        <w:rPr>
          <w:lang w:val="en-US"/>
        </w:rPr>
        <w:t xml:space="preserve"> and EFs</w:t>
      </w:r>
      <w:r>
        <w:rPr>
          <w:lang w:val="en-US"/>
        </w:rPr>
        <w:t xml:space="preserve"> of PCDD/Fs in the present work </w:t>
      </w:r>
      <w:r w:rsidR="00DC3121">
        <w:rPr>
          <w:lang w:val="en-US"/>
        </w:rPr>
        <w:t>are</w:t>
      </w:r>
      <w:r w:rsidR="00E17829">
        <w:rPr>
          <w:lang w:val="en-US"/>
        </w:rPr>
        <w:t xml:space="preserve"> likely </w:t>
      </w:r>
      <w:r>
        <w:rPr>
          <w:lang w:val="en-US"/>
        </w:rPr>
        <w:t xml:space="preserve">due to a large fraction of PCDD/Fs being sequestered in the condensates (see section </w:t>
      </w:r>
      <w:r w:rsidR="00DC3121">
        <w:rPr>
          <w:lang w:val="en-US"/>
        </w:rPr>
        <w:t>3.3</w:t>
      </w:r>
      <w:r>
        <w:rPr>
          <w:lang w:val="en-US"/>
        </w:rPr>
        <w:t>) and due</w:t>
      </w:r>
      <w:r w:rsidR="00E17829">
        <w:rPr>
          <w:lang w:val="en-US"/>
        </w:rPr>
        <w:t xml:space="preserve"> the high O</w:t>
      </w:r>
      <w:r w:rsidR="00E17829" w:rsidRPr="00DC3121">
        <w:rPr>
          <w:vertAlign w:val="subscript"/>
          <w:lang w:val="en-US"/>
        </w:rPr>
        <w:t>2</w:t>
      </w:r>
      <w:r w:rsidR="00E17829">
        <w:rPr>
          <w:lang w:val="en-US"/>
        </w:rPr>
        <w:t>-</w:t>
      </w:r>
      <w:r>
        <w:rPr>
          <w:lang w:val="en-US"/>
        </w:rPr>
        <w:t>concentration</w:t>
      </w:r>
      <w:r w:rsidR="00E17829">
        <w:rPr>
          <w:lang w:val="en-US"/>
        </w:rPr>
        <w:t xml:space="preserve"> (&gt;11 %</w:t>
      </w:r>
      <w:r>
        <w:rPr>
          <w:lang w:val="en-US"/>
        </w:rPr>
        <w:t>) in the combustion chamber of the pyrolysis unit used, that</w:t>
      </w:r>
      <w:r w:rsidR="00D2368F">
        <w:rPr>
          <w:lang w:val="en-US"/>
        </w:rPr>
        <w:t xml:space="preserve"> likely</w:t>
      </w:r>
      <w:r>
        <w:rPr>
          <w:lang w:val="en-US"/>
        </w:rPr>
        <w:t xml:space="preserve"> favors decomposition of PCDD/Fs</w:t>
      </w:r>
      <w:r w:rsidR="00065F04">
        <w:rPr>
          <w:lang w:val="en-US"/>
        </w:rPr>
        <w:t xml:space="preserve"> </w:t>
      </w:r>
      <w:sdt>
        <w:sdtPr>
          <w:rPr>
            <w:color w:val="000000"/>
            <w:lang w:val="en-US"/>
          </w:rPr>
          <w:tag w:val="MENDELEY_CITATION_v3_eyJjaXRhdGlvbklEIjoiTUVOREVMRVlfQ0lUQVRJT05fY2I5NjkzYmUtZTViYS00MjVhLTk2ODEtODFiYmNmOGE0YjFh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
          <w:id w:val="-234560950"/>
          <w:placeholder>
            <w:docPart w:val="DefaultPlaceholder_-1854013440"/>
          </w:placeholder>
        </w:sdtPr>
        <w:sdtContent>
          <w:r w:rsidR="00B37D22" w:rsidRPr="00B37D22">
            <w:rPr>
              <w:color w:val="000000"/>
              <w:lang w:val="en-US"/>
            </w:rPr>
            <w:t>(</w:t>
          </w:r>
          <w:proofErr w:type="spellStart"/>
          <w:r w:rsidR="00B37D22" w:rsidRPr="00B37D22">
            <w:rPr>
              <w:color w:val="000000"/>
              <w:lang w:val="en-US"/>
            </w:rPr>
            <w:t>Altarawneh</w:t>
          </w:r>
          <w:proofErr w:type="spellEnd"/>
          <w:r w:rsidR="00B37D22" w:rsidRPr="00B37D22">
            <w:rPr>
              <w:color w:val="000000"/>
              <w:lang w:val="en-US"/>
            </w:rPr>
            <w:t xml:space="preserve"> et al., 2009)</w:t>
          </w:r>
        </w:sdtContent>
      </w:sdt>
      <w:r w:rsidR="00065F04">
        <w:rPr>
          <w:lang w:val="en-US"/>
        </w:rPr>
        <w:t>.</w:t>
      </w:r>
      <w:r>
        <w:rPr>
          <w:lang w:val="en-US"/>
        </w:rPr>
        <w:t xml:space="preserve"> </w:t>
      </w:r>
    </w:p>
    <w:p w14:paraId="744276AA" w14:textId="77777777" w:rsidR="00DC3121" w:rsidRPr="00364357" w:rsidRDefault="00DC3121" w:rsidP="00BD2CC0">
      <w:pPr>
        <w:ind w:firstLine="708"/>
        <w:rPr>
          <w:lang w:val="en-US"/>
        </w:rPr>
      </w:pPr>
    </w:p>
    <w:p w14:paraId="3C0A2B52" w14:textId="77777777" w:rsidR="004E20E8" w:rsidRDefault="001727BD" w:rsidP="001727BD">
      <w:pPr>
        <w:pStyle w:val="Heading3"/>
        <w:rPr>
          <w:lang w:val="en-US"/>
        </w:rPr>
      </w:pPr>
      <w:r>
        <w:rPr>
          <w:lang w:val="en-US"/>
        </w:rPr>
        <w:t>Emission factors PAHs</w:t>
      </w:r>
    </w:p>
    <w:p w14:paraId="4AC1CBB1" w14:textId="25850F52" w:rsidR="00965AFC" w:rsidRDefault="00567B71" w:rsidP="00D149D7">
      <w:pPr>
        <w:ind w:firstLine="0"/>
        <w:rPr>
          <w:lang w:val="en-US"/>
        </w:rPr>
      </w:pPr>
      <w:r>
        <w:rPr>
          <w:lang w:val="en-US"/>
        </w:rPr>
        <w:t>Emission concentration</w:t>
      </w:r>
      <w:r w:rsidR="00883F94">
        <w:rPr>
          <w:lang w:val="en-US"/>
        </w:rPr>
        <w:t>s</w:t>
      </w:r>
      <w:r>
        <w:rPr>
          <w:lang w:val="en-US"/>
        </w:rPr>
        <w:t xml:space="preserve"> of ∑PAH-16</w:t>
      </w:r>
      <w:r w:rsidR="00B304C8">
        <w:rPr>
          <w:lang w:val="en-US"/>
        </w:rPr>
        <w:t xml:space="preserve"> ranged between 0.22 and 421</w:t>
      </w:r>
      <w:r w:rsidR="00B304C8" w:rsidRPr="00B304C8">
        <w:rPr>
          <w:lang w:val="en-US"/>
        </w:rPr>
        <w:t xml:space="preserve"> </w:t>
      </w:r>
      <w:r w:rsidR="00B304C8" w:rsidRPr="00F73BF8">
        <w:rPr>
          <w:lang w:val="en-US"/>
        </w:rPr>
        <w:t xml:space="preserve">µg </w:t>
      </w:r>
      <w:r w:rsidR="00B304C8">
        <w:rPr>
          <w:lang w:val="en-US"/>
        </w:rPr>
        <w:t>N</w:t>
      </w:r>
      <w:r w:rsidR="00B304C8" w:rsidRPr="00F73BF8">
        <w:rPr>
          <w:lang w:val="en-US"/>
        </w:rPr>
        <w:t>m</w:t>
      </w:r>
      <w:r w:rsidR="00B304C8" w:rsidRPr="00F73BF8">
        <w:rPr>
          <w:vertAlign w:val="superscript"/>
          <w:lang w:val="en-US"/>
        </w:rPr>
        <w:t>-3</w:t>
      </w:r>
      <w:r w:rsidR="00883F94">
        <w:rPr>
          <w:lang w:val="en-US"/>
        </w:rPr>
        <w:t xml:space="preserve"> across all feedstocks and pyrolysis temperatures</w:t>
      </w:r>
      <w:ins w:id="154" w:author="Katinka Krahn" w:date="2023-06-02T11:51:00Z">
        <w:r w:rsidR="001652F8">
          <w:rPr>
            <w:lang w:val="en-US"/>
          </w:rPr>
          <w:t xml:space="preserve"> </w:t>
        </w:r>
      </w:ins>
      <w:ins w:id="155" w:author="Katinka Krahn" w:date="2023-06-02T11:52:00Z">
        <w:r w:rsidR="001652F8">
          <w:rPr>
            <w:lang w:val="en-US"/>
          </w:rPr>
          <w:t>(</w:t>
        </w:r>
        <w:r w:rsidR="001652F8">
          <w:rPr>
            <w:lang w:val="en-US"/>
          </w:rPr>
          <w:fldChar w:fldCharType="begin"/>
        </w:r>
        <w:r w:rsidR="001652F8">
          <w:rPr>
            <w:lang w:val="en-US"/>
          </w:rPr>
          <w:instrText xml:space="preserve"> REF _Ref131067259 \h </w:instrText>
        </w:r>
        <w:r w:rsidR="001652F8">
          <w:rPr>
            <w:lang w:val="en-US"/>
          </w:rPr>
        </w:r>
        <w:r w:rsidR="001652F8">
          <w:rPr>
            <w:lang w:val="en-US"/>
          </w:rPr>
          <w:fldChar w:fldCharType="separate"/>
        </w:r>
      </w:ins>
      <w:ins w:id="156" w:author="Katinka Krahn" w:date="2023-06-02T11:54:00Z">
        <w:r w:rsidR="001652F8" w:rsidRPr="00D64F24">
          <w:rPr>
            <w:lang w:val="en-US"/>
          </w:rPr>
          <w:t xml:space="preserve">Table </w:t>
        </w:r>
        <w:r w:rsidR="001652F8">
          <w:rPr>
            <w:noProof/>
            <w:lang w:val="en-US"/>
          </w:rPr>
          <w:t>3</w:t>
        </w:r>
      </w:ins>
      <w:ins w:id="157" w:author="Katinka Krahn" w:date="2023-06-02T11:52:00Z">
        <w:r w:rsidR="001652F8">
          <w:rPr>
            <w:lang w:val="en-US"/>
          </w:rPr>
          <w:fldChar w:fldCharType="end"/>
        </w:r>
        <w:r w:rsidR="001652F8">
          <w:rPr>
            <w:lang w:val="en-US"/>
          </w:rPr>
          <w:t>)</w:t>
        </w:r>
      </w:ins>
      <w:r w:rsidR="008A2002">
        <w:rPr>
          <w:lang w:val="en-US"/>
        </w:rPr>
        <w:t>.</w:t>
      </w:r>
      <w:r w:rsidR="00883F94">
        <w:rPr>
          <w:lang w:val="en-US"/>
        </w:rPr>
        <w:t xml:space="preserve"> There </w:t>
      </w:r>
      <w:r w:rsidR="003F5756">
        <w:rPr>
          <w:lang w:val="en-US"/>
        </w:rPr>
        <w:t>was no correlation between pyrolysis temperature and emission concentrations, a</w:t>
      </w:r>
      <w:r w:rsidR="00150EC1">
        <w:rPr>
          <w:lang w:val="en-US"/>
        </w:rPr>
        <w:t>nd low</w:t>
      </w:r>
      <w:r w:rsidR="0066751B">
        <w:rPr>
          <w:lang w:val="en-US"/>
        </w:rPr>
        <w:t xml:space="preserve"> (</w:t>
      </w:r>
      <w:r w:rsidR="00670D1A">
        <w:rPr>
          <w:lang w:val="en-US"/>
        </w:rPr>
        <w:t xml:space="preserve">&lt;1 </w:t>
      </w:r>
      <w:r w:rsidR="00670D1A" w:rsidRPr="00F73BF8">
        <w:rPr>
          <w:lang w:val="en-US"/>
        </w:rPr>
        <w:t xml:space="preserve">µg </w:t>
      </w:r>
      <w:r w:rsidR="00670D1A">
        <w:rPr>
          <w:lang w:val="en-US"/>
        </w:rPr>
        <w:t>N</w:t>
      </w:r>
      <w:r w:rsidR="00670D1A" w:rsidRPr="00F73BF8">
        <w:rPr>
          <w:lang w:val="en-US"/>
        </w:rPr>
        <w:t>m</w:t>
      </w:r>
      <w:r w:rsidR="00670D1A" w:rsidRPr="00F73BF8">
        <w:rPr>
          <w:vertAlign w:val="superscript"/>
          <w:lang w:val="en-US"/>
        </w:rPr>
        <w:t>-3</w:t>
      </w:r>
      <w:r w:rsidR="00670D1A">
        <w:rPr>
          <w:lang w:val="en-US"/>
        </w:rPr>
        <w:t>)</w:t>
      </w:r>
      <w:r w:rsidR="00150EC1">
        <w:rPr>
          <w:lang w:val="en-US"/>
        </w:rPr>
        <w:t xml:space="preserve"> and high</w:t>
      </w:r>
      <w:r w:rsidR="00670D1A">
        <w:rPr>
          <w:lang w:val="en-US"/>
        </w:rPr>
        <w:t xml:space="preserve"> (&gt;100 </w:t>
      </w:r>
      <w:r w:rsidR="00670D1A" w:rsidRPr="00F73BF8">
        <w:rPr>
          <w:lang w:val="en-US"/>
        </w:rPr>
        <w:t xml:space="preserve">µg </w:t>
      </w:r>
      <w:r w:rsidR="00670D1A">
        <w:rPr>
          <w:lang w:val="en-US"/>
        </w:rPr>
        <w:t>N</w:t>
      </w:r>
      <w:r w:rsidR="00670D1A" w:rsidRPr="00F73BF8">
        <w:rPr>
          <w:lang w:val="en-US"/>
        </w:rPr>
        <w:t>m</w:t>
      </w:r>
      <w:r w:rsidR="00670D1A" w:rsidRPr="00F73BF8">
        <w:rPr>
          <w:vertAlign w:val="superscript"/>
          <w:lang w:val="en-US"/>
        </w:rPr>
        <w:t>-3</w:t>
      </w:r>
      <w:r w:rsidR="00670D1A">
        <w:rPr>
          <w:lang w:val="en-US"/>
        </w:rPr>
        <w:t>)</w:t>
      </w:r>
      <w:r w:rsidR="00150EC1">
        <w:rPr>
          <w:lang w:val="en-US"/>
        </w:rPr>
        <w:t xml:space="preserve"> concentrations were </w:t>
      </w:r>
      <w:r w:rsidR="001A7BEC">
        <w:rPr>
          <w:lang w:val="en-US"/>
        </w:rPr>
        <w:t>recorded for both the sludge and wood-based feedstocks.</w:t>
      </w:r>
      <w:r>
        <w:rPr>
          <w:lang w:val="en-US"/>
        </w:rPr>
        <w:t xml:space="preserve"> Only two </w:t>
      </w:r>
      <w:r w:rsidR="00201076">
        <w:rPr>
          <w:lang w:val="en-US"/>
        </w:rPr>
        <w:t>feedstock and temperature combinations</w:t>
      </w:r>
      <w:r>
        <w:rPr>
          <w:lang w:val="en-US"/>
        </w:rPr>
        <w:t xml:space="preserve"> (CWC-700 = 137 </w:t>
      </w:r>
      <w:r w:rsidRPr="00F73BF8">
        <w:rPr>
          <w:lang w:val="en-US"/>
        </w:rPr>
        <w:t xml:space="preserve">µg </w:t>
      </w:r>
      <w:r w:rsidR="00300308">
        <w:rPr>
          <w:lang w:val="en-US"/>
        </w:rPr>
        <w:t>N</w:t>
      </w:r>
      <w:r w:rsidRPr="00F73BF8">
        <w:rPr>
          <w:lang w:val="en-US"/>
        </w:rPr>
        <w:t>m</w:t>
      </w:r>
      <w:r w:rsidRPr="00F73BF8">
        <w:rPr>
          <w:vertAlign w:val="superscript"/>
          <w:lang w:val="en-US"/>
        </w:rPr>
        <w:t>-3</w:t>
      </w:r>
      <w:r>
        <w:rPr>
          <w:lang w:val="en-US"/>
        </w:rPr>
        <w:t xml:space="preserve"> </w:t>
      </w:r>
      <w:r w:rsidRPr="00F73BF8">
        <w:rPr>
          <w:lang w:val="en-US"/>
        </w:rPr>
        <w:t>and</w:t>
      </w:r>
      <w:r>
        <w:rPr>
          <w:lang w:val="en-US"/>
        </w:rPr>
        <w:t xml:space="preserve"> DSS-2-500 = 421 </w:t>
      </w:r>
      <w:r w:rsidRPr="00F73BF8">
        <w:rPr>
          <w:lang w:val="en-US"/>
        </w:rPr>
        <w:t xml:space="preserve">µg </w:t>
      </w:r>
      <w:r w:rsidR="00300308">
        <w:rPr>
          <w:lang w:val="en-US"/>
        </w:rPr>
        <w:t>N</w:t>
      </w:r>
      <w:r w:rsidRPr="00F73BF8">
        <w:rPr>
          <w:lang w:val="en-US"/>
        </w:rPr>
        <w:t>m</w:t>
      </w:r>
      <w:r w:rsidRPr="00F73BF8">
        <w:rPr>
          <w:vertAlign w:val="superscript"/>
          <w:lang w:val="en-US"/>
        </w:rPr>
        <w:t>-3</w:t>
      </w:r>
      <w:r>
        <w:rPr>
          <w:lang w:val="en-US"/>
        </w:rPr>
        <w:t xml:space="preserve">) </w:t>
      </w:r>
      <w:r w:rsidR="00201076">
        <w:rPr>
          <w:lang w:val="en-US"/>
        </w:rPr>
        <w:t>resulted in</w:t>
      </w:r>
      <w:r>
        <w:rPr>
          <w:lang w:val="en-US"/>
        </w:rPr>
        <w:t xml:space="preserve"> emission concentrations above the Dutch air regulations for asphalt mixing plants of 0.05 mg ∑</w:t>
      </w:r>
      <w:r w:rsidR="000B7F64">
        <w:rPr>
          <w:lang w:val="en-US"/>
        </w:rPr>
        <w:t>P</w:t>
      </w:r>
      <w:r>
        <w:rPr>
          <w:lang w:val="en-US"/>
        </w:rPr>
        <w:t>AH</w:t>
      </w:r>
      <w:r w:rsidR="000B7F64">
        <w:rPr>
          <w:lang w:val="en-US"/>
        </w:rPr>
        <w:t>-16</w:t>
      </w:r>
      <w:r>
        <w:rPr>
          <w:lang w:val="en-US"/>
        </w:rPr>
        <w:t xml:space="preserve"> Nm</w:t>
      </w:r>
      <w:r>
        <w:rPr>
          <w:vertAlign w:val="superscript"/>
          <w:lang w:val="en-US"/>
        </w:rPr>
        <w:t>-3</w:t>
      </w:r>
      <w:r>
        <w:rPr>
          <w:lang w:val="en-US"/>
        </w:rPr>
        <w:t xml:space="preserve"> </w:t>
      </w:r>
      <w:sdt>
        <w:sdtPr>
          <w:rPr>
            <w:color w:val="000000"/>
            <w:lang w:val="en-US"/>
          </w:rPr>
          <w:tag w:val="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
          <w:id w:val="-2139253288"/>
          <w:placeholder>
            <w:docPart w:val="DDFDC89853AF4884BD950D00E22B69ED"/>
          </w:placeholder>
        </w:sdtPr>
        <w:sdtEndPr/>
        <w:sdtContent>
          <w:r w:rsidR="00B37D22" w:rsidRPr="00B37D22">
            <w:rPr>
              <w:color w:val="000000"/>
              <w:lang w:val="en-US"/>
            </w:rPr>
            <w:t>(Rijkswaterstaat, 2023)</w:t>
          </w:r>
        </w:sdtContent>
      </w:sdt>
      <w:r>
        <w:rPr>
          <w:color w:val="000000"/>
          <w:lang w:val="en-US"/>
        </w:rPr>
        <w:t>.</w:t>
      </w:r>
      <w:r w:rsidR="001A7BEC">
        <w:rPr>
          <w:color w:val="000000"/>
          <w:lang w:val="en-US"/>
        </w:rPr>
        <w:t xml:space="preserve"> It is speculated that </w:t>
      </w:r>
      <w:r w:rsidR="00C51AAC">
        <w:rPr>
          <w:color w:val="000000"/>
          <w:lang w:val="en-US"/>
        </w:rPr>
        <w:t>the high</w:t>
      </w:r>
      <w:r w:rsidR="001A7BEC">
        <w:rPr>
          <w:color w:val="000000"/>
          <w:lang w:val="en-US"/>
        </w:rPr>
        <w:t xml:space="preserve"> PAH emission concentrations</w:t>
      </w:r>
      <w:r w:rsidR="00300308">
        <w:rPr>
          <w:color w:val="000000"/>
          <w:lang w:val="en-US"/>
        </w:rPr>
        <w:t xml:space="preserve"> (&gt;100 </w:t>
      </w:r>
      <w:r w:rsidR="00300308" w:rsidRPr="00F73BF8">
        <w:rPr>
          <w:lang w:val="en-US"/>
        </w:rPr>
        <w:t xml:space="preserve">µg </w:t>
      </w:r>
      <w:r w:rsidR="00300308">
        <w:rPr>
          <w:lang w:val="en-US"/>
        </w:rPr>
        <w:t>N</w:t>
      </w:r>
      <w:r w:rsidR="00300308" w:rsidRPr="00F73BF8">
        <w:rPr>
          <w:lang w:val="en-US"/>
        </w:rPr>
        <w:t>m</w:t>
      </w:r>
      <w:r w:rsidR="00300308" w:rsidRPr="00F73BF8">
        <w:rPr>
          <w:vertAlign w:val="superscript"/>
          <w:lang w:val="en-US"/>
        </w:rPr>
        <w:t>-3</w:t>
      </w:r>
      <w:r w:rsidR="00300308">
        <w:rPr>
          <w:color w:val="000000"/>
          <w:lang w:val="en-US"/>
        </w:rPr>
        <w:t>) documented</w:t>
      </w:r>
      <w:r w:rsidR="001A7BEC">
        <w:rPr>
          <w:color w:val="000000"/>
          <w:lang w:val="en-US"/>
        </w:rPr>
        <w:t xml:space="preserve"> are </w:t>
      </w:r>
      <w:r w:rsidR="006275B0">
        <w:rPr>
          <w:color w:val="000000"/>
          <w:lang w:val="en-US"/>
        </w:rPr>
        <w:t xml:space="preserve">more related </w:t>
      </w:r>
      <w:r w:rsidR="00FF4985">
        <w:rPr>
          <w:color w:val="000000"/>
          <w:lang w:val="en-US"/>
        </w:rPr>
        <w:t xml:space="preserve">fluctuating conditions in the </w:t>
      </w:r>
      <w:r w:rsidR="008557F1">
        <w:rPr>
          <w:color w:val="000000"/>
          <w:lang w:val="en-US"/>
        </w:rPr>
        <w:t>combustion chamber</w:t>
      </w:r>
      <w:r w:rsidR="00FF4985">
        <w:rPr>
          <w:color w:val="000000"/>
          <w:lang w:val="en-US"/>
        </w:rPr>
        <w:t xml:space="preserve"> rather than a specific feedstock and </w:t>
      </w:r>
      <w:r w:rsidR="00110AB4">
        <w:rPr>
          <w:color w:val="000000"/>
          <w:lang w:val="en-US"/>
        </w:rPr>
        <w:t>pyrolysis</w:t>
      </w:r>
      <w:r w:rsidR="00FF4985">
        <w:rPr>
          <w:color w:val="000000"/>
          <w:lang w:val="en-US"/>
        </w:rPr>
        <w:t xml:space="preserve"> temperature combination.</w:t>
      </w:r>
      <w:r w:rsidR="009F399E">
        <w:rPr>
          <w:color w:val="000000"/>
          <w:lang w:val="en-US"/>
        </w:rPr>
        <w:t xml:space="preserve"> It is </w:t>
      </w:r>
      <w:r w:rsidR="00511F45">
        <w:rPr>
          <w:color w:val="000000"/>
          <w:lang w:val="en-US"/>
        </w:rPr>
        <w:t xml:space="preserve">noteworthy to add that on average, pyrolyzing the </w:t>
      </w:r>
      <w:r w:rsidR="00E264DB">
        <w:rPr>
          <w:color w:val="000000"/>
          <w:lang w:val="en-US"/>
        </w:rPr>
        <w:t>clean reference feedstock, did not lead to lower emissions than the contaminated feedstocks</w:t>
      </w:r>
      <w:r w:rsidR="005E3D28">
        <w:rPr>
          <w:color w:val="000000"/>
          <w:lang w:val="en-US"/>
        </w:rPr>
        <w:t xml:space="preserve">, </w:t>
      </w:r>
      <w:r w:rsidR="00837A49">
        <w:rPr>
          <w:color w:val="000000"/>
          <w:lang w:val="en-US"/>
        </w:rPr>
        <w:t>except for</w:t>
      </w:r>
      <w:del w:id="158" w:author="Katinka Krahn" w:date="2023-06-02T11:52:00Z">
        <w:r w:rsidR="00837A49" w:rsidDel="001652F8">
          <w:rPr>
            <w:color w:val="000000"/>
            <w:lang w:val="en-US"/>
          </w:rPr>
          <w:delText xml:space="preserve"> t</w:delText>
        </w:r>
        <w:r w:rsidR="005E3D28" w:rsidDel="001652F8">
          <w:rPr>
            <w:color w:val="000000"/>
            <w:lang w:val="en-US"/>
          </w:rPr>
          <w:delText>he exception of</w:delText>
        </w:r>
      </w:del>
      <w:r w:rsidR="005E3D28">
        <w:rPr>
          <w:color w:val="000000"/>
          <w:lang w:val="en-US"/>
        </w:rPr>
        <w:t xml:space="preserve"> the DSS-2 feedstock</w:t>
      </w:r>
      <w:r w:rsidR="0031548D">
        <w:rPr>
          <w:color w:val="000000"/>
          <w:lang w:val="en-US"/>
        </w:rPr>
        <w:t>.</w:t>
      </w:r>
    </w:p>
    <w:p w14:paraId="0269E4F5" w14:textId="69DCDAA5" w:rsidR="00364357" w:rsidRPr="00C75788" w:rsidRDefault="00FD071D" w:rsidP="009C45BE">
      <w:pPr>
        <w:ind w:firstLine="708"/>
        <w:rPr>
          <w:lang w:val="en-US"/>
        </w:rPr>
      </w:pPr>
      <w:r>
        <w:rPr>
          <w:lang w:val="en-US"/>
        </w:rPr>
        <w:t>EF</w:t>
      </w:r>
      <w:r w:rsidR="00885CAF">
        <w:rPr>
          <w:lang w:val="en-US"/>
        </w:rPr>
        <w:t>s</w:t>
      </w:r>
      <w:r>
        <w:rPr>
          <w:lang w:val="en-US"/>
        </w:rPr>
        <w:t xml:space="preserve"> </w:t>
      </w:r>
      <w:r w:rsidR="006B6DA6">
        <w:rPr>
          <w:lang w:val="en-US"/>
        </w:rPr>
        <w:t xml:space="preserve">for </w:t>
      </w:r>
      <w:r w:rsidR="00DC3121">
        <w:rPr>
          <w:lang w:val="en-US"/>
        </w:rPr>
        <w:t>Σ</w:t>
      </w:r>
      <w:r>
        <w:rPr>
          <w:lang w:val="en-US"/>
        </w:rPr>
        <w:t xml:space="preserve">PAH-16 ranged from </w:t>
      </w:r>
      <w:r w:rsidR="003E4331">
        <w:rPr>
          <w:lang w:val="en-US"/>
        </w:rPr>
        <w:t>0.00023</w:t>
      </w:r>
      <w:r>
        <w:rPr>
          <w:lang w:val="en-US"/>
        </w:rPr>
        <w:t xml:space="preserve"> to </w:t>
      </w:r>
      <w:r w:rsidR="003E4331">
        <w:rPr>
          <w:lang w:val="en-US"/>
        </w:rPr>
        <w:t>78</w:t>
      </w:r>
      <w:r>
        <w:rPr>
          <w:lang w:val="en-US"/>
        </w:rPr>
        <w:t xml:space="preserve"> mg tonne</w:t>
      </w:r>
      <w:r>
        <w:rPr>
          <w:vertAlign w:val="superscript"/>
          <w:lang w:val="en-US"/>
        </w:rPr>
        <w:t>-1</w:t>
      </w:r>
      <w:r w:rsidR="007A5361">
        <w:rPr>
          <w:lang w:val="en-US"/>
        </w:rPr>
        <w:t xml:space="preserve"> (</w:t>
      </w:r>
      <w:r w:rsidR="007A5361">
        <w:rPr>
          <w:lang w:val="en-US"/>
        </w:rPr>
        <w:fldChar w:fldCharType="begin"/>
      </w:r>
      <w:r w:rsidR="007A5361">
        <w:rPr>
          <w:lang w:val="en-US"/>
        </w:rPr>
        <w:instrText xml:space="preserve"> REF _Ref131067259 \h </w:instrText>
      </w:r>
      <w:r w:rsidR="007A5361">
        <w:rPr>
          <w:lang w:val="en-US"/>
        </w:rPr>
      </w:r>
      <w:r w:rsidR="007A5361">
        <w:rPr>
          <w:lang w:val="en-US"/>
        </w:rPr>
        <w:fldChar w:fldCharType="separate"/>
      </w:r>
      <w:ins w:id="159" w:author="Katinka Krahn" w:date="2023-06-02T11:54:00Z">
        <w:r w:rsidR="001652F8" w:rsidRPr="00D64F24">
          <w:rPr>
            <w:lang w:val="en-US"/>
          </w:rPr>
          <w:t xml:space="preserve">Table </w:t>
        </w:r>
        <w:r w:rsidR="001652F8">
          <w:rPr>
            <w:noProof/>
            <w:lang w:val="en-US"/>
          </w:rPr>
          <w:t>3</w:t>
        </w:r>
      </w:ins>
      <w:del w:id="160" w:author="Katinka Krahn" w:date="2023-06-02T11:54:00Z">
        <w:r w:rsidR="002B516D" w:rsidRPr="00D64F24" w:rsidDel="001652F8">
          <w:rPr>
            <w:lang w:val="en-US"/>
          </w:rPr>
          <w:delText xml:space="preserve">Table </w:delText>
        </w:r>
        <w:r w:rsidR="002B516D" w:rsidDel="001652F8">
          <w:rPr>
            <w:noProof/>
            <w:lang w:val="en-US"/>
          </w:rPr>
          <w:delText>3</w:delText>
        </w:r>
      </w:del>
      <w:r w:rsidR="007A5361">
        <w:rPr>
          <w:lang w:val="en-US"/>
        </w:rPr>
        <w:fldChar w:fldCharType="end"/>
      </w:r>
      <w:r w:rsidR="007A5361">
        <w:rPr>
          <w:lang w:val="en-US"/>
        </w:rPr>
        <w:t>)</w:t>
      </w:r>
      <w:r>
        <w:rPr>
          <w:lang w:val="en-US"/>
        </w:rPr>
        <w:t xml:space="preserve">. </w:t>
      </w:r>
      <w:r w:rsidR="00DC3121">
        <w:rPr>
          <w:lang w:val="en-US"/>
        </w:rPr>
        <w:t>A</w:t>
      </w:r>
      <w:r w:rsidR="004E20E8">
        <w:rPr>
          <w:lang w:val="en-US"/>
        </w:rPr>
        <w:t xml:space="preserve"> </w:t>
      </w:r>
      <w:r w:rsidR="00DC3121">
        <w:rPr>
          <w:lang w:val="en-US"/>
        </w:rPr>
        <w:t>previously</w:t>
      </w:r>
      <w:r w:rsidR="00AE35A5">
        <w:rPr>
          <w:lang w:val="en-US"/>
        </w:rPr>
        <w:t xml:space="preserve"> measured </w:t>
      </w:r>
      <w:r w:rsidR="00DC3121">
        <w:rPr>
          <w:lang w:val="en-US"/>
        </w:rPr>
        <w:t>EF</w:t>
      </w:r>
      <w:r w:rsidR="00577FC2">
        <w:rPr>
          <w:lang w:val="en-US"/>
        </w:rPr>
        <w:t xml:space="preserve"> for WT</w:t>
      </w:r>
      <w:r w:rsidR="00DC3121">
        <w:rPr>
          <w:lang w:val="en-US"/>
        </w:rPr>
        <w:t xml:space="preserve"> at </w:t>
      </w:r>
      <w:r w:rsidR="006125C2">
        <w:rPr>
          <w:lang w:val="en-US"/>
        </w:rPr>
        <w:t>6</w:t>
      </w:r>
      <w:r w:rsidR="00577FC2">
        <w:rPr>
          <w:lang w:val="en-US"/>
        </w:rPr>
        <w:t>00</w:t>
      </w:r>
      <w:r w:rsidR="00AE35A5">
        <w:rPr>
          <w:lang w:val="en-US"/>
        </w:rPr>
        <w:t xml:space="preserve"> </w:t>
      </w:r>
      <w:r w:rsidR="00DC3121">
        <w:rPr>
          <w:lang w:val="en-US"/>
        </w:rPr>
        <w:t xml:space="preserve">°C </w:t>
      </w:r>
      <w:r w:rsidR="00AE35A5">
        <w:rPr>
          <w:lang w:val="en-US"/>
        </w:rPr>
        <w:t>in a Pyreg-500 pyrolysis unit</w:t>
      </w:r>
      <w:r w:rsidR="00577FC2">
        <w:rPr>
          <w:lang w:val="en-US"/>
        </w:rPr>
        <w:t xml:space="preserve"> </w:t>
      </w:r>
      <w:r w:rsidR="00AE35A5">
        <w:rPr>
          <w:lang w:val="en-US"/>
        </w:rPr>
        <w:t>(</w:t>
      </w:r>
      <w:r w:rsidR="00577FC2">
        <w:rPr>
          <w:lang w:val="en-US"/>
        </w:rPr>
        <w:t xml:space="preserve">20 </w:t>
      </w:r>
      <w:r w:rsidR="004E20E8" w:rsidRPr="004E20E8">
        <w:rPr>
          <w:lang w:val="en-US"/>
        </w:rPr>
        <w:t>± 0.2</w:t>
      </w:r>
      <w:r w:rsidR="00577FC2">
        <w:rPr>
          <w:lang w:val="en-US"/>
        </w:rPr>
        <w:t xml:space="preserve"> m</w:t>
      </w:r>
      <w:r w:rsidR="004E20E8">
        <w:rPr>
          <w:lang w:val="en-US"/>
        </w:rPr>
        <w:t>g</w:t>
      </w:r>
      <w:r w:rsidR="00577FC2">
        <w:rPr>
          <w:lang w:val="en-US"/>
        </w:rPr>
        <w:t xml:space="preserve"> tonne</w:t>
      </w:r>
      <w:r w:rsidR="00577FC2">
        <w:rPr>
          <w:vertAlign w:val="superscript"/>
          <w:lang w:val="en-US"/>
        </w:rPr>
        <w:t>-1</w:t>
      </w:r>
      <w:r w:rsidR="00AE35A5">
        <w:rPr>
          <w:lang w:val="en-US"/>
        </w:rPr>
        <w:t>)</w:t>
      </w:r>
      <w:r w:rsidR="00DC3121">
        <w:rPr>
          <w:lang w:val="en-US"/>
        </w:rPr>
        <w:t xml:space="preserve"> </w:t>
      </w:r>
      <w:r w:rsidR="00577FC2">
        <w:rPr>
          <w:lang w:val="en-US"/>
        </w:rPr>
        <w:t xml:space="preserve">was </w:t>
      </w:r>
      <w:proofErr w:type="gramStart"/>
      <w:r w:rsidR="00577FC2">
        <w:rPr>
          <w:lang w:val="en-US"/>
        </w:rPr>
        <w:t>similar to</w:t>
      </w:r>
      <w:proofErr w:type="gramEnd"/>
      <w:r w:rsidR="00DC3121">
        <w:rPr>
          <w:lang w:val="en-US"/>
        </w:rPr>
        <w:t xml:space="preserve"> the recorded</w:t>
      </w:r>
      <w:r w:rsidR="00577FC2">
        <w:rPr>
          <w:lang w:val="en-US"/>
        </w:rPr>
        <w:t xml:space="preserve"> EF in th</w:t>
      </w:r>
      <w:r w:rsidR="00DC3121">
        <w:rPr>
          <w:lang w:val="en-US"/>
        </w:rPr>
        <w:t>e present</w:t>
      </w:r>
      <w:r w:rsidR="00577FC2">
        <w:rPr>
          <w:lang w:val="en-US"/>
        </w:rPr>
        <w:t xml:space="preserve"> study</w:t>
      </w:r>
      <w:r w:rsidR="0003143D">
        <w:rPr>
          <w:lang w:val="en-US"/>
        </w:rPr>
        <w:t xml:space="preserve"> (11 mg tonne</w:t>
      </w:r>
      <w:r w:rsidR="0003143D">
        <w:rPr>
          <w:vertAlign w:val="superscript"/>
          <w:lang w:val="en-US"/>
        </w:rPr>
        <w:t>-1</w:t>
      </w:r>
      <w:r w:rsidR="0003143D">
        <w:rPr>
          <w:lang w:val="en-US"/>
        </w:rPr>
        <w:t>)</w:t>
      </w:r>
      <w:r w:rsidR="00577FC2">
        <w:rPr>
          <w:lang w:val="en-US"/>
        </w:rPr>
        <w:t xml:space="preserve"> </w:t>
      </w:r>
      <w:r w:rsidR="00AE35A5">
        <w:rPr>
          <w:lang w:val="en-US"/>
        </w:rPr>
        <w:t>for the same feedstock at the same temperature</w:t>
      </w:r>
      <w:r w:rsidR="004E20E8">
        <w:rPr>
          <w:lang w:val="en-US"/>
        </w:rPr>
        <w:t xml:space="preserve"> </w:t>
      </w:r>
      <w:sdt>
        <w:sdtPr>
          <w:rPr>
            <w:color w:val="000000"/>
            <w:lang w:val="en-US"/>
          </w:rPr>
          <w:tag w:val="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171332174"/>
          <w:placeholder>
            <w:docPart w:val="DefaultPlaceholder_-1854013440"/>
          </w:placeholder>
        </w:sdtPr>
        <w:sdtEndPr/>
        <w:sdtContent>
          <w:r w:rsidR="00B37D22" w:rsidRPr="00B37D22">
            <w:rPr>
              <w:color w:val="000000"/>
              <w:lang w:val="en-US"/>
            </w:rPr>
            <w:t>(Sørmo et al., 2020)</w:t>
          </w:r>
        </w:sdtContent>
      </w:sdt>
      <w:r w:rsidR="00577FC2">
        <w:rPr>
          <w:color w:val="000000"/>
          <w:lang w:val="en-US"/>
        </w:rPr>
        <w:t>.</w:t>
      </w:r>
      <w:r w:rsidR="007772B6">
        <w:rPr>
          <w:color w:val="000000"/>
          <w:lang w:val="en-US"/>
        </w:rPr>
        <w:t xml:space="preserve"> </w:t>
      </w:r>
      <w:r w:rsidR="002076E2">
        <w:rPr>
          <w:color w:val="000000"/>
          <w:lang w:val="en-US"/>
        </w:rPr>
        <w:t>In that study, the authors reported that</w:t>
      </w:r>
      <w:r w:rsidR="0072114A">
        <w:rPr>
          <w:color w:val="000000"/>
          <w:lang w:val="en-US"/>
        </w:rPr>
        <w:t xml:space="preserve"> </w:t>
      </w:r>
      <w:r w:rsidR="007772B6">
        <w:rPr>
          <w:lang w:val="en-US"/>
        </w:rPr>
        <w:t>gas</w:t>
      </w:r>
      <w:r w:rsidR="00FE3E42">
        <w:rPr>
          <w:lang w:val="en-US"/>
        </w:rPr>
        <w:t>-</w:t>
      </w:r>
      <w:r w:rsidR="007772B6">
        <w:rPr>
          <w:lang w:val="en-US"/>
        </w:rPr>
        <w:t>p</w:t>
      </w:r>
      <w:r w:rsidR="00885CAF">
        <w:rPr>
          <w:lang w:val="en-US"/>
        </w:rPr>
        <w:t>hase</w:t>
      </w:r>
      <w:r w:rsidR="00FE3E42">
        <w:rPr>
          <w:lang w:val="en-US"/>
        </w:rPr>
        <w:t>-PAHs</w:t>
      </w:r>
      <w:r w:rsidR="007772B6">
        <w:rPr>
          <w:lang w:val="en-US"/>
        </w:rPr>
        <w:t xml:space="preserve"> </w:t>
      </w:r>
      <w:r w:rsidR="00FE3E42">
        <w:rPr>
          <w:lang w:val="en-US"/>
        </w:rPr>
        <w:t>accounted for</w:t>
      </w:r>
      <w:r w:rsidR="007772B6">
        <w:rPr>
          <w:lang w:val="en-US"/>
        </w:rPr>
        <w:t xml:space="preserve"> 43 </w:t>
      </w:r>
      <w:r w:rsidR="007772B6" w:rsidRPr="004E20E8">
        <w:rPr>
          <w:lang w:val="en-US"/>
        </w:rPr>
        <w:t>±</w:t>
      </w:r>
      <w:r w:rsidR="007772B6">
        <w:rPr>
          <w:lang w:val="en-US"/>
        </w:rPr>
        <w:t xml:space="preserve"> 22%</w:t>
      </w:r>
      <w:r w:rsidR="00FE3E42">
        <w:rPr>
          <w:lang w:val="en-US"/>
        </w:rPr>
        <w:t xml:space="preserve"> of </w:t>
      </w:r>
      <w:r w:rsidR="00E95046">
        <w:rPr>
          <w:lang w:val="en-US"/>
        </w:rPr>
        <w:t>the emitted PAHs</w:t>
      </w:r>
      <w:r w:rsidR="00387DE0">
        <w:rPr>
          <w:lang w:val="en-US"/>
        </w:rPr>
        <w:t xml:space="preserve"> and </w:t>
      </w:r>
      <w:r w:rsidR="00D0069E">
        <w:rPr>
          <w:lang w:val="en-US"/>
        </w:rPr>
        <w:t>that the small PAHs (2-3 rings) were mainly found in this phase</w:t>
      </w:r>
      <w:r w:rsidR="004B29BF">
        <w:rPr>
          <w:lang w:val="en-US"/>
        </w:rPr>
        <w:t xml:space="preserve">. </w:t>
      </w:r>
      <w:r w:rsidR="007C38B7">
        <w:rPr>
          <w:lang w:val="en-US"/>
        </w:rPr>
        <w:t xml:space="preserve">In the present work, </w:t>
      </w:r>
      <w:r w:rsidR="0099795D">
        <w:rPr>
          <w:lang w:val="en-US"/>
        </w:rPr>
        <w:t>the gas phase PAH-fraction</w:t>
      </w:r>
      <w:r w:rsidR="00381C70">
        <w:rPr>
          <w:lang w:val="en-US"/>
        </w:rPr>
        <w:t xml:space="preserve"> was higher</w:t>
      </w:r>
      <w:r w:rsidR="0099795D">
        <w:rPr>
          <w:lang w:val="en-US"/>
        </w:rPr>
        <w:t xml:space="preserve"> </w:t>
      </w:r>
      <w:r w:rsidR="00381C70">
        <w:rPr>
          <w:lang w:val="en-US"/>
        </w:rPr>
        <w:t>(</w:t>
      </w:r>
      <w:r w:rsidR="0099795D">
        <w:rPr>
          <w:lang w:val="en-US"/>
        </w:rPr>
        <w:t>70-100% of the total emissions</w:t>
      </w:r>
      <w:r w:rsidR="00381C70">
        <w:rPr>
          <w:lang w:val="en-US"/>
        </w:rPr>
        <w:t>)</w:t>
      </w:r>
      <w:r w:rsidR="00B77A66">
        <w:rPr>
          <w:lang w:val="en-US"/>
        </w:rPr>
        <w:t xml:space="preserve">, but the </w:t>
      </w:r>
      <w:r w:rsidR="00381C70">
        <w:rPr>
          <w:lang w:val="en-US"/>
        </w:rPr>
        <w:t xml:space="preserve">distribution of </w:t>
      </w:r>
      <w:r w:rsidR="0053536D">
        <w:rPr>
          <w:lang w:val="en-US"/>
        </w:rPr>
        <w:t>small (2-3 rings) and lar</w:t>
      </w:r>
      <w:r w:rsidR="00FB7FC7">
        <w:rPr>
          <w:lang w:val="en-US"/>
        </w:rPr>
        <w:t>g</w:t>
      </w:r>
      <w:r w:rsidR="0053536D">
        <w:rPr>
          <w:lang w:val="en-US"/>
        </w:rPr>
        <w:t>e (4-6 rings)</w:t>
      </w:r>
      <w:r w:rsidR="00FB7FC7">
        <w:rPr>
          <w:lang w:val="en-US"/>
        </w:rPr>
        <w:t xml:space="preserve"> PAHs</w:t>
      </w:r>
      <w:r w:rsidR="00FD7A10">
        <w:rPr>
          <w:lang w:val="en-US"/>
        </w:rPr>
        <w:t xml:space="preserve"> </w:t>
      </w:r>
      <w:ins w:id="161" w:author="Katinka Krahn" w:date="2023-06-02T11:53:00Z">
        <w:r w:rsidR="001652F8">
          <w:rPr>
            <w:lang w:val="en-US"/>
          </w:rPr>
          <w:t xml:space="preserve">(number of PAH rings in Table S. 1) </w:t>
        </w:r>
      </w:ins>
      <w:r w:rsidR="00FD7A10">
        <w:rPr>
          <w:lang w:val="en-US"/>
        </w:rPr>
        <w:t xml:space="preserve">between the gas and particle phase respectively, was the same as reported by </w:t>
      </w:r>
      <w:sdt>
        <w:sdtPr>
          <w:rPr>
            <w:color w:val="000000"/>
            <w:lang w:val="en-US"/>
          </w:rPr>
          <w:tag w:val="MENDELEY_CITATION_v3_eyJjaXRhdGlvbklEIjoiTUVOREVMRVlfQ0lUQVRJT05fM2FmMjRhMGEtYTA3My00ZWQ1LWI0ODQtNzBiYmYyNjgxZGIx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772315319"/>
          <w:placeholder>
            <w:docPart w:val="DefaultPlaceholder_-1854013440"/>
          </w:placeholder>
        </w:sdtPr>
        <w:sdtContent>
          <w:r w:rsidR="00B37D22" w:rsidRPr="00B37D22">
            <w:rPr>
              <w:color w:val="000000"/>
              <w:lang w:val="en-US"/>
            </w:rPr>
            <w:t>(Sørmo et al., 2020)</w:t>
          </w:r>
        </w:sdtContent>
      </w:sdt>
      <w:r w:rsidR="00FD7A10">
        <w:rPr>
          <w:lang w:val="en-US"/>
        </w:rPr>
        <w:t xml:space="preserve">. </w:t>
      </w:r>
      <w:r w:rsidR="00BD6511">
        <w:rPr>
          <w:lang w:val="en-US"/>
        </w:rPr>
        <w:t xml:space="preserve">The dominance by small PAHs and gas phase emissions could be a result of </w:t>
      </w:r>
      <w:r w:rsidR="0054067B">
        <w:rPr>
          <w:lang w:val="en-US"/>
        </w:rPr>
        <w:t>conditions in the combustion chamber favoring more complete combust</w:t>
      </w:r>
      <w:r w:rsidR="00B76E6A">
        <w:rPr>
          <w:lang w:val="en-US"/>
        </w:rPr>
        <w:t xml:space="preserve">ion (high O2 concentration and temperature). </w:t>
      </w:r>
      <w:r w:rsidR="0086619F">
        <w:rPr>
          <w:lang w:val="en-US"/>
        </w:rPr>
        <w:t xml:space="preserve">The observed distribution is </w:t>
      </w:r>
      <w:r w:rsidR="0055709A">
        <w:rPr>
          <w:lang w:val="en-US"/>
        </w:rPr>
        <w:t>a positive effect, as the carcinogenic PAHs were mainly found in the</w:t>
      </w:r>
      <w:r w:rsidR="004B5C8C">
        <w:rPr>
          <w:lang w:val="en-US"/>
        </w:rPr>
        <w:t xml:space="preserve"> less significant</w:t>
      </w:r>
      <w:r w:rsidR="0055709A">
        <w:rPr>
          <w:lang w:val="en-US"/>
        </w:rPr>
        <w:t xml:space="preserve"> particle </w:t>
      </w:r>
      <w:r w:rsidR="004B5C8C">
        <w:rPr>
          <w:lang w:val="en-US"/>
        </w:rPr>
        <w:t>fraction (31 % of the total)</w:t>
      </w:r>
      <w:r w:rsidR="009C45BE">
        <w:rPr>
          <w:lang w:val="en-US"/>
        </w:rPr>
        <w:t>.</w:t>
      </w:r>
    </w:p>
    <w:p w14:paraId="3D3F21E6" w14:textId="77777777" w:rsidR="00364357" w:rsidRPr="00DE3112" w:rsidRDefault="00364357" w:rsidP="00885CAF">
      <w:pPr>
        <w:ind w:firstLine="0"/>
        <w:rPr>
          <w:lang w:val="en-US"/>
        </w:rPr>
      </w:pPr>
    </w:p>
    <w:p w14:paraId="61D8F480" w14:textId="75B8EE65" w:rsidR="0083482E" w:rsidRDefault="0083482E" w:rsidP="004E20E8">
      <w:pPr>
        <w:ind w:firstLine="0"/>
        <w:rPr>
          <w:lang w:val="en-US"/>
        </w:rPr>
      </w:pPr>
      <w:r>
        <w:rPr>
          <w:lang w:val="en-US"/>
        </w:rPr>
        <w:br w:type="page"/>
      </w:r>
    </w:p>
    <w:p w14:paraId="4C575325" w14:textId="77777777" w:rsidR="0083482E" w:rsidRDefault="0083482E" w:rsidP="0083482E">
      <w:pPr>
        <w:rPr>
          <w:lang w:val="en-US"/>
        </w:rPr>
        <w:sectPr w:rsidR="0083482E" w:rsidSect="0010092D">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lnNumType w:countBy="1" w:restart="continuous"/>
          <w:cols w:space="708"/>
          <w:docGrid w:linePitch="360"/>
        </w:sectPr>
      </w:pPr>
    </w:p>
    <w:p w14:paraId="4D421E38" w14:textId="677E26F5" w:rsidR="009C2B86" w:rsidRDefault="009C2B86" w:rsidP="009C2B86">
      <w:pPr>
        <w:pStyle w:val="Caption"/>
        <w:keepNext/>
        <w:rPr>
          <w:lang w:val="en-US"/>
        </w:rPr>
      </w:pPr>
      <w:bookmarkStart w:id="162" w:name="_Ref131067259"/>
      <w:r w:rsidRPr="00D64F24">
        <w:rPr>
          <w:lang w:val="en-US"/>
        </w:rPr>
        <w:t xml:space="preserve">Table </w:t>
      </w:r>
      <w:r>
        <w:fldChar w:fldCharType="begin"/>
      </w:r>
      <w:r w:rsidRPr="00D64F24">
        <w:rPr>
          <w:lang w:val="en-US"/>
        </w:rPr>
        <w:instrText xml:space="preserve"> SEQ Table \* ARABIC </w:instrText>
      </w:r>
      <w:r>
        <w:fldChar w:fldCharType="separate"/>
      </w:r>
      <w:r w:rsidR="001652F8">
        <w:rPr>
          <w:noProof/>
          <w:lang w:val="en-US"/>
        </w:rPr>
        <w:t>3</w:t>
      </w:r>
      <w:r>
        <w:fldChar w:fldCharType="end"/>
      </w:r>
      <w:bookmarkEnd w:id="162"/>
      <w:r w:rsidRPr="00D64F24">
        <w:rPr>
          <w:lang w:val="en-US"/>
        </w:rPr>
        <w:t xml:space="preserve"> Emission concentrations</w:t>
      </w:r>
      <w:r w:rsidR="0028677C">
        <w:rPr>
          <w:lang w:val="en-US"/>
        </w:rPr>
        <w:t xml:space="preserve"> </w:t>
      </w:r>
      <w:r w:rsidR="00191471">
        <w:rPr>
          <w:lang w:val="en-US"/>
        </w:rPr>
        <w:t xml:space="preserve">and emission factors </w:t>
      </w:r>
      <w:r>
        <w:rPr>
          <w:lang w:val="en-US"/>
        </w:rPr>
        <w:t xml:space="preserve">of PAH-16 and </w:t>
      </w:r>
      <w:r w:rsidR="00F0305F">
        <w:rPr>
          <w:lang w:val="en-US"/>
        </w:rPr>
        <w:t>PCDD</w:t>
      </w:r>
      <w:r>
        <w:rPr>
          <w:lang w:val="en-US"/>
        </w:rPr>
        <w:t>/F-17</w:t>
      </w:r>
      <w:r w:rsidR="00CF41F7">
        <w:rPr>
          <w:lang w:val="en-US"/>
        </w:rPr>
        <w:t xml:space="preserve"> and the respective toxic equivalents (TE</w:t>
      </w:r>
      <w:r w:rsidR="00191471">
        <w:rPr>
          <w:lang w:val="en-US"/>
        </w:rPr>
        <w:t>Q</w:t>
      </w:r>
      <w:r w:rsidR="00CF41F7">
        <w:rPr>
          <w:lang w:val="en-US"/>
        </w:rPr>
        <w:t>)</w:t>
      </w:r>
      <w:r>
        <w:rPr>
          <w:lang w:val="en-US"/>
        </w:rPr>
        <w:t xml:space="preserve"> detected in flue gas from the pyrolysis of sewage sludge (DSS-1, DSS-2, LSS), wood-based feedstocks (WT, GW, and CWC) and reject (FWR) </w:t>
      </w:r>
      <w:r w:rsidR="008B64F6">
        <w:rPr>
          <w:lang w:val="en-US"/>
        </w:rPr>
        <w:t xml:space="preserve">pyrolyzed at the temperatures specified, </w:t>
      </w:r>
      <w:r>
        <w:rPr>
          <w:lang w:val="en-US"/>
        </w:rPr>
        <w:t xml:space="preserve">along with the relative fractions of </w:t>
      </w:r>
      <w:r w:rsidR="00191471">
        <w:rPr>
          <w:lang w:val="en-US"/>
        </w:rPr>
        <w:t>∑</w:t>
      </w:r>
      <w:r>
        <w:rPr>
          <w:lang w:val="en-US"/>
        </w:rPr>
        <w:t xml:space="preserve">PAH-16  and </w:t>
      </w:r>
      <w:r w:rsidR="00191471">
        <w:rPr>
          <w:lang w:val="en-US"/>
        </w:rPr>
        <w:t>∑</w:t>
      </w:r>
      <w:r w:rsidR="00F0305F">
        <w:rPr>
          <w:lang w:val="en-US"/>
        </w:rPr>
        <w:t>PCDD</w:t>
      </w:r>
      <w:r>
        <w:rPr>
          <w:lang w:val="en-US"/>
        </w:rPr>
        <w:t xml:space="preserve">/F-17 found in the gaseous and particle-based fractions (%). </w:t>
      </w:r>
      <w:r w:rsidR="0075112B">
        <w:rPr>
          <w:lang w:val="en-US"/>
        </w:rPr>
        <w:t xml:space="preserve">The values are normalized </w:t>
      </w:r>
      <w:r w:rsidR="00287527">
        <w:rPr>
          <w:lang w:val="en-US"/>
        </w:rPr>
        <w:t xml:space="preserve">to </w:t>
      </w:r>
      <w:r w:rsidR="00AE35A5">
        <w:rPr>
          <w:lang w:val="en-US"/>
        </w:rPr>
        <w:t xml:space="preserve">mg or µg </w:t>
      </w:r>
      <w:r w:rsidR="0075112B">
        <w:rPr>
          <w:lang w:val="en-US"/>
        </w:rPr>
        <w:t xml:space="preserve">per </w:t>
      </w:r>
      <w:proofErr w:type="spellStart"/>
      <w:r w:rsidR="00AE35A5">
        <w:rPr>
          <w:lang w:val="en-US"/>
        </w:rPr>
        <w:t>tonne</w:t>
      </w:r>
      <w:proofErr w:type="spellEnd"/>
      <w:r w:rsidR="00AE35A5">
        <w:rPr>
          <w:lang w:val="en-US"/>
        </w:rPr>
        <w:t xml:space="preserve"> </w:t>
      </w:r>
      <w:r w:rsidR="0075112B">
        <w:rPr>
          <w:lang w:val="en-US"/>
        </w:rPr>
        <w:t>biochar produced.</w:t>
      </w:r>
    </w:p>
    <w:tbl>
      <w:tblPr>
        <w:tblW w:w="5000" w:type="pct"/>
        <w:tblCellMar>
          <w:left w:w="70" w:type="dxa"/>
          <w:right w:w="70" w:type="dxa"/>
        </w:tblCellMar>
        <w:tblLook w:val="04A0" w:firstRow="1" w:lastRow="0" w:firstColumn="1" w:lastColumn="0" w:noHBand="0" w:noVBand="1"/>
      </w:tblPr>
      <w:tblGrid>
        <w:gridCol w:w="3021"/>
        <w:gridCol w:w="1060"/>
        <w:gridCol w:w="635"/>
        <w:gridCol w:w="635"/>
        <w:gridCol w:w="455"/>
        <w:gridCol w:w="635"/>
        <w:gridCol w:w="635"/>
        <w:gridCol w:w="545"/>
        <w:gridCol w:w="635"/>
        <w:gridCol w:w="545"/>
        <w:gridCol w:w="690"/>
        <w:gridCol w:w="590"/>
        <w:gridCol w:w="410"/>
        <w:gridCol w:w="455"/>
        <w:gridCol w:w="496"/>
        <w:gridCol w:w="510"/>
        <w:gridCol w:w="725"/>
        <w:gridCol w:w="725"/>
        <w:gridCol w:w="500"/>
        <w:gridCol w:w="725"/>
        <w:gridCol w:w="725"/>
      </w:tblGrid>
      <w:tr w:rsidR="00DE3112" w:rsidRPr="00191471" w14:paraId="47A2C642" w14:textId="77777777" w:rsidTr="00730495">
        <w:trPr>
          <w:trHeight w:val="300"/>
        </w:trPr>
        <w:tc>
          <w:tcPr>
            <w:tcW w:w="5000" w:type="pct"/>
            <w:gridSpan w:val="21"/>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tcPr>
          <w:p w14:paraId="17C6FB48" w14:textId="1C193079"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PAH-16</w:t>
            </w:r>
          </w:p>
        </w:tc>
      </w:tr>
      <w:tr w:rsidR="00730495" w:rsidRPr="00191471" w14:paraId="29ACA74B" w14:textId="77777777" w:rsidTr="0063704D">
        <w:trPr>
          <w:trHeight w:val="300"/>
        </w:trPr>
        <w:tc>
          <w:tcPr>
            <w:tcW w:w="785"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7008787D"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773"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00336C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754"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658D1A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385"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86F9BFA"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17"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CBFBB6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741"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284784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WT</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F07990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CWC</w:t>
            </w:r>
          </w:p>
        </w:tc>
        <w:tc>
          <w:tcPr>
            <w:tcW w:w="475"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618796A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GW</w:t>
            </w:r>
          </w:p>
        </w:tc>
      </w:tr>
      <w:tr w:rsidR="0063704D" w:rsidRPr="00191471" w14:paraId="24807704" w14:textId="77777777" w:rsidTr="0063704D">
        <w:trPr>
          <w:trHeight w:val="300"/>
        </w:trPr>
        <w:tc>
          <w:tcPr>
            <w:tcW w:w="785"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4E14C32C"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359" w:type="pct"/>
            <w:tcBorders>
              <w:left w:val="single" w:sz="8" w:space="0" w:color="auto"/>
              <w:bottom w:val="single" w:sz="8" w:space="0" w:color="auto"/>
            </w:tcBorders>
            <w:shd w:val="clear" w:color="auto" w:fill="F2F2F2" w:themeFill="background1" w:themeFillShade="F2"/>
            <w:noWrap/>
            <w:vAlign w:val="center"/>
            <w:hideMark/>
          </w:tcPr>
          <w:p w14:paraId="0D905D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07" w:type="pct"/>
            <w:tcBorders>
              <w:bottom w:val="single" w:sz="8" w:space="0" w:color="auto"/>
            </w:tcBorders>
            <w:shd w:val="clear" w:color="auto" w:fill="F2F2F2" w:themeFill="background1" w:themeFillShade="F2"/>
            <w:noWrap/>
            <w:vAlign w:val="center"/>
            <w:hideMark/>
          </w:tcPr>
          <w:p w14:paraId="766E53F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0198BCD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63" w:type="pct"/>
            <w:tcBorders>
              <w:left w:val="single" w:sz="8" w:space="0" w:color="auto"/>
              <w:bottom w:val="single" w:sz="8" w:space="0" w:color="auto"/>
            </w:tcBorders>
            <w:shd w:val="clear" w:color="auto" w:fill="F2F2F2" w:themeFill="background1" w:themeFillShade="F2"/>
            <w:noWrap/>
            <w:vAlign w:val="center"/>
            <w:hideMark/>
          </w:tcPr>
          <w:p w14:paraId="5B9088D9"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07" w:type="pct"/>
            <w:tcBorders>
              <w:bottom w:val="single" w:sz="8" w:space="0" w:color="auto"/>
            </w:tcBorders>
            <w:shd w:val="clear" w:color="auto" w:fill="F2F2F2" w:themeFill="background1" w:themeFillShade="F2"/>
            <w:noWrap/>
            <w:vAlign w:val="center"/>
            <w:hideMark/>
          </w:tcPr>
          <w:p w14:paraId="52DECE6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7" w:type="pct"/>
            <w:tcBorders>
              <w:bottom w:val="single" w:sz="8" w:space="0" w:color="auto"/>
            </w:tcBorders>
            <w:shd w:val="clear" w:color="auto" w:fill="F2F2F2" w:themeFill="background1" w:themeFillShade="F2"/>
            <w:noWrap/>
            <w:vAlign w:val="center"/>
            <w:hideMark/>
          </w:tcPr>
          <w:p w14:paraId="48A0A44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8" w:type="pct"/>
            <w:tcBorders>
              <w:bottom w:val="single" w:sz="8" w:space="0" w:color="auto"/>
              <w:right w:val="single" w:sz="8" w:space="0" w:color="auto"/>
            </w:tcBorders>
            <w:shd w:val="clear" w:color="auto" w:fill="F2F2F2" w:themeFill="background1" w:themeFillShade="F2"/>
            <w:noWrap/>
            <w:vAlign w:val="center"/>
            <w:hideMark/>
          </w:tcPr>
          <w:p w14:paraId="55CBECD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07" w:type="pct"/>
            <w:tcBorders>
              <w:left w:val="single" w:sz="8" w:space="0" w:color="auto"/>
              <w:bottom w:val="single" w:sz="8" w:space="0" w:color="auto"/>
            </w:tcBorders>
            <w:shd w:val="clear" w:color="auto" w:fill="F2F2F2" w:themeFill="background1" w:themeFillShade="F2"/>
            <w:noWrap/>
            <w:vAlign w:val="center"/>
            <w:hideMark/>
          </w:tcPr>
          <w:p w14:paraId="0B4B0B1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78" w:type="pct"/>
            <w:tcBorders>
              <w:bottom w:val="single" w:sz="8" w:space="0" w:color="auto"/>
              <w:right w:val="single" w:sz="8" w:space="0" w:color="auto"/>
            </w:tcBorders>
            <w:shd w:val="clear" w:color="auto" w:fill="F2F2F2" w:themeFill="background1" w:themeFillShade="F2"/>
            <w:noWrap/>
            <w:vAlign w:val="center"/>
            <w:hideMark/>
          </w:tcPr>
          <w:p w14:paraId="58F64B2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25" w:type="pct"/>
            <w:tcBorders>
              <w:left w:val="single" w:sz="8" w:space="0" w:color="auto"/>
              <w:bottom w:val="single" w:sz="8" w:space="0" w:color="auto"/>
            </w:tcBorders>
            <w:shd w:val="clear" w:color="auto" w:fill="F2F2F2" w:themeFill="background1" w:themeFillShade="F2"/>
            <w:noWrap/>
            <w:vAlign w:val="center"/>
            <w:hideMark/>
          </w:tcPr>
          <w:p w14:paraId="7BADD50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6D37BA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48" w:type="pct"/>
            <w:tcBorders>
              <w:left w:val="single" w:sz="8" w:space="0" w:color="auto"/>
              <w:bottom w:val="single" w:sz="8" w:space="0" w:color="auto"/>
            </w:tcBorders>
            <w:shd w:val="clear" w:color="auto" w:fill="F2F2F2" w:themeFill="background1" w:themeFillShade="F2"/>
            <w:noWrap/>
            <w:vAlign w:val="center"/>
            <w:hideMark/>
          </w:tcPr>
          <w:p w14:paraId="0A3AF84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07" w:type="pct"/>
            <w:tcBorders>
              <w:bottom w:val="single" w:sz="8" w:space="0" w:color="auto"/>
            </w:tcBorders>
            <w:shd w:val="clear" w:color="auto" w:fill="F2F2F2" w:themeFill="background1" w:themeFillShade="F2"/>
            <w:noWrap/>
            <w:vAlign w:val="center"/>
            <w:hideMark/>
          </w:tcPr>
          <w:p w14:paraId="135484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7" w:type="pct"/>
            <w:tcBorders>
              <w:bottom w:val="single" w:sz="8" w:space="0" w:color="auto"/>
            </w:tcBorders>
            <w:shd w:val="clear" w:color="auto" w:fill="F2F2F2" w:themeFill="background1" w:themeFillShade="F2"/>
            <w:noWrap/>
            <w:vAlign w:val="center"/>
            <w:hideMark/>
          </w:tcPr>
          <w:p w14:paraId="2C7A7C9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8" w:type="pct"/>
            <w:tcBorders>
              <w:bottom w:val="single" w:sz="8" w:space="0" w:color="auto"/>
              <w:right w:val="single" w:sz="8" w:space="0" w:color="auto"/>
            </w:tcBorders>
            <w:shd w:val="clear" w:color="auto" w:fill="F2F2F2" w:themeFill="background1" w:themeFillShade="F2"/>
            <w:noWrap/>
            <w:vAlign w:val="center"/>
            <w:hideMark/>
          </w:tcPr>
          <w:p w14:paraId="720A5FF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38" w:type="pct"/>
            <w:tcBorders>
              <w:left w:val="single" w:sz="8" w:space="0" w:color="auto"/>
              <w:bottom w:val="single" w:sz="8" w:space="0" w:color="auto"/>
            </w:tcBorders>
            <w:shd w:val="clear" w:color="auto" w:fill="F2F2F2" w:themeFill="background1" w:themeFillShade="F2"/>
            <w:noWrap/>
            <w:vAlign w:val="center"/>
            <w:hideMark/>
          </w:tcPr>
          <w:p w14:paraId="13100F3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39" w:type="pct"/>
            <w:tcBorders>
              <w:bottom w:val="single" w:sz="8" w:space="0" w:color="auto"/>
            </w:tcBorders>
            <w:shd w:val="clear" w:color="auto" w:fill="F2F2F2" w:themeFill="background1" w:themeFillShade="F2"/>
            <w:noWrap/>
            <w:vAlign w:val="center"/>
            <w:hideMark/>
          </w:tcPr>
          <w:p w14:paraId="6A23DF3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3" w:type="pct"/>
            <w:tcBorders>
              <w:bottom w:val="single" w:sz="8" w:space="0" w:color="auto"/>
              <w:right w:val="single" w:sz="8" w:space="0" w:color="auto"/>
            </w:tcBorders>
            <w:shd w:val="clear" w:color="auto" w:fill="F2F2F2" w:themeFill="background1" w:themeFillShade="F2"/>
            <w:noWrap/>
            <w:vAlign w:val="center"/>
            <w:hideMark/>
          </w:tcPr>
          <w:p w14:paraId="7D37D41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39" w:type="pct"/>
            <w:tcBorders>
              <w:left w:val="single" w:sz="8" w:space="0" w:color="auto"/>
              <w:bottom w:val="single" w:sz="8" w:space="0" w:color="auto"/>
            </w:tcBorders>
            <w:shd w:val="clear" w:color="auto" w:fill="F2F2F2" w:themeFill="background1" w:themeFillShade="F2"/>
            <w:noWrap/>
            <w:vAlign w:val="center"/>
            <w:hideMark/>
          </w:tcPr>
          <w:p w14:paraId="61D15C2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36" w:type="pct"/>
            <w:tcBorders>
              <w:bottom w:val="single" w:sz="8" w:space="0" w:color="auto"/>
              <w:right w:val="single" w:sz="18" w:space="0" w:color="auto"/>
            </w:tcBorders>
            <w:shd w:val="clear" w:color="auto" w:fill="F2F2F2" w:themeFill="background1" w:themeFillShade="F2"/>
            <w:noWrap/>
            <w:vAlign w:val="center"/>
            <w:hideMark/>
          </w:tcPr>
          <w:p w14:paraId="37C8917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r>
      <w:tr w:rsidR="0063704D" w:rsidRPr="00191471" w14:paraId="19BF9954" w14:textId="77777777" w:rsidTr="0063704D">
        <w:trPr>
          <w:trHeight w:val="300"/>
        </w:trPr>
        <w:tc>
          <w:tcPr>
            <w:tcW w:w="785" w:type="pct"/>
            <w:tcBorders>
              <w:top w:val="single" w:sz="8" w:space="0" w:color="auto"/>
              <w:left w:val="single" w:sz="18" w:space="0" w:color="auto"/>
              <w:right w:val="single" w:sz="8" w:space="0" w:color="auto"/>
            </w:tcBorders>
            <w:shd w:val="clear" w:color="auto" w:fill="FFFFFF" w:themeFill="background1"/>
            <w:noWrap/>
            <w:vAlign w:val="center"/>
            <w:hideMark/>
          </w:tcPr>
          <w:p w14:paraId="34F6A540" w14:textId="111162AB"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sidR="00837A49">
              <w:rPr>
                <w:b/>
                <w:bCs/>
                <w:color w:val="000000"/>
                <w:sz w:val="18"/>
                <w:szCs w:val="18"/>
                <w:lang w:val="en-US"/>
              </w:rPr>
              <w:t>mission concentration</w:t>
            </w:r>
            <w:r w:rsidRPr="00191471">
              <w:rPr>
                <w:b/>
                <w:bCs/>
                <w:color w:val="000000"/>
                <w:sz w:val="18"/>
                <w:szCs w:val="18"/>
                <w:lang w:val="en-US"/>
              </w:rPr>
              <w:t xml:space="preserve"> (</w:t>
            </w:r>
            <w:r>
              <w:rPr>
                <w:b/>
                <w:bCs/>
                <w:color w:val="000000"/>
                <w:sz w:val="18"/>
                <w:szCs w:val="18"/>
                <w:lang w:val="en-US"/>
              </w:rPr>
              <w:t>µ</w:t>
            </w:r>
            <w:r w:rsidRPr="00191471">
              <w:rPr>
                <w:b/>
                <w:bCs/>
                <w:color w:val="000000"/>
                <w:sz w:val="18"/>
                <w:szCs w:val="18"/>
                <w:lang w:val="en-US"/>
              </w:rPr>
              <w:t xml:space="preserve">g </w:t>
            </w:r>
            <w:r w:rsidR="00E155EF">
              <w:rPr>
                <w:b/>
                <w:bCs/>
                <w:color w:val="000000"/>
                <w:sz w:val="18"/>
                <w:szCs w:val="18"/>
                <w:lang w:val="en-US"/>
              </w:rPr>
              <w:t>N</w:t>
            </w:r>
            <w:r w:rsidRPr="00191471">
              <w:rPr>
                <w:b/>
                <w:bCs/>
                <w:color w:val="000000"/>
                <w:sz w:val="18"/>
                <w:szCs w:val="18"/>
                <w:lang w:val="en-US"/>
              </w:rPr>
              <w:t>m</w:t>
            </w:r>
            <w:r w:rsidRPr="00191471">
              <w:rPr>
                <w:b/>
                <w:bCs/>
                <w:color w:val="000000"/>
                <w:sz w:val="18"/>
                <w:szCs w:val="18"/>
                <w:vertAlign w:val="superscript"/>
                <w:lang w:val="en-US"/>
              </w:rPr>
              <w:t>-3</w:t>
            </w:r>
            <w:r w:rsidRPr="00191471">
              <w:rPr>
                <w:b/>
                <w:bCs/>
                <w:color w:val="000000"/>
                <w:sz w:val="18"/>
                <w:szCs w:val="18"/>
                <w:lang w:val="en-US"/>
              </w:rPr>
              <w:t>)</w:t>
            </w:r>
          </w:p>
        </w:tc>
        <w:tc>
          <w:tcPr>
            <w:tcW w:w="359" w:type="pct"/>
            <w:tcBorders>
              <w:top w:val="single" w:sz="8" w:space="0" w:color="auto"/>
              <w:left w:val="single" w:sz="8" w:space="0" w:color="auto"/>
            </w:tcBorders>
            <w:shd w:val="clear" w:color="auto" w:fill="FFFFFF" w:themeFill="background1"/>
            <w:noWrap/>
            <w:vAlign w:val="center"/>
            <w:hideMark/>
          </w:tcPr>
          <w:p w14:paraId="752E5C18" w14:textId="3C8CD2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1.7</w:t>
            </w:r>
          </w:p>
        </w:tc>
        <w:tc>
          <w:tcPr>
            <w:tcW w:w="207" w:type="pct"/>
            <w:tcBorders>
              <w:top w:val="single" w:sz="8" w:space="0" w:color="auto"/>
            </w:tcBorders>
            <w:shd w:val="clear" w:color="auto" w:fill="FFFFFF" w:themeFill="background1"/>
            <w:noWrap/>
            <w:vAlign w:val="center"/>
            <w:hideMark/>
          </w:tcPr>
          <w:p w14:paraId="0E8FE860" w14:textId="78655C0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3.2</w:t>
            </w:r>
          </w:p>
        </w:tc>
        <w:tc>
          <w:tcPr>
            <w:tcW w:w="208" w:type="pct"/>
            <w:tcBorders>
              <w:top w:val="single" w:sz="8" w:space="0" w:color="auto"/>
              <w:right w:val="single" w:sz="8" w:space="0" w:color="auto"/>
            </w:tcBorders>
            <w:shd w:val="clear" w:color="auto" w:fill="FFFFFF" w:themeFill="background1"/>
            <w:noWrap/>
            <w:vAlign w:val="center"/>
            <w:hideMark/>
          </w:tcPr>
          <w:p w14:paraId="41D274D4" w14:textId="75678EA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1.6</w:t>
            </w:r>
          </w:p>
        </w:tc>
        <w:tc>
          <w:tcPr>
            <w:tcW w:w="163" w:type="pct"/>
            <w:tcBorders>
              <w:top w:val="single" w:sz="8" w:space="0" w:color="auto"/>
              <w:left w:val="single" w:sz="8" w:space="0" w:color="auto"/>
            </w:tcBorders>
            <w:shd w:val="clear" w:color="auto" w:fill="FFFFFF" w:themeFill="background1"/>
            <w:noWrap/>
            <w:vAlign w:val="center"/>
            <w:hideMark/>
          </w:tcPr>
          <w:p w14:paraId="41D8CD92" w14:textId="5A6C1D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421</w:t>
            </w:r>
          </w:p>
        </w:tc>
        <w:tc>
          <w:tcPr>
            <w:tcW w:w="207" w:type="pct"/>
            <w:tcBorders>
              <w:top w:val="single" w:sz="8" w:space="0" w:color="auto"/>
            </w:tcBorders>
            <w:shd w:val="clear" w:color="auto" w:fill="FFFFFF" w:themeFill="background1"/>
            <w:noWrap/>
            <w:vAlign w:val="center"/>
            <w:hideMark/>
          </w:tcPr>
          <w:p w14:paraId="35532ABD" w14:textId="40507E4B"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21</w:t>
            </w:r>
          </w:p>
        </w:tc>
        <w:tc>
          <w:tcPr>
            <w:tcW w:w="207" w:type="pct"/>
            <w:tcBorders>
              <w:top w:val="single" w:sz="8" w:space="0" w:color="auto"/>
            </w:tcBorders>
            <w:shd w:val="clear" w:color="auto" w:fill="FFFFFF" w:themeFill="background1"/>
            <w:noWrap/>
            <w:vAlign w:val="center"/>
            <w:hideMark/>
          </w:tcPr>
          <w:p w14:paraId="529B6030" w14:textId="727988E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2.4</w:t>
            </w:r>
          </w:p>
        </w:tc>
        <w:tc>
          <w:tcPr>
            <w:tcW w:w="178" w:type="pct"/>
            <w:tcBorders>
              <w:top w:val="single" w:sz="8" w:space="0" w:color="auto"/>
              <w:right w:val="single" w:sz="8" w:space="0" w:color="auto"/>
            </w:tcBorders>
            <w:shd w:val="clear" w:color="auto" w:fill="FFFFFF" w:themeFill="background1"/>
            <w:noWrap/>
            <w:vAlign w:val="center"/>
            <w:hideMark/>
          </w:tcPr>
          <w:p w14:paraId="2DC5EEE0" w14:textId="06DAC29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5.1</w:t>
            </w:r>
          </w:p>
        </w:tc>
        <w:tc>
          <w:tcPr>
            <w:tcW w:w="207" w:type="pct"/>
            <w:tcBorders>
              <w:top w:val="single" w:sz="8" w:space="0" w:color="auto"/>
              <w:left w:val="single" w:sz="8" w:space="0" w:color="auto"/>
            </w:tcBorders>
            <w:shd w:val="clear" w:color="auto" w:fill="FFFFFF" w:themeFill="background1"/>
            <w:noWrap/>
            <w:vAlign w:val="center"/>
            <w:hideMark/>
          </w:tcPr>
          <w:p w14:paraId="1D69CE42" w14:textId="51CC6F8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2.3</w:t>
            </w:r>
          </w:p>
        </w:tc>
        <w:tc>
          <w:tcPr>
            <w:tcW w:w="178" w:type="pct"/>
            <w:tcBorders>
              <w:top w:val="single" w:sz="8" w:space="0" w:color="auto"/>
              <w:right w:val="single" w:sz="8" w:space="0" w:color="auto"/>
            </w:tcBorders>
            <w:shd w:val="clear" w:color="auto" w:fill="FFFFFF" w:themeFill="background1"/>
            <w:noWrap/>
            <w:vAlign w:val="center"/>
            <w:hideMark/>
          </w:tcPr>
          <w:p w14:paraId="7F1A8D5E" w14:textId="714F130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25" w:type="pct"/>
            <w:tcBorders>
              <w:top w:val="single" w:sz="8" w:space="0" w:color="auto"/>
              <w:left w:val="single" w:sz="8" w:space="0" w:color="auto"/>
            </w:tcBorders>
            <w:shd w:val="clear" w:color="auto" w:fill="FFFFFF" w:themeFill="background1"/>
            <w:noWrap/>
            <w:vAlign w:val="center"/>
            <w:hideMark/>
          </w:tcPr>
          <w:p w14:paraId="38AE55B8" w14:textId="370A6395"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2</w:t>
            </w:r>
          </w:p>
        </w:tc>
        <w:tc>
          <w:tcPr>
            <w:tcW w:w="192" w:type="pct"/>
            <w:tcBorders>
              <w:top w:val="single" w:sz="8" w:space="0" w:color="auto"/>
              <w:right w:val="single" w:sz="8" w:space="0" w:color="auto"/>
            </w:tcBorders>
            <w:shd w:val="clear" w:color="auto" w:fill="FFFFFF" w:themeFill="background1"/>
            <w:noWrap/>
            <w:vAlign w:val="center"/>
            <w:hideMark/>
          </w:tcPr>
          <w:p w14:paraId="131B5661" w14:textId="6C39EE8B"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6</w:t>
            </w:r>
          </w:p>
        </w:tc>
        <w:tc>
          <w:tcPr>
            <w:tcW w:w="148" w:type="pct"/>
            <w:tcBorders>
              <w:top w:val="single" w:sz="8" w:space="0" w:color="auto"/>
              <w:left w:val="single" w:sz="8" w:space="0" w:color="auto"/>
            </w:tcBorders>
            <w:shd w:val="clear" w:color="auto" w:fill="FFFFFF" w:themeFill="background1"/>
            <w:noWrap/>
            <w:vAlign w:val="center"/>
            <w:hideMark/>
          </w:tcPr>
          <w:p w14:paraId="1ACD753F" w14:textId="0273143D"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1.4</w:t>
            </w:r>
          </w:p>
        </w:tc>
        <w:tc>
          <w:tcPr>
            <w:tcW w:w="207" w:type="pct"/>
            <w:tcBorders>
              <w:top w:val="single" w:sz="8" w:space="0" w:color="auto"/>
            </w:tcBorders>
            <w:shd w:val="clear" w:color="auto" w:fill="FFFFFF" w:themeFill="background1"/>
            <w:noWrap/>
            <w:vAlign w:val="center"/>
            <w:hideMark/>
          </w:tcPr>
          <w:p w14:paraId="5717B998" w14:textId="006493A4"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0.27</w:t>
            </w:r>
          </w:p>
        </w:tc>
        <w:tc>
          <w:tcPr>
            <w:tcW w:w="207" w:type="pct"/>
            <w:tcBorders>
              <w:top w:val="single" w:sz="8" w:space="0" w:color="auto"/>
            </w:tcBorders>
            <w:shd w:val="clear" w:color="auto" w:fill="FFFFFF" w:themeFill="background1"/>
            <w:noWrap/>
            <w:vAlign w:val="center"/>
            <w:hideMark/>
          </w:tcPr>
          <w:p w14:paraId="4437CF8A" w14:textId="3B602F3F"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0.41</w:t>
            </w:r>
          </w:p>
        </w:tc>
        <w:tc>
          <w:tcPr>
            <w:tcW w:w="178" w:type="pct"/>
            <w:tcBorders>
              <w:top w:val="single" w:sz="8" w:space="0" w:color="auto"/>
              <w:right w:val="single" w:sz="8" w:space="0" w:color="auto"/>
            </w:tcBorders>
            <w:shd w:val="clear" w:color="auto" w:fill="FFFFFF" w:themeFill="background1"/>
            <w:noWrap/>
            <w:vAlign w:val="center"/>
            <w:hideMark/>
          </w:tcPr>
          <w:p w14:paraId="2C21BA60" w14:textId="6FFA6255"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2.0</w:t>
            </w:r>
          </w:p>
        </w:tc>
        <w:tc>
          <w:tcPr>
            <w:tcW w:w="238" w:type="pct"/>
            <w:tcBorders>
              <w:top w:val="single" w:sz="8" w:space="0" w:color="auto"/>
              <w:left w:val="single" w:sz="8" w:space="0" w:color="auto"/>
            </w:tcBorders>
            <w:shd w:val="clear" w:color="auto" w:fill="FFFFFF" w:themeFill="background1"/>
            <w:noWrap/>
            <w:vAlign w:val="center"/>
            <w:hideMark/>
          </w:tcPr>
          <w:p w14:paraId="24F7B52A" w14:textId="2F5A66A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0.31</w:t>
            </w:r>
          </w:p>
        </w:tc>
        <w:tc>
          <w:tcPr>
            <w:tcW w:w="239" w:type="pct"/>
            <w:tcBorders>
              <w:top w:val="single" w:sz="8" w:space="0" w:color="auto"/>
            </w:tcBorders>
            <w:shd w:val="clear" w:color="auto" w:fill="FFFFFF" w:themeFill="background1"/>
            <w:noWrap/>
            <w:vAlign w:val="center"/>
            <w:hideMark/>
          </w:tcPr>
          <w:p w14:paraId="4DEDE040" w14:textId="7060FE1D"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0.22</w:t>
            </w:r>
          </w:p>
        </w:tc>
        <w:tc>
          <w:tcPr>
            <w:tcW w:w="193" w:type="pct"/>
            <w:tcBorders>
              <w:top w:val="single" w:sz="8" w:space="0" w:color="auto"/>
              <w:right w:val="single" w:sz="8" w:space="0" w:color="auto"/>
            </w:tcBorders>
            <w:shd w:val="clear" w:color="auto" w:fill="FFFFFF" w:themeFill="background1"/>
            <w:noWrap/>
            <w:vAlign w:val="center"/>
            <w:hideMark/>
          </w:tcPr>
          <w:p w14:paraId="39C0E8D8" w14:textId="5928B8F7"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137</w:t>
            </w:r>
          </w:p>
        </w:tc>
        <w:tc>
          <w:tcPr>
            <w:tcW w:w="239" w:type="pct"/>
            <w:tcBorders>
              <w:top w:val="single" w:sz="8" w:space="0" w:color="auto"/>
              <w:left w:val="single" w:sz="8" w:space="0" w:color="auto"/>
            </w:tcBorders>
            <w:shd w:val="clear" w:color="auto" w:fill="FFFFFF" w:themeFill="background1"/>
            <w:noWrap/>
            <w:vAlign w:val="center"/>
            <w:hideMark/>
          </w:tcPr>
          <w:p w14:paraId="38B16808" w14:textId="06A1189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0.27</w:t>
            </w:r>
          </w:p>
        </w:tc>
        <w:tc>
          <w:tcPr>
            <w:tcW w:w="236" w:type="pct"/>
            <w:tcBorders>
              <w:top w:val="single" w:sz="8" w:space="0" w:color="auto"/>
              <w:right w:val="single" w:sz="18" w:space="0" w:color="auto"/>
            </w:tcBorders>
            <w:shd w:val="clear" w:color="auto" w:fill="FFFFFF" w:themeFill="background1"/>
            <w:noWrap/>
            <w:vAlign w:val="center"/>
            <w:hideMark/>
          </w:tcPr>
          <w:p w14:paraId="08F0D247" w14:textId="33BF9EA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0.41</w:t>
            </w:r>
          </w:p>
        </w:tc>
      </w:tr>
      <w:tr w:rsidR="0063704D" w:rsidRPr="00191471" w14:paraId="68924E1B" w14:textId="77777777" w:rsidTr="0063704D">
        <w:trPr>
          <w:trHeight w:val="300"/>
        </w:trPr>
        <w:tc>
          <w:tcPr>
            <w:tcW w:w="785" w:type="pct"/>
            <w:tcBorders>
              <w:top w:val="single" w:sz="8" w:space="0" w:color="auto"/>
              <w:left w:val="single" w:sz="18" w:space="0" w:color="auto"/>
              <w:right w:val="single" w:sz="8" w:space="0" w:color="auto"/>
            </w:tcBorders>
            <w:shd w:val="clear" w:color="auto" w:fill="FFFFFF" w:themeFill="background1"/>
            <w:noWrap/>
            <w:vAlign w:val="center"/>
            <w:hideMark/>
          </w:tcPr>
          <w:p w14:paraId="09AD44A5" w14:textId="4F2ECBD1" w:rsidR="00730495" w:rsidRPr="00191471" w:rsidRDefault="00730495" w:rsidP="00730495">
            <w:pPr>
              <w:spacing w:line="240" w:lineRule="auto"/>
              <w:ind w:firstLine="0"/>
              <w:rPr>
                <w:b/>
                <w:bCs/>
                <w:color w:val="000000"/>
                <w:sz w:val="18"/>
                <w:szCs w:val="18"/>
                <w:lang w:val="en-US"/>
              </w:rPr>
            </w:pPr>
            <w:r>
              <w:rPr>
                <w:b/>
                <w:bCs/>
                <w:color w:val="000000"/>
                <w:sz w:val="18"/>
                <w:szCs w:val="18"/>
                <w:lang w:val="en-US"/>
              </w:rPr>
              <w:t>E</w:t>
            </w:r>
            <w:r w:rsidR="00837A49">
              <w:rPr>
                <w:b/>
                <w:bCs/>
                <w:color w:val="000000"/>
                <w:sz w:val="18"/>
                <w:szCs w:val="18"/>
                <w:lang w:val="en-US"/>
              </w:rPr>
              <w:t>mission factor</w:t>
            </w:r>
            <w:r w:rsidRPr="00191471">
              <w:rPr>
                <w:b/>
                <w:bCs/>
                <w:color w:val="000000"/>
                <w:sz w:val="18"/>
                <w:szCs w:val="18"/>
                <w:lang w:val="en-US"/>
              </w:rPr>
              <w:t xml:space="preserve"> (mg tonne</w:t>
            </w:r>
            <w:r w:rsidRPr="00191471">
              <w:rPr>
                <w:b/>
                <w:bCs/>
                <w:color w:val="000000"/>
                <w:sz w:val="18"/>
                <w:szCs w:val="18"/>
                <w:vertAlign w:val="superscript"/>
                <w:lang w:val="en-US"/>
              </w:rPr>
              <w:t>-1</w:t>
            </w:r>
            <w:r w:rsidRPr="00191471">
              <w:rPr>
                <w:b/>
                <w:bCs/>
                <w:color w:val="000000"/>
                <w:sz w:val="18"/>
                <w:szCs w:val="18"/>
                <w:lang w:val="en-US"/>
              </w:rPr>
              <w:t>)</w:t>
            </w:r>
          </w:p>
        </w:tc>
        <w:tc>
          <w:tcPr>
            <w:tcW w:w="359" w:type="pct"/>
            <w:tcBorders>
              <w:top w:val="single" w:sz="8" w:space="0" w:color="auto"/>
              <w:left w:val="single" w:sz="8" w:space="0" w:color="auto"/>
            </w:tcBorders>
            <w:shd w:val="clear" w:color="auto" w:fill="FFFFFF" w:themeFill="background1"/>
            <w:noWrap/>
            <w:vAlign w:val="center"/>
            <w:hideMark/>
          </w:tcPr>
          <w:p w14:paraId="572F1474" w14:textId="513C7B5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0.0022</w:t>
            </w:r>
          </w:p>
        </w:tc>
        <w:tc>
          <w:tcPr>
            <w:tcW w:w="207" w:type="pct"/>
            <w:tcBorders>
              <w:top w:val="single" w:sz="8" w:space="0" w:color="auto"/>
            </w:tcBorders>
            <w:shd w:val="clear" w:color="auto" w:fill="FFFFFF" w:themeFill="background1"/>
            <w:noWrap/>
            <w:vAlign w:val="center"/>
            <w:hideMark/>
          </w:tcPr>
          <w:p w14:paraId="44308DEB" w14:textId="21AE07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0.0069</w:t>
            </w:r>
          </w:p>
        </w:tc>
        <w:tc>
          <w:tcPr>
            <w:tcW w:w="208" w:type="pct"/>
            <w:tcBorders>
              <w:top w:val="single" w:sz="8" w:space="0" w:color="auto"/>
              <w:right w:val="single" w:sz="8" w:space="0" w:color="auto"/>
            </w:tcBorders>
            <w:shd w:val="clear" w:color="auto" w:fill="FFFFFF" w:themeFill="background1"/>
            <w:noWrap/>
            <w:vAlign w:val="center"/>
            <w:hideMark/>
          </w:tcPr>
          <w:p w14:paraId="15C139CE" w14:textId="225080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0.0026</w:t>
            </w:r>
          </w:p>
        </w:tc>
        <w:tc>
          <w:tcPr>
            <w:tcW w:w="163" w:type="pct"/>
            <w:tcBorders>
              <w:top w:val="single" w:sz="8" w:space="0" w:color="auto"/>
              <w:left w:val="single" w:sz="8" w:space="0" w:color="auto"/>
            </w:tcBorders>
            <w:shd w:val="clear" w:color="auto" w:fill="FFFFFF" w:themeFill="background1"/>
            <w:noWrap/>
            <w:vAlign w:val="center"/>
            <w:hideMark/>
          </w:tcPr>
          <w:p w14:paraId="30D3479D" w14:textId="76E25E7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3.7</w:t>
            </w:r>
          </w:p>
        </w:tc>
        <w:tc>
          <w:tcPr>
            <w:tcW w:w="207" w:type="pct"/>
            <w:tcBorders>
              <w:top w:val="single" w:sz="8" w:space="0" w:color="auto"/>
            </w:tcBorders>
            <w:shd w:val="clear" w:color="auto" w:fill="FFFFFF" w:themeFill="background1"/>
            <w:noWrap/>
            <w:vAlign w:val="center"/>
            <w:hideMark/>
          </w:tcPr>
          <w:p w14:paraId="346F1938" w14:textId="30F4379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0.0741</w:t>
            </w:r>
          </w:p>
        </w:tc>
        <w:tc>
          <w:tcPr>
            <w:tcW w:w="207" w:type="pct"/>
            <w:tcBorders>
              <w:top w:val="single" w:sz="8" w:space="0" w:color="auto"/>
            </w:tcBorders>
            <w:shd w:val="clear" w:color="auto" w:fill="FFFFFF" w:themeFill="background1"/>
            <w:noWrap/>
            <w:vAlign w:val="center"/>
            <w:hideMark/>
          </w:tcPr>
          <w:p w14:paraId="25274240" w14:textId="7931B38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0.0060</w:t>
            </w:r>
          </w:p>
        </w:tc>
        <w:tc>
          <w:tcPr>
            <w:tcW w:w="178" w:type="pct"/>
            <w:tcBorders>
              <w:top w:val="single" w:sz="8" w:space="0" w:color="auto"/>
              <w:right w:val="single" w:sz="8" w:space="0" w:color="auto"/>
            </w:tcBorders>
            <w:shd w:val="clear" w:color="auto" w:fill="FFFFFF" w:themeFill="background1"/>
            <w:noWrap/>
            <w:vAlign w:val="center"/>
            <w:hideMark/>
          </w:tcPr>
          <w:p w14:paraId="6E2560F9" w14:textId="44E1A43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0.029</w:t>
            </w:r>
          </w:p>
        </w:tc>
        <w:tc>
          <w:tcPr>
            <w:tcW w:w="207" w:type="pct"/>
            <w:tcBorders>
              <w:top w:val="single" w:sz="8" w:space="0" w:color="auto"/>
              <w:left w:val="single" w:sz="8" w:space="0" w:color="auto"/>
            </w:tcBorders>
            <w:shd w:val="clear" w:color="auto" w:fill="FFFFFF" w:themeFill="background1"/>
            <w:noWrap/>
            <w:vAlign w:val="center"/>
            <w:hideMark/>
          </w:tcPr>
          <w:p w14:paraId="2B06147D" w14:textId="6B718D5A"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0.0031</w:t>
            </w:r>
          </w:p>
        </w:tc>
        <w:tc>
          <w:tcPr>
            <w:tcW w:w="178" w:type="pct"/>
            <w:tcBorders>
              <w:top w:val="single" w:sz="8" w:space="0" w:color="auto"/>
              <w:right w:val="single" w:sz="8" w:space="0" w:color="auto"/>
            </w:tcBorders>
            <w:shd w:val="clear" w:color="auto" w:fill="FFFFFF" w:themeFill="background1"/>
            <w:noWrap/>
            <w:vAlign w:val="center"/>
            <w:hideMark/>
          </w:tcPr>
          <w:p w14:paraId="234CC5C5" w14:textId="43D0B45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0.010</w:t>
            </w:r>
          </w:p>
        </w:tc>
        <w:tc>
          <w:tcPr>
            <w:tcW w:w="225" w:type="pct"/>
            <w:tcBorders>
              <w:top w:val="single" w:sz="8" w:space="0" w:color="auto"/>
              <w:left w:val="single" w:sz="8" w:space="0" w:color="auto"/>
            </w:tcBorders>
            <w:shd w:val="clear" w:color="auto" w:fill="FFFFFF" w:themeFill="background1"/>
            <w:noWrap/>
            <w:vAlign w:val="center"/>
            <w:hideMark/>
          </w:tcPr>
          <w:p w14:paraId="534BDF8C" w14:textId="2D20D16C" w:rsidR="00730495" w:rsidRPr="00730495" w:rsidRDefault="00730495" w:rsidP="00730495">
            <w:pPr>
              <w:spacing w:line="240" w:lineRule="auto"/>
              <w:ind w:firstLine="0"/>
              <w:jc w:val="center"/>
              <w:rPr>
                <w:color w:val="000000"/>
                <w:sz w:val="20"/>
                <w:szCs w:val="20"/>
                <w:lang w:val="en-US"/>
              </w:rPr>
            </w:pPr>
            <w:r w:rsidRPr="00730495">
              <w:rPr>
                <w:sz w:val="20"/>
                <w:szCs w:val="20"/>
              </w:rPr>
              <w:t>0.0095</w:t>
            </w:r>
          </w:p>
        </w:tc>
        <w:tc>
          <w:tcPr>
            <w:tcW w:w="192" w:type="pct"/>
            <w:tcBorders>
              <w:top w:val="single" w:sz="8" w:space="0" w:color="auto"/>
              <w:right w:val="single" w:sz="8" w:space="0" w:color="auto"/>
            </w:tcBorders>
            <w:shd w:val="clear" w:color="auto" w:fill="FFFFFF" w:themeFill="background1"/>
            <w:noWrap/>
            <w:vAlign w:val="center"/>
            <w:hideMark/>
          </w:tcPr>
          <w:p w14:paraId="20CBD48E" w14:textId="593748C6" w:rsidR="00730495" w:rsidRPr="00730495" w:rsidRDefault="00730495" w:rsidP="00730495">
            <w:pPr>
              <w:spacing w:line="240" w:lineRule="auto"/>
              <w:ind w:firstLine="0"/>
              <w:jc w:val="center"/>
              <w:rPr>
                <w:color w:val="000000"/>
                <w:sz w:val="20"/>
                <w:szCs w:val="20"/>
                <w:lang w:val="en-US"/>
              </w:rPr>
            </w:pPr>
            <w:r w:rsidRPr="00730495">
              <w:rPr>
                <w:sz w:val="20"/>
                <w:szCs w:val="20"/>
              </w:rPr>
              <w:t>0.022</w:t>
            </w:r>
          </w:p>
        </w:tc>
        <w:tc>
          <w:tcPr>
            <w:tcW w:w="148" w:type="pct"/>
            <w:tcBorders>
              <w:top w:val="single" w:sz="8" w:space="0" w:color="auto"/>
              <w:left w:val="single" w:sz="8" w:space="0" w:color="auto"/>
            </w:tcBorders>
            <w:shd w:val="clear" w:color="auto" w:fill="FFFFFF" w:themeFill="background1"/>
            <w:noWrap/>
            <w:vAlign w:val="center"/>
            <w:hideMark/>
          </w:tcPr>
          <w:p w14:paraId="46A60521" w14:textId="6DE934F3"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78</w:t>
            </w:r>
          </w:p>
        </w:tc>
        <w:tc>
          <w:tcPr>
            <w:tcW w:w="207" w:type="pct"/>
            <w:tcBorders>
              <w:top w:val="single" w:sz="8" w:space="0" w:color="auto"/>
            </w:tcBorders>
            <w:shd w:val="clear" w:color="auto" w:fill="FFFFFF" w:themeFill="background1"/>
            <w:noWrap/>
            <w:vAlign w:val="center"/>
            <w:hideMark/>
          </w:tcPr>
          <w:p w14:paraId="6A1FB002" w14:textId="15A2D28E"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11</w:t>
            </w:r>
          </w:p>
        </w:tc>
        <w:tc>
          <w:tcPr>
            <w:tcW w:w="207" w:type="pct"/>
            <w:tcBorders>
              <w:top w:val="single" w:sz="8" w:space="0" w:color="auto"/>
            </w:tcBorders>
            <w:shd w:val="clear" w:color="auto" w:fill="FFFFFF" w:themeFill="background1"/>
            <w:noWrap/>
            <w:vAlign w:val="center"/>
            <w:hideMark/>
          </w:tcPr>
          <w:p w14:paraId="5CB02194" w14:textId="613CABF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26</w:t>
            </w:r>
          </w:p>
        </w:tc>
        <w:tc>
          <w:tcPr>
            <w:tcW w:w="178" w:type="pct"/>
            <w:tcBorders>
              <w:top w:val="single" w:sz="8" w:space="0" w:color="auto"/>
              <w:right w:val="single" w:sz="8" w:space="0" w:color="auto"/>
            </w:tcBorders>
            <w:shd w:val="clear" w:color="auto" w:fill="FFFFFF" w:themeFill="background1"/>
            <w:noWrap/>
            <w:vAlign w:val="center"/>
            <w:hideMark/>
          </w:tcPr>
          <w:p w14:paraId="6C051756" w14:textId="2B8A9F7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42</w:t>
            </w:r>
          </w:p>
        </w:tc>
        <w:tc>
          <w:tcPr>
            <w:tcW w:w="238" w:type="pct"/>
            <w:tcBorders>
              <w:top w:val="single" w:sz="8" w:space="0" w:color="auto"/>
              <w:left w:val="single" w:sz="8" w:space="0" w:color="auto"/>
            </w:tcBorders>
            <w:shd w:val="clear" w:color="auto" w:fill="FFFFFF" w:themeFill="background1"/>
            <w:noWrap/>
            <w:vAlign w:val="center"/>
            <w:hideMark/>
          </w:tcPr>
          <w:p w14:paraId="1A5D1FA7" w14:textId="3AE30393"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0.00032</w:t>
            </w:r>
          </w:p>
        </w:tc>
        <w:tc>
          <w:tcPr>
            <w:tcW w:w="239" w:type="pct"/>
            <w:tcBorders>
              <w:top w:val="single" w:sz="8" w:space="0" w:color="auto"/>
            </w:tcBorders>
            <w:shd w:val="clear" w:color="auto" w:fill="FFFFFF" w:themeFill="background1"/>
            <w:noWrap/>
            <w:vAlign w:val="center"/>
            <w:hideMark/>
          </w:tcPr>
          <w:p w14:paraId="0194023E" w14:textId="37EF64F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0.00023</w:t>
            </w:r>
          </w:p>
        </w:tc>
        <w:tc>
          <w:tcPr>
            <w:tcW w:w="193" w:type="pct"/>
            <w:tcBorders>
              <w:top w:val="single" w:sz="8" w:space="0" w:color="auto"/>
              <w:right w:val="single" w:sz="8" w:space="0" w:color="auto"/>
            </w:tcBorders>
            <w:shd w:val="clear" w:color="auto" w:fill="FFFFFF" w:themeFill="background1"/>
            <w:noWrap/>
            <w:vAlign w:val="center"/>
            <w:hideMark/>
          </w:tcPr>
          <w:p w14:paraId="2626BD52" w14:textId="7AA57CBC"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1.9</w:t>
            </w:r>
          </w:p>
        </w:tc>
        <w:tc>
          <w:tcPr>
            <w:tcW w:w="239" w:type="pct"/>
            <w:tcBorders>
              <w:top w:val="single" w:sz="8" w:space="0" w:color="auto"/>
              <w:left w:val="single" w:sz="8" w:space="0" w:color="auto"/>
            </w:tcBorders>
            <w:shd w:val="clear" w:color="auto" w:fill="FFFFFF" w:themeFill="background1"/>
            <w:noWrap/>
            <w:vAlign w:val="center"/>
            <w:hideMark/>
          </w:tcPr>
          <w:p w14:paraId="3739C07E" w14:textId="2F7CAB3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0.00040</w:t>
            </w:r>
          </w:p>
        </w:tc>
        <w:tc>
          <w:tcPr>
            <w:tcW w:w="236" w:type="pct"/>
            <w:tcBorders>
              <w:top w:val="single" w:sz="8" w:space="0" w:color="auto"/>
              <w:right w:val="single" w:sz="18" w:space="0" w:color="auto"/>
            </w:tcBorders>
            <w:shd w:val="clear" w:color="auto" w:fill="FFFFFF" w:themeFill="background1"/>
            <w:noWrap/>
            <w:vAlign w:val="center"/>
            <w:hideMark/>
          </w:tcPr>
          <w:p w14:paraId="3D9A6E9D" w14:textId="064DCA2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0.00049</w:t>
            </w:r>
          </w:p>
        </w:tc>
      </w:tr>
      <w:tr w:rsidR="0063704D" w:rsidRPr="00191471" w14:paraId="393B1C66" w14:textId="77777777" w:rsidTr="0063704D">
        <w:trPr>
          <w:trHeight w:val="290"/>
        </w:trPr>
        <w:tc>
          <w:tcPr>
            <w:tcW w:w="785" w:type="pct"/>
            <w:tcBorders>
              <w:top w:val="single" w:sz="8" w:space="0" w:color="auto"/>
              <w:left w:val="single" w:sz="18" w:space="0" w:color="auto"/>
              <w:right w:val="single" w:sz="8" w:space="0" w:color="auto"/>
            </w:tcBorders>
            <w:shd w:val="clear" w:color="auto" w:fill="FFFFFF" w:themeFill="background1"/>
            <w:noWrap/>
            <w:vAlign w:val="center"/>
            <w:hideMark/>
          </w:tcPr>
          <w:p w14:paraId="6181584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Particles (%)</w:t>
            </w:r>
          </w:p>
        </w:tc>
        <w:tc>
          <w:tcPr>
            <w:tcW w:w="359" w:type="pct"/>
            <w:tcBorders>
              <w:top w:val="single" w:sz="8" w:space="0" w:color="auto"/>
              <w:left w:val="single" w:sz="8" w:space="0" w:color="auto"/>
            </w:tcBorders>
            <w:shd w:val="clear" w:color="auto" w:fill="FFFFFF" w:themeFill="background1"/>
            <w:noWrap/>
            <w:vAlign w:val="center"/>
            <w:hideMark/>
          </w:tcPr>
          <w:p w14:paraId="3A242097" w14:textId="4EE1DC98" w:rsidR="00730495" w:rsidRPr="00730495" w:rsidRDefault="00730495" w:rsidP="00730495">
            <w:pPr>
              <w:spacing w:line="240" w:lineRule="auto"/>
              <w:ind w:firstLine="0"/>
              <w:jc w:val="center"/>
              <w:rPr>
                <w:sz w:val="18"/>
                <w:szCs w:val="18"/>
              </w:rPr>
            </w:pPr>
            <w:r w:rsidRPr="00730495">
              <w:rPr>
                <w:sz w:val="18"/>
                <w:szCs w:val="18"/>
              </w:rPr>
              <w:t>0</w:t>
            </w:r>
          </w:p>
        </w:tc>
        <w:tc>
          <w:tcPr>
            <w:tcW w:w="207" w:type="pct"/>
            <w:tcBorders>
              <w:top w:val="single" w:sz="8" w:space="0" w:color="auto"/>
            </w:tcBorders>
            <w:shd w:val="clear" w:color="auto" w:fill="FFFFFF" w:themeFill="background1"/>
            <w:noWrap/>
            <w:vAlign w:val="center"/>
            <w:hideMark/>
          </w:tcPr>
          <w:p w14:paraId="170317C6" w14:textId="15A7F31B" w:rsidR="00730495" w:rsidRPr="00730495" w:rsidRDefault="00730495" w:rsidP="00730495">
            <w:pPr>
              <w:spacing w:line="240" w:lineRule="auto"/>
              <w:ind w:firstLine="0"/>
              <w:jc w:val="center"/>
              <w:rPr>
                <w:sz w:val="18"/>
                <w:szCs w:val="18"/>
              </w:rPr>
            </w:pPr>
            <w:r w:rsidRPr="00730495">
              <w:rPr>
                <w:sz w:val="18"/>
                <w:szCs w:val="18"/>
              </w:rPr>
              <w:t>0</w:t>
            </w:r>
          </w:p>
        </w:tc>
        <w:tc>
          <w:tcPr>
            <w:tcW w:w="208" w:type="pct"/>
            <w:tcBorders>
              <w:top w:val="single" w:sz="8" w:space="0" w:color="auto"/>
              <w:right w:val="single" w:sz="8" w:space="0" w:color="auto"/>
            </w:tcBorders>
            <w:shd w:val="clear" w:color="auto" w:fill="FFFFFF" w:themeFill="background1"/>
            <w:noWrap/>
            <w:vAlign w:val="center"/>
            <w:hideMark/>
          </w:tcPr>
          <w:p w14:paraId="6CB3D561" w14:textId="380878FD" w:rsidR="00730495" w:rsidRPr="00730495" w:rsidRDefault="00730495" w:rsidP="00730495">
            <w:pPr>
              <w:spacing w:line="240" w:lineRule="auto"/>
              <w:ind w:firstLine="0"/>
              <w:jc w:val="center"/>
              <w:rPr>
                <w:sz w:val="18"/>
                <w:szCs w:val="18"/>
              </w:rPr>
            </w:pPr>
            <w:r w:rsidRPr="00730495">
              <w:rPr>
                <w:sz w:val="18"/>
                <w:szCs w:val="18"/>
              </w:rPr>
              <w:t>0</w:t>
            </w:r>
          </w:p>
        </w:tc>
        <w:tc>
          <w:tcPr>
            <w:tcW w:w="163" w:type="pct"/>
            <w:tcBorders>
              <w:top w:val="single" w:sz="8" w:space="0" w:color="auto"/>
              <w:left w:val="single" w:sz="8" w:space="0" w:color="auto"/>
            </w:tcBorders>
            <w:shd w:val="clear" w:color="auto" w:fill="FFFFFF" w:themeFill="background1"/>
            <w:noWrap/>
            <w:vAlign w:val="center"/>
            <w:hideMark/>
          </w:tcPr>
          <w:p w14:paraId="4A0DCAE5" w14:textId="79EE6B5F" w:rsidR="00730495" w:rsidRPr="00730495" w:rsidRDefault="00730495" w:rsidP="00730495">
            <w:pPr>
              <w:spacing w:line="240" w:lineRule="auto"/>
              <w:ind w:firstLine="0"/>
              <w:jc w:val="center"/>
              <w:rPr>
                <w:sz w:val="18"/>
                <w:szCs w:val="18"/>
              </w:rPr>
            </w:pPr>
            <w:r w:rsidRPr="00730495">
              <w:rPr>
                <w:sz w:val="18"/>
                <w:szCs w:val="18"/>
              </w:rPr>
              <w:t>14</w:t>
            </w:r>
          </w:p>
        </w:tc>
        <w:tc>
          <w:tcPr>
            <w:tcW w:w="207" w:type="pct"/>
            <w:tcBorders>
              <w:top w:val="single" w:sz="8" w:space="0" w:color="auto"/>
            </w:tcBorders>
            <w:shd w:val="clear" w:color="auto" w:fill="FFFFFF" w:themeFill="background1"/>
            <w:noWrap/>
            <w:vAlign w:val="center"/>
            <w:hideMark/>
          </w:tcPr>
          <w:p w14:paraId="0E2D9952" w14:textId="1570C9DE" w:rsidR="00730495" w:rsidRPr="00730495" w:rsidRDefault="00730495" w:rsidP="00730495">
            <w:pPr>
              <w:spacing w:line="240" w:lineRule="auto"/>
              <w:ind w:firstLine="0"/>
              <w:jc w:val="center"/>
              <w:rPr>
                <w:sz w:val="18"/>
                <w:szCs w:val="18"/>
              </w:rPr>
            </w:pPr>
            <w:r w:rsidRPr="00730495">
              <w:rPr>
                <w:sz w:val="18"/>
                <w:szCs w:val="18"/>
              </w:rPr>
              <w:t>16</w:t>
            </w:r>
          </w:p>
        </w:tc>
        <w:tc>
          <w:tcPr>
            <w:tcW w:w="207" w:type="pct"/>
            <w:tcBorders>
              <w:top w:val="single" w:sz="8" w:space="0" w:color="auto"/>
            </w:tcBorders>
            <w:shd w:val="clear" w:color="auto" w:fill="FFFFFF" w:themeFill="background1"/>
            <w:noWrap/>
            <w:vAlign w:val="center"/>
            <w:hideMark/>
          </w:tcPr>
          <w:p w14:paraId="065FA85F" w14:textId="60B24D56" w:rsidR="00730495" w:rsidRPr="00730495" w:rsidRDefault="00730495" w:rsidP="00730495">
            <w:pPr>
              <w:spacing w:line="240" w:lineRule="auto"/>
              <w:ind w:firstLine="0"/>
              <w:jc w:val="center"/>
              <w:rPr>
                <w:sz w:val="18"/>
                <w:szCs w:val="18"/>
              </w:rPr>
            </w:pPr>
            <w:r w:rsidRPr="00730495">
              <w:rPr>
                <w:sz w:val="18"/>
                <w:szCs w:val="18"/>
              </w:rPr>
              <w:t>5</w:t>
            </w:r>
          </w:p>
        </w:tc>
        <w:tc>
          <w:tcPr>
            <w:tcW w:w="178" w:type="pct"/>
            <w:tcBorders>
              <w:top w:val="single" w:sz="8" w:space="0" w:color="auto"/>
              <w:right w:val="single" w:sz="8" w:space="0" w:color="auto"/>
            </w:tcBorders>
            <w:shd w:val="clear" w:color="auto" w:fill="FFFFFF" w:themeFill="background1"/>
            <w:noWrap/>
            <w:vAlign w:val="center"/>
            <w:hideMark/>
          </w:tcPr>
          <w:p w14:paraId="1ECB063A" w14:textId="48C7A45C" w:rsidR="00730495" w:rsidRPr="00730495" w:rsidRDefault="00730495" w:rsidP="00730495">
            <w:pPr>
              <w:spacing w:line="240" w:lineRule="auto"/>
              <w:ind w:firstLine="0"/>
              <w:jc w:val="center"/>
              <w:rPr>
                <w:sz w:val="18"/>
                <w:szCs w:val="18"/>
              </w:rPr>
            </w:pPr>
            <w:r w:rsidRPr="00730495">
              <w:rPr>
                <w:sz w:val="18"/>
                <w:szCs w:val="18"/>
              </w:rPr>
              <w:t>6</w:t>
            </w:r>
          </w:p>
        </w:tc>
        <w:tc>
          <w:tcPr>
            <w:tcW w:w="207" w:type="pct"/>
            <w:tcBorders>
              <w:top w:val="single" w:sz="8" w:space="0" w:color="auto"/>
              <w:left w:val="single" w:sz="8" w:space="0" w:color="auto"/>
              <w:bottom w:val="nil"/>
            </w:tcBorders>
            <w:shd w:val="clear" w:color="auto" w:fill="FFFFFF" w:themeFill="background1"/>
            <w:noWrap/>
            <w:vAlign w:val="center"/>
            <w:hideMark/>
          </w:tcPr>
          <w:p w14:paraId="6DBA9E02" w14:textId="597C201F"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17</w:t>
            </w:r>
          </w:p>
        </w:tc>
        <w:tc>
          <w:tcPr>
            <w:tcW w:w="178" w:type="pct"/>
            <w:tcBorders>
              <w:top w:val="single" w:sz="8" w:space="0" w:color="auto"/>
              <w:bottom w:val="nil"/>
              <w:right w:val="single" w:sz="8" w:space="0" w:color="auto"/>
            </w:tcBorders>
            <w:shd w:val="clear" w:color="auto" w:fill="FFFFFF" w:themeFill="background1"/>
            <w:noWrap/>
            <w:vAlign w:val="center"/>
            <w:hideMark/>
          </w:tcPr>
          <w:p w14:paraId="2B4CA2BF" w14:textId="5268D6F1"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12</w:t>
            </w:r>
          </w:p>
        </w:tc>
        <w:tc>
          <w:tcPr>
            <w:tcW w:w="225" w:type="pct"/>
            <w:tcBorders>
              <w:top w:val="single" w:sz="8" w:space="0" w:color="auto"/>
              <w:left w:val="single" w:sz="8" w:space="0" w:color="auto"/>
              <w:bottom w:val="nil"/>
            </w:tcBorders>
            <w:shd w:val="clear" w:color="auto" w:fill="FFFFFF" w:themeFill="background1"/>
            <w:noWrap/>
            <w:vAlign w:val="center"/>
            <w:hideMark/>
          </w:tcPr>
          <w:p w14:paraId="360C4225" w14:textId="33594C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192" w:type="pct"/>
            <w:tcBorders>
              <w:top w:val="single" w:sz="8" w:space="0" w:color="auto"/>
              <w:bottom w:val="nil"/>
              <w:right w:val="single" w:sz="8" w:space="0" w:color="auto"/>
            </w:tcBorders>
            <w:shd w:val="clear" w:color="auto" w:fill="FFFFFF" w:themeFill="background1"/>
            <w:noWrap/>
            <w:vAlign w:val="center"/>
            <w:hideMark/>
          </w:tcPr>
          <w:p w14:paraId="0F52473B" w14:textId="2A5E2A6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6</w:t>
            </w:r>
          </w:p>
        </w:tc>
        <w:tc>
          <w:tcPr>
            <w:tcW w:w="148" w:type="pct"/>
            <w:tcBorders>
              <w:top w:val="single" w:sz="8" w:space="0" w:color="auto"/>
              <w:left w:val="single" w:sz="8" w:space="0" w:color="auto"/>
              <w:bottom w:val="nil"/>
            </w:tcBorders>
            <w:shd w:val="clear" w:color="auto" w:fill="FFFFFF" w:themeFill="background1"/>
            <w:noWrap/>
            <w:vAlign w:val="center"/>
            <w:hideMark/>
          </w:tcPr>
          <w:p w14:paraId="62836857" w14:textId="6128660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16</w:t>
            </w:r>
          </w:p>
        </w:tc>
        <w:tc>
          <w:tcPr>
            <w:tcW w:w="207" w:type="pct"/>
            <w:tcBorders>
              <w:top w:val="single" w:sz="8" w:space="0" w:color="auto"/>
              <w:bottom w:val="nil"/>
            </w:tcBorders>
            <w:shd w:val="clear" w:color="auto" w:fill="FFFFFF" w:themeFill="background1"/>
            <w:noWrap/>
            <w:vAlign w:val="center"/>
            <w:hideMark/>
          </w:tcPr>
          <w:p w14:paraId="6646BD80" w14:textId="63CBADF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w:t>
            </w:r>
          </w:p>
        </w:tc>
        <w:tc>
          <w:tcPr>
            <w:tcW w:w="207" w:type="pct"/>
            <w:tcBorders>
              <w:top w:val="single" w:sz="8" w:space="0" w:color="auto"/>
              <w:bottom w:val="nil"/>
            </w:tcBorders>
            <w:shd w:val="clear" w:color="auto" w:fill="FFFFFF" w:themeFill="background1"/>
            <w:noWrap/>
            <w:vAlign w:val="center"/>
            <w:hideMark/>
          </w:tcPr>
          <w:p w14:paraId="42E0C6EB" w14:textId="5A0F48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w:t>
            </w:r>
          </w:p>
        </w:tc>
        <w:tc>
          <w:tcPr>
            <w:tcW w:w="178" w:type="pct"/>
            <w:tcBorders>
              <w:top w:val="single" w:sz="8" w:space="0" w:color="auto"/>
              <w:bottom w:val="nil"/>
              <w:right w:val="single" w:sz="8" w:space="0" w:color="auto"/>
            </w:tcBorders>
            <w:shd w:val="clear" w:color="auto" w:fill="FFFFFF" w:themeFill="background1"/>
            <w:noWrap/>
            <w:vAlign w:val="center"/>
            <w:hideMark/>
          </w:tcPr>
          <w:p w14:paraId="443C0308" w14:textId="7233E97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11</w:t>
            </w:r>
          </w:p>
        </w:tc>
        <w:tc>
          <w:tcPr>
            <w:tcW w:w="238" w:type="pct"/>
            <w:tcBorders>
              <w:top w:val="single" w:sz="8" w:space="0" w:color="auto"/>
              <w:left w:val="single" w:sz="8" w:space="0" w:color="auto"/>
              <w:bottom w:val="nil"/>
            </w:tcBorders>
            <w:shd w:val="clear" w:color="auto" w:fill="FFFFFF" w:themeFill="background1"/>
            <w:noWrap/>
            <w:vAlign w:val="center"/>
            <w:hideMark/>
          </w:tcPr>
          <w:p w14:paraId="4D4D25B1" w14:textId="10B763A0"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w:t>
            </w:r>
          </w:p>
        </w:tc>
        <w:tc>
          <w:tcPr>
            <w:tcW w:w="239" w:type="pct"/>
            <w:tcBorders>
              <w:top w:val="single" w:sz="8" w:space="0" w:color="auto"/>
              <w:bottom w:val="nil"/>
            </w:tcBorders>
            <w:shd w:val="clear" w:color="auto" w:fill="FFFFFF" w:themeFill="background1"/>
            <w:noWrap/>
            <w:vAlign w:val="center"/>
            <w:hideMark/>
          </w:tcPr>
          <w:p w14:paraId="23ABE4B3" w14:textId="498641A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193" w:type="pct"/>
            <w:tcBorders>
              <w:top w:val="single" w:sz="8" w:space="0" w:color="auto"/>
              <w:bottom w:val="nil"/>
              <w:right w:val="single" w:sz="8" w:space="0" w:color="auto"/>
            </w:tcBorders>
            <w:shd w:val="clear" w:color="auto" w:fill="FFFFFF" w:themeFill="background1"/>
            <w:noWrap/>
            <w:vAlign w:val="center"/>
            <w:hideMark/>
          </w:tcPr>
          <w:p w14:paraId="14716200" w14:textId="5584560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30</w:t>
            </w:r>
          </w:p>
        </w:tc>
        <w:tc>
          <w:tcPr>
            <w:tcW w:w="239" w:type="pct"/>
            <w:tcBorders>
              <w:top w:val="single" w:sz="8" w:space="0" w:color="auto"/>
              <w:left w:val="single" w:sz="8" w:space="0" w:color="auto"/>
              <w:bottom w:val="nil"/>
            </w:tcBorders>
            <w:shd w:val="clear" w:color="auto" w:fill="FFFFFF" w:themeFill="background1"/>
            <w:noWrap/>
            <w:vAlign w:val="center"/>
            <w:hideMark/>
          </w:tcPr>
          <w:p w14:paraId="5CC94B9A" w14:textId="6E95090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c>
          <w:tcPr>
            <w:tcW w:w="236" w:type="pct"/>
            <w:tcBorders>
              <w:top w:val="single" w:sz="8" w:space="0" w:color="auto"/>
              <w:bottom w:val="nil"/>
              <w:right w:val="single" w:sz="18" w:space="0" w:color="auto"/>
            </w:tcBorders>
            <w:shd w:val="clear" w:color="auto" w:fill="FFFFFF" w:themeFill="background1"/>
            <w:noWrap/>
            <w:vAlign w:val="center"/>
            <w:hideMark/>
          </w:tcPr>
          <w:p w14:paraId="3166363A" w14:textId="7E5736C4"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r>
      <w:tr w:rsidR="0063704D" w:rsidRPr="00191471" w14:paraId="72E4B3D5" w14:textId="77777777" w:rsidTr="0063704D">
        <w:trPr>
          <w:trHeight w:val="300"/>
        </w:trPr>
        <w:tc>
          <w:tcPr>
            <w:tcW w:w="785" w:type="pct"/>
            <w:tcBorders>
              <w:left w:val="single" w:sz="18" w:space="0" w:color="auto"/>
              <w:bottom w:val="single" w:sz="18" w:space="0" w:color="auto"/>
              <w:right w:val="single" w:sz="8" w:space="0" w:color="auto"/>
            </w:tcBorders>
            <w:shd w:val="clear" w:color="auto" w:fill="FFFFFF" w:themeFill="background1"/>
            <w:noWrap/>
            <w:vAlign w:val="center"/>
            <w:hideMark/>
          </w:tcPr>
          <w:p w14:paraId="15639D1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Gaseous (%)</w:t>
            </w:r>
          </w:p>
        </w:tc>
        <w:tc>
          <w:tcPr>
            <w:tcW w:w="359" w:type="pct"/>
            <w:tcBorders>
              <w:left w:val="single" w:sz="8" w:space="0" w:color="auto"/>
              <w:bottom w:val="single" w:sz="18" w:space="0" w:color="auto"/>
            </w:tcBorders>
            <w:shd w:val="clear" w:color="auto" w:fill="FFFFFF" w:themeFill="background1"/>
            <w:noWrap/>
            <w:vAlign w:val="center"/>
            <w:hideMark/>
          </w:tcPr>
          <w:p w14:paraId="298DBE4A" w14:textId="48BA153D" w:rsidR="00730495" w:rsidRPr="00730495" w:rsidRDefault="00730495" w:rsidP="00730495">
            <w:pPr>
              <w:spacing w:line="240" w:lineRule="auto"/>
              <w:ind w:firstLine="0"/>
              <w:jc w:val="center"/>
              <w:rPr>
                <w:sz w:val="18"/>
                <w:szCs w:val="18"/>
              </w:rPr>
            </w:pPr>
            <w:r w:rsidRPr="00730495">
              <w:rPr>
                <w:sz w:val="18"/>
                <w:szCs w:val="18"/>
              </w:rPr>
              <w:t>100</w:t>
            </w:r>
          </w:p>
        </w:tc>
        <w:tc>
          <w:tcPr>
            <w:tcW w:w="207" w:type="pct"/>
            <w:tcBorders>
              <w:bottom w:val="single" w:sz="18" w:space="0" w:color="auto"/>
            </w:tcBorders>
            <w:shd w:val="clear" w:color="auto" w:fill="FFFFFF" w:themeFill="background1"/>
            <w:noWrap/>
            <w:vAlign w:val="center"/>
            <w:hideMark/>
          </w:tcPr>
          <w:p w14:paraId="3DC9F54C" w14:textId="5BA19CF3" w:rsidR="00730495" w:rsidRPr="00730495" w:rsidRDefault="00730495" w:rsidP="00730495">
            <w:pPr>
              <w:spacing w:line="240" w:lineRule="auto"/>
              <w:ind w:firstLine="0"/>
              <w:jc w:val="center"/>
              <w:rPr>
                <w:sz w:val="18"/>
                <w:szCs w:val="18"/>
              </w:rPr>
            </w:pPr>
            <w:r w:rsidRPr="00730495">
              <w:rPr>
                <w:sz w:val="18"/>
                <w:szCs w:val="18"/>
              </w:rPr>
              <w:t>100</w:t>
            </w:r>
          </w:p>
        </w:tc>
        <w:tc>
          <w:tcPr>
            <w:tcW w:w="208" w:type="pct"/>
            <w:tcBorders>
              <w:bottom w:val="single" w:sz="18" w:space="0" w:color="auto"/>
              <w:right w:val="single" w:sz="8" w:space="0" w:color="auto"/>
            </w:tcBorders>
            <w:shd w:val="clear" w:color="auto" w:fill="FFFFFF" w:themeFill="background1"/>
            <w:noWrap/>
            <w:vAlign w:val="center"/>
            <w:hideMark/>
          </w:tcPr>
          <w:p w14:paraId="07D44B57" w14:textId="7155499F" w:rsidR="00730495" w:rsidRPr="00730495" w:rsidRDefault="00730495" w:rsidP="00730495">
            <w:pPr>
              <w:spacing w:line="240" w:lineRule="auto"/>
              <w:ind w:firstLine="0"/>
              <w:jc w:val="center"/>
              <w:rPr>
                <w:sz w:val="18"/>
                <w:szCs w:val="18"/>
              </w:rPr>
            </w:pPr>
            <w:r w:rsidRPr="00730495">
              <w:rPr>
                <w:sz w:val="18"/>
                <w:szCs w:val="18"/>
              </w:rPr>
              <w:t>100</w:t>
            </w:r>
          </w:p>
        </w:tc>
        <w:tc>
          <w:tcPr>
            <w:tcW w:w="163" w:type="pct"/>
            <w:tcBorders>
              <w:left w:val="single" w:sz="8" w:space="0" w:color="auto"/>
              <w:bottom w:val="single" w:sz="18" w:space="0" w:color="auto"/>
            </w:tcBorders>
            <w:shd w:val="clear" w:color="auto" w:fill="FFFFFF" w:themeFill="background1"/>
            <w:noWrap/>
            <w:vAlign w:val="center"/>
            <w:hideMark/>
          </w:tcPr>
          <w:p w14:paraId="765AFD34" w14:textId="4C4E3C93" w:rsidR="00730495" w:rsidRPr="00730495" w:rsidRDefault="00730495" w:rsidP="00730495">
            <w:pPr>
              <w:spacing w:line="240" w:lineRule="auto"/>
              <w:ind w:firstLine="0"/>
              <w:jc w:val="center"/>
              <w:rPr>
                <w:sz w:val="18"/>
                <w:szCs w:val="18"/>
              </w:rPr>
            </w:pPr>
            <w:r w:rsidRPr="00730495">
              <w:rPr>
                <w:sz w:val="18"/>
                <w:szCs w:val="18"/>
              </w:rPr>
              <w:t>86</w:t>
            </w:r>
          </w:p>
        </w:tc>
        <w:tc>
          <w:tcPr>
            <w:tcW w:w="207" w:type="pct"/>
            <w:tcBorders>
              <w:bottom w:val="single" w:sz="18" w:space="0" w:color="auto"/>
            </w:tcBorders>
            <w:shd w:val="clear" w:color="auto" w:fill="FFFFFF" w:themeFill="background1"/>
            <w:noWrap/>
            <w:vAlign w:val="center"/>
            <w:hideMark/>
          </w:tcPr>
          <w:p w14:paraId="1BB0A15D" w14:textId="119F2F31" w:rsidR="00730495" w:rsidRPr="00730495" w:rsidRDefault="00730495" w:rsidP="00730495">
            <w:pPr>
              <w:spacing w:line="240" w:lineRule="auto"/>
              <w:ind w:firstLine="0"/>
              <w:jc w:val="center"/>
              <w:rPr>
                <w:sz w:val="18"/>
                <w:szCs w:val="18"/>
              </w:rPr>
            </w:pPr>
            <w:r w:rsidRPr="00730495">
              <w:rPr>
                <w:sz w:val="18"/>
                <w:szCs w:val="18"/>
              </w:rPr>
              <w:t>84</w:t>
            </w:r>
          </w:p>
        </w:tc>
        <w:tc>
          <w:tcPr>
            <w:tcW w:w="207" w:type="pct"/>
            <w:tcBorders>
              <w:bottom w:val="single" w:sz="18" w:space="0" w:color="auto"/>
            </w:tcBorders>
            <w:shd w:val="clear" w:color="auto" w:fill="FFFFFF" w:themeFill="background1"/>
            <w:noWrap/>
            <w:vAlign w:val="center"/>
            <w:hideMark/>
          </w:tcPr>
          <w:p w14:paraId="622B2ECC" w14:textId="5B08F4ED" w:rsidR="00730495" w:rsidRPr="00730495" w:rsidRDefault="00730495" w:rsidP="00730495">
            <w:pPr>
              <w:spacing w:line="240" w:lineRule="auto"/>
              <w:ind w:firstLine="0"/>
              <w:jc w:val="center"/>
              <w:rPr>
                <w:sz w:val="18"/>
                <w:szCs w:val="18"/>
              </w:rPr>
            </w:pPr>
            <w:r w:rsidRPr="00730495">
              <w:rPr>
                <w:sz w:val="18"/>
                <w:szCs w:val="18"/>
              </w:rPr>
              <w:t>95</w:t>
            </w:r>
          </w:p>
        </w:tc>
        <w:tc>
          <w:tcPr>
            <w:tcW w:w="178" w:type="pct"/>
            <w:tcBorders>
              <w:bottom w:val="single" w:sz="18" w:space="0" w:color="auto"/>
              <w:right w:val="single" w:sz="8" w:space="0" w:color="auto"/>
            </w:tcBorders>
            <w:shd w:val="clear" w:color="auto" w:fill="FFFFFF" w:themeFill="background1"/>
            <w:noWrap/>
            <w:vAlign w:val="center"/>
            <w:hideMark/>
          </w:tcPr>
          <w:p w14:paraId="2DAF22ED" w14:textId="4B99A769" w:rsidR="00730495" w:rsidRPr="00730495" w:rsidRDefault="00730495" w:rsidP="00730495">
            <w:pPr>
              <w:spacing w:line="240" w:lineRule="auto"/>
              <w:ind w:firstLine="0"/>
              <w:jc w:val="center"/>
              <w:rPr>
                <w:sz w:val="18"/>
                <w:szCs w:val="18"/>
              </w:rPr>
            </w:pPr>
            <w:r w:rsidRPr="00730495">
              <w:rPr>
                <w:sz w:val="18"/>
                <w:szCs w:val="18"/>
              </w:rPr>
              <w:t>94</w:t>
            </w:r>
          </w:p>
        </w:tc>
        <w:tc>
          <w:tcPr>
            <w:tcW w:w="207" w:type="pct"/>
            <w:tcBorders>
              <w:top w:val="nil"/>
              <w:left w:val="single" w:sz="8" w:space="0" w:color="auto"/>
              <w:bottom w:val="single" w:sz="18" w:space="0" w:color="auto"/>
            </w:tcBorders>
            <w:shd w:val="clear" w:color="auto" w:fill="FFFFFF" w:themeFill="background1"/>
            <w:noWrap/>
            <w:vAlign w:val="center"/>
            <w:hideMark/>
          </w:tcPr>
          <w:p w14:paraId="32DB9745" w14:textId="038A5E44"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83</w:t>
            </w:r>
          </w:p>
        </w:tc>
        <w:tc>
          <w:tcPr>
            <w:tcW w:w="178" w:type="pct"/>
            <w:tcBorders>
              <w:top w:val="nil"/>
              <w:bottom w:val="single" w:sz="18" w:space="0" w:color="auto"/>
              <w:right w:val="single" w:sz="8" w:space="0" w:color="auto"/>
            </w:tcBorders>
            <w:shd w:val="clear" w:color="auto" w:fill="FFFFFF" w:themeFill="background1"/>
            <w:noWrap/>
            <w:vAlign w:val="center"/>
            <w:hideMark/>
          </w:tcPr>
          <w:p w14:paraId="2D46FC3F" w14:textId="6757EEA0"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88</w:t>
            </w:r>
          </w:p>
        </w:tc>
        <w:tc>
          <w:tcPr>
            <w:tcW w:w="225" w:type="pct"/>
            <w:tcBorders>
              <w:top w:val="nil"/>
              <w:left w:val="single" w:sz="8" w:space="0" w:color="auto"/>
              <w:bottom w:val="single" w:sz="18" w:space="0" w:color="auto"/>
            </w:tcBorders>
            <w:shd w:val="clear" w:color="auto" w:fill="FFFFFF" w:themeFill="background1"/>
            <w:noWrap/>
            <w:vAlign w:val="center"/>
            <w:hideMark/>
          </w:tcPr>
          <w:p w14:paraId="1747CFFC" w14:textId="6F07ADB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192" w:type="pct"/>
            <w:tcBorders>
              <w:top w:val="nil"/>
              <w:bottom w:val="single" w:sz="18" w:space="0" w:color="auto"/>
              <w:right w:val="single" w:sz="8" w:space="0" w:color="auto"/>
            </w:tcBorders>
            <w:shd w:val="clear" w:color="auto" w:fill="FFFFFF" w:themeFill="background1"/>
            <w:noWrap/>
            <w:vAlign w:val="center"/>
            <w:hideMark/>
          </w:tcPr>
          <w:p w14:paraId="3902BAE2" w14:textId="542ACE4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94</w:t>
            </w:r>
          </w:p>
        </w:tc>
        <w:tc>
          <w:tcPr>
            <w:tcW w:w="148" w:type="pct"/>
            <w:tcBorders>
              <w:top w:val="nil"/>
              <w:left w:val="single" w:sz="8" w:space="0" w:color="auto"/>
              <w:bottom w:val="single" w:sz="18" w:space="0" w:color="auto"/>
            </w:tcBorders>
            <w:shd w:val="clear" w:color="auto" w:fill="FFFFFF" w:themeFill="background1"/>
            <w:noWrap/>
            <w:vAlign w:val="center"/>
            <w:hideMark/>
          </w:tcPr>
          <w:p w14:paraId="38C83CC1" w14:textId="7C1548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84</w:t>
            </w:r>
          </w:p>
        </w:tc>
        <w:tc>
          <w:tcPr>
            <w:tcW w:w="207" w:type="pct"/>
            <w:tcBorders>
              <w:top w:val="nil"/>
              <w:bottom w:val="single" w:sz="18" w:space="0" w:color="auto"/>
            </w:tcBorders>
            <w:shd w:val="clear" w:color="auto" w:fill="FFFFFF" w:themeFill="background1"/>
            <w:noWrap/>
            <w:vAlign w:val="center"/>
            <w:hideMark/>
          </w:tcPr>
          <w:p w14:paraId="74CF8AFB" w14:textId="2B7ECC67"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98</w:t>
            </w:r>
          </w:p>
        </w:tc>
        <w:tc>
          <w:tcPr>
            <w:tcW w:w="207" w:type="pct"/>
            <w:tcBorders>
              <w:top w:val="nil"/>
              <w:bottom w:val="single" w:sz="18" w:space="0" w:color="auto"/>
            </w:tcBorders>
            <w:shd w:val="clear" w:color="auto" w:fill="FFFFFF" w:themeFill="background1"/>
            <w:noWrap/>
            <w:vAlign w:val="center"/>
            <w:hideMark/>
          </w:tcPr>
          <w:p w14:paraId="5913BB57" w14:textId="1C8E9B7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90</w:t>
            </w:r>
          </w:p>
        </w:tc>
        <w:tc>
          <w:tcPr>
            <w:tcW w:w="178" w:type="pct"/>
            <w:tcBorders>
              <w:top w:val="nil"/>
              <w:bottom w:val="single" w:sz="18" w:space="0" w:color="auto"/>
              <w:right w:val="single" w:sz="8" w:space="0" w:color="auto"/>
            </w:tcBorders>
            <w:shd w:val="clear" w:color="auto" w:fill="FFFFFF" w:themeFill="background1"/>
            <w:noWrap/>
            <w:vAlign w:val="center"/>
            <w:hideMark/>
          </w:tcPr>
          <w:p w14:paraId="6506D1B1" w14:textId="63F6553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89</w:t>
            </w:r>
          </w:p>
        </w:tc>
        <w:tc>
          <w:tcPr>
            <w:tcW w:w="238" w:type="pct"/>
            <w:tcBorders>
              <w:top w:val="nil"/>
              <w:left w:val="single" w:sz="8" w:space="0" w:color="auto"/>
              <w:bottom w:val="single" w:sz="18" w:space="0" w:color="auto"/>
            </w:tcBorders>
            <w:shd w:val="clear" w:color="auto" w:fill="FFFFFF" w:themeFill="background1"/>
            <w:noWrap/>
            <w:vAlign w:val="center"/>
            <w:hideMark/>
          </w:tcPr>
          <w:p w14:paraId="51A77261" w14:textId="0F0E3B6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93</w:t>
            </w:r>
          </w:p>
        </w:tc>
        <w:tc>
          <w:tcPr>
            <w:tcW w:w="239" w:type="pct"/>
            <w:tcBorders>
              <w:top w:val="nil"/>
              <w:bottom w:val="single" w:sz="18" w:space="0" w:color="auto"/>
            </w:tcBorders>
            <w:shd w:val="clear" w:color="auto" w:fill="FFFFFF" w:themeFill="background1"/>
            <w:noWrap/>
            <w:vAlign w:val="center"/>
            <w:hideMark/>
          </w:tcPr>
          <w:p w14:paraId="1FDBCF7A" w14:textId="589652C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193" w:type="pct"/>
            <w:tcBorders>
              <w:top w:val="nil"/>
              <w:bottom w:val="single" w:sz="18" w:space="0" w:color="auto"/>
              <w:right w:val="single" w:sz="8" w:space="0" w:color="auto"/>
            </w:tcBorders>
            <w:shd w:val="clear" w:color="auto" w:fill="FFFFFF" w:themeFill="background1"/>
            <w:noWrap/>
            <w:vAlign w:val="center"/>
            <w:hideMark/>
          </w:tcPr>
          <w:p w14:paraId="4EB345CC" w14:textId="302D9E6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70</w:t>
            </w:r>
          </w:p>
        </w:tc>
        <w:tc>
          <w:tcPr>
            <w:tcW w:w="239" w:type="pct"/>
            <w:tcBorders>
              <w:top w:val="nil"/>
              <w:left w:val="single" w:sz="8" w:space="0" w:color="auto"/>
              <w:bottom w:val="single" w:sz="18" w:space="0" w:color="auto"/>
            </w:tcBorders>
            <w:shd w:val="clear" w:color="auto" w:fill="FFFFFF" w:themeFill="background1"/>
            <w:noWrap/>
            <w:vAlign w:val="center"/>
            <w:hideMark/>
          </w:tcPr>
          <w:p w14:paraId="4E899214" w14:textId="24879E3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c>
          <w:tcPr>
            <w:tcW w:w="236" w:type="pct"/>
            <w:tcBorders>
              <w:top w:val="nil"/>
              <w:bottom w:val="single" w:sz="18" w:space="0" w:color="auto"/>
              <w:right w:val="single" w:sz="18" w:space="0" w:color="auto"/>
            </w:tcBorders>
            <w:shd w:val="clear" w:color="auto" w:fill="FFFFFF" w:themeFill="background1"/>
            <w:noWrap/>
            <w:vAlign w:val="center"/>
            <w:hideMark/>
          </w:tcPr>
          <w:p w14:paraId="0EB5E37C" w14:textId="483A7B1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r>
      <w:tr w:rsidR="00730495" w:rsidRPr="00191471" w14:paraId="057335F8" w14:textId="77777777" w:rsidTr="0063704D">
        <w:trPr>
          <w:trHeight w:val="300"/>
        </w:trPr>
        <w:tc>
          <w:tcPr>
            <w:tcW w:w="3114" w:type="pct"/>
            <w:gridSpan w:val="12"/>
            <w:tcBorders>
              <w:top w:val="single" w:sz="18" w:space="0" w:color="auto"/>
              <w:left w:val="single" w:sz="18" w:space="0" w:color="auto"/>
              <w:right w:val="single" w:sz="18" w:space="0" w:color="auto"/>
            </w:tcBorders>
            <w:shd w:val="clear" w:color="auto" w:fill="D9D9D9" w:themeFill="background1" w:themeFillShade="D9"/>
            <w:noWrap/>
            <w:vAlign w:val="center"/>
          </w:tcPr>
          <w:p w14:paraId="4245DDC0" w14:textId="36777440" w:rsidR="00DE3112" w:rsidRPr="00B37D22" w:rsidRDefault="00DE3112" w:rsidP="00DE3112">
            <w:pPr>
              <w:spacing w:line="240" w:lineRule="auto"/>
              <w:ind w:firstLine="0"/>
              <w:jc w:val="center"/>
              <w:rPr>
                <w:b/>
                <w:bCs/>
                <w:i/>
                <w:iCs/>
                <w:color w:val="000000"/>
                <w:sz w:val="18"/>
                <w:szCs w:val="18"/>
                <w:lang w:val="en-US"/>
              </w:rPr>
            </w:pPr>
            <w:r w:rsidRPr="00B37D22">
              <w:rPr>
                <w:b/>
                <w:bCs/>
                <w:i/>
                <w:iCs/>
                <w:color w:val="000000"/>
                <w:sz w:val="18"/>
                <w:szCs w:val="18"/>
                <w:lang w:val="en-US"/>
              </w:rPr>
              <w:t>PCDD/F-17</w:t>
            </w:r>
          </w:p>
        </w:tc>
        <w:tc>
          <w:tcPr>
            <w:tcW w:w="148" w:type="pct"/>
            <w:tcBorders>
              <w:top w:val="single" w:sz="18" w:space="0" w:color="auto"/>
              <w:left w:val="single" w:sz="18" w:space="0" w:color="auto"/>
            </w:tcBorders>
            <w:shd w:val="clear" w:color="auto" w:fill="auto"/>
            <w:noWrap/>
            <w:vAlign w:val="center"/>
          </w:tcPr>
          <w:p w14:paraId="0D58E55F" w14:textId="77777777" w:rsidR="00DE3112" w:rsidRPr="00191471" w:rsidRDefault="00DE3112" w:rsidP="00FD5937">
            <w:pPr>
              <w:spacing w:line="240" w:lineRule="auto"/>
              <w:ind w:firstLine="0"/>
              <w:jc w:val="center"/>
              <w:rPr>
                <w:b/>
                <w:bCs/>
                <w:color w:val="000000"/>
                <w:sz w:val="18"/>
                <w:szCs w:val="18"/>
                <w:lang w:val="en-US"/>
              </w:rPr>
            </w:pPr>
          </w:p>
        </w:tc>
        <w:tc>
          <w:tcPr>
            <w:tcW w:w="207" w:type="pct"/>
            <w:tcBorders>
              <w:top w:val="single" w:sz="18" w:space="0" w:color="auto"/>
            </w:tcBorders>
            <w:shd w:val="clear" w:color="auto" w:fill="auto"/>
            <w:noWrap/>
            <w:vAlign w:val="center"/>
          </w:tcPr>
          <w:p w14:paraId="26642017" w14:textId="77777777" w:rsidR="00DE3112" w:rsidRPr="00191471" w:rsidRDefault="00DE3112" w:rsidP="00FD5937">
            <w:pPr>
              <w:spacing w:line="240" w:lineRule="auto"/>
              <w:ind w:firstLine="0"/>
              <w:jc w:val="center"/>
              <w:rPr>
                <w:sz w:val="18"/>
                <w:szCs w:val="18"/>
                <w:lang w:val="en-US"/>
              </w:rPr>
            </w:pPr>
          </w:p>
        </w:tc>
        <w:tc>
          <w:tcPr>
            <w:tcW w:w="207" w:type="pct"/>
            <w:tcBorders>
              <w:top w:val="single" w:sz="18" w:space="0" w:color="auto"/>
            </w:tcBorders>
            <w:shd w:val="clear" w:color="auto" w:fill="auto"/>
            <w:noWrap/>
            <w:vAlign w:val="center"/>
          </w:tcPr>
          <w:p w14:paraId="6A2FDD22" w14:textId="77777777" w:rsidR="00DE3112" w:rsidRPr="00191471" w:rsidRDefault="00DE3112" w:rsidP="00FD5937">
            <w:pPr>
              <w:spacing w:line="240" w:lineRule="auto"/>
              <w:ind w:firstLine="0"/>
              <w:jc w:val="center"/>
              <w:rPr>
                <w:sz w:val="18"/>
                <w:szCs w:val="18"/>
                <w:lang w:val="en-US"/>
              </w:rPr>
            </w:pPr>
          </w:p>
        </w:tc>
        <w:tc>
          <w:tcPr>
            <w:tcW w:w="178" w:type="pct"/>
            <w:tcBorders>
              <w:top w:val="single" w:sz="18" w:space="0" w:color="auto"/>
            </w:tcBorders>
            <w:shd w:val="clear" w:color="auto" w:fill="auto"/>
            <w:noWrap/>
            <w:vAlign w:val="center"/>
          </w:tcPr>
          <w:p w14:paraId="494345D5" w14:textId="77777777" w:rsidR="00DE3112" w:rsidRPr="00191471" w:rsidRDefault="00DE3112" w:rsidP="00FD5937">
            <w:pPr>
              <w:spacing w:line="240" w:lineRule="auto"/>
              <w:ind w:firstLine="0"/>
              <w:jc w:val="center"/>
              <w:rPr>
                <w:sz w:val="18"/>
                <w:szCs w:val="18"/>
                <w:lang w:val="en-US"/>
              </w:rPr>
            </w:pPr>
          </w:p>
        </w:tc>
        <w:tc>
          <w:tcPr>
            <w:tcW w:w="238" w:type="pct"/>
            <w:tcBorders>
              <w:top w:val="single" w:sz="18" w:space="0" w:color="auto"/>
            </w:tcBorders>
            <w:shd w:val="clear" w:color="auto" w:fill="auto"/>
            <w:noWrap/>
            <w:vAlign w:val="center"/>
          </w:tcPr>
          <w:p w14:paraId="34DAC61C" w14:textId="77777777" w:rsidR="00DE3112" w:rsidRPr="00191471" w:rsidRDefault="00DE3112" w:rsidP="00FD5937">
            <w:pPr>
              <w:spacing w:line="240" w:lineRule="auto"/>
              <w:ind w:firstLine="0"/>
              <w:jc w:val="center"/>
              <w:rPr>
                <w:sz w:val="18"/>
                <w:szCs w:val="18"/>
                <w:lang w:val="en-US"/>
              </w:rPr>
            </w:pPr>
          </w:p>
        </w:tc>
        <w:tc>
          <w:tcPr>
            <w:tcW w:w="239" w:type="pct"/>
            <w:tcBorders>
              <w:top w:val="single" w:sz="18" w:space="0" w:color="auto"/>
            </w:tcBorders>
            <w:shd w:val="clear" w:color="auto" w:fill="auto"/>
            <w:noWrap/>
            <w:vAlign w:val="center"/>
          </w:tcPr>
          <w:p w14:paraId="47EEEFD2" w14:textId="77777777" w:rsidR="00DE3112" w:rsidRPr="00191471" w:rsidRDefault="00DE3112" w:rsidP="00FD5937">
            <w:pPr>
              <w:spacing w:line="240" w:lineRule="auto"/>
              <w:ind w:firstLine="0"/>
              <w:jc w:val="center"/>
              <w:rPr>
                <w:sz w:val="18"/>
                <w:szCs w:val="18"/>
                <w:lang w:val="en-US"/>
              </w:rPr>
            </w:pPr>
          </w:p>
        </w:tc>
        <w:tc>
          <w:tcPr>
            <w:tcW w:w="193" w:type="pct"/>
            <w:tcBorders>
              <w:top w:val="single" w:sz="18" w:space="0" w:color="auto"/>
            </w:tcBorders>
            <w:shd w:val="clear" w:color="auto" w:fill="auto"/>
            <w:noWrap/>
            <w:vAlign w:val="center"/>
          </w:tcPr>
          <w:p w14:paraId="3473285A" w14:textId="77777777" w:rsidR="00DE3112" w:rsidRPr="00191471" w:rsidRDefault="00DE3112" w:rsidP="00FD5937">
            <w:pPr>
              <w:spacing w:line="240" w:lineRule="auto"/>
              <w:ind w:firstLine="0"/>
              <w:jc w:val="center"/>
              <w:rPr>
                <w:sz w:val="18"/>
                <w:szCs w:val="18"/>
                <w:lang w:val="en-US"/>
              </w:rPr>
            </w:pPr>
          </w:p>
        </w:tc>
        <w:tc>
          <w:tcPr>
            <w:tcW w:w="239" w:type="pct"/>
            <w:tcBorders>
              <w:top w:val="single" w:sz="18" w:space="0" w:color="auto"/>
            </w:tcBorders>
            <w:shd w:val="clear" w:color="auto" w:fill="auto"/>
            <w:noWrap/>
            <w:vAlign w:val="center"/>
          </w:tcPr>
          <w:p w14:paraId="40DFCF19" w14:textId="77777777" w:rsidR="00DE3112" w:rsidRPr="00191471" w:rsidRDefault="00DE3112" w:rsidP="00FD5937">
            <w:pPr>
              <w:spacing w:line="240" w:lineRule="auto"/>
              <w:ind w:firstLine="0"/>
              <w:jc w:val="center"/>
              <w:rPr>
                <w:sz w:val="18"/>
                <w:szCs w:val="18"/>
                <w:lang w:val="en-US"/>
              </w:rPr>
            </w:pPr>
          </w:p>
        </w:tc>
        <w:tc>
          <w:tcPr>
            <w:tcW w:w="236" w:type="pct"/>
            <w:tcBorders>
              <w:top w:val="single" w:sz="18" w:space="0" w:color="auto"/>
            </w:tcBorders>
            <w:shd w:val="clear" w:color="auto" w:fill="auto"/>
            <w:noWrap/>
            <w:vAlign w:val="center"/>
          </w:tcPr>
          <w:p w14:paraId="6518DA15" w14:textId="77777777" w:rsidR="00DE3112" w:rsidRPr="00191471" w:rsidRDefault="00DE3112" w:rsidP="00FD5937">
            <w:pPr>
              <w:spacing w:line="240" w:lineRule="auto"/>
              <w:ind w:firstLine="0"/>
              <w:jc w:val="center"/>
              <w:rPr>
                <w:sz w:val="18"/>
                <w:szCs w:val="18"/>
                <w:lang w:val="en-US"/>
              </w:rPr>
            </w:pPr>
          </w:p>
        </w:tc>
      </w:tr>
      <w:tr w:rsidR="00837A49" w:rsidRPr="00191471" w14:paraId="3139481E" w14:textId="77777777" w:rsidTr="0063704D">
        <w:trPr>
          <w:trHeight w:val="300"/>
        </w:trPr>
        <w:tc>
          <w:tcPr>
            <w:tcW w:w="785"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461169E7" w14:textId="776F037D"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773"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251897D0" w14:textId="1DD752F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754"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3B84D8AF" w14:textId="0354ABB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385"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2798E68" w14:textId="14EC4661"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17"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3C592E02" w14:textId="198FD8D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148" w:type="pct"/>
            <w:tcBorders>
              <w:left w:val="single" w:sz="18" w:space="0" w:color="auto"/>
            </w:tcBorders>
            <w:shd w:val="clear" w:color="auto" w:fill="auto"/>
            <w:noWrap/>
            <w:vAlign w:val="center"/>
          </w:tcPr>
          <w:p w14:paraId="4446D0E0" w14:textId="17CBE746" w:rsidR="00DE3112" w:rsidRPr="00191471" w:rsidRDefault="00DE3112" w:rsidP="00FD5937">
            <w:pPr>
              <w:spacing w:line="240" w:lineRule="auto"/>
              <w:ind w:firstLine="0"/>
              <w:jc w:val="center"/>
              <w:rPr>
                <w:b/>
                <w:bCs/>
                <w:color w:val="000000"/>
                <w:sz w:val="18"/>
                <w:szCs w:val="18"/>
                <w:lang w:val="en-US"/>
              </w:rPr>
            </w:pPr>
          </w:p>
        </w:tc>
        <w:tc>
          <w:tcPr>
            <w:tcW w:w="207" w:type="pct"/>
            <w:shd w:val="clear" w:color="auto" w:fill="auto"/>
            <w:noWrap/>
            <w:vAlign w:val="center"/>
          </w:tcPr>
          <w:p w14:paraId="6BC80C85" w14:textId="30FA9250" w:rsidR="00DE3112" w:rsidRPr="00191471" w:rsidRDefault="00DE3112" w:rsidP="00FD5937">
            <w:pPr>
              <w:spacing w:line="240" w:lineRule="auto"/>
              <w:ind w:firstLine="0"/>
              <w:jc w:val="center"/>
              <w:rPr>
                <w:sz w:val="18"/>
                <w:szCs w:val="18"/>
                <w:lang w:val="en-US"/>
              </w:rPr>
            </w:pPr>
          </w:p>
        </w:tc>
        <w:tc>
          <w:tcPr>
            <w:tcW w:w="207" w:type="pct"/>
            <w:shd w:val="clear" w:color="auto" w:fill="auto"/>
            <w:noWrap/>
            <w:vAlign w:val="center"/>
          </w:tcPr>
          <w:p w14:paraId="749540C6" w14:textId="37E395E7" w:rsidR="00DE3112" w:rsidRPr="00191471" w:rsidRDefault="00DE3112" w:rsidP="00FD5937">
            <w:pPr>
              <w:spacing w:line="240" w:lineRule="auto"/>
              <w:ind w:firstLine="0"/>
              <w:jc w:val="center"/>
              <w:rPr>
                <w:sz w:val="18"/>
                <w:szCs w:val="18"/>
                <w:lang w:val="en-US"/>
              </w:rPr>
            </w:pPr>
          </w:p>
        </w:tc>
        <w:tc>
          <w:tcPr>
            <w:tcW w:w="178" w:type="pct"/>
            <w:shd w:val="clear" w:color="auto" w:fill="auto"/>
            <w:noWrap/>
            <w:vAlign w:val="center"/>
          </w:tcPr>
          <w:p w14:paraId="1CE2F2E1" w14:textId="1CB070C9" w:rsidR="00DE3112" w:rsidRPr="00191471" w:rsidRDefault="00DE3112" w:rsidP="00FD5937">
            <w:pPr>
              <w:spacing w:line="240" w:lineRule="auto"/>
              <w:ind w:firstLine="0"/>
              <w:jc w:val="center"/>
              <w:rPr>
                <w:sz w:val="18"/>
                <w:szCs w:val="18"/>
                <w:lang w:val="en-US"/>
              </w:rPr>
            </w:pPr>
          </w:p>
        </w:tc>
        <w:tc>
          <w:tcPr>
            <w:tcW w:w="238" w:type="pct"/>
            <w:shd w:val="clear" w:color="auto" w:fill="auto"/>
            <w:noWrap/>
            <w:vAlign w:val="center"/>
          </w:tcPr>
          <w:p w14:paraId="498C5A75" w14:textId="23F8D92E" w:rsidR="00DE3112" w:rsidRPr="00191471" w:rsidRDefault="00DE3112" w:rsidP="00FD5937">
            <w:pPr>
              <w:spacing w:line="240" w:lineRule="auto"/>
              <w:ind w:firstLine="0"/>
              <w:jc w:val="center"/>
              <w:rPr>
                <w:sz w:val="18"/>
                <w:szCs w:val="18"/>
                <w:lang w:val="en-US"/>
              </w:rPr>
            </w:pPr>
          </w:p>
        </w:tc>
        <w:tc>
          <w:tcPr>
            <w:tcW w:w="239" w:type="pct"/>
            <w:shd w:val="clear" w:color="auto" w:fill="auto"/>
            <w:noWrap/>
            <w:vAlign w:val="center"/>
          </w:tcPr>
          <w:p w14:paraId="2877279A" w14:textId="7F6D6CEE" w:rsidR="00DE3112" w:rsidRPr="00191471" w:rsidRDefault="00DE3112" w:rsidP="00FD5937">
            <w:pPr>
              <w:spacing w:line="240" w:lineRule="auto"/>
              <w:ind w:firstLine="0"/>
              <w:jc w:val="center"/>
              <w:rPr>
                <w:sz w:val="18"/>
                <w:szCs w:val="18"/>
                <w:lang w:val="en-US"/>
              </w:rPr>
            </w:pPr>
          </w:p>
        </w:tc>
        <w:tc>
          <w:tcPr>
            <w:tcW w:w="193" w:type="pct"/>
            <w:shd w:val="clear" w:color="auto" w:fill="auto"/>
            <w:noWrap/>
            <w:vAlign w:val="center"/>
          </w:tcPr>
          <w:p w14:paraId="7E370466" w14:textId="3EDEABB1" w:rsidR="00DE3112" w:rsidRPr="00191471" w:rsidRDefault="00DE3112" w:rsidP="00FD5937">
            <w:pPr>
              <w:spacing w:line="240" w:lineRule="auto"/>
              <w:ind w:firstLine="0"/>
              <w:jc w:val="center"/>
              <w:rPr>
                <w:sz w:val="18"/>
                <w:szCs w:val="18"/>
                <w:lang w:val="en-US"/>
              </w:rPr>
            </w:pPr>
          </w:p>
        </w:tc>
        <w:tc>
          <w:tcPr>
            <w:tcW w:w="239" w:type="pct"/>
            <w:shd w:val="clear" w:color="auto" w:fill="auto"/>
            <w:noWrap/>
            <w:vAlign w:val="center"/>
            <w:hideMark/>
          </w:tcPr>
          <w:p w14:paraId="1FB0CBDF" w14:textId="77777777" w:rsidR="00DE3112" w:rsidRPr="00191471" w:rsidRDefault="00DE3112" w:rsidP="00FD5937">
            <w:pPr>
              <w:spacing w:line="240" w:lineRule="auto"/>
              <w:ind w:firstLine="0"/>
              <w:jc w:val="center"/>
              <w:rPr>
                <w:sz w:val="18"/>
                <w:szCs w:val="18"/>
                <w:lang w:val="en-US"/>
              </w:rPr>
            </w:pPr>
          </w:p>
        </w:tc>
        <w:tc>
          <w:tcPr>
            <w:tcW w:w="236" w:type="pct"/>
            <w:shd w:val="clear" w:color="auto" w:fill="auto"/>
            <w:noWrap/>
            <w:vAlign w:val="center"/>
            <w:hideMark/>
          </w:tcPr>
          <w:p w14:paraId="5C89E594" w14:textId="77777777" w:rsidR="00DE3112" w:rsidRPr="00191471" w:rsidRDefault="00DE3112" w:rsidP="00FD5937">
            <w:pPr>
              <w:spacing w:line="240" w:lineRule="auto"/>
              <w:ind w:firstLine="0"/>
              <w:jc w:val="center"/>
              <w:rPr>
                <w:sz w:val="18"/>
                <w:szCs w:val="18"/>
                <w:lang w:val="en-US"/>
              </w:rPr>
            </w:pPr>
          </w:p>
        </w:tc>
      </w:tr>
      <w:tr w:rsidR="00837A49" w:rsidRPr="00191471" w14:paraId="6D5AA028" w14:textId="77777777" w:rsidTr="0063704D">
        <w:trPr>
          <w:trHeight w:val="300"/>
        </w:trPr>
        <w:tc>
          <w:tcPr>
            <w:tcW w:w="785"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28210CF1" w14:textId="77777777"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359" w:type="pct"/>
            <w:tcBorders>
              <w:left w:val="single" w:sz="8" w:space="0" w:color="auto"/>
              <w:bottom w:val="single" w:sz="8" w:space="0" w:color="auto"/>
            </w:tcBorders>
            <w:shd w:val="clear" w:color="auto" w:fill="F2F2F2" w:themeFill="background1" w:themeFillShade="F2"/>
            <w:noWrap/>
            <w:vAlign w:val="center"/>
            <w:hideMark/>
          </w:tcPr>
          <w:p w14:paraId="16FA489A" w14:textId="13A7C6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07" w:type="pct"/>
            <w:tcBorders>
              <w:bottom w:val="single" w:sz="8" w:space="0" w:color="auto"/>
            </w:tcBorders>
            <w:shd w:val="clear" w:color="auto" w:fill="F2F2F2" w:themeFill="background1" w:themeFillShade="F2"/>
            <w:noWrap/>
            <w:vAlign w:val="center"/>
            <w:hideMark/>
          </w:tcPr>
          <w:p w14:paraId="1AC007A0" w14:textId="0CEDD7FC"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53F14A22" w14:textId="21AE000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63" w:type="pct"/>
            <w:tcBorders>
              <w:left w:val="single" w:sz="8" w:space="0" w:color="auto"/>
              <w:bottom w:val="single" w:sz="8" w:space="0" w:color="auto"/>
            </w:tcBorders>
            <w:shd w:val="clear" w:color="auto" w:fill="F2F2F2" w:themeFill="background1" w:themeFillShade="F2"/>
            <w:noWrap/>
            <w:vAlign w:val="center"/>
            <w:hideMark/>
          </w:tcPr>
          <w:p w14:paraId="6AB5DF5A" w14:textId="7AF2288E"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07" w:type="pct"/>
            <w:tcBorders>
              <w:bottom w:val="single" w:sz="8" w:space="0" w:color="auto"/>
            </w:tcBorders>
            <w:shd w:val="clear" w:color="auto" w:fill="F2F2F2" w:themeFill="background1" w:themeFillShade="F2"/>
            <w:noWrap/>
            <w:vAlign w:val="center"/>
            <w:hideMark/>
          </w:tcPr>
          <w:p w14:paraId="5E467A34" w14:textId="61A56C51"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6</w:t>
            </w:r>
            <w:r w:rsidRPr="00191471">
              <w:rPr>
                <w:b/>
                <w:bCs/>
                <w:color w:val="000000"/>
                <w:sz w:val="18"/>
                <w:szCs w:val="18"/>
                <w:lang w:val="en-US"/>
              </w:rPr>
              <w:t>00</w:t>
            </w:r>
          </w:p>
        </w:tc>
        <w:tc>
          <w:tcPr>
            <w:tcW w:w="207" w:type="pct"/>
            <w:tcBorders>
              <w:bottom w:val="single" w:sz="8" w:space="0" w:color="auto"/>
            </w:tcBorders>
            <w:shd w:val="clear" w:color="auto" w:fill="F2F2F2" w:themeFill="background1" w:themeFillShade="F2"/>
            <w:noWrap/>
            <w:vAlign w:val="center"/>
            <w:hideMark/>
          </w:tcPr>
          <w:p w14:paraId="50CAF60E" w14:textId="09596BB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7</w:t>
            </w:r>
            <w:r w:rsidRPr="00191471">
              <w:rPr>
                <w:b/>
                <w:bCs/>
                <w:color w:val="000000"/>
                <w:sz w:val="18"/>
                <w:szCs w:val="18"/>
                <w:lang w:val="en-US"/>
              </w:rPr>
              <w:t>00</w:t>
            </w:r>
          </w:p>
        </w:tc>
        <w:tc>
          <w:tcPr>
            <w:tcW w:w="178" w:type="pct"/>
            <w:tcBorders>
              <w:bottom w:val="single" w:sz="8" w:space="0" w:color="auto"/>
              <w:right w:val="single" w:sz="8" w:space="0" w:color="auto"/>
            </w:tcBorders>
            <w:shd w:val="clear" w:color="auto" w:fill="F2F2F2" w:themeFill="background1" w:themeFillShade="F2"/>
            <w:noWrap/>
            <w:vAlign w:val="center"/>
            <w:hideMark/>
          </w:tcPr>
          <w:p w14:paraId="154E56C6" w14:textId="41E8AC2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8</w:t>
            </w:r>
            <w:r w:rsidRPr="00191471">
              <w:rPr>
                <w:b/>
                <w:bCs/>
                <w:color w:val="000000"/>
                <w:sz w:val="18"/>
                <w:szCs w:val="18"/>
                <w:lang w:val="en-US"/>
              </w:rPr>
              <w:t>00</w:t>
            </w:r>
          </w:p>
        </w:tc>
        <w:tc>
          <w:tcPr>
            <w:tcW w:w="207" w:type="pct"/>
            <w:tcBorders>
              <w:left w:val="single" w:sz="8" w:space="0" w:color="auto"/>
              <w:bottom w:val="single" w:sz="8" w:space="0" w:color="auto"/>
            </w:tcBorders>
            <w:shd w:val="clear" w:color="auto" w:fill="F2F2F2" w:themeFill="background1" w:themeFillShade="F2"/>
            <w:noWrap/>
            <w:vAlign w:val="center"/>
            <w:hideMark/>
          </w:tcPr>
          <w:p w14:paraId="79639BAE" w14:textId="01E8A5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78" w:type="pct"/>
            <w:tcBorders>
              <w:bottom w:val="single" w:sz="8" w:space="0" w:color="auto"/>
              <w:right w:val="single" w:sz="8" w:space="0" w:color="auto"/>
            </w:tcBorders>
            <w:shd w:val="clear" w:color="auto" w:fill="F2F2F2" w:themeFill="background1" w:themeFillShade="F2"/>
            <w:noWrap/>
            <w:vAlign w:val="center"/>
            <w:hideMark/>
          </w:tcPr>
          <w:p w14:paraId="7D58536D" w14:textId="6451C58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25" w:type="pct"/>
            <w:tcBorders>
              <w:left w:val="single" w:sz="8" w:space="0" w:color="auto"/>
              <w:bottom w:val="single" w:sz="8" w:space="0" w:color="auto"/>
            </w:tcBorders>
            <w:shd w:val="clear" w:color="auto" w:fill="F2F2F2" w:themeFill="background1" w:themeFillShade="F2"/>
            <w:noWrap/>
            <w:vAlign w:val="center"/>
            <w:hideMark/>
          </w:tcPr>
          <w:p w14:paraId="4085681F" w14:textId="05CD9D4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18" w:space="0" w:color="auto"/>
            </w:tcBorders>
            <w:shd w:val="clear" w:color="auto" w:fill="F2F2F2" w:themeFill="background1" w:themeFillShade="F2"/>
            <w:noWrap/>
            <w:vAlign w:val="center"/>
            <w:hideMark/>
          </w:tcPr>
          <w:p w14:paraId="58F839EA" w14:textId="1292662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48" w:type="pct"/>
            <w:vMerge w:val="restart"/>
            <w:tcBorders>
              <w:top w:val="nil"/>
              <w:left w:val="single" w:sz="18" w:space="0" w:color="auto"/>
            </w:tcBorders>
            <w:shd w:val="clear" w:color="auto" w:fill="auto"/>
            <w:noWrap/>
            <w:vAlign w:val="center"/>
            <w:hideMark/>
          </w:tcPr>
          <w:p w14:paraId="45D298E1" w14:textId="77777777" w:rsidR="00DE3112" w:rsidRPr="00191471" w:rsidRDefault="00DE3112" w:rsidP="00FD5937">
            <w:pPr>
              <w:spacing w:line="240" w:lineRule="auto"/>
              <w:ind w:firstLine="0"/>
              <w:jc w:val="center"/>
              <w:rPr>
                <w:b/>
                <w:bCs/>
                <w:color w:val="000000"/>
                <w:sz w:val="18"/>
                <w:szCs w:val="18"/>
                <w:lang w:val="en-US"/>
              </w:rPr>
            </w:pPr>
          </w:p>
        </w:tc>
        <w:tc>
          <w:tcPr>
            <w:tcW w:w="207" w:type="pct"/>
            <w:vMerge w:val="restart"/>
            <w:tcBorders>
              <w:top w:val="nil"/>
            </w:tcBorders>
            <w:shd w:val="clear" w:color="auto" w:fill="auto"/>
            <w:noWrap/>
            <w:vAlign w:val="center"/>
            <w:hideMark/>
          </w:tcPr>
          <w:p w14:paraId="3B3FC588" w14:textId="77777777" w:rsidR="00DE3112" w:rsidRPr="00191471" w:rsidRDefault="00DE3112" w:rsidP="00FD5937">
            <w:pPr>
              <w:spacing w:line="240" w:lineRule="auto"/>
              <w:ind w:firstLine="0"/>
              <w:jc w:val="center"/>
              <w:rPr>
                <w:sz w:val="18"/>
                <w:szCs w:val="18"/>
                <w:lang w:val="en-US"/>
              </w:rPr>
            </w:pPr>
          </w:p>
        </w:tc>
        <w:tc>
          <w:tcPr>
            <w:tcW w:w="207" w:type="pct"/>
            <w:tcBorders>
              <w:top w:val="nil"/>
            </w:tcBorders>
            <w:shd w:val="clear" w:color="auto" w:fill="auto"/>
            <w:noWrap/>
            <w:vAlign w:val="center"/>
            <w:hideMark/>
          </w:tcPr>
          <w:p w14:paraId="1889CB6C" w14:textId="77777777" w:rsidR="00DE3112" w:rsidRPr="00191471" w:rsidRDefault="00DE3112" w:rsidP="00FD5937">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794DBFFA" w14:textId="77777777" w:rsidR="00DE3112" w:rsidRPr="00191471" w:rsidRDefault="00DE3112" w:rsidP="00FD5937">
            <w:pPr>
              <w:spacing w:line="240" w:lineRule="auto"/>
              <w:ind w:firstLine="0"/>
              <w:jc w:val="center"/>
              <w:rPr>
                <w:sz w:val="18"/>
                <w:szCs w:val="18"/>
                <w:lang w:val="en-US"/>
              </w:rPr>
            </w:pPr>
          </w:p>
        </w:tc>
        <w:tc>
          <w:tcPr>
            <w:tcW w:w="238" w:type="pct"/>
            <w:tcBorders>
              <w:top w:val="nil"/>
            </w:tcBorders>
            <w:shd w:val="clear" w:color="auto" w:fill="auto"/>
            <w:noWrap/>
            <w:vAlign w:val="center"/>
            <w:hideMark/>
          </w:tcPr>
          <w:p w14:paraId="36CAE08B" w14:textId="77777777" w:rsidR="00DE3112" w:rsidRPr="00191471" w:rsidRDefault="00DE3112" w:rsidP="00FD5937">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2014FEC1" w14:textId="77777777" w:rsidR="00DE3112" w:rsidRPr="00191471" w:rsidRDefault="00DE3112" w:rsidP="00FD5937">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607DE5D0" w14:textId="77777777" w:rsidR="00DE3112" w:rsidRPr="00191471" w:rsidRDefault="00DE3112" w:rsidP="00FD5937">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58E64323" w14:textId="77777777" w:rsidR="00DE3112" w:rsidRPr="00191471" w:rsidRDefault="00DE3112" w:rsidP="00FD5937">
            <w:pPr>
              <w:spacing w:line="240" w:lineRule="auto"/>
              <w:ind w:firstLine="0"/>
              <w:jc w:val="center"/>
              <w:rPr>
                <w:sz w:val="18"/>
                <w:szCs w:val="18"/>
                <w:lang w:val="en-US"/>
              </w:rPr>
            </w:pPr>
          </w:p>
        </w:tc>
        <w:tc>
          <w:tcPr>
            <w:tcW w:w="236" w:type="pct"/>
            <w:tcBorders>
              <w:top w:val="nil"/>
            </w:tcBorders>
            <w:shd w:val="clear" w:color="auto" w:fill="auto"/>
            <w:noWrap/>
            <w:vAlign w:val="center"/>
            <w:hideMark/>
          </w:tcPr>
          <w:p w14:paraId="14AA891B" w14:textId="77777777" w:rsidR="00DE3112" w:rsidRPr="00191471" w:rsidRDefault="00DE3112" w:rsidP="00FD5937">
            <w:pPr>
              <w:spacing w:line="240" w:lineRule="auto"/>
              <w:ind w:firstLine="0"/>
              <w:jc w:val="center"/>
              <w:rPr>
                <w:sz w:val="18"/>
                <w:szCs w:val="18"/>
                <w:lang w:val="en-US"/>
              </w:rPr>
            </w:pPr>
          </w:p>
        </w:tc>
      </w:tr>
      <w:tr w:rsidR="00837A49" w:rsidRPr="00191471" w14:paraId="60B4B2B8" w14:textId="77777777" w:rsidTr="0063704D">
        <w:trPr>
          <w:trHeight w:val="300"/>
        </w:trPr>
        <w:tc>
          <w:tcPr>
            <w:tcW w:w="785" w:type="pct"/>
            <w:tcBorders>
              <w:top w:val="single" w:sz="8" w:space="0" w:color="auto"/>
              <w:left w:val="single" w:sz="18" w:space="0" w:color="auto"/>
              <w:right w:val="single" w:sz="8" w:space="0" w:color="auto"/>
            </w:tcBorders>
            <w:shd w:val="clear" w:color="auto" w:fill="FFFFFF" w:themeFill="background1"/>
            <w:noWrap/>
            <w:vAlign w:val="center"/>
            <w:hideMark/>
          </w:tcPr>
          <w:p w14:paraId="63592EAA" w14:textId="59E362B8"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E</w:t>
            </w:r>
            <w:r w:rsidR="00837A49">
              <w:rPr>
                <w:b/>
                <w:bCs/>
                <w:color w:val="000000"/>
                <w:sz w:val="18"/>
                <w:szCs w:val="18"/>
                <w:lang w:val="en-US"/>
              </w:rPr>
              <w:t>mission concentration</w:t>
            </w:r>
            <w:r>
              <w:rPr>
                <w:b/>
                <w:bCs/>
                <w:color w:val="000000"/>
                <w:sz w:val="18"/>
                <w:szCs w:val="18"/>
                <w:lang w:val="en-US"/>
              </w:rPr>
              <w:t xml:space="preserve"> </w:t>
            </w:r>
            <w:r w:rsidRPr="00191471">
              <w:rPr>
                <w:b/>
                <w:bCs/>
                <w:color w:val="000000"/>
                <w:sz w:val="18"/>
                <w:szCs w:val="18"/>
                <w:lang w:val="en-US"/>
              </w:rPr>
              <w:t xml:space="preserve">(pg </w:t>
            </w:r>
            <w:r w:rsidR="00E155EF">
              <w:rPr>
                <w:b/>
                <w:bCs/>
                <w:color w:val="000000"/>
                <w:sz w:val="18"/>
                <w:szCs w:val="18"/>
                <w:lang w:val="en-US"/>
              </w:rPr>
              <w:t>N</w:t>
            </w:r>
            <w:r w:rsidRPr="00191471">
              <w:rPr>
                <w:b/>
                <w:bCs/>
                <w:color w:val="000000"/>
                <w:sz w:val="18"/>
                <w:szCs w:val="18"/>
                <w:lang w:val="en-US"/>
              </w:rPr>
              <w:t>m</w:t>
            </w:r>
            <w:r w:rsidRPr="00191471">
              <w:rPr>
                <w:b/>
                <w:bCs/>
                <w:color w:val="000000"/>
                <w:sz w:val="18"/>
                <w:szCs w:val="18"/>
                <w:vertAlign w:val="superscript"/>
                <w:lang w:val="en-US"/>
              </w:rPr>
              <w:t>-3</w:t>
            </w:r>
            <w:r w:rsidRPr="00191471">
              <w:rPr>
                <w:b/>
                <w:bCs/>
                <w:color w:val="000000"/>
                <w:sz w:val="18"/>
                <w:szCs w:val="18"/>
                <w:lang w:val="en-US"/>
              </w:rPr>
              <w:t>)</w:t>
            </w:r>
          </w:p>
        </w:tc>
        <w:tc>
          <w:tcPr>
            <w:tcW w:w="359" w:type="pct"/>
            <w:tcBorders>
              <w:top w:val="single" w:sz="8" w:space="0" w:color="auto"/>
              <w:left w:val="single" w:sz="8" w:space="0" w:color="auto"/>
            </w:tcBorders>
            <w:shd w:val="clear" w:color="auto" w:fill="FFFFFF" w:themeFill="background1"/>
            <w:noWrap/>
            <w:vAlign w:val="center"/>
            <w:hideMark/>
          </w:tcPr>
          <w:p w14:paraId="6F602432" w14:textId="3907657E"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w:t>
            </w:r>
            <w:commentRangeStart w:id="163"/>
            <w:r w:rsidRPr="00191471">
              <w:rPr>
                <w:color w:val="000000"/>
                <w:sz w:val="18"/>
                <w:szCs w:val="18"/>
              </w:rPr>
              <w:t>LOQ</w:t>
            </w:r>
            <w:commentRangeEnd w:id="163"/>
            <w:r w:rsidR="00AE35A5">
              <w:rPr>
                <w:rStyle w:val="CommentReference"/>
              </w:rPr>
              <w:commentReference w:id="163"/>
            </w:r>
          </w:p>
        </w:tc>
        <w:tc>
          <w:tcPr>
            <w:tcW w:w="207" w:type="pct"/>
            <w:tcBorders>
              <w:top w:val="single" w:sz="8" w:space="0" w:color="auto"/>
            </w:tcBorders>
            <w:shd w:val="clear" w:color="auto" w:fill="FFFFFF" w:themeFill="background1"/>
            <w:noWrap/>
            <w:vAlign w:val="center"/>
            <w:hideMark/>
          </w:tcPr>
          <w:p w14:paraId="56597658" w14:textId="4020737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8" w:type="pct"/>
            <w:tcBorders>
              <w:top w:val="single" w:sz="8" w:space="0" w:color="auto"/>
              <w:right w:val="single" w:sz="8" w:space="0" w:color="auto"/>
            </w:tcBorders>
            <w:shd w:val="clear" w:color="auto" w:fill="FFFFFF" w:themeFill="background1"/>
            <w:noWrap/>
            <w:vAlign w:val="center"/>
            <w:hideMark/>
          </w:tcPr>
          <w:p w14:paraId="411DE243" w14:textId="3E7F726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63" w:type="pct"/>
            <w:tcBorders>
              <w:top w:val="single" w:sz="8" w:space="0" w:color="auto"/>
              <w:left w:val="single" w:sz="8" w:space="0" w:color="auto"/>
            </w:tcBorders>
            <w:shd w:val="clear" w:color="auto" w:fill="FFFFFF" w:themeFill="background1"/>
            <w:noWrap/>
            <w:vAlign w:val="center"/>
            <w:hideMark/>
          </w:tcPr>
          <w:p w14:paraId="327E0B71" w14:textId="6C65C12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41</w:t>
            </w:r>
          </w:p>
        </w:tc>
        <w:tc>
          <w:tcPr>
            <w:tcW w:w="207" w:type="pct"/>
            <w:tcBorders>
              <w:top w:val="single" w:sz="8" w:space="0" w:color="auto"/>
            </w:tcBorders>
            <w:shd w:val="clear" w:color="auto" w:fill="FFFFFF" w:themeFill="background1"/>
            <w:noWrap/>
            <w:vAlign w:val="center"/>
            <w:hideMark/>
          </w:tcPr>
          <w:p w14:paraId="2889C57E" w14:textId="5A6FBCB7"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07" w:type="pct"/>
            <w:tcBorders>
              <w:top w:val="single" w:sz="8" w:space="0" w:color="auto"/>
            </w:tcBorders>
            <w:shd w:val="clear" w:color="auto" w:fill="FFFFFF" w:themeFill="background1"/>
            <w:noWrap/>
            <w:vAlign w:val="center"/>
            <w:hideMark/>
          </w:tcPr>
          <w:p w14:paraId="486A4BA3" w14:textId="36D0438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3.1</w:t>
            </w:r>
          </w:p>
        </w:tc>
        <w:tc>
          <w:tcPr>
            <w:tcW w:w="178" w:type="pct"/>
            <w:tcBorders>
              <w:top w:val="single" w:sz="8" w:space="0" w:color="auto"/>
              <w:right w:val="single" w:sz="8" w:space="0" w:color="auto"/>
            </w:tcBorders>
            <w:shd w:val="clear" w:color="auto" w:fill="FFFFFF" w:themeFill="background1"/>
            <w:noWrap/>
            <w:vAlign w:val="center"/>
            <w:hideMark/>
          </w:tcPr>
          <w:p w14:paraId="30E49664" w14:textId="1DD1DA3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38</w:t>
            </w:r>
          </w:p>
        </w:tc>
        <w:tc>
          <w:tcPr>
            <w:tcW w:w="207" w:type="pct"/>
            <w:tcBorders>
              <w:top w:val="single" w:sz="8" w:space="0" w:color="auto"/>
              <w:left w:val="single" w:sz="8" w:space="0" w:color="auto"/>
            </w:tcBorders>
            <w:shd w:val="clear" w:color="auto" w:fill="FFFFFF" w:themeFill="background1"/>
            <w:noWrap/>
            <w:vAlign w:val="center"/>
            <w:hideMark/>
          </w:tcPr>
          <w:p w14:paraId="4C6A3C90" w14:textId="3AAF6E6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78" w:type="pct"/>
            <w:tcBorders>
              <w:top w:val="single" w:sz="8" w:space="0" w:color="auto"/>
              <w:right w:val="single" w:sz="8" w:space="0" w:color="auto"/>
            </w:tcBorders>
            <w:shd w:val="clear" w:color="auto" w:fill="FFFFFF" w:themeFill="background1"/>
            <w:noWrap/>
            <w:vAlign w:val="center"/>
            <w:hideMark/>
          </w:tcPr>
          <w:p w14:paraId="22A25008" w14:textId="390DEE2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16</w:t>
            </w:r>
          </w:p>
        </w:tc>
        <w:tc>
          <w:tcPr>
            <w:tcW w:w="225" w:type="pct"/>
            <w:tcBorders>
              <w:top w:val="single" w:sz="8" w:space="0" w:color="auto"/>
              <w:left w:val="single" w:sz="8" w:space="0" w:color="auto"/>
            </w:tcBorders>
            <w:shd w:val="clear" w:color="auto" w:fill="FFFFFF" w:themeFill="background1"/>
            <w:noWrap/>
            <w:vAlign w:val="center"/>
            <w:hideMark/>
          </w:tcPr>
          <w:p w14:paraId="47E51614" w14:textId="091EB4C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192" w:type="pct"/>
            <w:tcBorders>
              <w:top w:val="single" w:sz="8" w:space="0" w:color="auto"/>
              <w:right w:val="single" w:sz="18" w:space="0" w:color="auto"/>
            </w:tcBorders>
            <w:shd w:val="clear" w:color="auto" w:fill="FFFFFF" w:themeFill="background1"/>
            <w:noWrap/>
            <w:vAlign w:val="center"/>
            <w:hideMark/>
          </w:tcPr>
          <w:p w14:paraId="3A8CC892" w14:textId="4A791FE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21</w:t>
            </w:r>
          </w:p>
        </w:tc>
        <w:tc>
          <w:tcPr>
            <w:tcW w:w="148" w:type="pct"/>
            <w:vMerge/>
            <w:tcBorders>
              <w:left w:val="single" w:sz="18" w:space="0" w:color="auto"/>
            </w:tcBorders>
            <w:shd w:val="clear" w:color="auto" w:fill="auto"/>
            <w:noWrap/>
            <w:vAlign w:val="center"/>
            <w:hideMark/>
          </w:tcPr>
          <w:p w14:paraId="45F75192" w14:textId="77777777" w:rsidR="00DE3112" w:rsidRPr="00191471" w:rsidRDefault="00DE3112" w:rsidP="00415A0F">
            <w:pPr>
              <w:spacing w:line="240" w:lineRule="auto"/>
              <w:ind w:firstLine="0"/>
              <w:jc w:val="center"/>
              <w:rPr>
                <w:color w:val="000000"/>
                <w:sz w:val="18"/>
                <w:szCs w:val="18"/>
                <w:lang w:val="en-US"/>
              </w:rPr>
            </w:pPr>
          </w:p>
        </w:tc>
        <w:tc>
          <w:tcPr>
            <w:tcW w:w="207" w:type="pct"/>
            <w:vMerge/>
            <w:shd w:val="clear" w:color="auto" w:fill="auto"/>
            <w:noWrap/>
            <w:vAlign w:val="center"/>
            <w:hideMark/>
          </w:tcPr>
          <w:p w14:paraId="3C012149" w14:textId="77777777" w:rsidR="00DE3112" w:rsidRPr="00191471" w:rsidRDefault="00DE3112" w:rsidP="00415A0F">
            <w:pPr>
              <w:spacing w:line="240" w:lineRule="auto"/>
              <w:ind w:firstLine="0"/>
              <w:jc w:val="center"/>
              <w:rPr>
                <w:sz w:val="18"/>
                <w:szCs w:val="18"/>
                <w:lang w:val="en-US"/>
              </w:rPr>
            </w:pPr>
          </w:p>
        </w:tc>
        <w:tc>
          <w:tcPr>
            <w:tcW w:w="207" w:type="pct"/>
            <w:tcBorders>
              <w:top w:val="nil"/>
            </w:tcBorders>
            <w:shd w:val="clear" w:color="auto" w:fill="auto"/>
            <w:noWrap/>
            <w:vAlign w:val="center"/>
            <w:hideMark/>
          </w:tcPr>
          <w:p w14:paraId="1266BFCB"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0AD89329" w14:textId="77777777" w:rsidR="00DE3112" w:rsidRPr="00191471" w:rsidRDefault="00DE3112" w:rsidP="00415A0F">
            <w:pPr>
              <w:spacing w:line="240" w:lineRule="auto"/>
              <w:ind w:firstLine="0"/>
              <w:jc w:val="center"/>
              <w:rPr>
                <w:sz w:val="18"/>
                <w:szCs w:val="18"/>
                <w:lang w:val="en-US"/>
              </w:rPr>
            </w:pPr>
          </w:p>
        </w:tc>
        <w:tc>
          <w:tcPr>
            <w:tcW w:w="238" w:type="pct"/>
            <w:tcBorders>
              <w:top w:val="nil"/>
            </w:tcBorders>
            <w:shd w:val="clear" w:color="auto" w:fill="auto"/>
            <w:noWrap/>
            <w:vAlign w:val="center"/>
            <w:hideMark/>
          </w:tcPr>
          <w:p w14:paraId="31923927"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51A75BEB"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1C7E1C8B"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2D19AFA1" w14:textId="77777777" w:rsidR="00DE3112" w:rsidRPr="00191471" w:rsidRDefault="00DE3112" w:rsidP="00415A0F">
            <w:pPr>
              <w:spacing w:line="240" w:lineRule="auto"/>
              <w:ind w:firstLine="0"/>
              <w:jc w:val="center"/>
              <w:rPr>
                <w:sz w:val="18"/>
                <w:szCs w:val="18"/>
                <w:lang w:val="en-US"/>
              </w:rPr>
            </w:pPr>
          </w:p>
        </w:tc>
        <w:tc>
          <w:tcPr>
            <w:tcW w:w="236" w:type="pct"/>
            <w:tcBorders>
              <w:top w:val="nil"/>
            </w:tcBorders>
            <w:shd w:val="clear" w:color="auto" w:fill="auto"/>
            <w:noWrap/>
            <w:vAlign w:val="center"/>
            <w:hideMark/>
          </w:tcPr>
          <w:p w14:paraId="4D7370A1" w14:textId="77777777" w:rsidR="00DE3112" w:rsidRPr="00191471" w:rsidRDefault="00DE3112" w:rsidP="00415A0F">
            <w:pPr>
              <w:spacing w:line="240" w:lineRule="auto"/>
              <w:ind w:firstLine="0"/>
              <w:jc w:val="center"/>
              <w:rPr>
                <w:sz w:val="18"/>
                <w:szCs w:val="18"/>
                <w:lang w:val="en-US"/>
              </w:rPr>
            </w:pPr>
          </w:p>
        </w:tc>
      </w:tr>
      <w:tr w:rsidR="00837A49" w:rsidRPr="00191471" w14:paraId="64ED08D0" w14:textId="77777777" w:rsidTr="0063704D">
        <w:trPr>
          <w:trHeight w:val="300"/>
        </w:trPr>
        <w:tc>
          <w:tcPr>
            <w:tcW w:w="785" w:type="pct"/>
            <w:tcBorders>
              <w:left w:val="single" w:sz="18" w:space="0" w:color="auto"/>
              <w:bottom w:val="single" w:sz="8" w:space="0" w:color="auto"/>
              <w:right w:val="single" w:sz="8" w:space="0" w:color="auto"/>
            </w:tcBorders>
            <w:shd w:val="clear" w:color="auto" w:fill="FFFFFF" w:themeFill="background1"/>
            <w:noWrap/>
            <w:vAlign w:val="center"/>
          </w:tcPr>
          <w:p w14:paraId="1F2EBD2E" w14:textId="7615E4F3"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sidR="00837A49">
              <w:rPr>
                <w:b/>
                <w:bCs/>
                <w:color w:val="000000"/>
                <w:sz w:val="18"/>
                <w:szCs w:val="18"/>
                <w:lang w:val="en-US"/>
              </w:rPr>
              <w:t>mission concentration</w:t>
            </w:r>
            <w:r w:rsidRPr="00191471">
              <w:rPr>
                <w:b/>
                <w:bCs/>
                <w:color w:val="000000"/>
                <w:sz w:val="18"/>
                <w:szCs w:val="18"/>
                <w:lang w:val="en-US"/>
              </w:rPr>
              <w:t xml:space="preserve"> (pg </w:t>
            </w:r>
            <w:r w:rsidR="00837A49">
              <w:rPr>
                <w:b/>
                <w:bCs/>
                <w:color w:val="000000"/>
                <w:sz w:val="18"/>
                <w:szCs w:val="18"/>
                <w:lang w:val="en-US"/>
              </w:rPr>
              <w:t xml:space="preserve">TEQ </w:t>
            </w:r>
            <w:r w:rsidRPr="00191471">
              <w:rPr>
                <w:b/>
                <w:bCs/>
                <w:color w:val="000000"/>
                <w:sz w:val="18"/>
                <w:szCs w:val="18"/>
                <w:lang w:val="en-US"/>
              </w:rPr>
              <w:t>m</w:t>
            </w:r>
            <w:r w:rsidRPr="00191471">
              <w:rPr>
                <w:b/>
                <w:bCs/>
                <w:color w:val="000000"/>
                <w:sz w:val="18"/>
                <w:szCs w:val="18"/>
                <w:vertAlign w:val="superscript"/>
                <w:lang w:val="en-US"/>
              </w:rPr>
              <w:t>-3</w:t>
            </w:r>
            <w:r w:rsidRPr="00191471">
              <w:rPr>
                <w:b/>
                <w:bCs/>
                <w:color w:val="000000"/>
                <w:sz w:val="18"/>
                <w:szCs w:val="18"/>
                <w:lang w:val="en-US"/>
              </w:rPr>
              <w:t>)</w:t>
            </w:r>
          </w:p>
        </w:tc>
        <w:tc>
          <w:tcPr>
            <w:tcW w:w="359" w:type="pct"/>
            <w:tcBorders>
              <w:left w:val="single" w:sz="8" w:space="0" w:color="auto"/>
              <w:bottom w:val="single" w:sz="8" w:space="0" w:color="auto"/>
            </w:tcBorders>
            <w:shd w:val="clear" w:color="auto" w:fill="FFFFFF" w:themeFill="background1"/>
            <w:noWrap/>
            <w:vAlign w:val="center"/>
          </w:tcPr>
          <w:p w14:paraId="5F1C3E30" w14:textId="2CAA74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07" w:type="pct"/>
            <w:tcBorders>
              <w:bottom w:val="single" w:sz="8" w:space="0" w:color="auto"/>
            </w:tcBorders>
            <w:shd w:val="clear" w:color="auto" w:fill="FFFFFF" w:themeFill="background1"/>
            <w:noWrap/>
            <w:vAlign w:val="center"/>
          </w:tcPr>
          <w:p w14:paraId="598AA548" w14:textId="22350993"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08" w:type="pct"/>
            <w:tcBorders>
              <w:bottom w:val="single" w:sz="8" w:space="0" w:color="auto"/>
              <w:right w:val="single" w:sz="8" w:space="0" w:color="auto"/>
            </w:tcBorders>
            <w:shd w:val="clear" w:color="auto" w:fill="FFFFFF" w:themeFill="background1"/>
            <w:noWrap/>
            <w:vAlign w:val="center"/>
          </w:tcPr>
          <w:p w14:paraId="36F39FF0" w14:textId="67BD17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163" w:type="pct"/>
            <w:tcBorders>
              <w:left w:val="single" w:sz="8" w:space="0" w:color="auto"/>
              <w:bottom w:val="single" w:sz="8" w:space="0" w:color="auto"/>
            </w:tcBorders>
            <w:shd w:val="clear" w:color="auto" w:fill="FFFFFF" w:themeFill="background1"/>
            <w:noWrap/>
            <w:vAlign w:val="center"/>
          </w:tcPr>
          <w:p w14:paraId="3B4B796D" w14:textId="729A26D6"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2.7</w:t>
            </w:r>
          </w:p>
        </w:tc>
        <w:tc>
          <w:tcPr>
            <w:tcW w:w="207" w:type="pct"/>
            <w:tcBorders>
              <w:bottom w:val="single" w:sz="8" w:space="0" w:color="auto"/>
            </w:tcBorders>
            <w:shd w:val="clear" w:color="auto" w:fill="FFFFFF" w:themeFill="background1"/>
            <w:noWrap/>
            <w:vAlign w:val="center"/>
          </w:tcPr>
          <w:p w14:paraId="597E3020" w14:textId="4E9953BF"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0.6</w:t>
            </w:r>
          </w:p>
        </w:tc>
        <w:tc>
          <w:tcPr>
            <w:tcW w:w="207" w:type="pct"/>
            <w:tcBorders>
              <w:bottom w:val="single" w:sz="8" w:space="0" w:color="auto"/>
            </w:tcBorders>
            <w:shd w:val="clear" w:color="auto" w:fill="FFFFFF" w:themeFill="background1"/>
            <w:noWrap/>
            <w:vAlign w:val="center"/>
          </w:tcPr>
          <w:p w14:paraId="59091A2F" w14:textId="7746FCEB"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0.15</w:t>
            </w:r>
          </w:p>
        </w:tc>
        <w:tc>
          <w:tcPr>
            <w:tcW w:w="178" w:type="pct"/>
            <w:tcBorders>
              <w:bottom w:val="single" w:sz="8" w:space="0" w:color="auto"/>
              <w:right w:val="single" w:sz="8" w:space="0" w:color="auto"/>
            </w:tcBorders>
            <w:shd w:val="clear" w:color="auto" w:fill="FFFFFF" w:themeFill="background1"/>
            <w:noWrap/>
            <w:vAlign w:val="center"/>
          </w:tcPr>
          <w:p w14:paraId="4D3E5FC1" w14:textId="377EA5C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2.2</w:t>
            </w:r>
          </w:p>
        </w:tc>
        <w:tc>
          <w:tcPr>
            <w:tcW w:w="207" w:type="pct"/>
            <w:tcBorders>
              <w:left w:val="single" w:sz="8" w:space="0" w:color="auto"/>
              <w:bottom w:val="single" w:sz="8" w:space="0" w:color="auto"/>
            </w:tcBorders>
            <w:shd w:val="clear" w:color="auto" w:fill="FFFFFF" w:themeFill="background1"/>
            <w:noWrap/>
            <w:vAlign w:val="center"/>
          </w:tcPr>
          <w:p w14:paraId="6CEC516B" w14:textId="222C3F75"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&lt;LOQ</w:t>
            </w:r>
          </w:p>
        </w:tc>
        <w:tc>
          <w:tcPr>
            <w:tcW w:w="178" w:type="pct"/>
            <w:tcBorders>
              <w:bottom w:val="single" w:sz="8" w:space="0" w:color="auto"/>
              <w:right w:val="single" w:sz="8" w:space="0" w:color="auto"/>
            </w:tcBorders>
            <w:shd w:val="clear" w:color="auto" w:fill="FFFFFF" w:themeFill="background1"/>
            <w:noWrap/>
            <w:vAlign w:val="center"/>
          </w:tcPr>
          <w:p w14:paraId="40FC5BB3" w14:textId="734A082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1.6</w:t>
            </w:r>
          </w:p>
        </w:tc>
        <w:tc>
          <w:tcPr>
            <w:tcW w:w="225" w:type="pct"/>
            <w:tcBorders>
              <w:left w:val="single" w:sz="8" w:space="0" w:color="auto"/>
              <w:bottom w:val="single" w:sz="8" w:space="0" w:color="auto"/>
            </w:tcBorders>
            <w:shd w:val="clear" w:color="auto" w:fill="FFFFFF" w:themeFill="background1"/>
            <w:noWrap/>
            <w:vAlign w:val="center"/>
          </w:tcPr>
          <w:p w14:paraId="2C56B62C" w14:textId="0730A274"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0.10</w:t>
            </w:r>
          </w:p>
        </w:tc>
        <w:tc>
          <w:tcPr>
            <w:tcW w:w="192" w:type="pct"/>
            <w:tcBorders>
              <w:bottom w:val="single" w:sz="8" w:space="0" w:color="auto"/>
              <w:right w:val="single" w:sz="18" w:space="0" w:color="auto"/>
            </w:tcBorders>
            <w:shd w:val="clear" w:color="auto" w:fill="FFFFFF" w:themeFill="background1"/>
            <w:noWrap/>
            <w:vAlign w:val="center"/>
          </w:tcPr>
          <w:p w14:paraId="15978F27" w14:textId="55F0DDF8"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1.5</w:t>
            </w:r>
          </w:p>
        </w:tc>
        <w:tc>
          <w:tcPr>
            <w:tcW w:w="355" w:type="pct"/>
            <w:gridSpan w:val="2"/>
            <w:tcBorders>
              <w:top w:val="nil"/>
              <w:left w:val="single" w:sz="18" w:space="0" w:color="auto"/>
            </w:tcBorders>
            <w:shd w:val="clear" w:color="auto" w:fill="auto"/>
            <w:noWrap/>
            <w:vAlign w:val="center"/>
          </w:tcPr>
          <w:p w14:paraId="725B847C" w14:textId="77777777" w:rsidR="00DE3112" w:rsidRPr="00191471" w:rsidRDefault="00DE3112" w:rsidP="00415A0F">
            <w:pPr>
              <w:spacing w:line="240" w:lineRule="auto"/>
              <w:ind w:firstLine="0"/>
              <w:jc w:val="center"/>
              <w:rPr>
                <w:sz w:val="18"/>
                <w:szCs w:val="18"/>
                <w:lang w:val="en-US"/>
              </w:rPr>
            </w:pPr>
          </w:p>
        </w:tc>
        <w:tc>
          <w:tcPr>
            <w:tcW w:w="207" w:type="pct"/>
            <w:tcBorders>
              <w:top w:val="nil"/>
            </w:tcBorders>
            <w:shd w:val="clear" w:color="auto" w:fill="auto"/>
            <w:noWrap/>
            <w:vAlign w:val="center"/>
          </w:tcPr>
          <w:p w14:paraId="3BF68787"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tcPr>
          <w:p w14:paraId="7BBA10E5" w14:textId="77777777" w:rsidR="00DE3112" w:rsidRPr="00191471" w:rsidRDefault="00DE3112" w:rsidP="00415A0F">
            <w:pPr>
              <w:spacing w:line="240" w:lineRule="auto"/>
              <w:ind w:firstLine="0"/>
              <w:jc w:val="center"/>
              <w:rPr>
                <w:sz w:val="18"/>
                <w:szCs w:val="18"/>
                <w:lang w:val="en-US"/>
              </w:rPr>
            </w:pPr>
          </w:p>
        </w:tc>
        <w:tc>
          <w:tcPr>
            <w:tcW w:w="238" w:type="pct"/>
            <w:tcBorders>
              <w:top w:val="nil"/>
            </w:tcBorders>
            <w:shd w:val="clear" w:color="auto" w:fill="auto"/>
            <w:noWrap/>
            <w:vAlign w:val="center"/>
          </w:tcPr>
          <w:p w14:paraId="2C270CA4"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tcPr>
          <w:p w14:paraId="711CB555"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tcPr>
          <w:p w14:paraId="75658233"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tcPr>
          <w:p w14:paraId="5240D656" w14:textId="77777777" w:rsidR="00DE3112" w:rsidRPr="00191471" w:rsidRDefault="00DE3112" w:rsidP="00415A0F">
            <w:pPr>
              <w:spacing w:line="240" w:lineRule="auto"/>
              <w:ind w:firstLine="0"/>
              <w:jc w:val="center"/>
              <w:rPr>
                <w:sz w:val="18"/>
                <w:szCs w:val="18"/>
                <w:lang w:val="en-US"/>
              </w:rPr>
            </w:pPr>
          </w:p>
        </w:tc>
        <w:tc>
          <w:tcPr>
            <w:tcW w:w="236" w:type="pct"/>
            <w:tcBorders>
              <w:top w:val="nil"/>
            </w:tcBorders>
            <w:shd w:val="clear" w:color="auto" w:fill="auto"/>
            <w:noWrap/>
            <w:vAlign w:val="center"/>
          </w:tcPr>
          <w:p w14:paraId="1C6B8C2B" w14:textId="77777777" w:rsidR="00DE3112" w:rsidRPr="00191471" w:rsidRDefault="00DE3112" w:rsidP="00415A0F">
            <w:pPr>
              <w:spacing w:line="240" w:lineRule="auto"/>
              <w:ind w:firstLine="0"/>
              <w:jc w:val="center"/>
              <w:rPr>
                <w:sz w:val="18"/>
                <w:szCs w:val="18"/>
                <w:lang w:val="en-US"/>
              </w:rPr>
            </w:pPr>
          </w:p>
        </w:tc>
      </w:tr>
      <w:tr w:rsidR="00837A49" w:rsidRPr="00191471" w14:paraId="176741AB" w14:textId="77777777" w:rsidTr="0063704D">
        <w:trPr>
          <w:trHeight w:val="300"/>
        </w:trPr>
        <w:tc>
          <w:tcPr>
            <w:tcW w:w="785" w:type="pct"/>
            <w:tcBorders>
              <w:top w:val="single" w:sz="8" w:space="0" w:color="auto"/>
              <w:left w:val="single" w:sz="18" w:space="0" w:color="auto"/>
              <w:right w:val="single" w:sz="8" w:space="0" w:color="auto"/>
            </w:tcBorders>
            <w:shd w:val="clear" w:color="auto" w:fill="FFFFFF" w:themeFill="background1"/>
            <w:noWrap/>
            <w:vAlign w:val="center"/>
            <w:hideMark/>
          </w:tcPr>
          <w:p w14:paraId="1CE8A095" w14:textId="4EB5F68D"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E</w:t>
            </w:r>
            <w:r w:rsidR="00837A49">
              <w:rPr>
                <w:b/>
                <w:bCs/>
                <w:color w:val="000000"/>
                <w:sz w:val="18"/>
                <w:szCs w:val="18"/>
                <w:lang w:val="en-US"/>
              </w:rPr>
              <w:t>mission factor</w:t>
            </w:r>
            <w:r>
              <w:rPr>
                <w:b/>
                <w:bCs/>
                <w:color w:val="000000"/>
                <w:sz w:val="18"/>
                <w:szCs w:val="18"/>
                <w:lang w:val="en-US"/>
              </w:rPr>
              <w:t xml:space="preserve">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359" w:type="pct"/>
            <w:tcBorders>
              <w:top w:val="single" w:sz="8" w:space="0" w:color="auto"/>
              <w:left w:val="single" w:sz="8" w:space="0" w:color="auto"/>
            </w:tcBorders>
            <w:shd w:val="clear" w:color="auto" w:fill="FFFFFF" w:themeFill="background1"/>
            <w:noWrap/>
            <w:vAlign w:val="center"/>
            <w:hideMark/>
          </w:tcPr>
          <w:p w14:paraId="236545F4" w14:textId="728CD9B2"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7" w:type="pct"/>
            <w:tcBorders>
              <w:top w:val="single" w:sz="8" w:space="0" w:color="auto"/>
            </w:tcBorders>
            <w:shd w:val="clear" w:color="auto" w:fill="FFFFFF" w:themeFill="background1"/>
            <w:noWrap/>
            <w:vAlign w:val="center"/>
            <w:hideMark/>
          </w:tcPr>
          <w:p w14:paraId="7F39629A" w14:textId="2BDA6236"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8" w:type="pct"/>
            <w:tcBorders>
              <w:top w:val="single" w:sz="8" w:space="0" w:color="auto"/>
              <w:right w:val="single" w:sz="8" w:space="0" w:color="auto"/>
            </w:tcBorders>
            <w:shd w:val="clear" w:color="auto" w:fill="FFFFFF" w:themeFill="background1"/>
            <w:noWrap/>
            <w:vAlign w:val="center"/>
            <w:hideMark/>
          </w:tcPr>
          <w:p w14:paraId="57889A4A" w14:textId="54A4356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63" w:type="pct"/>
            <w:tcBorders>
              <w:top w:val="single" w:sz="8" w:space="0" w:color="auto"/>
              <w:left w:val="single" w:sz="8" w:space="0" w:color="auto"/>
            </w:tcBorders>
            <w:shd w:val="clear" w:color="auto" w:fill="FFFFFF" w:themeFill="background1"/>
            <w:noWrap/>
            <w:vAlign w:val="center"/>
            <w:hideMark/>
          </w:tcPr>
          <w:p w14:paraId="2E93FBE6" w14:textId="34F1E97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0.52</w:t>
            </w:r>
          </w:p>
        </w:tc>
        <w:tc>
          <w:tcPr>
            <w:tcW w:w="207" w:type="pct"/>
            <w:tcBorders>
              <w:top w:val="single" w:sz="8" w:space="0" w:color="auto"/>
            </w:tcBorders>
            <w:shd w:val="clear" w:color="auto" w:fill="FFFFFF" w:themeFill="background1"/>
            <w:noWrap/>
            <w:vAlign w:val="center"/>
            <w:hideMark/>
          </w:tcPr>
          <w:p w14:paraId="7E33796C" w14:textId="0803E71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0.75</w:t>
            </w:r>
          </w:p>
        </w:tc>
        <w:tc>
          <w:tcPr>
            <w:tcW w:w="207" w:type="pct"/>
            <w:tcBorders>
              <w:top w:val="single" w:sz="8" w:space="0" w:color="auto"/>
            </w:tcBorders>
            <w:shd w:val="clear" w:color="auto" w:fill="FFFFFF" w:themeFill="background1"/>
            <w:noWrap/>
            <w:vAlign w:val="center"/>
            <w:hideMark/>
          </w:tcPr>
          <w:p w14:paraId="17C62065" w14:textId="74F123D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0.08</w:t>
            </w:r>
          </w:p>
        </w:tc>
        <w:tc>
          <w:tcPr>
            <w:tcW w:w="178" w:type="pct"/>
            <w:tcBorders>
              <w:top w:val="single" w:sz="8" w:space="0" w:color="auto"/>
              <w:right w:val="single" w:sz="8" w:space="0" w:color="auto"/>
            </w:tcBorders>
            <w:shd w:val="clear" w:color="auto" w:fill="FFFFFF" w:themeFill="background1"/>
            <w:noWrap/>
            <w:vAlign w:val="center"/>
            <w:hideMark/>
          </w:tcPr>
          <w:p w14:paraId="26D5756B" w14:textId="3DC3E9C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1.2</w:t>
            </w:r>
          </w:p>
        </w:tc>
        <w:tc>
          <w:tcPr>
            <w:tcW w:w="207" w:type="pct"/>
            <w:tcBorders>
              <w:top w:val="single" w:sz="8" w:space="0" w:color="auto"/>
              <w:left w:val="single" w:sz="8" w:space="0" w:color="auto"/>
            </w:tcBorders>
            <w:shd w:val="clear" w:color="auto" w:fill="FFFFFF" w:themeFill="background1"/>
            <w:noWrap/>
            <w:vAlign w:val="center"/>
            <w:hideMark/>
          </w:tcPr>
          <w:p w14:paraId="66066296" w14:textId="0E4A18D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78" w:type="pct"/>
            <w:tcBorders>
              <w:top w:val="single" w:sz="8" w:space="0" w:color="auto"/>
              <w:right w:val="single" w:sz="8" w:space="0" w:color="auto"/>
            </w:tcBorders>
            <w:shd w:val="clear" w:color="auto" w:fill="FFFFFF" w:themeFill="background1"/>
            <w:noWrap/>
            <w:vAlign w:val="center"/>
            <w:hideMark/>
          </w:tcPr>
          <w:p w14:paraId="1E00F0BB" w14:textId="7E5741F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0.90</w:t>
            </w:r>
          </w:p>
        </w:tc>
        <w:tc>
          <w:tcPr>
            <w:tcW w:w="225" w:type="pct"/>
            <w:tcBorders>
              <w:top w:val="single" w:sz="8" w:space="0" w:color="auto"/>
              <w:left w:val="single" w:sz="8" w:space="0" w:color="auto"/>
            </w:tcBorders>
            <w:shd w:val="clear" w:color="auto" w:fill="FFFFFF" w:themeFill="background1"/>
            <w:noWrap/>
            <w:vAlign w:val="center"/>
            <w:hideMark/>
          </w:tcPr>
          <w:p w14:paraId="2520006A" w14:textId="74B161C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192" w:type="pct"/>
            <w:tcBorders>
              <w:top w:val="single" w:sz="8" w:space="0" w:color="auto"/>
              <w:right w:val="single" w:sz="18" w:space="0" w:color="auto"/>
            </w:tcBorders>
            <w:shd w:val="clear" w:color="auto" w:fill="FFFFFF" w:themeFill="background1"/>
            <w:noWrap/>
            <w:vAlign w:val="center"/>
            <w:hideMark/>
          </w:tcPr>
          <w:p w14:paraId="57BCAB1D" w14:textId="35B99C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6.2</w:t>
            </w:r>
          </w:p>
        </w:tc>
        <w:tc>
          <w:tcPr>
            <w:tcW w:w="355" w:type="pct"/>
            <w:gridSpan w:val="2"/>
            <w:tcBorders>
              <w:top w:val="nil"/>
              <w:left w:val="single" w:sz="18" w:space="0" w:color="auto"/>
            </w:tcBorders>
            <w:shd w:val="clear" w:color="auto" w:fill="auto"/>
            <w:noWrap/>
            <w:vAlign w:val="center"/>
            <w:hideMark/>
          </w:tcPr>
          <w:p w14:paraId="403600E7" w14:textId="77777777" w:rsidR="00DE3112" w:rsidRPr="00191471" w:rsidRDefault="00DE3112" w:rsidP="00415A0F">
            <w:pPr>
              <w:spacing w:line="240" w:lineRule="auto"/>
              <w:ind w:firstLine="0"/>
              <w:jc w:val="center"/>
              <w:rPr>
                <w:sz w:val="18"/>
                <w:szCs w:val="18"/>
                <w:lang w:val="en-US"/>
              </w:rPr>
            </w:pPr>
          </w:p>
        </w:tc>
        <w:tc>
          <w:tcPr>
            <w:tcW w:w="207" w:type="pct"/>
            <w:tcBorders>
              <w:top w:val="nil"/>
            </w:tcBorders>
            <w:shd w:val="clear" w:color="auto" w:fill="auto"/>
            <w:noWrap/>
            <w:vAlign w:val="center"/>
            <w:hideMark/>
          </w:tcPr>
          <w:p w14:paraId="72CD62C6"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4C53435C" w14:textId="77777777" w:rsidR="00DE3112" w:rsidRPr="00191471" w:rsidRDefault="00DE3112" w:rsidP="00415A0F">
            <w:pPr>
              <w:spacing w:line="240" w:lineRule="auto"/>
              <w:ind w:firstLine="0"/>
              <w:jc w:val="center"/>
              <w:rPr>
                <w:sz w:val="18"/>
                <w:szCs w:val="18"/>
                <w:lang w:val="en-US"/>
              </w:rPr>
            </w:pPr>
          </w:p>
        </w:tc>
        <w:tc>
          <w:tcPr>
            <w:tcW w:w="238" w:type="pct"/>
            <w:tcBorders>
              <w:top w:val="nil"/>
            </w:tcBorders>
            <w:shd w:val="clear" w:color="auto" w:fill="auto"/>
            <w:noWrap/>
            <w:vAlign w:val="center"/>
            <w:hideMark/>
          </w:tcPr>
          <w:p w14:paraId="314BFCF6"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4B34295B"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2B23668B"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0821BE36" w14:textId="77777777" w:rsidR="00DE3112" w:rsidRPr="00191471" w:rsidRDefault="00DE3112" w:rsidP="00415A0F">
            <w:pPr>
              <w:spacing w:line="240" w:lineRule="auto"/>
              <w:ind w:firstLine="0"/>
              <w:jc w:val="center"/>
              <w:rPr>
                <w:sz w:val="18"/>
                <w:szCs w:val="18"/>
                <w:lang w:val="en-US"/>
              </w:rPr>
            </w:pPr>
          </w:p>
        </w:tc>
        <w:tc>
          <w:tcPr>
            <w:tcW w:w="236" w:type="pct"/>
            <w:tcBorders>
              <w:top w:val="nil"/>
            </w:tcBorders>
            <w:shd w:val="clear" w:color="auto" w:fill="auto"/>
            <w:noWrap/>
            <w:vAlign w:val="center"/>
            <w:hideMark/>
          </w:tcPr>
          <w:p w14:paraId="118ADDAF" w14:textId="77777777" w:rsidR="00DE3112" w:rsidRPr="00191471" w:rsidRDefault="00DE3112" w:rsidP="00415A0F">
            <w:pPr>
              <w:spacing w:line="240" w:lineRule="auto"/>
              <w:ind w:firstLine="0"/>
              <w:jc w:val="center"/>
              <w:rPr>
                <w:sz w:val="18"/>
                <w:szCs w:val="18"/>
                <w:lang w:val="en-US"/>
              </w:rPr>
            </w:pPr>
          </w:p>
        </w:tc>
      </w:tr>
      <w:tr w:rsidR="00837A49" w:rsidRPr="00191471" w14:paraId="510A39B7" w14:textId="77777777" w:rsidTr="0063704D">
        <w:trPr>
          <w:trHeight w:val="300"/>
        </w:trPr>
        <w:tc>
          <w:tcPr>
            <w:tcW w:w="785" w:type="pct"/>
            <w:tcBorders>
              <w:left w:val="single" w:sz="18" w:space="0" w:color="auto"/>
              <w:bottom w:val="single" w:sz="8" w:space="0" w:color="auto"/>
              <w:right w:val="single" w:sz="8" w:space="0" w:color="auto"/>
            </w:tcBorders>
            <w:shd w:val="clear" w:color="auto" w:fill="FFFFFF" w:themeFill="background1"/>
            <w:noWrap/>
            <w:vAlign w:val="center"/>
            <w:hideMark/>
          </w:tcPr>
          <w:p w14:paraId="3B270E76" w14:textId="7D5CE3F9"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sidR="00837A49">
              <w:rPr>
                <w:b/>
                <w:bCs/>
                <w:color w:val="000000"/>
                <w:sz w:val="18"/>
                <w:szCs w:val="18"/>
                <w:lang w:val="en-US"/>
              </w:rPr>
              <w:t>mission factor</w:t>
            </w:r>
            <w:r>
              <w:rPr>
                <w:b/>
                <w:bCs/>
                <w:color w:val="000000"/>
                <w:sz w:val="18"/>
                <w:szCs w:val="18"/>
                <w:lang w:val="en-US"/>
              </w:rPr>
              <w:t xml:space="preserve">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 xml:space="preserve">g </w:t>
            </w:r>
            <w:r w:rsidR="00837A49">
              <w:rPr>
                <w:b/>
                <w:bCs/>
                <w:color w:val="000000"/>
                <w:sz w:val="18"/>
                <w:szCs w:val="18"/>
                <w:lang w:val="en-US"/>
              </w:rPr>
              <w:t xml:space="preserve">TEQ </w:t>
            </w:r>
            <w:r w:rsidRPr="00191471">
              <w:rPr>
                <w:b/>
                <w:bCs/>
                <w:color w:val="000000"/>
                <w:sz w:val="18"/>
                <w:szCs w:val="18"/>
                <w:lang w:val="en-US"/>
              </w:rPr>
              <w:t>tonne</w:t>
            </w:r>
            <w:r w:rsidRPr="00191471">
              <w:rPr>
                <w:b/>
                <w:bCs/>
                <w:color w:val="000000"/>
                <w:sz w:val="18"/>
                <w:szCs w:val="18"/>
                <w:vertAlign w:val="superscript"/>
                <w:lang w:val="en-US"/>
              </w:rPr>
              <w:t>-1</w:t>
            </w:r>
            <w:r w:rsidRPr="00191471">
              <w:rPr>
                <w:b/>
                <w:bCs/>
                <w:color w:val="000000"/>
                <w:sz w:val="18"/>
                <w:szCs w:val="18"/>
                <w:lang w:val="en-US"/>
              </w:rPr>
              <w:t>)</w:t>
            </w:r>
          </w:p>
        </w:tc>
        <w:tc>
          <w:tcPr>
            <w:tcW w:w="359" w:type="pct"/>
            <w:tcBorders>
              <w:left w:val="single" w:sz="8" w:space="0" w:color="auto"/>
              <w:bottom w:val="single" w:sz="8" w:space="0" w:color="auto"/>
            </w:tcBorders>
            <w:shd w:val="clear" w:color="auto" w:fill="FFFFFF" w:themeFill="background1"/>
            <w:noWrap/>
            <w:vAlign w:val="center"/>
            <w:hideMark/>
          </w:tcPr>
          <w:p w14:paraId="64628C0C" w14:textId="15D2661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7" w:type="pct"/>
            <w:tcBorders>
              <w:bottom w:val="single" w:sz="8" w:space="0" w:color="auto"/>
            </w:tcBorders>
            <w:shd w:val="clear" w:color="auto" w:fill="FFFFFF" w:themeFill="background1"/>
            <w:noWrap/>
            <w:vAlign w:val="center"/>
            <w:hideMark/>
          </w:tcPr>
          <w:p w14:paraId="33A397A1" w14:textId="6F3D8583"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8" w:type="pct"/>
            <w:tcBorders>
              <w:bottom w:val="single" w:sz="8" w:space="0" w:color="auto"/>
              <w:right w:val="single" w:sz="8" w:space="0" w:color="auto"/>
            </w:tcBorders>
            <w:shd w:val="clear" w:color="auto" w:fill="FFFFFF" w:themeFill="background1"/>
            <w:noWrap/>
            <w:vAlign w:val="center"/>
            <w:hideMark/>
          </w:tcPr>
          <w:p w14:paraId="25FCCB37" w14:textId="4853AAF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63" w:type="pct"/>
            <w:tcBorders>
              <w:left w:val="single" w:sz="8" w:space="0" w:color="auto"/>
              <w:bottom w:val="single" w:sz="8" w:space="0" w:color="auto"/>
            </w:tcBorders>
            <w:shd w:val="clear" w:color="auto" w:fill="FFFFFF" w:themeFill="background1"/>
            <w:noWrap/>
            <w:vAlign w:val="center"/>
            <w:hideMark/>
          </w:tcPr>
          <w:p w14:paraId="6E0CBAA5" w14:textId="5E29F71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07" w:type="pct"/>
            <w:tcBorders>
              <w:bottom w:val="single" w:sz="8" w:space="0" w:color="auto"/>
            </w:tcBorders>
            <w:shd w:val="clear" w:color="auto" w:fill="FFFFFF" w:themeFill="background1"/>
            <w:noWrap/>
            <w:vAlign w:val="center"/>
            <w:hideMark/>
          </w:tcPr>
          <w:p w14:paraId="79613896" w14:textId="0B23628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0.04</w:t>
            </w:r>
          </w:p>
        </w:tc>
        <w:tc>
          <w:tcPr>
            <w:tcW w:w="207" w:type="pct"/>
            <w:tcBorders>
              <w:bottom w:val="single" w:sz="8" w:space="0" w:color="auto"/>
            </w:tcBorders>
            <w:shd w:val="clear" w:color="auto" w:fill="FFFFFF" w:themeFill="background1"/>
            <w:noWrap/>
            <w:vAlign w:val="center"/>
            <w:hideMark/>
          </w:tcPr>
          <w:p w14:paraId="21C4BB05" w14:textId="6C5B41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0.004</w:t>
            </w:r>
          </w:p>
        </w:tc>
        <w:tc>
          <w:tcPr>
            <w:tcW w:w="178" w:type="pct"/>
            <w:tcBorders>
              <w:bottom w:val="single" w:sz="8" w:space="0" w:color="auto"/>
              <w:right w:val="single" w:sz="8" w:space="0" w:color="auto"/>
            </w:tcBorders>
            <w:shd w:val="clear" w:color="auto" w:fill="FFFFFF" w:themeFill="background1"/>
            <w:noWrap/>
            <w:vAlign w:val="center"/>
            <w:hideMark/>
          </w:tcPr>
          <w:p w14:paraId="13477148" w14:textId="2A8A1A05"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0.07</w:t>
            </w:r>
          </w:p>
        </w:tc>
        <w:tc>
          <w:tcPr>
            <w:tcW w:w="207" w:type="pct"/>
            <w:tcBorders>
              <w:left w:val="single" w:sz="8" w:space="0" w:color="auto"/>
              <w:bottom w:val="single" w:sz="8" w:space="0" w:color="auto"/>
            </w:tcBorders>
            <w:shd w:val="clear" w:color="auto" w:fill="FFFFFF" w:themeFill="background1"/>
            <w:noWrap/>
            <w:vAlign w:val="center"/>
            <w:hideMark/>
          </w:tcPr>
          <w:p w14:paraId="36D18F0E" w14:textId="520F65D0"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78" w:type="pct"/>
            <w:tcBorders>
              <w:bottom w:val="single" w:sz="8" w:space="0" w:color="auto"/>
              <w:right w:val="single" w:sz="8" w:space="0" w:color="auto"/>
            </w:tcBorders>
            <w:shd w:val="clear" w:color="auto" w:fill="FFFFFF" w:themeFill="background1"/>
            <w:noWrap/>
            <w:vAlign w:val="center"/>
            <w:hideMark/>
          </w:tcPr>
          <w:p w14:paraId="2069D2E5" w14:textId="2B70A8B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0.09</w:t>
            </w:r>
          </w:p>
        </w:tc>
        <w:tc>
          <w:tcPr>
            <w:tcW w:w="225" w:type="pct"/>
            <w:tcBorders>
              <w:left w:val="single" w:sz="8" w:space="0" w:color="auto"/>
              <w:bottom w:val="single" w:sz="8" w:space="0" w:color="auto"/>
            </w:tcBorders>
            <w:shd w:val="clear" w:color="auto" w:fill="FFFFFF" w:themeFill="background1"/>
            <w:noWrap/>
            <w:vAlign w:val="center"/>
            <w:hideMark/>
          </w:tcPr>
          <w:p w14:paraId="16CC679F" w14:textId="14ED76B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0.002</w:t>
            </w:r>
          </w:p>
        </w:tc>
        <w:tc>
          <w:tcPr>
            <w:tcW w:w="192" w:type="pct"/>
            <w:tcBorders>
              <w:bottom w:val="single" w:sz="8" w:space="0" w:color="auto"/>
              <w:right w:val="single" w:sz="18" w:space="0" w:color="auto"/>
            </w:tcBorders>
            <w:shd w:val="clear" w:color="auto" w:fill="FFFFFF" w:themeFill="background1"/>
            <w:noWrap/>
            <w:vAlign w:val="center"/>
            <w:hideMark/>
          </w:tcPr>
          <w:p w14:paraId="3AAFFCBA" w14:textId="17C2AD2D"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0.45</w:t>
            </w:r>
          </w:p>
        </w:tc>
        <w:tc>
          <w:tcPr>
            <w:tcW w:w="355" w:type="pct"/>
            <w:gridSpan w:val="2"/>
            <w:tcBorders>
              <w:top w:val="nil"/>
              <w:left w:val="single" w:sz="18" w:space="0" w:color="auto"/>
            </w:tcBorders>
            <w:shd w:val="clear" w:color="auto" w:fill="auto"/>
            <w:noWrap/>
            <w:vAlign w:val="center"/>
            <w:hideMark/>
          </w:tcPr>
          <w:p w14:paraId="0AD5B077" w14:textId="77777777" w:rsidR="00DE3112" w:rsidRPr="00191471" w:rsidRDefault="00DE3112" w:rsidP="00415A0F">
            <w:pPr>
              <w:spacing w:line="240" w:lineRule="auto"/>
              <w:ind w:firstLine="0"/>
              <w:jc w:val="center"/>
              <w:rPr>
                <w:sz w:val="18"/>
                <w:szCs w:val="18"/>
                <w:lang w:val="en-US"/>
              </w:rPr>
            </w:pPr>
          </w:p>
        </w:tc>
        <w:tc>
          <w:tcPr>
            <w:tcW w:w="207" w:type="pct"/>
            <w:tcBorders>
              <w:top w:val="nil"/>
            </w:tcBorders>
            <w:shd w:val="clear" w:color="auto" w:fill="auto"/>
            <w:noWrap/>
            <w:vAlign w:val="center"/>
            <w:hideMark/>
          </w:tcPr>
          <w:p w14:paraId="42DF7B2E" w14:textId="77777777" w:rsidR="00DE3112" w:rsidRPr="00191471" w:rsidRDefault="00DE3112" w:rsidP="00415A0F">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12856529" w14:textId="77777777" w:rsidR="00DE3112" w:rsidRPr="00191471" w:rsidRDefault="00DE3112" w:rsidP="00415A0F">
            <w:pPr>
              <w:spacing w:line="240" w:lineRule="auto"/>
              <w:ind w:firstLine="0"/>
              <w:jc w:val="center"/>
              <w:rPr>
                <w:sz w:val="18"/>
                <w:szCs w:val="18"/>
                <w:lang w:val="en-US"/>
              </w:rPr>
            </w:pPr>
          </w:p>
        </w:tc>
        <w:tc>
          <w:tcPr>
            <w:tcW w:w="238" w:type="pct"/>
            <w:tcBorders>
              <w:top w:val="nil"/>
            </w:tcBorders>
            <w:shd w:val="clear" w:color="auto" w:fill="auto"/>
            <w:noWrap/>
            <w:vAlign w:val="center"/>
            <w:hideMark/>
          </w:tcPr>
          <w:p w14:paraId="22869A62"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20DD55D4" w14:textId="77777777" w:rsidR="00DE3112" w:rsidRPr="00191471" w:rsidRDefault="00DE3112" w:rsidP="00415A0F">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663270A4" w14:textId="77777777" w:rsidR="00DE3112" w:rsidRPr="00191471" w:rsidRDefault="00DE3112" w:rsidP="00415A0F">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3818407C" w14:textId="77777777" w:rsidR="00DE3112" w:rsidRPr="00191471" w:rsidRDefault="00DE3112" w:rsidP="00415A0F">
            <w:pPr>
              <w:spacing w:line="240" w:lineRule="auto"/>
              <w:ind w:firstLine="0"/>
              <w:jc w:val="center"/>
              <w:rPr>
                <w:sz w:val="18"/>
                <w:szCs w:val="18"/>
                <w:lang w:val="en-US"/>
              </w:rPr>
            </w:pPr>
          </w:p>
        </w:tc>
        <w:tc>
          <w:tcPr>
            <w:tcW w:w="236" w:type="pct"/>
            <w:tcBorders>
              <w:top w:val="nil"/>
            </w:tcBorders>
            <w:shd w:val="clear" w:color="auto" w:fill="auto"/>
            <w:noWrap/>
            <w:vAlign w:val="center"/>
            <w:hideMark/>
          </w:tcPr>
          <w:p w14:paraId="156EA705" w14:textId="77777777" w:rsidR="00DE3112" w:rsidRPr="00191471" w:rsidRDefault="00DE3112" w:rsidP="00415A0F">
            <w:pPr>
              <w:spacing w:line="240" w:lineRule="auto"/>
              <w:ind w:firstLine="0"/>
              <w:jc w:val="center"/>
              <w:rPr>
                <w:sz w:val="18"/>
                <w:szCs w:val="18"/>
                <w:lang w:val="en-US"/>
              </w:rPr>
            </w:pPr>
          </w:p>
        </w:tc>
      </w:tr>
      <w:tr w:rsidR="00837A49" w:rsidRPr="00191471" w14:paraId="4F22475B" w14:textId="77777777" w:rsidTr="0063704D">
        <w:trPr>
          <w:trHeight w:val="290"/>
        </w:trPr>
        <w:tc>
          <w:tcPr>
            <w:tcW w:w="785" w:type="pct"/>
            <w:tcBorders>
              <w:top w:val="single" w:sz="8" w:space="0" w:color="auto"/>
              <w:left w:val="single" w:sz="18" w:space="0" w:color="auto"/>
              <w:right w:val="single" w:sz="8" w:space="0" w:color="auto"/>
            </w:tcBorders>
            <w:shd w:val="clear" w:color="auto" w:fill="FFFFFF" w:themeFill="background1"/>
            <w:noWrap/>
            <w:vAlign w:val="center"/>
            <w:hideMark/>
          </w:tcPr>
          <w:p w14:paraId="28C418BF"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Particles (%)</w:t>
            </w:r>
          </w:p>
        </w:tc>
        <w:tc>
          <w:tcPr>
            <w:tcW w:w="359" w:type="pct"/>
            <w:tcBorders>
              <w:top w:val="single" w:sz="8" w:space="0" w:color="auto"/>
              <w:left w:val="single" w:sz="8" w:space="0" w:color="auto"/>
              <w:bottom w:val="nil"/>
            </w:tcBorders>
            <w:shd w:val="clear" w:color="auto" w:fill="FFFFFF" w:themeFill="background1"/>
            <w:noWrap/>
            <w:vAlign w:val="center"/>
            <w:hideMark/>
          </w:tcPr>
          <w:p w14:paraId="05F61548" w14:textId="48593DF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7" w:type="pct"/>
            <w:tcBorders>
              <w:top w:val="single" w:sz="8" w:space="0" w:color="auto"/>
              <w:bottom w:val="nil"/>
            </w:tcBorders>
            <w:shd w:val="clear" w:color="auto" w:fill="FFFFFF" w:themeFill="background1"/>
            <w:noWrap/>
            <w:vAlign w:val="center"/>
            <w:hideMark/>
          </w:tcPr>
          <w:p w14:paraId="4C9B1FFB" w14:textId="719E458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8" w:type="pct"/>
            <w:tcBorders>
              <w:top w:val="single" w:sz="8" w:space="0" w:color="auto"/>
              <w:bottom w:val="nil"/>
              <w:right w:val="single" w:sz="8" w:space="0" w:color="auto"/>
            </w:tcBorders>
            <w:shd w:val="clear" w:color="auto" w:fill="FFFFFF" w:themeFill="background1"/>
            <w:noWrap/>
            <w:vAlign w:val="center"/>
            <w:hideMark/>
          </w:tcPr>
          <w:p w14:paraId="7626BC31" w14:textId="76F8F8B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63" w:type="pct"/>
            <w:tcBorders>
              <w:top w:val="single" w:sz="8" w:space="0" w:color="auto"/>
              <w:left w:val="single" w:sz="8" w:space="0" w:color="auto"/>
              <w:bottom w:val="nil"/>
            </w:tcBorders>
            <w:shd w:val="clear" w:color="auto" w:fill="FFFFFF" w:themeFill="background1"/>
            <w:noWrap/>
            <w:vAlign w:val="center"/>
            <w:hideMark/>
          </w:tcPr>
          <w:p w14:paraId="470EA61A" w14:textId="42303AA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7" w:type="pct"/>
            <w:tcBorders>
              <w:top w:val="single" w:sz="8" w:space="0" w:color="auto"/>
              <w:bottom w:val="nil"/>
            </w:tcBorders>
            <w:shd w:val="clear" w:color="auto" w:fill="FFFFFF" w:themeFill="background1"/>
            <w:noWrap/>
            <w:vAlign w:val="center"/>
            <w:hideMark/>
          </w:tcPr>
          <w:p w14:paraId="1807087E" w14:textId="6DEC6CC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7" w:type="pct"/>
            <w:tcBorders>
              <w:top w:val="single" w:sz="8" w:space="0" w:color="auto"/>
              <w:bottom w:val="nil"/>
            </w:tcBorders>
            <w:shd w:val="clear" w:color="auto" w:fill="FFFFFF" w:themeFill="background1"/>
            <w:noWrap/>
            <w:vAlign w:val="center"/>
            <w:hideMark/>
          </w:tcPr>
          <w:p w14:paraId="60DD8377" w14:textId="1BCA95E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178" w:type="pct"/>
            <w:tcBorders>
              <w:top w:val="single" w:sz="8" w:space="0" w:color="auto"/>
              <w:bottom w:val="nil"/>
              <w:right w:val="single" w:sz="8" w:space="0" w:color="auto"/>
            </w:tcBorders>
            <w:shd w:val="clear" w:color="auto" w:fill="FFFFFF" w:themeFill="background1"/>
            <w:noWrap/>
            <w:vAlign w:val="center"/>
            <w:hideMark/>
          </w:tcPr>
          <w:p w14:paraId="2D096730" w14:textId="66FBC42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7" w:type="pct"/>
            <w:tcBorders>
              <w:top w:val="single" w:sz="8" w:space="0" w:color="auto"/>
              <w:left w:val="single" w:sz="8" w:space="0" w:color="auto"/>
              <w:bottom w:val="nil"/>
            </w:tcBorders>
            <w:shd w:val="clear" w:color="auto" w:fill="FFFFFF" w:themeFill="background1"/>
            <w:noWrap/>
            <w:vAlign w:val="center"/>
            <w:hideMark/>
          </w:tcPr>
          <w:p w14:paraId="5CC8790C" w14:textId="453F081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8" w:type="pct"/>
            <w:tcBorders>
              <w:top w:val="single" w:sz="8" w:space="0" w:color="auto"/>
              <w:bottom w:val="nil"/>
              <w:right w:val="single" w:sz="8" w:space="0" w:color="auto"/>
            </w:tcBorders>
            <w:shd w:val="clear" w:color="auto" w:fill="FFFFFF" w:themeFill="background1"/>
            <w:noWrap/>
            <w:vAlign w:val="center"/>
            <w:hideMark/>
          </w:tcPr>
          <w:p w14:paraId="11D8AEAF" w14:textId="16BBF1D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77</w:t>
            </w:r>
          </w:p>
        </w:tc>
        <w:tc>
          <w:tcPr>
            <w:tcW w:w="225" w:type="pct"/>
            <w:tcBorders>
              <w:top w:val="single" w:sz="8" w:space="0" w:color="auto"/>
              <w:left w:val="single" w:sz="8" w:space="0" w:color="auto"/>
              <w:bottom w:val="nil"/>
            </w:tcBorders>
            <w:shd w:val="clear" w:color="auto" w:fill="FFFFFF" w:themeFill="background1"/>
            <w:noWrap/>
            <w:vAlign w:val="center"/>
            <w:hideMark/>
          </w:tcPr>
          <w:p w14:paraId="40B22393" w14:textId="65B27785"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192" w:type="pct"/>
            <w:tcBorders>
              <w:top w:val="single" w:sz="8" w:space="0" w:color="auto"/>
              <w:bottom w:val="nil"/>
              <w:right w:val="single" w:sz="18" w:space="0" w:color="auto"/>
            </w:tcBorders>
            <w:shd w:val="clear" w:color="auto" w:fill="FFFFFF" w:themeFill="background1"/>
            <w:noWrap/>
            <w:vAlign w:val="center"/>
            <w:hideMark/>
          </w:tcPr>
          <w:p w14:paraId="0D0B9A7E" w14:textId="3A6067C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86</w:t>
            </w:r>
          </w:p>
        </w:tc>
        <w:tc>
          <w:tcPr>
            <w:tcW w:w="355" w:type="pct"/>
            <w:gridSpan w:val="2"/>
            <w:tcBorders>
              <w:top w:val="nil"/>
              <w:left w:val="single" w:sz="18" w:space="0" w:color="auto"/>
            </w:tcBorders>
            <w:shd w:val="clear" w:color="auto" w:fill="auto"/>
            <w:noWrap/>
            <w:vAlign w:val="center"/>
            <w:hideMark/>
          </w:tcPr>
          <w:p w14:paraId="5BD74446" w14:textId="77777777" w:rsidR="00DE3112" w:rsidRPr="00191471" w:rsidRDefault="00DE3112" w:rsidP="009910F3">
            <w:pPr>
              <w:spacing w:line="240" w:lineRule="auto"/>
              <w:ind w:firstLine="0"/>
              <w:jc w:val="center"/>
              <w:rPr>
                <w:sz w:val="18"/>
                <w:szCs w:val="18"/>
                <w:lang w:val="en-US"/>
              </w:rPr>
            </w:pPr>
          </w:p>
        </w:tc>
        <w:tc>
          <w:tcPr>
            <w:tcW w:w="207" w:type="pct"/>
            <w:tcBorders>
              <w:top w:val="nil"/>
            </w:tcBorders>
            <w:shd w:val="clear" w:color="auto" w:fill="auto"/>
            <w:noWrap/>
            <w:vAlign w:val="center"/>
            <w:hideMark/>
          </w:tcPr>
          <w:p w14:paraId="6C630AE4" w14:textId="77777777" w:rsidR="00DE3112" w:rsidRPr="00191471" w:rsidRDefault="00DE3112" w:rsidP="009910F3">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2EA5C863" w14:textId="77777777" w:rsidR="00DE3112" w:rsidRPr="00191471" w:rsidRDefault="00DE3112" w:rsidP="009910F3">
            <w:pPr>
              <w:spacing w:line="240" w:lineRule="auto"/>
              <w:ind w:firstLine="0"/>
              <w:jc w:val="center"/>
              <w:rPr>
                <w:sz w:val="18"/>
                <w:szCs w:val="18"/>
                <w:lang w:val="en-US"/>
              </w:rPr>
            </w:pPr>
          </w:p>
        </w:tc>
        <w:tc>
          <w:tcPr>
            <w:tcW w:w="238" w:type="pct"/>
            <w:tcBorders>
              <w:top w:val="nil"/>
            </w:tcBorders>
            <w:shd w:val="clear" w:color="auto" w:fill="auto"/>
            <w:noWrap/>
            <w:vAlign w:val="center"/>
            <w:hideMark/>
          </w:tcPr>
          <w:p w14:paraId="290545AC" w14:textId="77777777" w:rsidR="00DE3112" w:rsidRPr="00191471" w:rsidRDefault="00DE3112" w:rsidP="009910F3">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4A4EAACE" w14:textId="77777777" w:rsidR="00DE3112" w:rsidRPr="00191471" w:rsidRDefault="00DE3112" w:rsidP="009910F3">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46FB7A13" w14:textId="77777777" w:rsidR="00DE3112" w:rsidRPr="00191471" w:rsidRDefault="00DE3112" w:rsidP="009910F3">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3887118E" w14:textId="77777777" w:rsidR="00DE3112" w:rsidRPr="00191471" w:rsidRDefault="00DE3112" w:rsidP="009910F3">
            <w:pPr>
              <w:spacing w:line="240" w:lineRule="auto"/>
              <w:ind w:firstLine="0"/>
              <w:jc w:val="center"/>
              <w:rPr>
                <w:sz w:val="18"/>
                <w:szCs w:val="18"/>
                <w:lang w:val="en-US"/>
              </w:rPr>
            </w:pPr>
          </w:p>
        </w:tc>
        <w:tc>
          <w:tcPr>
            <w:tcW w:w="236" w:type="pct"/>
            <w:tcBorders>
              <w:top w:val="nil"/>
              <w:bottom w:val="nil"/>
            </w:tcBorders>
            <w:shd w:val="clear" w:color="auto" w:fill="auto"/>
            <w:noWrap/>
            <w:vAlign w:val="center"/>
            <w:hideMark/>
          </w:tcPr>
          <w:p w14:paraId="30B94895" w14:textId="77777777" w:rsidR="00DE3112" w:rsidRPr="00191471" w:rsidRDefault="00DE3112" w:rsidP="009910F3">
            <w:pPr>
              <w:spacing w:line="240" w:lineRule="auto"/>
              <w:ind w:firstLine="0"/>
              <w:jc w:val="center"/>
              <w:rPr>
                <w:sz w:val="18"/>
                <w:szCs w:val="18"/>
                <w:lang w:val="en-US"/>
              </w:rPr>
            </w:pPr>
          </w:p>
        </w:tc>
      </w:tr>
      <w:tr w:rsidR="00837A49" w:rsidRPr="00191471" w14:paraId="685493CD" w14:textId="77777777" w:rsidTr="0063704D">
        <w:trPr>
          <w:trHeight w:val="300"/>
        </w:trPr>
        <w:tc>
          <w:tcPr>
            <w:tcW w:w="785" w:type="pct"/>
            <w:tcBorders>
              <w:left w:val="single" w:sz="18" w:space="0" w:color="auto"/>
              <w:bottom w:val="single" w:sz="18" w:space="0" w:color="auto"/>
              <w:right w:val="single" w:sz="8" w:space="0" w:color="auto"/>
            </w:tcBorders>
            <w:shd w:val="clear" w:color="auto" w:fill="FFFFFF" w:themeFill="background1"/>
            <w:noWrap/>
            <w:vAlign w:val="center"/>
            <w:hideMark/>
          </w:tcPr>
          <w:p w14:paraId="4DA77BEA"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Gaseous (%)</w:t>
            </w:r>
          </w:p>
        </w:tc>
        <w:tc>
          <w:tcPr>
            <w:tcW w:w="359" w:type="pct"/>
            <w:tcBorders>
              <w:top w:val="nil"/>
              <w:left w:val="single" w:sz="8" w:space="0" w:color="auto"/>
              <w:bottom w:val="single" w:sz="18" w:space="0" w:color="auto"/>
            </w:tcBorders>
            <w:shd w:val="clear" w:color="auto" w:fill="FFFFFF" w:themeFill="background1"/>
            <w:noWrap/>
            <w:vAlign w:val="center"/>
            <w:hideMark/>
          </w:tcPr>
          <w:p w14:paraId="2D49920E" w14:textId="292CACA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7" w:type="pct"/>
            <w:tcBorders>
              <w:top w:val="nil"/>
              <w:bottom w:val="single" w:sz="18" w:space="0" w:color="auto"/>
            </w:tcBorders>
            <w:shd w:val="clear" w:color="auto" w:fill="FFFFFF" w:themeFill="background1"/>
            <w:noWrap/>
            <w:vAlign w:val="center"/>
            <w:hideMark/>
          </w:tcPr>
          <w:p w14:paraId="7A74F8F3" w14:textId="3C11C34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08" w:type="pct"/>
            <w:tcBorders>
              <w:top w:val="nil"/>
              <w:bottom w:val="single" w:sz="18" w:space="0" w:color="auto"/>
              <w:right w:val="single" w:sz="8" w:space="0" w:color="auto"/>
            </w:tcBorders>
            <w:shd w:val="clear" w:color="auto" w:fill="FFFFFF" w:themeFill="background1"/>
            <w:noWrap/>
            <w:vAlign w:val="center"/>
            <w:hideMark/>
          </w:tcPr>
          <w:p w14:paraId="747F889F" w14:textId="55EAEC0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63" w:type="pct"/>
            <w:tcBorders>
              <w:top w:val="nil"/>
              <w:left w:val="single" w:sz="8" w:space="0" w:color="auto"/>
              <w:bottom w:val="single" w:sz="18" w:space="0" w:color="auto"/>
            </w:tcBorders>
            <w:shd w:val="clear" w:color="auto" w:fill="FFFFFF" w:themeFill="background1"/>
            <w:noWrap/>
            <w:vAlign w:val="center"/>
            <w:hideMark/>
          </w:tcPr>
          <w:p w14:paraId="5BA92FD3" w14:textId="527AB6B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7" w:type="pct"/>
            <w:tcBorders>
              <w:top w:val="nil"/>
              <w:bottom w:val="single" w:sz="18" w:space="0" w:color="auto"/>
            </w:tcBorders>
            <w:shd w:val="clear" w:color="auto" w:fill="FFFFFF" w:themeFill="background1"/>
            <w:noWrap/>
            <w:vAlign w:val="center"/>
            <w:hideMark/>
          </w:tcPr>
          <w:p w14:paraId="049C996F" w14:textId="30C5B03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7" w:type="pct"/>
            <w:tcBorders>
              <w:top w:val="nil"/>
              <w:bottom w:val="single" w:sz="18" w:space="0" w:color="auto"/>
            </w:tcBorders>
            <w:shd w:val="clear" w:color="auto" w:fill="FFFFFF" w:themeFill="background1"/>
            <w:noWrap/>
            <w:vAlign w:val="center"/>
            <w:hideMark/>
          </w:tcPr>
          <w:p w14:paraId="06B6DA65" w14:textId="34F9138C"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178" w:type="pct"/>
            <w:tcBorders>
              <w:top w:val="nil"/>
              <w:bottom w:val="single" w:sz="18" w:space="0" w:color="auto"/>
              <w:right w:val="single" w:sz="8" w:space="0" w:color="auto"/>
            </w:tcBorders>
            <w:shd w:val="clear" w:color="auto" w:fill="FFFFFF" w:themeFill="background1"/>
            <w:noWrap/>
            <w:vAlign w:val="center"/>
            <w:hideMark/>
          </w:tcPr>
          <w:p w14:paraId="2FE50878" w14:textId="2213842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7" w:type="pct"/>
            <w:tcBorders>
              <w:top w:val="nil"/>
              <w:left w:val="single" w:sz="8" w:space="0" w:color="auto"/>
              <w:bottom w:val="single" w:sz="18" w:space="0" w:color="auto"/>
            </w:tcBorders>
            <w:shd w:val="clear" w:color="auto" w:fill="FFFFFF" w:themeFill="background1"/>
            <w:noWrap/>
            <w:vAlign w:val="center"/>
            <w:hideMark/>
          </w:tcPr>
          <w:p w14:paraId="0082AAC8" w14:textId="32ACF45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8" w:type="pct"/>
            <w:tcBorders>
              <w:top w:val="nil"/>
              <w:bottom w:val="single" w:sz="18" w:space="0" w:color="auto"/>
              <w:right w:val="single" w:sz="8" w:space="0" w:color="auto"/>
            </w:tcBorders>
            <w:shd w:val="clear" w:color="auto" w:fill="FFFFFF" w:themeFill="background1"/>
            <w:noWrap/>
            <w:vAlign w:val="center"/>
            <w:hideMark/>
          </w:tcPr>
          <w:p w14:paraId="2FDE5D33" w14:textId="5892FC9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23</w:t>
            </w:r>
          </w:p>
        </w:tc>
        <w:tc>
          <w:tcPr>
            <w:tcW w:w="225" w:type="pct"/>
            <w:tcBorders>
              <w:top w:val="nil"/>
              <w:left w:val="single" w:sz="8" w:space="0" w:color="auto"/>
              <w:bottom w:val="single" w:sz="18" w:space="0" w:color="auto"/>
            </w:tcBorders>
            <w:shd w:val="clear" w:color="auto" w:fill="FFFFFF" w:themeFill="background1"/>
            <w:noWrap/>
            <w:vAlign w:val="center"/>
            <w:hideMark/>
          </w:tcPr>
          <w:p w14:paraId="00AA3D42" w14:textId="5FC006D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192" w:type="pct"/>
            <w:tcBorders>
              <w:top w:val="nil"/>
              <w:bottom w:val="single" w:sz="18" w:space="0" w:color="auto"/>
              <w:right w:val="single" w:sz="18" w:space="0" w:color="auto"/>
            </w:tcBorders>
            <w:shd w:val="clear" w:color="auto" w:fill="FFFFFF" w:themeFill="background1"/>
            <w:noWrap/>
            <w:vAlign w:val="center"/>
            <w:hideMark/>
          </w:tcPr>
          <w:p w14:paraId="1DFCAFC8" w14:textId="2E05D2B4"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14</w:t>
            </w:r>
          </w:p>
        </w:tc>
        <w:tc>
          <w:tcPr>
            <w:tcW w:w="355" w:type="pct"/>
            <w:gridSpan w:val="2"/>
            <w:tcBorders>
              <w:top w:val="nil"/>
              <w:left w:val="single" w:sz="18" w:space="0" w:color="auto"/>
            </w:tcBorders>
            <w:shd w:val="clear" w:color="auto" w:fill="auto"/>
            <w:noWrap/>
            <w:vAlign w:val="center"/>
            <w:hideMark/>
          </w:tcPr>
          <w:p w14:paraId="7DB64EC7" w14:textId="77777777" w:rsidR="00DE3112" w:rsidRPr="00191471" w:rsidRDefault="00DE3112" w:rsidP="009910F3">
            <w:pPr>
              <w:spacing w:line="240" w:lineRule="auto"/>
              <w:ind w:firstLine="0"/>
              <w:jc w:val="center"/>
              <w:rPr>
                <w:sz w:val="18"/>
                <w:szCs w:val="18"/>
                <w:lang w:val="en-US"/>
              </w:rPr>
            </w:pPr>
          </w:p>
        </w:tc>
        <w:tc>
          <w:tcPr>
            <w:tcW w:w="207" w:type="pct"/>
            <w:tcBorders>
              <w:top w:val="nil"/>
            </w:tcBorders>
            <w:shd w:val="clear" w:color="auto" w:fill="auto"/>
            <w:noWrap/>
            <w:vAlign w:val="center"/>
            <w:hideMark/>
          </w:tcPr>
          <w:p w14:paraId="55F924E6" w14:textId="77777777" w:rsidR="00DE3112" w:rsidRPr="00191471" w:rsidRDefault="00DE3112" w:rsidP="009910F3">
            <w:pPr>
              <w:spacing w:line="240" w:lineRule="auto"/>
              <w:ind w:firstLine="0"/>
              <w:jc w:val="center"/>
              <w:rPr>
                <w:sz w:val="18"/>
                <w:szCs w:val="18"/>
                <w:lang w:val="en-US"/>
              </w:rPr>
            </w:pPr>
          </w:p>
        </w:tc>
        <w:tc>
          <w:tcPr>
            <w:tcW w:w="178" w:type="pct"/>
            <w:tcBorders>
              <w:top w:val="nil"/>
            </w:tcBorders>
            <w:shd w:val="clear" w:color="auto" w:fill="auto"/>
            <w:noWrap/>
            <w:vAlign w:val="center"/>
            <w:hideMark/>
          </w:tcPr>
          <w:p w14:paraId="52097F05" w14:textId="77777777" w:rsidR="00DE3112" w:rsidRPr="00191471" w:rsidRDefault="00DE3112" w:rsidP="009910F3">
            <w:pPr>
              <w:spacing w:line="240" w:lineRule="auto"/>
              <w:ind w:firstLine="0"/>
              <w:jc w:val="center"/>
              <w:rPr>
                <w:sz w:val="18"/>
                <w:szCs w:val="18"/>
                <w:lang w:val="en-US"/>
              </w:rPr>
            </w:pPr>
          </w:p>
        </w:tc>
        <w:tc>
          <w:tcPr>
            <w:tcW w:w="238" w:type="pct"/>
            <w:tcBorders>
              <w:top w:val="nil"/>
            </w:tcBorders>
            <w:shd w:val="clear" w:color="auto" w:fill="auto"/>
            <w:noWrap/>
            <w:vAlign w:val="center"/>
            <w:hideMark/>
          </w:tcPr>
          <w:p w14:paraId="515AB922" w14:textId="77777777" w:rsidR="00DE3112" w:rsidRPr="00191471" w:rsidRDefault="00DE3112" w:rsidP="009910F3">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207D30C9" w14:textId="77777777" w:rsidR="00DE3112" w:rsidRPr="00191471" w:rsidRDefault="00DE3112" w:rsidP="009910F3">
            <w:pPr>
              <w:spacing w:line="240" w:lineRule="auto"/>
              <w:ind w:firstLine="0"/>
              <w:jc w:val="center"/>
              <w:rPr>
                <w:sz w:val="18"/>
                <w:szCs w:val="18"/>
                <w:lang w:val="en-US"/>
              </w:rPr>
            </w:pPr>
          </w:p>
        </w:tc>
        <w:tc>
          <w:tcPr>
            <w:tcW w:w="193" w:type="pct"/>
            <w:tcBorders>
              <w:top w:val="nil"/>
            </w:tcBorders>
            <w:shd w:val="clear" w:color="auto" w:fill="auto"/>
            <w:noWrap/>
            <w:vAlign w:val="center"/>
            <w:hideMark/>
          </w:tcPr>
          <w:p w14:paraId="7DC543EA" w14:textId="77777777" w:rsidR="00DE3112" w:rsidRPr="00191471" w:rsidRDefault="00DE3112" w:rsidP="009910F3">
            <w:pPr>
              <w:spacing w:line="240" w:lineRule="auto"/>
              <w:ind w:firstLine="0"/>
              <w:jc w:val="center"/>
              <w:rPr>
                <w:sz w:val="18"/>
                <w:szCs w:val="18"/>
                <w:lang w:val="en-US"/>
              </w:rPr>
            </w:pPr>
          </w:p>
        </w:tc>
        <w:tc>
          <w:tcPr>
            <w:tcW w:w="239" w:type="pct"/>
            <w:tcBorders>
              <w:top w:val="nil"/>
            </w:tcBorders>
            <w:shd w:val="clear" w:color="auto" w:fill="auto"/>
            <w:noWrap/>
            <w:vAlign w:val="center"/>
            <w:hideMark/>
          </w:tcPr>
          <w:p w14:paraId="13CB715B" w14:textId="77777777" w:rsidR="00DE3112" w:rsidRPr="00191471" w:rsidRDefault="00DE3112" w:rsidP="009910F3">
            <w:pPr>
              <w:spacing w:line="240" w:lineRule="auto"/>
              <w:ind w:firstLine="0"/>
              <w:jc w:val="center"/>
              <w:rPr>
                <w:sz w:val="18"/>
                <w:szCs w:val="18"/>
                <w:lang w:val="en-US"/>
              </w:rPr>
            </w:pPr>
          </w:p>
        </w:tc>
        <w:tc>
          <w:tcPr>
            <w:tcW w:w="236" w:type="pct"/>
            <w:tcBorders>
              <w:top w:val="nil"/>
            </w:tcBorders>
            <w:shd w:val="clear" w:color="auto" w:fill="auto"/>
            <w:noWrap/>
            <w:vAlign w:val="center"/>
            <w:hideMark/>
          </w:tcPr>
          <w:p w14:paraId="7EC86195" w14:textId="77777777" w:rsidR="00DE3112" w:rsidRPr="00191471" w:rsidRDefault="00DE3112" w:rsidP="009910F3">
            <w:pPr>
              <w:spacing w:line="240" w:lineRule="auto"/>
              <w:ind w:firstLine="0"/>
              <w:jc w:val="center"/>
              <w:rPr>
                <w:sz w:val="18"/>
                <w:szCs w:val="18"/>
                <w:lang w:val="en-US"/>
              </w:rPr>
            </w:pPr>
          </w:p>
        </w:tc>
      </w:tr>
    </w:tbl>
    <w:p w14:paraId="059D9BBA" w14:textId="7F62403E" w:rsidR="0083482E" w:rsidRPr="0063704D" w:rsidRDefault="0063704D" w:rsidP="0063704D">
      <w:pPr>
        <w:pStyle w:val="Tabell"/>
        <w:rPr>
          <w:sz w:val="20"/>
          <w:szCs w:val="20"/>
          <w:vertAlign w:val="superscript"/>
        </w:rPr>
      </w:pPr>
      <w:r w:rsidRPr="0063704D">
        <w:rPr>
          <w:sz w:val="20"/>
          <w:szCs w:val="20"/>
        </w:rPr>
        <w:t>LOQ PCDD/F-17 = 0.5-5 pg m</w:t>
      </w:r>
      <w:r w:rsidRPr="0063704D">
        <w:rPr>
          <w:sz w:val="20"/>
          <w:szCs w:val="20"/>
          <w:vertAlign w:val="superscript"/>
        </w:rPr>
        <w:t>-3</w:t>
      </w:r>
    </w:p>
    <w:p w14:paraId="16E23394" w14:textId="77777777" w:rsidR="0083482E" w:rsidRPr="0063704D" w:rsidRDefault="0083482E">
      <w:pPr>
        <w:spacing w:after="160"/>
        <w:ind w:firstLine="0"/>
      </w:pPr>
      <w:r w:rsidRPr="0063704D">
        <w:br w:type="page"/>
      </w:r>
    </w:p>
    <w:p w14:paraId="5FFFE2B4" w14:textId="77777777" w:rsidR="0083482E" w:rsidRPr="0063704D" w:rsidRDefault="0083482E" w:rsidP="00D64F24">
      <w:pPr>
        <w:sectPr w:rsidR="0083482E" w:rsidRPr="0063704D" w:rsidSect="00730495">
          <w:pgSz w:w="16838" w:h="11906" w:orient="landscape"/>
          <w:pgMar w:top="720" w:right="720" w:bottom="720" w:left="720" w:header="709" w:footer="709" w:gutter="0"/>
          <w:lnNumType w:countBy="1" w:restart="continuous"/>
          <w:cols w:space="708"/>
          <w:docGrid w:linePitch="360"/>
        </w:sectPr>
      </w:pPr>
    </w:p>
    <w:p w14:paraId="1E193936" w14:textId="014BB965" w:rsidR="002839B5" w:rsidRDefault="00AE35A5" w:rsidP="00D56170">
      <w:pPr>
        <w:pStyle w:val="Heading2"/>
      </w:pPr>
      <w:r>
        <w:t xml:space="preserve">POP mass balances; </w:t>
      </w:r>
      <w:r w:rsidR="002F3726">
        <w:t xml:space="preserve">Distribution </w:t>
      </w:r>
      <w:r>
        <w:t xml:space="preserve">over </w:t>
      </w:r>
      <w:commentRangeStart w:id="164"/>
      <w:r>
        <w:t>air</w:t>
      </w:r>
      <w:commentRangeEnd w:id="164"/>
      <w:r w:rsidR="00837A49">
        <w:rPr>
          <w:rStyle w:val="CommentReference"/>
          <w:rFonts w:eastAsia="Times New Roman"/>
          <w:color w:val="auto"/>
          <w:lang w:val="nb-NO"/>
        </w:rPr>
        <w:commentReference w:id="164"/>
      </w:r>
      <w:r>
        <w:t>, biochar and condensate</w:t>
      </w:r>
    </w:p>
    <w:p w14:paraId="1D6F0D44" w14:textId="20412C1E" w:rsidR="00022C34" w:rsidRPr="00022C34" w:rsidRDefault="00022C34" w:rsidP="00022C34">
      <w:pPr>
        <w:ind w:firstLine="0"/>
        <w:rPr>
          <w:lang w:val="en-US"/>
        </w:rPr>
      </w:pPr>
      <w:r>
        <w:rPr>
          <w:lang w:val="en-US"/>
        </w:rPr>
        <w:fldChar w:fldCharType="begin"/>
      </w:r>
      <w:r>
        <w:rPr>
          <w:lang w:val="en-US"/>
        </w:rPr>
        <w:instrText xml:space="preserve"> REF _Ref135050367 \h </w:instrText>
      </w:r>
      <w:r>
        <w:rPr>
          <w:lang w:val="en-US"/>
        </w:rPr>
      </w:r>
      <w:r>
        <w:rPr>
          <w:lang w:val="en-US"/>
        </w:rPr>
        <w:fldChar w:fldCharType="separate"/>
      </w:r>
      <w:ins w:id="165" w:author="Katinka Krahn" w:date="2023-06-02T11:54:00Z">
        <w:r w:rsidR="001652F8" w:rsidRPr="00736205">
          <w:rPr>
            <w:lang w:val="en-US"/>
          </w:rPr>
          <w:t xml:space="preserve">Table </w:t>
        </w:r>
        <w:r w:rsidR="001652F8">
          <w:rPr>
            <w:noProof/>
            <w:lang w:val="en-US"/>
          </w:rPr>
          <w:t>4</w:t>
        </w:r>
      </w:ins>
      <w:del w:id="166" w:author="Katinka Krahn" w:date="2023-06-02T11:54:00Z">
        <w:r w:rsidR="002B516D" w:rsidRPr="00736205" w:rsidDel="001652F8">
          <w:rPr>
            <w:lang w:val="en-US"/>
          </w:rPr>
          <w:delText xml:space="preserve">Table </w:delText>
        </w:r>
        <w:r w:rsidR="002B516D" w:rsidDel="001652F8">
          <w:rPr>
            <w:noProof/>
            <w:lang w:val="en-US"/>
          </w:rPr>
          <w:delText>4</w:delText>
        </w:r>
      </w:del>
      <w:r>
        <w:rPr>
          <w:lang w:val="en-US"/>
        </w:rPr>
        <w:fldChar w:fldCharType="end"/>
      </w:r>
      <w:r>
        <w:rPr>
          <w:lang w:val="en-US"/>
        </w:rPr>
        <w:t xml:space="preserve"> shows </w:t>
      </w:r>
      <w:del w:id="167" w:author="Katinka Krahn" w:date="2023-06-02T11:55:00Z">
        <w:r w:rsidDel="001652F8">
          <w:rPr>
            <w:lang w:val="en-US"/>
          </w:rPr>
          <w:delText xml:space="preserve">how </w:delText>
        </w:r>
      </w:del>
      <w:r w:rsidR="00AE35A5">
        <w:rPr>
          <w:lang w:val="en-US"/>
        </w:rPr>
        <w:t xml:space="preserve">a mass balance for </w:t>
      </w:r>
      <w:r>
        <w:rPr>
          <w:lang w:val="en-US"/>
        </w:rPr>
        <w:t>PAHs and PCDD/Fs</w:t>
      </w:r>
      <w:r w:rsidR="00AE35A5">
        <w:rPr>
          <w:lang w:val="en-US"/>
        </w:rPr>
        <w:t>, which is their</w:t>
      </w:r>
      <w:r>
        <w:rPr>
          <w:lang w:val="en-US"/>
        </w:rPr>
        <w:t xml:space="preserve"> distribut</w:t>
      </w:r>
      <w:r w:rsidR="00AE35A5">
        <w:rPr>
          <w:lang w:val="en-US"/>
        </w:rPr>
        <w:t>ion</w:t>
      </w:r>
      <w:r>
        <w:rPr>
          <w:lang w:val="en-US"/>
        </w:rPr>
        <w:t xml:space="preserve"> between the different pyrolysis products at </w:t>
      </w:r>
      <w:r w:rsidR="00AE35A5">
        <w:rPr>
          <w:lang w:val="en-US"/>
        </w:rPr>
        <w:t xml:space="preserve">the various </w:t>
      </w:r>
      <w:r>
        <w:rPr>
          <w:lang w:val="en-US"/>
        </w:rPr>
        <w:t>temperatures</w:t>
      </w:r>
      <w:ins w:id="168" w:author="Katinka Krahn" w:date="2023-06-02T11:55:00Z">
        <w:r w:rsidR="001652F8">
          <w:rPr>
            <w:lang w:val="en-US"/>
          </w:rPr>
          <w:t>.</w:t>
        </w:r>
      </w:ins>
      <w:del w:id="169" w:author="Katinka Krahn" w:date="2023-06-02T11:55:00Z">
        <w:r w:rsidDel="001652F8">
          <w:rPr>
            <w:lang w:val="en-US"/>
          </w:rPr>
          <w:delText>,</w:delText>
        </w:r>
      </w:del>
      <w:r>
        <w:rPr>
          <w:lang w:val="en-US"/>
        </w:rPr>
        <w:t xml:space="preserve"> </w:t>
      </w:r>
      <w:r>
        <w:rPr>
          <w:color w:val="000000"/>
          <w:lang w:val="en-US"/>
        </w:rPr>
        <w:t xml:space="preserve">Note that the total concentrations in </w:t>
      </w:r>
      <w:r>
        <w:rPr>
          <w:lang w:val="en-US"/>
        </w:rPr>
        <w:fldChar w:fldCharType="begin"/>
      </w:r>
      <w:r>
        <w:rPr>
          <w:lang w:val="en-US"/>
        </w:rPr>
        <w:instrText xml:space="preserve"> REF _Ref135050367 \h </w:instrText>
      </w:r>
      <w:r>
        <w:rPr>
          <w:lang w:val="en-US"/>
        </w:rPr>
      </w:r>
      <w:r>
        <w:rPr>
          <w:lang w:val="en-US"/>
        </w:rPr>
        <w:fldChar w:fldCharType="separate"/>
      </w:r>
      <w:ins w:id="170" w:author="Katinka Krahn" w:date="2023-06-02T11:54:00Z">
        <w:r w:rsidR="001652F8" w:rsidRPr="00736205">
          <w:rPr>
            <w:lang w:val="en-US"/>
          </w:rPr>
          <w:t xml:space="preserve">Table </w:t>
        </w:r>
        <w:r w:rsidR="001652F8">
          <w:rPr>
            <w:noProof/>
            <w:lang w:val="en-US"/>
          </w:rPr>
          <w:t>4</w:t>
        </w:r>
      </w:ins>
      <w:del w:id="171" w:author="Katinka Krahn" w:date="2023-06-02T11:54:00Z">
        <w:r w:rsidR="002B516D" w:rsidRPr="00736205" w:rsidDel="001652F8">
          <w:rPr>
            <w:lang w:val="en-US"/>
          </w:rPr>
          <w:delText xml:space="preserve">Table </w:delText>
        </w:r>
        <w:r w:rsidR="002B516D" w:rsidDel="001652F8">
          <w:rPr>
            <w:noProof/>
            <w:lang w:val="en-US"/>
          </w:rPr>
          <w:delText>4</w:delText>
        </w:r>
      </w:del>
      <w:r>
        <w:rPr>
          <w:lang w:val="en-US"/>
        </w:rPr>
        <w:fldChar w:fldCharType="end"/>
      </w:r>
      <w:r>
        <w:rPr>
          <w:lang w:val="en-US"/>
        </w:rPr>
        <w:t xml:space="preserve"> are different from those reported for the remaining results because they have been normalized for yield of each pyrolysis product in order co</w:t>
      </w:r>
      <w:r w:rsidR="007353EA">
        <w:rPr>
          <w:lang w:val="en-US"/>
        </w:rPr>
        <w:t>nstruct</w:t>
      </w:r>
      <w:r>
        <w:rPr>
          <w:lang w:val="en-US"/>
        </w:rPr>
        <w:t xml:space="preserve"> a representative mass balance. Measured concentrations are provided in</w:t>
      </w:r>
      <w:ins w:id="172" w:author="Katinka Krahn" w:date="2023-06-02T12:28:00Z">
        <w:r w:rsidR="00A1180D">
          <w:rPr>
            <w:lang w:val="en-US"/>
          </w:rPr>
          <w:t xml:space="preserve"> </w:t>
        </w:r>
      </w:ins>
      <w:ins w:id="173" w:author="Katinka Krahn" w:date="2023-06-02T12:29:00Z">
        <w:r w:rsidR="00A1180D">
          <w:rPr>
            <w:lang w:val="en-US"/>
          </w:rPr>
          <w:t>Table</w:t>
        </w:r>
      </w:ins>
      <w:ins w:id="174" w:author="Katinka Krahn" w:date="2023-06-02T12:51:00Z">
        <w:r w:rsidR="0084616B">
          <w:rPr>
            <w:lang w:val="en-US"/>
          </w:rPr>
          <w:t xml:space="preserve"> S</w:t>
        </w:r>
      </w:ins>
      <w:ins w:id="175" w:author="Katinka Krahn" w:date="2023-06-02T12:52:00Z">
        <w:r w:rsidR="0084616B">
          <w:rPr>
            <w:lang w:val="en-US"/>
          </w:rPr>
          <w:t>.</w:t>
        </w:r>
      </w:ins>
      <w:ins w:id="176" w:author="Katinka Krahn" w:date="2023-06-02T12:51:00Z">
        <w:r w:rsidR="0084616B">
          <w:rPr>
            <w:lang w:val="en-US"/>
          </w:rPr>
          <w:t>5</w:t>
        </w:r>
      </w:ins>
      <w:ins w:id="177" w:author="Katinka Krahn" w:date="2023-06-02T12:29:00Z">
        <w:r w:rsidR="00A1180D">
          <w:rPr>
            <w:lang w:val="en-US"/>
          </w:rPr>
          <w:t>.</w:t>
        </w:r>
      </w:ins>
      <w:del w:id="178" w:author="Katinka Krahn" w:date="2023-06-02T12:28:00Z">
        <w:r w:rsidDel="00A1180D">
          <w:rPr>
            <w:lang w:val="en-US"/>
          </w:rPr>
          <w:delText xml:space="preserve"> </w:delText>
        </w:r>
        <w:commentRangeStart w:id="179"/>
        <w:r w:rsidRPr="00022C34" w:rsidDel="00A1180D">
          <w:rPr>
            <w:highlight w:val="yellow"/>
            <w:lang w:val="en-US"/>
          </w:rPr>
          <w:delText>Table</w:delText>
        </w:r>
        <w:r w:rsidDel="00A1180D">
          <w:rPr>
            <w:highlight w:val="yellow"/>
            <w:lang w:val="en-US"/>
          </w:rPr>
          <w:delText>s</w:delText>
        </w:r>
        <w:r w:rsidRPr="00022C34" w:rsidDel="00A1180D">
          <w:rPr>
            <w:highlight w:val="yellow"/>
            <w:lang w:val="en-US"/>
          </w:rPr>
          <w:delText xml:space="preserve"> S.X</w:delText>
        </w:r>
        <w:r w:rsidDel="00A1180D">
          <w:rPr>
            <w:highlight w:val="yellow"/>
            <w:lang w:val="en-US"/>
          </w:rPr>
          <w:delText>,Y,Z</w:delText>
        </w:r>
        <w:r w:rsidRPr="00022C34" w:rsidDel="00A1180D">
          <w:rPr>
            <w:highlight w:val="yellow"/>
            <w:lang w:val="en-US"/>
          </w:rPr>
          <w:delText>.</w:delText>
        </w:r>
        <w:commentRangeEnd w:id="179"/>
        <w:r w:rsidR="001D3AE7" w:rsidDel="00A1180D">
          <w:rPr>
            <w:rStyle w:val="CommentReference"/>
          </w:rPr>
          <w:commentReference w:id="179"/>
        </w:r>
      </w:del>
    </w:p>
    <w:p w14:paraId="65CD9A86" w14:textId="77777777" w:rsidR="00E543D5" w:rsidRDefault="00E543D5" w:rsidP="00E543D5">
      <w:pPr>
        <w:pStyle w:val="Heading3"/>
        <w:rPr>
          <w:lang w:val="en-US"/>
        </w:rPr>
      </w:pPr>
      <w:r>
        <w:rPr>
          <w:lang w:val="en-US"/>
        </w:rPr>
        <w:t>PCDD/Fs</w:t>
      </w:r>
    </w:p>
    <w:p w14:paraId="4F8819D0" w14:textId="76E2C8ED" w:rsidR="00022C34" w:rsidDel="0084616B" w:rsidRDefault="00A72B45" w:rsidP="00022C34">
      <w:pPr>
        <w:ind w:firstLine="0"/>
        <w:rPr>
          <w:del w:id="180" w:author="Katinka Krahn" w:date="2023-06-02T12:54:00Z"/>
          <w:lang w:val="en-US"/>
        </w:rPr>
      </w:pPr>
      <w:r>
        <w:rPr>
          <w:lang w:val="en-US"/>
        </w:rPr>
        <w:t>Based on total feedstock concentration</w:t>
      </w:r>
      <w:r w:rsidR="00325577">
        <w:rPr>
          <w:lang w:val="en-US"/>
        </w:rPr>
        <w:t>s</w:t>
      </w:r>
      <w:r>
        <w:rPr>
          <w:lang w:val="en-US"/>
        </w:rPr>
        <w:t>, 95</w:t>
      </w:r>
      <w:r w:rsidR="0067616D">
        <w:rPr>
          <w:lang w:val="en-US"/>
        </w:rPr>
        <w:t>.9</w:t>
      </w:r>
      <w:r>
        <w:rPr>
          <w:lang w:val="en-US"/>
        </w:rPr>
        <w:t>-99</w:t>
      </w:r>
      <w:r w:rsidR="0067616D">
        <w:rPr>
          <w:lang w:val="en-US"/>
        </w:rPr>
        <w:t>.8</w:t>
      </w:r>
      <w:r>
        <w:rPr>
          <w:lang w:val="en-US"/>
        </w:rPr>
        <w:t xml:space="preserve">% PCDD/F-17 </w:t>
      </w:r>
      <w:r w:rsidR="00325577">
        <w:rPr>
          <w:lang w:val="en-US"/>
        </w:rPr>
        <w:t>partition</w:t>
      </w:r>
      <w:r w:rsidR="009C0701">
        <w:rPr>
          <w:lang w:val="en-US"/>
        </w:rPr>
        <w:t>ed</w:t>
      </w:r>
      <w:r>
        <w:rPr>
          <w:lang w:val="en-US"/>
        </w:rPr>
        <w:t xml:space="preserve"> </w:t>
      </w:r>
      <w:r w:rsidR="009C0701">
        <w:rPr>
          <w:lang w:val="en-US"/>
        </w:rPr>
        <w:t>in</w:t>
      </w:r>
      <w:r>
        <w:rPr>
          <w:lang w:val="en-US"/>
        </w:rPr>
        <w:t>to the pyrolysis</w:t>
      </w:r>
      <w:r w:rsidR="0010638D">
        <w:rPr>
          <w:lang w:val="en-US"/>
        </w:rPr>
        <w:t xml:space="preserve"> condensate</w:t>
      </w:r>
      <w:r>
        <w:rPr>
          <w:lang w:val="en-US"/>
        </w:rPr>
        <w:t xml:space="preserve">, </w:t>
      </w:r>
      <w:r w:rsidR="009C0701">
        <w:rPr>
          <w:lang w:val="en-US"/>
        </w:rPr>
        <w:t xml:space="preserve">while </w:t>
      </w:r>
      <w:r w:rsidR="0067616D">
        <w:rPr>
          <w:lang w:val="en-US"/>
        </w:rPr>
        <w:t>0.</w:t>
      </w:r>
      <w:r>
        <w:rPr>
          <w:lang w:val="en-US"/>
        </w:rPr>
        <w:t>1-</w:t>
      </w:r>
      <w:r w:rsidR="0067616D">
        <w:rPr>
          <w:lang w:val="en-US"/>
        </w:rPr>
        <w:t>4</w:t>
      </w:r>
      <w:r>
        <w:rPr>
          <w:lang w:val="en-US"/>
        </w:rPr>
        <w:t xml:space="preserve">% </w:t>
      </w:r>
      <w:r w:rsidR="009C0701">
        <w:rPr>
          <w:lang w:val="en-US"/>
        </w:rPr>
        <w:t>we</w:t>
      </w:r>
      <w:r>
        <w:rPr>
          <w:lang w:val="en-US"/>
        </w:rPr>
        <w:t xml:space="preserve">re in the biochar, and </w:t>
      </w:r>
      <w:r w:rsidR="0067616D">
        <w:rPr>
          <w:lang w:val="en-US"/>
        </w:rPr>
        <w:t>&lt;</w:t>
      </w:r>
      <w:r>
        <w:rPr>
          <w:lang w:val="en-US"/>
        </w:rPr>
        <w:t>0.</w:t>
      </w:r>
      <w:r w:rsidR="0067616D">
        <w:rPr>
          <w:lang w:val="en-US"/>
        </w:rPr>
        <w:t>12</w:t>
      </w:r>
      <w:r>
        <w:rPr>
          <w:lang w:val="en-US"/>
        </w:rPr>
        <w:t xml:space="preserve">% </w:t>
      </w:r>
      <w:r w:rsidR="009C0701">
        <w:rPr>
          <w:lang w:val="en-US"/>
        </w:rPr>
        <w:t>we</w:t>
      </w:r>
      <w:r>
        <w:rPr>
          <w:lang w:val="en-US"/>
        </w:rPr>
        <w:t xml:space="preserve">re emitted in the </w:t>
      </w:r>
      <w:r w:rsidR="009C0701">
        <w:rPr>
          <w:lang w:val="en-US"/>
        </w:rPr>
        <w:t>gaseous phase (</w:t>
      </w:r>
      <w:ins w:id="181" w:author="Katinka Krahn" w:date="2023-06-02T12:32:00Z">
        <w:r w:rsidR="00A1180D">
          <w:rPr>
            <w:lang w:val="en-US"/>
          </w:rPr>
          <w:fldChar w:fldCharType="begin"/>
        </w:r>
        <w:r w:rsidR="00A1180D">
          <w:rPr>
            <w:lang w:val="en-US"/>
          </w:rPr>
          <w:instrText xml:space="preserve"> REF _Ref135050367 \h </w:instrText>
        </w:r>
        <w:r w:rsidR="00A1180D">
          <w:rPr>
            <w:lang w:val="en-US"/>
          </w:rPr>
        </w:r>
      </w:ins>
      <w:r w:rsidR="00A1180D">
        <w:rPr>
          <w:lang w:val="en-US"/>
        </w:rPr>
        <w:fldChar w:fldCharType="separate"/>
      </w:r>
      <w:ins w:id="182" w:author="Katinka Krahn" w:date="2023-06-02T12:32:00Z">
        <w:r w:rsidR="00A1180D" w:rsidRPr="00736205">
          <w:rPr>
            <w:lang w:val="en-US"/>
          </w:rPr>
          <w:t xml:space="preserve">Table </w:t>
        </w:r>
        <w:r w:rsidR="00A1180D">
          <w:rPr>
            <w:noProof/>
            <w:lang w:val="en-US"/>
          </w:rPr>
          <w:t>4</w:t>
        </w:r>
        <w:r w:rsidR="00A1180D">
          <w:rPr>
            <w:lang w:val="en-US"/>
          </w:rPr>
          <w:fldChar w:fldCharType="end"/>
        </w:r>
      </w:ins>
      <w:del w:id="183" w:author="Katinka Krahn" w:date="2023-06-02T12:32:00Z">
        <w:r w:rsidR="009C0701" w:rsidDel="00A1180D">
          <w:rPr>
            <w:lang w:val="en-US"/>
          </w:rPr>
          <w:delText>Table 6</w:delText>
        </w:r>
      </w:del>
      <w:r w:rsidR="009C0701">
        <w:rPr>
          <w:lang w:val="en-US"/>
        </w:rPr>
        <w:t>)</w:t>
      </w:r>
      <w:r>
        <w:rPr>
          <w:lang w:val="en-US"/>
        </w:rPr>
        <w:t xml:space="preserve">. PCDD/F-17 concentrations </w:t>
      </w:r>
      <w:r w:rsidR="00D5157D">
        <w:rPr>
          <w:lang w:val="en-US"/>
        </w:rPr>
        <w:t>in the pyrolysis</w:t>
      </w:r>
      <w:r w:rsidR="0010638D">
        <w:rPr>
          <w:lang w:val="en-US"/>
        </w:rPr>
        <w:t xml:space="preserve"> condensate</w:t>
      </w:r>
      <w:r w:rsidR="00D5157D">
        <w:rPr>
          <w:lang w:val="en-US"/>
        </w:rPr>
        <w:t xml:space="preserve"> </w:t>
      </w:r>
      <w:r>
        <w:rPr>
          <w:lang w:val="en-US"/>
        </w:rPr>
        <w:t>were as high as 1241 ng kg</w:t>
      </w:r>
      <w:r>
        <w:rPr>
          <w:vertAlign w:val="superscript"/>
          <w:lang w:val="en-US"/>
        </w:rPr>
        <w:t>-1</w:t>
      </w:r>
      <w:r>
        <w:rPr>
          <w:lang w:val="en-US"/>
        </w:rPr>
        <w:t xml:space="preserve"> for DSS-1-600 (50 ng TEQ kg</w:t>
      </w:r>
      <w:r>
        <w:rPr>
          <w:vertAlign w:val="superscript"/>
          <w:lang w:val="en-US"/>
        </w:rPr>
        <w:t>-1</w:t>
      </w:r>
      <w:r>
        <w:rPr>
          <w:lang w:val="en-US"/>
        </w:rPr>
        <w:t>)</w:t>
      </w:r>
      <w:r w:rsidR="00D5157D">
        <w:rPr>
          <w:lang w:val="en-US"/>
        </w:rPr>
        <w:t xml:space="preserve"> and 16 and 1.8 ng TEQ kg</w:t>
      </w:r>
      <w:r w:rsidR="00D5157D">
        <w:rPr>
          <w:vertAlign w:val="superscript"/>
          <w:lang w:val="en-US"/>
        </w:rPr>
        <w:t>-1</w:t>
      </w:r>
      <w:r w:rsidR="00D5157D">
        <w:rPr>
          <w:lang w:val="en-US"/>
        </w:rPr>
        <w:t xml:space="preserve"> for FWR-800 and DSS-1-600, </w:t>
      </w:r>
      <w:r w:rsidR="00D5157D" w:rsidRPr="00A1180D">
        <w:rPr>
          <w:lang w:val="en-US"/>
        </w:rPr>
        <w:t xml:space="preserve">respectively </w:t>
      </w:r>
      <w:r w:rsidRPr="00A1180D">
        <w:rPr>
          <w:lang w:val="en-US"/>
        </w:rPr>
        <w:t>(</w:t>
      </w:r>
      <w:r w:rsidRPr="00A1180D">
        <w:rPr>
          <w:lang w:val="en-US"/>
          <w:rPrChange w:id="184" w:author="Katinka Krahn" w:date="2023-06-02T12:33:00Z">
            <w:rPr>
              <w:highlight w:val="yellow"/>
              <w:lang w:val="en-US"/>
            </w:rPr>
          </w:rPrChange>
        </w:rPr>
        <w:t>Table S.</w:t>
      </w:r>
      <w:ins w:id="185" w:author="Katinka Krahn" w:date="2023-06-02T12:52:00Z">
        <w:r w:rsidR="0084616B">
          <w:rPr>
            <w:lang w:val="en-US"/>
          </w:rPr>
          <w:t>5</w:t>
        </w:r>
      </w:ins>
      <w:del w:id="186" w:author="Katinka Krahn" w:date="2023-06-02T12:33:00Z">
        <w:r w:rsidRPr="00A1180D" w:rsidDel="00A1180D">
          <w:rPr>
            <w:lang w:val="en-US"/>
            <w:rPrChange w:id="187" w:author="Katinka Krahn" w:date="2023-06-02T12:33:00Z">
              <w:rPr>
                <w:highlight w:val="yellow"/>
                <w:lang w:val="en-US"/>
              </w:rPr>
            </w:rPrChange>
          </w:rPr>
          <w:delText>X</w:delText>
        </w:r>
        <w:r w:rsidR="00325577" w:rsidRPr="00A1180D" w:rsidDel="00A1180D">
          <w:rPr>
            <w:lang w:val="en-US"/>
            <w:rPrChange w:id="188" w:author="Katinka Krahn" w:date="2023-06-02T12:33:00Z">
              <w:rPr>
                <w:highlight w:val="yellow"/>
                <w:lang w:val="en-US"/>
              </w:rPr>
            </w:rPrChange>
          </w:rPr>
          <w:delText>(5 so far)</w:delText>
        </w:r>
        <w:r w:rsidRPr="00A1180D" w:rsidDel="00A1180D">
          <w:rPr>
            <w:lang w:val="en-US"/>
            <w:rPrChange w:id="189" w:author="Katinka Krahn" w:date="2023-06-02T12:33:00Z">
              <w:rPr>
                <w:highlight w:val="yellow"/>
                <w:lang w:val="en-US"/>
              </w:rPr>
            </w:rPrChange>
          </w:rPr>
          <w:delText>.</w:delText>
        </w:r>
      </w:del>
      <w:r w:rsidRPr="00A1180D">
        <w:rPr>
          <w:lang w:val="en-US"/>
          <w:rPrChange w:id="190" w:author="Katinka Krahn" w:date="2023-06-02T12:33:00Z">
            <w:rPr>
              <w:highlight w:val="yellow"/>
              <w:lang w:val="en-US"/>
            </w:rPr>
          </w:rPrChange>
        </w:rPr>
        <w:t>)</w:t>
      </w:r>
      <w:r w:rsidR="00D5157D" w:rsidRPr="00A1180D">
        <w:rPr>
          <w:lang w:val="en-US"/>
        </w:rPr>
        <w:t>.</w:t>
      </w:r>
      <w:r w:rsidR="00AE737F">
        <w:rPr>
          <w:lang w:val="en-US"/>
        </w:rPr>
        <w:t xml:space="preserve"> Furthermore, unlike the </w:t>
      </w:r>
      <w:proofErr w:type="spellStart"/>
      <w:r w:rsidR="00AE737F">
        <w:rPr>
          <w:lang w:val="en-US"/>
        </w:rPr>
        <w:t>hepta</w:t>
      </w:r>
      <w:proofErr w:type="spellEnd"/>
      <w:r w:rsidR="00AE737F">
        <w:rPr>
          <w:lang w:val="en-US"/>
        </w:rPr>
        <w:t xml:space="preserve"> and </w:t>
      </w:r>
      <w:proofErr w:type="spellStart"/>
      <w:r w:rsidR="00AE737F">
        <w:rPr>
          <w:lang w:val="en-US"/>
        </w:rPr>
        <w:t>octachlorinated</w:t>
      </w:r>
      <w:proofErr w:type="spellEnd"/>
      <w:r w:rsidR="00AE737F">
        <w:rPr>
          <w:lang w:val="en-US"/>
        </w:rPr>
        <w:t xml:space="preserve"> PCDD/Fs, the tetra, </w:t>
      </w:r>
      <w:proofErr w:type="spellStart"/>
      <w:r w:rsidR="00AE737F">
        <w:rPr>
          <w:lang w:val="en-US"/>
        </w:rPr>
        <w:t>penta</w:t>
      </w:r>
      <w:proofErr w:type="spellEnd"/>
      <w:r w:rsidR="00AE737F">
        <w:rPr>
          <w:lang w:val="en-US"/>
        </w:rPr>
        <w:t xml:space="preserve"> and </w:t>
      </w:r>
      <w:proofErr w:type="spellStart"/>
      <w:r w:rsidR="00AE737F">
        <w:rPr>
          <w:lang w:val="en-US"/>
        </w:rPr>
        <w:t>hexachlorinated</w:t>
      </w:r>
      <w:proofErr w:type="spellEnd"/>
      <w:r w:rsidR="00AE737F">
        <w:rPr>
          <w:lang w:val="en-US"/>
        </w:rPr>
        <w:t xml:space="preserve"> PCDD/Fs almost entirely partitioned from the solid phase into the condensate, corroborating the distillation effect based on the PCDD/F-boiling points observed by </w:t>
      </w:r>
      <w:sdt>
        <w:sdtPr>
          <w:rPr>
            <w:color w:val="000000"/>
            <w:lang w:val="en-US"/>
          </w:rPr>
          <w:tag w:val="MENDELEY_CITATION_v3_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"/>
          <w:id w:val="2118793184"/>
          <w:placeholder>
            <w:docPart w:val="DefaultPlaceholder_-1854013440"/>
          </w:placeholder>
        </w:sdtPr>
        <w:sdtContent>
          <w:r w:rsidR="00B37D22" w:rsidRPr="00B37D22">
            <w:rPr>
              <w:lang w:val="en-US"/>
            </w:rPr>
            <w:t>Weber &amp; Sakurai (2001)</w:t>
          </w:r>
        </w:sdtContent>
      </w:sdt>
      <w:r w:rsidR="003058D7">
        <w:rPr>
          <w:color w:val="000000"/>
          <w:lang w:val="en-US"/>
        </w:rPr>
        <w:t xml:space="preserve">. </w:t>
      </w:r>
      <w:r w:rsidR="00E504E4">
        <w:rPr>
          <w:lang w:val="en-US"/>
        </w:rPr>
        <w:t>In addition</w:t>
      </w:r>
      <w:r w:rsidR="00F244E8">
        <w:rPr>
          <w:lang w:val="en-US"/>
        </w:rPr>
        <w:t>, PCDFs not present in the feedstocks, appeared in the condensate</w:t>
      </w:r>
      <w:r w:rsidR="00E504E4">
        <w:rPr>
          <w:lang w:val="en-US"/>
        </w:rPr>
        <w:t xml:space="preserve"> and PCDFs rather than PCDDs dominated the flue gas emissions</w:t>
      </w:r>
      <w:r w:rsidR="00F244E8">
        <w:rPr>
          <w:lang w:val="en-US"/>
        </w:rPr>
        <w:t xml:space="preserve">, suggesting </w:t>
      </w:r>
      <w:r w:rsidR="00E504E4">
        <w:rPr>
          <w:lang w:val="en-US"/>
        </w:rPr>
        <w:t>transformations</w:t>
      </w:r>
      <w:r w:rsidR="00E111A9">
        <w:rPr>
          <w:lang w:val="en-US"/>
        </w:rPr>
        <w:t xml:space="preserve"> of PCDDs </w:t>
      </w:r>
      <w:r w:rsidR="00FA18F3">
        <w:rPr>
          <w:lang w:val="en-US"/>
        </w:rPr>
        <w:t>to PCDFs through reactions with H</w:t>
      </w:r>
      <w:r w:rsidR="00FA18F3" w:rsidRPr="00D05CF3">
        <w:rPr>
          <w:vertAlign w:val="subscript"/>
          <w:lang w:val="en-US"/>
        </w:rPr>
        <w:t>2</w:t>
      </w:r>
      <w:r w:rsidR="00FA18F3">
        <w:rPr>
          <w:lang w:val="en-US"/>
        </w:rPr>
        <w:t xml:space="preserve"> produced during the pyrolysis</w:t>
      </w:r>
      <w:r w:rsidR="003058D7">
        <w:rPr>
          <w:lang w:val="en-US"/>
        </w:rPr>
        <w:t xml:space="preserve"> </w:t>
      </w:r>
      <w:sdt>
        <w:sdtPr>
          <w:rPr>
            <w:color w:val="000000"/>
            <w:lang w:val="en-US"/>
          </w:rPr>
          <w:tag w:val="MENDELEY_CITATION_v3_eyJjaXRhdGlvbklEIjoiTUVOREVMRVlfQ0lUQVRJT05fMWNiYTBmZTYtNWViZS00MTg0LWEzMDEtYzA5MDc1ZTJmOTAy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
          <w:id w:val="1768188351"/>
          <w:placeholder>
            <w:docPart w:val="DefaultPlaceholder_-1854013440"/>
          </w:placeholder>
        </w:sdtPr>
        <w:sdtContent>
          <w:r w:rsidR="00B37D22" w:rsidRPr="00B37D22">
            <w:rPr>
              <w:color w:val="000000"/>
              <w:lang w:val="en-US"/>
            </w:rPr>
            <w:t>(</w:t>
          </w:r>
          <w:proofErr w:type="spellStart"/>
          <w:r w:rsidR="00B37D22" w:rsidRPr="00B37D22">
            <w:rPr>
              <w:color w:val="000000"/>
              <w:lang w:val="en-US"/>
            </w:rPr>
            <w:t>Altarawneh</w:t>
          </w:r>
          <w:proofErr w:type="spellEnd"/>
          <w:r w:rsidR="00B37D22" w:rsidRPr="00B37D22">
            <w:rPr>
              <w:color w:val="000000"/>
              <w:lang w:val="en-US"/>
            </w:rPr>
            <w:t xml:space="preserve"> et al., 2009)</w:t>
          </w:r>
        </w:sdtContent>
      </w:sdt>
      <w:r w:rsidR="00FA18F3">
        <w:rPr>
          <w:lang w:val="en-US"/>
        </w:rPr>
        <w:t>.</w:t>
      </w:r>
      <w:r w:rsidR="00E504E4">
        <w:rPr>
          <w:lang w:val="en-US"/>
        </w:rPr>
        <w:t xml:space="preserve"> </w:t>
      </w:r>
      <w:r w:rsidR="009C0701">
        <w:rPr>
          <w:lang w:val="en-US"/>
        </w:rPr>
        <w:t>Th</w:t>
      </w:r>
      <w:r w:rsidR="00AE737F">
        <w:rPr>
          <w:lang w:val="en-US"/>
        </w:rPr>
        <w:t>e</w:t>
      </w:r>
      <w:r w:rsidR="009C0701">
        <w:rPr>
          <w:lang w:val="en-US"/>
        </w:rPr>
        <w:t xml:space="preserve"> mass balance shows that the total amounts of PCDDFs in the condensate, biochar, and emission gases combined were </w:t>
      </w:r>
      <w:r w:rsidR="0067616D">
        <w:rPr>
          <w:lang w:val="en-US"/>
        </w:rPr>
        <w:t>69-90</w:t>
      </w:r>
      <w:r w:rsidR="00D5157D">
        <w:rPr>
          <w:lang w:val="en-US"/>
        </w:rPr>
        <w:t xml:space="preserve">% </w:t>
      </w:r>
      <w:r w:rsidR="009C0701">
        <w:rPr>
          <w:lang w:val="en-US"/>
        </w:rPr>
        <w:t xml:space="preserve">lower </w:t>
      </w:r>
      <w:r w:rsidR="00D5157D">
        <w:rPr>
          <w:lang w:val="en-US"/>
        </w:rPr>
        <w:t xml:space="preserve">than the </w:t>
      </w:r>
      <w:r w:rsidR="009C0701">
        <w:rPr>
          <w:lang w:val="en-US"/>
        </w:rPr>
        <w:t xml:space="preserve">original feedstock </w:t>
      </w:r>
      <w:r w:rsidR="00D5157D">
        <w:rPr>
          <w:lang w:val="en-US"/>
        </w:rPr>
        <w:t>concentration</w:t>
      </w:r>
      <w:r w:rsidR="009C0701">
        <w:rPr>
          <w:lang w:val="en-US"/>
        </w:rPr>
        <w:t>s</w:t>
      </w:r>
      <w:r w:rsidR="00D5157D">
        <w:rPr>
          <w:lang w:val="en-US"/>
        </w:rPr>
        <w:t xml:space="preserve"> </w:t>
      </w:r>
      <w:r w:rsidR="0067616D">
        <w:rPr>
          <w:lang w:val="en-US"/>
        </w:rPr>
        <w:t>(</w:t>
      </w:r>
      <w:r w:rsidR="00FD6787">
        <w:rPr>
          <w:lang w:val="en-US"/>
        </w:rPr>
        <w:fldChar w:fldCharType="begin"/>
      </w:r>
      <w:r w:rsidR="00FD6787">
        <w:rPr>
          <w:lang w:val="en-US"/>
        </w:rPr>
        <w:instrText xml:space="preserve"> REF _Ref135050367 \h </w:instrText>
      </w:r>
      <w:r w:rsidR="00FD6787">
        <w:rPr>
          <w:lang w:val="en-US"/>
        </w:rPr>
      </w:r>
      <w:r w:rsidR="00FD6787">
        <w:rPr>
          <w:lang w:val="en-US"/>
        </w:rPr>
        <w:fldChar w:fldCharType="separate"/>
      </w:r>
      <w:ins w:id="191" w:author="Katinka Krahn" w:date="2023-06-02T11:54:00Z">
        <w:r w:rsidR="001652F8" w:rsidRPr="00736205">
          <w:rPr>
            <w:lang w:val="en-US"/>
          </w:rPr>
          <w:t xml:space="preserve">Table </w:t>
        </w:r>
        <w:r w:rsidR="001652F8">
          <w:rPr>
            <w:noProof/>
            <w:lang w:val="en-US"/>
          </w:rPr>
          <w:t>4</w:t>
        </w:r>
      </w:ins>
      <w:del w:id="192" w:author="Katinka Krahn" w:date="2023-06-02T11:54:00Z">
        <w:r w:rsidR="002B516D" w:rsidRPr="00736205" w:rsidDel="001652F8">
          <w:rPr>
            <w:lang w:val="en-US"/>
          </w:rPr>
          <w:delText xml:space="preserve">Table </w:delText>
        </w:r>
        <w:r w:rsidR="002B516D" w:rsidDel="001652F8">
          <w:rPr>
            <w:noProof/>
            <w:lang w:val="en-US"/>
          </w:rPr>
          <w:delText>4</w:delText>
        </w:r>
      </w:del>
      <w:r w:rsidR="00FD6787">
        <w:rPr>
          <w:lang w:val="en-US"/>
        </w:rPr>
        <w:fldChar w:fldCharType="end"/>
      </w:r>
      <w:r w:rsidR="0067616D">
        <w:rPr>
          <w:lang w:val="en-US"/>
        </w:rPr>
        <w:t>)</w:t>
      </w:r>
      <w:r w:rsidR="009C0701">
        <w:rPr>
          <w:lang w:val="en-US"/>
        </w:rPr>
        <w:t>, implying that</w:t>
      </w:r>
      <w:r w:rsidR="00D5157D">
        <w:rPr>
          <w:lang w:val="en-US"/>
        </w:rPr>
        <w:t xml:space="preserve"> some </w:t>
      </w:r>
      <w:r w:rsidR="00595C09">
        <w:rPr>
          <w:lang w:val="en-US"/>
        </w:rPr>
        <w:t>PCDD/Fs</w:t>
      </w:r>
      <w:r w:rsidR="00FA18F3">
        <w:rPr>
          <w:lang w:val="en-US"/>
        </w:rPr>
        <w:t xml:space="preserve"> </w:t>
      </w:r>
      <w:r w:rsidR="00D5157D">
        <w:rPr>
          <w:lang w:val="en-US"/>
        </w:rPr>
        <w:t>may</w:t>
      </w:r>
      <w:r w:rsidR="00FA18F3">
        <w:rPr>
          <w:lang w:val="en-US"/>
        </w:rPr>
        <w:t xml:space="preserve"> also</w:t>
      </w:r>
      <w:r w:rsidR="00D5157D">
        <w:rPr>
          <w:lang w:val="en-US"/>
        </w:rPr>
        <w:t xml:space="preserve"> have been de</w:t>
      </w:r>
      <w:r w:rsidR="00D06229">
        <w:rPr>
          <w:lang w:val="en-US"/>
        </w:rPr>
        <w:t>stroyed</w:t>
      </w:r>
      <w:r w:rsidR="00FD6787">
        <w:rPr>
          <w:lang w:val="en-US"/>
        </w:rPr>
        <w:t xml:space="preserve"> or dechlorinated</w:t>
      </w:r>
      <w:r w:rsidR="00D5157D">
        <w:rPr>
          <w:lang w:val="en-US"/>
        </w:rPr>
        <w:t>.</w:t>
      </w:r>
      <w:r w:rsidR="00E504E4">
        <w:rPr>
          <w:lang w:val="en-US"/>
        </w:rPr>
        <w:t xml:space="preserve"> </w:t>
      </w:r>
      <w:r w:rsidR="00676790">
        <w:rPr>
          <w:lang w:val="en-US"/>
        </w:rPr>
        <w:t xml:space="preserve">A complete understanding of the thermal degradation of PCDD/Fs </w:t>
      </w:r>
      <w:r w:rsidR="005D364C">
        <w:rPr>
          <w:lang w:val="en-US"/>
        </w:rPr>
        <w:t>is</w:t>
      </w:r>
      <w:r w:rsidR="00676790">
        <w:rPr>
          <w:lang w:val="en-US"/>
        </w:rPr>
        <w:t xml:space="preserve"> lacking, but both </w:t>
      </w:r>
      <w:proofErr w:type="spellStart"/>
      <w:r w:rsidR="00676790">
        <w:rPr>
          <w:lang w:val="en-US"/>
        </w:rPr>
        <w:t>d</w:t>
      </w:r>
      <w:r w:rsidR="00D06229">
        <w:rPr>
          <w:lang w:val="en-US"/>
        </w:rPr>
        <w:t>e</w:t>
      </w:r>
      <w:r w:rsidR="00676790">
        <w:rPr>
          <w:lang w:val="en-US"/>
        </w:rPr>
        <w:t>chlorination</w:t>
      </w:r>
      <w:proofErr w:type="spellEnd"/>
      <w:r w:rsidR="00676790">
        <w:rPr>
          <w:lang w:val="en-US"/>
        </w:rPr>
        <w:t xml:space="preserve"> and d</w:t>
      </w:r>
      <w:r w:rsidR="00D06229">
        <w:rPr>
          <w:lang w:val="en-US"/>
        </w:rPr>
        <w:t>estruction</w:t>
      </w:r>
      <w:r w:rsidR="00676790">
        <w:rPr>
          <w:lang w:val="en-US"/>
        </w:rPr>
        <w:t xml:space="preserve"> through reaction with O</w:t>
      </w:r>
      <w:r w:rsidR="00676790" w:rsidRPr="005D364C">
        <w:rPr>
          <w:vertAlign w:val="subscript"/>
          <w:lang w:val="en-US"/>
        </w:rPr>
        <w:t>2</w:t>
      </w:r>
      <w:r w:rsidR="00676790">
        <w:rPr>
          <w:lang w:val="en-US"/>
        </w:rPr>
        <w:t xml:space="preserve"> can take place, with the latter believed to be the dominant </w:t>
      </w:r>
      <w:r w:rsidR="00D06229">
        <w:rPr>
          <w:lang w:val="en-US"/>
        </w:rPr>
        <w:t>degradation pathway</w:t>
      </w:r>
      <w:r w:rsidR="00065F04">
        <w:rPr>
          <w:lang w:val="en-US"/>
        </w:rPr>
        <w:t xml:space="preserve"> </w:t>
      </w:r>
      <w:sdt>
        <w:sdtPr>
          <w:rPr>
            <w:color w:val="000000"/>
            <w:lang w:val="en-US"/>
          </w:rPr>
          <w:tag w:val="MENDELEY_CITATION_v3_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"/>
          <w:id w:val="305671925"/>
          <w:placeholder>
            <w:docPart w:val="DefaultPlaceholder_-1854013440"/>
          </w:placeholder>
        </w:sdtPr>
        <w:sdtContent>
          <w:r w:rsidR="00B37D22" w:rsidRPr="00B37D22">
            <w:rPr>
              <w:color w:val="000000"/>
              <w:lang w:val="en-US"/>
            </w:rPr>
            <w:t>(Chen et al., 2020)</w:t>
          </w:r>
        </w:sdtContent>
      </w:sdt>
      <w:r w:rsidR="00065F04">
        <w:rPr>
          <w:lang w:val="en-US"/>
        </w:rPr>
        <w:t>.</w:t>
      </w:r>
      <w:r w:rsidR="009C0701">
        <w:rPr>
          <w:lang w:val="en-US"/>
        </w:rPr>
        <w:t xml:space="preserve"> </w:t>
      </w:r>
      <w:r w:rsidR="00D06229">
        <w:rPr>
          <w:lang w:val="en-US"/>
        </w:rPr>
        <w:t>Hence, these results</w:t>
      </w:r>
      <w:r w:rsidR="009C0701">
        <w:rPr>
          <w:lang w:val="en-US"/>
        </w:rPr>
        <w:t xml:space="preserve"> partly confirm hypothesis 1. </w:t>
      </w:r>
      <w:r w:rsidR="00FD6787">
        <w:rPr>
          <w:lang w:val="en-US"/>
        </w:rPr>
        <w:t xml:space="preserve">However, </w:t>
      </w:r>
      <w:r w:rsidR="009C0701">
        <w:rPr>
          <w:lang w:val="en-US"/>
        </w:rPr>
        <w:t xml:space="preserve">TEQ-based </w:t>
      </w:r>
      <w:r w:rsidR="00FD6787">
        <w:rPr>
          <w:lang w:val="en-US"/>
        </w:rPr>
        <w:t xml:space="preserve">PCDD/F-17 </w:t>
      </w:r>
      <w:r w:rsidR="009C0701">
        <w:rPr>
          <w:lang w:val="en-US"/>
        </w:rPr>
        <w:t>levels were observed to</w:t>
      </w:r>
      <w:r w:rsidR="00FD6787">
        <w:rPr>
          <w:lang w:val="en-US"/>
        </w:rPr>
        <w:t xml:space="preserve"> increase for two of the three feedstocks tested</w:t>
      </w:r>
      <w:r w:rsidR="009C0701">
        <w:rPr>
          <w:lang w:val="en-US"/>
        </w:rPr>
        <w:t>, DSS-1 and FWR (Table 6)</w:t>
      </w:r>
      <w:r w:rsidR="00FD6787">
        <w:rPr>
          <w:lang w:val="en-US"/>
        </w:rPr>
        <w:t xml:space="preserve">. This </w:t>
      </w:r>
      <w:r w:rsidR="009C0701">
        <w:rPr>
          <w:lang w:val="en-US"/>
        </w:rPr>
        <w:t xml:space="preserve">probably </w:t>
      </w:r>
      <w:r w:rsidR="00FD6787">
        <w:rPr>
          <w:lang w:val="en-US"/>
        </w:rPr>
        <w:t>indicate</w:t>
      </w:r>
      <w:r w:rsidR="009C0701">
        <w:rPr>
          <w:lang w:val="en-US"/>
        </w:rPr>
        <w:t>s</w:t>
      </w:r>
      <w:r w:rsidR="00FD6787">
        <w:rPr>
          <w:lang w:val="en-US"/>
        </w:rPr>
        <w:t xml:space="preserve"> that some PCDD/Fs</w:t>
      </w:r>
      <w:r w:rsidR="0067616D">
        <w:rPr>
          <w:lang w:val="en-US"/>
        </w:rPr>
        <w:t xml:space="preserve"> </w:t>
      </w:r>
      <w:r w:rsidR="009C0701">
        <w:rPr>
          <w:lang w:val="en-US"/>
        </w:rPr>
        <w:t xml:space="preserve">had been </w:t>
      </w:r>
      <w:r w:rsidR="0067616D">
        <w:rPr>
          <w:lang w:val="en-US"/>
        </w:rPr>
        <w:t>transform</w:t>
      </w:r>
      <w:r w:rsidR="009C0701">
        <w:rPr>
          <w:lang w:val="en-US"/>
        </w:rPr>
        <w:t>ed</w:t>
      </w:r>
      <w:r w:rsidR="0067616D">
        <w:rPr>
          <w:lang w:val="en-US"/>
        </w:rPr>
        <w:t xml:space="preserve"> to</w:t>
      </w:r>
      <w:r w:rsidR="00FD6787">
        <w:rPr>
          <w:lang w:val="en-US"/>
        </w:rPr>
        <w:t xml:space="preserve"> more toxic </w:t>
      </w:r>
      <w:r w:rsidR="009C0701">
        <w:rPr>
          <w:lang w:val="en-US"/>
        </w:rPr>
        <w:t>congeners</w:t>
      </w:r>
      <w:r w:rsidR="00FD6787">
        <w:rPr>
          <w:lang w:val="en-US"/>
        </w:rPr>
        <w:t xml:space="preserve"> during pyrolysis.</w:t>
      </w:r>
      <w:r w:rsidR="009C0701">
        <w:rPr>
          <w:lang w:val="en-US"/>
        </w:rPr>
        <w:t xml:space="preserve"> We hypothesize that it is mainly</w:t>
      </w:r>
      <w:r w:rsidR="00D06229">
        <w:rPr>
          <w:lang w:val="en-US"/>
        </w:rPr>
        <w:t xml:space="preserve"> due to </w:t>
      </w:r>
      <w:proofErr w:type="spellStart"/>
      <w:r w:rsidR="00D06229">
        <w:rPr>
          <w:lang w:val="en-US"/>
        </w:rPr>
        <w:t>dechlor</w:t>
      </w:r>
      <w:r w:rsidR="005D364C">
        <w:rPr>
          <w:lang w:val="en-US"/>
        </w:rPr>
        <w:t>in</w:t>
      </w:r>
      <w:r w:rsidR="00D06229">
        <w:rPr>
          <w:lang w:val="en-US"/>
        </w:rPr>
        <w:t>ation</w:t>
      </w:r>
      <w:proofErr w:type="spellEnd"/>
      <w:r w:rsidR="00D06229">
        <w:rPr>
          <w:lang w:val="en-US"/>
        </w:rPr>
        <w:t xml:space="preserve"> of</w:t>
      </w:r>
      <w:r w:rsidR="009C0701">
        <w:rPr>
          <w:lang w:val="en-US"/>
        </w:rPr>
        <w:t xml:space="preserve"> the octa-chlorinated OCDD/F (by far the most abundant congener, at over 2000 ng g</w:t>
      </w:r>
      <w:r w:rsidR="009C0701" w:rsidRPr="00D05CF3">
        <w:rPr>
          <w:vertAlign w:val="superscript"/>
          <w:lang w:val="en-US"/>
        </w:rPr>
        <w:t>-1</w:t>
      </w:r>
      <w:r w:rsidR="009C0701">
        <w:rPr>
          <w:lang w:val="en-US"/>
        </w:rPr>
        <w:t xml:space="preserve"> (Table SX), but with a low TEQ factor of 0.001) into </w:t>
      </w:r>
      <w:r w:rsidR="00D06229">
        <w:rPr>
          <w:lang w:val="en-US"/>
        </w:rPr>
        <w:t>the</w:t>
      </w:r>
      <w:r w:rsidR="009C0701">
        <w:rPr>
          <w:lang w:val="en-US"/>
        </w:rPr>
        <w:t xml:space="preserve"> far more toxic tetra- and penta-substituted congeners with TEQ of 0.1 or 1.</w:t>
      </w:r>
      <w:r w:rsidR="00FD6787">
        <w:rPr>
          <w:lang w:val="en-US"/>
        </w:rPr>
        <w:t xml:space="preserve"> </w:t>
      </w:r>
    </w:p>
    <w:p w14:paraId="716304BB" w14:textId="77777777" w:rsidR="00896F94" w:rsidRDefault="00896F94" w:rsidP="00022C34">
      <w:pPr>
        <w:ind w:firstLine="0"/>
        <w:rPr>
          <w:lang w:val="en-US"/>
        </w:rPr>
      </w:pPr>
    </w:p>
    <w:p w14:paraId="2AED5CD0" w14:textId="77777777" w:rsidR="00896F94" w:rsidRDefault="00896F94" w:rsidP="00896F94">
      <w:pPr>
        <w:pStyle w:val="Heading3"/>
        <w:rPr>
          <w:lang w:val="en-US"/>
        </w:rPr>
      </w:pPr>
      <w:r>
        <w:rPr>
          <w:lang w:val="en-US"/>
        </w:rPr>
        <w:t>PAHs</w:t>
      </w:r>
    </w:p>
    <w:p w14:paraId="34A366E2" w14:textId="6CA14E41" w:rsidR="00896F94" w:rsidRPr="00B37D22" w:rsidRDefault="00896F94" w:rsidP="00022C34">
      <w:pPr>
        <w:ind w:firstLine="0"/>
        <w:rPr>
          <w:color w:val="000000"/>
          <w:lang w:val="en-US"/>
        </w:rPr>
      </w:pPr>
      <w:r>
        <w:rPr>
          <w:lang w:val="en-US"/>
        </w:rPr>
        <w:fldChar w:fldCharType="begin"/>
      </w:r>
      <w:r>
        <w:rPr>
          <w:lang w:val="en-US"/>
        </w:rPr>
        <w:instrText xml:space="preserve"> REF _Ref135050367 \h </w:instrText>
      </w:r>
      <w:r>
        <w:rPr>
          <w:lang w:val="en-US"/>
        </w:rPr>
      </w:r>
      <w:r>
        <w:rPr>
          <w:lang w:val="en-US"/>
        </w:rPr>
        <w:fldChar w:fldCharType="separate"/>
      </w:r>
      <w:ins w:id="193" w:author="Katinka Krahn" w:date="2023-06-02T11:54:00Z">
        <w:r w:rsidR="001652F8" w:rsidRPr="00736205">
          <w:rPr>
            <w:lang w:val="en-US"/>
          </w:rPr>
          <w:t xml:space="preserve">Table </w:t>
        </w:r>
        <w:r w:rsidR="001652F8">
          <w:rPr>
            <w:noProof/>
            <w:lang w:val="en-US"/>
          </w:rPr>
          <w:t>4</w:t>
        </w:r>
      </w:ins>
      <w:del w:id="194" w:author="Katinka Krahn" w:date="2023-06-02T11:54:00Z">
        <w:r w:rsidR="002B516D" w:rsidRPr="00736205" w:rsidDel="001652F8">
          <w:rPr>
            <w:lang w:val="en-US"/>
          </w:rPr>
          <w:delText xml:space="preserve">Table </w:delText>
        </w:r>
        <w:r w:rsidR="002B516D" w:rsidDel="001652F8">
          <w:rPr>
            <w:noProof/>
            <w:lang w:val="en-US"/>
          </w:rPr>
          <w:delText>4</w:delText>
        </w:r>
      </w:del>
      <w:r>
        <w:rPr>
          <w:lang w:val="en-US"/>
        </w:rPr>
        <w:fldChar w:fldCharType="end"/>
      </w:r>
      <w:r>
        <w:rPr>
          <w:lang w:val="en-US"/>
        </w:rPr>
        <w:t xml:space="preserve"> shows how ∑PAH-16 are distributed between the different pyrolysis products for wood chips (CWC) and digested sewage sludge 1 (DSS-1) at different temperatures. For CWC and DSS-1, &gt;98% of </w:t>
      </w:r>
      <w:r w:rsidRPr="00A7368E">
        <w:rPr>
          <w:lang w:val="en-US"/>
        </w:rPr>
        <w:t>∑PAH-16</w:t>
      </w:r>
      <w:r>
        <w:rPr>
          <w:lang w:val="en-US"/>
        </w:rPr>
        <w:t xml:space="preserve"> end up in the pyrolysis condensate </w:t>
      </w:r>
      <w:commentRangeStart w:id="195"/>
      <w:commentRangeStart w:id="196"/>
      <w:r>
        <w:rPr>
          <w:lang w:val="en-US"/>
        </w:rPr>
        <w:t>except for CWC-700 on which 63% of the PAHs are in the condensate and 37% are emitted in the exhaust</w:t>
      </w:r>
      <w:commentRangeEnd w:id="195"/>
      <w:r>
        <w:rPr>
          <w:rStyle w:val="CommentReference"/>
        </w:rPr>
        <w:commentReference w:id="195"/>
      </w:r>
      <w:commentRangeEnd w:id="196"/>
      <w:r w:rsidR="0033206F">
        <w:rPr>
          <w:rStyle w:val="CommentReference"/>
        </w:rPr>
        <w:commentReference w:id="196"/>
      </w:r>
      <w:r>
        <w:rPr>
          <w:lang w:val="en-US"/>
        </w:rPr>
        <w:t>. Measured PAH-16 concentrations in the pyrolysis condensate ranged from 800 – 2600 g kg</w:t>
      </w:r>
      <w:r>
        <w:rPr>
          <w:vertAlign w:val="superscript"/>
          <w:lang w:val="en-US"/>
        </w:rPr>
        <w:t>-1</w:t>
      </w:r>
      <w:r>
        <w:rPr>
          <w:lang w:val="en-US"/>
        </w:rPr>
        <w:t xml:space="preserve"> from DSS-1-800 and CWC-600, </w:t>
      </w:r>
      <w:r w:rsidRPr="0084616B">
        <w:rPr>
          <w:lang w:val="en-US"/>
        </w:rPr>
        <w:t>respectively (</w:t>
      </w:r>
      <w:r w:rsidRPr="0084616B">
        <w:rPr>
          <w:lang w:val="en-US"/>
          <w:rPrChange w:id="197" w:author="Katinka Krahn" w:date="2023-06-02T13:05:00Z">
            <w:rPr>
              <w:highlight w:val="yellow"/>
              <w:lang w:val="en-US"/>
            </w:rPr>
          </w:rPrChange>
        </w:rPr>
        <w:t>Table S</w:t>
      </w:r>
      <w:ins w:id="198" w:author="Katinka Krahn" w:date="2023-06-02T13:05:00Z">
        <w:r w:rsidR="0084616B" w:rsidRPr="0084616B">
          <w:rPr>
            <w:lang w:val="en-US"/>
            <w:rPrChange w:id="199" w:author="Katinka Krahn" w:date="2023-06-02T13:05:00Z">
              <w:rPr>
                <w:highlight w:val="yellow"/>
                <w:lang w:val="en-US"/>
              </w:rPr>
            </w:rPrChange>
          </w:rPr>
          <w:t>.5</w:t>
        </w:r>
      </w:ins>
      <w:del w:id="200" w:author="Katinka Krahn" w:date="2023-06-02T13:05:00Z">
        <w:r w:rsidRPr="0084616B" w:rsidDel="0084616B">
          <w:rPr>
            <w:lang w:val="en-US"/>
            <w:rPrChange w:id="201" w:author="Katinka Krahn" w:date="2023-06-02T13:05:00Z">
              <w:rPr>
                <w:highlight w:val="yellow"/>
                <w:lang w:val="en-US"/>
              </w:rPr>
            </w:rPrChange>
          </w:rPr>
          <w:delText>.5 so far).</w:delText>
        </w:r>
      </w:del>
      <w:r w:rsidRPr="0084616B">
        <w:rPr>
          <w:lang w:val="en-US"/>
          <w:rPrChange w:id="202" w:author="Katinka Krahn" w:date="2023-06-02T13:05:00Z">
            <w:rPr>
              <w:highlight w:val="yellow"/>
              <w:lang w:val="en-US"/>
            </w:rPr>
          </w:rPrChange>
        </w:rPr>
        <w:t>)</w:t>
      </w:r>
      <w:r w:rsidRPr="0084616B">
        <w:rPr>
          <w:lang w:val="en-US"/>
        </w:rPr>
        <w:t xml:space="preserve"> and</w:t>
      </w:r>
      <w:r>
        <w:rPr>
          <w:lang w:val="en-US"/>
        </w:rPr>
        <w:t xml:space="preserve"> this fraction has thus the potential to be regarded as hazardous waste (</w:t>
      </w:r>
      <w:r w:rsidRPr="00A7368E">
        <w:rPr>
          <w:lang w:val="en-US"/>
        </w:rPr>
        <w:t>∑PAH-</w:t>
      </w:r>
      <w:proofErr w:type="gramStart"/>
      <w:r w:rsidRPr="00A7368E">
        <w:rPr>
          <w:lang w:val="en-US"/>
        </w:rPr>
        <w:t>16</w:t>
      </w:r>
      <w:r>
        <w:rPr>
          <w:lang w:val="en-US"/>
        </w:rPr>
        <w:t xml:space="preserve">  &gt;</w:t>
      </w:r>
      <w:proofErr w:type="gramEnd"/>
      <w:r>
        <w:rPr>
          <w:lang w:val="en-US"/>
        </w:rPr>
        <w:t xml:space="preserve">1 %) </w:t>
      </w:r>
      <w:sdt>
        <w:sdtPr>
          <w:rPr>
            <w:color w:val="000000"/>
            <w:lang w:val="en-US"/>
          </w:rPr>
          <w:tag w:val="MENDELEY_CITATION_v3_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"/>
          <w:id w:val="-448012441"/>
          <w:placeholder>
            <w:docPart w:val="DefaultPlaceholder_-1854013440"/>
          </w:placeholder>
        </w:sdtPr>
        <w:sdtContent>
          <w:r w:rsidR="00B37D22" w:rsidRPr="00B37D22">
            <w:rPr>
              <w:color w:val="000000"/>
              <w:lang w:val="en-US"/>
            </w:rPr>
            <w:t>(European Commission, 2014)</w:t>
          </w:r>
        </w:sdtContent>
      </w:sdt>
      <w:r w:rsidR="00065F04">
        <w:rPr>
          <w:lang w:val="en-US"/>
        </w:rPr>
        <w:t>.</w:t>
      </w:r>
      <w:r>
        <w:rPr>
          <w:lang w:val="en-US"/>
        </w:rPr>
        <w:t xml:space="preserve"> Less than 0.3% PAHs were emitted via the gas phase, whereas 0.04-1.33 % PAHs ended up in the biochar. Since the PAH-content in the feedstocks were low or below detection limits (&lt;LOQ for CWC and 1.48 mg kg</w:t>
      </w:r>
      <w:r>
        <w:rPr>
          <w:vertAlign w:val="superscript"/>
          <w:lang w:val="en-US"/>
        </w:rPr>
        <w:t>-1</w:t>
      </w:r>
      <w:r>
        <w:rPr>
          <w:lang w:val="en-US"/>
        </w:rPr>
        <w:t xml:space="preserve"> for DSS-1), this confirmed the second hypothesis that PAHs are formed during pyrolysis, in accordance with what is expected during incomplete combustion processes </w:t>
      </w:r>
      <w:sdt>
        <w:sdtPr>
          <w:rPr>
            <w:color w:val="000000"/>
            <w:lang w:val="en-US"/>
          </w:rPr>
          <w:tag w:val="MENDELEY_CITATION_v3_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yXV19LCJwYWdlIjoiNjc1NS02NzY1IiwicHVibGlzaGVyIjoiQUNTIFB1YmxpY2F0aW9ucyIsImlzc3VlIjoiMjAiLCJ2b2x1bWUiOiIxMCJ9LCJpc1RlbXBvcmFyeSI6ZmFsc2V9XX0="/>
          <w:id w:val="-319811751"/>
          <w:placeholder>
            <w:docPart w:val="01498935E6964CC596AE5ED80F7E34DF"/>
          </w:placeholder>
        </w:sdtPr>
        <w:sdtEndPr/>
        <w:sdtContent>
          <w:r w:rsidR="00B37D22" w:rsidRPr="00B37D22">
            <w:rPr>
              <w:color w:val="000000"/>
              <w:lang w:val="en-US"/>
            </w:rPr>
            <w:t>(Buss et al., 2022)</w:t>
          </w:r>
        </w:sdtContent>
      </w:sdt>
      <w:r>
        <w:rPr>
          <w:lang w:val="en-US"/>
        </w:rPr>
        <w:t xml:space="preserve">. The Biogreen unit is designed to achieve a rapid separation of pyrolysis gas and biochar to avoid recondensation of compounds volatilized from the solid matrix, such as PAHs. Volatilized PAHs thus </w:t>
      </w:r>
      <w:proofErr w:type="gramStart"/>
      <w:r>
        <w:rPr>
          <w:lang w:val="en-US"/>
        </w:rPr>
        <w:t>exit</w:t>
      </w:r>
      <w:proofErr w:type="gramEnd"/>
      <w:r>
        <w:rPr>
          <w:lang w:val="en-US"/>
        </w:rPr>
        <w:t xml:space="preserve"> the pyrolysis reactor to be condensed into the pyrolysis oil or emitted with the flue gas. Most of the </w:t>
      </w:r>
      <w:proofErr w:type="gramStart"/>
      <w:r>
        <w:rPr>
          <w:lang w:val="en-US"/>
        </w:rPr>
        <w:t>PAHs</w:t>
      </w:r>
      <w:proofErr w:type="gramEnd"/>
      <w:r>
        <w:rPr>
          <w:lang w:val="en-US"/>
        </w:rPr>
        <w:t xml:space="preserve"> partition into the condensate rather than the flue gas because of the high affinity of hydrophobic PAH (</w:t>
      </w:r>
      <w:r w:rsidRPr="00B47D3F">
        <w:rPr>
          <w:lang w:val="en-US"/>
        </w:rPr>
        <w:t xml:space="preserve">high </w:t>
      </w:r>
      <w:r w:rsidRPr="00B47D3F">
        <w:rPr>
          <w:i/>
          <w:iCs/>
          <w:lang w:val="en-US"/>
        </w:rPr>
        <w:t>K</w:t>
      </w:r>
      <w:r w:rsidRPr="00B47D3F">
        <w:rPr>
          <w:vertAlign w:val="subscript"/>
          <w:lang w:val="en-US"/>
        </w:rPr>
        <w:t>OW</w:t>
      </w:r>
      <w:r>
        <w:rPr>
          <w:lang w:val="en-US"/>
        </w:rPr>
        <w:t>)</w:t>
      </w:r>
      <w:r w:rsidR="00B37D22">
        <w:rPr>
          <w:lang w:val="en-US"/>
        </w:rPr>
        <w:t xml:space="preserve"> </w:t>
      </w:r>
      <w:sdt>
        <w:sdtPr>
          <w:rPr>
            <w:color w:val="000000"/>
            <w:lang w:val="en-US"/>
          </w:rPr>
          <w:tag w:val="MENDELEY_CITATION_v3_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"/>
          <w:id w:val="5184821"/>
          <w:placeholder>
            <w:docPart w:val="DefaultPlaceholder_-1854013440"/>
          </w:placeholder>
        </w:sdtPr>
        <w:sdtContent>
          <w:r w:rsidR="00B37D22" w:rsidRPr="00B37D22">
            <w:rPr>
              <w:color w:val="000000"/>
              <w:lang w:val="en-US"/>
            </w:rPr>
            <w:t>(Jesus et al., 2022)</w:t>
          </w:r>
        </w:sdtContent>
      </w:sdt>
      <w:r>
        <w:rPr>
          <w:lang w:val="en-US"/>
        </w:rPr>
        <w:t xml:space="preserve"> or the organic oil fraction that dominates pyrolysis </w:t>
      </w:r>
      <w:proofErr w:type="spellStart"/>
      <w:r>
        <w:rPr>
          <w:lang w:val="en-US"/>
        </w:rPr>
        <w:t>condendates</w:t>
      </w:r>
      <w:proofErr w:type="spellEnd"/>
      <w:r>
        <w:rPr>
          <w:lang w:val="en-US"/>
        </w:rPr>
        <w:t xml:space="preserve"> </w:t>
      </w:r>
      <w:sdt>
        <w:sdtPr>
          <w:rPr>
            <w:color w:val="000000"/>
            <w:lang w:val="en-US"/>
          </w:rPr>
          <w:tag w:val="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
          <w:id w:val="1500392355"/>
          <w:placeholder>
            <w:docPart w:val="EDBB22A347D04D058F3F7B52E98DD6E5"/>
          </w:placeholder>
        </w:sdtPr>
        <w:sdtEndPr/>
        <w:sdtContent>
          <w:r w:rsidR="00B37D22" w:rsidRPr="00B37D22">
            <w:rPr>
              <w:lang w:val="en-US"/>
            </w:rPr>
            <w:t>(</w:t>
          </w:r>
          <w:proofErr w:type="spellStart"/>
          <w:r w:rsidR="00B37D22" w:rsidRPr="00B37D22">
            <w:rPr>
              <w:lang w:val="en-US"/>
            </w:rPr>
            <w:t>Papari</w:t>
          </w:r>
          <w:proofErr w:type="spellEnd"/>
          <w:r w:rsidR="00B37D22" w:rsidRPr="00B37D22">
            <w:rPr>
              <w:lang w:val="en-US"/>
            </w:rPr>
            <w:t xml:space="preserve"> &amp; </w:t>
          </w:r>
          <w:proofErr w:type="spellStart"/>
          <w:r w:rsidR="00B37D22" w:rsidRPr="00B37D22">
            <w:rPr>
              <w:lang w:val="en-US"/>
            </w:rPr>
            <w:t>Hawboldt</w:t>
          </w:r>
          <w:proofErr w:type="spellEnd"/>
          <w:r w:rsidR="00B37D22" w:rsidRPr="00B37D22">
            <w:rPr>
              <w:lang w:val="en-US"/>
            </w:rPr>
            <w:t>, 2018)</w:t>
          </w:r>
        </w:sdtContent>
      </w:sdt>
      <w:r>
        <w:rPr>
          <w:lang w:val="en-US"/>
        </w:rPr>
        <w:t xml:space="preserve">. </w:t>
      </w:r>
    </w:p>
    <w:p w14:paraId="4107EEF5" w14:textId="1A9E8455" w:rsidR="00896F94" w:rsidRPr="00896F94" w:rsidRDefault="00E543D5" w:rsidP="00896F94">
      <w:pPr>
        <w:pStyle w:val="Heading3"/>
        <w:rPr>
          <w:lang w:val="en-US"/>
        </w:rPr>
      </w:pPr>
      <w:r>
        <w:rPr>
          <w:lang w:val="en-US"/>
        </w:rPr>
        <w:t>PCBs</w:t>
      </w:r>
    </w:p>
    <w:p w14:paraId="4A22BE65" w14:textId="34F4D859" w:rsidR="00E543D5" w:rsidRPr="00FD6787" w:rsidRDefault="00FD6787" w:rsidP="00FD6787">
      <w:pPr>
        <w:ind w:firstLine="0"/>
        <w:rPr>
          <w:lang w:val="en-US"/>
        </w:rPr>
      </w:pPr>
      <w:r>
        <w:rPr>
          <w:lang w:val="en-US"/>
        </w:rPr>
        <w:t>A total mass balance was not conducted for PCBs because PCBs w</w:t>
      </w:r>
      <w:r w:rsidR="00370C1D">
        <w:rPr>
          <w:lang w:val="en-US"/>
        </w:rPr>
        <w:t>ere</w:t>
      </w:r>
      <w:r>
        <w:rPr>
          <w:lang w:val="en-US"/>
        </w:rPr>
        <w:t xml:space="preserve"> not measured in the </w:t>
      </w:r>
      <w:r w:rsidR="00370C1D">
        <w:rPr>
          <w:lang w:val="en-US"/>
        </w:rPr>
        <w:t>gaseous phase</w:t>
      </w:r>
      <w:r>
        <w:rPr>
          <w:lang w:val="en-US"/>
        </w:rPr>
        <w:t xml:space="preserve">. </w:t>
      </w:r>
      <w:r w:rsidR="005D364C">
        <w:rPr>
          <w:lang w:val="en-US"/>
        </w:rPr>
        <w:t>Σ</w:t>
      </w:r>
      <w:r>
        <w:rPr>
          <w:lang w:val="en-US"/>
        </w:rPr>
        <w:t>PCB-7-concentration</w:t>
      </w:r>
      <w:r w:rsidR="00370C1D">
        <w:rPr>
          <w:lang w:val="en-US"/>
        </w:rPr>
        <w:t>s</w:t>
      </w:r>
      <w:r>
        <w:rPr>
          <w:lang w:val="en-US"/>
        </w:rPr>
        <w:t xml:space="preserve"> in the pyrolysis</w:t>
      </w:r>
      <w:r w:rsidR="0010638D">
        <w:rPr>
          <w:lang w:val="en-US"/>
        </w:rPr>
        <w:t xml:space="preserve"> condensate</w:t>
      </w:r>
      <w:r>
        <w:rPr>
          <w:lang w:val="en-US"/>
        </w:rPr>
        <w:t xml:space="preserve"> w</w:t>
      </w:r>
      <w:r w:rsidR="00370C1D">
        <w:rPr>
          <w:lang w:val="en-US"/>
        </w:rPr>
        <w:t>ere</w:t>
      </w:r>
      <w:r>
        <w:rPr>
          <w:lang w:val="en-US"/>
        </w:rPr>
        <w:t xml:space="preserve"> </w:t>
      </w:r>
      <w:r w:rsidR="00AA2E2B">
        <w:rPr>
          <w:lang w:val="en-US"/>
        </w:rPr>
        <w:t>22</w:t>
      </w:r>
      <w:r>
        <w:rPr>
          <w:lang w:val="en-US"/>
        </w:rPr>
        <w:t xml:space="preserve">, </w:t>
      </w:r>
      <w:r w:rsidR="00AA2E2B">
        <w:rPr>
          <w:lang w:val="en-US"/>
        </w:rPr>
        <w:t>106</w:t>
      </w:r>
      <w:r>
        <w:rPr>
          <w:lang w:val="en-US"/>
        </w:rPr>
        <w:t xml:space="preserve">, and </w:t>
      </w:r>
      <w:r w:rsidR="00AA2E2B">
        <w:rPr>
          <w:lang w:val="en-US"/>
        </w:rPr>
        <w:t>113</w:t>
      </w:r>
      <w:r>
        <w:rPr>
          <w:lang w:val="en-US"/>
        </w:rPr>
        <w:t xml:space="preserve"> µg kg</w:t>
      </w:r>
      <w:r>
        <w:rPr>
          <w:vertAlign w:val="superscript"/>
          <w:lang w:val="en-US"/>
        </w:rPr>
        <w:t>-1</w:t>
      </w:r>
      <w:r>
        <w:rPr>
          <w:lang w:val="en-US"/>
        </w:rPr>
        <w:t xml:space="preserve"> for DSS-2-600, LSS-600, and DSS-1-600, respectively</w:t>
      </w:r>
      <w:ins w:id="203" w:author="Katinka Krahn" w:date="2023-06-02T13:05:00Z">
        <w:r w:rsidR="0084616B">
          <w:rPr>
            <w:lang w:val="en-US"/>
          </w:rPr>
          <w:t xml:space="preserve"> </w:t>
        </w:r>
      </w:ins>
      <w:ins w:id="204" w:author="Katinka Krahn" w:date="2023-06-02T13:06:00Z">
        <w:r w:rsidR="0084616B">
          <w:rPr>
            <w:lang w:val="en-US"/>
          </w:rPr>
          <w:t>(Table S.5)</w:t>
        </w:r>
      </w:ins>
      <w:r>
        <w:rPr>
          <w:lang w:val="en-US"/>
        </w:rPr>
        <w:t xml:space="preserve">. </w:t>
      </w:r>
      <w:r w:rsidR="00370C1D">
        <w:rPr>
          <w:lang w:val="en-US"/>
        </w:rPr>
        <w:t>Excluding the gaseous phase,</w:t>
      </w:r>
      <w:r w:rsidR="001F6283">
        <w:rPr>
          <w:lang w:val="en-US"/>
        </w:rPr>
        <w:t xml:space="preserve"> 0-3% o</w:t>
      </w:r>
      <w:r w:rsidR="00370C1D">
        <w:rPr>
          <w:lang w:val="en-US"/>
        </w:rPr>
        <w:t>f PCBs was retrieved in the biochar, and</w:t>
      </w:r>
      <w:r w:rsidR="001F6283">
        <w:rPr>
          <w:lang w:val="en-US"/>
        </w:rPr>
        <w:t xml:space="preserve"> 99-100 </w:t>
      </w:r>
      <w:r w:rsidR="00370C1D">
        <w:rPr>
          <w:lang w:val="en-US"/>
        </w:rPr>
        <w:t>% in the condensate</w:t>
      </w:r>
      <w:ins w:id="205" w:author="Katinka Krahn" w:date="2023-06-02T13:07:00Z">
        <w:r w:rsidR="0084616B">
          <w:rPr>
            <w:lang w:val="en-US"/>
          </w:rPr>
          <w:t xml:space="preserve"> (Table S.6)</w:t>
        </w:r>
      </w:ins>
      <w:r w:rsidR="00370C1D">
        <w:rPr>
          <w:lang w:val="en-US"/>
        </w:rPr>
        <w:t xml:space="preserve">. This </w:t>
      </w:r>
      <w:r w:rsidR="005D364C">
        <w:rPr>
          <w:lang w:val="en-US"/>
        </w:rPr>
        <w:t>suggests the</w:t>
      </w:r>
      <w:r w:rsidR="00370C1D">
        <w:rPr>
          <w:lang w:val="en-US"/>
        </w:rPr>
        <w:t xml:space="preserve"> PCBs</w:t>
      </w:r>
      <w:r w:rsidR="005D364C">
        <w:rPr>
          <w:lang w:val="en-US"/>
        </w:rPr>
        <w:t xml:space="preserve"> follow a similar trend</w:t>
      </w:r>
      <w:r w:rsidR="00370C1D">
        <w:rPr>
          <w:lang w:val="en-US"/>
        </w:rPr>
        <w:t xml:space="preserve"> </w:t>
      </w:r>
      <w:r w:rsidR="00545846">
        <w:rPr>
          <w:lang w:val="en-US"/>
        </w:rPr>
        <w:t>to</w:t>
      </w:r>
      <w:r w:rsidR="00370C1D">
        <w:rPr>
          <w:lang w:val="en-US"/>
        </w:rPr>
        <w:t xml:space="preserve"> </w:t>
      </w:r>
      <w:r w:rsidR="005D364C">
        <w:rPr>
          <w:lang w:val="en-US"/>
        </w:rPr>
        <w:t>the</w:t>
      </w:r>
      <w:r w:rsidR="00370C1D">
        <w:rPr>
          <w:lang w:val="en-US"/>
        </w:rPr>
        <w:t xml:space="preserve"> PCDD/Fs.</w:t>
      </w:r>
    </w:p>
    <w:p w14:paraId="6CC7E20B" w14:textId="77777777" w:rsidR="00DF4263" w:rsidRDefault="00DF4263">
      <w:pPr>
        <w:spacing w:after="160"/>
        <w:ind w:firstLine="0"/>
        <w:rPr>
          <w:i/>
          <w:iCs/>
          <w:color w:val="000000" w:themeColor="text1"/>
          <w:szCs w:val="18"/>
          <w:lang w:val="en-US"/>
        </w:rPr>
      </w:pPr>
      <w:bookmarkStart w:id="206" w:name="_Ref131687676"/>
      <w:r>
        <w:rPr>
          <w:lang w:val="en-US"/>
        </w:rPr>
        <w:br w:type="page"/>
      </w:r>
    </w:p>
    <w:p w14:paraId="6D9C882A" w14:textId="77777777" w:rsidR="00DF4263" w:rsidRDefault="00DF4263" w:rsidP="00F36692">
      <w:pPr>
        <w:pStyle w:val="Caption"/>
        <w:keepNext/>
        <w:rPr>
          <w:lang w:val="en-US"/>
        </w:rPr>
        <w:sectPr w:rsidR="00DF4263" w:rsidSect="0083482E">
          <w:pgSz w:w="11906" w:h="16838"/>
          <w:pgMar w:top="1418" w:right="1418" w:bottom="1418" w:left="1418" w:header="709" w:footer="709" w:gutter="0"/>
          <w:lnNumType w:countBy="1" w:restart="continuous"/>
          <w:cols w:space="708"/>
          <w:docGrid w:linePitch="360"/>
        </w:sectPr>
      </w:pPr>
    </w:p>
    <w:p w14:paraId="07130FF6" w14:textId="308FD8C9" w:rsidR="00F36692" w:rsidRDefault="00F36692" w:rsidP="00F36692">
      <w:pPr>
        <w:pStyle w:val="Caption"/>
        <w:keepNext/>
        <w:rPr>
          <w:lang w:val="en-US"/>
        </w:rPr>
      </w:pPr>
      <w:bookmarkStart w:id="207" w:name="_Ref135050367"/>
      <w:bookmarkStart w:id="208" w:name="_Ref136596100"/>
      <w:r w:rsidRPr="00736205">
        <w:rPr>
          <w:lang w:val="en-US"/>
        </w:rPr>
        <w:t xml:space="preserve">Table </w:t>
      </w:r>
      <w:r>
        <w:fldChar w:fldCharType="begin"/>
      </w:r>
      <w:r w:rsidRPr="00736205">
        <w:rPr>
          <w:lang w:val="en-US"/>
        </w:rPr>
        <w:instrText xml:space="preserve"> SEQ Table \* ARABIC </w:instrText>
      </w:r>
      <w:r>
        <w:fldChar w:fldCharType="separate"/>
      </w:r>
      <w:r w:rsidR="001652F8">
        <w:rPr>
          <w:noProof/>
          <w:lang w:val="en-US"/>
        </w:rPr>
        <w:t>4</w:t>
      </w:r>
      <w:r>
        <w:fldChar w:fldCharType="end"/>
      </w:r>
      <w:bookmarkEnd w:id="206"/>
      <w:bookmarkEnd w:id="207"/>
      <w:r w:rsidRPr="00736205">
        <w:rPr>
          <w:lang w:val="en-US"/>
        </w:rPr>
        <w:t xml:space="preserve"> </w:t>
      </w:r>
      <w:bookmarkStart w:id="209" w:name="_Hlk136595004"/>
      <w:r w:rsidRPr="00736205">
        <w:rPr>
          <w:lang w:val="en-US"/>
        </w:rPr>
        <w:t>Distribution of ∑PAH-16</w:t>
      </w:r>
      <w:r w:rsidR="00AD1098">
        <w:rPr>
          <w:lang w:val="en-US"/>
        </w:rPr>
        <w:t xml:space="preserve"> and </w:t>
      </w:r>
      <w:r w:rsidR="00AD1098" w:rsidRPr="00736205">
        <w:rPr>
          <w:lang w:val="en-US"/>
        </w:rPr>
        <w:t>∑</w:t>
      </w:r>
      <w:r w:rsidR="00AD1098">
        <w:rPr>
          <w:lang w:val="en-US"/>
        </w:rPr>
        <w:t>PCDD/F-17</w:t>
      </w:r>
      <w:r w:rsidRPr="00736205">
        <w:rPr>
          <w:lang w:val="en-US"/>
        </w:rPr>
        <w:t xml:space="preserve"> </w:t>
      </w:r>
      <w:r>
        <w:rPr>
          <w:lang w:val="en-US"/>
        </w:rPr>
        <w:t>in biochar, pyrolysis</w:t>
      </w:r>
      <w:r w:rsidR="0010638D">
        <w:rPr>
          <w:lang w:val="en-US"/>
        </w:rPr>
        <w:t xml:space="preserve"> condensate</w:t>
      </w:r>
      <w:r>
        <w:rPr>
          <w:lang w:val="en-US"/>
        </w:rPr>
        <w:t>, and exhaust (particles and gas). The distribution is normalized to the amount of feedstock used to produce the corresponding product fractions</w:t>
      </w:r>
      <w:r w:rsidR="00926303">
        <w:rPr>
          <w:lang w:val="en-US"/>
        </w:rPr>
        <w:t xml:space="preserve"> and </w:t>
      </w:r>
      <w:r w:rsidR="00325577">
        <w:rPr>
          <w:lang w:val="en-US"/>
        </w:rPr>
        <w:t xml:space="preserve">normalized </w:t>
      </w:r>
      <w:r w:rsidR="00926303">
        <w:rPr>
          <w:lang w:val="en-US"/>
        </w:rPr>
        <w:t>for yield</w:t>
      </w:r>
      <w:r w:rsidR="00AD1098">
        <w:rPr>
          <w:lang w:val="en-US"/>
        </w:rPr>
        <w:t xml:space="preserve"> of each pyrolysis product</w:t>
      </w:r>
      <w:r>
        <w:rPr>
          <w:lang w:val="en-US"/>
        </w:rPr>
        <w:t>.</w:t>
      </w:r>
      <w:r w:rsidR="00AD1098">
        <w:rPr>
          <w:lang w:val="en-US"/>
        </w:rPr>
        <w:t xml:space="preserve"> The mass balance deviation is the difference in percent between the total PCDD/F-concentration in the feedstock and the summed concentration in the pyrolysis products to </w:t>
      </w:r>
      <w:r w:rsidR="00FB42C2">
        <w:rPr>
          <w:lang w:val="en-US"/>
        </w:rPr>
        <w:t>estimate</w:t>
      </w:r>
      <w:r w:rsidR="00AD1098">
        <w:rPr>
          <w:lang w:val="en-US"/>
        </w:rPr>
        <w:t xml:space="preserve"> </w:t>
      </w:r>
      <w:r w:rsidR="00022C34">
        <w:rPr>
          <w:lang w:val="en-US"/>
        </w:rPr>
        <w:t xml:space="preserve">PAH and PCDD/F </w:t>
      </w:r>
      <w:r w:rsidR="00AD1098">
        <w:rPr>
          <w:lang w:val="en-US"/>
        </w:rPr>
        <w:t>formation/degradation</w:t>
      </w:r>
      <w:r w:rsidR="00FB42C2">
        <w:rPr>
          <w:lang w:val="en-US"/>
        </w:rPr>
        <w:t>.</w:t>
      </w:r>
      <w:bookmarkEnd w:id="208"/>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Change w:id="210" w:author="Katinka Krahn" w:date="2023-06-02T13:13:00Z">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PrChange>
      </w:tblPr>
      <w:tblGrid>
        <w:gridCol w:w="1129"/>
        <w:gridCol w:w="1418"/>
        <w:gridCol w:w="1559"/>
        <w:gridCol w:w="1027"/>
        <w:gridCol w:w="1028"/>
        <w:gridCol w:w="1028"/>
        <w:gridCol w:w="1028"/>
        <w:gridCol w:w="1228"/>
        <w:gridCol w:w="1228"/>
        <w:gridCol w:w="1229"/>
        <w:gridCol w:w="2553"/>
        <w:tblGridChange w:id="211">
          <w:tblGrid>
            <w:gridCol w:w="1129"/>
            <w:gridCol w:w="1418"/>
            <w:gridCol w:w="1559"/>
            <w:gridCol w:w="1027"/>
            <w:gridCol w:w="1028"/>
            <w:gridCol w:w="1028"/>
            <w:gridCol w:w="1028"/>
            <w:gridCol w:w="1228"/>
            <w:gridCol w:w="1228"/>
            <w:gridCol w:w="1229"/>
            <w:gridCol w:w="2553"/>
          </w:tblGrid>
        </w:tblGridChange>
      </w:tblGrid>
      <w:tr w:rsidR="000A595E" w:rsidRPr="00FB42C2" w14:paraId="013E3EF6" w14:textId="710F1692" w:rsidTr="00E045B2">
        <w:trPr>
          <w:trHeight w:val="527"/>
          <w:trPrChange w:id="212" w:author="Katinka Krahn" w:date="2023-06-02T13:13:00Z">
            <w:trPr>
              <w:trHeight w:val="850"/>
            </w:trPr>
          </w:trPrChange>
        </w:trPr>
        <w:tc>
          <w:tcPr>
            <w:tcW w:w="1129" w:type="dxa"/>
            <w:shd w:val="clear" w:color="auto" w:fill="BFBFBF" w:themeFill="background1" w:themeFillShade="BF"/>
            <w:noWrap/>
            <w:vAlign w:val="center"/>
            <w:hideMark/>
            <w:tcPrChange w:id="213" w:author="Katinka Krahn" w:date="2023-06-02T13:13:00Z">
              <w:tcPr>
                <w:tcW w:w="1129" w:type="dxa"/>
                <w:shd w:val="clear" w:color="auto" w:fill="BFBFBF" w:themeFill="background1" w:themeFillShade="BF"/>
                <w:noWrap/>
                <w:vAlign w:val="center"/>
                <w:hideMark/>
              </w:tcPr>
            </w:tcPrChange>
          </w:tcPr>
          <w:bookmarkEnd w:id="209"/>
          <w:p w14:paraId="157F6887" w14:textId="53CC97A4" w:rsidR="000A595E" w:rsidRPr="00C130DA" w:rsidRDefault="000A595E" w:rsidP="00AD1098">
            <w:pPr>
              <w:spacing w:line="240" w:lineRule="auto"/>
              <w:ind w:firstLine="0"/>
              <w:jc w:val="center"/>
              <w:rPr>
                <w:rFonts w:asciiTheme="majorHAnsi" w:hAnsiTheme="majorHAnsi" w:cstheme="majorHAnsi"/>
                <w:b/>
                <w:bCs/>
                <w:sz w:val="22"/>
                <w:szCs w:val="22"/>
                <w:u w:val="single"/>
                <w:lang w:val="en-US"/>
              </w:rPr>
            </w:pPr>
            <w:r w:rsidRPr="000A595E">
              <w:rPr>
                <w:rFonts w:asciiTheme="majorHAnsi" w:hAnsiTheme="majorHAnsi" w:cstheme="majorHAnsi"/>
                <w:b/>
                <w:bCs/>
                <w:sz w:val="22"/>
                <w:szCs w:val="22"/>
                <w:u w:val="single"/>
                <w:lang w:val="en-US"/>
              </w:rPr>
              <w:t>PAH-16</w:t>
            </w:r>
          </w:p>
        </w:tc>
        <w:tc>
          <w:tcPr>
            <w:tcW w:w="1418" w:type="dxa"/>
            <w:shd w:val="clear" w:color="auto" w:fill="BFBFBF" w:themeFill="background1" w:themeFillShade="BF"/>
            <w:noWrap/>
            <w:vAlign w:val="center"/>
            <w:hideMark/>
            <w:tcPrChange w:id="214" w:author="Katinka Krahn" w:date="2023-06-02T13:13:00Z">
              <w:tcPr>
                <w:tcW w:w="1418" w:type="dxa"/>
                <w:shd w:val="clear" w:color="auto" w:fill="BFBFBF" w:themeFill="background1" w:themeFillShade="BF"/>
                <w:noWrap/>
                <w:vAlign w:val="center"/>
                <w:hideMark/>
              </w:tcPr>
            </w:tcPrChange>
          </w:tcPr>
          <w:p w14:paraId="53D9CA26" w14:textId="77777777" w:rsidR="000A595E" w:rsidRPr="00C130DA" w:rsidRDefault="000A595E" w:rsidP="00AD1098">
            <w:pPr>
              <w:spacing w:line="240" w:lineRule="auto"/>
              <w:ind w:firstLine="0"/>
              <w:jc w:val="center"/>
              <w:rPr>
                <w:rFonts w:asciiTheme="majorHAnsi" w:hAnsiTheme="majorHAnsi" w:cstheme="majorHAnsi"/>
                <w:sz w:val="22"/>
                <w:szCs w:val="22"/>
                <w:lang w:val="en-US"/>
              </w:rPr>
            </w:pPr>
          </w:p>
        </w:tc>
        <w:tc>
          <w:tcPr>
            <w:tcW w:w="5670" w:type="dxa"/>
            <w:gridSpan w:val="5"/>
            <w:shd w:val="clear" w:color="auto" w:fill="BFBFBF" w:themeFill="background1" w:themeFillShade="BF"/>
            <w:noWrap/>
            <w:vAlign w:val="center"/>
            <w:hideMark/>
            <w:tcPrChange w:id="215" w:author="Katinka Krahn" w:date="2023-06-02T13:13:00Z">
              <w:tcPr>
                <w:tcW w:w="5670" w:type="dxa"/>
                <w:gridSpan w:val="5"/>
                <w:shd w:val="clear" w:color="auto" w:fill="BFBFBF" w:themeFill="background1" w:themeFillShade="BF"/>
                <w:noWrap/>
                <w:vAlign w:val="center"/>
                <w:hideMark/>
              </w:tcPr>
            </w:tcPrChange>
          </w:tcPr>
          <w:p w14:paraId="09D06BA8" w14:textId="21712C05" w:rsidR="000A595E" w:rsidRPr="00C130DA"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 xml:space="preserve">∑PAH-16 concentration </w:t>
            </w:r>
          </w:p>
        </w:tc>
        <w:tc>
          <w:tcPr>
            <w:tcW w:w="3685" w:type="dxa"/>
            <w:gridSpan w:val="3"/>
            <w:shd w:val="clear" w:color="auto" w:fill="BFBFBF" w:themeFill="background1" w:themeFillShade="BF"/>
            <w:noWrap/>
            <w:vAlign w:val="center"/>
            <w:hideMark/>
            <w:tcPrChange w:id="216" w:author="Katinka Krahn" w:date="2023-06-02T13:13:00Z">
              <w:tcPr>
                <w:tcW w:w="3685" w:type="dxa"/>
                <w:gridSpan w:val="3"/>
                <w:shd w:val="clear" w:color="auto" w:fill="BFBFBF" w:themeFill="background1" w:themeFillShade="BF"/>
                <w:noWrap/>
                <w:vAlign w:val="center"/>
                <w:hideMark/>
              </w:tcPr>
            </w:tcPrChange>
          </w:tcPr>
          <w:p w14:paraId="1BBEC953" w14:textId="77777777" w:rsidR="000A595E" w:rsidRPr="00C130DA"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 ∑PAH-16 distribution</w:t>
            </w:r>
          </w:p>
        </w:tc>
        <w:tc>
          <w:tcPr>
            <w:tcW w:w="2553" w:type="dxa"/>
            <w:shd w:val="clear" w:color="auto" w:fill="BFBFBF" w:themeFill="background1" w:themeFillShade="BF"/>
            <w:vAlign w:val="center"/>
            <w:tcPrChange w:id="217" w:author="Katinka Krahn" w:date="2023-06-02T13:13:00Z">
              <w:tcPr>
                <w:tcW w:w="2553" w:type="dxa"/>
                <w:shd w:val="clear" w:color="auto" w:fill="BFBFBF" w:themeFill="background1" w:themeFillShade="BF"/>
                <w:vAlign w:val="center"/>
              </w:tcPr>
            </w:tcPrChange>
          </w:tcPr>
          <w:p w14:paraId="6AE1C52A" w14:textId="26AD589B" w:rsidR="000A595E" w:rsidRPr="00FB42C2" w:rsidRDefault="000A595E" w:rsidP="00FB42C2">
            <w:pPr>
              <w:spacing w:line="240" w:lineRule="auto"/>
              <w:ind w:firstLine="0"/>
              <w:jc w:val="center"/>
              <w:rPr>
                <w:rFonts w:asciiTheme="majorHAnsi" w:hAnsiTheme="majorHAnsi" w:cstheme="majorHAnsi"/>
                <w:b/>
                <w:bCs/>
                <w:color w:val="000000"/>
                <w:sz w:val="22"/>
                <w:szCs w:val="22"/>
                <w:lang w:val="en-US"/>
              </w:rPr>
            </w:pPr>
            <w:r w:rsidRPr="00FB42C2">
              <w:rPr>
                <w:rFonts w:asciiTheme="majorHAnsi" w:hAnsiTheme="majorHAnsi" w:cstheme="majorHAnsi"/>
                <w:b/>
                <w:bCs/>
                <w:color w:val="000000"/>
                <w:sz w:val="22"/>
                <w:szCs w:val="22"/>
                <w:lang w:val="en-US"/>
              </w:rPr>
              <w:t>Mass balance deviation</w:t>
            </w:r>
          </w:p>
        </w:tc>
      </w:tr>
      <w:tr w:rsidR="000A595E" w:rsidRPr="00FB42C2" w14:paraId="3E495BD4" w14:textId="77777777" w:rsidTr="00DC2C3B">
        <w:trPr>
          <w:trHeight w:val="340"/>
        </w:trPr>
        <w:tc>
          <w:tcPr>
            <w:tcW w:w="1129" w:type="dxa"/>
            <w:shd w:val="clear" w:color="auto" w:fill="D9D9D9" w:themeFill="background1" w:themeFillShade="D9"/>
            <w:noWrap/>
            <w:vAlign w:val="center"/>
          </w:tcPr>
          <w:p w14:paraId="61FAAE8A" w14:textId="77777777" w:rsidR="000A595E" w:rsidRPr="00FB42C2" w:rsidRDefault="000A595E" w:rsidP="00AD1098">
            <w:pPr>
              <w:spacing w:line="240" w:lineRule="auto"/>
              <w:ind w:firstLine="0"/>
              <w:jc w:val="center"/>
              <w:rPr>
                <w:rFonts w:asciiTheme="majorHAnsi" w:hAnsiTheme="majorHAnsi" w:cstheme="majorHAnsi"/>
                <w:sz w:val="22"/>
                <w:szCs w:val="22"/>
                <w:lang w:val="en-US"/>
              </w:rPr>
            </w:pPr>
          </w:p>
        </w:tc>
        <w:tc>
          <w:tcPr>
            <w:tcW w:w="1418" w:type="dxa"/>
            <w:shd w:val="clear" w:color="auto" w:fill="D9D9D9" w:themeFill="background1" w:themeFillShade="D9"/>
            <w:noWrap/>
            <w:vAlign w:val="center"/>
          </w:tcPr>
          <w:p w14:paraId="6906C756" w14:textId="77777777" w:rsidR="000A595E" w:rsidRPr="00FB42C2" w:rsidRDefault="000A595E" w:rsidP="00AD1098">
            <w:pPr>
              <w:spacing w:line="240" w:lineRule="auto"/>
              <w:ind w:firstLine="0"/>
              <w:jc w:val="center"/>
              <w:rPr>
                <w:rFonts w:asciiTheme="majorHAnsi" w:hAnsiTheme="majorHAnsi" w:cstheme="majorHAnsi"/>
                <w:sz w:val="22"/>
                <w:szCs w:val="22"/>
                <w:lang w:val="en-US"/>
              </w:rPr>
            </w:pPr>
          </w:p>
        </w:tc>
        <w:tc>
          <w:tcPr>
            <w:tcW w:w="5670" w:type="dxa"/>
            <w:gridSpan w:val="5"/>
            <w:shd w:val="clear" w:color="auto" w:fill="D9D9D9" w:themeFill="background1" w:themeFillShade="D9"/>
            <w:noWrap/>
            <w:vAlign w:val="center"/>
          </w:tcPr>
          <w:p w14:paraId="38893EB6" w14:textId="5A9D1A2B" w:rsidR="000A595E" w:rsidRPr="00FB42C2" w:rsidRDefault="000A595E" w:rsidP="00AD1098">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mg kg</w:t>
            </w:r>
            <w:r w:rsidRPr="00C130DA">
              <w:rPr>
                <w:rFonts w:asciiTheme="majorHAnsi" w:hAnsiTheme="majorHAnsi" w:cstheme="majorHAnsi"/>
                <w:b/>
                <w:bCs/>
                <w:color w:val="000000"/>
                <w:sz w:val="22"/>
                <w:szCs w:val="22"/>
                <w:vertAlign w:val="superscript"/>
                <w:lang w:val="en-US"/>
              </w:rPr>
              <w:t>-1</w:t>
            </w:r>
          </w:p>
        </w:tc>
        <w:tc>
          <w:tcPr>
            <w:tcW w:w="3685" w:type="dxa"/>
            <w:gridSpan w:val="3"/>
            <w:shd w:val="clear" w:color="auto" w:fill="D9D9D9" w:themeFill="background1" w:themeFillShade="D9"/>
            <w:noWrap/>
            <w:vAlign w:val="center"/>
          </w:tcPr>
          <w:p w14:paraId="0437A2D0" w14:textId="4EE22E50" w:rsidR="000A595E" w:rsidRPr="00FB42C2" w:rsidRDefault="000A595E" w:rsidP="00AD1098">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w:t>
            </w:r>
          </w:p>
        </w:tc>
        <w:tc>
          <w:tcPr>
            <w:tcW w:w="2553" w:type="dxa"/>
            <w:shd w:val="clear" w:color="auto" w:fill="D9D9D9" w:themeFill="background1" w:themeFillShade="D9"/>
            <w:vAlign w:val="center"/>
          </w:tcPr>
          <w:p w14:paraId="656DBF1B" w14:textId="14CEC0C0" w:rsidR="000A595E" w:rsidRPr="00FB42C2" w:rsidRDefault="000A595E"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Sum PAH-16</w:t>
            </w:r>
          </w:p>
        </w:tc>
      </w:tr>
      <w:tr w:rsidR="00FB42C2" w:rsidRPr="00FB42C2" w14:paraId="7A9F656F" w14:textId="7255CC46" w:rsidTr="000A595E">
        <w:trPr>
          <w:trHeight w:val="340"/>
        </w:trPr>
        <w:tc>
          <w:tcPr>
            <w:tcW w:w="1129" w:type="dxa"/>
            <w:tcBorders>
              <w:bottom w:val="single" w:sz="12" w:space="0" w:color="auto"/>
            </w:tcBorders>
            <w:shd w:val="clear" w:color="auto" w:fill="auto"/>
            <w:noWrap/>
            <w:vAlign w:val="center"/>
            <w:hideMark/>
          </w:tcPr>
          <w:p w14:paraId="4C02139F"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feedstock</w:t>
            </w:r>
          </w:p>
        </w:tc>
        <w:tc>
          <w:tcPr>
            <w:tcW w:w="1418" w:type="dxa"/>
            <w:tcBorders>
              <w:bottom w:val="single" w:sz="12" w:space="0" w:color="auto"/>
            </w:tcBorders>
            <w:shd w:val="clear" w:color="auto" w:fill="auto"/>
            <w:noWrap/>
            <w:vAlign w:val="center"/>
            <w:hideMark/>
          </w:tcPr>
          <w:p w14:paraId="06B793B5" w14:textId="52D60E38"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vAlign w:val="center"/>
            <w:hideMark/>
          </w:tcPr>
          <w:p w14:paraId="4BAA36A2" w14:textId="1D0B4AD2" w:rsidR="00FB42C2" w:rsidRPr="00C130DA" w:rsidRDefault="000A595E"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feedstock</w:t>
            </w:r>
          </w:p>
        </w:tc>
        <w:tc>
          <w:tcPr>
            <w:tcW w:w="1027" w:type="dxa"/>
            <w:tcBorders>
              <w:bottom w:val="single" w:sz="12" w:space="0" w:color="auto"/>
            </w:tcBorders>
            <w:shd w:val="clear" w:color="auto" w:fill="auto"/>
            <w:noWrap/>
            <w:vAlign w:val="center"/>
            <w:hideMark/>
          </w:tcPr>
          <w:p w14:paraId="5BFEC150"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biochar</w:t>
            </w:r>
          </w:p>
        </w:tc>
        <w:tc>
          <w:tcPr>
            <w:tcW w:w="1028" w:type="dxa"/>
            <w:tcBorders>
              <w:bottom w:val="single" w:sz="12" w:space="0" w:color="auto"/>
            </w:tcBorders>
            <w:shd w:val="clear" w:color="auto" w:fill="auto"/>
            <w:noWrap/>
            <w:vAlign w:val="center"/>
            <w:hideMark/>
          </w:tcPr>
          <w:p w14:paraId="574AF972" w14:textId="7931AB01" w:rsidR="00FB42C2" w:rsidRPr="00C130DA" w:rsidRDefault="00325577"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vAlign w:val="center"/>
            <w:hideMark/>
          </w:tcPr>
          <w:p w14:paraId="72506D04"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oil</w:t>
            </w:r>
          </w:p>
        </w:tc>
        <w:tc>
          <w:tcPr>
            <w:tcW w:w="1028" w:type="dxa"/>
            <w:tcBorders>
              <w:bottom w:val="single" w:sz="12" w:space="0" w:color="auto"/>
            </w:tcBorders>
            <w:shd w:val="clear" w:color="auto" w:fill="auto"/>
            <w:noWrap/>
            <w:vAlign w:val="center"/>
            <w:hideMark/>
          </w:tcPr>
          <w:p w14:paraId="12733428"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total</w:t>
            </w:r>
          </w:p>
        </w:tc>
        <w:tc>
          <w:tcPr>
            <w:tcW w:w="1228" w:type="dxa"/>
            <w:tcBorders>
              <w:bottom w:val="single" w:sz="12" w:space="0" w:color="auto"/>
            </w:tcBorders>
            <w:shd w:val="clear" w:color="auto" w:fill="auto"/>
            <w:noWrap/>
            <w:vAlign w:val="center"/>
            <w:hideMark/>
          </w:tcPr>
          <w:p w14:paraId="68A4A630"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biochar</w:t>
            </w:r>
          </w:p>
        </w:tc>
        <w:tc>
          <w:tcPr>
            <w:tcW w:w="1228" w:type="dxa"/>
            <w:tcBorders>
              <w:bottom w:val="single" w:sz="12" w:space="0" w:color="auto"/>
            </w:tcBorders>
            <w:shd w:val="clear" w:color="auto" w:fill="auto"/>
            <w:noWrap/>
            <w:vAlign w:val="center"/>
            <w:hideMark/>
          </w:tcPr>
          <w:p w14:paraId="0F888078" w14:textId="16AF1ECB" w:rsidR="00FB42C2" w:rsidRPr="00C130DA" w:rsidRDefault="00325577" w:rsidP="00FB42C2">
            <w:pPr>
              <w:spacing w:line="240" w:lineRule="auto"/>
              <w:ind w:firstLine="0"/>
              <w:jc w:val="center"/>
              <w:rPr>
                <w:rFonts w:asciiTheme="majorHAnsi" w:hAnsiTheme="majorHAnsi" w:cstheme="majorHAnsi"/>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vAlign w:val="center"/>
            <w:hideMark/>
          </w:tcPr>
          <w:p w14:paraId="02B526D5" w14:textId="77777777" w:rsidR="00FB42C2" w:rsidRPr="00C130DA" w:rsidRDefault="00FB42C2" w:rsidP="00FB42C2">
            <w:pPr>
              <w:spacing w:line="240" w:lineRule="auto"/>
              <w:ind w:firstLine="0"/>
              <w:jc w:val="center"/>
              <w:rPr>
                <w:rFonts w:asciiTheme="majorHAnsi" w:hAnsiTheme="majorHAnsi" w:cstheme="majorHAnsi"/>
                <w:b/>
                <w:bCs/>
                <w:color w:val="000000"/>
                <w:sz w:val="22"/>
                <w:szCs w:val="22"/>
                <w:lang w:val="en-US"/>
              </w:rPr>
            </w:pPr>
            <w:r w:rsidRPr="00C130DA">
              <w:rPr>
                <w:rFonts w:asciiTheme="majorHAnsi" w:hAnsiTheme="majorHAnsi" w:cstheme="majorHAnsi"/>
                <w:b/>
                <w:bCs/>
                <w:color w:val="000000"/>
                <w:sz w:val="22"/>
                <w:szCs w:val="22"/>
                <w:lang w:val="en-US"/>
              </w:rPr>
              <w:t>oil</w:t>
            </w:r>
          </w:p>
        </w:tc>
        <w:tc>
          <w:tcPr>
            <w:tcW w:w="2553" w:type="dxa"/>
            <w:tcBorders>
              <w:bottom w:val="single" w:sz="12" w:space="0" w:color="auto"/>
            </w:tcBorders>
            <w:vAlign w:val="center"/>
          </w:tcPr>
          <w:p w14:paraId="608A888C" w14:textId="3B4CB623" w:rsidR="00FB42C2" w:rsidRPr="00FB42C2" w:rsidRDefault="00FB42C2" w:rsidP="00FB42C2">
            <w:pPr>
              <w:spacing w:line="240" w:lineRule="auto"/>
              <w:ind w:firstLine="0"/>
              <w:jc w:val="center"/>
              <w:rPr>
                <w:rFonts w:asciiTheme="majorHAnsi" w:hAnsiTheme="majorHAnsi" w:cstheme="majorHAnsi"/>
                <w:b/>
                <w:bCs/>
                <w:color w:val="000000"/>
                <w:sz w:val="22"/>
                <w:szCs w:val="22"/>
                <w:lang w:val="en-US"/>
              </w:rPr>
            </w:pPr>
            <w:r w:rsidRPr="00FB42C2">
              <w:rPr>
                <w:b/>
                <w:bCs/>
                <w:color w:val="000000"/>
                <w:sz w:val="22"/>
                <w:szCs w:val="22"/>
                <w:lang w:val="en-US"/>
              </w:rPr>
              <w:t xml:space="preserve">Biochar + </w:t>
            </w:r>
            <w:r w:rsidR="00325577">
              <w:rPr>
                <w:rFonts w:asciiTheme="majorHAnsi" w:hAnsiTheme="majorHAnsi" w:cstheme="majorHAnsi"/>
                <w:b/>
                <w:bCs/>
                <w:color w:val="000000"/>
                <w:sz w:val="22"/>
                <w:szCs w:val="22"/>
                <w:lang w:val="en-US"/>
              </w:rPr>
              <w:t>exhaust</w:t>
            </w:r>
            <w:r w:rsidRPr="00FB42C2">
              <w:rPr>
                <w:b/>
                <w:bCs/>
                <w:color w:val="000000"/>
                <w:sz w:val="22"/>
                <w:szCs w:val="22"/>
                <w:lang w:val="en-US"/>
              </w:rPr>
              <w:t xml:space="preserve"> +</w:t>
            </w:r>
            <w:r w:rsidR="0010638D">
              <w:rPr>
                <w:b/>
                <w:bCs/>
                <w:color w:val="000000"/>
                <w:sz w:val="22"/>
                <w:szCs w:val="22"/>
                <w:lang w:val="en-US"/>
              </w:rPr>
              <w:t xml:space="preserve"> condensate</w:t>
            </w:r>
          </w:p>
        </w:tc>
      </w:tr>
      <w:tr w:rsidR="00E7264A" w:rsidRPr="00FB42C2" w14:paraId="4F28339A" w14:textId="3DA54B16" w:rsidTr="00FA3594">
        <w:trPr>
          <w:trHeight w:val="300"/>
        </w:trPr>
        <w:tc>
          <w:tcPr>
            <w:tcW w:w="1129" w:type="dxa"/>
            <w:vMerge w:val="restart"/>
            <w:tcBorders>
              <w:top w:val="single" w:sz="12" w:space="0" w:color="auto"/>
            </w:tcBorders>
            <w:shd w:val="clear" w:color="auto" w:fill="auto"/>
            <w:noWrap/>
            <w:vAlign w:val="center"/>
            <w:hideMark/>
          </w:tcPr>
          <w:p w14:paraId="50034C09"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CWC</w:t>
            </w:r>
          </w:p>
        </w:tc>
        <w:tc>
          <w:tcPr>
            <w:tcW w:w="1418" w:type="dxa"/>
            <w:tcBorders>
              <w:top w:val="single" w:sz="12" w:space="0" w:color="auto"/>
            </w:tcBorders>
            <w:shd w:val="clear" w:color="auto" w:fill="auto"/>
            <w:noWrap/>
            <w:vAlign w:val="center"/>
            <w:hideMark/>
          </w:tcPr>
          <w:p w14:paraId="2988D7A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500</w:t>
            </w:r>
          </w:p>
        </w:tc>
        <w:tc>
          <w:tcPr>
            <w:tcW w:w="1559" w:type="dxa"/>
            <w:vMerge w:val="restart"/>
            <w:tcBorders>
              <w:top w:val="single" w:sz="12" w:space="0" w:color="auto"/>
            </w:tcBorders>
            <w:shd w:val="clear" w:color="auto" w:fill="auto"/>
            <w:noWrap/>
            <w:vAlign w:val="center"/>
            <w:hideMark/>
          </w:tcPr>
          <w:p w14:paraId="01C5E81B"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&lt;LOQ</w:t>
            </w:r>
          </w:p>
        </w:tc>
        <w:tc>
          <w:tcPr>
            <w:tcW w:w="1027" w:type="dxa"/>
            <w:tcBorders>
              <w:top w:val="single" w:sz="12" w:space="0" w:color="auto"/>
            </w:tcBorders>
            <w:shd w:val="clear" w:color="auto" w:fill="auto"/>
            <w:noWrap/>
            <w:hideMark/>
          </w:tcPr>
          <w:p w14:paraId="2065FD65" w14:textId="191D505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1.7</w:t>
            </w:r>
          </w:p>
        </w:tc>
        <w:tc>
          <w:tcPr>
            <w:tcW w:w="1028" w:type="dxa"/>
            <w:tcBorders>
              <w:top w:val="single" w:sz="12" w:space="0" w:color="auto"/>
            </w:tcBorders>
            <w:shd w:val="clear" w:color="auto" w:fill="auto"/>
            <w:noWrap/>
            <w:hideMark/>
          </w:tcPr>
          <w:p w14:paraId="03B6DE45" w14:textId="42DE795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3.0</w:t>
            </w:r>
          </w:p>
        </w:tc>
        <w:tc>
          <w:tcPr>
            <w:tcW w:w="1028" w:type="dxa"/>
            <w:tcBorders>
              <w:top w:val="single" w:sz="12" w:space="0" w:color="auto"/>
            </w:tcBorders>
            <w:shd w:val="clear" w:color="auto" w:fill="auto"/>
            <w:noWrap/>
            <w:hideMark/>
          </w:tcPr>
          <w:p w14:paraId="1979A7A1" w14:textId="43362BFF"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1191</w:t>
            </w:r>
          </w:p>
        </w:tc>
        <w:tc>
          <w:tcPr>
            <w:tcW w:w="1028" w:type="dxa"/>
            <w:tcBorders>
              <w:top w:val="single" w:sz="12" w:space="0" w:color="auto"/>
            </w:tcBorders>
            <w:shd w:val="clear" w:color="auto" w:fill="auto"/>
            <w:noWrap/>
            <w:hideMark/>
          </w:tcPr>
          <w:p w14:paraId="6B20858E" w14:textId="67198699"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1195</w:t>
            </w:r>
          </w:p>
        </w:tc>
        <w:tc>
          <w:tcPr>
            <w:tcW w:w="1228" w:type="dxa"/>
            <w:tcBorders>
              <w:top w:val="single" w:sz="12" w:space="0" w:color="auto"/>
            </w:tcBorders>
            <w:shd w:val="clear" w:color="auto" w:fill="auto"/>
            <w:noWrap/>
            <w:hideMark/>
          </w:tcPr>
          <w:p w14:paraId="59B09005" w14:textId="0D19F0D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0.14 %</w:t>
            </w:r>
          </w:p>
        </w:tc>
        <w:tc>
          <w:tcPr>
            <w:tcW w:w="1228" w:type="dxa"/>
            <w:tcBorders>
              <w:top w:val="single" w:sz="12" w:space="0" w:color="auto"/>
            </w:tcBorders>
            <w:shd w:val="clear" w:color="auto" w:fill="auto"/>
            <w:noWrap/>
            <w:hideMark/>
          </w:tcPr>
          <w:p w14:paraId="6591FE55" w14:textId="23CA417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0.25 %</w:t>
            </w:r>
          </w:p>
        </w:tc>
        <w:tc>
          <w:tcPr>
            <w:tcW w:w="1229" w:type="dxa"/>
            <w:tcBorders>
              <w:top w:val="single" w:sz="12" w:space="0" w:color="auto"/>
            </w:tcBorders>
            <w:shd w:val="clear" w:color="auto" w:fill="auto"/>
            <w:noWrap/>
            <w:hideMark/>
          </w:tcPr>
          <w:p w14:paraId="2CD70003" w14:textId="7C6F79A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99.61 %</w:t>
            </w:r>
          </w:p>
        </w:tc>
        <w:tc>
          <w:tcPr>
            <w:tcW w:w="2553" w:type="dxa"/>
            <w:vMerge w:val="restart"/>
            <w:tcBorders>
              <w:top w:val="single" w:sz="12" w:space="0" w:color="auto"/>
            </w:tcBorders>
            <w:vAlign w:val="center"/>
          </w:tcPr>
          <w:p w14:paraId="093E57DF" w14:textId="018A905B"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+ 100%</w:t>
            </w:r>
          </w:p>
        </w:tc>
      </w:tr>
      <w:tr w:rsidR="00E7264A" w:rsidRPr="00FB42C2" w14:paraId="1E26DE84" w14:textId="37BDC76D" w:rsidTr="00FA3594">
        <w:trPr>
          <w:trHeight w:val="300"/>
        </w:trPr>
        <w:tc>
          <w:tcPr>
            <w:tcW w:w="1129" w:type="dxa"/>
            <w:vMerge/>
            <w:vAlign w:val="center"/>
            <w:hideMark/>
          </w:tcPr>
          <w:p w14:paraId="545083D8"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shd w:val="clear" w:color="auto" w:fill="auto"/>
            <w:noWrap/>
            <w:vAlign w:val="center"/>
            <w:hideMark/>
          </w:tcPr>
          <w:p w14:paraId="2FDEDAB3"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600</w:t>
            </w:r>
          </w:p>
        </w:tc>
        <w:tc>
          <w:tcPr>
            <w:tcW w:w="1559" w:type="dxa"/>
            <w:vMerge/>
            <w:vAlign w:val="center"/>
            <w:hideMark/>
          </w:tcPr>
          <w:p w14:paraId="1378C7B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shd w:val="clear" w:color="auto" w:fill="auto"/>
            <w:noWrap/>
            <w:hideMark/>
          </w:tcPr>
          <w:p w14:paraId="1B928449" w14:textId="4A9C4D31"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3.37</w:t>
            </w:r>
          </w:p>
        </w:tc>
        <w:tc>
          <w:tcPr>
            <w:tcW w:w="1028" w:type="dxa"/>
            <w:shd w:val="clear" w:color="auto" w:fill="auto"/>
            <w:noWrap/>
            <w:hideMark/>
          </w:tcPr>
          <w:p w14:paraId="5EE99EF6" w14:textId="5AE8A30E"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1.9</w:t>
            </w:r>
          </w:p>
        </w:tc>
        <w:tc>
          <w:tcPr>
            <w:tcW w:w="1028" w:type="dxa"/>
            <w:shd w:val="clear" w:color="auto" w:fill="auto"/>
            <w:noWrap/>
            <w:hideMark/>
          </w:tcPr>
          <w:p w14:paraId="43843748" w14:textId="6604D535"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2627</w:t>
            </w:r>
          </w:p>
        </w:tc>
        <w:tc>
          <w:tcPr>
            <w:tcW w:w="1028" w:type="dxa"/>
            <w:shd w:val="clear" w:color="auto" w:fill="auto"/>
            <w:noWrap/>
            <w:hideMark/>
          </w:tcPr>
          <w:p w14:paraId="42499EEC" w14:textId="1FEBADF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2632</w:t>
            </w:r>
          </w:p>
        </w:tc>
        <w:tc>
          <w:tcPr>
            <w:tcW w:w="1228" w:type="dxa"/>
            <w:shd w:val="clear" w:color="auto" w:fill="auto"/>
            <w:noWrap/>
            <w:hideMark/>
          </w:tcPr>
          <w:p w14:paraId="1D628E71" w14:textId="6C040E6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0.13 %</w:t>
            </w:r>
          </w:p>
        </w:tc>
        <w:tc>
          <w:tcPr>
            <w:tcW w:w="1228" w:type="dxa"/>
            <w:shd w:val="clear" w:color="auto" w:fill="auto"/>
            <w:noWrap/>
            <w:hideMark/>
          </w:tcPr>
          <w:p w14:paraId="68FF3C32" w14:textId="5719CC8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0.07 %</w:t>
            </w:r>
          </w:p>
        </w:tc>
        <w:tc>
          <w:tcPr>
            <w:tcW w:w="1229" w:type="dxa"/>
            <w:shd w:val="clear" w:color="auto" w:fill="auto"/>
            <w:noWrap/>
            <w:hideMark/>
          </w:tcPr>
          <w:p w14:paraId="22B53E61" w14:textId="15A8BDB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99.80 %</w:t>
            </w:r>
          </w:p>
        </w:tc>
        <w:tc>
          <w:tcPr>
            <w:tcW w:w="2553" w:type="dxa"/>
            <w:vMerge/>
            <w:vAlign w:val="center"/>
          </w:tcPr>
          <w:p w14:paraId="06986A08" w14:textId="77777777"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p>
        </w:tc>
      </w:tr>
      <w:tr w:rsidR="00E7264A" w:rsidRPr="00FB42C2" w14:paraId="350105B6" w14:textId="202868AF" w:rsidTr="00FA3594">
        <w:trPr>
          <w:trHeight w:val="300"/>
        </w:trPr>
        <w:tc>
          <w:tcPr>
            <w:tcW w:w="1129" w:type="dxa"/>
            <w:vMerge/>
            <w:vAlign w:val="center"/>
            <w:hideMark/>
          </w:tcPr>
          <w:p w14:paraId="5433282C"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shd w:val="clear" w:color="auto" w:fill="auto"/>
            <w:noWrap/>
            <w:vAlign w:val="center"/>
            <w:hideMark/>
          </w:tcPr>
          <w:p w14:paraId="4998FEFE"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700</w:t>
            </w:r>
          </w:p>
        </w:tc>
        <w:tc>
          <w:tcPr>
            <w:tcW w:w="1559" w:type="dxa"/>
            <w:vMerge/>
            <w:vAlign w:val="center"/>
            <w:hideMark/>
          </w:tcPr>
          <w:p w14:paraId="0D7B3C6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shd w:val="clear" w:color="auto" w:fill="auto"/>
            <w:noWrap/>
            <w:hideMark/>
          </w:tcPr>
          <w:p w14:paraId="4BC904FF" w14:textId="06A0627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w:t>
            </w:r>
          </w:p>
        </w:tc>
        <w:tc>
          <w:tcPr>
            <w:tcW w:w="1028" w:type="dxa"/>
            <w:shd w:val="clear" w:color="auto" w:fill="auto"/>
            <w:noWrap/>
            <w:hideMark/>
          </w:tcPr>
          <w:p w14:paraId="79D192B5" w14:textId="277406B1"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commentRangeStart w:id="218"/>
            <w:commentRangeStart w:id="219"/>
            <w:r w:rsidRPr="002B5703">
              <w:t>1317</w:t>
            </w:r>
            <w:commentRangeEnd w:id="218"/>
            <w:r w:rsidR="00AE35A5">
              <w:rPr>
                <w:rStyle w:val="CommentReference"/>
              </w:rPr>
              <w:commentReference w:id="218"/>
            </w:r>
            <w:commentRangeEnd w:id="219"/>
            <w:r w:rsidR="00D56B12">
              <w:rPr>
                <w:rStyle w:val="CommentReference"/>
              </w:rPr>
              <w:commentReference w:id="219"/>
            </w:r>
          </w:p>
        </w:tc>
        <w:tc>
          <w:tcPr>
            <w:tcW w:w="1028" w:type="dxa"/>
            <w:shd w:val="clear" w:color="auto" w:fill="auto"/>
            <w:noWrap/>
            <w:hideMark/>
          </w:tcPr>
          <w:p w14:paraId="77F6356B" w14:textId="6A7AAB8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2204</w:t>
            </w:r>
          </w:p>
        </w:tc>
        <w:tc>
          <w:tcPr>
            <w:tcW w:w="1028" w:type="dxa"/>
            <w:shd w:val="clear" w:color="auto" w:fill="auto"/>
            <w:noWrap/>
            <w:hideMark/>
          </w:tcPr>
          <w:p w14:paraId="3B6C39E4" w14:textId="21EA920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3522</w:t>
            </w:r>
          </w:p>
        </w:tc>
        <w:tc>
          <w:tcPr>
            <w:tcW w:w="1228" w:type="dxa"/>
            <w:shd w:val="clear" w:color="auto" w:fill="auto"/>
            <w:noWrap/>
            <w:hideMark/>
          </w:tcPr>
          <w:p w14:paraId="41F5A895" w14:textId="560A885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0.04 %</w:t>
            </w:r>
          </w:p>
        </w:tc>
        <w:tc>
          <w:tcPr>
            <w:tcW w:w="1228" w:type="dxa"/>
            <w:shd w:val="clear" w:color="auto" w:fill="auto"/>
            <w:noWrap/>
            <w:hideMark/>
          </w:tcPr>
          <w:p w14:paraId="08514448" w14:textId="19E3CF1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37.39 %</w:t>
            </w:r>
          </w:p>
        </w:tc>
        <w:tc>
          <w:tcPr>
            <w:tcW w:w="1229" w:type="dxa"/>
            <w:shd w:val="clear" w:color="auto" w:fill="auto"/>
            <w:noWrap/>
            <w:hideMark/>
          </w:tcPr>
          <w:p w14:paraId="30B54411" w14:textId="2CB688E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62.57 %</w:t>
            </w:r>
          </w:p>
        </w:tc>
        <w:tc>
          <w:tcPr>
            <w:tcW w:w="2553" w:type="dxa"/>
            <w:vMerge/>
            <w:vAlign w:val="center"/>
          </w:tcPr>
          <w:p w14:paraId="4944C8C1" w14:textId="77777777"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p>
        </w:tc>
      </w:tr>
      <w:tr w:rsidR="00E7264A" w:rsidRPr="00FB42C2" w14:paraId="393BF47B" w14:textId="6ED68361" w:rsidTr="00FA3594">
        <w:trPr>
          <w:trHeight w:val="300"/>
        </w:trPr>
        <w:tc>
          <w:tcPr>
            <w:tcW w:w="1129" w:type="dxa"/>
            <w:vMerge w:val="restart"/>
            <w:shd w:val="clear" w:color="auto" w:fill="auto"/>
            <w:noWrap/>
            <w:vAlign w:val="center"/>
            <w:hideMark/>
          </w:tcPr>
          <w:p w14:paraId="0344E02D"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DSS-1</w:t>
            </w:r>
          </w:p>
        </w:tc>
        <w:tc>
          <w:tcPr>
            <w:tcW w:w="1418" w:type="dxa"/>
            <w:shd w:val="clear" w:color="auto" w:fill="auto"/>
            <w:noWrap/>
            <w:vAlign w:val="center"/>
            <w:hideMark/>
          </w:tcPr>
          <w:p w14:paraId="0458D5A6"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600</w:t>
            </w:r>
          </w:p>
        </w:tc>
        <w:tc>
          <w:tcPr>
            <w:tcW w:w="1559" w:type="dxa"/>
            <w:vMerge w:val="restart"/>
            <w:shd w:val="clear" w:color="auto" w:fill="auto"/>
            <w:noWrap/>
            <w:vAlign w:val="center"/>
            <w:hideMark/>
          </w:tcPr>
          <w:p w14:paraId="5F08F6BB" w14:textId="7B712E44"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1.48</w:t>
            </w:r>
          </w:p>
        </w:tc>
        <w:tc>
          <w:tcPr>
            <w:tcW w:w="1027" w:type="dxa"/>
            <w:shd w:val="clear" w:color="auto" w:fill="auto"/>
            <w:noWrap/>
            <w:hideMark/>
          </w:tcPr>
          <w:p w14:paraId="75EE41F5" w14:textId="75790AE3"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w:t>
            </w:r>
          </w:p>
        </w:tc>
        <w:tc>
          <w:tcPr>
            <w:tcW w:w="1028" w:type="dxa"/>
            <w:shd w:val="clear" w:color="auto" w:fill="auto"/>
            <w:noWrap/>
            <w:hideMark/>
          </w:tcPr>
          <w:p w14:paraId="50654359" w14:textId="0385C826"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3.1</w:t>
            </w:r>
          </w:p>
        </w:tc>
        <w:tc>
          <w:tcPr>
            <w:tcW w:w="1028" w:type="dxa"/>
            <w:shd w:val="clear" w:color="auto" w:fill="auto"/>
            <w:noWrap/>
            <w:hideMark/>
          </w:tcPr>
          <w:p w14:paraId="57D5842C" w14:textId="6CB871D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946</w:t>
            </w:r>
          </w:p>
        </w:tc>
        <w:tc>
          <w:tcPr>
            <w:tcW w:w="1028" w:type="dxa"/>
            <w:shd w:val="clear" w:color="auto" w:fill="auto"/>
            <w:noWrap/>
            <w:hideMark/>
          </w:tcPr>
          <w:p w14:paraId="353C79D5" w14:textId="168CF2AC"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962</w:t>
            </w:r>
          </w:p>
        </w:tc>
        <w:tc>
          <w:tcPr>
            <w:tcW w:w="1228" w:type="dxa"/>
            <w:shd w:val="clear" w:color="auto" w:fill="auto"/>
            <w:noWrap/>
            <w:hideMark/>
          </w:tcPr>
          <w:p w14:paraId="6C1A9ECB" w14:textId="0278036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1.33 %</w:t>
            </w:r>
          </w:p>
        </w:tc>
        <w:tc>
          <w:tcPr>
            <w:tcW w:w="1228" w:type="dxa"/>
            <w:shd w:val="clear" w:color="auto" w:fill="auto"/>
            <w:noWrap/>
            <w:hideMark/>
          </w:tcPr>
          <w:p w14:paraId="544AB759" w14:textId="4D4B55C0"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0.32 %</w:t>
            </w:r>
          </w:p>
        </w:tc>
        <w:tc>
          <w:tcPr>
            <w:tcW w:w="1229" w:type="dxa"/>
            <w:shd w:val="clear" w:color="auto" w:fill="auto"/>
            <w:noWrap/>
            <w:hideMark/>
          </w:tcPr>
          <w:p w14:paraId="5168B6DC" w14:textId="5DA3AAF8"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98.34 %</w:t>
            </w:r>
          </w:p>
        </w:tc>
        <w:tc>
          <w:tcPr>
            <w:tcW w:w="2553" w:type="dxa"/>
            <w:vAlign w:val="center"/>
          </w:tcPr>
          <w:p w14:paraId="367B1654" w14:textId="381F5208"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+ 6</w:t>
            </w:r>
            <w:r>
              <w:rPr>
                <w:rFonts w:asciiTheme="majorHAnsi" w:hAnsiTheme="majorHAnsi" w:cstheme="majorHAnsi"/>
                <w:color w:val="000000"/>
                <w:sz w:val="22"/>
                <w:szCs w:val="22"/>
                <w:lang w:val="en-US"/>
              </w:rPr>
              <w:t>50</w:t>
            </w:r>
            <w:r w:rsidRPr="00FB42C2">
              <w:rPr>
                <w:rFonts w:asciiTheme="majorHAnsi" w:hAnsiTheme="majorHAnsi" w:cstheme="majorHAnsi"/>
                <w:color w:val="000000"/>
                <w:sz w:val="22"/>
                <w:szCs w:val="22"/>
                <w:lang w:val="en-US"/>
              </w:rPr>
              <w:t>%</w:t>
            </w:r>
          </w:p>
        </w:tc>
      </w:tr>
      <w:tr w:rsidR="00E7264A" w:rsidRPr="00FB42C2" w14:paraId="3B136665" w14:textId="2B14522F" w:rsidTr="00FA3594">
        <w:trPr>
          <w:trHeight w:val="300"/>
        </w:trPr>
        <w:tc>
          <w:tcPr>
            <w:tcW w:w="1129" w:type="dxa"/>
            <w:vMerge/>
            <w:tcBorders>
              <w:bottom w:val="single" w:sz="12" w:space="0" w:color="auto"/>
            </w:tcBorders>
            <w:vAlign w:val="center"/>
            <w:hideMark/>
          </w:tcPr>
          <w:p w14:paraId="4C1EF55D"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418" w:type="dxa"/>
            <w:tcBorders>
              <w:bottom w:val="single" w:sz="12" w:space="0" w:color="auto"/>
            </w:tcBorders>
            <w:shd w:val="clear" w:color="auto" w:fill="auto"/>
            <w:noWrap/>
            <w:vAlign w:val="center"/>
            <w:hideMark/>
          </w:tcPr>
          <w:p w14:paraId="5AB7D317"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C130DA">
              <w:rPr>
                <w:rFonts w:asciiTheme="majorHAnsi" w:hAnsiTheme="majorHAnsi" w:cstheme="majorHAnsi"/>
                <w:color w:val="000000"/>
                <w:sz w:val="22"/>
                <w:szCs w:val="22"/>
                <w:lang w:val="en-US"/>
              </w:rPr>
              <w:t>700</w:t>
            </w:r>
          </w:p>
        </w:tc>
        <w:tc>
          <w:tcPr>
            <w:tcW w:w="1559" w:type="dxa"/>
            <w:vMerge/>
            <w:tcBorders>
              <w:bottom w:val="single" w:sz="12" w:space="0" w:color="auto"/>
            </w:tcBorders>
            <w:vAlign w:val="center"/>
            <w:hideMark/>
          </w:tcPr>
          <w:p w14:paraId="5929FF2F" w14:textId="77777777"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p>
        </w:tc>
        <w:tc>
          <w:tcPr>
            <w:tcW w:w="1027" w:type="dxa"/>
            <w:tcBorders>
              <w:bottom w:val="single" w:sz="12" w:space="0" w:color="auto"/>
            </w:tcBorders>
            <w:shd w:val="clear" w:color="auto" w:fill="auto"/>
            <w:noWrap/>
            <w:hideMark/>
          </w:tcPr>
          <w:p w14:paraId="3B2F8225" w14:textId="1A7C803B"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4.3</w:t>
            </w:r>
          </w:p>
        </w:tc>
        <w:tc>
          <w:tcPr>
            <w:tcW w:w="1028" w:type="dxa"/>
            <w:tcBorders>
              <w:bottom w:val="single" w:sz="12" w:space="0" w:color="auto"/>
            </w:tcBorders>
            <w:shd w:val="clear" w:color="auto" w:fill="auto"/>
            <w:noWrap/>
            <w:hideMark/>
          </w:tcPr>
          <w:p w14:paraId="28A097A4" w14:textId="5AA85F5A"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1.2</w:t>
            </w:r>
          </w:p>
        </w:tc>
        <w:tc>
          <w:tcPr>
            <w:tcW w:w="1028" w:type="dxa"/>
            <w:tcBorders>
              <w:bottom w:val="single" w:sz="12" w:space="0" w:color="auto"/>
            </w:tcBorders>
            <w:shd w:val="clear" w:color="auto" w:fill="auto"/>
            <w:noWrap/>
            <w:hideMark/>
          </w:tcPr>
          <w:p w14:paraId="33E62C05" w14:textId="38EBF888"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801</w:t>
            </w:r>
          </w:p>
        </w:tc>
        <w:tc>
          <w:tcPr>
            <w:tcW w:w="1028" w:type="dxa"/>
            <w:tcBorders>
              <w:bottom w:val="single" w:sz="12" w:space="0" w:color="auto"/>
            </w:tcBorders>
            <w:shd w:val="clear" w:color="auto" w:fill="auto"/>
            <w:noWrap/>
            <w:hideMark/>
          </w:tcPr>
          <w:p w14:paraId="2033938F" w14:textId="50A51376"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807</w:t>
            </w:r>
          </w:p>
        </w:tc>
        <w:tc>
          <w:tcPr>
            <w:tcW w:w="1228" w:type="dxa"/>
            <w:tcBorders>
              <w:bottom w:val="single" w:sz="12" w:space="0" w:color="auto"/>
            </w:tcBorders>
            <w:shd w:val="clear" w:color="auto" w:fill="auto"/>
            <w:noWrap/>
            <w:hideMark/>
          </w:tcPr>
          <w:p w14:paraId="75B0A352" w14:textId="59E19222"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0.53 %</w:t>
            </w:r>
          </w:p>
        </w:tc>
        <w:tc>
          <w:tcPr>
            <w:tcW w:w="1228" w:type="dxa"/>
            <w:tcBorders>
              <w:bottom w:val="single" w:sz="12" w:space="0" w:color="auto"/>
            </w:tcBorders>
            <w:shd w:val="clear" w:color="auto" w:fill="auto"/>
            <w:noWrap/>
            <w:hideMark/>
          </w:tcPr>
          <w:p w14:paraId="147680D8" w14:textId="25929CA5"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0.14 %</w:t>
            </w:r>
          </w:p>
        </w:tc>
        <w:tc>
          <w:tcPr>
            <w:tcW w:w="1229" w:type="dxa"/>
            <w:tcBorders>
              <w:bottom w:val="single" w:sz="12" w:space="0" w:color="auto"/>
            </w:tcBorders>
            <w:shd w:val="clear" w:color="auto" w:fill="auto"/>
            <w:noWrap/>
            <w:hideMark/>
          </w:tcPr>
          <w:p w14:paraId="2139A248" w14:textId="2942977D" w:rsidR="00E7264A" w:rsidRPr="00C130DA" w:rsidRDefault="00E7264A" w:rsidP="00E7264A">
            <w:pPr>
              <w:spacing w:line="240" w:lineRule="auto"/>
              <w:ind w:firstLine="0"/>
              <w:jc w:val="center"/>
              <w:rPr>
                <w:rFonts w:asciiTheme="majorHAnsi" w:hAnsiTheme="majorHAnsi" w:cstheme="majorHAnsi"/>
                <w:color w:val="000000"/>
                <w:sz w:val="22"/>
                <w:szCs w:val="22"/>
                <w:lang w:val="en-US"/>
              </w:rPr>
            </w:pPr>
            <w:r w:rsidRPr="002B5703">
              <w:t>99.32 %</w:t>
            </w:r>
          </w:p>
        </w:tc>
        <w:tc>
          <w:tcPr>
            <w:tcW w:w="2553" w:type="dxa"/>
            <w:tcBorders>
              <w:bottom w:val="single" w:sz="12" w:space="0" w:color="auto"/>
            </w:tcBorders>
            <w:vAlign w:val="center"/>
          </w:tcPr>
          <w:p w14:paraId="45A19B5B" w14:textId="762B2610" w:rsidR="00E7264A" w:rsidRPr="00FB42C2" w:rsidRDefault="00E7264A" w:rsidP="00E7264A">
            <w:pPr>
              <w:spacing w:line="240" w:lineRule="auto"/>
              <w:ind w:firstLine="0"/>
              <w:jc w:val="center"/>
              <w:rPr>
                <w:rFonts w:asciiTheme="majorHAnsi" w:hAnsiTheme="majorHAnsi" w:cstheme="majorHAnsi"/>
                <w:color w:val="000000"/>
                <w:sz w:val="22"/>
                <w:szCs w:val="22"/>
                <w:lang w:val="en-US"/>
              </w:rPr>
            </w:pPr>
            <w:r w:rsidRPr="00FB42C2">
              <w:rPr>
                <w:rFonts w:asciiTheme="majorHAnsi" w:hAnsiTheme="majorHAnsi" w:cstheme="majorHAnsi"/>
                <w:color w:val="000000"/>
                <w:sz w:val="22"/>
                <w:szCs w:val="22"/>
                <w:lang w:val="en-US"/>
              </w:rPr>
              <w:t>+ 545%</w:t>
            </w:r>
          </w:p>
        </w:tc>
      </w:tr>
      <w:tr w:rsidR="000A595E" w:rsidRPr="00FB42C2" w14:paraId="09DC3E2E" w14:textId="63D1DA6F" w:rsidTr="00E045B2">
        <w:tblPrEx>
          <w:tblCellMar>
            <w:left w:w="0" w:type="dxa"/>
            <w:right w:w="0" w:type="dxa"/>
          </w:tblCellMar>
          <w:tblPrExChange w:id="220" w:author="Katinka Krahn" w:date="2023-06-02T13:13:00Z">
            <w:tblPrEx>
              <w:tblCellMar>
                <w:left w:w="0" w:type="dxa"/>
                <w:right w:w="0" w:type="dxa"/>
              </w:tblCellMar>
            </w:tblPrEx>
          </w:tblPrExChange>
        </w:tblPrEx>
        <w:trPr>
          <w:trHeight w:val="595"/>
          <w:trPrChange w:id="221" w:author="Katinka Krahn" w:date="2023-06-02T13:13:00Z">
            <w:trPr>
              <w:trHeight w:val="849"/>
            </w:trPr>
          </w:trPrChange>
        </w:trPr>
        <w:tc>
          <w:tcPr>
            <w:tcW w:w="1129"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Change w:id="222" w:author="Katinka Krahn" w:date="2023-06-02T13:13:00Z">
              <w:tcPr>
                <w:tcW w:w="1129"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tcPrChange>
          </w:tcPr>
          <w:p w14:paraId="0E45861E" w14:textId="183A6DEC" w:rsidR="000A595E" w:rsidRPr="000A595E" w:rsidRDefault="000A595E" w:rsidP="00FB42C2">
            <w:pPr>
              <w:pStyle w:val="Tabell"/>
              <w:jc w:val="center"/>
              <w:rPr>
                <w:b/>
                <w:bCs/>
                <w:sz w:val="22"/>
                <w:szCs w:val="22"/>
                <w:u w:val="single"/>
                <w:lang w:val="en-US"/>
              </w:rPr>
            </w:pPr>
            <w:r w:rsidRPr="000A595E">
              <w:rPr>
                <w:b/>
                <w:bCs/>
                <w:sz w:val="22"/>
                <w:szCs w:val="22"/>
                <w:u w:val="single"/>
                <w:lang w:val="en-US"/>
              </w:rPr>
              <w:t>PCDD/F</w:t>
            </w:r>
          </w:p>
        </w:tc>
        <w:tc>
          <w:tcPr>
            <w:tcW w:w="1418"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Change w:id="223" w:author="Katinka Krahn" w:date="2023-06-02T13:13:00Z">
              <w:tcPr>
                <w:tcW w:w="1418" w:type="dxa"/>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tcPrChange>
          </w:tcPr>
          <w:p w14:paraId="1C36E77F" w14:textId="77777777" w:rsidR="000A595E" w:rsidRPr="00FB42C2" w:rsidRDefault="000A595E" w:rsidP="00FB42C2">
            <w:pPr>
              <w:pStyle w:val="Tabell"/>
              <w:jc w:val="center"/>
              <w:rPr>
                <w:sz w:val="22"/>
                <w:szCs w:val="22"/>
                <w:lang w:val="en-US"/>
              </w:rPr>
            </w:pPr>
          </w:p>
        </w:tc>
        <w:tc>
          <w:tcPr>
            <w:tcW w:w="5670" w:type="dxa"/>
            <w:gridSpan w:val="5"/>
            <w:tcBorders>
              <w:top w:val="single" w:sz="12" w:space="0" w:color="auto"/>
            </w:tcBorders>
            <w:shd w:val="clear" w:color="auto" w:fill="BFBFBF" w:themeFill="background1" w:themeFillShade="BF"/>
            <w:noWrap/>
            <w:tcMar>
              <w:top w:w="15" w:type="dxa"/>
              <w:left w:w="15" w:type="dxa"/>
              <w:bottom w:w="0" w:type="dxa"/>
              <w:right w:w="15" w:type="dxa"/>
            </w:tcMar>
            <w:vAlign w:val="center"/>
            <w:hideMark/>
            <w:tcPrChange w:id="224" w:author="Katinka Krahn" w:date="2023-06-02T13:13:00Z">
              <w:tcPr>
                <w:tcW w:w="5670" w:type="dxa"/>
                <w:gridSpan w:val="5"/>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tcPrChange>
          </w:tcPr>
          <w:p w14:paraId="4434C791" w14:textId="748154A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∑PCDD/F-17</w:t>
            </w:r>
          </w:p>
          <w:p w14:paraId="3452E3DD" w14:textId="62BDCF8A" w:rsidR="000A595E" w:rsidRPr="00FB42C2" w:rsidRDefault="00AE35A5" w:rsidP="00FB42C2">
            <w:pPr>
              <w:pStyle w:val="Tabell"/>
              <w:jc w:val="center"/>
              <w:rPr>
                <w:b/>
                <w:bCs/>
                <w:color w:val="000000"/>
                <w:sz w:val="22"/>
                <w:szCs w:val="22"/>
                <w:lang w:val="en-US"/>
              </w:rPr>
            </w:pPr>
            <w:r w:rsidRPr="00FB42C2">
              <w:rPr>
                <w:b/>
                <w:bCs/>
                <w:color w:val="000000"/>
                <w:sz w:val="22"/>
                <w:szCs w:val="22"/>
                <w:lang w:val="en-US"/>
              </w:rPr>
              <w:t>C</w:t>
            </w:r>
            <w:r w:rsidR="000A595E" w:rsidRPr="00FB42C2">
              <w:rPr>
                <w:b/>
                <w:bCs/>
                <w:color w:val="000000"/>
                <w:sz w:val="22"/>
                <w:szCs w:val="22"/>
                <w:lang w:val="en-US"/>
              </w:rPr>
              <w:t>oncentration</w:t>
            </w:r>
          </w:p>
        </w:tc>
        <w:tc>
          <w:tcPr>
            <w:tcW w:w="3685" w:type="dxa"/>
            <w:gridSpan w:val="3"/>
            <w:tcBorders>
              <w:top w:val="single" w:sz="12" w:space="0" w:color="auto"/>
            </w:tcBorders>
            <w:shd w:val="clear" w:color="auto" w:fill="BFBFBF" w:themeFill="background1" w:themeFillShade="BF"/>
            <w:noWrap/>
            <w:tcMar>
              <w:top w:w="15" w:type="dxa"/>
              <w:left w:w="15" w:type="dxa"/>
              <w:bottom w:w="0" w:type="dxa"/>
              <w:right w:w="15" w:type="dxa"/>
            </w:tcMar>
            <w:vAlign w:val="center"/>
            <w:hideMark/>
            <w:tcPrChange w:id="225" w:author="Katinka Krahn" w:date="2023-06-02T13:13:00Z">
              <w:tcPr>
                <w:tcW w:w="3685" w:type="dxa"/>
                <w:gridSpan w:val="3"/>
                <w:tcBorders>
                  <w:top w:val="single" w:sz="12" w:space="0" w:color="auto"/>
                </w:tcBorders>
                <w:shd w:val="clear" w:color="auto" w:fill="BFBFBF" w:themeFill="background1" w:themeFillShade="BF"/>
                <w:noWrap/>
                <w:tcMar>
                  <w:top w:w="15" w:type="dxa"/>
                  <w:left w:w="15" w:type="dxa"/>
                  <w:bottom w:w="0" w:type="dxa"/>
                  <w:right w:w="15" w:type="dxa"/>
                </w:tcMar>
                <w:vAlign w:val="center"/>
                <w:hideMark/>
              </w:tcPr>
            </w:tcPrChange>
          </w:tcPr>
          <w:p w14:paraId="3BB2981D" w14:textId="024ECF60"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 ∑PCDD/F-17</w:t>
            </w:r>
          </w:p>
          <w:p w14:paraId="6AFC60BD" w14:textId="295BA41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distribution</w:t>
            </w:r>
          </w:p>
        </w:tc>
        <w:tc>
          <w:tcPr>
            <w:tcW w:w="2553" w:type="dxa"/>
            <w:tcBorders>
              <w:top w:val="single" w:sz="12" w:space="0" w:color="auto"/>
            </w:tcBorders>
            <w:shd w:val="clear" w:color="auto" w:fill="BFBFBF" w:themeFill="background1" w:themeFillShade="BF"/>
            <w:vAlign w:val="center"/>
            <w:tcPrChange w:id="226" w:author="Katinka Krahn" w:date="2023-06-02T13:13:00Z">
              <w:tcPr>
                <w:tcW w:w="2553" w:type="dxa"/>
                <w:tcBorders>
                  <w:top w:val="single" w:sz="12" w:space="0" w:color="auto"/>
                </w:tcBorders>
                <w:shd w:val="clear" w:color="auto" w:fill="BFBFBF" w:themeFill="background1" w:themeFillShade="BF"/>
                <w:vAlign w:val="center"/>
              </w:tcPr>
            </w:tcPrChange>
          </w:tcPr>
          <w:p w14:paraId="04B5AF24" w14:textId="68864A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Mass balance deviation</w:t>
            </w:r>
          </w:p>
        </w:tc>
      </w:tr>
      <w:tr w:rsidR="000A595E" w:rsidRPr="00FB42C2" w14:paraId="267EECCF" w14:textId="490CB140" w:rsidTr="00292A71">
        <w:tblPrEx>
          <w:tblCellMar>
            <w:left w:w="0" w:type="dxa"/>
            <w:right w:w="0" w:type="dxa"/>
          </w:tblCellMar>
        </w:tblPrEx>
        <w:trPr>
          <w:trHeight w:val="300"/>
        </w:trPr>
        <w:tc>
          <w:tcPr>
            <w:tcW w:w="1129" w:type="dxa"/>
            <w:shd w:val="clear" w:color="auto" w:fill="D9D9D9" w:themeFill="background1" w:themeFillShade="D9"/>
            <w:noWrap/>
            <w:tcMar>
              <w:top w:w="15" w:type="dxa"/>
              <w:left w:w="15" w:type="dxa"/>
              <w:bottom w:w="0" w:type="dxa"/>
              <w:right w:w="15" w:type="dxa"/>
            </w:tcMar>
            <w:vAlign w:val="center"/>
            <w:hideMark/>
          </w:tcPr>
          <w:p w14:paraId="614A2E85" w14:textId="77777777" w:rsidR="000A595E" w:rsidRPr="00FB42C2" w:rsidRDefault="000A595E" w:rsidP="00FB42C2">
            <w:pPr>
              <w:pStyle w:val="Tabell"/>
              <w:jc w:val="center"/>
              <w:rPr>
                <w:b/>
                <w:bCs/>
                <w:color w:val="000000"/>
                <w:sz w:val="22"/>
                <w:szCs w:val="22"/>
                <w:lang w:val="en-US"/>
              </w:rPr>
            </w:pPr>
          </w:p>
        </w:tc>
        <w:tc>
          <w:tcPr>
            <w:tcW w:w="1418" w:type="dxa"/>
            <w:shd w:val="clear" w:color="auto" w:fill="D9D9D9" w:themeFill="background1" w:themeFillShade="D9"/>
            <w:noWrap/>
            <w:tcMar>
              <w:top w:w="15" w:type="dxa"/>
              <w:left w:w="15" w:type="dxa"/>
              <w:bottom w:w="0" w:type="dxa"/>
              <w:right w:w="15" w:type="dxa"/>
            </w:tcMar>
            <w:vAlign w:val="center"/>
            <w:hideMark/>
          </w:tcPr>
          <w:p w14:paraId="75E78CEA" w14:textId="77777777" w:rsidR="000A595E" w:rsidRPr="00FB42C2" w:rsidRDefault="000A595E" w:rsidP="00FB42C2">
            <w:pPr>
              <w:pStyle w:val="Tabell"/>
              <w:jc w:val="center"/>
              <w:rPr>
                <w:sz w:val="22"/>
                <w:szCs w:val="22"/>
                <w:lang w:val="en-US"/>
              </w:rPr>
            </w:pPr>
          </w:p>
        </w:tc>
        <w:tc>
          <w:tcPr>
            <w:tcW w:w="5670" w:type="dxa"/>
            <w:gridSpan w:val="5"/>
            <w:shd w:val="clear" w:color="auto" w:fill="D9D9D9" w:themeFill="background1" w:themeFillShade="D9"/>
            <w:noWrap/>
            <w:tcMar>
              <w:top w:w="15" w:type="dxa"/>
              <w:left w:w="15" w:type="dxa"/>
              <w:bottom w:w="0" w:type="dxa"/>
              <w:right w:w="15" w:type="dxa"/>
            </w:tcMar>
            <w:vAlign w:val="center"/>
            <w:hideMark/>
          </w:tcPr>
          <w:p w14:paraId="14C19ED2" w14:textId="01658696"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µg TEQ kg</w:t>
            </w:r>
            <w:r w:rsidRPr="00FB42C2">
              <w:rPr>
                <w:b/>
                <w:bCs/>
                <w:color w:val="000000"/>
                <w:sz w:val="22"/>
                <w:szCs w:val="22"/>
                <w:vertAlign w:val="superscript"/>
                <w:lang w:val="en-US"/>
              </w:rPr>
              <w:t>-1</w:t>
            </w:r>
          </w:p>
        </w:tc>
        <w:tc>
          <w:tcPr>
            <w:tcW w:w="3685" w:type="dxa"/>
            <w:gridSpan w:val="3"/>
            <w:shd w:val="clear" w:color="auto" w:fill="D9D9D9" w:themeFill="background1" w:themeFillShade="D9"/>
            <w:noWrap/>
            <w:tcMar>
              <w:top w:w="15" w:type="dxa"/>
              <w:left w:w="15" w:type="dxa"/>
              <w:bottom w:w="0" w:type="dxa"/>
              <w:right w:w="15" w:type="dxa"/>
            </w:tcMar>
            <w:vAlign w:val="center"/>
            <w:hideMark/>
          </w:tcPr>
          <w:p w14:paraId="62F68A32" w14:textId="777777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w:t>
            </w:r>
          </w:p>
        </w:tc>
        <w:tc>
          <w:tcPr>
            <w:tcW w:w="2553" w:type="dxa"/>
            <w:shd w:val="clear" w:color="auto" w:fill="D9D9D9" w:themeFill="background1" w:themeFillShade="D9"/>
            <w:vAlign w:val="center"/>
          </w:tcPr>
          <w:p w14:paraId="06F8AE6F" w14:textId="11B5988B" w:rsidR="000A595E" w:rsidRPr="00FB42C2" w:rsidRDefault="000A595E" w:rsidP="00FB42C2">
            <w:pPr>
              <w:spacing w:line="240" w:lineRule="auto"/>
              <w:ind w:firstLine="0"/>
              <w:jc w:val="center"/>
              <w:rPr>
                <w:b/>
                <w:bCs/>
                <w:color w:val="000000"/>
                <w:sz w:val="22"/>
                <w:szCs w:val="22"/>
              </w:rPr>
            </w:pPr>
            <w:r w:rsidRPr="00FB42C2">
              <w:rPr>
                <w:b/>
                <w:bCs/>
                <w:color w:val="000000"/>
                <w:sz w:val="22"/>
                <w:szCs w:val="22"/>
                <w:lang w:val="en-US"/>
              </w:rPr>
              <w:t>TEQ PCDD/F</w:t>
            </w:r>
          </w:p>
        </w:tc>
      </w:tr>
      <w:tr w:rsidR="00FB42C2" w:rsidRPr="00FB42C2" w14:paraId="58BDD596" w14:textId="0D48850F" w:rsidTr="000A595E">
        <w:tblPrEx>
          <w:tblCellMar>
            <w:left w:w="0" w:type="dxa"/>
            <w:right w:w="0" w:type="dxa"/>
          </w:tblCellMar>
        </w:tblPrEx>
        <w:trPr>
          <w:trHeight w:val="285"/>
        </w:trPr>
        <w:tc>
          <w:tcPr>
            <w:tcW w:w="1129" w:type="dxa"/>
            <w:tcBorders>
              <w:bottom w:val="single" w:sz="12" w:space="0" w:color="auto"/>
            </w:tcBorders>
            <w:shd w:val="clear" w:color="auto" w:fill="auto"/>
            <w:noWrap/>
            <w:tcMar>
              <w:top w:w="15" w:type="dxa"/>
              <w:left w:w="15" w:type="dxa"/>
              <w:bottom w:w="0" w:type="dxa"/>
              <w:right w:w="15" w:type="dxa"/>
            </w:tcMar>
            <w:vAlign w:val="center"/>
            <w:hideMark/>
          </w:tcPr>
          <w:p w14:paraId="6E4F8FF2"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418" w:type="dxa"/>
            <w:tcBorders>
              <w:bottom w:val="single" w:sz="12" w:space="0" w:color="auto"/>
            </w:tcBorders>
            <w:shd w:val="clear" w:color="auto" w:fill="auto"/>
            <w:noWrap/>
            <w:tcMar>
              <w:top w:w="15" w:type="dxa"/>
              <w:left w:w="15" w:type="dxa"/>
              <w:bottom w:w="0" w:type="dxa"/>
              <w:right w:w="15" w:type="dxa"/>
            </w:tcMar>
            <w:vAlign w:val="center"/>
            <w:hideMark/>
          </w:tcPr>
          <w:p w14:paraId="7D523371" w14:textId="42B069E6"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tcMar>
              <w:top w:w="15" w:type="dxa"/>
              <w:left w:w="15" w:type="dxa"/>
              <w:bottom w:w="0" w:type="dxa"/>
              <w:right w:w="15" w:type="dxa"/>
            </w:tcMar>
            <w:vAlign w:val="center"/>
            <w:hideMark/>
          </w:tcPr>
          <w:p w14:paraId="558C720E"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027" w:type="dxa"/>
            <w:tcBorders>
              <w:bottom w:val="single" w:sz="12" w:space="0" w:color="auto"/>
            </w:tcBorders>
            <w:shd w:val="clear" w:color="auto" w:fill="auto"/>
            <w:noWrap/>
            <w:tcMar>
              <w:top w:w="15" w:type="dxa"/>
              <w:left w:w="15" w:type="dxa"/>
              <w:bottom w:w="0" w:type="dxa"/>
              <w:right w:w="15" w:type="dxa"/>
            </w:tcMar>
            <w:vAlign w:val="center"/>
            <w:hideMark/>
          </w:tcPr>
          <w:p w14:paraId="0800749B"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148618E8" w14:textId="05FC5660"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77763167"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0C52344F"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total</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48AD5FCA"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3E409EDA" w14:textId="18155299"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tcMar>
              <w:top w:w="15" w:type="dxa"/>
              <w:left w:w="15" w:type="dxa"/>
              <w:bottom w:w="0" w:type="dxa"/>
              <w:right w:w="15" w:type="dxa"/>
            </w:tcMar>
            <w:vAlign w:val="center"/>
            <w:hideMark/>
          </w:tcPr>
          <w:p w14:paraId="501ADC3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2553" w:type="dxa"/>
            <w:tcBorders>
              <w:bottom w:val="single" w:sz="12" w:space="0" w:color="auto"/>
            </w:tcBorders>
            <w:vAlign w:val="center"/>
          </w:tcPr>
          <w:p w14:paraId="322554C9" w14:textId="08F42EB1" w:rsidR="00FB42C2" w:rsidRPr="00FB42C2" w:rsidRDefault="00FB42C2" w:rsidP="00FB42C2">
            <w:pPr>
              <w:spacing w:line="240" w:lineRule="auto"/>
              <w:ind w:firstLine="0"/>
              <w:jc w:val="center"/>
              <w:rPr>
                <w:b/>
                <w:bCs/>
                <w:color w:val="000000"/>
                <w:sz w:val="22"/>
                <w:szCs w:val="22"/>
              </w:rPr>
            </w:pPr>
            <w:r w:rsidRPr="00FB42C2">
              <w:rPr>
                <w:b/>
                <w:bCs/>
                <w:color w:val="000000"/>
                <w:sz w:val="22"/>
                <w:szCs w:val="22"/>
                <w:lang w:val="en-US"/>
              </w:rPr>
              <w:t xml:space="preserve">Biochar + </w:t>
            </w:r>
            <w:r w:rsidR="00325577">
              <w:rPr>
                <w:rFonts w:asciiTheme="majorHAnsi" w:hAnsiTheme="majorHAnsi" w:cstheme="majorHAnsi"/>
                <w:b/>
                <w:bCs/>
                <w:color w:val="000000"/>
                <w:sz w:val="22"/>
                <w:szCs w:val="22"/>
                <w:lang w:val="en-US"/>
              </w:rPr>
              <w:t>exhaust</w:t>
            </w:r>
            <w:r w:rsidRPr="00FB42C2">
              <w:rPr>
                <w:b/>
                <w:bCs/>
                <w:color w:val="000000"/>
                <w:sz w:val="22"/>
                <w:szCs w:val="22"/>
                <w:lang w:val="en-US"/>
              </w:rPr>
              <w:t xml:space="preserve"> +</w:t>
            </w:r>
            <w:r w:rsidR="0010638D">
              <w:rPr>
                <w:b/>
                <w:bCs/>
                <w:color w:val="000000"/>
                <w:sz w:val="22"/>
                <w:szCs w:val="22"/>
                <w:lang w:val="en-US"/>
              </w:rPr>
              <w:t xml:space="preserve"> condensate</w:t>
            </w:r>
          </w:p>
        </w:tc>
      </w:tr>
      <w:tr w:rsidR="00964D0E" w:rsidRPr="00FB42C2" w14:paraId="4A627A03" w14:textId="5D326FAB" w:rsidTr="00003974">
        <w:tblPrEx>
          <w:tblCellMar>
            <w:left w:w="0" w:type="dxa"/>
            <w:right w:w="0" w:type="dxa"/>
          </w:tblCellMar>
        </w:tblPrEx>
        <w:trPr>
          <w:trHeight w:val="300"/>
        </w:trPr>
        <w:tc>
          <w:tcPr>
            <w:tcW w:w="1129" w:type="dxa"/>
            <w:tcBorders>
              <w:top w:val="single" w:sz="12" w:space="0" w:color="auto"/>
            </w:tcBorders>
            <w:shd w:val="clear" w:color="auto" w:fill="auto"/>
            <w:noWrap/>
            <w:tcMar>
              <w:top w:w="15" w:type="dxa"/>
              <w:left w:w="15" w:type="dxa"/>
              <w:bottom w:w="0" w:type="dxa"/>
              <w:right w:w="15" w:type="dxa"/>
            </w:tcMar>
            <w:vAlign w:val="center"/>
            <w:hideMark/>
          </w:tcPr>
          <w:p w14:paraId="05B7D2A2"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DSS-1</w:t>
            </w:r>
          </w:p>
        </w:tc>
        <w:tc>
          <w:tcPr>
            <w:tcW w:w="1418" w:type="dxa"/>
            <w:tcBorders>
              <w:top w:val="single" w:sz="12" w:space="0" w:color="auto"/>
            </w:tcBorders>
            <w:shd w:val="clear" w:color="auto" w:fill="auto"/>
            <w:noWrap/>
            <w:tcMar>
              <w:top w:w="15" w:type="dxa"/>
              <w:left w:w="15" w:type="dxa"/>
              <w:bottom w:w="0" w:type="dxa"/>
              <w:right w:w="15" w:type="dxa"/>
            </w:tcMar>
            <w:vAlign w:val="center"/>
            <w:hideMark/>
          </w:tcPr>
          <w:p w14:paraId="78183CFB"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tcBorders>
              <w:top w:val="single" w:sz="12" w:space="0" w:color="auto"/>
            </w:tcBorders>
            <w:shd w:val="clear" w:color="auto" w:fill="auto"/>
            <w:noWrap/>
            <w:tcMar>
              <w:top w:w="15" w:type="dxa"/>
              <w:left w:w="15" w:type="dxa"/>
              <w:bottom w:w="0" w:type="dxa"/>
              <w:right w:w="15" w:type="dxa"/>
            </w:tcMar>
            <w:hideMark/>
          </w:tcPr>
          <w:p w14:paraId="54E868DC" w14:textId="2611CEEB" w:rsidR="00964D0E" w:rsidRPr="00FB42C2" w:rsidRDefault="00964D0E" w:rsidP="00964D0E">
            <w:pPr>
              <w:pStyle w:val="Tabell"/>
              <w:jc w:val="center"/>
              <w:rPr>
                <w:color w:val="000000"/>
                <w:sz w:val="22"/>
                <w:szCs w:val="22"/>
                <w:lang w:val="en-US"/>
              </w:rPr>
            </w:pPr>
            <w:r w:rsidRPr="00B3037A">
              <w:t>8.3</w:t>
            </w:r>
          </w:p>
        </w:tc>
        <w:tc>
          <w:tcPr>
            <w:tcW w:w="1027" w:type="dxa"/>
            <w:tcBorders>
              <w:top w:val="single" w:sz="12" w:space="0" w:color="auto"/>
            </w:tcBorders>
            <w:shd w:val="clear" w:color="auto" w:fill="auto"/>
            <w:noWrap/>
            <w:tcMar>
              <w:top w:w="15" w:type="dxa"/>
              <w:left w:w="15" w:type="dxa"/>
              <w:bottom w:w="0" w:type="dxa"/>
              <w:right w:w="15" w:type="dxa"/>
            </w:tcMar>
            <w:hideMark/>
          </w:tcPr>
          <w:p w14:paraId="730BAD8A" w14:textId="5647B523" w:rsidR="00964D0E" w:rsidRPr="00FB42C2" w:rsidRDefault="00964D0E" w:rsidP="00964D0E">
            <w:pPr>
              <w:pStyle w:val="Tabell"/>
              <w:jc w:val="center"/>
              <w:rPr>
                <w:color w:val="000000"/>
                <w:sz w:val="22"/>
                <w:szCs w:val="22"/>
                <w:lang w:val="en-US"/>
              </w:rPr>
            </w:pPr>
            <w:r w:rsidRPr="00B3037A">
              <w:t>0.005</w:t>
            </w:r>
          </w:p>
        </w:tc>
        <w:tc>
          <w:tcPr>
            <w:tcW w:w="1028" w:type="dxa"/>
            <w:tcBorders>
              <w:top w:val="single" w:sz="12" w:space="0" w:color="auto"/>
            </w:tcBorders>
            <w:shd w:val="clear" w:color="auto" w:fill="auto"/>
            <w:noWrap/>
            <w:tcMar>
              <w:top w:w="15" w:type="dxa"/>
              <w:left w:w="15" w:type="dxa"/>
              <w:bottom w:w="0" w:type="dxa"/>
              <w:right w:w="15" w:type="dxa"/>
            </w:tcMar>
            <w:hideMark/>
          </w:tcPr>
          <w:p w14:paraId="220D7D5F" w14:textId="5BC55C27" w:rsidR="00964D0E" w:rsidRPr="00FB42C2" w:rsidRDefault="00964D0E" w:rsidP="00964D0E">
            <w:pPr>
              <w:pStyle w:val="Tabell"/>
              <w:jc w:val="center"/>
              <w:rPr>
                <w:color w:val="000000"/>
                <w:sz w:val="22"/>
                <w:szCs w:val="22"/>
                <w:lang w:val="en-US"/>
              </w:rPr>
            </w:pPr>
            <w:r w:rsidRPr="00B3037A">
              <w:t>&lt;LOQ</w:t>
            </w:r>
          </w:p>
        </w:tc>
        <w:tc>
          <w:tcPr>
            <w:tcW w:w="1028" w:type="dxa"/>
            <w:tcBorders>
              <w:top w:val="single" w:sz="12" w:space="0" w:color="auto"/>
            </w:tcBorders>
            <w:shd w:val="clear" w:color="auto" w:fill="auto"/>
            <w:noWrap/>
            <w:tcMar>
              <w:top w:w="15" w:type="dxa"/>
              <w:left w:w="15" w:type="dxa"/>
              <w:bottom w:w="0" w:type="dxa"/>
              <w:right w:w="15" w:type="dxa"/>
            </w:tcMar>
            <w:hideMark/>
          </w:tcPr>
          <w:p w14:paraId="7A8F7143" w14:textId="1DDA47C3" w:rsidR="00964D0E" w:rsidRPr="00FB42C2" w:rsidRDefault="00964D0E" w:rsidP="00964D0E">
            <w:pPr>
              <w:pStyle w:val="Tabell"/>
              <w:jc w:val="center"/>
              <w:rPr>
                <w:color w:val="000000"/>
                <w:sz w:val="22"/>
                <w:szCs w:val="22"/>
                <w:lang w:val="en-US"/>
              </w:rPr>
            </w:pPr>
            <w:r w:rsidRPr="00B3037A">
              <w:t>10.99</w:t>
            </w:r>
          </w:p>
        </w:tc>
        <w:tc>
          <w:tcPr>
            <w:tcW w:w="1028" w:type="dxa"/>
            <w:tcBorders>
              <w:top w:val="single" w:sz="12" w:space="0" w:color="auto"/>
            </w:tcBorders>
            <w:shd w:val="clear" w:color="auto" w:fill="auto"/>
            <w:noWrap/>
            <w:tcMar>
              <w:top w:w="15" w:type="dxa"/>
              <w:left w:w="15" w:type="dxa"/>
              <w:bottom w:w="0" w:type="dxa"/>
              <w:right w:w="15" w:type="dxa"/>
            </w:tcMar>
            <w:hideMark/>
          </w:tcPr>
          <w:p w14:paraId="6BF909AE" w14:textId="46A63C5E" w:rsidR="00964D0E" w:rsidRPr="00FB42C2" w:rsidRDefault="00964D0E" w:rsidP="00964D0E">
            <w:pPr>
              <w:pStyle w:val="Tabell"/>
              <w:jc w:val="center"/>
              <w:rPr>
                <w:color w:val="000000"/>
                <w:sz w:val="22"/>
                <w:szCs w:val="22"/>
                <w:lang w:val="en-US"/>
              </w:rPr>
            </w:pPr>
            <w:r w:rsidRPr="00B3037A">
              <w:t>11.00</w:t>
            </w:r>
          </w:p>
        </w:tc>
        <w:tc>
          <w:tcPr>
            <w:tcW w:w="1228" w:type="dxa"/>
            <w:tcBorders>
              <w:top w:val="single" w:sz="12" w:space="0" w:color="auto"/>
            </w:tcBorders>
            <w:shd w:val="clear" w:color="auto" w:fill="auto"/>
            <w:noWrap/>
            <w:tcMar>
              <w:top w:w="15" w:type="dxa"/>
              <w:left w:w="15" w:type="dxa"/>
              <w:bottom w:w="0" w:type="dxa"/>
              <w:right w:w="15" w:type="dxa"/>
            </w:tcMar>
            <w:hideMark/>
          </w:tcPr>
          <w:p w14:paraId="4BF5393E" w14:textId="6A636949" w:rsidR="00964D0E" w:rsidRPr="00FB42C2" w:rsidRDefault="00964D0E" w:rsidP="00964D0E">
            <w:pPr>
              <w:pStyle w:val="Tabell"/>
              <w:jc w:val="center"/>
              <w:rPr>
                <w:color w:val="000000"/>
                <w:sz w:val="22"/>
                <w:szCs w:val="22"/>
                <w:lang w:val="en-US"/>
              </w:rPr>
            </w:pPr>
            <w:r w:rsidRPr="00B3037A">
              <w:t>0.43 %</w:t>
            </w:r>
          </w:p>
        </w:tc>
        <w:tc>
          <w:tcPr>
            <w:tcW w:w="1228" w:type="dxa"/>
            <w:tcBorders>
              <w:top w:val="single" w:sz="12" w:space="0" w:color="auto"/>
            </w:tcBorders>
            <w:shd w:val="clear" w:color="auto" w:fill="auto"/>
            <w:noWrap/>
            <w:tcMar>
              <w:top w:w="15" w:type="dxa"/>
              <w:left w:w="15" w:type="dxa"/>
              <w:bottom w:w="0" w:type="dxa"/>
              <w:right w:w="15" w:type="dxa"/>
            </w:tcMar>
            <w:hideMark/>
          </w:tcPr>
          <w:p w14:paraId="19A1E20F" w14:textId="5D5A03E0" w:rsidR="00964D0E" w:rsidRPr="00FB42C2" w:rsidRDefault="0067616D" w:rsidP="00964D0E">
            <w:pPr>
              <w:pStyle w:val="Tabell"/>
              <w:jc w:val="center"/>
              <w:rPr>
                <w:color w:val="000000"/>
                <w:sz w:val="22"/>
                <w:szCs w:val="22"/>
                <w:lang w:val="en-US"/>
              </w:rPr>
            </w:pPr>
            <w:r>
              <w:t>&lt;LOQ</w:t>
            </w:r>
          </w:p>
        </w:tc>
        <w:tc>
          <w:tcPr>
            <w:tcW w:w="1229" w:type="dxa"/>
            <w:tcBorders>
              <w:top w:val="single" w:sz="12" w:space="0" w:color="auto"/>
            </w:tcBorders>
            <w:shd w:val="clear" w:color="auto" w:fill="auto"/>
            <w:noWrap/>
            <w:tcMar>
              <w:top w:w="15" w:type="dxa"/>
              <w:left w:w="15" w:type="dxa"/>
              <w:bottom w:w="0" w:type="dxa"/>
              <w:right w:w="15" w:type="dxa"/>
            </w:tcMar>
            <w:hideMark/>
          </w:tcPr>
          <w:p w14:paraId="726A0774" w14:textId="0F7A7E4C" w:rsidR="00964D0E" w:rsidRPr="00FB42C2" w:rsidRDefault="00964D0E" w:rsidP="00964D0E">
            <w:pPr>
              <w:pStyle w:val="Tabell"/>
              <w:jc w:val="center"/>
              <w:rPr>
                <w:color w:val="000000"/>
                <w:sz w:val="22"/>
                <w:szCs w:val="22"/>
                <w:lang w:val="en-US"/>
              </w:rPr>
            </w:pPr>
            <w:r w:rsidRPr="00B3037A">
              <w:t>99.57 %</w:t>
            </w:r>
          </w:p>
        </w:tc>
        <w:tc>
          <w:tcPr>
            <w:tcW w:w="2553" w:type="dxa"/>
            <w:tcBorders>
              <w:top w:val="single" w:sz="12" w:space="0" w:color="auto"/>
            </w:tcBorders>
            <w:vAlign w:val="center"/>
          </w:tcPr>
          <w:p w14:paraId="72F2EC5A" w14:textId="383B7B64"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33</w:t>
            </w:r>
            <w:r w:rsidRPr="00FB42C2">
              <w:rPr>
                <w:color w:val="000000"/>
                <w:sz w:val="22"/>
                <w:szCs w:val="22"/>
                <w:lang w:val="en-US"/>
              </w:rPr>
              <w:t>%</w:t>
            </w:r>
          </w:p>
        </w:tc>
      </w:tr>
      <w:tr w:rsidR="00964D0E" w:rsidRPr="00FB42C2" w14:paraId="4B5CEC88" w14:textId="6C6234D9" w:rsidTr="00003974">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3EEFA54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DSS-2</w:t>
            </w:r>
          </w:p>
        </w:tc>
        <w:tc>
          <w:tcPr>
            <w:tcW w:w="1418" w:type="dxa"/>
            <w:shd w:val="clear" w:color="auto" w:fill="auto"/>
            <w:noWrap/>
            <w:tcMar>
              <w:top w:w="15" w:type="dxa"/>
              <w:left w:w="15" w:type="dxa"/>
              <w:bottom w:w="0" w:type="dxa"/>
              <w:right w:w="15" w:type="dxa"/>
            </w:tcMar>
            <w:vAlign w:val="center"/>
            <w:hideMark/>
          </w:tcPr>
          <w:p w14:paraId="0AA53725"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shd w:val="clear" w:color="auto" w:fill="auto"/>
            <w:noWrap/>
            <w:tcMar>
              <w:top w:w="15" w:type="dxa"/>
              <w:left w:w="15" w:type="dxa"/>
              <w:bottom w:w="0" w:type="dxa"/>
              <w:right w:w="15" w:type="dxa"/>
            </w:tcMar>
            <w:hideMark/>
          </w:tcPr>
          <w:p w14:paraId="7F413472" w14:textId="20EE69D4" w:rsidR="00964D0E" w:rsidRPr="00FB42C2" w:rsidRDefault="00964D0E" w:rsidP="00964D0E">
            <w:pPr>
              <w:pStyle w:val="Tabell"/>
              <w:jc w:val="center"/>
              <w:rPr>
                <w:color w:val="000000"/>
                <w:sz w:val="22"/>
                <w:szCs w:val="22"/>
                <w:lang w:val="en-US"/>
              </w:rPr>
            </w:pPr>
            <w:r w:rsidRPr="00B3037A">
              <w:t>1.8</w:t>
            </w:r>
          </w:p>
        </w:tc>
        <w:tc>
          <w:tcPr>
            <w:tcW w:w="1027" w:type="dxa"/>
            <w:shd w:val="clear" w:color="auto" w:fill="auto"/>
            <w:noWrap/>
            <w:tcMar>
              <w:top w:w="15" w:type="dxa"/>
              <w:left w:w="15" w:type="dxa"/>
              <w:bottom w:w="0" w:type="dxa"/>
              <w:right w:w="15" w:type="dxa"/>
            </w:tcMar>
            <w:hideMark/>
          </w:tcPr>
          <w:p w14:paraId="0385E77D" w14:textId="49FD9A3F" w:rsidR="00964D0E" w:rsidRPr="00FB42C2" w:rsidRDefault="00964D0E" w:rsidP="00964D0E">
            <w:pPr>
              <w:pStyle w:val="Tabell"/>
              <w:jc w:val="center"/>
              <w:rPr>
                <w:color w:val="000000"/>
                <w:sz w:val="22"/>
                <w:szCs w:val="22"/>
                <w:lang w:val="en-US"/>
              </w:rPr>
            </w:pPr>
            <w:r w:rsidRPr="00B3037A">
              <w:t>0.01</w:t>
            </w:r>
          </w:p>
        </w:tc>
        <w:tc>
          <w:tcPr>
            <w:tcW w:w="1028" w:type="dxa"/>
            <w:shd w:val="clear" w:color="auto" w:fill="auto"/>
            <w:noWrap/>
            <w:tcMar>
              <w:top w:w="15" w:type="dxa"/>
              <w:left w:w="15" w:type="dxa"/>
              <w:bottom w:w="0" w:type="dxa"/>
              <w:right w:w="15" w:type="dxa"/>
            </w:tcMar>
            <w:hideMark/>
          </w:tcPr>
          <w:p w14:paraId="430E5371" w14:textId="7AFEF260" w:rsidR="00964D0E" w:rsidRPr="00FB42C2" w:rsidRDefault="00964D0E" w:rsidP="00964D0E">
            <w:pPr>
              <w:pStyle w:val="Tabell"/>
              <w:jc w:val="center"/>
              <w:rPr>
                <w:color w:val="000000"/>
                <w:sz w:val="22"/>
                <w:szCs w:val="22"/>
                <w:lang w:val="en-US"/>
              </w:rPr>
            </w:pPr>
            <w:r w:rsidRPr="00B3037A">
              <w:t>0.002</w:t>
            </w:r>
          </w:p>
        </w:tc>
        <w:tc>
          <w:tcPr>
            <w:tcW w:w="1028" w:type="dxa"/>
            <w:shd w:val="clear" w:color="auto" w:fill="auto"/>
            <w:noWrap/>
            <w:tcMar>
              <w:top w:w="15" w:type="dxa"/>
              <w:left w:w="15" w:type="dxa"/>
              <w:bottom w:w="0" w:type="dxa"/>
              <w:right w:w="15" w:type="dxa"/>
            </w:tcMar>
            <w:hideMark/>
          </w:tcPr>
          <w:p w14:paraId="17A3F643" w14:textId="5D570C57" w:rsidR="00964D0E" w:rsidRPr="00FB42C2" w:rsidRDefault="00964D0E" w:rsidP="00964D0E">
            <w:pPr>
              <w:pStyle w:val="Tabell"/>
              <w:jc w:val="center"/>
              <w:rPr>
                <w:color w:val="000000"/>
                <w:sz w:val="22"/>
                <w:szCs w:val="22"/>
                <w:lang w:val="en-US"/>
              </w:rPr>
            </w:pPr>
            <w:r w:rsidRPr="00B3037A">
              <w:t>0.45</w:t>
            </w:r>
          </w:p>
        </w:tc>
        <w:tc>
          <w:tcPr>
            <w:tcW w:w="1028" w:type="dxa"/>
            <w:shd w:val="clear" w:color="auto" w:fill="auto"/>
            <w:noWrap/>
            <w:tcMar>
              <w:top w:w="15" w:type="dxa"/>
              <w:left w:w="15" w:type="dxa"/>
              <w:bottom w:w="0" w:type="dxa"/>
              <w:right w:w="15" w:type="dxa"/>
            </w:tcMar>
            <w:hideMark/>
          </w:tcPr>
          <w:p w14:paraId="082B2483" w14:textId="4D04233B" w:rsidR="00964D0E" w:rsidRPr="00FB42C2" w:rsidRDefault="00964D0E" w:rsidP="00964D0E">
            <w:pPr>
              <w:pStyle w:val="Tabell"/>
              <w:jc w:val="center"/>
              <w:rPr>
                <w:color w:val="000000"/>
                <w:sz w:val="22"/>
                <w:szCs w:val="22"/>
                <w:lang w:val="en-US"/>
              </w:rPr>
            </w:pPr>
            <w:r w:rsidRPr="00B3037A">
              <w:t>0.46</w:t>
            </w:r>
          </w:p>
        </w:tc>
        <w:tc>
          <w:tcPr>
            <w:tcW w:w="1228" w:type="dxa"/>
            <w:shd w:val="clear" w:color="auto" w:fill="auto"/>
            <w:noWrap/>
            <w:tcMar>
              <w:top w:w="15" w:type="dxa"/>
              <w:left w:w="15" w:type="dxa"/>
              <w:bottom w:w="0" w:type="dxa"/>
              <w:right w:w="15" w:type="dxa"/>
            </w:tcMar>
            <w:hideMark/>
          </w:tcPr>
          <w:p w14:paraId="7A246398" w14:textId="4F0A0372" w:rsidR="00964D0E" w:rsidRPr="00FB42C2" w:rsidRDefault="00964D0E" w:rsidP="00964D0E">
            <w:pPr>
              <w:pStyle w:val="Tabell"/>
              <w:jc w:val="center"/>
              <w:rPr>
                <w:color w:val="000000"/>
                <w:sz w:val="22"/>
                <w:szCs w:val="22"/>
                <w:lang w:val="en-US"/>
              </w:rPr>
            </w:pPr>
            <w:r w:rsidRPr="00B3037A">
              <w:t>4.03 %</w:t>
            </w:r>
          </w:p>
        </w:tc>
        <w:tc>
          <w:tcPr>
            <w:tcW w:w="1228" w:type="dxa"/>
            <w:shd w:val="clear" w:color="auto" w:fill="auto"/>
            <w:noWrap/>
            <w:tcMar>
              <w:top w:w="15" w:type="dxa"/>
              <w:left w:w="15" w:type="dxa"/>
              <w:bottom w:w="0" w:type="dxa"/>
              <w:right w:w="15" w:type="dxa"/>
            </w:tcMar>
            <w:hideMark/>
          </w:tcPr>
          <w:p w14:paraId="610DAC49" w14:textId="148F93CA" w:rsidR="00964D0E" w:rsidRPr="00FB42C2" w:rsidRDefault="00964D0E" w:rsidP="00964D0E">
            <w:pPr>
              <w:pStyle w:val="Tabell"/>
              <w:jc w:val="center"/>
              <w:rPr>
                <w:color w:val="000000"/>
                <w:sz w:val="22"/>
                <w:szCs w:val="22"/>
                <w:lang w:val="en-US"/>
              </w:rPr>
            </w:pPr>
            <w:r w:rsidRPr="00B3037A">
              <w:t>0.12 %</w:t>
            </w:r>
          </w:p>
        </w:tc>
        <w:tc>
          <w:tcPr>
            <w:tcW w:w="1229" w:type="dxa"/>
            <w:shd w:val="clear" w:color="auto" w:fill="auto"/>
            <w:noWrap/>
            <w:tcMar>
              <w:top w:w="15" w:type="dxa"/>
              <w:left w:w="15" w:type="dxa"/>
              <w:bottom w:w="0" w:type="dxa"/>
              <w:right w:w="15" w:type="dxa"/>
            </w:tcMar>
            <w:hideMark/>
          </w:tcPr>
          <w:p w14:paraId="64976647" w14:textId="2FC39F97" w:rsidR="00964D0E" w:rsidRPr="00FB42C2" w:rsidRDefault="00964D0E" w:rsidP="00964D0E">
            <w:pPr>
              <w:pStyle w:val="Tabell"/>
              <w:jc w:val="center"/>
              <w:rPr>
                <w:color w:val="000000"/>
                <w:sz w:val="22"/>
                <w:szCs w:val="22"/>
                <w:lang w:val="en-US"/>
              </w:rPr>
            </w:pPr>
            <w:r w:rsidRPr="00B3037A">
              <w:t>95.86 %</w:t>
            </w:r>
          </w:p>
        </w:tc>
        <w:tc>
          <w:tcPr>
            <w:tcW w:w="2553" w:type="dxa"/>
            <w:vAlign w:val="center"/>
          </w:tcPr>
          <w:p w14:paraId="0E92684A" w14:textId="695D0C7A" w:rsidR="00964D0E" w:rsidRPr="00FB42C2" w:rsidRDefault="00964D0E" w:rsidP="00964D0E">
            <w:pPr>
              <w:pStyle w:val="Tabell"/>
              <w:jc w:val="center"/>
              <w:rPr>
                <w:color w:val="000000"/>
                <w:sz w:val="22"/>
                <w:szCs w:val="22"/>
                <w:lang w:val="en-US"/>
              </w:rPr>
            </w:pPr>
            <w:r w:rsidRPr="00FB42C2">
              <w:rPr>
                <w:color w:val="000000"/>
                <w:sz w:val="22"/>
                <w:szCs w:val="22"/>
                <w:lang w:val="en-US"/>
              </w:rPr>
              <w:t>- 2</w:t>
            </w:r>
            <w:r>
              <w:rPr>
                <w:color w:val="000000"/>
                <w:sz w:val="22"/>
                <w:szCs w:val="22"/>
                <w:lang w:val="en-US"/>
              </w:rPr>
              <w:t>6</w:t>
            </w:r>
            <w:r w:rsidRPr="00FB42C2">
              <w:rPr>
                <w:color w:val="000000"/>
                <w:sz w:val="22"/>
                <w:szCs w:val="22"/>
                <w:lang w:val="en-US"/>
              </w:rPr>
              <w:t>%</w:t>
            </w:r>
          </w:p>
        </w:tc>
      </w:tr>
      <w:tr w:rsidR="00964D0E" w:rsidRPr="00FB42C2" w14:paraId="65858FF2" w14:textId="21B79150" w:rsidTr="00003974">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46EAF1C7"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FWR</w:t>
            </w:r>
          </w:p>
        </w:tc>
        <w:tc>
          <w:tcPr>
            <w:tcW w:w="1418" w:type="dxa"/>
            <w:shd w:val="clear" w:color="auto" w:fill="auto"/>
            <w:noWrap/>
            <w:tcMar>
              <w:top w:w="15" w:type="dxa"/>
              <w:left w:w="15" w:type="dxa"/>
              <w:bottom w:w="0" w:type="dxa"/>
              <w:right w:w="15" w:type="dxa"/>
            </w:tcMar>
            <w:vAlign w:val="center"/>
            <w:hideMark/>
          </w:tcPr>
          <w:p w14:paraId="3E4A2700"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800</w:t>
            </w:r>
          </w:p>
        </w:tc>
        <w:tc>
          <w:tcPr>
            <w:tcW w:w="1559" w:type="dxa"/>
            <w:shd w:val="clear" w:color="auto" w:fill="auto"/>
            <w:noWrap/>
            <w:tcMar>
              <w:top w:w="15" w:type="dxa"/>
              <w:left w:w="15" w:type="dxa"/>
              <w:bottom w:w="0" w:type="dxa"/>
              <w:right w:w="15" w:type="dxa"/>
            </w:tcMar>
            <w:hideMark/>
          </w:tcPr>
          <w:p w14:paraId="3DC6FE52" w14:textId="46DD0176" w:rsidR="00964D0E" w:rsidRPr="00FB42C2" w:rsidRDefault="00964D0E" w:rsidP="00964D0E">
            <w:pPr>
              <w:pStyle w:val="Tabell"/>
              <w:jc w:val="center"/>
              <w:rPr>
                <w:color w:val="000000"/>
                <w:sz w:val="22"/>
                <w:szCs w:val="22"/>
                <w:lang w:val="en-US"/>
              </w:rPr>
            </w:pPr>
            <w:r w:rsidRPr="00B3037A">
              <w:t>1.2</w:t>
            </w:r>
          </w:p>
        </w:tc>
        <w:tc>
          <w:tcPr>
            <w:tcW w:w="1027" w:type="dxa"/>
            <w:shd w:val="clear" w:color="auto" w:fill="auto"/>
            <w:noWrap/>
            <w:tcMar>
              <w:top w:w="15" w:type="dxa"/>
              <w:left w:w="15" w:type="dxa"/>
              <w:bottom w:w="0" w:type="dxa"/>
              <w:right w:w="15" w:type="dxa"/>
            </w:tcMar>
            <w:hideMark/>
          </w:tcPr>
          <w:p w14:paraId="16176908" w14:textId="07E6371F" w:rsidR="00964D0E" w:rsidRPr="00FB42C2" w:rsidRDefault="00964D0E" w:rsidP="00964D0E">
            <w:pPr>
              <w:pStyle w:val="Tabell"/>
              <w:jc w:val="center"/>
              <w:rPr>
                <w:color w:val="000000"/>
                <w:sz w:val="22"/>
                <w:szCs w:val="22"/>
                <w:lang w:val="en-US"/>
              </w:rPr>
            </w:pPr>
            <w:r w:rsidRPr="00B3037A">
              <w:t>0.001</w:t>
            </w:r>
          </w:p>
        </w:tc>
        <w:tc>
          <w:tcPr>
            <w:tcW w:w="1028" w:type="dxa"/>
            <w:shd w:val="clear" w:color="auto" w:fill="auto"/>
            <w:noWrap/>
            <w:tcMar>
              <w:top w:w="15" w:type="dxa"/>
              <w:left w:w="15" w:type="dxa"/>
              <w:bottom w:w="0" w:type="dxa"/>
              <w:right w:w="15" w:type="dxa"/>
            </w:tcMar>
            <w:hideMark/>
          </w:tcPr>
          <w:p w14:paraId="1B251833" w14:textId="37E4FFB2" w:rsidR="00964D0E" w:rsidRPr="00FB42C2" w:rsidRDefault="00964D0E" w:rsidP="00964D0E">
            <w:pPr>
              <w:pStyle w:val="Tabell"/>
              <w:jc w:val="center"/>
              <w:rPr>
                <w:color w:val="000000"/>
                <w:sz w:val="22"/>
                <w:szCs w:val="22"/>
                <w:lang w:val="en-US"/>
              </w:rPr>
            </w:pPr>
            <w:r w:rsidRPr="00B3037A">
              <w:t>0.01</w:t>
            </w:r>
          </w:p>
        </w:tc>
        <w:tc>
          <w:tcPr>
            <w:tcW w:w="1028" w:type="dxa"/>
            <w:shd w:val="clear" w:color="auto" w:fill="auto"/>
            <w:noWrap/>
            <w:tcMar>
              <w:top w:w="15" w:type="dxa"/>
              <w:left w:w="15" w:type="dxa"/>
              <w:bottom w:w="0" w:type="dxa"/>
              <w:right w:w="15" w:type="dxa"/>
            </w:tcMar>
            <w:hideMark/>
          </w:tcPr>
          <w:p w14:paraId="791E0A28" w14:textId="0686B88B" w:rsidR="00964D0E" w:rsidRPr="00FB42C2" w:rsidRDefault="00964D0E" w:rsidP="00964D0E">
            <w:pPr>
              <w:pStyle w:val="Tabell"/>
              <w:jc w:val="center"/>
              <w:rPr>
                <w:color w:val="000000"/>
                <w:sz w:val="22"/>
                <w:szCs w:val="22"/>
                <w:lang w:val="en-US"/>
              </w:rPr>
            </w:pPr>
            <w:r w:rsidRPr="00B3037A">
              <w:t>3.53</w:t>
            </w:r>
          </w:p>
        </w:tc>
        <w:tc>
          <w:tcPr>
            <w:tcW w:w="1028" w:type="dxa"/>
            <w:shd w:val="clear" w:color="auto" w:fill="auto"/>
            <w:noWrap/>
            <w:tcMar>
              <w:top w:w="15" w:type="dxa"/>
              <w:left w:w="15" w:type="dxa"/>
              <w:bottom w:w="0" w:type="dxa"/>
              <w:right w:w="15" w:type="dxa"/>
            </w:tcMar>
            <w:hideMark/>
          </w:tcPr>
          <w:p w14:paraId="10789220" w14:textId="502ACC8E" w:rsidR="00964D0E" w:rsidRPr="00FB42C2" w:rsidRDefault="00964D0E" w:rsidP="00964D0E">
            <w:pPr>
              <w:pStyle w:val="Tabell"/>
              <w:jc w:val="center"/>
              <w:rPr>
                <w:color w:val="000000"/>
                <w:sz w:val="22"/>
                <w:szCs w:val="22"/>
                <w:lang w:val="en-US"/>
              </w:rPr>
            </w:pPr>
            <w:r w:rsidRPr="00B3037A">
              <w:t>3.54</w:t>
            </w:r>
          </w:p>
        </w:tc>
        <w:tc>
          <w:tcPr>
            <w:tcW w:w="1228" w:type="dxa"/>
            <w:shd w:val="clear" w:color="auto" w:fill="auto"/>
            <w:noWrap/>
            <w:tcMar>
              <w:top w:w="15" w:type="dxa"/>
              <w:left w:w="15" w:type="dxa"/>
              <w:bottom w:w="0" w:type="dxa"/>
              <w:right w:w="15" w:type="dxa"/>
            </w:tcMar>
            <w:hideMark/>
          </w:tcPr>
          <w:p w14:paraId="7C8A972F" w14:textId="48F229FD" w:rsidR="00964D0E" w:rsidRPr="00FB42C2" w:rsidRDefault="00964D0E" w:rsidP="00964D0E">
            <w:pPr>
              <w:pStyle w:val="Tabell"/>
              <w:jc w:val="center"/>
              <w:rPr>
                <w:color w:val="000000"/>
                <w:sz w:val="22"/>
                <w:szCs w:val="22"/>
                <w:lang w:val="en-US"/>
              </w:rPr>
            </w:pPr>
            <w:r w:rsidRPr="00B3037A">
              <w:t>0.10 %</w:t>
            </w:r>
          </w:p>
        </w:tc>
        <w:tc>
          <w:tcPr>
            <w:tcW w:w="1228" w:type="dxa"/>
            <w:shd w:val="clear" w:color="auto" w:fill="auto"/>
            <w:noWrap/>
            <w:tcMar>
              <w:top w:w="15" w:type="dxa"/>
              <w:left w:w="15" w:type="dxa"/>
              <w:bottom w:w="0" w:type="dxa"/>
              <w:right w:w="15" w:type="dxa"/>
            </w:tcMar>
            <w:hideMark/>
          </w:tcPr>
          <w:p w14:paraId="6BD6E3CD" w14:textId="2C0D52C0" w:rsidR="00964D0E" w:rsidRPr="00FB42C2" w:rsidRDefault="00964D0E" w:rsidP="00964D0E">
            <w:pPr>
              <w:pStyle w:val="Tabell"/>
              <w:jc w:val="center"/>
              <w:rPr>
                <w:color w:val="000000"/>
                <w:sz w:val="22"/>
                <w:szCs w:val="22"/>
                <w:lang w:val="en-US"/>
              </w:rPr>
            </w:pPr>
            <w:r w:rsidRPr="00B3037A">
              <w:t>0.10 %</w:t>
            </w:r>
          </w:p>
        </w:tc>
        <w:tc>
          <w:tcPr>
            <w:tcW w:w="1229" w:type="dxa"/>
            <w:shd w:val="clear" w:color="auto" w:fill="auto"/>
            <w:noWrap/>
            <w:tcMar>
              <w:top w:w="15" w:type="dxa"/>
              <w:left w:w="15" w:type="dxa"/>
              <w:bottom w:w="0" w:type="dxa"/>
              <w:right w:w="15" w:type="dxa"/>
            </w:tcMar>
            <w:hideMark/>
          </w:tcPr>
          <w:p w14:paraId="2DEE27E2" w14:textId="3DC23B39" w:rsidR="00964D0E" w:rsidRPr="00FB42C2" w:rsidRDefault="00964D0E" w:rsidP="00964D0E">
            <w:pPr>
              <w:pStyle w:val="Tabell"/>
              <w:jc w:val="center"/>
              <w:rPr>
                <w:color w:val="000000"/>
                <w:sz w:val="22"/>
                <w:szCs w:val="22"/>
                <w:lang w:val="en-US"/>
              </w:rPr>
            </w:pPr>
            <w:r w:rsidRPr="00B3037A">
              <w:t>99.79 %</w:t>
            </w:r>
          </w:p>
        </w:tc>
        <w:tc>
          <w:tcPr>
            <w:tcW w:w="2553" w:type="dxa"/>
            <w:vAlign w:val="center"/>
          </w:tcPr>
          <w:p w14:paraId="1A4E66E8" w14:textId="1E8D0E51"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300</w:t>
            </w:r>
            <w:r w:rsidRPr="00FB42C2">
              <w:rPr>
                <w:color w:val="000000"/>
                <w:sz w:val="22"/>
                <w:szCs w:val="22"/>
                <w:lang w:val="en-US"/>
              </w:rPr>
              <w:t>%</w:t>
            </w:r>
          </w:p>
        </w:tc>
      </w:tr>
      <w:tr w:rsidR="000A595E" w:rsidRPr="00FB42C2" w14:paraId="61FB2880" w14:textId="4CCE98A3" w:rsidTr="00A828CE">
        <w:tblPrEx>
          <w:tblCellMar>
            <w:left w:w="0" w:type="dxa"/>
            <w:right w:w="0" w:type="dxa"/>
          </w:tblCellMar>
        </w:tblPrEx>
        <w:trPr>
          <w:trHeight w:val="300"/>
        </w:trPr>
        <w:tc>
          <w:tcPr>
            <w:tcW w:w="1129" w:type="dxa"/>
            <w:shd w:val="clear" w:color="auto" w:fill="D9D9D9" w:themeFill="background1" w:themeFillShade="D9"/>
            <w:noWrap/>
            <w:tcMar>
              <w:top w:w="15" w:type="dxa"/>
              <w:left w:w="15" w:type="dxa"/>
              <w:bottom w:w="0" w:type="dxa"/>
              <w:right w:w="15" w:type="dxa"/>
            </w:tcMar>
            <w:vAlign w:val="center"/>
            <w:hideMark/>
          </w:tcPr>
          <w:p w14:paraId="4FF026C8" w14:textId="77777777" w:rsidR="000A595E" w:rsidRPr="00FB42C2" w:rsidRDefault="000A595E" w:rsidP="00FB42C2">
            <w:pPr>
              <w:pStyle w:val="Tabell"/>
              <w:jc w:val="center"/>
              <w:rPr>
                <w:color w:val="000000"/>
                <w:sz w:val="22"/>
                <w:szCs w:val="22"/>
                <w:lang w:val="en-US"/>
              </w:rPr>
            </w:pPr>
          </w:p>
        </w:tc>
        <w:tc>
          <w:tcPr>
            <w:tcW w:w="1418" w:type="dxa"/>
            <w:shd w:val="clear" w:color="auto" w:fill="D9D9D9" w:themeFill="background1" w:themeFillShade="D9"/>
            <w:noWrap/>
            <w:tcMar>
              <w:top w:w="15" w:type="dxa"/>
              <w:left w:w="15" w:type="dxa"/>
              <w:bottom w:w="0" w:type="dxa"/>
              <w:right w:w="15" w:type="dxa"/>
            </w:tcMar>
            <w:vAlign w:val="center"/>
            <w:hideMark/>
          </w:tcPr>
          <w:p w14:paraId="4B0CA7C3" w14:textId="77777777" w:rsidR="000A595E" w:rsidRPr="00FB42C2" w:rsidRDefault="000A595E" w:rsidP="00FB42C2">
            <w:pPr>
              <w:pStyle w:val="Tabell"/>
              <w:jc w:val="center"/>
              <w:rPr>
                <w:sz w:val="22"/>
                <w:szCs w:val="22"/>
                <w:lang w:val="en-US"/>
              </w:rPr>
            </w:pPr>
          </w:p>
        </w:tc>
        <w:tc>
          <w:tcPr>
            <w:tcW w:w="5670" w:type="dxa"/>
            <w:gridSpan w:val="5"/>
            <w:shd w:val="clear" w:color="auto" w:fill="D9D9D9" w:themeFill="background1" w:themeFillShade="D9"/>
            <w:noWrap/>
            <w:tcMar>
              <w:top w:w="15" w:type="dxa"/>
              <w:left w:w="15" w:type="dxa"/>
              <w:bottom w:w="0" w:type="dxa"/>
              <w:right w:w="15" w:type="dxa"/>
            </w:tcMar>
            <w:vAlign w:val="center"/>
            <w:hideMark/>
          </w:tcPr>
          <w:p w14:paraId="17AB72FC" w14:textId="3856B33B"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µg kg</w:t>
            </w:r>
            <w:r w:rsidRPr="00FB42C2">
              <w:rPr>
                <w:b/>
                <w:bCs/>
                <w:color w:val="000000"/>
                <w:sz w:val="22"/>
                <w:szCs w:val="22"/>
                <w:vertAlign w:val="superscript"/>
                <w:lang w:val="en-US"/>
              </w:rPr>
              <w:t>-1</w:t>
            </w:r>
          </w:p>
        </w:tc>
        <w:tc>
          <w:tcPr>
            <w:tcW w:w="3685" w:type="dxa"/>
            <w:gridSpan w:val="3"/>
            <w:shd w:val="clear" w:color="auto" w:fill="D9D9D9" w:themeFill="background1" w:themeFillShade="D9"/>
            <w:noWrap/>
            <w:tcMar>
              <w:top w:w="15" w:type="dxa"/>
              <w:left w:w="15" w:type="dxa"/>
              <w:bottom w:w="0" w:type="dxa"/>
              <w:right w:w="15" w:type="dxa"/>
            </w:tcMar>
            <w:vAlign w:val="center"/>
            <w:hideMark/>
          </w:tcPr>
          <w:p w14:paraId="2766F9C0" w14:textId="77777777"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w:t>
            </w:r>
          </w:p>
        </w:tc>
        <w:tc>
          <w:tcPr>
            <w:tcW w:w="2553" w:type="dxa"/>
            <w:shd w:val="clear" w:color="auto" w:fill="D9D9D9" w:themeFill="background1" w:themeFillShade="D9"/>
            <w:vAlign w:val="center"/>
          </w:tcPr>
          <w:p w14:paraId="2CC2948F" w14:textId="408ECFF0" w:rsidR="000A595E" w:rsidRPr="00FB42C2" w:rsidRDefault="000A595E" w:rsidP="00FB42C2">
            <w:pPr>
              <w:pStyle w:val="Tabell"/>
              <w:jc w:val="center"/>
              <w:rPr>
                <w:b/>
                <w:bCs/>
                <w:color w:val="000000"/>
                <w:sz w:val="22"/>
                <w:szCs w:val="22"/>
                <w:lang w:val="en-US"/>
              </w:rPr>
            </w:pPr>
            <w:r w:rsidRPr="00FB42C2">
              <w:rPr>
                <w:b/>
                <w:bCs/>
                <w:color w:val="000000"/>
                <w:sz w:val="22"/>
                <w:szCs w:val="22"/>
                <w:lang w:val="en-US"/>
              </w:rPr>
              <w:t>Sum PCDD/F</w:t>
            </w:r>
          </w:p>
        </w:tc>
      </w:tr>
      <w:tr w:rsidR="00FB42C2" w:rsidRPr="00FB42C2" w14:paraId="2125068A" w14:textId="3FCA08A4" w:rsidTr="000A595E">
        <w:tblPrEx>
          <w:tblCellMar>
            <w:left w:w="0" w:type="dxa"/>
            <w:right w:w="0" w:type="dxa"/>
          </w:tblCellMar>
        </w:tblPrEx>
        <w:trPr>
          <w:trHeight w:val="300"/>
        </w:trPr>
        <w:tc>
          <w:tcPr>
            <w:tcW w:w="1129" w:type="dxa"/>
            <w:tcBorders>
              <w:bottom w:val="single" w:sz="12" w:space="0" w:color="auto"/>
            </w:tcBorders>
            <w:shd w:val="clear" w:color="auto" w:fill="auto"/>
            <w:noWrap/>
            <w:tcMar>
              <w:top w:w="15" w:type="dxa"/>
              <w:left w:w="15" w:type="dxa"/>
              <w:bottom w:w="0" w:type="dxa"/>
              <w:right w:w="15" w:type="dxa"/>
            </w:tcMar>
            <w:vAlign w:val="center"/>
            <w:hideMark/>
          </w:tcPr>
          <w:p w14:paraId="7B4DB3A0"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418" w:type="dxa"/>
            <w:tcBorders>
              <w:bottom w:val="single" w:sz="12" w:space="0" w:color="auto"/>
            </w:tcBorders>
            <w:shd w:val="clear" w:color="auto" w:fill="auto"/>
            <w:noWrap/>
            <w:tcMar>
              <w:top w:w="15" w:type="dxa"/>
              <w:left w:w="15" w:type="dxa"/>
              <w:bottom w:w="0" w:type="dxa"/>
              <w:right w:w="15" w:type="dxa"/>
            </w:tcMar>
            <w:vAlign w:val="center"/>
            <w:hideMark/>
          </w:tcPr>
          <w:p w14:paraId="6EF10E5D" w14:textId="770CA6BA"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Pyr. temp. ˚C</w:t>
            </w:r>
          </w:p>
        </w:tc>
        <w:tc>
          <w:tcPr>
            <w:tcW w:w="1559" w:type="dxa"/>
            <w:tcBorders>
              <w:bottom w:val="single" w:sz="12" w:space="0" w:color="auto"/>
            </w:tcBorders>
            <w:shd w:val="clear" w:color="auto" w:fill="auto"/>
            <w:noWrap/>
            <w:tcMar>
              <w:top w:w="15" w:type="dxa"/>
              <w:left w:w="15" w:type="dxa"/>
              <w:bottom w:w="0" w:type="dxa"/>
              <w:right w:w="15" w:type="dxa"/>
            </w:tcMar>
            <w:vAlign w:val="center"/>
            <w:hideMark/>
          </w:tcPr>
          <w:p w14:paraId="30C0EEC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feedstock</w:t>
            </w:r>
          </w:p>
        </w:tc>
        <w:tc>
          <w:tcPr>
            <w:tcW w:w="1027" w:type="dxa"/>
            <w:tcBorders>
              <w:bottom w:val="single" w:sz="12" w:space="0" w:color="auto"/>
            </w:tcBorders>
            <w:shd w:val="clear" w:color="auto" w:fill="auto"/>
            <w:noWrap/>
            <w:tcMar>
              <w:top w:w="15" w:type="dxa"/>
              <w:left w:w="15" w:type="dxa"/>
              <w:bottom w:w="0" w:type="dxa"/>
              <w:right w:w="15" w:type="dxa"/>
            </w:tcMar>
            <w:vAlign w:val="center"/>
            <w:hideMark/>
          </w:tcPr>
          <w:p w14:paraId="749474BF"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7E4FAF48" w14:textId="22FDC4EB"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52044C93"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1028" w:type="dxa"/>
            <w:tcBorders>
              <w:bottom w:val="single" w:sz="12" w:space="0" w:color="auto"/>
            </w:tcBorders>
            <w:shd w:val="clear" w:color="auto" w:fill="auto"/>
            <w:noWrap/>
            <w:tcMar>
              <w:top w:w="15" w:type="dxa"/>
              <w:left w:w="15" w:type="dxa"/>
              <w:bottom w:w="0" w:type="dxa"/>
              <w:right w:w="15" w:type="dxa"/>
            </w:tcMar>
            <w:vAlign w:val="center"/>
            <w:hideMark/>
          </w:tcPr>
          <w:p w14:paraId="09FA8124"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total</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6A38FE78"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w:t>
            </w:r>
          </w:p>
        </w:tc>
        <w:tc>
          <w:tcPr>
            <w:tcW w:w="1228" w:type="dxa"/>
            <w:tcBorders>
              <w:bottom w:val="single" w:sz="12" w:space="0" w:color="auto"/>
            </w:tcBorders>
            <w:shd w:val="clear" w:color="auto" w:fill="auto"/>
            <w:noWrap/>
            <w:tcMar>
              <w:top w:w="15" w:type="dxa"/>
              <w:left w:w="15" w:type="dxa"/>
              <w:bottom w:w="0" w:type="dxa"/>
              <w:right w:w="15" w:type="dxa"/>
            </w:tcMar>
            <w:vAlign w:val="center"/>
            <w:hideMark/>
          </w:tcPr>
          <w:p w14:paraId="27872ADF" w14:textId="2BF5C672" w:rsidR="00FB42C2" w:rsidRPr="00FB42C2" w:rsidRDefault="00325577" w:rsidP="00FB42C2">
            <w:pPr>
              <w:pStyle w:val="Tabell"/>
              <w:jc w:val="center"/>
              <w:rPr>
                <w:b/>
                <w:bCs/>
                <w:color w:val="000000"/>
                <w:sz w:val="22"/>
                <w:szCs w:val="22"/>
                <w:lang w:val="en-US"/>
              </w:rPr>
            </w:pPr>
            <w:r>
              <w:rPr>
                <w:rFonts w:asciiTheme="majorHAnsi" w:hAnsiTheme="majorHAnsi" w:cstheme="majorHAnsi"/>
                <w:b/>
                <w:bCs/>
                <w:color w:val="000000"/>
                <w:sz w:val="22"/>
                <w:szCs w:val="22"/>
                <w:lang w:val="en-US"/>
              </w:rPr>
              <w:t>exhaust</w:t>
            </w:r>
          </w:p>
        </w:tc>
        <w:tc>
          <w:tcPr>
            <w:tcW w:w="1229" w:type="dxa"/>
            <w:tcBorders>
              <w:bottom w:val="single" w:sz="12" w:space="0" w:color="auto"/>
            </w:tcBorders>
            <w:shd w:val="clear" w:color="auto" w:fill="auto"/>
            <w:noWrap/>
            <w:tcMar>
              <w:top w:w="15" w:type="dxa"/>
              <w:left w:w="15" w:type="dxa"/>
              <w:bottom w:w="0" w:type="dxa"/>
              <w:right w:w="15" w:type="dxa"/>
            </w:tcMar>
            <w:vAlign w:val="center"/>
            <w:hideMark/>
          </w:tcPr>
          <w:p w14:paraId="0784685C" w14:textId="7777777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oil</w:t>
            </w:r>
          </w:p>
        </w:tc>
        <w:tc>
          <w:tcPr>
            <w:tcW w:w="2553" w:type="dxa"/>
            <w:tcBorders>
              <w:bottom w:val="single" w:sz="12" w:space="0" w:color="auto"/>
            </w:tcBorders>
            <w:vAlign w:val="center"/>
          </w:tcPr>
          <w:p w14:paraId="44BA5B7D" w14:textId="1AAFE4D7" w:rsidR="00FB42C2" w:rsidRPr="00FB42C2" w:rsidRDefault="00FB42C2" w:rsidP="00FB42C2">
            <w:pPr>
              <w:pStyle w:val="Tabell"/>
              <w:jc w:val="center"/>
              <w:rPr>
                <w:b/>
                <w:bCs/>
                <w:color w:val="000000"/>
                <w:sz w:val="22"/>
                <w:szCs w:val="22"/>
                <w:lang w:val="en-US"/>
              </w:rPr>
            </w:pPr>
            <w:r w:rsidRPr="00FB42C2">
              <w:rPr>
                <w:b/>
                <w:bCs/>
                <w:color w:val="000000"/>
                <w:sz w:val="22"/>
                <w:szCs w:val="22"/>
                <w:lang w:val="en-US"/>
              </w:rPr>
              <w:t>Biochar + gas +</w:t>
            </w:r>
            <w:r w:rsidR="0010638D">
              <w:rPr>
                <w:b/>
                <w:bCs/>
                <w:color w:val="000000"/>
                <w:sz w:val="22"/>
                <w:szCs w:val="22"/>
                <w:lang w:val="en-US"/>
              </w:rPr>
              <w:t xml:space="preserve"> condensate</w:t>
            </w:r>
          </w:p>
        </w:tc>
      </w:tr>
      <w:tr w:rsidR="00964D0E" w:rsidRPr="00FB42C2" w14:paraId="3A6AB924" w14:textId="3C549111" w:rsidTr="00561678">
        <w:tblPrEx>
          <w:tblCellMar>
            <w:left w:w="0" w:type="dxa"/>
            <w:right w:w="0" w:type="dxa"/>
          </w:tblCellMar>
        </w:tblPrEx>
        <w:trPr>
          <w:trHeight w:val="300"/>
        </w:trPr>
        <w:tc>
          <w:tcPr>
            <w:tcW w:w="1129" w:type="dxa"/>
            <w:tcBorders>
              <w:top w:val="single" w:sz="12" w:space="0" w:color="auto"/>
            </w:tcBorders>
            <w:shd w:val="clear" w:color="auto" w:fill="auto"/>
            <w:noWrap/>
            <w:tcMar>
              <w:top w:w="15" w:type="dxa"/>
              <w:left w:w="15" w:type="dxa"/>
              <w:bottom w:w="0" w:type="dxa"/>
              <w:right w:w="15" w:type="dxa"/>
            </w:tcMar>
            <w:vAlign w:val="center"/>
            <w:hideMark/>
          </w:tcPr>
          <w:p w14:paraId="2478AB7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DSS-1</w:t>
            </w:r>
          </w:p>
        </w:tc>
        <w:tc>
          <w:tcPr>
            <w:tcW w:w="1418" w:type="dxa"/>
            <w:tcBorders>
              <w:top w:val="single" w:sz="12" w:space="0" w:color="auto"/>
            </w:tcBorders>
            <w:shd w:val="clear" w:color="auto" w:fill="auto"/>
            <w:noWrap/>
            <w:tcMar>
              <w:top w:w="15" w:type="dxa"/>
              <w:left w:w="15" w:type="dxa"/>
              <w:bottom w:w="0" w:type="dxa"/>
              <w:right w:w="15" w:type="dxa"/>
            </w:tcMar>
            <w:vAlign w:val="center"/>
            <w:hideMark/>
          </w:tcPr>
          <w:p w14:paraId="4457753C"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tcBorders>
              <w:top w:val="single" w:sz="12" w:space="0" w:color="auto"/>
            </w:tcBorders>
            <w:shd w:val="clear" w:color="auto" w:fill="auto"/>
            <w:noWrap/>
            <w:tcMar>
              <w:top w:w="15" w:type="dxa"/>
              <w:left w:w="15" w:type="dxa"/>
              <w:bottom w:w="0" w:type="dxa"/>
              <w:right w:w="15" w:type="dxa"/>
            </w:tcMar>
            <w:hideMark/>
          </w:tcPr>
          <w:p w14:paraId="6A3959AF" w14:textId="47E4FF6D" w:rsidR="00964D0E" w:rsidRPr="00FB42C2" w:rsidRDefault="00964D0E" w:rsidP="00964D0E">
            <w:pPr>
              <w:pStyle w:val="Tabell"/>
              <w:jc w:val="center"/>
              <w:rPr>
                <w:color w:val="000000"/>
                <w:sz w:val="22"/>
                <w:szCs w:val="22"/>
                <w:lang w:val="en-US"/>
              </w:rPr>
            </w:pPr>
            <w:r w:rsidRPr="00BA3769">
              <w:t>2011</w:t>
            </w:r>
          </w:p>
        </w:tc>
        <w:tc>
          <w:tcPr>
            <w:tcW w:w="1027" w:type="dxa"/>
            <w:tcBorders>
              <w:top w:val="single" w:sz="12" w:space="0" w:color="auto"/>
            </w:tcBorders>
            <w:shd w:val="clear" w:color="auto" w:fill="auto"/>
            <w:noWrap/>
            <w:tcMar>
              <w:top w:w="15" w:type="dxa"/>
              <w:left w:w="15" w:type="dxa"/>
              <w:bottom w:w="0" w:type="dxa"/>
              <w:right w:w="15" w:type="dxa"/>
            </w:tcMar>
            <w:hideMark/>
          </w:tcPr>
          <w:p w14:paraId="35327514" w14:textId="0FE02BEC" w:rsidR="00964D0E" w:rsidRPr="00FB42C2" w:rsidRDefault="00964D0E" w:rsidP="00964D0E">
            <w:pPr>
              <w:pStyle w:val="Tabell"/>
              <w:jc w:val="center"/>
              <w:rPr>
                <w:color w:val="000000"/>
                <w:sz w:val="22"/>
                <w:szCs w:val="22"/>
                <w:lang w:val="en-US"/>
              </w:rPr>
            </w:pPr>
            <w:r w:rsidRPr="00BA3769">
              <w:t>1.17</w:t>
            </w:r>
          </w:p>
        </w:tc>
        <w:tc>
          <w:tcPr>
            <w:tcW w:w="1028" w:type="dxa"/>
            <w:tcBorders>
              <w:top w:val="single" w:sz="12" w:space="0" w:color="auto"/>
            </w:tcBorders>
            <w:shd w:val="clear" w:color="auto" w:fill="auto"/>
            <w:noWrap/>
            <w:tcMar>
              <w:top w:w="15" w:type="dxa"/>
              <w:left w:w="15" w:type="dxa"/>
              <w:bottom w:w="0" w:type="dxa"/>
              <w:right w:w="15" w:type="dxa"/>
            </w:tcMar>
            <w:hideMark/>
          </w:tcPr>
          <w:p w14:paraId="6BC24652" w14:textId="28030E1D" w:rsidR="00964D0E" w:rsidRPr="00FB42C2" w:rsidRDefault="00964D0E" w:rsidP="00964D0E">
            <w:pPr>
              <w:pStyle w:val="Tabell"/>
              <w:jc w:val="center"/>
              <w:rPr>
                <w:color w:val="000000"/>
                <w:sz w:val="22"/>
                <w:szCs w:val="22"/>
                <w:lang w:val="en-US"/>
              </w:rPr>
            </w:pPr>
            <w:r w:rsidRPr="00BA3769">
              <w:t>&lt;LOQ</w:t>
            </w:r>
          </w:p>
        </w:tc>
        <w:tc>
          <w:tcPr>
            <w:tcW w:w="1028" w:type="dxa"/>
            <w:tcBorders>
              <w:top w:val="single" w:sz="12" w:space="0" w:color="auto"/>
            </w:tcBorders>
            <w:shd w:val="clear" w:color="auto" w:fill="auto"/>
            <w:noWrap/>
            <w:tcMar>
              <w:top w:w="15" w:type="dxa"/>
              <w:left w:w="15" w:type="dxa"/>
              <w:bottom w:w="0" w:type="dxa"/>
              <w:right w:w="15" w:type="dxa"/>
            </w:tcMar>
            <w:hideMark/>
          </w:tcPr>
          <w:p w14:paraId="1710B1A0" w14:textId="17636C03" w:rsidR="00964D0E" w:rsidRPr="00FB42C2" w:rsidRDefault="00964D0E" w:rsidP="00964D0E">
            <w:pPr>
              <w:pStyle w:val="Tabell"/>
              <w:jc w:val="center"/>
              <w:rPr>
                <w:color w:val="000000"/>
                <w:sz w:val="22"/>
                <w:szCs w:val="22"/>
                <w:lang w:val="en-US"/>
              </w:rPr>
            </w:pPr>
            <w:r w:rsidRPr="00BA3769">
              <w:t>270.46</w:t>
            </w:r>
          </w:p>
        </w:tc>
        <w:tc>
          <w:tcPr>
            <w:tcW w:w="1028" w:type="dxa"/>
            <w:tcBorders>
              <w:top w:val="single" w:sz="12" w:space="0" w:color="auto"/>
            </w:tcBorders>
            <w:shd w:val="clear" w:color="auto" w:fill="auto"/>
            <w:noWrap/>
            <w:tcMar>
              <w:top w:w="15" w:type="dxa"/>
              <w:left w:w="15" w:type="dxa"/>
              <w:bottom w:w="0" w:type="dxa"/>
              <w:right w:w="15" w:type="dxa"/>
            </w:tcMar>
            <w:hideMark/>
          </w:tcPr>
          <w:p w14:paraId="767B0816" w14:textId="3CB7AB0F" w:rsidR="00964D0E" w:rsidRPr="00FB42C2" w:rsidRDefault="00964D0E" w:rsidP="00964D0E">
            <w:pPr>
              <w:pStyle w:val="Tabell"/>
              <w:jc w:val="center"/>
              <w:rPr>
                <w:color w:val="000000"/>
                <w:sz w:val="22"/>
                <w:szCs w:val="22"/>
                <w:lang w:val="en-US"/>
              </w:rPr>
            </w:pPr>
            <w:r w:rsidRPr="00BA3769">
              <w:t>271.63</w:t>
            </w:r>
          </w:p>
        </w:tc>
        <w:tc>
          <w:tcPr>
            <w:tcW w:w="1228" w:type="dxa"/>
            <w:tcBorders>
              <w:top w:val="single" w:sz="12" w:space="0" w:color="auto"/>
            </w:tcBorders>
            <w:shd w:val="clear" w:color="auto" w:fill="auto"/>
            <w:noWrap/>
            <w:tcMar>
              <w:top w:w="15" w:type="dxa"/>
              <w:left w:w="15" w:type="dxa"/>
              <w:bottom w:w="0" w:type="dxa"/>
              <w:right w:w="15" w:type="dxa"/>
            </w:tcMar>
            <w:hideMark/>
          </w:tcPr>
          <w:p w14:paraId="68F22056" w14:textId="09988B38" w:rsidR="00964D0E" w:rsidRPr="00FB42C2" w:rsidRDefault="00964D0E" w:rsidP="00964D0E">
            <w:pPr>
              <w:pStyle w:val="Tabell"/>
              <w:jc w:val="center"/>
              <w:rPr>
                <w:color w:val="000000"/>
                <w:sz w:val="22"/>
                <w:szCs w:val="22"/>
                <w:lang w:val="en-US"/>
              </w:rPr>
            </w:pPr>
            <w:r w:rsidRPr="00BA3769">
              <w:t>0.43 %</w:t>
            </w:r>
          </w:p>
        </w:tc>
        <w:tc>
          <w:tcPr>
            <w:tcW w:w="1228" w:type="dxa"/>
            <w:tcBorders>
              <w:top w:val="single" w:sz="12" w:space="0" w:color="auto"/>
            </w:tcBorders>
            <w:shd w:val="clear" w:color="auto" w:fill="auto"/>
            <w:noWrap/>
            <w:tcMar>
              <w:top w:w="15" w:type="dxa"/>
              <w:left w:w="15" w:type="dxa"/>
              <w:bottom w:w="0" w:type="dxa"/>
              <w:right w:w="15" w:type="dxa"/>
            </w:tcMar>
            <w:hideMark/>
          </w:tcPr>
          <w:p w14:paraId="2BCF7642" w14:textId="1D78E9CE" w:rsidR="00964D0E" w:rsidRPr="00FB42C2" w:rsidRDefault="0067616D" w:rsidP="00964D0E">
            <w:pPr>
              <w:pStyle w:val="Tabell"/>
              <w:jc w:val="center"/>
              <w:rPr>
                <w:color w:val="000000"/>
                <w:sz w:val="22"/>
                <w:szCs w:val="22"/>
                <w:lang w:val="en-US"/>
              </w:rPr>
            </w:pPr>
            <w:r>
              <w:t>&lt;LOQ</w:t>
            </w:r>
          </w:p>
        </w:tc>
        <w:tc>
          <w:tcPr>
            <w:tcW w:w="1229" w:type="dxa"/>
            <w:tcBorders>
              <w:top w:val="single" w:sz="12" w:space="0" w:color="auto"/>
            </w:tcBorders>
            <w:shd w:val="clear" w:color="auto" w:fill="auto"/>
            <w:noWrap/>
            <w:tcMar>
              <w:top w:w="15" w:type="dxa"/>
              <w:left w:w="15" w:type="dxa"/>
              <w:bottom w:w="0" w:type="dxa"/>
              <w:right w:w="15" w:type="dxa"/>
            </w:tcMar>
            <w:hideMark/>
          </w:tcPr>
          <w:p w14:paraId="50F894D9" w14:textId="2849D95B" w:rsidR="00964D0E" w:rsidRPr="00FB42C2" w:rsidRDefault="00964D0E" w:rsidP="00964D0E">
            <w:pPr>
              <w:pStyle w:val="Tabell"/>
              <w:jc w:val="center"/>
              <w:rPr>
                <w:color w:val="000000"/>
                <w:sz w:val="22"/>
                <w:szCs w:val="22"/>
                <w:lang w:val="en-US"/>
              </w:rPr>
            </w:pPr>
            <w:r w:rsidRPr="00BA3769">
              <w:t>99.57 %</w:t>
            </w:r>
          </w:p>
        </w:tc>
        <w:tc>
          <w:tcPr>
            <w:tcW w:w="2553" w:type="dxa"/>
            <w:tcBorders>
              <w:top w:val="single" w:sz="12" w:space="0" w:color="auto"/>
            </w:tcBorders>
            <w:vAlign w:val="center"/>
          </w:tcPr>
          <w:p w14:paraId="134E1E08" w14:textId="359085C5" w:rsidR="00964D0E" w:rsidRPr="00FB42C2" w:rsidRDefault="00964D0E" w:rsidP="00964D0E">
            <w:pPr>
              <w:pStyle w:val="Tabell"/>
              <w:jc w:val="center"/>
              <w:rPr>
                <w:color w:val="000000"/>
                <w:sz w:val="22"/>
                <w:szCs w:val="22"/>
                <w:lang w:val="en-US"/>
              </w:rPr>
            </w:pPr>
            <w:r w:rsidRPr="00FB42C2">
              <w:rPr>
                <w:color w:val="000000"/>
                <w:sz w:val="22"/>
                <w:szCs w:val="22"/>
                <w:lang w:val="en-US"/>
              </w:rPr>
              <w:t>- 8</w:t>
            </w:r>
            <w:r>
              <w:rPr>
                <w:color w:val="000000"/>
                <w:sz w:val="22"/>
                <w:szCs w:val="22"/>
                <w:lang w:val="en-US"/>
              </w:rPr>
              <w:t>6</w:t>
            </w:r>
            <w:r w:rsidRPr="00FB42C2">
              <w:rPr>
                <w:color w:val="000000"/>
                <w:sz w:val="22"/>
                <w:szCs w:val="22"/>
                <w:lang w:val="en-US"/>
              </w:rPr>
              <w:t>%</w:t>
            </w:r>
          </w:p>
        </w:tc>
      </w:tr>
      <w:tr w:rsidR="00964D0E" w:rsidRPr="00FB42C2" w14:paraId="37FAC6DE" w14:textId="36E2DF1D" w:rsidTr="00561678">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2B4D6BD4"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DSS-2</w:t>
            </w:r>
          </w:p>
        </w:tc>
        <w:tc>
          <w:tcPr>
            <w:tcW w:w="1418" w:type="dxa"/>
            <w:shd w:val="clear" w:color="auto" w:fill="auto"/>
            <w:noWrap/>
            <w:tcMar>
              <w:top w:w="15" w:type="dxa"/>
              <w:left w:w="15" w:type="dxa"/>
              <w:bottom w:w="0" w:type="dxa"/>
              <w:right w:w="15" w:type="dxa"/>
            </w:tcMar>
            <w:vAlign w:val="center"/>
            <w:hideMark/>
          </w:tcPr>
          <w:p w14:paraId="542E5E02"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600</w:t>
            </w:r>
          </w:p>
        </w:tc>
        <w:tc>
          <w:tcPr>
            <w:tcW w:w="1559" w:type="dxa"/>
            <w:shd w:val="clear" w:color="auto" w:fill="auto"/>
            <w:noWrap/>
            <w:tcMar>
              <w:top w:w="15" w:type="dxa"/>
              <w:left w:w="15" w:type="dxa"/>
              <w:bottom w:w="0" w:type="dxa"/>
              <w:right w:w="15" w:type="dxa"/>
            </w:tcMar>
            <w:hideMark/>
          </w:tcPr>
          <w:p w14:paraId="11D96332" w14:textId="6C8CC295" w:rsidR="00964D0E" w:rsidRPr="00FB42C2" w:rsidRDefault="00964D0E" w:rsidP="00964D0E">
            <w:pPr>
              <w:pStyle w:val="Tabell"/>
              <w:jc w:val="center"/>
              <w:rPr>
                <w:color w:val="000000"/>
                <w:sz w:val="22"/>
                <w:szCs w:val="22"/>
                <w:lang w:val="en-US"/>
              </w:rPr>
            </w:pPr>
            <w:r w:rsidRPr="00BA3769">
              <w:t>302</w:t>
            </w:r>
          </w:p>
        </w:tc>
        <w:tc>
          <w:tcPr>
            <w:tcW w:w="1027" w:type="dxa"/>
            <w:shd w:val="clear" w:color="auto" w:fill="auto"/>
            <w:noWrap/>
            <w:tcMar>
              <w:top w:w="15" w:type="dxa"/>
              <w:left w:w="15" w:type="dxa"/>
              <w:bottom w:w="0" w:type="dxa"/>
              <w:right w:w="15" w:type="dxa"/>
            </w:tcMar>
            <w:hideMark/>
          </w:tcPr>
          <w:p w14:paraId="5BBF414A" w14:textId="18310FB2" w:rsidR="00964D0E" w:rsidRPr="00FB42C2" w:rsidRDefault="00964D0E" w:rsidP="00964D0E">
            <w:pPr>
              <w:pStyle w:val="Tabell"/>
              <w:jc w:val="center"/>
              <w:rPr>
                <w:color w:val="000000"/>
                <w:sz w:val="22"/>
                <w:szCs w:val="22"/>
                <w:lang w:val="en-US"/>
              </w:rPr>
            </w:pPr>
            <w:r w:rsidRPr="00BA3769">
              <w:t>1.24</w:t>
            </w:r>
          </w:p>
        </w:tc>
        <w:tc>
          <w:tcPr>
            <w:tcW w:w="1028" w:type="dxa"/>
            <w:shd w:val="clear" w:color="auto" w:fill="auto"/>
            <w:noWrap/>
            <w:tcMar>
              <w:top w:w="15" w:type="dxa"/>
              <w:left w:w="15" w:type="dxa"/>
              <w:bottom w:w="0" w:type="dxa"/>
              <w:right w:w="15" w:type="dxa"/>
            </w:tcMar>
            <w:hideMark/>
          </w:tcPr>
          <w:p w14:paraId="5338A2B3" w14:textId="3B00BDAE" w:rsidR="00964D0E" w:rsidRPr="00FB42C2" w:rsidRDefault="00964D0E" w:rsidP="00964D0E">
            <w:pPr>
              <w:pStyle w:val="Tabell"/>
              <w:jc w:val="center"/>
              <w:rPr>
                <w:color w:val="000000"/>
                <w:sz w:val="22"/>
                <w:szCs w:val="22"/>
                <w:lang w:val="en-US"/>
              </w:rPr>
            </w:pPr>
            <w:r w:rsidRPr="00BA3769">
              <w:t>0.04</w:t>
            </w:r>
          </w:p>
        </w:tc>
        <w:tc>
          <w:tcPr>
            <w:tcW w:w="1028" w:type="dxa"/>
            <w:shd w:val="clear" w:color="auto" w:fill="auto"/>
            <w:noWrap/>
            <w:tcMar>
              <w:top w:w="15" w:type="dxa"/>
              <w:left w:w="15" w:type="dxa"/>
              <w:bottom w:w="0" w:type="dxa"/>
              <w:right w:w="15" w:type="dxa"/>
            </w:tcMar>
            <w:hideMark/>
          </w:tcPr>
          <w:p w14:paraId="3EC69FAB" w14:textId="1DBE2D97" w:rsidR="00964D0E" w:rsidRPr="00FB42C2" w:rsidRDefault="00964D0E" w:rsidP="00964D0E">
            <w:pPr>
              <w:pStyle w:val="Tabell"/>
              <w:jc w:val="center"/>
              <w:rPr>
                <w:color w:val="000000"/>
                <w:sz w:val="22"/>
                <w:szCs w:val="22"/>
                <w:lang w:val="en-US"/>
              </w:rPr>
            </w:pPr>
            <w:r w:rsidRPr="00BA3769">
              <w:t>29.61</w:t>
            </w:r>
          </w:p>
        </w:tc>
        <w:tc>
          <w:tcPr>
            <w:tcW w:w="1028" w:type="dxa"/>
            <w:shd w:val="clear" w:color="auto" w:fill="auto"/>
            <w:noWrap/>
            <w:tcMar>
              <w:top w:w="15" w:type="dxa"/>
              <w:left w:w="15" w:type="dxa"/>
              <w:bottom w:w="0" w:type="dxa"/>
              <w:right w:w="15" w:type="dxa"/>
            </w:tcMar>
            <w:hideMark/>
          </w:tcPr>
          <w:p w14:paraId="64E83983" w14:textId="0EEDAE22" w:rsidR="00964D0E" w:rsidRPr="00FB42C2" w:rsidRDefault="00964D0E" w:rsidP="00964D0E">
            <w:pPr>
              <w:pStyle w:val="Tabell"/>
              <w:jc w:val="center"/>
              <w:rPr>
                <w:color w:val="000000"/>
                <w:sz w:val="22"/>
                <w:szCs w:val="22"/>
                <w:lang w:val="en-US"/>
              </w:rPr>
            </w:pPr>
            <w:r w:rsidRPr="00BA3769">
              <w:t>30.89</w:t>
            </w:r>
          </w:p>
        </w:tc>
        <w:tc>
          <w:tcPr>
            <w:tcW w:w="1228" w:type="dxa"/>
            <w:shd w:val="clear" w:color="auto" w:fill="auto"/>
            <w:noWrap/>
            <w:tcMar>
              <w:top w:w="15" w:type="dxa"/>
              <w:left w:w="15" w:type="dxa"/>
              <w:bottom w:w="0" w:type="dxa"/>
              <w:right w:w="15" w:type="dxa"/>
            </w:tcMar>
            <w:hideMark/>
          </w:tcPr>
          <w:p w14:paraId="3BF340FD" w14:textId="1A88204B" w:rsidR="00964D0E" w:rsidRPr="00FB42C2" w:rsidRDefault="00964D0E" w:rsidP="00964D0E">
            <w:pPr>
              <w:pStyle w:val="Tabell"/>
              <w:jc w:val="center"/>
              <w:rPr>
                <w:color w:val="000000"/>
                <w:sz w:val="22"/>
                <w:szCs w:val="22"/>
                <w:lang w:val="en-US"/>
              </w:rPr>
            </w:pPr>
            <w:r w:rsidRPr="00BA3769">
              <w:t>4.03 %</w:t>
            </w:r>
          </w:p>
        </w:tc>
        <w:tc>
          <w:tcPr>
            <w:tcW w:w="1228" w:type="dxa"/>
            <w:shd w:val="clear" w:color="auto" w:fill="auto"/>
            <w:noWrap/>
            <w:tcMar>
              <w:top w:w="15" w:type="dxa"/>
              <w:left w:w="15" w:type="dxa"/>
              <w:bottom w:w="0" w:type="dxa"/>
              <w:right w:w="15" w:type="dxa"/>
            </w:tcMar>
            <w:hideMark/>
          </w:tcPr>
          <w:p w14:paraId="7E11010C" w14:textId="3443E328" w:rsidR="00964D0E" w:rsidRPr="00FB42C2" w:rsidRDefault="00964D0E" w:rsidP="00964D0E">
            <w:pPr>
              <w:pStyle w:val="Tabell"/>
              <w:jc w:val="center"/>
              <w:rPr>
                <w:color w:val="000000"/>
                <w:sz w:val="22"/>
                <w:szCs w:val="22"/>
                <w:lang w:val="en-US"/>
              </w:rPr>
            </w:pPr>
            <w:r w:rsidRPr="00BA3769">
              <w:t>0.12 %</w:t>
            </w:r>
          </w:p>
        </w:tc>
        <w:tc>
          <w:tcPr>
            <w:tcW w:w="1229" w:type="dxa"/>
            <w:shd w:val="clear" w:color="auto" w:fill="auto"/>
            <w:noWrap/>
            <w:tcMar>
              <w:top w:w="15" w:type="dxa"/>
              <w:left w:w="15" w:type="dxa"/>
              <w:bottom w:w="0" w:type="dxa"/>
              <w:right w:w="15" w:type="dxa"/>
            </w:tcMar>
            <w:hideMark/>
          </w:tcPr>
          <w:p w14:paraId="6D623313" w14:textId="412449FA" w:rsidR="00964D0E" w:rsidRPr="00FB42C2" w:rsidRDefault="00964D0E" w:rsidP="00964D0E">
            <w:pPr>
              <w:pStyle w:val="Tabell"/>
              <w:jc w:val="center"/>
              <w:rPr>
                <w:color w:val="000000"/>
                <w:sz w:val="22"/>
                <w:szCs w:val="22"/>
                <w:lang w:val="en-US"/>
              </w:rPr>
            </w:pPr>
            <w:r w:rsidRPr="00BA3769">
              <w:t>95.86 %</w:t>
            </w:r>
          </w:p>
        </w:tc>
        <w:tc>
          <w:tcPr>
            <w:tcW w:w="2553" w:type="dxa"/>
            <w:vAlign w:val="center"/>
          </w:tcPr>
          <w:p w14:paraId="38963CF1" w14:textId="004EADA7"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90</w:t>
            </w:r>
            <w:r w:rsidRPr="00FB42C2">
              <w:rPr>
                <w:color w:val="000000"/>
                <w:sz w:val="22"/>
                <w:szCs w:val="22"/>
                <w:lang w:val="en-US"/>
              </w:rPr>
              <w:t>%</w:t>
            </w:r>
          </w:p>
        </w:tc>
      </w:tr>
      <w:tr w:rsidR="00964D0E" w:rsidRPr="00FB42C2" w14:paraId="52A95F00" w14:textId="76ACC87B" w:rsidTr="00561678">
        <w:tblPrEx>
          <w:tblCellMar>
            <w:left w:w="0" w:type="dxa"/>
            <w:right w:w="0" w:type="dxa"/>
          </w:tblCellMar>
        </w:tblPrEx>
        <w:trPr>
          <w:trHeight w:val="300"/>
        </w:trPr>
        <w:tc>
          <w:tcPr>
            <w:tcW w:w="1129" w:type="dxa"/>
            <w:shd w:val="clear" w:color="auto" w:fill="auto"/>
            <w:noWrap/>
            <w:tcMar>
              <w:top w:w="15" w:type="dxa"/>
              <w:left w:w="15" w:type="dxa"/>
              <w:bottom w:w="0" w:type="dxa"/>
              <w:right w:w="15" w:type="dxa"/>
            </w:tcMar>
            <w:vAlign w:val="center"/>
            <w:hideMark/>
          </w:tcPr>
          <w:p w14:paraId="2AAC08E4"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FWR</w:t>
            </w:r>
          </w:p>
        </w:tc>
        <w:tc>
          <w:tcPr>
            <w:tcW w:w="1418" w:type="dxa"/>
            <w:shd w:val="clear" w:color="auto" w:fill="auto"/>
            <w:noWrap/>
            <w:tcMar>
              <w:top w:w="15" w:type="dxa"/>
              <w:left w:w="15" w:type="dxa"/>
              <w:bottom w:w="0" w:type="dxa"/>
              <w:right w:w="15" w:type="dxa"/>
            </w:tcMar>
            <w:vAlign w:val="center"/>
            <w:hideMark/>
          </w:tcPr>
          <w:p w14:paraId="24DDEF4B" w14:textId="77777777" w:rsidR="00964D0E" w:rsidRPr="00FB42C2" w:rsidRDefault="00964D0E" w:rsidP="00964D0E">
            <w:pPr>
              <w:pStyle w:val="Tabell"/>
              <w:jc w:val="center"/>
              <w:rPr>
                <w:color w:val="000000"/>
                <w:sz w:val="22"/>
                <w:szCs w:val="22"/>
                <w:lang w:val="en-US"/>
              </w:rPr>
            </w:pPr>
            <w:r w:rsidRPr="00FB42C2">
              <w:rPr>
                <w:color w:val="000000"/>
                <w:sz w:val="22"/>
                <w:szCs w:val="22"/>
                <w:lang w:val="en-US"/>
              </w:rPr>
              <w:t>800</w:t>
            </w:r>
          </w:p>
        </w:tc>
        <w:tc>
          <w:tcPr>
            <w:tcW w:w="1559" w:type="dxa"/>
            <w:shd w:val="clear" w:color="auto" w:fill="auto"/>
            <w:noWrap/>
            <w:tcMar>
              <w:top w:w="15" w:type="dxa"/>
              <w:left w:w="15" w:type="dxa"/>
              <w:bottom w:w="0" w:type="dxa"/>
              <w:right w:w="15" w:type="dxa"/>
            </w:tcMar>
            <w:hideMark/>
          </w:tcPr>
          <w:p w14:paraId="7131C944" w14:textId="5C5EB2AB" w:rsidR="00964D0E" w:rsidRPr="00FB42C2" w:rsidRDefault="00964D0E" w:rsidP="00964D0E">
            <w:pPr>
              <w:pStyle w:val="Tabell"/>
              <w:jc w:val="center"/>
              <w:rPr>
                <w:color w:val="000000"/>
                <w:sz w:val="22"/>
                <w:szCs w:val="22"/>
                <w:lang w:val="en-US"/>
              </w:rPr>
            </w:pPr>
            <w:r w:rsidRPr="00BA3769">
              <w:t>323</w:t>
            </w:r>
          </w:p>
        </w:tc>
        <w:tc>
          <w:tcPr>
            <w:tcW w:w="1027" w:type="dxa"/>
            <w:shd w:val="clear" w:color="auto" w:fill="auto"/>
            <w:noWrap/>
            <w:tcMar>
              <w:top w:w="15" w:type="dxa"/>
              <w:left w:w="15" w:type="dxa"/>
              <w:bottom w:w="0" w:type="dxa"/>
              <w:right w:w="15" w:type="dxa"/>
            </w:tcMar>
            <w:hideMark/>
          </w:tcPr>
          <w:p w14:paraId="1E031850" w14:textId="6B2D6E50" w:rsidR="00964D0E" w:rsidRPr="00FB42C2" w:rsidRDefault="00964D0E" w:rsidP="00964D0E">
            <w:pPr>
              <w:pStyle w:val="Tabell"/>
              <w:jc w:val="center"/>
              <w:rPr>
                <w:color w:val="000000"/>
                <w:sz w:val="22"/>
                <w:szCs w:val="22"/>
                <w:lang w:val="en-US"/>
              </w:rPr>
            </w:pPr>
            <w:r w:rsidRPr="00BA3769">
              <w:t>0.10</w:t>
            </w:r>
          </w:p>
        </w:tc>
        <w:tc>
          <w:tcPr>
            <w:tcW w:w="1028" w:type="dxa"/>
            <w:shd w:val="clear" w:color="auto" w:fill="auto"/>
            <w:noWrap/>
            <w:tcMar>
              <w:top w:w="15" w:type="dxa"/>
              <w:left w:w="15" w:type="dxa"/>
              <w:bottom w:w="0" w:type="dxa"/>
              <w:right w:w="15" w:type="dxa"/>
            </w:tcMar>
            <w:hideMark/>
          </w:tcPr>
          <w:p w14:paraId="77C86A09" w14:textId="6AD11280" w:rsidR="00964D0E" w:rsidRPr="00FB42C2" w:rsidRDefault="00964D0E" w:rsidP="00964D0E">
            <w:pPr>
              <w:pStyle w:val="Tabell"/>
              <w:jc w:val="center"/>
              <w:rPr>
                <w:color w:val="000000"/>
                <w:sz w:val="22"/>
                <w:szCs w:val="22"/>
                <w:lang w:val="en-US"/>
              </w:rPr>
            </w:pPr>
            <w:r w:rsidRPr="00BA3769">
              <w:t>0.10</w:t>
            </w:r>
          </w:p>
        </w:tc>
        <w:tc>
          <w:tcPr>
            <w:tcW w:w="1028" w:type="dxa"/>
            <w:shd w:val="clear" w:color="auto" w:fill="auto"/>
            <w:noWrap/>
            <w:tcMar>
              <w:top w:w="15" w:type="dxa"/>
              <w:left w:w="15" w:type="dxa"/>
              <w:bottom w:w="0" w:type="dxa"/>
              <w:right w:w="15" w:type="dxa"/>
            </w:tcMar>
            <w:hideMark/>
          </w:tcPr>
          <w:p w14:paraId="5E98C537" w14:textId="615497A0" w:rsidR="00964D0E" w:rsidRPr="00FB42C2" w:rsidRDefault="00964D0E" w:rsidP="00964D0E">
            <w:pPr>
              <w:pStyle w:val="Tabell"/>
              <w:jc w:val="center"/>
              <w:rPr>
                <w:color w:val="000000"/>
                <w:sz w:val="22"/>
                <w:szCs w:val="22"/>
                <w:lang w:val="en-US"/>
              </w:rPr>
            </w:pPr>
            <w:r w:rsidRPr="00BA3769">
              <w:t>98.74</w:t>
            </w:r>
          </w:p>
        </w:tc>
        <w:tc>
          <w:tcPr>
            <w:tcW w:w="1028" w:type="dxa"/>
            <w:shd w:val="clear" w:color="auto" w:fill="auto"/>
            <w:noWrap/>
            <w:tcMar>
              <w:top w:w="15" w:type="dxa"/>
              <w:left w:w="15" w:type="dxa"/>
              <w:bottom w:w="0" w:type="dxa"/>
              <w:right w:w="15" w:type="dxa"/>
            </w:tcMar>
            <w:hideMark/>
          </w:tcPr>
          <w:p w14:paraId="25D2C931" w14:textId="773186BE" w:rsidR="00964D0E" w:rsidRPr="00FB42C2" w:rsidRDefault="00964D0E" w:rsidP="00964D0E">
            <w:pPr>
              <w:pStyle w:val="Tabell"/>
              <w:jc w:val="center"/>
              <w:rPr>
                <w:color w:val="000000"/>
                <w:sz w:val="22"/>
                <w:szCs w:val="22"/>
                <w:lang w:val="en-US"/>
              </w:rPr>
            </w:pPr>
            <w:r w:rsidRPr="00BA3769">
              <w:t>98.95</w:t>
            </w:r>
          </w:p>
        </w:tc>
        <w:tc>
          <w:tcPr>
            <w:tcW w:w="1228" w:type="dxa"/>
            <w:shd w:val="clear" w:color="auto" w:fill="auto"/>
            <w:noWrap/>
            <w:tcMar>
              <w:top w:w="15" w:type="dxa"/>
              <w:left w:w="15" w:type="dxa"/>
              <w:bottom w:w="0" w:type="dxa"/>
              <w:right w:w="15" w:type="dxa"/>
            </w:tcMar>
            <w:hideMark/>
          </w:tcPr>
          <w:p w14:paraId="227D1A18" w14:textId="419EE5CD" w:rsidR="00964D0E" w:rsidRPr="00FB42C2" w:rsidRDefault="00964D0E" w:rsidP="00964D0E">
            <w:pPr>
              <w:pStyle w:val="Tabell"/>
              <w:jc w:val="center"/>
              <w:rPr>
                <w:color w:val="000000"/>
                <w:sz w:val="22"/>
                <w:szCs w:val="22"/>
                <w:lang w:val="en-US"/>
              </w:rPr>
            </w:pPr>
            <w:r w:rsidRPr="00BA3769">
              <w:t>0.10 %</w:t>
            </w:r>
          </w:p>
        </w:tc>
        <w:tc>
          <w:tcPr>
            <w:tcW w:w="1228" w:type="dxa"/>
            <w:shd w:val="clear" w:color="auto" w:fill="auto"/>
            <w:noWrap/>
            <w:tcMar>
              <w:top w:w="15" w:type="dxa"/>
              <w:left w:w="15" w:type="dxa"/>
              <w:bottom w:w="0" w:type="dxa"/>
              <w:right w:w="15" w:type="dxa"/>
            </w:tcMar>
            <w:hideMark/>
          </w:tcPr>
          <w:p w14:paraId="345ED486" w14:textId="1E9A2633" w:rsidR="00964D0E" w:rsidRPr="00FB42C2" w:rsidRDefault="00964D0E" w:rsidP="00964D0E">
            <w:pPr>
              <w:pStyle w:val="Tabell"/>
              <w:jc w:val="center"/>
              <w:rPr>
                <w:color w:val="000000"/>
                <w:sz w:val="22"/>
                <w:szCs w:val="22"/>
                <w:lang w:val="en-US"/>
              </w:rPr>
            </w:pPr>
            <w:r w:rsidRPr="00BA3769">
              <w:t>0.10 %</w:t>
            </w:r>
          </w:p>
        </w:tc>
        <w:tc>
          <w:tcPr>
            <w:tcW w:w="1229" w:type="dxa"/>
            <w:shd w:val="clear" w:color="auto" w:fill="auto"/>
            <w:noWrap/>
            <w:tcMar>
              <w:top w:w="15" w:type="dxa"/>
              <w:left w:w="15" w:type="dxa"/>
              <w:bottom w:w="0" w:type="dxa"/>
              <w:right w:w="15" w:type="dxa"/>
            </w:tcMar>
            <w:hideMark/>
          </w:tcPr>
          <w:p w14:paraId="350BEF4C" w14:textId="254EE945" w:rsidR="00964D0E" w:rsidRPr="00FB42C2" w:rsidRDefault="00964D0E" w:rsidP="00964D0E">
            <w:pPr>
              <w:pStyle w:val="Tabell"/>
              <w:jc w:val="center"/>
              <w:rPr>
                <w:color w:val="000000"/>
                <w:sz w:val="22"/>
                <w:szCs w:val="22"/>
                <w:lang w:val="en-US"/>
              </w:rPr>
            </w:pPr>
            <w:r w:rsidRPr="00BA3769">
              <w:t>99.79 %</w:t>
            </w:r>
          </w:p>
        </w:tc>
        <w:tc>
          <w:tcPr>
            <w:tcW w:w="2553" w:type="dxa"/>
            <w:vAlign w:val="center"/>
          </w:tcPr>
          <w:p w14:paraId="5D941C34" w14:textId="0CF50209" w:rsidR="00964D0E" w:rsidRPr="00FB42C2" w:rsidRDefault="00964D0E" w:rsidP="00964D0E">
            <w:pPr>
              <w:pStyle w:val="Tabell"/>
              <w:jc w:val="center"/>
              <w:rPr>
                <w:color w:val="000000"/>
                <w:sz w:val="22"/>
                <w:szCs w:val="22"/>
                <w:lang w:val="en-US"/>
              </w:rPr>
            </w:pPr>
            <w:r w:rsidRPr="00FB42C2">
              <w:rPr>
                <w:color w:val="000000"/>
                <w:sz w:val="22"/>
                <w:szCs w:val="22"/>
                <w:lang w:val="en-US"/>
              </w:rPr>
              <w:t xml:space="preserve">- </w:t>
            </w:r>
            <w:r>
              <w:rPr>
                <w:color w:val="000000"/>
                <w:sz w:val="22"/>
                <w:szCs w:val="22"/>
                <w:lang w:val="en-US"/>
              </w:rPr>
              <w:t>69</w:t>
            </w:r>
            <w:r w:rsidRPr="00FB42C2">
              <w:rPr>
                <w:color w:val="000000"/>
                <w:sz w:val="22"/>
                <w:szCs w:val="22"/>
                <w:lang w:val="en-US"/>
              </w:rPr>
              <w:t>%</w:t>
            </w:r>
          </w:p>
        </w:tc>
      </w:tr>
    </w:tbl>
    <w:p w14:paraId="51890B2E" w14:textId="47E69F95" w:rsidR="00DF4263" w:rsidRDefault="00DF4263">
      <w:pPr>
        <w:spacing w:after="160"/>
        <w:ind w:firstLine="0"/>
        <w:rPr>
          <w:lang w:val="en-US"/>
        </w:rPr>
        <w:sectPr w:rsidR="00DF4263" w:rsidSect="00DF4263">
          <w:pgSz w:w="16838" w:h="11906" w:orient="landscape"/>
          <w:pgMar w:top="1418" w:right="1418" w:bottom="1418" w:left="1418" w:header="709" w:footer="709" w:gutter="0"/>
          <w:lnNumType w:countBy="1" w:restart="continuous"/>
          <w:cols w:space="708"/>
          <w:docGrid w:linePitch="360"/>
        </w:sectPr>
      </w:pPr>
    </w:p>
    <w:p w14:paraId="7ED09907" w14:textId="4F6C1BA6" w:rsidR="00242167" w:rsidRDefault="00242167" w:rsidP="00401EEE">
      <w:pPr>
        <w:pStyle w:val="Heading1"/>
      </w:pPr>
      <w:r>
        <w:t>Conclusion</w:t>
      </w:r>
      <w:r w:rsidR="002839B5">
        <w:t>s</w:t>
      </w:r>
    </w:p>
    <w:p w14:paraId="6386B81E" w14:textId="124E5716" w:rsidR="00197BED" w:rsidRDefault="00197BED" w:rsidP="00197BED">
      <w:pPr>
        <w:rPr>
          <w:lang w:val="en-GB"/>
        </w:rPr>
      </w:pPr>
      <w:r>
        <w:rPr>
          <w:lang w:val="en-GB"/>
        </w:rPr>
        <w:t xml:space="preserve">PCDD/Fs and PCBs </w:t>
      </w:r>
      <w:r w:rsidR="006757F3">
        <w:rPr>
          <w:lang w:val="en-GB"/>
        </w:rPr>
        <w:t>we</w:t>
      </w:r>
      <w:r>
        <w:rPr>
          <w:lang w:val="en-GB"/>
        </w:rPr>
        <w:t xml:space="preserve">re mostly </w:t>
      </w:r>
      <w:r w:rsidRPr="00584005">
        <w:rPr>
          <w:lang w:val="en-GB"/>
        </w:rPr>
        <w:t>e</w:t>
      </w:r>
      <w:r>
        <w:rPr>
          <w:lang w:val="en-GB"/>
        </w:rPr>
        <w:t>liminated from the biochars</w:t>
      </w:r>
      <w:r w:rsidR="00F73BF8">
        <w:rPr>
          <w:lang w:val="en-GB"/>
        </w:rPr>
        <w:t xml:space="preserve"> (&gt;99.9% removal efficiencies)</w:t>
      </w:r>
      <w:r w:rsidR="006757F3">
        <w:rPr>
          <w:lang w:val="en-GB"/>
        </w:rPr>
        <w:t>, but not all contamination w</w:t>
      </w:r>
      <w:r w:rsidR="00A300E3">
        <w:rPr>
          <w:lang w:val="en-GB"/>
        </w:rPr>
        <w:t>ere</w:t>
      </w:r>
      <w:r w:rsidR="006757F3">
        <w:rPr>
          <w:lang w:val="en-GB"/>
        </w:rPr>
        <w:t xml:space="preserve"> </w:t>
      </w:r>
      <w:proofErr w:type="gramStart"/>
      <w:r w:rsidR="006757F3">
        <w:rPr>
          <w:lang w:val="en-GB"/>
        </w:rPr>
        <w:t>completely destroyed</w:t>
      </w:r>
      <w:proofErr w:type="gramEnd"/>
      <w:r w:rsidR="006757F3">
        <w:rPr>
          <w:lang w:val="en-GB"/>
        </w:rPr>
        <w:t>, as 10-30% of PCDD/Fs ended up in the condensate, partly transformed into more toxic congeners</w:t>
      </w:r>
      <w:r>
        <w:rPr>
          <w:lang w:val="en-GB"/>
        </w:rPr>
        <w:t xml:space="preserve">. PAHs might accumulate in some biochars (differences between feedstocks and possibly temperatures), but the design of the unit can reduce their presence. </w:t>
      </w:r>
    </w:p>
    <w:p w14:paraId="4E4A44E4" w14:textId="173D4C58" w:rsidR="00197BED" w:rsidRPr="00D149D7" w:rsidRDefault="006757F3" w:rsidP="00D149D7">
      <w:pPr>
        <w:rPr>
          <w:lang w:val="en-US"/>
        </w:rPr>
      </w:pPr>
      <w:r>
        <w:rPr>
          <w:lang w:val="en-GB"/>
        </w:rPr>
        <w:t>Our study shows that p</w:t>
      </w:r>
      <w:r w:rsidR="00197BED">
        <w:rPr>
          <w:lang w:val="en-GB"/>
        </w:rPr>
        <w:t>yrolysis condensates are toxic and potentially hazardous waste due to their high concentrations of PAHs,</w:t>
      </w:r>
      <w:r>
        <w:rPr>
          <w:lang w:val="en-GB"/>
        </w:rPr>
        <w:t xml:space="preserve"> </w:t>
      </w:r>
      <w:proofErr w:type="gramStart"/>
      <w:r>
        <w:rPr>
          <w:lang w:val="en-GB"/>
        </w:rPr>
        <w:t>PCBs</w:t>
      </w:r>
      <w:proofErr w:type="gramEnd"/>
      <w:r>
        <w:rPr>
          <w:lang w:val="en-GB"/>
        </w:rPr>
        <w:t xml:space="preserve"> and PCDD/Fs. This</w:t>
      </w:r>
      <w:r w:rsidR="00197BED">
        <w:rPr>
          <w:lang w:val="en-GB"/>
        </w:rPr>
        <w:t xml:space="preserve"> warrants proper safe handling</w:t>
      </w:r>
      <w:r>
        <w:rPr>
          <w:lang w:val="en-GB"/>
        </w:rPr>
        <w:t xml:space="preserve"> and</w:t>
      </w:r>
      <w:r w:rsidR="00197BED">
        <w:rPr>
          <w:lang w:val="en-GB"/>
        </w:rPr>
        <w:t xml:space="preserve"> high</w:t>
      </w:r>
      <w:r>
        <w:rPr>
          <w:lang w:val="en-GB"/>
        </w:rPr>
        <w:t>-</w:t>
      </w:r>
      <w:r w:rsidR="00197BED">
        <w:rPr>
          <w:lang w:val="en-GB"/>
        </w:rPr>
        <w:t>temp</w:t>
      </w:r>
      <w:r>
        <w:rPr>
          <w:lang w:val="en-GB"/>
        </w:rPr>
        <w:t>erature</w:t>
      </w:r>
      <w:r w:rsidR="00197BED">
        <w:rPr>
          <w:lang w:val="en-GB"/>
        </w:rPr>
        <w:t xml:space="preserve"> incineration as </w:t>
      </w:r>
      <w:r>
        <w:rPr>
          <w:lang w:val="en-GB"/>
        </w:rPr>
        <w:t xml:space="preserve">an </w:t>
      </w:r>
      <w:r w:rsidR="00197BED">
        <w:rPr>
          <w:lang w:val="en-GB"/>
        </w:rPr>
        <w:t>end</w:t>
      </w:r>
      <w:r>
        <w:rPr>
          <w:lang w:val="en-GB"/>
        </w:rPr>
        <w:t>-</w:t>
      </w:r>
      <w:r w:rsidR="00197BED">
        <w:rPr>
          <w:lang w:val="en-GB"/>
        </w:rPr>
        <w:t>of</w:t>
      </w:r>
      <w:r>
        <w:rPr>
          <w:lang w:val="en-GB"/>
        </w:rPr>
        <w:t>-</w:t>
      </w:r>
      <w:r w:rsidR="00197BED">
        <w:rPr>
          <w:lang w:val="en-GB"/>
        </w:rPr>
        <w:t>chain</w:t>
      </w:r>
      <w:r>
        <w:rPr>
          <w:lang w:val="en-GB"/>
        </w:rPr>
        <w:t xml:space="preserve"> solution</w:t>
      </w:r>
      <w:r w:rsidR="00197BED">
        <w:rPr>
          <w:lang w:val="en-GB"/>
        </w:rPr>
        <w:t xml:space="preserve">. </w:t>
      </w:r>
      <w:r>
        <w:rPr>
          <w:color w:val="000000"/>
          <w:lang w:val="en-US"/>
        </w:rPr>
        <w:t xml:space="preserve">This problematic condensate fraction </w:t>
      </w:r>
      <w:r w:rsidR="0010638D">
        <w:rPr>
          <w:color w:val="000000"/>
          <w:lang w:val="en-US"/>
        </w:rPr>
        <w:t xml:space="preserve">indicates that it could be an advantage </w:t>
      </w:r>
      <w:proofErr w:type="gramStart"/>
      <w:r w:rsidR="0010638D">
        <w:rPr>
          <w:color w:val="000000"/>
          <w:lang w:val="en-US"/>
        </w:rPr>
        <w:t>with regard to</w:t>
      </w:r>
      <w:proofErr w:type="gramEnd"/>
      <w:r w:rsidR="0010638D">
        <w:rPr>
          <w:color w:val="000000"/>
          <w:lang w:val="en-US"/>
        </w:rPr>
        <w:t xml:space="preserve"> POP</w:t>
      </w:r>
      <w:r w:rsidR="00B47D3F">
        <w:rPr>
          <w:color w:val="000000"/>
          <w:lang w:val="en-US"/>
        </w:rPr>
        <w:t>-</w:t>
      </w:r>
      <w:r w:rsidR="0010638D">
        <w:rPr>
          <w:color w:val="000000"/>
          <w:lang w:val="en-US"/>
        </w:rPr>
        <w:t xml:space="preserve">handling to operate a pyrolysis unit with direct combustion of the </w:t>
      </w:r>
      <w:r w:rsidR="00377356">
        <w:rPr>
          <w:color w:val="000000"/>
          <w:lang w:val="en-US"/>
        </w:rPr>
        <w:t>pyrolysis gas</w:t>
      </w:r>
      <w:r w:rsidR="0010638D">
        <w:rPr>
          <w:color w:val="000000"/>
          <w:lang w:val="en-US"/>
        </w:rPr>
        <w:t>. Further work should focus on the mass balance of PCDD/Fs and PCBs in such units and answer the question whether all POPs are destroyed during pyrolysis and after-combustion, or whether higher amounts of POPs end up in the biochar or are emitted through the chimney with the gaseous fractions.</w:t>
      </w:r>
    </w:p>
    <w:p w14:paraId="081AF400" w14:textId="735889F2" w:rsidR="00F73BF8" w:rsidRDefault="00197BED" w:rsidP="00F73BF8">
      <w:pPr>
        <w:rPr>
          <w:color w:val="000000"/>
          <w:lang w:val="en-US"/>
        </w:rPr>
      </w:pPr>
      <w:r w:rsidRPr="00197BED">
        <w:rPr>
          <w:lang w:val="en-GB"/>
        </w:rPr>
        <w:t>Dioxin emissions</w:t>
      </w:r>
      <w:r w:rsidR="0010638D">
        <w:rPr>
          <w:lang w:val="en-GB"/>
        </w:rPr>
        <w:t xml:space="preserve"> from the presently studied unit</w:t>
      </w:r>
      <w:r w:rsidRPr="00197BED">
        <w:rPr>
          <w:lang w:val="en-GB"/>
        </w:rPr>
        <w:t xml:space="preserve"> </w:t>
      </w:r>
      <w:r w:rsidR="0010638D">
        <w:rPr>
          <w:lang w:val="en-GB"/>
        </w:rPr>
        <w:t>we</w:t>
      </w:r>
      <w:r w:rsidRPr="00197BED">
        <w:rPr>
          <w:lang w:val="en-GB"/>
        </w:rPr>
        <w:t>re</w:t>
      </w:r>
      <w:r w:rsidR="0010638D">
        <w:rPr>
          <w:lang w:val="en-GB"/>
        </w:rPr>
        <w:t xml:space="preserve"> observed to be</w:t>
      </w:r>
      <w:r w:rsidRPr="00197BED">
        <w:rPr>
          <w:lang w:val="en-GB"/>
        </w:rPr>
        <w:t xml:space="preserve"> very low, despite having some feedstocks with relatively high</w:t>
      </w:r>
      <w:r>
        <w:rPr>
          <w:lang w:val="en-GB"/>
        </w:rPr>
        <w:t xml:space="preserve"> </w:t>
      </w:r>
      <w:r w:rsidRPr="00197BED">
        <w:rPr>
          <w:lang w:val="en-GB"/>
        </w:rPr>
        <w:t>Cl contents (</w:t>
      </w:r>
      <w:r w:rsidR="00026F9E">
        <w:rPr>
          <w:lang w:val="en-GB"/>
        </w:rPr>
        <w:t>e.g.,</w:t>
      </w:r>
      <w:r w:rsidR="00C23BC5">
        <w:rPr>
          <w:lang w:val="en-GB"/>
        </w:rPr>
        <w:t xml:space="preserve"> </w:t>
      </w:r>
      <w:r w:rsidR="008D3760">
        <w:rPr>
          <w:lang w:val="en-GB"/>
        </w:rPr>
        <w:t xml:space="preserve">FWR: </w:t>
      </w:r>
      <w:r w:rsidR="00E37275">
        <w:rPr>
          <w:lang w:val="en-GB"/>
        </w:rPr>
        <w:t>0.</w:t>
      </w:r>
      <w:r w:rsidR="008D3760">
        <w:rPr>
          <w:lang w:val="en-GB"/>
        </w:rPr>
        <w:t>2</w:t>
      </w:r>
      <w:r w:rsidR="00DA6BB0">
        <w:rPr>
          <w:lang w:val="en-GB"/>
        </w:rPr>
        <w:t>6</w:t>
      </w:r>
      <w:r w:rsidR="00E37275">
        <w:rPr>
          <w:lang w:val="en-GB"/>
        </w:rPr>
        <w:t>±0.02 %)</w:t>
      </w:r>
      <w:r w:rsidRPr="00197BED">
        <w:rPr>
          <w:lang w:val="en-GB"/>
        </w:rPr>
        <w:t xml:space="preserve">. </w:t>
      </w:r>
      <w:r w:rsidR="00F73BF8">
        <w:rPr>
          <w:lang w:val="en-GB"/>
        </w:rPr>
        <w:t xml:space="preserve">PAH emissions </w:t>
      </w:r>
      <w:r w:rsidR="0010638D">
        <w:rPr>
          <w:lang w:val="en-GB"/>
        </w:rPr>
        <w:t>we</w:t>
      </w:r>
      <w:r w:rsidR="00F73BF8">
        <w:rPr>
          <w:lang w:val="en-GB"/>
        </w:rPr>
        <w:t xml:space="preserve">re mostly particle-bound (70-100%), and total emission concentrations of </w:t>
      </w:r>
      <w:r w:rsidR="00F73BF8">
        <w:rPr>
          <w:lang w:val="en-US"/>
        </w:rPr>
        <w:t>∑PAH</w:t>
      </w:r>
      <w:r w:rsidR="005D364C">
        <w:rPr>
          <w:lang w:val="en-US"/>
        </w:rPr>
        <w:t>-16</w:t>
      </w:r>
      <w:r w:rsidR="00F73BF8">
        <w:rPr>
          <w:lang w:val="en-US"/>
        </w:rPr>
        <w:t xml:space="preserve"> </w:t>
      </w:r>
      <w:r w:rsidR="00F73BF8">
        <w:rPr>
          <w:lang w:val="en-GB"/>
        </w:rPr>
        <w:t xml:space="preserve">were below the suggested industrial limit of </w:t>
      </w:r>
      <w:r w:rsidR="00F73BF8">
        <w:rPr>
          <w:lang w:val="en-US"/>
        </w:rPr>
        <w:t>0.05 mg Nm</w:t>
      </w:r>
      <w:r w:rsidR="00F73BF8">
        <w:rPr>
          <w:vertAlign w:val="superscript"/>
          <w:lang w:val="en-US"/>
        </w:rPr>
        <w:t>-3</w:t>
      </w:r>
      <w:r w:rsidR="00F73BF8">
        <w:rPr>
          <w:lang w:val="en-US"/>
        </w:rPr>
        <w:t xml:space="preserve"> </w:t>
      </w:r>
      <w:sdt>
        <w:sdtPr>
          <w:rPr>
            <w:color w:val="000000"/>
            <w:lang w:val="en-US"/>
          </w:rPr>
          <w:tag w:val="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
          <w:id w:val="-438382591"/>
          <w:placeholder>
            <w:docPart w:val="4C714EAE3BA94EC68B5E0D579560F4E0"/>
          </w:placeholder>
        </w:sdtPr>
        <w:sdtEndPr/>
        <w:sdtContent>
          <w:r w:rsidR="00B37D22" w:rsidRPr="00B37D22">
            <w:rPr>
              <w:color w:val="000000"/>
              <w:lang w:val="en-US"/>
            </w:rPr>
            <w:t>(Rijkswaterstaat, 2023)</w:t>
          </w:r>
        </w:sdtContent>
      </w:sdt>
      <w:r w:rsidR="00F73BF8">
        <w:rPr>
          <w:color w:val="000000"/>
          <w:lang w:val="en-US"/>
        </w:rPr>
        <w:t>. This suggests that flue gas cleaning is not</w:t>
      </w:r>
      <w:r w:rsidR="00C62FD0">
        <w:rPr>
          <w:color w:val="000000"/>
          <w:lang w:val="en-US"/>
        </w:rPr>
        <w:t xml:space="preserve"> necessarily</w:t>
      </w:r>
      <w:r w:rsidR="00F73BF8">
        <w:rPr>
          <w:color w:val="000000"/>
          <w:lang w:val="en-US"/>
        </w:rPr>
        <w:t xml:space="preserve"> needed</w:t>
      </w:r>
      <w:r w:rsidR="0010638D">
        <w:rPr>
          <w:color w:val="000000"/>
          <w:lang w:val="en-US"/>
        </w:rPr>
        <w:t xml:space="preserve"> </w:t>
      </w:r>
      <w:proofErr w:type="gramStart"/>
      <w:r w:rsidR="0010638D">
        <w:rPr>
          <w:color w:val="000000"/>
          <w:lang w:val="en-US"/>
        </w:rPr>
        <w:t>with regard to</w:t>
      </w:r>
      <w:proofErr w:type="gramEnd"/>
      <w:r w:rsidR="0010638D">
        <w:rPr>
          <w:color w:val="000000"/>
          <w:lang w:val="en-US"/>
        </w:rPr>
        <w:t xml:space="preserve"> POP contents</w:t>
      </w:r>
      <w:r w:rsidR="00F73BF8">
        <w:rPr>
          <w:color w:val="000000"/>
          <w:lang w:val="en-US"/>
        </w:rPr>
        <w:t>.</w:t>
      </w:r>
    </w:p>
    <w:p w14:paraId="1DB81B36" w14:textId="77777777" w:rsidR="00197BED" w:rsidRDefault="00FC7C7A" w:rsidP="00197BED">
      <w:pPr>
        <w:pStyle w:val="Utenkapittel"/>
      </w:pPr>
      <w:r w:rsidRPr="00197BED">
        <w:t>Supporting Information</w:t>
      </w:r>
      <w:r w:rsidR="00197BED">
        <w:t xml:space="preserve"> </w:t>
      </w:r>
    </w:p>
    <w:p w14:paraId="0CF41B64" w14:textId="48FFF072" w:rsidR="006C1815" w:rsidRPr="00197BED" w:rsidRDefault="00E12AA2" w:rsidP="00197BED">
      <w:pPr>
        <w:ind w:firstLine="0"/>
        <w:rPr>
          <w:lang w:val="en-GB"/>
        </w:rPr>
      </w:pPr>
      <w:r w:rsidRPr="00F73BF8">
        <w:rPr>
          <w:lang w:val="en-US"/>
        </w:rPr>
        <w:t>Supplementary data associated with this article can be found here x.</w:t>
      </w:r>
    </w:p>
    <w:p w14:paraId="26C93F86" w14:textId="7A29658C" w:rsidR="00FA7D00" w:rsidRPr="00100B80" w:rsidRDefault="00FA7D00" w:rsidP="00E938A3">
      <w:pPr>
        <w:pStyle w:val="Utenkapittel"/>
      </w:pPr>
      <w:r w:rsidRPr="00100B80">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E938A3">
      <w:pPr>
        <w:pStyle w:val="Utenkapittel"/>
      </w:pPr>
      <w:r>
        <w:t>References</w:t>
      </w:r>
    </w:p>
    <w:sdt>
      <w:sdtPr>
        <w:rPr>
          <w:lang w:val="en-US"/>
        </w:rPr>
        <w:tag w:val="MENDELEY_BIBLIOGRAPHY"/>
        <w:id w:val="409270769"/>
        <w:placeholder>
          <w:docPart w:val="DefaultPlaceholder_-1854013440"/>
        </w:placeholder>
      </w:sdtPr>
      <w:sdtEndPr/>
      <w:sdtContent>
        <w:p w14:paraId="0C4B62A8" w14:textId="77777777" w:rsidR="00D65647" w:rsidRPr="00D65647" w:rsidRDefault="00D65647">
          <w:pPr>
            <w:autoSpaceDE w:val="0"/>
            <w:autoSpaceDN w:val="0"/>
            <w:ind w:hanging="480"/>
            <w:divId w:val="1707438310"/>
            <w:rPr>
              <w:lang w:val="en-US"/>
            </w:rPr>
          </w:pPr>
          <w:proofErr w:type="spellStart"/>
          <w:r w:rsidRPr="00D65647">
            <w:rPr>
              <w:lang w:val="en-US"/>
            </w:rPr>
            <w:t>Altarawneh</w:t>
          </w:r>
          <w:proofErr w:type="spellEnd"/>
          <w:r w:rsidRPr="00D65647">
            <w:rPr>
              <w:lang w:val="en-US"/>
            </w:rPr>
            <w:t xml:space="preserve">, M., </w:t>
          </w:r>
          <w:proofErr w:type="spellStart"/>
          <w:r w:rsidRPr="00D65647">
            <w:rPr>
              <w:lang w:val="en-US"/>
            </w:rPr>
            <w:t>Dlugogorski</w:t>
          </w:r>
          <w:proofErr w:type="spellEnd"/>
          <w:r w:rsidRPr="00D65647">
            <w:rPr>
              <w:lang w:val="en-US"/>
            </w:rPr>
            <w:t xml:space="preserve">, B. Z., Kennedy, E. M., &amp; Mackie, J. C. (2009). Mechanisms for formation, chlorination, </w:t>
          </w:r>
          <w:proofErr w:type="spellStart"/>
          <w:r w:rsidRPr="00D65647">
            <w:rPr>
              <w:lang w:val="en-US"/>
            </w:rPr>
            <w:t>dechlorination</w:t>
          </w:r>
          <w:proofErr w:type="spellEnd"/>
          <w:r w:rsidRPr="00D65647">
            <w:rPr>
              <w:lang w:val="en-US"/>
            </w:rPr>
            <w:t xml:space="preserve"> and destruction of polychlorinated dibenzo-p-dioxins and dibenzofurans (PCDD/Fs). </w:t>
          </w:r>
          <w:r w:rsidRPr="00D65647">
            <w:rPr>
              <w:i/>
              <w:iCs/>
              <w:lang w:val="en-US"/>
            </w:rPr>
            <w:t>Progress in Energy and Combustion Science</w:t>
          </w:r>
          <w:r w:rsidRPr="00D65647">
            <w:rPr>
              <w:lang w:val="en-US"/>
            </w:rPr>
            <w:t xml:space="preserve">, </w:t>
          </w:r>
          <w:r w:rsidRPr="00D65647">
            <w:rPr>
              <w:i/>
              <w:iCs/>
              <w:lang w:val="en-US"/>
            </w:rPr>
            <w:t>35</w:t>
          </w:r>
          <w:r w:rsidRPr="00D65647">
            <w:rPr>
              <w:lang w:val="en-US"/>
            </w:rPr>
            <w:t>(3), 245–274. https://doi.org/10.1016/J.PECS.2008.12.001</w:t>
          </w:r>
        </w:p>
        <w:p w14:paraId="431490C3" w14:textId="77777777" w:rsidR="00D65647" w:rsidRPr="00D65647" w:rsidRDefault="00D65647">
          <w:pPr>
            <w:autoSpaceDE w:val="0"/>
            <w:autoSpaceDN w:val="0"/>
            <w:ind w:hanging="480"/>
            <w:divId w:val="1373070066"/>
            <w:rPr>
              <w:lang w:val="en-US"/>
            </w:rPr>
          </w:pPr>
          <w:r w:rsidRPr="00D65647">
            <w:rPr>
              <w:lang w:val="en-US"/>
            </w:rPr>
            <w:t xml:space="preserve">Bolan, N., Hoang, S. A., </w:t>
          </w:r>
          <w:proofErr w:type="spellStart"/>
          <w:r w:rsidRPr="00D65647">
            <w:rPr>
              <w:lang w:val="en-US"/>
            </w:rPr>
            <w:t>Beiyuan</w:t>
          </w:r>
          <w:proofErr w:type="spellEnd"/>
          <w:r w:rsidRPr="00D65647">
            <w:rPr>
              <w:lang w:val="en-US"/>
            </w:rPr>
            <w:t xml:space="preserve">, J., Gupta, S., Hou, D., </w:t>
          </w:r>
          <w:proofErr w:type="spellStart"/>
          <w:r w:rsidRPr="00D65647">
            <w:rPr>
              <w:lang w:val="en-US"/>
            </w:rPr>
            <w:t>Karakoti</w:t>
          </w:r>
          <w:proofErr w:type="spellEnd"/>
          <w:r w:rsidRPr="00D65647">
            <w:rPr>
              <w:lang w:val="en-US"/>
            </w:rPr>
            <w:t xml:space="preserve">, A., Joseph, S., Jung, S., Kim, K.-H., &amp; Kirkham, M. B. (2022). Multifunctional applications of biochar beyond carbon storage. </w:t>
          </w:r>
          <w:r w:rsidRPr="00D65647">
            <w:rPr>
              <w:i/>
              <w:iCs/>
              <w:lang w:val="en-US"/>
            </w:rPr>
            <w:t>International Materials Reviews</w:t>
          </w:r>
          <w:r w:rsidRPr="00D65647">
            <w:rPr>
              <w:lang w:val="en-US"/>
            </w:rPr>
            <w:t xml:space="preserve">, </w:t>
          </w:r>
          <w:r w:rsidRPr="00D65647">
            <w:rPr>
              <w:i/>
              <w:iCs/>
              <w:lang w:val="en-US"/>
            </w:rPr>
            <w:t>67</w:t>
          </w:r>
          <w:r w:rsidRPr="00D65647">
            <w:rPr>
              <w:lang w:val="en-US"/>
            </w:rPr>
            <w:t>(2), 150–200.</w:t>
          </w:r>
        </w:p>
        <w:p w14:paraId="0702587E" w14:textId="77777777" w:rsidR="00D65647" w:rsidRPr="00D65647" w:rsidRDefault="00D65647">
          <w:pPr>
            <w:autoSpaceDE w:val="0"/>
            <w:autoSpaceDN w:val="0"/>
            <w:ind w:hanging="480"/>
            <w:divId w:val="2055733607"/>
            <w:rPr>
              <w:lang w:val="en-US"/>
            </w:rPr>
          </w:pPr>
          <w:proofErr w:type="spellStart"/>
          <w:r w:rsidRPr="00D65647">
            <w:rPr>
              <w:lang w:val="en-US"/>
            </w:rPr>
            <w:t>Bucheli</w:t>
          </w:r>
          <w:proofErr w:type="spellEnd"/>
          <w:r w:rsidRPr="00D65647">
            <w:rPr>
              <w:lang w:val="en-US"/>
            </w:rPr>
            <w:t xml:space="preserve">, T. D., </w:t>
          </w:r>
          <w:proofErr w:type="spellStart"/>
          <w:r w:rsidRPr="00D65647">
            <w:rPr>
              <w:lang w:val="en-US"/>
            </w:rPr>
            <w:t>Hilber</w:t>
          </w:r>
          <w:proofErr w:type="spellEnd"/>
          <w:r w:rsidRPr="00D65647">
            <w:rPr>
              <w:lang w:val="en-US"/>
            </w:rPr>
            <w:t xml:space="preserve">, I., &amp; Schmidt, H.-P. (2015). Polycyclic aromatic hydrocarbons and polychlorinated aromatic compounds in biochar. In </w:t>
          </w:r>
          <w:r w:rsidRPr="00D65647">
            <w:rPr>
              <w:i/>
              <w:iCs/>
              <w:lang w:val="en-US"/>
            </w:rPr>
            <w:t>Biochar for environmental management</w:t>
          </w:r>
          <w:r w:rsidRPr="00D65647">
            <w:rPr>
              <w:lang w:val="en-US"/>
            </w:rPr>
            <w:t xml:space="preserve"> (pp. 627–656). Routledge.</w:t>
          </w:r>
        </w:p>
        <w:p w14:paraId="0009907A" w14:textId="77777777" w:rsidR="00D65647" w:rsidRPr="00D65647" w:rsidRDefault="00D65647">
          <w:pPr>
            <w:autoSpaceDE w:val="0"/>
            <w:autoSpaceDN w:val="0"/>
            <w:ind w:hanging="480"/>
            <w:divId w:val="1299343092"/>
            <w:rPr>
              <w:lang w:val="en-US"/>
            </w:rPr>
          </w:pPr>
          <w:r w:rsidRPr="00D65647">
            <w:rPr>
              <w:lang w:val="en-US"/>
            </w:rPr>
            <w:t xml:space="preserve">Buss, W. (2021). Pyrolysis solves the issue of organic contaminants in sewage sludge while retaining carbon—making the case for sewage sludge treatment via pyrolysis. </w:t>
          </w:r>
          <w:r w:rsidRPr="00D65647">
            <w:rPr>
              <w:i/>
              <w:iCs/>
              <w:lang w:val="en-US"/>
            </w:rPr>
            <w:t>ACS Sustainable Chemistry &amp; Engineering</w:t>
          </w:r>
          <w:r w:rsidRPr="00D65647">
            <w:rPr>
              <w:lang w:val="en-US"/>
            </w:rPr>
            <w:t xml:space="preserve">, </w:t>
          </w:r>
          <w:r w:rsidRPr="00D65647">
            <w:rPr>
              <w:i/>
              <w:iCs/>
              <w:lang w:val="en-US"/>
            </w:rPr>
            <w:t>9</w:t>
          </w:r>
          <w:r w:rsidRPr="00D65647">
            <w:rPr>
              <w:lang w:val="en-US"/>
            </w:rPr>
            <w:t>(30), 10048–10053.</w:t>
          </w:r>
        </w:p>
        <w:p w14:paraId="09F83C5D" w14:textId="77777777" w:rsidR="00D65647" w:rsidRPr="00D65647" w:rsidRDefault="00D65647">
          <w:pPr>
            <w:autoSpaceDE w:val="0"/>
            <w:autoSpaceDN w:val="0"/>
            <w:ind w:hanging="480"/>
            <w:divId w:val="1081947769"/>
            <w:rPr>
              <w:lang w:val="en-US"/>
            </w:rPr>
          </w:pPr>
          <w:r w:rsidRPr="00D65647">
            <w:rPr>
              <w:lang w:val="en-US"/>
            </w:rPr>
            <w:t xml:space="preserve">Buss, W., </w:t>
          </w:r>
          <w:proofErr w:type="spellStart"/>
          <w:r w:rsidRPr="00D65647">
            <w:rPr>
              <w:lang w:val="en-US"/>
            </w:rPr>
            <w:t>Hilber</w:t>
          </w:r>
          <w:proofErr w:type="spellEnd"/>
          <w:r w:rsidRPr="00D65647">
            <w:rPr>
              <w:lang w:val="en-US"/>
            </w:rPr>
            <w:t xml:space="preserve">, I., Graham, M. C., &amp; </w:t>
          </w:r>
          <w:proofErr w:type="spellStart"/>
          <w:r w:rsidRPr="00D65647">
            <w:rPr>
              <w:lang w:val="en-US"/>
            </w:rPr>
            <w:t>Mašek</w:t>
          </w:r>
          <w:proofErr w:type="spellEnd"/>
          <w:r w:rsidRPr="00D65647">
            <w:rPr>
              <w:lang w:val="en-US"/>
            </w:rPr>
            <w:t xml:space="preserve">, O. (2022). Composition of PAHs in biochar and implications for biochar production. </w:t>
          </w:r>
          <w:r w:rsidRPr="00D65647">
            <w:rPr>
              <w:i/>
              <w:iCs/>
              <w:lang w:val="en-US"/>
            </w:rPr>
            <w:t>ACS Sustainable Chemistry &amp; Engineering</w:t>
          </w:r>
          <w:r w:rsidRPr="00D65647">
            <w:rPr>
              <w:lang w:val="en-US"/>
            </w:rPr>
            <w:t xml:space="preserve">, </w:t>
          </w:r>
          <w:r w:rsidRPr="00D65647">
            <w:rPr>
              <w:i/>
              <w:iCs/>
              <w:lang w:val="en-US"/>
            </w:rPr>
            <w:t>10</w:t>
          </w:r>
          <w:r w:rsidRPr="00D65647">
            <w:rPr>
              <w:lang w:val="en-US"/>
            </w:rPr>
            <w:t>(20), 6755–6765.</w:t>
          </w:r>
        </w:p>
        <w:p w14:paraId="13307D6D" w14:textId="77777777" w:rsidR="00D65647" w:rsidRPr="00D65647" w:rsidRDefault="00D65647">
          <w:pPr>
            <w:autoSpaceDE w:val="0"/>
            <w:autoSpaceDN w:val="0"/>
            <w:ind w:hanging="480"/>
            <w:divId w:val="1730030773"/>
            <w:rPr>
              <w:lang w:val="en-US"/>
            </w:rPr>
          </w:pPr>
          <w:r w:rsidRPr="00D65647">
            <w:rPr>
              <w:lang w:val="en-US"/>
            </w:rPr>
            <w:t xml:space="preserve">Castro, G., Sørmo, E., Yu, G., </w:t>
          </w:r>
          <w:proofErr w:type="spellStart"/>
          <w:r w:rsidRPr="00D65647">
            <w:rPr>
              <w:lang w:val="en-US"/>
            </w:rPr>
            <w:t>Sait</w:t>
          </w:r>
          <w:proofErr w:type="spellEnd"/>
          <w:r w:rsidRPr="00D65647">
            <w:rPr>
              <w:lang w:val="en-US"/>
            </w:rPr>
            <w:t xml:space="preserve">, S. T. L., González, S. V, Arp, H. P. H., &amp; Asimakopoulos, A. G. (2023). Analysis, </w:t>
          </w:r>
          <w:proofErr w:type="gramStart"/>
          <w:r w:rsidRPr="00D65647">
            <w:rPr>
              <w:lang w:val="en-US"/>
            </w:rPr>
            <w:t>occurrence</w:t>
          </w:r>
          <w:proofErr w:type="gramEnd"/>
          <w:r w:rsidRPr="00D65647">
            <w:rPr>
              <w:lang w:val="en-US"/>
            </w:rPr>
            <w:t xml:space="preserve"> and removal efficiencies of organophosphate flame retardants (OPFRs) in sludge undergoing anaerobic digestion followed by diverse thermal treatments. </w:t>
          </w:r>
          <w:r w:rsidRPr="00D65647">
            <w:rPr>
              <w:i/>
              <w:iCs/>
              <w:lang w:val="en-US"/>
            </w:rPr>
            <w:t>Science of The Total Environment</w:t>
          </w:r>
          <w:r w:rsidRPr="00D65647">
            <w:rPr>
              <w:lang w:val="en-US"/>
            </w:rPr>
            <w:t xml:space="preserve">, </w:t>
          </w:r>
          <w:r w:rsidRPr="00D65647">
            <w:rPr>
              <w:i/>
              <w:iCs/>
              <w:lang w:val="en-US"/>
            </w:rPr>
            <w:t>870</w:t>
          </w:r>
          <w:r w:rsidRPr="00D65647">
            <w:rPr>
              <w:lang w:val="en-US"/>
            </w:rPr>
            <w:t>, 161856.</w:t>
          </w:r>
        </w:p>
        <w:p w14:paraId="4648843A" w14:textId="77777777" w:rsidR="00D65647" w:rsidRPr="00D65647" w:rsidRDefault="00D65647">
          <w:pPr>
            <w:autoSpaceDE w:val="0"/>
            <w:autoSpaceDN w:val="0"/>
            <w:ind w:hanging="480"/>
            <w:divId w:val="509952433"/>
            <w:rPr>
              <w:lang w:val="en-US"/>
            </w:rPr>
          </w:pPr>
          <w:r w:rsidRPr="00D65647">
            <w:rPr>
              <w:lang w:val="en-US"/>
            </w:rPr>
            <w:t xml:space="preserve">Castro-Jiménez, J., </w:t>
          </w:r>
          <w:proofErr w:type="spellStart"/>
          <w:r w:rsidRPr="00D65647">
            <w:rPr>
              <w:lang w:val="en-US"/>
            </w:rPr>
            <w:t>Deviller</w:t>
          </w:r>
          <w:proofErr w:type="spellEnd"/>
          <w:r w:rsidRPr="00D65647">
            <w:rPr>
              <w:lang w:val="en-US"/>
            </w:rPr>
            <w:t xml:space="preserve">, G., </w:t>
          </w:r>
          <w:proofErr w:type="spellStart"/>
          <w:r w:rsidRPr="00D65647">
            <w:rPr>
              <w:lang w:val="en-US"/>
            </w:rPr>
            <w:t>Ghiani</w:t>
          </w:r>
          <w:proofErr w:type="spellEnd"/>
          <w:r w:rsidRPr="00D65647">
            <w:rPr>
              <w:lang w:val="en-US"/>
            </w:rPr>
            <w:t xml:space="preserve">, M., Loos, R., </w:t>
          </w:r>
          <w:proofErr w:type="spellStart"/>
          <w:r w:rsidRPr="00D65647">
            <w:rPr>
              <w:lang w:val="en-US"/>
            </w:rPr>
            <w:t>Mariani</w:t>
          </w:r>
          <w:proofErr w:type="spellEnd"/>
          <w:r w:rsidRPr="00D65647">
            <w:rPr>
              <w:lang w:val="en-US"/>
            </w:rPr>
            <w:t xml:space="preserve">, G., </w:t>
          </w:r>
          <w:proofErr w:type="spellStart"/>
          <w:r w:rsidRPr="00D65647">
            <w:rPr>
              <w:lang w:val="en-US"/>
            </w:rPr>
            <w:t>Skejo</w:t>
          </w:r>
          <w:proofErr w:type="spellEnd"/>
          <w:r w:rsidRPr="00D65647">
            <w:rPr>
              <w:lang w:val="en-US"/>
            </w:rPr>
            <w:t xml:space="preserve">, H., </w:t>
          </w:r>
          <w:proofErr w:type="spellStart"/>
          <w:r w:rsidRPr="00D65647">
            <w:rPr>
              <w:lang w:val="en-US"/>
            </w:rPr>
            <w:t>Umlauf</w:t>
          </w:r>
          <w:proofErr w:type="spellEnd"/>
          <w:r w:rsidRPr="00D65647">
            <w:rPr>
              <w:lang w:val="en-US"/>
            </w:rPr>
            <w:t xml:space="preserve">, G., </w:t>
          </w:r>
          <w:proofErr w:type="spellStart"/>
          <w:r w:rsidRPr="00D65647">
            <w:rPr>
              <w:lang w:val="en-US"/>
            </w:rPr>
            <w:t>Wollgast</w:t>
          </w:r>
          <w:proofErr w:type="spellEnd"/>
          <w:r w:rsidRPr="00D65647">
            <w:rPr>
              <w:lang w:val="en-US"/>
            </w:rPr>
            <w:t xml:space="preserve">, J., </w:t>
          </w:r>
          <w:proofErr w:type="spellStart"/>
          <w:r w:rsidRPr="00D65647">
            <w:rPr>
              <w:lang w:val="en-US"/>
            </w:rPr>
            <w:t>Laugier</w:t>
          </w:r>
          <w:proofErr w:type="spellEnd"/>
          <w:r w:rsidRPr="00D65647">
            <w:rPr>
              <w:lang w:val="en-US"/>
            </w:rPr>
            <w:t xml:space="preserve">, T., </w:t>
          </w:r>
          <w:proofErr w:type="spellStart"/>
          <w:r w:rsidRPr="00D65647">
            <w:rPr>
              <w:lang w:val="en-US"/>
            </w:rPr>
            <w:t>Héas-Moisan</w:t>
          </w:r>
          <w:proofErr w:type="spellEnd"/>
          <w:r w:rsidRPr="00D65647">
            <w:rPr>
              <w:lang w:val="en-US"/>
            </w:rPr>
            <w:t xml:space="preserve">, K., </w:t>
          </w:r>
          <w:proofErr w:type="spellStart"/>
          <w:r w:rsidRPr="00D65647">
            <w:rPr>
              <w:lang w:val="en-US"/>
            </w:rPr>
            <w:t>Léauté</w:t>
          </w:r>
          <w:proofErr w:type="spellEnd"/>
          <w:r w:rsidRPr="00D65647">
            <w:rPr>
              <w:lang w:val="en-US"/>
            </w:rPr>
            <w:t xml:space="preserve">, F., </w:t>
          </w:r>
          <w:proofErr w:type="spellStart"/>
          <w:r w:rsidRPr="00D65647">
            <w:rPr>
              <w:lang w:val="en-US"/>
            </w:rPr>
            <w:t>Munschy</w:t>
          </w:r>
          <w:proofErr w:type="spellEnd"/>
          <w:r w:rsidRPr="00D65647">
            <w:rPr>
              <w:lang w:val="en-US"/>
            </w:rPr>
            <w:t xml:space="preserve">, C., </w:t>
          </w:r>
          <w:proofErr w:type="spellStart"/>
          <w:r w:rsidRPr="00D65647">
            <w:rPr>
              <w:lang w:val="en-US"/>
            </w:rPr>
            <w:t>Tixier</w:t>
          </w:r>
          <w:proofErr w:type="spellEnd"/>
          <w:r w:rsidRPr="00D65647">
            <w:rPr>
              <w:lang w:val="en-US"/>
            </w:rPr>
            <w:t xml:space="preserve">, C., &amp; </w:t>
          </w:r>
          <w:proofErr w:type="spellStart"/>
          <w:r w:rsidRPr="00D65647">
            <w:rPr>
              <w:lang w:val="en-US"/>
            </w:rPr>
            <w:t>Tronczyński</w:t>
          </w:r>
          <w:proofErr w:type="spellEnd"/>
          <w:r w:rsidRPr="00D65647">
            <w:rPr>
              <w:lang w:val="en-US"/>
            </w:rPr>
            <w:t>, J. (2008). PCDD/F and PCB multi-media ambient concentrations, congener patterns and occurrence in a Mediterranean coastal lagoon (</w:t>
          </w:r>
          <w:proofErr w:type="spellStart"/>
          <w:r w:rsidRPr="00D65647">
            <w:rPr>
              <w:lang w:val="en-US"/>
            </w:rPr>
            <w:t>Etang</w:t>
          </w:r>
          <w:proofErr w:type="spellEnd"/>
          <w:r w:rsidRPr="00D65647">
            <w:rPr>
              <w:lang w:val="en-US"/>
            </w:rPr>
            <w:t xml:space="preserve"> de </w:t>
          </w:r>
          <w:proofErr w:type="spellStart"/>
          <w:r w:rsidRPr="00D65647">
            <w:rPr>
              <w:lang w:val="en-US"/>
            </w:rPr>
            <w:t>Thau</w:t>
          </w:r>
          <w:proofErr w:type="spellEnd"/>
          <w:r w:rsidRPr="00D65647">
            <w:rPr>
              <w:lang w:val="en-US"/>
            </w:rPr>
            <w:t xml:space="preserve">, France). </w:t>
          </w:r>
          <w:r w:rsidRPr="00D65647">
            <w:rPr>
              <w:i/>
              <w:iCs/>
              <w:lang w:val="en-US"/>
            </w:rPr>
            <w:t>Environmental Pollution</w:t>
          </w:r>
          <w:r w:rsidRPr="00D65647">
            <w:rPr>
              <w:lang w:val="en-US"/>
            </w:rPr>
            <w:t xml:space="preserve">, </w:t>
          </w:r>
          <w:r w:rsidRPr="00D65647">
            <w:rPr>
              <w:i/>
              <w:iCs/>
              <w:lang w:val="en-US"/>
            </w:rPr>
            <w:t>156</w:t>
          </w:r>
          <w:r w:rsidRPr="00D65647">
            <w:rPr>
              <w:lang w:val="en-US"/>
            </w:rPr>
            <w:t>(1), 123–135. https://doi.org/10.1016/J.ENVPOL.2007.12.019</w:t>
          </w:r>
        </w:p>
        <w:p w14:paraId="67056D3E" w14:textId="77777777" w:rsidR="00D65647" w:rsidRPr="00D65647" w:rsidRDefault="00D65647">
          <w:pPr>
            <w:autoSpaceDE w:val="0"/>
            <w:autoSpaceDN w:val="0"/>
            <w:ind w:hanging="480"/>
            <w:divId w:val="972172076"/>
            <w:rPr>
              <w:lang w:val="en-US"/>
            </w:rPr>
          </w:pPr>
          <w:r w:rsidRPr="00D65647">
            <w:rPr>
              <w:lang w:val="en-US"/>
            </w:rPr>
            <w:t xml:space="preserve">Chen, Z., Zhang, S., Lin, X., &amp; Li, X. (2020). Decomposition and reformation pathways of PCDD/Fs during thermal treatment of municipal solid waste incineration fly ash. </w:t>
          </w:r>
          <w:r w:rsidRPr="00D65647">
            <w:rPr>
              <w:i/>
              <w:iCs/>
              <w:lang w:val="en-US"/>
            </w:rPr>
            <w:t>Journal of Hazardous Materials</w:t>
          </w:r>
          <w:r w:rsidRPr="00D65647">
            <w:rPr>
              <w:lang w:val="en-US"/>
            </w:rPr>
            <w:t xml:space="preserve">, </w:t>
          </w:r>
          <w:r w:rsidRPr="00D65647">
            <w:rPr>
              <w:i/>
              <w:iCs/>
              <w:lang w:val="en-US"/>
            </w:rPr>
            <w:t>394</w:t>
          </w:r>
          <w:r w:rsidRPr="00D65647">
            <w:rPr>
              <w:lang w:val="en-US"/>
            </w:rPr>
            <w:t>, 122526.</w:t>
          </w:r>
        </w:p>
        <w:p w14:paraId="563CD8C9" w14:textId="77777777" w:rsidR="00D65647" w:rsidRPr="00D65647" w:rsidRDefault="00D65647">
          <w:pPr>
            <w:autoSpaceDE w:val="0"/>
            <w:autoSpaceDN w:val="0"/>
            <w:ind w:hanging="480"/>
            <w:divId w:val="1451241171"/>
            <w:rPr>
              <w:lang w:val="en-US"/>
            </w:rPr>
          </w:pPr>
          <w:proofErr w:type="spellStart"/>
          <w:r w:rsidRPr="00D65647">
            <w:rPr>
              <w:lang w:val="en-US"/>
            </w:rPr>
            <w:t>Cies̈lik</w:t>
          </w:r>
          <w:proofErr w:type="spellEnd"/>
          <w:r w:rsidRPr="00D65647">
            <w:rPr>
              <w:lang w:val="en-US"/>
            </w:rPr>
            <w:t xml:space="preserve">, B. M., </w:t>
          </w:r>
          <w:proofErr w:type="spellStart"/>
          <w:r w:rsidRPr="00D65647">
            <w:rPr>
              <w:lang w:val="en-US"/>
            </w:rPr>
            <w:t>Namies̈nik</w:t>
          </w:r>
          <w:proofErr w:type="spellEnd"/>
          <w:r w:rsidRPr="00D65647">
            <w:rPr>
              <w:lang w:val="en-US"/>
            </w:rPr>
            <w:t xml:space="preserve">, J., &amp; </w:t>
          </w:r>
          <w:proofErr w:type="spellStart"/>
          <w:r w:rsidRPr="00D65647">
            <w:rPr>
              <w:lang w:val="en-US"/>
            </w:rPr>
            <w:t>Konieczka</w:t>
          </w:r>
          <w:proofErr w:type="spellEnd"/>
          <w:r w:rsidRPr="00D65647">
            <w:rPr>
              <w:lang w:val="en-US"/>
            </w:rPr>
            <w:t xml:space="preserve">, P. (2015). Review of sewage sludge management: standards, </w:t>
          </w:r>
          <w:proofErr w:type="gramStart"/>
          <w:r w:rsidRPr="00D65647">
            <w:rPr>
              <w:lang w:val="en-US"/>
            </w:rPr>
            <w:t>regulations</w:t>
          </w:r>
          <w:proofErr w:type="gramEnd"/>
          <w:r w:rsidRPr="00D65647">
            <w:rPr>
              <w:lang w:val="en-US"/>
            </w:rPr>
            <w:t xml:space="preserve"> and analytical methods. </w:t>
          </w:r>
          <w:r w:rsidRPr="00D65647">
            <w:rPr>
              <w:i/>
              <w:iCs/>
              <w:lang w:val="en-US"/>
            </w:rPr>
            <w:t>Journal of Cleaner Production</w:t>
          </w:r>
          <w:r w:rsidRPr="00D65647">
            <w:rPr>
              <w:lang w:val="en-US"/>
            </w:rPr>
            <w:t xml:space="preserve">, </w:t>
          </w:r>
          <w:r w:rsidRPr="00D65647">
            <w:rPr>
              <w:i/>
              <w:iCs/>
              <w:lang w:val="en-US"/>
            </w:rPr>
            <w:t>90</w:t>
          </w:r>
          <w:r w:rsidRPr="00D65647">
            <w:rPr>
              <w:lang w:val="en-US"/>
            </w:rPr>
            <w:t>, 1–15. https://doi.org/10.1016/J.JCLEPRO.2014.11.031</w:t>
          </w:r>
        </w:p>
        <w:p w14:paraId="77557B1F" w14:textId="77777777" w:rsidR="00D65647" w:rsidRPr="00D65647" w:rsidRDefault="00D65647">
          <w:pPr>
            <w:autoSpaceDE w:val="0"/>
            <w:autoSpaceDN w:val="0"/>
            <w:ind w:hanging="480"/>
            <w:divId w:val="1493253094"/>
            <w:rPr>
              <w:lang w:val="en-US"/>
            </w:rPr>
          </w:pPr>
          <w:r w:rsidRPr="00D65647">
            <w:rPr>
              <w:lang w:val="en-US"/>
            </w:rPr>
            <w:t xml:space="preserve">Conesa, J. A., Font, R., </w:t>
          </w:r>
          <w:proofErr w:type="spellStart"/>
          <w:r w:rsidRPr="00D65647">
            <w:rPr>
              <w:lang w:val="en-US"/>
            </w:rPr>
            <w:t>Fullana</w:t>
          </w:r>
          <w:proofErr w:type="spellEnd"/>
          <w:r w:rsidRPr="00D65647">
            <w:rPr>
              <w:lang w:val="en-US"/>
            </w:rPr>
            <w:t>, A., Martin-</w:t>
          </w:r>
          <w:proofErr w:type="spellStart"/>
          <w:r w:rsidRPr="00D65647">
            <w:rPr>
              <w:lang w:val="en-US"/>
            </w:rPr>
            <w:t>Gullon</w:t>
          </w:r>
          <w:proofErr w:type="spellEnd"/>
          <w:r w:rsidRPr="00D65647">
            <w:rPr>
              <w:lang w:val="en-US"/>
            </w:rPr>
            <w:t xml:space="preserve">, I., </w:t>
          </w:r>
          <w:proofErr w:type="spellStart"/>
          <w:r w:rsidRPr="00D65647">
            <w:rPr>
              <w:lang w:val="en-US"/>
            </w:rPr>
            <w:t>Aracil</w:t>
          </w:r>
          <w:proofErr w:type="spellEnd"/>
          <w:r w:rsidRPr="00D65647">
            <w:rPr>
              <w:lang w:val="en-US"/>
            </w:rPr>
            <w:t xml:space="preserve">, I., </w:t>
          </w:r>
          <w:proofErr w:type="spellStart"/>
          <w:r w:rsidRPr="00D65647">
            <w:rPr>
              <w:lang w:val="en-US"/>
            </w:rPr>
            <w:t>Gálvez</w:t>
          </w:r>
          <w:proofErr w:type="spellEnd"/>
          <w:r w:rsidRPr="00D65647">
            <w:rPr>
              <w:lang w:val="en-US"/>
            </w:rPr>
            <w:t xml:space="preserve">, A., </w:t>
          </w:r>
          <w:proofErr w:type="spellStart"/>
          <w:r w:rsidRPr="00D65647">
            <w:rPr>
              <w:lang w:val="en-US"/>
            </w:rPr>
            <w:t>Moltó</w:t>
          </w:r>
          <w:proofErr w:type="spellEnd"/>
          <w:r w:rsidRPr="00D65647">
            <w:rPr>
              <w:lang w:val="en-US"/>
            </w:rPr>
            <w:t xml:space="preserve">, J., &amp; Gómez-Rico, M. F. (2009). Comparison between emissions from </w:t>
          </w:r>
          <w:proofErr w:type="gramStart"/>
          <w:r w:rsidRPr="00D65647">
            <w:rPr>
              <w:lang w:val="en-US"/>
            </w:rPr>
            <w:t>the pyrolysis</w:t>
          </w:r>
          <w:proofErr w:type="gramEnd"/>
          <w:r w:rsidRPr="00D65647">
            <w:rPr>
              <w:lang w:val="en-US"/>
            </w:rPr>
            <w:t xml:space="preserve"> and combustion of different wastes. </w:t>
          </w:r>
          <w:r w:rsidRPr="00D65647">
            <w:rPr>
              <w:i/>
              <w:iCs/>
              <w:lang w:val="en-US"/>
            </w:rPr>
            <w:t>Journal of Analytical and Applied Pyrolysis</w:t>
          </w:r>
          <w:r w:rsidRPr="00D65647">
            <w:rPr>
              <w:lang w:val="en-US"/>
            </w:rPr>
            <w:t xml:space="preserve">, </w:t>
          </w:r>
          <w:r w:rsidRPr="00D65647">
            <w:rPr>
              <w:i/>
              <w:iCs/>
              <w:lang w:val="en-US"/>
            </w:rPr>
            <w:t>84</w:t>
          </w:r>
          <w:r w:rsidRPr="00D65647">
            <w:rPr>
              <w:lang w:val="en-US"/>
            </w:rPr>
            <w:t>(1), 95–102.</w:t>
          </w:r>
        </w:p>
        <w:p w14:paraId="256147E1" w14:textId="77777777" w:rsidR="00D65647" w:rsidRPr="00D65647" w:rsidRDefault="00D65647">
          <w:pPr>
            <w:autoSpaceDE w:val="0"/>
            <w:autoSpaceDN w:val="0"/>
            <w:ind w:hanging="480"/>
            <w:divId w:val="2052223460"/>
            <w:rPr>
              <w:lang w:val="en-US"/>
            </w:rPr>
          </w:pPr>
          <w:r w:rsidRPr="00D65647">
            <w:rPr>
              <w:lang w:val="en-US"/>
            </w:rPr>
            <w:t xml:space="preserve">Cornelissen, G., </w:t>
          </w:r>
          <w:proofErr w:type="spellStart"/>
          <w:r w:rsidRPr="00D65647">
            <w:rPr>
              <w:lang w:val="en-US"/>
            </w:rPr>
            <w:t>Amstaetter</w:t>
          </w:r>
          <w:proofErr w:type="spellEnd"/>
          <w:r w:rsidRPr="00D65647">
            <w:rPr>
              <w:lang w:val="en-US"/>
            </w:rPr>
            <w:t xml:space="preserve">, K., Hauge, A., </w:t>
          </w:r>
          <w:proofErr w:type="spellStart"/>
          <w:r w:rsidRPr="00D65647">
            <w:rPr>
              <w:lang w:val="en-US"/>
            </w:rPr>
            <w:t>Schaanning</w:t>
          </w:r>
          <w:proofErr w:type="spellEnd"/>
          <w:r w:rsidRPr="00D65647">
            <w:rPr>
              <w:lang w:val="en-US"/>
            </w:rPr>
            <w:t xml:space="preserve">, M., </w:t>
          </w:r>
          <w:proofErr w:type="spellStart"/>
          <w:r w:rsidRPr="00D65647">
            <w:rPr>
              <w:lang w:val="en-US"/>
            </w:rPr>
            <w:t>Beylich</w:t>
          </w:r>
          <w:proofErr w:type="spellEnd"/>
          <w:r w:rsidRPr="00D65647">
            <w:rPr>
              <w:lang w:val="en-US"/>
            </w:rPr>
            <w:t xml:space="preserve">, B., S. Gunnarsson, J., D. </w:t>
          </w:r>
          <w:proofErr w:type="spellStart"/>
          <w:r w:rsidRPr="00D65647">
            <w:rPr>
              <w:lang w:val="en-US"/>
            </w:rPr>
            <w:t>Breedveld</w:t>
          </w:r>
          <w:proofErr w:type="spellEnd"/>
          <w:r w:rsidRPr="00D65647">
            <w:rPr>
              <w:lang w:val="en-US"/>
            </w:rPr>
            <w:t xml:space="preserve">, G., M.P. Oen, A., &amp; Eek, E. (2012). Large-Scale Field Study on Thin-Layer Capping of Marine PCDD/F-Contaminated Sediments in </w:t>
          </w:r>
          <w:proofErr w:type="spellStart"/>
          <w:r w:rsidRPr="00D65647">
            <w:rPr>
              <w:lang w:val="en-US"/>
            </w:rPr>
            <w:t>Grenlandfjords</w:t>
          </w:r>
          <w:proofErr w:type="spellEnd"/>
          <w:r w:rsidRPr="00D65647">
            <w:rPr>
              <w:lang w:val="en-US"/>
            </w:rPr>
            <w:t xml:space="preserve">, Norway: Physicochemical Effects. </w:t>
          </w:r>
          <w:r w:rsidRPr="00D65647">
            <w:rPr>
              <w:i/>
              <w:iCs/>
              <w:lang w:val="en-US"/>
            </w:rPr>
            <w:t>Environmental Science &amp;amp; Technology</w:t>
          </w:r>
          <w:r w:rsidRPr="00D65647">
            <w:rPr>
              <w:lang w:val="en-US"/>
            </w:rPr>
            <w:t xml:space="preserve">, </w:t>
          </w:r>
          <w:r w:rsidRPr="00D65647">
            <w:rPr>
              <w:i/>
              <w:iCs/>
              <w:lang w:val="en-US"/>
            </w:rPr>
            <w:t>46</w:t>
          </w:r>
          <w:r w:rsidRPr="00D65647">
            <w:rPr>
              <w:lang w:val="en-US"/>
            </w:rPr>
            <w:t>(21), 12030–12037. https://doi.org/10.1021/es302431u</w:t>
          </w:r>
        </w:p>
        <w:p w14:paraId="200F40B5" w14:textId="77777777" w:rsidR="00D65647" w:rsidRPr="00D65647" w:rsidRDefault="00D65647">
          <w:pPr>
            <w:autoSpaceDE w:val="0"/>
            <w:autoSpaceDN w:val="0"/>
            <w:ind w:hanging="480"/>
            <w:divId w:val="1913196987"/>
            <w:rPr>
              <w:lang w:val="en-US"/>
            </w:rPr>
          </w:pPr>
          <w:r w:rsidRPr="00D65647">
            <w:rPr>
              <w:lang w:val="en-US"/>
            </w:rPr>
            <w:t xml:space="preserve">Cornelissen, G., Cousins, I. T., </w:t>
          </w:r>
          <w:proofErr w:type="spellStart"/>
          <w:r w:rsidRPr="00D65647">
            <w:rPr>
              <w:lang w:val="en-US"/>
            </w:rPr>
            <w:t>Wiberg</w:t>
          </w:r>
          <w:proofErr w:type="spellEnd"/>
          <w:r w:rsidRPr="00D65647">
            <w:rPr>
              <w:lang w:val="en-US"/>
            </w:rPr>
            <w:t xml:space="preserve">, K., </w:t>
          </w:r>
          <w:proofErr w:type="spellStart"/>
          <w:r w:rsidRPr="00D65647">
            <w:rPr>
              <w:lang w:val="en-US"/>
            </w:rPr>
            <w:t>Tysklind</w:t>
          </w:r>
          <w:proofErr w:type="spellEnd"/>
          <w:r w:rsidRPr="00D65647">
            <w:rPr>
              <w:lang w:val="en-US"/>
            </w:rPr>
            <w:t xml:space="preserve">, M., </w:t>
          </w:r>
          <w:proofErr w:type="spellStart"/>
          <w:r w:rsidRPr="00D65647">
            <w:rPr>
              <w:lang w:val="en-US"/>
            </w:rPr>
            <w:t>Holmström</w:t>
          </w:r>
          <w:proofErr w:type="spellEnd"/>
          <w:r w:rsidRPr="00D65647">
            <w:rPr>
              <w:lang w:val="en-US"/>
            </w:rPr>
            <w:t xml:space="preserve">, H., &amp; Broman, D. (2008). Black carbon-dominated PCDD/Fs sorption to soils at a former wood impregnation site. </w:t>
          </w:r>
          <w:r w:rsidRPr="00D65647">
            <w:rPr>
              <w:i/>
              <w:iCs/>
              <w:lang w:val="en-US"/>
            </w:rPr>
            <w:t>Chemosphere</w:t>
          </w:r>
          <w:r w:rsidRPr="00D65647">
            <w:rPr>
              <w:lang w:val="en-US"/>
            </w:rPr>
            <w:t xml:space="preserve">, </w:t>
          </w:r>
          <w:r w:rsidRPr="00D65647">
            <w:rPr>
              <w:i/>
              <w:iCs/>
              <w:lang w:val="en-US"/>
            </w:rPr>
            <w:t>72</w:t>
          </w:r>
          <w:r w:rsidRPr="00D65647">
            <w:rPr>
              <w:lang w:val="en-US"/>
            </w:rPr>
            <w:t>(10), 1455–1461.</w:t>
          </w:r>
        </w:p>
        <w:p w14:paraId="04321B8D" w14:textId="77777777" w:rsidR="00D65647" w:rsidRPr="00D65647" w:rsidRDefault="00D65647">
          <w:pPr>
            <w:autoSpaceDE w:val="0"/>
            <w:autoSpaceDN w:val="0"/>
            <w:ind w:hanging="480"/>
            <w:divId w:val="833109470"/>
            <w:rPr>
              <w:lang w:val="en-US"/>
            </w:rPr>
          </w:pPr>
          <w:r w:rsidRPr="00D65647">
            <w:rPr>
              <w:lang w:val="en-US"/>
            </w:rPr>
            <w:t xml:space="preserve">Cornelissen, G., Gustafsson, Ö., </w:t>
          </w:r>
          <w:proofErr w:type="spellStart"/>
          <w:r w:rsidRPr="00D65647">
            <w:rPr>
              <w:lang w:val="en-US"/>
            </w:rPr>
            <w:t>Bucheli</w:t>
          </w:r>
          <w:proofErr w:type="spellEnd"/>
          <w:r w:rsidRPr="00D65647">
            <w:rPr>
              <w:lang w:val="en-US"/>
            </w:rPr>
            <w:t xml:space="preserve">, T. D., Jonker, M. T. O., </w:t>
          </w:r>
          <w:proofErr w:type="spellStart"/>
          <w:r w:rsidRPr="00D65647">
            <w:rPr>
              <w:lang w:val="en-US"/>
            </w:rPr>
            <w:t>Koelmans</w:t>
          </w:r>
          <w:proofErr w:type="spellEnd"/>
          <w:r w:rsidRPr="00D65647">
            <w:rPr>
              <w:lang w:val="en-US"/>
            </w:rPr>
            <w:t xml:space="preserve">, A. A., &amp; Van </w:t>
          </w:r>
          <w:proofErr w:type="spellStart"/>
          <w:r w:rsidRPr="00D65647">
            <w:rPr>
              <w:lang w:val="en-US"/>
            </w:rPr>
            <w:t>Noort</w:t>
          </w:r>
          <w:proofErr w:type="spellEnd"/>
          <w:r w:rsidRPr="00D65647">
            <w:rPr>
              <w:lang w:val="en-US"/>
            </w:rPr>
            <w:t xml:space="preserve">, P. C. M. (2005). Extensive sorption of organic compounds to black carbon, coal, and kerogen in sediments and soils: Mechanisms and consequences for distribution, bioaccumulation, and biodegradation. In </w:t>
          </w:r>
          <w:r w:rsidRPr="00D65647">
            <w:rPr>
              <w:i/>
              <w:iCs/>
              <w:lang w:val="en-US"/>
            </w:rPr>
            <w:t>Environmental Science and Technology</w:t>
          </w:r>
          <w:r w:rsidRPr="00D65647">
            <w:rPr>
              <w:lang w:val="en-US"/>
            </w:rPr>
            <w:t xml:space="preserve"> (Vol. 39, Issue 18, pp. 6881–6895). https://doi.org/10.1021/es050191b</w:t>
          </w:r>
        </w:p>
        <w:p w14:paraId="1157A1C1" w14:textId="77777777" w:rsidR="00D65647" w:rsidRPr="00D65647" w:rsidRDefault="00D65647">
          <w:pPr>
            <w:autoSpaceDE w:val="0"/>
            <w:autoSpaceDN w:val="0"/>
            <w:ind w:hanging="480"/>
            <w:divId w:val="272053216"/>
            <w:rPr>
              <w:lang w:val="en-US"/>
            </w:rPr>
          </w:pPr>
          <w:r w:rsidRPr="00D65647">
            <w:rPr>
              <w:lang w:val="en-US"/>
            </w:rPr>
            <w:t xml:space="preserve">EBC. (2022). European Biochar Certificate - Guidelines for </w:t>
          </w:r>
          <w:proofErr w:type="gramStart"/>
          <w:r w:rsidRPr="00D65647">
            <w:rPr>
              <w:lang w:val="en-US"/>
            </w:rPr>
            <w:t>a Sustainable</w:t>
          </w:r>
          <w:proofErr w:type="gramEnd"/>
          <w:r w:rsidRPr="00D65647">
            <w:rPr>
              <w:lang w:val="en-US"/>
            </w:rPr>
            <w:t xml:space="preserve"> Production of Biochar. </w:t>
          </w:r>
          <w:r w:rsidRPr="00D65647">
            <w:rPr>
              <w:i/>
              <w:iCs/>
              <w:lang w:val="en-US"/>
            </w:rPr>
            <w:t>Carbon Standards International (CSI), Frick, Switzerland</w:t>
          </w:r>
          <w:r w:rsidRPr="00D65647">
            <w:rPr>
              <w:lang w:val="en-US"/>
            </w:rPr>
            <w:t xml:space="preserve">, </w:t>
          </w:r>
          <w:r w:rsidRPr="00D65647">
            <w:rPr>
              <w:i/>
              <w:iCs/>
              <w:lang w:val="en-US"/>
            </w:rPr>
            <w:t>10.2</w:t>
          </w:r>
          <w:r w:rsidRPr="00D65647">
            <w:rPr>
              <w:lang w:val="en-US"/>
            </w:rPr>
            <w:t>.</w:t>
          </w:r>
        </w:p>
        <w:p w14:paraId="69E51F0F" w14:textId="77777777" w:rsidR="00D65647" w:rsidRPr="00D65647" w:rsidRDefault="00D65647">
          <w:pPr>
            <w:autoSpaceDE w:val="0"/>
            <w:autoSpaceDN w:val="0"/>
            <w:ind w:hanging="480"/>
            <w:divId w:val="579604948"/>
            <w:rPr>
              <w:lang w:val="en-US"/>
            </w:rPr>
          </w:pPr>
          <w:proofErr w:type="spellStart"/>
          <w:r w:rsidRPr="00D65647">
            <w:rPr>
              <w:lang w:val="en-US"/>
            </w:rPr>
            <w:t>Eljarrat</w:t>
          </w:r>
          <w:proofErr w:type="spellEnd"/>
          <w:r w:rsidRPr="00D65647">
            <w:rPr>
              <w:lang w:val="en-US"/>
            </w:rPr>
            <w:t xml:space="preserve">, E., &amp; Barceló, D. (2003). Priority lists for persistent organic pollutants and emerging contaminants based on their relative toxic potency in environmental samples. </w:t>
          </w:r>
          <w:proofErr w:type="spellStart"/>
          <w:r w:rsidRPr="00D65647">
            <w:rPr>
              <w:i/>
              <w:iCs/>
              <w:lang w:val="en-US"/>
            </w:rPr>
            <w:t>TrAC</w:t>
          </w:r>
          <w:proofErr w:type="spellEnd"/>
          <w:r w:rsidRPr="00D65647">
            <w:rPr>
              <w:i/>
              <w:iCs/>
              <w:lang w:val="en-US"/>
            </w:rPr>
            <w:t xml:space="preserve"> Trends in Analytical Chemistry</w:t>
          </w:r>
          <w:r w:rsidRPr="00D65647">
            <w:rPr>
              <w:lang w:val="en-US"/>
            </w:rPr>
            <w:t xml:space="preserve">, </w:t>
          </w:r>
          <w:r w:rsidRPr="00D65647">
            <w:rPr>
              <w:i/>
              <w:iCs/>
              <w:lang w:val="en-US"/>
            </w:rPr>
            <w:t>22</w:t>
          </w:r>
          <w:r w:rsidRPr="00D65647">
            <w:rPr>
              <w:lang w:val="en-US"/>
            </w:rPr>
            <w:t>(10), 655–665. https://doi.org/10.1016/S0165-9936(03)01001-X</w:t>
          </w:r>
        </w:p>
        <w:p w14:paraId="15E57A43" w14:textId="77777777" w:rsidR="00D65647" w:rsidRPr="00D65647" w:rsidRDefault="00D65647">
          <w:pPr>
            <w:autoSpaceDE w:val="0"/>
            <w:autoSpaceDN w:val="0"/>
            <w:ind w:hanging="480"/>
            <w:divId w:val="291710641"/>
            <w:rPr>
              <w:lang w:val="en-US"/>
            </w:rPr>
          </w:pPr>
          <w:r w:rsidRPr="00D65647">
            <w:rPr>
              <w:lang w:val="en-US"/>
            </w:rPr>
            <w:t xml:space="preserve">European Commission. (2014). Commission Regulation (EU) No 1357/2014 of 18 December 2014 replacing Annex III to Directive 2008/98/EC of the European Parliament and of the Council on waste and repealing certain Directives Text with EEA relevance. </w:t>
          </w:r>
          <w:r w:rsidRPr="00D65647">
            <w:rPr>
              <w:i/>
              <w:iCs/>
              <w:lang w:val="en-US"/>
            </w:rPr>
            <w:t>Official Journal of the European Union</w:t>
          </w:r>
          <w:r w:rsidRPr="00D65647">
            <w:rPr>
              <w:lang w:val="en-US"/>
            </w:rPr>
            <w:t>.</w:t>
          </w:r>
        </w:p>
        <w:p w14:paraId="1F9020D4" w14:textId="77777777" w:rsidR="00D65647" w:rsidRPr="00D65647" w:rsidRDefault="00D65647">
          <w:pPr>
            <w:autoSpaceDE w:val="0"/>
            <w:autoSpaceDN w:val="0"/>
            <w:ind w:hanging="480"/>
            <w:divId w:val="1882089951"/>
            <w:rPr>
              <w:lang w:val="en-US"/>
            </w:rPr>
          </w:pPr>
          <w:proofErr w:type="spellStart"/>
          <w:r w:rsidRPr="00D65647">
            <w:rPr>
              <w:lang w:val="en-US"/>
            </w:rPr>
            <w:t>Evangelopoulos</w:t>
          </w:r>
          <w:proofErr w:type="spellEnd"/>
          <w:r w:rsidRPr="00D65647">
            <w:rPr>
              <w:lang w:val="en-US"/>
            </w:rPr>
            <w:t xml:space="preserve">, P., </w:t>
          </w:r>
          <w:proofErr w:type="spellStart"/>
          <w:r w:rsidRPr="00D65647">
            <w:rPr>
              <w:lang w:val="en-US"/>
            </w:rPr>
            <w:t>Kantarelis</w:t>
          </w:r>
          <w:proofErr w:type="spellEnd"/>
          <w:r w:rsidRPr="00D65647">
            <w:rPr>
              <w:lang w:val="en-US"/>
            </w:rPr>
            <w:t>, E., &amp; Yang, W. (2015). Investigation of the thermal decomposition of printed circuit boards (PCBs) via thermogravimetric analysis (TGA) and analytical pyrolysis (</w:t>
          </w:r>
          <w:proofErr w:type="spellStart"/>
          <w:r w:rsidRPr="00D65647">
            <w:rPr>
              <w:lang w:val="en-US"/>
            </w:rPr>
            <w:t>Py</w:t>
          </w:r>
          <w:proofErr w:type="spellEnd"/>
          <w:r w:rsidRPr="00D65647">
            <w:rPr>
              <w:lang w:val="en-US"/>
            </w:rPr>
            <w:t xml:space="preserve">–GC/MS). </w:t>
          </w:r>
          <w:r w:rsidRPr="00D65647">
            <w:rPr>
              <w:i/>
              <w:iCs/>
              <w:lang w:val="en-US"/>
            </w:rPr>
            <w:t>Journal of Analytical and Applied Pyrolysis</w:t>
          </w:r>
          <w:r w:rsidRPr="00D65647">
            <w:rPr>
              <w:lang w:val="en-US"/>
            </w:rPr>
            <w:t xml:space="preserve">, </w:t>
          </w:r>
          <w:r w:rsidRPr="00D65647">
            <w:rPr>
              <w:i/>
              <w:iCs/>
              <w:lang w:val="en-US"/>
            </w:rPr>
            <w:t>115</w:t>
          </w:r>
          <w:r w:rsidRPr="00D65647">
            <w:rPr>
              <w:lang w:val="en-US"/>
            </w:rPr>
            <w:t>, 337–343.</w:t>
          </w:r>
        </w:p>
        <w:p w14:paraId="7748193D" w14:textId="77777777" w:rsidR="00D65647" w:rsidRPr="00D65647" w:rsidRDefault="00D65647">
          <w:pPr>
            <w:autoSpaceDE w:val="0"/>
            <w:autoSpaceDN w:val="0"/>
            <w:ind w:hanging="480"/>
            <w:divId w:val="1100488362"/>
            <w:rPr>
              <w:lang w:val="en-US"/>
            </w:rPr>
          </w:pPr>
          <w:r w:rsidRPr="00D65647">
            <w:rPr>
              <w:lang w:val="en-US"/>
            </w:rPr>
            <w:t xml:space="preserve">Guo, L., Zhang, B., Xiao, K., Zhang, Q., &amp; Zheng, M. (2009). Levels and distributions of polychlorinated biphenyls in sewage sludge of urban wastewater treatment plants. </w:t>
          </w:r>
          <w:r w:rsidRPr="00D65647">
            <w:rPr>
              <w:i/>
              <w:iCs/>
              <w:lang w:val="en-US"/>
            </w:rPr>
            <w:t>Journal of Environmental Sciences</w:t>
          </w:r>
          <w:r w:rsidRPr="00D65647">
            <w:rPr>
              <w:lang w:val="en-US"/>
            </w:rPr>
            <w:t xml:space="preserve">, </w:t>
          </w:r>
          <w:r w:rsidRPr="00D65647">
            <w:rPr>
              <w:i/>
              <w:iCs/>
              <w:lang w:val="en-US"/>
            </w:rPr>
            <w:t>21</w:t>
          </w:r>
          <w:r w:rsidRPr="00D65647">
            <w:rPr>
              <w:lang w:val="en-US"/>
            </w:rPr>
            <w:t>(4), 468–473. https://doi.org/10.1016/S1001-0742(08)62293-7</w:t>
          </w:r>
        </w:p>
        <w:p w14:paraId="23FD2A27" w14:textId="77777777" w:rsidR="00D65647" w:rsidRPr="00D65647" w:rsidRDefault="00D65647">
          <w:pPr>
            <w:autoSpaceDE w:val="0"/>
            <w:autoSpaceDN w:val="0"/>
            <w:ind w:hanging="480"/>
            <w:divId w:val="1841189756"/>
            <w:rPr>
              <w:lang w:val="en-US"/>
            </w:rPr>
          </w:pPr>
          <w:r w:rsidRPr="00D65647">
            <w:rPr>
              <w:lang w:val="en-US"/>
            </w:rPr>
            <w:t xml:space="preserve">Hale, S. E., Lehmann, J., Rutherford, D., Zimmerman, A. R., Bachmann, R. T., </w:t>
          </w:r>
          <w:proofErr w:type="spellStart"/>
          <w:r w:rsidRPr="00D65647">
            <w:rPr>
              <w:lang w:val="en-US"/>
            </w:rPr>
            <w:t>Shitumbanuma</w:t>
          </w:r>
          <w:proofErr w:type="spellEnd"/>
          <w:r w:rsidRPr="00D65647">
            <w:rPr>
              <w:lang w:val="en-US"/>
            </w:rPr>
            <w:t xml:space="preserve">, V., O’Toole, A., Sundqvist, K. L., Arp, H. P. H., &amp; Cornelissen, G. (2012). Quantifying the total and bioavailable polycyclic aromatic hydrocarbons and dioxins in biochars. </w:t>
          </w:r>
          <w:r w:rsidRPr="00D65647">
            <w:rPr>
              <w:i/>
              <w:iCs/>
              <w:lang w:val="en-US"/>
            </w:rPr>
            <w:t>Environmental Science &amp; Technology</w:t>
          </w:r>
          <w:r w:rsidRPr="00D65647">
            <w:rPr>
              <w:lang w:val="en-US"/>
            </w:rPr>
            <w:t xml:space="preserve">, </w:t>
          </w:r>
          <w:r w:rsidRPr="00D65647">
            <w:rPr>
              <w:i/>
              <w:iCs/>
              <w:lang w:val="en-US"/>
            </w:rPr>
            <w:t>46</w:t>
          </w:r>
          <w:r w:rsidRPr="00D65647">
            <w:rPr>
              <w:lang w:val="en-US"/>
            </w:rPr>
            <w:t>(5), 2830–2838.</w:t>
          </w:r>
        </w:p>
        <w:p w14:paraId="4246F0B6" w14:textId="77777777" w:rsidR="00D65647" w:rsidRPr="00D65647" w:rsidRDefault="00D65647">
          <w:pPr>
            <w:autoSpaceDE w:val="0"/>
            <w:autoSpaceDN w:val="0"/>
            <w:ind w:hanging="480"/>
            <w:divId w:val="1518541233"/>
            <w:rPr>
              <w:lang w:val="en-US"/>
            </w:rPr>
          </w:pPr>
          <w:r w:rsidRPr="00D65647">
            <w:rPr>
              <w:lang w:val="en-US"/>
            </w:rPr>
            <w:t xml:space="preserve">Hale, S., Hanley, K., Lehmann, J., Zimmerman, A., &amp; Cornelissen, G. (2011). Effects of chemical, biological, and physical aging as well as soil addition on the sorption of pyrene to activated carbon and biochar. </w:t>
          </w:r>
          <w:r w:rsidRPr="00D65647">
            <w:rPr>
              <w:i/>
              <w:iCs/>
              <w:lang w:val="en-US"/>
            </w:rPr>
            <w:t>Environmental Science and Technology</w:t>
          </w:r>
          <w:r w:rsidRPr="00D65647">
            <w:rPr>
              <w:lang w:val="en-US"/>
            </w:rPr>
            <w:t xml:space="preserve">, </w:t>
          </w:r>
          <w:r w:rsidRPr="00D65647">
            <w:rPr>
              <w:i/>
              <w:iCs/>
              <w:lang w:val="en-US"/>
            </w:rPr>
            <w:t>45</w:t>
          </w:r>
          <w:r w:rsidRPr="00D65647">
            <w:rPr>
              <w:lang w:val="en-US"/>
            </w:rPr>
            <w:t>(24), 10445–10453. https://doi.org/10.1021/es202970x</w:t>
          </w:r>
        </w:p>
        <w:p w14:paraId="368D4817" w14:textId="77777777" w:rsidR="00D65647" w:rsidRPr="00D65647" w:rsidRDefault="00D65647">
          <w:pPr>
            <w:autoSpaceDE w:val="0"/>
            <w:autoSpaceDN w:val="0"/>
            <w:ind w:hanging="480"/>
            <w:divId w:val="690498099"/>
            <w:rPr>
              <w:lang w:val="en-US"/>
            </w:rPr>
          </w:pPr>
          <w:r w:rsidRPr="00D65647">
            <w:rPr>
              <w:lang w:val="en-US"/>
            </w:rPr>
            <w:t xml:space="preserve">Horii, Y., Ok, G., Ohura, T., &amp; Kannan, K. (2008). Occurrence and profiles of chlorinated and brominated polycyclic aromatic hydrocarbons in waste incinerators. </w:t>
          </w:r>
          <w:r w:rsidRPr="00D65647">
            <w:rPr>
              <w:i/>
              <w:iCs/>
              <w:lang w:val="en-US"/>
            </w:rPr>
            <w:t>Environmental Science &amp; Technology</w:t>
          </w:r>
          <w:r w:rsidRPr="00D65647">
            <w:rPr>
              <w:lang w:val="en-US"/>
            </w:rPr>
            <w:t xml:space="preserve">, </w:t>
          </w:r>
          <w:r w:rsidRPr="00D65647">
            <w:rPr>
              <w:i/>
              <w:iCs/>
              <w:lang w:val="en-US"/>
            </w:rPr>
            <w:t>42</w:t>
          </w:r>
          <w:r w:rsidRPr="00D65647">
            <w:rPr>
              <w:lang w:val="en-US"/>
            </w:rPr>
            <w:t>(6), 1904–1909.</w:t>
          </w:r>
        </w:p>
        <w:p w14:paraId="65136941" w14:textId="77777777" w:rsidR="00D65647" w:rsidRPr="00D65647" w:rsidRDefault="00D65647">
          <w:pPr>
            <w:autoSpaceDE w:val="0"/>
            <w:autoSpaceDN w:val="0"/>
            <w:ind w:hanging="480"/>
            <w:divId w:val="227690414"/>
            <w:rPr>
              <w:lang w:val="en-US"/>
            </w:rPr>
          </w:pPr>
          <w:r w:rsidRPr="00D65647">
            <w:rPr>
              <w:lang w:val="en-US"/>
            </w:rPr>
            <w:t xml:space="preserve">Hsu, Y. C., Chang, S. H., &amp; Chang, M. B. (2021). Emissions of PAHs, PCDD/Fs, dl-PCBs, chlorophenols and chlorobenzenes from municipal waste incinerator cofiring industrial waste. </w:t>
          </w:r>
          <w:r w:rsidRPr="00D65647">
            <w:rPr>
              <w:i/>
              <w:iCs/>
              <w:lang w:val="en-US"/>
            </w:rPr>
            <w:t>Chemosphere</w:t>
          </w:r>
          <w:r w:rsidRPr="00D65647">
            <w:rPr>
              <w:lang w:val="en-US"/>
            </w:rPr>
            <w:t xml:space="preserve">, </w:t>
          </w:r>
          <w:r w:rsidRPr="00D65647">
            <w:rPr>
              <w:i/>
              <w:iCs/>
              <w:lang w:val="en-US"/>
            </w:rPr>
            <w:t>280</w:t>
          </w:r>
          <w:r w:rsidRPr="00D65647">
            <w:rPr>
              <w:lang w:val="en-US"/>
            </w:rPr>
            <w:t>, 130645. https://doi.org/10.1016/J.CHEMOSPHERE.2021.130645</w:t>
          </w:r>
        </w:p>
        <w:p w14:paraId="34B9C6B8" w14:textId="77777777" w:rsidR="00D65647" w:rsidRPr="00D65647" w:rsidRDefault="00D65647">
          <w:pPr>
            <w:autoSpaceDE w:val="0"/>
            <w:autoSpaceDN w:val="0"/>
            <w:ind w:hanging="480"/>
            <w:divId w:val="2015643928"/>
            <w:rPr>
              <w:lang w:val="en-US"/>
            </w:rPr>
          </w:pPr>
          <w:r w:rsidRPr="00D65647">
            <w:rPr>
              <w:lang w:val="en-US"/>
            </w:rPr>
            <w:t xml:space="preserve">Hu, Z., Nomura, N., Kong, H., </w:t>
          </w:r>
          <w:proofErr w:type="spellStart"/>
          <w:r w:rsidRPr="00D65647">
            <w:rPr>
              <w:lang w:val="en-US"/>
            </w:rPr>
            <w:t>Wijesekara</w:t>
          </w:r>
          <w:proofErr w:type="spellEnd"/>
          <w:r w:rsidRPr="00D65647">
            <w:rPr>
              <w:lang w:val="en-US"/>
            </w:rPr>
            <w:t xml:space="preserve">, S., &amp; Matsumura, M. (2007). Changes in Chlorinated Organic Pollutants and Heavy Metal Content of Sediments during Pyrolysis (7 pp). </w:t>
          </w:r>
          <w:r w:rsidRPr="00D65647">
            <w:rPr>
              <w:i/>
              <w:iCs/>
              <w:lang w:val="en-US"/>
            </w:rPr>
            <w:t>Environmental Science and Pollution Research-International</w:t>
          </w:r>
          <w:r w:rsidRPr="00D65647">
            <w:rPr>
              <w:lang w:val="en-US"/>
            </w:rPr>
            <w:t xml:space="preserve">, </w:t>
          </w:r>
          <w:r w:rsidRPr="00D65647">
            <w:rPr>
              <w:i/>
              <w:iCs/>
              <w:lang w:val="en-US"/>
            </w:rPr>
            <w:t>14</w:t>
          </w:r>
          <w:r w:rsidRPr="00D65647">
            <w:rPr>
              <w:lang w:val="en-US"/>
            </w:rPr>
            <w:t>, 12–18.</w:t>
          </w:r>
        </w:p>
        <w:p w14:paraId="56094E18" w14:textId="77777777" w:rsidR="00D65647" w:rsidRPr="00D65647" w:rsidRDefault="00D65647">
          <w:pPr>
            <w:autoSpaceDE w:val="0"/>
            <w:autoSpaceDN w:val="0"/>
            <w:ind w:hanging="480"/>
            <w:divId w:val="1287421867"/>
            <w:rPr>
              <w:lang w:val="en-US"/>
            </w:rPr>
          </w:pPr>
          <w:r w:rsidRPr="00D65647">
            <w:rPr>
              <w:lang w:val="en-US"/>
            </w:rPr>
            <w:t xml:space="preserve">Huygens, D., </w:t>
          </w:r>
          <w:proofErr w:type="spellStart"/>
          <w:r w:rsidRPr="00D65647">
            <w:rPr>
              <w:lang w:val="en-US"/>
            </w:rPr>
            <w:t>Saveyn</w:t>
          </w:r>
          <w:proofErr w:type="spellEnd"/>
          <w:r w:rsidRPr="00D65647">
            <w:rPr>
              <w:lang w:val="en-US"/>
            </w:rPr>
            <w:t xml:space="preserve">, H., </w:t>
          </w:r>
          <w:proofErr w:type="spellStart"/>
          <w:r w:rsidRPr="00D65647">
            <w:rPr>
              <w:lang w:val="en-US"/>
            </w:rPr>
            <w:t>Tonini</w:t>
          </w:r>
          <w:proofErr w:type="spellEnd"/>
          <w:r w:rsidRPr="00D65647">
            <w:rPr>
              <w:lang w:val="en-US"/>
            </w:rPr>
            <w:t xml:space="preserve">, D., Eder, P., &amp; Delgado Sancho, L. (2019). Technical proposals for selected new </w:t>
          </w:r>
          <w:proofErr w:type="spellStart"/>
          <w:r w:rsidRPr="00D65647">
            <w:rPr>
              <w:lang w:val="en-US"/>
            </w:rPr>
            <w:t>fertilising</w:t>
          </w:r>
          <w:proofErr w:type="spellEnd"/>
          <w:r w:rsidRPr="00D65647">
            <w:rPr>
              <w:lang w:val="en-US"/>
            </w:rPr>
            <w:t xml:space="preserve"> materials under the </w:t>
          </w:r>
          <w:proofErr w:type="spellStart"/>
          <w:r w:rsidRPr="00D65647">
            <w:rPr>
              <w:lang w:val="en-US"/>
            </w:rPr>
            <w:t>Fertilising</w:t>
          </w:r>
          <w:proofErr w:type="spellEnd"/>
          <w:r w:rsidRPr="00D65647">
            <w:rPr>
              <w:lang w:val="en-US"/>
            </w:rPr>
            <w:t xml:space="preserve"> Products Regulation (Regulation (EU) 2019/1009). </w:t>
          </w:r>
          <w:proofErr w:type="spellStart"/>
          <w:r w:rsidRPr="00D65647">
            <w:rPr>
              <w:i/>
              <w:iCs/>
              <w:lang w:val="en-US"/>
            </w:rPr>
            <w:t>FeHPO</w:t>
          </w:r>
          <w:proofErr w:type="spellEnd"/>
          <w:r w:rsidRPr="00D65647">
            <w:rPr>
              <w:i/>
              <w:iCs/>
              <w:lang w:val="en-US"/>
            </w:rPr>
            <w:t xml:space="preserve"> </w:t>
          </w:r>
          <w:proofErr w:type="spellStart"/>
          <w:r w:rsidRPr="00D65647">
            <w:rPr>
              <w:i/>
              <w:iCs/>
              <w:lang w:val="en-US"/>
            </w:rPr>
            <w:t>CaHPO</w:t>
          </w:r>
          <w:proofErr w:type="spellEnd"/>
          <w:r w:rsidRPr="00D65647">
            <w:rPr>
              <w:lang w:val="en-US"/>
            </w:rPr>
            <w:t xml:space="preserve">, </w:t>
          </w:r>
          <w:r w:rsidRPr="00D65647">
            <w:rPr>
              <w:i/>
              <w:iCs/>
              <w:lang w:val="en-US"/>
            </w:rPr>
            <w:t>4</w:t>
          </w:r>
          <w:r w:rsidRPr="00D65647">
            <w:rPr>
              <w:lang w:val="en-US"/>
            </w:rPr>
            <w:t>.</w:t>
          </w:r>
        </w:p>
        <w:p w14:paraId="3E05D2F9" w14:textId="77777777" w:rsidR="00D65647" w:rsidRPr="00D65647" w:rsidRDefault="00D65647">
          <w:pPr>
            <w:autoSpaceDE w:val="0"/>
            <w:autoSpaceDN w:val="0"/>
            <w:ind w:hanging="480"/>
            <w:divId w:val="1757903406"/>
            <w:rPr>
              <w:lang w:val="en-US"/>
            </w:rPr>
          </w:pPr>
          <w:r w:rsidRPr="00D65647">
            <w:rPr>
              <w:lang w:val="en-US"/>
            </w:rPr>
            <w:t xml:space="preserve">Hwang, I. K., Kang, H. H., Lee, I. S., &amp; Oh, J. E. (2012). Assessment of characteristic distribution of PCDD/Fs and BFRs in sludge generated at municipal and industrial wastewater treatment plants. </w:t>
          </w:r>
          <w:r w:rsidRPr="00D65647">
            <w:rPr>
              <w:i/>
              <w:iCs/>
              <w:lang w:val="en-US"/>
            </w:rPr>
            <w:t>Chemosphere</w:t>
          </w:r>
          <w:r w:rsidRPr="00D65647">
            <w:rPr>
              <w:lang w:val="en-US"/>
            </w:rPr>
            <w:t xml:space="preserve">, </w:t>
          </w:r>
          <w:r w:rsidRPr="00D65647">
            <w:rPr>
              <w:i/>
              <w:iCs/>
              <w:lang w:val="en-US"/>
            </w:rPr>
            <w:t>88</w:t>
          </w:r>
          <w:r w:rsidRPr="00D65647">
            <w:rPr>
              <w:lang w:val="en-US"/>
            </w:rPr>
            <w:t>(7), 888–894. https://doi.org/10.1016/J.CHEMOSPHERE.2012.03.098</w:t>
          </w:r>
        </w:p>
        <w:p w14:paraId="007B75A6" w14:textId="77777777" w:rsidR="00D65647" w:rsidRPr="00D65647" w:rsidRDefault="00D65647">
          <w:pPr>
            <w:autoSpaceDE w:val="0"/>
            <w:autoSpaceDN w:val="0"/>
            <w:ind w:hanging="480"/>
            <w:divId w:val="1814985827"/>
            <w:rPr>
              <w:lang w:val="en-US"/>
            </w:rPr>
          </w:pPr>
          <w:r w:rsidRPr="00D65647">
            <w:rPr>
              <w:lang w:val="en-US"/>
            </w:rPr>
            <w:t xml:space="preserve">Jesus, F., Pereira, J. L., Campos, I., Santos, M., </w:t>
          </w:r>
          <w:proofErr w:type="spellStart"/>
          <w:r w:rsidRPr="00D65647">
            <w:rPr>
              <w:lang w:val="en-US"/>
            </w:rPr>
            <w:t>Ré</w:t>
          </w:r>
          <w:proofErr w:type="spellEnd"/>
          <w:r w:rsidRPr="00D65647">
            <w:rPr>
              <w:lang w:val="en-US"/>
            </w:rPr>
            <w:t xml:space="preserve">, A., Keizer, J., Nogueira, A., Gonçalves, F. J. M., Abrantes, N., &amp; </w:t>
          </w:r>
          <w:proofErr w:type="spellStart"/>
          <w:r w:rsidRPr="00D65647">
            <w:rPr>
              <w:lang w:val="en-US"/>
            </w:rPr>
            <w:t>Serpa</w:t>
          </w:r>
          <w:proofErr w:type="spellEnd"/>
          <w:r w:rsidRPr="00D65647">
            <w:rPr>
              <w:lang w:val="en-US"/>
            </w:rPr>
            <w:t xml:space="preserve">, D. (2022). A review on polycyclic aromatic hydrocarbons distribution in freshwater ecosystems and their toxicity to benthic fauna. </w:t>
          </w:r>
          <w:r w:rsidRPr="00D65647">
            <w:rPr>
              <w:i/>
              <w:iCs/>
              <w:lang w:val="en-US"/>
            </w:rPr>
            <w:t>Science of The Total Environment</w:t>
          </w:r>
          <w:r w:rsidRPr="00D65647">
            <w:rPr>
              <w:lang w:val="en-US"/>
            </w:rPr>
            <w:t>, 153282.</w:t>
          </w:r>
        </w:p>
        <w:p w14:paraId="1B5D16F5" w14:textId="77777777" w:rsidR="00D65647" w:rsidRPr="00D65647" w:rsidRDefault="00D65647">
          <w:pPr>
            <w:autoSpaceDE w:val="0"/>
            <w:autoSpaceDN w:val="0"/>
            <w:ind w:hanging="480"/>
            <w:divId w:val="61879883"/>
            <w:rPr>
              <w:lang w:val="en-US"/>
            </w:rPr>
          </w:pPr>
          <w:r w:rsidRPr="00D65647">
            <w:rPr>
              <w:lang w:val="en-US"/>
            </w:rPr>
            <w:t xml:space="preserve">Kloss, S., </w:t>
          </w:r>
          <w:proofErr w:type="spellStart"/>
          <w:r w:rsidRPr="00D65647">
            <w:rPr>
              <w:lang w:val="en-US"/>
            </w:rPr>
            <w:t>Zehetner</w:t>
          </w:r>
          <w:proofErr w:type="spellEnd"/>
          <w:r w:rsidRPr="00D65647">
            <w:rPr>
              <w:lang w:val="en-US"/>
            </w:rPr>
            <w:t xml:space="preserve">, F., </w:t>
          </w:r>
          <w:proofErr w:type="spellStart"/>
          <w:r w:rsidRPr="00D65647">
            <w:rPr>
              <w:lang w:val="en-US"/>
            </w:rPr>
            <w:t>Dellantonio</w:t>
          </w:r>
          <w:proofErr w:type="spellEnd"/>
          <w:r w:rsidRPr="00D65647">
            <w:rPr>
              <w:lang w:val="en-US"/>
            </w:rPr>
            <w:t xml:space="preserve">, A., Hamid, R., </w:t>
          </w:r>
          <w:proofErr w:type="spellStart"/>
          <w:r w:rsidRPr="00D65647">
            <w:rPr>
              <w:lang w:val="en-US"/>
            </w:rPr>
            <w:t>Ottner</w:t>
          </w:r>
          <w:proofErr w:type="spellEnd"/>
          <w:r w:rsidRPr="00D65647">
            <w:rPr>
              <w:lang w:val="en-US"/>
            </w:rPr>
            <w:t xml:space="preserve">, F., Liedtke, V., </w:t>
          </w:r>
          <w:proofErr w:type="spellStart"/>
          <w:r w:rsidRPr="00D65647">
            <w:rPr>
              <w:lang w:val="en-US"/>
            </w:rPr>
            <w:t>Schwanninger</w:t>
          </w:r>
          <w:proofErr w:type="spellEnd"/>
          <w:r w:rsidRPr="00D65647">
            <w:rPr>
              <w:lang w:val="en-US"/>
            </w:rPr>
            <w:t xml:space="preserve">, M., </w:t>
          </w:r>
          <w:proofErr w:type="spellStart"/>
          <w:r w:rsidRPr="00D65647">
            <w:rPr>
              <w:lang w:val="en-US"/>
            </w:rPr>
            <w:t>Gerzabek</w:t>
          </w:r>
          <w:proofErr w:type="spellEnd"/>
          <w:r w:rsidRPr="00D65647">
            <w:rPr>
              <w:lang w:val="en-US"/>
            </w:rPr>
            <w:t xml:space="preserve">, M. H., &amp; Soja, G. (2012). Characterization of slow pyrolysis biochars: effects of feedstocks and pyrolysis temperature on biochar properties. </w:t>
          </w:r>
          <w:r w:rsidRPr="00D65647">
            <w:rPr>
              <w:i/>
              <w:iCs/>
              <w:lang w:val="en-US"/>
            </w:rPr>
            <w:t>Journal of Environmental Quality</w:t>
          </w:r>
          <w:r w:rsidRPr="00D65647">
            <w:rPr>
              <w:lang w:val="en-US"/>
            </w:rPr>
            <w:t xml:space="preserve">, </w:t>
          </w:r>
          <w:r w:rsidRPr="00D65647">
            <w:rPr>
              <w:i/>
              <w:iCs/>
              <w:lang w:val="en-US"/>
            </w:rPr>
            <w:t>41</w:t>
          </w:r>
          <w:r w:rsidRPr="00D65647">
            <w:rPr>
              <w:lang w:val="en-US"/>
            </w:rPr>
            <w:t>(4), 990–1000.</w:t>
          </w:r>
        </w:p>
        <w:p w14:paraId="5D466A94" w14:textId="77777777" w:rsidR="00D65647" w:rsidRPr="00D65647" w:rsidRDefault="00D65647">
          <w:pPr>
            <w:autoSpaceDE w:val="0"/>
            <w:autoSpaceDN w:val="0"/>
            <w:ind w:hanging="480"/>
            <w:divId w:val="1971595017"/>
            <w:rPr>
              <w:lang w:val="en-US"/>
            </w:rPr>
          </w:pPr>
          <w:proofErr w:type="spellStart"/>
          <w:r w:rsidRPr="00D65647">
            <w:rPr>
              <w:lang w:val="en-US"/>
            </w:rPr>
            <w:t>Matthijsen</w:t>
          </w:r>
          <w:proofErr w:type="spellEnd"/>
          <w:r w:rsidRPr="00D65647">
            <w:rPr>
              <w:lang w:val="en-US"/>
            </w:rPr>
            <w:t xml:space="preserve">, A., van Jaarsveld, J. A., &amp; Sein, A. A. (1991). </w:t>
          </w:r>
          <w:proofErr w:type="spellStart"/>
          <w:r w:rsidRPr="00D65647">
            <w:rPr>
              <w:lang w:val="en-US"/>
            </w:rPr>
            <w:t>Evaluatie</w:t>
          </w:r>
          <w:proofErr w:type="spellEnd"/>
          <w:r w:rsidRPr="00D65647">
            <w:rPr>
              <w:lang w:val="en-US"/>
            </w:rPr>
            <w:t xml:space="preserve"> van de </w:t>
          </w:r>
          <w:proofErr w:type="spellStart"/>
          <w:r w:rsidRPr="00D65647">
            <w:rPr>
              <w:lang w:val="en-US"/>
            </w:rPr>
            <w:t>dioxine-emissies</w:t>
          </w:r>
          <w:proofErr w:type="spellEnd"/>
          <w:r w:rsidRPr="00D65647">
            <w:rPr>
              <w:lang w:val="en-US"/>
            </w:rPr>
            <w:t xml:space="preserve"> van de </w:t>
          </w:r>
          <w:proofErr w:type="spellStart"/>
          <w:r w:rsidRPr="00D65647">
            <w:rPr>
              <w:lang w:val="en-US"/>
            </w:rPr>
            <w:t>afvalverbrandingsinstallatie</w:t>
          </w:r>
          <w:proofErr w:type="spellEnd"/>
          <w:r w:rsidRPr="00D65647">
            <w:rPr>
              <w:lang w:val="en-US"/>
            </w:rPr>
            <w:t xml:space="preserve"> in </w:t>
          </w:r>
          <w:proofErr w:type="spellStart"/>
          <w:r w:rsidRPr="00D65647">
            <w:rPr>
              <w:lang w:val="en-US"/>
            </w:rPr>
            <w:t>Weurt</w:t>
          </w:r>
          <w:proofErr w:type="spellEnd"/>
          <w:r w:rsidRPr="00D65647">
            <w:rPr>
              <w:lang w:val="en-US"/>
            </w:rPr>
            <w:t xml:space="preserve">. </w:t>
          </w:r>
          <w:r w:rsidRPr="00D65647">
            <w:rPr>
              <w:i/>
              <w:iCs/>
              <w:lang w:val="en-US"/>
            </w:rPr>
            <w:t>RIVM Rapport 730501032</w:t>
          </w:r>
          <w:r w:rsidRPr="00D65647">
            <w:rPr>
              <w:lang w:val="en-US"/>
            </w:rPr>
            <w:t>.</w:t>
          </w:r>
        </w:p>
        <w:p w14:paraId="7173903C" w14:textId="77777777" w:rsidR="00D65647" w:rsidRPr="00D65647" w:rsidRDefault="00D65647">
          <w:pPr>
            <w:autoSpaceDE w:val="0"/>
            <w:autoSpaceDN w:val="0"/>
            <w:ind w:hanging="480"/>
            <w:divId w:val="474687380"/>
            <w:rPr>
              <w:lang w:val="en-US"/>
            </w:rPr>
          </w:pPr>
          <w:proofErr w:type="spellStart"/>
          <w:r w:rsidRPr="00D65647">
            <w:rPr>
              <w:lang w:val="en-US"/>
            </w:rPr>
            <w:t>Moško</w:t>
          </w:r>
          <w:proofErr w:type="spellEnd"/>
          <w:r w:rsidRPr="00D65647">
            <w:rPr>
              <w:lang w:val="en-US"/>
            </w:rPr>
            <w:t xml:space="preserve">, J., </w:t>
          </w:r>
          <w:proofErr w:type="spellStart"/>
          <w:r w:rsidRPr="00D65647">
            <w:rPr>
              <w:lang w:val="en-US"/>
            </w:rPr>
            <w:t>Pohořelý</w:t>
          </w:r>
          <w:proofErr w:type="spellEnd"/>
          <w:r w:rsidRPr="00D65647">
            <w:rPr>
              <w:lang w:val="en-US"/>
            </w:rPr>
            <w:t xml:space="preserve">, M., </w:t>
          </w:r>
          <w:proofErr w:type="spellStart"/>
          <w:r w:rsidRPr="00D65647">
            <w:rPr>
              <w:lang w:val="en-US"/>
            </w:rPr>
            <w:t>Cajthaml</w:t>
          </w:r>
          <w:proofErr w:type="spellEnd"/>
          <w:r w:rsidRPr="00D65647">
            <w:rPr>
              <w:lang w:val="en-US"/>
            </w:rPr>
            <w:t xml:space="preserve">, T., </w:t>
          </w:r>
          <w:proofErr w:type="spellStart"/>
          <w:r w:rsidRPr="00D65647">
            <w:rPr>
              <w:lang w:val="en-US"/>
            </w:rPr>
            <w:t>Jeremiáš</w:t>
          </w:r>
          <w:proofErr w:type="spellEnd"/>
          <w:r w:rsidRPr="00D65647">
            <w:rPr>
              <w:lang w:val="en-US"/>
            </w:rPr>
            <w:t xml:space="preserve">, M., Robles-Aguilar, A. A., </w:t>
          </w:r>
          <w:proofErr w:type="spellStart"/>
          <w:r w:rsidRPr="00D65647">
            <w:rPr>
              <w:lang w:val="en-US"/>
            </w:rPr>
            <w:t>Skoblia</w:t>
          </w:r>
          <w:proofErr w:type="spellEnd"/>
          <w:r w:rsidRPr="00D65647">
            <w:rPr>
              <w:lang w:val="en-US"/>
            </w:rPr>
            <w:t xml:space="preserve">, S., </w:t>
          </w:r>
          <w:proofErr w:type="spellStart"/>
          <w:r w:rsidRPr="00D65647">
            <w:rPr>
              <w:lang w:val="en-US"/>
            </w:rPr>
            <w:t>Beňo</w:t>
          </w:r>
          <w:proofErr w:type="spellEnd"/>
          <w:r w:rsidRPr="00D65647">
            <w:rPr>
              <w:lang w:val="en-US"/>
            </w:rPr>
            <w:t xml:space="preserve">, Z., </w:t>
          </w:r>
          <w:proofErr w:type="spellStart"/>
          <w:r w:rsidRPr="00D65647">
            <w:rPr>
              <w:lang w:val="en-US"/>
            </w:rPr>
            <w:t>Innemanová</w:t>
          </w:r>
          <w:proofErr w:type="spellEnd"/>
          <w:r w:rsidRPr="00D65647">
            <w:rPr>
              <w:lang w:val="en-US"/>
            </w:rPr>
            <w:t xml:space="preserve">, P., </w:t>
          </w:r>
          <w:proofErr w:type="spellStart"/>
          <w:r w:rsidRPr="00D65647">
            <w:rPr>
              <w:lang w:val="en-US"/>
            </w:rPr>
            <w:t>Linhartová</w:t>
          </w:r>
          <w:proofErr w:type="spellEnd"/>
          <w:r w:rsidRPr="00D65647">
            <w:rPr>
              <w:lang w:val="en-US"/>
            </w:rPr>
            <w:t xml:space="preserve">, L., &amp; </w:t>
          </w:r>
          <w:proofErr w:type="spellStart"/>
          <w:r w:rsidRPr="00D65647">
            <w:rPr>
              <w:lang w:val="en-US"/>
            </w:rPr>
            <w:t>Michalíková</w:t>
          </w:r>
          <w:proofErr w:type="spellEnd"/>
          <w:r w:rsidRPr="00D65647">
            <w:rPr>
              <w:lang w:val="en-US"/>
            </w:rPr>
            <w:t xml:space="preserve">, K. (2021). Effect of pyrolysis temperature on removal of organic pollutants present in anaerobically stabilized sewage sludge. </w:t>
          </w:r>
          <w:r w:rsidRPr="00D65647">
            <w:rPr>
              <w:i/>
              <w:iCs/>
              <w:lang w:val="en-US"/>
            </w:rPr>
            <w:t>Chemosphere</w:t>
          </w:r>
          <w:r w:rsidRPr="00D65647">
            <w:rPr>
              <w:lang w:val="en-US"/>
            </w:rPr>
            <w:t xml:space="preserve">, </w:t>
          </w:r>
          <w:r w:rsidRPr="00D65647">
            <w:rPr>
              <w:i/>
              <w:iCs/>
              <w:lang w:val="en-US"/>
            </w:rPr>
            <w:t>265</w:t>
          </w:r>
          <w:r w:rsidRPr="00D65647">
            <w:rPr>
              <w:lang w:val="en-US"/>
            </w:rPr>
            <w:t>, 129082.</w:t>
          </w:r>
        </w:p>
        <w:p w14:paraId="7971357F" w14:textId="77777777" w:rsidR="00D65647" w:rsidRPr="00D65647" w:rsidRDefault="00D65647">
          <w:pPr>
            <w:autoSpaceDE w:val="0"/>
            <w:autoSpaceDN w:val="0"/>
            <w:ind w:hanging="480"/>
            <w:divId w:val="1571034665"/>
            <w:rPr>
              <w:lang w:val="en-US"/>
            </w:rPr>
          </w:pPr>
          <w:proofErr w:type="spellStart"/>
          <w:r w:rsidRPr="00D65647">
            <w:rPr>
              <w:lang w:val="en-US"/>
            </w:rPr>
            <w:t>Olie</w:t>
          </w:r>
          <w:proofErr w:type="spellEnd"/>
          <w:r w:rsidRPr="00D65647">
            <w:rPr>
              <w:lang w:val="en-US"/>
            </w:rPr>
            <w:t xml:space="preserve">, K., Vermeulen, P. L., &amp; </w:t>
          </w:r>
          <w:proofErr w:type="spellStart"/>
          <w:r w:rsidRPr="00D65647">
            <w:rPr>
              <w:lang w:val="en-US"/>
            </w:rPr>
            <w:t>Hutzinger</w:t>
          </w:r>
          <w:proofErr w:type="spellEnd"/>
          <w:r w:rsidRPr="00D65647">
            <w:rPr>
              <w:lang w:val="en-US"/>
            </w:rPr>
            <w:t xml:space="preserve">, O. (1977). </w:t>
          </w:r>
          <w:proofErr w:type="spellStart"/>
          <w:r w:rsidRPr="00D65647">
            <w:rPr>
              <w:lang w:val="en-US"/>
            </w:rPr>
            <w:t>Chlorodibenzo</w:t>
          </w:r>
          <w:proofErr w:type="spellEnd"/>
          <w:r w:rsidRPr="00D65647">
            <w:rPr>
              <w:lang w:val="en-US"/>
            </w:rPr>
            <w:t xml:space="preserve">-p-dioxins and </w:t>
          </w:r>
          <w:proofErr w:type="spellStart"/>
          <w:r w:rsidRPr="00D65647">
            <w:rPr>
              <w:lang w:val="en-US"/>
            </w:rPr>
            <w:t>chlorodibenzofurans</w:t>
          </w:r>
          <w:proofErr w:type="spellEnd"/>
          <w:r w:rsidRPr="00D65647">
            <w:rPr>
              <w:lang w:val="en-US"/>
            </w:rPr>
            <w:t xml:space="preserve"> are trace components of fly ash and flue gas of some municipal incinerators in the Netherlands. </w:t>
          </w:r>
          <w:r w:rsidRPr="00D65647">
            <w:rPr>
              <w:i/>
              <w:iCs/>
              <w:lang w:val="en-US"/>
            </w:rPr>
            <w:t>Chemosphere</w:t>
          </w:r>
          <w:r w:rsidRPr="00D65647">
            <w:rPr>
              <w:lang w:val="en-US"/>
            </w:rPr>
            <w:t xml:space="preserve">, </w:t>
          </w:r>
          <w:r w:rsidRPr="00D65647">
            <w:rPr>
              <w:i/>
              <w:iCs/>
              <w:lang w:val="en-US"/>
            </w:rPr>
            <w:t>6</w:t>
          </w:r>
          <w:r w:rsidRPr="00D65647">
            <w:rPr>
              <w:lang w:val="en-US"/>
            </w:rPr>
            <w:t>(8), 455–459.</w:t>
          </w:r>
        </w:p>
        <w:p w14:paraId="071E31F7" w14:textId="77777777" w:rsidR="00D65647" w:rsidRPr="00D65647" w:rsidRDefault="00D65647">
          <w:pPr>
            <w:autoSpaceDE w:val="0"/>
            <w:autoSpaceDN w:val="0"/>
            <w:ind w:hanging="480"/>
            <w:divId w:val="533885368"/>
            <w:rPr>
              <w:lang w:val="en-US"/>
            </w:rPr>
          </w:pPr>
          <w:proofErr w:type="spellStart"/>
          <w:r w:rsidRPr="00D65647">
            <w:rPr>
              <w:lang w:val="en-US"/>
            </w:rPr>
            <w:t>Papari</w:t>
          </w:r>
          <w:proofErr w:type="spellEnd"/>
          <w:r w:rsidRPr="00D65647">
            <w:rPr>
              <w:lang w:val="en-US"/>
            </w:rPr>
            <w:t xml:space="preserve">, S., &amp; </w:t>
          </w:r>
          <w:proofErr w:type="spellStart"/>
          <w:r w:rsidRPr="00D65647">
            <w:rPr>
              <w:lang w:val="en-US"/>
            </w:rPr>
            <w:t>Hawboldt</w:t>
          </w:r>
          <w:proofErr w:type="spellEnd"/>
          <w:r w:rsidRPr="00D65647">
            <w:rPr>
              <w:lang w:val="en-US"/>
            </w:rPr>
            <w:t xml:space="preserve">, K. (2018). A review on condensing system for biomass pyrolysis process. </w:t>
          </w:r>
          <w:r w:rsidRPr="00D65647">
            <w:rPr>
              <w:i/>
              <w:iCs/>
              <w:lang w:val="en-US"/>
            </w:rPr>
            <w:t>Fuel Processing Technology</w:t>
          </w:r>
          <w:r w:rsidRPr="00D65647">
            <w:rPr>
              <w:lang w:val="en-US"/>
            </w:rPr>
            <w:t xml:space="preserve">, </w:t>
          </w:r>
          <w:r w:rsidRPr="00D65647">
            <w:rPr>
              <w:i/>
              <w:iCs/>
              <w:lang w:val="en-US"/>
            </w:rPr>
            <w:t>180</w:t>
          </w:r>
          <w:r w:rsidRPr="00D65647">
            <w:rPr>
              <w:lang w:val="en-US"/>
            </w:rPr>
            <w:t>, 1–13. https://doi.org/10.1016/J.FUPROC.2018.08.001</w:t>
          </w:r>
        </w:p>
        <w:p w14:paraId="2C6F88B4" w14:textId="77777777" w:rsidR="00D65647" w:rsidRPr="00D65647" w:rsidRDefault="00D65647">
          <w:pPr>
            <w:autoSpaceDE w:val="0"/>
            <w:autoSpaceDN w:val="0"/>
            <w:ind w:hanging="480"/>
            <w:divId w:val="1314291442"/>
            <w:rPr>
              <w:lang w:val="en-US"/>
            </w:rPr>
          </w:pPr>
          <w:proofErr w:type="spellStart"/>
          <w:r w:rsidRPr="00D65647">
            <w:rPr>
              <w:lang w:val="en-US"/>
            </w:rPr>
            <w:t>Paradiz</w:t>
          </w:r>
          <w:proofErr w:type="spellEnd"/>
          <w:r w:rsidRPr="00D65647">
            <w:rPr>
              <w:lang w:val="en-US"/>
            </w:rPr>
            <w:t xml:space="preserve">, B., &amp; Dilara, P. (2003). </w:t>
          </w:r>
          <w:r w:rsidRPr="00D65647">
            <w:rPr>
              <w:i/>
              <w:iCs/>
              <w:lang w:val="en-US"/>
            </w:rPr>
            <w:t>Dioxin emissions in the candidate countries: Sources, emission inventories, reduction policies and measures</w:t>
          </w:r>
          <w:r w:rsidRPr="00D65647">
            <w:rPr>
              <w:lang w:val="en-US"/>
            </w:rPr>
            <w:t>.</w:t>
          </w:r>
        </w:p>
        <w:p w14:paraId="4DDC2F2A" w14:textId="77777777" w:rsidR="00D65647" w:rsidRPr="00D65647" w:rsidRDefault="00D65647">
          <w:pPr>
            <w:autoSpaceDE w:val="0"/>
            <w:autoSpaceDN w:val="0"/>
            <w:ind w:hanging="480"/>
            <w:divId w:val="887498412"/>
            <w:rPr>
              <w:lang w:val="en-US"/>
            </w:rPr>
          </w:pPr>
          <w:r w:rsidRPr="00D65647">
            <w:rPr>
              <w:lang w:val="da-DK"/>
            </w:rPr>
            <w:t xml:space="preserve">Paulsrud, B., Wien, A., &amp; </w:t>
          </w:r>
          <w:proofErr w:type="spellStart"/>
          <w:r w:rsidRPr="00D65647">
            <w:rPr>
              <w:lang w:val="da-DK"/>
            </w:rPr>
            <w:t>Nedland</w:t>
          </w:r>
          <w:proofErr w:type="spellEnd"/>
          <w:r w:rsidRPr="00D65647">
            <w:rPr>
              <w:lang w:val="da-DK"/>
            </w:rPr>
            <w:t xml:space="preserve">, K. T. (1997). </w:t>
          </w:r>
          <w:r w:rsidRPr="00D65647">
            <w:rPr>
              <w:i/>
              <w:iCs/>
              <w:lang w:val="en-US"/>
            </w:rPr>
            <w:t>A survey of toxic organics in Norwegian sewage sludge compost and manure</w:t>
          </w:r>
          <w:r w:rsidRPr="00D65647">
            <w:rPr>
              <w:lang w:val="en-US"/>
            </w:rPr>
            <w:t>.</w:t>
          </w:r>
        </w:p>
        <w:p w14:paraId="130A4CEE" w14:textId="77777777" w:rsidR="00D65647" w:rsidRPr="00D65647" w:rsidRDefault="00D65647">
          <w:pPr>
            <w:autoSpaceDE w:val="0"/>
            <w:autoSpaceDN w:val="0"/>
            <w:ind w:hanging="480"/>
            <w:divId w:val="952591610"/>
            <w:rPr>
              <w:lang w:val="en-US"/>
            </w:rPr>
          </w:pPr>
          <w:r w:rsidRPr="00D65647">
            <w:rPr>
              <w:lang w:val="fi-FI"/>
            </w:rPr>
            <w:t xml:space="preserve">Pereira, M. D. S., &amp; </w:t>
          </w:r>
          <w:proofErr w:type="spellStart"/>
          <w:r w:rsidRPr="00D65647">
            <w:rPr>
              <w:lang w:val="fi-FI"/>
            </w:rPr>
            <w:t>Kuch</w:t>
          </w:r>
          <w:proofErr w:type="spellEnd"/>
          <w:r w:rsidRPr="00D65647">
            <w:rPr>
              <w:lang w:val="fi-FI"/>
            </w:rPr>
            <w:t xml:space="preserve">, B. (2005). </w:t>
          </w:r>
          <w:r w:rsidRPr="00D65647">
            <w:rPr>
              <w:lang w:val="en-US"/>
            </w:rPr>
            <w:t xml:space="preserve">Heavy metals, PCDD/F and PCB in sewage sludge samples from two wastewater treatment facilities in Rio de Janeiro State, Brazil. </w:t>
          </w:r>
          <w:r w:rsidRPr="00D65647">
            <w:rPr>
              <w:i/>
              <w:iCs/>
              <w:lang w:val="en-US"/>
            </w:rPr>
            <w:t>Chemosphere</w:t>
          </w:r>
          <w:r w:rsidRPr="00D65647">
            <w:rPr>
              <w:lang w:val="en-US"/>
            </w:rPr>
            <w:t xml:space="preserve">, </w:t>
          </w:r>
          <w:r w:rsidRPr="00D65647">
            <w:rPr>
              <w:i/>
              <w:iCs/>
              <w:lang w:val="en-US"/>
            </w:rPr>
            <w:t>60</w:t>
          </w:r>
          <w:r w:rsidRPr="00D65647">
            <w:rPr>
              <w:lang w:val="en-US"/>
            </w:rPr>
            <w:t>(7), 844–853. https://doi.org/10.1016/J.CHEMOSPHERE.2005.01.079</w:t>
          </w:r>
        </w:p>
        <w:p w14:paraId="0D3604CE" w14:textId="77777777" w:rsidR="00D65647" w:rsidRPr="00D65647" w:rsidRDefault="00D65647">
          <w:pPr>
            <w:autoSpaceDE w:val="0"/>
            <w:autoSpaceDN w:val="0"/>
            <w:ind w:hanging="480"/>
            <w:divId w:val="1779713308"/>
            <w:rPr>
              <w:lang w:val="en-US"/>
            </w:rPr>
          </w:pPr>
          <w:r w:rsidRPr="00D65647">
            <w:rPr>
              <w:lang w:val="en-US"/>
            </w:rPr>
            <w:t xml:space="preserve">Rijkswaterstaat. (2023, April). </w:t>
          </w:r>
          <w:proofErr w:type="spellStart"/>
          <w:r w:rsidRPr="00D65647">
            <w:rPr>
              <w:i/>
              <w:iCs/>
              <w:lang w:val="en-US"/>
            </w:rPr>
            <w:t>Luchtvoorschriften</w:t>
          </w:r>
          <w:proofErr w:type="spellEnd"/>
          <w:r w:rsidRPr="00D65647">
            <w:rPr>
              <w:i/>
              <w:iCs/>
              <w:lang w:val="en-US"/>
            </w:rPr>
            <w:t xml:space="preserve"> </w:t>
          </w:r>
          <w:proofErr w:type="spellStart"/>
          <w:r w:rsidRPr="00D65647">
            <w:rPr>
              <w:i/>
              <w:iCs/>
              <w:lang w:val="en-US"/>
            </w:rPr>
            <w:t>voor</w:t>
          </w:r>
          <w:proofErr w:type="spellEnd"/>
          <w:r w:rsidRPr="00D65647">
            <w:rPr>
              <w:i/>
              <w:iCs/>
              <w:lang w:val="en-US"/>
            </w:rPr>
            <w:t xml:space="preserve"> </w:t>
          </w:r>
          <w:proofErr w:type="spellStart"/>
          <w:r w:rsidRPr="00D65647">
            <w:rPr>
              <w:i/>
              <w:iCs/>
              <w:lang w:val="en-US"/>
            </w:rPr>
            <w:t>asfaltmenginstallaties</w:t>
          </w:r>
          <w:proofErr w:type="spellEnd"/>
          <w:r w:rsidRPr="00D65647">
            <w:rPr>
              <w:i/>
              <w:iCs/>
              <w:lang w:val="en-US"/>
            </w:rPr>
            <w:t xml:space="preserve"> - Dutch Ministry of Infrastructure and Water Management</w:t>
          </w:r>
          <w:r w:rsidRPr="00D65647">
            <w:rPr>
              <w:lang w:val="en-US"/>
            </w:rPr>
            <w:t>. https://www.infomil.nl/onderwerpen/lucht-water/lucht/activiteiten/artikel/#he2375fee-539c-40a3-b7b7-a2e792617cd1</w:t>
          </w:r>
        </w:p>
        <w:p w14:paraId="6C630B1B" w14:textId="77777777" w:rsidR="00D65647" w:rsidRPr="00D65647" w:rsidRDefault="00D65647">
          <w:pPr>
            <w:autoSpaceDE w:val="0"/>
            <w:autoSpaceDN w:val="0"/>
            <w:ind w:hanging="480"/>
            <w:divId w:val="1745253256"/>
            <w:rPr>
              <w:lang w:val="en-US"/>
            </w:rPr>
          </w:pPr>
          <w:proofErr w:type="spellStart"/>
          <w:r w:rsidRPr="00D65647">
            <w:rPr>
              <w:lang w:val="en-US"/>
            </w:rPr>
            <w:t>Rogovska</w:t>
          </w:r>
          <w:proofErr w:type="spellEnd"/>
          <w:r w:rsidRPr="00D65647">
            <w:rPr>
              <w:lang w:val="en-US"/>
            </w:rPr>
            <w:t xml:space="preserve">, N., Laird, D., Cruse, R. M., </w:t>
          </w:r>
          <w:proofErr w:type="spellStart"/>
          <w:r w:rsidRPr="00D65647">
            <w:rPr>
              <w:lang w:val="en-US"/>
            </w:rPr>
            <w:t>Trabue</w:t>
          </w:r>
          <w:proofErr w:type="spellEnd"/>
          <w:r w:rsidRPr="00D65647">
            <w:rPr>
              <w:lang w:val="en-US"/>
            </w:rPr>
            <w:t xml:space="preserve">, S., &amp; Heaton, E. (2012). Germination tests for assessing biochar quality. </w:t>
          </w:r>
          <w:r w:rsidRPr="00D65647">
            <w:rPr>
              <w:i/>
              <w:iCs/>
              <w:lang w:val="en-US"/>
            </w:rPr>
            <w:t>Journal of Environmental Quality</w:t>
          </w:r>
          <w:r w:rsidRPr="00D65647">
            <w:rPr>
              <w:lang w:val="en-US"/>
            </w:rPr>
            <w:t xml:space="preserve">, </w:t>
          </w:r>
          <w:r w:rsidRPr="00D65647">
            <w:rPr>
              <w:i/>
              <w:iCs/>
              <w:lang w:val="en-US"/>
            </w:rPr>
            <w:t>41</w:t>
          </w:r>
          <w:r w:rsidRPr="00D65647">
            <w:rPr>
              <w:lang w:val="en-US"/>
            </w:rPr>
            <w:t>(4), 1014–1022.</w:t>
          </w:r>
        </w:p>
        <w:p w14:paraId="2EADF475" w14:textId="77777777" w:rsidR="00D65647" w:rsidRPr="00D65647" w:rsidRDefault="00D65647">
          <w:pPr>
            <w:autoSpaceDE w:val="0"/>
            <w:autoSpaceDN w:val="0"/>
            <w:ind w:hanging="480"/>
            <w:divId w:val="1332760848"/>
            <w:rPr>
              <w:lang w:val="en-US"/>
            </w:rPr>
          </w:pPr>
          <w:proofErr w:type="spellStart"/>
          <w:r w:rsidRPr="00D65647">
            <w:rPr>
              <w:lang w:val="sv-SE"/>
            </w:rPr>
            <w:t>Samolada</w:t>
          </w:r>
          <w:proofErr w:type="spellEnd"/>
          <w:r w:rsidRPr="00D65647">
            <w:rPr>
              <w:lang w:val="sv-SE"/>
            </w:rPr>
            <w:t xml:space="preserve">, M. C., &amp; </w:t>
          </w:r>
          <w:proofErr w:type="spellStart"/>
          <w:r w:rsidRPr="00D65647">
            <w:rPr>
              <w:lang w:val="sv-SE"/>
            </w:rPr>
            <w:t>Zabaniotou</w:t>
          </w:r>
          <w:proofErr w:type="spellEnd"/>
          <w:r w:rsidRPr="00D65647">
            <w:rPr>
              <w:lang w:val="sv-SE"/>
            </w:rPr>
            <w:t xml:space="preserve">, A. A. (2014). </w:t>
          </w:r>
          <w:r w:rsidRPr="00D65647">
            <w:rPr>
              <w:lang w:val="en-US"/>
            </w:rPr>
            <w:t xml:space="preserve">Comparative assessment of municipal sewage sludge incineration, </w:t>
          </w:r>
          <w:proofErr w:type="gramStart"/>
          <w:r w:rsidRPr="00D65647">
            <w:rPr>
              <w:lang w:val="en-US"/>
            </w:rPr>
            <w:t>gasification</w:t>
          </w:r>
          <w:proofErr w:type="gramEnd"/>
          <w:r w:rsidRPr="00D65647">
            <w:rPr>
              <w:lang w:val="en-US"/>
            </w:rPr>
            <w:t xml:space="preserve"> and pyrolysis for a sustainable sludge-to-energy management in Greece. </w:t>
          </w:r>
          <w:r w:rsidRPr="00D65647">
            <w:rPr>
              <w:i/>
              <w:iCs/>
              <w:lang w:val="en-US"/>
            </w:rPr>
            <w:t>Waste Management</w:t>
          </w:r>
          <w:r w:rsidRPr="00D65647">
            <w:rPr>
              <w:lang w:val="en-US"/>
            </w:rPr>
            <w:t xml:space="preserve">, </w:t>
          </w:r>
          <w:r w:rsidRPr="00D65647">
            <w:rPr>
              <w:i/>
              <w:iCs/>
              <w:lang w:val="en-US"/>
            </w:rPr>
            <w:t>34</w:t>
          </w:r>
          <w:r w:rsidRPr="00D65647">
            <w:rPr>
              <w:lang w:val="en-US"/>
            </w:rPr>
            <w:t>(2), 411–420. https://doi.org/10.1016/J.WASMAN.2013.11.003</w:t>
          </w:r>
        </w:p>
        <w:p w14:paraId="62880AD6" w14:textId="77777777" w:rsidR="00D65647" w:rsidRPr="00D65647" w:rsidRDefault="00D65647">
          <w:pPr>
            <w:autoSpaceDE w:val="0"/>
            <w:autoSpaceDN w:val="0"/>
            <w:ind w:hanging="480"/>
            <w:divId w:val="1995138291"/>
            <w:rPr>
              <w:lang w:val="en-US"/>
            </w:rPr>
          </w:pPr>
          <w:r w:rsidRPr="00D65647">
            <w:rPr>
              <w:lang w:val="en-US"/>
            </w:rPr>
            <w:t xml:space="preserve">Sørmo, E., Castro, G., Hubert, M., </w:t>
          </w:r>
          <w:proofErr w:type="spellStart"/>
          <w:r w:rsidRPr="00D65647">
            <w:rPr>
              <w:lang w:val="en-US"/>
            </w:rPr>
            <w:t>Licul</w:t>
          </w:r>
          <w:proofErr w:type="spellEnd"/>
          <w:r w:rsidRPr="00D65647">
            <w:rPr>
              <w:lang w:val="en-US"/>
            </w:rPr>
            <w:t xml:space="preserve">-Kucera, V., Quintanilla, M., Asimakopoulos, A. G., Cornelissen, G., &amp; Arp, H. P. H. (2023). The Decomposition and Emission Factors of a Wide Range of Pfas in Diverse, Contaminated Organic Waste Fractions Undergoing Dry Pyrolysis. </w:t>
          </w:r>
          <w:r w:rsidRPr="00D65647">
            <w:rPr>
              <w:i/>
              <w:iCs/>
              <w:lang w:val="en-US"/>
            </w:rPr>
            <w:t>Contaminated Organic Waste Fractions Undergoing Dry Pyrolysis</w:t>
          </w:r>
          <w:r w:rsidRPr="00D65647">
            <w:rPr>
              <w:lang w:val="en-US"/>
            </w:rPr>
            <w:t>.</w:t>
          </w:r>
        </w:p>
        <w:p w14:paraId="1814A7E2" w14:textId="77777777" w:rsidR="00D65647" w:rsidRPr="00D65647" w:rsidRDefault="00D65647">
          <w:pPr>
            <w:autoSpaceDE w:val="0"/>
            <w:autoSpaceDN w:val="0"/>
            <w:ind w:hanging="480"/>
            <w:divId w:val="1509902391"/>
            <w:rPr>
              <w:lang w:val="en-US"/>
            </w:rPr>
          </w:pPr>
          <w:r w:rsidRPr="00D65647">
            <w:rPr>
              <w:lang w:val="en-US"/>
            </w:rPr>
            <w:t xml:space="preserve">Sørmo, E., </w:t>
          </w:r>
          <w:proofErr w:type="spellStart"/>
          <w:r w:rsidRPr="00D65647">
            <w:rPr>
              <w:lang w:val="en-US"/>
            </w:rPr>
            <w:t>Silvani</w:t>
          </w:r>
          <w:proofErr w:type="spellEnd"/>
          <w:r w:rsidRPr="00D65647">
            <w:rPr>
              <w:lang w:val="en-US"/>
            </w:rPr>
            <w:t xml:space="preserve">, L., Thune, G., Gerber, H., Schmidt, H. P., </w:t>
          </w:r>
          <w:proofErr w:type="spellStart"/>
          <w:r w:rsidRPr="00D65647">
            <w:rPr>
              <w:lang w:val="en-US"/>
            </w:rPr>
            <w:t>Smebye</w:t>
          </w:r>
          <w:proofErr w:type="spellEnd"/>
          <w:r w:rsidRPr="00D65647">
            <w:rPr>
              <w:lang w:val="en-US"/>
            </w:rPr>
            <w:t xml:space="preserve">, A. B., &amp; Cornelissen, G. (2020). Waste timber pyrolysis in a medium-scale unit: Emission budgets and biochar quality. </w:t>
          </w:r>
          <w:r w:rsidRPr="00D65647">
            <w:rPr>
              <w:i/>
              <w:iCs/>
              <w:lang w:val="en-US"/>
            </w:rPr>
            <w:t>Science of the Total Environment</w:t>
          </w:r>
          <w:r w:rsidRPr="00D65647">
            <w:rPr>
              <w:lang w:val="en-US"/>
            </w:rPr>
            <w:t xml:space="preserve">, </w:t>
          </w:r>
          <w:r w:rsidRPr="00D65647">
            <w:rPr>
              <w:i/>
              <w:iCs/>
              <w:lang w:val="en-US"/>
            </w:rPr>
            <w:t>718</w:t>
          </w:r>
          <w:r w:rsidRPr="00D65647">
            <w:rPr>
              <w:lang w:val="en-US"/>
            </w:rPr>
            <w:t>, 137335.</w:t>
          </w:r>
        </w:p>
        <w:p w14:paraId="6B795168" w14:textId="77777777" w:rsidR="00D65647" w:rsidRPr="00D65647" w:rsidRDefault="00D65647">
          <w:pPr>
            <w:autoSpaceDE w:val="0"/>
            <w:autoSpaceDN w:val="0"/>
            <w:ind w:hanging="480"/>
            <w:divId w:val="151919618"/>
            <w:rPr>
              <w:lang w:val="en-US"/>
            </w:rPr>
          </w:pPr>
          <w:r w:rsidRPr="00D65647">
            <w:rPr>
              <w:lang w:val="en-US"/>
            </w:rPr>
            <w:t xml:space="preserve">Stanmore, B. R. (2004). The formation of dioxins in combustion systems. </w:t>
          </w:r>
          <w:r w:rsidRPr="00D65647">
            <w:rPr>
              <w:i/>
              <w:iCs/>
              <w:lang w:val="en-US"/>
            </w:rPr>
            <w:t>Combustion and Flame</w:t>
          </w:r>
          <w:r w:rsidRPr="00D65647">
            <w:rPr>
              <w:lang w:val="en-US"/>
            </w:rPr>
            <w:t xml:space="preserve">, </w:t>
          </w:r>
          <w:r w:rsidRPr="00D65647">
            <w:rPr>
              <w:i/>
              <w:iCs/>
              <w:lang w:val="en-US"/>
            </w:rPr>
            <w:t>136</w:t>
          </w:r>
          <w:r w:rsidRPr="00D65647">
            <w:rPr>
              <w:lang w:val="en-US"/>
            </w:rPr>
            <w:t>(3), 398–427.</w:t>
          </w:r>
        </w:p>
        <w:p w14:paraId="2834E77D" w14:textId="77777777" w:rsidR="00D65647" w:rsidRPr="00D65647" w:rsidRDefault="00D65647">
          <w:pPr>
            <w:autoSpaceDE w:val="0"/>
            <w:autoSpaceDN w:val="0"/>
            <w:ind w:hanging="480"/>
            <w:divId w:val="235016803"/>
            <w:rPr>
              <w:lang w:val="en-US"/>
            </w:rPr>
          </w:pPr>
          <w:r w:rsidRPr="00D65647">
            <w:rPr>
              <w:lang w:val="en-US"/>
            </w:rPr>
            <w:t xml:space="preserve">Stevens, J., Green, N. J. L., &amp; Jones, K. C. (2001). Survey of PCDD/Fs and non-ortho PCBs in UK sewage sludges. </w:t>
          </w:r>
          <w:r w:rsidRPr="00D65647">
            <w:rPr>
              <w:i/>
              <w:iCs/>
              <w:lang w:val="en-US"/>
            </w:rPr>
            <w:t>Chemosphere</w:t>
          </w:r>
          <w:r w:rsidRPr="00D65647">
            <w:rPr>
              <w:lang w:val="en-US"/>
            </w:rPr>
            <w:t xml:space="preserve">, </w:t>
          </w:r>
          <w:r w:rsidRPr="00D65647">
            <w:rPr>
              <w:i/>
              <w:iCs/>
              <w:lang w:val="en-US"/>
            </w:rPr>
            <w:t>44</w:t>
          </w:r>
          <w:r w:rsidRPr="00D65647">
            <w:rPr>
              <w:lang w:val="en-US"/>
            </w:rPr>
            <w:t>(6), 1455–1462. https://doi.org/10.1016/S0045-6535(00)00474-4</w:t>
          </w:r>
        </w:p>
        <w:p w14:paraId="10A15EAF" w14:textId="77777777" w:rsidR="00D65647" w:rsidRPr="00D65647" w:rsidRDefault="00D65647">
          <w:pPr>
            <w:autoSpaceDE w:val="0"/>
            <w:autoSpaceDN w:val="0"/>
            <w:ind w:hanging="480"/>
            <w:divId w:val="1890528992"/>
            <w:rPr>
              <w:lang w:val="en-US"/>
            </w:rPr>
          </w:pPr>
          <w:r w:rsidRPr="00D65647">
            <w:rPr>
              <w:lang w:val="en-US"/>
            </w:rPr>
            <w:t xml:space="preserve">Tomczyk, B., </w:t>
          </w:r>
          <w:proofErr w:type="spellStart"/>
          <w:r w:rsidRPr="00D65647">
            <w:rPr>
              <w:lang w:val="en-US"/>
            </w:rPr>
            <w:t>Siatecka</w:t>
          </w:r>
          <w:proofErr w:type="spellEnd"/>
          <w:r w:rsidRPr="00D65647">
            <w:rPr>
              <w:lang w:val="en-US"/>
            </w:rPr>
            <w:t xml:space="preserve">, A., Gao, Y., Ok, Y. S., </w:t>
          </w:r>
          <w:proofErr w:type="spellStart"/>
          <w:r w:rsidRPr="00D65647">
            <w:rPr>
              <w:lang w:val="en-US"/>
            </w:rPr>
            <w:t>Bogusz</w:t>
          </w:r>
          <w:proofErr w:type="spellEnd"/>
          <w:r w:rsidRPr="00D65647">
            <w:rPr>
              <w:lang w:val="en-US"/>
            </w:rPr>
            <w:t xml:space="preserve">, A., &amp; </w:t>
          </w:r>
          <w:proofErr w:type="spellStart"/>
          <w:r w:rsidRPr="00D65647">
            <w:rPr>
              <w:lang w:val="en-US"/>
            </w:rPr>
            <w:t>Oleszczuk</w:t>
          </w:r>
          <w:proofErr w:type="spellEnd"/>
          <w:r w:rsidRPr="00D65647">
            <w:rPr>
              <w:lang w:val="en-US"/>
            </w:rPr>
            <w:t xml:space="preserve">, P. (2020). The </w:t>
          </w:r>
          <w:proofErr w:type="spellStart"/>
          <w:r w:rsidRPr="00D65647">
            <w:rPr>
              <w:lang w:val="en-US"/>
            </w:rPr>
            <w:t>convertion</w:t>
          </w:r>
          <w:proofErr w:type="spellEnd"/>
          <w:r w:rsidRPr="00D65647">
            <w:rPr>
              <w:lang w:val="en-US"/>
            </w:rPr>
            <w:t xml:space="preserve"> of sewage sludge to biochar as a sustainable tool of PAHs exposure reduction during agricultural utilization of sewage </w:t>
          </w:r>
          <w:proofErr w:type="gramStart"/>
          <w:r w:rsidRPr="00D65647">
            <w:rPr>
              <w:lang w:val="en-US"/>
            </w:rPr>
            <w:t>sludges</w:t>
          </w:r>
          <w:proofErr w:type="gramEnd"/>
          <w:r w:rsidRPr="00D65647">
            <w:rPr>
              <w:lang w:val="en-US"/>
            </w:rPr>
            <w:t xml:space="preserve">. </w:t>
          </w:r>
          <w:r w:rsidRPr="00D65647">
            <w:rPr>
              <w:i/>
              <w:iCs/>
              <w:lang w:val="en-US"/>
            </w:rPr>
            <w:t>Journal of Hazardous Materials</w:t>
          </w:r>
          <w:r w:rsidRPr="00D65647">
            <w:rPr>
              <w:lang w:val="en-US"/>
            </w:rPr>
            <w:t xml:space="preserve">, </w:t>
          </w:r>
          <w:r w:rsidRPr="00D65647">
            <w:rPr>
              <w:i/>
              <w:iCs/>
              <w:lang w:val="en-US"/>
            </w:rPr>
            <w:t>392</w:t>
          </w:r>
          <w:r w:rsidRPr="00D65647">
            <w:rPr>
              <w:lang w:val="en-US"/>
            </w:rPr>
            <w:t>, 122416. https://doi.org/10.1016/J.JHAZMAT.2020.122416</w:t>
          </w:r>
        </w:p>
        <w:p w14:paraId="19BA22DD" w14:textId="77777777" w:rsidR="00D65647" w:rsidRPr="00D65647" w:rsidRDefault="00D65647">
          <w:pPr>
            <w:autoSpaceDE w:val="0"/>
            <w:autoSpaceDN w:val="0"/>
            <w:ind w:hanging="480"/>
            <w:divId w:val="1309942206"/>
            <w:rPr>
              <w:lang w:val="en-US"/>
            </w:rPr>
          </w:pPr>
          <w:r w:rsidRPr="00D65647">
            <w:rPr>
              <w:lang w:val="en-US"/>
            </w:rPr>
            <w:t xml:space="preserve">Van den Berg, M., Birnbaum, L. S., Denison, M., De Vito, M., </w:t>
          </w:r>
          <w:proofErr w:type="spellStart"/>
          <w:r w:rsidRPr="00D65647">
            <w:rPr>
              <w:lang w:val="en-US"/>
            </w:rPr>
            <w:t>Farland</w:t>
          </w:r>
          <w:proofErr w:type="spellEnd"/>
          <w:r w:rsidRPr="00D65647">
            <w:rPr>
              <w:lang w:val="en-US"/>
            </w:rPr>
            <w:t xml:space="preserve">, W., Feeley, M., Fiedler, H., </w:t>
          </w:r>
          <w:proofErr w:type="spellStart"/>
          <w:r w:rsidRPr="00D65647">
            <w:rPr>
              <w:lang w:val="en-US"/>
            </w:rPr>
            <w:t>Hakansson</w:t>
          </w:r>
          <w:proofErr w:type="spellEnd"/>
          <w:r w:rsidRPr="00D65647">
            <w:rPr>
              <w:lang w:val="en-US"/>
            </w:rPr>
            <w:t xml:space="preserve">, H., </w:t>
          </w:r>
          <w:proofErr w:type="spellStart"/>
          <w:r w:rsidRPr="00D65647">
            <w:rPr>
              <w:lang w:val="en-US"/>
            </w:rPr>
            <w:t>Hanberg</w:t>
          </w:r>
          <w:proofErr w:type="spellEnd"/>
          <w:r w:rsidRPr="00D65647">
            <w:rPr>
              <w:lang w:val="en-US"/>
            </w:rPr>
            <w:t xml:space="preserve">, A., &amp; Haws, L. (2006). The 2005 World Health Organization reevaluation of human and mammalian toxic equivalency factors for dioxins and dioxin-like compounds. </w:t>
          </w:r>
          <w:r w:rsidRPr="00D65647">
            <w:rPr>
              <w:i/>
              <w:iCs/>
              <w:lang w:val="en-US"/>
            </w:rPr>
            <w:t>Toxicological Sciences</w:t>
          </w:r>
          <w:r w:rsidRPr="00D65647">
            <w:rPr>
              <w:lang w:val="en-US"/>
            </w:rPr>
            <w:t xml:space="preserve">, </w:t>
          </w:r>
          <w:r w:rsidRPr="00D65647">
            <w:rPr>
              <w:i/>
              <w:iCs/>
              <w:lang w:val="en-US"/>
            </w:rPr>
            <w:t>93</w:t>
          </w:r>
          <w:r w:rsidRPr="00D65647">
            <w:rPr>
              <w:lang w:val="en-US"/>
            </w:rPr>
            <w:t>(2), 223–241.</w:t>
          </w:r>
        </w:p>
        <w:p w14:paraId="14D8301C" w14:textId="77777777" w:rsidR="00D65647" w:rsidRPr="00D65647" w:rsidRDefault="00D65647">
          <w:pPr>
            <w:autoSpaceDE w:val="0"/>
            <w:autoSpaceDN w:val="0"/>
            <w:ind w:hanging="480"/>
            <w:divId w:val="349994804"/>
            <w:rPr>
              <w:lang w:val="en-US"/>
            </w:rPr>
          </w:pPr>
          <w:r w:rsidRPr="00D65647">
            <w:rPr>
              <w:lang w:val="en-US"/>
            </w:rPr>
            <w:t xml:space="preserve">Wang, W., Qin, S., Song, Y., Xu, Q., Ni, Y., Chen, J., Zhang, X., Mu, J., &amp; Zhu, X. (2011). Pollution level and distribution of PCDD/PCDF congeners between vapor phase and particulate phase in winter air of Dalian, China. </w:t>
          </w:r>
          <w:r w:rsidRPr="00D65647">
            <w:rPr>
              <w:i/>
              <w:iCs/>
              <w:lang w:val="en-US"/>
            </w:rPr>
            <w:t>Journal of Environmental Sciences</w:t>
          </w:r>
          <w:r w:rsidRPr="00D65647">
            <w:rPr>
              <w:lang w:val="en-US"/>
            </w:rPr>
            <w:t xml:space="preserve">, </w:t>
          </w:r>
          <w:r w:rsidRPr="00D65647">
            <w:rPr>
              <w:i/>
              <w:iCs/>
              <w:lang w:val="en-US"/>
            </w:rPr>
            <w:t>23</w:t>
          </w:r>
          <w:r w:rsidRPr="00D65647">
            <w:rPr>
              <w:lang w:val="en-US"/>
            </w:rPr>
            <w:t>, S36–S39.</w:t>
          </w:r>
        </w:p>
        <w:p w14:paraId="44BA6203" w14:textId="77777777" w:rsidR="00D65647" w:rsidRPr="00D65647" w:rsidRDefault="00D65647">
          <w:pPr>
            <w:autoSpaceDE w:val="0"/>
            <w:autoSpaceDN w:val="0"/>
            <w:ind w:hanging="480"/>
            <w:divId w:val="190805830"/>
            <w:rPr>
              <w:lang w:val="en-US"/>
            </w:rPr>
          </w:pPr>
          <w:r w:rsidRPr="00D65647">
            <w:rPr>
              <w:lang w:val="en-US"/>
            </w:rPr>
            <w:t xml:space="preserve">Weber, R., &amp; Sakurai, T. (2001). Formation characteristics of PCDD and PCDF during pyrolysis processes. </w:t>
          </w:r>
          <w:r w:rsidRPr="00D65647">
            <w:rPr>
              <w:i/>
              <w:iCs/>
              <w:lang w:val="en-US"/>
            </w:rPr>
            <w:t>Chemosphere</w:t>
          </w:r>
          <w:r w:rsidRPr="00D65647">
            <w:rPr>
              <w:lang w:val="en-US"/>
            </w:rPr>
            <w:t xml:space="preserve">, </w:t>
          </w:r>
          <w:r w:rsidRPr="00D65647">
            <w:rPr>
              <w:i/>
              <w:iCs/>
              <w:lang w:val="en-US"/>
            </w:rPr>
            <w:t>45</w:t>
          </w:r>
          <w:r w:rsidRPr="00D65647">
            <w:rPr>
              <w:lang w:val="en-US"/>
            </w:rPr>
            <w:t>(8), 1111–1117. https://doi.org/10.1016/S0045-6535(01)00053-4</w:t>
          </w:r>
        </w:p>
        <w:p w14:paraId="3D4EDDA3" w14:textId="77777777" w:rsidR="00D65647" w:rsidRPr="00D65647" w:rsidRDefault="00D65647">
          <w:pPr>
            <w:autoSpaceDE w:val="0"/>
            <w:autoSpaceDN w:val="0"/>
            <w:ind w:hanging="480"/>
            <w:divId w:val="1447116070"/>
            <w:rPr>
              <w:lang w:val="en-US"/>
            </w:rPr>
          </w:pPr>
          <w:r w:rsidRPr="00D65647">
            <w:rPr>
              <w:lang w:val="en-US"/>
            </w:rPr>
            <w:t xml:space="preserve">White, S. S., &amp; Birnbaum, L. S. (2009). An overview of the effects of dioxins and dioxin-like compounds on vertebrates, as documented in human and ecological epidemiology. </w:t>
          </w:r>
          <w:r w:rsidRPr="00D65647">
            <w:rPr>
              <w:i/>
              <w:iCs/>
              <w:lang w:val="en-US"/>
            </w:rPr>
            <w:t>Journal of Environmental Science and Health, Part C</w:t>
          </w:r>
          <w:r w:rsidRPr="00D65647">
            <w:rPr>
              <w:lang w:val="en-US"/>
            </w:rPr>
            <w:t xml:space="preserve">, </w:t>
          </w:r>
          <w:r w:rsidRPr="00D65647">
            <w:rPr>
              <w:i/>
              <w:iCs/>
              <w:lang w:val="en-US"/>
            </w:rPr>
            <w:t>27</w:t>
          </w:r>
          <w:r w:rsidRPr="00D65647">
            <w:rPr>
              <w:lang w:val="en-US"/>
            </w:rPr>
            <w:t>(4), 197–211.</w:t>
          </w:r>
        </w:p>
        <w:p w14:paraId="15999A2C" w14:textId="77777777" w:rsidR="00D65647" w:rsidRDefault="00D65647">
          <w:pPr>
            <w:autoSpaceDE w:val="0"/>
            <w:autoSpaceDN w:val="0"/>
            <w:ind w:hanging="480"/>
            <w:divId w:val="2009598215"/>
          </w:pPr>
          <w:r w:rsidRPr="00D65647">
            <w:rPr>
              <w:lang w:val="en-US"/>
            </w:rPr>
            <w:t xml:space="preserve">Wikström, E., </w:t>
          </w:r>
          <w:proofErr w:type="spellStart"/>
          <w:r w:rsidRPr="00D65647">
            <w:rPr>
              <w:lang w:val="en-US"/>
            </w:rPr>
            <w:t>Löfvenius</w:t>
          </w:r>
          <w:proofErr w:type="spellEnd"/>
          <w:r w:rsidRPr="00D65647">
            <w:rPr>
              <w:lang w:val="en-US"/>
            </w:rPr>
            <w:t xml:space="preserve">, G., </w:t>
          </w:r>
          <w:proofErr w:type="spellStart"/>
          <w:r w:rsidRPr="00D65647">
            <w:rPr>
              <w:lang w:val="en-US"/>
            </w:rPr>
            <w:t>Rappe</w:t>
          </w:r>
          <w:proofErr w:type="spellEnd"/>
          <w:r w:rsidRPr="00D65647">
            <w:rPr>
              <w:lang w:val="en-US"/>
            </w:rPr>
            <w:t xml:space="preserve">, C., &amp; </w:t>
          </w:r>
          <w:proofErr w:type="spellStart"/>
          <w:r w:rsidRPr="00D65647">
            <w:rPr>
              <w:lang w:val="en-US"/>
            </w:rPr>
            <w:t>Marklund</w:t>
          </w:r>
          <w:proofErr w:type="spellEnd"/>
          <w:r w:rsidRPr="00D65647">
            <w:rPr>
              <w:lang w:val="en-US"/>
            </w:rPr>
            <w:t xml:space="preserve">, S. (1996). Influence of level and form of chlorine on the formation of chlorinated dioxins, dibenzofurans, and benzenes during combustion of an artificial fuel in a laboratory reactor. </w:t>
          </w:r>
          <w:proofErr w:type="spellStart"/>
          <w:r>
            <w:rPr>
              <w:i/>
              <w:iCs/>
            </w:rPr>
            <w:t>Environmental</w:t>
          </w:r>
          <w:proofErr w:type="spellEnd"/>
          <w:r>
            <w:rPr>
              <w:i/>
              <w:iCs/>
            </w:rPr>
            <w:t xml:space="preserve"> Science &amp; Technology</w:t>
          </w:r>
          <w:r>
            <w:t xml:space="preserve">, </w:t>
          </w:r>
          <w:r>
            <w:rPr>
              <w:i/>
              <w:iCs/>
            </w:rPr>
            <w:t>30</w:t>
          </w:r>
          <w:r>
            <w:t>(5), 1637–1644.</w:t>
          </w:r>
        </w:p>
        <w:p w14:paraId="3480B8F9" w14:textId="40BC494D" w:rsidR="000F5048" w:rsidRPr="002D7B59" w:rsidRDefault="00D65647"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83482E">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lend Sørmo" w:date="2023-04-13T09:38:00Z" w:initials="ES">
    <w:p w14:paraId="5E530556" w14:textId="4B25473E" w:rsidR="00E866AB" w:rsidRDefault="00E866AB">
      <w:pPr>
        <w:pStyle w:val="CommentText"/>
        <w:rPr>
          <w:lang w:val="en-GB"/>
        </w:rPr>
      </w:pPr>
      <w:r>
        <w:rPr>
          <w:rStyle w:val="CommentReference"/>
        </w:rPr>
        <w:annotationRef/>
      </w:r>
      <w:r w:rsidRPr="00E866AB">
        <w:rPr>
          <w:lang w:val="en-GB"/>
        </w:rPr>
        <w:t xml:space="preserve">300 words max </w:t>
      </w:r>
    </w:p>
    <w:p w14:paraId="58B1B0E6" w14:textId="01CD0FF5" w:rsidR="003356D7" w:rsidRPr="00E866AB" w:rsidRDefault="003356D7" w:rsidP="00535052">
      <w:pPr>
        <w:pStyle w:val="CommentText"/>
        <w:ind w:firstLine="0"/>
        <w:rPr>
          <w:lang w:val="en-GB"/>
        </w:rPr>
      </w:pPr>
    </w:p>
  </w:comment>
  <w:comment w:id="11" w:author="Katinka Krahn" w:date="2023-05-30T13:28:00Z" w:initials="KK">
    <w:p w14:paraId="6A9EBA41" w14:textId="77777777" w:rsidR="009A68B1" w:rsidRDefault="009A68B1" w:rsidP="009304E6">
      <w:pPr>
        <w:pStyle w:val="CommentText"/>
        <w:ind w:firstLine="0"/>
      </w:pPr>
      <w:r>
        <w:rPr>
          <w:rStyle w:val="CommentReference"/>
        </w:rPr>
        <w:annotationRef/>
      </w:r>
      <w:r>
        <w:t>Should we be consistent with use of condensate vs pyrolysis oil?</w:t>
      </w:r>
    </w:p>
  </w:comment>
  <w:comment w:id="16" w:author="Katinka Krahn" w:date="2023-05-30T13:43:00Z" w:initials="KK">
    <w:p w14:paraId="5102F52B" w14:textId="77777777" w:rsidR="001D76F2" w:rsidRDefault="001D76F2" w:rsidP="00E05843">
      <w:pPr>
        <w:pStyle w:val="CommentText"/>
        <w:ind w:firstLine="0"/>
      </w:pPr>
      <w:r>
        <w:rPr>
          <w:rStyle w:val="CommentReference"/>
        </w:rPr>
        <w:annotationRef/>
      </w:r>
      <w:r>
        <w:t>Aren't these our results? Move to discussion?</w:t>
      </w:r>
    </w:p>
  </w:comment>
  <w:comment w:id="28" w:author="Erlend Sørmo" w:date="2023-05-25T09:39:00Z" w:initials="ES">
    <w:p w14:paraId="423DF157" w14:textId="48CE9AA5" w:rsidR="00246D81" w:rsidRPr="00246D81" w:rsidRDefault="00246D81">
      <w:pPr>
        <w:pStyle w:val="CommentText"/>
        <w:rPr>
          <w:lang w:val="en-GB"/>
        </w:rPr>
      </w:pPr>
      <w:r>
        <w:rPr>
          <w:rStyle w:val="CommentReference"/>
        </w:rPr>
        <w:annotationRef/>
      </w:r>
      <w:r w:rsidRPr="00246D81">
        <w:rPr>
          <w:lang w:val="en-GB"/>
        </w:rPr>
        <w:t xml:space="preserve">We need to </w:t>
      </w:r>
      <w:r>
        <w:rPr>
          <w:lang w:val="en-GB"/>
        </w:rPr>
        <w:t>list the congeners we analysed for</w:t>
      </w:r>
      <w:r w:rsidR="00D14D2C">
        <w:rPr>
          <w:lang w:val="en-GB"/>
        </w:rPr>
        <w:t xml:space="preserve">. Either here or in SI.  </w:t>
      </w:r>
    </w:p>
  </w:comment>
  <w:comment w:id="37" w:author="Erlend Sørmo" w:date="2023-04-13T10:21:00Z" w:initials="ES">
    <w:p w14:paraId="5028617F" w14:textId="77777777" w:rsidR="00895DFA" w:rsidRPr="00090307" w:rsidRDefault="00895DFA">
      <w:pPr>
        <w:pStyle w:val="CommentText"/>
        <w:rPr>
          <w:lang w:val="en-GB"/>
        </w:rPr>
      </w:pPr>
      <w:r>
        <w:rPr>
          <w:rStyle w:val="CommentReference"/>
        </w:rPr>
        <w:annotationRef/>
      </w:r>
      <w:r w:rsidRPr="00090307">
        <w:rPr>
          <w:lang w:val="en-GB"/>
        </w:rPr>
        <w:t>From my 2020 paper:</w:t>
      </w:r>
    </w:p>
    <w:p w14:paraId="3C2D2F79" w14:textId="77777777" w:rsidR="00895DFA" w:rsidRPr="00090307" w:rsidRDefault="00895DFA">
      <w:pPr>
        <w:pStyle w:val="CommentText"/>
        <w:rPr>
          <w:lang w:val="en-GB"/>
        </w:rPr>
      </w:pPr>
    </w:p>
    <w:p w14:paraId="202C2F9F" w14:textId="1CCBC589" w:rsidR="00895DFA" w:rsidRDefault="00895DFA">
      <w:pPr>
        <w:pStyle w:val="CommentText"/>
        <w:rPr>
          <w:lang w:val="en-GB"/>
        </w:rPr>
      </w:pPr>
      <w:r w:rsidRPr="00895DFA">
        <w:rPr>
          <w:lang w:val="en-GB"/>
        </w:rPr>
        <w:t>GFF and PUF was extracted using accelerated solvent extraction (ASE) with toluene, clean up in a silica column and the extracts then analysed using GC–MS-MS according to ISO 12884. Deuterated internal standards were used (Naphthalene-D8; Acenaphthene-D10; Phenanthrene-D10; Fluoranthene-D10; Benz(a)pyrene-D12; Dibenzo(ah)anthracen-D14). Total PAH concentrations in emitted gases were reported as the sum of the particulate and gas phase concentrations.</w:t>
      </w:r>
      <w:r>
        <w:rPr>
          <w:lang w:val="en-GB"/>
        </w:rPr>
        <w:t xml:space="preserve"> </w:t>
      </w:r>
    </w:p>
    <w:p w14:paraId="5065DD54" w14:textId="08C1E76E" w:rsidR="00895DFA" w:rsidRDefault="00895DFA">
      <w:pPr>
        <w:pStyle w:val="CommentText"/>
        <w:rPr>
          <w:lang w:val="en-GB"/>
        </w:rPr>
      </w:pPr>
    </w:p>
    <w:p w14:paraId="49821EE9" w14:textId="0D0BCD79" w:rsidR="00895DFA" w:rsidRPr="00895DFA" w:rsidRDefault="00895DFA" w:rsidP="00895DFA">
      <w:pPr>
        <w:pStyle w:val="CommentText"/>
        <w:rPr>
          <w:lang w:val="en-GB"/>
        </w:rPr>
      </w:pPr>
      <w:r>
        <w:rPr>
          <w:lang w:val="en-GB"/>
        </w:rPr>
        <w:t xml:space="preserve">The extrations are the same for both PAH, dioxins and PCBs. I think you can find some more details in Hale et al (2017, </w:t>
      </w:r>
      <w:hyperlink r:id="rId1" w:history="1">
        <w:r w:rsidRPr="00C87848">
          <w:rPr>
            <w:rStyle w:val="Hyperlink"/>
            <w:lang w:val="en-GB"/>
          </w:rPr>
          <w:t>https://pubs.acs.org/doi/10.1021/es203984k</w:t>
        </w:r>
      </w:hyperlink>
      <w:r>
        <w:rPr>
          <w:lang w:val="en-GB"/>
        </w:rPr>
        <w:t xml:space="preserve"> ). Did you use Horst for the 2017 study Gerard?</w:t>
      </w:r>
    </w:p>
  </w:comment>
  <w:comment w:id="38" w:author="Katinka Krahn" w:date="2023-04-18T10:52:00Z" w:initials="KK">
    <w:p w14:paraId="131D0BC8" w14:textId="77777777" w:rsidR="00D5017F" w:rsidRPr="005E26E9" w:rsidRDefault="00D5017F">
      <w:pPr>
        <w:pStyle w:val="CommentText"/>
        <w:ind w:firstLine="0"/>
        <w:rPr>
          <w:lang w:val="en-GB"/>
        </w:rPr>
      </w:pPr>
      <w:r>
        <w:rPr>
          <w:rStyle w:val="CommentReference"/>
        </w:rPr>
        <w:annotationRef/>
      </w:r>
      <w:r w:rsidRPr="005E26E9">
        <w:rPr>
          <w:lang w:val="en-GB"/>
        </w:rPr>
        <w:t xml:space="preserve">Gerard: </w:t>
      </w:r>
      <w:r>
        <w:rPr>
          <w:lang w:val="en-GB"/>
        </w:rPr>
        <w:t>No, was done at Umeå University. This one used Horst</w:t>
      </w:r>
    </w:p>
    <w:p w14:paraId="5C59AF54" w14:textId="77777777" w:rsidR="00D5017F" w:rsidRPr="005E26E9" w:rsidRDefault="00D5017F">
      <w:pPr>
        <w:pStyle w:val="CommentText"/>
        <w:ind w:firstLine="0"/>
        <w:rPr>
          <w:lang w:val="en-GB"/>
        </w:rPr>
      </w:pPr>
    </w:p>
    <w:p w14:paraId="77A801C7" w14:textId="77777777" w:rsidR="00D5017F" w:rsidRPr="005E26E9" w:rsidRDefault="00D5017F">
      <w:pPr>
        <w:pStyle w:val="CommentText"/>
        <w:ind w:firstLine="0"/>
        <w:rPr>
          <w:lang w:val="en-GB"/>
        </w:rPr>
      </w:pPr>
      <w:r>
        <w:rPr>
          <w:color w:val="000000"/>
          <w:lang w:val="en-GB"/>
        </w:rPr>
        <w:t>Methods were similar to those in ref </w:t>
      </w:r>
      <w:hyperlink r:id="rId2" w:history="1">
        <w:r w:rsidRPr="001D06F5">
          <w:rPr>
            <w:rStyle w:val="Hyperlink"/>
            <w:lang w:val="en-GB"/>
          </w:rPr>
          <w:t>14</w:t>
        </w:r>
      </w:hyperlink>
      <w:r>
        <w:rPr>
          <w:color w:val="000000"/>
          <w:lang w:val="en-GB"/>
        </w:rPr>
        <w:t>. Briefly, five open liquid chromatographic columns (KOH-silica, neutral silica, 40% H2SO4-silica, activated carbon (AX21)+Celite and Na2SO4) and one step for reducing the sulfur content (activated copper pretreated by hydrochloric acid and washed with methanol) were used for the cleanup. Recovery standards (four 13C-labeled PCDD/Fs) were added. Instrumental analyses were performed using an HRGC/HRMS system. The limit of detection (LOD; three times the average area of noise in chromatograms) varied from 0.3 to 3 pg/sample for the various PCDD/F congeners.</w:t>
      </w:r>
    </w:p>
    <w:p w14:paraId="03592E73" w14:textId="77777777" w:rsidR="00D5017F" w:rsidRPr="005E26E9" w:rsidRDefault="00D5017F">
      <w:pPr>
        <w:pStyle w:val="CommentText"/>
        <w:ind w:firstLine="0"/>
        <w:rPr>
          <w:lang w:val="en-GB"/>
        </w:rPr>
      </w:pPr>
    </w:p>
    <w:p w14:paraId="0A3051DA" w14:textId="77777777" w:rsidR="00D5017F" w:rsidRPr="005E26E9" w:rsidRDefault="00D5017F" w:rsidP="001D06F5">
      <w:pPr>
        <w:pStyle w:val="CommentText"/>
        <w:ind w:firstLine="0"/>
        <w:rPr>
          <w:lang w:val="en-GB"/>
        </w:rPr>
      </w:pPr>
      <w:r>
        <w:rPr>
          <w:color w:val="222222"/>
          <w:lang w:val="en-GB"/>
        </w:rPr>
        <w:t>Cornelissen, G., Amstaetter, K., Hauge, A., Schaanning, M., Beylich, B., Gunnarsson, J. S., ... &amp; Eek, E. (2012). Large-scale field study on thin-layer capping of marine PCDD/F-contaminated sediments in Grenlandfjords, Norway: Physicochemical effects. </w:t>
      </w:r>
      <w:r w:rsidRPr="005E26E9">
        <w:rPr>
          <w:i/>
          <w:iCs/>
          <w:color w:val="222222"/>
          <w:lang w:val="en-GB"/>
        </w:rPr>
        <w:t>Environmental science &amp; technology</w:t>
      </w:r>
      <w:r w:rsidRPr="005E26E9">
        <w:rPr>
          <w:color w:val="222222"/>
          <w:lang w:val="en-GB"/>
        </w:rPr>
        <w:t>, </w:t>
      </w:r>
      <w:r w:rsidRPr="005E26E9">
        <w:rPr>
          <w:i/>
          <w:iCs/>
          <w:color w:val="222222"/>
          <w:lang w:val="en-GB"/>
        </w:rPr>
        <w:t>46</w:t>
      </w:r>
      <w:r w:rsidRPr="005E26E9">
        <w:rPr>
          <w:color w:val="222222"/>
          <w:lang w:val="en-GB"/>
        </w:rPr>
        <w:t>(21), 12030-12037.</w:t>
      </w:r>
    </w:p>
  </w:comment>
  <w:comment w:id="39" w:author="Erlend Sørmo" w:date="2023-05-30T09:18:00Z" w:initials="ES">
    <w:p w14:paraId="4E890320" w14:textId="67B0B404" w:rsidR="00193A50" w:rsidRPr="00193A50" w:rsidRDefault="00193A50">
      <w:pPr>
        <w:pStyle w:val="CommentText"/>
        <w:rPr>
          <w:lang w:val="en-GB"/>
        </w:rPr>
      </w:pPr>
      <w:r>
        <w:rPr>
          <w:rStyle w:val="CommentReference"/>
        </w:rPr>
        <w:annotationRef/>
      </w:r>
      <w:r w:rsidRPr="00193A50">
        <w:rPr>
          <w:lang w:val="en-GB"/>
        </w:rPr>
        <w:t>I will add a s</w:t>
      </w:r>
      <w:r>
        <w:rPr>
          <w:lang w:val="en-GB"/>
        </w:rPr>
        <w:t xml:space="preserve">ummarized description of this one. </w:t>
      </w:r>
    </w:p>
  </w:comment>
  <w:comment w:id="99" w:author="Erlend Sørmo" w:date="2023-05-26T14:13:00Z" w:initials="ES">
    <w:p w14:paraId="4D3F1594" w14:textId="4B94BD30" w:rsidR="00DC3121" w:rsidRPr="00DC3121" w:rsidRDefault="00DC3121">
      <w:pPr>
        <w:pStyle w:val="CommentText"/>
        <w:rPr>
          <w:lang w:val="en-GB"/>
        </w:rPr>
      </w:pPr>
      <w:r>
        <w:rPr>
          <w:rStyle w:val="CommentReference"/>
        </w:rPr>
        <w:annotationRef/>
      </w:r>
      <w:r w:rsidRPr="00DC3121">
        <w:rPr>
          <w:lang w:val="en-GB"/>
        </w:rPr>
        <w:t xml:space="preserve">and this… </w:t>
      </w:r>
    </w:p>
  </w:comment>
  <w:comment w:id="105" w:author="Erlend Sørmo" w:date="2023-05-26T14:13:00Z" w:initials="ES">
    <w:p w14:paraId="069560FE" w14:textId="13A55807" w:rsidR="00DC3121" w:rsidRPr="00DC3121" w:rsidRDefault="00DC3121">
      <w:pPr>
        <w:pStyle w:val="CommentText"/>
        <w:rPr>
          <w:lang w:val="en-GB"/>
        </w:rPr>
      </w:pPr>
      <w:r>
        <w:rPr>
          <w:rStyle w:val="CommentReference"/>
        </w:rPr>
        <w:annotationRef/>
      </w:r>
      <w:r w:rsidRPr="00DC3121">
        <w:rPr>
          <w:lang w:val="en-GB"/>
        </w:rPr>
        <w:t>And this =)</w:t>
      </w:r>
    </w:p>
  </w:comment>
  <w:comment w:id="111" w:author="Erlend Sørmo" w:date="2023-05-24T15:37:00Z" w:initials="ES">
    <w:p w14:paraId="29708625" w14:textId="51D91A71" w:rsidR="00361703" w:rsidRPr="00524031" w:rsidRDefault="00361703">
      <w:pPr>
        <w:pStyle w:val="CommentText"/>
        <w:rPr>
          <w:lang w:val="en-GB"/>
        </w:rPr>
      </w:pPr>
      <w:r>
        <w:rPr>
          <w:rStyle w:val="CommentReference"/>
        </w:rPr>
        <w:annotationRef/>
      </w:r>
      <w:r w:rsidR="00DC3121" w:rsidRPr="00524031">
        <w:rPr>
          <w:lang w:val="en-GB"/>
        </w:rPr>
        <w:t>Katinka!</w:t>
      </w:r>
    </w:p>
  </w:comment>
  <w:comment w:id="118" w:author="Erlend Sørmo" w:date="2023-05-24T15:08:00Z" w:initials="ES">
    <w:p w14:paraId="3551E37B" w14:textId="19084982" w:rsidR="00C04B96" w:rsidRPr="00DC3121" w:rsidRDefault="00C04B96">
      <w:pPr>
        <w:pStyle w:val="CommentText"/>
        <w:rPr>
          <w:lang w:val="en-GB"/>
        </w:rPr>
      </w:pPr>
      <w:r>
        <w:rPr>
          <w:rStyle w:val="CommentReference"/>
        </w:rPr>
        <w:annotationRef/>
      </w:r>
      <w:r w:rsidR="00DC3121" w:rsidRPr="00DC3121">
        <w:rPr>
          <w:lang w:val="en-GB"/>
        </w:rPr>
        <w:t xml:space="preserve">Katinka: Was there? </w:t>
      </w:r>
      <w:r w:rsidR="00DC3121">
        <w:rPr>
          <w:lang w:val="en-GB"/>
        </w:rPr>
        <w:t>Have you done the regressions?</w:t>
      </w:r>
    </w:p>
  </w:comment>
  <w:comment w:id="119" w:author="Katinka Krahn" w:date="2023-05-30T16:38:00Z" w:initials="KK">
    <w:p w14:paraId="3D0B472B" w14:textId="77777777" w:rsidR="00257BA2" w:rsidRDefault="00257BA2" w:rsidP="000F0D80">
      <w:pPr>
        <w:pStyle w:val="CommentText"/>
        <w:ind w:firstLine="0"/>
      </w:pPr>
      <w:r>
        <w:rPr>
          <w:rStyle w:val="CommentReference"/>
        </w:rPr>
        <w:annotationRef/>
      </w:r>
      <w:r>
        <w:t>No, I did not do a regression test, but I can</w:t>
      </w:r>
    </w:p>
  </w:comment>
  <w:comment w:id="140" w:author="Erlend Sørmo" w:date="2023-05-26T14:24:00Z" w:initials="ES">
    <w:p w14:paraId="0040068B" w14:textId="003611C5" w:rsidR="00DC3121" w:rsidRPr="00DC3121" w:rsidRDefault="00DC3121" w:rsidP="00DC3121">
      <w:pPr>
        <w:pStyle w:val="CommentText"/>
        <w:rPr>
          <w:lang w:val="en-GB"/>
        </w:rPr>
      </w:pPr>
      <w:r>
        <w:rPr>
          <w:rStyle w:val="CommentReference"/>
        </w:rPr>
        <w:annotationRef/>
      </w:r>
      <w:r w:rsidRPr="00DC3121">
        <w:rPr>
          <w:lang w:val="en-GB"/>
        </w:rPr>
        <w:t>We can make a s</w:t>
      </w:r>
      <w:r>
        <w:rPr>
          <w:lang w:val="en-GB"/>
        </w:rPr>
        <w:t>upporting parameter table with yields, Cl and other things. Can adapt from one of my other manuscripts</w:t>
      </w:r>
    </w:p>
  </w:comment>
  <w:comment w:id="163" w:author="Gerard Cornelissen" w:date="2023-05-25T13:50:00Z" w:initials="GC">
    <w:p w14:paraId="519E1A5E" w14:textId="5D59F5C7" w:rsidR="00AE35A5" w:rsidRPr="00AE35A5" w:rsidRDefault="00AE35A5">
      <w:pPr>
        <w:pStyle w:val="CommentText"/>
        <w:rPr>
          <w:lang w:val="en-GB"/>
        </w:rPr>
      </w:pPr>
      <w:r>
        <w:rPr>
          <w:rStyle w:val="CommentReference"/>
        </w:rPr>
        <w:annotationRef/>
      </w:r>
      <w:r w:rsidRPr="00AE35A5">
        <w:rPr>
          <w:lang w:val="en-GB"/>
        </w:rPr>
        <w:t>Maybe repeat LOQ in footnote</w:t>
      </w:r>
    </w:p>
  </w:comment>
  <w:comment w:id="164" w:author="Katinka Krahn" w:date="2023-05-30T16:24:00Z" w:initials="KK">
    <w:p w14:paraId="23E8BA99" w14:textId="77777777" w:rsidR="00837A49" w:rsidRDefault="00837A49" w:rsidP="00935AC9">
      <w:pPr>
        <w:pStyle w:val="CommentText"/>
        <w:ind w:firstLine="0"/>
      </w:pPr>
      <w:r>
        <w:rPr>
          <w:rStyle w:val="CommentReference"/>
        </w:rPr>
        <w:annotationRef/>
      </w:r>
      <w:r>
        <w:t>Not exhaust?</w:t>
      </w:r>
    </w:p>
  </w:comment>
  <w:comment w:id="179" w:author="Erlend Sørmo" w:date="2023-05-30T09:36:00Z" w:initials="ES">
    <w:p w14:paraId="1C5EA35F" w14:textId="270F7D77" w:rsidR="001D3AE7" w:rsidRDefault="001D3AE7">
      <w:pPr>
        <w:pStyle w:val="CommentText"/>
      </w:pPr>
      <w:r>
        <w:rPr>
          <w:rStyle w:val="CommentReference"/>
        </w:rPr>
        <w:annotationRef/>
      </w:r>
      <w:r>
        <w:t>Katinka</w:t>
      </w:r>
    </w:p>
  </w:comment>
  <w:comment w:id="195" w:author="Gerard Cornelissen" w:date="2023-05-25T14:04:00Z" w:initials="GC">
    <w:p w14:paraId="161345C2" w14:textId="77777777" w:rsidR="00896F94" w:rsidRPr="0083141C" w:rsidRDefault="00896F94" w:rsidP="00896F94">
      <w:pPr>
        <w:pStyle w:val="CommentText"/>
        <w:rPr>
          <w:lang w:val="en-GB"/>
        </w:rPr>
      </w:pPr>
      <w:r>
        <w:rPr>
          <w:rStyle w:val="CommentReference"/>
        </w:rPr>
        <w:annotationRef/>
      </w:r>
      <w:r w:rsidRPr="0083141C">
        <w:rPr>
          <w:lang w:val="en-GB"/>
        </w:rPr>
        <w:t>Something wrong with the gas measurement</w:t>
      </w:r>
    </w:p>
  </w:comment>
  <w:comment w:id="196" w:author="Erlend Sørmo" w:date="2023-05-30T09:21:00Z" w:initials="ES">
    <w:p w14:paraId="2B808DC6" w14:textId="787030C1" w:rsidR="0033206F" w:rsidRPr="0033206F" w:rsidRDefault="0033206F">
      <w:pPr>
        <w:pStyle w:val="CommentText"/>
        <w:rPr>
          <w:lang w:val="en-GB"/>
        </w:rPr>
      </w:pPr>
      <w:r>
        <w:rPr>
          <w:rStyle w:val="CommentReference"/>
        </w:rPr>
        <w:annotationRef/>
      </w:r>
      <w:r w:rsidRPr="0033206F">
        <w:rPr>
          <w:lang w:val="en-GB"/>
        </w:rPr>
        <w:t>I agree</w:t>
      </w:r>
      <w:r>
        <w:rPr>
          <w:lang w:val="en-GB"/>
        </w:rPr>
        <w:t>, we should treat this as an outlier</w:t>
      </w:r>
      <w:r w:rsidR="00E174A2">
        <w:rPr>
          <w:lang w:val="en-GB"/>
        </w:rPr>
        <w:t>. We can report it in SI, and mention it in the text</w:t>
      </w:r>
      <w:r w:rsidR="00834FA2">
        <w:rPr>
          <w:lang w:val="en-GB"/>
        </w:rPr>
        <w:t xml:space="preserve"> as an outlier. I can fix this.</w:t>
      </w:r>
    </w:p>
  </w:comment>
  <w:comment w:id="218" w:author="Gerard Cornelissen" w:date="2023-05-25T13:55:00Z" w:initials="GC">
    <w:p w14:paraId="47859724" w14:textId="77777777" w:rsidR="00AE35A5" w:rsidRDefault="00AE35A5">
      <w:pPr>
        <w:pStyle w:val="CommentText"/>
        <w:rPr>
          <w:lang w:val="en-GB"/>
        </w:rPr>
      </w:pPr>
      <w:r>
        <w:rPr>
          <w:rStyle w:val="CommentReference"/>
        </w:rPr>
        <w:annotationRef/>
      </w:r>
      <w:r w:rsidRPr="00AE35A5">
        <w:rPr>
          <w:lang w:val="en-GB"/>
        </w:rPr>
        <w:t>Check, must be something wrong here</w:t>
      </w:r>
      <w:r>
        <w:rPr>
          <w:lang w:val="en-GB"/>
        </w:rPr>
        <w:t>.</w:t>
      </w:r>
    </w:p>
    <w:p w14:paraId="4BE20405" w14:textId="77777777" w:rsidR="00AE35A5" w:rsidRDefault="00AE35A5">
      <w:pPr>
        <w:pStyle w:val="CommentText"/>
        <w:rPr>
          <w:lang w:val="en-GB"/>
        </w:rPr>
      </w:pPr>
    </w:p>
    <w:p w14:paraId="49DB38D7" w14:textId="64C4F788" w:rsidR="00AE35A5" w:rsidRPr="00AE35A5" w:rsidRDefault="00AE35A5">
      <w:pPr>
        <w:pStyle w:val="CommentText"/>
        <w:rPr>
          <w:lang w:val="en-GB"/>
        </w:rPr>
      </w:pPr>
      <w:r>
        <w:rPr>
          <w:lang w:val="en-GB"/>
        </w:rPr>
        <w:t>In worst case delete as outlier</w:t>
      </w:r>
    </w:p>
  </w:comment>
  <w:comment w:id="219" w:author="Erlend Sørmo" w:date="2023-05-26T15:49:00Z" w:initials="ES">
    <w:p w14:paraId="090BFF7F" w14:textId="7F54EC4C" w:rsidR="00D56B12" w:rsidRPr="00D56B12" w:rsidRDefault="00D56B12">
      <w:pPr>
        <w:pStyle w:val="CommentText"/>
        <w:rPr>
          <w:lang w:val="en-GB"/>
        </w:rPr>
      </w:pPr>
      <w:r>
        <w:rPr>
          <w:rStyle w:val="CommentReference"/>
        </w:rPr>
        <w:annotationRef/>
      </w:r>
      <w:r w:rsidRPr="00D56B12">
        <w:rPr>
          <w:lang w:val="en-GB"/>
        </w:rPr>
        <w:t xml:space="preserve">Yes, this must be </w:t>
      </w:r>
      <w:r w:rsidR="0091523D">
        <w:rPr>
          <w:lang w:val="en-GB"/>
        </w:rPr>
        <w:t>an outlier. I'm tempted to say delete</w:t>
      </w:r>
      <w:r w:rsidR="00834FA2">
        <w:rPr>
          <w:lang w:val="en-GB"/>
        </w:rPr>
        <w:t xml:space="preserve">. </w:t>
      </w:r>
      <w:r w:rsidR="0036729F">
        <w:rPr>
          <w:lang w:val="en-GB"/>
        </w:rPr>
        <w:t>I think it was due to a high particle event triggered by the burner shutting down. Wil check the 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1B0E6" w15:done="0"/>
  <w15:commentEx w15:paraId="6A9EBA41" w15:done="0"/>
  <w15:commentEx w15:paraId="5102F52B" w15:done="0"/>
  <w15:commentEx w15:paraId="423DF157" w15:done="1"/>
  <w15:commentEx w15:paraId="49821EE9" w15:done="0"/>
  <w15:commentEx w15:paraId="0A3051DA" w15:paraIdParent="49821EE9" w15:done="0"/>
  <w15:commentEx w15:paraId="4E890320" w15:paraIdParent="49821EE9" w15:done="0"/>
  <w15:commentEx w15:paraId="4D3F1594" w15:done="1"/>
  <w15:commentEx w15:paraId="069560FE" w15:done="1"/>
  <w15:commentEx w15:paraId="29708625" w15:done="1"/>
  <w15:commentEx w15:paraId="3551E37B" w15:done="0"/>
  <w15:commentEx w15:paraId="3D0B472B" w15:paraIdParent="3551E37B" w15:done="0"/>
  <w15:commentEx w15:paraId="0040068B" w15:done="0"/>
  <w15:commentEx w15:paraId="519E1A5E" w15:done="1"/>
  <w15:commentEx w15:paraId="23E8BA99" w15:done="0"/>
  <w15:commentEx w15:paraId="1C5EA35F" w15:done="0"/>
  <w15:commentEx w15:paraId="161345C2" w15:done="0"/>
  <w15:commentEx w15:paraId="2B808DC6" w15:paraIdParent="161345C2" w15:done="0"/>
  <w15:commentEx w15:paraId="49DB38D7" w15:done="0"/>
  <w15:commentEx w15:paraId="090BFF7F" w15:paraIdParent="49DB3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4C0F" w16cex:dateUtc="2023-04-13T07:38:00Z"/>
  <w16cex:commentExtensible w16cex:durableId="28207894" w16cex:dateUtc="2023-05-30T11:28:00Z"/>
  <w16cex:commentExtensible w16cex:durableId="28207C0B" w16cex:dateUtc="2023-05-30T11:43:00Z"/>
  <w16cex:commentExtensible w16cex:durableId="2819AB51" w16cex:dateUtc="2023-05-25T07:39:00Z"/>
  <w16cex:commentExtensible w16cex:durableId="27E25634" w16cex:dateUtc="2023-04-13T08:21:00Z"/>
  <w16cex:commentExtensible w16cex:durableId="27E8F4FE" w16cex:dateUtc="2023-04-18T08:52:00Z"/>
  <w16cex:commentExtensible w16cex:durableId="28203DEB" w16cex:dateUtc="2023-05-30T07:18:00Z"/>
  <w16cex:commentExtensible w16cex:durableId="281B3D05" w16cex:dateUtc="2023-05-26T12:13:00Z"/>
  <w16cex:commentExtensible w16cex:durableId="281B3D0C" w16cex:dateUtc="2023-05-26T12:13:00Z"/>
  <w16cex:commentExtensible w16cex:durableId="2818AD9F" w16cex:dateUtc="2023-05-24T13:37:00Z"/>
  <w16cex:commentExtensible w16cex:durableId="2818A6DE" w16cex:dateUtc="2023-05-24T13:08:00Z"/>
  <w16cex:commentExtensible w16cex:durableId="2820A521" w16cex:dateUtc="2023-05-30T14:38:00Z"/>
  <w16cex:commentExtensible w16cex:durableId="281B3F88" w16cex:dateUtc="2023-05-26T12:24:00Z"/>
  <w16cex:commentExtensible w16cex:durableId="2819E632" w16cex:dateUtc="2023-05-25T11:50:00Z"/>
  <w16cex:commentExtensible w16cex:durableId="2820A1D3" w16cex:dateUtc="2023-05-30T14:24:00Z"/>
  <w16cex:commentExtensible w16cex:durableId="28204213" w16cex:dateUtc="2023-05-30T07:36:00Z"/>
  <w16cex:commentExtensible w16cex:durableId="2819E981" w16cex:dateUtc="2023-05-25T12:04:00Z"/>
  <w16cex:commentExtensible w16cex:durableId="28203EA0" w16cex:dateUtc="2023-05-30T07:21:00Z"/>
  <w16cex:commentExtensible w16cex:durableId="2819E764" w16cex:dateUtc="2023-05-25T11:55:00Z"/>
  <w16cex:commentExtensible w16cex:durableId="281B5371" w16cex:dateUtc="2023-05-26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1B0E6" w16cid:durableId="27E24C0F"/>
  <w16cid:commentId w16cid:paraId="6A9EBA41" w16cid:durableId="28207894"/>
  <w16cid:commentId w16cid:paraId="5102F52B" w16cid:durableId="28207C0B"/>
  <w16cid:commentId w16cid:paraId="423DF157" w16cid:durableId="2819AB51"/>
  <w16cid:commentId w16cid:paraId="49821EE9" w16cid:durableId="27E25634"/>
  <w16cid:commentId w16cid:paraId="0A3051DA" w16cid:durableId="27E8F4FE"/>
  <w16cid:commentId w16cid:paraId="4E890320" w16cid:durableId="28203DEB"/>
  <w16cid:commentId w16cid:paraId="4D3F1594" w16cid:durableId="281B3D05"/>
  <w16cid:commentId w16cid:paraId="069560FE" w16cid:durableId="281B3D0C"/>
  <w16cid:commentId w16cid:paraId="29708625" w16cid:durableId="2818AD9F"/>
  <w16cid:commentId w16cid:paraId="3551E37B" w16cid:durableId="2818A6DE"/>
  <w16cid:commentId w16cid:paraId="3D0B472B" w16cid:durableId="2820A521"/>
  <w16cid:commentId w16cid:paraId="0040068B" w16cid:durableId="281B3F88"/>
  <w16cid:commentId w16cid:paraId="519E1A5E" w16cid:durableId="2819E632"/>
  <w16cid:commentId w16cid:paraId="23E8BA99" w16cid:durableId="2820A1D3"/>
  <w16cid:commentId w16cid:paraId="1C5EA35F" w16cid:durableId="28204213"/>
  <w16cid:commentId w16cid:paraId="161345C2" w16cid:durableId="2819E981"/>
  <w16cid:commentId w16cid:paraId="2B808DC6" w16cid:durableId="28203EA0"/>
  <w16cid:commentId w16cid:paraId="49DB38D7" w16cid:durableId="2819E764"/>
  <w16cid:commentId w16cid:paraId="090BFF7F" w16cid:durableId="281B5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581E" w14:textId="77777777" w:rsidR="002F106D" w:rsidRDefault="002F106D">
      <w:pPr>
        <w:spacing w:line="240" w:lineRule="auto"/>
      </w:pPr>
      <w:r>
        <w:separator/>
      </w:r>
    </w:p>
  </w:endnote>
  <w:endnote w:type="continuationSeparator" w:id="0">
    <w:p w14:paraId="76FC27FD" w14:textId="77777777" w:rsidR="002F106D" w:rsidRDefault="002F106D">
      <w:pPr>
        <w:spacing w:line="240" w:lineRule="auto"/>
      </w:pPr>
      <w:r>
        <w:continuationSeparator/>
      </w:r>
    </w:p>
  </w:endnote>
  <w:endnote w:type="continuationNotice" w:id="1">
    <w:p w14:paraId="383FF4CC" w14:textId="77777777" w:rsidR="002F106D" w:rsidRDefault="002F10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E5828" w14:textId="77777777" w:rsidR="002F106D" w:rsidRDefault="002F106D">
      <w:pPr>
        <w:spacing w:line="240" w:lineRule="auto"/>
      </w:pPr>
      <w:r>
        <w:separator/>
      </w:r>
    </w:p>
  </w:footnote>
  <w:footnote w:type="continuationSeparator" w:id="0">
    <w:p w14:paraId="25A478E2" w14:textId="77777777" w:rsidR="002F106D" w:rsidRDefault="002F106D">
      <w:pPr>
        <w:spacing w:line="240" w:lineRule="auto"/>
      </w:pPr>
      <w:r>
        <w:continuationSeparator/>
      </w:r>
    </w:p>
  </w:footnote>
  <w:footnote w:type="continuationNotice" w:id="1">
    <w:p w14:paraId="6AA95DC4" w14:textId="77777777" w:rsidR="002F106D" w:rsidRDefault="002F10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CE1769"/>
    <w:multiLevelType w:val="hybridMultilevel"/>
    <w:tmpl w:val="3CA6276A"/>
    <w:lvl w:ilvl="0" w:tplc="779ADB5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2972287B"/>
    <w:multiLevelType w:val="hybridMultilevel"/>
    <w:tmpl w:val="602CCE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08317BB"/>
    <w:multiLevelType w:val="hybridMultilevel"/>
    <w:tmpl w:val="9E7A5FA6"/>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4C0235A0"/>
    <w:multiLevelType w:val="multilevel"/>
    <w:tmpl w:val="7804D506"/>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EB0777A"/>
    <w:multiLevelType w:val="multilevel"/>
    <w:tmpl w:val="C76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71D85"/>
    <w:multiLevelType w:val="hybridMultilevel"/>
    <w:tmpl w:val="5AF87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6939719">
    <w:abstractNumId w:val="0"/>
  </w:num>
  <w:num w:numId="2" w16cid:durableId="14609962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32">
    <w:abstractNumId w:val="2"/>
  </w:num>
  <w:num w:numId="4" w16cid:durableId="1143157311">
    <w:abstractNumId w:val="5"/>
  </w:num>
  <w:num w:numId="5" w16cid:durableId="724065380">
    <w:abstractNumId w:val="1"/>
  </w:num>
  <w:num w:numId="6" w16cid:durableId="1008825478">
    <w:abstractNumId w:val="6"/>
  </w:num>
  <w:num w:numId="7" w16cid:durableId="980500333">
    <w:abstractNumId w:val="7"/>
  </w:num>
  <w:num w:numId="8" w16cid:durableId="526063131">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lend Sørmo">
    <w15:presenceInfo w15:providerId="AD" w15:userId="S::erlend.sormo@ngi.no::206b07c1-5930-4ac6-a094-9b853e842cf5"/>
  </w15:person>
  <w15:person w15:author="Katinka Krahn">
    <w15:presenceInfo w15:providerId="AD" w15:userId="S::katinka.krahn@lindum.no::76624c6c-21b0-4ba0-b6af-bf563b2c25c9"/>
  </w15:person>
  <w15:person w15:author="Gerard Cornelissen">
    <w15:presenceInfo w15:providerId="AD" w15:userId="S::gerard.cornelissen@ngi.no::7e06fd8f-b69b-4b96-95a2-e8d4084ec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markup="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D"/>
    <w:rsid w:val="00000531"/>
    <w:rsid w:val="00000BFE"/>
    <w:rsid w:val="000011AA"/>
    <w:rsid w:val="0000132D"/>
    <w:rsid w:val="00001341"/>
    <w:rsid w:val="0000190C"/>
    <w:rsid w:val="00001C34"/>
    <w:rsid w:val="00001DE2"/>
    <w:rsid w:val="00003E81"/>
    <w:rsid w:val="000050E8"/>
    <w:rsid w:val="0000510C"/>
    <w:rsid w:val="000052C3"/>
    <w:rsid w:val="00005483"/>
    <w:rsid w:val="0000588B"/>
    <w:rsid w:val="00005B8A"/>
    <w:rsid w:val="00005E1D"/>
    <w:rsid w:val="00006263"/>
    <w:rsid w:val="00006559"/>
    <w:rsid w:val="00006744"/>
    <w:rsid w:val="00006CDD"/>
    <w:rsid w:val="00006EE0"/>
    <w:rsid w:val="00007C5B"/>
    <w:rsid w:val="00007EE4"/>
    <w:rsid w:val="00010392"/>
    <w:rsid w:val="00010936"/>
    <w:rsid w:val="00010D8E"/>
    <w:rsid w:val="00011568"/>
    <w:rsid w:val="00012D0A"/>
    <w:rsid w:val="0001376D"/>
    <w:rsid w:val="00013DFC"/>
    <w:rsid w:val="00013E5C"/>
    <w:rsid w:val="00014959"/>
    <w:rsid w:val="00015127"/>
    <w:rsid w:val="00015BCE"/>
    <w:rsid w:val="00015D0F"/>
    <w:rsid w:val="00017070"/>
    <w:rsid w:val="000175B0"/>
    <w:rsid w:val="0001780A"/>
    <w:rsid w:val="00017B5F"/>
    <w:rsid w:val="00017C42"/>
    <w:rsid w:val="000203FD"/>
    <w:rsid w:val="00022663"/>
    <w:rsid w:val="00022C34"/>
    <w:rsid w:val="00022EF0"/>
    <w:rsid w:val="00023269"/>
    <w:rsid w:val="0002370B"/>
    <w:rsid w:val="0002397F"/>
    <w:rsid w:val="000239F4"/>
    <w:rsid w:val="000247D2"/>
    <w:rsid w:val="00024BE5"/>
    <w:rsid w:val="0002548E"/>
    <w:rsid w:val="00025773"/>
    <w:rsid w:val="00025EBA"/>
    <w:rsid w:val="00026F9E"/>
    <w:rsid w:val="00027287"/>
    <w:rsid w:val="00027ECC"/>
    <w:rsid w:val="0003061A"/>
    <w:rsid w:val="00030BD0"/>
    <w:rsid w:val="00030CC9"/>
    <w:rsid w:val="0003143D"/>
    <w:rsid w:val="0003196F"/>
    <w:rsid w:val="00031A15"/>
    <w:rsid w:val="000321F5"/>
    <w:rsid w:val="000327E0"/>
    <w:rsid w:val="0003339F"/>
    <w:rsid w:val="00033DAB"/>
    <w:rsid w:val="00034823"/>
    <w:rsid w:val="000349D6"/>
    <w:rsid w:val="00034BDB"/>
    <w:rsid w:val="000353DD"/>
    <w:rsid w:val="00035527"/>
    <w:rsid w:val="0003553F"/>
    <w:rsid w:val="00035AFE"/>
    <w:rsid w:val="00036469"/>
    <w:rsid w:val="000377D9"/>
    <w:rsid w:val="00037C9E"/>
    <w:rsid w:val="000404EA"/>
    <w:rsid w:val="000408EA"/>
    <w:rsid w:val="00040C6A"/>
    <w:rsid w:val="00041690"/>
    <w:rsid w:val="00041BF0"/>
    <w:rsid w:val="00041E1F"/>
    <w:rsid w:val="000428BC"/>
    <w:rsid w:val="00042BD2"/>
    <w:rsid w:val="00043685"/>
    <w:rsid w:val="000436E8"/>
    <w:rsid w:val="00043EEB"/>
    <w:rsid w:val="0004627E"/>
    <w:rsid w:val="000463DF"/>
    <w:rsid w:val="000466D1"/>
    <w:rsid w:val="00047528"/>
    <w:rsid w:val="00047E3F"/>
    <w:rsid w:val="0005104B"/>
    <w:rsid w:val="00051406"/>
    <w:rsid w:val="00051DA1"/>
    <w:rsid w:val="00052D69"/>
    <w:rsid w:val="000538EF"/>
    <w:rsid w:val="00053F0C"/>
    <w:rsid w:val="000551B2"/>
    <w:rsid w:val="00055723"/>
    <w:rsid w:val="00055A08"/>
    <w:rsid w:val="00056ACA"/>
    <w:rsid w:val="00057459"/>
    <w:rsid w:val="00060589"/>
    <w:rsid w:val="0006088D"/>
    <w:rsid w:val="00060AE4"/>
    <w:rsid w:val="00060CD4"/>
    <w:rsid w:val="00061FDE"/>
    <w:rsid w:val="000627CB"/>
    <w:rsid w:val="00062A16"/>
    <w:rsid w:val="0006342D"/>
    <w:rsid w:val="00064883"/>
    <w:rsid w:val="00065539"/>
    <w:rsid w:val="00065F04"/>
    <w:rsid w:val="00066B21"/>
    <w:rsid w:val="00066C1C"/>
    <w:rsid w:val="000672B3"/>
    <w:rsid w:val="00067379"/>
    <w:rsid w:val="00067922"/>
    <w:rsid w:val="00067BBB"/>
    <w:rsid w:val="000700BD"/>
    <w:rsid w:val="00071808"/>
    <w:rsid w:val="000722B1"/>
    <w:rsid w:val="000727F1"/>
    <w:rsid w:val="00072B8F"/>
    <w:rsid w:val="00075307"/>
    <w:rsid w:val="000767B8"/>
    <w:rsid w:val="00077849"/>
    <w:rsid w:val="00077D22"/>
    <w:rsid w:val="00080A7E"/>
    <w:rsid w:val="00081137"/>
    <w:rsid w:val="000826E8"/>
    <w:rsid w:val="0008301E"/>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307"/>
    <w:rsid w:val="0009064F"/>
    <w:rsid w:val="00090904"/>
    <w:rsid w:val="00090F25"/>
    <w:rsid w:val="00091407"/>
    <w:rsid w:val="000918D7"/>
    <w:rsid w:val="0009291C"/>
    <w:rsid w:val="00092A0B"/>
    <w:rsid w:val="00093BEC"/>
    <w:rsid w:val="0009417F"/>
    <w:rsid w:val="0009447E"/>
    <w:rsid w:val="00096270"/>
    <w:rsid w:val="00096870"/>
    <w:rsid w:val="00097477"/>
    <w:rsid w:val="000A0C99"/>
    <w:rsid w:val="000A1A57"/>
    <w:rsid w:val="000A201D"/>
    <w:rsid w:val="000A231E"/>
    <w:rsid w:val="000A2734"/>
    <w:rsid w:val="000A2C13"/>
    <w:rsid w:val="000A3A02"/>
    <w:rsid w:val="000A4E7A"/>
    <w:rsid w:val="000A53B4"/>
    <w:rsid w:val="000A5560"/>
    <w:rsid w:val="000A595E"/>
    <w:rsid w:val="000A63D4"/>
    <w:rsid w:val="000A686E"/>
    <w:rsid w:val="000A7C11"/>
    <w:rsid w:val="000B09AC"/>
    <w:rsid w:val="000B100E"/>
    <w:rsid w:val="000B1B7A"/>
    <w:rsid w:val="000B28E7"/>
    <w:rsid w:val="000B2A95"/>
    <w:rsid w:val="000B3353"/>
    <w:rsid w:val="000B34F5"/>
    <w:rsid w:val="000B4516"/>
    <w:rsid w:val="000B473D"/>
    <w:rsid w:val="000B54BA"/>
    <w:rsid w:val="000B57A7"/>
    <w:rsid w:val="000B5B2F"/>
    <w:rsid w:val="000B5BAA"/>
    <w:rsid w:val="000B6173"/>
    <w:rsid w:val="000B6321"/>
    <w:rsid w:val="000B696D"/>
    <w:rsid w:val="000B6DEA"/>
    <w:rsid w:val="000B6FB1"/>
    <w:rsid w:val="000B75AA"/>
    <w:rsid w:val="000B75D7"/>
    <w:rsid w:val="000B7946"/>
    <w:rsid w:val="000B7BE4"/>
    <w:rsid w:val="000B7F64"/>
    <w:rsid w:val="000C01C0"/>
    <w:rsid w:val="000C0B49"/>
    <w:rsid w:val="000C0C1A"/>
    <w:rsid w:val="000C125A"/>
    <w:rsid w:val="000C2458"/>
    <w:rsid w:val="000C340B"/>
    <w:rsid w:val="000C3863"/>
    <w:rsid w:val="000C3A2B"/>
    <w:rsid w:val="000C3D43"/>
    <w:rsid w:val="000C4657"/>
    <w:rsid w:val="000C47F4"/>
    <w:rsid w:val="000C4FDB"/>
    <w:rsid w:val="000C5415"/>
    <w:rsid w:val="000C70EA"/>
    <w:rsid w:val="000C7BB8"/>
    <w:rsid w:val="000D056F"/>
    <w:rsid w:val="000D086E"/>
    <w:rsid w:val="000D12AA"/>
    <w:rsid w:val="000D1663"/>
    <w:rsid w:val="000D1817"/>
    <w:rsid w:val="000D2005"/>
    <w:rsid w:val="000D25D8"/>
    <w:rsid w:val="000D26B1"/>
    <w:rsid w:val="000D27AE"/>
    <w:rsid w:val="000D2D36"/>
    <w:rsid w:val="000D2EAD"/>
    <w:rsid w:val="000D3630"/>
    <w:rsid w:val="000D4192"/>
    <w:rsid w:val="000D46E6"/>
    <w:rsid w:val="000D5873"/>
    <w:rsid w:val="000D61AA"/>
    <w:rsid w:val="000D656C"/>
    <w:rsid w:val="000D6902"/>
    <w:rsid w:val="000D6C6F"/>
    <w:rsid w:val="000D6E06"/>
    <w:rsid w:val="000D70D9"/>
    <w:rsid w:val="000D76FC"/>
    <w:rsid w:val="000E0812"/>
    <w:rsid w:val="000E0F33"/>
    <w:rsid w:val="000E1218"/>
    <w:rsid w:val="000E133A"/>
    <w:rsid w:val="000E1711"/>
    <w:rsid w:val="000E20F9"/>
    <w:rsid w:val="000E2533"/>
    <w:rsid w:val="000E47F4"/>
    <w:rsid w:val="000E4880"/>
    <w:rsid w:val="000E6B42"/>
    <w:rsid w:val="000E6C30"/>
    <w:rsid w:val="000E72F9"/>
    <w:rsid w:val="000E7353"/>
    <w:rsid w:val="000E7677"/>
    <w:rsid w:val="000E76C7"/>
    <w:rsid w:val="000E77E1"/>
    <w:rsid w:val="000E784B"/>
    <w:rsid w:val="000F0FFC"/>
    <w:rsid w:val="000F167A"/>
    <w:rsid w:val="000F16C1"/>
    <w:rsid w:val="000F17B1"/>
    <w:rsid w:val="000F1EC8"/>
    <w:rsid w:val="000F2FF2"/>
    <w:rsid w:val="000F329F"/>
    <w:rsid w:val="000F3889"/>
    <w:rsid w:val="000F411A"/>
    <w:rsid w:val="000F5048"/>
    <w:rsid w:val="000F522C"/>
    <w:rsid w:val="000F6238"/>
    <w:rsid w:val="000F6305"/>
    <w:rsid w:val="000F63CF"/>
    <w:rsid w:val="000F645F"/>
    <w:rsid w:val="000F665E"/>
    <w:rsid w:val="000F6A1E"/>
    <w:rsid w:val="000F71CF"/>
    <w:rsid w:val="000F73CA"/>
    <w:rsid w:val="000F7867"/>
    <w:rsid w:val="000F7F6A"/>
    <w:rsid w:val="0010092D"/>
    <w:rsid w:val="00100B80"/>
    <w:rsid w:val="0010144F"/>
    <w:rsid w:val="0010152B"/>
    <w:rsid w:val="00101B01"/>
    <w:rsid w:val="00101C41"/>
    <w:rsid w:val="00101D81"/>
    <w:rsid w:val="00102F63"/>
    <w:rsid w:val="001032B7"/>
    <w:rsid w:val="001034C2"/>
    <w:rsid w:val="0010501A"/>
    <w:rsid w:val="00105362"/>
    <w:rsid w:val="001053A5"/>
    <w:rsid w:val="0010638D"/>
    <w:rsid w:val="00107A56"/>
    <w:rsid w:val="001109DA"/>
    <w:rsid w:val="00110AB4"/>
    <w:rsid w:val="00110B7D"/>
    <w:rsid w:val="00111935"/>
    <w:rsid w:val="00111C10"/>
    <w:rsid w:val="00111C58"/>
    <w:rsid w:val="00112340"/>
    <w:rsid w:val="00112A44"/>
    <w:rsid w:val="00113449"/>
    <w:rsid w:val="001137CF"/>
    <w:rsid w:val="001140CE"/>
    <w:rsid w:val="0011448D"/>
    <w:rsid w:val="001145F4"/>
    <w:rsid w:val="001149D0"/>
    <w:rsid w:val="00115877"/>
    <w:rsid w:val="0011593C"/>
    <w:rsid w:val="00115B0D"/>
    <w:rsid w:val="00116101"/>
    <w:rsid w:val="00116159"/>
    <w:rsid w:val="001168DF"/>
    <w:rsid w:val="00116F3D"/>
    <w:rsid w:val="0011730F"/>
    <w:rsid w:val="0011786E"/>
    <w:rsid w:val="001179AE"/>
    <w:rsid w:val="00117F4A"/>
    <w:rsid w:val="001200CA"/>
    <w:rsid w:val="0012092C"/>
    <w:rsid w:val="001209A7"/>
    <w:rsid w:val="00120C71"/>
    <w:rsid w:val="00121556"/>
    <w:rsid w:val="00121F67"/>
    <w:rsid w:val="00122198"/>
    <w:rsid w:val="00122347"/>
    <w:rsid w:val="00122566"/>
    <w:rsid w:val="001226B0"/>
    <w:rsid w:val="0012345B"/>
    <w:rsid w:val="0012352F"/>
    <w:rsid w:val="00123630"/>
    <w:rsid w:val="00123899"/>
    <w:rsid w:val="00123B73"/>
    <w:rsid w:val="0012411E"/>
    <w:rsid w:val="0012429F"/>
    <w:rsid w:val="001242F9"/>
    <w:rsid w:val="00124AAF"/>
    <w:rsid w:val="00124DCB"/>
    <w:rsid w:val="00125C97"/>
    <w:rsid w:val="00126761"/>
    <w:rsid w:val="00126B3D"/>
    <w:rsid w:val="0012711C"/>
    <w:rsid w:val="00127484"/>
    <w:rsid w:val="0012772F"/>
    <w:rsid w:val="00127D87"/>
    <w:rsid w:val="00130735"/>
    <w:rsid w:val="00130BF7"/>
    <w:rsid w:val="00131146"/>
    <w:rsid w:val="001319A9"/>
    <w:rsid w:val="00132051"/>
    <w:rsid w:val="001334BD"/>
    <w:rsid w:val="00133F14"/>
    <w:rsid w:val="00135632"/>
    <w:rsid w:val="00135A8D"/>
    <w:rsid w:val="00135DB0"/>
    <w:rsid w:val="00135DC3"/>
    <w:rsid w:val="001365AC"/>
    <w:rsid w:val="00136732"/>
    <w:rsid w:val="00136CBC"/>
    <w:rsid w:val="00137721"/>
    <w:rsid w:val="00137EC5"/>
    <w:rsid w:val="00137F04"/>
    <w:rsid w:val="00137F75"/>
    <w:rsid w:val="001402D7"/>
    <w:rsid w:val="0014038E"/>
    <w:rsid w:val="00141FB1"/>
    <w:rsid w:val="00142AE9"/>
    <w:rsid w:val="00143D66"/>
    <w:rsid w:val="00143E64"/>
    <w:rsid w:val="0014487A"/>
    <w:rsid w:val="00144E6B"/>
    <w:rsid w:val="00144F3C"/>
    <w:rsid w:val="001457DC"/>
    <w:rsid w:val="00145B88"/>
    <w:rsid w:val="0014606C"/>
    <w:rsid w:val="00146324"/>
    <w:rsid w:val="0014668E"/>
    <w:rsid w:val="00146AA9"/>
    <w:rsid w:val="0014707D"/>
    <w:rsid w:val="00147371"/>
    <w:rsid w:val="001501F6"/>
    <w:rsid w:val="00150EC1"/>
    <w:rsid w:val="00151F0D"/>
    <w:rsid w:val="00151FB7"/>
    <w:rsid w:val="00152924"/>
    <w:rsid w:val="00152FA7"/>
    <w:rsid w:val="001532B0"/>
    <w:rsid w:val="001535A0"/>
    <w:rsid w:val="001542E7"/>
    <w:rsid w:val="001543BE"/>
    <w:rsid w:val="0015492D"/>
    <w:rsid w:val="00154F77"/>
    <w:rsid w:val="001554AC"/>
    <w:rsid w:val="0015668A"/>
    <w:rsid w:val="001574AF"/>
    <w:rsid w:val="00157D8C"/>
    <w:rsid w:val="001600AD"/>
    <w:rsid w:val="0016254B"/>
    <w:rsid w:val="00164543"/>
    <w:rsid w:val="00164BC1"/>
    <w:rsid w:val="00164F6E"/>
    <w:rsid w:val="001652F8"/>
    <w:rsid w:val="0016557E"/>
    <w:rsid w:val="001655C5"/>
    <w:rsid w:val="001660DB"/>
    <w:rsid w:val="0016611E"/>
    <w:rsid w:val="001670C4"/>
    <w:rsid w:val="00167958"/>
    <w:rsid w:val="00167F18"/>
    <w:rsid w:val="00170F60"/>
    <w:rsid w:val="00171050"/>
    <w:rsid w:val="0017181C"/>
    <w:rsid w:val="001727BD"/>
    <w:rsid w:val="0017306F"/>
    <w:rsid w:val="0017388C"/>
    <w:rsid w:val="001739DB"/>
    <w:rsid w:val="00173C57"/>
    <w:rsid w:val="00174147"/>
    <w:rsid w:val="00174514"/>
    <w:rsid w:val="00176316"/>
    <w:rsid w:val="0018032E"/>
    <w:rsid w:val="00180D10"/>
    <w:rsid w:val="00181132"/>
    <w:rsid w:val="001812D6"/>
    <w:rsid w:val="0018160F"/>
    <w:rsid w:val="00181AB8"/>
    <w:rsid w:val="001825C2"/>
    <w:rsid w:val="00183120"/>
    <w:rsid w:val="00183481"/>
    <w:rsid w:val="00183A4B"/>
    <w:rsid w:val="00183AB8"/>
    <w:rsid w:val="001840CA"/>
    <w:rsid w:val="001840E9"/>
    <w:rsid w:val="00185040"/>
    <w:rsid w:val="00185256"/>
    <w:rsid w:val="00185591"/>
    <w:rsid w:val="001855BB"/>
    <w:rsid w:val="001858D6"/>
    <w:rsid w:val="00185C5C"/>
    <w:rsid w:val="0018664B"/>
    <w:rsid w:val="00187CF1"/>
    <w:rsid w:val="00190A2C"/>
    <w:rsid w:val="00191471"/>
    <w:rsid w:val="001924AA"/>
    <w:rsid w:val="00192C41"/>
    <w:rsid w:val="00192EA4"/>
    <w:rsid w:val="00193317"/>
    <w:rsid w:val="0019369F"/>
    <w:rsid w:val="00193A50"/>
    <w:rsid w:val="00193BB8"/>
    <w:rsid w:val="00193D1B"/>
    <w:rsid w:val="001943A3"/>
    <w:rsid w:val="001944BC"/>
    <w:rsid w:val="00194880"/>
    <w:rsid w:val="0019489E"/>
    <w:rsid w:val="001953BF"/>
    <w:rsid w:val="00195B99"/>
    <w:rsid w:val="00196A43"/>
    <w:rsid w:val="00196E80"/>
    <w:rsid w:val="00197BE0"/>
    <w:rsid w:val="00197BED"/>
    <w:rsid w:val="001A018A"/>
    <w:rsid w:val="001A090C"/>
    <w:rsid w:val="001A225A"/>
    <w:rsid w:val="001A2539"/>
    <w:rsid w:val="001A2F1F"/>
    <w:rsid w:val="001A2FAD"/>
    <w:rsid w:val="001A3071"/>
    <w:rsid w:val="001A30F3"/>
    <w:rsid w:val="001A35AC"/>
    <w:rsid w:val="001A367C"/>
    <w:rsid w:val="001A3EB6"/>
    <w:rsid w:val="001A4642"/>
    <w:rsid w:val="001A5524"/>
    <w:rsid w:val="001A5817"/>
    <w:rsid w:val="001A584A"/>
    <w:rsid w:val="001A5B43"/>
    <w:rsid w:val="001A60DB"/>
    <w:rsid w:val="001A7638"/>
    <w:rsid w:val="001A79B7"/>
    <w:rsid w:val="001A7A44"/>
    <w:rsid w:val="001A7BEC"/>
    <w:rsid w:val="001B0739"/>
    <w:rsid w:val="001B08E0"/>
    <w:rsid w:val="001B0946"/>
    <w:rsid w:val="001B1164"/>
    <w:rsid w:val="001B26DF"/>
    <w:rsid w:val="001B2AEB"/>
    <w:rsid w:val="001B2F81"/>
    <w:rsid w:val="001B35F9"/>
    <w:rsid w:val="001B36B1"/>
    <w:rsid w:val="001B419E"/>
    <w:rsid w:val="001B6233"/>
    <w:rsid w:val="001B62DB"/>
    <w:rsid w:val="001B6471"/>
    <w:rsid w:val="001B6DB6"/>
    <w:rsid w:val="001B7458"/>
    <w:rsid w:val="001B7626"/>
    <w:rsid w:val="001B7B80"/>
    <w:rsid w:val="001B7FC3"/>
    <w:rsid w:val="001C024F"/>
    <w:rsid w:val="001C0C03"/>
    <w:rsid w:val="001C0D8C"/>
    <w:rsid w:val="001C1020"/>
    <w:rsid w:val="001C1CE7"/>
    <w:rsid w:val="001C2303"/>
    <w:rsid w:val="001C2306"/>
    <w:rsid w:val="001C243D"/>
    <w:rsid w:val="001C2C0E"/>
    <w:rsid w:val="001C2C95"/>
    <w:rsid w:val="001C2DC2"/>
    <w:rsid w:val="001C4324"/>
    <w:rsid w:val="001C4357"/>
    <w:rsid w:val="001C4BC8"/>
    <w:rsid w:val="001C4F30"/>
    <w:rsid w:val="001C5ED8"/>
    <w:rsid w:val="001C60D5"/>
    <w:rsid w:val="001C6213"/>
    <w:rsid w:val="001C7CDA"/>
    <w:rsid w:val="001C7E70"/>
    <w:rsid w:val="001D08EA"/>
    <w:rsid w:val="001D119F"/>
    <w:rsid w:val="001D2063"/>
    <w:rsid w:val="001D34CF"/>
    <w:rsid w:val="001D361A"/>
    <w:rsid w:val="001D3AE7"/>
    <w:rsid w:val="001D45E2"/>
    <w:rsid w:val="001D4D68"/>
    <w:rsid w:val="001D6241"/>
    <w:rsid w:val="001D76F2"/>
    <w:rsid w:val="001D7B8A"/>
    <w:rsid w:val="001E0039"/>
    <w:rsid w:val="001E0888"/>
    <w:rsid w:val="001E0CAA"/>
    <w:rsid w:val="001E1E7D"/>
    <w:rsid w:val="001E2274"/>
    <w:rsid w:val="001E2C19"/>
    <w:rsid w:val="001E3068"/>
    <w:rsid w:val="001E33AA"/>
    <w:rsid w:val="001E356B"/>
    <w:rsid w:val="001E3800"/>
    <w:rsid w:val="001E5FE4"/>
    <w:rsid w:val="001E63FD"/>
    <w:rsid w:val="001E64C4"/>
    <w:rsid w:val="001E780F"/>
    <w:rsid w:val="001E7D66"/>
    <w:rsid w:val="001F0543"/>
    <w:rsid w:val="001F1AA1"/>
    <w:rsid w:val="001F393E"/>
    <w:rsid w:val="001F4C0B"/>
    <w:rsid w:val="001F5CE8"/>
    <w:rsid w:val="001F60B7"/>
    <w:rsid w:val="001F6218"/>
    <w:rsid w:val="001F6283"/>
    <w:rsid w:val="001F6455"/>
    <w:rsid w:val="001F6E6C"/>
    <w:rsid w:val="001F6F62"/>
    <w:rsid w:val="001F7BAF"/>
    <w:rsid w:val="002003C7"/>
    <w:rsid w:val="0020087D"/>
    <w:rsid w:val="00201076"/>
    <w:rsid w:val="002015F6"/>
    <w:rsid w:val="00201A1C"/>
    <w:rsid w:val="00201FB6"/>
    <w:rsid w:val="00202445"/>
    <w:rsid w:val="002047E9"/>
    <w:rsid w:val="002049B2"/>
    <w:rsid w:val="00204DFA"/>
    <w:rsid w:val="00204EC9"/>
    <w:rsid w:val="002053C4"/>
    <w:rsid w:val="0020550D"/>
    <w:rsid w:val="002057A0"/>
    <w:rsid w:val="002059E0"/>
    <w:rsid w:val="00205A70"/>
    <w:rsid w:val="00205D6D"/>
    <w:rsid w:val="0020639F"/>
    <w:rsid w:val="00206826"/>
    <w:rsid w:val="00206C3D"/>
    <w:rsid w:val="00206F0A"/>
    <w:rsid w:val="002072A6"/>
    <w:rsid w:val="002076E2"/>
    <w:rsid w:val="0021028F"/>
    <w:rsid w:val="00210774"/>
    <w:rsid w:val="002110EC"/>
    <w:rsid w:val="00211607"/>
    <w:rsid w:val="002121D4"/>
    <w:rsid w:val="0021248B"/>
    <w:rsid w:val="00212C9C"/>
    <w:rsid w:val="00212D83"/>
    <w:rsid w:val="00213E07"/>
    <w:rsid w:val="00213F6B"/>
    <w:rsid w:val="0021460B"/>
    <w:rsid w:val="00214A61"/>
    <w:rsid w:val="002151FF"/>
    <w:rsid w:val="00215BB3"/>
    <w:rsid w:val="00215CB7"/>
    <w:rsid w:val="00216A26"/>
    <w:rsid w:val="00216C1F"/>
    <w:rsid w:val="00216EE9"/>
    <w:rsid w:val="00217512"/>
    <w:rsid w:val="002217FB"/>
    <w:rsid w:val="00221FBF"/>
    <w:rsid w:val="00222235"/>
    <w:rsid w:val="00222371"/>
    <w:rsid w:val="00222381"/>
    <w:rsid w:val="00222979"/>
    <w:rsid w:val="00222D4A"/>
    <w:rsid w:val="002234E0"/>
    <w:rsid w:val="00223700"/>
    <w:rsid w:val="00224027"/>
    <w:rsid w:val="00224C79"/>
    <w:rsid w:val="00225C65"/>
    <w:rsid w:val="0022673D"/>
    <w:rsid w:val="00227678"/>
    <w:rsid w:val="00227BDB"/>
    <w:rsid w:val="00231B8F"/>
    <w:rsid w:val="00231BDE"/>
    <w:rsid w:val="00232574"/>
    <w:rsid w:val="00232B9C"/>
    <w:rsid w:val="00232F5E"/>
    <w:rsid w:val="002335A3"/>
    <w:rsid w:val="002353E2"/>
    <w:rsid w:val="00235A70"/>
    <w:rsid w:val="00235F6C"/>
    <w:rsid w:val="00235FA8"/>
    <w:rsid w:val="002378A0"/>
    <w:rsid w:val="00240848"/>
    <w:rsid w:val="00240BFD"/>
    <w:rsid w:val="0024179A"/>
    <w:rsid w:val="0024203D"/>
    <w:rsid w:val="00242167"/>
    <w:rsid w:val="00242D10"/>
    <w:rsid w:val="00244112"/>
    <w:rsid w:val="0024490E"/>
    <w:rsid w:val="00244C00"/>
    <w:rsid w:val="0024508F"/>
    <w:rsid w:val="002450C3"/>
    <w:rsid w:val="002453BB"/>
    <w:rsid w:val="002454CD"/>
    <w:rsid w:val="00245ECD"/>
    <w:rsid w:val="0024666C"/>
    <w:rsid w:val="00246D81"/>
    <w:rsid w:val="00247AD1"/>
    <w:rsid w:val="00247B59"/>
    <w:rsid w:val="00247BE1"/>
    <w:rsid w:val="00247DC4"/>
    <w:rsid w:val="00251C10"/>
    <w:rsid w:val="00251D30"/>
    <w:rsid w:val="00252427"/>
    <w:rsid w:val="002528B4"/>
    <w:rsid w:val="00252BFA"/>
    <w:rsid w:val="00252E68"/>
    <w:rsid w:val="00252F20"/>
    <w:rsid w:val="002552FC"/>
    <w:rsid w:val="00255DDF"/>
    <w:rsid w:val="002564A3"/>
    <w:rsid w:val="00256BC8"/>
    <w:rsid w:val="00256D45"/>
    <w:rsid w:val="00257161"/>
    <w:rsid w:val="002574AF"/>
    <w:rsid w:val="00257BA2"/>
    <w:rsid w:val="0026032F"/>
    <w:rsid w:val="002608F5"/>
    <w:rsid w:val="002610E7"/>
    <w:rsid w:val="002616BB"/>
    <w:rsid w:val="00262B86"/>
    <w:rsid w:val="00262E5F"/>
    <w:rsid w:val="002630AF"/>
    <w:rsid w:val="0026368E"/>
    <w:rsid w:val="00263E4F"/>
    <w:rsid w:val="00264C8C"/>
    <w:rsid w:val="00265310"/>
    <w:rsid w:val="002654A8"/>
    <w:rsid w:val="0026589E"/>
    <w:rsid w:val="00265BDE"/>
    <w:rsid w:val="00265F77"/>
    <w:rsid w:val="00266138"/>
    <w:rsid w:val="0026672E"/>
    <w:rsid w:val="00266A13"/>
    <w:rsid w:val="00266CC1"/>
    <w:rsid w:val="00266DC2"/>
    <w:rsid w:val="002670C2"/>
    <w:rsid w:val="002670CD"/>
    <w:rsid w:val="00270768"/>
    <w:rsid w:val="00270B6C"/>
    <w:rsid w:val="0027145D"/>
    <w:rsid w:val="00271837"/>
    <w:rsid w:val="00271BA4"/>
    <w:rsid w:val="00271E4A"/>
    <w:rsid w:val="002722C9"/>
    <w:rsid w:val="0027276B"/>
    <w:rsid w:val="0027313A"/>
    <w:rsid w:val="002733BA"/>
    <w:rsid w:val="00273B2C"/>
    <w:rsid w:val="0027461E"/>
    <w:rsid w:val="00274FD2"/>
    <w:rsid w:val="00275053"/>
    <w:rsid w:val="00275F1D"/>
    <w:rsid w:val="0027676A"/>
    <w:rsid w:val="00276B90"/>
    <w:rsid w:val="002771F3"/>
    <w:rsid w:val="002776D4"/>
    <w:rsid w:val="00277771"/>
    <w:rsid w:val="00277C9B"/>
    <w:rsid w:val="00277F06"/>
    <w:rsid w:val="00277F8C"/>
    <w:rsid w:val="00280EFE"/>
    <w:rsid w:val="0028102D"/>
    <w:rsid w:val="002811F9"/>
    <w:rsid w:val="00281851"/>
    <w:rsid w:val="00281CBD"/>
    <w:rsid w:val="00282523"/>
    <w:rsid w:val="002839B5"/>
    <w:rsid w:val="00284117"/>
    <w:rsid w:val="00284153"/>
    <w:rsid w:val="00284CC5"/>
    <w:rsid w:val="002856D1"/>
    <w:rsid w:val="0028677C"/>
    <w:rsid w:val="00287069"/>
    <w:rsid w:val="00287527"/>
    <w:rsid w:val="0028764C"/>
    <w:rsid w:val="00287A7D"/>
    <w:rsid w:val="00287DA3"/>
    <w:rsid w:val="00287F84"/>
    <w:rsid w:val="002907D5"/>
    <w:rsid w:val="00291842"/>
    <w:rsid w:val="00293320"/>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6F49"/>
    <w:rsid w:val="002A73C5"/>
    <w:rsid w:val="002A74D7"/>
    <w:rsid w:val="002A7561"/>
    <w:rsid w:val="002A75EF"/>
    <w:rsid w:val="002A7A6A"/>
    <w:rsid w:val="002B0DF9"/>
    <w:rsid w:val="002B0FA1"/>
    <w:rsid w:val="002B1183"/>
    <w:rsid w:val="002B14ED"/>
    <w:rsid w:val="002B1811"/>
    <w:rsid w:val="002B1D33"/>
    <w:rsid w:val="002B1DA6"/>
    <w:rsid w:val="002B1DD5"/>
    <w:rsid w:val="002B1EBE"/>
    <w:rsid w:val="002B4DFB"/>
    <w:rsid w:val="002B516D"/>
    <w:rsid w:val="002B5532"/>
    <w:rsid w:val="002B56D6"/>
    <w:rsid w:val="002B579F"/>
    <w:rsid w:val="002B5BDD"/>
    <w:rsid w:val="002B607F"/>
    <w:rsid w:val="002B683F"/>
    <w:rsid w:val="002B6E40"/>
    <w:rsid w:val="002B713A"/>
    <w:rsid w:val="002B7C86"/>
    <w:rsid w:val="002C033D"/>
    <w:rsid w:val="002C0B09"/>
    <w:rsid w:val="002C0DF2"/>
    <w:rsid w:val="002C141B"/>
    <w:rsid w:val="002C1A59"/>
    <w:rsid w:val="002C2328"/>
    <w:rsid w:val="002C32C0"/>
    <w:rsid w:val="002C36C6"/>
    <w:rsid w:val="002C404F"/>
    <w:rsid w:val="002C4456"/>
    <w:rsid w:val="002C44B8"/>
    <w:rsid w:val="002C46C1"/>
    <w:rsid w:val="002C5C96"/>
    <w:rsid w:val="002C60EC"/>
    <w:rsid w:val="002C67CB"/>
    <w:rsid w:val="002C7175"/>
    <w:rsid w:val="002C7B77"/>
    <w:rsid w:val="002C7E81"/>
    <w:rsid w:val="002D0251"/>
    <w:rsid w:val="002D2183"/>
    <w:rsid w:val="002D2946"/>
    <w:rsid w:val="002D3F8F"/>
    <w:rsid w:val="002D4127"/>
    <w:rsid w:val="002D4BD8"/>
    <w:rsid w:val="002D4EA9"/>
    <w:rsid w:val="002D5589"/>
    <w:rsid w:val="002D7B59"/>
    <w:rsid w:val="002E051D"/>
    <w:rsid w:val="002E05BB"/>
    <w:rsid w:val="002E0843"/>
    <w:rsid w:val="002E0A2E"/>
    <w:rsid w:val="002E15FB"/>
    <w:rsid w:val="002E1706"/>
    <w:rsid w:val="002E1BA2"/>
    <w:rsid w:val="002E22E8"/>
    <w:rsid w:val="002E36EF"/>
    <w:rsid w:val="002E3B7C"/>
    <w:rsid w:val="002E45FA"/>
    <w:rsid w:val="002E46F1"/>
    <w:rsid w:val="002E498E"/>
    <w:rsid w:val="002E5FE0"/>
    <w:rsid w:val="002E6528"/>
    <w:rsid w:val="002E74C7"/>
    <w:rsid w:val="002F02BA"/>
    <w:rsid w:val="002F0668"/>
    <w:rsid w:val="002F0C69"/>
    <w:rsid w:val="002F0D08"/>
    <w:rsid w:val="002F106D"/>
    <w:rsid w:val="002F10E6"/>
    <w:rsid w:val="002F17F3"/>
    <w:rsid w:val="002F1F89"/>
    <w:rsid w:val="002F1FCB"/>
    <w:rsid w:val="002F29B8"/>
    <w:rsid w:val="002F2C90"/>
    <w:rsid w:val="002F2D99"/>
    <w:rsid w:val="002F2E57"/>
    <w:rsid w:val="002F31A7"/>
    <w:rsid w:val="002F3726"/>
    <w:rsid w:val="002F3B9F"/>
    <w:rsid w:val="002F3E3A"/>
    <w:rsid w:val="002F5260"/>
    <w:rsid w:val="002F68CD"/>
    <w:rsid w:val="002F7E56"/>
    <w:rsid w:val="002F7F23"/>
    <w:rsid w:val="0030016A"/>
    <w:rsid w:val="00300308"/>
    <w:rsid w:val="003009E6"/>
    <w:rsid w:val="00300A9F"/>
    <w:rsid w:val="003010ED"/>
    <w:rsid w:val="00301BF4"/>
    <w:rsid w:val="0030296F"/>
    <w:rsid w:val="00302AFA"/>
    <w:rsid w:val="00302BD5"/>
    <w:rsid w:val="00303909"/>
    <w:rsid w:val="00303D4F"/>
    <w:rsid w:val="003058D7"/>
    <w:rsid w:val="0030670E"/>
    <w:rsid w:val="003068EE"/>
    <w:rsid w:val="00306F12"/>
    <w:rsid w:val="00307679"/>
    <w:rsid w:val="00307B84"/>
    <w:rsid w:val="00310A1F"/>
    <w:rsid w:val="00310EF3"/>
    <w:rsid w:val="00311172"/>
    <w:rsid w:val="003111C9"/>
    <w:rsid w:val="00311831"/>
    <w:rsid w:val="00312409"/>
    <w:rsid w:val="00312D79"/>
    <w:rsid w:val="00312E7F"/>
    <w:rsid w:val="00313171"/>
    <w:rsid w:val="003138F4"/>
    <w:rsid w:val="00313D29"/>
    <w:rsid w:val="00313F8E"/>
    <w:rsid w:val="00314245"/>
    <w:rsid w:val="00314ABF"/>
    <w:rsid w:val="00314D8F"/>
    <w:rsid w:val="00314F4F"/>
    <w:rsid w:val="00314FAA"/>
    <w:rsid w:val="0031548D"/>
    <w:rsid w:val="003160BB"/>
    <w:rsid w:val="003161B8"/>
    <w:rsid w:val="00316296"/>
    <w:rsid w:val="00317592"/>
    <w:rsid w:val="00317D90"/>
    <w:rsid w:val="003203ED"/>
    <w:rsid w:val="00320F9F"/>
    <w:rsid w:val="0032119C"/>
    <w:rsid w:val="003211B6"/>
    <w:rsid w:val="003217C7"/>
    <w:rsid w:val="00321A5F"/>
    <w:rsid w:val="00322084"/>
    <w:rsid w:val="00322617"/>
    <w:rsid w:val="00322ED2"/>
    <w:rsid w:val="00322F0E"/>
    <w:rsid w:val="00323227"/>
    <w:rsid w:val="0032372F"/>
    <w:rsid w:val="00325577"/>
    <w:rsid w:val="00325714"/>
    <w:rsid w:val="003261F8"/>
    <w:rsid w:val="00326D6C"/>
    <w:rsid w:val="00326DCE"/>
    <w:rsid w:val="00327CCA"/>
    <w:rsid w:val="00327F62"/>
    <w:rsid w:val="00327FCB"/>
    <w:rsid w:val="00330880"/>
    <w:rsid w:val="003313A6"/>
    <w:rsid w:val="0033161B"/>
    <w:rsid w:val="00331D4B"/>
    <w:rsid w:val="0033206F"/>
    <w:rsid w:val="003333FF"/>
    <w:rsid w:val="003338BB"/>
    <w:rsid w:val="00333CF1"/>
    <w:rsid w:val="00333D80"/>
    <w:rsid w:val="00334D05"/>
    <w:rsid w:val="00335263"/>
    <w:rsid w:val="0033540C"/>
    <w:rsid w:val="003356D7"/>
    <w:rsid w:val="00335997"/>
    <w:rsid w:val="00335CFE"/>
    <w:rsid w:val="00336821"/>
    <w:rsid w:val="003375A6"/>
    <w:rsid w:val="00337600"/>
    <w:rsid w:val="00337889"/>
    <w:rsid w:val="00340324"/>
    <w:rsid w:val="00340E34"/>
    <w:rsid w:val="00341180"/>
    <w:rsid w:val="003417C0"/>
    <w:rsid w:val="00341809"/>
    <w:rsid w:val="00341BA2"/>
    <w:rsid w:val="00341CCF"/>
    <w:rsid w:val="0034209A"/>
    <w:rsid w:val="003422F4"/>
    <w:rsid w:val="0034323D"/>
    <w:rsid w:val="00343E67"/>
    <w:rsid w:val="00344869"/>
    <w:rsid w:val="003456C4"/>
    <w:rsid w:val="003465C5"/>
    <w:rsid w:val="0034689B"/>
    <w:rsid w:val="00347492"/>
    <w:rsid w:val="00350BB5"/>
    <w:rsid w:val="00350FDA"/>
    <w:rsid w:val="003521AC"/>
    <w:rsid w:val="0035287D"/>
    <w:rsid w:val="00352895"/>
    <w:rsid w:val="00352B7B"/>
    <w:rsid w:val="003531A2"/>
    <w:rsid w:val="00353515"/>
    <w:rsid w:val="00354059"/>
    <w:rsid w:val="00354469"/>
    <w:rsid w:val="00355903"/>
    <w:rsid w:val="00355CC1"/>
    <w:rsid w:val="003564E4"/>
    <w:rsid w:val="00356BA4"/>
    <w:rsid w:val="003576CD"/>
    <w:rsid w:val="00357745"/>
    <w:rsid w:val="003579BB"/>
    <w:rsid w:val="003601D3"/>
    <w:rsid w:val="003604CF"/>
    <w:rsid w:val="003609F4"/>
    <w:rsid w:val="00360A78"/>
    <w:rsid w:val="00360A85"/>
    <w:rsid w:val="00360E80"/>
    <w:rsid w:val="003614C9"/>
    <w:rsid w:val="00361703"/>
    <w:rsid w:val="00361B98"/>
    <w:rsid w:val="00362F60"/>
    <w:rsid w:val="00363526"/>
    <w:rsid w:val="00363D73"/>
    <w:rsid w:val="00364357"/>
    <w:rsid w:val="00364AE3"/>
    <w:rsid w:val="00365DF0"/>
    <w:rsid w:val="00366387"/>
    <w:rsid w:val="003665F3"/>
    <w:rsid w:val="0036729F"/>
    <w:rsid w:val="00367B18"/>
    <w:rsid w:val="00367C81"/>
    <w:rsid w:val="00370022"/>
    <w:rsid w:val="00370B29"/>
    <w:rsid w:val="00370C1D"/>
    <w:rsid w:val="00370C4E"/>
    <w:rsid w:val="00370C64"/>
    <w:rsid w:val="00370E75"/>
    <w:rsid w:val="0037212A"/>
    <w:rsid w:val="0037244A"/>
    <w:rsid w:val="003724FE"/>
    <w:rsid w:val="003730DB"/>
    <w:rsid w:val="003738E9"/>
    <w:rsid w:val="003740EF"/>
    <w:rsid w:val="0037457F"/>
    <w:rsid w:val="00374AD0"/>
    <w:rsid w:val="00374AD2"/>
    <w:rsid w:val="003753DB"/>
    <w:rsid w:val="00375887"/>
    <w:rsid w:val="003768F5"/>
    <w:rsid w:val="003771D2"/>
    <w:rsid w:val="00377265"/>
    <w:rsid w:val="00377356"/>
    <w:rsid w:val="00377775"/>
    <w:rsid w:val="00377BFC"/>
    <w:rsid w:val="00377EA4"/>
    <w:rsid w:val="00380652"/>
    <w:rsid w:val="00380D02"/>
    <w:rsid w:val="00380F80"/>
    <w:rsid w:val="00381058"/>
    <w:rsid w:val="00381143"/>
    <w:rsid w:val="0038117A"/>
    <w:rsid w:val="00381910"/>
    <w:rsid w:val="00381C70"/>
    <w:rsid w:val="0038248D"/>
    <w:rsid w:val="00382494"/>
    <w:rsid w:val="003824AC"/>
    <w:rsid w:val="0038290E"/>
    <w:rsid w:val="00382BBB"/>
    <w:rsid w:val="003838E2"/>
    <w:rsid w:val="00383F27"/>
    <w:rsid w:val="003841D3"/>
    <w:rsid w:val="00384591"/>
    <w:rsid w:val="0038496C"/>
    <w:rsid w:val="00385AF2"/>
    <w:rsid w:val="003863D3"/>
    <w:rsid w:val="00386952"/>
    <w:rsid w:val="00387DE0"/>
    <w:rsid w:val="00387E27"/>
    <w:rsid w:val="00390716"/>
    <w:rsid w:val="003909D3"/>
    <w:rsid w:val="003919CF"/>
    <w:rsid w:val="00391C70"/>
    <w:rsid w:val="0039216C"/>
    <w:rsid w:val="003924F2"/>
    <w:rsid w:val="00392C96"/>
    <w:rsid w:val="00393B9F"/>
    <w:rsid w:val="00393EBA"/>
    <w:rsid w:val="00393FA0"/>
    <w:rsid w:val="0039402C"/>
    <w:rsid w:val="003944EE"/>
    <w:rsid w:val="00395188"/>
    <w:rsid w:val="0039641D"/>
    <w:rsid w:val="00396814"/>
    <w:rsid w:val="00396C14"/>
    <w:rsid w:val="0039785B"/>
    <w:rsid w:val="00397B56"/>
    <w:rsid w:val="00397B88"/>
    <w:rsid w:val="003A01BD"/>
    <w:rsid w:val="003A19B8"/>
    <w:rsid w:val="003A1C8F"/>
    <w:rsid w:val="003A223A"/>
    <w:rsid w:val="003A25B9"/>
    <w:rsid w:val="003A2F40"/>
    <w:rsid w:val="003A4B81"/>
    <w:rsid w:val="003A5108"/>
    <w:rsid w:val="003A5C78"/>
    <w:rsid w:val="003A5D71"/>
    <w:rsid w:val="003A6547"/>
    <w:rsid w:val="003A6CDD"/>
    <w:rsid w:val="003A749D"/>
    <w:rsid w:val="003A79C5"/>
    <w:rsid w:val="003B057E"/>
    <w:rsid w:val="003B0772"/>
    <w:rsid w:val="003B0BB4"/>
    <w:rsid w:val="003B0EB9"/>
    <w:rsid w:val="003B11CA"/>
    <w:rsid w:val="003B259C"/>
    <w:rsid w:val="003B25B6"/>
    <w:rsid w:val="003B2B0F"/>
    <w:rsid w:val="003B2DC4"/>
    <w:rsid w:val="003B34A6"/>
    <w:rsid w:val="003B35AB"/>
    <w:rsid w:val="003B39CF"/>
    <w:rsid w:val="003B3EE4"/>
    <w:rsid w:val="003B4197"/>
    <w:rsid w:val="003B4B1F"/>
    <w:rsid w:val="003B4BEB"/>
    <w:rsid w:val="003B4CA9"/>
    <w:rsid w:val="003B4D3A"/>
    <w:rsid w:val="003B4ED9"/>
    <w:rsid w:val="003B52F0"/>
    <w:rsid w:val="003B69CC"/>
    <w:rsid w:val="003B741E"/>
    <w:rsid w:val="003B7591"/>
    <w:rsid w:val="003B7D8D"/>
    <w:rsid w:val="003C032D"/>
    <w:rsid w:val="003C0584"/>
    <w:rsid w:val="003C0FC0"/>
    <w:rsid w:val="003C1CB9"/>
    <w:rsid w:val="003C1FE9"/>
    <w:rsid w:val="003C293D"/>
    <w:rsid w:val="003C3781"/>
    <w:rsid w:val="003C3931"/>
    <w:rsid w:val="003C3B69"/>
    <w:rsid w:val="003C44B7"/>
    <w:rsid w:val="003C479A"/>
    <w:rsid w:val="003C5827"/>
    <w:rsid w:val="003C612F"/>
    <w:rsid w:val="003C62BD"/>
    <w:rsid w:val="003C6479"/>
    <w:rsid w:val="003C7E0F"/>
    <w:rsid w:val="003C7E46"/>
    <w:rsid w:val="003D01A7"/>
    <w:rsid w:val="003D01CE"/>
    <w:rsid w:val="003D040B"/>
    <w:rsid w:val="003D0A1B"/>
    <w:rsid w:val="003D140D"/>
    <w:rsid w:val="003D1735"/>
    <w:rsid w:val="003D22AE"/>
    <w:rsid w:val="003D329C"/>
    <w:rsid w:val="003D38D2"/>
    <w:rsid w:val="003D3F7C"/>
    <w:rsid w:val="003D43F3"/>
    <w:rsid w:val="003D473D"/>
    <w:rsid w:val="003D47F0"/>
    <w:rsid w:val="003D5573"/>
    <w:rsid w:val="003D55C7"/>
    <w:rsid w:val="003D6065"/>
    <w:rsid w:val="003D6145"/>
    <w:rsid w:val="003D624F"/>
    <w:rsid w:val="003D6589"/>
    <w:rsid w:val="003D702D"/>
    <w:rsid w:val="003D703F"/>
    <w:rsid w:val="003D71FD"/>
    <w:rsid w:val="003D7571"/>
    <w:rsid w:val="003D7752"/>
    <w:rsid w:val="003D7AE4"/>
    <w:rsid w:val="003E042E"/>
    <w:rsid w:val="003E06CC"/>
    <w:rsid w:val="003E0B01"/>
    <w:rsid w:val="003E0F8B"/>
    <w:rsid w:val="003E19E3"/>
    <w:rsid w:val="003E1C76"/>
    <w:rsid w:val="003E2000"/>
    <w:rsid w:val="003E2047"/>
    <w:rsid w:val="003E209F"/>
    <w:rsid w:val="003E331C"/>
    <w:rsid w:val="003E3B7D"/>
    <w:rsid w:val="003E4331"/>
    <w:rsid w:val="003E4867"/>
    <w:rsid w:val="003E49FD"/>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325"/>
    <w:rsid w:val="003F55E3"/>
    <w:rsid w:val="003F5756"/>
    <w:rsid w:val="003F62FD"/>
    <w:rsid w:val="003F67B0"/>
    <w:rsid w:val="003F7054"/>
    <w:rsid w:val="003F71C6"/>
    <w:rsid w:val="003F740C"/>
    <w:rsid w:val="003F76A3"/>
    <w:rsid w:val="00400280"/>
    <w:rsid w:val="0040045C"/>
    <w:rsid w:val="00401EEE"/>
    <w:rsid w:val="00402195"/>
    <w:rsid w:val="00402CDC"/>
    <w:rsid w:val="004031D3"/>
    <w:rsid w:val="00403CA8"/>
    <w:rsid w:val="00404B82"/>
    <w:rsid w:val="00404F43"/>
    <w:rsid w:val="0040524F"/>
    <w:rsid w:val="00405623"/>
    <w:rsid w:val="00406971"/>
    <w:rsid w:val="00406E3D"/>
    <w:rsid w:val="0040725B"/>
    <w:rsid w:val="004074EF"/>
    <w:rsid w:val="0041044D"/>
    <w:rsid w:val="004106D5"/>
    <w:rsid w:val="00410CB2"/>
    <w:rsid w:val="00410EC0"/>
    <w:rsid w:val="00411516"/>
    <w:rsid w:val="00411735"/>
    <w:rsid w:val="00411FCD"/>
    <w:rsid w:val="004134C0"/>
    <w:rsid w:val="004136BA"/>
    <w:rsid w:val="00414C2D"/>
    <w:rsid w:val="00415458"/>
    <w:rsid w:val="00415998"/>
    <w:rsid w:val="00415A0F"/>
    <w:rsid w:val="00415E4C"/>
    <w:rsid w:val="0041677D"/>
    <w:rsid w:val="00416A57"/>
    <w:rsid w:val="00416C18"/>
    <w:rsid w:val="00416CEA"/>
    <w:rsid w:val="00416D63"/>
    <w:rsid w:val="004174CD"/>
    <w:rsid w:val="00417912"/>
    <w:rsid w:val="00417A7C"/>
    <w:rsid w:val="00417B31"/>
    <w:rsid w:val="00420F7C"/>
    <w:rsid w:val="00420F8A"/>
    <w:rsid w:val="00422012"/>
    <w:rsid w:val="0042231E"/>
    <w:rsid w:val="00422384"/>
    <w:rsid w:val="004223DD"/>
    <w:rsid w:val="00422427"/>
    <w:rsid w:val="0042272F"/>
    <w:rsid w:val="00423143"/>
    <w:rsid w:val="00423498"/>
    <w:rsid w:val="00423A19"/>
    <w:rsid w:val="00423D6F"/>
    <w:rsid w:val="00423D79"/>
    <w:rsid w:val="004250E7"/>
    <w:rsid w:val="00425963"/>
    <w:rsid w:val="00425BF0"/>
    <w:rsid w:val="004261AC"/>
    <w:rsid w:val="0042668F"/>
    <w:rsid w:val="00426AA3"/>
    <w:rsid w:val="00426ADE"/>
    <w:rsid w:val="00426B94"/>
    <w:rsid w:val="00426EEA"/>
    <w:rsid w:val="0042730E"/>
    <w:rsid w:val="004274E4"/>
    <w:rsid w:val="00427D04"/>
    <w:rsid w:val="004302F2"/>
    <w:rsid w:val="00430FE6"/>
    <w:rsid w:val="004312BE"/>
    <w:rsid w:val="00431443"/>
    <w:rsid w:val="00432003"/>
    <w:rsid w:val="004332B5"/>
    <w:rsid w:val="004333C8"/>
    <w:rsid w:val="004340BA"/>
    <w:rsid w:val="004342EF"/>
    <w:rsid w:val="00434FF2"/>
    <w:rsid w:val="00436015"/>
    <w:rsid w:val="00436770"/>
    <w:rsid w:val="0043684E"/>
    <w:rsid w:val="00436F5E"/>
    <w:rsid w:val="00437388"/>
    <w:rsid w:val="0043775F"/>
    <w:rsid w:val="004379B4"/>
    <w:rsid w:val="004379F5"/>
    <w:rsid w:val="00437BE3"/>
    <w:rsid w:val="00440C2C"/>
    <w:rsid w:val="004414C5"/>
    <w:rsid w:val="00441931"/>
    <w:rsid w:val="00441EC6"/>
    <w:rsid w:val="004438F3"/>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2605"/>
    <w:rsid w:val="00453820"/>
    <w:rsid w:val="00453A6C"/>
    <w:rsid w:val="00453B53"/>
    <w:rsid w:val="00454CED"/>
    <w:rsid w:val="00454EB1"/>
    <w:rsid w:val="00454F39"/>
    <w:rsid w:val="0045518E"/>
    <w:rsid w:val="0045529D"/>
    <w:rsid w:val="0045552F"/>
    <w:rsid w:val="004557FF"/>
    <w:rsid w:val="00455CF7"/>
    <w:rsid w:val="004571B3"/>
    <w:rsid w:val="004574BA"/>
    <w:rsid w:val="00457DCD"/>
    <w:rsid w:val="004609BC"/>
    <w:rsid w:val="00461579"/>
    <w:rsid w:val="004616F0"/>
    <w:rsid w:val="00461F9A"/>
    <w:rsid w:val="00463479"/>
    <w:rsid w:val="0046408A"/>
    <w:rsid w:val="0046437C"/>
    <w:rsid w:val="004644A4"/>
    <w:rsid w:val="00464BA4"/>
    <w:rsid w:val="00465706"/>
    <w:rsid w:val="00466DD5"/>
    <w:rsid w:val="0046735C"/>
    <w:rsid w:val="0046769F"/>
    <w:rsid w:val="00467F27"/>
    <w:rsid w:val="004708E9"/>
    <w:rsid w:val="00470CD5"/>
    <w:rsid w:val="00470D44"/>
    <w:rsid w:val="00470D90"/>
    <w:rsid w:val="0047156F"/>
    <w:rsid w:val="00471896"/>
    <w:rsid w:val="00471DED"/>
    <w:rsid w:val="0047289D"/>
    <w:rsid w:val="00472B30"/>
    <w:rsid w:val="00473289"/>
    <w:rsid w:val="00473D5E"/>
    <w:rsid w:val="00474520"/>
    <w:rsid w:val="004746AA"/>
    <w:rsid w:val="00475298"/>
    <w:rsid w:val="00476149"/>
    <w:rsid w:val="00476379"/>
    <w:rsid w:val="00476596"/>
    <w:rsid w:val="004779FB"/>
    <w:rsid w:val="00477A35"/>
    <w:rsid w:val="004824B1"/>
    <w:rsid w:val="00482702"/>
    <w:rsid w:val="00482842"/>
    <w:rsid w:val="0048349C"/>
    <w:rsid w:val="00483EEC"/>
    <w:rsid w:val="004841F8"/>
    <w:rsid w:val="00485B3E"/>
    <w:rsid w:val="00486027"/>
    <w:rsid w:val="0048646B"/>
    <w:rsid w:val="00486620"/>
    <w:rsid w:val="00486CE7"/>
    <w:rsid w:val="0048724D"/>
    <w:rsid w:val="004879CE"/>
    <w:rsid w:val="00487EE6"/>
    <w:rsid w:val="00490D3C"/>
    <w:rsid w:val="00491C72"/>
    <w:rsid w:val="00491C96"/>
    <w:rsid w:val="00491D76"/>
    <w:rsid w:val="004926B2"/>
    <w:rsid w:val="00492B40"/>
    <w:rsid w:val="0049389A"/>
    <w:rsid w:val="00493E20"/>
    <w:rsid w:val="004941EB"/>
    <w:rsid w:val="0049437B"/>
    <w:rsid w:val="004943D8"/>
    <w:rsid w:val="00494883"/>
    <w:rsid w:val="0049516D"/>
    <w:rsid w:val="004959DF"/>
    <w:rsid w:val="00497383"/>
    <w:rsid w:val="004977DF"/>
    <w:rsid w:val="004A0654"/>
    <w:rsid w:val="004A0748"/>
    <w:rsid w:val="004A0910"/>
    <w:rsid w:val="004A0B82"/>
    <w:rsid w:val="004A1392"/>
    <w:rsid w:val="004A13CE"/>
    <w:rsid w:val="004A1AF9"/>
    <w:rsid w:val="004A2338"/>
    <w:rsid w:val="004A2C3B"/>
    <w:rsid w:val="004A3DC1"/>
    <w:rsid w:val="004A4CBB"/>
    <w:rsid w:val="004A5126"/>
    <w:rsid w:val="004A6134"/>
    <w:rsid w:val="004A7516"/>
    <w:rsid w:val="004B0219"/>
    <w:rsid w:val="004B0455"/>
    <w:rsid w:val="004B0460"/>
    <w:rsid w:val="004B0F01"/>
    <w:rsid w:val="004B1315"/>
    <w:rsid w:val="004B1BAC"/>
    <w:rsid w:val="004B20E6"/>
    <w:rsid w:val="004B21A7"/>
    <w:rsid w:val="004B25D8"/>
    <w:rsid w:val="004B29BF"/>
    <w:rsid w:val="004B29C1"/>
    <w:rsid w:val="004B2B86"/>
    <w:rsid w:val="004B2CAC"/>
    <w:rsid w:val="004B2CF6"/>
    <w:rsid w:val="004B3747"/>
    <w:rsid w:val="004B4C8F"/>
    <w:rsid w:val="004B58CA"/>
    <w:rsid w:val="004B59C6"/>
    <w:rsid w:val="004B5C8C"/>
    <w:rsid w:val="004B6135"/>
    <w:rsid w:val="004B638C"/>
    <w:rsid w:val="004B6A29"/>
    <w:rsid w:val="004B6ED3"/>
    <w:rsid w:val="004B6F2C"/>
    <w:rsid w:val="004B7213"/>
    <w:rsid w:val="004B7BB3"/>
    <w:rsid w:val="004B7E8E"/>
    <w:rsid w:val="004C0315"/>
    <w:rsid w:val="004C115B"/>
    <w:rsid w:val="004C1548"/>
    <w:rsid w:val="004C1703"/>
    <w:rsid w:val="004C2443"/>
    <w:rsid w:val="004C3DCB"/>
    <w:rsid w:val="004C437A"/>
    <w:rsid w:val="004C467A"/>
    <w:rsid w:val="004C5501"/>
    <w:rsid w:val="004C5B15"/>
    <w:rsid w:val="004C5D05"/>
    <w:rsid w:val="004C70DE"/>
    <w:rsid w:val="004C7188"/>
    <w:rsid w:val="004C79CC"/>
    <w:rsid w:val="004C7C5C"/>
    <w:rsid w:val="004C7F20"/>
    <w:rsid w:val="004D0EA4"/>
    <w:rsid w:val="004D1954"/>
    <w:rsid w:val="004D196D"/>
    <w:rsid w:val="004D1C21"/>
    <w:rsid w:val="004D29CA"/>
    <w:rsid w:val="004D2A76"/>
    <w:rsid w:val="004D2F6B"/>
    <w:rsid w:val="004D31B5"/>
    <w:rsid w:val="004D3867"/>
    <w:rsid w:val="004D489A"/>
    <w:rsid w:val="004D4D4E"/>
    <w:rsid w:val="004D5210"/>
    <w:rsid w:val="004D551B"/>
    <w:rsid w:val="004D572B"/>
    <w:rsid w:val="004D5D4E"/>
    <w:rsid w:val="004D7060"/>
    <w:rsid w:val="004D716E"/>
    <w:rsid w:val="004D76F2"/>
    <w:rsid w:val="004E0139"/>
    <w:rsid w:val="004E1AF4"/>
    <w:rsid w:val="004E1FEB"/>
    <w:rsid w:val="004E20E8"/>
    <w:rsid w:val="004E36A5"/>
    <w:rsid w:val="004E3906"/>
    <w:rsid w:val="004E3AE0"/>
    <w:rsid w:val="004E3B1D"/>
    <w:rsid w:val="004E4386"/>
    <w:rsid w:val="004E4A4D"/>
    <w:rsid w:val="004E4C8F"/>
    <w:rsid w:val="004E58A9"/>
    <w:rsid w:val="004E5982"/>
    <w:rsid w:val="004E5DE5"/>
    <w:rsid w:val="004E67A1"/>
    <w:rsid w:val="004E6985"/>
    <w:rsid w:val="004E6AF9"/>
    <w:rsid w:val="004F0146"/>
    <w:rsid w:val="004F0A20"/>
    <w:rsid w:val="004F0E7C"/>
    <w:rsid w:val="004F1CCE"/>
    <w:rsid w:val="004F2B65"/>
    <w:rsid w:val="004F331B"/>
    <w:rsid w:val="004F4AC2"/>
    <w:rsid w:val="004F4BC9"/>
    <w:rsid w:val="004F50DF"/>
    <w:rsid w:val="004F5348"/>
    <w:rsid w:val="004F6A68"/>
    <w:rsid w:val="004F77E6"/>
    <w:rsid w:val="005000EA"/>
    <w:rsid w:val="00500D9D"/>
    <w:rsid w:val="00501A39"/>
    <w:rsid w:val="00503058"/>
    <w:rsid w:val="00503529"/>
    <w:rsid w:val="00503972"/>
    <w:rsid w:val="005040A4"/>
    <w:rsid w:val="005053B6"/>
    <w:rsid w:val="005068C4"/>
    <w:rsid w:val="00506950"/>
    <w:rsid w:val="00510CE7"/>
    <w:rsid w:val="005115FB"/>
    <w:rsid w:val="00511EFD"/>
    <w:rsid w:val="00511F45"/>
    <w:rsid w:val="00512B77"/>
    <w:rsid w:val="00512E51"/>
    <w:rsid w:val="0051310B"/>
    <w:rsid w:val="00513945"/>
    <w:rsid w:val="00515010"/>
    <w:rsid w:val="005156A2"/>
    <w:rsid w:val="00515B6A"/>
    <w:rsid w:val="00515E79"/>
    <w:rsid w:val="00516FB0"/>
    <w:rsid w:val="00520821"/>
    <w:rsid w:val="00520844"/>
    <w:rsid w:val="005209CD"/>
    <w:rsid w:val="00520C0B"/>
    <w:rsid w:val="0052125A"/>
    <w:rsid w:val="00521579"/>
    <w:rsid w:val="00521890"/>
    <w:rsid w:val="00521D57"/>
    <w:rsid w:val="00522695"/>
    <w:rsid w:val="00523283"/>
    <w:rsid w:val="005233BF"/>
    <w:rsid w:val="0052383F"/>
    <w:rsid w:val="00524031"/>
    <w:rsid w:val="00524691"/>
    <w:rsid w:val="00524B31"/>
    <w:rsid w:val="00524BE7"/>
    <w:rsid w:val="00524CBF"/>
    <w:rsid w:val="005257F6"/>
    <w:rsid w:val="00525B70"/>
    <w:rsid w:val="00525E5E"/>
    <w:rsid w:val="00525F94"/>
    <w:rsid w:val="00526708"/>
    <w:rsid w:val="00526CAB"/>
    <w:rsid w:val="00526CCF"/>
    <w:rsid w:val="00526F29"/>
    <w:rsid w:val="005271CA"/>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052"/>
    <w:rsid w:val="0053536D"/>
    <w:rsid w:val="00535DB6"/>
    <w:rsid w:val="005362E9"/>
    <w:rsid w:val="00537206"/>
    <w:rsid w:val="00537290"/>
    <w:rsid w:val="0054067B"/>
    <w:rsid w:val="005408DE"/>
    <w:rsid w:val="00540F01"/>
    <w:rsid w:val="00541C88"/>
    <w:rsid w:val="00542648"/>
    <w:rsid w:val="00542A4E"/>
    <w:rsid w:val="00542AEF"/>
    <w:rsid w:val="00542F98"/>
    <w:rsid w:val="005430D2"/>
    <w:rsid w:val="005433B2"/>
    <w:rsid w:val="005440DF"/>
    <w:rsid w:val="005443A0"/>
    <w:rsid w:val="005448BA"/>
    <w:rsid w:val="00544CE4"/>
    <w:rsid w:val="005452DB"/>
    <w:rsid w:val="0054545C"/>
    <w:rsid w:val="00545846"/>
    <w:rsid w:val="005459F6"/>
    <w:rsid w:val="00545CE1"/>
    <w:rsid w:val="00545EC7"/>
    <w:rsid w:val="005473B8"/>
    <w:rsid w:val="00547496"/>
    <w:rsid w:val="0054760A"/>
    <w:rsid w:val="00547673"/>
    <w:rsid w:val="0054781D"/>
    <w:rsid w:val="005507DD"/>
    <w:rsid w:val="005507ED"/>
    <w:rsid w:val="005519B5"/>
    <w:rsid w:val="00551C26"/>
    <w:rsid w:val="00552B3C"/>
    <w:rsid w:val="00552E9E"/>
    <w:rsid w:val="00553A21"/>
    <w:rsid w:val="00553D8A"/>
    <w:rsid w:val="00554502"/>
    <w:rsid w:val="005554A2"/>
    <w:rsid w:val="005561DF"/>
    <w:rsid w:val="0055709A"/>
    <w:rsid w:val="005576D1"/>
    <w:rsid w:val="005579C1"/>
    <w:rsid w:val="00557B8E"/>
    <w:rsid w:val="005603F1"/>
    <w:rsid w:val="0056141B"/>
    <w:rsid w:val="00561515"/>
    <w:rsid w:val="00561AD1"/>
    <w:rsid w:val="00561B1C"/>
    <w:rsid w:val="00562145"/>
    <w:rsid w:val="0056221A"/>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67B71"/>
    <w:rsid w:val="005703BB"/>
    <w:rsid w:val="005703DC"/>
    <w:rsid w:val="00570EF1"/>
    <w:rsid w:val="005715C1"/>
    <w:rsid w:val="0057255E"/>
    <w:rsid w:val="0057309E"/>
    <w:rsid w:val="005734AA"/>
    <w:rsid w:val="00573B06"/>
    <w:rsid w:val="005744D2"/>
    <w:rsid w:val="00574963"/>
    <w:rsid w:val="005750E7"/>
    <w:rsid w:val="0057512F"/>
    <w:rsid w:val="005772CD"/>
    <w:rsid w:val="00577FC2"/>
    <w:rsid w:val="00580A93"/>
    <w:rsid w:val="00581C26"/>
    <w:rsid w:val="00581DCF"/>
    <w:rsid w:val="00581FF5"/>
    <w:rsid w:val="00582661"/>
    <w:rsid w:val="005837C5"/>
    <w:rsid w:val="00584005"/>
    <w:rsid w:val="005849D8"/>
    <w:rsid w:val="00584EE9"/>
    <w:rsid w:val="005852B8"/>
    <w:rsid w:val="00585500"/>
    <w:rsid w:val="00585552"/>
    <w:rsid w:val="00585578"/>
    <w:rsid w:val="005863AE"/>
    <w:rsid w:val="0058655C"/>
    <w:rsid w:val="0058698B"/>
    <w:rsid w:val="00586C7A"/>
    <w:rsid w:val="00587407"/>
    <w:rsid w:val="005879EE"/>
    <w:rsid w:val="00590348"/>
    <w:rsid w:val="00590502"/>
    <w:rsid w:val="00590E28"/>
    <w:rsid w:val="00591334"/>
    <w:rsid w:val="00591381"/>
    <w:rsid w:val="00591C70"/>
    <w:rsid w:val="00591E9E"/>
    <w:rsid w:val="00592466"/>
    <w:rsid w:val="00592636"/>
    <w:rsid w:val="0059327A"/>
    <w:rsid w:val="00594823"/>
    <w:rsid w:val="00594E1D"/>
    <w:rsid w:val="005952E5"/>
    <w:rsid w:val="00595C09"/>
    <w:rsid w:val="00596211"/>
    <w:rsid w:val="00596C68"/>
    <w:rsid w:val="0059713E"/>
    <w:rsid w:val="0059775C"/>
    <w:rsid w:val="00597B09"/>
    <w:rsid w:val="005A092A"/>
    <w:rsid w:val="005A1DA7"/>
    <w:rsid w:val="005A2950"/>
    <w:rsid w:val="005A33C9"/>
    <w:rsid w:val="005A349E"/>
    <w:rsid w:val="005A3F9F"/>
    <w:rsid w:val="005A40BB"/>
    <w:rsid w:val="005A48F1"/>
    <w:rsid w:val="005A4ECF"/>
    <w:rsid w:val="005A5DDF"/>
    <w:rsid w:val="005A5E5D"/>
    <w:rsid w:val="005A676C"/>
    <w:rsid w:val="005A6B21"/>
    <w:rsid w:val="005A6BE6"/>
    <w:rsid w:val="005A7606"/>
    <w:rsid w:val="005B171D"/>
    <w:rsid w:val="005B1A13"/>
    <w:rsid w:val="005B1E1B"/>
    <w:rsid w:val="005B2053"/>
    <w:rsid w:val="005B2494"/>
    <w:rsid w:val="005B26DE"/>
    <w:rsid w:val="005B3063"/>
    <w:rsid w:val="005B31B2"/>
    <w:rsid w:val="005B3711"/>
    <w:rsid w:val="005B3828"/>
    <w:rsid w:val="005B620E"/>
    <w:rsid w:val="005B667C"/>
    <w:rsid w:val="005B7051"/>
    <w:rsid w:val="005B7D31"/>
    <w:rsid w:val="005C0314"/>
    <w:rsid w:val="005C038F"/>
    <w:rsid w:val="005C04E2"/>
    <w:rsid w:val="005C08CD"/>
    <w:rsid w:val="005C0C50"/>
    <w:rsid w:val="005C0EDD"/>
    <w:rsid w:val="005C15ED"/>
    <w:rsid w:val="005C29A7"/>
    <w:rsid w:val="005C382A"/>
    <w:rsid w:val="005C3A6C"/>
    <w:rsid w:val="005C3F9D"/>
    <w:rsid w:val="005C4213"/>
    <w:rsid w:val="005C4BFF"/>
    <w:rsid w:val="005C4CD0"/>
    <w:rsid w:val="005C4F7A"/>
    <w:rsid w:val="005C5229"/>
    <w:rsid w:val="005C598B"/>
    <w:rsid w:val="005C5B73"/>
    <w:rsid w:val="005C6078"/>
    <w:rsid w:val="005C7095"/>
    <w:rsid w:val="005C7538"/>
    <w:rsid w:val="005C7ED2"/>
    <w:rsid w:val="005D1345"/>
    <w:rsid w:val="005D1543"/>
    <w:rsid w:val="005D1F96"/>
    <w:rsid w:val="005D2715"/>
    <w:rsid w:val="005D2732"/>
    <w:rsid w:val="005D364C"/>
    <w:rsid w:val="005D50FC"/>
    <w:rsid w:val="005D54AD"/>
    <w:rsid w:val="005D5F35"/>
    <w:rsid w:val="005D643F"/>
    <w:rsid w:val="005D675E"/>
    <w:rsid w:val="005D67EE"/>
    <w:rsid w:val="005D6972"/>
    <w:rsid w:val="005D74C4"/>
    <w:rsid w:val="005D76ED"/>
    <w:rsid w:val="005E0483"/>
    <w:rsid w:val="005E0D85"/>
    <w:rsid w:val="005E1145"/>
    <w:rsid w:val="005E1A45"/>
    <w:rsid w:val="005E1D7A"/>
    <w:rsid w:val="005E2594"/>
    <w:rsid w:val="005E26E9"/>
    <w:rsid w:val="005E2F9A"/>
    <w:rsid w:val="005E31A5"/>
    <w:rsid w:val="005E38C6"/>
    <w:rsid w:val="005E394B"/>
    <w:rsid w:val="005E3D28"/>
    <w:rsid w:val="005E46E0"/>
    <w:rsid w:val="005E4A38"/>
    <w:rsid w:val="005E4B9E"/>
    <w:rsid w:val="005E628B"/>
    <w:rsid w:val="005E68D6"/>
    <w:rsid w:val="005E75BF"/>
    <w:rsid w:val="005E79EC"/>
    <w:rsid w:val="005E7D1F"/>
    <w:rsid w:val="005F0D7C"/>
    <w:rsid w:val="005F1F92"/>
    <w:rsid w:val="005F2356"/>
    <w:rsid w:val="005F2EA3"/>
    <w:rsid w:val="005F2F4D"/>
    <w:rsid w:val="005F3C35"/>
    <w:rsid w:val="005F3DAC"/>
    <w:rsid w:val="005F4485"/>
    <w:rsid w:val="005F5512"/>
    <w:rsid w:val="005F5B5F"/>
    <w:rsid w:val="005F62A7"/>
    <w:rsid w:val="005F6646"/>
    <w:rsid w:val="005F6E01"/>
    <w:rsid w:val="005F7FD7"/>
    <w:rsid w:val="00600048"/>
    <w:rsid w:val="00600483"/>
    <w:rsid w:val="00600985"/>
    <w:rsid w:val="00600C9D"/>
    <w:rsid w:val="00601A47"/>
    <w:rsid w:val="0060243A"/>
    <w:rsid w:val="006024AB"/>
    <w:rsid w:val="00602602"/>
    <w:rsid w:val="00602A2A"/>
    <w:rsid w:val="0060369A"/>
    <w:rsid w:val="00604DB2"/>
    <w:rsid w:val="006058EC"/>
    <w:rsid w:val="0060666E"/>
    <w:rsid w:val="006068F4"/>
    <w:rsid w:val="006071FF"/>
    <w:rsid w:val="006076F4"/>
    <w:rsid w:val="00607D59"/>
    <w:rsid w:val="006100E0"/>
    <w:rsid w:val="006106B4"/>
    <w:rsid w:val="00610D66"/>
    <w:rsid w:val="00611E39"/>
    <w:rsid w:val="0061216D"/>
    <w:rsid w:val="006125C2"/>
    <w:rsid w:val="00612EE6"/>
    <w:rsid w:val="0061307F"/>
    <w:rsid w:val="0061356C"/>
    <w:rsid w:val="00614802"/>
    <w:rsid w:val="006148C9"/>
    <w:rsid w:val="00614F68"/>
    <w:rsid w:val="0061554C"/>
    <w:rsid w:val="00616490"/>
    <w:rsid w:val="00616BBA"/>
    <w:rsid w:val="006173A5"/>
    <w:rsid w:val="00617637"/>
    <w:rsid w:val="0061794F"/>
    <w:rsid w:val="0062029D"/>
    <w:rsid w:val="006221A1"/>
    <w:rsid w:val="00622305"/>
    <w:rsid w:val="006226EF"/>
    <w:rsid w:val="00622E07"/>
    <w:rsid w:val="00623144"/>
    <w:rsid w:val="006233F6"/>
    <w:rsid w:val="006240D4"/>
    <w:rsid w:val="006253E2"/>
    <w:rsid w:val="00625448"/>
    <w:rsid w:val="00625EC8"/>
    <w:rsid w:val="006268BB"/>
    <w:rsid w:val="00626E8B"/>
    <w:rsid w:val="00626F04"/>
    <w:rsid w:val="00627018"/>
    <w:rsid w:val="006275B0"/>
    <w:rsid w:val="00627806"/>
    <w:rsid w:val="00627A73"/>
    <w:rsid w:val="00627D1D"/>
    <w:rsid w:val="00627F4B"/>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04D"/>
    <w:rsid w:val="00637187"/>
    <w:rsid w:val="00637306"/>
    <w:rsid w:val="00637A19"/>
    <w:rsid w:val="00640692"/>
    <w:rsid w:val="0064108F"/>
    <w:rsid w:val="006410A5"/>
    <w:rsid w:val="00641A91"/>
    <w:rsid w:val="00641F15"/>
    <w:rsid w:val="00642591"/>
    <w:rsid w:val="00644E3B"/>
    <w:rsid w:val="00645165"/>
    <w:rsid w:val="006455E0"/>
    <w:rsid w:val="00645668"/>
    <w:rsid w:val="0064596A"/>
    <w:rsid w:val="0064706A"/>
    <w:rsid w:val="00647547"/>
    <w:rsid w:val="00650B39"/>
    <w:rsid w:val="0065115A"/>
    <w:rsid w:val="0065153A"/>
    <w:rsid w:val="00651F8F"/>
    <w:rsid w:val="00652E06"/>
    <w:rsid w:val="00653112"/>
    <w:rsid w:val="0065378C"/>
    <w:rsid w:val="00653FE7"/>
    <w:rsid w:val="006541D8"/>
    <w:rsid w:val="00654416"/>
    <w:rsid w:val="0065497A"/>
    <w:rsid w:val="00654D53"/>
    <w:rsid w:val="0065521A"/>
    <w:rsid w:val="00655549"/>
    <w:rsid w:val="006557F2"/>
    <w:rsid w:val="00657260"/>
    <w:rsid w:val="00657DAA"/>
    <w:rsid w:val="00660BAA"/>
    <w:rsid w:val="006610E5"/>
    <w:rsid w:val="0066134C"/>
    <w:rsid w:val="0066142C"/>
    <w:rsid w:val="00661C8C"/>
    <w:rsid w:val="00661FD7"/>
    <w:rsid w:val="00662207"/>
    <w:rsid w:val="0066283E"/>
    <w:rsid w:val="00662D25"/>
    <w:rsid w:val="00663DDF"/>
    <w:rsid w:val="00664728"/>
    <w:rsid w:val="00664916"/>
    <w:rsid w:val="00665A4D"/>
    <w:rsid w:val="00665E10"/>
    <w:rsid w:val="00666286"/>
    <w:rsid w:val="0066636A"/>
    <w:rsid w:val="00666809"/>
    <w:rsid w:val="00666B71"/>
    <w:rsid w:val="0066751B"/>
    <w:rsid w:val="006677A5"/>
    <w:rsid w:val="00667895"/>
    <w:rsid w:val="00667D6B"/>
    <w:rsid w:val="00670337"/>
    <w:rsid w:val="00670D1A"/>
    <w:rsid w:val="006710BC"/>
    <w:rsid w:val="00671B73"/>
    <w:rsid w:val="006727A2"/>
    <w:rsid w:val="0067294F"/>
    <w:rsid w:val="00672CD8"/>
    <w:rsid w:val="00674A06"/>
    <w:rsid w:val="006757F3"/>
    <w:rsid w:val="0067616D"/>
    <w:rsid w:val="00676790"/>
    <w:rsid w:val="0067741B"/>
    <w:rsid w:val="006775A1"/>
    <w:rsid w:val="006800AB"/>
    <w:rsid w:val="006804F8"/>
    <w:rsid w:val="00680A91"/>
    <w:rsid w:val="00680F7C"/>
    <w:rsid w:val="00682E2F"/>
    <w:rsid w:val="00683715"/>
    <w:rsid w:val="0068395E"/>
    <w:rsid w:val="00683D33"/>
    <w:rsid w:val="00684C5D"/>
    <w:rsid w:val="00685888"/>
    <w:rsid w:val="00686055"/>
    <w:rsid w:val="00686480"/>
    <w:rsid w:val="00686589"/>
    <w:rsid w:val="00686677"/>
    <w:rsid w:val="006871D4"/>
    <w:rsid w:val="006874F4"/>
    <w:rsid w:val="006901FF"/>
    <w:rsid w:val="0069070C"/>
    <w:rsid w:val="0069095D"/>
    <w:rsid w:val="00690C4B"/>
    <w:rsid w:val="00691200"/>
    <w:rsid w:val="0069129F"/>
    <w:rsid w:val="00691FB3"/>
    <w:rsid w:val="00692222"/>
    <w:rsid w:val="00692979"/>
    <w:rsid w:val="00693AAC"/>
    <w:rsid w:val="00694EBF"/>
    <w:rsid w:val="00695111"/>
    <w:rsid w:val="006955FD"/>
    <w:rsid w:val="006957E9"/>
    <w:rsid w:val="006967C4"/>
    <w:rsid w:val="00696DBF"/>
    <w:rsid w:val="00697FCD"/>
    <w:rsid w:val="006A05FC"/>
    <w:rsid w:val="006A095C"/>
    <w:rsid w:val="006A15EE"/>
    <w:rsid w:val="006A27C5"/>
    <w:rsid w:val="006A2BB8"/>
    <w:rsid w:val="006A31E1"/>
    <w:rsid w:val="006A3856"/>
    <w:rsid w:val="006A3F6B"/>
    <w:rsid w:val="006A467F"/>
    <w:rsid w:val="006A4722"/>
    <w:rsid w:val="006A4773"/>
    <w:rsid w:val="006A497E"/>
    <w:rsid w:val="006A4AD4"/>
    <w:rsid w:val="006A4CC4"/>
    <w:rsid w:val="006A50BD"/>
    <w:rsid w:val="006A5937"/>
    <w:rsid w:val="006A5B59"/>
    <w:rsid w:val="006A66F7"/>
    <w:rsid w:val="006A67F7"/>
    <w:rsid w:val="006A7811"/>
    <w:rsid w:val="006B0422"/>
    <w:rsid w:val="006B161B"/>
    <w:rsid w:val="006B1BBF"/>
    <w:rsid w:val="006B243A"/>
    <w:rsid w:val="006B2707"/>
    <w:rsid w:val="006B3181"/>
    <w:rsid w:val="006B3AA0"/>
    <w:rsid w:val="006B3C66"/>
    <w:rsid w:val="006B40CA"/>
    <w:rsid w:val="006B47DA"/>
    <w:rsid w:val="006B4889"/>
    <w:rsid w:val="006B4F7B"/>
    <w:rsid w:val="006B583A"/>
    <w:rsid w:val="006B593C"/>
    <w:rsid w:val="006B5F64"/>
    <w:rsid w:val="006B6A28"/>
    <w:rsid w:val="006B6DA6"/>
    <w:rsid w:val="006B700E"/>
    <w:rsid w:val="006C1750"/>
    <w:rsid w:val="006C1815"/>
    <w:rsid w:val="006C1B4B"/>
    <w:rsid w:val="006C1FD9"/>
    <w:rsid w:val="006C2118"/>
    <w:rsid w:val="006C2699"/>
    <w:rsid w:val="006C2FA8"/>
    <w:rsid w:val="006C4448"/>
    <w:rsid w:val="006C4D31"/>
    <w:rsid w:val="006C5035"/>
    <w:rsid w:val="006C5C00"/>
    <w:rsid w:val="006C648F"/>
    <w:rsid w:val="006C67C7"/>
    <w:rsid w:val="006D0003"/>
    <w:rsid w:val="006D00C5"/>
    <w:rsid w:val="006D068E"/>
    <w:rsid w:val="006D08EA"/>
    <w:rsid w:val="006D0915"/>
    <w:rsid w:val="006D0C14"/>
    <w:rsid w:val="006D0F0C"/>
    <w:rsid w:val="006D11AD"/>
    <w:rsid w:val="006D1A83"/>
    <w:rsid w:val="006D1BB5"/>
    <w:rsid w:val="006D1D58"/>
    <w:rsid w:val="006D1E04"/>
    <w:rsid w:val="006D2E07"/>
    <w:rsid w:val="006D392D"/>
    <w:rsid w:val="006D3C89"/>
    <w:rsid w:val="006D56F6"/>
    <w:rsid w:val="006D5B3E"/>
    <w:rsid w:val="006D5EBB"/>
    <w:rsid w:val="006D5F5F"/>
    <w:rsid w:val="006D6B6D"/>
    <w:rsid w:val="006D718E"/>
    <w:rsid w:val="006D7238"/>
    <w:rsid w:val="006D7390"/>
    <w:rsid w:val="006E068E"/>
    <w:rsid w:val="006E10F0"/>
    <w:rsid w:val="006E112C"/>
    <w:rsid w:val="006E153C"/>
    <w:rsid w:val="006E2125"/>
    <w:rsid w:val="006E2EFC"/>
    <w:rsid w:val="006E300B"/>
    <w:rsid w:val="006E40B0"/>
    <w:rsid w:val="006E4B23"/>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30B"/>
    <w:rsid w:val="00700498"/>
    <w:rsid w:val="0070081C"/>
    <w:rsid w:val="00700820"/>
    <w:rsid w:val="007009D9"/>
    <w:rsid w:val="007025C8"/>
    <w:rsid w:val="007026A8"/>
    <w:rsid w:val="0070278B"/>
    <w:rsid w:val="00702ED5"/>
    <w:rsid w:val="00703056"/>
    <w:rsid w:val="007034E2"/>
    <w:rsid w:val="007047E9"/>
    <w:rsid w:val="00704AD4"/>
    <w:rsid w:val="007055B9"/>
    <w:rsid w:val="00705C9B"/>
    <w:rsid w:val="007064E5"/>
    <w:rsid w:val="00707508"/>
    <w:rsid w:val="00707814"/>
    <w:rsid w:val="00707EB2"/>
    <w:rsid w:val="00710681"/>
    <w:rsid w:val="00712A3B"/>
    <w:rsid w:val="00712AA9"/>
    <w:rsid w:val="00712E12"/>
    <w:rsid w:val="00713CC5"/>
    <w:rsid w:val="007142E5"/>
    <w:rsid w:val="007144A6"/>
    <w:rsid w:val="0071458B"/>
    <w:rsid w:val="0071510C"/>
    <w:rsid w:val="00716C87"/>
    <w:rsid w:val="007172E8"/>
    <w:rsid w:val="0071751D"/>
    <w:rsid w:val="007206CC"/>
    <w:rsid w:val="0072083D"/>
    <w:rsid w:val="0072114A"/>
    <w:rsid w:val="00721C48"/>
    <w:rsid w:val="00721E89"/>
    <w:rsid w:val="007220BE"/>
    <w:rsid w:val="0072244D"/>
    <w:rsid w:val="0072274B"/>
    <w:rsid w:val="00722949"/>
    <w:rsid w:val="007234FD"/>
    <w:rsid w:val="00724183"/>
    <w:rsid w:val="00724865"/>
    <w:rsid w:val="00724B7C"/>
    <w:rsid w:val="007251F0"/>
    <w:rsid w:val="0072657F"/>
    <w:rsid w:val="0072671A"/>
    <w:rsid w:val="00726CEA"/>
    <w:rsid w:val="00726F70"/>
    <w:rsid w:val="0072727C"/>
    <w:rsid w:val="007277CC"/>
    <w:rsid w:val="007278BB"/>
    <w:rsid w:val="00727A5F"/>
    <w:rsid w:val="00727D39"/>
    <w:rsid w:val="00730495"/>
    <w:rsid w:val="00730909"/>
    <w:rsid w:val="00730988"/>
    <w:rsid w:val="007309EF"/>
    <w:rsid w:val="00731421"/>
    <w:rsid w:val="0073142C"/>
    <w:rsid w:val="007315C7"/>
    <w:rsid w:val="007326BC"/>
    <w:rsid w:val="007326DD"/>
    <w:rsid w:val="0073347E"/>
    <w:rsid w:val="00733A86"/>
    <w:rsid w:val="00734195"/>
    <w:rsid w:val="00734403"/>
    <w:rsid w:val="0073466F"/>
    <w:rsid w:val="0073491B"/>
    <w:rsid w:val="00734922"/>
    <w:rsid w:val="00734CC8"/>
    <w:rsid w:val="007353EA"/>
    <w:rsid w:val="007357BC"/>
    <w:rsid w:val="00736205"/>
    <w:rsid w:val="007365B5"/>
    <w:rsid w:val="00736E47"/>
    <w:rsid w:val="007374D4"/>
    <w:rsid w:val="007378D0"/>
    <w:rsid w:val="007403D7"/>
    <w:rsid w:val="007418FA"/>
    <w:rsid w:val="00741CC2"/>
    <w:rsid w:val="00741D64"/>
    <w:rsid w:val="00743A8A"/>
    <w:rsid w:val="00744580"/>
    <w:rsid w:val="007459C8"/>
    <w:rsid w:val="00745AF0"/>
    <w:rsid w:val="00747539"/>
    <w:rsid w:val="00747601"/>
    <w:rsid w:val="00747950"/>
    <w:rsid w:val="007505D4"/>
    <w:rsid w:val="0075112B"/>
    <w:rsid w:val="007519CC"/>
    <w:rsid w:val="00751A82"/>
    <w:rsid w:val="007520FA"/>
    <w:rsid w:val="007521E6"/>
    <w:rsid w:val="00752ECC"/>
    <w:rsid w:val="0075392A"/>
    <w:rsid w:val="00754AB6"/>
    <w:rsid w:val="00754D4B"/>
    <w:rsid w:val="007551E3"/>
    <w:rsid w:val="00755D92"/>
    <w:rsid w:val="00755F12"/>
    <w:rsid w:val="007579B1"/>
    <w:rsid w:val="00761B8E"/>
    <w:rsid w:val="00762E98"/>
    <w:rsid w:val="007640B7"/>
    <w:rsid w:val="007643AC"/>
    <w:rsid w:val="00764F3B"/>
    <w:rsid w:val="00765410"/>
    <w:rsid w:val="0076546A"/>
    <w:rsid w:val="007659AF"/>
    <w:rsid w:val="00765A24"/>
    <w:rsid w:val="00765BBD"/>
    <w:rsid w:val="00766418"/>
    <w:rsid w:val="007664E2"/>
    <w:rsid w:val="0076724B"/>
    <w:rsid w:val="007703FC"/>
    <w:rsid w:val="0077073E"/>
    <w:rsid w:val="00770DB0"/>
    <w:rsid w:val="00771BE3"/>
    <w:rsid w:val="007720E6"/>
    <w:rsid w:val="007722BE"/>
    <w:rsid w:val="00772572"/>
    <w:rsid w:val="00772AC7"/>
    <w:rsid w:val="00772AFB"/>
    <w:rsid w:val="00773184"/>
    <w:rsid w:val="007732C8"/>
    <w:rsid w:val="00773E38"/>
    <w:rsid w:val="00773EB9"/>
    <w:rsid w:val="0077420D"/>
    <w:rsid w:val="007751BE"/>
    <w:rsid w:val="007755CE"/>
    <w:rsid w:val="00776597"/>
    <w:rsid w:val="007767A7"/>
    <w:rsid w:val="00776B36"/>
    <w:rsid w:val="00776CA3"/>
    <w:rsid w:val="00776DC0"/>
    <w:rsid w:val="007772B6"/>
    <w:rsid w:val="00777B6A"/>
    <w:rsid w:val="00777D10"/>
    <w:rsid w:val="0078022A"/>
    <w:rsid w:val="00780BBD"/>
    <w:rsid w:val="00780DAC"/>
    <w:rsid w:val="00780E31"/>
    <w:rsid w:val="00780EBA"/>
    <w:rsid w:val="007814C1"/>
    <w:rsid w:val="0078182A"/>
    <w:rsid w:val="00781BA6"/>
    <w:rsid w:val="00782437"/>
    <w:rsid w:val="00782871"/>
    <w:rsid w:val="00782950"/>
    <w:rsid w:val="00783165"/>
    <w:rsid w:val="00783739"/>
    <w:rsid w:val="007838BB"/>
    <w:rsid w:val="00783A45"/>
    <w:rsid w:val="0078481E"/>
    <w:rsid w:val="00784893"/>
    <w:rsid w:val="00784BCC"/>
    <w:rsid w:val="00784E20"/>
    <w:rsid w:val="00785648"/>
    <w:rsid w:val="0078661B"/>
    <w:rsid w:val="0078681E"/>
    <w:rsid w:val="007876E4"/>
    <w:rsid w:val="007903DF"/>
    <w:rsid w:val="00792361"/>
    <w:rsid w:val="00792936"/>
    <w:rsid w:val="00792A99"/>
    <w:rsid w:val="00793187"/>
    <w:rsid w:val="00793ED1"/>
    <w:rsid w:val="00794E34"/>
    <w:rsid w:val="00795155"/>
    <w:rsid w:val="00795358"/>
    <w:rsid w:val="007954DA"/>
    <w:rsid w:val="007974D9"/>
    <w:rsid w:val="007A19F9"/>
    <w:rsid w:val="007A26B3"/>
    <w:rsid w:val="007A2A82"/>
    <w:rsid w:val="007A2D31"/>
    <w:rsid w:val="007A33DB"/>
    <w:rsid w:val="007A38F1"/>
    <w:rsid w:val="007A3B8B"/>
    <w:rsid w:val="007A3EFC"/>
    <w:rsid w:val="007A4A09"/>
    <w:rsid w:val="007A4EA7"/>
    <w:rsid w:val="007A5361"/>
    <w:rsid w:val="007A54BA"/>
    <w:rsid w:val="007A6516"/>
    <w:rsid w:val="007A6885"/>
    <w:rsid w:val="007A6CB4"/>
    <w:rsid w:val="007A7AD7"/>
    <w:rsid w:val="007B0A01"/>
    <w:rsid w:val="007B11BF"/>
    <w:rsid w:val="007B1908"/>
    <w:rsid w:val="007B1C58"/>
    <w:rsid w:val="007B1CD4"/>
    <w:rsid w:val="007B27E0"/>
    <w:rsid w:val="007B2EF8"/>
    <w:rsid w:val="007B39A8"/>
    <w:rsid w:val="007B3D10"/>
    <w:rsid w:val="007B48A8"/>
    <w:rsid w:val="007B4AAB"/>
    <w:rsid w:val="007B4F09"/>
    <w:rsid w:val="007B563A"/>
    <w:rsid w:val="007B696F"/>
    <w:rsid w:val="007B6B37"/>
    <w:rsid w:val="007B6EE0"/>
    <w:rsid w:val="007B78D3"/>
    <w:rsid w:val="007B7981"/>
    <w:rsid w:val="007B7B5E"/>
    <w:rsid w:val="007C00F1"/>
    <w:rsid w:val="007C0196"/>
    <w:rsid w:val="007C0D8B"/>
    <w:rsid w:val="007C1647"/>
    <w:rsid w:val="007C1E24"/>
    <w:rsid w:val="007C3268"/>
    <w:rsid w:val="007C3695"/>
    <w:rsid w:val="007C38B7"/>
    <w:rsid w:val="007C4020"/>
    <w:rsid w:val="007C411B"/>
    <w:rsid w:val="007C44A1"/>
    <w:rsid w:val="007C49E2"/>
    <w:rsid w:val="007C4A13"/>
    <w:rsid w:val="007C5203"/>
    <w:rsid w:val="007C547C"/>
    <w:rsid w:val="007C5E1C"/>
    <w:rsid w:val="007C600B"/>
    <w:rsid w:val="007C652C"/>
    <w:rsid w:val="007C65C0"/>
    <w:rsid w:val="007C6689"/>
    <w:rsid w:val="007C6771"/>
    <w:rsid w:val="007D036F"/>
    <w:rsid w:val="007D09E8"/>
    <w:rsid w:val="007D0BEE"/>
    <w:rsid w:val="007D120B"/>
    <w:rsid w:val="007D2287"/>
    <w:rsid w:val="007D2616"/>
    <w:rsid w:val="007D2916"/>
    <w:rsid w:val="007D2981"/>
    <w:rsid w:val="007D31E9"/>
    <w:rsid w:val="007D350D"/>
    <w:rsid w:val="007D434A"/>
    <w:rsid w:val="007D48A1"/>
    <w:rsid w:val="007D4D55"/>
    <w:rsid w:val="007D50EE"/>
    <w:rsid w:val="007D535B"/>
    <w:rsid w:val="007D5D9B"/>
    <w:rsid w:val="007D63E8"/>
    <w:rsid w:val="007D68F4"/>
    <w:rsid w:val="007D6CFF"/>
    <w:rsid w:val="007D6F65"/>
    <w:rsid w:val="007D7531"/>
    <w:rsid w:val="007D75AE"/>
    <w:rsid w:val="007D780F"/>
    <w:rsid w:val="007D7869"/>
    <w:rsid w:val="007E0EB0"/>
    <w:rsid w:val="007E0F21"/>
    <w:rsid w:val="007E1559"/>
    <w:rsid w:val="007E156B"/>
    <w:rsid w:val="007E1620"/>
    <w:rsid w:val="007E19EF"/>
    <w:rsid w:val="007E1BC3"/>
    <w:rsid w:val="007E23B6"/>
    <w:rsid w:val="007E2950"/>
    <w:rsid w:val="007E336E"/>
    <w:rsid w:val="007E38C6"/>
    <w:rsid w:val="007E3A41"/>
    <w:rsid w:val="007E3D1A"/>
    <w:rsid w:val="007E4089"/>
    <w:rsid w:val="007E5894"/>
    <w:rsid w:val="007E5947"/>
    <w:rsid w:val="007E5C8E"/>
    <w:rsid w:val="007E6453"/>
    <w:rsid w:val="007E6491"/>
    <w:rsid w:val="007E6FD0"/>
    <w:rsid w:val="007E7E28"/>
    <w:rsid w:val="007E7FB2"/>
    <w:rsid w:val="007F029C"/>
    <w:rsid w:val="007F05CE"/>
    <w:rsid w:val="007F090C"/>
    <w:rsid w:val="007F23C9"/>
    <w:rsid w:val="007F271A"/>
    <w:rsid w:val="007F364A"/>
    <w:rsid w:val="007F37A8"/>
    <w:rsid w:val="007F4D00"/>
    <w:rsid w:val="007F5325"/>
    <w:rsid w:val="007F5F93"/>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063"/>
    <w:rsid w:val="00810781"/>
    <w:rsid w:val="00810F69"/>
    <w:rsid w:val="008118B7"/>
    <w:rsid w:val="00811B91"/>
    <w:rsid w:val="008122A1"/>
    <w:rsid w:val="0081266C"/>
    <w:rsid w:val="00812ED0"/>
    <w:rsid w:val="00813E0D"/>
    <w:rsid w:val="00814ECA"/>
    <w:rsid w:val="008156A1"/>
    <w:rsid w:val="008158D4"/>
    <w:rsid w:val="00816230"/>
    <w:rsid w:val="008166B5"/>
    <w:rsid w:val="008172E4"/>
    <w:rsid w:val="00817393"/>
    <w:rsid w:val="00820509"/>
    <w:rsid w:val="00820C9E"/>
    <w:rsid w:val="00821805"/>
    <w:rsid w:val="00821A66"/>
    <w:rsid w:val="008230B6"/>
    <w:rsid w:val="008234E2"/>
    <w:rsid w:val="0082362F"/>
    <w:rsid w:val="00823682"/>
    <w:rsid w:val="00823A88"/>
    <w:rsid w:val="00824715"/>
    <w:rsid w:val="00824A44"/>
    <w:rsid w:val="00824AF5"/>
    <w:rsid w:val="00825AEF"/>
    <w:rsid w:val="00825CBF"/>
    <w:rsid w:val="0082648A"/>
    <w:rsid w:val="008271FB"/>
    <w:rsid w:val="0083043D"/>
    <w:rsid w:val="00830864"/>
    <w:rsid w:val="0083141C"/>
    <w:rsid w:val="0083165D"/>
    <w:rsid w:val="0083248B"/>
    <w:rsid w:val="00832FC6"/>
    <w:rsid w:val="0083374B"/>
    <w:rsid w:val="00833B32"/>
    <w:rsid w:val="0083426A"/>
    <w:rsid w:val="0083482E"/>
    <w:rsid w:val="00834FA2"/>
    <w:rsid w:val="008354DF"/>
    <w:rsid w:val="00835BA8"/>
    <w:rsid w:val="008362EC"/>
    <w:rsid w:val="00836B9D"/>
    <w:rsid w:val="008375D5"/>
    <w:rsid w:val="00837A49"/>
    <w:rsid w:val="00840A27"/>
    <w:rsid w:val="00841476"/>
    <w:rsid w:val="00842D0D"/>
    <w:rsid w:val="00842DF1"/>
    <w:rsid w:val="00843442"/>
    <w:rsid w:val="0084380C"/>
    <w:rsid w:val="008439A3"/>
    <w:rsid w:val="008444FB"/>
    <w:rsid w:val="00844654"/>
    <w:rsid w:val="008450DC"/>
    <w:rsid w:val="0084565C"/>
    <w:rsid w:val="0084616B"/>
    <w:rsid w:val="008471E6"/>
    <w:rsid w:val="008479E8"/>
    <w:rsid w:val="00850314"/>
    <w:rsid w:val="00850323"/>
    <w:rsid w:val="0085122C"/>
    <w:rsid w:val="00851FED"/>
    <w:rsid w:val="00852CE3"/>
    <w:rsid w:val="00853745"/>
    <w:rsid w:val="00853E05"/>
    <w:rsid w:val="00854B1C"/>
    <w:rsid w:val="00854E07"/>
    <w:rsid w:val="008557F1"/>
    <w:rsid w:val="00855A73"/>
    <w:rsid w:val="00855ACF"/>
    <w:rsid w:val="00855C2C"/>
    <w:rsid w:val="008569B9"/>
    <w:rsid w:val="00856AD4"/>
    <w:rsid w:val="00856BFE"/>
    <w:rsid w:val="00860015"/>
    <w:rsid w:val="008603DF"/>
    <w:rsid w:val="00860520"/>
    <w:rsid w:val="008608C8"/>
    <w:rsid w:val="00861418"/>
    <w:rsid w:val="008619FB"/>
    <w:rsid w:val="00861A66"/>
    <w:rsid w:val="00861C70"/>
    <w:rsid w:val="008622E4"/>
    <w:rsid w:val="00863337"/>
    <w:rsid w:val="00863742"/>
    <w:rsid w:val="008637DA"/>
    <w:rsid w:val="00864221"/>
    <w:rsid w:val="008643E5"/>
    <w:rsid w:val="008646C5"/>
    <w:rsid w:val="00864B39"/>
    <w:rsid w:val="0086506F"/>
    <w:rsid w:val="0086543E"/>
    <w:rsid w:val="00865E46"/>
    <w:rsid w:val="0086619F"/>
    <w:rsid w:val="0086740F"/>
    <w:rsid w:val="00867F0E"/>
    <w:rsid w:val="008703D6"/>
    <w:rsid w:val="008716B3"/>
    <w:rsid w:val="00871C38"/>
    <w:rsid w:val="00871E34"/>
    <w:rsid w:val="00871EFC"/>
    <w:rsid w:val="00872099"/>
    <w:rsid w:val="00872CAA"/>
    <w:rsid w:val="00873E41"/>
    <w:rsid w:val="0087405E"/>
    <w:rsid w:val="00874699"/>
    <w:rsid w:val="008751E3"/>
    <w:rsid w:val="0087523E"/>
    <w:rsid w:val="0087532C"/>
    <w:rsid w:val="00875963"/>
    <w:rsid w:val="00875BB2"/>
    <w:rsid w:val="0087664A"/>
    <w:rsid w:val="00876BC4"/>
    <w:rsid w:val="00876DC4"/>
    <w:rsid w:val="0087710C"/>
    <w:rsid w:val="008802CF"/>
    <w:rsid w:val="008803C2"/>
    <w:rsid w:val="008804C7"/>
    <w:rsid w:val="0088070C"/>
    <w:rsid w:val="00880BB5"/>
    <w:rsid w:val="008814E1"/>
    <w:rsid w:val="008815DB"/>
    <w:rsid w:val="00881806"/>
    <w:rsid w:val="0088197E"/>
    <w:rsid w:val="00881B8E"/>
    <w:rsid w:val="00881DC2"/>
    <w:rsid w:val="00881FCC"/>
    <w:rsid w:val="00882135"/>
    <w:rsid w:val="008822C8"/>
    <w:rsid w:val="008837FF"/>
    <w:rsid w:val="0088396A"/>
    <w:rsid w:val="00883F94"/>
    <w:rsid w:val="00885788"/>
    <w:rsid w:val="00885860"/>
    <w:rsid w:val="00885B8D"/>
    <w:rsid w:val="00885CAF"/>
    <w:rsid w:val="00885EA5"/>
    <w:rsid w:val="00886E9D"/>
    <w:rsid w:val="00886F68"/>
    <w:rsid w:val="0088750E"/>
    <w:rsid w:val="00890260"/>
    <w:rsid w:val="00890BA6"/>
    <w:rsid w:val="00891B92"/>
    <w:rsid w:val="00892155"/>
    <w:rsid w:val="00893177"/>
    <w:rsid w:val="00893406"/>
    <w:rsid w:val="00893A0C"/>
    <w:rsid w:val="00893A7C"/>
    <w:rsid w:val="00894F0F"/>
    <w:rsid w:val="00894F38"/>
    <w:rsid w:val="00895DFA"/>
    <w:rsid w:val="00896BF3"/>
    <w:rsid w:val="00896F94"/>
    <w:rsid w:val="0089711F"/>
    <w:rsid w:val="008973FA"/>
    <w:rsid w:val="008975AA"/>
    <w:rsid w:val="0089776F"/>
    <w:rsid w:val="0089792D"/>
    <w:rsid w:val="00897ED0"/>
    <w:rsid w:val="008A004B"/>
    <w:rsid w:val="008A1027"/>
    <w:rsid w:val="008A1470"/>
    <w:rsid w:val="008A1D5A"/>
    <w:rsid w:val="008A2002"/>
    <w:rsid w:val="008A2173"/>
    <w:rsid w:val="008A23A5"/>
    <w:rsid w:val="008A2488"/>
    <w:rsid w:val="008A2CBC"/>
    <w:rsid w:val="008A44BC"/>
    <w:rsid w:val="008A525B"/>
    <w:rsid w:val="008A631F"/>
    <w:rsid w:val="008A70AF"/>
    <w:rsid w:val="008A7CB7"/>
    <w:rsid w:val="008B0639"/>
    <w:rsid w:val="008B13B9"/>
    <w:rsid w:val="008B2350"/>
    <w:rsid w:val="008B2B01"/>
    <w:rsid w:val="008B30A0"/>
    <w:rsid w:val="008B3114"/>
    <w:rsid w:val="008B3242"/>
    <w:rsid w:val="008B35AF"/>
    <w:rsid w:val="008B4A90"/>
    <w:rsid w:val="008B4B13"/>
    <w:rsid w:val="008B4DEA"/>
    <w:rsid w:val="008B63D9"/>
    <w:rsid w:val="008B64F6"/>
    <w:rsid w:val="008B66C0"/>
    <w:rsid w:val="008B672B"/>
    <w:rsid w:val="008B68A4"/>
    <w:rsid w:val="008B6BD2"/>
    <w:rsid w:val="008B73B8"/>
    <w:rsid w:val="008B7404"/>
    <w:rsid w:val="008B7646"/>
    <w:rsid w:val="008B7AC0"/>
    <w:rsid w:val="008C0AAC"/>
    <w:rsid w:val="008C0FD3"/>
    <w:rsid w:val="008C22D3"/>
    <w:rsid w:val="008C244D"/>
    <w:rsid w:val="008C2FFE"/>
    <w:rsid w:val="008C330F"/>
    <w:rsid w:val="008C3CC4"/>
    <w:rsid w:val="008C3DAF"/>
    <w:rsid w:val="008C4EFB"/>
    <w:rsid w:val="008C4F11"/>
    <w:rsid w:val="008C5253"/>
    <w:rsid w:val="008C55D6"/>
    <w:rsid w:val="008C57F3"/>
    <w:rsid w:val="008C58A9"/>
    <w:rsid w:val="008C62F8"/>
    <w:rsid w:val="008C6B6B"/>
    <w:rsid w:val="008C6F87"/>
    <w:rsid w:val="008C75F5"/>
    <w:rsid w:val="008C79C3"/>
    <w:rsid w:val="008C7F1E"/>
    <w:rsid w:val="008D0A92"/>
    <w:rsid w:val="008D11F2"/>
    <w:rsid w:val="008D2F90"/>
    <w:rsid w:val="008D3760"/>
    <w:rsid w:val="008D38C5"/>
    <w:rsid w:val="008D4541"/>
    <w:rsid w:val="008D4DE2"/>
    <w:rsid w:val="008D4FB5"/>
    <w:rsid w:val="008D59B4"/>
    <w:rsid w:val="008D5ED2"/>
    <w:rsid w:val="008D64FA"/>
    <w:rsid w:val="008D6CB1"/>
    <w:rsid w:val="008D7236"/>
    <w:rsid w:val="008D7BD6"/>
    <w:rsid w:val="008E0631"/>
    <w:rsid w:val="008E0FE8"/>
    <w:rsid w:val="008E1178"/>
    <w:rsid w:val="008E12F5"/>
    <w:rsid w:val="008E1E7A"/>
    <w:rsid w:val="008E22B2"/>
    <w:rsid w:val="008E3524"/>
    <w:rsid w:val="008E382B"/>
    <w:rsid w:val="008E3ACF"/>
    <w:rsid w:val="008E408D"/>
    <w:rsid w:val="008E40AE"/>
    <w:rsid w:val="008E6C50"/>
    <w:rsid w:val="008E757F"/>
    <w:rsid w:val="008E7A20"/>
    <w:rsid w:val="008F0BE2"/>
    <w:rsid w:val="008F0FC4"/>
    <w:rsid w:val="008F12DA"/>
    <w:rsid w:val="008F1771"/>
    <w:rsid w:val="008F1ACC"/>
    <w:rsid w:val="008F1DAF"/>
    <w:rsid w:val="008F2125"/>
    <w:rsid w:val="008F2AA8"/>
    <w:rsid w:val="008F3985"/>
    <w:rsid w:val="008F3C6C"/>
    <w:rsid w:val="008F426B"/>
    <w:rsid w:val="008F55BE"/>
    <w:rsid w:val="008F7179"/>
    <w:rsid w:val="008F74BE"/>
    <w:rsid w:val="008F75A0"/>
    <w:rsid w:val="008F7889"/>
    <w:rsid w:val="008F7F3F"/>
    <w:rsid w:val="009005AF"/>
    <w:rsid w:val="00900AAB"/>
    <w:rsid w:val="00900C05"/>
    <w:rsid w:val="00900F66"/>
    <w:rsid w:val="00901BBD"/>
    <w:rsid w:val="00901C7B"/>
    <w:rsid w:val="00901EC7"/>
    <w:rsid w:val="009020B2"/>
    <w:rsid w:val="00902239"/>
    <w:rsid w:val="0090260B"/>
    <w:rsid w:val="00902A46"/>
    <w:rsid w:val="0090376D"/>
    <w:rsid w:val="0090391F"/>
    <w:rsid w:val="00903FEA"/>
    <w:rsid w:val="00904B5D"/>
    <w:rsid w:val="00905502"/>
    <w:rsid w:val="009056FE"/>
    <w:rsid w:val="00907C0F"/>
    <w:rsid w:val="00907D08"/>
    <w:rsid w:val="00907E98"/>
    <w:rsid w:val="00907F61"/>
    <w:rsid w:val="009113DB"/>
    <w:rsid w:val="009119E8"/>
    <w:rsid w:val="00911B4E"/>
    <w:rsid w:val="00912327"/>
    <w:rsid w:val="00912468"/>
    <w:rsid w:val="00912961"/>
    <w:rsid w:val="00912997"/>
    <w:rsid w:val="0091341B"/>
    <w:rsid w:val="00913E67"/>
    <w:rsid w:val="00914916"/>
    <w:rsid w:val="00914DB2"/>
    <w:rsid w:val="0091523D"/>
    <w:rsid w:val="00915B0B"/>
    <w:rsid w:val="0091617B"/>
    <w:rsid w:val="0091719D"/>
    <w:rsid w:val="009171B0"/>
    <w:rsid w:val="00917405"/>
    <w:rsid w:val="009204BB"/>
    <w:rsid w:val="009207AC"/>
    <w:rsid w:val="00920822"/>
    <w:rsid w:val="00920B19"/>
    <w:rsid w:val="009211D2"/>
    <w:rsid w:val="009211F2"/>
    <w:rsid w:val="0092125E"/>
    <w:rsid w:val="0092134F"/>
    <w:rsid w:val="0092159E"/>
    <w:rsid w:val="009219A7"/>
    <w:rsid w:val="0092273E"/>
    <w:rsid w:val="00923516"/>
    <w:rsid w:val="00923BA7"/>
    <w:rsid w:val="00923E3B"/>
    <w:rsid w:val="00923FCA"/>
    <w:rsid w:val="00924C7D"/>
    <w:rsid w:val="00925663"/>
    <w:rsid w:val="0092618D"/>
    <w:rsid w:val="00926303"/>
    <w:rsid w:val="0092677F"/>
    <w:rsid w:val="009267DD"/>
    <w:rsid w:val="009270AA"/>
    <w:rsid w:val="00927C01"/>
    <w:rsid w:val="00927DD4"/>
    <w:rsid w:val="00930BB3"/>
    <w:rsid w:val="0093112F"/>
    <w:rsid w:val="00931351"/>
    <w:rsid w:val="0093142E"/>
    <w:rsid w:val="009318CA"/>
    <w:rsid w:val="00931B34"/>
    <w:rsid w:val="009329C8"/>
    <w:rsid w:val="00932CAE"/>
    <w:rsid w:val="00932DC1"/>
    <w:rsid w:val="0093382B"/>
    <w:rsid w:val="00933849"/>
    <w:rsid w:val="00933B99"/>
    <w:rsid w:val="00934053"/>
    <w:rsid w:val="00934172"/>
    <w:rsid w:val="009342DD"/>
    <w:rsid w:val="00935B4C"/>
    <w:rsid w:val="009366E8"/>
    <w:rsid w:val="00936731"/>
    <w:rsid w:val="0093685B"/>
    <w:rsid w:val="009369B4"/>
    <w:rsid w:val="00937010"/>
    <w:rsid w:val="00937055"/>
    <w:rsid w:val="00937213"/>
    <w:rsid w:val="00937583"/>
    <w:rsid w:val="00937E2C"/>
    <w:rsid w:val="00940C5B"/>
    <w:rsid w:val="009411DD"/>
    <w:rsid w:val="009421CE"/>
    <w:rsid w:val="00942363"/>
    <w:rsid w:val="009424CD"/>
    <w:rsid w:val="00942FE3"/>
    <w:rsid w:val="009433C5"/>
    <w:rsid w:val="00944FCD"/>
    <w:rsid w:val="009463A5"/>
    <w:rsid w:val="00946932"/>
    <w:rsid w:val="00947CDD"/>
    <w:rsid w:val="009500AA"/>
    <w:rsid w:val="00950B11"/>
    <w:rsid w:val="00950D5F"/>
    <w:rsid w:val="00950DB0"/>
    <w:rsid w:val="00950F5D"/>
    <w:rsid w:val="009510A4"/>
    <w:rsid w:val="00952B10"/>
    <w:rsid w:val="00952B8B"/>
    <w:rsid w:val="00952B9B"/>
    <w:rsid w:val="00952BF2"/>
    <w:rsid w:val="009534CF"/>
    <w:rsid w:val="00953CC3"/>
    <w:rsid w:val="00954F4E"/>
    <w:rsid w:val="00955537"/>
    <w:rsid w:val="00955980"/>
    <w:rsid w:val="00956430"/>
    <w:rsid w:val="0095648A"/>
    <w:rsid w:val="009564B1"/>
    <w:rsid w:val="009564EE"/>
    <w:rsid w:val="00956669"/>
    <w:rsid w:val="00956BC2"/>
    <w:rsid w:val="00956FEE"/>
    <w:rsid w:val="00960D86"/>
    <w:rsid w:val="00960FBA"/>
    <w:rsid w:val="00961E17"/>
    <w:rsid w:val="00961E8E"/>
    <w:rsid w:val="00961ED0"/>
    <w:rsid w:val="0096206D"/>
    <w:rsid w:val="009626E8"/>
    <w:rsid w:val="009639D3"/>
    <w:rsid w:val="00963DB2"/>
    <w:rsid w:val="00964D0C"/>
    <w:rsid w:val="00964D0E"/>
    <w:rsid w:val="009655B1"/>
    <w:rsid w:val="0096591D"/>
    <w:rsid w:val="00965AFC"/>
    <w:rsid w:val="0096600F"/>
    <w:rsid w:val="00966546"/>
    <w:rsid w:val="009668F5"/>
    <w:rsid w:val="00967289"/>
    <w:rsid w:val="00967BF1"/>
    <w:rsid w:val="00970165"/>
    <w:rsid w:val="00970623"/>
    <w:rsid w:val="00970965"/>
    <w:rsid w:val="00971040"/>
    <w:rsid w:val="0097145C"/>
    <w:rsid w:val="009725D0"/>
    <w:rsid w:val="00972CE1"/>
    <w:rsid w:val="00972D63"/>
    <w:rsid w:val="00973588"/>
    <w:rsid w:val="00973FA0"/>
    <w:rsid w:val="00975475"/>
    <w:rsid w:val="00975AA8"/>
    <w:rsid w:val="00975C67"/>
    <w:rsid w:val="009768D1"/>
    <w:rsid w:val="0097695A"/>
    <w:rsid w:val="00976BE9"/>
    <w:rsid w:val="009772A9"/>
    <w:rsid w:val="009802D1"/>
    <w:rsid w:val="009803E4"/>
    <w:rsid w:val="009807C2"/>
    <w:rsid w:val="00980BDD"/>
    <w:rsid w:val="00980E13"/>
    <w:rsid w:val="009813E1"/>
    <w:rsid w:val="0098176F"/>
    <w:rsid w:val="00981A3B"/>
    <w:rsid w:val="0098266F"/>
    <w:rsid w:val="00982994"/>
    <w:rsid w:val="00982EA7"/>
    <w:rsid w:val="00983B7B"/>
    <w:rsid w:val="009843AD"/>
    <w:rsid w:val="009845E2"/>
    <w:rsid w:val="009846B6"/>
    <w:rsid w:val="00984897"/>
    <w:rsid w:val="00985C2F"/>
    <w:rsid w:val="009870E8"/>
    <w:rsid w:val="00987441"/>
    <w:rsid w:val="009910F3"/>
    <w:rsid w:val="0099256C"/>
    <w:rsid w:val="009931A8"/>
    <w:rsid w:val="009934B8"/>
    <w:rsid w:val="00993A9B"/>
    <w:rsid w:val="00993E01"/>
    <w:rsid w:val="009940BA"/>
    <w:rsid w:val="00995291"/>
    <w:rsid w:val="00995E84"/>
    <w:rsid w:val="00996149"/>
    <w:rsid w:val="009961DE"/>
    <w:rsid w:val="009970B4"/>
    <w:rsid w:val="0099751A"/>
    <w:rsid w:val="009977D3"/>
    <w:rsid w:val="0099795D"/>
    <w:rsid w:val="00997DF6"/>
    <w:rsid w:val="009A02AF"/>
    <w:rsid w:val="009A0330"/>
    <w:rsid w:val="009A059A"/>
    <w:rsid w:val="009A1945"/>
    <w:rsid w:val="009A1B71"/>
    <w:rsid w:val="009A2A20"/>
    <w:rsid w:val="009A2C52"/>
    <w:rsid w:val="009A2C96"/>
    <w:rsid w:val="009A31B7"/>
    <w:rsid w:val="009A3444"/>
    <w:rsid w:val="009A39B4"/>
    <w:rsid w:val="009A40D6"/>
    <w:rsid w:val="009A4631"/>
    <w:rsid w:val="009A4A4F"/>
    <w:rsid w:val="009A4DEA"/>
    <w:rsid w:val="009A5713"/>
    <w:rsid w:val="009A5FA8"/>
    <w:rsid w:val="009A5FFE"/>
    <w:rsid w:val="009A64CB"/>
    <w:rsid w:val="009A6580"/>
    <w:rsid w:val="009A68B1"/>
    <w:rsid w:val="009A78FE"/>
    <w:rsid w:val="009A7CBC"/>
    <w:rsid w:val="009A7D1A"/>
    <w:rsid w:val="009A7F2E"/>
    <w:rsid w:val="009A7F42"/>
    <w:rsid w:val="009B0D10"/>
    <w:rsid w:val="009B13EB"/>
    <w:rsid w:val="009B2630"/>
    <w:rsid w:val="009B2D84"/>
    <w:rsid w:val="009B3805"/>
    <w:rsid w:val="009B4583"/>
    <w:rsid w:val="009B4DD4"/>
    <w:rsid w:val="009B531F"/>
    <w:rsid w:val="009B5488"/>
    <w:rsid w:val="009B5CF7"/>
    <w:rsid w:val="009B6CB1"/>
    <w:rsid w:val="009B72F4"/>
    <w:rsid w:val="009B79A5"/>
    <w:rsid w:val="009C0701"/>
    <w:rsid w:val="009C0A70"/>
    <w:rsid w:val="009C123B"/>
    <w:rsid w:val="009C2B86"/>
    <w:rsid w:val="009C2CD4"/>
    <w:rsid w:val="009C30B6"/>
    <w:rsid w:val="009C36A6"/>
    <w:rsid w:val="009C4317"/>
    <w:rsid w:val="009C45BE"/>
    <w:rsid w:val="009C5309"/>
    <w:rsid w:val="009C585F"/>
    <w:rsid w:val="009C5D2B"/>
    <w:rsid w:val="009C5F85"/>
    <w:rsid w:val="009C6A8E"/>
    <w:rsid w:val="009C6C0F"/>
    <w:rsid w:val="009C6C8D"/>
    <w:rsid w:val="009C7E4A"/>
    <w:rsid w:val="009D0889"/>
    <w:rsid w:val="009D0D27"/>
    <w:rsid w:val="009D1122"/>
    <w:rsid w:val="009D130A"/>
    <w:rsid w:val="009D13EA"/>
    <w:rsid w:val="009D1A48"/>
    <w:rsid w:val="009D1CD5"/>
    <w:rsid w:val="009D1D50"/>
    <w:rsid w:val="009D23F2"/>
    <w:rsid w:val="009D2CED"/>
    <w:rsid w:val="009D3239"/>
    <w:rsid w:val="009D45C0"/>
    <w:rsid w:val="009D465F"/>
    <w:rsid w:val="009D4B51"/>
    <w:rsid w:val="009D4FB9"/>
    <w:rsid w:val="009D5002"/>
    <w:rsid w:val="009D57A9"/>
    <w:rsid w:val="009D5876"/>
    <w:rsid w:val="009D5A86"/>
    <w:rsid w:val="009D63AF"/>
    <w:rsid w:val="009D665C"/>
    <w:rsid w:val="009D6727"/>
    <w:rsid w:val="009D6DDB"/>
    <w:rsid w:val="009E12C5"/>
    <w:rsid w:val="009E12F5"/>
    <w:rsid w:val="009E1D56"/>
    <w:rsid w:val="009E251D"/>
    <w:rsid w:val="009E262B"/>
    <w:rsid w:val="009E296B"/>
    <w:rsid w:val="009E36F7"/>
    <w:rsid w:val="009E3F05"/>
    <w:rsid w:val="009E4B09"/>
    <w:rsid w:val="009E54F7"/>
    <w:rsid w:val="009E574B"/>
    <w:rsid w:val="009E7265"/>
    <w:rsid w:val="009F019B"/>
    <w:rsid w:val="009F0952"/>
    <w:rsid w:val="009F1534"/>
    <w:rsid w:val="009F220F"/>
    <w:rsid w:val="009F2645"/>
    <w:rsid w:val="009F2646"/>
    <w:rsid w:val="009F31F7"/>
    <w:rsid w:val="009F383B"/>
    <w:rsid w:val="009F399E"/>
    <w:rsid w:val="009F4BD6"/>
    <w:rsid w:val="009F4C4B"/>
    <w:rsid w:val="009F4F19"/>
    <w:rsid w:val="009F5CC3"/>
    <w:rsid w:val="009F5D20"/>
    <w:rsid w:val="009F60EC"/>
    <w:rsid w:val="009F66E0"/>
    <w:rsid w:val="009F67F1"/>
    <w:rsid w:val="00A00961"/>
    <w:rsid w:val="00A01592"/>
    <w:rsid w:val="00A018DC"/>
    <w:rsid w:val="00A01E3D"/>
    <w:rsid w:val="00A026CC"/>
    <w:rsid w:val="00A0428C"/>
    <w:rsid w:val="00A04360"/>
    <w:rsid w:val="00A04505"/>
    <w:rsid w:val="00A04534"/>
    <w:rsid w:val="00A04A05"/>
    <w:rsid w:val="00A04EFB"/>
    <w:rsid w:val="00A05501"/>
    <w:rsid w:val="00A10FBD"/>
    <w:rsid w:val="00A1180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0F86"/>
    <w:rsid w:val="00A21401"/>
    <w:rsid w:val="00A21F27"/>
    <w:rsid w:val="00A23914"/>
    <w:rsid w:val="00A242B7"/>
    <w:rsid w:val="00A24AF5"/>
    <w:rsid w:val="00A25439"/>
    <w:rsid w:val="00A25BE2"/>
    <w:rsid w:val="00A26183"/>
    <w:rsid w:val="00A27389"/>
    <w:rsid w:val="00A27537"/>
    <w:rsid w:val="00A27DCA"/>
    <w:rsid w:val="00A300E3"/>
    <w:rsid w:val="00A30B8F"/>
    <w:rsid w:val="00A3101E"/>
    <w:rsid w:val="00A312D2"/>
    <w:rsid w:val="00A32289"/>
    <w:rsid w:val="00A32304"/>
    <w:rsid w:val="00A333F3"/>
    <w:rsid w:val="00A33A79"/>
    <w:rsid w:val="00A33C1A"/>
    <w:rsid w:val="00A33DA2"/>
    <w:rsid w:val="00A34E56"/>
    <w:rsid w:val="00A35844"/>
    <w:rsid w:val="00A366F0"/>
    <w:rsid w:val="00A367F3"/>
    <w:rsid w:val="00A36A6F"/>
    <w:rsid w:val="00A36CAD"/>
    <w:rsid w:val="00A370E2"/>
    <w:rsid w:val="00A3770B"/>
    <w:rsid w:val="00A37B3E"/>
    <w:rsid w:val="00A37CD1"/>
    <w:rsid w:val="00A409DB"/>
    <w:rsid w:val="00A40E45"/>
    <w:rsid w:val="00A41737"/>
    <w:rsid w:val="00A4306D"/>
    <w:rsid w:val="00A43915"/>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4C49"/>
    <w:rsid w:val="00A550E8"/>
    <w:rsid w:val="00A57558"/>
    <w:rsid w:val="00A57D28"/>
    <w:rsid w:val="00A57EEA"/>
    <w:rsid w:val="00A60384"/>
    <w:rsid w:val="00A60C7B"/>
    <w:rsid w:val="00A61166"/>
    <w:rsid w:val="00A613C3"/>
    <w:rsid w:val="00A617E8"/>
    <w:rsid w:val="00A62791"/>
    <w:rsid w:val="00A63021"/>
    <w:rsid w:val="00A63597"/>
    <w:rsid w:val="00A64BA0"/>
    <w:rsid w:val="00A650F3"/>
    <w:rsid w:val="00A65981"/>
    <w:rsid w:val="00A66568"/>
    <w:rsid w:val="00A672E3"/>
    <w:rsid w:val="00A6777D"/>
    <w:rsid w:val="00A70A26"/>
    <w:rsid w:val="00A70D1F"/>
    <w:rsid w:val="00A71909"/>
    <w:rsid w:val="00A71A57"/>
    <w:rsid w:val="00A72B45"/>
    <w:rsid w:val="00A72C27"/>
    <w:rsid w:val="00A73593"/>
    <w:rsid w:val="00A7368E"/>
    <w:rsid w:val="00A73B81"/>
    <w:rsid w:val="00A73D81"/>
    <w:rsid w:val="00A74085"/>
    <w:rsid w:val="00A74204"/>
    <w:rsid w:val="00A74B14"/>
    <w:rsid w:val="00A7657E"/>
    <w:rsid w:val="00A76862"/>
    <w:rsid w:val="00A77E1B"/>
    <w:rsid w:val="00A77EC1"/>
    <w:rsid w:val="00A81DD9"/>
    <w:rsid w:val="00A82353"/>
    <w:rsid w:val="00A837FE"/>
    <w:rsid w:val="00A84191"/>
    <w:rsid w:val="00A84698"/>
    <w:rsid w:val="00A84A2A"/>
    <w:rsid w:val="00A85884"/>
    <w:rsid w:val="00A85F97"/>
    <w:rsid w:val="00A862D2"/>
    <w:rsid w:val="00A873C9"/>
    <w:rsid w:val="00A904F7"/>
    <w:rsid w:val="00A90543"/>
    <w:rsid w:val="00A90794"/>
    <w:rsid w:val="00A90A1F"/>
    <w:rsid w:val="00A92134"/>
    <w:rsid w:val="00A924D4"/>
    <w:rsid w:val="00A92E43"/>
    <w:rsid w:val="00A936DC"/>
    <w:rsid w:val="00A948B1"/>
    <w:rsid w:val="00A94E53"/>
    <w:rsid w:val="00A94FEC"/>
    <w:rsid w:val="00A967A7"/>
    <w:rsid w:val="00A96C67"/>
    <w:rsid w:val="00A97029"/>
    <w:rsid w:val="00A9743C"/>
    <w:rsid w:val="00A9745F"/>
    <w:rsid w:val="00A9765F"/>
    <w:rsid w:val="00A97C77"/>
    <w:rsid w:val="00A97CDB"/>
    <w:rsid w:val="00AA0366"/>
    <w:rsid w:val="00AA088B"/>
    <w:rsid w:val="00AA121A"/>
    <w:rsid w:val="00AA1305"/>
    <w:rsid w:val="00AA2025"/>
    <w:rsid w:val="00AA2723"/>
    <w:rsid w:val="00AA2A47"/>
    <w:rsid w:val="00AA2A7F"/>
    <w:rsid w:val="00AA2E2B"/>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B49"/>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BFD"/>
    <w:rsid w:val="00AC4C61"/>
    <w:rsid w:val="00AC65EB"/>
    <w:rsid w:val="00AC6960"/>
    <w:rsid w:val="00AD1098"/>
    <w:rsid w:val="00AD139E"/>
    <w:rsid w:val="00AD149F"/>
    <w:rsid w:val="00AD1946"/>
    <w:rsid w:val="00AD252F"/>
    <w:rsid w:val="00AD2DE5"/>
    <w:rsid w:val="00AD3564"/>
    <w:rsid w:val="00AD3F43"/>
    <w:rsid w:val="00AD4007"/>
    <w:rsid w:val="00AD47A7"/>
    <w:rsid w:val="00AD4BE8"/>
    <w:rsid w:val="00AD4D3F"/>
    <w:rsid w:val="00AD4E23"/>
    <w:rsid w:val="00AD55F9"/>
    <w:rsid w:val="00AD56C2"/>
    <w:rsid w:val="00AD5B06"/>
    <w:rsid w:val="00AD6853"/>
    <w:rsid w:val="00AD6CE2"/>
    <w:rsid w:val="00AD753A"/>
    <w:rsid w:val="00AE022E"/>
    <w:rsid w:val="00AE0A77"/>
    <w:rsid w:val="00AE0FA0"/>
    <w:rsid w:val="00AE241E"/>
    <w:rsid w:val="00AE278E"/>
    <w:rsid w:val="00AE2810"/>
    <w:rsid w:val="00AE2916"/>
    <w:rsid w:val="00AE3241"/>
    <w:rsid w:val="00AE35A5"/>
    <w:rsid w:val="00AE3632"/>
    <w:rsid w:val="00AE400C"/>
    <w:rsid w:val="00AE4A34"/>
    <w:rsid w:val="00AE53B5"/>
    <w:rsid w:val="00AE6368"/>
    <w:rsid w:val="00AE737F"/>
    <w:rsid w:val="00AE7A3E"/>
    <w:rsid w:val="00AE7C04"/>
    <w:rsid w:val="00AF028E"/>
    <w:rsid w:val="00AF04AF"/>
    <w:rsid w:val="00AF0ED0"/>
    <w:rsid w:val="00AF15E9"/>
    <w:rsid w:val="00AF18CE"/>
    <w:rsid w:val="00AF2153"/>
    <w:rsid w:val="00AF2AE8"/>
    <w:rsid w:val="00AF379C"/>
    <w:rsid w:val="00AF3FB1"/>
    <w:rsid w:val="00AF45B1"/>
    <w:rsid w:val="00AF4BC2"/>
    <w:rsid w:val="00AF571A"/>
    <w:rsid w:val="00AF5E22"/>
    <w:rsid w:val="00AF65B3"/>
    <w:rsid w:val="00AF6A52"/>
    <w:rsid w:val="00AF6D0E"/>
    <w:rsid w:val="00B00022"/>
    <w:rsid w:val="00B00A55"/>
    <w:rsid w:val="00B01011"/>
    <w:rsid w:val="00B04394"/>
    <w:rsid w:val="00B05847"/>
    <w:rsid w:val="00B05926"/>
    <w:rsid w:val="00B05D37"/>
    <w:rsid w:val="00B05DFA"/>
    <w:rsid w:val="00B0793B"/>
    <w:rsid w:val="00B12046"/>
    <w:rsid w:val="00B128C6"/>
    <w:rsid w:val="00B13B1C"/>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2FC8"/>
    <w:rsid w:val="00B235B4"/>
    <w:rsid w:val="00B237D5"/>
    <w:rsid w:val="00B24220"/>
    <w:rsid w:val="00B24C2B"/>
    <w:rsid w:val="00B24DFB"/>
    <w:rsid w:val="00B24ECA"/>
    <w:rsid w:val="00B25273"/>
    <w:rsid w:val="00B25370"/>
    <w:rsid w:val="00B25ADA"/>
    <w:rsid w:val="00B25C73"/>
    <w:rsid w:val="00B25D1F"/>
    <w:rsid w:val="00B2676E"/>
    <w:rsid w:val="00B26848"/>
    <w:rsid w:val="00B27025"/>
    <w:rsid w:val="00B30451"/>
    <w:rsid w:val="00B304C8"/>
    <w:rsid w:val="00B305C1"/>
    <w:rsid w:val="00B3089F"/>
    <w:rsid w:val="00B30C02"/>
    <w:rsid w:val="00B30DD5"/>
    <w:rsid w:val="00B31024"/>
    <w:rsid w:val="00B3120A"/>
    <w:rsid w:val="00B32595"/>
    <w:rsid w:val="00B328D6"/>
    <w:rsid w:val="00B32967"/>
    <w:rsid w:val="00B332CE"/>
    <w:rsid w:val="00B33373"/>
    <w:rsid w:val="00B33374"/>
    <w:rsid w:val="00B33447"/>
    <w:rsid w:val="00B337DA"/>
    <w:rsid w:val="00B34296"/>
    <w:rsid w:val="00B3430D"/>
    <w:rsid w:val="00B354EE"/>
    <w:rsid w:val="00B37370"/>
    <w:rsid w:val="00B37D22"/>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47D3F"/>
    <w:rsid w:val="00B505ED"/>
    <w:rsid w:val="00B516D2"/>
    <w:rsid w:val="00B517F0"/>
    <w:rsid w:val="00B5189C"/>
    <w:rsid w:val="00B52322"/>
    <w:rsid w:val="00B524CF"/>
    <w:rsid w:val="00B52A27"/>
    <w:rsid w:val="00B5316C"/>
    <w:rsid w:val="00B53478"/>
    <w:rsid w:val="00B54541"/>
    <w:rsid w:val="00B54743"/>
    <w:rsid w:val="00B547BC"/>
    <w:rsid w:val="00B55012"/>
    <w:rsid w:val="00B55343"/>
    <w:rsid w:val="00B55EB5"/>
    <w:rsid w:val="00B55F06"/>
    <w:rsid w:val="00B56255"/>
    <w:rsid w:val="00B56C1C"/>
    <w:rsid w:val="00B56E99"/>
    <w:rsid w:val="00B578E8"/>
    <w:rsid w:val="00B601B6"/>
    <w:rsid w:val="00B60E4D"/>
    <w:rsid w:val="00B628ED"/>
    <w:rsid w:val="00B63077"/>
    <w:rsid w:val="00B630F0"/>
    <w:rsid w:val="00B63CEB"/>
    <w:rsid w:val="00B64950"/>
    <w:rsid w:val="00B65581"/>
    <w:rsid w:val="00B65DC4"/>
    <w:rsid w:val="00B66301"/>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64C7"/>
    <w:rsid w:val="00B76E6A"/>
    <w:rsid w:val="00B77092"/>
    <w:rsid w:val="00B774A2"/>
    <w:rsid w:val="00B77A66"/>
    <w:rsid w:val="00B804E1"/>
    <w:rsid w:val="00B807F6"/>
    <w:rsid w:val="00B80891"/>
    <w:rsid w:val="00B80CB0"/>
    <w:rsid w:val="00B80D45"/>
    <w:rsid w:val="00B8128F"/>
    <w:rsid w:val="00B8149C"/>
    <w:rsid w:val="00B81CAA"/>
    <w:rsid w:val="00B82160"/>
    <w:rsid w:val="00B82DBB"/>
    <w:rsid w:val="00B830F3"/>
    <w:rsid w:val="00B83569"/>
    <w:rsid w:val="00B83D4C"/>
    <w:rsid w:val="00B84E78"/>
    <w:rsid w:val="00B85C14"/>
    <w:rsid w:val="00B85EA6"/>
    <w:rsid w:val="00B87489"/>
    <w:rsid w:val="00B874A8"/>
    <w:rsid w:val="00B87C42"/>
    <w:rsid w:val="00B87CC0"/>
    <w:rsid w:val="00B87F1C"/>
    <w:rsid w:val="00B901D3"/>
    <w:rsid w:val="00B90680"/>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58"/>
    <w:rsid w:val="00B96785"/>
    <w:rsid w:val="00B972EF"/>
    <w:rsid w:val="00B97403"/>
    <w:rsid w:val="00B9753A"/>
    <w:rsid w:val="00B97611"/>
    <w:rsid w:val="00B97E0B"/>
    <w:rsid w:val="00BA069B"/>
    <w:rsid w:val="00BA092C"/>
    <w:rsid w:val="00BA0D38"/>
    <w:rsid w:val="00BA3EB1"/>
    <w:rsid w:val="00BA610D"/>
    <w:rsid w:val="00BA65CD"/>
    <w:rsid w:val="00BB03BC"/>
    <w:rsid w:val="00BB0C0E"/>
    <w:rsid w:val="00BB0E8C"/>
    <w:rsid w:val="00BB16F4"/>
    <w:rsid w:val="00BB1A23"/>
    <w:rsid w:val="00BB1AF1"/>
    <w:rsid w:val="00BB240B"/>
    <w:rsid w:val="00BB2CA4"/>
    <w:rsid w:val="00BB378D"/>
    <w:rsid w:val="00BB423B"/>
    <w:rsid w:val="00BB42A4"/>
    <w:rsid w:val="00BB44FD"/>
    <w:rsid w:val="00BB47BF"/>
    <w:rsid w:val="00BB5155"/>
    <w:rsid w:val="00BB5987"/>
    <w:rsid w:val="00BB5DC2"/>
    <w:rsid w:val="00BB62F3"/>
    <w:rsid w:val="00BB6D35"/>
    <w:rsid w:val="00BB7181"/>
    <w:rsid w:val="00BB7217"/>
    <w:rsid w:val="00BB73EE"/>
    <w:rsid w:val="00BB793B"/>
    <w:rsid w:val="00BC0C42"/>
    <w:rsid w:val="00BC0C48"/>
    <w:rsid w:val="00BC0DA6"/>
    <w:rsid w:val="00BC16F9"/>
    <w:rsid w:val="00BC2125"/>
    <w:rsid w:val="00BC23CB"/>
    <w:rsid w:val="00BC2E8F"/>
    <w:rsid w:val="00BC33B0"/>
    <w:rsid w:val="00BC3D4B"/>
    <w:rsid w:val="00BC40FB"/>
    <w:rsid w:val="00BC4394"/>
    <w:rsid w:val="00BC5381"/>
    <w:rsid w:val="00BC5535"/>
    <w:rsid w:val="00BC5689"/>
    <w:rsid w:val="00BC632F"/>
    <w:rsid w:val="00BC695D"/>
    <w:rsid w:val="00BC6EB2"/>
    <w:rsid w:val="00BC7BAB"/>
    <w:rsid w:val="00BC7D88"/>
    <w:rsid w:val="00BD000B"/>
    <w:rsid w:val="00BD0115"/>
    <w:rsid w:val="00BD0B15"/>
    <w:rsid w:val="00BD0C31"/>
    <w:rsid w:val="00BD0EAE"/>
    <w:rsid w:val="00BD1076"/>
    <w:rsid w:val="00BD1306"/>
    <w:rsid w:val="00BD1F75"/>
    <w:rsid w:val="00BD2CC0"/>
    <w:rsid w:val="00BD2DE5"/>
    <w:rsid w:val="00BD3481"/>
    <w:rsid w:val="00BD432D"/>
    <w:rsid w:val="00BD4F88"/>
    <w:rsid w:val="00BD6511"/>
    <w:rsid w:val="00BD6E95"/>
    <w:rsid w:val="00BD73A6"/>
    <w:rsid w:val="00BD794D"/>
    <w:rsid w:val="00BE0054"/>
    <w:rsid w:val="00BE0525"/>
    <w:rsid w:val="00BE0957"/>
    <w:rsid w:val="00BE0BD0"/>
    <w:rsid w:val="00BE0DD1"/>
    <w:rsid w:val="00BE1020"/>
    <w:rsid w:val="00BE12F6"/>
    <w:rsid w:val="00BE1581"/>
    <w:rsid w:val="00BE1787"/>
    <w:rsid w:val="00BE1C94"/>
    <w:rsid w:val="00BE1F0C"/>
    <w:rsid w:val="00BE24E8"/>
    <w:rsid w:val="00BE26A1"/>
    <w:rsid w:val="00BE2FA6"/>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726"/>
    <w:rsid w:val="00BF2A65"/>
    <w:rsid w:val="00BF2E7B"/>
    <w:rsid w:val="00BF2FD2"/>
    <w:rsid w:val="00BF3540"/>
    <w:rsid w:val="00BF363B"/>
    <w:rsid w:val="00BF39F0"/>
    <w:rsid w:val="00BF3B85"/>
    <w:rsid w:val="00BF404D"/>
    <w:rsid w:val="00BF42FF"/>
    <w:rsid w:val="00BF521B"/>
    <w:rsid w:val="00BF52CB"/>
    <w:rsid w:val="00BF52D8"/>
    <w:rsid w:val="00BF5792"/>
    <w:rsid w:val="00BF589E"/>
    <w:rsid w:val="00BF5DF6"/>
    <w:rsid w:val="00BF6600"/>
    <w:rsid w:val="00BF7049"/>
    <w:rsid w:val="00BF72DA"/>
    <w:rsid w:val="00BF74C6"/>
    <w:rsid w:val="00C01A08"/>
    <w:rsid w:val="00C02EAD"/>
    <w:rsid w:val="00C039AD"/>
    <w:rsid w:val="00C03BD1"/>
    <w:rsid w:val="00C03CEB"/>
    <w:rsid w:val="00C04490"/>
    <w:rsid w:val="00C04B96"/>
    <w:rsid w:val="00C052A9"/>
    <w:rsid w:val="00C05B2D"/>
    <w:rsid w:val="00C0626E"/>
    <w:rsid w:val="00C06662"/>
    <w:rsid w:val="00C07353"/>
    <w:rsid w:val="00C07616"/>
    <w:rsid w:val="00C07B76"/>
    <w:rsid w:val="00C07C20"/>
    <w:rsid w:val="00C07F6F"/>
    <w:rsid w:val="00C101EA"/>
    <w:rsid w:val="00C10323"/>
    <w:rsid w:val="00C11826"/>
    <w:rsid w:val="00C11987"/>
    <w:rsid w:val="00C130DA"/>
    <w:rsid w:val="00C13306"/>
    <w:rsid w:val="00C13C15"/>
    <w:rsid w:val="00C14751"/>
    <w:rsid w:val="00C148FC"/>
    <w:rsid w:val="00C14D9E"/>
    <w:rsid w:val="00C15971"/>
    <w:rsid w:val="00C15DBA"/>
    <w:rsid w:val="00C15E55"/>
    <w:rsid w:val="00C162B1"/>
    <w:rsid w:val="00C170B5"/>
    <w:rsid w:val="00C17653"/>
    <w:rsid w:val="00C17F58"/>
    <w:rsid w:val="00C17F9F"/>
    <w:rsid w:val="00C2043E"/>
    <w:rsid w:val="00C20B35"/>
    <w:rsid w:val="00C21BE0"/>
    <w:rsid w:val="00C21E08"/>
    <w:rsid w:val="00C22517"/>
    <w:rsid w:val="00C225BC"/>
    <w:rsid w:val="00C22B18"/>
    <w:rsid w:val="00C23349"/>
    <w:rsid w:val="00C23BC5"/>
    <w:rsid w:val="00C23C1F"/>
    <w:rsid w:val="00C23C9B"/>
    <w:rsid w:val="00C250FD"/>
    <w:rsid w:val="00C251E8"/>
    <w:rsid w:val="00C25A6E"/>
    <w:rsid w:val="00C25E4A"/>
    <w:rsid w:val="00C2672E"/>
    <w:rsid w:val="00C276B2"/>
    <w:rsid w:val="00C276E6"/>
    <w:rsid w:val="00C27FE1"/>
    <w:rsid w:val="00C302E3"/>
    <w:rsid w:val="00C31070"/>
    <w:rsid w:val="00C31330"/>
    <w:rsid w:val="00C3226D"/>
    <w:rsid w:val="00C32D2A"/>
    <w:rsid w:val="00C32E94"/>
    <w:rsid w:val="00C35305"/>
    <w:rsid w:val="00C3699E"/>
    <w:rsid w:val="00C40187"/>
    <w:rsid w:val="00C40302"/>
    <w:rsid w:val="00C406BC"/>
    <w:rsid w:val="00C40811"/>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09A8"/>
    <w:rsid w:val="00C51307"/>
    <w:rsid w:val="00C51AAC"/>
    <w:rsid w:val="00C523FA"/>
    <w:rsid w:val="00C527D3"/>
    <w:rsid w:val="00C54B3D"/>
    <w:rsid w:val="00C54FA6"/>
    <w:rsid w:val="00C5518D"/>
    <w:rsid w:val="00C55362"/>
    <w:rsid w:val="00C55435"/>
    <w:rsid w:val="00C5559E"/>
    <w:rsid w:val="00C56828"/>
    <w:rsid w:val="00C56BE1"/>
    <w:rsid w:val="00C56CA1"/>
    <w:rsid w:val="00C56F49"/>
    <w:rsid w:val="00C61214"/>
    <w:rsid w:val="00C624AB"/>
    <w:rsid w:val="00C62565"/>
    <w:rsid w:val="00C6276F"/>
    <w:rsid w:val="00C62FD0"/>
    <w:rsid w:val="00C63165"/>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3197"/>
    <w:rsid w:val="00C74379"/>
    <w:rsid w:val="00C74A0E"/>
    <w:rsid w:val="00C753B4"/>
    <w:rsid w:val="00C756AC"/>
    <w:rsid w:val="00C756E2"/>
    <w:rsid w:val="00C75788"/>
    <w:rsid w:val="00C75A1F"/>
    <w:rsid w:val="00C76503"/>
    <w:rsid w:val="00C765EE"/>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4E10"/>
    <w:rsid w:val="00C85920"/>
    <w:rsid w:val="00C8595D"/>
    <w:rsid w:val="00C87167"/>
    <w:rsid w:val="00C87409"/>
    <w:rsid w:val="00C87BFF"/>
    <w:rsid w:val="00C90C80"/>
    <w:rsid w:val="00C91150"/>
    <w:rsid w:val="00C91A19"/>
    <w:rsid w:val="00C91D63"/>
    <w:rsid w:val="00C92009"/>
    <w:rsid w:val="00C9204A"/>
    <w:rsid w:val="00C9251C"/>
    <w:rsid w:val="00C92E36"/>
    <w:rsid w:val="00C95C16"/>
    <w:rsid w:val="00C95FCA"/>
    <w:rsid w:val="00C967CD"/>
    <w:rsid w:val="00C96D32"/>
    <w:rsid w:val="00CA045F"/>
    <w:rsid w:val="00CA09E7"/>
    <w:rsid w:val="00CA0ECF"/>
    <w:rsid w:val="00CA1143"/>
    <w:rsid w:val="00CA1971"/>
    <w:rsid w:val="00CA1B37"/>
    <w:rsid w:val="00CA1B3F"/>
    <w:rsid w:val="00CA1DD9"/>
    <w:rsid w:val="00CA2C41"/>
    <w:rsid w:val="00CA2C88"/>
    <w:rsid w:val="00CA31BA"/>
    <w:rsid w:val="00CA3666"/>
    <w:rsid w:val="00CA3BE9"/>
    <w:rsid w:val="00CA3C0F"/>
    <w:rsid w:val="00CA3ED3"/>
    <w:rsid w:val="00CA58B8"/>
    <w:rsid w:val="00CA5FCE"/>
    <w:rsid w:val="00CA659E"/>
    <w:rsid w:val="00CA6887"/>
    <w:rsid w:val="00CB051F"/>
    <w:rsid w:val="00CB0AAD"/>
    <w:rsid w:val="00CB0BDE"/>
    <w:rsid w:val="00CB146A"/>
    <w:rsid w:val="00CB1602"/>
    <w:rsid w:val="00CB18D1"/>
    <w:rsid w:val="00CB1EC0"/>
    <w:rsid w:val="00CB2878"/>
    <w:rsid w:val="00CB2987"/>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4FE9"/>
    <w:rsid w:val="00CC55B6"/>
    <w:rsid w:val="00CC6325"/>
    <w:rsid w:val="00CC66D2"/>
    <w:rsid w:val="00CC74F2"/>
    <w:rsid w:val="00CC7A23"/>
    <w:rsid w:val="00CD01B1"/>
    <w:rsid w:val="00CD021A"/>
    <w:rsid w:val="00CD03EB"/>
    <w:rsid w:val="00CD14B0"/>
    <w:rsid w:val="00CD196B"/>
    <w:rsid w:val="00CD223F"/>
    <w:rsid w:val="00CD26FB"/>
    <w:rsid w:val="00CD284F"/>
    <w:rsid w:val="00CD315B"/>
    <w:rsid w:val="00CD38B1"/>
    <w:rsid w:val="00CD3AAE"/>
    <w:rsid w:val="00CD3BF7"/>
    <w:rsid w:val="00CD4CB4"/>
    <w:rsid w:val="00CD5242"/>
    <w:rsid w:val="00CD5807"/>
    <w:rsid w:val="00CD6877"/>
    <w:rsid w:val="00CD75C2"/>
    <w:rsid w:val="00CE0C84"/>
    <w:rsid w:val="00CE12E6"/>
    <w:rsid w:val="00CE19C1"/>
    <w:rsid w:val="00CE3E5B"/>
    <w:rsid w:val="00CE4337"/>
    <w:rsid w:val="00CE49A2"/>
    <w:rsid w:val="00CE4B5B"/>
    <w:rsid w:val="00CE512F"/>
    <w:rsid w:val="00CE55D5"/>
    <w:rsid w:val="00CE5D5B"/>
    <w:rsid w:val="00CE60D5"/>
    <w:rsid w:val="00CE6321"/>
    <w:rsid w:val="00CE6A15"/>
    <w:rsid w:val="00CE6AA7"/>
    <w:rsid w:val="00CE6ABF"/>
    <w:rsid w:val="00CE6F72"/>
    <w:rsid w:val="00CF0AD6"/>
    <w:rsid w:val="00CF0CAD"/>
    <w:rsid w:val="00CF1177"/>
    <w:rsid w:val="00CF1F65"/>
    <w:rsid w:val="00CF1F93"/>
    <w:rsid w:val="00CF22A2"/>
    <w:rsid w:val="00CF2AE7"/>
    <w:rsid w:val="00CF375F"/>
    <w:rsid w:val="00CF38F4"/>
    <w:rsid w:val="00CF3BF5"/>
    <w:rsid w:val="00CF41F7"/>
    <w:rsid w:val="00CF4738"/>
    <w:rsid w:val="00CF4F43"/>
    <w:rsid w:val="00CF504D"/>
    <w:rsid w:val="00CF5712"/>
    <w:rsid w:val="00CF609A"/>
    <w:rsid w:val="00CF673B"/>
    <w:rsid w:val="00CF67EE"/>
    <w:rsid w:val="00CF72B2"/>
    <w:rsid w:val="00CF790A"/>
    <w:rsid w:val="00D0024E"/>
    <w:rsid w:val="00D00421"/>
    <w:rsid w:val="00D0069E"/>
    <w:rsid w:val="00D0297D"/>
    <w:rsid w:val="00D035DB"/>
    <w:rsid w:val="00D03D88"/>
    <w:rsid w:val="00D0427E"/>
    <w:rsid w:val="00D047C6"/>
    <w:rsid w:val="00D04C7C"/>
    <w:rsid w:val="00D04FBB"/>
    <w:rsid w:val="00D051A9"/>
    <w:rsid w:val="00D055AC"/>
    <w:rsid w:val="00D05BE2"/>
    <w:rsid w:val="00D05CF3"/>
    <w:rsid w:val="00D06229"/>
    <w:rsid w:val="00D0647E"/>
    <w:rsid w:val="00D0693A"/>
    <w:rsid w:val="00D06D4A"/>
    <w:rsid w:val="00D072EF"/>
    <w:rsid w:val="00D07684"/>
    <w:rsid w:val="00D07BA7"/>
    <w:rsid w:val="00D07BF2"/>
    <w:rsid w:val="00D07CF4"/>
    <w:rsid w:val="00D1105E"/>
    <w:rsid w:val="00D11A38"/>
    <w:rsid w:val="00D1330C"/>
    <w:rsid w:val="00D1405A"/>
    <w:rsid w:val="00D144AF"/>
    <w:rsid w:val="00D149D7"/>
    <w:rsid w:val="00D14B16"/>
    <w:rsid w:val="00D14D2C"/>
    <w:rsid w:val="00D14EF0"/>
    <w:rsid w:val="00D15334"/>
    <w:rsid w:val="00D15AC8"/>
    <w:rsid w:val="00D16B03"/>
    <w:rsid w:val="00D16C7A"/>
    <w:rsid w:val="00D16E13"/>
    <w:rsid w:val="00D17514"/>
    <w:rsid w:val="00D17942"/>
    <w:rsid w:val="00D17CBF"/>
    <w:rsid w:val="00D2044F"/>
    <w:rsid w:val="00D204CB"/>
    <w:rsid w:val="00D20AD5"/>
    <w:rsid w:val="00D21605"/>
    <w:rsid w:val="00D21747"/>
    <w:rsid w:val="00D22122"/>
    <w:rsid w:val="00D22DD7"/>
    <w:rsid w:val="00D2368F"/>
    <w:rsid w:val="00D2371E"/>
    <w:rsid w:val="00D2408F"/>
    <w:rsid w:val="00D259CA"/>
    <w:rsid w:val="00D25C81"/>
    <w:rsid w:val="00D25F34"/>
    <w:rsid w:val="00D26047"/>
    <w:rsid w:val="00D27760"/>
    <w:rsid w:val="00D30279"/>
    <w:rsid w:val="00D32140"/>
    <w:rsid w:val="00D32162"/>
    <w:rsid w:val="00D32463"/>
    <w:rsid w:val="00D33DD6"/>
    <w:rsid w:val="00D33FF3"/>
    <w:rsid w:val="00D3409D"/>
    <w:rsid w:val="00D3476F"/>
    <w:rsid w:val="00D35E6F"/>
    <w:rsid w:val="00D4013C"/>
    <w:rsid w:val="00D41169"/>
    <w:rsid w:val="00D417A7"/>
    <w:rsid w:val="00D41DEC"/>
    <w:rsid w:val="00D42061"/>
    <w:rsid w:val="00D42FDE"/>
    <w:rsid w:val="00D433C6"/>
    <w:rsid w:val="00D44F6F"/>
    <w:rsid w:val="00D45D63"/>
    <w:rsid w:val="00D461AD"/>
    <w:rsid w:val="00D46F9D"/>
    <w:rsid w:val="00D47E29"/>
    <w:rsid w:val="00D5017F"/>
    <w:rsid w:val="00D50F20"/>
    <w:rsid w:val="00D50FEA"/>
    <w:rsid w:val="00D51129"/>
    <w:rsid w:val="00D5129E"/>
    <w:rsid w:val="00D5157D"/>
    <w:rsid w:val="00D51DEC"/>
    <w:rsid w:val="00D5278F"/>
    <w:rsid w:val="00D53404"/>
    <w:rsid w:val="00D5396A"/>
    <w:rsid w:val="00D55B35"/>
    <w:rsid w:val="00D56170"/>
    <w:rsid w:val="00D56440"/>
    <w:rsid w:val="00D56813"/>
    <w:rsid w:val="00D56B12"/>
    <w:rsid w:val="00D608AD"/>
    <w:rsid w:val="00D61232"/>
    <w:rsid w:val="00D6136C"/>
    <w:rsid w:val="00D6194D"/>
    <w:rsid w:val="00D61ED3"/>
    <w:rsid w:val="00D61FA8"/>
    <w:rsid w:val="00D62BDC"/>
    <w:rsid w:val="00D63544"/>
    <w:rsid w:val="00D63630"/>
    <w:rsid w:val="00D636C3"/>
    <w:rsid w:val="00D640FC"/>
    <w:rsid w:val="00D6461B"/>
    <w:rsid w:val="00D64A2C"/>
    <w:rsid w:val="00D64CAC"/>
    <w:rsid w:val="00D64F24"/>
    <w:rsid w:val="00D65647"/>
    <w:rsid w:val="00D65767"/>
    <w:rsid w:val="00D659B9"/>
    <w:rsid w:val="00D66480"/>
    <w:rsid w:val="00D6671D"/>
    <w:rsid w:val="00D6795E"/>
    <w:rsid w:val="00D67CF7"/>
    <w:rsid w:val="00D70313"/>
    <w:rsid w:val="00D70D7B"/>
    <w:rsid w:val="00D70E54"/>
    <w:rsid w:val="00D70EDA"/>
    <w:rsid w:val="00D71631"/>
    <w:rsid w:val="00D71650"/>
    <w:rsid w:val="00D72543"/>
    <w:rsid w:val="00D726EA"/>
    <w:rsid w:val="00D72A12"/>
    <w:rsid w:val="00D7322F"/>
    <w:rsid w:val="00D73C2F"/>
    <w:rsid w:val="00D73CCE"/>
    <w:rsid w:val="00D743A1"/>
    <w:rsid w:val="00D7462A"/>
    <w:rsid w:val="00D7482F"/>
    <w:rsid w:val="00D748BF"/>
    <w:rsid w:val="00D750C2"/>
    <w:rsid w:val="00D7655A"/>
    <w:rsid w:val="00D766C9"/>
    <w:rsid w:val="00D76980"/>
    <w:rsid w:val="00D76997"/>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79D"/>
    <w:rsid w:val="00D90B86"/>
    <w:rsid w:val="00D90D96"/>
    <w:rsid w:val="00D91260"/>
    <w:rsid w:val="00D915AF"/>
    <w:rsid w:val="00D91C19"/>
    <w:rsid w:val="00D92A4D"/>
    <w:rsid w:val="00D92AF1"/>
    <w:rsid w:val="00D92D07"/>
    <w:rsid w:val="00D92E81"/>
    <w:rsid w:val="00D938E5"/>
    <w:rsid w:val="00D96A66"/>
    <w:rsid w:val="00D97438"/>
    <w:rsid w:val="00D97958"/>
    <w:rsid w:val="00DA0021"/>
    <w:rsid w:val="00DA0BF0"/>
    <w:rsid w:val="00DA1E34"/>
    <w:rsid w:val="00DA210E"/>
    <w:rsid w:val="00DA241C"/>
    <w:rsid w:val="00DA2577"/>
    <w:rsid w:val="00DA263B"/>
    <w:rsid w:val="00DA3464"/>
    <w:rsid w:val="00DA3879"/>
    <w:rsid w:val="00DA38F9"/>
    <w:rsid w:val="00DA45CF"/>
    <w:rsid w:val="00DA4D59"/>
    <w:rsid w:val="00DA5069"/>
    <w:rsid w:val="00DA5407"/>
    <w:rsid w:val="00DA61D6"/>
    <w:rsid w:val="00DA6B34"/>
    <w:rsid w:val="00DA6BB0"/>
    <w:rsid w:val="00DA6D1E"/>
    <w:rsid w:val="00DA7E11"/>
    <w:rsid w:val="00DB1304"/>
    <w:rsid w:val="00DB1614"/>
    <w:rsid w:val="00DB17E4"/>
    <w:rsid w:val="00DB23DE"/>
    <w:rsid w:val="00DB2A3E"/>
    <w:rsid w:val="00DB3A58"/>
    <w:rsid w:val="00DB3F50"/>
    <w:rsid w:val="00DB3FDA"/>
    <w:rsid w:val="00DB4200"/>
    <w:rsid w:val="00DB4276"/>
    <w:rsid w:val="00DB443D"/>
    <w:rsid w:val="00DB5BC5"/>
    <w:rsid w:val="00DB6270"/>
    <w:rsid w:val="00DB6ADE"/>
    <w:rsid w:val="00DB6C36"/>
    <w:rsid w:val="00DB6CFF"/>
    <w:rsid w:val="00DB76A5"/>
    <w:rsid w:val="00DB7ABF"/>
    <w:rsid w:val="00DC03FD"/>
    <w:rsid w:val="00DC0C08"/>
    <w:rsid w:val="00DC0C4F"/>
    <w:rsid w:val="00DC166C"/>
    <w:rsid w:val="00DC1754"/>
    <w:rsid w:val="00DC176D"/>
    <w:rsid w:val="00DC17D9"/>
    <w:rsid w:val="00DC2BC3"/>
    <w:rsid w:val="00DC3121"/>
    <w:rsid w:val="00DC4A04"/>
    <w:rsid w:val="00DC5010"/>
    <w:rsid w:val="00DC5227"/>
    <w:rsid w:val="00DC53BD"/>
    <w:rsid w:val="00DC5C92"/>
    <w:rsid w:val="00DC5DC5"/>
    <w:rsid w:val="00DC654F"/>
    <w:rsid w:val="00DC74AD"/>
    <w:rsid w:val="00DC7971"/>
    <w:rsid w:val="00DC7B73"/>
    <w:rsid w:val="00DD0647"/>
    <w:rsid w:val="00DD119C"/>
    <w:rsid w:val="00DD18ED"/>
    <w:rsid w:val="00DD27EF"/>
    <w:rsid w:val="00DD2855"/>
    <w:rsid w:val="00DD2B56"/>
    <w:rsid w:val="00DD3728"/>
    <w:rsid w:val="00DD3DA3"/>
    <w:rsid w:val="00DD4A56"/>
    <w:rsid w:val="00DD4F5F"/>
    <w:rsid w:val="00DD7069"/>
    <w:rsid w:val="00DD7E15"/>
    <w:rsid w:val="00DE01F4"/>
    <w:rsid w:val="00DE0588"/>
    <w:rsid w:val="00DE06E4"/>
    <w:rsid w:val="00DE0A63"/>
    <w:rsid w:val="00DE0B28"/>
    <w:rsid w:val="00DE109D"/>
    <w:rsid w:val="00DE25AA"/>
    <w:rsid w:val="00DE25F2"/>
    <w:rsid w:val="00DE2A03"/>
    <w:rsid w:val="00DE2C33"/>
    <w:rsid w:val="00DE3112"/>
    <w:rsid w:val="00DE35C5"/>
    <w:rsid w:val="00DE36B4"/>
    <w:rsid w:val="00DE391F"/>
    <w:rsid w:val="00DE3D2A"/>
    <w:rsid w:val="00DE3D82"/>
    <w:rsid w:val="00DE3FF3"/>
    <w:rsid w:val="00DE40D1"/>
    <w:rsid w:val="00DE42D4"/>
    <w:rsid w:val="00DE48C0"/>
    <w:rsid w:val="00DE4F9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22E"/>
    <w:rsid w:val="00DF34A3"/>
    <w:rsid w:val="00DF396A"/>
    <w:rsid w:val="00DF3DD4"/>
    <w:rsid w:val="00DF4263"/>
    <w:rsid w:val="00DF49EE"/>
    <w:rsid w:val="00DF545F"/>
    <w:rsid w:val="00DF644C"/>
    <w:rsid w:val="00DF6769"/>
    <w:rsid w:val="00DF68BF"/>
    <w:rsid w:val="00DF6B23"/>
    <w:rsid w:val="00DF74E0"/>
    <w:rsid w:val="00E00042"/>
    <w:rsid w:val="00E004F0"/>
    <w:rsid w:val="00E00544"/>
    <w:rsid w:val="00E00BB5"/>
    <w:rsid w:val="00E018EF"/>
    <w:rsid w:val="00E0192D"/>
    <w:rsid w:val="00E028B1"/>
    <w:rsid w:val="00E03DE6"/>
    <w:rsid w:val="00E040C6"/>
    <w:rsid w:val="00E040F6"/>
    <w:rsid w:val="00E0427E"/>
    <w:rsid w:val="00E04303"/>
    <w:rsid w:val="00E045B2"/>
    <w:rsid w:val="00E04F20"/>
    <w:rsid w:val="00E068D3"/>
    <w:rsid w:val="00E06909"/>
    <w:rsid w:val="00E06F82"/>
    <w:rsid w:val="00E06FB1"/>
    <w:rsid w:val="00E071A8"/>
    <w:rsid w:val="00E074D0"/>
    <w:rsid w:val="00E074F2"/>
    <w:rsid w:val="00E101E1"/>
    <w:rsid w:val="00E10230"/>
    <w:rsid w:val="00E10E31"/>
    <w:rsid w:val="00E11193"/>
    <w:rsid w:val="00E111A9"/>
    <w:rsid w:val="00E1125F"/>
    <w:rsid w:val="00E11A78"/>
    <w:rsid w:val="00E12033"/>
    <w:rsid w:val="00E120D1"/>
    <w:rsid w:val="00E12450"/>
    <w:rsid w:val="00E12A8C"/>
    <w:rsid w:val="00E12AA2"/>
    <w:rsid w:val="00E12F25"/>
    <w:rsid w:val="00E1385A"/>
    <w:rsid w:val="00E13975"/>
    <w:rsid w:val="00E13E89"/>
    <w:rsid w:val="00E143D1"/>
    <w:rsid w:val="00E14A9C"/>
    <w:rsid w:val="00E155EF"/>
    <w:rsid w:val="00E15BE6"/>
    <w:rsid w:val="00E1687E"/>
    <w:rsid w:val="00E1746B"/>
    <w:rsid w:val="00E174A2"/>
    <w:rsid w:val="00E17659"/>
    <w:rsid w:val="00E17829"/>
    <w:rsid w:val="00E17C14"/>
    <w:rsid w:val="00E17CF9"/>
    <w:rsid w:val="00E20A3B"/>
    <w:rsid w:val="00E217F7"/>
    <w:rsid w:val="00E21FE2"/>
    <w:rsid w:val="00E21FF3"/>
    <w:rsid w:val="00E2292F"/>
    <w:rsid w:val="00E22A2C"/>
    <w:rsid w:val="00E22E0B"/>
    <w:rsid w:val="00E22E57"/>
    <w:rsid w:val="00E232E2"/>
    <w:rsid w:val="00E235C3"/>
    <w:rsid w:val="00E235C8"/>
    <w:rsid w:val="00E2361E"/>
    <w:rsid w:val="00E23A45"/>
    <w:rsid w:val="00E23DEA"/>
    <w:rsid w:val="00E24364"/>
    <w:rsid w:val="00E24959"/>
    <w:rsid w:val="00E24E44"/>
    <w:rsid w:val="00E2532A"/>
    <w:rsid w:val="00E25AA5"/>
    <w:rsid w:val="00E264DB"/>
    <w:rsid w:val="00E27145"/>
    <w:rsid w:val="00E300B6"/>
    <w:rsid w:val="00E30A04"/>
    <w:rsid w:val="00E30FF7"/>
    <w:rsid w:val="00E31430"/>
    <w:rsid w:val="00E3171D"/>
    <w:rsid w:val="00E32A12"/>
    <w:rsid w:val="00E32D44"/>
    <w:rsid w:val="00E32EDC"/>
    <w:rsid w:val="00E32F7C"/>
    <w:rsid w:val="00E33143"/>
    <w:rsid w:val="00E335E6"/>
    <w:rsid w:val="00E3366C"/>
    <w:rsid w:val="00E33BB3"/>
    <w:rsid w:val="00E35595"/>
    <w:rsid w:val="00E3560E"/>
    <w:rsid w:val="00E35D36"/>
    <w:rsid w:val="00E366FD"/>
    <w:rsid w:val="00E37162"/>
    <w:rsid w:val="00E37275"/>
    <w:rsid w:val="00E37886"/>
    <w:rsid w:val="00E37995"/>
    <w:rsid w:val="00E37F6B"/>
    <w:rsid w:val="00E40235"/>
    <w:rsid w:val="00E40AAC"/>
    <w:rsid w:val="00E41096"/>
    <w:rsid w:val="00E413AA"/>
    <w:rsid w:val="00E41E39"/>
    <w:rsid w:val="00E41FFE"/>
    <w:rsid w:val="00E42128"/>
    <w:rsid w:val="00E42BC5"/>
    <w:rsid w:val="00E433B1"/>
    <w:rsid w:val="00E457A6"/>
    <w:rsid w:val="00E458BC"/>
    <w:rsid w:val="00E45D5C"/>
    <w:rsid w:val="00E4708B"/>
    <w:rsid w:val="00E474F9"/>
    <w:rsid w:val="00E47775"/>
    <w:rsid w:val="00E504E4"/>
    <w:rsid w:val="00E508F9"/>
    <w:rsid w:val="00E509F0"/>
    <w:rsid w:val="00E50C65"/>
    <w:rsid w:val="00E50EC6"/>
    <w:rsid w:val="00E51054"/>
    <w:rsid w:val="00E52120"/>
    <w:rsid w:val="00E5247E"/>
    <w:rsid w:val="00E52688"/>
    <w:rsid w:val="00E52D10"/>
    <w:rsid w:val="00E53407"/>
    <w:rsid w:val="00E543D5"/>
    <w:rsid w:val="00E5446C"/>
    <w:rsid w:val="00E55C81"/>
    <w:rsid w:val="00E55FDD"/>
    <w:rsid w:val="00E56A07"/>
    <w:rsid w:val="00E57290"/>
    <w:rsid w:val="00E5734A"/>
    <w:rsid w:val="00E575A6"/>
    <w:rsid w:val="00E60842"/>
    <w:rsid w:val="00E60F89"/>
    <w:rsid w:val="00E61193"/>
    <w:rsid w:val="00E611CB"/>
    <w:rsid w:val="00E62D16"/>
    <w:rsid w:val="00E62FAF"/>
    <w:rsid w:val="00E631E1"/>
    <w:rsid w:val="00E63A1E"/>
    <w:rsid w:val="00E6466E"/>
    <w:rsid w:val="00E649F8"/>
    <w:rsid w:val="00E64A45"/>
    <w:rsid w:val="00E64C43"/>
    <w:rsid w:val="00E656BB"/>
    <w:rsid w:val="00E656DF"/>
    <w:rsid w:val="00E65DF6"/>
    <w:rsid w:val="00E660B7"/>
    <w:rsid w:val="00E66447"/>
    <w:rsid w:val="00E664FC"/>
    <w:rsid w:val="00E6743D"/>
    <w:rsid w:val="00E675CA"/>
    <w:rsid w:val="00E70ADD"/>
    <w:rsid w:val="00E70D2A"/>
    <w:rsid w:val="00E71339"/>
    <w:rsid w:val="00E7219E"/>
    <w:rsid w:val="00E7264A"/>
    <w:rsid w:val="00E72705"/>
    <w:rsid w:val="00E72CCB"/>
    <w:rsid w:val="00E74873"/>
    <w:rsid w:val="00E75785"/>
    <w:rsid w:val="00E773BC"/>
    <w:rsid w:val="00E7755C"/>
    <w:rsid w:val="00E77A10"/>
    <w:rsid w:val="00E8059B"/>
    <w:rsid w:val="00E806FB"/>
    <w:rsid w:val="00E83160"/>
    <w:rsid w:val="00E83E09"/>
    <w:rsid w:val="00E851A2"/>
    <w:rsid w:val="00E85E25"/>
    <w:rsid w:val="00E85F93"/>
    <w:rsid w:val="00E86093"/>
    <w:rsid w:val="00E866AB"/>
    <w:rsid w:val="00E869B6"/>
    <w:rsid w:val="00E86C26"/>
    <w:rsid w:val="00E86D42"/>
    <w:rsid w:val="00E87248"/>
    <w:rsid w:val="00E8778F"/>
    <w:rsid w:val="00E87939"/>
    <w:rsid w:val="00E87A31"/>
    <w:rsid w:val="00E90860"/>
    <w:rsid w:val="00E908D6"/>
    <w:rsid w:val="00E90BE0"/>
    <w:rsid w:val="00E919D3"/>
    <w:rsid w:val="00E920A3"/>
    <w:rsid w:val="00E924AC"/>
    <w:rsid w:val="00E92D57"/>
    <w:rsid w:val="00E93058"/>
    <w:rsid w:val="00E93329"/>
    <w:rsid w:val="00E938A3"/>
    <w:rsid w:val="00E944A8"/>
    <w:rsid w:val="00E9459E"/>
    <w:rsid w:val="00E94B11"/>
    <w:rsid w:val="00E95046"/>
    <w:rsid w:val="00E954C5"/>
    <w:rsid w:val="00E95D89"/>
    <w:rsid w:val="00E960C9"/>
    <w:rsid w:val="00E96898"/>
    <w:rsid w:val="00E978CD"/>
    <w:rsid w:val="00E97A39"/>
    <w:rsid w:val="00E97AE3"/>
    <w:rsid w:val="00E97DEC"/>
    <w:rsid w:val="00EA050A"/>
    <w:rsid w:val="00EA08EC"/>
    <w:rsid w:val="00EA15D2"/>
    <w:rsid w:val="00EA1641"/>
    <w:rsid w:val="00EA1DED"/>
    <w:rsid w:val="00EA1E91"/>
    <w:rsid w:val="00EA227A"/>
    <w:rsid w:val="00EA22AC"/>
    <w:rsid w:val="00EA27CD"/>
    <w:rsid w:val="00EA2872"/>
    <w:rsid w:val="00EA2A8C"/>
    <w:rsid w:val="00EA2CC1"/>
    <w:rsid w:val="00EA31CE"/>
    <w:rsid w:val="00EA3BB8"/>
    <w:rsid w:val="00EA3DB5"/>
    <w:rsid w:val="00EA40E4"/>
    <w:rsid w:val="00EA63BC"/>
    <w:rsid w:val="00EA678F"/>
    <w:rsid w:val="00EA68FC"/>
    <w:rsid w:val="00EA6B0F"/>
    <w:rsid w:val="00EA6DC6"/>
    <w:rsid w:val="00EA72BF"/>
    <w:rsid w:val="00EB15C3"/>
    <w:rsid w:val="00EB2330"/>
    <w:rsid w:val="00EB279D"/>
    <w:rsid w:val="00EB286F"/>
    <w:rsid w:val="00EB28DF"/>
    <w:rsid w:val="00EB318D"/>
    <w:rsid w:val="00EB35CB"/>
    <w:rsid w:val="00EB44D0"/>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468"/>
    <w:rsid w:val="00EC4C13"/>
    <w:rsid w:val="00EC4DF5"/>
    <w:rsid w:val="00EC674F"/>
    <w:rsid w:val="00EC6819"/>
    <w:rsid w:val="00EC6875"/>
    <w:rsid w:val="00EC6BC0"/>
    <w:rsid w:val="00ED0822"/>
    <w:rsid w:val="00ED0DC3"/>
    <w:rsid w:val="00ED11EB"/>
    <w:rsid w:val="00ED1431"/>
    <w:rsid w:val="00ED16BA"/>
    <w:rsid w:val="00ED1B8B"/>
    <w:rsid w:val="00ED2448"/>
    <w:rsid w:val="00ED2478"/>
    <w:rsid w:val="00ED28D7"/>
    <w:rsid w:val="00ED340E"/>
    <w:rsid w:val="00ED3F45"/>
    <w:rsid w:val="00ED3F6A"/>
    <w:rsid w:val="00ED41BE"/>
    <w:rsid w:val="00ED57A3"/>
    <w:rsid w:val="00ED5DA9"/>
    <w:rsid w:val="00ED6445"/>
    <w:rsid w:val="00ED6568"/>
    <w:rsid w:val="00ED7771"/>
    <w:rsid w:val="00EE090C"/>
    <w:rsid w:val="00EE097B"/>
    <w:rsid w:val="00EE123D"/>
    <w:rsid w:val="00EE17EB"/>
    <w:rsid w:val="00EE1D91"/>
    <w:rsid w:val="00EE21A0"/>
    <w:rsid w:val="00EE2265"/>
    <w:rsid w:val="00EE26E9"/>
    <w:rsid w:val="00EE2AC8"/>
    <w:rsid w:val="00EE458E"/>
    <w:rsid w:val="00EE5090"/>
    <w:rsid w:val="00EE5BEB"/>
    <w:rsid w:val="00EE5DE5"/>
    <w:rsid w:val="00EE6289"/>
    <w:rsid w:val="00EE6B30"/>
    <w:rsid w:val="00EE6D08"/>
    <w:rsid w:val="00EE7284"/>
    <w:rsid w:val="00EE7350"/>
    <w:rsid w:val="00EE745C"/>
    <w:rsid w:val="00EF0077"/>
    <w:rsid w:val="00EF088C"/>
    <w:rsid w:val="00EF0B92"/>
    <w:rsid w:val="00EF10E8"/>
    <w:rsid w:val="00EF1618"/>
    <w:rsid w:val="00EF30FF"/>
    <w:rsid w:val="00EF31C5"/>
    <w:rsid w:val="00EF36F6"/>
    <w:rsid w:val="00EF3DF6"/>
    <w:rsid w:val="00EF43E5"/>
    <w:rsid w:val="00EF5377"/>
    <w:rsid w:val="00EF668E"/>
    <w:rsid w:val="00EF670D"/>
    <w:rsid w:val="00EF6F2E"/>
    <w:rsid w:val="00F003CD"/>
    <w:rsid w:val="00F006BC"/>
    <w:rsid w:val="00F00D64"/>
    <w:rsid w:val="00F00DBA"/>
    <w:rsid w:val="00F011CE"/>
    <w:rsid w:val="00F019B2"/>
    <w:rsid w:val="00F01FFC"/>
    <w:rsid w:val="00F02D0D"/>
    <w:rsid w:val="00F0305F"/>
    <w:rsid w:val="00F042D5"/>
    <w:rsid w:val="00F04377"/>
    <w:rsid w:val="00F04A75"/>
    <w:rsid w:val="00F052BE"/>
    <w:rsid w:val="00F05B62"/>
    <w:rsid w:val="00F05C66"/>
    <w:rsid w:val="00F06046"/>
    <w:rsid w:val="00F06487"/>
    <w:rsid w:val="00F06773"/>
    <w:rsid w:val="00F0745A"/>
    <w:rsid w:val="00F105E0"/>
    <w:rsid w:val="00F11DBA"/>
    <w:rsid w:val="00F11E13"/>
    <w:rsid w:val="00F1308F"/>
    <w:rsid w:val="00F135DE"/>
    <w:rsid w:val="00F13EA0"/>
    <w:rsid w:val="00F15337"/>
    <w:rsid w:val="00F15E6D"/>
    <w:rsid w:val="00F165C2"/>
    <w:rsid w:val="00F167F1"/>
    <w:rsid w:val="00F16F21"/>
    <w:rsid w:val="00F16F3C"/>
    <w:rsid w:val="00F16F80"/>
    <w:rsid w:val="00F17336"/>
    <w:rsid w:val="00F17527"/>
    <w:rsid w:val="00F1794F"/>
    <w:rsid w:val="00F21598"/>
    <w:rsid w:val="00F218C9"/>
    <w:rsid w:val="00F22F92"/>
    <w:rsid w:val="00F22FF9"/>
    <w:rsid w:val="00F241A9"/>
    <w:rsid w:val="00F244E8"/>
    <w:rsid w:val="00F2489D"/>
    <w:rsid w:val="00F24B17"/>
    <w:rsid w:val="00F24F9E"/>
    <w:rsid w:val="00F2640F"/>
    <w:rsid w:val="00F26513"/>
    <w:rsid w:val="00F26B28"/>
    <w:rsid w:val="00F26FBE"/>
    <w:rsid w:val="00F274F3"/>
    <w:rsid w:val="00F27943"/>
    <w:rsid w:val="00F27A26"/>
    <w:rsid w:val="00F3014F"/>
    <w:rsid w:val="00F301A8"/>
    <w:rsid w:val="00F30364"/>
    <w:rsid w:val="00F312BF"/>
    <w:rsid w:val="00F31C7B"/>
    <w:rsid w:val="00F32174"/>
    <w:rsid w:val="00F325B4"/>
    <w:rsid w:val="00F345B2"/>
    <w:rsid w:val="00F3473C"/>
    <w:rsid w:val="00F35031"/>
    <w:rsid w:val="00F359F3"/>
    <w:rsid w:val="00F35A15"/>
    <w:rsid w:val="00F35A7E"/>
    <w:rsid w:val="00F36466"/>
    <w:rsid w:val="00F36692"/>
    <w:rsid w:val="00F4043E"/>
    <w:rsid w:val="00F40CE6"/>
    <w:rsid w:val="00F41745"/>
    <w:rsid w:val="00F4240F"/>
    <w:rsid w:val="00F43039"/>
    <w:rsid w:val="00F432B0"/>
    <w:rsid w:val="00F43CD4"/>
    <w:rsid w:val="00F43F7F"/>
    <w:rsid w:val="00F43FA5"/>
    <w:rsid w:val="00F44F55"/>
    <w:rsid w:val="00F44FE1"/>
    <w:rsid w:val="00F45197"/>
    <w:rsid w:val="00F45628"/>
    <w:rsid w:val="00F46A8A"/>
    <w:rsid w:val="00F46C0D"/>
    <w:rsid w:val="00F47583"/>
    <w:rsid w:val="00F50D9E"/>
    <w:rsid w:val="00F52494"/>
    <w:rsid w:val="00F524FA"/>
    <w:rsid w:val="00F52D2E"/>
    <w:rsid w:val="00F531AE"/>
    <w:rsid w:val="00F53C93"/>
    <w:rsid w:val="00F54196"/>
    <w:rsid w:val="00F5422B"/>
    <w:rsid w:val="00F54908"/>
    <w:rsid w:val="00F550BC"/>
    <w:rsid w:val="00F55598"/>
    <w:rsid w:val="00F55C87"/>
    <w:rsid w:val="00F5606C"/>
    <w:rsid w:val="00F564EA"/>
    <w:rsid w:val="00F56784"/>
    <w:rsid w:val="00F56B56"/>
    <w:rsid w:val="00F573F9"/>
    <w:rsid w:val="00F57580"/>
    <w:rsid w:val="00F6001E"/>
    <w:rsid w:val="00F603BB"/>
    <w:rsid w:val="00F607F8"/>
    <w:rsid w:val="00F60FBD"/>
    <w:rsid w:val="00F61D53"/>
    <w:rsid w:val="00F623BF"/>
    <w:rsid w:val="00F63761"/>
    <w:rsid w:val="00F64176"/>
    <w:rsid w:val="00F645D4"/>
    <w:rsid w:val="00F64EB1"/>
    <w:rsid w:val="00F667CC"/>
    <w:rsid w:val="00F668F0"/>
    <w:rsid w:val="00F66A09"/>
    <w:rsid w:val="00F670A0"/>
    <w:rsid w:val="00F673E8"/>
    <w:rsid w:val="00F674DD"/>
    <w:rsid w:val="00F679AE"/>
    <w:rsid w:val="00F70A7D"/>
    <w:rsid w:val="00F70FFC"/>
    <w:rsid w:val="00F7143D"/>
    <w:rsid w:val="00F719B6"/>
    <w:rsid w:val="00F71A7B"/>
    <w:rsid w:val="00F7244A"/>
    <w:rsid w:val="00F72591"/>
    <w:rsid w:val="00F726AA"/>
    <w:rsid w:val="00F72D3D"/>
    <w:rsid w:val="00F73BF8"/>
    <w:rsid w:val="00F73F36"/>
    <w:rsid w:val="00F74885"/>
    <w:rsid w:val="00F75CC0"/>
    <w:rsid w:val="00F75DD9"/>
    <w:rsid w:val="00F7626B"/>
    <w:rsid w:val="00F763D2"/>
    <w:rsid w:val="00F76420"/>
    <w:rsid w:val="00F76611"/>
    <w:rsid w:val="00F767E8"/>
    <w:rsid w:val="00F769C8"/>
    <w:rsid w:val="00F76A6B"/>
    <w:rsid w:val="00F76F62"/>
    <w:rsid w:val="00F77600"/>
    <w:rsid w:val="00F77A30"/>
    <w:rsid w:val="00F77C00"/>
    <w:rsid w:val="00F8022F"/>
    <w:rsid w:val="00F80986"/>
    <w:rsid w:val="00F80F09"/>
    <w:rsid w:val="00F81DBE"/>
    <w:rsid w:val="00F8264B"/>
    <w:rsid w:val="00F82935"/>
    <w:rsid w:val="00F83D2D"/>
    <w:rsid w:val="00F84574"/>
    <w:rsid w:val="00F846C8"/>
    <w:rsid w:val="00F84C90"/>
    <w:rsid w:val="00F85192"/>
    <w:rsid w:val="00F857F6"/>
    <w:rsid w:val="00F860AE"/>
    <w:rsid w:val="00F860B1"/>
    <w:rsid w:val="00F86356"/>
    <w:rsid w:val="00F901E5"/>
    <w:rsid w:val="00F903E0"/>
    <w:rsid w:val="00F90B28"/>
    <w:rsid w:val="00F90BCB"/>
    <w:rsid w:val="00F9276E"/>
    <w:rsid w:val="00F92871"/>
    <w:rsid w:val="00F93655"/>
    <w:rsid w:val="00F95B05"/>
    <w:rsid w:val="00F95B94"/>
    <w:rsid w:val="00F96273"/>
    <w:rsid w:val="00F96A6C"/>
    <w:rsid w:val="00F97412"/>
    <w:rsid w:val="00F97E98"/>
    <w:rsid w:val="00FA0039"/>
    <w:rsid w:val="00FA03F4"/>
    <w:rsid w:val="00FA0B08"/>
    <w:rsid w:val="00FA0F61"/>
    <w:rsid w:val="00FA18F3"/>
    <w:rsid w:val="00FA1A75"/>
    <w:rsid w:val="00FA2BFA"/>
    <w:rsid w:val="00FA3411"/>
    <w:rsid w:val="00FA3DD9"/>
    <w:rsid w:val="00FA4613"/>
    <w:rsid w:val="00FA4918"/>
    <w:rsid w:val="00FA4AE8"/>
    <w:rsid w:val="00FA5717"/>
    <w:rsid w:val="00FA5C91"/>
    <w:rsid w:val="00FA5FE0"/>
    <w:rsid w:val="00FA6086"/>
    <w:rsid w:val="00FA656E"/>
    <w:rsid w:val="00FA771B"/>
    <w:rsid w:val="00FA7D00"/>
    <w:rsid w:val="00FB00F1"/>
    <w:rsid w:val="00FB0421"/>
    <w:rsid w:val="00FB0477"/>
    <w:rsid w:val="00FB0686"/>
    <w:rsid w:val="00FB103C"/>
    <w:rsid w:val="00FB1930"/>
    <w:rsid w:val="00FB1EDC"/>
    <w:rsid w:val="00FB2BC6"/>
    <w:rsid w:val="00FB2EFF"/>
    <w:rsid w:val="00FB41FB"/>
    <w:rsid w:val="00FB42C2"/>
    <w:rsid w:val="00FB49ED"/>
    <w:rsid w:val="00FB4B01"/>
    <w:rsid w:val="00FB5849"/>
    <w:rsid w:val="00FB58E0"/>
    <w:rsid w:val="00FB5B7D"/>
    <w:rsid w:val="00FB6043"/>
    <w:rsid w:val="00FB6060"/>
    <w:rsid w:val="00FB6AAA"/>
    <w:rsid w:val="00FB773F"/>
    <w:rsid w:val="00FB7D13"/>
    <w:rsid w:val="00FB7FC7"/>
    <w:rsid w:val="00FC00A2"/>
    <w:rsid w:val="00FC00E2"/>
    <w:rsid w:val="00FC04D9"/>
    <w:rsid w:val="00FC089D"/>
    <w:rsid w:val="00FC0F76"/>
    <w:rsid w:val="00FC18F8"/>
    <w:rsid w:val="00FC1CD6"/>
    <w:rsid w:val="00FC2283"/>
    <w:rsid w:val="00FC240C"/>
    <w:rsid w:val="00FC346C"/>
    <w:rsid w:val="00FC4278"/>
    <w:rsid w:val="00FC429D"/>
    <w:rsid w:val="00FC47F1"/>
    <w:rsid w:val="00FC54E5"/>
    <w:rsid w:val="00FC575C"/>
    <w:rsid w:val="00FC63E1"/>
    <w:rsid w:val="00FC63ED"/>
    <w:rsid w:val="00FC653D"/>
    <w:rsid w:val="00FC6E19"/>
    <w:rsid w:val="00FC75FF"/>
    <w:rsid w:val="00FC7C7A"/>
    <w:rsid w:val="00FD0561"/>
    <w:rsid w:val="00FD071D"/>
    <w:rsid w:val="00FD0AAE"/>
    <w:rsid w:val="00FD0C28"/>
    <w:rsid w:val="00FD10AA"/>
    <w:rsid w:val="00FD3192"/>
    <w:rsid w:val="00FD3807"/>
    <w:rsid w:val="00FD48D2"/>
    <w:rsid w:val="00FD49EA"/>
    <w:rsid w:val="00FD50FF"/>
    <w:rsid w:val="00FD5937"/>
    <w:rsid w:val="00FD6543"/>
    <w:rsid w:val="00FD6787"/>
    <w:rsid w:val="00FD6AE2"/>
    <w:rsid w:val="00FD6B0A"/>
    <w:rsid w:val="00FD7298"/>
    <w:rsid w:val="00FD72E3"/>
    <w:rsid w:val="00FD7441"/>
    <w:rsid w:val="00FD7A10"/>
    <w:rsid w:val="00FE089B"/>
    <w:rsid w:val="00FE0AB5"/>
    <w:rsid w:val="00FE0BE8"/>
    <w:rsid w:val="00FE1FD8"/>
    <w:rsid w:val="00FE23A7"/>
    <w:rsid w:val="00FE23FC"/>
    <w:rsid w:val="00FE275E"/>
    <w:rsid w:val="00FE2A34"/>
    <w:rsid w:val="00FE316C"/>
    <w:rsid w:val="00FE3E42"/>
    <w:rsid w:val="00FE4F07"/>
    <w:rsid w:val="00FE58E9"/>
    <w:rsid w:val="00FE5A7A"/>
    <w:rsid w:val="00FE6577"/>
    <w:rsid w:val="00FE6778"/>
    <w:rsid w:val="00FE6C66"/>
    <w:rsid w:val="00FE75DE"/>
    <w:rsid w:val="00FE786E"/>
    <w:rsid w:val="00FE7C3B"/>
    <w:rsid w:val="00FF0972"/>
    <w:rsid w:val="00FF1475"/>
    <w:rsid w:val="00FF22DC"/>
    <w:rsid w:val="00FF25A3"/>
    <w:rsid w:val="00FF2BAD"/>
    <w:rsid w:val="00FF34F8"/>
    <w:rsid w:val="00FF3EC2"/>
    <w:rsid w:val="00FF4985"/>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0BB"/>
  <w15:docId w15:val="{70542936-F95C-4191-A1B0-374EB31A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401EEE"/>
    <w:pPr>
      <w:keepNext/>
      <w:keepLines/>
      <w:numPr>
        <w:numId w:val="4"/>
      </w:numPr>
      <w:spacing w:before="480"/>
      <w:outlineLvl w:val="0"/>
    </w:pPr>
    <w:rPr>
      <w:rFonts w:eastAsiaTheme="majorEastAsia"/>
      <w:color w:val="000000" w:themeColor="text1"/>
      <w:sz w:val="32"/>
      <w:szCs w:val="28"/>
      <w:lang w:val="en-US"/>
    </w:rPr>
  </w:style>
  <w:style w:type="paragraph" w:styleId="Heading2">
    <w:name w:val="heading 2"/>
    <w:basedOn w:val="Normal"/>
    <w:next w:val="Normal"/>
    <w:link w:val="Heading2Char"/>
    <w:uiPriority w:val="9"/>
    <w:unhideWhenUsed/>
    <w:qFormat/>
    <w:rsid w:val="00D56170"/>
    <w:pPr>
      <w:keepNext/>
      <w:keepLines/>
      <w:numPr>
        <w:ilvl w:val="1"/>
        <w:numId w:val="4"/>
      </w:numPr>
      <w:spacing w:before="360"/>
      <w:outlineLvl w:val="1"/>
    </w:pPr>
    <w:rPr>
      <w:rFonts w:eastAsiaTheme="majorEastAsia"/>
      <w:color w:val="000000" w:themeColor="text1"/>
      <w:sz w:val="28"/>
      <w:szCs w:val="26"/>
      <w:lang w:val="en-US"/>
    </w:rPr>
  </w:style>
  <w:style w:type="paragraph" w:styleId="Heading3">
    <w:name w:val="heading 3"/>
    <w:basedOn w:val="Normal"/>
    <w:next w:val="Normal"/>
    <w:link w:val="Heading3Char"/>
    <w:uiPriority w:val="9"/>
    <w:unhideWhenUsed/>
    <w:qFormat/>
    <w:rsid w:val="00E15BE6"/>
    <w:pPr>
      <w:keepNext/>
      <w:keepLines/>
      <w:spacing w:before="240"/>
      <w:ind w:firstLine="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765A2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F16F3C"/>
    <w:pPr>
      <w:ind w:firstLine="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16F3C"/>
    <w:rPr>
      <w:rFonts w:asciiTheme="majorHAnsi" w:eastAsiaTheme="majorEastAsia" w:hAnsiTheme="majorHAnsi" w:cstheme="majorBidi"/>
      <w:spacing w:val="-10"/>
      <w:kern w:val="28"/>
      <w:sz w:val="32"/>
      <w:szCs w:val="56"/>
      <w:lang w:eastAsia="nb-NO"/>
    </w:rPr>
  </w:style>
  <w:style w:type="character" w:customStyle="1" w:styleId="Heading1Char">
    <w:name w:val="Heading 1 Char"/>
    <w:basedOn w:val="DefaultParagraphFont"/>
    <w:link w:val="Heading1"/>
    <w:uiPriority w:val="9"/>
    <w:rsid w:val="00401EEE"/>
    <w:rPr>
      <w:rFonts w:ascii="Times New Roman" w:eastAsiaTheme="majorEastAsia" w:hAnsi="Times New Roman" w:cs="Times New Roman"/>
      <w:color w:val="000000" w:themeColor="text1"/>
      <w:sz w:val="32"/>
      <w:szCs w:val="28"/>
      <w:lang w:val="en-US"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D56170"/>
    <w:rPr>
      <w:rFonts w:ascii="Times New Roman" w:eastAsiaTheme="majorEastAsia" w:hAnsi="Times New Roman" w:cs="Times New Roman"/>
      <w:color w:val="000000" w:themeColor="text1"/>
      <w:sz w:val="28"/>
      <w:szCs w:val="26"/>
      <w:lang w:val="en-US" w:eastAsia="nb-NO"/>
    </w:rPr>
  </w:style>
  <w:style w:type="character" w:customStyle="1" w:styleId="Heading3Char">
    <w:name w:val="Heading 3 Char"/>
    <w:basedOn w:val="DefaultParagraphFont"/>
    <w:link w:val="Heading3"/>
    <w:uiPriority w:val="9"/>
    <w:rsid w:val="00E15BE6"/>
    <w:rPr>
      <w:rFonts w:asciiTheme="majorHAnsi" w:eastAsiaTheme="majorEastAsia" w:hAnsiTheme="majorHAnsi" w:cstheme="majorBidi"/>
      <w:color w:val="000000" w:themeColor="text1"/>
      <w:u w:val="single"/>
      <w:lang w:eastAsia="nb-NO"/>
    </w:rPr>
  </w:style>
  <w:style w:type="character" w:customStyle="1" w:styleId="Heading4Char">
    <w:name w:val="Heading 4 Char"/>
    <w:basedOn w:val="DefaultParagraphFont"/>
    <w:link w:val="Heading4"/>
    <w:uiPriority w:val="9"/>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401EEE"/>
    <w:pPr>
      <w:numPr>
        <w:numId w:val="0"/>
      </w:numPr>
    </w:pPr>
    <w:rPr>
      <w:rFonts w:eastAsia="Times New Roman"/>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1"/>
      </w:numPr>
    </w:pPr>
  </w:style>
  <w:style w:type="paragraph" w:styleId="Caption">
    <w:name w:val="caption"/>
    <w:basedOn w:val="Normal"/>
    <w:next w:val="Normal"/>
    <w:uiPriority w:val="35"/>
    <w:unhideWhenUsed/>
    <w:qFormat/>
    <w:rsid w:val="00E15BE6"/>
    <w:pPr>
      <w:spacing w:after="200" w:line="240" w:lineRule="auto"/>
      <w:ind w:firstLine="0"/>
    </w:pPr>
    <w:rPr>
      <w:i/>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Caption"/>
    <w:link w:val="EquationTegn"/>
    <w:qFormat/>
    <w:rsid w:val="005D74C4"/>
    <w:pPr>
      <w:spacing w:before="240" w:after="240"/>
      <w:jc w:val="center"/>
    </w:pPr>
    <w:rPr>
      <w:rFonts w:eastAsia="Calibri"/>
      <w:i w:val="0"/>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5D74C4"/>
    <w:rPr>
      <w:rFonts w:ascii="Times New Roman" w:eastAsia="Calibri" w:hAnsi="Times New Roman" w:cs="Times New Roman"/>
      <w:iCs/>
      <w:color w:val="000000" w:themeColor="text1"/>
      <w:szCs w:val="18"/>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72E"/>
    <w:rPr>
      <w:color w:val="954F72" w:themeColor="followedHyperlink"/>
      <w:u w:val="single"/>
    </w:rPr>
  </w:style>
  <w:style w:type="character" w:styleId="UnresolvedMention">
    <w:name w:val="Unresolved Mention"/>
    <w:basedOn w:val="DefaultParagraphFont"/>
    <w:uiPriority w:val="99"/>
    <w:semiHidden/>
    <w:unhideWhenUsed/>
    <w:rsid w:val="00895DFA"/>
    <w:rPr>
      <w:color w:val="605E5C"/>
      <w:shd w:val="clear" w:color="auto" w:fill="E1DFDD"/>
    </w:rPr>
  </w:style>
  <w:style w:type="paragraph" w:customStyle="1" w:styleId="dx-doi">
    <w:name w:val="dx-doi"/>
    <w:basedOn w:val="Normal"/>
    <w:rsid w:val="00E60F89"/>
    <w:pPr>
      <w:spacing w:before="100" w:beforeAutospacing="1" w:after="100" w:afterAutospacing="1" w:line="240" w:lineRule="auto"/>
      <w:ind w:firstLine="0"/>
    </w:pPr>
    <w:rPr>
      <w:lang w:val="en-GB" w:eastAsia="en-GB"/>
    </w:rPr>
  </w:style>
  <w:style w:type="character" w:customStyle="1" w:styleId="anchor-text">
    <w:name w:val="anchor-text"/>
    <w:basedOn w:val="DefaultParagraphFont"/>
    <w:rsid w:val="00DC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5">
      <w:bodyDiv w:val="1"/>
      <w:marLeft w:val="0"/>
      <w:marRight w:val="0"/>
      <w:marTop w:val="0"/>
      <w:marBottom w:val="0"/>
      <w:divBdr>
        <w:top w:val="none" w:sz="0" w:space="0" w:color="auto"/>
        <w:left w:val="none" w:sz="0" w:space="0" w:color="auto"/>
        <w:bottom w:val="none" w:sz="0" w:space="0" w:color="auto"/>
        <w:right w:val="none" w:sz="0" w:space="0" w:color="auto"/>
      </w:divBdr>
    </w:div>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3675526">
      <w:bodyDiv w:val="1"/>
      <w:marLeft w:val="0"/>
      <w:marRight w:val="0"/>
      <w:marTop w:val="0"/>
      <w:marBottom w:val="0"/>
      <w:divBdr>
        <w:top w:val="none" w:sz="0" w:space="0" w:color="auto"/>
        <w:left w:val="none" w:sz="0" w:space="0" w:color="auto"/>
        <w:bottom w:val="none" w:sz="0" w:space="0" w:color="auto"/>
        <w:right w:val="none" w:sz="0" w:space="0" w:color="auto"/>
      </w:divBdr>
    </w:div>
    <w:div w:id="5713777">
      <w:bodyDiv w:val="1"/>
      <w:marLeft w:val="0"/>
      <w:marRight w:val="0"/>
      <w:marTop w:val="0"/>
      <w:marBottom w:val="0"/>
      <w:divBdr>
        <w:top w:val="none" w:sz="0" w:space="0" w:color="auto"/>
        <w:left w:val="none" w:sz="0" w:space="0" w:color="auto"/>
        <w:bottom w:val="none" w:sz="0" w:space="0" w:color="auto"/>
        <w:right w:val="none" w:sz="0" w:space="0" w:color="auto"/>
      </w:divBdr>
    </w:div>
    <w:div w:id="9261364">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10302387">
      <w:bodyDiv w:val="1"/>
      <w:marLeft w:val="0"/>
      <w:marRight w:val="0"/>
      <w:marTop w:val="0"/>
      <w:marBottom w:val="0"/>
      <w:divBdr>
        <w:top w:val="none" w:sz="0" w:space="0" w:color="auto"/>
        <w:left w:val="none" w:sz="0" w:space="0" w:color="auto"/>
        <w:bottom w:val="none" w:sz="0" w:space="0" w:color="auto"/>
        <w:right w:val="none" w:sz="0" w:space="0" w:color="auto"/>
      </w:divBdr>
      <w:divsChild>
        <w:div w:id="14774580">
          <w:marLeft w:val="480"/>
          <w:marRight w:val="0"/>
          <w:marTop w:val="0"/>
          <w:marBottom w:val="0"/>
          <w:divBdr>
            <w:top w:val="none" w:sz="0" w:space="0" w:color="auto"/>
            <w:left w:val="none" w:sz="0" w:space="0" w:color="auto"/>
            <w:bottom w:val="none" w:sz="0" w:space="0" w:color="auto"/>
            <w:right w:val="none" w:sz="0" w:space="0" w:color="auto"/>
          </w:divBdr>
        </w:div>
        <w:div w:id="1854757869">
          <w:marLeft w:val="480"/>
          <w:marRight w:val="0"/>
          <w:marTop w:val="0"/>
          <w:marBottom w:val="0"/>
          <w:divBdr>
            <w:top w:val="none" w:sz="0" w:space="0" w:color="auto"/>
            <w:left w:val="none" w:sz="0" w:space="0" w:color="auto"/>
            <w:bottom w:val="none" w:sz="0" w:space="0" w:color="auto"/>
            <w:right w:val="none" w:sz="0" w:space="0" w:color="auto"/>
          </w:divBdr>
        </w:div>
        <w:div w:id="647441667">
          <w:marLeft w:val="480"/>
          <w:marRight w:val="0"/>
          <w:marTop w:val="0"/>
          <w:marBottom w:val="0"/>
          <w:divBdr>
            <w:top w:val="none" w:sz="0" w:space="0" w:color="auto"/>
            <w:left w:val="none" w:sz="0" w:space="0" w:color="auto"/>
            <w:bottom w:val="none" w:sz="0" w:space="0" w:color="auto"/>
            <w:right w:val="none" w:sz="0" w:space="0" w:color="auto"/>
          </w:divBdr>
        </w:div>
        <w:div w:id="1462919598">
          <w:marLeft w:val="480"/>
          <w:marRight w:val="0"/>
          <w:marTop w:val="0"/>
          <w:marBottom w:val="0"/>
          <w:divBdr>
            <w:top w:val="none" w:sz="0" w:space="0" w:color="auto"/>
            <w:left w:val="none" w:sz="0" w:space="0" w:color="auto"/>
            <w:bottom w:val="none" w:sz="0" w:space="0" w:color="auto"/>
            <w:right w:val="none" w:sz="0" w:space="0" w:color="auto"/>
          </w:divBdr>
        </w:div>
        <w:div w:id="25452966">
          <w:marLeft w:val="480"/>
          <w:marRight w:val="0"/>
          <w:marTop w:val="0"/>
          <w:marBottom w:val="0"/>
          <w:divBdr>
            <w:top w:val="none" w:sz="0" w:space="0" w:color="auto"/>
            <w:left w:val="none" w:sz="0" w:space="0" w:color="auto"/>
            <w:bottom w:val="none" w:sz="0" w:space="0" w:color="auto"/>
            <w:right w:val="none" w:sz="0" w:space="0" w:color="auto"/>
          </w:divBdr>
        </w:div>
        <w:div w:id="1173180900">
          <w:marLeft w:val="480"/>
          <w:marRight w:val="0"/>
          <w:marTop w:val="0"/>
          <w:marBottom w:val="0"/>
          <w:divBdr>
            <w:top w:val="none" w:sz="0" w:space="0" w:color="auto"/>
            <w:left w:val="none" w:sz="0" w:space="0" w:color="auto"/>
            <w:bottom w:val="none" w:sz="0" w:space="0" w:color="auto"/>
            <w:right w:val="none" w:sz="0" w:space="0" w:color="auto"/>
          </w:divBdr>
        </w:div>
        <w:div w:id="874078478">
          <w:marLeft w:val="480"/>
          <w:marRight w:val="0"/>
          <w:marTop w:val="0"/>
          <w:marBottom w:val="0"/>
          <w:divBdr>
            <w:top w:val="none" w:sz="0" w:space="0" w:color="auto"/>
            <w:left w:val="none" w:sz="0" w:space="0" w:color="auto"/>
            <w:bottom w:val="none" w:sz="0" w:space="0" w:color="auto"/>
            <w:right w:val="none" w:sz="0" w:space="0" w:color="auto"/>
          </w:divBdr>
        </w:div>
        <w:div w:id="172915235">
          <w:marLeft w:val="480"/>
          <w:marRight w:val="0"/>
          <w:marTop w:val="0"/>
          <w:marBottom w:val="0"/>
          <w:divBdr>
            <w:top w:val="none" w:sz="0" w:space="0" w:color="auto"/>
            <w:left w:val="none" w:sz="0" w:space="0" w:color="auto"/>
            <w:bottom w:val="none" w:sz="0" w:space="0" w:color="auto"/>
            <w:right w:val="none" w:sz="0" w:space="0" w:color="auto"/>
          </w:divBdr>
        </w:div>
        <w:div w:id="944272114">
          <w:marLeft w:val="480"/>
          <w:marRight w:val="0"/>
          <w:marTop w:val="0"/>
          <w:marBottom w:val="0"/>
          <w:divBdr>
            <w:top w:val="none" w:sz="0" w:space="0" w:color="auto"/>
            <w:left w:val="none" w:sz="0" w:space="0" w:color="auto"/>
            <w:bottom w:val="none" w:sz="0" w:space="0" w:color="auto"/>
            <w:right w:val="none" w:sz="0" w:space="0" w:color="auto"/>
          </w:divBdr>
        </w:div>
        <w:div w:id="1694960567">
          <w:marLeft w:val="480"/>
          <w:marRight w:val="0"/>
          <w:marTop w:val="0"/>
          <w:marBottom w:val="0"/>
          <w:divBdr>
            <w:top w:val="none" w:sz="0" w:space="0" w:color="auto"/>
            <w:left w:val="none" w:sz="0" w:space="0" w:color="auto"/>
            <w:bottom w:val="none" w:sz="0" w:space="0" w:color="auto"/>
            <w:right w:val="none" w:sz="0" w:space="0" w:color="auto"/>
          </w:divBdr>
        </w:div>
        <w:div w:id="37557316">
          <w:marLeft w:val="480"/>
          <w:marRight w:val="0"/>
          <w:marTop w:val="0"/>
          <w:marBottom w:val="0"/>
          <w:divBdr>
            <w:top w:val="none" w:sz="0" w:space="0" w:color="auto"/>
            <w:left w:val="none" w:sz="0" w:space="0" w:color="auto"/>
            <w:bottom w:val="none" w:sz="0" w:space="0" w:color="auto"/>
            <w:right w:val="none" w:sz="0" w:space="0" w:color="auto"/>
          </w:divBdr>
        </w:div>
        <w:div w:id="193228261">
          <w:marLeft w:val="480"/>
          <w:marRight w:val="0"/>
          <w:marTop w:val="0"/>
          <w:marBottom w:val="0"/>
          <w:divBdr>
            <w:top w:val="none" w:sz="0" w:space="0" w:color="auto"/>
            <w:left w:val="none" w:sz="0" w:space="0" w:color="auto"/>
            <w:bottom w:val="none" w:sz="0" w:space="0" w:color="auto"/>
            <w:right w:val="none" w:sz="0" w:space="0" w:color="auto"/>
          </w:divBdr>
        </w:div>
        <w:div w:id="247347374">
          <w:marLeft w:val="480"/>
          <w:marRight w:val="0"/>
          <w:marTop w:val="0"/>
          <w:marBottom w:val="0"/>
          <w:divBdr>
            <w:top w:val="none" w:sz="0" w:space="0" w:color="auto"/>
            <w:left w:val="none" w:sz="0" w:space="0" w:color="auto"/>
            <w:bottom w:val="none" w:sz="0" w:space="0" w:color="auto"/>
            <w:right w:val="none" w:sz="0" w:space="0" w:color="auto"/>
          </w:divBdr>
        </w:div>
        <w:div w:id="1985697994">
          <w:marLeft w:val="480"/>
          <w:marRight w:val="0"/>
          <w:marTop w:val="0"/>
          <w:marBottom w:val="0"/>
          <w:divBdr>
            <w:top w:val="none" w:sz="0" w:space="0" w:color="auto"/>
            <w:left w:val="none" w:sz="0" w:space="0" w:color="auto"/>
            <w:bottom w:val="none" w:sz="0" w:space="0" w:color="auto"/>
            <w:right w:val="none" w:sz="0" w:space="0" w:color="auto"/>
          </w:divBdr>
        </w:div>
        <w:div w:id="1812288777">
          <w:marLeft w:val="480"/>
          <w:marRight w:val="0"/>
          <w:marTop w:val="0"/>
          <w:marBottom w:val="0"/>
          <w:divBdr>
            <w:top w:val="none" w:sz="0" w:space="0" w:color="auto"/>
            <w:left w:val="none" w:sz="0" w:space="0" w:color="auto"/>
            <w:bottom w:val="none" w:sz="0" w:space="0" w:color="auto"/>
            <w:right w:val="none" w:sz="0" w:space="0" w:color="auto"/>
          </w:divBdr>
        </w:div>
        <w:div w:id="1222516243">
          <w:marLeft w:val="480"/>
          <w:marRight w:val="0"/>
          <w:marTop w:val="0"/>
          <w:marBottom w:val="0"/>
          <w:divBdr>
            <w:top w:val="none" w:sz="0" w:space="0" w:color="auto"/>
            <w:left w:val="none" w:sz="0" w:space="0" w:color="auto"/>
            <w:bottom w:val="none" w:sz="0" w:space="0" w:color="auto"/>
            <w:right w:val="none" w:sz="0" w:space="0" w:color="auto"/>
          </w:divBdr>
        </w:div>
        <w:div w:id="1238397068">
          <w:marLeft w:val="480"/>
          <w:marRight w:val="0"/>
          <w:marTop w:val="0"/>
          <w:marBottom w:val="0"/>
          <w:divBdr>
            <w:top w:val="none" w:sz="0" w:space="0" w:color="auto"/>
            <w:left w:val="none" w:sz="0" w:space="0" w:color="auto"/>
            <w:bottom w:val="none" w:sz="0" w:space="0" w:color="auto"/>
            <w:right w:val="none" w:sz="0" w:space="0" w:color="auto"/>
          </w:divBdr>
        </w:div>
        <w:div w:id="1181777648">
          <w:marLeft w:val="480"/>
          <w:marRight w:val="0"/>
          <w:marTop w:val="0"/>
          <w:marBottom w:val="0"/>
          <w:divBdr>
            <w:top w:val="none" w:sz="0" w:space="0" w:color="auto"/>
            <w:left w:val="none" w:sz="0" w:space="0" w:color="auto"/>
            <w:bottom w:val="none" w:sz="0" w:space="0" w:color="auto"/>
            <w:right w:val="none" w:sz="0" w:space="0" w:color="auto"/>
          </w:divBdr>
        </w:div>
        <w:div w:id="1847286697">
          <w:marLeft w:val="480"/>
          <w:marRight w:val="0"/>
          <w:marTop w:val="0"/>
          <w:marBottom w:val="0"/>
          <w:divBdr>
            <w:top w:val="none" w:sz="0" w:space="0" w:color="auto"/>
            <w:left w:val="none" w:sz="0" w:space="0" w:color="auto"/>
            <w:bottom w:val="none" w:sz="0" w:space="0" w:color="auto"/>
            <w:right w:val="none" w:sz="0" w:space="0" w:color="auto"/>
          </w:divBdr>
        </w:div>
        <w:div w:id="1970235998">
          <w:marLeft w:val="480"/>
          <w:marRight w:val="0"/>
          <w:marTop w:val="0"/>
          <w:marBottom w:val="0"/>
          <w:divBdr>
            <w:top w:val="none" w:sz="0" w:space="0" w:color="auto"/>
            <w:left w:val="none" w:sz="0" w:space="0" w:color="auto"/>
            <w:bottom w:val="none" w:sz="0" w:space="0" w:color="auto"/>
            <w:right w:val="none" w:sz="0" w:space="0" w:color="auto"/>
          </w:divBdr>
        </w:div>
        <w:div w:id="955453435">
          <w:marLeft w:val="480"/>
          <w:marRight w:val="0"/>
          <w:marTop w:val="0"/>
          <w:marBottom w:val="0"/>
          <w:divBdr>
            <w:top w:val="none" w:sz="0" w:space="0" w:color="auto"/>
            <w:left w:val="none" w:sz="0" w:space="0" w:color="auto"/>
            <w:bottom w:val="none" w:sz="0" w:space="0" w:color="auto"/>
            <w:right w:val="none" w:sz="0" w:space="0" w:color="auto"/>
          </w:divBdr>
        </w:div>
        <w:div w:id="512229945">
          <w:marLeft w:val="480"/>
          <w:marRight w:val="0"/>
          <w:marTop w:val="0"/>
          <w:marBottom w:val="0"/>
          <w:divBdr>
            <w:top w:val="none" w:sz="0" w:space="0" w:color="auto"/>
            <w:left w:val="none" w:sz="0" w:space="0" w:color="auto"/>
            <w:bottom w:val="none" w:sz="0" w:space="0" w:color="auto"/>
            <w:right w:val="none" w:sz="0" w:space="0" w:color="auto"/>
          </w:divBdr>
        </w:div>
        <w:div w:id="1523130995">
          <w:marLeft w:val="480"/>
          <w:marRight w:val="0"/>
          <w:marTop w:val="0"/>
          <w:marBottom w:val="0"/>
          <w:divBdr>
            <w:top w:val="none" w:sz="0" w:space="0" w:color="auto"/>
            <w:left w:val="none" w:sz="0" w:space="0" w:color="auto"/>
            <w:bottom w:val="none" w:sz="0" w:space="0" w:color="auto"/>
            <w:right w:val="none" w:sz="0" w:space="0" w:color="auto"/>
          </w:divBdr>
        </w:div>
        <w:div w:id="728067991">
          <w:marLeft w:val="480"/>
          <w:marRight w:val="0"/>
          <w:marTop w:val="0"/>
          <w:marBottom w:val="0"/>
          <w:divBdr>
            <w:top w:val="none" w:sz="0" w:space="0" w:color="auto"/>
            <w:left w:val="none" w:sz="0" w:space="0" w:color="auto"/>
            <w:bottom w:val="none" w:sz="0" w:space="0" w:color="auto"/>
            <w:right w:val="none" w:sz="0" w:space="0" w:color="auto"/>
          </w:divBdr>
        </w:div>
        <w:div w:id="571429913">
          <w:marLeft w:val="480"/>
          <w:marRight w:val="0"/>
          <w:marTop w:val="0"/>
          <w:marBottom w:val="0"/>
          <w:divBdr>
            <w:top w:val="none" w:sz="0" w:space="0" w:color="auto"/>
            <w:left w:val="none" w:sz="0" w:space="0" w:color="auto"/>
            <w:bottom w:val="none" w:sz="0" w:space="0" w:color="auto"/>
            <w:right w:val="none" w:sz="0" w:space="0" w:color="auto"/>
          </w:divBdr>
        </w:div>
        <w:div w:id="1747723432">
          <w:marLeft w:val="480"/>
          <w:marRight w:val="0"/>
          <w:marTop w:val="0"/>
          <w:marBottom w:val="0"/>
          <w:divBdr>
            <w:top w:val="none" w:sz="0" w:space="0" w:color="auto"/>
            <w:left w:val="none" w:sz="0" w:space="0" w:color="auto"/>
            <w:bottom w:val="none" w:sz="0" w:space="0" w:color="auto"/>
            <w:right w:val="none" w:sz="0" w:space="0" w:color="auto"/>
          </w:divBdr>
        </w:div>
        <w:div w:id="1581717017">
          <w:marLeft w:val="480"/>
          <w:marRight w:val="0"/>
          <w:marTop w:val="0"/>
          <w:marBottom w:val="0"/>
          <w:divBdr>
            <w:top w:val="none" w:sz="0" w:space="0" w:color="auto"/>
            <w:left w:val="none" w:sz="0" w:space="0" w:color="auto"/>
            <w:bottom w:val="none" w:sz="0" w:space="0" w:color="auto"/>
            <w:right w:val="none" w:sz="0" w:space="0" w:color="auto"/>
          </w:divBdr>
        </w:div>
        <w:div w:id="1004013470">
          <w:marLeft w:val="480"/>
          <w:marRight w:val="0"/>
          <w:marTop w:val="0"/>
          <w:marBottom w:val="0"/>
          <w:divBdr>
            <w:top w:val="none" w:sz="0" w:space="0" w:color="auto"/>
            <w:left w:val="none" w:sz="0" w:space="0" w:color="auto"/>
            <w:bottom w:val="none" w:sz="0" w:space="0" w:color="auto"/>
            <w:right w:val="none" w:sz="0" w:space="0" w:color="auto"/>
          </w:divBdr>
        </w:div>
        <w:div w:id="1076241203">
          <w:marLeft w:val="480"/>
          <w:marRight w:val="0"/>
          <w:marTop w:val="0"/>
          <w:marBottom w:val="0"/>
          <w:divBdr>
            <w:top w:val="none" w:sz="0" w:space="0" w:color="auto"/>
            <w:left w:val="none" w:sz="0" w:space="0" w:color="auto"/>
            <w:bottom w:val="none" w:sz="0" w:space="0" w:color="auto"/>
            <w:right w:val="none" w:sz="0" w:space="0" w:color="auto"/>
          </w:divBdr>
        </w:div>
        <w:div w:id="2070105644">
          <w:marLeft w:val="480"/>
          <w:marRight w:val="0"/>
          <w:marTop w:val="0"/>
          <w:marBottom w:val="0"/>
          <w:divBdr>
            <w:top w:val="none" w:sz="0" w:space="0" w:color="auto"/>
            <w:left w:val="none" w:sz="0" w:space="0" w:color="auto"/>
            <w:bottom w:val="none" w:sz="0" w:space="0" w:color="auto"/>
            <w:right w:val="none" w:sz="0" w:space="0" w:color="auto"/>
          </w:divBdr>
        </w:div>
        <w:div w:id="126511626">
          <w:marLeft w:val="480"/>
          <w:marRight w:val="0"/>
          <w:marTop w:val="0"/>
          <w:marBottom w:val="0"/>
          <w:divBdr>
            <w:top w:val="none" w:sz="0" w:space="0" w:color="auto"/>
            <w:left w:val="none" w:sz="0" w:space="0" w:color="auto"/>
            <w:bottom w:val="none" w:sz="0" w:space="0" w:color="auto"/>
            <w:right w:val="none" w:sz="0" w:space="0" w:color="auto"/>
          </w:divBdr>
        </w:div>
        <w:div w:id="761612367">
          <w:marLeft w:val="480"/>
          <w:marRight w:val="0"/>
          <w:marTop w:val="0"/>
          <w:marBottom w:val="0"/>
          <w:divBdr>
            <w:top w:val="none" w:sz="0" w:space="0" w:color="auto"/>
            <w:left w:val="none" w:sz="0" w:space="0" w:color="auto"/>
            <w:bottom w:val="none" w:sz="0" w:space="0" w:color="auto"/>
            <w:right w:val="none" w:sz="0" w:space="0" w:color="auto"/>
          </w:divBdr>
        </w:div>
        <w:div w:id="480193596">
          <w:marLeft w:val="480"/>
          <w:marRight w:val="0"/>
          <w:marTop w:val="0"/>
          <w:marBottom w:val="0"/>
          <w:divBdr>
            <w:top w:val="none" w:sz="0" w:space="0" w:color="auto"/>
            <w:left w:val="none" w:sz="0" w:space="0" w:color="auto"/>
            <w:bottom w:val="none" w:sz="0" w:space="0" w:color="auto"/>
            <w:right w:val="none" w:sz="0" w:space="0" w:color="auto"/>
          </w:divBdr>
        </w:div>
      </w:divsChild>
    </w:div>
    <w:div w:id="14967108">
      <w:bodyDiv w:val="1"/>
      <w:marLeft w:val="0"/>
      <w:marRight w:val="0"/>
      <w:marTop w:val="0"/>
      <w:marBottom w:val="0"/>
      <w:divBdr>
        <w:top w:val="none" w:sz="0" w:space="0" w:color="auto"/>
        <w:left w:val="none" w:sz="0" w:space="0" w:color="auto"/>
        <w:bottom w:val="none" w:sz="0" w:space="0" w:color="auto"/>
        <w:right w:val="none" w:sz="0" w:space="0" w:color="auto"/>
      </w:divBdr>
    </w:div>
    <w:div w:id="15622388">
      <w:bodyDiv w:val="1"/>
      <w:marLeft w:val="0"/>
      <w:marRight w:val="0"/>
      <w:marTop w:val="0"/>
      <w:marBottom w:val="0"/>
      <w:divBdr>
        <w:top w:val="none" w:sz="0" w:space="0" w:color="auto"/>
        <w:left w:val="none" w:sz="0" w:space="0" w:color="auto"/>
        <w:bottom w:val="none" w:sz="0" w:space="0" w:color="auto"/>
        <w:right w:val="none" w:sz="0" w:space="0" w:color="auto"/>
      </w:divBdr>
      <w:divsChild>
        <w:div w:id="777677895">
          <w:marLeft w:val="480"/>
          <w:marRight w:val="0"/>
          <w:marTop w:val="0"/>
          <w:marBottom w:val="0"/>
          <w:divBdr>
            <w:top w:val="none" w:sz="0" w:space="0" w:color="auto"/>
            <w:left w:val="none" w:sz="0" w:space="0" w:color="auto"/>
            <w:bottom w:val="none" w:sz="0" w:space="0" w:color="auto"/>
            <w:right w:val="none" w:sz="0" w:space="0" w:color="auto"/>
          </w:divBdr>
        </w:div>
        <w:div w:id="2096777601">
          <w:marLeft w:val="480"/>
          <w:marRight w:val="0"/>
          <w:marTop w:val="0"/>
          <w:marBottom w:val="0"/>
          <w:divBdr>
            <w:top w:val="none" w:sz="0" w:space="0" w:color="auto"/>
            <w:left w:val="none" w:sz="0" w:space="0" w:color="auto"/>
            <w:bottom w:val="none" w:sz="0" w:space="0" w:color="auto"/>
            <w:right w:val="none" w:sz="0" w:space="0" w:color="auto"/>
          </w:divBdr>
        </w:div>
        <w:div w:id="1885478673">
          <w:marLeft w:val="480"/>
          <w:marRight w:val="0"/>
          <w:marTop w:val="0"/>
          <w:marBottom w:val="0"/>
          <w:divBdr>
            <w:top w:val="none" w:sz="0" w:space="0" w:color="auto"/>
            <w:left w:val="none" w:sz="0" w:space="0" w:color="auto"/>
            <w:bottom w:val="none" w:sz="0" w:space="0" w:color="auto"/>
            <w:right w:val="none" w:sz="0" w:space="0" w:color="auto"/>
          </w:divBdr>
        </w:div>
        <w:div w:id="1865244104">
          <w:marLeft w:val="480"/>
          <w:marRight w:val="0"/>
          <w:marTop w:val="0"/>
          <w:marBottom w:val="0"/>
          <w:divBdr>
            <w:top w:val="none" w:sz="0" w:space="0" w:color="auto"/>
            <w:left w:val="none" w:sz="0" w:space="0" w:color="auto"/>
            <w:bottom w:val="none" w:sz="0" w:space="0" w:color="auto"/>
            <w:right w:val="none" w:sz="0" w:space="0" w:color="auto"/>
          </w:divBdr>
        </w:div>
        <w:div w:id="1590700648">
          <w:marLeft w:val="480"/>
          <w:marRight w:val="0"/>
          <w:marTop w:val="0"/>
          <w:marBottom w:val="0"/>
          <w:divBdr>
            <w:top w:val="none" w:sz="0" w:space="0" w:color="auto"/>
            <w:left w:val="none" w:sz="0" w:space="0" w:color="auto"/>
            <w:bottom w:val="none" w:sz="0" w:space="0" w:color="auto"/>
            <w:right w:val="none" w:sz="0" w:space="0" w:color="auto"/>
          </w:divBdr>
        </w:div>
        <w:div w:id="1618414469">
          <w:marLeft w:val="480"/>
          <w:marRight w:val="0"/>
          <w:marTop w:val="0"/>
          <w:marBottom w:val="0"/>
          <w:divBdr>
            <w:top w:val="none" w:sz="0" w:space="0" w:color="auto"/>
            <w:left w:val="none" w:sz="0" w:space="0" w:color="auto"/>
            <w:bottom w:val="none" w:sz="0" w:space="0" w:color="auto"/>
            <w:right w:val="none" w:sz="0" w:space="0" w:color="auto"/>
          </w:divBdr>
        </w:div>
        <w:div w:id="1855147847">
          <w:marLeft w:val="480"/>
          <w:marRight w:val="0"/>
          <w:marTop w:val="0"/>
          <w:marBottom w:val="0"/>
          <w:divBdr>
            <w:top w:val="none" w:sz="0" w:space="0" w:color="auto"/>
            <w:left w:val="none" w:sz="0" w:space="0" w:color="auto"/>
            <w:bottom w:val="none" w:sz="0" w:space="0" w:color="auto"/>
            <w:right w:val="none" w:sz="0" w:space="0" w:color="auto"/>
          </w:divBdr>
        </w:div>
      </w:divsChild>
    </w:div>
    <w:div w:id="16346730">
      <w:bodyDiv w:val="1"/>
      <w:marLeft w:val="0"/>
      <w:marRight w:val="0"/>
      <w:marTop w:val="0"/>
      <w:marBottom w:val="0"/>
      <w:divBdr>
        <w:top w:val="none" w:sz="0" w:space="0" w:color="auto"/>
        <w:left w:val="none" w:sz="0" w:space="0" w:color="auto"/>
        <w:bottom w:val="none" w:sz="0" w:space="0" w:color="auto"/>
        <w:right w:val="none" w:sz="0" w:space="0" w:color="auto"/>
      </w:divBdr>
    </w:div>
    <w:div w:id="16398131">
      <w:bodyDiv w:val="1"/>
      <w:marLeft w:val="0"/>
      <w:marRight w:val="0"/>
      <w:marTop w:val="0"/>
      <w:marBottom w:val="0"/>
      <w:divBdr>
        <w:top w:val="none" w:sz="0" w:space="0" w:color="auto"/>
        <w:left w:val="none" w:sz="0" w:space="0" w:color="auto"/>
        <w:bottom w:val="none" w:sz="0" w:space="0" w:color="auto"/>
        <w:right w:val="none" w:sz="0" w:space="0" w:color="auto"/>
      </w:divBdr>
    </w:div>
    <w:div w:id="16778232">
      <w:bodyDiv w:val="1"/>
      <w:marLeft w:val="0"/>
      <w:marRight w:val="0"/>
      <w:marTop w:val="0"/>
      <w:marBottom w:val="0"/>
      <w:divBdr>
        <w:top w:val="none" w:sz="0" w:space="0" w:color="auto"/>
        <w:left w:val="none" w:sz="0" w:space="0" w:color="auto"/>
        <w:bottom w:val="none" w:sz="0" w:space="0" w:color="auto"/>
        <w:right w:val="none" w:sz="0" w:space="0" w:color="auto"/>
      </w:divBdr>
    </w:div>
    <w:div w:id="21442366">
      <w:bodyDiv w:val="1"/>
      <w:marLeft w:val="0"/>
      <w:marRight w:val="0"/>
      <w:marTop w:val="0"/>
      <w:marBottom w:val="0"/>
      <w:divBdr>
        <w:top w:val="none" w:sz="0" w:space="0" w:color="auto"/>
        <w:left w:val="none" w:sz="0" w:space="0" w:color="auto"/>
        <w:bottom w:val="none" w:sz="0" w:space="0" w:color="auto"/>
        <w:right w:val="none" w:sz="0" w:space="0" w:color="auto"/>
      </w:divBdr>
      <w:divsChild>
        <w:div w:id="1594892420">
          <w:marLeft w:val="480"/>
          <w:marRight w:val="0"/>
          <w:marTop w:val="0"/>
          <w:marBottom w:val="0"/>
          <w:divBdr>
            <w:top w:val="none" w:sz="0" w:space="0" w:color="auto"/>
            <w:left w:val="none" w:sz="0" w:space="0" w:color="auto"/>
            <w:bottom w:val="none" w:sz="0" w:space="0" w:color="auto"/>
            <w:right w:val="none" w:sz="0" w:space="0" w:color="auto"/>
          </w:divBdr>
        </w:div>
        <w:div w:id="1935942161">
          <w:marLeft w:val="480"/>
          <w:marRight w:val="0"/>
          <w:marTop w:val="0"/>
          <w:marBottom w:val="0"/>
          <w:divBdr>
            <w:top w:val="none" w:sz="0" w:space="0" w:color="auto"/>
            <w:left w:val="none" w:sz="0" w:space="0" w:color="auto"/>
            <w:bottom w:val="none" w:sz="0" w:space="0" w:color="auto"/>
            <w:right w:val="none" w:sz="0" w:space="0" w:color="auto"/>
          </w:divBdr>
        </w:div>
        <w:div w:id="98304019">
          <w:marLeft w:val="480"/>
          <w:marRight w:val="0"/>
          <w:marTop w:val="0"/>
          <w:marBottom w:val="0"/>
          <w:divBdr>
            <w:top w:val="none" w:sz="0" w:space="0" w:color="auto"/>
            <w:left w:val="none" w:sz="0" w:space="0" w:color="auto"/>
            <w:bottom w:val="none" w:sz="0" w:space="0" w:color="auto"/>
            <w:right w:val="none" w:sz="0" w:space="0" w:color="auto"/>
          </w:divBdr>
        </w:div>
        <w:div w:id="1828280098">
          <w:marLeft w:val="480"/>
          <w:marRight w:val="0"/>
          <w:marTop w:val="0"/>
          <w:marBottom w:val="0"/>
          <w:divBdr>
            <w:top w:val="none" w:sz="0" w:space="0" w:color="auto"/>
            <w:left w:val="none" w:sz="0" w:space="0" w:color="auto"/>
            <w:bottom w:val="none" w:sz="0" w:space="0" w:color="auto"/>
            <w:right w:val="none" w:sz="0" w:space="0" w:color="auto"/>
          </w:divBdr>
        </w:div>
        <w:div w:id="1362823398">
          <w:marLeft w:val="480"/>
          <w:marRight w:val="0"/>
          <w:marTop w:val="0"/>
          <w:marBottom w:val="0"/>
          <w:divBdr>
            <w:top w:val="none" w:sz="0" w:space="0" w:color="auto"/>
            <w:left w:val="none" w:sz="0" w:space="0" w:color="auto"/>
            <w:bottom w:val="none" w:sz="0" w:space="0" w:color="auto"/>
            <w:right w:val="none" w:sz="0" w:space="0" w:color="auto"/>
          </w:divBdr>
        </w:div>
        <w:div w:id="1496451725">
          <w:marLeft w:val="480"/>
          <w:marRight w:val="0"/>
          <w:marTop w:val="0"/>
          <w:marBottom w:val="0"/>
          <w:divBdr>
            <w:top w:val="none" w:sz="0" w:space="0" w:color="auto"/>
            <w:left w:val="none" w:sz="0" w:space="0" w:color="auto"/>
            <w:bottom w:val="none" w:sz="0" w:space="0" w:color="auto"/>
            <w:right w:val="none" w:sz="0" w:space="0" w:color="auto"/>
          </w:divBdr>
        </w:div>
        <w:div w:id="1276525089">
          <w:marLeft w:val="480"/>
          <w:marRight w:val="0"/>
          <w:marTop w:val="0"/>
          <w:marBottom w:val="0"/>
          <w:divBdr>
            <w:top w:val="none" w:sz="0" w:space="0" w:color="auto"/>
            <w:left w:val="none" w:sz="0" w:space="0" w:color="auto"/>
            <w:bottom w:val="none" w:sz="0" w:space="0" w:color="auto"/>
            <w:right w:val="none" w:sz="0" w:space="0" w:color="auto"/>
          </w:divBdr>
        </w:div>
        <w:div w:id="436220567">
          <w:marLeft w:val="480"/>
          <w:marRight w:val="0"/>
          <w:marTop w:val="0"/>
          <w:marBottom w:val="0"/>
          <w:divBdr>
            <w:top w:val="none" w:sz="0" w:space="0" w:color="auto"/>
            <w:left w:val="none" w:sz="0" w:space="0" w:color="auto"/>
            <w:bottom w:val="none" w:sz="0" w:space="0" w:color="auto"/>
            <w:right w:val="none" w:sz="0" w:space="0" w:color="auto"/>
          </w:divBdr>
        </w:div>
        <w:div w:id="1521700154">
          <w:marLeft w:val="480"/>
          <w:marRight w:val="0"/>
          <w:marTop w:val="0"/>
          <w:marBottom w:val="0"/>
          <w:divBdr>
            <w:top w:val="none" w:sz="0" w:space="0" w:color="auto"/>
            <w:left w:val="none" w:sz="0" w:space="0" w:color="auto"/>
            <w:bottom w:val="none" w:sz="0" w:space="0" w:color="auto"/>
            <w:right w:val="none" w:sz="0" w:space="0" w:color="auto"/>
          </w:divBdr>
        </w:div>
        <w:div w:id="1457024181">
          <w:marLeft w:val="480"/>
          <w:marRight w:val="0"/>
          <w:marTop w:val="0"/>
          <w:marBottom w:val="0"/>
          <w:divBdr>
            <w:top w:val="none" w:sz="0" w:space="0" w:color="auto"/>
            <w:left w:val="none" w:sz="0" w:space="0" w:color="auto"/>
            <w:bottom w:val="none" w:sz="0" w:space="0" w:color="auto"/>
            <w:right w:val="none" w:sz="0" w:space="0" w:color="auto"/>
          </w:divBdr>
        </w:div>
        <w:div w:id="2076275720">
          <w:marLeft w:val="480"/>
          <w:marRight w:val="0"/>
          <w:marTop w:val="0"/>
          <w:marBottom w:val="0"/>
          <w:divBdr>
            <w:top w:val="none" w:sz="0" w:space="0" w:color="auto"/>
            <w:left w:val="none" w:sz="0" w:space="0" w:color="auto"/>
            <w:bottom w:val="none" w:sz="0" w:space="0" w:color="auto"/>
            <w:right w:val="none" w:sz="0" w:space="0" w:color="auto"/>
          </w:divBdr>
        </w:div>
        <w:div w:id="82070283">
          <w:marLeft w:val="480"/>
          <w:marRight w:val="0"/>
          <w:marTop w:val="0"/>
          <w:marBottom w:val="0"/>
          <w:divBdr>
            <w:top w:val="none" w:sz="0" w:space="0" w:color="auto"/>
            <w:left w:val="none" w:sz="0" w:space="0" w:color="auto"/>
            <w:bottom w:val="none" w:sz="0" w:space="0" w:color="auto"/>
            <w:right w:val="none" w:sz="0" w:space="0" w:color="auto"/>
          </w:divBdr>
        </w:div>
        <w:div w:id="284970582">
          <w:marLeft w:val="480"/>
          <w:marRight w:val="0"/>
          <w:marTop w:val="0"/>
          <w:marBottom w:val="0"/>
          <w:divBdr>
            <w:top w:val="none" w:sz="0" w:space="0" w:color="auto"/>
            <w:left w:val="none" w:sz="0" w:space="0" w:color="auto"/>
            <w:bottom w:val="none" w:sz="0" w:space="0" w:color="auto"/>
            <w:right w:val="none" w:sz="0" w:space="0" w:color="auto"/>
          </w:divBdr>
        </w:div>
        <w:div w:id="1346128082">
          <w:marLeft w:val="480"/>
          <w:marRight w:val="0"/>
          <w:marTop w:val="0"/>
          <w:marBottom w:val="0"/>
          <w:divBdr>
            <w:top w:val="none" w:sz="0" w:space="0" w:color="auto"/>
            <w:left w:val="none" w:sz="0" w:space="0" w:color="auto"/>
            <w:bottom w:val="none" w:sz="0" w:space="0" w:color="auto"/>
            <w:right w:val="none" w:sz="0" w:space="0" w:color="auto"/>
          </w:divBdr>
        </w:div>
        <w:div w:id="904491093">
          <w:marLeft w:val="480"/>
          <w:marRight w:val="0"/>
          <w:marTop w:val="0"/>
          <w:marBottom w:val="0"/>
          <w:divBdr>
            <w:top w:val="none" w:sz="0" w:space="0" w:color="auto"/>
            <w:left w:val="none" w:sz="0" w:space="0" w:color="auto"/>
            <w:bottom w:val="none" w:sz="0" w:space="0" w:color="auto"/>
            <w:right w:val="none" w:sz="0" w:space="0" w:color="auto"/>
          </w:divBdr>
        </w:div>
        <w:div w:id="131795483">
          <w:marLeft w:val="480"/>
          <w:marRight w:val="0"/>
          <w:marTop w:val="0"/>
          <w:marBottom w:val="0"/>
          <w:divBdr>
            <w:top w:val="none" w:sz="0" w:space="0" w:color="auto"/>
            <w:left w:val="none" w:sz="0" w:space="0" w:color="auto"/>
            <w:bottom w:val="none" w:sz="0" w:space="0" w:color="auto"/>
            <w:right w:val="none" w:sz="0" w:space="0" w:color="auto"/>
          </w:divBdr>
        </w:div>
        <w:div w:id="868181717">
          <w:marLeft w:val="480"/>
          <w:marRight w:val="0"/>
          <w:marTop w:val="0"/>
          <w:marBottom w:val="0"/>
          <w:divBdr>
            <w:top w:val="none" w:sz="0" w:space="0" w:color="auto"/>
            <w:left w:val="none" w:sz="0" w:space="0" w:color="auto"/>
            <w:bottom w:val="none" w:sz="0" w:space="0" w:color="auto"/>
            <w:right w:val="none" w:sz="0" w:space="0" w:color="auto"/>
          </w:divBdr>
        </w:div>
        <w:div w:id="703209998">
          <w:marLeft w:val="480"/>
          <w:marRight w:val="0"/>
          <w:marTop w:val="0"/>
          <w:marBottom w:val="0"/>
          <w:divBdr>
            <w:top w:val="none" w:sz="0" w:space="0" w:color="auto"/>
            <w:left w:val="none" w:sz="0" w:space="0" w:color="auto"/>
            <w:bottom w:val="none" w:sz="0" w:space="0" w:color="auto"/>
            <w:right w:val="none" w:sz="0" w:space="0" w:color="auto"/>
          </w:divBdr>
        </w:div>
        <w:div w:id="397365579">
          <w:marLeft w:val="480"/>
          <w:marRight w:val="0"/>
          <w:marTop w:val="0"/>
          <w:marBottom w:val="0"/>
          <w:divBdr>
            <w:top w:val="none" w:sz="0" w:space="0" w:color="auto"/>
            <w:left w:val="none" w:sz="0" w:space="0" w:color="auto"/>
            <w:bottom w:val="none" w:sz="0" w:space="0" w:color="auto"/>
            <w:right w:val="none" w:sz="0" w:space="0" w:color="auto"/>
          </w:divBdr>
        </w:div>
        <w:div w:id="1092162026">
          <w:marLeft w:val="480"/>
          <w:marRight w:val="0"/>
          <w:marTop w:val="0"/>
          <w:marBottom w:val="0"/>
          <w:divBdr>
            <w:top w:val="none" w:sz="0" w:space="0" w:color="auto"/>
            <w:left w:val="none" w:sz="0" w:space="0" w:color="auto"/>
            <w:bottom w:val="none" w:sz="0" w:space="0" w:color="auto"/>
            <w:right w:val="none" w:sz="0" w:space="0" w:color="auto"/>
          </w:divBdr>
        </w:div>
        <w:div w:id="1319067155">
          <w:marLeft w:val="480"/>
          <w:marRight w:val="0"/>
          <w:marTop w:val="0"/>
          <w:marBottom w:val="0"/>
          <w:divBdr>
            <w:top w:val="none" w:sz="0" w:space="0" w:color="auto"/>
            <w:left w:val="none" w:sz="0" w:space="0" w:color="auto"/>
            <w:bottom w:val="none" w:sz="0" w:space="0" w:color="auto"/>
            <w:right w:val="none" w:sz="0" w:space="0" w:color="auto"/>
          </w:divBdr>
        </w:div>
        <w:div w:id="410197733">
          <w:marLeft w:val="480"/>
          <w:marRight w:val="0"/>
          <w:marTop w:val="0"/>
          <w:marBottom w:val="0"/>
          <w:divBdr>
            <w:top w:val="none" w:sz="0" w:space="0" w:color="auto"/>
            <w:left w:val="none" w:sz="0" w:space="0" w:color="auto"/>
            <w:bottom w:val="none" w:sz="0" w:space="0" w:color="auto"/>
            <w:right w:val="none" w:sz="0" w:space="0" w:color="auto"/>
          </w:divBdr>
        </w:div>
        <w:div w:id="1233782572">
          <w:marLeft w:val="480"/>
          <w:marRight w:val="0"/>
          <w:marTop w:val="0"/>
          <w:marBottom w:val="0"/>
          <w:divBdr>
            <w:top w:val="none" w:sz="0" w:space="0" w:color="auto"/>
            <w:left w:val="none" w:sz="0" w:space="0" w:color="auto"/>
            <w:bottom w:val="none" w:sz="0" w:space="0" w:color="auto"/>
            <w:right w:val="none" w:sz="0" w:space="0" w:color="auto"/>
          </w:divBdr>
        </w:div>
        <w:div w:id="842205740">
          <w:marLeft w:val="480"/>
          <w:marRight w:val="0"/>
          <w:marTop w:val="0"/>
          <w:marBottom w:val="0"/>
          <w:divBdr>
            <w:top w:val="none" w:sz="0" w:space="0" w:color="auto"/>
            <w:left w:val="none" w:sz="0" w:space="0" w:color="auto"/>
            <w:bottom w:val="none" w:sz="0" w:space="0" w:color="auto"/>
            <w:right w:val="none" w:sz="0" w:space="0" w:color="auto"/>
          </w:divBdr>
        </w:div>
        <w:div w:id="1289704186">
          <w:marLeft w:val="480"/>
          <w:marRight w:val="0"/>
          <w:marTop w:val="0"/>
          <w:marBottom w:val="0"/>
          <w:divBdr>
            <w:top w:val="none" w:sz="0" w:space="0" w:color="auto"/>
            <w:left w:val="none" w:sz="0" w:space="0" w:color="auto"/>
            <w:bottom w:val="none" w:sz="0" w:space="0" w:color="auto"/>
            <w:right w:val="none" w:sz="0" w:space="0" w:color="auto"/>
          </w:divBdr>
        </w:div>
        <w:div w:id="1777679540">
          <w:marLeft w:val="480"/>
          <w:marRight w:val="0"/>
          <w:marTop w:val="0"/>
          <w:marBottom w:val="0"/>
          <w:divBdr>
            <w:top w:val="none" w:sz="0" w:space="0" w:color="auto"/>
            <w:left w:val="none" w:sz="0" w:space="0" w:color="auto"/>
            <w:bottom w:val="none" w:sz="0" w:space="0" w:color="auto"/>
            <w:right w:val="none" w:sz="0" w:space="0" w:color="auto"/>
          </w:divBdr>
        </w:div>
        <w:div w:id="1563439807">
          <w:marLeft w:val="480"/>
          <w:marRight w:val="0"/>
          <w:marTop w:val="0"/>
          <w:marBottom w:val="0"/>
          <w:divBdr>
            <w:top w:val="none" w:sz="0" w:space="0" w:color="auto"/>
            <w:left w:val="none" w:sz="0" w:space="0" w:color="auto"/>
            <w:bottom w:val="none" w:sz="0" w:space="0" w:color="auto"/>
            <w:right w:val="none" w:sz="0" w:space="0" w:color="auto"/>
          </w:divBdr>
        </w:div>
        <w:div w:id="1798058708">
          <w:marLeft w:val="480"/>
          <w:marRight w:val="0"/>
          <w:marTop w:val="0"/>
          <w:marBottom w:val="0"/>
          <w:divBdr>
            <w:top w:val="none" w:sz="0" w:space="0" w:color="auto"/>
            <w:left w:val="none" w:sz="0" w:space="0" w:color="auto"/>
            <w:bottom w:val="none" w:sz="0" w:space="0" w:color="auto"/>
            <w:right w:val="none" w:sz="0" w:space="0" w:color="auto"/>
          </w:divBdr>
        </w:div>
        <w:div w:id="424106866">
          <w:marLeft w:val="480"/>
          <w:marRight w:val="0"/>
          <w:marTop w:val="0"/>
          <w:marBottom w:val="0"/>
          <w:divBdr>
            <w:top w:val="none" w:sz="0" w:space="0" w:color="auto"/>
            <w:left w:val="none" w:sz="0" w:space="0" w:color="auto"/>
            <w:bottom w:val="none" w:sz="0" w:space="0" w:color="auto"/>
            <w:right w:val="none" w:sz="0" w:space="0" w:color="auto"/>
          </w:divBdr>
        </w:div>
        <w:div w:id="900680443">
          <w:marLeft w:val="480"/>
          <w:marRight w:val="0"/>
          <w:marTop w:val="0"/>
          <w:marBottom w:val="0"/>
          <w:divBdr>
            <w:top w:val="none" w:sz="0" w:space="0" w:color="auto"/>
            <w:left w:val="none" w:sz="0" w:space="0" w:color="auto"/>
            <w:bottom w:val="none" w:sz="0" w:space="0" w:color="auto"/>
            <w:right w:val="none" w:sz="0" w:space="0" w:color="auto"/>
          </w:divBdr>
        </w:div>
        <w:div w:id="668363570">
          <w:marLeft w:val="480"/>
          <w:marRight w:val="0"/>
          <w:marTop w:val="0"/>
          <w:marBottom w:val="0"/>
          <w:divBdr>
            <w:top w:val="none" w:sz="0" w:space="0" w:color="auto"/>
            <w:left w:val="none" w:sz="0" w:space="0" w:color="auto"/>
            <w:bottom w:val="none" w:sz="0" w:space="0" w:color="auto"/>
            <w:right w:val="none" w:sz="0" w:space="0" w:color="auto"/>
          </w:divBdr>
        </w:div>
        <w:div w:id="399792545">
          <w:marLeft w:val="480"/>
          <w:marRight w:val="0"/>
          <w:marTop w:val="0"/>
          <w:marBottom w:val="0"/>
          <w:divBdr>
            <w:top w:val="none" w:sz="0" w:space="0" w:color="auto"/>
            <w:left w:val="none" w:sz="0" w:space="0" w:color="auto"/>
            <w:bottom w:val="none" w:sz="0" w:space="0" w:color="auto"/>
            <w:right w:val="none" w:sz="0" w:space="0" w:color="auto"/>
          </w:divBdr>
        </w:div>
        <w:div w:id="604386272">
          <w:marLeft w:val="480"/>
          <w:marRight w:val="0"/>
          <w:marTop w:val="0"/>
          <w:marBottom w:val="0"/>
          <w:divBdr>
            <w:top w:val="none" w:sz="0" w:space="0" w:color="auto"/>
            <w:left w:val="none" w:sz="0" w:space="0" w:color="auto"/>
            <w:bottom w:val="none" w:sz="0" w:space="0" w:color="auto"/>
            <w:right w:val="none" w:sz="0" w:space="0" w:color="auto"/>
          </w:divBdr>
        </w:div>
        <w:div w:id="762721306">
          <w:marLeft w:val="480"/>
          <w:marRight w:val="0"/>
          <w:marTop w:val="0"/>
          <w:marBottom w:val="0"/>
          <w:divBdr>
            <w:top w:val="none" w:sz="0" w:space="0" w:color="auto"/>
            <w:left w:val="none" w:sz="0" w:space="0" w:color="auto"/>
            <w:bottom w:val="none" w:sz="0" w:space="0" w:color="auto"/>
            <w:right w:val="none" w:sz="0" w:space="0" w:color="auto"/>
          </w:divBdr>
        </w:div>
        <w:div w:id="1724332282">
          <w:marLeft w:val="480"/>
          <w:marRight w:val="0"/>
          <w:marTop w:val="0"/>
          <w:marBottom w:val="0"/>
          <w:divBdr>
            <w:top w:val="none" w:sz="0" w:space="0" w:color="auto"/>
            <w:left w:val="none" w:sz="0" w:space="0" w:color="auto"/>
            <w:bottom w:val="none" w:sz="0" w:space="0" w:color="auto"/>
            <w:right w:val="none" w:sz="0" w:space="0" w:color="auto"/>
          </w:divBdr>
        </w:div>
        <w:div w:id="1926567190">
          <w:marLeft w:val="480"/>
          <w:marRight w:val="0"/>
          <w:marTop w:val="0"/>
          <w:marBottom w:val="0"/>
          <w:divBdr>
            <w:top w:val="none" w:sz="0" w:space="0" w:color="auto"/>
            <w:left w:val="none" w:sz="0" w:space="0" w:color="auto"/>
            <w:bottom w:val="none" w:sz="0" w:space="0" w:color="auto"/>
            <w:right w:val="none" w:sz="0" w:space="0" w:color="auto"/>
          </w:divBdr>
        </w:div>
        <w:div w:id="2060592957">
          <w:marLeft w:val="480"/>
          <w:marRight w:val="0"/>
          <w:marTop w:val="0"/>
          <w:marBottom w:val="0"/>
          <w:divBdr>
            <w:top w:val="none" w:sz="0" w:space="0" w:color="auto"/>
            <w:left w:val="none" w:sz="0" w:space="0" w:color="auto"/>
            <w:bottom w:val="none" w:sz="0" w:space="0" w:color="auto"/>
            <w:right w:val="none" w:sz="0" w:space="0" w:color="auto"/>
          </w:divBdr>
        </w:div>
        <w:div w:id="1712462396">
          <w:marLeft w:val="480"/>
          <w:marRight w:val="0"/>
          <w:marTop w:val="0"/>
          <w:marBottom w:val="0"/>
          <w:divBdr>
            <w:top w:val="none" w:sz="0" w:space="0" w:color="auto"/>
            <w:left w:val="none" w:sz="0" w:space="0" w:color="auto"/>
            <w:bottom w:val="none" w:sz="0" w:space="0" w:color="auto"/>
            <w:right w:val="none" w:sz="0" w:space="0" w:color="auto"/>
          </w:divBdr>
        </w:div>
        <w:div w:id="85150985">
          <w:marLeft w:val="480"/>
          <w:marRight w:val="0"/>
          <w:marTop w:val="0"/>
          <w:marBottom w:val="0"/>
          <w:divBdr>
            <w:top w:val="none" w:sz="0" w:space="0" w:color="auto"/>
            <w:left w:val="none" w:sz="0" w:space="0" w:color="auto"/>
            <w:bottom w:val="none" w:sz="0" w:space="0" w:color="auto"/>
            <w:right w:val="none" w:sz="0" w:space="0" w:color="auto"/>
          </w:divBdr>
        </w:div>
      </w:divsChild>
    </w:div>
    <w:div w:id="22290918">
      <w:bodyDiv w:val="1"/>
      <w:marLeft w:val="0"/>
      <w:marRight w:val="0"/>
      <w:marTop w:val="0"/>
      <w:marBottom w:val="0"/>
      <w:divBdr>
        <w:top w:val="none" w:sz="0" w:space="0" w:color="auto"/>
        <w:left w:val="none" w:sz="0" w:space="0" w:color="auto"/>
        <w:bottom w:val="none" w:sz="0" w:space="0" w:color="auto"/>
        <w:right w:val="none" w:sz="0" w:space="0" w:color="auto"/>
      </w:divBdr>
      <w:divsChild>
        <w:div w:id="1039816889">
          <w:marLeft w:val="480"/>
          <w:marRight w:val="0"/>
          <w:marTop w:val="0"/>
          <w:marBottom w:val="0"/>
          <w:divBdr>
            <w:top w:val="none" w:sz="0" w:space="0" w:color="auto"/>
            <w:left w:val="none" w:sz="0" w:space="0" w:color="auto"/>
            <w:bottom w:val="none" w:sz="0" w:space="0" w:color="auto"/>
            <w:right w:val="none" w:sz="0" w:space="0" w:color="auto"/>
          </w:divBdr>
        </w:div>
        <w:div w:id="1654144150">
          <w:marLeft w:val="480"/>
          <w:marRight w:val="0"/>
          <w:marTop w:val="0"/>
          <w:marBottom w:val="0"/>
          <w:divBdr>
            <w:top w:val="none" w:sz="0" w:space="0" w:color="auto"/>
            <w:left w:val="none" w:sz="0" w:space="0" w:color="auto"/>
            <w:bottom w:val="none" w:sz="0" w:space="0" w:color="auto"/>
            <w:right w:val="none" w:sz="0" w:space="0" w:color="auto"/>
          </w:divBdr>
        </w:div>
        <w:div w:id="1461418309">
          <w:marLeft w:val="480"/>
          <w:marRight w:val="0"/>
          <w:marTop w:val="0"/>
          <w:marBottom w:val="0"/>
          <w:divBdr>
            <w:top w:val="none" w:sz="0" w:space="0" w:color="auto"/>
            <w:left w:val="none" w:sz="0" w:space="0" w:color="auto"/>
            <w:bottom w:val="none" w:sz="0" w:space="0" w:color="auto"/>
            <w:right w:val="none" w:sz="0" w:space="0" w:color="auto"/>
          </w:divBdr>
        </w:div>
        <w:div w:id="1716732086">
          <w:marLeft w:val="480"/>
          <w:marRight w:val="0"/>
          <w:marTop w:val="0"/>
          <w:marBottom w:val="0"/>
          <w:divBdr>
            <w:top w:val="none" w:sz="0" w:space="0" w:color="auto"/>
            <w:left w:val="none" w:sz="0" w:space="0" w:color="auto"/>
            <w:bottom w:val="none" w:sz="0" w:space="0" w:color="auto"/>
            <w:right w:val="none" w:sz="0" w:space="0" w:color="auto"/>
          </w:divBdr>
        </w:div>
        <w:div w:id="532429002">
          <w:marLeft w:val="480"/>
          <w:marRight w:val="0"/>
          <w:marTop w:val="0"/>
          <w:marBottom w:val="0"/>
          <w:divBdr>
            <w:top w:val="none" w:sz="0" w:space="0" w:color="auto"/>
            <w:left w:val="none" w:sz="0" w:space="0" w:color="auto"/>
            <w:bottom w:val="none" w:sz="0" w:space="0" w:color="auto"/>
            <w:right w:val="none" w:sz="0" w:space="0" w:color="auto"/>
          </w:divBdr>
        </w:div>
        <w:div w:id="843008609">
          <w:marLeft w:val="480"/>
          <w:marRight w:val="0"/>
          <w:marTop w:val="0"/>
          <w:marBottom w:val="0"/>
          <w:divBdr>
            <w:top w:val="none" w:sz="0" w:space="0" w:color="auto"/>
            <w:left w:val="none" w:sz="0" w:space="0" w:color="auto"/>
            <w:bottom w:val="none" w:sz="0" w:space="0" w:color="auto"/>
            <w:right w:val="none" w:sz="0" w:space="0" w:color="auto"/>
          </w:divBdr>
        </w:div>
        <w:div w:id="295185131">
          <w:marLeft w:val="480"/>
          <w:marRight w:val="0"/>
          <w:marTop w:val="0"/>
          <w:marBottom w:val="0"/>
          <w:divBdr>
            <w:top w:val="none" w:sz="0" w:space="0" w:color="auto"/>
            <w:left w:val="none" w:sz="0" w:space="0" w:color="auto"/>
            <w:bottom w:val="none" w:sz="0" w:space="0" w:color="auto"/>
            <w:right w:val="none" w:sz="0" w:space="0" w:color="auto"/>
          </w:divBdr>
        </w:div>
        <w:div w:id="158204634">
          <w:marLeft w:val="480"/>
          <w:marRight w:val="0"/>
          <w:marTop w:val="0"/>
          <w:marBottom w:val="0"/>
          <w:divBdr>
            <w:top w:val="none" w:sz="0" w:space="0" w:color="auto"/>
            <w:left w:val="none" w:sz="0" w:space="0" w:color="auto"/>
            <w:bottom w:val="none" w:sz="0" w:space="0" w:color="auto"/>
            <w:right w:val="none" w:sz="0" w:space="0" w:color="auto"/>
          </w:divBdr>
        </w:div>
        <w:div w:id="2113741669">
          <w:marLeft w:val="480"/>
          <w:marRight w:val="0"/>
          <w:marTop w:val="0"/>
          <w:marBottom w:val="0"/>
          <w:divBdr>
            <w:top w:val="none" w:sz="0" w:space="0" w:color="auto"/>
            <w:left w:val="none" w:sz="0" w:space="0" w:color="auto"/>
            <w:bottom w:val="none" w:sz="0" w:space="0" w:color="auto"/>
            <w:right w:val="none" w:sz="0" w:space="0" w:color="auto"/>
          </w:divBdr>
        </w:div>
        <w:div w:id="1771390622">
          <w:marLeft w:val="480"/>
          <w:marRight w:val="0"/>
          <w:marTop w:val="0"/>
          <w:marBottom w:val="0"/>
          <w:divBdr>
            <w:top w:val="none" w:sz="0" w:space="0" w:color="auto"/>
            <w:left w:val="none" w:sz="0" w:space="0" w:color="auto"/>
            <w:bottom w:val="none" w:sz="0" w:space="0" w:color="auto"/>
            <w:right w:val="none" w:sz="0" w:space="0" w:color="auto"/>
          </w:divBdr>
        </w:div>
        <w:div w:id="760490764">
          <w:marLeft w:val="480"/>
          <w:marRight w:val="0"/>
          <w:marTop w:val="0"/>
          <w:marBottom w:val="0"/>
          <w:divBdr>
            <w:top w:val="none" w:sz="0" w:space="0" w:color="auto"/>
            <w:left w:val="none" w:sz="0" w:space="0" w:color="auto"/>
            <w:bottom w:val="none" w:sz="0" w:space="0" w:color="auto"/>
            <w:right w:val="none" w:sz="0" w:space="0" w:color="auto"/>
          </w:divBdr>
        </w:div>
        <w:div w:id="1837071792">
          <w:marLeft w:val="480"/>
          <w:marRight w:val="0"/>
          <w:marTop w:val="0"/>
          <w:marBottom w:val="0"/>
          <w:divBdr>
            <w:top w:val="none" w:sz="0" w:space="0" w:color="auto"/>
            <w:left w:val="none" w:sz="0" w:space="0" w:color="auto"/>
            <w:bottom w:val="none" w:sz="0" w:space="0" w:color="auto"/>
            <w:right w:val="none" w:sz="0" w:space="0" w:color="auto"/>
          </w:divBdr>
        </w:div>
        <w:div w:id="53965726">
          <w:marLeft w:val="480"/>
          <w:marRight w:val="0"/>
          <w:marTop w:val="0"/>
          <w:marBottom w:val="0"/>
          <w:divBdr>
            <w:top w:val="none" w:sz="0" w:space="0" w:color="auto"/>
            <w:left w:val="none" w:sz="0" w:space="0" w:color="auto"/>
            <w:bottom w:val="none" w:sz="0" w:space="0" w:color="auto"/>
            <w:right w:val="none" w:sz="0" w:space="0" w:color="auto"/>
          </w:divBdr>
        </w:div>
        <w:div w:id="481387156">
          <w:marLeft w:val="480"/>
          <w:marRight w:val="0"/>
          <w:marTop w:val="0"/>
          <w:marBottom w:val="0"/>
          <w:divBdr>
            <w:top w:val="none" w:sz="0" w:space="0" w:color="auto"/>
            <w:left w:val="none" w:sz="0" w:space="0" w:color="auto"/>
            <w:bottom w:val="none" w:sz="0" w:space="0" w:color="auto"/>
            <w:right w:val="none" w:sz="0" w:space="0" w:color="auto"/>
          </w:divBdr>
        </w:div>
        <w:div w:id="1817990454">
          <w:marLeft w:val="480"/>
          <w:marRight w:val="0"/>
          <w:marTop w:val="0"/>
          <w:marBottom w:val="0"/>
          <w:divBdr>
            <w:top w:val="none" w:sz="0" w:space="0" w:color="auto"/>
            <w:left w:val="none" w:sz="0" w:space="0" w:color="auto"/>
            <w:bottom w:val="none" w:sz="0" w:space="0" w:color="auto"/>
            <w:right w:val="none" w:sz="0" w:space="0" w:color="auto"/>
          </w:divBdr>
        </w:div>
        <w:div w:id="657196849">
          <w:marLeft w:val="480"/>
          <w:marRight w:val="0"/>
          <w:marTop w:val="0"/>
          <w:marBottom w:val="0"/>
          <w:divBdr>
            <w:top w:val="none" w:sz="0" w:space="0" w:color="auto"/>
            <w:left w:val="none" w:sz="0" w:space="0" w:color="auto"/>
            <w:bottom w:val="none" w:sz="0" w:space="0" w:color="auto"/>
            <w:right w:val="none" w:sz="0" w:space="0" w:color="auto"/>
          </w:divBdr>
        </w:div>
        <w:div w:id="1703751728">
          <w:marLeft w:val="480"/>
          <w:marRight w:val="0"/>
          <w:marTop w:val="0"/>
          <w:marBottom w:val="0"/>
          <w:divBdr>
            <w:top w:val="none" w:sz="0" w:space="0" w:color="auto"/>
            <w:left w:val="none" w:sz="0" w:space="0" w:color="auto"/>
            <w:bottom w:val="none" w:sz="0" w:space="0" w:color="auto"/>
            <w:right w:val="none" w:sz="0" w:space="0" w:color="auto"/>
          </w:divBdr>
        </w:div>
        <w:div w:id="1188057182">
          <w:marLeft w:val="480"/>
          <w:marRight w:val="0"/>
          <w:marTop w:val="0"/>
          <w:marBottom w:val="0"/>
          <w:divBdr>
            <w:top w:val="none" w:sz="0" w:space="0" w:color="auto"/>
            <w:left w:val="none" w:sz="0" w:space="0" w:color="auto"/>
            <w:bottom w:val="none" w:sz="0" w:space="0" w:color="auto"/>
            <w:right w:val="none" w:sz="0" w:space="0" w:color="auto"/>
          </w:divBdr>
        </w:div>
        <w:div w:id="1453282851">
          <w:marLeft w:val="480"/>
          <w:marRight w:val="0"/>
          <w:marTop w:val="0"/>
          <w:marBottom w:val="0"/>
          <w:divBdr>
            <w:top w:val="none" w:sz="0" w:space="0" w:color="auto"/>
            <w:left w:val="none" w:sz="0" w:space="0" w:color="auto"/>
            <w:bottom w:val="none" w:sz="0" w:space="0" w:color="auto"/>
            <w:right w:val="none" w:sz="0" w:space="0" w:color="auto"/>
          </w:divBdr>
        </w:div>
        <w:div w:id="492256832">
          <w:marLeft w:val="480"/>
          <w:marRight w:val="0"/>
          <w:marTop w:val="0"/>
          <w:marBottom w:val="0"/>
          <w:divBdr>
            <w:top w:val="none" w:sz="0" w:space="0" w:color="auto"/>
            <w:left w:val="none" w:sz="0" w:space="0" w:color="auto"/>
            <w:bottom w:val="none" w:sz="0" w:space="0" w:color="auto"/>
            <w:right w:val="none" w:sz="0" w:space="0" w:color="auto"/>
          </w:divBdr>
        </w:div>
        <w:div w:id="1183280416">
          <w:marLeft w:val="480"/>
          <w:marRight w:val="0"/>
          <w:marTop w:val="0"/>
          <w:marBottom w:val="0"/>
          <w:divBdr>
            <w:top w:val="none" w:sz="0" w:space="0" w:color="auto"/>
            <w:left w:val="none" w:sz="0" w:space="0" w:color="auto"/>
            <w:bottom w:val="none" w:sz="0" w:space="0" w:color="auto"/>
            <w:right w:val="none" w:sz="0" w:space="0" w:color="auto"/>
          </w:divBdr>
        </w:div>
        <w:div w:id="2104571289">
          <w:marLeft w:val="480"/>
          <w:marRight w:val="0"/>
          <w:marTop w:val="0"/>
          <w:marBottom w:val="0"/>
          <w:divBdr>
            <w:top w:val="none" w:sz="0" w:space="0" w:color="auto"/>
            <w:left w:val="none" w:sz="0" w:space="0" w:color="auto"/>
            <w:bottom w:val="none" w:sz="0" w:space="0" w:color="auto"/>
            <w:right w:val="none" w:sz="0" w:space="0" w:color="auto"/>
          </w:divBdr>
        </w:div>
        <w:div w:id="1165047122">
          <w:marLeft w:val="480"/>
          <w:marRight w:val="0"/>
          <w:marTop w:val="0"/>
          <w:marBottom w:val="0"/>
          <w:divBdr>
            <w:top w:val="none" w:sz="0" w:space="0" w:color="auto"/>
            <w:left w:val="none" w:sz="0" w:space="0" w:color="auto"/>
            <w:bottom w:val="none" w:sz="0" w:space="0" w:color="auto"/>
            <w:right w:val="none" w:sz="0" w:space="0" w:color="auto"/>
          </w:divBdr>
        </w:div>
        <w:div w:id="265619138">
          <w:marLeft w:val="480"/>
          <w:marRight w:val="0"/>
          <w:marTop w:val="0"/>
          <w:marBottom w:val="0"/>
          <w:divBdr>
            <w:top w:val="none" w:sz="0" w:space="0" w:color="auto"/>
            <w:left w:val="none" w:sz="0" w:space="0" w:color="auto"/>
            <w:bottom w:val="none" w:sz="0" w:space="0" w:color="auto"/>
            <w:right w:val="none" w:sz="0" w:space="0" w:color="auto"/>
          </w:divBdr>
        </w:div>
        <w:div w:id="1548949514">
          <w:marLeft w:val="480"/>
          <w:marRight w:val="0"/>
          <w:marTop w:val="0"/>
          <w:marBottom w:val="0"/>
          <w:divBdr>
            <w:top w:val="none" w:sz="0" w:space="0" w:color="auto"/>
            <w:left w:val="none" w:sz="0" w:space="0" w:color="auto"/>
            <w:bottom w:val="none" w:sz="0" w:space="0" w:color="auto"/>
            <w:right w:val="none" w:sz="0" w:space="0" w:color="auto"/>
          </w:divBdr>
        </w:div>
        <w:div w:id="1086341264">
          <w:marLeft w:val="480"/>
          <w:marRight w:val="0"/>
          <w:marTop w:val="0"/>
          <w:marBottom w:val="0"/>
          <w:divBdr>
            <w:top w:val="none" w:sz="0" w:space="0" w:color="auto"/>
            <w:left w:val="none" w:sz="0" w:space="0" w:color="auto"/>
            <w:bottom w:val="none" w:sz="0" w:space="0" w:color="auto"/>
            <w:right w:val="none" w:sz="0" w:space="0" w:color="auto"/>
          </w:divBdr>
        </w:div>
        <w:div w:id="28726520">
          <w:marLeft w:val="480"/>
          <w:marRight w:val="0"/>
          <w:marTop w:val="0"/>
          <w:marBottom w:val="0"/>
          <w:divBdr>
            <w:top w:val="none" w:sz="0" w:space="0" w:color="auto"/>
            <w:left w:val="none" w:sz="0" w:space="0" w:color="auto"/>
            <w:bottom w:val="none" w:sz="0" w:space="0" w:color="auto"/>
            <w:right w:val="none" w:sz="0" w:space="0" w:color="auto"/>
          </w:divBdr>
        </w:div>
        <w:div w:id="1604847638">
          <w:marLeft w:val="480"/>
          <w:marRight w:val="0"/>
          <w:marTop w:val="0"/>
          <w:marBottom w:val="0"/>
          <w:divBdr>
            <w:top w:val="none" w:sz="0" w:space="0" w:color="auto"/>
            <w:left w:val="none" w:sz="0" w:space="0" w:color="auto"/>
            <w:bottom w:val="none" w:sz="0" w:space="0" w:color="auto"/>
            <w:right w:val="none" w:sz="0" w:space="0" w:color="auto"/>
          </w:divBdr>
        </w:div>
        <w:div w:id="1195537408">
          <w:marLeft w:val="480"/>
          <w:marRight w:val="0"/>
          <w:marTop w:val="0"/>
          <w:marBottom w:val="0"/>
          <w:divBdr>
            <w:top w:val="none" w:sz="0" w:space="0" w:color="auto"/>
            <w:left w:val="none" w:sz="0" w:space="0" w:color="auto"/>
            <w:bottom w:val="none" w:sz="0" w:space="0" w:color="auto"/>
            <w:right w:val="none" w:sz="0" w:space="0" w:color="auto"/>
          </w:divBdr>
        </w:div>
        <w:div w:id="1223907184">
          <w:marLeft w:val="480"/>
          <w:marRight w:val="0"/>
          <w:marTop w:val="0"/>
          <w:marBottom w:val="0"/>
          <w:divBdr>
            <w:top w:val="none" w:sz="0" w:space="0" w:color="auto"/>
            <w:left w:val="none" w:sz="0" w:space="0" w:color="auto"/>
            <w:bottom w:val="none" w:sz="0" w:space="0" w:color="auto"/>
            <w:right w:val="none" w:sz="0" w:space="0" w:color="auto"/>
          </w:divBdr>
        </w:div>
        <w:div w:id="249890879">
          <w:marLeft w:val="480"/>
          <w:marRight w:val="0"/>
          <w:marTop w:val="0"/>
          <w:marBottom w:val="0"/>
          <w:divBdr>
            <w:top w:val="none" w:sz="0" w:space="0" w:color="auto"/>
            <w:left w:val="none" w:sz="0" w:space="0" w:color="auto"/>
            <w:bottom w:val="none" w:sz="0" w:space="0" w:color="auto"/>
            <w:right w:val="none" w:sz="0" w:space="0" w:color="auto"/>
          </w:divBdr>
        </w:div>
        <w:div w:id="1784883754">
          <w:marLeft w:val="480"/>
          <w:marRight w:val="0"/>
          <w:marTop w:val="0"/>
          <w:marBottom w:val="0"/>
          <w:divBdr>
            <w:top w:val="none" w:sz="0" w:space="0" w:color="auto"/>
            <w:left w:val="none" w:sz="0" w:space="0" w:color="auto"/>
            <w:bottom w:val="none" w:sz="0" w:space="0" w:color="auto"/>
            <w:right w:val="none" w:sz="0" w:space="0" w:color="auto"/>
          </w:divBdr>
        </w:div>
        <w:div w:id="718210232">
          <w:marLeft w:val="480"/>
          <w:marRight w:val="0"/>
          <w:marTop w:val="0"/>
          <w:marBottom w:val="0"/>
          <w:divBdr>
            <w:top w:val="none" w:sz="0" w:space="0" w:color="auto"/>
            <w:left w:val="none" w:sz="0" w:space="0" w:color="auto"/>
            <w:bottom w:val="none" w:sz="0" w:space="0" w:color="auto"/>
            <w:right w:val="none" w:sz="0" w:space="0" w:color="auto"/>
          </w:divBdr>
        </w:div>
        <w:div w:id="2104765438">
          <w:marLeft w:val="480"/>
          <w:marRight w:val="0"/>
          <w:marTop w:val="0"/>
          <w:marBottom w:val="0"/>
          <w:divBdr>
            <w:top w:val="none" w:sz="0" w:space="0" w:color="auto"/>
            <w:left w:val="none" w:sz="0" w:space="0" w:color="auto"/>
            <w:bottom w:val="none" w:sz="0" w:space="0" w:color="auto"/>
            <w:right w:val="none" w:sz="0" w:space="0" w:color="auto"/>
          </w:divBdr>
        </w:div>
        <w:div w:id="1026712701">
          <w:marLeft w:val="480"/>
          <w:marRight w:val="0"/>
          <w:marTop w:val="0"/>
          <w:marBottom w:val="0"/>
          <w:divBdr>
            <w:top w:val="none" w:sz="0" w:space="0" w:color="auto"/>
            <w:left w:val="none" w:sz="0" w:space="0" w:color="auto"/>
            <w:bottom w:val="none" w:sz="0" w:space="0" w:color="auto"/>
            <w:right w:val="none" w:sz="0" w:space="0" w:color="auto"/>
          </w:divBdr>
        </w:div>
        <w:div w:id="803161011">
          <w:marLeft w:val="480"/>
          <w:marRight w:val="0"/>
          <w:marTop w:val="0"/>
          <w:marBottom w:val="0"/>
          <w:divBdr>
            <w:top w:val="none" w:sz="0" w:space="0" w:color="auto"/>
            <w:left w:val="none" w:sz="0" w:space="0" w:color="auto"/>
            <w:bottom w:val="none" w:sz="0" w:space="0" w:color="auto"/>
            <w:right w:val="none" w:sz="0" w:space="0" w:color="auto"/>
          </w:divBdr>
        </w:div>
        <w:div w:id="1120995228">
          <w:marLeft w:val="480"/>
          <w:marRight w:val="0"/>
          <w:marTop w:val="0"/>
          <w:marBottom w:val="0"/>
          <w:divBdr>
            <w:top w:val="none" w:sz="0" w:space="0" w:color="auto"/>
            <w:left w:val="none" w:sz="0" w:space="0" w:color="auto"/>
            <w:bottom w:val="none" w:sz="0" w:space="0" w:color="auto"/>
            <w:right w:val="none" w:sz="0" w:space="0" w:color="auto"/>
          </w:divBdr>
        </w:div>
        <w:div w:id="110174630">
          <w:marLeft w:val="480"/>
          <w:marRight w:val="0"/>
          <w:marTop w:val="0"/>
          <w:marBottom w:val="0"/>
          <w:divBdr>
            <w:top w:val="none" w:sz="0" w:space="0" w:color="auto"/>
            <w:left w:val="none" w:sz="0" w:space="0" w:color="auto"/>
            <w:bottom w:val="none" w:sz="0" w:space="0" w:color="auto"/>
            <w:right w:val="none" w:sz="0" w:space="0" w:color="auto"/>
          </w:divBdr>
        </w:div>
        <w:div w:id="1733769977">
          <w:marLeft w:val="480"/>
          <w:marRight w:val="0"/>
          <w:marTop w:val="0"/>
          <w:marBottom w:val="0"/>
          <w:divBdr>
            <w:top w:val="none" w:sz="0" w:space="0" w:color="auto"/>
            <w:left w:val="none" w:sz="0" w:space="0" w:color="auto"/>
            <w:bottom w:val="none" w:sz="0" w:space="0" w:color="auto"/>
            <w:right w:val="none" w:sz="0" w:space="0" w:color="auto"/>
          </w:divBdr>
        </w:div>
      </w:divsChild>
    </w:div>
    <w:div w:id="24450571">
      <w:bodyDiv w:val="1"/>
      <w:marLeft w:val="0"/>
      <w:marRight w:val="0"/>
      <w:marTop w:val="0"/>
      <w:marBottom w:val="0"/>
      <w:divBdr>
        <w:top w:val="none" w:sz="0" w:space="0" w:color="auto"/>
        <w:left w:val="none" w:sz="0" w:space="0" w:color="auto"/>
        <w:bottom w:val="none" w:sz="0" w:space="0" w:color="auto"/>
        <w:right w:val="none" w:sz="0" w:space="0" w:color="auto"/>
      </w:divBdr>
      <w:divsChild>
        <w:div w:id="1288468158">
          <w:marLeft w:val="480"/>
          <w:marRight w:val="0"/>
          <w:marTop w:val="0"/>
          <w:marBottom w:val="0"/>
          <w:divBdr>
            <w:top w:val="none" w:sz="0" w:space="0" w:color="auto"/>
            <w:left w:val="none" w:sz="0" w:space="0" w:color="auto"/>
            <w:bottom w:val="none" w:sz="0" w:space="0" w:color="auto"/>
            <w:right w:val="none" w:sz="0" w:space="0" w:color="auto"/>
          </w:divBdr>
        </w:div>
        <w:div w:id="92478216">
          <w:marLeft w:val="480"/>
          <w:marRight w:val="0"/>
          <w:marTop w:val="0"/>
          <w:marBottom w:val="0"/>
          <w:divBdr>
            <w:top w:val="none" w:sz="0" w:space="0" w:color="auto"/>
            <w:left w:val="none" w:sz="0" w:space="0" w:color="auto"/>
            <w:bottom w:val="none" w:sz="0" w:space="0" w:color="auto"/>
            <w:right w:val="none" w:sz="0" w:space="0" w:color="auto"/>
          </w:divBdr>
        </w:div>
        <w:div w:id="56435673">
          <w:marLeft w:val="480"/>
          <w:marRight w:val="0"/>
          <w:marTop w:val="0"/>
          <w:marBottom w:val="0"/>
          <w:divBdr>
            <w:top w:val="none" w:sz="0" w:space="0" w:color="auto"/>
            <w:left w:val="none" w:sz="0" w:space="0" w:color="auto"/>
            <w:bottom w:val="none" w:sz="0" w:space="0" w:color="auto"/>
            <w:right w:val="none" w:sz="0" w:space="0" w:color="auto"/>
          </w:divBdr>
        </w:div>
        <w:div w:id="1373110643">
          <w:marLeft w:val="480"/>
          <w:marRight w:val="0"/>
          <w:marTop w:val="0"/>
          <w:marBottom w:val="0"/>
          <w:divBdr>
            <w:top w:val="none" w:sz="0" w:space="0" w:color="auto"/>
            <w:left w:val="none" w:sz="0" w:space="0" w:color="auto"/>
            <w:bottom w:val="none" w:sz="0" w:space="0" w:color="auto"/>
            <w:right w:val="none" w:sz="0" w:space="0" w:color="auto"/>
          </w:divBdr>
        </w:div>
        <w:div w:id="425686974">
          <w:marLeft w:val="480"/>
          <w:marRight w:val="0"/>
          <w:marTop w:val="0"/>
          <w:marBottom w:val="0"/>
          <w:divBdr>
            <w:top w:val="none" w:sz="0" w:space="0" w:color="auto"/>
            <w:left w:val="none" w:sz="0" w:space="0" w:color="auto"/>
            <w:bottom w:val="none" w:sz="0" w:space="0" w:color="auto"/>
            <w:right w:val="none" w:sz="0" w:space="0" w:color="auto"/>
          </w:divBdr>
        </w:div>
        <w:div w:id="1584758761">
          <w:marLeft w:val="480"/>
          <w:marRight w:val="0"/>
          <w:marTop w:val="0"/>
          <w:marBottom w:val="0"/>
          <w:divBdr>
            <w:top w:val="none" w:sz="0" w:space="0" w:color="auto"/>
            <w:left w:val="none" w:sz="0" w:space="0" w:color="auto"/>
            <w:bottom w:val="none" w:sz="0" w:space="0" w:color="auto"/>
            <w:right w:val="none" w:sz="0" w:space="0" w:color="auto"/>
          </w:divBdr>
        </w:div>
        <w:div w:id="930745673">
          <w:marLeft w:val="480"/>
          <w:marRight w:val="0"/>
          <w:marTop w:val="0"/>
          <w:marBottom w:val="0"/>
          <w:divBdr>
            <w:top w:val="none" w:sz="0" w:space="0" w:color="auto"/>
            <w:left w:val="none" w:sz="0" w:space="0" w:color="auto"/>
            <w:bottom w:val="none" w:sz="0" w:space="0" w:color="auto"/>
            <w:right w:val="none" w:sz="0" w:space="0" w:color="auto"/>
          </w:divBdr>
        </w:div>
        <w:div w:id="803818507">
          <w:marLeft w:val="480"/>
          <w:marRight w:val="0"/>
          <w:marTop w:val="0"/>
          <w:marBottom w:val="0"/>
          <w:divBdr>
            <w:top w:val="none" w:sz="0" w:space="0" w:color="auto"/>
            <w:left w:val="none" w:sz="0" w:space="0" w:color="auto"/>
            <w:bottom w:val="none" w:sz="0" w:space="0" w:color="auto"/>
            <w:right w:val="none" w:sz="0" w:space="0" w:color="auto"/>
          </w:divBdr>
        </w:div>
        <w:div w:id="1378889511">
          <w:marLeft w:val="480"/>
          <w:marRight w:val="0"/>
          <w:marTop w:val="0"/>
          <w:marBottom w:val="0"/>
          <w:divBdr>
            <w:top w:val="none" w:sz="0" w:space="0" w:color="auto"/>
            <w:left w:val="none" w:sz="0" w:space="0" w:color="auto"/>
            <w:bottom w:val="none" w:sz="0" w:space="0" w:color="auto"/>
            <w:right w:val="none" w:sz="0" w:space="0" w:color="auto"/>
          </w:divBdr>
        </w:div>
        <w:div w:id="197745834">
          <w:marLeft w:val="480"/>
          <w:marRight w:val="0"/>
          <w:marTop w:val="0"/>
          <w:marBottom w:val="0"/>
          <w:divBdr>
            <w:top w:val="none" w:sz="0" w:space="0" w:color="auto"/>
            <w:left w:val="none" w:sz="0" w:space="0" w:color="auto"/>
            <w:bottom w:val="none" w:sz="0" w:space="0" w:color="auto"/>
            <w:right w:val="none" w:sz="0" w:space="0" w:color="auto"/>
          </w:divBdr>
        </w:div>
        <w:div w:id="395278813">
          <w:marLeft w:val="480"/>
          <w:marRight w:val="0"/>
          <w:marTop w:val="0"/>
          <w:marBottom w:val="0"/>
          <w:divBdr>
            <w:top w:val="none" w:sz="0" w:space="0" w:color="auto"/>
            <w:left w:val="none" w:sz="0" w:space="0" w:color="auto"/>
            <w:bottom w:val="none" w:sz="0" w:space="0" w:color="auto"/>
            <w:right w:val="none" w:sz="0" w:space="0" w:color="auto"/>
          </w:divBdr>
        </w:div>
        <w:div w:id="975255903">
          <w:marLeft w:val="480"/>
          <w:marRight w:val="0"/>
          <w:marTop w:val="0"/>
          <w:marBottom w:val="0"/>
          <w:divBdr>
            <w:top w:val="none" w:sz="0" w:space="0" w:color="auto"/>
            <w:left w:val="none" w:sz="0" w:space="0" w:color="auto"/>
            <w:bottom w:val="none" w:sz="0" w:space="0" w:color="auto"/>
            <w:right w:val="none" w:sz="0" w:space="0" w:color="auto"/>
          </w:divBdr>
        </w:div>
        <w:div w:id="386997582">
          <w:marLeft w:val="480"/>
          <w:marRight w:val="0"/>
          <w:marTop w:val="0"/>
          <w:marBottom w:val="0"/>
          <w:divBdr>
            <w:top w:val="none" w:sz="0" w:space="0" w:color="auto"/>
            <w:left w:val="none" w:sz="0" w:space="0" w:color="auto"/>
            <w:bottom w:val="none" w:sz="0" w:space="0" w:color="auto"/>
            <w:right w:val="none" w:sz="0" w:space="0" w:color="auto"/>
          </w:divBdr>
        </w:div>
        <w:div w:id="976960441">
          <w:marLeft w:val="480"/>
          <w:marRight w:val="0"/>
          <w:marTop w:val="0"/>
          <w:marBottom w:val="0"/>
          <w:divBdr>
            <w:top w:val="none" w:sz="0" w:space="0" w:color="auto"/>
            <w:left w:val="none" w:sz="0" w:space="0" w:color="auto"/>
            <w:bottom w:val="none" w:sz="0" w:space="0" w:color="auto"/>
            <w:right w:val="none" w:sz="0" w:space="0" w:color="auto"/>
          </w:divBdr>
        </w:div>
        <w:div w:id="1300377589">
          <w:marLeft w:val="480"/>
          <w:marRight w:val="0"/>
          <w:marTop w:val="0"/>
          <w:marBottom w:val="0"/>
          <w:divBdr>
            <w:top w:val="none" w:sz="0" w:space="0" w:color="auto"/>
            <w:left w:val="none" w:sz="0" w:space="0" w:color="auto"/>
            <w:bottom w:val="none" w:sz="0" w:space="0" w:color="auto"/>
            <w:right w:val="none" w:sz="0" w:space="0" w:color="auto"/>
          </w:divBdr>
        </w:div>
        <w:div w:id="1538274424">
          <w:marLeft w:val="480"/>
          <w:marRight w:val="0"/>
          <w:marTop w:val="0"/>
          <w:marBottom w:val="0"/>
          <w:divBdr>
            <w:top w:val="none" w:sz="0" w:space="0" w:color="auto"/>
            <w:left w:val="none" w:sz="0" w:space="0" w:color="auto"/>
            <w:bottom w:val="none" w:sz="0" w:space="0" w:color="auto"/>
            <w:right w:val="none" w:sz="0" w:space="0" w:color="auto"/>
          </w:divBdr>
        </w:div>
        <w:div w:id="2066180800">
          <w:marLeft w:val="480"/>
          <w:marRight w:val="0"/>
          <w:marTop w:val="0"/>
          <w:marBottom w:val="0"/>
          <w:divBdr>
            <w:top w:val="none" w:sz="0" w:space="0" w:color="auto"/>
            <w:left w:val="none" w:sz="0" w:space="0" w:color="auto"/>
            <w:bottom w:val="none" w:sz="0" w:space="0" w:color="auto"/>
            <w:right w:val="none" w:sz="0" w:space="0" w:color="auto"/>
          </w:divBdr>
        </w:div>
        <w:div w:id="1718819640">
          <w:marLeft w:val="480"/>
          <w:marRight w:val="0"/>
          <w:marTop w:val="0"/>
          <w:marBottom w:val="0"/>
          <w:divBdr>
            <w:top w:val="none" w:sz="0" w:space="0" w:color="auto"/>
            <w:left w:val="none" w:sz="0" w:space="0" w:color="auto"/>
            <w:bottom w:val="none" w:sz="0" w:space="0" w:color="auto"/>
            <w:right w:val="none" w:sz="0" w:space="0" w:color="auto"/>
          </w:divBdr>
        </w:div>
        <w:div w:id="1209731292">
          <w:marLeft w:val="480"/>
          <w:marRight w:val="0"/>
          <w:marTop w:val="0"/>
          <w:marBottom w:val="0"/>
          <w:divBdr>
            <w:top w:val="none" w:sz="0" w:space="0" w:color="auto"/>
            <w:left w:val="none" w:sz="0" w:space="0" w:color="auto"/>
            <w:bottom w:val="none" w:sz="0" w:space="0" w:color="auto"/>
            <w:right w:val="none" w:sz="0" w:space="0" w:color="auto"/>
          </w:divBdr>
        </w:div>
        <w:div w:id="1648586790">
          <w:marLeft w:val="480"/>
          <w:marRight w:val="0"/>
          <w:marTop w:val="0"/>
          <w:marBottom w:val="0"/>
          <w:divBdr>
            <w:top w:val="none" w:sz="0" w:space="0" w:color="auto"/>
            <w:left w:val="none" w:sz="0" w:space="0" w:color="auto"/>
            <w:bottom w:val="none" w:sz="0" w:space="0" w:color="auto"/>
            <w:right w:val="none" w:sz="0" w:space="0" w:color="auto"/>
          </w:divBdr>
        </w:div>
        <w:div w:id="150299415">
          <w:marLeft w:val="480"/>
          <w:marRight w:val="0"/>
          <w:marTop w:val="0"/>
          <w:marBottom w:val="0"/>
          <w:divBdr>
            <w:top w:val="none" w:sz="0" w:space="0" w:color="auto"/>
            <w:left w:val="none" w:sz="0" w:space="0" w:color="auto"/>
            <w:bottom w:val="none" w:sz="0" w:space="0" w:color="auto"/>
            <w:right w:val="none" w:sz="0" w:space="0" w:color="auto"/>
          </w:divBdr>
        </w:div>
        <w:div w:id="481579335">
          <w:marLeft w:val="480"/>
          <w:marRight w:val="0"/>
          <w:marTop w:val="0"/>
          <w:marBottom w:val="0"/>
          <w:divBdr>
            <w:top w:val="none" w:sz="0" w:space="0" w:color="auto"/>
            <w:left w:val="none" w:sz="0" w:space="0" w:color="auto"/>
            <w:bottom w:val="none" w:sz="0" w:space="0" w:color="auto"/>
            <w:right w:val="none" w:sz="0" w:space="0" w:color="auto"/>
          </w:divBdr>
        </w:div>
        <w:div w:id="921841596">
          <w:marLeft w:val="480"/>
          <w:marRight w:val="0"/>
          <w:marTop w:val="0"/>
          <w:marBottom w:val="0"/>
          <w:divBdr>
            <w:top w:val="none" w:sz="0" w:space="0" w:color="auto"/>
            <w:left w:val="none" w:sz="0" w:space="0" w:color="auto"/>
            <w:bottom w:val="none" w:sz="0" w:space="0" w:color="auto"/>
            <w:right w:val="none" w:sz="0" w:space="0" w:color="auto"/>
          </w:divBdr>
        </w:div>
        <w:div w:id="1467504456">
          <w:marLeft w:val="480"/>
          <w:marRight w:val="0"/>
          <w:marTop w:val="0"/>
          <w:marBottom w:val="0"/>
          <w:divBdr>
            <w:top w:val="none" w:sz="0" w:space="0" w:color="auto"/>
            <w:left w:val="none" w:sz="0" w:space="0" w:color="auto"/>
            <w:bottom w:val="none" w:sz="0" w:space="0" w:color="auto"/>
            <w:right w:val="none" w:sz="0" w:space="0" w:color="auto"/>
          </w:divBdr>
        </w:div>
        <w:div w:id="391581020">
          <w:marLeft w:val="480"/>
          <w:marRight w:val="0"/>
          <w:marTop w:val="0"/>
          <w:marBottom w:val="0"/>
          <w:divBdr>
            <w:top w:val="none" w:sz="0" w:space="0" w:color="auto"/>
            <w:left w:val="none" w:sz="0" w:space="0" w:color="auto"/>
            <w:bottom w:val="none" w:sz="0" w:space="0" w:color="auto"/>
            <w:right w:val="none" w:sz="0" w:space="0" w:color="auto"/>
          </w:divBdr>
        </w:div>
        <w:div w:id="511913260">
          <w:marLeft w:val="480"/>
          <w:marRight w:val="0"/>
          <w:marTop w:val="0"/>
          <w:marBottom w:val="0"/>
          <w:divBdr>
            <w:top w:val="none" w:sz="0" w:space="0" w:color="auto"/>
            <w:left w:val="none" w:sz="0" w:space="0" w:color="auto"/>
            <w:bottom w:val="none" w:sz="0" w:space="0" w:color="auto"/>
            <w:right w:val="none" w:sz="0" w:space="0" w:color="auto"/>
          </w:divBdr>
        </w:div>
        <w:div w:id="297995581">
          <w:marLeft w:val="480"/>
          <w:marRight w:val="0"/>
          <w:marTop w:val="0"/>
          <w:marBottom w:val="0"/>
          <w:divBdr>
            <w:top w:val="none" w:sz="0" w:space="0" w:color="auto"/>
            <w:left w:val="none" w:sz="0" w:space="0" w:color="auto"/>
            <w:bottom w:val="none" w:sz="0" w:space="0" w:color="auto"/>
            <w:right w:val="none" w:sz="0" w:space="0" w:color="auto"/>
          </w:divBdr>
        </w:div>
        <w:div w:id="1774281103">
          <w:marLeft w:val="480"/>
          <w:marRight w:val="0"/>
          <w:marTop w:val="0"/>
          <w:marBottom w:val="0"/>
          <w:divBdr>
            <w:top w:val="none" w:sz="0" w:space="0" w:color="auto"/>
            <w:left w:val="none" w:sz="0" w:space="0" w:color="auto"/>
            <w:bottom w:val="none" w:sz="0" w:space="0" w:color="auto"/>
            <w:right w:val="none" w:sz="0" w:space="0" w:color="auto"/>
          </w:divBdr>
        </w:div>
        <w:div w:id="1653293342">
          <w:marLeft w:val="480"/>
          <w:marRight w:val="0"/>
          <w:marTop w:val="0"/>
          <w:marBottom w:val="0"/>
          <w:divBdr>
            <w:top w:val="none" w:sz="0" w:space="0" w:color="auto"/>
            <w:left w:val="none" w:sz="0" w:space="0" w:color="auto"/>
            <w:bottom w:val="none" w:sz="0" w:space="0" w:color="auto"/>
            <w:right w:val="none" w:sz="0" w:space="0" w:color="auto"/>
          </w:divBdr>
        </w:div>
        <w:div w:id="690182802">
          <w:marLeft w:val="480"/>
          <w:marRight w:val="0"/>
          <w:marTop w:val="0"/>
          <w:marBottom w:val="0"/>
          <w:divBdr>
            <w:top w:val="none" w:sz="0" w:space="0" w:color="auto"/>
            <w:left w:val="none" w:sz="0" w:space="0" w:color="auto"/>
            <w:bottom w:val="none" w:sz="0" w:space="0" w:color="auto"/>
            <w:right w:val="none" w:sz="0" w:space="0" w:color="auto"/>
          </w:divBdr>
        </w:div>
        <w:div w:id="1163397468">
          <w:marLeft w:val="480"/>
          <w:marRight w:val="0"/>
          <w:marTop w:val="0"/>
          <w:marBottom w:val="0"/>
          <w:divBdr>
            <w:top w:val="none" w:sz="0" w:space="0" w:color="auto"/>
            <w:left w:val="none" w:sz="0" w:space="0" w:color="auto"/>
            <w:bottom w:val="none" w:sz="0" w:space="0" w:color="auto"/>
            <w:right w:val="none" w:sz="0" w:space="0" w:color="auto"/>
          </w:divBdr>
        </w:div>
        <w:div w:id="437023607">
          <w:marLeft w:val="480"/>
          <w:marRight w:val="0"/>
          <w:marTop w:val="0"/>
          <w:marBottom w:val="0"/>
          <w:divBdr>
            <w:top w:val="none" w:sz="0" w:space="0" w:color="auto"/>
            <w:left w:val="none" w:sz="0" w:space="0" w:color="auto"/>
            <w:bottom w:val="none" w:sz="0" w:space="0" w:color="auto"/>
            <w:right w:val="none" w:sz="0" w:space="0" w:color="auto"/>
          </w:divBdr>
        </w:div>
        <w:div w:id="941033825">
          <w:marLeft w:val="480"/>
          <w:marRight w:val="0"/>
          <w:marTop w:val="0"/>
          <w:marBottom w:val="0"/>
          <w:divBdr>
            <w:top w:val="none" w:sz="0" w:space="0" w:color="auto"/>
            <w:left w:val="none" w:sz="0" w:space="0" w:color="auto"/>
            <w:bottom w:val="none" w:sz="0" w:space="0" w:color="auto"/>
            <w:right w:val="none" w:sz="0" w:space="0" w:color="auto"/>
          </w:divBdr>
        </w:div>
        <w:div w:id="1179810052">
          <w:marLeft w:val="480"/>
          <w:marRight w:val="0"/>
          <w:marTop w:val="0"/>
          <w:marBottom w:val="0"/>
          <w:divBdr>
            <w:top w:val="none" w:sz="0" w:space="0" w:color="auto"/>
            <w:left w:val="none" w:sz="0" w:space="0" w:color="auto"/>
            <w:bottom w:val="none" w:sz="0" w:space="0" w:color="auto"/>
            <w:right w:val="none" w:sz="0" w:space="0" w:color="auto"/>
          </w:divBdr>
        </w:div>
        <w:div w:id="780220555">
          <w:marLeft w:val="480"/>
          <w:marRight w:val="0"/>
          <w:marTop w:val="0"/>
          <w:marBottom w:val="0"/>
          <w:divBdr>
            <w:top w:val="none" w:sz="0" w:space="0" w:color="auto"/>
            <w:left w:val="none" w:sz="0" w:space="0" w:color="auto"/>
            <w:bottom w:val="none" w:sz="0" w:space="0" w:color="auto"/>
            <w:right w:val="none" w:sz="0" w:space="0" w:color="auto"/>
          </w:divBdr>
        </w:div>
        <w:div w:id="1442139554">
          <w:marLeft w:val="480"/>
          <w:marRight w:val="0"/>
          <w:marTop w:val="0"/>
          <w:marBottom w:val="0"/>
          <w:divBdr>
            <w:top w:val="none" w:sz="0" w:space="0" w:color="auto"/>
            <w:left w:val="none" w:sz="0" w:space="0" w:color="auto"/>
            <w:bottom w:val="none" w:sz="0" w:space="0" w:color="auto"/>
            <w:right w:val="none" w:sz="0" w:space="0" w:color="auto"/>
          </w:divBdr>
        </w:div>
        <w:div w:id="1425567201">
          <w:marLeft w:val="480"/>
          <w:marRight w:val="0"/>
          <w:marTop w:val="0"/>
          <w:marBottom w:val="0"/>
          <w:divBdr>
            <w:top w:val="none" w:sz="0" w:space="0" w:color="auto"/>
            <w:left w:val="none" w:sz="0" w:space="0" w:color="auto"/>
            <w:bottom w:val="none" w:sz="0" w:space="0" w:color="auto"/>
            <w:right w:val="none" w:sz="0" w:space="0" w:color="auto"/>
          </w:divBdr>
        </w:div>
        <w:div w:id="1886871369">
          <w:marLeft w:val="480"/>
          <w:marRight w:val="0"/>
          <w:marTop w:val="0"/>
          <w:marBottom w:val="0"/>
          <w:divBdr>
            <w:top w:val="none" w:sz="0" w:space="0" w:color="auto"/>
            <w:left w:val="none" w:sz="0" w:space="0" w:color="auto"/>
            <w:bottom w:val="none" w:sz="0" w:space="0" w:color="auto"/>
            <w:right w:val="none" w:sz="0" w:space="0" w:color="auto"/>
          </w:divBdr>
        </w:div>
        <w:div w:id="172032882">
          <w:marLeft w:val="480"/>
          <w:marRight w:val="0"/>
          <w:marTop w:val="0"/>
          <w:marBottom w:val="0"/>
          <w:divBdr>
            <w:top w:val="none" w:sz="0" w:space="0" w:color="auto"/>
            <w:left w:val="none" w:sz="0" w:space="0" w:color="auto"/>
            <w:bottom w:val="none" w:sz="0" w:space="0" w:color="auto"/>
            <w:right w:val="none" w:sz="0" w:space="0" w:color="auto"/>
          </w:divBdr>
        </w:div>
        <w:div w:id="1162040591">
          <w:marLeft w:val="480"/>
          <w:marRight w:val="0"/>
          <w:marTop w:val="0"/>
          <w:marBottom w:val="0"/>
          <w:divBdr>
            <w:top w:val="none" w:sz="0" w:space="0" w:color="auto"/>
            <w:left w:val="none" w:sz="0" w:space="0" w:color="auto"/>
            <w:bottom w:val="none" w:sz="0" w:space="0" w:color="auto"/>
            <w:right w:val="none" w:sz="0" w:space="0" w:color="auto"/>
          </w:divBdr>
        </w:div>
        <w:div w:id="962462894">
          <w:marLeft w:val="480"/>
          <w:marRight w:val="0"/>
          <w:marTop w:val="0"/>
          <w:marBottom w:val="0"/>
          <w:divBdr>
            <w:top w:val="none" w:sz="0" w:space="0" w:color="auto"/>
            <w:left w:val="none" w:sz="0" w:space="0" w:color="auto"/>
            <w:bottom w:val="none" w:sz="0" w:space="0" w:color="auto"/>
            <w:right w:val="none" w:sz="0" w:space="0" w:color="auto"/>
          </w:divBdr>
        </w:div>
        <w:div w:id="339895952">
          <w:marLeft w:val="480"/>
          <w:marRight w:val="0"/>
          <w:marTop w:val="0"/>
          <w:marBottom w:val="0"/>
          <w:divBdr>
            <w:top w:val="none" w:sz="0" w:space="0" w:color="auto"/>
            <w:left w:val="none" w:sz="0" w:space="0" w:color="auto"/>
            <w:bottom w:val="none" w:sz="0" w:space="0" w:color="auto"/>
            <w:right w:val="none" w:sz="0" w:space="0" w:color="auto"/>
          </w:divBdr>
        </w:div>
        <w:div w:id="1323773542">
          <w:marLeft w:val="480"/>
          <w:marRight w:val="0"/>
          <w:marTop w:val="0"/>
          <w:marBottom w:val="0"/>
          <w:divBdr>
            <w:top w:val="none" w:sz="0" w:space="0" w:color="auto"/>
            <w:left w:val="none" w:sz="0" w:space="0" w:color="auto"/>
            <w:bottom w:val="none" w:sz="0" w:space="0" w:color="auto"/>
            <w:right w:val="none" w:sz="0" w:space="0" w:color="auto"/>
          </w:divBdr>
        </w:div>
        <w:div w:id="425032914">
          <w:marLeft w:val="480"/>
          <w:marRight w:val="0"/>
          <w:marTop w:val="0"/>
          <w:marBottom w:val="0"/>
          <w:divBdr>
            <w:top w:val="none" w:sz="0" w:space="0" w:color="auto"/>
            <w:left w:val="none" w:sz="0" w:space="0" w:color="auto"/>
            <w:bottom w:val="none" w:sz="0" w:space="0" w:color="auto"/>
            <w:right w:val="none" w:sz="0" w:space="0" w:color="auto"/>
          </w:divBdr>
        </w:div>
        <w:div w:id="1101754105">
          <w:marLeft w:val="480"/>
          <w:marRight w:val="0"/>
          <w:marTop w:val="0"/>
          <w:marBottom w:val="0"/>
          <w:divBdr>
            <w:top w:val="none" w:sz="0" w:space="0" w:color="auto"/>
            <w:left w:val="none" w:sz="0" w:space="0" w:color="auto"/>
            <w:bottom w:val="none" w:sz="0" w:space="0" w:color="auto"/>
            <w:right w:val="none" w:sz="0" w:space="0" w:color="auto"/>
          </w:divBdr>
        </w:div>
        <w:div w:id="1983656483">
          <w:marLeft w:val="480"/>
          <w:marRight w:val="0"/>
          <w:marTop w:val="0"/>
          <w:marBottom w:val="0"/>
          <w:divBdr>
            <w:top w:val="none" w:sz="0" w:space="0" w:color="auto"/>
            <w:left w:val="none" w:sz="0" w:space="0" w:color="auto"/>
            <w:bottom w:val="none" w:sz="0" w:space="0" w:color="auto"/>
            <w:right w:val="none" w:sz="0" w:space="0" w:color="auto"/>
          </w:divBdr>
        </w:div>
      </w:divsChild>
    </w:div>
    <w:div w:id="24453859">
      <w:bodyDiv w:val="1"/>
      <w:marLeft w:val="0"/>
      <w:marRight w:val="0"/>
      <w:marTop w:val="0"/>
      <w:marBottom w:val="0"/>
      <w:divBdr>
        <w:top w:val="none" w:sz="0" w:space="0" w:color="auto"/>
        <w:left w:val="none" w:sz="0" w:space="0" w:color="auto"/>
        <w:bottom w:val="none" w:sz="0" w:space="0" w:color="auto"/>
        <w:right w:val="none" w:sz="0" w:space="0" w:color="auto"/>
      </w:divBdr>
    </w:div>
    <w:div w:id="25302574">
      <w:bodyDiv w:val="1"/>
      <w:marLeft w:val="0"/>
      <w:marRight w:val="0"/>
      <w:marTop w:val="0"/>
      <w:marBottom w:val="0"/>
      <w:divBdr>
        <w:top w:val="none" w:sz="0" w:space="0" w:color="auto"/>
        <w:left w:val="none" w:sz="0" w:space="0" w:color="auto"/>
        <w:bottom w:val="none" w:sz="0" w:space="0" w:color="auto"/>
        <w:right w:val="none" w:sz="0" w:space="0" w:color="auto"/>
      </w:divBdr>
    </w:div>
    <w:div w:id="25641563">
      <w:bodyDiv w:val="1"/>
      <w:marLeft w:val="0"/>
      <w:marRight w:val="0"/>
      <w:marTop w:val="0"/>
      <w:marBottom w:val="0"/>
      <w:divBdr>
        <w:top w:val="none" w:sz="0" w:space="0" w:color="auto"/>
        <w:left w:val="none" w:sz="0" w:space="0" w:color="auto"/>
        <w:bottom w:val="none" w:sz="0" w:space="0" w:color="auto"/>
        <w:right w:val="none" w:sz="0" w:space="0" w:color="auto"/>
      </w:divBdr>
      <w:divsChild>
        <w:div w:id="2051491020">
          <w:marLeft w:val="480"/>
          <w:marRight w:val="0"/>
          <w:marTop w:val="0"/>
          <w:marBottom w:val="0"/>
          <w:divBdr>
            <w:top w:val="none" w:sz="0" w:space="0" w:color="auto"/>
            <w:left w:val="none" w:sz="0" w:space="0" w:color="auto"/>
            <w:bottom w:val="none" w:sz="0" w:space="0" w:color="auto"/>
            <w:right w:val="none" w:sz="0" w:space="0" w:color="auto"/>
          </w:divBdr>
        </w:div>
        <w:div w:id="1651130512">
          <w:marLeft w:val="480"/>
          <w:marRight w:val="0"/>
          <w:marTop w:val="0"/>
          <w:marBottom w:val="0"/>
          <w:divBdr>
            <w:top w:val="none" w:sz="0" w:space="0" w:color="auto"/>
            <w:left w:val="none" w:sz="0" w:space="0" w:color="auto"/>
            <w:bottom w:val="none" w:sz="0" w:space="0" w:color="auto"/>
            <w:right w:val="none" w:sz="0" w:space="0" w:color="auto"/>
          </w:divBdr>
        </w:div>
      </w:divsChild>
    </w:div>
    <w:div w:id="26024488">
      <w:bodyDiv w:val="1"/>
      <w:marLeft w:val="0"/>
      <w:marRight w:val="0"/>
      <w:marTop w:val="0"/>
      <w:marBottom w:val="0"/>
      <w:divBdr>
        <w:top w:val="none" w:sz="0" w:space="0" w:color="auto"/>
        <w:left w:val="none" w:sz="0" w:space="0" w:color="auto"/>
        <w:bottom w:val="none" w:sz="0" w:space="0" w:color="auto"/>
        <w:right w:val="none" w:sz="0" w:space="0" w:color="auto"/>
      </w:divBdr>
    </w:div>
    <w:div w:id="26680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3891">
          <w:marLeft w:val="480"/>
          <w:marRight w:val="0"/>
          <w:marTop w:val="0"/>
          <w:marBottom w:val="0"/>
          <w:divBdr>
            <w:top w:val="none" w:sz="0" w:space="0" w:color="auto"/>
            <w:left w:val="none" w:sz="0" w:space="0" w:color="auto"/>
            <w:bottom w:val="none" w:sz="0" w:space="0" w:color="auto"/>
            <w:right w:val="none" w:sz="0" w:space="0" w:color="auto"/>
          </w:divBdr>
        </w:div>
        <w:div w:id="1216695865">
          <w:marLeft w:val="480"/>
          <w:marRight w:val="0"/>
          <w:marTop w:val="0"/>
          <w:marBottom w:val="0"/>
          <w:divBdr>
            <w:top w:val="none" w:sz="0" w:space="0" w:color="auto"/>
            <w:left w:val="none" w:sz="0" w:space="0" w:color="auto"/>
            <w:bottom w:val="none" w:sz="0" w:space="0" w:color="auto"/>
            <w:right w:val="none" w:sz="0" w:space="0" w:color="auto"/>
          </w:divBdr>
        </w:div>
        <w:div w:id="1909270724">
          <w:marLeft w:val="480"/>
          <w:marRight w:val="0"/>
          <w:marTop w:val="0"/>
          <w:marBottom w:val="0"/>
          <w:divBdr>
            <w:top w:val="none" w:sz="0" w:space="0" w:color="auto"/>
            <w:left w:val="none" w:sz="0" w:space="0" w:color="auto"/>
            <w:bottom w:val="none" w:sz="0" w:space="0" w:color="auto"/>
            <w:right w:val="none" w:sz="0" w:space="0" w:color="auto"/>
          </w:divBdr>
        </w:div>
        <w:div w:id="230628168">
          <w:marLeft w:val="480"/>
          <w:marRight w:val="0"/>
          <w:marTop w:val="0"/>
          <w:marBottom w:val="0"/>
          <w:divBdr>
            <w:top w:val="none" w:sz="0" w:space="0" w:color="auto"/>
            <w:left w:val="none" w:sz="0" w:space="0" w:color="auto"/>
            <w:bottom w:val="none" w:sz="0" w:space="0" w:color="auto"/>
            <w:right w:val="none" w:sz="0" w:space="0" w:color="auto"/>
          </w:divBdr>
        </w:div>
        <w:div w:id="838546104">
          <w:marLeft w:val="480"/>
          <w:marRight w:val="0"/>
          <w:marTop w:val="0"/>
          <w:marBottom w:val="0"/>
          <w:divBdr>
            <w:top w:val="none" w:sz="0" w:space="0" w:color="auto"/>
            <w:left w:val="none" w:sz="0" w:space="0" w:color="auto"/>
            <w:bottom w:val="none" w:sz="0" w:space="0" w:color="auto"/>
            <w:right w:val="none" w:sz="0" w:space="0" w:color="auto"/>
          </w:divBdr>
        </w:div>
        <w:div w:id="1560705754">
          <w:marLeft w:val="480"/>
          <w:marRight w:val="0"/>
          <w:marTop w:val="0"/>
          <w:marBottom w:val="0"/>
          <w:divBdr>
            <w:top w:val="none" w:sz="0" w:space="0" w:color="auto"/>
            <w:left w:val="none" w:sz="0" w:space="0" w:color="auto"/>
            <w:bottom w:val="none" w:sz="0" w:space="0" w:color="auto"/>
            <w:right w:val="none" w:sz="0" w:space="0" w:color="auto"/>
          </w:divBdr>
        </w:div>
        <w:div w:id="853036250">
          <w:marLeft w:val="480"/>
          <w:marRight w:val="0"/>
          <w:marTop w:val="0"/>
          <w:marBottom w:val="0"/>
          <w:divBdr>
            <w:top w:val="none" w:sz="0" w:space="0" w:color="auto"/>
            <w:left w:val="none" w:sz="0" w:space="0" w:color="auto"/>
            <w:bottom w:val="none" w:sz="0" w:space="0" w:color="auto"/>
            <w:right w:val="none" w:sz="0" w:space="0" w:color="auto"/>
          </w:divBdr>
        </w:div>
        <w:div w:id="1456173010">
          <w:marLeft w:val="480"/>
          <w:marRight w:val="0"/>
          <w:marTop w:val="0"/>
          <w:marBottom w:val="0"/>
          <w:divBdr>
            <w:top w:val="none" w:sz="0" w:space="0" w:color="auto"/>
            <w:left w:val="none" w:sz="0" w:space="0" w:color="auto"/>
            <w:bottom w:val="none" w:sz="0" w:space="0" w:color="auto"/>
            <w:right w:val="none" w:sz="0" w:space="0" w:color="auto"/>
          </w:divBdr>
        </w:div>
        <w:div w:id="939134">
          <w:marLeft w:val="480"/>
          <w:marRight w:val="0"/>
          <w:marTop w:val="0"/>
          <w:marBottom w:val="0"/>
          <w:divBdr>
            <w:top w:val="none" w:sz="0" w:space="0" w:color="auto"/>
            <w:left w:val="none" w:sz="0" w:space="0" w:color="auto"/>
            <w:bottom w:val="none" w:sz="0" w:space="0" w:color="auto"/>
            <w:right w:val="none" w:sz="0" w:space="0" w:color="auto"/>
          </w:divBdr>
        </w:div>
        <w:div w:id="49614798">
          <w:marLeft w:val="480"/>
          <w:marRight w:val="0"/>
          <w:marTop w:val="0"/>
          <w:marBottom w:val="0"/>
          <w:divBdr>
            <w:top w:val="none" w:sz="0" w:space="0" w:color="auto"/>
            <w:left w:val="none" w:sz="0" w:space="0" w:color="auto"/>
            <w:bottom w:val="none" w:sz="0" w:space="0" w:color="auto"/>
            <w:right w:val="none" w:sz="0" w:space="0" w:color="auto"/>
          </w:divBdr>
        </w:div>
        <w:div w:id="1652366239">
          <w:marLeft w:val="480"/>
          <w:marRight w:val="0"/>
          <w:marTop w:val="0"/>
          <w:marBottom w:val="0"/>
          <w:divBdr>
            <w:top w:val="none" w:sz="0" w:space="0" w:color="auto"/>
            <w:left w:val="none" w:sz="0" w:space="0" w:color="auto"/>
            <w:bottom w:val="none" w:sz="0" w:space="0" w:color="auto"/>
            <w:right w:val="none" w:sz="0" w:space="0" w:color="auto"/>
          </w:divBdr>
        </w:div>
        <w:div w:id="1027675261">
          <w:marLeft w:val="480"/>
          <w:marRight w:val="0"/>
          <w:marTop w:val="0"/>
          <w:marBottom w:val="0"/>
          <w:divBdr>
            <w:top w:val="none" w:sz="0" w:space="0" w:color="auto"/>
            <w:left w:val="none" w:sz="0" w:space="0" w:color="auto"/>
            <w:bottom w:val="none" w:sz="0" w:space="0" w:color="auto"/>
            <w:right w:val="none" w:sz="0" w:space="0" w:color="auto"/>
          </w:divBdr>
        </w:div>
        <w:div w:id="497504756">
          <w:marLeft w:val="480"/>
          <w:marRight w:val="0"/>
          <w:marTop w:val="0"/>
          <w:marBottom w:val="0"/>
          <w:divBdr>
            <w:top w:val="none" w:sz="0" w:space="0" w:color="auto"/>
            <w:left w:val="none" w:sz="0" w:space="0" w:color="auto"/>
            <w:bottom w:val="none" w:sz="0" w:space="0" w:color="auto"/>
            <w:right w:val="none" w:sz="0" w:space="0" w:color="auto"/>
          </w:divBdr>
        </w:div>
        <w:div w:id="388189725">
          <w:marLeft w:val="480"/>
          <w:marRight w:val="0"/>
          <w:marTop w:val="0"/>
          <w:marBottom w:val="0"/>
          <w:divBdr>
            <w:top w:val="none" w:sz="0" w:space="0" w:color="auto"/>
            <w:left w:val="none" w:sz="0" w:space="0" w:color="auto"/>
            <w:bottom w:val="none" w:sz="0" w:space="0" w:color="auto"/>
            <w:right w:val="none" w:sz="0" w:space="0" w:color="auto"/>
          </w:divBdr>
        </w:div>
        <w:div w:id="1503860745">
          <w:marLeft w:val="480"/>
          <w:marRight w:val="0"/>
          <w:marTop w:val="0"/>
          <w:marBottom w:val="0"/>
          <w:divBdr>
            <w:top w:val="none" w:sz="0" w:space="0" w:color="auto"/>
            <w:left w:val="none" w:sz="0" w:space="0" w:color="auto"/>
            <w:bottom w:val="none" w:sz="0" w:space="0" w:color="auto"/>
            <w:right w:val="none" w:sz="0" w:space="0" w:color="auto"/>
          </w:divBdr>
        </w:div>
        <w:div w:id="488718119">
          <w:marLeft w:val="480"/>
          <w:marRight w:val="0"/>
          <w:marTop w:val="0"/>
          <w:marBottom w:val="0"/>
          <w:divBdr>
            <w:top w:val="none" w:sz="0" w:space="0" w:color="auto"/>
            <w:left w:val="none" w:sz="0" w:space="0" w:color="auto"/>
            <w:bottom w:val="none" w:sz="0" w:space="0" w:color="auto"/>
            <w:right w:val="none" w:sz="0" w:space="0" w:color="auto"/>
          </w:divBdr>
        </w:div>
        <w:div w:id="1226991469">
          <w:marLeft w:val="480"/>
          <w:marRight w:val="0"/>
          <w:marTop w:val="0"/>
          <w:marBottom w:val="0"/>
          <w:divBdr>
            <w:top w:val="none" w:sz="0" w:space="0" w:color="auto"/>
            <w:left w:val="none" w:sz="0" w:space="0" w:color="auto"/>
            <w:bottom w:val="none" w:sz="0" w:space="0" w:color="auto"/>
            <w:right w:val="none" w:sz="0" w:space="0" w:color="auto"/>
          </w:divBdr>
        </w:div>
        <w:div w:id="1429157622">
          <w:marLeft w:val="480"/>
          <w:marRight w:val="0"/>
          <w:marTop w:val="0"/>
          <w:marBottom w:val="0"/>
          <w:divBdr>
            <w:top w:val="none" w:sz="0" w:space="0" w:color="auto"/>
            <w:left w:val="none" w:sz="0" w:space="0" w:color="auto"/>
            <w:bottom w:val="none" w:sz="0" w:space="0" w:color="auto"/>
            <w:right w:val="none" w:sz="0" w:space="0" w:color="auto"/>
          </w:divBdr>
        </w:div>
        <w:div w:id="365105368">
          <w:marLeft w:val="480"/>
          <w:marRight w:val="0"/>
          <w:marTop w:val="0"/>
          <w:marBottom w:val="0"/>
          <w:divBdr>
            <w:top w:val="none" w:sz="0" w:space="0" w:color="auto"/>
            <w:left w:val="none" w:sz="0" w:space="0" w:color="auto"/>
            <w:bottom w:val="none" w:sz="0" w:space="0" w:color="auto"/>
            <w:right w:val="none" w:sz="0" w:space="0" w:color="auto"/>
          </w:divBdr>
        </w:div>
        <w:div w:id="1280062266">
          <w:marLeft w:val="480"/>
          <w:marRight w:val="0"/>
          <w:marTop w:val="0"/>
          <w:marBottom w:val="0"/>
          <w:divBdr>
            <w:top w:val="none" w:sz="0" w:space="0" w:color="auto"/>
            <w:left w:val="none" w:sz="0" w:space="0" w:color="auto"/>
            <w:bottom w:val="none" w:sz="0" w:space="0" w:color="auto"/>
            <w:right w:val="none" w:sz="0" w:space="0" w:color="auto"/>
          </w:divBdr>
        </w:div>
        <w:div w:id="1281840801">
          <w:marLeft w:val="480"/>
          <w:marRight w:val="0"/>
          <w:marTop w:val="0"/>
          <w:marBottom w:val="0"/>
          <w:divBdr>
            <w:top w:val="none" w:sz="0" w:space="0" w:color="auto"/>
            <w:left w:val="none" w:sz="0" w:space="0" w:color="auto"/>
            <w:bottom w:val="none" w:sz="0" w:space="0" w:color="auto"/>
            <w:right w:val="none" w:sz="0" w:space="0" w:color="auto"/>
          </w:divBdr>
        </w:div>
        <w:div w:id="154154847">
          <w:marLeft w:val="480"/>
          <w:marRight w:val="0"/>
          <w:marTop w:val="0"/>
          <w:marBottom w:val="0"/>
          <w:divBdr>
            <w:top w:val="none" w:sz="0" w:space="0" w:color="auto"/>
            <w:left w:val="none" w:sz="0" w:space="0" w:color="auto"/>
            <w:bottom w:val="none" w:sz="0" w:space="0" w:color="auto"/>
            <w:right w:val="none" w:sz="0" w:space="0" w:color="auto"/>
          </w:divBdr>
        </w:div>
        <w:div w:id="1109204610">
          <w:marLeft w:val="480"/>
          <w:marRight w:val="0"/>
          <w:marTop w:val="0"/>
          <w:marBottom w:val="0"/>
          <w:divBdr>
            <w:top w:val="none" w:sz="0" w:space="0" w:color="auto"/>
            <w:left w:val="none" w:sz="0" w:space="0" w:color="auto"/>
            <w:bottom w:val="none" w:sz="0" w:space="0" w:color="auto"/>
            <w:right w:val="none" w:sz="0" w:space="0" w:color="auto"/>
          </w:divBdr>
        </w:div>
        <w:div w:id="1652631530">
          <w:marLeft w:val="480"/>
          <w:marRight w:val="0"/>
          <w:marTop w:val="0"/>
          <w:marBottom w:val="0"/>
          <w:divBdr>
            <w:top w:val="none" w:sz="0" w:space="0" w:color="auto"/>
            <w:left w:val="none" w:sz="0" w:space="0" w:color="auto"/>
            <w:bottom w:val="none" w:sz="0" w:space="0" w:color="auto"/>
            <w:right w:val="none" w:sz="0" w:space="0" w:color="auto"/>
          </w:divBdr>
        </w:div>
        <w:div w:id="1383482831">
          <w:marLeft w:val="480"/>
          <w:marRight w:val="0"/>
          <w:marTop w:val="0"/>
          <w:marBottom w:val="0"/>
          <w:divBdr>
            <w:top w:val="none" w:sz="0" w:space="0" w:color="auto"/>
            <w:left w:val="none" w:sz="0" w:space="0" w:color="auto"/>
            <w:bottom w:val="none" w:sz="0" w:space="0" w:color="auto"/>
            <w:right w:val="none" w:sz="0" w:space="0" w:color="auto"/>
          </w:divBdr>
        </w:div>
        <w:div w:id="900095494">
          <w:marLeft w:val="480"/>
          <w:marRight w:val="0"/>
          <w:marTop w:val="0"/>
          <w:marBottom w:val="0"/>
          <w:divBdr>
            <w:top w:val="none" w:sz="0" w:space="0" w:color="auto"/>
            <w:left w:val="none" w:sz="0" w:space="0" w:color="auto"/>
            <w:bottom w:val="none" w:sz="0" w:space="0" w:color="auto"/>
            <w:right w:val="none" w:sz="0" w:space="0" w:color="auto"/>
          </w:divBdr>
        </w:div>
        <w:div w:id="1061902860">
          <w:marLeft w:val="480"/>
          <w:marRight w:val="0"/>
          <w:marTop w:val="0"/>
          <w:marBottom w:val="0"/>
          <w:divBdr>
            <w:top w:val="none" w:sz="0" w:space="0" w:color="auto"/>
            <w:left w:val="none" w:sz="0" w:space="0" w:color="auto"/>
            <w:bottom w:val="none" w:sz="0" w:space="0" w:color="auto"/>
            <w:right w:val="none" w:sz="0" w:space="0" w:color="auto"/>
          </w:divBdr>
        </w:div>
        <w:div w:id="328674084">
          <w:marLeft w:val="480"/>
          <w:marRight w:val="0"/>
          <w:marTop w:val="0"/>
          <w:marBottom w:val="0"/>
          <w:divBdr>
            <w:top w:val="none" w:sz="0" w:space="0" w:color="auto"/>
            <w:left w:val="none" w:sz="0" w:space="0" w:color="auto"/>
            <w:bottom w:val="none" w:sz="0" w:space="0" w:color="auto"/>
            <w:right w:val="none" w:sz="0" w:space="0" w:color="auto"/>
          </w:divBdr>
        </w:div>
        <w:div w:id="184709165">
          <w:marLeft w:val="480"/>
          <w:marRight w:val="0"/>
          <w:marTop w:val="0"/>
          <w:marBottom w:val="0"/>
          <w:divBdr>
            <w:top w:val="none" w:sz="0" w:space="0" w:color="auto"/>
            <w:left w:val="none" w:sz="0" w:space="0" w:color="auto"/>
            <w:bottom w:val="none" w:sz="0" w:space="0" w:color="auto"/>
            <w:right w:val="none" w:sz="0" w:space="0" w:color="auto"/>
          </w:divBdr>
        </w:div>
        <w:div w:id="184637990">
          <w:marLeft w:val="480"/>
          <w:marRight w:val="0"/>
          <w:marTop w:val="0"/>
          <w:marBottom w:val="0"/>
          <w:divBdr>
            <w:top w:val="none" w:sz="0" w:space="0" w:color="auto"/>
            <w:left w:val="none" w:sz="0" w:space="0" w:color="auto"/>
            <w:bottom w:val="none" w:sz="0" w:space="0" w:color="auto"/>
            <w:right w:val="none" w:sz="0" w:space="0" w:color="auto"/>
          </w:divBdr>
        </w:div>
      </w:divsChild>
    </w:div>
    <w:div w:id="29183928">
      <w:bodyDiv w:val="1"/>
      <w:marLeft w:val="0"/>
      <w:marRight w:val="0"/>
      <w:marTop w:val="0"/>
      <w:marBottom w:val="0"/>
      <w:divBdr>
        <w:top w:val="none" w:sz="0" w:space="0" w:color="auto"/>
        <w:left w:val="none" w:sz="0" w:space="0" w:color="auto"/>
        <w:bottom w:val="none" w:sz="0" w:space="0" w:color="auto"/>
        <w:right w:val="none" w:sz="0" w:space="0" w:color="auto"/>
      </w:divBdr>
    </w:div>
    <w:div w:id="30344775">
      <w:bodyDiv w:val="1"/>
      <w:marLeft w:val="0"/>
      <w:marRight w:val="0"/>
      <w:marTop w:val="0"/>
      <w:marBottom w:val="0"/>
      <w:divBdr>
        <w:top w:val="none" w:sz="0" w:space="0" w:color="auto"/>
        <w:left w:val="none" w:sz="0" w:space="0" w:color="auto"/>
        <w:bottom w:val="none" w:sz="0" w:space="0" w:color="auto"/>
        <w:right w:val="none" w:sz="0" w:space="0" w:color="auto"/>
      </w:divBdr>
      <w:divsChild>
        <w:div w:id="806166518">
          <w:marLeft w:val="480"/>
          <w:marRight w:val="0"/>
          <w:marTop w:val="0"/>
          <w:marBottom w:val="0"/>
          <w:divBdr>
            <w:top w:val="none" w:sz="0" w:space="0" w:color="auto"/>
            <w:left w:val="none" w:sz="0" w:space="0" w:color="auto"/>
            <w:bottom w:val="none" w:sz="0" w:space="0" w:color="auto"/>
            <w:right w:val="none" w:sz="0" w:space="0" w:color="auto"/>
          </w:divBdr>
        </w:div>
        <w:div w:id="662129217">
          <w:marLeft w:val="480"/>
          <w:marRight w:val="0"/>
          <w:marTop w:val="0"/>
          <w:marBottom w:val="0"/>
          <w:divBdr>
            <w:top w:val="none" w:sz="0" w:space="0" w:color="auto"/>
            <w:left w:val="none" w:sz="0" w:space="0" w:color="auto"/>
            <w:bottom w:val="none" w:sz="0" w:space="0" w:color="auto"/>
            <w:right w:val="none" w:sz="0" w:space="0" w:color="auto"/>
          </w:divBdr>
        </w:div>
        <w:div w:id="748424172">
          <w:marLeft w:val="480"/>
          <w:marRight w:val="0"/>
          <w:marTop w:val="0"/>
          <w:marBottom w:val="0"/>
          <w:divBdr>
            <w:top w:val="none" w:sz="0" w:space="0" w:color="auto"/>
            <w:left w:val="none" w:sz="0" w:space="0" w:color="auto"/>
            <w:bottom w:val="none" w:sz="0" w:space="0" w:color="auto"/>
            <w:right w:val="none" w:sz="0" w:space="0" w:color="auto"/>
          </w:divBdr>
        </w:div>
        <w:div w:id="1581862618">
          <w:marLeft w:val="480"/>
          <w:marRight w:val="0"/>
          <w:marTop w:val="0"/>
          <w:marBottom w:val="0"/>
          <w:divBdr>
            <w:top w:val="none" w:sz="0" w:space="0" w:color="auto"/>
            <w:left w:val="none" w:sz="0" w:space="0" w:color="auto"/>
            <w:bottom w:val="none" w:sz="0" w:space="0" w:color="auto"/>
            <w:right w:val="none" w:sz="0" w:space="0" w:color="auto"/>
          </w:divBdr>
        </w:div>
        <w:div w:id="372774957">
          <w:marLeft w:val="480"/>
          <w:marRight w:val="0"/>
          <w:marTop w:val="0"/>
          <w:marBottom w:val="0"/>
          <w:divBdr>
            <w:top w:val="none" w:sz="0" w:space="0" w:color="auto"/>
            <w:left w:val="none" w:sz="0" w:space="0" w:color="auto"/>
            <w:bottom w:val="none" w:sz="0" w:space="0" w:color="auto"/>
            <w:right w:val="none" w:sz="0" w:space="0" w:color="auto"/>
          </w:divBdr>
        </w:div>
        <w:div w:id="46535446">
          <w:marLeft w:val="480"/>
          <w:marRight w:val="0"/>
          <w:marTop w:val="0"/>
          <w:marBottom w:val="0"/>
          <w:divBdr>
            <w:top w:val="none" w:sz="0" w:space="0" w:color="auto"/>
            <w:left w:val="none" w:sz="0" w:space="0" w:color="auto"/>
            <w:bottom w:val="none" w:sz="0" w:space="0" w:color="auto"/>
            <w:right w:val="none" w:sz="0" w:space="0" w:color="auto"/>
          </w:divBdr>
        </w:div>
        <w:div w:id="1100023870">
          <w:marLeft w:val="480"/>
          <w:marRight w:val="0"/>
          <w:marTop w:val="0"/>
          <w:marBottom w:val="0"/>
          <w:divBdr>
            <w:top w:val="none" w:sz="0" w:space="0" w:color="auto"/>
            <w:left w:val="none" w:sz="0" w:space="0" w:color="auto"/>
            <w:bottom w:val="none" w:sz="0" w:space="0" w:color="auto"/>
            <w:right w:val="none" w:sz="0" w:space="0" w:color="auto"/>
          </w:divBdr>
        </w:div>
        <w:div w:id="1342471403">
          <w:marLeft w:val="480"/>
          <w:marRight w:val="0"/>
          <w:marTop w:val="0"/>
          <w:marBottom w:val="0"/>
          <w:divBdr>
            <w:top w:val="none" w:sz="0" w:space="0" w:color="auto"/>
            <w:left w:val="none" w:sz="0" w:space="0" w:color="auto"/>
            <w:bottom w:val="none" w:sz="0" w:space="0" w:color="auto"/>
            <w:right w:val="none" w:sz="0" w:space="0" w:color="auto"/>
          </w:divBdr>
        </w:div>
        <w:div w:id="2036299222">
          <w:marLeft w:val="480"/>
          <w:marRight w:val="0"/>
          <w:marTop w:val="0"/>
          <w:marBottom w:val="0"/>
          <w:divBdr>
            <w:top w:val="none" w:sz="0" w:space="0" w:color="auto"/>
            <w:left w:val="none" w:sz="0" w:space="0" w:color="auto"/>
            <w:bottom w:val="none" w:sz="0" w:space="0" w:color="auto"/>
            <w:right w:val="none" w:sz="0" w:space="0" w:color="auto"/>
          </w:divBdr>
        </w:div>
        <w:div w:id="922572311">
          <w:marLeft w:val="480"/>
          <w:marRight w:val="0"/>
          <w:marTop w:val="0"/>
          <w:marBottom w:val="0"/>
          <w:divBdr>
            <w:top w:val="none" w:sz="0" w:space="0" w:color="auto"/>
            <w:left w:val="none" w:sz="0" w:space="0" w:color="auto"/>
            <w:bottom w:val="none" w:sz="0" w:space="0" w:color="auto"/>
            <w:right w:val="none" w:sz="0" w:space="0" w:color="auto"/>
          </w:divBdr>
        </w:div>
        <w:div w:id="1149134188">
          <w:marLeft w:val="480"/>
          <w:marRight w:val="0"/>
          <w:marTop w:val="0"/>
          <w:marBottom w:val="0"/>
          <w:divBdr>
            <w:top w:val="none" w:sz="0" w:space="0" w:color="auto"/>
            <w:left w:val="none" w:sz="0" w:space="0" w:color="auto"/>
            <w:bottom w:val="none" w:sz="0" w:space="0" w:color="auto"/>
            <w:right w:val="none" w:sz="0" w:space="0" w:color="auto"/>
          </w:divBdr>
        </w:div>
        <w:div w:id="1993169235">
          <w:marLeft w:val="480"/>
          <w:marRight w:val="0"/>
          <w:marTop w:val="0"/>
          <w:marBottom w:val="0"/>
          <w:divBdr>
            <w:top w:val="none" w:sz="0" w:space="0" w:color="auto"/>
            <w:left w:val="none" w:sz="0" w:space="0" w:color="auto"/>
            <w:bottom w:val="none" w:sz="0" w:space="0" w:color="auto"/>
            <w:right w:val="none" w:sz="0" w:space="0" w:color="auto"/>
          </w:divBdr>
        </w:div>
        <w:div w:id="2025671783">
          <w:marLeft w:val="480"/>
          <w:marRight w:val="0"/>
          <w:marTop w:val="0"/>
          <w:marBottom w:val="0"/>
          <w:divBdr>
            <w:top w:val="none" w:sz="0" w:space="0" w:color="auto"/>
            <w:left w:val="none" w:sz="0" w:space="0" w:color="auto"/>
            <w:bottom w:val="none" w:sz="0" w:space="0" w:color="auto"/>
            <w:right w:val="none" w:sz="0" w:space="0" w:color="auto"/>
          </w:divBdr>
        </w:div>
        <w:div w:id="938683159">
          <w:marLeft w:val="480"/>
          <w:marRight w:val="0"/>
          <w:marTop w:val="0"/>
          <w:marBottom w:val="0"/>
          <w:divBdr>
            <w:top w:val="none" w:sz="0" w:space="0" w:color="auto"/>
            <w:left w:val="none" w:sz="0" w:space="0" w:color="auto"/>
            <w:bottom w:val="none" w:sz="0" w:space="0" w:color="auto"/>
            <w:right w:val="none" w:sz="0" w:space="0" w:color="auto"/>
          </w:divBdr>
        </w:div>
        <w:div w:id="333144542">
          <w:marLeft w:val="480"/>
          <w:marRight w:val="0"/>
          <w:marTop w:val="0"/>
          <w:marBottom w:val="0"/>
          <w:divBdr>
            <w:top w:val="none" w:sz="0" w:space="0" w:color="auto"/>
            <w:left w:val="none" w:sz="0" w:space="0" w:color="auto"/>
            <w:bottom w:val="none" w:sz="0" w:space="0" w:color="auto"/>
            <w:right w:val="none" w:sz="0" w:space="0" w:color="auto"/>
          </w:divBdr>
        </w:div>
        <w:div w:id="547105838">
          <w:marLeft w:val="480"/>
          <w:marRight w:val="0"/>
          <w:marTop w:val="0"/>
          <w:marBottom w:val="0"/>
          <w:divBdr>
            <w:top w:val="none" w:sz="0" w:space="0" w:color="auto"/>
            <w:left w:val="none" w:sz="0" w:space="0" w:color="auto"/>
            <w:bottom w:val="none" w:sz="0" w:space="0" w:color="auto"/>
            <w:right w:val="none" w:sz="0" w:space="0" w:color="auto"/>
          </w:divBdr>
        </w:div>
        <w:div w:id="26178499">
          <w:marLeft w:val="480"/>
          <w:marRight w:val="0"/>
          <w:marTop w:val="0"/>
          <w:marBottom w:val="0"/>
          <w:divBdr>
            <w:top w:val="none" w:sz="0" w:space="0" w:color="auto"/>
            <w:left w:val="none" w:sz="0" w:space="0" w:color="auto"/>
            <w:bottom w:val="none" w:sz="0" w:space="0" w:color="auto"/>
            <w:right w:val="none" w:sz="0" w:space="0" w:color="auto"/>
          </w:divBdr>
        </w:div>
        <w:div w:id="687099272">
          <w:marLeft w:val="480"/>
          <w:marRight w:val="0"/>
          <w:marTop w:val="0"/>
          <w:marBottom w:val="0"/>
          <w:divBdr>
            <w:top w:val="none" w:sz="0" w:space="0" w:color="auto"/>
            <w:left w:val="none" w:sz="0" w:space="0" w:color="auto"/>
            <w:bottom w:val="none" w:sz="0" w:space="0" w:color="auto"/>
            <w:right w:val="none" w:sz="0" w:space="0" w:color="auto"/>
          </w:divBdr>
        </w:div>
        <w:div w:id="88620434">
          <w:marLeft w:val="480"/>
          <w:marRight w:val="0"/>
          <w:marTop w:val="0"/>
          <w:marBottom w:val="0"/>
          <w:divBdr>
            <w:top w:val="none" w:sz="0" w:space="0" w:color="auto"/>
            <w:left w:val="none" w:sz="0" w:space="0" w:color="auto"/>
            <w:bottom w:val="none" w:sz="0" w:space="0" w:color="auto"/>
            <w:right w:val="none" w:sz="0" w:space="0" w:color="auto"/>
          </w:divBdr>
        </w:div>
        <w:div w:id="396779176">
          <w:marLeft w:val="48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1601834608">
          <w:marLeft w:val="480"/>
          <w:marRight w:val="0"/>
          <w:marTop w:val="0"/>
          <w:marBottom w:val="0"/>
          <w:divBdr>
            <w:top w:val="none" w:sz="0" w:space="0" w:color="auto"/>
            <w:left w:val="none" w:sz="0" w:space="0" w:color="auto"/>
            <w:bottom w:val="none" w:sz="0" w:space="0" w:color="auto"/>
            <w:right w:val="none" w:sz="0" w:space="0" w:color="auto"/>
          </w:divBdr>
        </w:div>
        <w:div w:id="1743529759">
          <w:marLeft w:val="480"/>
          <w:marRight w:val="0"/>
          <w:marTop w:val="0"/>
          <w:marBottom w:val="0"/>
          <w:divBdr>
            <w:top w:val="none" w:sz="0" w:space="0" w:color="auto"/>
            <w:left w:val="none" w:sz="0" w:space="0" w:color="auto"/>
            <w:bottom w:val="none" w:sz="0" w:space="0" w:color="auto"/>
            <w:right w:val="none" w:sz="0" w:space="0" w:color="auto"/>
          </w:divBdr>
        </w:div>
        <w:div w:id="1702582567">
          <w:marLeft w:val="480"/>
          <w:marRight w:val="0"/>
          <w:marTop w:val="0"/>
          <w:marBottom w:val="0"/>
          <w:divBdr>
            <w:top w:val="none" w:sz="0" w:space="0" w:color="auto"/>
            <w:left w:val="none" w:sz="0" w:space="0" w:color="auto"/>
            <w:bottom w:val="none" w:sz="0" w:space="0" w:color="auto"/>
            <w:right w:val="none" w:sz="0" w:space="0" w:color="auto"/>
          </w:divBdr>
        </w:div>
        <w:div w:id="1150708024">
          <w:marLeft w:val="480"/>
          <w:marRight w:val="0"/>
          <w:marTop w:val="0"/>
          <w:marBottom w:val="0"/>
          <w:divBdr>
            <w:top w:val="none" w:sz="0" w:space="0" w:color="auto"/>
            <w:left w:val="none" w:sz="0" w:space="0" w:color="auto"/>
            <w:bottom w:val="none" w:sz="0" w:space="0" w:color="auto"/>
            <w:right w:val="none" w:sz="0" w:space="0" w:color="auto"/>
          </w:divBdr>
        </w:div>
        <w:div w:id="522672098">
          <w:marLeft w:val="480"/>
          <w:marRight w:val="0"/>
          <w:marTop w:val="0"/>
          <w:marBottom w:val="0"/>
          <w:divBdr>
            <w:top w:val="none" w:sz="0" w:space="0" w:color="auto"/>
            <w:left w:val="none" w:sz="0" w:space="0" w:color="auto"/>
            <w:bottom w:val="none" w:sz="0" w:space="0" w:color="auto"/>
            <w:right w:val="none" w:sz="0" w:space="0" w:color="auto"/>
          </w:divBdr>
        </w:div>
        <w:div w:id="746074121">
          <w:marLeft w:val="480"/>
          <w:marRight w:val="0"/>
          <w:marTop w:val="0"/>
          <w:marBottom w:val="0"/>
          <w:divBdr>
            <w:top w:val="none" w:sz="0" w:space="0" w:color="auto"/>
            <w:left w:val="none" w:sz="0" w:space="0" w:color="auto"/>
            <w:bottom w:val="none" w:sz="0" w:space="0" w:color="auto"/>
            <w:right w:val="none" w:sz="0" w:space="0" w:color="auto"/>
          </w:divBdr>
        </w:div>
        <w:div w:id="1663578921">
          <w:marLeft w:val="480"/>
          <w:marRight w:val="0"/>
          <w:marTop w:val="0"/>
          <w:marBottom w:val="0"/>
          <w:divBdr>
            <w:top w:val="none" w:sz="0" w:space="0" w:color="auto"/>
            <w:left w:val="none" w:sz="0" w:space="0" w:color="auto"/>
            <w:bottom w:val="none" w:sz="0" w:space="0" w:color="auto"/>
            <w:right w:val="none" w:sz="0" w:space="0" w:color="auto"/>
          </w:divBdr>
        </w:div>
        <w:div w:id="1289166247">
          <w:marLeft w:val="480"/>
          <w:marRight w:val="0"/>
          <w:marTop w:val="0"/>
          <w:marBottom w:val="0"/>
          <w:divBdr>
            <w:top w:val="none" w:sz="0" w:space="0" w:color="auto"/>
            <w:left w:val="none" w:sz="0" w:space="0" w:color="auto"/>
            <w:bottom w:val="none" w:sz="0" w:space="0" w:color="auto"/>
            <w:right w:val="none" w:sz="0" w:space="0" w:color="auto"/>
          </w:divBdr>
        </w:div>
        <w:div w:id="391083652">
          <w:marLeft w:val="480"/>
          <w:marRight w:val="0"/>
          <w:marTop w:val="0"/>
          <w:marBottom w:val="0"/>
          <w:divBdr>
            <w:top w:val="none" w:sz="0" w:space="0" w:color="auto"/>
            <w:left w:val="none" w:sz="0" w:space="0" w:color="auto"/>
            <w:bottom w:val="none" w:sz="0" w:space="0" w:color="auto"/>
            <w:right w:val="none" w:sz="0" w:space="0" w:color="auto"/>
          </w:divBdr>
        </w:div>
        <w:div w:id="1383021468">
          <w:marLeft w:val="480"/>
          <w:marRight w:val="0"/>
          <w:marTop w:val="0"/>
          <w:marBottom w:val="0"/>
          <w:divBdr>
            <w:top w:val="none" w:sz="0" w:space="0" w:color="auto"/>
            <w:left w:val="none" w:sz="0" w:space="0" w:color="auto"/>
            <w:bottom w:val="none" w:sz="0" w:space="0" w:color="auto"/>
            <w:right w:val="none" w:sz="0" w:space="0" w:color="auto"/>
          </w:divBdr>
        </w:div>
        <w:div w:id="1708065807">
          <w:marLeft w:val="480"/>
          <w:marRight w:val="0"/>
          <w:marTop w:val="0"/>
          <w:marBottom w:val="0"/>
          <w:divBdr>
            <w:top w:val="none" w:sz="0" w:space="0" w:color="auto"/>
            <w:left w:val="none" w:sz="0" w:space="0" w:color="auto"/>
            <w:bottom w:val="none" w:sz="0" w:space="0" w:color="auto"/>
            <w:right w:val="none" w:sz="0" w:space="0" w:color="auto"/>
          </w:divBdr>
        </w:div>
        <w:div w:id="1158693488">
          <w:marLeft w:val="480"/>
          <w:marRight w:val="0"/>
          <w:marTop w:val="0"/>
          <w:marBottom w:val="0"/>
          <w:divBdr>
            <w:top w:val="none" w:sz="0" w:space="0" w:color="auto"/>
            <w:left w:val="none" w:sz="0" w:space="0" w:color="auto"/>
            <w:bottom w:val="none" w:sz="0" w:space="0" w:color="auto"/>
            <w:right w:val="none" w:sz="0" w:space="0" w:color="auto"/>
          </w:divBdr>
        </w:div>
        <w:div w:id="1770273553">
          <w:marLeft w:val="480"/>
          <w:marRight w:val="0"/>
          <w:marTop w:val="0"/>
          <w:marBottom w:val="0"/>
          <w:divBdr>
            <w:top w:val="none" w:sz="0" w:space="0" w:color="auto"/>
            <w:left w:val="none" w:sz="0" w:space="0" w:color="auto"/>
            <w:bottom w:val="none" w:sz="0" w:space="0" w:color="auto"/>
            <w:right w:val="none" w:sz="0" w:space="0" w:color="auto"/>
          </w:divBdr>
        </w:div>
        <w:div w:id="414479452">
          <w:marLeft w:val="480"/>
          <w:marRight w:val="0"/>
          <w:marTop w:val="0"/>
          <w:marBottom w:val="0"/>
          <w:divBdr>
            <w:top w:val="none" w:sz="0" w:space="0" w:color="auto"/>
            <w:left w:val="none" w:sz="0" w:space="0" w:color="auto"/>
            <w:bottom w:val="none" w:sz="0" w:space="0" w:color="auto"/>
            <w:right w:val="none" w:sz="0" w:space="0" w:color="auto"/>
          </w:divBdr>
        </w:div>
        <w:div w:id="84808047">
          <w:marLeft w:val="480"/>
          <w:marRight w:val="0"/>
          <w:marTop w:val="0"/>
          <w:marBottom w:val="0"/>
          <w:divBdr>
            <w:top w:val="none" w:sz="0" w:space="0" w:color="auto"/>
            <w:left w:val="none" w:sz="0" w:space="0" w:color="auto"/>
            <w:bottom w:val="none" w:sz="0" w:space="0" w:color="auto"/>
            <w:right w:val="none" w:sz="0" w:space="0" w:color="auto"/>
          </w:divBdr>
        </w:div>
        <w:div w:id="1418554579">
          <w:marLeft w:val="480"/>
          <w:marRight w:val="0"/>
          <w:marTop w:val="0"/>
          <w:marBottom w:val="0"/>
          <w:divBdr>
            <w:top w:val="none" w:sz="0" w:space="0" w:color="auto"/>
            <w:left w:val="none" w:sz="0" w:space="0" w:color="auto"/>
            <w:bottom w:val="none" w:sz="0" w:space="0" w:color="auto"/>
            <w:right w:val="none" w:sz="0" w:space="0" w:color="auto"/>
          </w:divBdr>
        </w:div>
        <w:div w:id="64885615">
          <w:marLeft w:val="480"/>
          <w:marRight w:val="0"/>
          <w:marTop w:val="0"/>
          <w:marBottom w:val="0"/>
          <w:divBdr>
            <w:top w:val="none" w:sz="0" w:space="0" w:color="auto"/>
            <w:left w:val="none" w:sz="0" w:space="0" w:color="auto"/>
            <w:bottom w:val="none" w:sz="0" w:space="0" w:color="auto"/>
            <w:right w:val="none" w:sz="0" w:space="0" w:color="auto"/>
          </w:divBdr>
        </w:div>
        <w:div w:id="118652754">
          <w:marLeft w:val="480"/>
          <w:marRight w:val="0"/>
          <w:marTop w:val="0"/>
          <w:marBottom w:val="0"/>
          <w:divBdr>
            <w:top w:val="none" w:sz="0" w:space="0" w:color="auto"/>
            <w:left w:val="none" w:sz="0" w:space="0" w:color="auto"/>
            <w:bottom w:val="none" w:sz="0" w:space="0" w:color="auto"/>
            <w:right w:val="none" w:sz="0" w:space="0" w:color="auto"/>
          </w:divBdr>
        </w:div>
        <w:div w:id="396785967">
          <w:marLeft w:val="480"/>
          <w:marRight w:val="0"/>
          <w:marTop w:val="0"/>
          <w:marBottom w:val="0"/>
          <w:divBdr>
            <w:top w:val="none" w:sz="0" w:space="0" w:color="auto"/>
            <w:left w:val="none" w:sz="0" w:space="0" w:color="auto"/>
            <w:bottom w:val="none" w:sz="0" w:space="0" w:color="auto"/>
            <w:right w:val="none" w:sz="0" w:space="0" w:color="auto"/>
          </w:divBdr>
        </w:div>
        <w:div w:id="981351911">
          <w:marLeft w:val="480"/>
          <w:marRight w:val="0"/>
          <w:marTop w:val="0"/>
          <w:marBottom w:val="0"/>
          <w:divBdr>
            <w:top w:val="none" w:sz="0" w:space="0" w:color="auto"/>
            <w:left w:val="none" w:sz="0" w:space="0" w:color="auto"/>
            <w:bottom w:val="none" w:sz="0" w:space="0" w:color="auto"/>
            <w:right w:val="none" w:sz="0" w:space="0" w:color="auto"/>
          </w:divBdr>
        </w:div>
        <w:div w:id="1886797217">
          <w:marLeft w:val="480"/>
          <w:marRight w:val="0"/>
          <w:marTop w:val="0"/>
          <w:marBottom w:val="0"/>
          <w:divBdr>
            <w:top w:val="none" w:sz="0" w:space="0" w:color="auto"/>
            <w:left w:val="none" w:sz="0" w:space="0" w:color="auto"/>
            <w:bottom w:val="none" w:sz="0" w:space="0" w:color="auto"/>
            <w:right w:val="none" w:sz="0" w:space="0" w:color="auto"/>
          </w:divBdr>
        </w:div>
        <w:div w:id="1846894138">
          <w:marLeft w:val="480"/>
          <w:marRight w:val="0"/>
          <w:marTop w:val="0"/>
          <w:marBottom w:val="0"/>
          <w:divBdr>
            <w:top w:val="none" w:sz="0" w:space="0" w:color="auto"/>
            <w:left w:val="none" w:sz="0" w:space="0" w:color="auto"/>
            <w:bottom w:val="none" w:sz="0" w:space="0" w:color="auto"/>
            <w:right w:val="none" w:sz="0" w:space="0" w:color="auto"/>
          </w:divBdr>
        </w:div>
        <w:div w:id="1899852934">
          <w:marLeft w:val="480"/>
          <w:marRight w:val="0"/>
          <w:marTop w:val="0"/>
          <w:marBottom w:val="0"/>
          <w:divBdr>
            <w:top w:val="none" w:sz="0" w:space="0" w:color="auto"/>
            <w:left w:val="none" w:sz="0" w:space="0" w:color="auto"/>
            <w:bottom w:val="none" w:sz="0" w:space="0" w:color="auto"/>
            <w:right w:val="none" w:sz="0" w:space="0" w:color="auto"/>
          </w:divBdr>
        </w:div>
        <w:div w:id="1645499345">
          <w:marLeft w:val="480"/>
          <w:marRight w:val="0"/>
          <w:marTop w:val="0"/>
          <w:marBottom w:val="0"/>
          <w:divBdr>
            <w:top w:val="none" w:sz="0" w:space="0" w:color="auto"/>
            <w:left w:val="none" w:sz="0" w:space="0" w:color="auto"/>
            <w:bottom w:val="none" w:sz="0" w:space="0" w:color="auto"/>
            <w:right w:val="none" w:sz="0" w:space="0" w:color="auto"/>
          </w:divBdr>
        </w:div>
        <w:div w:id="731001618">
          <w:marLeft w:val="480"/>
          <w:marRight w:val="0"/>
          <w:marTop w:val="0"/>
          <w:marBottom w:val="0"/>
          <w:divBdr>
            <w:top w:val="none" w:sz="0" w:space="0" w:color="auto"/>
            <w:left w:val="none" w:sz="0" w:space="0" w:color="auto"/>
            <w:bottom w:val="none" w:sz="0" w:space="0" w:color="auto"/>
            <w:right w:val="none" w:sz="0" w:space="0" w:color="auto"/>
          </w:divBdr>
        </w:div>
        <w:div w:id="1192180734">
          <w:marLeft w:val="480"/>
          <w:marRight w:val="0"/>
          <w:marTop w:val="0"/>
          <w:marBottom w:val="0"/>
          <w:divBdr>
            <w:top w:val="none" w:sz="0" w:space="0" w:color="auto"/>
            <w:left w:val="none" w:sz="0" w:space="0" w:color="auto"/>
            <w:bottom w:val="none" w:sz="0" w:space="0" w:color="auto"/>
            <w:right w:val="none" w:sz="0" w:space="0" w:color="auto"/>
          </w:divBdr>
        </w:div>
        <w:div w:id="649943391">
          <w:marLeft w:val="480"/>
          <w:marRight w:val="0"/>
          <w:marTop w:val="0"/>
          <w:marBottom w:val="0"/>
          <w:divBdr>
            <w:top w:val="none" w:sz="0" w:space="0" w:color="auto"/>
            <w:left w:val="none" w:sz="0" w:space="0" w:color="auto"/>
            <w:bottom w:val="none" w:sz="0" w:space="0" w:color="auto"/>
            <w:right w:val="none" w:sz="0" w:space="0" w:color="auto"/>
          </w:divBdr>
        </w:div>
        <w:div w:id="1191837728">
          <w:marLeft w:val="480"/>
          <w:marRight w:val="0"/>
          <w:marTop w:val="0"/>
          <w:marBottom w:val="0"/>
          <w:divBdr>
            <w:top w:val="none" w:sz="0" w:space="0" w:color="auto"/>
            <w:left w:val="none" w:sz="0" w:space="0" w:color="auto"/>
            <w:bottom w:val="none" w:sz="0" w:space="0" w:color="auto"/>
            <w:right w:val="none" w:sz="0" w:space="0" w:color="auto"/>
          </w:divBdr>
        </w:div>
        <w:div w:id="1080366008">
          <w:marLeft w:val="480"/>
          <w:marRight w:val="0"/>
          <w:marTop w:val="0"/>
          <w:marBottom w:val="0"/>
          <w:divBdr>
            <w:top w:val="none" w:sz="0" w:space="0" w:color="auto"/>
            <w:left w:val="none" w:sz="0" w:space="0" w:color="auto"/>
            <w:bottom w:val="none" w:sz="0" w:space="0" w:color="auto"/>
            <w:right w:val="none" w:sz="0" w:space="0" w:color="auto"/>
          </w:divBdr>
        </w:div>
      </w:divsChild>
    </w:div>
    <w:div w:id="31611658">
      <w:bodyDiv w:val="1"/>
      <w:marLeft w:val="0"/>
      <w:marRight w:val="0"/>
      <w:marTop w:val="0"/>
      <w:marBottom w:val="0"/>
      <w:divBdr>
        <w:top w:val="none" w:sz="0" w:space="0" w:color="auto"/>
        <w:left w:val="none" w:sz="0" w:space="0" w:color="auto"/>
        <w:bottom w:val="none" w:sz="0" w:space="0" w:color="auto"/>
        <w:right w:val="none" w:sz="0" w:space="0" w:color="auto"/>
      </w:divBdr>
    </w:div>
    <w:div w:id="37047407">
      <w:bodyDiv w:val="1"/>
      <w:marLeft w:val="0"/>
      <w:marRight w:val="0"/>
      <w:marTop w:val="0"/>
      <w:marBottom w:val="0"/>
      <w:divBdr>
        <w:top w:val="none" w:sz="0" w:space="0" w:color="auto"/>
        <w:left w:val="none" w:sz="0" w:space="0" w:color="auto"/>
        <w:bottom w:val="none" w:sz="0" w:space="0" w:color="auto"/>
        <w:right w:val="none" w:sz="0" w:space="0" w:color="auto"/>
      </w:divBdr>
    </w:div>
    <w:div w:id="37514508">
      <w:bodyDiv w:val="1"/>
      <w:marLeft w:val="0"/>
      <w:marRight w:val="0"/>
      <w:marTop w:val="0"/>
      <w:marBottom w:val="0"/>
      <w:divBdr>
        <w:top w:val="none" w:sz="0" w:space="0" w:color="auto"/>
        <w:left w:val="none" w:sz="0" w:space="0" w:color="auto"/>
        <w:bottom w:val="none" w:sz="0" w:space="0" w:color="auto"/>
        <w:right w:val="none" w:sz="0" w:space="0" w:color="auto"/>
      </w:divBdr>
    </w:div>
    <w:div w:id="40133338">
      <w:bodyDiv w:val="1"/>
      <w:marLeft w:val="0"/>
      <w:marRight w:val="0"/>
      <w:marTop w:val="0"/>
      <w:marBottom w:val="0"/>
      <w:divBdr>
        <w:top w:val="none" w:sz="0" w:space="0" w:color="auto"/>
        <w:left w:val="none" w:sz="0" w:space="0" w:color="auto"/>
        <w:bottom w:val="none" w:sz="0" w:space="0" w:color="auto"/>
        <w:right w:val="none" w:sz="0" w:space="0" w:color="auto"/>
      </w:divBdr>
    </w:div>
    <w:div w:id="40374308">
      <w:bodyDiv w:val="1"/>
      <w:marLeft w:val="0"/>
      <w:marRight w:val="0"/>
      <w:marTop w:val="0"/>
      <w:marBottom w:val="0"/>
      <w:divBdr>
        <w:top w:val="none" w:sz="0" w:space="0" w:color="auto"/>
        <w:left w:val="none" w:sz="0" w:space="0" w:color="auto"/>
        <w:bottom w:val="none" w:sz="0" w:space="0" w:color="auto"/>
        <w:right w:val="none" w:sz="0" w:space="0" w:color="auto"/>
      </w:divBdr>
    </w:div>
    <w:div w:id="40598494">
      <w:bodyDiv w:val="1"/>
      <w:marLeft w:val="0"/>
      <w:marRight w:val="0"/>
      <w:marTop w:val="0"/>
      <w:marBottom w:val="0"/>
      <w:divBdr>
        <w:top w:val="none" w:sz="0" w:space="0" w:color="auto"/>
        <w:left w:val="none" w:sz="0" w:space="0" w:color="auto"/>
        <w:bottom w:val="none" w:sz="0" w:space="0" w:color="auto"/>
        <w:right w:val="none" w:sz="0" w:space="0" w:color="auto"/>
      </w:divBdr>
    </w:div>
    <w:div w:id="41561473">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42288856">
      <w:bodyDiv w:val="1"/>
      <w:marLeft w:val="0"/>
      <w:marRight w:val="0"/>
      <w:marTop w:val="0"/>
      <w:marBottom w:val="0"/>
      <w:divBdr>
        <w:top w:val="none" w:sz="0" w:space="0" w:color="auto"/>
        <w:left w:val="none" w:sz="0" w:space="0" w:color="auto"/>
        <w:bottom w:val="none" w:sz="0" w:space="0" w:color="auto"/>
        <w:right w:val="none" w:sz="0" w:space="0" w:color="auto"/>
      </w:divBdr>
    </w:div>
    <w:div w:id="55206324">
      <w:bodyDiv w:val="1"/>
      <w:marLeft w:val="0"/>
      <w:marRight w:val="0"/>
      <w:marTop w:val="0"/>
      <w:marBottom w:val="0"/>
      <w:divBdr>
        <w:top w:val="none" w:sz="0" w:space="0" w:color="auto"/>
        <w:left w:val="none" w:sz="0" w:space="0" w:color="auto"/>
        <w:bottom w:val="none" w:sz="0" w:space="0" w:color="auto"/>
        <w:right w:val="none" w:sz="0" w:space="0" w:color="auto"/>
      </w:divBdr>
    </w:div>
    <w:div w:id="57243593">
      <w:bodyDiv w:val="1"/>
      <w:marLeft w:val="0"/>
      <w:marRight w:val="0"/>
      <w:marTop w:val="0"/>
      <w:marBottom w:val="0"/>
      <w:divBdr>
        <w:top w:val="none" w:sz="0" w:space="0" w:color="auto"/>
        <w:left w:val="none" w:sz="0" w:space="0" w:color="auto"/>
        <w:bottom w:val="none" w:sz="0" w:space="0" w:color="auto"/>
        <w:right w:val="none" w:sz="0" w:space="0" w:color="auto"/>
      </w:divBdr>
      <w:divsChild>
        <w:div w:id="1731540780">
          <w:marLeft w:val="480"/>
          <w:marRight w:val="0"/>
          <w:marTop w:val="0"/>
          <w:marBottom w:val="0"/>
          <w:divBdr>
            <w:top w:val="none" w:sz="0" w:space="0" w:color="auto"/>
            <w:left w:val="none" w:sz="0" w:space="0" w:color="auto"/>
            <w:bottom w:val="none" w:sz="0" w:space="0" w:color="auto"/>
            <w:right w:val="none" w:sz="0" w:space="0" w:color="auto"/>
          </w:divBdr>
        </w:div>
        <w:div w:id="544946936">
          <w:marLeft w:val="480"/>
          <w:marRight w:val="0"/>
          <w:marTop w:val="0"/>
          <w:marBottom w:val="0"/>
          <w:divBdr>
            <w:top w:val="none" w:sz="0" w:space="0" w:color="auto"/>
            <w:left w:val="none" w:sz="0" w:space="0" w:color="auto"/>
            <w:bottom w:val="none" w:sz="0" w:space="0" w:color="auto"/>
            <w:right w:val="none" w:sz="0" w:space="0" w:color="auto"/>
          </w:divBdr>
        </w:div>
        <w:div w:id="1408108049">
          <w:marLeft w:val="480"/>
          <w:marRight w:val="0"/>
          <w:marTop w:val="0"/>
          <w:marBottom w:val="0"/>
          <w:divBdr>
            <w:top w:val="none" w:sz="0" w:space="0" w:color="auto"/>
            <w:left w:val="none" w:sz="0" w:space="0" w:color="auto"/>
            <w:bottom w:val="none" w:sz="0" w:space="0" w:color="auto"/>
            <w:right w:val="none" w:sz="0" w:space="0" w:color="auto"/>
          </w:divBdr>
        </w:div>
        <w:div w:id="1161039569">
          <w:marLeft w:val="480"/>
          <w:marRight w:val="0"/>
          <w:marTop w:val="0"/>
          <w:marBottom w:val="0"/>
          <w:divBdr>
            <w:top w:val="none" w:sz="0" w:space="0" w:color="auto"/>
            <w:left w:val="none" w:sz="0" w:space="0" w:color="auto"/>
            <w:bottom w:val="none" w:sz="0" w:space="0" w:color="auto"/>
            <w:right w:val="none" w:sz="0" w:space="0" w:color="auto"/>
          </w:divBdr>
        </w:div>
        <w:div w:id="15473702">
          <w:marLeft w:val="480"/>
          <w:marRight w:val="0"/>
          <w:marTop w:val="0"/>
          <w:marBottom w:val="0"/>
          <w:divBdr>
            <w:top w:val="none" w:sz="0" w:space="0" w:color="auto"/>
            <w:left w:val="none" w:sz="0" w:space="0" w:color="auto"/>
            <w:bottom w:val="none" w:sz="0" w:space="0" w:color="auto"/>
            <w:right w:val="none" w:sz="0" w:space="0" w:color="auto"/>
          </w:divBdr>
        </w:div>
        <w:div w:id="2040663119">
          <w:marLeft w:val="480"/>
          <w:marRight w:val="0"/>
          <w:marTop w:val="0"/>
          <w:marBottom w:val="0"/>
          <w:divBdr>
            <w:top w:val="none" w:sz="0" w:space="0" w:color="auto"/>
            <w:left w:val="none" w:sz="0" w:space="0" w:color="auto"/>
            <w:bottom w:val="none" w:sz="0" w:space="0" w:color="auto"/>
            <w:right w:val="none" w:sz="0" w:space="0" w:color="auto"/>
          </w:divBdr>
        </w:div>
        <w:div w:id="1083643684">
          <w:marLeft w:val="480"/>
          <w:marRight w:val="0"/>
          <w:marTop w:val="0"/>
          <w:marBottom w:val="0"/>
          <w:divBdr>
            <w:top w:val="none" w:sz="0" w:space="0" w:color="auto"/>
            <w:left w:val="none" w:sz="0" w:space="0" w:color="auto"/>
            <w:bottom w:val="none" w:sz="0" w:space="0" w:color="auto"/>
            <w:right w:val="none" w:sz="0" w:space="0" w:color="auto"/>
          </w:divBdr>
        </w:div>
        <w:div w:id="1056392700">
          <w:marLeft w:val="480"/>
          <w:marRight w:val="0"/>
          <w:marTop w:val="0"/>
          <w:marBottom w:val="0"/>
          <w:divBdr>
            <w:top w:val="none" w:sz="0" w:space="0" w:color="auto"/>
            <w:left w:val="none" w:sz="0" w:space="0" w:color="auto"/>
            <w:bottom w:val="none" w:sz="0" w:space="0" w:color="auto"/>
            <w:right w:val="none" w:sz="0" w:space="0" w:color="auto"/>
          </w:divBdr>
        </w:div>
        <w:div w:id="2062245545">
          <w:marLeft w:val="480"/>
          <w:marRight w:val="0"/>
          <w:marTop w:val="0"/>
          <w:marBottom w:val="0"/>
          <w:divBdr>
            <w:top w:val="none" w:sz="0" w:space="0" w:color="auto"/>
            <w:left w:val="none" w:sz="0" w:space="0" w:color="auto"/>
            <w:bottom w:val="none" w:sz="0" w:space="0" w:color="auto"/>
            <w:right w:val="none" w:sz="0" w:space="0" w:color="auto"/>
          </w:divBdr>
        </w:div>
        <w:div w:id="702248077">
          <w:marLeft w:val="480"/>
          <w:marRight w:val="0"/>
          <w:marTop w:val="0"/>
          <w:marBottom w:val="0"/>
          <w:divBdr>
            <w:top w:val="none" w:sz="0" w:space="0" w:color="auto"/>
            <w:left w:val="none" w:sz="0" w:space="0" w:color="auto"/>
            <w:bottom w:val="none" w:sz="0" w:space="0" w:color="auto"/>
            <w:right w:val="none" w:sz="0" w:space="0" w:color="auto"/>
          </w:divBdr>
        </w:div>
        <w:div w:id="21444518">
          <w:marLeft w:val="480"/>
          <w:marRight w:val="0"/>
          <w:marTop w:val="0"/>
          <w:marBottom w:val="0"/>
          <w:divBdr>
            <w:top w:val="none" w:sz="0" w:space="0" w:color="auto"/>
            <w:left w:val="none" w:sz="0" w:space="0" w:color="auto"/>
            <w:bottom w:val="none" w:sz="0" w:space="0" w:color="auto"/>
            <w:right w:val="none" w:sz="0" w:space="0" w:color="auto"/>
          </w:divBdr>
        </w:div>
        <w:div w:id="2099986274">
          <w:marLeft w:val="480"/>
          <w:marRight w:val="0"/>
          <w:marTop w:val="0"/>
          <w:marBottom w:val="0"/>
          <w:divBdr>
            <w:top w:val="none" w:sz="0" w:space="0" w:color="auto"/>
            <w:left w:val="none" w:sz="0" w:space="0" w:color="auto"/>
            <w:bottom w:val="none" w:sz="0" w:space="0" w:color="auto"/>
            <w:right w:val="none" w:sz="0" w:space="0" w:color="auto"/>
          </w:divBdr>
        </w:div>
        <w:div w:id="817724688">
          <w:marLeft w:val="480"/>
          <w:marRight w:val="0"/>
          <w:marTop w:val="0"/>
          <w:marBottom w:val="0"/>
          <w:divBdr>
            <w:top w:val="none" w:sz="0" w:space="0" w:color="auto"/>
            <w:left w:val="none" w:sz="0" w:space="0" w:color="auto"/>
            <w:bottom w:val="none" w:sz="0" w:space="0" w:color="auto"/>
            <w:right w:val="none" w:sz="0" w:space="0" w:color="auto"/>
          </w:divBdr>
        </w:div>
      </w:divsChild>
    </w:div>
    <w:div w:id="60173875">
      <w:bodyDiv w:val="1"/>
      <w:marLeft w:val="0"/>
      <w:marRight w:val="0"/>
      <w:marTop w:val="0"/>
      <w:marBottom w:val="0"/>
      <w:divBdr>
        <w:top w:val="none" w:sz="0" w:space="0" w:color="auto"/>
        <w:left w:val="none" w:sz="0" w:space="0" w:color="auto"/>
        <w:bottom w:val="none" w:sz="0" w:space="0" w:color="auto"/>
        <w:right w:val="none" w:sz="0" w:space="0" w:color="auto"/>
      </w:divBdr>
    </w:div>
    <w:div w:id="63065981">
      <w:bodyDiv w:val="1"/>
      <w:marLeft w:val="0"/>
      <w:marRight w:val="0"/>
      <w:marTop w:val="0"/>
      <w:marBottom w:val="0"/>
      <w:divBdr>
        <w:top w:val="none" w:sz="0" w:space="0" w:color="auto"/>
        <w:left w:val="none" w:sz="0" w:space="0" w:color="auto"/>
        <w:bottom w:val="none" w:sz="0" w:space="0" w:color="auto"/>
        <w:right w:val="none" w:sz="0" w:space="0" w:color="auto"/>
      </w:divBdr>
      <w:divsChild>
        <w:div w:id="350762824">
          <w:marLeft w:val="480"/>
          <w:marRight w:val="0"/>
          <w:marTop w:val="0"/>
          <w:marBottom w:val="0"/>
          <w:divBdr>
            <w:top w:val="none" w:sz="0" w:space="0" w:color="auto"/>
            <w:left w:val="none" w:sz="0" w:space="0" w:color="auto"/>
            <w:bottom w:val="none" w:sz="0" w:space="0" w:color="auto"/>
            <w:right w:val="none" w:sz="0" w:space="0" w:color="auto"/>
          </w:divBdr>
        </w:div>
        <w:div w:id="1808932785">
          <w:marLeft w:val="480"/>
          <w:marRight w:val="0"/>
          <w:marTop w:val="0"/>
          <w:marBottom w:val="0"/>
          <w:divBdr>
            <w:top w:val="none" w:sz="0" w:space="0" w:color="auto"/>
            <w:left w:val="none" w:sz="0" w:space="0" w:color="auto"/>
            <w:bottom w:val="none" w:sz="0" w:space="0" w:color="auto"/>
            <w:right w:val="none" w:sz="0" w:space="0" w:color="auto"/>
          </w:divBdr>
        </w:div>
        <w:div w:id="1402633906">
          <w:marLeft w:val="480"/>
          <w:marRight w:val="0"/>
          <w:marTop w:val="0"/>
          <w:marBottom w:val="0"/>
          <w:divBdr>
            <w:top w:val="none" w:sz="0" w:space="0" w:color="auto"/>
            <w:left w:val="none" w:sz="0" w:space="0" w:color="auto"/>
            <w:bottom w:val="none" w:sz="0" w:space="0" w:color="auto"/>
            <w:right w:val="none" w:sz="0" w:space="0" w:color="auto"/>
          </w:divBdr>
        </w:div>
        <w:div w:id="776870251">
          <w:marLeft w:val="480"/>
          <w:marRight w:val="0"/>
          <w:marTop w:val="0"/>
          <w:marBottom w:val="0"/>
          <w:divBdr>
            <w:top w:val="none" w:sz="0" w:space="0" w:color="auto"/>
            <w:left w:val="none" w:sz="0" w:space="0" w:color="auto"/>
            <w:bottom w:val="none" w:sz="0" w:space="0" w:color="auto"/>
            <w:right w:val="none" w:sz="0" w:space="0" w:color="auto"/>
          </w:divBdr>
        </w:div>
        <w:div w:id="506482424">
          <w:marLeft w:val="480"/>
          <w:marRight w:val="0"/>
          <w:marTop w:val="0"/>
          <w:marBottom w:val="0"/>
          <w:divBdr>
            <w:top w:val="none" w:sz="0" w:space="0" w:color="auto"/>
            <w:left w:val="none" w:sz="0" w:space="0" w:color="auto"/>
            <w:bottom w:val="none" w:sz="0" w:space="0" w:color="auto"/>
            <w:right w:val="none" w:sz="0" w:space="0" w:color="auto"/>
          </w:divBdr>
        </w:div>
        <w:div w:id="402915461">
          <w:marLeft w:val="480"/>
          <w:marRight w:val="0"/>
          <w:marTop w:val="0"/>
          <w:marBottom w:val="0"/>
          <w:divBdr>
            <w:top w:val="none" w:sz="0" w:space="0" w:color="auto"/>
            <w:left w:val="none" w:sz="0" w:space="0" w:color="auto"/>
            <w:bottom w:val="none" w:sz="0" w:space="0" w:color="auto"/>
            <w:right w:val="none" w:sz="0" w:space="0" w:color="auto"/>
          </w:divBdr>
        </w:div>
        <w:div w:id="66807411">
          <w:marLeft w:val="480"/>
          <w:marRight w:val="0"/>
          <w:marTop w:val="0"/>
          <w:marBottom w:val="0"/>
          <w:divBdr>
            <w:top w:val="none" w:sz="0" w:space="0" w:color="auto"/>
            <w:left w:val="none" w:sz="0" w:space="0" w:color="auto"/>
            <w:bottom w:val="none" w:sz="0" w:space="0" w:color="auto"/>
            <w:right w:val="none" w:sz="0" w:space="0" w:color="auto"/>
          </w:divBdr>
        </w:div>
        <w:div w:id="1750079035">
          <w:marLeft w:val="480"/>
          <w:marRight w:val="0"/>
          <w:marTop w:val="0"/>
          <w:marBottom w:val="0"/>
          <w:divBdr>
            <w:top w:val="none" w:sz="0" w:space="0" w:color="auto"/>
            <w:left w:val="none" w:sz="0" w:space="0" w:color="auto"/>
            <w:bottom w:val="none" w:sz="0" w:space="0" w:color="auto"/>
            <w:right w:val="none" w:sz="0" w:space="0" w:color="auto"/>
          </w:divBdr>
        </w:div>
        <w:div w:id="1789395242">
          <w:marLeft w:val="480"/>
          <w:marRight w:val="0"/>
          <w:marTop w:val="0"/>
          <w:marBottom w:val="0"/>
          <w:divBdr>
            <w:top w:val="none" w:sz="0" w:space="0" w:color="auto"/>
            <w:left w:val="none" w:sz="0" w:space="0" w:color="auto"/>
            <w:bottom w:val="none" w:sz="0" w:space="0" w:color="auto"/>
            <w:right w:val="none" w:sz="0" w:space="0" w:color="auto"/>
          </w:divBdr>
        </w:div>
        <w:div w:id="771896142">
          <w:marLeft w:val="480"/>
          <w:marRight w:val="0"/>
          <w:marTop w:val="0"/>
          <w:marBottom w:val="0"/>
          <w:divBdr>
            <w:top w:val="none" w:sz="0" w:space="0" w:color="auto"/>
            <w:left w:val="none" w:sz="0" w:space="0" w:color="auto"/>
            <w:bottom w:val="none" w:sz="0" w:space="0" w:color="auto"/>
            <w:right w:val="none" w:sz="0" w:space="0" w:color="auto"/>
          </w:divBdr>
        </w:div>
        <w:div w:id="1621450113">
          <w:marLeft w:val="480"/>
          <w:marRight w:val="0"/>
          <w:marTop w:val="0"/>
          <w:marBottom w:val="0"/>
          <w:divBdr>
            <w:top w:val="none" w:sz="0" w:space="0" w:color="auto"/>
            <w:left w:val="none" w:sz="0" w:space="0" w:color="auto"/>
            <w:bottom w:val="none" w:sz="0" w:space="0" w:color="auto"/>
            <w:right w:val="none" w:sz="0" w:space="0" w:color="auto"/>
          </w:divBdr>
        </w:div>
        <w:div w:id="854929819">
          <w:marLeft w:val="480"/>
          <w:marRight w:val="0"/>
          <w:marTop w:val="0"/>
          <w:marBottom w:val="0"/>
          <w:divBdr>
            <w:top w:val="none" w:sz="0" w:space="0" w:color="auto"/>
            <w:left w:val="none" w:sz="0" w:space="0" w:color="auto"/>
            <w:bottom w:val="none" w:sz="0" w:space="0" w:color="auto"/>
            <w:right w:val="none" w:sz="0" w:space="0" w:color="auto"/>
          </w:divBdr>
        </w:div>
        <w:div w:id="558055135">
          <w:marLeft w:val="480"/>
          <w:marRight w:val="0"/>
          <w:marTop w:val="0"/>
          <w:marBottom w:val="0"/>
          <w:divBdr>
            <w:top w:val="none" w:sz="0" w:space="0" w:color="auto"/>
            <w:left w:val="none" w:sz="0" w:space="0" w:color="auto"/>
            <w:bottom w:val="none" w:sz="0" w:space="0" w:color="auto"/>
            <w:right w:val="none" w:sz="0" w:space="0" w:color="auto"/>
          </w:divBdr>
        </w:div>
        <w:div w:id="16543015">
          <w:marLeft w:val="480"/>
          <w:marRight w:val="0"/>
          <w:marTop w:val="0"/>
          <w:marBottom w:val="0"/>
          <w:divBdr>
            <w:top w:val="none" w:sz="0" w:space="0" w:color="auto"/>
            <w:left w:val="none" w:sz="0" w:space="0" w:color="auto"/>
            <w:bottom w:val="none" w:sz="0" w:space="0" w:color="auto"/>
            <w:right w:val="none" w:sz="0" w:space="0" w:color="auto"/>
          </w:divBdr>
        </w:div>
        <w:div w:id="208690742">
          <w:marLeft w:val="480"/>
          <w:marRight w:val="0"/>
          <w:marTop w:val="0"/>
          <w:marBottom w:val="0"/>
          <w:divBdr>
            <w:top w:val="none" w:sz="0" w:space="0" w:color="auto"/>
            <w:left w:val="none" w:sz="0" w:space="0" w:color="auto"/>
            <w:bottom w:val="none" w:sz="0" w:space="0" w:color="auto"/>
            <w:right w:val="none" w:sz="0" w:space="0" w:color="auto"/>
          </w:divBdr>
        </w:div>
        <w:div w:id="1813324553">
          <w:marLeft w:val="480"/>
          <w:marRight w:val="0"/>
          <w:marTop w:val="0"/>
          <w:marBottom w:val="0"/>
          <w:divBdr>
            <w:top w:val="none" w:sz="0" w:space="0" w:color="auto"/>
            <w:left w:val="none" w:sz="0" w:space="0" w:color="auto"/>
            <w:bottom w:val="none" w:sz="0" w:space="0" w:color="auto"/>
            <w:right w:val="none" w:sz="0" w:space="0" w:color="auto"/>
          </w:divBdr>
        </w:div>
        <w:div w:id="768962758">
          <w:marLeft w:val="480"/>
          <w:marRight w:val="0"/>
          <w:marTop w:val="0"/>
          <w:marBottom w:val="0"/>
          <w:divBdr>
            <w:top w:val="none" w:sz="0" w:space="0" w:color="auto"/>
            <w:left w:val="none" w:sz="0" w:space="0" w:color="auto"/>
            <w:bottom w:val="none" w:sz="0" w:space="0" w:color="auto"/>
            <w:right w:val="none" w:sz="0" w:space="0" w:color="auto"/>
          </w:divBdr>
        </w:div>
        <w:div w:id="2007399158">
          <w:marLeft w:val="480"/>
          <w:marRight w:val="0"/>
          <w:marTop w:val="0"/>
          <w:marBottom w:val="0"/>
          <w:divBdr>
            <w:top w:val="none" w:sz="0" w:space="0" w:color="auto"/>
            <w:left w:val="none" w:sz="0" w:space="0" w:color="auto"/>
            <w:bottom w:val="none" w:sz="0" w:space="0" w:color="auto"/>
            <w:right w:val="none" w:sz="0" w:space="0" w:color="auto"/>
          </w:divBdr>
        </w:div>
        <w:div w:id="1333024209">
          <w:marLeft w:val="480"/>
          <w:marRight w:val="0"/>
          <w:marTop w:val="0"/>
          <w:marBottom w:val="0"/>
          <w:divBdr>
            <w:top w:val="none" w:sz="0" w:space="0" w:color="auto"/>
            <w:left w:val="none" w:sz="0" w:space="0" w:color="auto"/>
            <w:bottom w:val="none" w:sz="0" w:space="0" w:color="auto"/>
            <w:right w:val="none" w:sz="0" w:space="0" w:color="auto"/>
          </w:divBdr>
        </w:div>
        <w:div w:id="1219633690">
          <w:marLeft w:val="480"/>
          <w:marRight w:val="0"/>
          <w:marTop w:val="0"/>
          <w:marBottom w:val="0"/>
          <w:divBdr>
            <w:top w:val="none" w:sz="0" w:space="0" w:color="auto"/>
            <w:left w:val="none" w:sz="0" w:space="0" w:color="auto"/>
            <w:bottom w:val="none" w:sz="0" w:space="0" w:color="auto"/>
            <w:right w:val="none" w:sz="0" w:space="0" w:color="auto"/>
          </w:divBdr>
        </w:div>
        <w:div w:id="1368026104">
          <w:marLeft w:val="480"/>
          <w:marRight w:val="0"/>
          <w:marTop w:val="0"/>
          <w:marBottom w:val="0"/>
          <w:divBdr>
            <w:top w:val="none" w:sz="0" w:space="0" w:color="auto"/>
            <w:left w:val="none" w:sz="0" w:space="0" w:color="auto"/>
            <w:bottom w:val="none" w:sz="0" w:space="0" w:color="auto"/>
            <w:right w:val="none" w:sz="0" w:space="0" w:color="auto"/>
          </w:divBdr>
        </w:div>
        <w:div w:id="944388352">
          <w:marLeft w:val="480"/>
          <w:marRight w:val="0"/>
          <w:marTop w:val="0"/>
          <w:marBottom w:val="0"/>
          <w:divBdr>
            <w:top w:val="none" w:sz="0" w:space="0" w:color="auto"/>
            <w:left w:val="none" w:sz="0" w:space="0" w:color="auto"/>
            <w:bottom w:val="none" w:sz="0" w:space="0" w:color="auto"/>
            <w:right w:val="none" w:sz="0" w:space="0" w:color="auto"/>
          </w:divBdr>
        </w:div>
        <w:div w:id="1286691324">
          <w:marLeft w:val="480"/>
          <w:marRight w:val="0"/>
          <w:marTop w:val="0"/>
          <w:marBottom w:val="0"/>
          <w:divBdr>
            <w:top w:val="none" w:sz="0" w:space="0" w:color="auto"/>
            <w:left w:val="none" w:sz="0" w:space="0" w:color="auto"/>
            <w:bottom w:val="none" w:sz="0" w:space="0" w:color="auto"/>
            <w:right w:val="none" w:sz="0" w:space="0" w:color="auto"/>
          </w:divBdr>
        </w:div>
        <w:div w:id="740562219">
          <w:marLeft w:val="480"/>
          <w:marRight w:val="0"/>
          <w:marTop w:val="0"/>
          <w:marBottom w:val="0"/>
          <w:divBdr>
            <w:top w:val="none" w:sz="0" w:space="0" w:color="auto"/>
            <w:left w:val="none" w:sz="0" w:space="0" w:color="auto"/>
            <w:bottom w:val="none" w:sz="0" w:space="0" w:color="auto"/>
            <w:right w:val="none" w:sz="0" w:space="0" w:color="auto"/>
          </w:divBdr>
        </w:div>
        <w:div w:id="307050303">
          <w:marLeft w:val="48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66584612">
      <w:bodyDiv w:val="1"/>
      <w:marLeft w:val="0"/>
      <w:marRight w:val="0"/>
      <w:marTop w:val="0"/>
      <w:marBottom w:val="0"/>
      <w:divBdr>
        <w:top w:val="none" w:sz="0" w:space="0" w:color="auto"/>
        <w:left w:val="none" w:sz="0" w:space="0" w:color="auto"/>
        <w:bottom w:val="none" w:sz="0" w:space="0" w:color="auto"/>
        <w:right w:val="none" w:sz="0" w:space="0" w:color="auto"/>
      </w:divBdr>
    </w:div>
    <w:div w:id="67464388">
      <w:bodyDiv w:val="1"/>
      <w:marLeft w:val="0"/>
      <w:marRight w:val="0"/>
      <w:marTop w:val="0"/>
      <w:marBottom w:val="0"/>
      <w:divBdr>
        <w:top w:val="none" w:sz="0" w:space="0" w:color="auto"/>
        <w:left w:val="none" w:sz="0" w:space="0" w:color="auto"/>
        <w:bottom w:val="none" w:sz="0" w:space="0" w:color="auto"/>
        <w:right w:val="none" w:sz="0" w:space="0" w:color="auto"/>
      </w:divBdr>
      <w:divsChild>
        <w:div w:id="415442143">
          <w:marLeft w:val="480"/>
          <w:marRight w:val="0"/>
          <w:marTop w:val="0"/>
          <w:marBottom w:val="0"/>
          <w:divBdr>
            <w:top w:val="none" w:sz="0" w:space="0" w:color="auto"/>
            <w:left w:val="none" w:sz="0" w:space="0" w:color="auto"/>
            <w:bottom w:val="none" w:sz="0" w:space="0" w:color="auto"/>
            <w:right w:val="none" w:sz="0" w:space="0" w:color="auto"/>
          </w:divBdr>
        </w:div>
        <w:div w:id="600644403">
          <w:marLeft w:val="480"/>
          <w:marRight w:val="0"/>
          <w:marTop w:val="0"/>
          <w:marBottom w:val="0"/>
          <w:divBdr>
            <w:top w:val="none" w:sz="0" w:space="0" w:color="auto"/>
            <w:left w:val="none" w:sz="0" w:space="0" w:color="auto"/>
            <w:bottom w:val="none" w:sz="0" w:space="0" w:color="auto"/>
            <w:right w:val="none" w:sz="0" w:space="0" w:color="auto"/>
          </w:divBdr>
        </w:div>
        <w:div w:id="2122532898">
          <w:marLeft w:val="480"/>
          <w:marRight w:val="0"/>
          <w:marTop w:val="0"/>
          <w:marBottom w:val="0"/>
          <w:divBdr>
            <w:top w:val="none" w:sz="0" w:space="0" w:color="auto"/>
            <w:left w:val="none" w:sz="0" w:space="0" w:color="auto"/>
            <w:bottom w:val="none" w:sz="0" w:space="0" w:color="auto"/>
            <w:right w:val="none" w:sz="0" w:space="0" w:color="auto"/>
          </w:divBdr>
        </w:div>
        <w:div w:id="1456288421">
          <w:marLeft w:val="480"/>
          <w:marRight w:val="0"/>
          <w:marTop w:val="0"/>
          <w:marBottom w:val="0"/>
          <w:divBdr>
            <w:top w:val="none" w:sz="0" w:space="0" w:color="auto"/>
            <w:left w:val="none" w:sz="0" w:space="0" w:color="auto"/>
            <w:bottom w:val="none" w:sz="0" w:space="0" w:color="auto"/>
            <w:right w:val="none" w:sz="0" w:space="0" w:color="auto"/>
          </w:divBdr>
        </w:div>
        <w:div w:id="205222420">
          <w:marLeft w:val="480"/>
          <w:marRight w:val="0"/>
          <w:marTop w:val="0"/>
          <w:marBottom w:val="0"/>
          <w:divBdr>
            <w:top w:val="none" w:sz="0" w:space="0" w:color="auto"/>
            <w:left w:val="none" w:sz="0" w:space="0" w:color="auto"/>
            <w:bottom w:val="none" w:sz="0" w:space="0" w:color="auto"/>
            <w:right w:val="none" w:sz="0" w:space="0" w:color="auto"/>
          </w:divBdr>
        </w:div>
        <w:div w:id="306210348">
          <w:marLeft w:val="480"/>
          <w:marRight w:val="0"/>
          <w:marTop w:val="0"/>
          <w:marBottom w:val="0"/>
          <w:divBdr>
            <w:top w:val="none" w:sz="0" w:space="0" w:color="auto"/>
            <w:left w:val="none" w:sz="0" w:space="0" w:color="auto"/>
            <w:bottom w:val="none" w:sz="0" w:space="0" w:color="auto"/>
            <w:right w:val="none" w:sz="0" w:space="0" w:color="auto"/>
          </w:divBdr>
        </w:div>
        <w:div w:id="1479767547">
          <w:marLeft w:val="480"/>
          <w:marRight w:val="0"/>
          <w:marTop w:val="0"/>
          <w:marBottom w:val="0"/>
          <w:divBdr>
            <w:top w:val="none" w:sz="0" w:space="0" w:color="auto"/>
            <w:left w:val="none" w:sz="0" w:space="0" w:color="auto"/>
            <w:bottom w:val="none" w:sz="0" w:space="0" w:color="auto"/>
            <w:right w:val="none" w:sz="0" w:space="0" w:color="auto"/>
          </w:divBdr>
        </w:div>
        <w:div w:id="1139151898">
          <w:marLeft w:val="480"/>
          <w:marRight w:val="0"/>
          <w:marTop w:val="0"/>
          <w:marBottom w:val="0"/>
          <w:divBdr>
            <w:top w:val="none" w:sz="0" w:space="0" w:color="auto"/>
            <w:left w:val="none" w:sz="0" w:space="0" w:color="auto"/>
            <w:bottom w:val="none" w:sz="0" w:space="0" w:color="auto"/>
            <w:right w:val="none" w:sz="0" w:space="0" w:color="auto"/>
          </w:divBdr>
        </w:div>
        <w:div w:id="1219124313">
          <w:marLeft w:val="480"/>
          <w:marRight w:val="0"/>
          <w:marTop w:val="0"/>
          <w:marBottom w:val="0"/>
          <w:divBdr>
            <w:top w:val="none" w:sz="0" w:space="0" w:color="auto"/>
            <w:left w:val="none" w:sz="0" w:space="0" w:color="auto"/>
            <w:bottom w:val="none" w:sz="0" w:space="0" w:color="auto"/>
            <w:right w:val="none" w:sz="0" w:space="0" w:color="auto"/>
          </w:divBdr>
        </w:div>
        <w:div w:id="2005468207">
          <w:marLeft w:val="480"/>
          <w:marRight w:val="0"/>
          <w:marTop w:val="0"/>
          <w:marBottom w:val="0"/>
          <w:divBdr>
            <w:top w:val="none" w:sz="0" w:space="0" w:color="auto"/>
            <w:left w:val="none" w:sz="0" w:space="0" w:color="auto"/>
            <w:bottom w:val="none" w:sz="0" w:space="0" w:color="auto"/>
            <w:right w:val="none" w:sz="0" w:space="0" w:color="auto"/>
          </w:divBdr>
        </w:div>
        <w:div w:id="2085839398">
          <w:marLeft w:val="480"/>
          <w:marRight w:val="0"/>
          <w:marTop w:val="0"/>
          <w:marBottom w:val="0"/>
          <w:divBdr>
            <w:top w:val="none" w:sz="0" w:space="0" w:color="auto"/>
            <w:left w:val="none" w:sz="0" w:space="0" w:color="auto"/>
            <w:bottom w:val="none" w:sz="0" w:space="0" w:color="auto"/>
            <w:right w:val="none" w:sz="0" w:space="0" w:color="auto"/>
          </w:divBdr>
        </w:div>
        <w:div w:id="1956786912">
          <w:marLeft w:val="480"/>
          <w:marRight w:val="0"/>
          <w:marTop w:val="0"/>
          <w:marBottom w:val="0"/>
          <w:divBdr>
            <w:top w:val="none" w:sz="0" w:space="0" w:color="auto"/>
            <w:left w:val="none" w:sz="0" w:space="0" w:color="auto"/>
            <w:bottom w:val="none" w:sz="0" w:space="0" w:color="auto"/>
            <w:right w:val="none" w:sz="0" w:space="0" w:color="auto"/>
          </w:divBdr>
        </w:div>
        <w:div w:id="1452549972">
          <w:marLeft w:val="480"/>
          <w:marRight w:val="0"/>
          <w:marTop w:val="0"/>
          <w:marBottom w:val="0"/>
          <w:divBdr>
            <w:top w:val="none" w:sz="0" w:space="0" w:color="auto"/>
            <w:left w:val="none" w:sz="0" w:space="0" w:color="auto"/>
            <w:bottom w:val="none" w:sz="0" w:space="0" w:color="auto"/>
            <w:right w:val="none" w:sz="0" w:space="0" w:color="auto"/>
          </w:divBdr>
        </w:div>
        <w:div w:id="1125856383">
          <w:marLeft w:val="480"/>
          <w:marRight w:val="0"/>
          <w:marTop w:val="0"/>
          <w:marBottom w:val="0"/>
          <w:divBdr>
            <w:top w:val="none" w:sz="0" w:space="0" w:color="auto"/>
            <w:left w:val="none" w:sz="0" w:space="0" w:color="auto"/>
            <w:bottom w:val="none" w:sz="0" w:space="0" w:color="auto"/>
            <w:right w:val="none" w:sz="0" w:space="0" w:color="auto"/>
          </w:divBdr>
        </w:div>
        <w:div w:id="1909068296">
          <w:marLeft w:val="480"/>
          <w:marRight w:val="0"/>
          <w:marTop w:val="0"/>
          <w:marBottom w:val="0"/>
          <w:divBdr>
            <w:top w:val="none" w:sz="0" w:space="0" w:color="auto"/>
            <w:left w:val="none" w:sz="0" w:space="0" w:color="auto"/>
            <w:bottom w:val="none" w:sz="0" w:space="0" w:color="auto"/>
            <w:right w:val="none" w:sz="0" w:space="0" w:color="auto"/>
          </w:divBdr>
        </w:div>
        <w:div w:id="1455445539">
          <w:marLeft w:val="480"/>
          <w:marRight w:val="0"/>
          <w:marTop w:val="0"/>
          <w:marBottom w:val="0"/>
          <w:divBdr>
            <w:top w:val="none" w:sz="0" w:space="0" w:color="auto"/>
            <w:left w:val="none" w:sz="0" w:space="0" w:color="auto"/>
            <w:bottom w:val="none" w:sz="0" w:space="0" w:color="auto"/>
            <w:right w:val="none" w:sz="0" w:space="0" w:color="auto"/>
          </w:divBdr>
        </w:div>
        <w:div w:id="370301330">
          <w:marLeft w:val="480"/>
          <w:marRight w:val="0"/>
          <w:marTop w:val="0"/>
          <w:marBottom w:val="0"/>
          <w:divBdr>
            <w:top w:val="none" w:sz="0" w:space="0" w:color="auto"/>
            <w:left w:val="none" w:sz="0" w:space="0" w:color="auto"/>
            <w:bottom w:val="none" w:sz="0" w:space="0" w:color="auto"/>
            <w:right w:val="none" w:sz="0" w:space="0" w:color="auto"/>
          </w:divBdr>
        </w:div>
        <w:div w:id="1563641388">
          <w:marLeft w:val="480"/>
          <w:marRight w:val="0"/>
          <w:marTop w:val="0"/>
          <w:marBottom w:val="0"/>
          <w:divBdr>
            <w:top w:val="none" w:sz="0" w:space="0" w:color="auto"/>
            <w:left w:val="none" w:sz="0" w:space="0" w:color="auto"/>
            <w:bottom w:val="none" w:sz="0" w:space="0" w:color="auto"/>
            <w:right w:val="none" w:sz="0" w:space="0" w:color="auto"/>
          </w:divBdr>
        </w:div>
        <w:div w:id="719062760">
          <w:marLeft w:val="480"/>
          <w:marRight w:val="0"/>
          <w:marTop w:val="0"/>
          <w:marBottom w:val="0"/>
          <w:divBdr>
            <w:top w:val="none" w:sz="0" w:space="0" w:color="auto"/>
            <w:left w:val="none" w:sz="0" w:space="0" w:color="auto"/>
            <w:bottom w:val="none" w:sz="0" w:space="0" w:color="auto"/>
            <w:right w:val="none" w:sz="0" w:space="0" w:color="auto"/>
          </w:divBdr>
        </w:div>
        <w:div w:id="1880848783">
          <w:marLeft w:val="480"/>
          <w:marRight w:val="0"/>
          <w:marTop w:val="0"/>
          <w:marBottom w:val="0"/>
          <w:divBdr>
            <w:top w:val="none" w:sz="0" w:space="0" w:color="auto"/>
            <w:left w:val="none" w:sz="0" w:space="0" w:color="auto"/>
            <w:bottom w:val="none" w:sz="0" w:space="0" w:color="auto"/>
            <w:right w:val="none" w:sz="0" w:space="0" w:color="auto"/>
          </w:divBdr>
        </w:div>
        <w:div w:id="255140778">
          <w:marLeft w:val="480"/>
          <w:marRight w:val="0"/>
          <w:marTop w:val="0"/>
          <w:marBottom w:val="0"/>
          <w:divBdr>
            <w:top w:val="none" w:sz="0" w:space="0" w:color="auto"/>
            <w:left w:val="none" w:sz="0" w:space="0" w:color="auto"/>
            <w:bottom w:val="none" w:sz="0" w:space="0" w:color="auto"/>
            <w:right w:val="none" w:sz="0" w:space="0" w:color="auto"/>
          </w:divBdr>
        </w:div>
        <w:div w:id="1251230202">
          <w:marLeft w:val="480"/>
          <w:marRight w:val="0"/>
          <w:marTop w:val="0"/>
          <w:marBottom w:val="0"/>
          <w:divBdr>
            <w:top w:val="none" w:sz="0" w:space="0" w:color="auto"/>
            <w:left w:val="none" w:sz="0" w:space="0" w:color="auto"/>
            <w:bottom w:val="none" w:sz="0" w:space="0" w:color="auto"/>
            <w:right w:val="none" w:sz="0" w:space="0" w:color="auto"/>
          </w:divBdr>
        </w:div>
        <w:div w:id="1033726144">
          <w:marLeft w:val="480"/>
          <w:marRight w:val="0"/>
          <w:marTop w:val="0"/>
          <w:marBottom w:val="0"/>
          <w:divBdr>
            <w:top w:val="none" w:sz="0" w:space="0" w:color="auto"/>
            <w:left w:val="none" w:sz="0" w:space="0" w:color="auto"/>
            <w:bottom w:val="none" w:sz="0" w:space="0" w:color="auto"/>
            <w:right w:val="none" w:sz="0" w:space="0" w:color="auto"/>
          </w:divBdr>
        </w:div>
        <w:div w:id="843399590">
          <w:marLeft w:val="480"/>
          <w:marRight w:val="0"/>
          <w:marTop w:val="0"/>
          <w:marBottom w:val="0"/>
          <w:divBdr>
            <w:top w:val="none" w:sz="0" w:space="0" w:color="auto"/>
            <w:left w:val="none" w:sz="0" w:space="0" w:color="auto"/>
            <w:bottom w:val="none" w:sz="0" w:space="0" w:color="auto"/>
            <w:right w:val="none" w:sz="0" w:space="0" w:color="auto"/>
          </w:divBdr>
        </w:div>
        <w:div w:id="239140888">
          <w:marLeft w:val="480"/>
          <w:marRight w:val="0"/>
          <w:marTop w:val="0"/>
          <w:marBottom w:val="0"/>
          <w:divBdr>
            <w:top w:val="none" w:sz="0" w:space="0" w:color="auto"/>
            <w:left w:val="none" w:sz="0" w:space="0" w:color="auto"/>
            <w:bottom w:val="none" w:sz="0" w:space="0" w:color="auto"/>
            <w:right w:val="none" w:sz="0" w:space="0" w:color="auto"/>
          </w:divBdr>
        </w:div>
        <w:div w:id="628895508">
          <w:marLeft w:val="480"/>
          <w:marRight w:val="0"/>
          <w:marTop w:val="0"/>
          <w:marBottom w:val="0"/>
          <w:divBdr>
            <w:top w:val="none" w:sz="0" w:space="0" w:color="auto"/>
            <w:left w:val="none" w:sz="0" w:space="0" w:color="auto"/>
            <w:bottom w:val="none" w:sz="0" w:space="0" w:color="auto"/>
            <w:right w:val="none" w:sz="0" w:space="0" w:color="auto"/>
          </w:divBdr>
        </w:div>
        <w:div w:id="807741394">
          <w:marLeft w:val="480"/>
          <w:marRight w:val="0"/>
          <w:marTop w:val="0"/>
          <w:marBottom w:val="0"/>
          <w:divBdr>
            <w:top w:val="none" w:sz="0" w:space="0" w:color="auto"/>
            <w:left w:val="none" w:sz="0" w:space="0" w:color="auto"/>
            <w:bottom w:val="none" w:sz="0" w:space="0" w:color="auto"/>
            <w:right w:val="none" w:sz="0" w:space="0" w:color="auto"/>
          </w:divBdr>
        </w:div>
        <w:div w:id="619647667">
          <w:marLeft w:val="480"/>
          <w:marRight w:val="0"/>
          <w:marTop w:val="0"/>
          <w:marBottom w:val="0"/>
          <w:divBdr>
            <w:top w:val="none" w:sz="0" w:space="0" w:color="auto"/>
            <w:left w:val="none" w:sz="0" w:space="0" w:color="auto"/>
            <w:bottom w:val="none" w:sz="0" w:space="0" w:color="auto"/>
            <w:right w:val="none" w:sz="0" w:space="0" w:color="auto"/>
          </w:divBdr>
        </w:div>
        <w:div w:id="1702121452">
          <w:marLeft w:val="480"/>
          <w:marRight w:val="0"/>
          <w:marTop w:val="0"/>
          <w:marBottom w:val="0"/>
          <w:divBdr>
            <w:top w:val="none" w:sz="0" w:space="0" w:color="auto"/>
            <w:left w:val="none" w:sz="0" w:space="0" w:color="auto"/>
            <w:bottom w:val="none" w:sz="0" w:space="0" w:color="auto"/>
            <w:right w:val="none" w:sz="0" w:space="0" w:color="auto"/>
          </w:divBdr>
        </w:div>
        <w:div w:id="905724785">
          <w:marLeft w:val="480"/>
          <w:marRight w:val="0"/>
          <w:marTop w:val="0"/>
          <w:marBottom w:val="0"/>
          <w:divBdr>
            <w:top w:val="none" w:sz="0" w:space="0" w:color="auto"/>
            <w:left w:val="none" w:sz="0" w:space="0" w:color="auto"/>
            <w:bottom w:val="none" w:sz="0" w:space="0" w:color="auto"/>
            <w:right w:val="none" w:sz="0" w:space="0" w:color="auto"/>
          </w:divBdr>
        </w:div>
        <w:div w:id="1501307088">
          <w:marLeft w:val="480"/>
          <w:marRight w:val="0"/>
          <w:marTop w:val="0"/>
          <w:marBottom w:val="0"/>
          <w:divBdr>
            <w:top w:val="none" w:sz="0" w:space="0" w:color="auto"/>
            <w:left w:val="none" w:sz="0" w:space="0" w:color="auto"/>
            <w:bottom w:val="none" w:sz="0" w:space="0" w:color="auto"/>
            <w:right w:val="none" w:sz="0" w:space="0" w:color="auto"/>
          </w:divBdr>
        </w:div>
        <w:div w:id="1838499336">
          <w:marLeft w:val="480"/>
          <w:marRight w:val="0"/>
          <w:marTop w:val="0"/>
          <w:marBottom w:val="0"/>
          <w:divBdr>
            <w:top w:val="none" w:sz="0" w:space="0" w:color="auto"/>
            <w:left w:val="none" w:sz="0" w:space="0" w:color="auto"/>
            <w:bottom w:val="none" w:sz="0" w:space="0" w:color="auto"/>
            <w:right w:val="none" w:sz="0" w:space="0" w:color="auto"/>
          </w:divBdr>
        </w:div>
        <w:div w:id="1346594525">
          <w:marLeft w:val="480"/>
          <w:marRight w:val="0"/>
          <w:marTop w:val="0"/>
          <w:marBottom w:val="0"/>
          <w:divBdr>
            <w:top w:val="none" w:sz="0" w:space="0" w:color="auto"/>
            <w:left w:val="none" w:sz="0" w:space="0" w:color="auto"/>
            <w:bottom w:val="none" w:sz="0" w:space="0" w:color="auto"/>
            <w:right w:val="none" w:sz="0" w:space="0" w:color="auto"/>
          </w:divBdr>
        </w:div>
        <w:div w:id="1301955537">
          <w:marLeft w:val="480"/>
          <w:marRight w:val="0"/>
          <w:marTop w:val="0"/>
          <w:marBottom w:val="0"/>
          <w:divBdr>
            <w:top w:val="none" w:sz="0" w:space="0" w:color="auto"/>
            <w:left w:val="none" w:sz="0" w:space="0" w:color="auto"/>
            <w:bottom w:val="none" w:sz="0" w:space="0" w:color="auto"/>
            <w:right w:val="none" w:sz="0" w:space="0" w:color="auto"/>
          </w:divBdr>
        </w:div>
        <w:div w:id="1214268095">
          <w:marLeft w:val="480"/>
          <w:marRight w:val="0"/>
          <w:marTop w:val="0"/>
          <w:marBottom w:val="0"/>
          <w:divBdr>
            <w:top w:val="none" w:sz="0" w:space="0" w:color="auto"/>
            <w:left w:val="none" w:sz="0" w:space="0" w:color="auto"/>
            <w:bottom w:val="none" w:sz="0" w:space="0" w:color="auto"/>
            <w:right w:val="none" w:sz="0" w:space="0" w:color="auto"/>
          </w:divBdr>
        </w:div>
        <w:div w:id="780302054">
          <w:marLeft w:val="480"/>
          <w:marRight w:val="0"/>
          <w:marTop w:val="0"/>
          <w:marBottom w:val="0"/>
          <w:divBdr>
            <w:top w:val="none" w:sz="0" w:space="0" w:color="auto"/>
            <w:left w:val="none" w:sz="0" w:space="0" w:color="auto"/>
            <w:bottom w:val="none" w:sz="0" w:space="0" w:color="auto"/>
            <w:right w:val="none" w:sz="0" w:space="0" w:color="auto"/>
          </w:divBdr>
        </w:div>
      </w:divsChild>
    </w:div>
    <w:div w:id="68314784">
      <w:bodyDiv w:val="1"/>
      <w:marLeft w:val="0"/>
      <w:marRight w:val="0"/>
      <w:marTop w:val="0"/>
      <w:marBottom w:val="0"/>
      <w:divBdr>
        <w:top w:val="none" w:sz="0" w:space="0" w:color="auto"/>
        <w:left w:val="none" w:sz="0" w:space="0" w:color="auto"/>
        <w:bottom w:val="none" w:sz="0" w:space="0" w:color="auto"/>
        <w:right w:val="none" w:sz="0" w:space="0" w:color="auto"/>
      </w:divBdr>
    </w:div>
    <w:div w:id="68694152">
      <w:bodyDiv w:val="1"/>
      <w:marLeft w:val="0"/>
      <w:marRight w:val="0"/>
      <w:marTop w:val="0"/>
      <w:marBottom w:val="0"/>
      <w:divBdr>
        <w:top w:val="none" w:sz="0" w:space="0" w:color="auto"/>
        <w:left w:val="none" w:sz="0" w:space="0" w:color="auto"/>
        <w:bottom w:val="none" w:sz="0" w:space="0" w:color="auto"/>
        <w:right w:val="none" w:sz="0" w:space="0" w:color="auto"/>
      </w:divBdr>
    </w:div>
    <w:div w:id="74522838">
      <w:bodyDiv w:val="1"/>
      <w:marLeft w:val="0"/>
      <w:marRight w:val="0"/>
      <w:marTop w:val="0"/>
      <w:marBottom w:val="0"/>
      <w:divBdr>
        <w:top w:val="none" w:sz="0" w:space="0" w:color="auto"/>
        <w:left w:val="none" w:sz="0" w:space="0" w:color="auto"/>
        <w:bottom w:val="none" w:sz="0" w:space="0" w:color="auto"/>
        <w:right w:val="none" w:sz="0" w:space="0" w:color="auto"/>
      </w:divBdr>
    </w:div>
    <w:div w:id="76095532">
      <w:bodyDiv w:val="1"/>
      <w:marLeft w:val="0"/>
      <w:marRight w:val="0"/>
      <w:marTop w:val="0"/>
      <w:marBottom w:val="0"/>
      <w:divBdr>
        <w:top w:val="none" w:sz="0" w:space="0" w:color="auto"/>
        <w:left w:val="none" w:sz="0" w:space="0" w:color="auto"/>
        <w:bottom w:val="none" w:sz="0" w:space="0" w:color="auto"/>
        <w:right w:val="none" w:sz="0" w:space="0" w:color="auto"/>
      </w:divBdr>
    </w:div>
    <w:div w:id="77680880">
      <w:bodyDiv w:val="1"/>
      <w:marLeft w:val="0"/>
      <w:marRight w:val="0"/>
      <w:marTop w:val="0"/>
      <w:marBottom w:val="0"/>
      <w:divBdr>
        <w:top w:val="none" w:sz="0" w:space="0" w:color="auto"/>
        <w:left w:val="none" w:sz="0" w:space="0" w:color="auto"/>
        <w:bottom w:val="none" w:sz="0" w:space="0" w:color="auto"/>
        <w:right w:val="none" w:sz="0" w:space="0" w:color="auto"/>
      </w:divBdr>
    </w:div>
    <w:div w:id="79713865">
      <w:bodyDiv w:val="1"/>
      <w:marLeft w:val="0"/>
      <w:marRight w:val="0"/>
      <w:marTop w:val="0"/>
      <w:marBottom w:val="0"/>
      <w:divBdr>
        <w:top w:val="none" w:sz="0" w:space="0" w:color="auto"/>
        <w:left w:val="none" w:sz="0" w:space="0" w:color="auto"/>
        <w:bottom w:val="none" w:sz="0" w:space="0" w:color="auto"/>
        <w:right w:val="none" w:sz="0" w:space="0" w:color="auto"/>
      </w:divBdr>
    </w:div>
    <w:div w:id="80489912">
      <w:bodyDiv w:val="1"/>
      <w:marLeft w:val="0"/>
      <w:marRight w:val="0"/>
      <w:marTop w:val="0"/>
      <w:marBottom w:val="0"/>
      <w:divBdr>
        <w:top w:val="none" w:sz="0" w:space="0" w:color="auto"/>
        <w:left w:val="none" w:sz="0" w:space="0" w:color="auto"/>
        <w:bottom w:val="none" w:sz="0" w:space="0" w:color="auto"/>
        <w:right w:val="none" w:sz="0" w:space="0" w:color="auto"/>
      </w:divBdr>
      <w:divsChild>
        <w:div w:id="1425034411">
          <w:marLeft w:val="480"/>
          <w:marRight w:val="0"/>
          <w:marTop w:val="0"/>
          <w:marBottom w:val="0"/>
          <w:divBdr>
            <w:top w:val="none" w:sz="0" w:space="0" w:color="auto"/>
            <w:left w:val="none" w:sz="0" w:space="0" w:color="auto"/>
            <w:bottom w:val="none" w:sz="0" w:space="0" w:color="auto"/>
            <w:right w:val="none" w:sz="0" w:space="0" w:color="auto"/>
          </w:divBdr>
        </w:div>
        <w:div w:id="1685745852">
          <w:marLeft w:val="480"/>
          <w:marRight w:val="0"/>
          <w:marTop w:val="0"/>
          <w:marBottom w:val="0"/>
          <w:divBdr>
            <w:top w:val="none" w:sz="0" w:space="0" w:color="auto"/>
            <w:left w:val="none" w:sz="0" w:space="0" w:color="auto"/>
            <w:bottom w:val="none" w:sz="0" w:space="0" w:color="auto"/>
            <w:right w:val="none" w:sz="0" w:space="0" w:color="auto"/>
          </w:divBdr>
        </w:div>
        <w:div w:id="123163203">
          <w:marLeft w:val="480"/>
          <w:marRight w:val="0"/>
          <w:marTop w:val="0"/>
          <w:marBottom w:val="0"/>
          <w:divBdr>
            <w:top w:val="none" w:sz="0" w:space="0" w:color="auto"/>
            <w:left w:val="none" w:sz="0" w:space="0" w:color="auto"/>
            <w:bottom w:val="none" w:sz="0" w:space="0" w:color="auto"/>
            <w:right w:val="none" w:sz="0" w:space="0" w:color="auto"/>
          </w:divBdr>
        </w:div>
        <w:div w:id="1679622704">
          <w:marLeft w:val="480"/>
          <w:marRight w:val="0"/>
          <w:marTop w:val="0"/>
          <w:marBottom w:val="0"/>
          <w:divBdr>
            <w:top w:val="none" w:sz="0" w:space="0" w:color="auto"/>
            <w:left w:val="none" w:sz="0" w:space="0" w:color="auto"/>
            <w:bottom w:val="none" w:sz="0" w:space="0" w:color="auto"/>
            <w:right w:val="none" w:sz="0" w:space="0" w:color="auto"/>
          </w:divBdr>
        </w:div>
        <w:div w:id="1966546298">
          <w:marLeft w:val="480"/>
          <w:marRight w:val="0"/>
          <w:marTop w:val="0"/>
          <w:marBottom w:val="0"/>
          <w:divBdr>
            <w:top w:val="none" w:sz="0" w:space="0" w:color="auto"/>
            <w:left w:val="none" w:sz="0" w:space="0" w:color="auto"/>
            <w:bottom w:val="none" w:sz="0" w:space="0" w:color="auto"/>
            <w:right w:val="none" w:sz="0" w:space="0" w:color="auto"/>
          </w:divBdr>
        </w:div>
        <w:div w:id="1370689417">
          <w:marLeft w:val="480"/>
          <w:marRight w:val="0"/>
          <w:marTop w:val="0"/>
          <w:marBottom w:val="0"/>
          <w:divBdr>
            <w:top w:val="none" w:sz="0" w:space="0" w:color="auto"/>
            <w:left w:val="none" w:sz="0" w:space="0" w:color="auto"/>
            <w:bottom w:val="none" w:sz="0" w:space="0" w:color="auto"/>
            <w:right w:val="none" w:sz="0" w:space="0" w:color="auto"/>
          </w:divBdr>
        </w:div>
        <w:div w:id="429662483">
          <w:marLeft w:val="480"/>
          <w:marRight w:val="0"/>
          <w:marTop w:val="0"/>
          <w:marBottom w:val="0"/>
          <w:divBdr>
            <w:top w:val="none" w:sz="0" w:space="0" w:color="auto"/>
            <w:left w:val="none" w:sz="0" w:space="0" w:color="auto"/>
            <w:bottom w:val="none" w:sz="0" w:space="0" w:color="auto"/>
            <w:right w:val="none" w:sz="0" w:space="0" w:color="auto"/>
          </w:divBdr>
        </w:div>
        <w:div w:id="1999070605">
          <w:marLeft w:val="480"/>
          <w:marRight w:val="0"/>
          <w:marTop w:val="0"/>
          <w:marBottom w:val="0"/>
          <w:divBdr>
            <w:top w:val="none" w:sz="0" w:space="0" w:color="auto"/>
            <w:left w:val="none" w:sz="0" w:space="0" w:color="auto"/>
            <w:bottom w:val="none" w:sz="0" w:space="0" w:color="auto"/>
            <w:right w:val="none" w:sz="0" w:space="0" w:color="auto"/>
          </w:divBdr>
        </w:div>
        <w:div w:id="1974094592">
          <w:marLeft w:val="480"/>
          <w:marRight w:val="0"/>
          <w:marTop w:val="0"/>
          <w:marBottom w:val="0"/>
          <w:divBdr>
            <w:top w:val="none" w:sz="0" w:space="0" w:color="auto"/>
            <w:left w:val="none" w:sz="0" w:space="0" w:color="auto"/>
            <w:bottom w:val="none" w:sz="0" w:space="0" w:color="auto"/>
            <w:right w:val="none" w:sz="0" w:space="0" w:color="auto"/>
          </w:divBdr>
        </w:div>
        <w:div w:id="1370371975">
          <w:marLeft w:val="480"/>
          <w:marRight w:val="0"/>
          <w:marTop w:val="0"/>
          <w:marBottom w:val="0"/>
          <w:divBdr>
            <w:top w:val="none" w:sz="0" w:space="0" w:color="auto"/>
            <w:left w:val="none" w:sz="0" w:space="0" w:color="auto"/>
            <w:bottom w:val="none" w:sz="0" w:space="0" w:color="auto"/>
            <w:right w:val="none" w:sz="0" w:space="0" w:color="auto"/>
          </w:divBdr>
        </w:div>
        <w:div w:id="1134715097">
          <w:marLeft w:val="480"/>
          <w:marRight w:val="0"/>
          <w:marTop w:val="0"/>
          <w:marBottom w:val="0"/>
          <w:divBdr>
            <w:top w:val="none" w:sz="0" w:space="0" w:color="auto"/>
            <w:left w:val="none" w:sz="0" w:space="0" w:color="auto"/>
            <w:bottom w:val="none" w:sz="0" w:space="0" w:color="auto"/>
            <w:right w:val="none" w:sz="0" w:space="0" w:color="auto"/>
          </w:divBdr>
        </w:div>
        <w:div w:id="2046059242">
          <w:marLeft w:val="480"/>
          <w:marRight w:val="0"/>
          <w:marTop w:val="0"/>
          <w:marBottom w:val="0"/>
          <w:divBdr>
            <w:top w:val="none" w:sz="0" w:space="0" w:color="auto"/>
            <w:left w:val="none" w:sz="0" w:space="0" w:color="auto"/>
            <w:bottom w:val="none" w:sz="0" w:space="0" w:color="auto"/>
            <w:right w:val="none" w:sz="0" w:space="0" w:color="auto"/>
          </w:divBdr>
        </w:div>
        <w:div w:id="1622149791">
          <w:marLeft w:val="480"/>
          <w:marRight w:val="0"/>
          <w:marTop w:val="0"/>
          <w:marBottom w:val="0"/>
          <w:divBdr>
            <w:top w:val="none" w:sz="0" w:space="0" w:color="auto"/>
            <w:left w:val="none" w:sz="0" w:space="0" w:color="auto"/>
            <w:bottom w:val="none" w:sz="0" w:space="0" w:color="auto"/>
            <w:right w:val="none" w:sz="0" w:space="0" w:color="auto"/>
          </w:divBdr>
        </w:div>
        <w:div w:id="191841223">
          <w:marLeft w:val="480"/>
          <w:marRight w:val="0"/>
          <w:marTop w:val="0"/>
          <w:marBottom w:val="0"/>
          <w:divBdr>
            <w:top w:val="none" w:sz="0" w:space="0" w:color="auto"/>
            <w:left w:val="none" w:sz="0" w:space="0" w:color="auto"/>
            <w:bottom w:val="none" w:sz="0" w:space="0" w:color="auto"/>
            <w:right w:val="none" w:sz="0" w:space="0" w:color="auto"/>
          </w:divBdr>
        </w:div>
        <w:div w:id="1291595244">
          <w:marLeft w:val="480"/>
          <w:marRight w:val="0"/>
          <w:marTop w:val="0"/>
          <w:marBottom w:val="0"/>
          <w:divBdr>
            <w:top w:val="none" w:sz="0" w:space="0" w:color="auto"/>
            <w:left w:val="none" w:sz="0" w:space="0" w:color="auto"/>
            <w:bottom w:val="none" w:sz="0" w:space="0" w:color="auto"/>
            <w:right w:val="none" w:sz="0" w:space="0" w:color="auto"/>
          </w:divBdr>
        </w:div>
        <w:div w:id="987326528">
          <w:marLeft w:val="480"/>
          <w:marRight w:val="0"/>
          <w:marTop w:val="0"/>
          <w:marBottom w:val="0"/>
          <w:divBdr>
            <w:top w:val="none" w:sz="0" w:space="0" w:color="auto"/>
            <w:left w:val="none" w:sz="0" w:space="0" w:color="auto"/>
            <w:bottom w:val="none" w:sz="0" w:space="0" w:color="auto"/>
            <w:right w:val="none" w:sz="0" w:space="0" w:color="auto"/>
          </w:divBdr>
        </w:div>
        <w:div w:id="2026905083">
          <w:marLeft w:val="480"/>
          <w:marRight w:val="0"/>
          <w:marTop w:val="0"/>
          <w:marBottom w:val="0"/>
          <w:divBdr>
            <w:top w:val="none" w:sz="0" w:space="0" w:color="auto"/>
            <w:left w:val="none" w:sz="0" w:space="0" w:color="auto"/>
            <w:bottom w:val="none" w:sz="0" w:space="0" w:color="auto"/>
            <w:right w:val="none" w:sz="0" w:space="0" w:color="auto"/>
          </w:divBdr>
        </w:div>
        <w:div w:id="1008289700">
          <w:marLeft w:val="480"/>
          <w:marRight w:val="0"/>
          <w:marTop w:val="0"/>
          <w:marBottom w:val="0"/>
          <w:divBdr>
            <w:top w:val="none" w:sz="0" w:space="0" w:color="auto"/>
            <w:left w:val="none" w:sz="0" w:space="0" w:color="auto"/>
            <w:bottom w:val="none" w:sz="0" w:space="0" w:color="auto"/>
            <w:right w:val="none" w:sz="0" w:space="0" w:color="auto"/>
          </w:divBdr>
        </w:div>
        <w:div w:id="1904901396">
          <w:marLeft w:val="480"/>
          <w:marRight w:val="0"/>
          <w:marTop w:val="0"/>
          <w:marBottom w:val="0"/>
          <w:divBdr>
            <w:top w:val="none" w:sz="0" w:space="0" w:color="auto"/>
            <w:left w:val="none" w:sz="0" w:space="0" w:color="auto"/>
            <w:bottom w:val="none" w:sz="0" w:space="0" w:color="auto"/>
            <w:right w:val="none" w:sz="0" w:space="0" w:color="auto"/>
          </w:divBdr>
        </w:div>
        <w:div w:id="151651802">
          <w:marLeft w:val="480"/>
          <w:marRight w:val="0"/>
          <w:marTop w:val="0"/>
          <w:marBottom w:val="0"/>
          <w:divBdr>
            <w:top w:val="none" w:sz="0" w:space="0" w:color="auto"/>
            <w:left w:val="none" w:sz="0" w:space="0" w:color="auto"/>
            <w:bottom w:val="none" w:sz="0" w:space="0" w:color="auto"/>
            <w:right w:val="none" w:sz="0" w:space="0" w:color="auto"/>
          </w:divBdr>
        </w:div>
        <w:div w:id="269549637">
          <w:marLeft w:val="480"/>
          <w:marRight w:val="0"/>
          <w:marTop w:val="0"/>
          <w:marBottom w:val="0"/>
          <w:divBdr>
            <w:top w:val="none" w:sz="0" w:space="0" w:color="auto"/>
            <w:left w:val="none" w:sz="0" w:space="0" w:color="auto"/>
            <w:bottom w:val="none" w:sz="0" w:space="0" w:color="auto"/>
            <w:right w:val="none" w:sz="0" w:space="0" w:color="auto"/>
          </w:divBdr>
        </w:div>
        <w:div w:id="1406414645">
          <w:marLeft w:val="480"/>
          <w:marRight w:val="0"/>
          <w:marTop w:val="0"/>
          <w:marBottom w:val="0"/>
          <w:divBdr>
            <w:top w:val="none" w:sz="0" w:space="0" w:color="auto"/>
            <w:left w:val="none" w:sz="0" w:space="0" w:color="auto"/>
            <w:bottom w:val="none" w:sz="0" w:space="0" w:color="auto"/>
            <w:right w:val="none" w:sz="0" w:space="0" w:color="auto"/>
          </w:divBdr>
        </w:div>
        <w:div w:id="235361618">
          <w:marLeft w:val="480"/>
          <w:marRight w:val="0"/>
          <w:marTop w:val="0"/>
          <w:marBottom w:val="0"/>
          <w:divBdr>
            <w:top w:val="none" w:sz="0" w:space="0" w:color="auto"/>
            <w:left w:val="none" w:sz="0" w:space="0" w:color="auto"/>
            <w:bottom w:val="none" w:sz="0" w:space="0" w:color="auto"/>
            <w:right w:val="none" w:sz="0" w:space="0" w:color="auto"/>
          </w:divBdr>
        </w:div>
        <w:div w:id="1009328914">
          <w:marLeft w:val="480"/>
          <w:marRight w:val="0"/>
          <w:marTop w:val="0"/>
          <w:marBottom w:val="0"/>
          <w:divBdr>
            <w:top w:val="none" w:sz="0" w:space="0" w:color="auto"/>
            <w:left w:val="none" w:sz="0" w:space="0" w:color="auto"/>
            <w:bottom w:val="none" w:sz="0" w:space="0" w:color="auto"/>
            <w:right w:val="none" w:sz="0" w:space="0" w:color="auto"/>
          </w:divBdr>
        </w:div>
        <w:div w:id="1879394817">
          <w:marLeft w:val="480"/>
          <w:marRight w:val="0"/>
          <w:marTop w:val="0"/>
          <w:marBottom w:val="0"/>
          <w:divBdr>
            <w:top w:val="none" w:sz="0" w:space="0" w:color="auto"/>
            <w:left w:val="none" w:sz="0" w:space="0" w:color="auto"/>
            <w:bottom w:val="none" w:sz="0" w:space="0" w:color="auto"/>
            <w:right w:val="none" w:sz="0" w:space="0" w:color="auto"/>
          </w:divBdr>
        </w:div>
        <w:div w:id="908542327">
          <w:marLeft w:val="480"/>
          <w:marRight w:val="0"/>
          <w:marTop w:val="0"/>
          <w:marBottom w:val="0"/>
          <w:divBdr>
            <w:top w:val="none" w:sz="0" w:space="0" w:color="auto"/>
            <w:left w:val="none" w:sz="0" w:space="0" w:color="auto"/>
            <w:bottom w:val="none" w:sz="0" w:space="0" w:color="auto"/>
            <w:right w:val="none" w:sz="0" w:space="0" w:color="auto"/>
          </w:divBdr>
        </w:div>
        <w:div w:id="282464836">
          <w:marLeft w:val="480"/>
          <w:marRight w:val="0"/>
          <w:marTop w:val="0"/>
          <w:marBottom w:val="0"/>
          <w:divBdr>
            <w:top w:val="none" w:sz="0" w:space="0" w:color="auto"/>
            <w:left w:val="none" w:sz="0" w:space="0" w:color="auto"/>
            <w:bottom w:val="none" w:sz="0" w:space="0" w:color="auto"/>
            <w:right w:val="none" w:sz="0" w:space="0" w:color="auto"/>
          </w:divBdr>
        </w:div>
        <w:div w:id="1432897978">
          <w:marLeft w:val="480"/>
          <w:marRight w:val="0"/>
          <w:marTop w:val="0"/>
          <w:marBottom w:val="0"/>
          <w:divBdr>
            <w:top w:val="none" w:sz="0" w:space="0" w:color="auto"/>
            <w:left w:val="none" w:sz="0" w:space="0" w:color="auto"/>
            <w:bottom w:val="none" w:sz="0" w:space="0" w:color="auto"/>
            <w:right w:val="none" w:sz="0" w:space="0" w:color="auto"/>
          </w:divBdr>
        </w:div>
        <w:div w:id="290718213">
          <w:marLeft w:val="480"/>
          <w:marRight w:val="0"/>
          <w:marTop w:val="0"/>
          <w:marBottom w:val="0"/>
          <w:divBdr>
            <w:top w:val="none" w:sz="0" w:space="0" w:color="auto"/>
            <w:left w:val="none" w:sz="0" w:space="0" w:color="auto"/>
            <w:bottom w:val="none" w:sz="0" w:space="0" w:color="auto"/>
            <w:right w:val="none" w:sz="0" w:space="0" w:color="auto"/>
          </w:divBdr>
        </w:div>
      </w:divsChild>
    </w:div>
    <w:div w:id="83114037">
      <w:bodyDiv w:val="1"/>
      <w:marLeft w:val="0"/>
      <w:marRight w:val="0"/>
      <w:marTop w:val="0"/>
      <w:marBottom w:val="0"/>
      <w:divBdr>
        <w:top w:val="none" w:sz="0" w:space="0" w:color="auto"/>
        <w:left w:val="none" w:sz="0" w:space="0" w:color="auto"/>
        <w:bottom w:val="none" w:sz="0" w:space="0" w:color="auto"/>
        <w:right w:val="none" w:sz="0" w:space="0" w:color="auto"/>
      </w:divBdr>
      <w:divsChild>
        <w:div w:id="1336808492">
          <w:marLeft w:val="480"/>
          <w:marRight w:val="0"/>
          <w:marTop w:val="0"/>
          <w:marBottom w:val="0"/>
          <w:divBdr>
            <w:top w:val="none" w:sz="0" w:space="0" w:color="auto"/>
            <w:left w:val="none" w:sz="0" w:space="0" w:color="auto"/>
            <w:bottom w:val="none" w:sz="0" w:space="0" w:color="auto"/>
            <w:right w:val="none" w:sz="0" w:space="0" w:color="auto"/>
          </w:divBdr>
        </w:div>
        <w:div w:id="1740321657">
          <w:marLeft w:val="480"/>
          <w:marRight w:val="0"/>
          <w:marTop w:val="0"/>
          <w:marBottom w:val="0"/>
          <w:divBdr>
            <w:top w:val="none" w:sz="0" w:space="0" w:color="auto"/>
            <w:left w:val="none" w:sz="0" w:space="0" w:color="auto"/>
            <w:bottom w:val="none" w:sz="0" w:space="0" w:color="auto"/>
            <w:right w:val="none" w:sz="0" w:space="0" w:color="auto"/>
          </w:divBdr>
        </w:div>
        <w:div w:id="1164082137">
          <w:marLeft w:val="480"/>
          <w:marRight w:val="0"/>
          <w:marTop w:val="0"/>
          <w:marBottom w:val="0"/>
          <w:divBdr>
            <w:top w:val="none" w:sz="0" w:space="0" w:color="auto"/>
            <w:left w:val="none" w:sz="0" w:space="0" w:color="auto"/>
            <w:bottom w:val="none" w:sz="0" w:space="0" w:color="auto"/>
            <w:right w:val="none" w:sz="0" w:space="0" w:color="auto"/>
          </w:divBdr>
        </w:div>
        <w:div w:id="1396777400">
          <w:marLeft w:val="480"/>
          <w:marRight w:val="0"/>
          <w:marTop w:val="0"/>
          <w:marBottom w:val="0"/>
          <w:divBdr>
            <w:top w:val="none" w:sz="0" w:space="0" w:color="auto"/>
            <w:left w:val="none" w:sz="0" w:space="0" w:color="auto"/>
            <w:bottom w:val="none" w:sz="0" w:space="0" w:color="auto"/>
            <w:right w:val="none" w:sz="0" w:space="0" w:color="auto"/>
          </w:divBdr>
        </w:div>
        <w:div w:id="682442570">
          <w:marLeft w:val="480"/>
          <w:marRight w:val="0"/>
          <w:marTop w:val="0"/>
          <w:marBottom w:val="0"/>
          <w:divBdr>
            <w:top w:val="none" w:sz="0" w:space="0" w:color="auto"/>
            <w:left w:val="none" w:sz="0" w:space="0" w:color="auto"/>
            <w:bottom w:val="none" w:sz="0" w:space="0" w:color="auto"/>
            <w:right w:val="none" w:sz="0" w:space="0" w:color="auto"/>
          </w:divBdr>
        </w:div>
        <w:div w:id="493421793">
          <w:marLeft w:val="480"/>
          <w:marRight w:val="0"/>
          <w:marTop w:val="0"/>
          <w:marBottom w:val="0"/>
          <w:divBdr>
            <w:top w:val="none" w:sz="0" w:space="0" w:color="auto"/>
            <w:left w:val="none" w:sz="0" w:space="0" w:color="auto"/>
            <w:bottom w:val="none" w:sz="0" w:space="0" w:color="auto"/>
            <w:right w:val="none" w:sz="0" w:space="0" w:color="auto"/>
          </w:divBdr>
        </w:div>
        <w:div w:id="980185906">
          <w:marLeft w:val="480"/>
          <w:marRight w:val="0"/>
          <w:marTop w:val="0"/>
          <w:marBottom w:val="0"/>
          <w:divBdr>
            <w:top w:val="none" w:sz="0" w:space="0" w:color="auto"/>
            <w:left w:val="none" w:sz="0" w:space="0" w:color="auto"/>
            <w:bottom w:val="none" w:sz="0" w:space="0" w:color="auto"/>
            <w:right w:val="none" w:sz="0" w:space="0" w:color="auto"/>
          </w:divBdr>
        </w:div>
        <w:div w:id="1587307467">
          <w:marLeft w:val="480"/>
          <w:marRight w:val="0"/>
          <w:marTop w:val="0"/>
          <w:marBottom w:val="0"/>
          <w:divBdr>
            <w:top w:val="none" w:sz="0" w:space="0" w:color="auto"/>
            <w:left w:val="none" w:sz="0" w:space="0" w:color="auto"/>
            <w:bottom w:val="none" w:sz="0" w:space="0" w:color="auto"/>
            <w:right w:val="none" w:sz="0" w:space="0" w:color="auto"/>
          </w:divBdr>
        </w:div>
        <w:div w:id="381291533">
          <w:marLeft w:val="480"/>
          <w:marRight w:val="0"/>
          <w:marTop w:val="0"/>
          <w:marBottom w:val="0"/>
          <w:divBdr>
            <w:top w:val="none" w:sz="0" w:space="0" w:color="auto"/>
            <w:left w:val="none" w:sz="0" w:space="0" w:color="auto"/>
            <w:bottom w:val="none" w:sz="0" w:space="0" w:color="auto"/>
            <w:right w:val="none" w:sz="0" w:space="0" w:color="auto"/>
          </w:divBdr>
        </w:div>
        <w:div w:id="1492409844">
          <w:marLeft w:val="480"/>
          <w:marRight w:val="0"/>
          <w:marTop w:val="0"/>
          <w:marBottom w:val="0"/>
          <w:divBdr>
            <w:top w:val="none" w:sz="0" w:space="0" w:color="auto"/>
            <w:left w:val="none" w:sz="0" w:space="0" w:color="auto"/>
            <w:bottom w:val="none" w:sz="0" w:space="0" w:color="auto"/>
            <w:right w:val="none" w:sz="0" w:space="0" w:color="auto"/>
          </w:divBdr>
        </w:div>
        <w:div w:id="1959292153">
          <w:marLeft w:val="480"/>
          <w:marRight w:val="0"/>
          <w:marTop w:val="0"/>
          <w:marBottom w:val="0"/>
          <w:divBdr>
            <w:top w:val="none" w:sz="0" w:space="0" w:color="auto"/>
            <w:left w:val="none" w:sz="0" w:space="0" w:color="auto"/>
            <w:bottom w:val="none" w:sz="0" w:space="0" w:color="auto"/>
            <w:right w:val="none" w:sz="0" w:space="0" w:color="auto"/>
          </w:divBdr>
        </w:div>
        <w:div w:id="755202086">
          <w:marLeft w:val="480"/>
          <w:marRight w:val="0"/>
          <w:marTop w:val="0"/>
          <w:marBottom w:val="0"/>
          <w:divBdr>
            <w:top w:val="none" w:sz="0" w:space="0" w:color="auto"/>
            <w:left w:val="none" w:sz="0" w:space="0" w:color="auto"/>
            <w:bottom w:val="none" w:sz="0" w:space="0" w:color="auto"/>
            <w:right w:val="none" w:sz="0" w:space="0" w:color="auto"/>
          </w:divBdr>
        </w:div>
        <w:div w:id="1801799261">
          <w:marLeft w:val="480"/>
          <w:marRight w:val="0"/>
          <w:marTop w:val="0"/>
          <w:marBottom w:val="0"/>
          <w:divBdr>
            <w:top w:val="none" w:sz="0" w:space="0" w:color="auto"/>
            <w:left w:val="none" w:sz="0" w:space="0" w:color="auto"/>
            <w:bottom w:val="none" w:sz="0" w:space="0" w:color="auto"/>
            <w:right w:val="none" w:sz="0" w:space="0" w:color="auto"/>
          </w:divBdr>
        </w:div>
        <w:div w:id="1898004383">
          <w:marLeft w:val="480"/>
          <w:marRight w:val="0"/>
          <w:marTop w:val="0"/>
          <w:marBottom w:val="0"/>
          <w:divBdr>
            <w:top w:val="none" w:sz="0" w:space="0" w:color="auto"/>
            <w:left w:val="none" w:sz="0" w:space="0" w:color="auto"/>
            <w:bottom w:val="none" w:sz="0" w:space="0" w:color="auto"/>
            <w:right w:val="none" w:sz="0" w:space="0" w:color="auto"/>
          </w:divBdr>
        </w:div>
        <w:div w:id="1572539535">
          <w:marLeft w:val="480"/>
          <w:marRight w:val="0"/>
          <w:marTop w:val="0"/>
          <w:marBottom w:val="0"/>
          <w:divBdr>
            <w:top w:val="none" w:sz="0" w:space="0" w:color="auto"/>
            <w:left w:val="none" w:sz="0" w:space="0" w:color="auto"/>
            <w:bottom w:val="none" w:sz="0" w:space="0" w:color="auto"/>
            <w:right w:val="none" w:sz="0" w:space="0" w:color="auto"/>
          </w:divBdr>
        </w:div>
        <w:div w:id="1402093409">
          <w:marLeft w:val="480"/>
          <w:marRight w:val="0"/>
          <w:marTop w:val="0"/>
          <w:marBottom w:val="0"/>
          <w:divBdr>
            <w:top w:val="none" w:sz="0" w:space="0" w:color="auto"/>
            <w:left w:val="none" w:sz="0" w:space="0" w:color="auto"/>
            <w:bottom w:val="none" w:sz="0" w:space="0" w:color="auto"/>
            <w:right w:val="none" w:sz="0" w:space="0" w:color="auto"/>
          </w:divBdr>
        </w:div>
        <w:div w:id="110175438">
          <w:marLeft w:val="480"/>
          <w:marRight w:val="0"/>
          <w:marTop w:val="0"/>
          <w:marBottom w:val="0"/>
          <w:divBdr>
            <w:top w:val="none" w:sz="0" w:space="0" w:color="auto"/>
            <w:left w:val="none" w:sz="0" w:space="0" w:color="auto"/>
            <w:bottom w:val="none" w:sz="0" w:space="0" w:color="auto"/>
            <w:right w:val="none" w:sz="0" w:space="0" w:color="auto"/>
          </w:divBdr>
        </w:div>
        <w:div w:id="2016032599">
          <w:marLeft w:val="480"/>
          <w:marRight w:val="0"/>
          <w:marTop w:val="0"/>
          <w:marBottom w:val="0"/>
          <w:divBdr>
            <w:top w:val="none" w:sz="0" w:space="0" w:color="auto"/>
            <w:left w:val="none" w:sz="0" w:space="0" w:color="auto"/>
            <w:bottom w:val="none" w:sz="0" w:space="0" w:color="auto"/>
            <w:right w:val="none" w:sz="0" w:space="0" w:color="auto"/>
          </w:divBdr>
        </w:div>
        <w:div w:id="567762403">
          <w:marLeft w:val="480"/>
          <w:marRight w:val="0"/>
          <w:marTop w:val="0"/>
          <w:marBottom w:val="0"/>
          <w:divBdr>
            <w:top w:val="none" w:sz="0" w:space="0" w:color="auto"/>
            <w:left w:val="none" w:sz="0" w:space="0" w:color="auto"/>
            <w:bottom w:val="none" w:sz="0" w:space="0" w:color="auto"/>
            <w:right w:val="none" w:sz="0" w:space="0" w:color="auto"/>
          </w:divBdr>
        </w:div>
        <w:div w:id="33121302">
          <w:marLeft w:val="480"/>
          <w:marRight w:val="0"/>
          <w:marTop w:val="0"/>
          <w:marBottom w:val="0"/>
          <w:divBdr>
            <w:top w:val="none" w:sz="0" w:space="0" w:color="auto"/>
            <w:left w:val="none" w:sz="0" w:space="0" w:color="auto"/>
            <w:bottom w:val="none" w:sz="0" w:space="0" w:color="auto"/>
            <w:right w:val="none" w:sz="0" w:space="0" w:color="auto"/>
          </w:divBdr>
        </w:div>
        <w:div w:id="1190416475">
          <w:marLeft w:val="480"/>
          <w:marRight w:val="0"/>
          <w:marTop w:val="0"/>
          <w:marBottom w:val="0"/>
          <w:divBdr>
            <w:top w:val="none" w:sz="0" w:space="0" w:color="auto"/>
            <w:left w:val="none" w:sz="0" w:space="0" w:color="auto"/>
            <w:bottom w:val="none" w:sz="0" w:space="0" w:color="auto"/>
            <w:right w:val="none" w:sz="0" w:space="0" w:color="auto"/>
          </w:divBdr>
        </w:div>
        <w:div w:id="1106847837">
          <w:marLeft w:val="480"/>
          <w:marRight w:val="0"/>
          <w:marTop w:val="0"/>
          <w:marBottom w:val="0"/>
          <w:divBdr>
            <w:top w:val="none" w:sz="0" w:space="0" w:color="auto"/>
            <w:left w:val="none" w:sz="0" w:space="0" w:color="auto"/>
            <w:bottom w:val="none" w:sz="0" w:space="0" w:color="auto"/>
            <w:right w:val="none" w:sz="0" w:space="0" w:color="auto"/>
          </w:divBdr>
        </w:div>
        <w:div w:id="137189488">
          <w:marLeft w:val="480"/>
          <w:marRight w:val="0"/>
          <w:marTop w:val="0"/>
          <w:marBottom w:val="0"/>
          <w:divBdr>
            <w:top w:val="none" w:sz="0" w:space="0" w:color="auto"/>
            <w:left w:val="none" w:sz="0" w:space="0" w:color="auto"/>
            <w:bottom w:val="none" w:sz="0" w:space="0" w:color="auto"/>
            <w:right w:val="none" w:sz="0" w:space="0" w:color="auto"/>
          </w:divBdr>
        </w:div>
        <w:div w:id="1823815477">
          <w:marLeft w:val="480"/>
          <w:marRight w:val="0"/>
          <w:marTop w:val="0"/>
          <w:marBottom w:val="0"/>
          <w:divBdr>
            <w:top w:val="none" w:sz="0" w:space="0" w:color="auto"/>
            <w:left w:val="none" w:sz="0" w:space="0" w:color="auto"/>
            <w:bottom w:val="none" w:sz="0" w:space="0" w:color="auto"/>
            <w:right w:val="none" w:sz="0" w:space="0" w:color="auto"/>
          </w:divBdr>
        </w:div>
        <w:div w:id="358512740">
          <w:marLeft w:val="480"/>
          <w:marRight w:val="0"/>
          <w:marTop w:val="0"/>
          <w:marBottom w:val="0"/>
          <w:divBdr>
            <w:top w:val="none" w:sz="0" w:space="0" w:color="auto"/>
            <w:left w:val="none" w:sz="0" w:space="0" w:color="auto"/>
            <w:bottom w:val="none" w:sz="0" w:space="0" w:color="auto"/>
            <w:right w:val="none" w:sz="0" w:space="0" w:color="auto"/>
          </w:divBdr>
        </w:div>
        <w:div w:id="995300075">
          <w:marLeft w:val="480"/>
          <w:marRight w:val="0"/>
          <w:marTop w:val="0"/>
          <w:marBottom w:val="0"/>
          <w:divBdr>
            <w:top w:val="none" w:sz="0" w:space="0" w:color="auto"/>
            <w:left w:val="none" w:sz="0" w:space="0" w:color="auto"/>
            <w:bottom w:val="none" w:sz="0" w:space="0" w:color="auto"/>
            <w:right w:val="none" w:sz="0" w:space="0" w:color="auto"/>
          </w:divBdr>
        </w:div>
        <w:div w:id="1008408342">
          <w:marLeft w:val="480"/>
          <w:marRight w:val="0"/>
          <w:marTop w:val="0"/>
          <w:marBottom w:val="0"/>
          <w:divBdr>
            <w:top w:val="none" w:sz="0" w:space="0" w:color="auto"/>
            <w:left w:val="none" w:sz="0" w:space="0" w:color="auto"/>
            <w:bottom w:val="none" w:sz="0" w:space="0" w:color="auto"/>
            <w:right w:val="none" w:sz="0" w:space="0" w:color="auto"/>
          </w:divBdr>
        </w:div>
        <w:div w:id="1119103333">
          <w:marLeft w:val="480"/>
          <w:marRight w:val="0"/>
          <w:marTop w:val="0"/>
          <w:marBottom w:val="0"/>
          <w:divBdr>
            <w:top w:val="none" w:sz="0" w:space="0" w:color="auto"/>
            <w:left w:val="none" w:sz="0" w:space="0" w:color="auto"/>
            <w:bottom w:val="none" w:sz="0" w:space="0" w:color="auto"/>
            <w:right w:val="none" w:sz="0" w:space="0" w:color="auto"/>
          </w:divBdr>
        </w:div>
        <w:div w:id="153029373">
          <w:marLeft w:val="480"/>
          <w:marRight w:val="0"/>
          <w:marTop w:val="0"/>
          <w:marBottom w:val="0"/>
          <w:divBdr>
            <w:top w:val="none" w:sz="0" w:space="0" w:color="auto"/>
            <w:left w:val="none" w:sz="0" w:space="0" w:color="auto"/>
            <w:bottom w:val="none" w:sz="0" w:space="0" w:color="auto"/>
            <w:right w:val="none" w:sz="0" w:space="0" w:color="auto"/>
          </w:divBdr>
        </w:div>
        <w:div w:id="354892857">
          <w:marLeft w:val="480"/>
          <w:marRight w:val="0"/>
          <w:marTop w:val="0"/>
          <w:marBottom w:val="0"/>
          <w:divBdr>
            <w:top w:val="none" w:sz="0" w:space="0" w:color="auto"/>
            <w:left w:val="none" w:sz="0" w:space="0" w:color="auto"/>
            <w:bottom w:val="none" w:sz="0" w:space="0" w:color="auto"/>
            <w:right w:val="none" w:sz="0" w:space="0" w:color="auto"/>
          </w:divBdr>
        </w:div>
        <w:div w:id="1748070298">
          <w:marLeft w:val="480"/>
          <w:marRight w:val="0"/>
          <w:marTop w:val="0"/>
          <w:marBottom w:val="0"/>
          <w:divBdr>
            <w:top w:val="none" w:sz="0" w:space="0" w:color="auto"/>
            <w:left w:val="none" w:sz="0" w:space="0" w:color="auto"/>
            <w:bottom w:val="none" w:sz="0" w:space="0" w:color="auto"/>
            <w:right w:val="none" w:sz="0" w:space="0" w:color="auto"/>
          </w:divBdr>
        </w:div>
      </w:divsChild>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88426135">
      <w:bodyDiv w:val="1"/>
      <w:marLeft w:val="0"/>
      <w:marRight w:val="0"/>
      <w:marTop w:val="0"/>
      <w:marBottom w:val="0"/>
      <w:divBdr>
        <w:top w:val="none" w:sz="0" w:space="0" w:color="auto"/>
        <w:left w:val="none" w:sz="0" w:space="0" w:color="auto"/>
        <w:bottom w:val="none" w:sz="0" w:space="0" w:color="auto"/>
        <w:right w:val="none" w:sz="0" w:space="0" w:color="auto"/>
      </w:divBdr>
      <w:divsChild>
        <w:div w:id="557859340">
          <w:marLeft w:val="480"/>
          <w:marRight w:val="0"/>
          <w:marTop w:val="0"/>
          <w:marBottom w:val="0"/>
          <w:divBdr>
            <w:top w:val="none" w:sz="0" w:space="0" w:color="auto"/>
            <w:left w:val="none" w:sz="0" w:space="0" w:color="auto"/>
            <w:bottom w:val="none" w:sz="0" w:space="0" w:color="auto"/>
            <w:right w:val="none" w:sz="0" w:space="0" w:color="auto"/>
          </w:divBdr>
        </w:div>
        <w:div w:id="1652755414">
          <w:marLeft w:val="480"/>
          <w:marRight w:val="0"/>
          <w:marTop w:val="0"/>
          <w:marBottom w:val="0"/>
          <w:divBdr>
            <w:top w:val="none" w:sz="0" w:space="0" w:color="auto"/>
            <w:left w:val="none" w:sz="0" w:space="0" w:color="auto"/>
            <w:bottom w:val="none" w:sz="0" w:space="0" w:color="auto"/>
            <w:right w:val="none" w:sz="0" w:space="0" w:color="auto"/>
          </w:divBdr>
        </w:div>
        <w:div w:id="405805126">
          <w:marLeft w:val="480"/>
          <w:marRight w:val="0"/>
          <w:marTop w:val="0"/>
          <w:marBottom w:val="0"/>
          <w:divBdr>
            <w:top w:val="none" w:sz="0" w:space="0" w:color="auto"/>
            <w:left w:val="none" w:sz="0" w:space="0" w:color="auto"/>
            <w:bottom w:val="none" w:sz="0" w:space="0" w:color="auto"/>
            <w:right w:val="none" w:sz="0" w:space="0" w:color="auto"/>
          </w:divBdr>
        </w:div>
        <w:div w:id="863176982">
          <w:marLeft w:val="480"/>
          <w:marRight w:val="0"/>
          <w:marTop w:val="0"/>
          <w:marBottom w:val="0"/>
          <w:divBdr>
            <w:top w:val="none" w:sz="0" w:space="0" w:color="auto"/>
            <w:left w:val="none" w:sz="0" w:space="0" w:color="auto"/>
            <w:bottom w:val="none" w:sz="0" w:space="0" w:color="auto"/>
            <w:right w:val="none" w:sz="0" w:space="0" w:color="auto"/>
          </w:divBdr>
        </w:div>
        <w:div w:id="586959553">
          <w:marLeft w:val="480"/>
          <w:marRight w:val="0"/>
          <w:marTop w:val="0"/>
          <w:marBottom w:val="0"/>
          <w:divBdr>
            <w:top w:val="none" w:sz="0" w:space="0" w:color="auto"/>
            <w:left w:val="none" w:sz="0" w:space="0" w:color="auto"/>
            <w:bottom w:val="none" w:sz="0" w:space="0" w:color="auto"/>
            <w:right w:val="none" w:sz="0" w:space="0" w:color="auto"/>
          </w:divBdr>
        </w:div>
        <w:div w:id="1525636903">
          <w:marLeft w:val="480"/>
          <w:marRight w:val="0"/>
          <w:marTop w:val="0"/>
          <w:marBottom w:val="0"/>
          <w:divBdr>
            <w:top w:val="none" w:sz="0" w:space="0" w:color="auto"/>
            <w:left w:val="none" w:sz="0" w:space="0" w:color="auto"/>
            <w:bottom w:val="none" w:sz="0" w:space="0" w:color="auto"/>
            <w:right w:val="none" w:sz="0" w:space="0" w:color="auto"/>
          </w:divBdr>
        </w:div>
        <w:div w:id="142815340">
          <w:marLeft w:val="480"/>
          <w:marRight w:val="0"/>
          <w:marTop w:val="0"/>
          <w:marBottom w:val="0"/>
          <w:divBdr>
            <w:top w:val="none" w:sz="0" w:space="0" w:color="auto"/>
            <w:left w:val="none" w:sz="0" w:space="0" w:color="auto"/>
            <w:bottom w:val="none" w:sz="0" w:space="0" w:color="auto"/>
            <w:right w:val="none" w:sz="0" w:space="0" w:color="auto"/>
          </w:divBdr>
        </w:div>
        <w:div w:id="975724791">
          <w:marLeft w:val="480"/>
          <w:marRight w:val="0"/>
          <w:marTop w:val="0"/>
          <w:marBottom w:val="0"/>
          <w:divBdr>
            <w:top w:val="none" w:sz="0" w:space="0" w:color="auto"/>
            <w:left w:val="none" w:sz="0" w:space="0" w:color="auto"/>
            <w:bottom w:val="none" w:sz="0" w:space="0" w:color="auto"/>
            <w:right w:val="none" w:sz="0" w:space="0" w:color="auto"/>
          </w:divBdr>
        </w:div>
        <w:div w:id="410011429">
          <w:marLeft w:val="480"/>
          <w:marRight w:val="0"/>
          <w:marTop w:val="0"/>
          <w:marBottom w:val="0"/>
          <w:divBdr>
            <w:top w:val="none" w:sz="0" w:space="0" w:color="auto"/>
            <w:left w:val="none" w:sz="0" w:space="0" w:color="auto"/>
            <w:bottom w:val="none" w:sz="0" w:space="0" w:color="auto"/>
            <w:right w:val="none" w:sz="0" w:space="0" w:color="auto"/>
          </w:divBdr>
        </w:div>
        <w:div w:id="1629119110">
          <w:marLeft w:val="480"/>
          <w:marRight w:val="0"/>
          <w:marTop w:val="0"/>
          <w:marBottom w:val="0"/>
          <w:divBdr>
            <w:top w:val="none" w:sz="0" w:space="0" w:color="auto"/>
            <w:left w:val="none" w:sz="0" w:space="0" w:color="auto"/>
            <w:bottom w:val="none" w:sz="0" w:space="0" w:color="auto"/>
            <w:right w:val="none" w:sz="0" w:space="0" w:color="auto"/>
          </w:divBdr>
        </w:div>
        <w:div w:id="1380666916">
          <w:marLeft w:val="480"/>
          <w:marRight w:val="0"/>
          <w:marTop w:val="0"/>
          <w:marBottom w:val="0"/>
          <w:divBdr>
            <w:top w:val="none" w:sz="0" w:space="0" w:color="auto"/>
            <w:left w:val="none" w:sz="0" w:space="0" w:color="auto"/>
            <w:bottom w:val="none" w:sz="0" w:space="0" w:color="auto"/>
            <w:right w:val="none" w:sz="0" w:space="0" w:color="auto"/>
          </w:divBdr>
        </w:div>
        <w:div w:id="1450471670">
          <w:marLeft w:val="480"/>
          <w:marRight w:val="0"/>
          <w:marTop w:val="0"/>
          <w:marBottom w:val="0"/>
          <w:divBdr>
            <w:top w:val="none" w:sz="0" w:space="0" w:color="auto"/>
            <w:left w:val="none" w:sz="0" w:space="0" w:color="auto"/>
            <w:bottom w:val="none" w:sz="0" w:space="0" w:color="auto"/>
            <w:right w:val="none" w:sz="0" w:space="0" w:color="auto"/>
          </w:divBdr>
        </w:div>
        <w:div w:id="958756045">
          <w:marLeft w:val="480"/>
          <w:marRight w:val="0"/>
          <w:marTop w:val="0"/>
          <w:marBottom w:val="0"/>
          <w:divBdr>
            <w:top w:val="none" w:sz="0" w:space="0" w:color="auto"/>
            <w:left w:val="none" w:sz="0" w:space="0" w:color="auto"/>
            <w:bottom w:val="none" w:sz="0" w:space="0" w:color="auto"/>
            <w:right w:val="none" w:sz="0" w:space="0" w:color="auto"/>
          </w:divBdr>
        </w:div>
        <w:div w:id="2013294874">
          <w:marLeft w:val="480"/>
          <w:marRight w:val="0"/>
          <w:marTop w:val="0"/>
          <w:marBottom w:val="0"/>
          <w:divBdr>
            <w:top w:val="none" w:sz="0" w:space="0" w:color="auto"/>
            <w:left w:val="none" w:sz="0" w:space="0" w:color="auto"/>
            <w:bottom w:val="none" w:sz="0" w:space="0" w:color="auto"/>
            <w:right w:val="none" w:sz="0" w:space="0" w:color="auto"/>
          </w:divBdr>
        </w:div>
        <w:div w:id="628435853">
          <w:marLeft w:val="480"/>
          <w:marRight w:val="0"/>
          <w:marTop w:val="0"/>
          <w:marBottom w:val="0"/>
          <w:divBdr>
            <w:top w:val="none" w:sz="0" w:space="0" w:color="auto"/>
            <w:left w:val="none" w:sz="0" w:space="0" w:color="auto"/>
            <w:bottom w:val="none" w:sz="0" w:space="0" w:color="auto"/>
            <w:right w:val="none" w:sz="0" w:space="0" w:color="auto"/>
          </w:divBdr>
        </w:div>
        <w:div w:id="1739285591">
          <w:marLeft w:val="480"/>
          <w:marRight w:val="0"/>
          <w:marTop w:val="0"/>
          <w:marBottom w:val="0"/>
          <w:divBdr>
            <w:top w:val="none" w:sz="0" w:space="0" w:color="auto"/>
            <w:left w:val="none" w:sz="0" w:space="0" w:color="auto"/>
            <w:bottom w:val="none" w:sz="0" w:space="0" w:color="auto"/>
            <w:right w:val="none" w:sz="0" w:space="0" w:color="auto"/>
          </w:divBdr>
        </w:div>
        <w:div w:id="106976113">
          <w:marLeft w:val="480"/>
          <w:marRight w:val="0"/>
          <w:marTop w:val="0"/>
          <w:marBottom w:val="0"/>
          <w:divBdr>
            <w:top w:val="none" w:sz="0" w:space="0" w:color="auto"/>
            <w:left w:val="none" w:sz="0" w:space="0" w:color="auto"/>
            <w:bottom w:val="none" w:sz="0" w:space="0" w:color="auto"/>
            <w:right w:val="none" w:sz="0" w:space="0" w:color="auto"/>
          </w:divBdr>
        </w:div>
        <w:div w:id="833103147">
          <w:marLeft w:val="480"/>
          <w:marRight w:val="0"/>
          <w:marTop w:val="0"/>
          <w:marBottom w:val="0"/>
          <w:divBdr>
            <w:top w:val="none" w:sz="0" w:space="0" w:color="auto"/>
            <w:left w:val="none" w:sz="0" w:space="0" w:color="auto"/>
            <w:bottom w:val="none" w:sz="0" w:space="0" w:color="auto"/>
            <w:right w:val="none" w:sz="0" w:space="0" w:color="auto"/>
          </w:divBdr>
        </w:div>
        <w:div w:id="1736901300">
          <w:marLeft w:val="480"/>
          <w:marRight w:val="0"/>
          <w:marTop w:val="0"/>
          <w:marBottom w:val="0"/>
          <w:divBdr>
            <w:top w:val="none" w:sz="0" w:space="0" w:color="auto"/>
            <w:left w:val="none" w:sz="0" w:space="0" w:color="auto"/>
            <w:bottom w:val="none" w:sz="0" w:space="0" w:color="auto"/>
            <w:right w:val="none" w:sz="0" w:space="0" w:color="auto"/>
          </w:divBdr>
        </w:div>
        <w:div w:id="1125195058">
          <w:marLeft w:val="480"/>
          <w:marRight w:val="0"/>
          <w:marTop w:val="0"/>
          <w:marBottom w:val="0"/>
          <w:divBdr>
            <w:top w:val="none" w:sz="0" w:space="0" w:color="auto"/>
            <w:left w:val="none" w:sz="0" w:space="0" w:color="auto"/>
            <w:bottom w:val="none" w:sz="0" w:space="0" w:color="auto"/>
            <w:right w:val="none" w:sz="0" w:space="0" w:color="auto"/>
          </w:divBdr>
        </w:div>
        <w:div w:id="215549042">
          <w:marLeft w:val="480"/>
          <w:marRight w:val="0"/>
          <w:marTop w:val="0"/>
          <w:marBottom w:val="0"/>
          <w:divBdr>
            <w:top w:val="none" w:sz="0" w:space="0" w:color="auto"/>
            <w:left w:val="none" w:sz="0" w:space="0" w:color="auto"/>
            <w:bottom w:val="none" w:sz="0" w:space="0" w:color="auto"/>
            <w:right w:val="none" w:sz="0" w:space="0" w:color="auto"/>
          </w:divBdr>
        </w:div>
        <w:div w:id="561597653">
          <w:marLeft w:val="480"/>
          <w:marRight w:val="0"/>
          <w:marTop w:val="0"/>
          <w:marBottom w:val="0"/>
          <w:divBdr>
            <w:top w:val="none" w:sz="0" w:space="0" w:color="auto"/>
            <w:left w:val="none" w:sz="0" w:space="0" w:color="auto"/>
            <w:bottom w:val="none" w:sz="0" w:space="0" w:color="auto"/>
            <w:right w:val="none" w:sz="0" w:space="0" w:color="auto"/>
          </w:divBdr>
        </w:div>
        <w:div w:id="660233575">
          <w:marLeft w:val="480"/>
          <w:marRight w:val="0"/>
          <w:marTop w:val="0"/>
          <w:marBottom w:val="0"/>
          <w:divBdr>
            <w:top w:val="none" w:sz="0" w:space="0" w:color="auto"/>
            <w:left w:val="none" w:sz="0" w:space="0" w:color="auto"/>
            <w:bottom w:val="none" w:sz="0" w:space="0" w:color="auto"/>
            <w:right w:val="none" w:sz="0" w:space="0" w:color="auto"/>
          </w:divBdr>
        </w:div>
        <w:div w:id="1824731831">
          <w:marLeft w:val="480"/>
          <w:marRight w:val="0"/>
          <w:marTop w:val="0"/>
          <w:marBottom w:val="0"/>
          <w:divBdr>
            <w:top w:val="none" w:sz="0" w:space="0" w:color="auto"/>
            <w:left w:val="none" w:sz="0" w:space="0" w:color="auto"/>
            <w:bottom w:val="none" w:sz="0" w:space="0" w:color="auto"/>
            <w:right w:val="none" w:sz="0" w:space="0" w:color="auto"/>
          </w:divBdr>
        </w:div>
        <w:div w:id="815801116">
          <w:marLeft w:val="480"/>
          <w:marRight w:val="0"/>
          <w:marTop w:val="0"/>
          <w:marBottom w:val="0"/>
          <w:divBdr>
            <w:top w:val="none" w:sz="0" w:space="0" w:color="auto"/>
            <w:left w:val="none" w:sz="0" w:space="0" w:color="auto"/>
            <w:bottom w:val="none" w:sz="0" w:space="0" w:color="auto"/>
            <w:right w:val="none" w:sz="0" w:space="0" w:color="auto"/>
          </w:divBdr>
        </w:div>
        <w:div w:id="197662305">
          <w:marLeft w:val="480"/>
          <w:marRight w:val="0"/>
          <w:marTop w:val="0"/>
          <w:marBottom w:val="0"/>
          <w:divBdr>
            <w:top w:val="none" w:sz="0" w:space="0" w:color="auto"/>
            <w:left w:val="none" w:sz="0" w:space="0" w:color="auto"/>
            <w:bottom w:val="none" w:sz="0" w:space="0" w:color="auto"/>
            <w:right w:val="none" w:sz="0" w:space="0" w:color="auto"/>
          </w:divBdr>
        </w:div>
        <w:div w:id="508764265">
          <w:marLeft w:val="480"/>
          <w:marRight w:val="0"/>
          <w:marTop w:val="0"/>
          <w:marBottom w:val="0"/>
          <w:divBdr>
            <w:top w:val="none" w:sz="0" w:space="0" w:color="auto"/>
            <w:left w:val="none" w:sz="0" w:space="0" w:color="auto"/>
            <w:bottom w:val="none" w:sz="0" w:space="0" w:color="auto"/>
            <w:right w:val="none" w:sz="0" w:space="0" w:color="auto"/>
          </w:divBdr>
        </w:div>
        <w:div w:id="1596985175">
          <w:marLeft w:val="480"/>
          <w:marRight w:val="0"/>
          <w:marTop w:val="0"/>
          <w:marBottom w:val="0"/>
          <w:divBdr>
            <w:top w:val="none" w:sz="0" w:space="0" w:color="auto"/>
            <w:left w:val="none" w:sz="0" w:space="0" w:color="auto"/>
            <w:bottom w:val="none" w:sz="0" w:space="0" w:color="auto"/>
            <w:right w:val="none" w:sz="0" w:space="0" w:color="auto"/>
          </w:divBdr>
        </w:div>
        <w:div w:id="47655945">
          <w:marLeft w:val="480"/>
          <w:marRight w:val="0"/>
          <w:marTop w:val="0"/>
          <w:marBottom w:val="0"/>
          <w:divBdr>
            <w:top w:val="none" w:sz="0" w:space="0" w:color="auto"/>
            <w:left w:val="none" w:sz="0" w:space="0" w:color="auto"/>
            <w:bottom w:val="none" w:sz="0" w:space="0" w:color="auto"/>
            <w:right w:val="none" w:sz="0" w:space="0" w:color="auto"/>
          </w:divBdr>
        </w:div>
        <w:div w:id="1596479174">
          <w:marLeft w:val="480"/>
          <w:marRight w:val="0"/>
          <w:marTop w:val="0"/>
          <w:marBottom w:val="0"/>
          <w:divBdr>
            <w:top w:val="none" w:sz="0" w:space="0" w:color="auto"/>
            <w:left w:val="none" w:sz="0" w:space="0" w:color="auto"/>
            <w:bottom w:val="none" w:sz="0" w:space="0" w:color="auto"/>
            <w:right w:val="none" w:sz="0" w:space="0" w:color="auto"/>
          </w:divBdr>
        </w:div>
        <w:div w:id="313990830">
          <w:marLeft w:val="480"/>
          <w:marRight w:val="0"/>
          <w:marTop w:val="0"/>
          <w:marBottom w:val="0"/>
          <w:divBdr>
            <w:top w:val="none" w:sz="0" w:space="0" w:color="auto"/>
            <w:left w:val="none" w:sz="0" w:space="0" w:color="auto"/>
            <w:bottom w:val="none" w:sz="0" w:space="0" w:color="auto"/>
            <w:right w:val="none" w:sz="0" w:space="0" w:color="auto"/>
          </w:divBdr>
        </w:div>
        <w:div w:id="48237228">
          <w:marLeft w:val="480"/>
          <w:marRight w:val="0"/>
          <w:marTop w:val="0"/>
          <w:marBottom w:val="0"/>
          <w:divBdr>
            <w:top w:val="none" w:sz="0" w:space="0" w:color="auto"/>
            <w:left w:val="none" w:sz="0" w:space="0" w:color="auto"/>
            <w:bottom w:val="none" w:sz="0" w:space="0" w:color="auto"/>
            <w:right w:val="none" w:sz="0" w:space="0" w:color="auto"/>
          </w:divBdr>
        </w:div>
        <w:div w:id="1731999901">
          <w:marLeft w:val="480"/>
          <w:marRight w:val="0"/>
          <w:marTop w:val="0"/>
          <w:marBottom w:val="0"/>
          <w:divBdr>
            <w:top w:val="none" w:sz="0" w:space="0" w:color="auto"/>
            <w:left w:val="none" w:sz="0" w:space="0" w:color="auto"/>
            <w:bottom w:val="none" w:sz="0" w:space="0" w:color="auto"/>
            <w:right w:val="none" w:sz="0" w:space="0" w:color="auto"/>
          </w:divBdr>
        </w:div>
        <w:div w:id="1912960174">
          <w:marLeft w:val="480"/>
          <w:marRight w:val="0"/>
          <w:marTop w:val="0"/>
          <w:marBottom w:val="0"/>
          <w:divBdr>
            <w:top w:val="none" w:sz="0" w:space="0" w:color="auto"/>
            <w:left w:val="none" w:sz="0" w:space="0" w:color="auto"/>
            <w:bottom w:val="none" w:sz="0" w:space="0" w:color="auto"/>
            <w:right w:val="none" w:sz="0" w:space="0" w:color="auto"/>
          </w:divBdr>
        </w:div>
        <w:div w:id="1793279456">
          <w:marLeft w:val="480"/>
          <w:marRight w:val="0"/>
          <w:marTop w:val="0"/>
          <w:marBottom w:val="0"/>
          <w:divBdr>
            <w:top w:val="none" w:sz="0" w:space="0" w:color="auto"/>
            <w:left w:val="none" w:sz="0" w:space="0" w:color="auto"/>
            <w:bottom w:val="none" w:sz="0" w:space="0" w:color="auto"/>
            <w:right w:val="none" w:sz="0" w:space="0" w:color="auto"/>
          </w:divBdr>
        </w:div>
        <w:div w:id="903612738">
          <w:marLeft w:val="480"/>
          <w:marRight w:val="0"/>
          <w:marTop w:val="0"/>
          <w:marBottom w:val="0"/>
          <w:divBdr>
            <w:top w:val="none" w:sz="0" w:space="0" w:color="auto"/>
            <w:left w:val="none" w:sz="0" w:space="0" w:color="auto"/>
            <w:bottom w:val="none" w:sz="0" w:space="0" w:color="auto"/>
            <w:right w:val="none" w:sz="0" w:space="0" w:color="auto"/>
          </w:divBdr>
        </w:div>
        <w:div w:id="1120958920">
          <w:marLeft w:val="480"/>
          <w:marRight w:val="0"/>
          <w:marTop w:val="0"/>
          <w:marBottom w:val="0"/>
          <w:divBdr>
            <w:top w:val="none" w:sz="0" w:space="0" w:color="auto"/>
            <w:left w:val="none" w:sz="0" w:space="0" w:color="auto"/>
            <w:bottom w:val="none" w:sz="0" w:space="0" w:color="auto"/>
            <w:right w:val="none" w:sz="0" w:space="0" w:color="auto"/>
          </w:divBdr>
        </w:div>
        <w:div w:id="194582427">
          <w:marLeft w:val="480"/>
          <w:marRight w:val="0"/>
          <w:marTop w:val="0"/>
          <w:marBottom w:val="0"/>
          <w:divBdr>
            <w:top w:val="none" w:sz="0" w:space="0" w:color="auto"/>
            <w:left w:val="none" w:sz="0" w:space="0" w:color="auto"/>
            <w:bottom w:val="none" w:sz="0" w:space="0" w:color="auto"/>
            <w:right w:val="none" w:sz="0" w:space="0" w:color="auto"/>
          </w:divBdr>
        </w:div>
        <w:div w:id="591208634">
          <w:marLeft w:val="480"/>
          <w:marRight w:val="0"/>
          <w:marTop w:val="0"/>
          <w:marBottom w:val="0"/>
          <w:divBdr>
            <w:top w:val="none" w:sz="0" w:space="0" w:color="auto"/>
            <w:left w:val="none" w:sz="0" w:space="0" w:color="auto"/>
            <w:bottom w:val="none" w:sz="0" w:space="0" w:color="auto"/>
            <w:right w:val="none" w:sz="0" w:space="0" w:color="auto"/>
          </w:divBdr>
        </w:div>
      </w:divsChild>
    </w:div>
    <w:div w:id="91361037">
      <w:bodyDiv w:val="1"/>
      <w:marLeft w:val="0"/>
      <w:marRight w:val="0"/>
      <w:marTop w:val="0"/>
      <w:marBottom w:val="0"/>
      <w:divBdr>
        <w:top w:val="none" w:sz="0" w:space="0" w:color="auto"/>
        <w:left w:val="none" w:sz="0" w:space="0" w:color="auto"/>
        <w:bottom w:val="none" w:sz="0" w:space="0" w:color="auto"/>
        <w:right w:val="none" w:sz="0" w:space="0" w:color="auto"/>
      </w:divBdr>
    </w:div>
    <w:div w:id="95486762">
      <w:bodyDiv w:val="1"/>
      <w:marLeft w:val="0"/>
      <w:marRight w:val="0"/>
      <w:marTop w:val="0"/>
      <w:marBottom w:val="0"/>
      <w:divBdr>
        <w:top w:val="none" w:sz="0" w:space="0" w:color="auto"/>
        <w:left w:val="none" w:sz="0" w:space="0" w:color="auto"/>
        <w:bottom w:val="none" w:sz="0" w:space="0" w:color="auto"/>
        <w:right w:val="none" w:sz="0" w:space="0" w:color="auto"/>
      </w:divBdr>
      <w:divsChild>
        <w:div w:id="633943918">
          <w:marLeft w:val="480"/>
          <w:marRight w:val="0"/>
          <w:marTop w:val="0"/>
          <w:marBottom w:val="0"/>
          <w:divBdr>
            <w:top w:val="none" w:sz="0" w:space="0" w:color="auto"/>
            <w:left w:val="none" w:sz="0" w:space="0" w:color="auto"/>
            <w:bottom w:val="none" w:sz="0" w:space="0" w:color="auto"/>
            <w:right w:val="none" w:sz="0" w:space="0" w:color="auto"/>
          </w:divBdr>
        </w:div>
        <w:div w:id="295063030">
          <w:marLeft w:val="480"/>
          <w:marRight w:val="0"/>
          <w:marTop w:val="0"/>
          <w:marBottom w:val="0"/>
          <w:divBdr>
            <w:top w:val="none" w:sz="0" w:space="0" w:color="auto"/>
            <w:left w:val="none" w:sz="0" w:space="0" w:color="auto"/>
            <w:bottom w:val="none" w:sz="0" w:space="0" w:color="auto"/>
            <w:right w:val="none" w:sz="0" w:space="0" w:color="auto"/>
          </w:divBdr>
        </w:div>
        <w:div w:id="146366937">
          <w:marLeft w:val="480"/>
          <w:marRight w:val="0"/>
          <w:marTop w:val="0"/>
          <w:marBottom w:val="0"/>
          <w:divBdr>
            <w:top w:val="none" w:sz="0" w:space="0" w:color="auto"/>
            <w:left w:val="none" w:sz="0" w:space="0" w:color="auto"/>
            <w:bottom w:val="none" w:sz="0" w:space="0" w:color="auto"/>
            <w:right w:val="none" w:sz="0" w:space="0" w:color="auto"/>
          </w:divBdr>
        </w:div>
        <w:div w:id="2046441670">
          <w:marLeft w:val="480"/>
          <w:marRight w:val="0"/>
          <w:marTop w:val="0"/>
          <w:marBottom w:val="0"/>
          <w:divBdr>
            <w:top w:val="none" w:sz="0" w:space="0" w:color="auto"/>
            <w:left w:val="none" w:sz="0" w:space="0" w:color="auto"/>
            <w:bottom w:val="none" w:sz="0" w:space="0" w:color="auto"/>
            <w:right w:val="none" w:sz="0" w:space="0" w:color="auto"/>
          </w:divBdr>
        </w:div>
        <w:div w:id="538786015">
          <w:marLeft w:val="480"/>
          <w:marRight w:val="0"/>
          <w:marTop w:val="0"/>
          <w:marBottom w:val="0"/>
          <w:divBdr>
            <w:top w:val="none" w:sz="0" w:space="0" w:color="auto"/>
            <w:left w:val="none" w:sz="0" w:space="0" w:color="auto"/>
            <w:bottom w:val="none" w:sz="0" w:space="0" w:color="auto"/>
            <w:right w:val="none" w:sz="0" w:space="0" w:color="auto"/>
          </w:divBdr>
        </w:div>
        <w:div w:id="1511603623">
          <w:marLeft w:val="480"/>
          <w:marRight w:val="0"/>
          <w:marTop w:val="0"/>
          <w:marBottom w:val="0"/>
          <w:divBdr>
            <w:top w:val="none" w:sz="0" w:space="0" w:color="auto"/>
            <w:left w:val="none" w:sz="0" w:space="0" w:color="auto"/>
            <w:bottom w:val="none" w:sz="0" w:space="0" w:color="auto"/>
            <w:right w:val="none" w:sz="0" w:space="0" w:color="auto"/>
          </w:divBdr>
        </w:div>
        <w:div w:id="944771485">
          <w:marLeft w:val="480"/>
          <w:marRight w:val="0"/>
          <w:marTop w:val="0"/>
          <w:marBottom w:val="0"/>
          <w:divBdr>
            <w:top w:val="none" w:sz="0" w:space="0" w:color="auto"/>
            <w:left w:val="none" w:sz="0" w:space="0" w:color="auto"/>
            <w:bottom w:val="none" w:sz="0" w:space="0" w:color="auto"/>
            <w:right w:val="none" w:sz="0" w:space="0" w:color="auto"/>
          </w:divBdr>
        </w:div>
        <w:div w:id="1323969697">
          <w:marLeft w:val="480"/>
          <w:marRight w:val="0"/>
          <w:marTop w:val="0"/>
          <w:marBottom w:val="0"/>
          <w:divBdr>
            <w:top w:val="none" w:sz="0" w:space="0" w:color="auto"/>
            <w:left w:val="none" w:sz="0" w:space="0" w:color="auto"/>
            <w:bottom w:val="none" w:sz="0" w:space="0" w:color="auto"/>
            <w:right w:val="none" w:sz="0" w:space="0" w:color="auto"/>
          </w:divBdr>
        </w:div>
        <w:div w:id="540098209">
          <w:marLeft w:val="480"/>
          <w:marRight w:val="0"/>
          <w:marTop w:val="0"/>
          <w:marBottom w:val="0"/>
          <w:divBdr>
            <w:top w:val="none" w:sz="0" w:space="0" w:color="auto"/>
            <w:left w:val="none" w:sz="0" w:space="0" w:color="auto"/>
            <w:bottom w:val="none" w:sz="0" w:space="0" w:color="auto"/>
            <w:right w:val="none" w:sz="0" w:space="0" w:color="auto"/>
          </w:divBdr>
        </w:div>
        <w:div w:id="1368095433">
          <w:marLeft w:val="480"/>
          <w:marRight w:val="0"/>
          <w:marTop w:val="0"/>
          <w:marBottom w:val="0"/>
          <w:divBdr>
            <w:top w:val="none" w:sz="0" w:space="0" w:color="auto"/>
            <w:left w:val="none" w:sz="0" w:space="0" w:color="auto"/>
            <w:bottom w:val="none" w:sz="0" w:space="0" w:color="auto"/>
            <w:right w:val="none" w:sz="0" w:space="0" w:color="auto"/>
          </w:divBdr>
        </w:div>
        <w:div w:id="266618802">
          <w:marLeft w:val="480"/>
          <w:marRight w:val="0"/>
          <w:marTop w:val="0"/>
          <w:marBottom w:val="0"/>
          <w:divBdr>
            <w:top w:val="none" w:sz="0" w:space="0" w:color="auto"/>
            <w:left w:val="none" w:sz="0" w:space="0" w:color="auto"/>
            <w:bottom w:val="none" w:sz="0" w:space="0" w:color="auto"/>
            <w:right w:val="none" w:sz="0" w:space="0" w:color="auto"/>
          </w:divBdr>
        </w:div>
        <w:div w:id="264503852">
          <w:marLeft w:val="480"/>
          <w:marRight w:val="0"/>
          <w:marTop w:val="0"/>
          <w:marBottom w:val="0"/>
          <w:divBdr>
            <w:top w:val="none" w:sz="0" w:space="0" w:color="auto"/>
            <w:left w:val="none" w:sz="0" w:space="0" w:color="auto"/>
            <w:bottom w:val="none" w:sz="0" w:space="0" w:color="auto"/>
            <w:right w:val="none" w:sz="0" w:space="0" w:color="auto"/>
          </w:divBdr>
        </w:div>
        <w:div w:id="1779833485">
          <w:marLeft w:val="480"/>
          <w:marRight w:val="0"/>
          <w:marTop w:val="0"/>
          <w:marBottom w:val="0"/>
          <w:divBdr>
            <w:top w:val="none" w:sz="0" w:space="0" w:color="auto"/>
            <w:left w:val="none" w:sz="0" w:space="0" w:color="auto"/>
            <w:bottom w:val="none" w:sz="0" w:space="0" w:color="auto"/>
            <w:right w:val="none" w:sz="0" w:space="0" w:color="auto"/>
          </w:divBdr>
        </w:div>
        <w:div w:id="381828751">
          <w:marLeft w:val="480"/>
          <w:marRight w:val="0"/>
          <w:marTop w:val="0"/>
          <w:marBottom w:val="0"/>
          <w:divBdr>
            <w:top w:val="none" w:sz="0" w:space="0" w:color="auto"/>
            <w:left w:val="none" w:sz="0" w:space="0" w:color="auto"/>
            <w:bottom w:val="none" w:sz="0" w:space="0" w:color="auto"/>
            <w:right w:val="none" w:sz="0" w:space="0" w:color="auto"/>
          </w:divBdr>
        </w:div>
        <w:div w:id="2076315280">
          <w:marLeft w:val="480"/>
          <w:marRight w:val="0"/>
          <w:marTop w:val="0"/>
          <w:marBottom w:val="0"/>
          <w:divBdr>
            <w:top w:val="none" w:sz="0" w:space="0" w:color="auto"/>
            <w:left w:val="none" w:sz="0" w:space="0" w:color="auto"/>
            <w:bottom w:val="none" w:sz="0" w:space="0" w:color="auto"/>
            <w:right w:val="none" w:sz="0" w:space="0" w:color="auto"/>
          </w:divBdr>
        </w:div>
        <w:div w:id="915744083">
          <w:marLeft w:val="480"/>
          <w:marRight w:val="0"/>
          <w:marTop w:val="0"/>
          <w:marBottom w:val="0"/>
          <w:divBdr>
            <w:top w:val="none" w:sz="0" w:space="0" w:color="auto"/>
            <w:left w:val="none" w:sz="0" w:space="0" w:color="auto"/>
            <w:bottom w:val="none" w:sz="0" w:space="0" w:color="auto"/>
            <w:right w:val="none" w:sz="0" w:space="0" w:color="auto"/>
          </w:divBdr>
        </w:div>
        <w:div w:id="60376850">
          <w:marLeft w:val="480"/>
          <w:marRight w:val="0"/>
          <w:marTop w:val="0"/>
          <w:marBottom w:val="0"/>
          <w:divBdr>
            <w:top w:val="none" w:sz="0" w:space="0" w:color="auto"/>
            <w:left w:val="none" w:sz="0" w:space="0" w:color="auto"/>
            <w:bottom w:val="none" w:sz="0" w:space="0" w:color="auto"/>
            <w:right w:val="none" w:sz="0" w:space="0" w:color="auto"/>
          </w:divBdr>
        </w:div>
        <w:div w:id="270624120">
          <w:marLeft w:val="480"/>
          <w:marRight w:val="0"/>
          <w:marTop w:val="0"/>
          <w:marBottom w:val="0"/>
          <w:divBdr>
            <w:top w:val="none" w:sz="0" w:space="0" w:color="auto"/>
            <w:left w:val="none" w:sz="0" w:space="0" w:color="auto"/>
            <w:bottom w:val="none" w:sz="0" w:space="0" w:color="auto"/>
            <w:right w:val="none" w:sz="0" w:space="0" w:color="auto"/>
          </w:divBdr>
        </w:div>
        <w:div w:id="1677805030">
          <w:marLeft w:val="480"/>
          <w:marRight w:val="0"/>
          <w:marTop w:val="0"/>
          <w:marBottom w:val="0"/>
          <w:divBdr>
            <w:top w:val="none" w:sz="0" w:space="0" w:color="auto"/>
            <w:left w:val="none" w:sz="0" w:space="0" w:color="auto"/>
            <w:bottom w:val="none" w:sz="0" w:space="0" w:color="auto"/>
            <w:right w:val="none" w:sz="0" w:space="0" w:color="auto"/>
          </w:divBdr>
        </w:div>
        <w:div w:id="890462461">
          <w:marLeft w:val="480"/>
          <w:marRight w:val="0"/>
          <w:marTop w:val="0"/>
          <w:marBottom w:val="0"/>
          <w:divBdr>
            <w:top w:val="none" w:sz="0" w:space="0" w:color="auto"/>
            <w:left w:val="none" w:sz="0" w:space="0" w:color="auto"/>
            <w:bottom w:val="none" w:sz="0" w:space="0" w:color="auto"/>
            <w:right w:val="none" w:sz="0" w:space="0" w:color="auto"/>
          </w:divBdr>
        </w:div>
        <w:div w:id="2003047942">
          <w:marLeft w:val="480"/>
          <w:marRight w:val="0"/>
          <w:marTop w:val="0"/>
          <w:marBottom w:val="0"/>
          <w:divBdr>
            <w:top w:val="none" w:sz="0" w:space="0" w:color="auto"/>
            <w:left w:val="none" w:sz="0" w:space="0" w:color="auto"/>
            <w:bottom w:val="none" w:sz="0" w:space="0" w:color="auto"/>
            <w:right w:val="none" w:sz="0" w:space="0" w:color="auto"/>
          </w:divBdr>
        </w:div>
        <w:div w:id="1860118700">
          <w:marLeft w:val="480"/>
          <w:marRight w:val="0"/>
          <w:marTop w:val="0"/>
          <w:marBottom w:val="0"/>
          <w:divBdr>
            <w:top w:val="none" w:sz="0" w:space="0" w:color="auto"/>
            <w:left w:val="none" w:sz="0" w:space="0" w:color="auto"/>
            <w:bottom w:val="none" w:sz="0" w:space="0" w:color="auto"/>
            <w:right w:val="none" w:sz="0" w:space="0" w:color="auto"/>
          </w:divBdr>
        </w:div>
        <w:div w:id="1818300418">
          <w:marLeft w:val="480"/>
          <w:marRight w:val="0"/>
          <w:marTop w:val="0"/>
          <w:marBottom w:val="0"/>
          <w:divBdr>
            <w:top w:val="none" w:sz="0" w:space="0" w:color="auto"/>
            <w:left w:val="none" w:sz="0" w:space="0" w:color="auto"/>
            <w:bottom w:val="none" w:sz="0" w:space="0" w:color="auto"/>
            <w:right w:val="none" w:sz="0" w:space="0" w:color="auto"/>
          </w:divBdr>
        </w:div>
        <w:div w:id="576286613">
          <w:marLeft w:val="480"/>
          <w:marRight w:val="0"/>
          <w:marTop w:val="0"/>
          <w:marBottom w:val="0"/>
          <w:divBdr>
            <w:top w:val="none" w:sz="0" w:space="0" w:color="auto"/>
            <w:left w:val="none" w:sz="0" w:space="0" w:color="auto"/>
            <w:bottom w:val="none" w:sz="0" w:space="0" w:color="auto"/>
            <w:right w:val="none" w:sz="0" w:space="0" w:color="auto"/>
          </w:divBdr>
        </w:div>
        <w:div w:id="1621568178">
          <w:marLeft w:val="480"/>
          <w:marRight w:val="0"/>
          <w:marTop w:val="0"/>
          <w:marBottom w:val="0"/>
          <w:divBdr>
            <w:top w:val="none" w:sz="0" w:space="0" w:color="auto"/>
            <w:left w:val="none" w:sz="0" w:space="0" w:color="auto"/>
            <w:bottom w:val="none" w:sz="0" w:space="0" w:color="auto"/>
            <w:right w:val="none" w:sz="0" w:space="0" w:color="auto"/>
          </w:divBdr>
        </w:div>
        <w:div w:id="182398123">
          <w:marLeft w:val="480"/>
          <w:marRight w:val="0"/>
          <w:marTop w:val="0"/>
          <w:marBottom w:val="0"/>
          <w:divBdr>
            <w:top w:val="none" w:sz="0" w:space="0" w:color="auto"/>
            <w:left w:val="none" w:sz="0" w:space="0" w:color="auto"/>
            <w:bottom w:val="none" w:sz="0" w:space="0" w:color="auto"/>
            <w:right w:val="none" w:sz="0" w:space="0" w:color="auto"/>
          </w:divBdr>
        </w:div>
        <w:div w:id="530533781">
          <w:marLeft w:val="480"/>
          <w:marRight w:val="0"/>
          <w:marTop w:val="0"/>
          <w:marBottom w:val="0"/>
          <w:divBdr>
            <w:top w:val="none" w:sz="0" w:space="0" w:color="auto"/>
            <w:left w:val="none" w:sz="0" w:space="0" w:color="auto"/>
            <w:bottom w:val="none" w:sz="0" w:space="0" w:color="auto"/>
            <w:right w:val="none" w:sz="0" w:space="0" w:color="auto"/>
          </w:divBdr>
        </w:div>
        <w:div w:id="1756974012">
          <w:marLeft w:val="480"/>
          <w:marRight w:val="0"/>
          <w:marTop w:val="0"/>
          <w:marBottom w:val="0"/>
          <w:divBdr>
            <w:top w:val="none" w:sz="0" w:space="0" w:color="auto"/>
            <w:left w:val="none" w:sz="0" w:space="0" w:color="auto"/>
            <w:bottom w:val="none" w:sz="0" w:space="0" w:color="auto"/>
            <w:right w:val="none" w:sz="0" w:space="0" w:color="auto"/>
          </w:divBdr>
        </w:div>
        <w:div w:id="66924049">
          <w:marLeft w:val="480"/>
          <w:marRight w:val="0"/>
          <w:marTop w:val="0"/>
          <w:marBottom w:val="0"/>
          <w:divBdr>
            <w:top w:val="none" w:sz="0" w:space="0" w:color="auto"/>
            <w:left w:val="none" w:sz="0" w:space="0" w:color="auto"/>
            <w:bottom w:val="none" w:sz="0" w:space="0" w:color="auto"/>
            <w:right w:val="none" w:sz="0" w:space="0" w:color="auto"/>
          </w:divBdr>
        </w:div>
        <w:div w:id="1193687333">
          <w:marLeft w:val="480"/>
          <w:marRight w:val="0"/>
          <w:marTop w:val="0"/>
          <w:marBottom w:val="0"/>
          <w:divBdr>
            <w:top w:val="none" w:sz="0" w:space="0" w:color="auto"/>
            <w:left w:val="none" w:sz="0" w:space="0" w:color="auto"/>
            <w:bottom w:val="none" w:sz="0" w:space="0" w:color="auto"/>
            <w:right w:val="none" w:sz="0" w:space="0" w:color="auto"/>
          </w:divBdr>
        </w:div>
        <w:div w:id="1738088247">
          <w:marLeft w:val="480"/>
          <w:marRight w:val="0"/>
          <w:marTop w:val="0"/>
          <w:marBottom w:val="0"/>
          <w:divBdr>
            <w:top w:val="none" w:sz="0" w:space="0" w:color="auto"/>
            <w:left w:val="none" w:sz="0" w:space="0" w:color="auto"/>
            <w:bottom w:val="none" w:sz="0" w:space="0" w:color="auto"/>
            <w:right w:val="none" w:sz="0" w:space="0" w:color="auto"/>
          </w:divBdr>
        </w:div>
      </w:divsChild>
    </w:div>
    <w:div w:id="95710474">
      <w:bodyDiv w:val="1"/>
      <w:marLeft w:val="0"/>
      <w:marRight w:val="0"/>
      <w:marTop w:val="0"/>
      <w:marBottom w:val="0"/>
      <w:divBdr>
        <w:top w:val="none" w:sz="0" w:space="0" w:color="auto"/>
        <w:left w:val="none" w:sz="0" w:space="0" w:color="auto"/>
        <w:bottom w:val="none" w:sz="0" w:space="0" w:color="auto"/>
        <w:right w:val="none" w:sz="0" w:space="0" w:color="auto"/>
      </w:divBdr>
    </w:div>
    <w:div w:id="102267394">
      <w:bodyDiv w:val="1"/>
      <w:marLeft w:val="0"/>
      <w:marRight w:val="0"/>
      <w:marTop w:val="0"/>
      <w:marBottom w:val="0"/>
      <w:divBdr>
        <w:top w:val="none" w:sz="0" w:space="0" w:color="auto"/>
        <w:left w:val="none" w:sz="0" w:space="0" w:color="auto"/>
        <w:bottom w:val="none" w:sz="0" w:space="0" w:color="auto"/>
        <w:right w:val="none" w:sz="0" w:space="0" w:color="auto"/>
      </w:divBdr>
    </w:div>
    <w:div w:id="104617083">
      <w:bodyDiv w:val="1"/>
      <w:marLeft w:val="0"/>
      <w:marRight w:val="0"/>
      <w:marTop w:val="0"/>
      <w:marBottom w:val="0"/>
      <w:divBdr>
        <w:top w:val="none" w:sz="0" w:space="0" w:color="auto"/>
        <w:left w:val="none" w:sz="0" w:space="0" w:color="auto"/>
        <w:bottom w:val="none" w:sz="0" w:space="0" w:color="auto"/>
        <w:right w:val="none" w:sz="0" w:space="0" w:color="auto"/>
      </w:divBdr>
    </w:div>
    <w:div w:id="106394530">
      <w:bodyDiv w:val="1"/>
      <w:marLeft w:val="0"/>
      <w:marRight w:val="0"/>
      <w:marTop w:val="0"/>
      <w:marBottom w:val="0"/>
      <w:divBdr>
        <w:top w:val="none" w:sz="0" w:space="0" w:color="auto"/>
        <w:left w:val="none" w:sz="0" w:space="0" w:color="auto"/>
        <w:bottom w:val="none" w:sz="0" w:space="0" w:color="auto"/>
        <w:right w:val="none" w:sz="0" w:space="0" w:color="auto"/>
      </w:divBdr>
    </w:div>
    <w:div w:id="108744914">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139">
      <w:bodyDiv w:val="1"/>
      <w:marLeft w:val="0"/>
      <w:marRight w:val="0"/>
      <w:marTop w:val="0"/>
      <w:marBottom w:val="0"/>
      <w:divBdr>
        <w:top w:val="none" w:sz="0" w:space="0" w:color="auto"/>
        <w:left w:val="none" w:sz="0" w:space="0" w:color="auto"/>
        <w:bottom w:val="none" w:sz="0" w:space="0" w:color="auto"/>
        <w:right w:val="none" w:sz="0" w:space="0" w:color="auto"/>
      </w:divBdr>
      <w:divsChild>
        <w:div w:id="119812668">
          <w:marLeft w:val="480"/>
          <w:marRight w:val="0"/>
          <w:marTop w:val="0"/>
          <w:marBottom w:val="0"/>
          <w:divBdr>
            <w:top w:val="none" w:sz="0" w:space="0" w:color="auto"/>
            <w:left w:val="none" w:sz="0" w:space="0" w:color="auto"/>
            <w:bottom w:val="none" w:sz="0" w:space="0" w:color="auto"/>
            <w:right w:val="none" w:sz="0" w:space="0" w:color="auto"/>
          </w:divBdr>
        </w:div>
        <w:div w:id="763108520">
          <w:marLeft w:val="480"/>
          <w:marRight w:val="0"/>
          <w:marTop w:val="0"/>
          <w:marBottom w:val="0"/>
          <w:divBdr>
            <w:top w:val="none" w:sz="0" w:space="0" w:color="auto"/>
            <w:left w:val="none" w:sz="0" w:space="0" w:color="auto"/>
            <w:bottom w:val="none" w:sz="0" w:space="0" w:color="auto"/>
            <w:right w:val="none" w:sz="0" w:space="0" w:color="auto"/>
          </w:divBdr>
        </w:div>
        <w:div w:id="2076975729">
          <w:marLeft w:val="480"/>
          <w:marRight w:val="0"/>
          <w:marTop w:val="0"/>
          <w:marBottom w:val="0"/>
          <w:divBdr>
            <w:top w:val="none" w:sz="0" w:space="0" w:color="auto"/>
            <w:left w:val="none" w:sz="0" w:space="0" w:color="auto"/>
            <w:bottom w:val="none" w:sz="0" w:space="0" w:color="auto"/>
            <w:right w:val="none" w:sz="0" w:space="0" w:color="auto"/>
          </w:divBdr>
        </w:div>
        <w:div w:id="1267615591">
          <w:marLeft w:val="480"/>
          <w:marRight w:val="0"/>
          <w:marTop w:val="0"/>
          <w:marBottom w:val="0"/>
          <w:divBdr>
            <w:top w:val="none" w:sz="0" w:space="0" w:color="auto"/>
            <w:left w:val="none" w:sz="0" w:space="0" w:color="auto"/>
            <w:bottom w:val="none" w:sz="0" w:space="0" w:color="auto"/>
            <w:right w:val="none" w:sz="0" w:space="0" w:color="auto"/>
          </w:divBdr>
        </w:div>
        <w:div w:id="1156140846">
          <w:marLeft w:val="480"/>
          <w:marRight w:val="0"/>
          <w:marTop w:val="0"/>
          <w:marBottom w:val="0"/>
          <w:divBdr>
            <w:top w:val="none" w:sz="0" w:space="0" w:color="auto"/>
            <w:left w:val="none" w:sz="0" w:space="0" w:color="auto"/>
            <w:bottom w:val="none" w:sz="0" w:space="0" w:color="auto"/>
            <w:right w:val="none" w:sz="0" w:space="0" w:color="auto"/>
          </w:divBdr>
        </w:div>
        <w:div w:id="1102840978">
          <w:marLeft w:val="480"/>
          <w:marRight w:val="0"/>
          <w:marTop w:val="0"/>
          <w:marBottom w:val="0"/>
          <w:divBdr>
            <w:top w:val="none" w:sz="0" w:space="0" w:color="auto"/>
            <w:left w:val="none" w:sz="0" w:space="0" w:color="auto"/>
            <w:bottom w:val="none" w:sz="0" w:space="0" w:color="auto"/>
            <w:right w:val="none" w:sz="0" w:space="0" w:color="auto"/>
          </w:divBdr>
        </w:div>
        <w:div w:id="1509253254">
          <w:marLeft w:val="480"/>
          <w:marRight w:val="0"/>
          <w:marTop w:val="0"/>
          <w:marBottom w:val="0"/>
          <w:divBdr>
            <w:top w:val="none" w:sz="0" w:space="0" w:color="auto"/>
            <w:left w:val="none" w:sz="0" w:space="0" w:color="auto"/>
            <w:bottom w:val="none" w:sz="0" w:space="0" w:color="auto"/>
            <w:right w:val="none" w:sz="0" w:space="0" w:color="auto"/>
          </w:divBdr>
        </w:div>
        <w:div w:id="435562413">
          <w:marLeft w:val="480"/>
          <w:marRight w:val="0"/>
          <w:marTop w:val="0"/>
          <w:marBottom w:val="0"/>
          <w:divBdr>
            <w:top w:val="none" w:sz="0" w:space="0" w:color="auto"/>
            <w:left w:val="none" w:sz="0" w:space="0" w:color="auto"/>
            <w:bottom w:val="none" w:sz="0" w:space="0" w:color="auto"/>
            <w:right w:val="none" w:sz="0" w:space="0" w:color="auto"/>
          </w:divBdr>
        </w:div>
        <w:div w:id="564217574">
          <w:marLeft w:val="480"/>
          <w:marRight w:val="0"/>
          <w:marTop w:val="0"/>
          <w:marBottom w:val="0"/>
          <w:divBdr>
            <w:top w:val="none" w:sz="0" w:space="0" w:color="auto"/>
            <w:left w:val="none" w:sz="0" w:space="0" w:color="auto"/>
            <w:bottom w:val="none" w:sz="0" w:space="0" w:color="auto"/>
            <w:right w:val="none" w:sz="0" w:space="0" w:color="auto"/>
          </w:divBdr>
        </w:div>
        <w:div w:id="2055999061">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936329178">
          <w:marLeft w:val="480"/>
          <w:marRight w:val="0"/>
          <w:marTop w:val="0"/>
          <w:marBottom w:val="0"/>
          <w:divBdr>
            <w:top w:val="none" w:sz="0" w:space="0" w:color="auto"/>
            <w:left w:val="none" w:sz="0" w:space="0" w:color="auto"/>
            <w:bottom w:val="none" w:sz="0" w:space="0" w:color="auto"/>
            <w:right w:val="none" w:sz="0" w:space="0" w:color="auto"/>
          </w:divBdr>
        </w:div>
        <w:div w:id="727071913">
          <w:marLeft w:val="480"/>
          <w:marRight w:val="0"/>
          <w:marTop w:val="0"/>
          <w:marBottom w:val="0"/>
          <w:divBdr>
            <w:top w:val="none" w:sz="0" w:space="0" w:color="auto"/>
            <w:left w:val="none" w:sz="0" w:space="0" w:color="auto"/>
            <w:bottom w:val="none" w:sz="0" w:space="0" w:color="auto"/>
            <w:right w:val="none" w:sz="0" w:space="0" w:color="auto"/>
          </w:divBdr>
        </w:div>
        <w:div w:id="848060556">
          <w:marLeft w:val="480"/>
          <w:marRight w:val="0"/>
          <w:marTop w:val="0"/>
          <w:marBottom w:val="0"/>
          <w:divBdr>
            <w:top w:val="none" w:sz="0" w:space="0" w:color="auto"/>
            <w:left w:val="none" w:sz="0" w:space="0" w:color="auto"/>
            <w:bottom w:val="none" w:sz="0" w:space="0" w:color="auto"/>
            <w:right w:val="none" w:sz="0" w:space="0" w:color="auto"/>
          </w:divBdr>
        </w:div>
        <w:div w:id="1886139778">
          <w:marLeft w:val="480"/>
          <w:marRight w:val="0"/>
          <w:marTop w:val="0"/>
          <w:marBottom w:val="0"/>
          <w:divBdr>
            <w:top w:val="none" w:sz="0" w:space="0" w:color="auto"/>
            <w:left w:val="none" w:sz="0" w:space="0" w:color="auto"/>
            <w:bottom w:val="none" w:sz="0" w:space="0" w:color="auto"/>
            <w:right w:val="none" w:sz="0" w:space="0" w:color="auto"/>
          </w:divBdr>
        </w:div>
        <w:div w:id="1124346761">
          <w:marLeft w:val="480"/>
          <w:marRight w:val="0"/>
          <w:marTop w:val="0"/>
          <w:marBottom w:val="0"/>
          <w:divBdr>
            <w:top w:val="none" w:sz="0" w:space="0" w:color="auto"/>
            <w:left w:val="none" w:sz="0" w:space="0" w:color="auto"/>
            <w:bottom w:val="none" w:sz="0" w:space="0" w:color="auto"/>
            <w:right w:val="none" w:sz="0" w:space="0" w:color="auto"/>
          </w:divBdr>
        </w:div>
        <w:div w:id="1045954638">
          <w:marLeft w:val="480"/>
          <w:marRight w:val="0"/>
          <w:marTop w:val="0"/>
          <w:marBottom w:val="0"/>
          <w:divBdr>
            <w:top w:val="none" w:sz="0" w:space="0" w:color="auto"/>
            <w:left w:val="none" w:sz="0" w:space="0" w:color="auto"/>
            <w:bottom w:val="none" w:sz="0" w:space="0" w:color="auto"/>
            <w:right w:val="none" w:sz="0" w:space="0" w:color="auto"/>
          </w:divBdr>
        </w:div>
        <w:div w:id="860167072">
          <w:marLeft w:val="480"/>
          <w:marRight w:val="0"/>
          <w:marTop w:val="0"/>
          <w:marBottom w:val="0"/>
          <w:divBdr>
            <w:top w:val="none" w:sz="0" w:space="0" w:color="auto"/>
            <w:left w:val="none" w:sz="0" w:space="0" w:color="auto"/>
            <w:bottom w:val="none" w:sz="0" w:space="0" w:color="auto"/>
            <w:right w:val="none" w:sz="0" w:space="0" w:color="auto"/>
          </w:divBdr>
        </w:div>
        <w:div w:id="1587574935">
          <w:marLeft w:val="480"/>
          <w:marRight w:val="0"/>
          <w:marTop w:val="0"/>
          <w:marBottom w:val="0"/>
          <w:divBdr>
            <w:top w:val="none" w:sz="0" w:space="0" w:color="auto"/>
            <w:left w:val="none" w:sz="0" w:space="0" w:color="auto"/>
            <w:bottom w:val="none" w:sz="0" w:space="0" w:color="auto"/>
            <w:right w:val="none" w:sz="0" w:space="0" w:color="auto"/>
          </w:divBdr>
        </w:div>
        <w:div w:id="1883321190">
          <w:marLeft w:val="480"/>
          <w:marRight w:val="0"/>
          <w:marTop w:val="0"/>
          <w:marBottom w:val="0"/>
          <w:divBdr>
            <w:top w:val="none" w:sz="0" w:space="0" w:color="auto"/>
            <w:left w:val="none" w:sz="0" w:space="0" w:color="auto"/>
            <w:bottom w:val="none" w:sz="0" w:space="0" w:color="auto"/>
            <w:right w:val="none" w:sz="0" w:space="0" w:color="auto"/>
          </w:divBdr>
        </w:div>
        <w:div w:id="1888566898">
          <w:marLeft w:val="480"/>
          <w:marRight w:val="0"/>
          <w:marTop w:val="0"/>
          <w:marBottom w:val="0"/>
          <w:divBdr>
            <w:top w:val="none" w:sz="0" w:space="0" w:color="auto"/>
            <w:left w:val="none" w:sz="0" w:space="0" w:color="auto"/>
            <w:bottom w:val="none" w:sz="0" w:space="0" w:color="auto"/>
            <w:right w:val="none" w:sz="0" w:space="0" w:color="auto"/>
          </w:divBdr>
        </w:div>
        <w:div w:id="990712583">
          <w:marLeft w:val="480"/>
          <w:marRight w:val="0"/>
          <w:marTop w:val="0"/>
          <w:marBottom w:val="0"/>
          <w:divBdr>
            <w:top w:val="none" w:sz="0" w:space="0" w:color="auto"/>
            <w:left w:val="none" w:sz="0" w:space="0" w:color="auto"/>
            <w:bottom w:val="none" w:sz="0" w:space="0" w:color="auto"/>
            <w:right w:val="none" w:sz="0" w:space="0" w:color="auto"/>
          </w:divBdr>
        </w:div>
      </w:divsChild>
    </w:div>
    <w:div w:id="114909013">
      <w:bodyDiv w:val="1"/>
      <w:marLeft w:val="0"/>
      <w:marRight w:val="0"/>
      <w:marTop w:val="0"/>
      <w:marBottom w:val="0"/>
      <w:divBdr>
        <w:top w:val="none" w:sz="0" w:space="0" w:color="auto"/>
        <w:left w:val="none" w:sz="0" w:space="0" w:color="auto"/>
        <w:bottom w:val="none" w:sz="0" w:space="0" w:color="auto"/>
        <w:right w:val="none" w:sz="0" w:space="0" w:color="auto"/>
      </w:divBdr>
    </w:div>
    <w:div w:id="122314397">
      <w:bodyDiv w:val="1"/>
      <w:marLeft w:val="0"/>
      <w:marRight w:val="0"/>
      <w:marTop w:val="0"/>
      <w:marBottom w:val="0"/>
      <w:divBdr>
        <w:top w:val="none" w:sz="0" w:space="0" w:color="auto"/>
        <w:left w:val="none" w:sz="0" w:space="0" w:color="auto"/>
        <w:bottom w:val="none" w:sz="0" w:space="0" w:color="auto"/>
        <w:right w:val="none" w:sz="0" w:space="0" w:color="auto"/>
      </w:divBdr>
    </w:div>
    <w:div w:id="124467092">
      <w:bodyDiv w:val="1"/>
      <w:marLeft w:val="0"/>
      <w:marRight w:val="0"/>
      <w:marTop w:val="0"/>
      <w:marBottom w:val="0"/>
      <w:divBdr>
        <w:top w:val="none" w:sz="0" w:space="0" w:color="auto"/>
        <w:left w:val="none" w:sz="0" w:space="0" w:color="auto"/>
        <w:bottom w:val="none" w:sz="0" w:space="0" w:color="auto"/>
        <w:right w:val="none" w:sz="0" w:space="0" w:color="auto"/>
      </w:divBdr>
    </w:div>
    <w:div w:id="124544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082">
          <w:marLeft w:val="480"/>
          <w:marRight w:val="0"/>
          <w:marTop w:val="0"/>
          <w:marBottom w:val="0"/>
          <w:divBdr>
            <w:top w:val="none" w:sz="0" w:space="0" w:color="auto"/>
            <w:left w:val="none" w:sz="0" w:space="0" w:color="auto"/>
            <w:bottom w:val="none" w:sz="0" w:space="0" w:color="auto"/>
            <w:right w:val="none" w:sz="0" w:space="0" w:color="auto"/>
          </w:divBdr>
        </w:div>
        <w:div w:id="589393599">
          <w:marLeft w:val="480"/>
          <w:marRight w:val="0"/>
          <w:marTop w:val="0"/>
          <w:marBottom w:val="0"/>
          <w:divBdr>
            <w:top w:val="none" w:sz="0" w:space="0" w:color="auto"/>
            <w:left w:val="none" w:sz="0" w:space="0" w:color="auto"/>
            <w:bottom w:val="none" w:sz="0" w:space="0" w:color="auto"/>
            <w:right w:val="none" w:sz="0" w:space="0" w:color="auto"/>
          </w:divBdr>
        </w:div>
        <w:div w:id="759329496">
          <w:marLeft w:val="480"/>
          <w:marRight w:val="0"/>
          <w:marTop w:val="0"/>
          <w:marBottom w:val="0"/>
          <w:divBdr>
            <w:top w:val="none" w:sz="0" w:space="0" w:color="auto"/>
            <w:left w:val="none" w:sz="0" w:space="0" w:color="auto"/>
            <w:bottom w:val="none" w:sz="0" w:space="0" w:color="auto"/>
            <w:right w:val="none" w:sz="0" w:space="0" w:color="auto"/>
          </w:divBdr>
        </w:div>
        <w:div w:id="1825079092">
          <w:marLeft w:val="480"/>
          <w:marRight w:val="0"/>
          <w:marTop w:val="0"/>
          <w:marBottom w:val="0"/>
          <w:divBdr>
            <w:top w:val="none" w:sz="0" w:space="0" w:color="auto"/>
            <w:left w:val="none" w:sz="0" w:space="0" w:color="auto"/>
            <w:bottom w:val="none" w:sz="0" w:space="0" w:color="auto"/>
            <w:right w:val="none" w:sz="0" w:space="0" w:color="auto"/>
          </w:divBdr>
        </w:div>
        <w:div w:id="643387194">
          <w:marLeft w:val="480"/>
          <w:marRight w:val="0"/>
          <w:marTop w:val="0"/>
          <w:marBottom w:val="0"/>
          <w:divBdr>
            <w:top w:val="none" w:sz="0" w:space="0" w:color="auto"/>
            <w:left w:val="none" w:sz="0" w:space="0" w:color="auto"/>
            <w:bottom w:val="none" w:sz="0" w:space="0" w:color="auto"/>
            <w:right w:val="none" w:sz="0" w:space="0" w:color="auto"/>
          </w:divBdr>
        </w:div>
        <w:div w:id="376274698">
          <w:marLeft w:val="480"/>
          <w:marRight w:val="0"/>
          <w:marTop w:val="0"/>
          <w:marBottom w:val="0"/>
          <w:divBdr>
            <w:top w:val="none" w:sz="0" w:space="0" w:color="auto"/>
            <w:left w:val="none" w:sz="0" w:space="0" w:color="auto"/>
            <w:bottom w:val="none" w:sz="0" w:space="0" w:color="auto"/>
            <w:right w:val="none" w:sz="0" w:space="0" w:color="auto"/>
          </w:divBdr>
        </w:div>
        <w:div w:id="1493256826">
          <w:marLeft w:val="480"/>
          <w:marRight w:val="0"/>
          <w:marTop w:val="0"/>
          <w:marBottom w:val="0"/>
          <w:divBdr>
            <w:top w:val="none" w:sz="0" w:space="0" w:color="auto"/>
            <w:left w:val="none" w:sz="0" w:space="0" w:color="auto"/>
            <w:bottom w:val="none" w:sz="0" w:space="0" w:color="auto"/>
            <w:right w:val="none" w:sz="0" w:space="0" w:color="auto"/>
          </w:divBdr>
        </w:div>
        <w:div w:id="1507599955">
          <w:marLeft w:val="480"/>
          <w:marRight w:val="0"/>
          <w:marTop w:val="0"/>
          <w:marBottom w:val="0"/>
          <w:divBdr>
            <w:top w:val="none" w:sz="0" w:space="0" w:color="auto"/>
            <w:left w:val="none" w:sz="0" w:space="0" w:color="auto"/>
            <w:bottom w:val="none" w:sz="0" w:space="0" w:color="auto"/>
            <w:right w:val="none" w:sz="0" w:space="0" w:color="auto"/>
          </w:divBdr>
        </w:div>
        <w:div w:id="1230918275">
          <w:marLeft w:val="480"/>
          <w:marRight w:val="0"/>
          <w:marTop w:val="0"/>
          <w:marBottom w:val="0"/>
          <w:divBdr>
            <w:top w:val="none" w:sz="0" w:space="0" w:color="auto"/>
            <w:left w:val="none" w:sz="0" w:space="0" w:color="auto"/>
            <w:bottom w:val="none" w:sz="0" w:space="0" w:color="auto"/>
            <w:right w:val="none" w:sz="0" w:space="0" w:color="auto"/>
          </w:divBdr>
        </w:div>
        <w:div w:id="46490902">
          <w:marLeft w:val="480"/>
          <w:marRight w:val="0"/>
          <w:marTop w:val="0"/>
          <w:marBottom w:val="0"/>
          <w:divBdr>
            <w:top w:val="none" w:sz="0" w:space="0" w:color="auto"/>
            <w:left w:val="none" w:sz="0" w:space="0" w:color="auto"/>
            <w:bottom w:val="none" w:sz="0" w:space="0" w:color="auto"/>
            <w:right w:val="none" w:sz="0" w:space="0" w:color="auto"/>
          </w:divBdr>
        </w:div>
        <w:div w:id="871962245">
          <w:marLeft w:val="480"/>
          <w:marRight w:val="0"/>
          <w:marTop w:val="0"/>
          <w:marBottom w:val="0"/>
          <w:divBdr>
            <w:top w:val="none" w:sz="0" w:space="0" w:color="auto"/>
            <w:left w:val="none" w:sz="0" w:space="0" w:color="auto"/>
            <w:bottom w:val="none" w:sz="0" w:space="0" w:color="auto"/>
            <w:right w:val="none" w:sz="0" w:space="0" w:color="auto"/>
          </w:divBdr>
        </w:div>
        <w:div w:id="182204917">
          <w:marLeft w:val="480"/>
          <w:marRight w:val="0"/>
          <w:marTop w:val="0"/>
          <w:marBottom w:val="0"/>
          <w:divBdr>
            <w:top w:val="none" w:sz="0" w:space="0" w:color="auto"/>
            <w:left w:val="none" w:sz="0" w:space="0" w:color="auto"/>
            <w:bottom w:val="none" w:sz="0" w:space="0" w:color="auto"/>
            <w:right w:val="none" w:sz="0" w:space="0" w:color="auto"/>
          </w:divBdr>
        </w:div>
        <w:div w:id="181939374">
          <w:marLeft w:val="480"/>
          <w:marRight w:val="0"/>
          <w:marTop w:val="0"/>
          <w:marBottom w:val="0"/>
          <w:divBdr>
            <w:top w:val="none" w:sz="0" w:space="0" w:color="auto"/>
            <w:left w:val="none" w:sz="0" w:space="0" w:color="auto"/>
            <w:bottom w:val="none" w:sz="0" w:space="0" w:color="auto"/>
            <w:right w:val="none" w:sz="0" w:space="0" w:color="auto"/>
          </w:divBdr>
        </w:div>
        <w:div w:id="789670191">
          <w:marLeft w:val="480"/>
          <w:marRight w:val="0"/>
          <w:marTop w:val="0"/>
          <w:marBottom w:val="0"/>
          <w:divBdr>
            <w:top w:val="none" w:sz="0" w:space="0" w:color="auto"/>
            <w:left w:val="none" w:sz="0" w:space="0" w:color="auto"/>
            <w:bottom w:val="none" w:sz="0" w:space="0" w:color="auto"/>
            <w:right w:val="none" w:sz="0" w:space="0" w:color="auto"/>
          </w:divBdr>
        </w:div>
        <w:div w:id="1759710287">
          <w:marLeft w:val="480"/>
          <w:marRight w:val="0"/>
          <w:marTop w:val="0"/>
          <w:marBottom w:val="0"/>
          <w:divBdr>
            <w:top w:val="none" w:sz="0" w:space="0" w:color="auto"/>
            <w:left w:val="none" w:sz="0" w:space="0" w:color="auto"/>
            <w:bottom w:val="none" w:sz="0" w:space="0" w:color="auto"/>
            <w:right w:val="none" w:sz="0" w:space="0" w:color="auto"/>
          </w:divBdr>
        </w:div>
        <w:div w:id="1046487510">
          <w:marLeft w:val="480"/>
          <w:marRight w:val="0"/>
          <w:marTop w:val="0"/>
          <w:marBottom w:val="0"/>
          <w:divBdr>
            <w:top w:val="none" w:sz="0" w:space="0" w:color="auto"/>
            <w:left w:val="none" w:sz="0" w:space="0" w:color="auto"/>
            <w:bottom w:val="none" w:sz="0" w:space="0" w:color="auto"/>
            <w:right w:val="none" w:sz="0" w:space="0" w:color="auto"/>
          </w:divBdr>
        </w:div>
        <w:div w:id="401758814">
          <w:marLeft w:val="480"/>
          <w:marRight w:val="0"/>
          <w:marTop w:val="0"/>
          <w:marBottom w:val="0"/>
          <w:divBdr>
            <w:top w:val="none" w:sz="0" w:space="0" w:color="auto"/>
            <w:left w:val="none" w:sz="0" w:space="0" w:color="auto"/>
            <w:bottom w:val="none" w:sz="0" w:space="0" w:color="auto"/>
            <w:right w:val="none" w:sz="0" w:space="0" w:color="auto"/>
          </w:divBdr>
        </w:div>
        <w:div w:id="1488978460">
          <w:marLeft w:val="480"/>
          <w:marRight w:val="0"/>
          <w:marTop w:val="0"/>
          <w:marBottom w:val="0"/>
          <w:divBdr>
            <w:top w:val="none" w:sz="0" w:space="0" w:color="auto"/>
            <w:left w:val="none" w:sz="0" w:space="0" w:color="auto"/>
            <w:bottom w:val="none" w:sz="0" w:space="0" w:color="auto"/>
            <w:right w:val="none" w:sz="0" w:space="0" w:color="auto"/>
          </w:divBdr>
        </w:div>
        <w:div w:id="1651985681">
          <w:marLeft w:val="480"/>
          <w:marRight w:val="0"/>
          <w:marTop w:val="0"/>
          <w:marBottom w:val="0"/>
          <w:divBdr>
            <w:top w:val="none" w:sz="0" w:space="0" w:color="auto"/>
            <w:left w:val="none" w:sz="0" w:space="0" w:color="auto"/>
            <w:bottom w:val="none" w:sz="0" w:space="0" w:color="auto"/>
            <w:right w:val="none" w:sz="0" w:space="0" w:color="auto"/>
          </w:divBdr>
        </w:div>
        <w:div w:id="684864083">
          <w:marLeft w:val="480"/>
          <w:marRight w:val="0"/>
          <w:marTop w:val="0"/>
          <w:marBottom w:val="0"/>
          <w:divBdr>
            <w:top w:val="none" w:sz="0" w:space="0" w:color="auto"/>
            <w:left w:val="none" w:sz="0" w:space="0" w:color="auto"/>
            <w:bottom w:val="none" w:sz="0" w:space="0" w:color="auto"/>
            <w:right w:val="none" w:sz="0" w:space="0" w:color="auto"/>
          </w:divBdr>
        </w:div>
        <w:div w:id="740756611">
          <w:marLeft w:val="480"/>
          <w:marRight w:val="0"/>
          <w:marTop w:val="0"/>
          <w:marBottom w:val="0"/>
          <w:divBdr>
            <w:top w:val="none" w:sz="0" w:space="0" w:color="auto"/>
            <w:left w:val="none" w:sz="0" w:space="0" w:color="auto"/>
            <w:bottom w:val="none" w:sz="0" w:space="0" w:color="auto"/>
            <w:right w:val="none" w:sz="0" w:space="0" w:color="auto"/>
          </w:divBdr>
        </w:div>
      </w:divsChild>
    </w:div>
    <w:div w:id="129641135">
      <w:bodyDiv w:val="1"/>
      <w:marLeft w:val="0"/>
      <w:marRight w:val="0"/>
      <w:marTop w:val="0"/>
      <w:marBottom w:val="0"/>
      <w:divBdr>
        <w:top w:val="none" w:sz="0" w:space="0" w:color="auto"/>
        <w:left w:val="none" w:sz="0" w:space="0" w:color="auto"/>
        <w:bottom w:val="none" w:sz="0" w:space="0" w:color="auto"/>
        <w:right w:val="none" w:sz="0" w:space="0" w:color="auto"/>
      </w:divBdr>
    </w:div>
    <w:div w:id="131756512">
      <w:bodyDiv w:val="1"/>
      <w:marLeft w:val="0"/>
      <w:marRight w:val="0"/>
      <w:marTop w:val="0"/>
      <w:marBottom w:val="0"/>
      <w:divBdr>
        <w:top w:val="none" w:sz="0" w:space="0" w:color="auto"/>
        <w:left w:val="none" w:sz="0" w:space="0" w:color="auto"/>
        <w:bottom w:val="none" w:sz="0" w:space="0" w:color="auto"/>
        <w:right w:val="none" w:sz="0" w:space="0" w:color="auto"/>
      </w:divBdr>
    </w:div>
    <w:div w:id="132329717">
      <w:bodyDiv w:val="1"/>
      <w:marLeft w:val="0"/>
      <w:marRight w:val="0"/>
      <w:marTop w:val="0"/>
      <w:marBottom w:val="0"/>
      <w:divBdr>
        <w:top w:val="none" w:sz="0" w:space="0" w:color="auto"/>
        <w:left w:val="none" w:sz="0" w:space="0" w:color="auto"/>
        <w:bottom w:val="none" w:sz="0" w:space="0" w:color="auto"/>
        <w:right w:val="none" w:sz="0" w:space="0" w:color="auto"/>
      </w:divBdr>
    </w:div>
    <w:div w:id="134371460">
      <w:bodyDiv w:val="1"/>
      <w:marLeft w:val="0"/>
      <w:marRight w:val="0"/>
      <w:marTop w:val="0"/>
      <w:marBottom w:val="0"/>
      <w:divBdr>
        <w:top w:val="none" w:sz="0" w:space="0" w:color="auto"/>
        <w:left w:val="none" w:sz="0" w:space="0" w:color="auto"/>
        <w:bottom w:val="none" w:sz="0" w:space="0" w:color="auto"/>
        <w:right w:val="none" w:sz="0" w:space="0" w:color="auto"/>
      </w:divBdr>
      <w:divsChild>
        <w:div w:id="1493330698">
          <w:marLeft w:val="480"/>
          <w:marRight w:val="0"/>
          <w:marTop w:val="0"/>
          <w:marBottom w:val="0"/>
          <w:divBdr>
            <w:top w:val="none" w:sz="0" w:space="0" w:color="auto"/>
            <w:left w:val="none" w:sz="0" w:space="0" w:color="auto"/>
            <w:bottom w:val="none" w:sz="0" w:space="0" w:color="auto"/>
            <w:right w:val="none" w:sz="0" w:space="0" w:color="auto"/>
          </w:divBdr>
        </w:div>
        <w:div w:id="233466234">
          <w:marLeft w:val="480"/>
          <w:marRight w:val="0"/>
          <w:marTop w:val="0"/>
          <w:marBottom w:val="0"/>
          <w:divBdr>
            <w:top w:val="none" w:sz="0" w:space="0" w:color="auto"/>
            <w:left w:val="none" w:sz="0" w:space="0" w:color="auto"/>
            <w:bottom w:val="none" w:sz="0" w:space="0" w:color="auto"/>
            <w:right w:val="none" w:sz="0" w:space="0" w:color="auto"/>
          </w:divBdr>
        </w:div>
        <w:div w:id="130560863">
          <w:marLeft w:val="480"/>
          <w:marRight w:val="0"/>
          <w:marTop w:val="0"/>
          <w:marBottom w:val="0"/>
          <w:divBdr>
            <w:top w:val="none" w:sz="0" w:space="0" w:color="auto"/>
            <w:left w:val="none" w:sz="0" w:space="0" w:color="auto"/>
            <w:bottom w:val="none" w:sz="0" w:space="0" w:color="auto"/>
            <w:right w:val="none" w:sz="0" w:space="0" w:color="auto"/>
          </w:divBdr>
        </w:div>
        <w:div w:id="1543665843">
          <w:marLeft w:val="480"/>
          <w:marRight w:val="0"/>
          <w:marTop w:val="0"/>
          <w:marBottom w:val="0"/>
          <w:divBdr>
            <w:top w:val="none" w:sz="0" w:space="0" w:color="auto"/>
            <w:left w:val="none" w:sz="0" w:space="0" w:color="auto"/>
            <w:bottom w:val="none" w:sz="0" w:space="0" w:color="auto"/>
            <w:right w:val="none" w:sz="0" w:space="0" w:color="auto"/>
          </w:divBdr>
        </w:div>
        <w:div w:id="184101790">
          <w:marLeft w:val="480"/>
          <w:marRight w:val="0"/>
          <w:marTop w:val="0"/>
          <w:marBottom w:val="0"/>
          <w:divBdr>
            <w:top w:val="none" w:sz="0" w:space="0" w:color="auto"/>
            <w:left w:val="none" w:sz="0" w:space="0" w:color="auto"/>
            <w:bottom w:val="none" w:sz="0" w:space="0" w:color="auto"/>
            <w:right w:val="none" w:sz="0" w:space="0" w:color="auto"/>
          </w:divBdr>
        </w:div>
        <w:div w:id="1549994162">
          <w:marLeft w:val="480"/>
          <w:marRight w:val="0"/>
          <w:marTop w:val="0"/>
          <w:marBottom w:val="0"/>
          <w:divBdr>
            <w:top w:val="none" w:sz="0" w:space="0" w:color="auto"/>
            <w:left w:val="none" w:sz="0" w:space="0" w:color="auto"/>
            <w:bottom w:val="none" w:sz="0" w:space="0" w:color="auto"/>
            <w:right w:val="none" w:sz="0" w:space="0" w:color="auto"/>
          </w:divBdr>
        </w:div>
        <w:div w:id="344554043">
          <w:marLeft w:val="480"/>
          <w:marRight w:val="0"/>
          <w:marTop w:val="0"/>
          <w:marBottom w:val="0"/>
          <w:divBdr>
            <w:top w:val="none" w:sz="0" w:space="0" w:color="auto"/>
            <w:left w:val="none" w:sz="0" w:space="0" w:color="auto"/>
            <w:bottom w:val="none" w:sz="0" w:space="0" w:color="auto"/>
            <w:right w:val="none" w:sz="0" w:space="0" w:color="auto"/>
          </w:divBdr>
        </w:div>
        <w:div w:id="1528568454">
          <w:marLeft w:val="480"/>
          <w:marRight w:val="0"/>
          <w:marTop w:val="0"/>
          <w:marBottom w:val="0"/>
          <w:divBdr>
            <w:top w:val="none" w:sz="0" w:space="0" w:color="auto"/>
            <w:left w:val="none" w:sz="0" w:space="0" w:color="auto"/>
            <w:bottom w:val="none" w:sz="0" w:space="0" w:color="auto"/>
            <w:right w:val="none" w:sz="0" w:space="0" w:color="auto"/>
          </w:divBdr>
        </w:div>
        <w:div w:id="546991184">
          <w:marLeft w:val="480"/>
          <w:marRight w:val="0"/>
          <w:marTop w:val="0"/>
          <w:marBottom w:val="0"/>
          <w:divBdr>
            <w:top w:val="none" w:sz="0" w:space="0" w:color="auto"/>
            <w:left w:val="none" w:sz="0" w:space="0" w:color="auto"/>
            <w:bottom w:val="none" w:sz="0" w:space="0" w:color="auto"/>
            <w:right w:val="none" w:sz="0" w:space="0" w:color="auto"/>
          </w:divBdr>
        </w:div>
        <w:div w:id="1881896558">
          <w:marLeft w:val="480"/>
          <w:marRight w:val="0"/>
          <w:marTop w:val="0"/>
          <w:marBottom w:val="0"/>
          <w:divBdr>
            <w:top w:val="none" w:sz="0" w:space="0" w:color="auto"/>
            <w:left w:val="none" w:sz="0" w:space="0" w:color="auto"/>
            <w:bottom w:val="none" w:sz="0" w:space="0" w:color="auto"/>
            <w:right w:val="none" w:sz="0" w:space="0" w:color="auto"/>
          </w:divBdr>
        </w:div>
        <w:div w:id="2897084">
          <w:marLeft w:val="480"/>
          <w:marRight w:val="0"/>
          <w:marTop w:val="0"/>
          <w:marBottom w:val="0"/>
          <w:divBdr>
            <w:top w:val="none" w:sz="0" w:space="0" w:color="auto"/>
            <w:left w:val="none" w:sz="0" w:space="0" w:color="auto"/>
            <w:bottom w:val="none" w:sz="0" w:space="0" w:color="auto"/>
            <w:right w:val="none" w:sz="0" w:space="0" w:color="auto"/>
          </w:divBdr>
        </w:div>
        <w:div w:id="964116217">
          <w:marLeft w:val="480"/>
          <w:marRight w:val="0"/>
          <w:marTop w:val="0"/>
          <w:marBottom w:val="0"/>
          <w:divBdr>
            <w:top w:val="none" w:sz="0" w:space="0" w:color="auto"/>
            <w:left w:val="none" w:sz="0" w:space="0" w:color="auto"/>
            <w:bottom w:val="none" w:sz="0" w:space="0" w:color="auto"/>
            <w:right w:val="none" w:sz="0" w:space="0" w:color="auto"/>
          </w:divBdr>
        </w:div>
        <w:div w:id="1834252241">
          <w:marLeft w:val="480"/>
          <w:marRight w:val="0"/>
          <w:marTop w:val="0"/>
          <w:marBottom w:val="0"/>
          <w:divBdr>
            <w:top w:val="none" w:sz="0" w:space="0" w:color="auto"/>
            <w:left w:val="none" w:sz="0" w:space="0" w:color="auto"/>
            <w:bottom w:val="none" w:sz="0" w:space="0" w:color="auto"/>
            <w:right w:val="none" w:sz="0" w:space="0" w:color="auto"/>
          </w:divBdr>
        </w:div>
        <w:div w:id="842478063">
          <w:marLeft w:val="480"/>
          <w:marRight w:val="0"/>
          <w:marTop w:val="0"/>
          <w:marBottom w:val="0"/>
          <w:divBdr>
            <w:top w:val="none" w:sz="0" w:space="0" w:color="auto"/>
            <w:left w:val="none" w:sz="0" w:space="0" w:color="auto"/>
            <w:bottom w:val="none" w:sz="0" w:space="0" w:color="auto"/>
            <w:right w:val="none" w:sz="0" w:space="0" w:color="auto"/>
          </w:divBdr>
        </w:div>
        <w:div w:id="1063067524">
          <w:marLeft w:val="480"/>
          <w:marRight w:val="0"/>
          <w:marTop w:val="0"/>
          <w:marBottom w:val="0"/>
          <w:divBdr>
            <w:top w:val="none" w:sz="0" w:space="0" w:color="auto"/>
            <w:left w:val="none" w:sz="0" w:space="0" w:color="auto"/>
            <w:bottom w:val="none" w:sz="0" w:space="0" w:color="auto"/>
            <w:right w:val="none" w:sz="0" w:space="0" w:color="auto"/>
          </w:divBdr>
        </w:div>
        <w:div w:id="717706083">
          <w:marLeft w:val="480"/>
          <w:marRight w:val="0"/>
          <w:marTop w:val="0"/>
          <w:marBottom w:val="0"/>
          <w:divBdr>
            <w:top w:val="none" w:sz="0" w:space="0" w:color="auto"/>
            <w:left w:val="none" w:sz="0" w:space="0" w:color="auto"/>
            <w:bottom w:val="none" w:sz="0" w:space="0" w:color="auto"/>
            <w:right w:val="none" w:sz="0" w:space="0" w:color="auto"/>
          </w:divBdr>
        </w:div>
        <w:div w:id="531578453">
          <w:marLeft w:val="480"/>
          <w:marRight w:val="0"/>
          <w:marTop w:val="0"/>
          <w:marBottom w:val="0"/>
          <w:divBdr>
            <w:top w:val="none" w:sz="0" w:space="0" w:color="auto"/>
            <w:left w:val="none" w:sz="0" w:space="0" w:color="auto"/>
            <w:bottom w:val="none" w:sz="0" w:space="0" w:color="auto"/>
            <w:right w:val="none" w:sz="0" w:space="0" w:color="auto"/>
          </w:divBdr>
        </w:div>
        <w:div w:id="1490634256">
          <w:marLeft w:val="480"/>
          <w:marRight w:val="0"/>
          <w:marTop w:val="0"/>
          <w:marBottom w:val="0"/>
          <w:divBdr>
            <w:top w:val="none" w:sz="0" w:space="0" w:color="auto"/>
            <w:left w:val="none" w:sz="0" w:space="0" w:color="auto"/>
            <w:bottom w:val="none" w:sz="0" w:space="0" w:color="auto"/>
            <w:right w:val="none" w:sz="0" w:space="0" w:color="auto"/>
          </w:divBdr>
        </w:div>
        <w:div w:id="1814979269">
          <w:marLeft w:val="480"/>
          <w:marRight w:val="0"/>
          <w:marTop w:val="0"/>
          <w:marBottom w:val="0"/>
          <w:divBdr>
            <w:top w:val="none" w:sz="0" w:space="0" w:color="auto"/>
            <w:left w:val="none" w:sz="0" w:space="0" w:color="auto"/>
            <w:bottom w:val="none" w:sz="0" w:space="0" w:color="auto"/>
            <w:right w:val="none" w:sz="0" w:space="0" w:color="auto"/>
          </w:divBdr>
        </w:div>
        <w:div w:id="1138916488">
          <w:marLeft w:val="480"/>
          <w:marRight w:val="0"/>
          <w:marTop w:val="0"/>
          <w:marBottom w:val="0"/>
          <w:divBdr>
            <w:top w:val="none" w:sz="0" w:space="0" w:color="auto"/>
            <w:left w:val="none" w:sz="0" w:space="0" w:color="auto"/>
            <w:bottom w:val="none" w:sz="0" w:space="0" w:color="auto"/>
            <w:right w:val="none" w:sz="0" w:space="0" w:color="auto"/>
          </w:divBdr>
        </w:div>
        <w:div w:id="660086500">
          <w:marLeft w:val="480"/>
          <w:marRight w:val="0"/>
          <w:marTop w:val="0"/>
          <w:marBottom w:val="0"/>
          <w:divBdr>
            <w:top w:val="none" w:sz="0" w:space="0" w:color="auto"/>
            <w:left w:val="none" w:sz="0" w:space="0" w:color="auto"/>
            <w:bottom w:val="none" w:sz="0" w:space="0" w:color="auto"/>
            <w:right w:val="none" w:sz="0" w:space="0" w:color="auto"/>
          </w:divBdr>
        </w:div>
        <w:div w:id="304622216">
          <w:marLeft w:val="480"/>
          <w:marRight w:val="0"/>
          <w:marTop w:val="0"/>
          <w:marBottom w:val="0"/>
          <w:divBdr>
            <w:top w:val="none" w:sz="0" w:space="0" w:color="auto"/>
            <w:left w:val="none" w:sz="0" w:space="0" w:color="auto"/>
            <w:bottom w:val="none" w:sz="0" w:space="0" w:color="auto"/>
            <w:right w:val="none" w:sz="0" w:space="0" w:color="auto"/>
          </w:divBdr>
        </w:div>
        <w:div w:id="1114982701">
          <w:marLeft w:val="480"/>
          <w:marRight w:val="0"/>
          <w:marTop w:val="0"/>
          <w:marBottom w:val="0"/>
          <w:divBdr>
            <w:top w:val="none" w:sz="0" w:space="0" w:color="auto"/>
            <w:left w:val="none" w:sz="0" w:space="0" w:color="auto"/>
            <w:bottom w:val="none" w:sz="0" w:space="0" w:color="auto"/>
            <w:right w:val="none" w:sz="0" w:space="0" w:color="auto"/>
          </w:divBdr>
        </w:div>
        <w:div w:id="1651980762">
          <w:marLeft w:val="480"/>
          <w:marRight w:val="0"/>
          <w:marTop w:val="0"/>
          <w:marBottom w:val="0"/>
          <w:divBdr>
            <w:top w:val="none" w:sz="0" w:space="0" w:color="auto"/>
            <w:left w:val="none" w:sz="0" w:space="0" w:color="auto"/>
            <w:bottom w:val="none" w:sz="0" w:space="0" w:color="auto"/>
            <w:right w:val="none" w:sz="0" w:space="0" w:color="auto"/>
          </w:divBdr>
        </w:div>
        <w:div w:id="136802986">
          <w:marLeft w:val="480"/>
          <w:marRight w:val="0"/>
          <w:marTop w:val="0"/>
          <w:marBottom w:val="0"/>
          <w:divBdr>
            <w:top w:val="none" w:sz="0" w:space="0" w:color="auto"/>
            <w:left w:val="none" w:sz="0" w:space="0" w:color="auto"/>
            <w:bottom w:val="none" w:sz="0" w:space="0" w:color="auto"/>
            <w:right w:val="none" w:sz="0" w:space="0" w:color="auto"/>
          </w:divBdr>
        </w:div>
        <w:div w:id="137379515">
          <w:marLeft w:val="480"/>
          <w:marRight w:val="0"/>
          <w:marTop w:val="0"/>
          <w:marBottom w:val="0"/>
          <w:divBdr>
            <w:top w:val="none" w:sz="0" w:space="0" w:color="auto"/>
            <w:left w:val="none" w:sz="0" w:space="0" w:color="auto"/>
            <w:bottom w:val="none" w:sz="0" w:space="0" w:color="auto"/>
            <w:right w:val="none" w:sz="0" w:space="0" w:color="auto"/>
          </w:divBdr>
        </w:div>
        <w:div w:id="758868250">
          <w:marLeft w:val="480"/>
          <w:marRight w:val="0"/>
          <w:marTop w:val="0"/>
          <w:marBottom w:val="0"/>
          <w:divBdr>
            <w:top w:val="none" w:sz="0" w:space="0" w:color="auto"/>
            <w:left w:val="none" w:sz="0" w:space="0" w:color="auto"/>
            <w:bottom w:val="none" w:sz="0" w:space="0" w:color="auto"/>
            <w:right w:val="none" w:sz="0" w:space="0" w:color="auto"/>
          </w:divBdr>
        </w:div>
        <w:div w:id="654068547">
          <w:marLeft w:val="480"/>
          <w:marRight w:val="0"/>
          <w:marTop w:val="0"/>
          <w:marBottom w:val="0"/>
          <w:divBdr>
            <w:top w:val="none" w:sz="0" w:space="0" w:color="auto"/>
            <w:left w:val="none" w:sz="0" w:space="0" w:color="auto"/>
            <w:bottom w:val="none" w:sz="0" w:space="0" w:color="auto"/>
            <w:right w:val="none" w:sz="0" w:space="0" w:color="auto"/>
          </w:divBdr>
        </w:div>
        <w:div w:id="1686858635">
          <w:marLeft w:val="480"/>
          <w:marRight w:val="0"/>
          <w:marTop w:val="0"/>
          <w:marBottom w:val="0"/>
          <w:divBdr>
            <w:top w:val="none" w:sz="0" w:space="0" w:color="auto"/>
            <w:left w:val="none" w:sz="0" w:space="0" w:color="auto"/>
            <w:bottom w:val="none" w:sz="0" w:space="0" w:color="auto"/>
            <w:right w:val="none" w:sz="0" w:space="0" w:color="auto"/>
          </w:divBdr>
        </w:div>
        <w:div w:id="1719667239">
          <w:marLeft w:val="480"/>
          <w:marRight w:val="0"/>
          <w:marTop w:val="0"/>
          <w:marBottom w:val="0"/>
          <w:divBdr>
            <w:top w:val="none" w:sz="0" w:space="0" w:color="auto"/>
            <w:left w:val="none" w:sz="0" w:space="0" w:color="auto"/>
            <w:bottom w:val="none" w:sz="0" w:space="0" w:color="auto"/>
            <w:right w:val="none" w:sz="0" w:space="0" w:color="auto"/>
          </w:divBdr>
        </w:div>
        <w:div w:id="2122450468">
          <w:marLeft w:val="480"/>
          <w:marRight w:val="0"/>
          <w:marTop w:val="0"/>
          <w:marBottom w:val="0"/>
          <w:divBdr>
            <w:top w:val="none" w:sz="0" w:space="0" w:color="auto"/>
            <w:left w:val="none" w:sz="0" w:space="0" w:color="auto"/>
            <w:bottom w:val="none" w:sz="0" w:space="0" w:color="auto"/>
            <w:right w:val="none" w:sz="0" w:space="0" w:color="auto"/>
          </w:divBdr>
        </w:div>
        <w:div w:id="317736507">
          <w:marLeft w:val="480"/>
          <w:marRight w:val="0"/>
          <w:marTop w:val="0"/>
          <w:marBottom w:val="0"/>
          <w:divBdr>
            <w:top w:val="none" w:sz="0" w:space="0" w:color="auto"/>
            <w:left w:val="none" w:sz="0" w:space="0" w:color="auto"/>
            <w:bottom w:val="none" w:sz="0" w:space="0" w:color="auto"/>
            <w:right w:val="none" w:sz="0" w:space="0" w:color="auto"/>
          </w:divBdr>
        </w:div>
        <w:div w:id="1378696591">
          <w:marLeft w:val="480"/>
          <w:marRight w:val="0"/>
          <w:marTop w:val="0"/>
          <w:marBottom w:val="0"/>
          <w:divBdr>
            <w:top w:val="none" w:sz="0" w:space="0" w:color="auto"/>
            <w:left w:val="none" w:sz="0" w:space="0" w:color="auto"/>
            <w:bottom w:val="none" w:sz="0" w:space="0" w:color="auto"/>
            <w:right w:val="none" w:sz="0" w:space="0" w:color="auto"/>
          </w:divBdr>
        </w:div>
        <w:div w:id="682319042">
          <w:marLeft w:val="480"/>
          <w:marRight w:val="0"/>
          <w:marTop w:val="0"/>
          <w:marBottom w:val="0"/>
          <w:divBdr>
            <w:top w:val="none" w:sz="0" w:space="0" w:color="auto"/>
            <w:left w:val="none" w:sz="0" w:space="0" w:color="auto"/>
            <w:bottom w:val="none" w:sz="0" w:space="0" w:color="auto"/>
            <w:right w:val="none" w:sz="0" w:space="0" w:color="auto"/>
          </w:divBdr>
        </w:div>
        <w:div w:id="823738464">
          <w:marLeft w:val="480"/>
          <w:marRight w:val="0"/>
          <w:marTop w:val="0"/>
          <w:marBottom w:val="0"/>
          <w:divBdr>
            <w:top w:val="none" w:sz="0" w:space="0" w:color="auto"/>
            <w:left w:val="none" w:sz="0" w:space="0" w:color="auto"/>
            <w:bottom w:val="none" w:sz="0" w:space="0" w:color="auto"/>
            <w:right w:val="none" w:sz="0" w:space="0" w:color="auto"/>
          </w:divBdr>
        </w:div>
        <w:div w:id="1245796712">
          <w:marLeft w:val="480"/>
          <w:marRight w:val="0"/>
          <w:marTop w:val="0"/>
          <w:marBottom w:val="0"/>
          <w:divBdr>
            <w:top w:val="none" w:sz="0" w:space="0" w:color="auto"/>
            <w:left w:val="none" w:sz="0" w:space="0" w:color="auto"/>
            <w:bottom w:val="none" w:sz="0" w:space="0" w:color="auto"/>
            <w:right w:val="none" w:sz="0" w:space="0" w:color="auto"/>
          </w:divBdr>
        </w:div>
        <w:div w:id="251355430">
          <w:marLeft w:val="480"/>
          <w:marRight w:val="0"/>
          <w:marTop w:val="0"/>
          <w:marBottom w:val="0"/>
          <w:divBdr>
            <w:top w:val="none" w:sz="0" w:space="0" w:color="auto"/>
            <w:left w:val="none" w:sz="0" w:space="0" w:color="auto"/>
            <w:bottom w:val="none" w:sz="0" w:space="0" w:color="auto"/>
            <w:right w:val="none" w:sz="0" w:space="0" w:color="auto"/>
          </w:divBdr>
        </w:div>
        <w:div w:id="474764888">
          <w:marLeft w:val="480"/>
          <w:marRight w:val="0"/>
          <w:marTop w:val="0"/>
          <w:marBottom w:val="0"/>
          <w:divBdr>
            <w:top w:val="none" w:sz="0" w:space="0" w:color="auto"/>
            <w:left w:val="none" w:sz="0" w:space="0" w:color="auto"/>
            <w:bottom w:val="none" w:sz="0" w:space="0" w:color="auto"/>
            <w:right w:val="none" w:sz="0" w:space="0" w:color="auto"/>
          </w:divBdr>
        </w:div>
      </w:divsChild>
    </w:div>
    <w:div w:id="134835509">
      <w:bodyDiv w:val="1"/>
      <w:marLeft w:val="0"/>
      <w:marRight w:val="0"/>
      <w:marTop w:val="0"/>
      <w:marBottom w:val="0"/>
      <w:divBdr>
        <w:top w:val="none" w:sz="0" w:space="0" w:color="auto"/>
        <w:left w:val="none" w:sz="0" w:space="0" w:color="auto"/>
        <w:bottom w:val="none" w:sz="0" w:space="0" w:color="auto"/>
        <w:right w:val="none" w:sz="0" w:space="0" w:color="auto"/>
      </w:divBdr>
    </w:div>
    <w:div w:id="138572365">
      <w:bodyDiv w:val="1"/>
      <w:marLeft w:val="0"/>
      <w:marRight w:val="0"/>
      <w:marTop w:val="0"/>
      <w:marBottom w:val="0"/>
      <w:divBdr>
        <w:top w:val="none" w:sz="0" w:space="0" w:color="auto"/>
        <w:left w:val="none" w:sz="0" w:space="0" w:color="auto"/>
        <w:bottom w:val="none" w:sz="0" w:space="0" w:color="auto"/>
        <w:right w:val="none" w:sz="0" w:space="0" w:color="auto"/>
      </w:divBdr>
    </w:div>
    <w:div w:id="140116999">
      <w:bodyDiv w:val="1"/>
      <w:marLeft w:val="0"/>
      <w:marRight w:val="0"/>
      <w:marTop w:val="0"/>
      <w:marBottom w:val="0"/>
      <w:divBdr>
        <w:top w:val="none" w:sz="0" w:space="0" w:color="auto"/>
        <w:left w:val="none" w:sz="0" w:space="0" w:color="auto"/>
        <w:bottom w:val="none" w:sz="0" w:space="0" w:color="auto"/>
        <w:right w:val="none" w:sz="0" w:space="0" w:color="auto"/>
      </w:divBdr>
    </w:div>
    <w:div w:id="142164762">
      <w:bodyDiv w:val="1"/>
      <w:marLeft w:val="0"/>
      <w:marRight w:val="0"/>
      <w:marTop w:val="0"/>
      <w:marBottom w:val="0"/>
      <w:divBdr>
        <w:top w:val="none" w:sz="0" w:space="0" w:color="auto"/>
        <w:left w:val="none" w:sz="0" w:space="0" w:color="auto"/>
        <w:bottom w:val="none" w:sz="0" w:space="0" w:color="auto"/>
        <w:right w:val="none" w:sz="0" w:space="0" w:color="auto"/>
      </w:divBdr>
    </w:div>
    <w:div w:id="147983147">
      <w:bodyDiv w:val="1"/>
      <w:marLeft w:val="0"/>
      <w:marRight w:val="0"/>
      <w:marTop w:val="0"/>
      <w:marBottom w:val="0"/>
      <w:divBdr>
        <w:top w:val="none" w:sz="0" w:space="0" w:color="auto"/>
        <w:left w:val="none" w:sz="0" w:space="0" w:color="auto"/>
        <w:bottom w:val="none" w:sz="0" w:space="0" w:color="auto"/>
        <w:right w:val="none" w:sz="0" w:space="0" w:color="auto"/>
      </w:divBdr>
    </w:div>
    <w:div w:id="148063808">
      <w:bodyDiv w:val="1"/>
      <w:marLeft w:val="0"/>
      <w:marRight w:val="0"/>
      <w:marTop w:val="0"/>
      <w:marBottom w:val="0"/>
      <w:divBdr>
        <w:top w:val="none" w:sz="0" w:space="0" w:color="auto"/>
        <w:left w:val="none" w:sz="0" w:space="0" w:color="auto"/>
        <w:bottom w:val="none" w:sz="0" w:space="0" w:color="auto"/>
        <w:right w:val="none" w:sz="0" w:space="0" w:color="auto"/>
      </w:divBdr>
    </w:div>
    <w:div w:id="151724068">
      <w:bodyDiv w:val="1"/>
      <w:marLeft w:val="0"/>
      <w:marRight w:val="0"/>
      <w:marTop w:val="0"/>
      <w:marBottom w:val="0"/>
      <w:divBdr>
        <w:top w:val="none" w:sz="0" w:space="0" w:color="auto"/>
        <w:left w:val="none" w:sz="0" w:space="0" w:color="auto"/>
        <w:bottom w:val="none" w:sz="0" w:space="0" w:color="auto"/>
        <w:right w:val="none" w:sz="0" w:space="0" w:color="auto"/>
      </w:divBdr>
    </w:div>
    <w:div w:id="152260625">
      <w:bodyDiv w:val="1"/>
      <w:marLeft w:val="0"/>
      <w:marRight w:val="0"/>
      <w:marTop w:val="0"/>
      <w:marBottom w:val="0"/>
      <w:divBdr>
        <w:top w:val="none" w:sz="0" w:space="0" w:color="auto"/>
        <w:left w:val="none" w:sz="0" w:space="0" w:color="auto"/>
        <w:bottom w:val="none" w:sz="0" w:space="0" w:color="auto"/>
        <w:right w:val="none" w:sz="0" w:space="0" w:color="auto"/>
      </w:divBdr>
      <w:divsChild>
        <w:div w:id="1191727944">
          <w:marLeft w:val="480"/>
          <w:marRight w:val="0"/>
          <w:marTop w:val="0"/>
          <w:marBottom w:val="0"/>
          <w:divBdr>
            <w:top w:val="none" w:sz="0" w:space="0" w:color="auto"/>
            <w:left w:val="none" w:sz="0" w:space="0" w:color="auto"/>
            <w:bottom w:val="none" w:sz="0" w:space="0" w:color="auto"/>
            <w:right w:val="none" w:sz="0" w:space="0" w:color="auto"/>
          </w:divBdr>
        </w:div>
        <w:div w:id="282158591">
          <w:marLeft w:val="480"/>
          <w:marRight w:val="0"/>
          <w:marTop w:val="0"/>
          <w:marBottom w:val="0"/>
          <w:divBdr>
            <w:top w:val="none" w:sz="0" w:space="0" w:color="auto"/>
            <w:left w:val="none" w:sz="0" w:space="0" w:color="auto"/>
            <w:bottom w:val="none" w:sz="0" w:space="0" w:color="auto"/>
            <w:right w:val="none" w:sz="0" w:space="0" w:color="auto"/>
          </w:divBdr>
        </w:div>
        <w:div w:id="185294623">
          <w:marLeft w:val="480"/>
          <w:marRight w:val="0"/>
          <w:marTop w:val="0"/>
          <w:marBottom w:val="0"/>
          <w:divBdr>
            <w:top w:val="none" w:sz="0" w:space="0" w:color="auto"/>
            <w:left w:val="none" w:sz="0" w:space="0" w:color="auto"/>
            <w:bottom w:val="none" w:sz="0" w:space="0" w:color="auto"/>
            <w:right w:val="none" w:sz="0" w:space="0" w:color="auto"/>
          </w:divBdr>
        </w:div>
        <w:div w:id="1248881684">
          <w:marLeft w:val="480"/>
          <w:marRight w:val="0"/>
          <w:marTop w:val="0"/>
          <w:marBottom w:val="0"/>
          <w:divBdr>
            <w:top w:val="none" w:sz="0" w:space="0" w:color="auto"/>
            <w:left w:val="none" w:sz="0" w:space="0" w:color="auto"/>
            <w:bottom w:val="none" w:sz="0" w:space="0" w:color="auto"/>
            <w:right w:val="none" w:sz="0" w:space="0" w:color="auto"/>
          </w:divBdr>
        </w:div>
        <w:div w:id="1639530369">
          <w:marLeft w:val="480"/>
          <w:marRight w:val="0"/>
          <w:marTop w:val="0"/>
          <w:marBottom w:val="0"/>
          <w:divBdr>
            <w:top w:val="none" w:sz="0" w:space="0" w:color="auto"/>
            <w:left w:val="none" w:sz="0" w:space="0" w:color="auto"/>
            <w:bottom w:val="none" w:sz="0" w:space="0" w:color="auto"/>
            <w:right w:val="none" w:sz="0" w:space="0" w:color="auto"/>
          </w:divBdr>
        </w:div>
        <w:div w:id="1391612250">
          <w:marLeft w:val="480"/>
          <w:marRight w:val="0"/>
          <w:marTop w:val="0"/>
          <w:marBottom w:val="0"/>
          <w:divBdr>
            <w:top w:val="none" w:sz="0" w:space="0" w:color="auto"/>
            <w:left w:val="none" w:sz="0" w:space="0" w:color="auto"/>
            <w:bottom w:val="none" w:sz="0" w:space="0" w:color="auto"/>
            <w:right w:val="none" w:sz="0" w:space="0" w:color="auto"/>
          </w:divBdr>
        </w:div>
      </w:divsChild>
    </w:div>
    <w:div w:id="152793484">
      <w:bodyDiv w:val="1"/>
      <w:marLeft w:val="0"/>
      <w:marRight w:val="0"/>
      <w:marTop w:val="0"/>
      <w:marBottom w:val="0"/>
      <w:divBdr>
        <w:top w:val="none" w:sz="0" w:space="0" w:color="auto"/>
        <w:left w:val="none" w:sz="0" w:space="0" w:color="auto"/>
        <w:bottom w:val="none" w:sz="0" w:space="0" w:color="auto"/>
        <w:right w:val="none" w:sz="0" w:space="0" w:color="auto"/>
      </w:divBdr>
    </w:div>
    <w:div w:id="156726023">
      <w:bodyDiv w:val="1"/>
      <w:marLeft w:val="0"/>
      <w:marRight w:val="0"/>
      <w:marTop w:val="0"/>
      <w:marBottom w:val="0"/>
      <w:divBdr>
        <w:top w:val="none" w:sz="0" w:space="0" w:color="auto"/>
        <w:left w:val="none" w:sz="0" w:space="0" w:color="auto"/>
        <w:bottom w:val="none" w:sz="0" w:space="0" w:color="auto"/>
        <w:right w:val="none" w:sz="0" w:space="0" w:color="auto"/>
      </w:divBdr>
    </w:div>
    <w:div w:id="156918081">
      <w:bodyDiv w:val="1"/>
      <w:marLeft w:val="0"/>
      <w:marRight w:val="0"/>
      <w:marTop w:val="0"/>
      <w:marBottom w:val="0"/>
      <w:divBdr>
        <w:top w:val="none" w:sz="0" w:space="0" w:color="auto"/>
        <w:left w:val="none" w:sz="0" w:space="0" w:color="auto"/>
        <w:bottom w:val="none" w:sz="0" w:space="0" w:color="auto"/>
        <w:right w:val="none" w:sz="0" w:space="0" w:color="auto"/>
      </w:divBdr>
      <w:divsChild>
        <w:div w:id="1885483435">
          <w:marLeft w:val="480"/>
          <w:marRight w:val="0"/>
          <w:marTop w:val="0"/>
          <w:marBottom w:val="0"/>
          <w:divBdr>
            <w:top w:val="none" w:sz="0" w:space="0" w:color="auto"/>
            <w:left w:val="none" w:sz="0" w:space="0" w:color="auto"/>
            <w:bottom w:val="none" w:sz="0" w:space="0" w:color="auto"/>
            <w:right w:val="none" w:sz="0" w:space="0" w:color="auto"/>
          </w:divBdr>
        </w:div>
        <w:div w:id="1972469329">
          <w:marLeft w:val="480"/>
          <w:marRight w:val="0"/>
          <w:marTop w:val="0"/>
          <w:marBottom w:val="0"/>
          <w:divBdr>
            <w:top w:val="none" w:sz="0" w:space="0" w:color="auto"/>
            <w:left w:val="none" w:sz="0" w:space="0" w:color="auto"/>
            <w:bottom w:val="none" w:sz="0" w:space="0" w:color="auto"/>
            <w:right w:val="none" w:sz="0" w:space="0" w:color="auto"/>
          </w:divBdr>
        </w:div>
        <w:div w:id="556016374">
          <w:marLeft w:val="480"/>
          <w:marRight w:val="0"/>
          <w:marTop w:val="0"/>
          <w:marBottom w:val="0"/>
          <w:divBdr>
            <w:top w:val="none" w:sz="0" w:space="0" w:color="auto"/>
            <w:left w:val="none" w:sz="0" w:space="0" w:color="auto"/>
            <w:bottom w:val="none" w:sz="0" w:space="0" w:color="auto"/>
            <w:right w:val="none" w:sz="0" w:space="0" w:color="auto"/>
          </w:divBdr>
        </w:div>
        <w:div w:id="1419672670">
          <w:marLeft w:val="480"/>
          <w:marRight w:val="0"/>
          <w:marTop w:val="0"/>
          <w:marBottom w:val="0"/>
          <w:divBdr>
            <w:top w:val="none" w:sz="0" w:space="0" w:color="auto"/>
            <w:left w:val="none" w:sz="0" w:space="0" w:color="auto"/>
            <w:bottom w:val="none" w:sz="0" w:space="0" w:color="auto"/>
            <w:right w:val="none" w:sz="0" w:space="0" w:color="auto"/>
          </w:divBdr>
        </w:div>
        <w:div w:id="1249772653">
          <w:marLeft w:val="480"/>
          <w:marRight w:val="0"/>
          <w:marTop w:val="0"/>
          <w:marBottom w:val="0"/>
          <w:divBdr>
            <w:top w:val="none" w:sz="0" w:space="0" w:color="auto"/>
            <w:left w:val="none" w:sz="0" w:space="0" w:color="auto"/>
            <w:bottom w:val="none" w:sz="0" w:space="0" w:color="auto"/>
            <w:right w:val="none" w:sz="0" w:space="0" w:color="auto"/>
          </w:divBdr>
        </w:div>
        <w:div w:id="1517424187">
          <w:marLeft w:val="480"/>
          <w:marRight w:val="0"/>
          <w:marTop w:val="0"/>
          <w:marBottom w:val="0"/>
          <w:divBdr>
            <w:top w:val="none" w:sz="0" w:space="0" w:color="auto"/>
            <w:left w:val="none" w:sz="0" w:space="0" w:color="auto"/>
            <w:bottom w:val="none" w:sz="0" w:space="0" w:color="auto"/>
            <w:right w:val="none" w:sz="0" w:space="0" w:color="auto"/>
          </w:divBdr>
        </w:div>
        <w:div w:id="186453292">
          <w:marLeft w:val="480"/>
          <w:marRight w:val="0"/>
          <w:marTop w:val="0"/>
          <w:marBottom w:val="0"/>
          <w:divBdr>
            <w:top w:val="none" w:sz="0" w:space="0" w:color="auto"/>
            <w:left w:val="none" w:sz="0" w:space="0" w:color="auto"/>
            <w:bottom w:val="none" w:sz="0" w:space="0" w:color="auto"/>
            <w:right w:val="none" w:sz="0" w:space="0" w:color="auto"/>
          </w:divBdr>
        </w:div>
        <w:div w:id="1617442726">
          <w:marLeft w:val="480"/>
          <w:marRight w:val="0"/>
          <w:marTop w:val="0"/>
          <w:marBottom w:val="0"/>
          <w:divBdr>
            <w:top w:val="none" w:sz="0" w:space="0" w:color="auto"/>
            <w:left w:val="none" w:sz="0" w:space="0" w:color="auto"/>
            <w:bottom w:val="none" w:sz="0" w:space="0" w:color="auto"/>
            <w:right w:val="none" w:sz="0" w:space="0" w:color="auto"/>
          </w:divBdr>
        </w:div>
        <w:div w:id="1843740635">
          <w:marLeft w:val="480"/>
          <w:marRight w:val="0"/>
          <w:marTop w:val="0"/>
          <w:marBottom w:val="0"/>
          <w:divBdr>
            <w:top w:val="none" w:sz="0" w:space="0" w:color="auto"/>
            <w:left w:val="none" w:sz="0" w:space="0" w:color="auto"/>
            <w:bottom w:val="none" w:sz="0" w:space="0" w:color="auto"/>
            <w:right w:val="none" w:sz="0" w:space="0" w:color="auto"/>
          </w:divBdr>
        </w:div>
        <w:div w:id="1243368945">
          <w:marLeft w:val="480"/>
          <w:marRight w:val="0"/>
          <w:marTop w:val="0"/>
          <w:marBottom w:val="0"/>
          <w:divBdr>
            <w:top w:val="none" w:sz="0" w:space="0" w:color="auto"/>
            <w:left w:val="none" w:sz="0" w:space="0" w:color="auto"/>
            <w:bottom w:val="none" w:sz="0" w:space="0" w:color="auto"/>
            <w:right w:val="none" w:sz="0" w:space="0" w:color="auto"/>
          </w:divBdr>
        </w:div>
        <w:div w:id="1110246380">
          <w:marLeft w:val="480"/>
          <w:marRight w:val="0"/>
          <w:marTop w:val="0"/>
          <w:marBottom w:val="0"/>
          <w:divBdr>
            <w:top w:val="none" w:sz="0" w:space="0" w:color="auto"/>
            <w:left w:val="none" w:sz="0" w:space="0" w:color="auto"/>
            <w:bottom w:val="none" w:sz="0" w:space="0" w:color="auto"/>
            <w:right w:val="none" w:sz="0" w:space="0" w:color="auto"/>
          </w:divBdr>
        </w:div>
        <w:div w:id="124281893">
          <w:marLeft w:val="480"/>
          <w:marRight w:val="0"/>
          <w:marTop w:val="0"/>
          <w:marBottom w:val="0"/>
          <w:divBdr>
            <w:top w:val="none" w:sz="0" w:space="0" w:color="auto"/>
            <w:left w:val="none" w:sz="0" w:space="0" w:color="auto"/>
            <w:bottom w:val="none" w:sz="0" w:space="0" w:color="auto"/>
            <w:right w:val="none" w:sz="0" w:space="0" w:color="auto"/>
          </w:divBdr>
        </w:div>
        <w:div w:id="267393145">
          <w:marLeft w:val="480"/>
          <w:marRight w:val="0"/>
          <w:marTop w:val="0"/>
          <w:marBottom w:val="0"/>
          <w:divBdr>
            <w:top w:val="none" w:sz="0" w:space="0" w:color="auto"/>
            <w:left w:val="none" w:sz="0" w:space="0" w:color="auto"/>
            <w:bottom w:val="none" w:sz="0" w:space="0" w:color="auto"/>
            <w:right w:val="none" w:sz="0" w:space="0" w:color="auto"/>
          </w:divBdr>
        </w:div>
        <w:div w:id="1501771029">
          <w:marLeft w:val="480"/>
          <w:marRight w:val="0"/>
          <w:marTop w:val="0"/>
          <w:marBottom w:val="0"/>
          <w:divBdr>
            <w:top w:val="none" w:sz="0" w:space="0" w:color="auto"/>
            <w:left w:val="none" w:sz="0" w:space="0" w:color="auto"/>
            <w:bottom w:val="none" w:sz="0" w:space="0" w:color="auto"/>
            <w:right w:val="none" w:sz="0" w:space="0" w:color="auto"/>
          </w:divBdr>
        </w:div>
        <w:div w:id="220796499">
          <w:marLeft w:val="480"/>
          <w:marRight w:val="0"/>
          <w:marTop w:val="0"/>
          <w:marBottom w:val="0"/>
          <w:divBdr>
            <w:top w:val="none" w:sz="0" w:space="0" w:color="auto"/>
            <w:left w:val="none" w:sz="0" w:space="0" w:color="auto"/>
            <w:bottom w:val="none" w:sz="0" w:space="0" w:color="auto"/>
            <w:right w:val="none" w:sz="0" w:space="0" w:color="auto"/>
          </w:divBdr>
        </w:div>
        <w:div w:id="1877690498">
          <w:marLeft w:val="480"/>
          <w:marRight w:val="0"/>
          <w:marTop w:val="0"/>
          <w:marBottom w:val="0"/>
          <w:divBdr>
            <w:top w:val="none" w:sz="0" w:space="0" w:color="auto"/>
            <w:left w:val="none" w:sz="0" w:space="0" w:color="auto"/>
            <w:bottom w:val="none" w:sz="0" w:space="0" w:color="auto"/>
            <w:right w:val="none" w:sz="0" w:space="0" w:color="auto"/>
          </w:divBdr>
        </w:div>
        <w:div w:id="981736459">
          <w:marLeft w:val="480"/>
          <w:marRight w:val="0"/>
          <w:marTop w:val="0"/>
          <w:marBottom w:val="0"/>
          <w:divBdr>
            <w:top w:val="none" w:sz="0" w:space="0" w:color="auto"/>
            <w:left w:val="none" w:sz="0" w:space="0" w:color="auto"/>
            <w:bottom w:val="none" w:sz="0" w:space="0" w:color="auto"/>
            <w:right w:val="none" w:sz="0" w:space="0" w:color="auto"/>
          </w:divBdr>
        </w:div>
        <w:div w:id="1822966704">
          <w:marLeft w:val="480"/>
          <w:marRight w:val="0"/>
          <w:marTop w:val="0"/>
          <w:marBottom w:val="0"/>
          <w:divBdr>
            <w:top w:val="none" w:sz="0" w:space="0" w:color="auto"/>
            <w:left w:val="none" w:sz="0" w:space="0" w:color="auto"/>
            <w:bottom w:val="none" w:sz="0" w:space="0" w:color="auto"/>
            <w:right w:val="none" w:sz="0" w:space="0" w:color="auto"/>
          </w:divBdr>
        </w:div>
        <w:div w:id="1440298964">
          <w:marLeft w:val="480"/>
          <w:marRight w:val="0"/>
          <w:marTop w:val="0"/>
          <w:marBottom w:val="0"/>
          <w:divBdr>
            <w:top w:val="none" w:sz="0" w:space="0" w:color="auto"/>
            <w:left w:val="none" w:sz="0" w:space="0" w:color="auto"/>
            <w:bottom w:val="none" w:sz="0" w:space="0" w:color="auto"/>
            <w:right w:val="none" w:sz="0" w:space="0" w:color="auto"/>
          </w:divBdr>
        </w:div>
        <w:div w:id="1757822908">
          <w:marLeft w:val="480"/>
          <w:marRight w:val="0"/>
          <w:marTop w:val="0"/>
          <w:marBottom w:val="0"/>
          <w:divBdr>
            <w:top w:val="none" w:sz="0" w:space="0" w:color="auto"/>
            <w:left w:val="none" w:sz="0" w:space="0" w:color="auto"/>
            <w:bottom w:val="none" w:sz="0" w:space="0" w:color="auto"/>
            <w:right w:val="none" w:sz="0" w:space="0" w:color="auto"/>
          </w:divBdr>
        </w:div>
        <w:div w:id="808134154">
          <w:marLeft w:val="480"/>
          <w:marRight w:val="0"/>
          <w:marTop w:val="0"/>
          <w:marBottom w:val="0"/>
          <w:divBdr>
            <w:top w:val="none" w:sz="0" w:space="0" w:color="auto"/>
            <w:left w:val="none" w:sz="0" w:space="0" w:color="auto"/>
            <w:bottom w:val="none" w:sz="0" w:space="0" w:color="auto"/>
            <w:right w:val="none" w:sz="0" w:space="0" w:color="auto"/>
          </w:divBdr>
        </w:div>
        <w:div w:id="1768303671">
          <w:marLeft w:val="480"/>
          <w:marRight w:val="0"/>
          <w:marTop w:val="0"/>
          <w:marBottom w:val="0"/>
          <w:divBdr>
            <w:top w:val="none" w:sz="0" w:space="0" w:color="auto"/>
            <w:left w:val="none" w:sz="0" w:space="0" w:color="auto"/>
            <w:bottom w:val="none" w:sz="0" w:space="0" w:color="auto"/>
            <w:right w:val="none" w:sz="0" w:space="0" w:color="auto"/>
          </w:divBdr>
        </w:div>
        <w:div w:id="1379009682">
          <w:marLeft w:val="480"/>
          <w:marRight w:val="0"/>
          <w:marTop w:val="0"/>
          <w:marBottom w:val="0"/>
          <w:divBdr>
            <w:top w:val="none" w:sz="0" w:space="0" w:color="auto"/>
            <w:left w:val="none" w:sz="0" w:space="0" w:color="auto"/>
            <w:bottom w:val="none" w:sz="0" w:space="0" w:color="auto"/>
            <w:right w:val="none" w:sz="0" w:space="0" w:color="auto"/>
          </w:divBdr>
        </w:div>
        <w:div w:id="1677684569">
          <w:marLeft w:val="480"/>
          <w:marRight w:val="0"/>
          <w:marTop w:val="0"/>
          <w:marBottom w:val="0"/>
          <w:divBdr>
            <w:top w:val="none" w:sz="0" w:space="0" w:color="auto"/>
            <w:left w:val="none" w:sz="0" w:space="0" w:color="auto"/>
            <w:bottom w:val="none" w:sz="0" w:space="0" w:color="auto"/>
            <w:right w:val="none" w:sz="0" w:space="0" w:color="auto"/>
          </w:divBdr>
        </w:div>
        <w:div w:id="1665276272">
          <w:marLeft w:val="480"/>
          <w:marRight w:val="0"/>
          <w:marTop w:val="0"/>
          <w:marBottom w:val="0"/>
          <w:divBdr>
            <w:top w:val="none" w:sz="0" w:space="0" w:color="auto"/>
            <w:left w:val="none" w:sz="0" w:space="0" w:color="auto"/>
            <w:bottom w:val="none" w:sz="0" w:space="0" w:color="auto"/>
            <w:right w:val="none" w:sz="0" w:space="0" w:color="auto"/>
          </w:divBdr>
        </w:div>
        <w:div w:id="1866673606">
          <w:marLeft w:val="480"/>
          <w:marRight w:val="0"/>
          <w:marTop w:val="0"/>
          <w:marBottom w:val="0"/>
          <w:divBdr>
            <w:top w:val="none" w:sz="0" w:space="0" w:color="auto"/>
            <w:left w:val="none" w:sz="0" w:space="0" w:color="auto"/>
            <w:bottom w:val="none" w:sz="0" w:space="0" w:color="auto"/>
            <w:right w:val="none" w:sz="0" w:space="0" w:color="auto"/>
          </w:divBdr>
        </w:div>
        <w:div w:id="279580419">
          <w:marLeft w:val="480"/>
          <w:marRight w:val="0"/>
          <w:marTop w:val="0"/>
          <w:marBottom w:val="0"/>
          <w:divBdr>
            <w:top w:val="none" w:sz="0" w:space="0" w:color="auto"/>
            <w:left w:val="none" w:sz="0" w:space="0" w:color="auto"/>
            <w:bottom w:val="none" w:sz="0" w:space="0" w:color="auto"/>
            <w:right w:val="none" w:sz="0" w:space="0" w:color="auto"/>
          </w:divBdr>
        </w:div>
        <w:div w:id="78211379">
          <w:marLeft w:val="480"/>
          <w:marRight w:val="0"/>
          <w:marTop w:val="0"/>
          <w:marBottom w:val="0"/>
          <w:divBdr>
            <w:top w:val="none" w:sz="0" w:space="0" w:color="auto"/>
            <w:left w:val="none" w:sz="0" w:space="0" w:color="auto"/>
            <w:bottom w:val="none" w:sz="0" w:space="0" w:color="auto"/>
            <w:right w:val="none" w:sz="0" w:space="0" w:color="auto"/>
          </w:divBdr>
        </w:div>
        <w:div w:id="2129617914">
          <w:marLeft w:val="480"/>
          <w:marRight w:val="0"/>
          <w:marTop w:val="0"/>
          <w:marBottom w:val="0"/>
          <w:divBdr>
            <w:top w:val="none" w:sz="0" w:space="0" w:color="auto"/>
            <w:left w:val="none" w:sz="0" w:space="0" w:color="auto"/>
            <w:bottom w:val="none" w:sz="0" w:space="0" w:color="auto"/>
            <w:right w:val="none" w:sz="0" w:space="0" w:color="auto"/>
          </w:divBdr>
        </w:div>
        <w:div w:id="353725965">
          <w:marLeft w:val="480"/>
          <w:marRight w:val="0"/>
          <w:marTop w:val="0"/>
          <w:marBottom w:val="0"/>
          <w:divBdr>
            <w:top w:val="none" w:sz="0" w:space="0" w:color="auto"/>
            <w:left w:val="none" w:sz="0" w:space="0" w:color="auto"/>
            <w:bottom w:val="none" w:sz="0" w:space="0" w:color="auto"/>
            <w:right w:val="none" w:sz="0" w:space="0" w:color="auto"/>
          </w:divBdr>
        </w:div>
        <w:div w:id="446124968">
          <w:marLeft w:val="480"/>
          <w:marRight w:val="0"/>
          <w:marTop w:val="0"/>
          <w:marBottom w:val="0"/>
          <w:divBdr>
            <w:top w:val="none" w:sz="0" w:space="0" w:color="auto"/>
            <w:left w:val="none" w:sz="0" w:space="0" w:color="auto"/>
            <w:bottom w:val="none" w:sz="0" w:space="0" w:color="auto"/>
            <w:right w:val="none" w:sz="0" w:space="0" w:color="auto"/>
          </w:divBdr>
        </w:div>
        <w:div w:id="1944727925">
          <w:marLeft w:val="480"/>
          <w:marRight w:val="0"/>
          <w:marTop w:val="0"/>
          <w:marBottom w:val="0"/>
          <w:divBdr>
            <w:top w:val="none" w:sz="0" w:space="0" w:color="auto"/>
            <w:left w:val="none" w:sz="0" w:space="0" w:color="auto"/>
            <w:bottom w:val="none" w:sz="0" w:space="0" w:color="auto"/>
            <w:right w:val="none" w:sz="0" w:space="0" w:color="auto"/>
          </w:divBdr>
        </w:div>
        <w:div w:id="1646545059">
          <w:marLeft w:val="480"/>
          <w:marRight w:val="0"/>
          <w:marTop w:val="0"/>
          <w:marBottom w:val="0"/>
          <w:divBdr>
            <w:top w:val="none" w:sz="0" w:space="0" w:color="auto"/>
            <w:left w:val="none" w:sz="0" w:space="0" w:color="auto"/>
            <w:bottom w:val="none" w:sz="0" w:space="0" w:color="auto"/>
            <w:right w:val="none" w:sz="0" w:space="0" w:color="auto"/>
          </w:divBdr>
        </w:div>
        <w:div w:id="773136960">
          <w:marLeft w:val="480"/>
          <w:marRight w:val="0"/>
          <w:marTop w:val="0"/>
          <w:marBottom w:val="0"/>
          <w:divBdr>
            <w:top w:val="none" w:sz="0" w:space="0" w:color="auto"/>
            <w:left w:val="none" w:sz="0" w:space="0" w:color="auto"/>
            <w:bottom w:val="none" w:sz="0" w:space="0" w:color="auto"/>
            <w:right w:val="none" w:sz="0" w:space="0" w:color="auto"/>
          </w:divBdr>
        </w:div>
        <w:div w:id="35199903">
          <w:marLeft w:val="480"/>
          <w:marRight w:val="0"/>
          <w:marTop w:val="0"/>
          <w:marBottom w:val="0"/>
          <w:divBdr>
            <w:top w:val="none" w:sz="0" w:space="0" w:color="auto"/>
            <w:left w:val="none" w:sz="0" w:space="0" w:color="auto"/>
            <w:bottom w:val="none" w:sz="0" w:space="0" w:color="auto"/>
            <w:right w:val="none" w:sz="0" w:space="0" w:color="auto"/>
          </w:divBdr>
        </w:div>
        <w:div w:id="763964231">
          <w:marLeft w:val="480"/>
          <w:marRight w:val="0"/>
          <w:marTop w:val="0"/>
          <w:marBottom w:val="0"/>
          <w:divBdr>
            <w:top w:val="none" w:sz="0" w:space="0" w:color="auto"/>
            <w:left w:val="none" w:sz="0" w:space="0" w:color="auto"/>
            <w:bottom w:val="none" w:sz="0" w:space="0" w:color="auto"/>
            <w:right w:val="none" w:sz="0" w:space="0" w:color="auto"/>
          </w:divBdr>
        </w:div>
        <w:div w:id="1278414092">
          <w:marLeft w:val="480"/>
          <w:marRight w:val="0"/>
          <w:marTop w:val="0"/>
          <w:marBottom w:val="0"/>
          <w:divBdr>
            <w:top w:val="none" w:sz="0" w:space="0" w:color="auto"/>
            <w:left w:val="none" w:sz="0" w:space="0" w:color="auto"/>
            <w:bottom w:val="none" w:sz="0" w:space="0" w:color="auto"/>
            <w:right w:val="none" w:sz="0" w:space="0" w:color="auto"/>
          </w:divBdr>
        </w:div>
        <w:div w:id="114565529">
          <w:marLeft w:val="480"/>
          <w:marRight w:val="0"/>
          <w:marTop w:val="0"/>
          <w:marBottom w:val="0"/>
          <w:divBdr>
            <w:top w:val="none" w:sz="0" w:space="0" w:color="auto"/>
            <w:left w:val="none" w:sz="0" w:space="0" w:color="auto"/>
            <w:bottom w:val="none" w:sz="0" w:space="0" w:color="auto"/>
            <w:right w:val="none" w:sz="0" w:space="0" w:color="auto"/>
          </w:divBdr>
        </w:div>
        <w:div w:id="2018269506">
          <w:marLeft w:val="480"/>
          <w:marRight w:val="0"/>
          <w:marTop w:val="0"/>
          <w:marBottom w:val="0"/>
          <w:divBdr>
            <w:top w:val="none" w:sz="0" w:space="0" w:color="auto"/>
            <w:left w:val="none" w:sz="0" w:space="0" w:color="auto"/>
            <w:bottom w:val="none" w:sz="0" w:space="0" w:color="auto"/>
            <w:right w:val="none" w:sz="0" w:space="0" w:color="auto"/>
          </w:divBdr>
        </w:div>
        <w:div w:id="1596086208">
          <w:marLeft w:val="480"/>
          <w:marRight w:val="0"/>
          <w:marTop w:val="0"/>
          <w:marBottom w:val="0"/>
          <w:divBdr>
            <w:top w:val="none" w:sz="0" w:space="0" w:color="auto"/>
            <w:left w:val="none" w:sz="0" w:space="0" w:color="auto"/>
            <w:bottom w:val="none" w:sz="0" w:space="0" w:color="auto"/>
            <w:right w:val="none" w:sz="0" w:space="0" w:color="auto"/>
          </w:divBdr>
        </w:div>
        <w:div w:id="1985503016">
          <w:marLeft w:val="480"/>
          <w:marRight w:val="0"/>
          <w:marTop w:val="0"/>
          <w:marBottom w:val="0"/>
          <w:divBdr>
            <w:top w:val="none" w:sz="0" w:space="0" w:color="auto"/>
            <w:left w:val="none" w:sz="0" w:space="0" w:color="auto"/>
            <w:bottom w:val="none" w:sz="0" w:space="0" w:color="auto"/>
            <w:right w:val="none" w:sz="0" w:space="0" w:color="auto"/>
          </w:divBdr>
        </w:div>
        <w:div w:id="410465762">
          <w:marLeft w:val="480"/>
          <w:marRight w:val="0"/>
          <w:marTop w:val="0"/>
          <w:marBottom w:val="0"/>
          <w:divBdr>
            <w:top w:val="none" w:sz="0" w:space="0" w:color="auto"/>
            <w:left w:val="none" w:sz="0" w:space="0" w:color="auto"/>
            <w:bottom w:val="none" w:sz="0" w:space="0" w:color="auto"/>
            <w:right w:val="none" w:sz="0" w:space="0" w:color="auto"/>
          </w:divBdr>
        </w:div>
        <w:div w:id="1104303570">
          <w:marLeft w:val="480"/>
          <w:marRight w:val="0"/>
          <w:marTop w:val="0"/>
          <w:marBottom w:val="0"/>
          <w:divBdr>
            <w:top w:val="none" w:sz="0" w:space="0" w:color="auto"/>
            <w:left w:val="none" w:sz="0" w:space="0" w:color="auto"/>
            <w:bottom w:val="none" w:sz="0" w:space="0" w:color="auto"/>
            <w:right w:val="none" w:sz="0" w:space="0" w:color="auto"/>
          </w:divBdr>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57431811">
      <w:bodyDiv w:val="1"/>
      <w:marLeft w:val="0"/>
      <w:marRight w:val="0"/>
      <w:marTop w:val="0"/>
      <w:marBottom w:val="0"/>
      <w:divBdr>
        <w:top w:val="none" w:sz="0" w:space="0" w:color="auto"/>
        <w:left w:val="none" w:sz="0" w:space="0" w:color="auto"/>
        <w:bottom w:val="none" w:sz="0" w:space="0" w:color="auto"/>
        <w:right w:val="none" w:sz="0" w:space="0" w:color="auto"/>
      </w:divBdr>
    </w:div>
    <w:div w:id="163132576">
      <w:bodyDiv w:val="1"/>
      <w:marLeft w:val="0"/>
      <w:marRight w:val="0"/>
      <w:marTop w:val="0"/>
      <w:marBottom w:val="0"/>
      <w:divBdr>
        <w:top w:val="none" w:sz="0" w:space="0" w:color="auto"/>
        <w:left w:val="none" w:sz="0" w:space="0" w:color="auto"/>
        <w:bottom w:val="none" w:sz="0" w:space="0" w:color="auto"/>
        <w:right w:val="none" w:sz="0" w:space="0" w:color="auto"/>
      </w:divBdr>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165636453">
      <w:bodyDiv w:val="1"/>
      <w:marLeft w:val="0"/>
      <w:marRight w:val="0"/>
      <w:marTop w:val="0"/>
      <w:marBottom w:val="0"/>
      <w:divBdr>
        <w:top w:val="none" w:sz="0" w:space="0" w:color="auto"/>
        <w:left w:val="none" w:sz="0" w:space="0" w:color="auto"/>
        <w:bottom w:val="none" w:sz="0" w:space="0" w:color="auto"/>
        <w:right w:val="none" w:sz="0" w:space="0" w:color="auto"/>
      </w:divBdr>
      <w:divsChild>
        <w:div w:id="1376925554">
          <w:marLeft w:val="480"/>
          <w:marRight w:val="0"/>
          <w:marTop w:val="0"/>
          <w:marBottom w:val="0"/>
          <w:divBdr>
            <w:top w:val="none" w:sz="0" w:space="0" w:color="auto"/>
            <w:left w:val="none" w:sz="0" w:space="0" w:color="auto"/>
            <w:bottom w:val="none" w:sz="0" w:space="0" w:color="auto"/>
            <w:right w:val="none" w:sz="0" w:space="0" w:color="auto"/>
          </w:divBdr>
        </w:div>
        <w:div w:id="687875512">
          <w:marLeft w:val="480"/>
          <w:marRight w:val="0"/>
          <w:marTop w:val="0"/>
          <w:marBottom w:val="0"/>
          <w:divBdr>
            <w:top w:val="none" w:sz="0" w:space="0" w:color="auto"/>
            <w:left w:val="none" w:sz="0" w:space="0" w:color="auto"/>
            <w:bottom w:val="none" w:sz="0" w:space="0" w:color="auto"/>
            <w:right w:val="none" w:sz="0" w:space="0" w:color="auto"/>
          </w:divBdr>
        </w:div>
        <w:div w:id="129786112">
          <w:marLeft w:val="480"/>
          <w:marRight w:val="0"/>
          <w:marTop w:val="0"/>
          <w:marBottom w:val="0"/>
          <w:divBdr>
            <w:top w:val="none" w:sz="0" w:space="0" w:color="auto"/>
            <w:left w:val="none" w:sz="0" w:space="0" w:color="auto"/>
            <w:bottom w:val="none" w:sz="0" w:space="0" w:color="auto"/>
            <w:right w:val="none" w:sz="0" w:space="0" w:color="auto"/>
          </w:divBdr>
        </w:div>
        <w:div w:id="1802074778">
          <w:marLeft w:val="480"/>
          <w:marRight w:val="0"/>
          <w:marTop w:val="0"/>
          <w:marBottom w:val="0"/>
          <w:divBdr>
            <w:top w:val="none" w:sz="0" w:space="0" w:color="auto"/>
            <w:left w:val="none" w:sz="0" w:space="0" w:color="auto"/>
            <w:bottom w:val="none" w:sz="0" w:space="0" w:color="auto"/>
            <w:right w:val="none" w:sz="0" w:space="0" w:color="auto"/>
          </w:divBdr>
        </w:div>
        <w:div w:id="259603645">
          <w:marLeft w:val="480"/>
          <w:marRight w:val="0"/>
          <w:marTop w:val="0"/>
          <w:marBottom w:val="0"/>
          <w:divBdr>
            <w:top w:val="none" w:sz="0" w:space="0" w:color="auto"/>
            <w:left w:val="none" w:sz="0" w:space="0" w:color="auto"/>
            <w:bottom w:val="none" w:sz="0" w:space="0" w:color="auto"/>
            <w:right w:val="none" w:sz="0" w:space="0" w:color="auto"/>
          </w:divBdr>
        </w:div>
        <w:div w:id="969357573">
          <w:marLeft w:val="480"/>
          <w:marRight w:val="0"/>
          <w:marTop w:val="0"/>
          <w:marBottom w:val="0"/>
          <w:divBdr>
            <w:top w:val="none" w:sz="0" w:space="0" w:color="auto"/>
            <w:left w:val="none" w:sz="0" w:space="0" w:color="auto"/>
            <w:bottom w:val="none" w:sz="0" w:space="0" w:color="auto"/>
            <w:right w:val="none" w:sz="0" w:space="0" w:color="auto"/>
          </w:divBdr>
        </w:div>
        <w:div w:id="186254897">
          <w:marLeft w:val="480"/>
          <w:marRight w:val="0"/>
          <w:marTop w:val="0"/>
          <w:marBottom w:val="0"/>
          <w:divBdr>
            <w:top w:val="none" w:sz="0" w:space="0" w:color="auto"/>
            <w:left w:val="none" w:sz="0" w:space="0" w:color="auto"/>
            <w:bottom w:val="none" w:sz="0" w:space="0" w:color="auto"/>
            <w:right w:val="none" w:sz="0" w:space="0" w:color="auto"/>
          </w:divBdr>
        </w:div>
      </w:divsChild>
    </w:div>
    <w:div w:id="167252303">
      <w:bodyDiv w:val="1"/>
      <w:marLeft w:val="0"/>
      <w:marRight w:val="0"/>
      <w:marTop w:val="0"/>
      <w:marBottom w:val="0"/>
      <w:divBdr>
        <w:top w:val="none" w:sz="0" w:space="0" w:color="auto"/>
        <w:left w:val="none" w:sz="0" w:space="0" w:color="auto"/>
        <w:bottom w:val="none" w:sz="0" w:space="0" w:color="auto"/>
        <w:right w:val="none" w:sz="0" w:space="0" w:color="auto"/>
      </w:divBdr>
    </w:div>
    <w:div w:id="169688047">
      <w:bodyDiv w:val="1"/>
      <w:marLeft w:val="0"/>
      <w:marRight w:val="0"/>
      <w:marTop w:val="0"/>
      <w:marBottom w:val="0"/>
      <w:divBdr>
        <w:top w:val="none" w:sz="0" w:space="0" w:color="auto"/>
        <w:left w:val="none" w:sz="0" w:space="0" w:color="auto"/>
        <w:bottom w:val="none" w:sz="0" w:space="0" w:color="auto"/>
        <w:right w:val="none" w:sz="0" w:space="0" w:color="auto"/>
      </w:divBdr>
      <w:divsChild>
        <w:div w:id="688335547">
          <w:marLeft w:val="480"/>
          <w:marRight w:val="0"/>
          <w:marTop w:val="0"/>
          <w:marBottom w:val="0"/>
          <w:divBdr>
            <w:top w:val="none" w:sz="0" w:space="0" w:color="auto"/>
            <w:left w:val="none" w:sz="0" w:space="0" w:color="auto"/>
            <w:bottom w:val="none" w:sz="0" w:space="0" w:color="auto"/>
            <w:right w:val="none" w:sz="0" w:space="0" w:color="auto"/>
          </w:divBdr>
        </w:div>
        <w:div w:id="1463383062">
          <w:marLeft w:val="480"/>
          <w:marRight w:val="0"/>
          <w:marTop w:val="0"/>
          <w:marBottom w:val="0"/>
          <w:divBdr>
            <w:top w:val="none" w:sz="0" w:space="0" w:color="auto"/>
            <w:left w:val="none" w:sz="0" w:space="0" w:color="auto"/>
            <w:bottom w:val="none" w:sz="0" w:space="0" w:color="auto"/>
            <w:right w:val="none" w:sz="0" w:space="0" w:color="auto"/>
          </w:divBdr>
        </w:div>
        <w:div w:id="282080342">
          <w:marLeft w:val="480"/>
          <w:marRight w:val="0"/>
          <w:marTop w:val="0"/>
          <w:marBottom w:val="0"/>
          <w:divBdr>
            <w:top w:val="none" w:sz="0" w:space="0" w:color="auto"/>
            <w:left w:val="none" w:sz="0" w:space="0" w:color="auto"/>
            <w:bottom w:val="none" w:sz="0" w:space="0" w:color="auto"/>
            <w:right w:val="none" w:sz="0" w:space="0" w:color="auto"/>
          </w:divBdr>
        </w:div>
        <w:div w:id="1395615681">
          <w:marLeft w:val="480"/>
          <w:marRight w:val="0"/>
          <w:marTop w:val="0"/>
          <w:marBottom w:val="0"/>
          <w:divBdr>
            <w:top w:val="none" w:sz="0" w:space="0" w:color="auto"/>
            <w:left w:val="none" w:sz="0" w:space="0" w:color="auto"/>
            <w:bottom w:val="none" w:sz="0" w:space="0" w:color="auto"/>
            <w:right w:val="none" w:sz="0" w:space="0" w:color="auto"/>
          </w:divBdr>
        </w:div>
        <w:div w:id="211696136">
          <w:marLeft w:val="480"/>
          <w:marRight w:val="0"/>
          <w:marTop w:val="0"/>
          <w:marBottom w:val="0"/>
          <w:divBdr>
            <w:top w:val="none" w:sz="0" w:space="0" w:color="auto"/>
            <w:left w:val="none" w:sz="0" w:space="0" w:color="auto"/>
            <w:bottom w:val="none" w:sz="0" w:space="0" w:color="auto"/>
            <w:right w:val="none" w:sz="0" w:space="0" w:color="auto"/>
          </w:divBdr>
        </w:div>
        <w:div w:id="1659114476">
          <w:marLeft w:val="480"/>
          <w:marRight w:val="0"/>
          <w:marTop w:val="0"/>
          <w:marBottom w:val="0"/>
          <w:divBdr>
            <w:top w:val="none" w:sz="0" w:space="0" w:color="auto"/>
            <w:left w:val="none" w:sz="0" w:space="0" w:color="auto"/>
            <w:bottom w:val="none" w:sz="0" w:space="0" w:color="auto"/>
            <w:right w:val="none" w:sz="0" w:space="0" w:color="auto"/>
          </w:divBdr>
        </w:div>
        <w:div w:id="1397127331">
          <w:marLeft w:val="480"/>
          <w:marRight w:val="0"/>
          <w:marTop w:val="0"/>
          <w:marBottom w:val="0"/>
          <w:divBdr>
            <w:top w:val="none" w:sz="0" w:space="0" w:color="auto"/>
            <w:left w:val="none" w:sz="0" w:space="0" w:color="auto"/>
            <w:bottom w:val="none" w:sz="0" w:space="0" w:color="auto"/>
            <w:right w:val="none" w:sz="0" w:space="0" w:color="auto"/>
          </w:divBdr>
        </w:div>
        <w:div w:id="1042826782">
          <w:marLeft w:val="480"/>
          <w:marRight w:val="0"/>
          <w:marTop w:val="0"/>
          <w:marBottom w:val="0"/>
          <w:divBdr>
            <w:top w:val="none" w:sz="0" w:space="0" w:color="auto"/>
            <w:left w:val="none" w:sz="0" w:space="0" w:color="auto"/>
            <w:bottom w:val="none" w:sz="0" w:space="0" w:color="auto"/>
            <w:right w:val="none" w:sz="0" w:space="0" w:color="auto"/>
          </w:divBdr>
        </w:div>
        <w:div w:id="2080396630">
          <w:marLeft w:val="480"/>
          <w:marRight w:val="0"/>
          <w:marTop w:val="0"/>
          <w:marBottom w:val="0"/>
          <w:divBdr>
            <w:top w:val="none" w:sz="0" w:space="0" w:color="auto"/>
            <w:left w:val="none" w:sz="0" w:space="0" w:color="auto"/>
            <w:bottom w:val="none" w:sz="0" w:space="0" w:color="auto"/>
            <w:right w:val="none" w:sz="0" w:space="0" w:color="auto"/>
          </w:divBdr>
        </w:div>
        <w:div w:id="1582714372">
          <w:marLeft w:val="480"/>
          <w:marRight w:val="0"/>
          <w:marTop w:val="0"/>
          <w:marBottom w:val="0"/>
          <w:divBdr>
            <w:top w:val="none" w:sz="0" w:space="0" w:color="auto"/>
            <w:left w:val="none" w:sz="0" w:space="0" w:color="auto"/>
            <w:bottom w:val="none" w:sz="0" w:space="0" w:color="auto"/>
            <w:right w:val="none" w:sz="0" w:space="0" w:color="auto"/>
          </w:divBdr>
        </w:div>
        <w:div w:id="82649558">
          <w:marLeft w:val="480"/>
          <w:marRight w:val="0"/>
          <w:marTop w:val="0"/>
          <w:marBottom w:val="0"/>
          <w:divBdr>
            <w:top w:val="none" w:sz="0" w:space="0" w:color="auto"/>
            <w:left w:val="none" w:sz="0" w:space="0" w:color="auto"/>
            <w:bottom w:val="none" w:sz="0" w:space="0" w:color="auto"/>
            <w:right w:val="none" w:sz="0" w:space="0" w:color="auto"/>
          </w:divBdr>
        </w:div>
        <w:div w:id="490952453">
          <w:marLeft w:val="480"/>
          <w:marRight w:val="0"/>
          <w:marTop w:val="0"/>
          <w:marBottom w:val="0"/>
          <w:divBdr>
            <w:top w:val="none" w:sz="0" w:space="0" w:color="auto"/>
            <w:left w:val="none" w:sz="0" w:space="0" w:color="auto"/>
            <w:bottom w:val="none" w:sz="0" w:space="0" w:color="auto"/>
            <w:right w:val="none" w:sz="0" w:space="0" w:color="auto"/>
          </w:divBdr>
        </w:div>
      </w:divsChild>
    </w:div>
    <w:div w:id="170340252">
      <w:bodyDiv w:val="1"/>
      <w:marLeft w:val="0"/>
      <w:marRight w:val="0"/>
      <w:marTop w:val="0"/>
      <w:marBottom w:val="0"/>
      <w:divBdr>
        <w:top w:val="none" w:sz="0" w:space="0" w:color="auto"/>
        <w:left w:val="none" w:sz="0" w:space="0" w:color="auto"/>
        <w:bottom w:val="none" w:sz="0" w:space="0" w:color="auto"/>
        <w:right w:val="none" w:sz="0" w:space="0" w:color="auto"/>
      </w:divBdr>
    </w:div>
    <w:div w:id="171264303">
      <w:bodyDiv w:val="1"/>
      <w:marLeft w:val="0"/>
      <w:marRight w:val="0"/>
      <w:marTop w:val="0"/>
      <w:marBottom w:val="0"/>
      <w:divBdr>
        <w:top w:val="none" w:sz="0" w:space="0" w:color="auto"/>
        <w:left w:val="none" w:sz="0" w:space="0" w:color="auto"/>
        <w:bottom w:val="none" w:sz="0" w:space="0" w:color="auto"/>
        <w:right w:val="none" w:sz="0" w:space="0" w:color="auto"/>
      </w:divBdr>
    </w:div>
    <w:div w:id="171843410">
      <w:bodyDiv w:val="1"/>
      <w:marLeft w:val="0"/>
      <w:marRight w:val="0"/>
      <w:marTop w:val="0"/>
      <w:marBottom w:val="0"/>
      <w:divBdr>
        <w:top w:val="none" w:sz="0" w:space="0" w:color="auto"/>
        <w:left w:val="none" w:sz="0" w:space="0" w:color="auto"/>
        <w:bottom w:val="none" w:sz="0" w:space="0" w:color="auto"/>
        <w:right w:val="none" w:sz="0" w:space="0" w:color="auto"/>
      </w:divBdr>
    </w:div>
    <w:div w:id="174225064">
      <w:bodyDiv w:val="1"/>
      <w:marLeft w:val="0"/>
      <w:marRight w:val="0"/>
      <w:marTop w:val="0"/>
      <w:marBottom w:val="0"/>
      <w:divBdr>
        <w:top w:val="none" w:sz="0" w:space="0" w:color="auto"/>
        <w:left w:val="none" w:sz="0" w:space="0" w:color="auto"/>
        <w:bottom w:val="none" w:sz="0" w:space="0" w:color="auto"/>
        <w:right w:val="none" w:sz="0" w:space="0" w:color="auto"/>
      </w:divBdr>
    </w:div>
    <w:div w:id="174541800">
      <w:bodyDiv w:val="1"/>
      <w:marLeft w:val="0"/>
      <w:marRight w:val="0"/>
      <w:marTop w:val="0"/>
      <w:marBottom w:val="0"/>
      <w:divBdr>
        <w:top w:val="none" w:sz="0" w:space="0" w:color="auto"/>
        <w:left w:val="none" w:sz="0" w:space="0" w:color="auto"/>
        <w:bottom w:val="none" w:sz="0" w:space="0" w:color="auto"/>
        <w:right w:val="none" w:sz="0" w:space="0" w:color="auto"/>
      </w:divBdr>
    </w:div>
    <w:div w:id="174853520">
      <w:bodyDiv w:val="1"/>
      <w:marLeft w:val="0"/>
      <w:marRight w:val="0"/>
      <w:marTop w:val="0"/>
      <w:marBottom w:val="0"/>
      <w:divBdr>
        <w:top w:val="none" w:sz="0" w:space="0" w:color="auto"/>
        <w:left w:val="none" w:sz="0" w:space="0" w:color="auto"/>
        <w:bottom w:val="none" w:sz="0" w:space="0" w:color="auto"/>
        <w:right w:val="none" w:sz="0" w:space="0" w:color="auto"/>
      </w:divBdr>
    </w:div>
    <w:div w:id="176039262">
      <w:bodyDiv w:val="1"/>
      <w:marLeft w:val="0"/>
      <w:marRight w:val="0"/>
      <w:marTop w:val="0"/>
      <w:marBottom w:val="0"/>
      <w:divBdr>
        <w:top w:val="none" w:sz="0" w:space="0" w:color="auto"/>
        <w:left w:val="none" w:sz="0" w:space="0" w:color="auto"/>
        <w:bottom w:val="none" w:sz="0" w:space="0" w:color="auto"/>
        <w:right w:val="none" w:sz="0" w:space="0" w:color="auto"/>
      </w:divBdr>
    </w:div>
    <w:div w:id="177279295">
      <w:bodyDiv w:val="1"/>
      <w:marLeft w:val="0"/>
      <w:marRight w:val="0"/>
      <w:marTop w:val="0"/>
      <w:marBottom w:val="0"/>
      <w:divBdr>
        <w:top w:val="none" w:sz="0" w:space="0" w:color="auto"/>
        <w:left w:val="none" w:sz="0" w:space="0" w:color="auto"/>
        <w:bottom w:val="none" w:sz="0" w:space="0" w:color="auto"/>
        <w:right w:val="none" w:sz="0" w:space="0" w:color="auto"/>
      </w:divBdr>
    </w:div>
    <w:div w:id="180511632">
      <w:bodyDiv w:val="1"/>
      <w:marLeft w:val="0"/>
      <w:marRight w:val="0"/>
      <w:marTop w:val="0"/>
      <w:marBottom w:val="0"/>
      <w:divBdr>
        <w:top w:val="none" w:sz="0" w:space="0" w:color="auto"/>
        <w:left w:val="none" w:sz="0" w:space="0" w:color="auto"/>
        <w:bottom w:val="none" w:sz="0" w:space="0" w:color="auto"/>
        <w:right w:val="none" w:sz="0" w:space="0" w:color="auto"/>
      </w:divBdr>
    </w:div>
    <w:div w:id="180558228">
      <w:bodyDiv w:val="1"/>
      <w:marLeft w:val="0"/>
      <w:marRight w:val="0"/>
      <w:marTop w:val="0"/>
      <w:marBottom w:val="0"/>
      <w:divBdr>
        <w:top w:val="none" w:sz="0" w:space="0" w:color="auto"/>
        <w:left w:val="none" w:sz="0" w:space="0" w:color="auto"/>
        <w:bottom w:val="none" w:sz="0" w:space="0" w:color="auto"/>
        <w:right w:val="none" w:sz="0" w:space="0" w:color="auto"/>
      </w:divBdr>
    </w:div>
    <w:div w:id="183129219">
      <w:bodyDiv w:val="1"/>
      <w:marLeft w:val="0"/>
      <w:marRight w:val="0"/>
      <w:marTop w:val="0"/>
      <w:marBottom w:val="0"/>
      <w:divBdr>
        <w:top w:val="none" w:sz="0" w:space="0" w:color="auto"/>
        <w:left w:val="none" w:sz="0" w:space="0" w:color="auto"/>
        <w:bottom w:val="none" w:sz="0" w:space="0" w:color="auto"/>
        <w:right w:val="none" w:sz="0" w:space="0" w:color="auto"/>
      </w:divBdr>
    </w:div>
    <w:div w:id="184707962">
      <w:bodyDiv w:val="1"/>
      <w:marLeft w:val="0"/>
      <w:marRight w:val="0"/>
      <w:marTop w:val="0"/>
      <w:marBottom w:val="0"/>
      <w:divBdr>
        <w:top w:val="none" w:sz="0" w:space="0" w:color="auto"/>
        <w:left w:val="none" w:sz="0" w:space="0" w:color="auto"/>
        <w:bottom w:val="none" w:sz="0" w:space="0" w:color="auto"/>
        <w:right w:val="none" w:sz="0" w:space="0" w:color="auto"/>
      </w:divBdr>
      <w:divsChild>
        <w:div w:id="1754744009">
          <w:marLeft w:val="480"/>
          <w:marRight w:val="0"/>
          <w:marTop w:val="0"/>
          <w:marBottom w:val="0"/>
          <w:divBdr>
            <w:top w:val="none" w:sz="0" w:space="0" w:color="auto"/>
            <w:left w:val="none" w:sz="0" w:space="0" w:color="auto"/>
            <w:bottom w:val="none" w:sz="0" w:space="0" w:color="auto"/>
            <w:right w:val="none" w:sz="0" w:space="0" w:color="auto"/>
          </w:divBdr>
        </w:div>
        <w:div w:id="1897547973">
          <w:marLeft w:val="480"/>
          <w:marRight w:val="0"/>
          <w:marTop w:val="0"/>
          <w:marBottom w:val="0"/>
          <w:divBdr>
            <w:top w:val="none" w:sz="0" w:space="0" w:color="auto"/>
            <w:left w:val="none" w:sz="0" w:space="0" w:color="auto"/>
            <w:bottom w:val="none" w:sz="0" w:space="0" w:color="auto"/>
            <w:right w:val="none" w:sz="0" w:space="0" w:color="auto"/>
          </w:divBdr>
        </w:div>
        <w:div w:id="1104879179">
          <w:marLeft w:val="480"/>
          <w:marRight w:val="0"/>
          <w:marTop w:val="0"/>
          <w:marBottom w:val="0"/>
          <w:divBdr>
            <w:top w:val="none" w:sz="0" w:space="0" w:color="auto"/>
            <w:left w:val="none" w:sz="0" w:space="0" w:color="auto"/>
            <w:bottom w:val="none" w:sz="0" w:space="0" w:color="auto"/>
            <w:right w:val="none" w:sz="0" w:space="0" w:color="auto"/>
          </w:divBdr>
        </w:div>
        <w:div w:id="646251509">
          <w:marLeft w:val="480"/>
          <w:marRight w:val="0"/>
          <w:marTop w:val="0"/>
          <w:marBottom w:val="0"/>
          <w:divBdr>
            <w:top w:val="none" w:sz="0" w:space="0" w:color="auto"/>
            <w:left w:val="none" w:sz="0" w:space="0" w:color="auto"/>
            <w:bottom w:val="none" w:sz="0" w:space="0" w:color="auto"/>
            <w:right w:val="none" w:sz="0" w:space="0" w:color="auto"/>
          </w:divBdr>
        </w:div>
        <w:div w:id="1434403522">
          <w:marLeft w:val="480"/>
          <w:marRight w:val="0"/>
          <w:marTop w:val="0"/>
          <w:marBottom w:val="0"/>
          <w:divBdr>
            <w:top w:val="none" w:sz="0" w:space="0" w:color="auto"/>
            <w:left w:val="none" w:sz="0" w:space="0" w:color="auto"/>
            <w:bottom w:val="none" w:sz="0" w:space="0" w:color="auto"/>
            <w:right w:val="none" w:sz="0" w:space="0" w:color="auto"/>
          </w:divBdr>
        </w:div>
        <w:div w:id="892428083">
          <w:marLeft w:val="480"/>
          <w:marRight w:val="0"/>
          <w:marTop w:val="0"/>
          <w:marBottom w:val="0"/>
          <w:divBdr>
            <w:top w:val="none" w:sz="0" w:space="0" w:color="auto"/>
            <w:left w:val="none" w:sz="0" w:space="0" w:color="auto"/>
            <w:bottom w:val="none" w:sz="0" w:space="0" w:color="auto"/>
            <w:right w:val="none" w:sz="0" w:space="0" w:color="auto"/>
          </w:divBdr>
        </w:div>
        <w:div w:id="1362129282">
          <w:marLeft w:val="480"/>
          <w:marRight w:val="0"/>
          <w:marTop w:val="0"/>
          <w:marBottom w:val="0"/>
          <w:divBdr>
            <w:top w:val="none" w:sz="0" w:space="0" w:color="auto"/>
            <w:left w:val="none" w:sz="0" w:space="0" w:color="auto"/>
            <w:bottom w:val="none" w:sz="0" w:space="0" w:color="auto"/>
            <w:right w:val="none" w:sz="0" w:space="0" w:color="auto"/>
          </w:divBdr>
        </w:div>
        <w:div w:id="1151678585">
          <w:marLeft w:val="480"/>
          <w:marRight w:val="0"/>
          <w:marTop w:val="0"/>
          <w:marBottom w:val="0"/>
          <w:divBdr>
            <w:top w:val="none" w:sz="0" w:space="0" w:color="auto"/>
            <w:left w:val="none" w:sz="0" w:space="0" w:color="auto"/>
            <w:bottom w:val="none" w:sz="0" w:space="0" w:color="auto"/>
            <w:right w:val="none" w:sz="0" w:space="0" w:color="auto"/>
          </w:divBdr>
        </w:div>
        <w:div w:id="207648710">
          <w:marLeft w:val="480"/>
          <w:marRight w:val="0"/>
          <w:marTop w:val="0"/>
          <w:marBottom w:val="0"/>
          <w:divBdr>
            <w:top w:val="none" w:sz="0" w:space="0" w:color="auto"/>
            <w:left w:val="none" w:sz="0" w:space="0" w:color="auto"/>
            <w:bottom w:val="none" w:sz="0" w:space="0" w:color="auto"/>
            <w:right w:val="none" w:sz="0" w:space="0" w:color="auto"/>
          </w:divBdr>
        </w:div>
        <w:div w:id="415900230">
          <w:marLeft w:val="480"/>
          <w:marRight w:val="0"/>
          <w:marTop w:val="0"/>
          <w:marBottom w:val="0"/>
          <w:divBdr>
            <w:top w:val="none" w:sz="0" w:space="0" w:color="auto"/>
            <w:left w:val="none" w:sz="0" w:space="0" w:color="auto"/>
            <w:bottom w:val="none" w:sz="0" w:space="0" w:color="auto"/>
            <w:right w:val="none" w:sz="0" w:space="0" w:color="auto"/>
          </w:divBdr>
        </w:div>
        <w:div w:id="1733455816">
          <w:marLeft w:val="480"/>
          <w:marRight w:val="0"/>
          <w:marTop w:val="0"/>
          <w:marBottom w:val="0"/>
          <w:divBdr>
            <w:top w:val="none" w:sz="0" w:space="0" w:color="auto"/>
            <w:left w:val="none" w:sz="0" w:space="0" w:color="auto"/>
            <w:bottom w:val="none" w:sz="0" w:space="0" w:color="auto"/>
            <w:right w:val="none" w:sz="0" w:space="0" w:color="auto"/>
          </w:divBdr>
        </w:div>
        <w:div w:id="2025131973">
          <w:marLeft w:val="480"/>
          <w:marRight w:val="0"/>
          <w:marTop w:val="0"/>
          <w:marBottom w:val="0"/>
          <w:divBdr>
            <w:top w:val="none" w:sz="0" w:space="0" w:color="auto"/>
            <w:left w:val="none" w:sz="0" w:space="0" w:color="auto"/>
            <w:bottom w:val="none" w:sz="0" w:space="0" w:color="auto"/>
            <w:right w:val="none" w:sz="0" w:space="0" w:color="auto"/>
          </w:divBdr>
        </w:div>
        <w:div w:id="2063820740">
          <w:marLeft w:val="480"/>
          <w:marRight w:val="0"/>
          <w:marTop w:val="0"/>
          <w:marBottom w:val="0"/>
          <w:divBdr>
            <w:top w:val="none" w:sz="0" w:space="0" w:color="auto"/>
            <w:left w:val="none" w:sz="0" w:space="0" w:color="auto"/>
            <w:bottom w:val="none" w:sz="0" w:space="0" w:color="auto"/>
            <w:right w:val="none" w:sz="0" w:space="0" w:color="auto"/>
          </w:divBdr>
        </w:div>
        <w:div w:id="1852911768">
          <w:marLeft w:val="480"/>
          <w:marRight w:val="0"/>
          <w:marTop w:val="0"/>
          <w:marBottom w:val="0"/>
          <w:divBdr>
            <w:top w:val="none" w:sz="0" w:space="0" w:color="auto"/>
            <w:left w:val="none" w:sz="0" w:space="0" w:color="auto"/>
            <w:bottom w:val="none" w:sz="0" w:space="0" w:color="auto"/>
            <w:right w:val="none" w:sz="0" w:space="0" w:color="auto"/>
          </w:divBdr>
        </w:div>
        <w:div w:id="1309552003">
          <w:marLeft w:val="480"/>
          <w:marRight w:val="0"/>
          <w:marTop w:val="0"/>
          <w:marBottom w:val="0"/>
          <w:divBdr>
            <w:top w:val="none" w:sz="0" w:space="0" w:color="auto"/>
            <w:left w:val="none" w:sz="0" w:space="0" w:color="auto"/>
            <w:bottom w:val="none" w:sz="0" w:space="0" w:color="auto"/>
            <w:right w:val="none" w:sz="0" w:space="0" w:color="auto"/>
          </w:divBdr>
        </w:div>
        <w:div w:id="279605802">
          <w:marLeft w:val="480"/>
          <w:marRight w:val="0"/>
          <w:marTop w:val="0"/>
          <w:marBottom w:val="0"/>
          <w:divBdr>
            <w:top w:val="none" w:sz="0" w:space="0" w:color="auto"/>
            <w:left w:val="none" w:sz="0" w:space="0" w:color="auto"/>
            <w:bottom w:val="none" w:sz="0" w:space="0" w:color="auto"/>
            <w:right w:val="none" w:sz="0" w:space="0" w:color="auto"/>
          </w:divBdr>
        </w:div>
        <w:div w:id="1463186432">
          <w:marLeft w:val="480"/>
          <w:marRight w:val="0"/>
          <w:marTop w:val="0"/>
          <w:marBottom w:val="0"/>
          <w:divBdr>
            <w:top w:val="none" w:sz="0" w:space="0" w:color="auto"/>
            <w:left w:val="none" w:sz="0" w:space="0" w:color="auto"/>
            <w:bottom w:val="none" w:sz="0" w:space="0" w:color="auto"/>
            <w:right w:val="none" w:sz="0" w:space="0" w:color="auto"/>
          </w:divBdr>
        </w:div>
        <w:div w:id="1093087210">
          <w:marLeft w:val="480"/>
          <w:marRight w:val="0"/>
          <w:marTop w:val="0"/>
          <w:marBottom w:val="0"/>
          <w:divBdr>
            <w:top w:val="none" w:sz="0" w:space="0" w:color="auto"/>
            <w:left w:val="none" w:sz="0" w:space="0" w:color="auto"/>
            <w:bottom w:val="none" w:sz="0" w:space="0" w:color="auto"/>
            <w:right w:val="none" w:sz="0" w:space="0" w:color="auto"/>
          </w:divBdr>
        </w:div>
        <w:div w:id="882181959">
          <w:marLeft w:val="480"/>
          <w:marRight w:val="0"/>
          <w:marTop w:val="0"/>
          <w:marBottom w:val="0"/>
          <w:divBdr>
            <w:top w:val="none" w:sz="0" w:space="0" w:color="auto"/>
            <w:left w:val="none" w:sz="0" w:space="0" w:color="auto"/>
            <w:bottom w:val="none" w:sz="0" w:space="0" w:color="auto"/>
            <w:right w:val="none" w:sz="0" w:space="0" w:color="auto"/>
          </w:divBdr>
        </w:div>
        <w:div w:id="1247493250">
          <w:marLeft w:val="480"/>
          <w:marRight w:val="0"/>
          <w:marTop w:val="0"/>
          <w:marBottom w:val="0"/>
          <w:divBdr>
            <w:top w:val="none" w:sz="0" w:space="0" w:color="auto"/>
            <w:left w:val="none" w:sz="0" w:space="0" w:color="auto"/>
            <w:bottom w:val="none" w:sz="0" w:space="0" w:color="auto"/>
            <w:right w:val="none" w:sz="0" w:space="0" w:color="auto"/>
          </w:divBdr>
        </w:div>
        <w:div w:id="1394499579">
          <w:marLeft w:val="480"/>
          <w:marRight w:val="0"/>
          <w:marTop w:val="0"/>
          <w:marBottom w:val="0"/>
          <w:divBdr>
            <w:top w:val="none" w:sz="0" w:space="0" w:color="auto"/>
            <w:left w:val="none" w:sz="0" w:space="0" w:color="auto"/>
            <w:bottom w:val="none" w:sz="0" w:space="0" w:color="auto"/>
            <w:right w:val="none" w:sz="0" w:space="0" w:color="auto"/>
          </w:divBdr>
        </w:div>
        <w:div w:id="948465267">
          <w:marLeft w:val="480"/>
          <w:marRight w:val="0"/>
          <w:marTop w:val="0"/>
          <w:marBottom w:val="0"/>
          <w:divBdr>
            <w:top w:val="none" w:sz="0" w:space="0" w:color="auto"/>
            <w:left w:val="none" w:sz="0" w:space="0" w:color="auto"/>
            <w:bottom w:val="none" w:sz="0" w:space="0" w:color="auto"/>
            <w:right w:val="none" w:sz="0" w:space="0" w:color="auto"/>
          </w:divBdr>
        </w:div>
        <w:div w:id="1743990390">
          <w:marLeft w:val="480"/>
          <w:marRight w:val="0"/>
          <w:marTop w:val="0"/>
          <w:marBottom w:val="0"/>
          <w:divBdr>
            <w:top w:val="none" w:sz="0" w:space="0" w:color="auto"/>
            <w:left w:val="none" w:sz="0" w:space="0" w:color="auto"/>
            <w:bottom w:val="none" w:sz="0" w:space="0" w:color="auto"/>
            <w:right w:val="none" w:sz="0" w:space="0" w:color="auto"/>
          </w:divBdr>
        </w:div>
        <w:div w:id="2054383915">
          <w:marLeft w:val="480"/>
          <w:marRight w:val="0"/>
          <w:marTop w:val="0"/>
          <w:marBottom w:val="0"/>
          <w:divBdr>
            <w:top w:val="none" w:sz="0" w:space="0" w:color="auto"/>
            <w:left w:val="none" w:sz="0" w:space="0" w:color="auto"/>
            <w:bottom w:val="none" w:sz="0" w:space="0" w:color="auto"/>
            <w:right w:val="none" w:sz="0" w:space="0" w:color="auto"/>
          </w:divBdr>
        </w:div>
        <w:div w:id="985621227">
          <w:marLeft w:val="480"/>
          <w:marRight w:val="0"/>
          <w:marTop w:val="0"/>
          <w:marBottom w:val="0"/>
          <w:divBdr>
            <w:top w:val="none" w:sz="0" w:space="0" w:color="auto"/>
            <w:left w:val="none" w:sz="0" w:space="0" w:color="auto"/>
            <w:bottom w:val="none" w:sz="0" w:space="0" w:color="auto"/>
            <w:right w:val="none" w:sz="0" w:space="0" w:color="auto"/>
          </w:divBdr>
        </w:div>
        <w:div w:id="1731686133">
          <w:marLeft w:val="480"/>
          <w:marRight w:val="0"/>
          <w:marTop w:val="0"/>
          <w:marBottom w:val="0"/>
          <w:divBdr>
            <w:top w:val="none" w:sz="0" w:space="0" w:color="auto"/>
            <w:left w:val="none" w:sz="0" w:space="0" w:color="auto"/>
            <w:bottom w:val="none" w:sz="0" w:space="0" w:color="auto"/>
            <w:right w:val="none" w:sz="0" w:space="0" w:color="auto"/>
          </w:divBdr>
        </w:div>
        <w:div w:id="1165973080">
          <w:marLeft w:val="480"/>
          <w:marRight w:val="0"/>
          <w:marTop w:val="0"/>
          <w:marBottom w:val="0"/>
          <w:divBdr>
            <w:top w:val="none" w:sz="0" w:space="0" w:color="auto"/>
            <w:left w:val="none" w:sz="0" w:space="0" w:color="auto"/>
            <w:bottom w:val="none" w:sz="0" w:space="0" w:color="auto"/>
            <w:right w:val="none" w:sz="0" w:space="0" w:color="auto"/>
          </w:divBdr>
        </w:div>
        <w:div w:id="56977514">
          <w:marLeft w:val="480"/>
          <w:marRight w:val="0"/>
          <w:marTop w:val="0"/>
          <w:marBottom w:val="0"/>
          <w:divBdr>
            <w:top w:val="none" w:sz="0" w:space="0" w:color="auto"/>
            <w:left w:val="none" w:sz="0" w:space="0" w:color="auto"/>
            <w:bottom w:val="none" w:sz="0" w:space="0" w:color="auto"/>
            <w:right w:val="none" w:sz="0" w:space="0" w:color="auto"/>
          </w:divBdr>
        </w:div>
        <w:div w:id="1511945524">
          <w:marLeft w:val="480"/>
          <w:marRight w:val="0"/>
          <w:marTop w:val="0"/>
          <w:marBottom w:val="0"/>
          <w:divBdr>
            <w:top w:val="none" w:sz="0" w:space="0" w:color="auto"/>
            <w:left w:val="none" w:sz="0" w:space="0" w:color="auto"/>
            <w:bottom w:val="none" w:sz="0" w:space="0" w:color="auto"/>
            <w:right w:val="none" w:sz="0" w:space="0" w:color="auto"/>
          </w:divBdr>
        </w:div>
        <w:div w:id="1706716185">
          <w:marLeft w:val="480"/>
          <w:marRight w:val="0"/>
          <w:marTop w:val="0"/>
          <w:marBottom w:val="0"/>
          <w:divBdr>
            <w:top w:val="none" w:sz="0" w:space="0" w:color="auto"/>
            <w:left w:val="none" w:sz="0" w:space="0" w:color="auto"/>
            <w:bottom w:val="none" w:sz="0" w:space="0" w:color="auto"/>
            <w:right w:val="none" w:sz="0" w:space="0" w:color="auto"/>
          </w:divBdr>
        </w:div>
        <w:div w:id="610433340">
          <w:marLeft w:val="480"/>
          <w:marRight w:val="0"/>
          <w:marTop w:val="0"/>
          <w:marBottom w:val="0"/>
          <w:divBdr>
            <w:top w:val="none" w:sz="0" w:space="0" w:color="auto"/>
            <w:left w:val="none" w:sz="0" w:space="0" w:color="auto"/>
            <w:bottom w:val="none" w:sz="0" w:space="0" w:color="auto"/>
            <w:right w:val="none" w:sz="0" w:space="0" w:color="auto"/>
          </w:divBdr>
        </w:div>
        <w:div w:id="625890734">
          <w:marLeft w:val="480"/>
          <w:marRight w:val="0"/>
          <w:marTop w:val="0"/>
          <w:marBottom w:val="0"/>
          <w:divBdr>
            <w:top w:val="none" w:sz="0" w:space="0" w:color="auto"/>
            <w:left w:val="none" w:sz="0" w:space="0" w:color="auto"/>
            <w:bottom w:val="none" w:sz="0" w:space="0" w:color="auto"/>
            <w:right w:val="none" w:sz="0" w:space="0" w:color="auto"/>
          </w:divBdr>
        </w:div>
        <w:div w:id="255139283">
          <w:marLeft w:val="480"/>
          <w:marRight w:val="0"/>
          <w:marTop w:val="0"/>
          <w:marBottom w:val="0"/>
          <w:divBdr>
            <w:top w:val="none" w:sz="0" w:space="0" w:color="auto"/>
            <w:left w:val="none" w:sz="0" w:space="0" w:color="auto"/>
            <w:bottom w:val="none" w:sz="0" w:space="0" w:color="auto"/>
            <w:right w:val="none" w:sz="0" w:space="0" w:color="auto"/>
          </w:divBdr>
        </w:div>
        <w:div w:id="1137530158">
          <w:marLeft w:val="480"/>
          <w:marRight w:val="0"/>
          <w:marTop w:val="0"/>
          <w:marBottom w:val="0"/>
          <w:divBdr>
            <w:top w:val="none" w:sz="0" w:space="0" w:color="auto"/>
            <w:left w:val="none" w:sz="0" w:space="0" w:color="auto"/>
            <w:bottom w:val="none" w:sz="0" w:space="0" w:color="auto"/>
            <w:right w:val="none" w:sz="0" w:space="0" w:color="auto"/>
          </w:divBdr>
        </w:div>
        <w:div w:id="1664580483">
          <w:marLeft w:val="480"/>
          <w:marRight w:val="0"/>
          <w:marTop w:val="0"/>
          <w:marBottom w:val="0"/>
          <w:divBdr>
            <w:top w:val="none" w:sz="0" w:space="0" w:color="auto"/>
            <w:left w:val="none" w:sz="0" w:space="0" w:color="auto"/>
            <w:bottom w:val="none" w:sz="0" w:space="0" w:color="auto"/>
            <w:right w:val="none" w:sz="0" w:space="0" w:color="auto"/>
          </w:divBdr>
        </w:div>
        <w:div w:id="209652705">
          <w:marLeft w:val="480"/>
          <w:marRight w:val="0"/>
          <w:marTop w:val="0"/>
          <w:marBottom w:val="0"/>
          <w:divBdr>
            <w:top w:val="none" w:sz="0" w:space="0" w:color="auto"/>
            <w:left w:val="none" w:sz="0" w:space="0" w:color="auto"/>
            <w:bottom w:val="none" w:sz="0" w:space="0" w:color="auto"/>
            <w:right w:val="none" w:sz="0" w:space="0" w:color="auto"/>
          </w:divBdr>
        </w:div>
        <w:div w:id="1095663420">
          <w:marLeft w:val="480"/>
          <w:marRight w:val="0"/>
          <w:marTop w:val="0"/>
          <w:marBottom w:val="0"/>
          <w:divBdr>
            <w:top w:val="none" w:sz="0" w:space="0" w:color="auto"/>
            <w:left w:val="none" w:sz="0" w:space="0" w:color="auto"/>
            <w:bottom w:val="none" w:sz="0" w:space="0" w:color="auto"/>
            <w:right w:val="none" w:sz="0" w:space="0" w:color="auto"/>
          </w:divBdr>
        </w:div>
        <w:div w:id="1589732511">
          <w:marLeft w:val="480"/>
          <w:marRight w:val="0"/>
          <w:marTop w:val="0"/>
          <w:marBottom w:val="0"/>
          <w:divBdr>
            <w:top w:val="none" w:sz="0" w:space="0" w:color="auto"/>
            <w:left w:val="none" w:sz="0" w:space="0" w:color="auto"/>
            <w:bottom w:val="none" w:sz="0" w:space="0" w:color="auto"/>
            <w:right w:val="none" w:sz="0" w:space="0" w:color="auto"/>
          </w:divBdr>
        </w:div>
        <w:div w:id="1120031748">
          <w:marLeft w:val="480"/>
          <w:marRight w:val="0"/>
          <w:marTop w:val="0"/>
          <w:marBottom w:val="0"/>
          <w:divBdr>
            <w:top w:val="none" w:sz="0" w:space="0" w:color="auto"/>
            <w:left w:val="none" w:sz="0" w:space="0" w:color="auto"/>
            <w:bottom w:val="none" w:sz="0" w:space="0" w:color="auto"/>
            <w:right w:val="none" w:sz="0" w:space="0" w:color="auto"/>
          </w:divBdr>
        </w:div>
        <w:div w:id="883754437">
          <w:marLeft w:val="480"/>
          <w:marRight w:val="0"/>
          <w:marTop w:val="0"/>
          <w:marBottom w:val="0"/>
          <w:divBdr>
            <w:top w:val="none" w:sz="0" w:space="0" w:color="auto"/>
            <w:left w:val="none" w:sz="0" w:space="0" w:color="auto"/>
            <w:bottom w:val="none" w:sz="0" w:space="0" w:color="auto"/>
            <w:right w:val="none" w:sz="0" w:space="0" w:color="auto"/>
          </w:divBdr>
        </w:div>
        <w:div w:id="1776947706">
          <w:marLeft w:val="480"/>
          <w:marRight w:val="0"/>
          <w:marTop w:val="0"/>
          <w:marBottom w:val="0"/>
          <w:divBdr>
            <w:top w:val="none" w:sz="0" w:space="0" w:color="auto"/>
            <w:left w:val="none" w:sz="0" w:space="0" w:color="auto"/>
            <w:bottom w:val="none" w:sz="0" w:space="0" w:color="auto"/>
            <w:right w:val="none" w:sz="0" w:space="0" w:color="auto"/>
          </w:divBdr>
        </w:div>
        <w:div w:id="1041828254">
          <w:marLeft w:val="480"/>
          <w:marRight w:val="0"/>
          <w:marTop w:val="0"/>
          <w:marBottom w:val="0"/>
          <w:divBdr>
            <w:top w:val="none" w:sz="0" w:space="0" w:color="auto"/>
            <w:left w:val="none" w:sz="0" w:space="0" w:color="auto"/>
            <w:bottom w:val="none" w:sz="0" w:space="0" w:color="auto"/>
            <w:right w:val="none" w:sz="0" w:space="0" w:color="auto"/>
          </w:divBdr>
        </w:div>
        <w:div w:id="141042476">
          <w:marLeft w:val="480"/>
          <w:marRight w:val="0"/>
          <w:marTop w:val="0"/>
          <w:marBottom w:val="0"/>
          <w:divBdr>
            <w:top w:val="none" w:sz="0" w:space="0" w:color="auto"/>
            <w:left w:val="none" w:sz="0" w:space="0" w:color="auto"/>
            <w:bottom w:val="none" w:sz="0" w:space="0" w:color="auto"/>
            <w:right w:val="none" w:sz="0" w:space="0" w:color="auto"/>
          </w:divBdr>
        </w:div>
        <w:div w:id="1478181806">
          <w:marLeft w:val="480"/>
          <w:marRight w:val="0"/>
          <w:marTop w:val="0"/>
          <w:marBottom w:val="0"/>
          <w:divBdr>
            <w:top w:val="none" w:sz="0" w:space="0" w:color="auto"/>
            <w:left w:val="none" w:sz="0" w:space="0" w:color="auto"/>
            <w:bottom w:val="none" w:sz="0" w:space="0" w:color="auto"/>
            <w:right w:val="none" w:sz="0" w:space="0" w:color="auto"/>
          </w:divBdr>
        </w:div>
      </w:divsChild>
    </w:div>
    <w:div w:id="189296614">
      <w:bodyDiv w:val="1"/>
      <w:marLeft w:val="0"/>
      <w:marRight w:val="0"/>
      <w:marTop w:val="0"/>
      <w:marBottom w:val="0"/>
      <w:divBdr>
        <w:top w:val="none" w:sz="0" w:space="0" w:color="auto"/>
        <w:left w:val="none" w:sz="0" w:space="0" w:color="auto"/>
        <w:bottom w:val="none" w:sz="0" w:space="0" w:color="auto"/>
        <w:right w:val="none" w:sz="0" w:space="0" w:color="auto"/>
      </w:divBdr>
    </w:div>
    <w:div w:id="191115212">
      <w:bodyDiv w:val="1"/>
      <w:marLeft w:val="0"/>
      <w:marRight w:val="0"/>
      <w:marTop w:val="0"/>
      <w:marBottom w:val="0"/>
      <w:divBdr>
        <w:top w:val="none" w:sz="0" w:space="0" w:color="auto"/>
        <w:left w:val="none" w:sz="0" w:space="0" w:color="auto"/>
        <w:bottom w:val="none" w:sz="0" w:space="0" w:color="auto"/>
        <w:right w:val="none" w:sz="0" w:space="0" w:color="auto"/>
      </w:divBdr>
    </w:div>
    <w:div w:id="191966043">
      <w:bodyDiv w:val="1"/>
      <w:marLeft w:val="0"/>
      <w:marRight w:val="0"/>
      <w:marTop w:val="0"/>
      <w:marBottom w:val="0"/>
      <w:divBdr>
        <w:top w:val="none" w:sz="0" w:space="0" w:color="auto"/>
        <w:left w:val="none" w:sz="0" w:space="0" w:color="auto"/>
        <w:bottom w:val="none" w:sz="0" w:space="0" w:color="auto"/>
        <w:right w:val="none" w:sz="0" w:space="0" w:color="auto"/>
      </w:divBdr>
    </w:div>
    <w:div w:id="192694108">
      <w:bodyDiv w:val="1"/>
      <w:marLeft w:val="0"/>
      <w:marRight w:val="0"/>
      <w:marTop w:val="0"/>
      <w:marBottom w:val="0"/>
      <w:divBdr>
        <w:top w:val="none" w:sz="0" w:space="0" w:color="auto"/>
        <w:left w:val="none" w:sz="0" w:space="0" w:color="auto"/>
        <w:bottom w:val="none" w:sz="0" w:space="0" w:color="auto"/>
        <w:right w:val="none" w:sz="0" w:space="0" w:color="auto"/>
      </w:divBdr>
      <w:divsChild>
        <w:div w:id="969744002">
          <w:marLeft w:val="480"/>
          <w:marRight w:val="0"/>
          <w:marTop w:val="0"/>
          <w:marBottom w:val="0"/>
          <w:divBdr>
            <w:top w:val="none" w:sz="0" w:space="0" w:color="auto"/>
            <w:left w:val="none" w:sz="0" w:space="0" w:color="auto"/>
            <w:bottom w:val="none" w:sz="0" w:space="0" w:color="auto"/>
            <w:right w:val="none" w:sz="0" w:space="0" w:color="auto"/>
          </w:divBdr>
        </w:div>
        <w:div w:id="2003000863">
          <w:marLeft w:val="480"/>
          <w:marRight w:val="0"/>
          <w:marTop w:val="0"/>
          <w:marBottom w:val="0"/>
          <w:divBdr>
            <w:top w:val="none" w:sz="0" w:space="0" w:color="auto"/>
            <w:left w:val="none" w:sz="0" w:space="0" w:color="auto"/>
            <w:bottom w:val="none" w:sz="0" w:space="0" w:color="auto"/>
            <w:right w:val="none" w:sz="0" w:space="0" w:color="auto"/>
          </w:divBdr>
        </w:div>
        <w:div w:id="1590777211">
          <w:marLeft w:val="480"/>
          <w:marRight w:val="0"/>
          <w:marTop w:val="0"/>
          <w:marBottom w:val="0"/>
          <w:divBdr>
            <w:top w:val="none" w:sz="0" w:space="0" w:color="auto"/>
            <w:left w:val="none" w:sz="0" w:space="0" w:color="auto"/>
            <w:bottom w:val="none" w:sz="0" w:space="0" w:color="auto"/>
            <w:right w:val="none" w:sz="0" w:space="0" w:color="auto"/>
          </w:divBdr>
        </w:div>
        <w:div w:id="1665668571">
          <w:marLeft w:val="480"/>
          <w:marRight w:val="0"/>
          <w:marTop w:val="0"/>
          <w:marBottom w:val="0"/>
          <w:divBdr>
            <w:top w:val="none" w:sz="0" w:space="0" w:color="auto"/>
            <w:left w:val="none" w:sz="0" w:space="0" w:color="auto"/>
            <w:bottom w:val="none" w:sz="0" w:space="0" w:color="auto"/>
            <w:right w:val="none" w:sz="0" w:space="0" w:color="auto"/>
          </w:divBdr>
        </w:div>
        <w:div w:id="207884855">
          <w:marLeft w:val="480"/>
          <w:marRight w:val="0"/>
          <w:marTop w:val="0"/>
          <w:marBottom w:val="0"/>
          <w:divBdr>
            <w:top w:val="none" w:sz="0" w:space="0" w:color="auto"/>
            <w:left w:val="none" w:sz="0" w:space="0" w:color="auto"/>
            <w:bottom w:val="none" w:sz="0" w:space="0" w:color="auto"/>
            <w:right w:val="none" w:sz="0" w:space="0" w:color="auto"/>
          </w:divBdr>
        </w:div>
        <w:div w:id="1169830879">
          <w:marLeft w:val="480"/>
          <w:marRight w:val="0"/>
          <w:marTop w:val="0"/>
          <w:marBottom w:val="0"/>
          <w:divBdr>
            <w:top w:val="none" w:sz="0" w:space="0" w:color="auto"/>
            <w:left w:val="none" w:sz="0" w:space="0" w:color="auto"/>
            <w:bottom w:val="none" w:sz="0" w:space="0" w:color="auto"/>
            <w:right w:val="none" w:sz="0" w:space="0" w:color="auto"/>
          </w:divBdr>
        </w:div>
        <w:div w:id="2024746934">
          <w:marLeft w:val="480"/>
          <w:marRight w:val="0"/>
          <w:marTop w:val="0"/>
          <w:marBottom w:val="0"/>
          <w:divBdr>
            <w:top w:val="none" w:sz="0" w:space="0" w:color="auto"/>
            <w:left w:val="none" w:sz="0" w:space="0" w:color="auto"/>
            <w:bottom w:val="none" w:sz="0" w:space="0" w:color="auto"/>
            <w:right w:val="none" w:sz="0" w:space="0" w:color="auto"/>
          </w:divBdr>
        </w:div>
        <w:div w:id="2021084514">
          <w:marLeft w:val="480"/>
          <w:marRight w:val="0"/>
          <w:marTop w:val="0"/>
          <w:marBottom w:val="0"/>
          <w:divBdr>
            <w:top w:val="none" w:sz="0" w:space="0" w:color="auto"/>
            <w:left w:val="none" w:sz="0" w:space="0" w:color="auto"/>
            <w:bottom w:val="none" w:sz="0" w:space="0" w:color="auto"/>
            <w:right w:val="none" w:sz="0" w:space="0" w:color="auto"/>
          </w:divBdr>
        </w:div>
        <w:div w:id="1398241471">
          <w:marLeft w:val="480"/>
          <w:marRight w:val="0"/>
          <w:marTop w:val="0"/>
          <w:marBottom w:val="0"/>
          <w:divBdr>
            <w:top w:val="none" w:sz="0" w:space="0" w:color="auto"/>
            <w:left w:val="none" w:sz="0" w:space="0" w:color="auto"/>
            <w:bottom w:val="none" w:sz="0" w:space="0" w:color="auto"/>
            <w:right w:val="none" w:sz="0" w:space="0" w:color="auto"/>
          </w:divBdr>
        </w:div>
        <w:div w:id="1374693708">
          <w:marLeft w:val="480"/>
          <w:marRight w:val="0"/>
          <w:marTop w:val="0"/>
          <w:marBottom w:val="0"/>
          <w:divBdr>
            <w:top w:val="none" w:sz="0" w:space="0" w:color="auto"/>
            <w:left w:val="none" w:sz="0" w:space="0" w:color="auto"/>
            <w:bottom w:val="none" w:sz="0" w:space="0" w:color="auto"/>
            <w:right w:val="none" w:sz="0" w:space="0" w:color="auto"/>
          </w:divBdr>
        </w:div>
        <w:div w:id="1284771683">
          <w:marLeft w:val="480"/>
          <w:marRight w:val="0"/>
          <w:marTop w:val="0"/>
          <w:marBottom w:val="0"/>
          <w:divBdr>
            <w:top w:val="none" w:sz="0" w:space="0" w:color="auto"/>
            <w:left w:val="none" w:sz="0" w:space="0" w:color="auto"/>
            <w:bottom w:val="none" w:sz="0" w:space="0" w:color="auto"/>
            <w:right w:val="none" w:sz="0" w:space="0" w:color="auto"/>
          </w:divBdr>
        </w:div>
        <w:div w:id="1342590769">
          <w:marLeft w:val="480"/>
          <w:marRight w:val="0"/>
          <w:marTop w:val="0"/>
          <w:marBottom w:val="0"/>
          <w:divBdr>
            <w:top w:val="none" w:sz="0" w:space="0" w:color="auto"/>
            <w:left w:val="none" w:sz="0" w:space="0" w:color="auto"/>
            <w:bottom w:val="none" w:sz="0" w:space="0" w:color="auto"/>
            <w:right w:val="none" w:sz="0" w:space="0" w:color="auto"/>
          </w:divBdr>
        </w:div>
        <w:div w:id="695691014">
          <w:marLeft w:val="480"/>
          <w:marRight w:val="0"/>
          <w:marTop w:val="0"/>
          <w:marBottom w:val="0"/>
          <w:divBdr>
            <w:top w:val="none" w:sz="0" w:space="0" w:color="auto"/>
            <w:left w:val="none" w:sz="0" w:space="0" w:color="auto"/>
            <w:bottom w:val="none" w:sz="0" w:space="0" w:color="auto"/>
            <w:right w:val="none" w:sz="0" w:space="0" w:color="auto"/>
          </w:divBdr>
        </w:div>
        <w:div w:id="82726368">
          <w:marLeft w:val="480"/>
          <w:marRight w:val="0"/>
          <w:marTop w:val="0"/>
          <w:marBottom w:val="0"/>
          <w:divBdr>
            <w:top w:val="none" w:sz="0" w:space="0" w:color="auto"/>
            <w:left w:val="none" w:sz="0" w:space="0" w:color="auto"/>
            <w:bottom w:val="none" w:sz="0" w:space="0" w:color="auto"/>
            <w:right w:val="none" w:sz="0" w:space="0" w:color="auto"/>
          </w:divBdr>
        </w:div>
        <w:div w:id="855266408">
          <w:marLeft w:val="480"/>
          <w:marRight w:val="0"/>
          <w:marTop w:val="0"/>
          <w:marBottom w:val="0"/>
          <w:divBdr>
            <w:top w:val="none" w:sz="0" w:space="0" w:color="auto"/>
            <w:left w:val="none" w:sz="0" w:space="0" w:color="auto"/>
            <w:bottom w:val="none" w:sz="0" w:space="0" w:color="auto"/>
            <w:right w:val="none" w:sz="0" w:space="0" w:color="auto"/>
          </w:divBdr>
        </w:div>
        <w:div w:id="826016887">
          <w:marLeft w:val="480"/>
          <w:marRight w:val="0"/>
          <w:marTop w:val="0"/>
          <w:marBottom w:val="0"/>
          <w:divBdr>
            <w:top w:val="none" w:sz="0" w:space="0" w:color="auto"/>
            <w:left w:val="none" w:sz="0" w:space="0" w:color="auto"/>
            <w:bottom w:val="none" w:sz="0" w:space="0" w:color="auto"/>
            <w:right w:val="none" w:sz="0" w:space="0" w:color="auto"/>
          </w:divBdr>
        </w:div>
        <w:div w:id="1361972780">
          <w:marLeft w:val="480"/>
          <w:marRight w:val="0"/>
          <w:marTop w:val="0"/>
          <w:marBottom w:val="0"/>
          <w:divBdr>
            <w:top w:val="none" w:sz="0" w:space="0" w:color="auto"/>
            <w:left w:val="none" w:sz="0" w:space="0" w:color="auto"/>
            <w:bottom w:val="none" w:sz="0" w:space="0" w:color="auto"/>
            <w:right w:val="none" w:sz="0" w:space="0" w:color="auto"/>
          </w:divBdr>
        </w:div>
        <w:div w:id="969021128">
          <w:marLeft w:val="480"/>
          <w:marRight w:val="0"/>
          <w:marTop w:val="0"/>
          <w:marBottom w:val="0"/>
          <w:divBdr>
            <w:top w:val="none" w:sz="0" w:space="0" w:color="auto"/>
            <w:left w:val="none" w:sz="0" w:space="0" w:color="auto"/>
            <w:bottom w:val="none" w:sz="0" w:space="0" w:color="auto"/>
            <w:right w:val="none" w:sz="0" w:space="0" w:color="auto"/>
          </w:divBdr>
        </w:div>
        <w:div w:id="139155742">
          <w:marLeft w:val="480"/>
          <w:marRight w:val="0"/>
          <w:marTop w:val="0"/>
          <w:marBottom w:val="0"/>
          <w:divBdr>
            <w:top w:val="none" w:sz="0" w:space="0" w:color="auto"/>
            <w:left w:val="none" w:sz="0" w:space="0" w:color="auto"/>
            <w:bottom w:val="none" w:sz="0" w:space="0" w:color="auto"/>
            <w:right w:val="none" w:sz="0" w:space="0" w:color="auto"/>
          </w:divBdr>
        </w:div>
        <w:div w:id="1874152282">
          <w:marLeft w:val="480"/>
          <w:marRight w:val="0"/>
          <w:marTop w:val="0"/>
          <w:marBottom w:val="0"/>
          <w:divBdr>
            <w:top w:val="none" w:sz="0" w:space="0" w:color="auto"/>
            <w:left w:val="none" w:sz="0" w:space="0" w:color="auto"/>
            <w:bottom w:val="none" w:sz="0" w:space="0" w:color="auto"/>
            <w:right w:val="none" w:sz="0" w:space="0" w:color="auto"/>
          </w:divBdr>
        </w:div>
        <w:div w:id="1214466068">
          <w:marLeft w:val="480"/>
          <w:marRight w:val="0"/>
          <w:marTop w:val="0"/>
          <w:marBottom w:val="0"/>
          <w:divBdr>
            <w:top w:val="none" w:sz="0" w:space="0" w:color="auto"/>
            <w:left w:val="none" w:sz="0" w:space="0" w:color="auto"/>
            <w:bottom w:val="none" w:sz="0" w:space="0" w:color="auto"/>
            <w:right w:val="none" w:sz="0" w:space="0" w:color="auto"/>
          </w:divBdr>
        </w:div>
        <w:div w:id="1437092038">
          <w:marLeft w:val="480"/>
          <w:marRight w:val="0"/>
          <w:marTop w:val="0"/>
          <w:marBottom w:val="0"/>
          <w:divBdr>
            <w:top w:val="none" w:sz="0" w:space="0" w:color="auto"/>
            <w:left w:val="none" w:sz="0" w:space="0" w:color="auto"/>
            <w:bottom w:val="none" w:sz="0" w:space="0" w:color="auto"/>
            <w:right w:val="none" w:sz="0" w:space="0" w:color="auto"/>
          </w:divBdr>
        </w:div>
        <w:div w:id="1723021786">
          <w:marLeft w:val="480"/>
          <w:marRight w:val="0"/>
          <w:marTop w:val="0"/>
          <w:marBottom w:val="0"/>
          <w:divBdr>
            <w:top w:val="none" w:sz="0" w:space="0" w:color="auto"/>
            <w:left w:val="none" w:sz="0" w:space="0" w:color="auto"/>
            <w:bottom w:val="none" w:sz="0" w:space="0" w:color="auto"/>
            <w:right w:val="none" w:sz="0" w:space="0" w:color="auto"/>
          </w:divBdr>
        </w:div>
        <w:div w:id="1870532153">
          <w:marLeft w:val="480"/>
          <w:marRight w:val="0"/>
          <w:marTop w:val="0"/>
          <w:marBottom w:val="0"/>
          <w:divBdr>
            <w:top w:val="none" w:sz="0" w:space="0" w:color="auto"/>
            <w:left w:val="none" w:sz="0" w:space="0" w:color="auto"/>
            <w:bottom w:val="none" w:sz="0" w:space="0" w:color="auto"/>
            <w:right w:val="none" w:sz="0" w:space="0" w:color="auto"/>
          </w:divBdr>
        </w:div>
        <w:div w:id="890192256">
          <w:marLeft w:val="480"/>
          <w:marRight w:val="0"/>
          <w:marTop w:val="0"/>
          <w:marBottom w:val="0"/>
          <w:divBdr>
            <w:top w:val="none" w:sz="0" w:space="0" w:color="auto"/>
            <w:left w:val="none" w:sz="0" w:space="0" w:color="auto"/>
            <w:bottom w:val="none" w:sz="0" w:space="0" w:color="auto"/>
            <w:right w:val="none" w:sz="0" w:space="0" w:color="auto"/>
          </w:divBdr>
        </w:div>
        <w:div w:id="1710884658">
          <w:marLeft w:val="480"/>
          <w:marRight w:val="0"/>
          <w:marTop w:val="0"/>
          <w:marBottom w:val="0"/>
          <w:divBdr>
            <w:top w:val="none" w:sz="0" w:space="0" w:color="auto"/>
            <w:left w:val="none" w:sz="0" w:space="0" w:color="auto"/>
            <w:bottom w:val="none" w:sz="0" w:space="0" w:color="auto"/>
            <w:right w:val="none" w:sz="0" w:space="0" w:color="auto"/>
          </w:divBdr>
        </w:div>
        <w:div w:id="614170584">
          <w:marLeft w:val="480"/>
          <w:marRight w:val="0"/>
          <w:marTop w:val="0"/>
          <w:marBottom w:val="0"/>
          <w:divBdr>
            <w:top w:val="none" w:sz="0" w:space="0" w:color="auto"/>
            <w:left w:val="none" w:sz="0" w:space="0" w:color="auto"/>
            <w:bottom w:val="none" w:sz="0" w:space="0" w:color="auto"/>
            <w:right w:val="none" w:sz="0" w:space="0" w:color="auto"/>
          </w:divBdr>
        </w:div>
        <w:div w:id="801312487">
          <w:marLeft w:val="480"/>
          <w:marRight w:val="0"/>
          <w:marTop w:val="0"/>
          <w:marBottom w:val="0"/>
          <w:divBdr>
            <w:top w:val="none" w:sz="0" w:space="0" w:color="auto"/>
            <w:left w:val="none" w:sz="0" w:space="0" w:color="auto"/>
            <w:bottom w:val="none" w:sz="0" w:space="0" w:color="auto"/>
            <w:right w:val="none" w:sz="0" w:space="0" w:color="auto"/>
          </w:divBdr>
        </w:div>
        <w:div w:id="1202596845">
          <w:marLeft w:val="480"/>
          <w:marRight w:val="0"/>
          <w:marTop w:val="0"/>
          <w:marBottom w:val="0"/>
          <w:divBdr>
            <w:top w:val="none" w:sz="0" w:space="0" w:color="auto"/>
            <w:left w:val="none" w:sz="0" w:space="0" w:color="auto"/>
            <w:bottom w:val="none" w:sz="0" w:space="0" w:color="auto"/>
            <w:right w:val="none" w:sz="0" w:space="0" w:color="auto"/>
          </w:divBdr>
        </w:div>
        <w:div w:id="666638144">
          <w:marLeft w:val="480"/>
          <w:marRight w:val="0"/>
          <w:marTop w:val="0"/>
          <w:marBottom w:val="0"/>
          <w:divBdr>
            <w:top w:val="none" w:sz="0" w:space="0" w:color="auto"/>
            <w:left w:val="none" w:sz="0" w:space="0" w:color="auto"/>
            <w:bottom w:val="none" w:sz="0" w:space="0" w:color="auto"/>
            <w:right w:val="none" w:sz="0" w:space="0" w:color="auto"/>
          </w:divBdr>
        </w:div>
        <w:div w:id="119347210">
          <w:marLeft w:val="480"/>
          <w:marRight w:val="0"/>
          <w:marTop w:val="0"/>
          <w:marBottom w:val="0"/>
          <w:divBdr>
            <w:top w:val="none" w:sz="0" w:space="0" w:color="auto"/>
            <w:left w:val="none" w:sz="0" w:space="0" w:color="auto"/>
            <w:bottom w:val="none" w:sz="0" w:space="0" w:color="auto"/>
            <w:right w:val="none" w:sz="0" w:space="0" w:color="auto"/>
          </w:divBdr>
        </w:div>
        <w:div w:id="949092917">
          <w:marLeft w:val="480"/>
          <w:marRight w:val="0"/>
          <w:marTop w:val="0"/>
          <w:marBottom w:val="0"/>
          <w:divBdr>
            <w:top w:val="none" w:sz="0" w:space="0" w:color="auto"/>
            <w:left w:val="none" w:sz="0" w:space="0" w:color="auto"/>
            <w:bottom w:val="none" w:sz="0" w:space="0" w:color="auto"/>
            <w:right w:val="none" w:sz="0" w:space="0" w:color="auto"/>
          </w:divBdr>
        </w:div>
        <w:div w:id="820199049">
          <w:marLeft w:val="480"/>
          <w:marRight w:val="0"/>
          <w:marTop w:val="0"/>
          <w:marBottom w:val="0"/>
          <w:divBdr>
            <w:top w:val="none" w:sz="0" w:space="0" w:color="auto"/>
            <w:left w:val="none" w:sz="0" w:space="0" w:color="auto"/>
            <w:bottom w:val="none" w:sz="0" w:space="0" w:color="auto"/>
            <w:right w:val="none" w:sz="0" w:space="0" w:color="auto"/>
          </w:divBdr>
        </w:div>
        <w:div w:id="366175324">
          <w:marLeft w:val="480"/>
          <w:marRight w:val="0"/>
          <w:marTop w:val="0"/>
          <w:marBottom w:val="0"/>
          <w:divBdr>
            <w:top w:val="none" w:sz="0" w:space="0" w:color="auto"/>
            <w:left w:val="none" w:sz="0" w:space="0" w:color="auto"/>
            <w:bottom w:val="none" w:sz="0" w:space="0" w:color="auto"/>
            <w:right w:val="none" w:sz="0" w:space="0" w:color="auto"/>
          </w:divBdr>
        </w:div>
        <w:div w:id="1232892163">
          <w:marLeft w:val="480"/>
          <w:marRight w:val="0"/>
          <w:marTop w:val="0"/>
          <w:marBottom w:val="0"/>
          <w:divBdr>
            <w:top w:val="none" w:sz="0" w:space="0" w:color="auto"/>
            <w:left w:val="none" w:sz="0" w:space="0" w:color="auto"/>
            <w:bottom w:val="none" w:sz="0" w:space="0" w:color="auto"/>
            <w:right w:val="none" w:sz="0" w:space="0" w:color="auto"/>
          </w:divBdr>
        </w:div>
        <w:div w:id="910700867">
          <w:marLeft w:val="480"/>
          <w:marRight w:val="0"/>
          <w:marTop w:val="0"/>
          <w:marBottom w:val="0"/>
          <w:divBdr>
            <w:top w:val="none" w:sz="0" w:space="0" w:color="auto"/>
            <w:left w:val="none" w:sz="0" w:space="0" w:color="auto"/>
            <w:bottom w:val="none" w:sz="0" w:space="0" w:color="auto"/>
            <w:right w:val="none" w:sz="0" w:space="0" w:color="auto"/>
          </w:divBdr>
        </w:div>
        <w:div w:id="1646011648">
          <w:marLeft w:val="480"/>
          <w:marRight w:val="0"/>
          <w:marTop w:val="0"/>
          <w:marBottom w:val="0"/>
          <w:divBdr>
            <w:top w:val="none" w:sz="0" w:space="0" w:color="auto"/>
            <w:left w:val="none" w:sz="0" w:space="0" w:color="auto"/>
            <w:bottom w:val="none" w:sz="0" w:space="0" w:color="auto"/>
            <w:right w:val="none" w:sz="0" w:space="0" w:color="auto"/>
          </w:divBdr>
        </w:div>
        <w:div w:id="303194179">
          <w:marLeft w:val="480"/>
          <w:marRight w:val="0"/>
          <w:marTop w:val="0"/>
          <w:marBottom w:val="0"/>
          <w:divBdr>
            <w:top w:val="none" w:sz="0" w:space="0" w:color="auto"/>
            <w:left w:val="none" w:sz="0" w:space="0" w:color="auto"/>
            <w:bottom w:val="none" w:sz="0" w:space="0" w:color="auto"/>
            <w:right w:val="none" w:sz="0" w:space="0" w:color="auto"/>
          </w:divBdr>
        </w:div>
        <w:div w:id="469372029">
          <w:marLeft w:val="480"/>
          <w:marRight w:val="0"/>
          <w:marTop w:val="0"/>
          <w:marBottom w:val="0"/>
          <w:divBdr>
            <w:top w:val="none" w:sz="0" w:space="0" w:color="auto"/>
            <w:left w:val="none" w:sz="0" w:space="0" w:color="auto"/>
            <w:bottom w:val="none" w:sz="0" w:space="0" w:color="auto"/>
            <w:right w:val="none" w:sz="0" w:space="0" w:color="auto"/>
          </w:divBdr>
        </w:div>
        <w:div w:id="731150698">
          <w:marLeft w:val="480"/>
          <w:marRight w:val="0"/>
          <w:marTop w:val="0"/>
          <w:marBottom w:val="0"/>
          <w:divBdr>
            <w:top w:val="none" w:sz="0" w:space="0" w:color="auto"/>
            <w:left w:val="none" w:sz="0" w:space="0" w:color="auto"/>
            <w:bottom w:val="none" w:sz="0" w:space="0" w:color="auto"/>
            <w:right w:val="none" w:sz="0" w:space="0" w:color="auto"/>
          </w:divBdr>
        </w:div>
      </w:divsChild>
    </w:div>
    <w:div w:id="193345789">
      <w:bodyDiv w:val="1"/>
      <w:marLeft w:val="0"/>
      <w:marRight w:val="0"/>
      <w:marTop w:val="0"/>
      <w:marBottom w:val="0"/>
      <w:divBdr>
        <w:top w:val="none" w:sz="0" w:space="0" w:color="auto"/>
        <w:left w:val="none" w:sz="0" w:space="0" w:color="auto"/>
        <w:bottom w:val="none" w:sz="0" w:space="0" w:color="auto"/>
        <w:right w:val="none" w:sz="0" w:space="0" w:color="auto"/>
      </w:divBdr>
    </w:div>
    <w:div w:id="193420471">
      <w:bodyDiv w:val="1"/>
      <w:marLeft w:val="0"/>
      <w:marRight w:val="0"/>
      <w:marTop w:val="0"/>
      <w:marBottom w:val="0"/>
      <w:divBdr>
        <w:top w:val="none" w:sz="0" w:space="0" w:color="auto"/>
        <w:left w:val="none" w:sz="0" w:space="0" w:color="auto"/>
        <w:bottom w:val="none" w:sz="0" w:space="0" w:color="auto"/>
        <w:right w:val="none" w:sz="0" w:space="0" w:color="auto"/>
      </w:divBdr>
    </w:div>
    <w:div w:id="193811163">
      <w:bodyDiv w:val="1"/>
      <w:marLeft w:val="0"/>
      <w:marRight w:val="0"/>
      <w:marTop w:val="0"/>
      <w:marBottom w:val="0"/>
      <w:divBdr>
        <w:top w:val="none" w:sz="0" w:space="0" w:color="auto"/>
        <w:left w:val="none" w:sz="0" w:space="0" w:color="auto"/>
        <w:bottom w:val="none" w:sz="0" w:space="0" w:color="auto"/>
        <w:right w:val="none" w:sz="0" w:space="0" w:color="auto"/>
      </w:divBdr>
    </w:div>
    <w:div w:id="195706205">
      <w:bodyDiv w:val="1"/>
      <w:marLeft w:val="0"/>
      <w:marRight w:val="0"/>
      <w:marTop w:val="0"/>
      <w:marBottom w:val="0"/>
      <w:divBdr>
        <w:top w:val="none" w:sz="0" w:space="0" w:color="auto"/>
        <w:left w:val="none" w:sz="0" w:space="0" w:color="auto"/>
        <w:bottom w:val="none" w:sz="0" w:space="0" w:color="auto"/>
        <w:right w:val="none" w:sz="0" w:space="0" w:color="auto"/>
      </w:divBdr>
    </w:div>
    <w:div w:id="202597020">
      <w:bodyDiv w:val="1"/>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480"/>
          <w:marRight w:val="0"/>
          <w:marTop w:val="0"/>
          <w:marBottom w:val="0"/>
          <w:divBdr>
            <w:top w:val="none" w:sz="0" w:space="0" w:color="auto"/>
            <w:left w:val="none" w:sz="0" w:space="0" w:color="auto"/>
            <w:bottom w:val="none" w:sz="0" w:space="0" w:color="auto"/>
            <w:right w:val="none" w:sz="0" w:space="0" w:color="auto"/>
          </w:divBdr>
        </w:div>
        <w:div w:id="202447602">
          <w:marLeft w:val="480"/>
          <w:marRight w:val="0"/>
          <w:marTop w:val="0"/>
          <w:marBottom w:val="0"/>
          <w:divBdr>
            <w:top w:val="none" w:sz="0" w:space="0" w:color="auto"/>
            <w:left w:val="none" w:sz="0" w:space="0" w:color="auto"/>
            <w:bottom w:val="none" w:sz="0" w:space="0" w:color="auto"/>
            <w:right w:val="none" w:sz="0" w:space="0" w:color="auto"/>
          </w:divBdr>
        </w:div>
        <w:div w:id="993072536">
          <w:marLeft w:val="480"/>
          <w:marRight w:val="0"/>
          <w:marTop w:val="0"/>
          <w:marBottom w:val="0"/>
          <w:divBdr>
            <w:top w:val="none" w:sz="0" w:space="0" w:color="auto"/>
            <w:left w:val="none" w:sz="0" w:space="0" w:color="auto"/>
            <w:bottom w:val="none" w:sz="0" w:space="0" w:color="auto"/>
            <w:right w:val="none" w:sz="0" w:space="0" w:color="auto"/>
          </w:divBdr>
        </w:div>
        <w:div w:id="1949893509">
          <w:marLeft w:val="480"/>
          <w:marRight w:val="0"/>
          <w:marTop w:val="0"/>
          <w:marBottom w:val="0"/>
          <w:divBdr>
            <w:top w:val="none" w:sz="0" w:space="0" w:color="auto"/>
            <w:left w:val="none" w:sz="0" w:space="0" w:color="auto"/>
            <w:bottom w:val="none" w:sz="0" w:space="0" w:color="auto"/>
            <w:right w:val="none" w:sz="0" w:space="0" w:color="auto"/>
          </w:divBdr>
        </w:div>
        <w:div w:id="493497120">
          <w:marLeft w:val="480"/>
          <w:marRight w:val="0"/>
          <w:marTop w:val="0"/>
          <w:marBottom w:val="0"/>
          <w:divBdr>
            <w:top w:val="none" w:sz="0" w:space="0" w:color="auto"/>
            <w:left w:val="none" w:sz="0" w:space="0" w:color="auto"/>
            <w:bottom w:val="none" w:sz="0" w:space="0" w:color="auto"/>
            <w:right w:val="none" w:sz="0" w:space="0" w:color="auto"/>
          </w:divBdr>
        </w:div>
        <w:div w:id="2126923458">
          <w:marLeft w:val="480"/>
          <w:marRight w:val="0"/>
          <w:marTop w:val="0"/>
          <w:marBottom w:val="0"/>
          <w:divBdr>
            <w:top w:val="none" w:sz="0" w:space="0" w:color="auto"/>
            <w:left w:val="none" w:sz="0" w:space="0" w:color="auto"/>
            <w:bottom w:val="none" w:sz="0" w:space="0" w:color="auto"/>
            <w:right w:val="none" w:sz="0" w:space="0" w:color="auto"/>
          </w:divBdr>
        </w:div>
      </w:divsChild>
    </w:div>
    <w:div w:id="202719928">
      <w:bodyDiv w:val="1"/>
      <w:marLeft w:val="0"/>
      <w:marRight w:val="0"/>
      <w:marTop w:val="0"/>
      <w:marBottom w:val="0"/>
      <w:divBdr>
        <w:top w:val="none" w:sz="0" w:space="0" w:color="auto"/>
        <w:left w:val="none" w:sz="0" w:space="0" w:color="auto"/>
        <w:bottom w:val="none" w:sz="0" w:space="0" w:color="auto"/>
        <w:right w:val="none" w:sz="0" w:space="0" w:color="auto"/>
      </w:divBdr>
      <w:divsChild>
        <w:div w:id="1645425440">
          <w:marLeft w:val="480"/>
          <w:marRight w:val="0"/>
          <w:marTop w:val="0"/>
          <w:marBottom w:val="0"/>
          <w:divBdr>
            <w:top w:val="none" w:sz="0" w:space="0" w:color="auto"/>
            <w:left w:val="none" w:sz="0" w:space="0" w:color="auto"/>
            <w:bottom w:val="none" w:sz="0" w:space="0" w:color="auto"/>
            <w:right w:val="none" w:sz="0" w:space="0" w:color="auto"/>
          </w:divBdr>
        </w:div>
        <w:div w:id="1885169596">
          <w:marLeft w:val="480"/>
          <w:marRight w:val="0"/>
          <w:marTop w:val="0"/>
          <w:marBottom w:val="0"/>
          <w:divBdr>
            <w:top w:val="none" w:sz="0" w:space="0" w:color="auto"/>
            <w:left w:val="none" w:sz="0" w:space="0" w:color="auto"/>
            <w:bottom w:val="none" w:sz="0" w:space="0" w:color="auto"/>
            <w:right w:val="none" w:sz="0" w:space="0" w:color="auto"/>
          </w:divBdr>
        </w:div>
        <w:div w:id="833764629">
          <w:marLeft w:val="480"/>
          <w:marRight w:val="0"/>
          <w:marTop w:val="0"/>
          <w:marBottom w:val="0"/>
          <w:divBdr>
            <w:top w:val="none" w:sz="0" w:space="0" w:color="auto"/>
            <w:left w:val="none" w:sz="0" w:space="0" w:color="auto"/>
            <w:bottom w:val="none" w:sz="0" w:space="0" w:color="auto"/>
            <w:right w:val="none" w:sz="0" w:space="0" w:color="auto"/>
          </w:divBdr>
        </w:div>
        <w:div w:id="1475637472">
          <w:marLeft w:val="480"/>
          <w:marRight w:val="0"/>
          <w:marTop w:val="0"/>
          <w:marBottom w:val="0"/>
          <w:divBdr>
            <w:top w:val="none" w:sz="0" w:space="0" w:color="auto"/>
            <w:left w:val="none" w:sz="0" w:space="0" w:color="auto"/>
            <w:bottom w:val="none" w:sz="0" w:space="0" w:color="auto"/>
            <w:right w:val="none" w:sz="0" w:space="0" w:color="auto"/>
          </w:divBdr>
        </w:div>
        <w:div w:id="1892767825">
          <w:marLeft w:val="480"/>
          <w:marRight w:val="0"/>
          <w:marTop w:val="0"/>
          <w:marBottom w:val="0"/>
          <w:divBdr>
            <w:top w:val="none" w:sz="0" w:space="0" w:color="auto"/>
            <w:left w:val="none" w:sz="0" w:space="0" w:color="auto"/>
            <w:bottom w:val="none" w:sz="0" w:space="0" w:color="auto"/>
            <w:right w:val="none" w:sz="0" w:space="0" w:color="auto"/>
          </w:divBdr>
        </w:div>
        <w:div w:id="1073431826">
          <w:marLeft w:val="480"/>
          <w:marRight w:val="0"/>
          <w:marTop w:val="0"/>
          <w:marBottom w:val="0"/>
          <w:divBdr>
            <w:top w:val="none" w:sz="0" w:space="0" w:color="auto"/>
            <w:left w:val="none" w:sz="0" w:space="0" w:color="auto"/>
            <w:bottom w:val="none" w:sz="0" w:space="0" w:color="auto"/>
            <w:right w:val="none" w:sz="0" w:space="0" w:color="auto"/>
          </w:divBdr>
        </w:div>
        <w:div w:id="1834026031">
          <w:marLeft w:val="480"/>
          <w:marRight w:val="0"/>
          <w:marTop w:val="0"/>
          <w:marBottom w:val="0"/>
          <w:divBdr>
            <w:top w:val="none" w:sz="0" w:space="0" w:color="auto"/>
            <w:left w:val="none" w:sz="0" w:space="0" w:color="auto"/>
            <w:bottom w:val="none" w:sz="0" w:space="0" w:color="auto"/>
            <w:right w:val="none" w:sz="0" w:space="0" w:color="auto"/>
          </w:divBdr>
        </w:div>
        <w:div w:id="19472532">
          <w:marLeft w:val="480"/>
          <w:marRight w:val="0"/>
          <w:marTop w:val="0"/>
          <w:marBottom w:val="0"/>
          <w:divBdr>
            <w:top w:val="none" w:sz="0" w:space="0" w:color="auto"/>
            <w:left w:val="none" w:sz="0" w:space="0" w:color="auto"/>
            <w:bottom w:val="none" w:sz="0" w:space="0" w:color="auto"/>
            <w:right w:val="none" w:sz="0" w:space="0" w:color="auto"/>
          </w:divBdr>
        </w:div>
        <w:div w:id="1620449616">
          <w:marLeft w:val="480"/>
          <w:marRight w:val="0"/>
          <w:marTop w:val="0"/>
          <w:marBottom w:val="0"/>
          <w:divBdr>
            <w:top w:val="none" w:sz="0" w:space="0" w:color="auto"/>
            <w:left w:val="none" w:sz="0" w:space="0" w:color="auto"/>
            <w:bottom w:val="none" w:sz="0" w:space="0" w:color="auto"/>
            <w:right w:val="none" w:sz="0" w:space="0" w:color="auto"/>
          </w:divBdr>
        </w:div>
        <w:div w:id="737943700">
          <w:marLeft w:val="480"/>
          <w:marRight w:val="0"/>
          <w:marTop w:val="0"/>
          <w:marBottom w:val="0"/>
          <w:divBdr>
            <w:top w:val="none" w:sz="0" w:space="0" w:color="auto"/>
            <w:left w:val="none" w:sz="0" w:space="0" w:color="auto"/>
            <w:bottom w:val="none" w:sz="0" w:space="0" w:color="auto"/>
            <w:right w:val="none" w:sz="0" w:space="0" w:color="auto"/>
          </w:divBdr>
        </w:div>
        <w:div w:id="1421753750">
          <w:marLeft w:val="480"/>
          <w:marRight w:val="0"/>
          <w:marTop w:val="0"/>
          <w:marBottom w:val="0"/>
          <w:divBdr>
            <w:top w:val="none" w:sz="0" w:space="0" w:color="auto"/>
            <w:left w:val="none" w:sz="0" w:space="0" w:color="auto"/>
            <w:bottom w:val="none" w:sz="0" w:space="0" w:color="auto"/>
            <w:right w:val="none" w:sz="0" w:space="0" w:color="auto"/>
          </w:divBdr>
        </w:div>
        <w:div w:id="1171603399">
          <w:marLeft w:val="480"/>
          <w:marRight w:val="0"/>
          <w:marTop w:val="0"/>
          <w:marBottom w:val="0"/>
          <w:divBdr>
            <w:top w:val="none" w:sz="0" w:space="0" w:color="auto"/>
            <w:left w:val="none" w:sz="0" w:space="0" w:color="auto"/>
            <w:bottom w:val="none" w:sz="0" w:space="0" w:color="auto"/>
            <w:right w:val="none" w:sz="0" w:space="0" w:color="auto"/>
          </w:divBdr>
        </w:div>
        <w:div w:id="1486438733">
          <w:marLeft w:val="480"/>
          <w:marRight w:val="0"/>
          <w:marTop w:val="0"/>
          <w:marBottom w:val="0"/>
          <w:divBdr>
            <w:top w:val="none" w:sz="0" w:space="0" w:color="auto"/>
            <w:left w:val="none" w:sz="0" w:space="0" w:color="auto"/>
            <w:bottom w:val="none" w:sz="0" w:space="0" w:color="auto"/>
            <w:right w:val="none" w:sz="0" w:space="0" w:color="auto"/>
          </w:divBdr>
        </w:div>
        <w:div w:id="818301839">
          <w:marLeft w:val="480"/>
          <w:marRight w:val="0"/>
          <w:marTop w:val="0"/>
          <w:marBottom w:val="0"/>
          <w:divBdr>
            <w:top w:val="none" w:sz="0" w:space="0" w:color="auto"/>
            <w:left w:val="none" w:sz="0" w:space="0" w:color="auto"/>
            <w:bottom w:val="none" w:sz="0" w:space="0" w:color="auto"/>
            <w:right w:val="none" w:sz="0" w:space="0" w:color="auto"/>
          </w:divBdr>
        </w:div>
        <w:div w:id="1405686407">
          <w:marLeft w:val="480"/>
          <w:marRight w:val="0"/>
          <w:marTop w:val="0"/>
          <w:marBottom w:val="0"/>
          <w:divBdr>
            <w:top w:val="none" w:sz="0" w:space="0" w:color="auto"/>
            <w:left w:val="none" w:sz="0" w:space="0" w:color="auto"/>
            <w:bottom w:val="none" w:sz="0" w:space="0" w:color="auto"/>
            <w:right w:val="none" w:sz="0" w:space="0" w:color="auto"/>
          </w:divBdr>
        </w:div>
        <w:div w:id="1248464883">
          <w:marLeft w:val="480"/>
          <w:marRight w:val="0"/>
          <w:marTop w:val="0"/>
          <w:marBottom w:val="0"/>
          <w:divBdr>
            <w:top w:val="none" w:sz="0" w:space="0" w:color="auto"/>
            <w:left w:val="none" w:sz="0" w:space="0" w:color="auto"/>
            <w:bottom w:val="none" w:sz="0" w:space="0" w:color="auto"/>
            <w:right w:val="none" w:sz="0" w:space="0" w:color="auto"/>
          </w:divBdr>
        </w:div>
        <w:div w:id="1912350166">
          <w:marLeft w:val="480"/>
          <w:marRight w:val="0"/>
          <w:marTop w:val="0"/>
          <w:marBottom w:val="0"/>
          <w:divBdr>
            <w:top w:val="none" w:sz="0" w:space="0" w:color="auto"/>
            <w:left w:val="none" w:sz="0" w:space="0" w:color="auto"/>
            <w:bottom w:val="none" w:sz="0" w:space="0" w:color="auto"/>
            <w:right w:val="none" w:sz="0" w:space="0" w:color="auto"/>
          </w:divBdr>
        </w:div>
        <w:div w:id="425198702">
          <w:marLeft w:val="480"/>
          <w:marRight w:val="0"/>
          <w:marTop w:val="0"/>
          <w:marBottom w:val="0"/>
          <w:divBdr>
            <w:top w:val="none" w:sz="0" w:space="0" w:color="auto"/>
            <w:left w:val="none" w:sz="0" w:space="0" w:color="auto"/>
            <w:bottom w:val="none" w:sz="0" w:space="0" w:color="auto"/>
            <w:right w:val="none" w:sz="0" w:space="0" w:color="auto"/>
          </w:divBdr>
        </w:div>
        <w:div w:id="1935362597">
          <w:marLeft w:val="480"/>
          <w:marRight w:val="0"/>
          <w:marTop w:val="0"/>
          <w:marBottom w:val="0"/>
          <w:divBdr>
            <w:top w:val="none" w:sz="0" w:space="0" w:color="auto"/>
            <w:left w:val="none" w:sz="0" w:space="0" w:color="auto"/>
            <w:bottom w:val="none" w:sz="0" w:space="0" w:color="auto"/>
            <w:right w:val="none" w:sz="0" w:space="0" w:color="auto"/>
          </w:divBdr>
        </w:div>
        <w:div w:id="389958766">
          <w:marLeft w:val="480"/>
          <w:marRight w:val="0"/>
          <w:marTop w:val="0"/>
          <w:marBottom w:val="0"/>
          <w:divBdr>
            <w:top w:val="none" w:sz="0" w:space="0" w:color="auto"/>
            <w:left w:val="none" w:sz="0" w:space="0" w:color="auto"/>
            <w:bottom w:val="none" w:sz="0" w:space="0" w:color="auto"/>
            <w:right w:val="none" w:sz="0" w:space="0" w:color="auto"/>
          </w:divBdr>
        </w:div>
        <w:div w:id="676418272">
          <w:marLeft w:val="480"/>
          <w:marRight w:val="0"/>
          <w:marTop w:val="0"/>
          <w:marBottom w:val="0"/>
          <w:divBdr>
            <w:top w:val="none" w:sz="0" w:space="0" w:color="auto"/>
            <w:left w:val="none" w:sz="0" w:space="0" w:color="auto"/>
            <w:bottom w:val="none" w:sz="0" w:space="0" w:color="auto"/>
            <w:right w:val="none" w:sz="0" w:space="0" w:color="auto"/>
          </w:divBdr>
        </w:div>
        <w:div w:id="212739136">
          <w:marLeft w:val="480"/>
          <w:marRight w:val="0"/>
          <w:marTop w:val="0"/>
          <w:marBottom w:val="0"/>
          <w:divBdr>
            <w:top w:val="none" w:sz="0" w:space="0" w:color="auto"/>
            <w:left w:val="none" w:sz="0" w:space="0" w:color="auto"/>
            <w:bottom w:val="none" w:sz="0" w:space="0" w:color="auto"/>
            <w:right w:val="none" w:sz="0" w:space="0" w:color="auto"/>
          </w:divBdr>
        </w:div>
        <w:div w:id="1146163305">
          <w:marLeft w:val="480"/>
          <w:marRight w:val="0"/>
          <w:marTop w:val="0"/>
          <w:marBottom w:val="0"/>
          <w:divBdr>
            <w:top w:val="none" w:sz="0" w:space="0" w:color="auto"/>
            <w:left w:val="none" w:sz="0" w:space="0" w:color="auto"/>
            <w:bottom w:val="none" w:sz="0" w:space="0" w:color="auto"/>
            <w:right w:val="none" w:sz="0" w:space="0" w:color="auto"/>
          </w:divBdr>
        </w:div>
        <w:div w:id="221136493">
          <w:marLeft w:val="480"/>
          <w:marRight w:val="0"/>
          <w:marTop w:val="0"/>
          <w:marBottom w:val="0"/>
          <w:divBdr>
            <w:top w:val="none" w:sz="0" w:space="0" w:color="auto"/>
            <w:left w:val="none" w:sz="0" w:space="0" w:color="auto"/>
            <w:bottom w:val="none" w:sz="0" w:space="0" w:color="auto"/>
            <w:right w:val="none" w:sz="0" w:space="0" w:color="auto"/>
          </w:divBdr>
        </w:div>
        <w:div w:id="1669557426">
          <w:marLeft w:val="480"/>
          <w:marRight w:val="0"/>
          <w:marTop w:val="0"/>
          <w:marBottom w:val="0"/>
          <w:divBdr>
            <w:top w:val="none" w:sz="0" w:space="0" w:color="auto"/>
            <w:left w:val="none" w:sz="0" w:space="0" w:color="auto"/>
            <w:bottom w:val="none" w:sz="0" w:space="0" w:color="auto"/>
            <w:right w:val="none" w:sz="0" w:space="0" w:color="auto"/>
          </w:divBdr>
        </w:div>
        <w:div w:id="18431871">
          <w:marLeft w:val="480"/>
          <w:marRight w:val="0"/>
          <w:marTop w:val="0"/>
          <w:marBottom w:val="0"/>
          <w:divBdr>
            <w:top w:val="none" w:sz="0" w:space="0" w:color="auto"/>
            <w:left w:val="none" w:sz="0" w:space="0" w:color="auto"/>
            <w:bottom w:val="none" w:sz="0" w:space="0" w:color="auto"/>
            <w:right w:val="none" w:sz="0" w:space="0" w:color="auto"/>
          </w:divBdr>
        </w:div>
      </w:divsChild>
    </w:div>
    <w:div w:id="203566569">
      <w:bodyDiv w:val="1"/>
      <w:marLeft w:val="0"/>
      <w:marRight w:val="0"/>
      <w:marTop w:val="0"/>
      <w:marBottom w:val="0"/>
      <w:divBdr>
        <w:top w:val="none" w:sz="0" w:space="0" w:color="auto"/>
        <w:left w:val="none" w:sz="0" w:space="0" w:color="auto"/>
        <w:bottom w:val="none" w:sz="0" w:space="0" w:color="auto"/>
        <w:right w:val="none" w:sz="0" w:space="0" w:color="auto"/>
      </w:divBdr>
    </w:div>
    <w:div w:id="203954123">
      <w:bodyDiv w:val="1"/>
      <w:marLeft w:val="0"/>
      <w:marRight w:val="0"/>
      <w:marTop w:val="0"/>
      <w:marBottom w:val="0"/>
      <w:divBdr>
        <w:top w:val="none" w:sz="0" w:space="0" w:color="auto"/>
        <w:left w:val="none" w:sz="0" w:space="0" w:color="auto"/>
        <w:bottom w:val="none" w:sz="0" w:space="0" w:color="auto"/>
        <w:right w:val="none" w:sz="0" w:space="0" w:color="auto"/>
      </w:divBdr>
      <w:divsChild>
        <w:div w:id="1088964207">
          <w:marLeft w:val="480"/>
          <w:marRight w:val="0"/>
          <w:marTop w:val="0"/>
          <w:marBottom w:val="0"/>
          <w:divBdr>
            <w:top w:val="none" w:sz="0" w:space="0" w:color="auto"/>
            <w:left w:val="none" w:sz="0" w:space="0" w:color="auto"/>
            <w:bottom w:val="none" w:sz="0" w:space="0" w:color="auto"/>
            <w:right w:val="none" w:sz="0" w:space="0" w:color="auto"/>
          </w:divBdr>
        </w:div>
        <w:div w:id="680399364">
          <w:marLeft w:val="480"/>
          <w:marRight w:val="0"/>
          <w:marTop w:val="0"/>
          <w:marBottom w:val="0"/>
          <w:divBdr>
            <w:top w:val="none" w:sz="0" w:space="0" w:color="auto"/>
            <w:left w:val="none" w:sz="0" w:space="0" w:color="auto"/>
            <w:bottom w:val="none" w:sz="0" w:space="0" w:color="auto"/>
            <w:right w:val="none" w:sz="0" w:space="0" w:color="auto"/>
          </w:divBdr>
        </w:div>
        <w:div w:id="1135368695">
          <w:marLeft w:val="480"/>
          <w:marRight w:val="0"/>
          <w:marTop w:val="0"/>
          <w:marBottom w:val="0"/>
          <w:divBdr>
            <w:top w:val="none" w:sz="0" w:space="0" w:color="auto"/>
            <w:left w:val="none" w:sz="0" w:space="0" w:color="auto"/>
            <w:bottom w:val="none" w:sz="0" w:space="0" w:color="auto"/>
            <w:right w:val="none" w:sz="0" w:space="0" w:color="auto"/>
          </w:divBdr>
        </w:div>
        <w:div w:id="111635049">
          <w:marLeft w:val="480"/>
          <w:marRight w:val="0"/>
          <w:marTop w:val="0"/>
          <w:marBottom w:val="0"/>
          <w:divBdr>
            <w:top w:val="none" w:sz="0" w:space="0" w:color="auto"/>
            <w:left w:val="none" w:sz="0" w:space="0" w:color="auto"/>
            <w:bottom w:val="none" w:sz="0" w:space="0" w:color="auto"/>
            <w:right w:val="none" w:sz="0" w:space="0" w:color="auto"/>
          </w:divBdr>
        </w:div>
        <w:div w:id="1981377382">
          <w:marLeft w:val="480"/>
          <w:marRight w:val="0"/>
          <w:marTop w:val="0"/>
          <w:marBottom w:val="0"/>
          <w:divBdr>
            <w:top w:val="none" w:sz="0" w:space="0" w:color="auto"/>
            <w:left w:val="none" w:sz="0" w:space="0" w:color="auto"/>
            <w:bottom w:val="none" w:sz="0" w:space="0" w:color="auto"/>
            <w:right w:val="none" w:sz="0" w:space="0" w:color="auto"/>
          </w:divBdr>
        </w:div>
        <w:div w:id="1152869603">
          <w:marLeft w:val="48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05262139">
      <w:bodyDiv w:val="1"/>
      <w:marLeft w:val="0"/>
      <w:marRight w:val="0"/>
      <w:marTop w:val="0"/>
      <w:marBottom w:val="0"/>
      <w:divBdr>
        <w:top w:val="none" w:sz="0" w:space="0" w:color="auto"/>
        <w:left w:val="none" w:sz="0" w:space="0" w:color="auto"/>
        <w:bottom w:val="none" w:sz="0" w:space="0" w:color="auto"/>
        <w:right w:val="none" w:sz="0" w:space="0" w:color="auto"/>
      </w:divBdr>
    </w:div>
    <w:div w:id="207373877">
      <w:bodyDiv w:val="1"/>
      <w:marLeft w:val="0"/>
      <w:marRight w:val="0"/>
      <w:marTop w:val="0"/>
      <w:marBottom w:val="0"/>
      <w:divBdr>
        <w:top w:val="none" w:sz="0" w:space="0" w:color="auto"/>
        <w:left w:val="none" w:sz="0" w:space="0" w:color="auto"/>
        <w:bottom w:val="none" w:sz="0" w:space="0" w:color="auto"/>
        <w:right w:val="none" w:sz="0" w:space="0" w:color="auto"/>
      </w:divBdr>
    </w:div>
    <w:div w:id="211237961">
      <w:bodyDiv w:val="1"/>
      <w:marLeft w:val="0"/>
      <w:marRight w:val="0"/>
      <w:marTop w:val="0"/>
      <w:marBottom w:val="0"/>
      <w:divBdr>
        <w:top w:val="none" w:sz="0" w:space="0" w:color="auto"/>
        <w:left w:val="none" w:sz="0" w:space="0" w:color="auto"/>
        <w:bottom w:val="none" w:sz="0" w:space="0" w:color="auto"/>
        <w:right w:val="none" w:sz="0" w:space="0" w:color="auto"/>
      </w:divBdr>
    </w:div>
    <w:div w:id="211575665">
      <w:bodyDiv w:val="1"/>
      <w:marLeft w:val="0"/>
      <w:marRight w:val="0"/>
      <w:marTop w:val="0"/>
      <w:marBottom w:val="0"/>
      <w:divBdr>
        <w:top w:val="none" w:sz="0" w:space="0" w:color="auto"/>
        <w:left w:val="none" w:sz="0" w:space="0" w:color="auto"/>
        <w:bottom w:val="none" w:sz="0" w:space="0" w:color="auto"/>
        <w:right w:val="none" w:sz="0" w:space="0" w:color="auto"/>
      </w:divBdr>
    </w:div>
    <w:div w:id="214002875">
      <w:bodyDiv w:val="1"/>
      <w:marLeft w:val="0"/>
      <w:marRight w:val="0"/>
      <w:marTop w:val="0"/>
      <w:marBottom w:val="0"/>
      <w:divBdr>
        <w:top w:val="none" w:sz="0" w:space="0" w:color="auto"/>
        <w:left w:val="none" w:sz="0" w:space="0" w:color="auto"/>
        <w:bottom w:val="none" w:sz="0" w:space="0" w:color="auto"/>
        <w:right w:val="none" w:sz="0" w:space="0" w:color="auto"/>
      </w:divBdr>
    </w:div>
    <w:div w:id="214969975">
      <w:bodyDiv w:val="1"/>
      <w:marLeft w:val="0"/>
      <w:marRight w:val="0"/>
      <w:marTop w:val="0"/>
      <w:marBottom w:val="0"/>
      <w:divBdr>
        <w:top w:val="none" w:sz="0" w:space="0" w:color="auto"/>
        <w:left w:val="none" w:sz="0" w:space="0" w:color="auto"/>
        <w:bottom w:val="none" w:sz="0" w:space="0" w:color="auto"/>
        <w:right w:val="none" w:sz="0" w:space="0" w:color="auto"/>
      </w:divBdr>
    </w:div>
    <w:div w:id="216555215">
      <w:bodyDiv w:val="1"/>
      <w:marLeft w:val="0"/>
      <w:marRight w:val="0"/>
      <w:marTop w:val="0"/>
      <w:marBottom w:val="0"/>
      <w:divBdr>
        <w:top w:val="none" w:sz="0" w:space="0" w:color="auto"/>
        <w:left w:val="none" w:sz="0" w:space="0" w:color="auto"/>
        <w:bottom w:val="none" w:sz="0" w:space="0" w:color="auto"/>
        <w:right w:val="none" w:sz="0" w:space="0" w:color="auto"/>
      </w:divBdr>
      <w:divsChild>
        <w:div w:id="436481749">
          <w:marLeft w:val="480"/>
          <w:marRight w:val="0"/>
          <w:marTop w:val="0"/>
          <w:marBottom w:val="0"/>
          <w:divBdr>
            <w:top w:val="none" w:sz="0" w:space="0" w:color="auto"/>
            <w:left w:val="none" w:sz="0" w:space="0" w:color="auto"/>
            <w:bottom w:val="none" w:sz="0" w:space="0" w:color="auto"/>
            <w:right w:val="none" w:sz="0" w:space="0" w:color="auto"/>
          </w:divBdr>
        </w:div>
        <w:div w:id="1198736671">
          <w:marLeft w:val="480"/>
          <w:marRight w:val="0"/>
          <w:marTop w:val="0"/>
          <w:marBottom w:val="0"/>
          <w:divBdr>
            <w:top w:val="none" w:sz="0" w:space="0" w:color="auto"/>
            <w:left w:val="none" w:sz="0" w:space="0" w:color="auto"/>
            <w:bottom w:val="none" w:sz="0" w:space="0" w:color="auto"/>
            <w:right w:val="none" w:sz="0" w:space="0" w:color="auto"/>
          </w:divBdr>
        </w:div>
        <w:div w:id="1198276133">
          <w:marLeft w:val="480"/>
          <w:marRight w:val="0"/>
          <w:marTop w:val="0"/>
          <w:marBottom w:val="0"/>
          <w:divBdr>
            <w:top w:val="none" w:sz="0" w:space="0" w:color="auto"/>
            <w:left w:val="none" w:sz="0" w:space="0" w:color="auto"/>
            <w:bottom w:val="none" w:sz="0" w:space="0" w:color="auto"/>
            <w:right w:val="none" w:sz="0" w:space="0" w:color="auto"/>
          </w:divBdr>
        </w:div>
        <w:div w:id="421297416">
          <w:marLeft w:val="480"/>
          <w:marRight w:val="0"/>
          <w:marTop w:val="0"/>
          <w:marBottom w:val="0"/>
          <w:divBdr>
            <w:top w:val="none" w:sz="0" w:space="0" w:color="auto"/>
            <w:left w:val="none" w:sz="0" w:space="0" w:color="auto"/>
            <w:bottom w:val="none" w:sz="0" w:space="0" w:color="auto"/>
            <w:right w:val="none" w:sz="0" w:space="0" w:color="auto"/>
          </w:divBdr>
        </w:div>
        <w:div w:id="951281853">
          <w:marLeft w:val="480"/>
          <w:marRight w:val="0"/>
          <w:marTop w:val="0"/>
          <w:marBottom w:val="0"/>
          <w:divBdr>
            <w:top w:val="none" w:sz="0" w:space="0" w:color="auto"/>
            <w:left w:val="none" w:sz="0" w:space="0" w:color="auto"/>
            <w:bottom w:val="none" w:sz="0" w:space="0" w:color="auto"/>
            <w:right w:val="none" w:sz="0" w:space="0" w:color="auto"/>
          </w:divBdr>
        </w:div>
        <w:div w:id="1068305852">
          <w:marLeft w:val="480"/>
          <w:marRight w:val="0"/>
          <w:marTop w:val="0"/>
          <w:marBottom w:val="0"/>
          <w:divBdr>
            <w:top w:val="none" w:sz="0" w:space="0" w:color="auto"/>
            <w:left w:val="none" w:sz="0" w:space="0" w:color="auto"/>
            <w:bottom w:val="none" w:sz="0" w:space="0" w:color="auto"/>
            <w:right w:val="none" w:sz="0" w:space="0" w:color="auto"/>
          </w:divBdr>
        </w:div>
        <w:div w:id="1610502285">
          <w:marLeft w:val="480"/>
          <w:marRight w:val="0"/>
          <w:marTop w:val="0"/>
          <w:marBottom w:val="0"/>
          <w:divBdr>
            <w:top w:val="none" w:sz="0" w:space="0" w:color="auto"/>
            <w:left w:val="none" w:sz="0" w:space="0" w:color="auto"/>
            <w:bottom w:val="none" w:sz="0" w:space="0" w:color="auto"/>
            <w:right w:val="none" w:sz="0" w:space="0" w:color="auto"/>
          </w:divBdr>
        </w:div>
        <w:div w:id="1515917086">
          <w:marLeft w:val="480"/>
          <w:marRight w:val="0"/>
          <w:marTop w:val="0"/>
          <w:marBottom w:val="0"/>
          <w:divBdr>
            <w:top w:val="none" w:sz="0" w:space="0" w:color="auto"/>
            <w:left w:val="none" w:sz="0" w:space="0" w:color="auto"/>
            <w:bottom w:val="none" w:sz="0" w:space="0" w:color="auto"/>
            <w:right w:val="none" w:sz="0" w:space="0" w:color="auto"/>
          </w:divBdr>
        </w:div>
        <w:div w:id="2126381670">
          <w:marLeft w:val="480"/>
          <w:marRight w:val="0"/>
          <w:marTop w:val="0"/>
          <w:marBottom w:val="0"/>
          <w:divBdr>
            <w:top w:val="none" w:sz="0" w:space="0" w:color="auto"/>
            <w:left w:val="none" w:sz="0" w:space="0" w:color="auto"/>
            <w:bottom w:val="none" w:sz="0" w:space="0" w:color="auto"/>
            <w:right w:val="none" w:sz="0" w:space="0" w:color="auto"/>
          </w:divBdr>
        </w:div>
        <w:div w:id="259678902">
          <w:marLeft w:val="480"/>
          <w:marRight w:val="0"/>
          <w:marTop w:val="0"/>
          <w:marBottom w:val="0"/>
          <w:divBdr>
            <w:top w:val="none" w:sz="0" w:space="0" w:color="auto"/>
            <w:left w:val="none" w:sz="0" w:space="0" w:color="auto"/>
            <w:bottom w:val="none" w:sz="0" w:space="0" w:color="auto"/>
            <w:right w:val="none" w:sz="0" w:space="0" w:color="auto"/>
          </w:divBdr>
        </w:div>
        <w:div w:id="2008551859">
          <w:marLeft w:val="480"/>
          <w:marRight w:val="0"/>
          <w:marTop w:val="0"/>
          <w:marBottom w:val="0"/>
          <w:divBdr>
            <w:top w:val="none" w:sz="0" w:space="0" w:color="auto"/>
            <w:left w:val="none" w:sz="0" w:space="0" w:color="auto"/>
            <w:bottom w:val="none" w:sz="0" w:space="0" w:color="auto"/>
            <w:right w:val="none" w:sz="0" w:space="0" w:color="auto"/>
          </w:divBdr>
        </w:div>
        <w:div w:id="2090692787">
          <w:marLeft w:val="480"/>
          <w:marRight w:val="0"/>
          <w:marTop w:val="0"/>
          <w:marBottom w:val="0"/>
          <w:divBdr>
            <w:top w:val="none" w:sz="0" w:space="0" w:color="auto"/>
            <w:left w:val="none" w:sz="0" w:space="0" w:color="auto"/>
            <w:bottom w:val="none" w:sz="0" w:space="0" w:color="auto"/>
            <w:right w:val="none" w:sz="0" w:space="0" w:color="auto"/>
          </w:divBdr>
        </w:div>
        <w:div w:id="925069340">
          <w:marLeft w:val="480"/>
          <w:marRight w:val="0"/>
          <w:marTop w:val="0"/>
          <w:marBottom w:val="0"/>
          <w:divBdr>
            <w:top w:val="none" w:sz="0" w:space="0" w:color="auto"/>
            <w:left w:val="none" w:sz="0" w:space="0" w:color="auto"/>
            <w:bottom w:val="none" w:sz="0" w:space="0" w:color="auto"/>
            <w:right w:val="none" w:sz="0" w:space="0" w:color="auto"/>
          </w:divBdr>
        </w:div>
        <w:div w:id="354308310">
          <w:marLeft w:val="480"/>
          <w:marRight w:val="0"/>
          <w:marTop w:val="0"/>
          <w:marBottom w:val="0"/>
          <w:divBdr>
            <w:top w:val="none" w:sz="0" w:space="0" w:color="auto"/>
            <w:left w:val="none" w:sz="0" w:space="0" w:color="auto"/>
            <w:bottom w:val="none" w:sz="0" w:space="0" w:color="auto"/>
            <w:right w:val="none" w:sz="0" w:space="0" w:color="auto"/>
          </w:divBdr>
        </w:div>
        <w:div w:id="1238975120">
          <w:marLeft w:val="480"/>
          <w:marRight w:val="0"/>
          <w:marTop w:val="0"/>
          <w:marBottom w:val="0"/>
          <w:divBdr>
            <w:top w:val="none" w:sz="0" w:space="0" w:color="auto"/>
            <w:left w:val="none" w:sz="0" w:space="0" w:color="auto"/>
            <w:bottom w:val="none" w:sz="0" w:space="0" w:color="auto"/>
            <w:right w:val="none" w:sz="0" w:space="0" w:color="auto"/>
          </w:divBdr>
        </w:div>
        <w:div w:id="775172192">
          <w:marLeft w:val="480"/>
          <w:marRight w:val="0"/>
          <w:marTop w:val="0"/>
          <w:marBottom w:val="0"/>
          <w:divBdr>
            <w:top w:val="none" w:sz="0" w:space="0" w:color="auto"/>
            <w:left w:val="none" w:sz="0" w:space="0" w:color="auto"/>
            <w:bottom w:val="none" w:sz="0" w:space="0" w:color="auto"/>
            <w:right w:val="none" w:sz="0" w:space="0" w:color="auto"/>
          </w:divBdr>
        </w:div>
        <w:div w:id="1882984178">
          <w:marLeft w:val="480"/>
          <w:marRight w:val="0"/>
          <w:marTop w:val="0"/>
          <w:marBottom w:val="0"/>
          <w:divBdr>
            <w:top w:val="none" w:sz="0" w:space="0" w:color="auto"/>
            <w:left w:val="none" w:sz="0" w:space="0" w:color="auto"/>
            <w:bottom w:val="none" w:sz="0" w:space="0" w:color="auto"/>
            <w:right w:val="none" w:sz="0" w:space="0" w:color="auto"/>
          </w:divBdr>
        </w:div>
        <w:div w:id="1975715928">
          <w:marLeft w:val="480"/>
          <w:marRight w:val="0"/>
          <w:marTop w:val="0"/>
          <w:marBottom w:val="0"/>
          <w:divBdr>
            <w:top w:val="none" w:sz="0" w:space="0" w:color="auto"/>
            <w:left w:val="none" w:sz="0" w:space="0" w:color="auto"/>
            <w:bottom w:val="none" w:sz="0" w:space="0" w:color="auto"/>
            <w:right w:val="none" w:sz="0" w:space="0" w:color="auto"/>
          </w:divBdr>
        </w:div>
        <w:div w:id="498736128">
          <w:marLeft w:val="480"/>
          <w:marRight w:val="0"/>
          <w:marTop w:val="0"/>
          <w:marBottom w:val="0"/>
          <w:divBdr>
            <w:top w:val="none" w:sz="0" w:space="0" w:color="auto"/>
            <w:left w:val="none" w:sz="0" w:space="0" w:color="auto"/>
            <w:bottom w:val="none" w:sz="0" w:space="0" w:color="auto"/>
            <w:right w:val="none" w:sz="0" w:space="0" w:color="auto"/>
          </w:divBdr>
        </w:div>
        <w:div w:id="1138231286">
          <w:marLeft w:val="480"/>
          <w:marRight w:val="0"/>
          <w:marTop w:val="0"/>
          <w:marBottom w:val="0"/>
          <w:divBdr>
            <w:top w:val="none" w:sz="0" w:space="0" w:color="auto"/>
            <w:left w:val="none" w:sz="0" w:space="0" w:color="auto"/>
            <w:bottom w:val="none" w:sz="0" w:space="0" w:color="auto"/>
            <w:right w:val="none" w:sz="0" w:space="0" w:color="auto"/>
          </w:divBdr>
        </w:div>
        <w:div w:id="2147307980">
          <w:marLeft w:val="480"/>
          <w:marRight w:val="0"/>
          <w:marTop w:val="0"/>
          <w:marBottom w:val="0"/>
          <w:divBdr>
            <w:top w:val="none" w:sz="0" w:space="0" w:color="auto"/>
            <w:left w:val="none" w:sz="0" w:space="0" w:color="auto"/>
            <w:bottom w:val="none" w:sz="0" w:space="0" w:color="auto"/>
            <w:right w:val="none" w:sz="0" w:space="0" w:color="auto"/>
          </w:divBdr>
        </w:div>
      </w:divsChild>
    </w:div>
    <w:div w:id="219094859">
      <w:bodyDiv w:val="1"/>
      <w:marLeft w:val="0"/>
      <w:marRight w:val="0"/>
      <w:marTop w:val="0"/>
      <w:marBottom w:val="0"/>
      <w:divBdr>
        <w:top w:val="none" w:sz="0" w:space="0" w:color="auto"/>
        <w:left w:val="none" w:sz="0" w:space="0" w:color="auto"/>
        <w:bottom w:val="none" w:sz="0" w:space="0" w:color="auto"/>
        <w:right w:val="none" w:sz="0" w:space="0" w:color="auto"/>
      </w:divBdr>
    </w:div>
    <w:div w:id="223415089">
      <w:bodyDiv w:val="1"/>
      <w:marLeft w:val="0"/>
      <w:marRight w:val="0"/>
      <w:marTop w:val="0"/>
      <w:marBottom w:val="0"/>
      <w:divBdr>
        <w:top w:val="none" w:sz="0" w:space="0" w:color="auto"/>
        <w:left w:val="none" w:sz="0" w:space="0" w:color="auto"/>
        <w:bottom w:val="none" w:sz="0" w:space="0" w:color="auto"/>
        <w:right w:val="none" w:sz="0" w:space="0" w:color="auto"/>
      </w:divBdr>
    </w:div>
    <w:div w:id="225529321">
      <w:bodyDiv w:val="1"/>
      <w:marLeft w:val="0"/>
      <w:marRight w:val="0"/>
      <w:marTop w:val="0"/>
      <w:marBottom w:val="0"/>
      <w:divBdr>
        <w:top w:val="none" w:sz="0" w:space="0" w:color="auto"/>
        <w:left w:val="none" w:sz="0" w:space="0" w:color="auto"/>
        <w:bottom w:val="none" w:sz="0" w:space="0" w:color="auto"/>
        <w:right w:val="none" w:sz="0" w:space="0" w:color="auto"/>
      </w:divBdr>
    </w:div>
    <w:div w:id="230234672">
      <w:bodyDiv w:val="1"/>
      <w:marLeft w:val="0"/>
      <w:marRight w:val="0"/>
      <w:marTop w:val="0"/>
      <w:marBottom w:val="0"/>
      <w:divBdr>
        <w:top w:val="none" w:sz="0" w:space="0" w:color="auto"/>
        <w:left w:val="none" w:sz="0" w:space="0" w:color="auto"/>
        <w:bottom w:val="none" w:sz="0" w:space="0" w:color="auto"/>
        <w:right w:val="none" w:sz="0" w:space="0" w:color="auto"/>
      </w:divBdr>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33898313">
      <w:bodyDiv w:val="1"/>
      <w:marLeft w:val="0"/>
      <w:marRight w:val="0"/>
      <w:marTop w:val="0"/>
      <w:marBottom w:val="0"/>
      <w:divBdr>
        <w:top w:val="none" w:sz="0" w:space="0" w:color="auto"/>
        <w:left w:val="none" w:sz="0" w:space="0" w:color="auto"/>
        <w:bottom w:val="none" w:sz="0" w:space="0" w:color="auto"/>
        <w:right w:val="none" w:sz="0" w:space="0" w:color="auto"/>
      </w:divBdr>
    </w:div>
    <w:div w:id="237325244">
      <w:bodyDiv w:val="1"/>
      <w:marLeft w:val="0"/>
      <w:marRight w:val="0"/>
      <w:marTop w:val="0"/>
      <w:marBottom w:val="0"/>
      <w:divBdr>
        <w:top w:val="none" w:sz="0" w:space="0" w:color="auto"/>
        <w:left w:val="none" w:sz="0" w:space="0" w:color="auto"/>
        <w:bottom w:val="none" w:sz="0" w:space="0" w:color="auto"/>
        <w:right w:val="none" w:sz="0" w:space="0" w:color="auto"/>
      </w:divBdr>
      <w:divsChild>
        <w:div w:id="273098853">
          <w:marLeft w:val="480"/>
          <w:marRight w:val="0"/>
          <w:marTop w:val="0"/>
          <w:marBottom w:val="0"/>
          <w:divBdr>
            <w:top w:val="none" w:sz="0" w:space="0" w:color="auto"/>
            <w:left w:val="none" w:sz="0" w:space="0" w:color="auto"/>
            <w:bottom w:val="none" w:sz="0" w:space="0" w:color="auto"/>
            <w:right w:val="none" w:sz="0" w:space="0" w:color="auto"/>
          </w:divBdr>
        </w:div>
        <w:div w:id="1208254216">
          <w:marLeft w:val="480"/>
          <w:marRight w:val="0"/>
          <w:marTop w:val="0"/>
          <w:marBottom w:val="0"/>
          <w:divBdr>
            <w:top w:val="none" w:sz="0" w:space="0" w:color="auto"/>
            <w:left w:val="none" w:sz="0" w:space="0" w:color="auto"/>
            <w:bottom w:val="none" w:sz="0" w:space="0" w:color="auto"/>
            <w:right w:val="none" w:sz="0" w:space="0" w:color="auto"/>
          </w:divBdr>
        </w:div>
        <w:div w:id="249631180">
          <w:marLeft w:val="480"/>
          <w:marRight w:val="0"/>
          <w:marTop w:val="0"/>
          <w:marBottom w:val="0"/>
          <w:divBdr>
            <w:top w:val="none" w:sz="0" w:space="0" w:color="auto"/>
            <w:left w:val="none" w:sz="0" w:space="0" w:color="auto"/>
            <w:bottom w:val="none" w:sz="0" w:space="0" w:color="auto"/>
            <w:right w:val="none" w:sz="0" w:space="0" w:color="auto"/>
          </w:divBdr>
        </w:div>
        <w:div w:id="1283537673">
          <w:marLeft w:val="480"/>
          <w:marRight w:val="0"/>
          <w:marTop w:val="0"/>
          <w:marBottom w:val="0"/>
          <w:divBdr>
            <w:top w:val="none" w:sz="0" w:space="0" w:color="auto"/>
            <w:left w:val="none" w:sz="0" w:space="0" w:color="auto"/>
            <w:bottom w:val="none" w:sz="0" w:space="0" w:color="auto"/>
            <w:right w:val="none" w:sz="0" w:space="0" w:color="auto"/>
          </w:divBdr>
        </w:div>
        <w:div w:id="1471626628">
          <w:marLeft w:val="480"/>
          <w:marRight w:val="0"/>
          <w:marTop w:val="0"/>
          <w:marBottom w:val="0"/>
          <w:divBdr>
            <w:top w:val="none" w:sz="0" w:space="0" w:color="auto"/>
            <w:left w:val="none" w:sz="0" w:space="0" w:color="auto"/>
            <w:bottom w:val="none" w:sz="0" w:space="0" w:color="auto"/>
            <w:right w:val="none" w:sz="0" w:space="0" w:color="auto"/>
          </w:divBdr>
        </w:div>
        <w:div w:id="333849372">
          <w:marLeft w:val="480"/>
          <w:marRight w:val="0"/>
          <w:marTop w:val="0"/>
          <w:marBottom w:val="0"/>
          <w:divBdr>
            <w:top w:val="none" w:sz="0" w:space="0" w:color="auto"/>
            <w:left w:val="none" w:sz="0" w:space="0" w:color="auto"/>
            <w:bottom w:val="none" w:sz="0" w:space="0" w:color="auto"/>
            <w:right w:val="none" w:sz="0" w:space="0" w:color="auto"/>
          </w:divBdr>
        </w:div>
        <w:div w:id="157114466">
          <w:marLeft w:val="480"/>
          <w:marRight w:val="0"/>
          <w:marTop w:val="0"/>
          <w:marBottom w:val="0"/>
          <w:divBdr>
            <w:top w:val="none" w:sz="0" w:space="0" w:color="auto"/>
            <w:left w:val="none" w:sz="0" w:space="0" w:color="auto"/>
            <w:bottom w:val="none" w:sz="0" w:space="0" w:color="auto"/>
            <w:right w:val="none" w:sz="0" w:space="0" w:color="auto"/>
          </w:divBdr>
        </w:div>
        <w:div w:id="608438614">
          <w:marLeft w:val="480"/>
          <w:marRight w:val="0"/>
          <w:marTop w:val="0"/>
          <w:marBottom w:val="0"/>
          <w:divBdr>
            <w:top w:val="none" w:sz="0" w:space="0" w:color="auto"/>
            <w:left w:val="none" w:sz="0" w:space="0" w:color="auto"/>
            <w:bottom w:val="none" w:sz="0" w:space="0" w:color="auto"/>
            <w:right w:val="none" w:sz="0" w:space="0" w:color="auto"/>
          </w:divBdr>
        </w:div>
        <w:div w:id="1044909187">
          <w:marLeft w:val="480"/>
          <w:marRight w:val="0"/>
          <w:marTop w:val="0"/>
          <w:marBottom w:val="0"/>
          <w:divBdr>
            <w:top w:val="none" w:sz="0" w:space="0" w:color="auto"/>
            <w:left w:val="none" w:sz="0" w:space="0" w:color="auto"/>
            <w:bottom w:val="none" w:sz="0" w:space="0" w:color="auto"/>
            <w:right w:val="none" w:sz="0" w:space="0" w:color="auto"/>
          </w:divBdr>
        </w:div>
        <w:div w:id="53939314">
          <w:marLeft w:val="480"/>
          <w:marRight w:val="0"/>
          <w:marTop w:val="0"/>
          <w:marBottom w:val="0"/>
          <w:divBdr>
            <w:top w:val="none" w:sz="0" w:space="0" w:color="auto"/>
            <w:left w:val="none" w:sz="0" w:space="0" w:color="auto"/>
            <w:bottom w:val="none" w:sz="0" w:space="0" w:color="auto"/>
            <w:right w:val="none" w:sz="0" w:space="0" w:color="auto"/>
          </w:divBdr>
        </w:div>
      </w:divsChild>
    </w:div>
    <w:div w:id="237717589">
      <w:bodyDiv w:val="1"/>
      <w:marLeft w:val="0"/>
      <w:marRight w:val="0"/>
      <w:marTop w:val="0"/>
      <w:marBottom w:val="0"/>
      <w:divBdr>
        <w:top w:val="none" w:sz="0" w:space="0" w:color="auto"/>
        <w:left w:val="none" w:sz="0" w:space="0" w:color="auto"/>
        <w:bottom w:val="none" w:sz="0" w:space="0" w:color="auto"/>
        <w:right w:val="none" w:sz="0" w:space="0" w:color="auto"/>
      </w:divBdr>
    </w:div>
    <w:div w:id="238171752">
      <w:bodyDiv w:val="1"/>
      <w:marLeft w:val="0"/>
      <w:marRight w:val="0"/>
      <w:marTop w:val="0"/>
      <w:marBottom w:val="0"/>
      <w:divBdr>
        <w:top w:val="none" w:sz="0" w:space="0" w:color="auto"/>
        <w:left w:val="none" w:sz="0" w:space="0" w:color="auto"/>
        <w:bottom w:val="none" w:sz="0" w:space="0" w:color="auto"/>
        <w:right w:val="none" w:sz="0" w:space="0" w:color="auto"/>
      </w:divBdr>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245774529">
      <w:bodyDiv w:val="1"/>
      <w:marLeft w:val="0"/>
      <w:marRight w:val="0"/>
      <w:marTop w:val="0"/>
      <w:marBottom w:val="0"/>
      <w:divBdr>
        <w:top w:val="none" w:sz="0" w:space="0" w:color="auto"/>
        <w:left w:val="none" w:sz="0" w:space="0" w:color="auto"/>
        <w:bottom w:val="none" w:sz="0" w:space="0" w:color="auto"/>
        <w:right w:val="none" w:sz="0" w:space="0" w:color="auto"/>
      </w:divBdr>
    </w:div>
    <w:div w:id="252784048">
      <w:bodyDiv w:val="1"/>
      <w:marLeft w:val="0"/>
      <w:marRight w:val="0"/>
      <w:marTop w:val="0"/>
      <w:marBottom w:val="0"/>
      <w:divBdr>
        <w:top w:val="none" w:sz="0" w:space="0" w:color="auto"/>
        <w:left w:val="none" w:sz="0" w:space="0" w:color="auto"/>
        <w:bottom w:val="none" w:sz="0" w:space="0" w:color="auto"/>
        <w:right w:val="none" w:sz="0" w:space="0" w:color="auto"/>
      </w:divBdr>
    </w:div>
    <w:div w:id="254559211">
      <w:bodyDiv w:val="1"/>
      <w:marLeft w:val="0"/>
      <w:marRight w:val="0"/>
      <w:marTop w:val="0"/>
      <w:marBottom w:val="0"/>
      <w:divBdr>
        <w:top w:val="none" w:sz="0" w:space="0" w:color="auto"/>
        <w:left w:val="none" w:sz="0" w:space="0" w:color="auto"/>
        <w:bottom w:val="none" w:sz="0" w:space="0" w:color="auto"/>
        <w:right w:val="none" w:sz="0" w:space="0" w:color="auto"/>
      </w:divBdr>
    </w:div>
    <w:div w:id="260841992">
      <w:bodyDiv w:val="1"/>
      <w:marLeft w:val="0"/>
      <w:marRight w:val="0"/>
      <w:marTop w:val="0"/>
      <w:marBottom w:val="0"/>
      <w:divBdr>
        <w:top w:val="none" w:sz="0" w:space="0" w:color="auto"/>
        <w:left w:val="none" w:sz="0" w:space="0" w:color="auto"/>
        <w:bottom w:val="none" w:sz="0" w:space="0" w:color="auto"/>
        <w:right w:val="none" w:sz="0" w:space="0" w:color="auto"/>
      </w:divBdr>
      <w:divsChild>
        <w:div w:id="1626539602">
          <w:marLeft w:val="480"/>
          <w:marRight w:val="0"/>
          <w:marTop w:val="0"/>
          <w:marBottom w:val="0"/>
          <w:divBdr>
            <w:top w:val="none" w:sz="0" w:space="0" w:color="auto"/>
            <w:left w:val="none" w:sz="0" w:space="0" w:color="auto"/>
            <w:bottom w:val="none" w:sz="0" w:space="0" w:color="auto"/>
            <w:right w:val="none" w:sz="0" w:space="0" w:color="auto"/>
          </w:divBdr>
        </w:div>
        <w:div w:id="151800571">
          <w:marLeft w:val="480"/>
          <w:marRight w:val="0"/>
          <w:marTop w:val="0"/>
          <w:marBottom w:val="0"/>
          <w:divBdr>
            <w:top w:val="none" w:sz="0" w:space="0" w:color="auto"/>
            <w:left w:val="none" w:sz="0" w:space="0" w:color="auto"/>
            <w:bottom w:val="none" w:sz="0" w:space="0" w:color="auto"/>
            <w:right w:val="none" w:sz="0" w:space="0" w:color="auto"/>
          </w:divBdr>
        </w:div>
        <w:div w:id="718625464">
          <w:marLeft w:val="480"/>
          <w:marRight w:val="0"/>
          <w:marTop w:val="0"/>
          <w:marBottom w:val="0"/>
          <w:divBdr>
            <w:top w:val="none" w:sz="0" w:space="0" w:color="auto"/>
            <w:left w:val="none" w:sz="0" w:space="0" w:color="auto"/>
            <w:bottom w:val="none" w:sz="0" w:space="0" w:color="auto"/>
            <w:right w:val="none" w:sz="0" w:space="0" w:color="auto"/>
          </w:divBdr>
        </w:div>
        <w:div w:id="1551460494">
          <w:marLeft w:val="480"/>
          <w:marRight w:val="0"/>
          <w:marTop w:val="0"/>
          <w:marBottom w:val="0"/>
          <w:divBdr>
            <w:top w:val="none" w:sz="0" w:space="0" w:color="auto"/>
            <w:left w:val="none" w:sz="0" w:space="0" w:color="auto"/>
            <w:bottom w:val="none" w:sz="0" w:space="0" w:color="auto"/>
            <w:right w:val="none" w:sz="0" w:space="0" w:color="auto"/>
          </w:divBdr>
        </w:div>
        <w:div w:id="940994458">
          <w:marLeft w:val="480"/>
          <w:marRight w:val="0"/>
          <w:marTop w:val="0"/>
          <w:marBottom w:val="0"/>
          <w:divBdr>
            <w:top w:val="none" w:sz="0" w:space="0" w:color="auto"/>
            <w:left w:val="none" w:sz="0" w:space="0" w:color="auto"/>
            <w:bottom w:val="none" w:sz="0" w:space="0" w:color="auto"/>
            <w:right w:val="none" w:sz="0" w:space="0" w:color="auto"/>
          </w:divBdr>
        </w:div>
        <w:div w:id="163016636">
          <w:marLeft w:val="480"/>
          <w:marRight w:val="0"/>
          <w:marTop w:val="0"/>
          <w:marBottom w:val="0"/>
          <w:divBdr>
            <w:top w:val="none" w:sz="0" w:space="0" w:color="auto"/>
            <w:left w:val="none" w:sz="0" w:space="0" w:color="auto"/>
            <w:bottom w:val="none" w:sz="0" w:space="0" w:color="auto"/>
            <w:right w:val="none" w:sz="0" w:space="0" w:color="auto"/>
          </w:divBdr>
        </w:div>
        <w:div w:id="820346845">
          <w:marLeft w:val="480"/>
          <w:marRight w:val="0"/>
          <w:marTop w:val="0"/>
          <w:marBottom w:val="0"/>
          <w:divBdr>
            <w:top w:val="none" w:sz="0" w:space="0" w:color="auto"/>
            <w:left w:val="none" w:sz="0" w:space="0" w:color="auto"/>
            <w:bottom w:val="none" w:sz="0" w:space="0" w:color="auto"/>
            <w:right w:val="none" w:sz="0" w:space="0" w:color="auto"/>
          </w:divBdr>
        </w:div>
        <w:div w:id="1671909289">
          <w:marLeft w:val="480"/>
          <w:marRight w:val="0"/>
          <w:marTop w:val="0"/>
          <w:marBottom w:val="0"/>
          <w:divBdr>
            <w:top w:val="none" w:sz="0" w:space="0" w:color="auto"/>
            <w:left w:val="none" w:sz="0" w:space="0" w:color="auto"/>
            <w:bottom w:val="none" w:sz="0" w:space="0" w:color="auto"/>
            <w:right w:val="none" w:sz="0" w:space="0" w:color="auto"/>
          </w:divBdr>
        </w:div>
        <w:div w:id="868296621">
          <w:marLeft w:val="480"/>
          <w:marRight w:val="0"/>
          <w:marTop w:val="0"/>
          <w:marBottom w:val="0"/>
          <w:divBdr>
            <w:top w:val="none" w:sz="0" w:space="0" w:color="auto"/>
            <w:left w:val="none" w:sz="0" w:space="0" w:color="auto"/>
            <w:bottom w:val="none" w:sz="0" w:space="0" w:color="auto"/>
            <w:right w:val="none" w:sz="0" w:space="0" w:color="auto"/>
          </w:divBdr>
        </w:div>
        <w:div w:id="435640958">
          <w:marLeft w:val="480"/>
          <w:marRight w:val="0"/>
          <w:marTop w:val="0"/>
          <w:marBottom w:val="0"/>
          <w:divBdr>
            <w:top w:val="none" w:sz="0" w:space="0" w:color="auto"/>
            <w:left w:val="none" w:sz="0" w:space="0" w:color="auto"/>
            <w:bottom w:val="none" w:sz="0" w:space="0" w:color="auto"/>
            <w:right w:val="none" w:sz="0" w:space="0" w:color="auto"/>
          </w:divBdr>
        </w:div>
        <w:div w:id="962078560">
          <w:marLeft w:val="480"/>
          <w:marRight w:val="0"/>
          <w:marTop w:val="0"/>
          <w:marBottom w:val="0"/>
          <w:divBdr>
            <w:top w:val="none" w:sz="0" w:space="0" w:color="auto"/>
            <w:left w:val="none" w:sz="0" w:space="0" w:color="auto"/>
            <w:bottom w:val="none" w:sz="0" w:space="0" w:color="auto"/>
            <w:right w:val="none" w:sz="0" w:space="0" w:color="auto"/>
          </w:divBdr>
        </w:div>
        <w:div w:id="597714680">
          <w:marLeft w:val="480"/>
          <w:marRight w:val="0"/>
          <w:marTop w:val="0"/>
          <w:marBottom w:val="0"/>
          <w:divBdr>
            <w:top w:val="none" w:sz="0" w:space="0" w:color="auto"/>
            <w:left w:val="none" w:sz="0" w:space="0" w:color="auto"/>
            <w:bottom w:val="none" w:sz="0" w:space="0" w:color="auto"/>
            <w:right w:val="none" w:sz="0" w:space="0" w:color="auto"/>
          </w:divBdr>
        </w:div>
        <w:div w:id="1689674749">
          <w:marLeft w:val="480"/>
          <w:marRight w:val="0"/>
          <w:marTop w:val="0"/>
          <w:marBottom w:val="0"/>
          <w:divBdr>
            <w:top w:val="none" w:sz="0" w:space="0" w:color="auto"/>
            <w:left w:val="none" w:sz="0" w:space="0" w:color="auto"/>
            <w:bottom w:val="none" w:sz="0" w:space="0" w:color="auto"/>
            <w:right w:val="none" w:sz="0" w:space="0" w:color="auto"/>
          </w:divBdr>
        </w:div>
        <w:div w:id="144863425">
          <w:marLeft w:val="480"/>
          <w:marRight w:val="0"/>
          <w:marTop w:val="0"/>
          <w:marBottom w:val="0"/>
          <w:divBdr>
            <w:top w:val="none" w:sz="0" w:space="0" w:color="auto"/>
            <w:left w:val="none" w:sz="0" w:space="0" w:color="auto"/>
            <w:bottom w:val="none" w:sz="0" w:space="0" w:color="auto"/>
            <w:right w:val="none" w:sz="0" w:space="0" w:color="auto"/>
          </w:divBdr>
        </w:div>
        <w:div w:id="996959804">
          <w:marLeft w:val="480"/>
          <w:marRight w:val="0"/>
          <w:marTop w:val="0"/>
          <w:marBottom w:val="0"/>
          <w:divBdr>
            <w:top w:val="none" w:sz="0" w:space="0" w:color="auto"/>
            <w:left w:val="none" w:sz="0" w:space="0" w:color="auto"/>
            <w:bottom w:val="none" w:sz="0" w:space="0" w:color="auto"/>
            <w:right w:val="none" w:sz="0" w:space="0" w:color="auto"/>
          </w:divBdr>
        </w:div>
        <w:div w:id="897088307">
          <w:marLeft w:val="480"/>
          <w:marRight w:val="0"/>
          <w:marTop w:val="0"/>
          <w:marBottom w:val="0"/>
          <w:divBdr>
            <w:top w:val="none" w:sz="0" w:space="0" w:color="auto"/>
            <w:left w:val="none" w:sz="0" w:space="0" w:color="auto"/>
            <w:bottom w:val="none" w:sz="0" w:space="0" w:color="auto"/>
            <w:right w:val="none" w:sz="0" w:space="0" w:color="auto"/>
          </w:divBdr>
        </w:div>
        <w:div w:id="2008164070">
          <w:marLeft w:val="480"/>
          <w:marRight w:val="0"/>
          <w:marTop w:val="0"/>
          <w:marBottom w:val="0"/>
          <w:divBdr>
            <w:top w:val="none" w:sz="0" w:space="0" w:color="auto"/>
            <w:left w:val="none" w:sz="0" w:space="0" w:color="auto"/>
            <w:bottom w:val="none" w:sz="0" w:space="0" w:color="auto"/>
            <w:right w:val="none" w:sz="0" w:space="0" w:color="auto"/>
          </w:divBdr>
        </w:div>
        <w:div w:id="1547913120">
          <w:marLeft w:val="480"/>
          <w:marRight w:val="0"/>
          <w:marTop w:val="0"/>
          <w:marBottom w:val="0"/>
          <w:divBdr>
            <w:top w:val="none" w:sz="0" w:space="0" w:color="auto"/>
            <w:left w:val="none" w:sz="0" w:space="0" w:color="auto"/>
            <w:bottom w:val="none" w:sz="0" w:space="0" w:color="auto"/>
            <w:right w:val="none" w:sz="0" w:space="0" w:color="auto"/>
          </w:divBdr>
        </w:div>
        <w:div w:id="1922105500">
          <w:marLeft w:val="480"/>
          <w:marRight w:val="0"/>
          <w:marTop w:val="0"/>
          <w:marBottom w:val="0"/>
          <w:divBdr>
            <w:top w:val="none" w:sz="0" w:space="0" w:color="auto"/>
            <w:left w:val="none" w:sz="0" w:space="0" w:color="auto"/>
            <w:bottom w:val="none" w:sz="0" w:space="0" w:color="auto"/>
            <w:right w:val="none" w:sz="0" w:space="0" w:color="auto"/>
          </w:divBdr>
        </w:div>
        <w:div w:id="1726755474">
          <w:marLeft w:val="480"/>
          <w:marRight w:val="0"/>
          <w:marTop w:val="0"/>
          <w:marBottom w:val="0"/>
          <w:divBdr>
            <w:top w:val="none" w:sz="0" w:space="0" w:color="auto"/>
            <w:left w:val="none" w:sz="0" w:space="0" w:color="auto"/>
            <w:bottom w:val="none" w:sz="0" w:space="0" w:color="auto"/>
            <w:right w:val="none" w:sz="0" w:space="0" w:color="auto"/>
          </w:divBdr>
        </w:div>
        <w:div w:id="682784116">
          <w:marLeft w:val="480"/>
          <w:marRight w:val="0"/>
          <w:marTop w:val="0"/>
          <w:marBottom w:val="0"/>
          <w:divBdr>
            <w:top w:val="none" w:sz="0" w:space="0" w:color="auto"/>
            <w:left w:val="none" w:sz="0" w:space="0" w:color="auto"/>
            <w:bottom w:val="none" w:sz="0" w:space="0" w:color="auto"/>
            <w:right w:val="none" w:sz="0" w:space="0" w:color="auto"/>
          </w:divBdr>
        </w:div>
        <w:div w:id="485168886">
          <w:marLeft w:val="480"/>
          <w:marRight w:val="0"/>
          <w:marTop w:val="0"/>
          <w:marBottom w:val="0"/>
          <w:divBdr>
            <w:top w:val="none" w:sz="0" w:space="0" w:color="auto"/>
            <w:left w:val="none" w:sz="0" w:space="0" w:color="auto"/>
            <w:bottom w:val="none" w:sz="0" w:space="0" w:color="auto"/>
            <w:right w:val="none" w:sz="0" w:space="0" w:color="auto"/>
          </w:divBdr>
        </w:div>
        <w:div w:id="1796635779">
          <w:marLeft w:val="480"/>
          <w:marRight w:val="0"/>
          <w:marTop w:val="0"/>
          <w:marBottom w:val="0"/>
          <w:divBdr>
            <w:top w:val="none" w:sz="0" w:space="0" w:color="auto"/>
            <w:left w:val="none" w:sz="0" w:space="0" w:color="auto"/>
            <w:bottom w:val="none" w:sz="0" w:space="0" w:color="auto"/>
            <w:right w:val="none" w:sz="0" w:space="0" w:color="auto"/>
          </w:divBdr>
        </w:div>
        <w:div w:id="1797603395">
          <w:marLeft w:val="480"/>
          <w:marRight w:val="0"/>
          <w:marTop w:val="0"/>
          <w:marBottom w:val="0"/>
          <w:divBdr>
            <w:top w:val="none" w:sz="0" w:space="0" w:color="auto"/>
            <w:left w:val="none" w:sz="0" w:space="0" w:color="auto"/>
            <w:bottom w:val="none" w:sz="0" w:space="0" w:color="auto"/>
            <w:right w:val="none" w:sz="0" w:space="0" w:color="auto"/>
          </w:divBdr>
        </w:div>
        <w:div w:id="1380789570">
          <w:marLeft w:val="480"/>
          <w:marRight w:val="0"/>
          <w:marTop w:val="0"/>
          <w:marBottom w:val="0"/>
          <w:divBdr>
            <w:top w:val="none" w:sz="0" w:space="0" w:color="auto"/>
            <w:left w:val="none" w:sz="0" w:space="0" w:color="auto"/>
            <w:bottom w:val="none" w:sz="0" w:space="0" w:color="auto"/>
            <w:right w:val="none" w:sz="0" w:space="0" w:color="auto"/>
          </w:divBdr>
        </w:div>
        <w:div w:id="1478106127">
          <w:marLeft w:val="480"/>
          <w:marRight w:val="0"/>
          <w:marTop w:val="0"/>
          <w:marBottom w:val="0"/>
          <w:divBdr>
            <w:top w:val="none" w:sz="0" w:space="0" w:color="auto"/>
            <w:left w:val="none" w:sz="0" w:space="0" w:color="auto"/>
            <w:bottom w:val="none" w:sz="0" w:space="0" w:color="auto"/>
            <w:right w:val="none" w:sz="0" w:space="0" w:color="auto"/>
          </w:divBdr>
        </w:div>
        <w:div w:id="249968614">
          <w:marLeft w:val="480"/>
          <w:marRight w:val="0"/>
          <w:marTop w:val="0"/>
          <w:marBottom w:val="0"/>
          <w:divBdr>
            <w:top w:val="none" w:sz="0" w:space="0" w:color="auto"/>
            <w:left w:val="none" w:sz="0" w:space="0" w:color="auto"/>
            <w:bottom w:val="none" w:sz="0" w:space="0" w:color="auto"/>
            <w:right w:val="none" w:sz="0" w:space="0" w:color="auto"/>
          </w:divBdr>
        </w:div>
        <w:div w:id="89854583">
          <w:marLeft w:val="480"/>
          <w:marRight w:val="0"/>
          <w:marTop w:val="0"/>
          <w:marBottom w:val="0"/>
          <w:divBdr>
            <w:top w:val="none" w:sz="0" w:space="0" w:color="auto"/>
            <w:left w:val="none" w:sz="0" w:space="0" w:color="auto"/>
            <w:bottom w:val="none" w:sz="0" w:space="0" w:color="auto"/>
            <w:right w:val="none" w:sz="0" w:space="0" w:color="auto"/>
          </w:divBdr>
        </w:div>
        <w:div w:id="1577861702">
          <w:marLeft w:val="480"/>
          <w:marRight w:val="0"/>
          <w:marTop w:val="0"/>
          <w:marBottom w:val="0"/>
          <w:divBdr>
            <w:top w:val="none" w:sz="0" w:space="0" w:color="auto"/>
            <w:left w:val="none" w:sz="0" w:space="0" w:color="auto"/>
            <w:bottom w:val="none" w:sz="0" w:space="0" w:color="auto"/>
            <w:right w:val="none" w:sz="0" w:space="0" w:color="auto"/>
          </w:divBdr>
        </w:div>
        <w:div w:id="296301470">
          <w:marLeft w:val="480"/>
          <w:marRight w:val="0"/>
          <w:marTop w:val="0"/>
          <w:marBottom w:val="0"/>
          <w:divBdr>
            <w:top w:val="none" w:sz="0" w:space="0" w:color="auto"/>
            <w:left w:val="none" w:sz="0" w:space="0" w:color="auto"/>
            <w:bottom w:val="none" w:sz="0" w:space="0" w:color="auto"/>
            <w:right w:val="none" w:sz="0" w:space="0" w:color="auto"/>
          </w:divBdr>
        </w:div>
        <w:div w:id="1322849484">
          <w:marLeft w:val="480"/>
          <w:marRight w:val="0"/>
          <w:marTop w:val="0"/>
          <w:marBottom w:val="0"/>
          <w:divBdr>
            <w:top w:val="none" w:sz="0" w:space="0" w:color="auto"/>
            <w:left w:val="none" w:sz="0" w:space="0" w:color="auto"/>
            <w:bottom w:val="none" w:sz="0" w:space="0" w:color="auto"/>
            <w:right w:val="none" w:sz="0" w:space="0" w:color="auto"/>
          </w:divBdr>
        </w:div>
        <w:div w:id="1753887166">
          <w:marLeft w:val="480"/>
          <w:marRight w:val="0"/>
          <w:marTop w:val="0"/>
          <w:marBottom w:val="0"/>
          <w:divBdr>
            <w:top w:val="none" w:sz="0" w:space="0" w:color="auto"/>
            <w:left w:val="none" w:sz="0" w:space="0" w:color="auto"/>
            <w:bottom w:val="none" w:sz="0" w:space="0" w:color="auto"/>
            <w:right w:val="none" w:sz="0" w:space="0" w:color="auto"/>
          </w:divBdr>
        </w:div>
        <w:div w:id="1576865636">
          <w:marLeft w:val="480"/>
          <w:marRight w:val="0"/>
          <w:marTop w:val="0"/>
          <w:marBottom w:val="0"/>
          <w:divBdr>
            <w:top w:val="none" w:sz="0" w:space="0" w:color="auto"/>
            <w:left w:val="none" w:sz="0" w:space="0" w:color="auto"/>
            <w:bottom w:val="none" w:sz="0" w:space="0" w:color="auto"/>
            <w:right w:val="none" w:sz="0" w:space="0" w:color="auto"/>
          </w:divBdr>
        </w:div>
        <w:div w:id="1971158542">
          <w:marLeft w:val="480"/>
          <w:marRight w:val="0"/>
          <w:marTop w:val="0"/>
          <w:marBottom w:val="0"/>
          <w:divBdr>
            <w:top w:val="none" w:sz="0" w:space="0" w:color="auto"/>
            <w:left w:val="none" w:sz="0" w:space="0" w:color="auto"/>
            <w:bottom w:val="none" w:sz="0" w:space="0" w:color="auto"/>
            <w:right w:val="none" w:sz="0" w:space="0" w:color="auto"/>
          </w:divBdr>
        </w:div>
        <w:div w:id="223028767">
          <w:marLeft w:val="480"/>
          <w:marRight w:val="0"/>
          <w:marTop w:val="0"/>
          <w:marBottom w:val="0"/>
          <w:divBdr>
            <w:top w:val="none" w:sz="0" w:space="0" w:color="auto"/>
            <w:left w:val="none" w:sz="0" w:space="0" w:color="auto"/>
            <w:bottom w:val="none" w:sz="0" w:space="0" w:color="auto"/>
            <w:right w:val="none" w:sz="0" w:space="0" w:color="auto"/>
          </w:divBdr>
        </w:div>
        <w:div w:id="172690935">
          <w:marLeft w:val="480"/>
          <w:marRight w:val="0"/>
          <w:marTop w:val="0"/>
          <w:marBottom w:val="0"/>
          <w:divBdr>
            <w:top w:val="none" w:sz="0" w:space="0" w:color="auto"/>
            <w:left w:val="none" w:sz="0" w:space="0" w:color="auto"/>
            <w:bottom w:val="none" w:sz="0" w:space="0" w:color="auto"/>
            <w:right w:val="none" w:sz="0" w:space="0" w:color="auto"/>
          </w:divBdr>
        </w:div>
        <w:div w:id="1087964815">
          <w:marLeft w:val="480"/>
          <w:marRight w:val="0"/>
          <w:marTop w:val="0"/>
          <w:marBottom w:val="0"/>
          <w:divBdr>
            <w:top w:val="none" w:sz="0" w:space="0" w:color="auto"/>
            <w:left w:val="none" w:sz="0" w:space="0" w:color="auto"/>
            <w:bottom w:val="none" w:sz="0" w:space="0" w:color="auto"/>
            <w:right w:val="none" w:sz="0" w:space="0" w:color="auto"/>
          </w:divBdr>
        </w:div>
        <w:div w:id="643659474">
          <w:marLeft w:val="480"/>
          <w:marRight w:val="0"/>
          <w:marTop w:val="0"/>
          <w:marBottom w:val="0"/>
          <w:divBdr>
            <w:top w:val="none" w:sz="0" w:space="0" w:color="auto"/>
            <w:left w:val="none" w:sz="0" w:space="0" w:color="auto"/>
            <w:bottom w:val="none" w:sz="0" w:space="0" w:color="auto"/>
            <w:right w:val="none" w:sz="0" w:space="0" w:color="auto"/>
          </w:divBdr>
        </w:div>
        <w:div w:id="13309747">
          <w:marLeft w:val="480"/>
          <w:marRight w:val="0"/>
          <w:marTop w:val="0"/>
          <w:marBottom w:val="0"/>
          <w:divBdr>
            <w:top w:val="none" w:sz="0" w:space="0" w:color="auto"/>
            <w:left w:val="none" w:sz="0" w:space="0" w:color="auto"/>
            <w:bottom w:val="none" w:sz="0" w:space="0" w:color="auto"/>
            <w:right w:val="none" w:sz="0" w:space="0" w:color="auto"/>
          </w:divBdr>
        </w:div>
      </w:divsChild>
    </w:div>
    <w:div w:id="262961325">
      <w:bodyDiv w:val="1"/>
      <w:marLeft w:val="0"/>
      <w:marRight w:val="0"/>
      <w:marTop w:val="0"/>
      <w:marBottom w:val="0"/>
      <w:divBdr>
        <w:top w:val="none" w:sz="0" w:space="0" w:color="auto"/>
        <w:left w:val="none" w:sz="0" w:space="0" w:color="auto"/>
        <w:bottom w:val="none" w:sz="0" w:space="0" w:color="auto"/>
        <w:right w:val="none" w:sz="0" w:space="0" w:color="auto"/>
      </w:divBdr>
    </w:div>
    <w:div w:id="266929963">
      <w:bodyDiv w:val="1"/>
      <w:marLeft w:val="0"/>
      <w:marRight w:val="0"/>
      <w:marTop w:val="0"/>
      <w:marBottom w:val="0"/>
      <w:divBdr>
        <w:top w:val="none" w:sz="0" w:space="0" w:color="auto"/>
        <w:left w:val="none" w:sz="0" w:space="0" w:color="auto"/>
        <w:bottom w:val="none" w:sz="0" w:space="0" w:color="auto"/>
        <w:right w:val="none" w:sz="0" w:space="0" w:color="auto"/>
      </w:divBdr>
    </w:div>
    <w:div w:id="267153865">
      <w:bodyDiv w:val="1"/>
      <w:marLeft w:val="0"/>
      <w:marRight w:val="0"/>
      <w:marTop w:val="0"/>
      <w:marBottom w:val="0"/>
      <w:divBdr>
        <w:top w:val="none" w:sz="0" w:space="0" w:color="auto"/>
        <w:left w:val="none" w:sz="0" w:space="0" w:color="auto"/>
        <w:bottom w:val="none" w:sz="0" w:space="0" w:color="auto"/>
        <w:right w:val="none" w:sz="0" w:space="0" w:color="auto"/>
      </w:divBdr>
      <w:divsChild>
        <w:div w:id="1538931081">
          <w:marLeft w:val="480"/>
          <w:marRight w:val="0"/>
          <w:marTop w:val="0"/>
          <w:marBottom w:val="0"/>
          <w:divBdr>
            <w:top w:val="none" w:sz="0" w:space="0" w:color="auto"/>
            <w:left w:val="none" w:sz="0" w:space="0" w:color="auto"/>
            <w:bottom w:val="none" w:sz="0" w:space="0" w:color="auto"/>
            <w:right w:val="none" w:sz="0" w:space="0" w:color="auto"/>
          </w:divBdr>
        </w:div>
        <w:div w:id="1625883455">
          <w:marLeft w:val="480"/>
          <w:marRight w:val="0"/>
          <w:marTop w:val="0"/>
          <w:marBottom w:val="0"/>
          <w:divBdr>
            <w:top w:val="none" w:sz="0" w:space="0" w:color="auto"/>
            <w:left w:val="none" w:sz="0" w:space="0" w:color="auto"/>
            <w:bottom w:val="none" w:sz="0" w:space="0" w:color="auto"/>
            <w:right w:val="none" w:sz="0" w:space="0" w:color="auto"/>
          </w:divBdr>
        </w:div>
        <w:div w:id="355928914">
          <w:marLeft w:val="480"/>
          <w:marRight w:val="0"/>
          <w:marTop w:val="0"/>
          <w:marBottom w:val="0"/>
          <w:divBdr>
            <w:top w:val="none" w:sz="0" w:space="0" w:color="auto"/>
            <w:left w:val="none" w:sz="0" w:space="0" w:color="auto"/>
            <w:bottom w:val="none" w:sz="0" w:space="0" w:color="auto"/>
            <w:right w:val="none" w:sz="0" w:space="0" w:color="auto"/>
          </w:divBdr>
        </w:div>
        <w:div w:id="1518346657">
          <w:marLeft w:val="480"/>
          <w:marRight w:val="0"/>
          <w:marTop w:val="0"/>
          <w:marBottom w:val="0"/>
          <w:divBdr>
            <w:top w:val="none" w:sz="0" w:space="0" w:color="auto"/>
            <w:left w:val="none" w:sz="0" w:space="0" w:color="auto"/>
            <w:bottom w:val="none" w:sz="0" w:space="0" w:color="auto"/>
            <w:right w:val="none" w:sz="0" w:space="0" w:color="auto"/>
          </w:divBdr>
        </w:div>
        <w:div w:id="710114598">
          <w:marLeft w:val="480"/>
          <w:marRight w:val="0"/>
          <w:marTop w:val="0"/>
          <w:marBottom w:val="0"/>
          <w:divBdr>
            <w:top w:val="none" w:sz="0" w:space="0" w:color="auto"/>
            <w:left w:val="none" w:sz="0" w:space="0" w:color="auto"/>
            <w:bottom w:val="none" w:sz="0" w:space="0" w:color="auto"/>
            <w:right w:val="none" w:sz="0" w:space="0" w:color="auto"/>
          </w:divBdr>
        </w:div>
        <w:div w:id="1532718118">
          <w:marLeft w:val="480"/>
          <w:marRight w:val="0"/>
          <w:marTop w:val="0"/>
          <w:marBottom w:val="0"/>
          <w:divBdr>
            <w:top w:val="none" w:sz="0" w:space="0" w:color="auto"/>
            <w:left w:val="none" w:sz="0" w:space="0" w:color="auto"/>
            <w:bottom w:val="none" w:sz="0" w:space="0" w:color="auto"/>
            <w:right w:val="none" w:sz="0" w:space="0" w:color="auto"/>
          </w:divBdr>
        </w:div>
        <w:div w:id="171990906">
          <w:marLeft w:val="480"/>
          <w:marRight w:val="0"/>
          <w:marTop w:val="0"/>
          <w:marBottom w:val="0"/>
          <w:divBdr>
            <w:top w:val="none" w:sz="0" w:space="0" w:color="auto"/>
            <w:left w:val="none" w:sz="0" w:space="0" w:color="auto"/>
            <w:bottom w:val="none" w:sz="0" w:space="0" w:color="auto"/>
            <w:right w:val="none" w:sz="0" w:space="0" w:color="auto"/>
          </w:divBdr>
        </w:div>
        <w:div w:id="1753044451">
          <w:marLeft w:val="480"/>
          <w:marRight w:val="0"/>
          <w:marTop w:val="0"/>
          <w:marBottom w:val="0"/>
          <w:divBdr>
            <w:top w:val="none" w:sz="0" w:space="0" w:color="auto"/>
            <w:left w:val="none" w:sz="0" w:space="0" w:color="auto"/>
            <w:bottom w:val="none" w:sz="0" w:space="0" w:color="auto"/>
            <w:right w:val="none" w:sz="0" w:space="0" w:color="auto"/>
          </w:divBdr>
        </w:div>
        <w:div w:id="172575572">
          <w:marLeft w:val="480"/>
          <w:marRight w:val="0"/>
          <w:marTop w:val="0"/>
          <w:marBottom w:val="0"/>
          <w:divBdr>
            <w:top w:val="none" w:sz="0" w:space="0" w:color="auto"/>
            <w:left w:val="none" w:sz="0" w:space="0" w:color="auto"/>
            <w:bottom w:val="none" w:sz="0" w:space="0" w:color="auto"/>
            <w:right w:val="none" w:sz="0" w:space="0" w:color="auto"/>
          </w:divBdr>
        </w:div>
        <w:div w:id="1846480286">
          <w:marLeft w:val="480"/>
          <w:marRight w:val="0"/>
          <w:marTop w:val="0"/>
          <w:marBottom w:val="0"/>
          <w:divBdr>
            <w:top w:val="none" w:sz="0" w:space="0" w:color="auto"/>
            <w:left w:val="none" w:sz="0" w:space="0" w:color="auto"/>
            <w:bottom w:val="none" w:sz="0" w:space="0" w:color="auto"/>
            <w:right w:val="none" w:sz="0" w:space="0" w:color="auto"/>
          </w:divBdr>
        </w:div>
        <w:div w:id="73941965">
          <w:marLeft w:val="480"/>
          <w:marRight w:val="0"/>
          <w:marTop w:val="0"/>
          <w:marBottom w:val="0"/>
          <w:divBdr>
            <w:top w:val="none" w:sz="0" w:space="0" w:color="auto"/>
            <w:left w:val="none" w:sz="0" w:space="0" w:color="auto"/>
            <w:bottom w:val="none" w:sz="0" w:space="0" w:color="auto"/>
            <w:right w:val="none" w:sz="0" w:space="0" w:color="auto"/>
          </w:divBdr>
        </w:div>
        <w:div w:id="965115032">
          <w:marLeft w:val="480"/>
          <w:marRight w:val="0"/>
          <w:marTop w:val="0"/>
          <w:marBottom w:val="0"/>
          <w:divBdr>
            <w:top w:val="none" w:sz="0" w:space="0" w:color="auto"/>
            <w:left w:val="none" w:sz="0" w:space="0" w:color="auto"/>
            <w:bottom w:val="none" w:sz="0" w:space="0" w:color="auto"/>
            <w:right w:val="none" w:sz="0" w:space="0" w:color="auto"/>
          </w:divBdr>
        </w:div>
        <w:div w:id="1989744353">
          <w:marLeft w:val="480"/>
          <w:marRight w:val="0"/>
          <w:marTop w:val="0"/>
          <w:marBottom w:val="0"/>
          <w:divBdr>
            <w:top w:val="none" w:sz="0" w:space="0" w:color="auto"/>
            <w:left w:val="none" w:sz="0" w:space="0" w:color="auto"/>
            <w:bottom w:val="none" w:sz="0" w:space="0" w:color="auto"/>
            <w:right w:val="none" w:sz="0" w:space="0" w:color="auto"/>
          </w:divBdr>
        </w:div>
        <w:div w:id="1272082877">
          <w:marLeft w:val="480"/>
          <w:marRight w:val="0"/>
          <w:marTop w:val="0"/>
          <w:marBottom w:val="0"/>
          <w:divBdr>
            <w:top w:val="none" w:sz="0" w:space="0" w:color="auto"/>
            <w:left w:val="none" w:sz="0" w:space="0" w:color="auto"/>
            <w:bottom w:val="none" w:sz="0" w:space="0" w:color="auto"/>
            <w:right w:val="none" w:sz="0" w:space="0" w:color="auto"/>
          </w:divBdr>
        </w:div>
        <w:div w:id="2004813747">
          <w:marLeft w:val="480"/>
          <w:marRight w:val="0"/>
          <w:marTop w:val="0"/>
          <w:marBottom w:val="0"/>
          <w:divBdr>
            <w:top w:val="none" w:sz="0" w:space="0" w:color="auto"/>
            <w:left w:val="none" w:sz="0" w:space="0" w:color="auto"/>
            <w:bottom w:val="none" w:sz="0" w:space="0" w:color="auto"/>
            <w:right w:val="none" w:sz="0" w:space="0" w:color="auto"/>
          </w:divBdr>
        </w:div>
        <w:div w:id="1542014344">
          <w:marLeft w:val="480"/>
          <w:marRight w:val="0"/>
          <w:marTop w:val="0"/>
          <w:marBottom w:val="0"/>
          <w:divBdr>
            <w:top w:val="none" w:sz="0" w:space="0" w:color="auto"/>
            <w:left w:val="none" w:sz="0" w:space="0" w:color="auto"/>
            <w:bottom w:val="none" w:sz="0" w:space="0" w:color="auto"/>
            <w:right w:val="none" w:sz="0" w:space="0" w:color="auto"/>
          </w:divBdr>
        </w:div>
        <w:div w:id="497774321">
          <w:marLeft w:val="480"/>
          <w:marRight w:val="0"/>
          <w:marTop w:val="0"/>
          <w:marBottom w:val="0"/>
          <w:divBdr>
            <w:top w:val="none" w:sz="0" w:space="0" w:color="auto"/>
            <w:left w:val="none" w:sz="0" w:space="0" w:color="auto"/>
            <w:bottom w:val="none" w:sz="0" w:space="0" w:color="auto"/>
            <w:right w:val="none" w:sz="0" w:space="0" w:color="auto"/>
          </w:divBdr>
        </w:div>
        <w:div w:id="1140924338">
          <w:marLeft w:val="480"/>
          <w:marRight w:val="0"/>
          <w:marTop w:val="0"/>
          <w:marBottom w:val="0"/>
          <w:divBdr>
            <w:top w:val="none" w:sz="0" w:space="0" w:color="auto"/>
            <w:left w:val="none" w:sz="0" w:space="0" w:color="auto"/>
            <w:bottom w:val="none" w:sz="0" w:space="0" w:color="auto"/>
            <w:right w:val="none" w:sz="0" w:space="0" w:color="auto"/>
          </w:divBdr>
        </w:div>
        <w:div w:id="1994214004">
          <w:marLeft w:val="480"/>
          <w:marRight w:val="0"/>
          <w:marTop w:val="0"/>
          <w:marBottom w:val="0"/>
          <w:divBdr>
            <w:top w:val="none" w:sz="0" w:space="0" w:color="auto"/>
            <w:left w:val="none" w:sz="0" w:space="0" w:color="auto"/>
            <w:bottom w:val="none" w:sz="0" w:space="0" w:color="auto"/>
            <w:right w:val="none" w:sz="0" w:space="0" w:color="auto"/>
          </w:divBdr>
        </w:div>
        <w:div w:id="1884170784">
          <w:marLeft w:val="480"/>
          <w:marRight w:val="0"/>
          <w:marTop w:val="0"/>
          <w:marBottom w:val="0"/>
          <w:divBdr>
            <w:top w:val="none" w:sz="0" w:space="0" w:color="auto"/>
            <w:left w:val="none" w:sz="0" w:space="0" w:color="auto"/>
            <w:bottom w:val="none" w:sz="0" w:space="0" w:color="auto"/>
            <w:right w:val="none" w:sz="0" w:space="0" w:color="auto"/>
          </w:divBdr>
        </w:div>
        <w:div w:id="794755994">
          <w:marLeft w:val="480"/>
          <w:marRight w:val="0"/>
          <w:marTop w:val="0"/>
          <w:marBottom w:val="0"/>
          <w:divBdr>
            <w:top w:val="none" w:sz="0" w:space="0" w:color="auto"/>
            <w:left w:val="none" w:sz="0" w:space="0" w:color="auto"/>
            <w:bottom w:val="none" w:sz="0" w:space="0" w:color="auto"/>
            <w:right w:val="none" w:sz="0" w:space="0" w:color="auto"/>
          </w:divBdr>
        </w:div>
        <w:div w:id="614680267">
          <w:marLeft w:val="480"/>
          <w:marRight w:val="0"/>
          <w:marTop w:val="0"/>
          <w:marBottom w:val="0"/>
          <w:divBdr>
            <w:top w:val="none" w:sz="0" w:space="0" w:color="auto"/>
            <w:left w:val="none" w:sz="0" w:space="0" w:color="auto"/>
            <w:bottom w:val="none" w:sz="0" w:space="0" w:color="auto"/>
            <w:right w:val="none" w:sz="0" w:space="0" w:color="auto"/>
          </w:divBdr>
        </w:div>
        <w:div w:id="101340220">
          <w:marLeft w:val="480"/>
          <w:marRight w:val="0"/>
          <w:marTop w:val="0"/>
          <w:marBottom w:val="0"/>
          <w:divBdr>
            <w:top w:val="none" w:sz="0" w:space="0" w:color="auto"/>
            <w:left w:val="none" w:sz="0" w:space="0" w:color="auto"/>
            <w:bottom w:val="none" w:sz="0" w:space="0" w:color="auto"/>
            <w:right w:val="none" w:sz="0" w:space="0" w:color="auto"/>
          </w:divBdr>
        </w:div>
        <w:div w:id="516044141">
          <w:marLeft w:val="480"/>
          <w:marRight w:val="0"/>
          <w:marTop w:val="0"/>
          <w:marBottom w:val="0"/>
          <w:divBdr>
            <w:top w:val="none" w:sz="0" w:space="0" w:color="auto"/>
            <w:left w:val="none" w:sz="0" w:space="0" w:color="auto"/>
            <w:bottom w:val="none" w:sz="0" w:space="0" w:color="auto"/>
            <w:right w:val="none" w:sz="0" w:space="0" w:color="auto"/>
          </w:divBdr>
        </w:div>
        <w:div w:id="1042748807">
          <w:marLeft w:val="480"/>
          <w:marRight w:val="0"/>
          <w:marTop w:val="0"/>
          <w:marBottom w:val="0"/>
          <w:divBdr>
            <w:top w:val="none" w:sz="0" w:space="0" w:color="auto"/>
            <w:left w:val="none" w:sz="0" w:space="0" w:color="auto"/>
            <w:bottom w:val="none" w:sz="0" w:space="0" w:color="auto"/>
            <w:right w:val="none" w:sz="0" w:space="0" w:color="auto"/>
          </w:divBdr>
        </w:div>
        <w:div w:id="1630085343">
          <w:marLeft w:val="480"/>
          <w:marRight w:val="0"/>
          <w:marTop w:val="0"/>
          <w:marBottom w:val="0"/>
          <w:divBdr>
            <w:top w:val="none" w:sz="0" w:space="0" w:color="auto"/>
            <w:left w:val="none" w:sz="0" w:space="0" w:color="auto"/>
            <w:bottom w:val="none" w:sz="0" w:space="0" w:color="auto"/>
            <w:right w:val="none" w:sz="0" w:space="0" w:color="auto"/>
          </w:divBdr>
        </w:div>
        <w:div w:id="773862775">
          <w:marLeft w:val="480"/>
          <w:marRight w:val="0"/>
          <w:marTop w:val="0"/>
          <w:marBottom w:val="0"/>
          <w:divBdr>
            <w:top w:val="none" w:sz="0" w:space="0" w:color="auto"/>
            <w:left w:val="none" w:sz="0" w:space="0" w:color="auto"/>
            <w:bottom w:val="none" w:sz="0" w:space="0" w:color="auto"/>
            <w:right w:val="none" w:sz="0" w:space="0" w:color="auto"/>
          </w:divBdr>
        </w:div>
        <w:div w:id="532882610">
          <w:marLeft w:val="480"/>
          <w:marRight w:val="0"/>
          <w:marTop w:val="0"/>
          <w:marBottom w:val="0"/>
          <w:divBdr>
            <w:top w:val="none" w:sz="0" w:space="0" w:color="auto"/>
            <w:left w:val="none" w:sz="0" w:space="0" w:color="auto"/>
            <w:bottom w:val="none" w:sz="0" w:space="0" w:color="auto"/>
            <w:right w:val="none" w:sz="0" w:space="0" w:color="auto"/>
          </w:divBdr>
        </w:div>
        <w:div w:id="1108041846">
          <w:marLeft w:val="480"/>
          <w:marRight w:val="0"/>
          <w:marTop w:val="0"/>
          <w:marBottom w:val="0"/>
          <w:divBdr>
            <w:top w:val="none" w:sz="0" w:space="0" w:color="auto"/>
            <w:left w:val="none" w:sz="0" w:space="0" w:color="auto"/>
            <w:bottom w:val="none" w:sz="0" w:space="0" w:color="auto"/>
            <w:right w:val="none" w:sz="0" w:space="0" w:color="auto"/>
          </w:divBdr>
        </w:div>
        <w:div w:id="813110389">
          <w:marLeft w:val="480"/>
          <w:marRight w:val="0"/>
          <w:marTop w:val="0"/>
          <w:marBottom w:val="0"/>
          <w:divBdr>
            <w:top w:val="none" w:sz="0" w:space="0" w:color="auto"/>
            <w:left w:val="none" w:sz="0" w:space="0" w:color="auto"/>
            <w:bottom w:val="none" w:sz="0" w:space="0" w:color="auto"/>
            <w:right w:val="none" w:sz="0" w:space="0" w:color="auto"/>
          </w:divBdr>
        </w:div>
        <w:div w:id="1252932876">
          <w:marLeft w:val="480"/>
          <w:marRight w:val="0"/>
          <w:marTop w:val="0"/>
          <w:marBottom w:val="0"/>
          <w:divBdr>
            <w:top w:val="none" w:sz="0" w:space="0" w:color="auto"/>
            <w:left w:val="none" w:sz="0" w:space="0" w:color="auto"/>
            <w:bottom w:val="none" w:sz="0" w:space="0" w:color="auto"/>
            <w:right w:val="none" w:sz="0" w:space="0" w:color="auto"/>
          </w:divBdr>
        </w:div>
        <w:div w:id="53477898">
          <w:marLeft w:val="480"/>
          <w:marRight w:val="0"/>
          <w:marTop w:val="0"/>
          <w:marBottom w:val="0"/>
          <w:divBdr>
            <w:top w:val="none" w:sz="0" w:space="0" w:color="auto"/>
            <w:left w:val="none" w:sz="0" w:space="0" w:color="auto"/>
            <w:bottom w:val="none" w:sz="0" w:space="0" w:color="auto"/>
            <w:right w:val="none" w:sz="0" w:space="0" w:color="auto"/>
          </w:divBdr>
        </w:div>
        <w:div w:id="1409426856">
          <w:marLeft w:val="480"/>
          <w:marRight w:val="0"/>
          <w:marTop w:val="0"/>
          <w:marBottom w:val="0"/>
          <w:divBdr>
            <w:top w:val="none" w:sz="0" w:space="0" w:color="auto"/>
            <w:left w:val="none" w:sz="0" w:space="0" w:color="auto"/>
            <w:bottom w:val="none" w:sz="0" w:space="0" w:color="auto"/>
            <w:right w:val="none" w:sz="0" w:space="0" w:color="auto"/>
          </w:divBdr>
        </w:div>
        <w:div w:id="761922077">
          <w:marLeft w:val="480"/>
          <w:marRight w:val="0"/>
          <w:marTop w:val="0"/>
          <w:marBottom w:val="0"/>
          <w:divBdr>
            <w:top w:val="none" w:sz="0" w:space="0" w:color="auto"/>
            <w:left w:val="none" w:sz="0" w:space="0" w:color="auto"/>
            <w:bottom w:val="none" w:sz="0" w:space="0" w:color="auto"/>
            <w:right w:val="none" w:sz="0" w:space="0" w:color="auto"/>
          </w:divBdr>
        </w:div>
        <w:div w:id="653026827">
          <w:marLeft w:val="480"/>
          <w:marRight w:val="0"/>
          <w:marTop w:val="0"/>
          <w:marBottom w:val="0"/>
          <w:divBdr>
            <w:top w:val="none" w:sz="0" w:space="0" w:color="auto"/>
            <w:left w:val="none" w:sz="0" w:space="0" w:color="auto"/>
            <w:bottom w:val="none" w:sz="0" w:space="0" w:color="auto"/>
            <w:right w:val="none" w:sz="0" w:space="0" w:color="auto"/>
          </w:divBdr>
        </w:div>
        <w:div w:id="1409502762">
          <w:marLeft w:val="480"/>
          <w:marRight w:val="0"/>
          <w:marTop w:val="0"/>
          <w:marBottom w:val="0"/>
          <w:divBdr>
            <w:top w:val="none" w:sz="0" w:space="0" w:color="auto"/>
            <w:left w:val="none" w:sz="0" w:space="0" w:color="auto"/>
            <w:bottom w:val="none" w:sz="0" w:space="0" w:color="auto"/>
            <w:right w:val="none" w:sz="0" w:space="0" w:color="auto"/>
          </w:divBdr>
        </w:div>
        <w:div w:id="961837286">
          <w:marLeft w:val="480"/>
          <w:marRight w:val="0"/>
          <w:marTop w:val="0"/>
          <w:marBottom w:val="0"/>
          <w:divBdr>
            <w:top w:val="none" w:sz="0" w:space="0" w:color="auto"/>
            <w:left w:val="none" w:sz="0" w:space="0" w:color="auto"/>
            <w:bottom w:val="none" w:sz="0" w:space="0" w:color="auto"/>
            <w:right w:val="none" w:sz="0" w:space="0" w:color="auto"/>
          </w:divBdr>
        </w:div>
        <w:div w:id="857936133">
          <w:marLeft w:val="480"/>
          <w:marRight w:val="0"/>
          <w:marTop w:val="0"/>
          <w:marBottom w:val="0"/>
          <w:divBdr>
            <w:top w:val="none" w:sz="0" w:space="0" w:color="auto"/>
            <w:left w:val="none" w:sz="0" w:space="0" w:color="auto"/>
            <w:bottom w:val="none" w:sz="0" w:space="0" w:color="auto"/>
            <w:right w:val="none" w:sz="0" w:space="0" w:color="auto"/>
          </w:divBdr>
        </w:div>
        <w:div w:id="208154837">
          <w:marLeft w:val="480"/>
          <w:marRight w:val="0"/>
          <w:marTop w:val="0"/>
          <w:marBottom w:val="0"/>
          <w:divBdr>
            <w:top w:val="none" w:sz="0" w:space="0" w:color="auto"/>
            <w:left w:val="none" w:sz="0" w:space="0" w:color="auto"/>
            <w:bottom w:val="none" w:sz="0" w:space="0" w:color="auto"/>
            <w:right w:val="none" w:sz="0" w:space="0" w:color="auto"/>
          </w:divBdr>
        </w:div>
        <w:div w:id="1833451877">
          <w:marLeft w:val="480"/>
          <w:marRight w:val="0"/>
          <w:marTop w:val="0"/>
          <w:marBottom w:val="0"/>
          <w:divBdr>
            <w:top w:val="none" w:sz="0" w:space="0" w:color="auto"/>
            <w:left w:val="none" w:sz="0" w:space="0" w:color="auto"/>
            <w:bottom w:val="none" w:sz="0" w:space="0" w:color="auto"/>
            <w:right w:val="none" w:sz="0" w:space="0" w:color="auto"/>
          </w:divBdr>
        </w:div>
        <w:div w:id="1519848115">
          <w:marLeft w:val="480"/>
          <w:marRight w:val="0"/>
          <w:marTop w:val="0"/>
          <w:marBottom w:val="0"/>
          <w:divBdr>
            <w:top w:val="none" w:sz="0" w:space="0" w:color="auto"/>
            <w:left w:val="none" w:sz="0" w:space="0" w:color="auto"/>
            <w:bottom w:val="none" w:sz="0" w:space="0" w:color="auto"/>
            <w:right w:val="none" w:sz="0" w:space="0" w:color="auto"/>
          </w:divBdr>
        </w:div>
        <w:div w:id="2019000208">
          <w:marLeft w:val="480"/>
          <w:marRight w:val="0"/>
          <w:marTop w:val="0"/>
          <w:marBottom w:val="0"/>
          <w:divBdr>
            <w:top w:val="none" w:sz="0" w:space="0" w:color="auto"/>
            <w:left w:val="none" w:sz="0" w:space="0" w:color="auto"/>
            <w:bottom w:val="none" w:sz="0" w:space="0" w:color="auto"/>
            <w:right w:val="none" w:sz="0" w:space="0" w:color="auto"/>
          </w:divBdr>
        </w:div>
        <w:div w:id="2010014503">
          <w:marLeft w:val="480"/>
          <w:marRight w:val="0"/>
          <w:marTop w:val="0"/>
          <w:marBottom w:val="0"/>
          <w:divBdr>
            <w:top w:val="none" w:sz="0" w:space="0" w:color="auto"/>
            <w:left w:val="none" w:sz="0" w:space="0" w:color="auto"/>
            <w:bottom w:val="none" w:sz="0" w:space="0" w:color="auto"/>
            <w:right w:val="none" w:sz="0" w:space="0" w:color="auto"/>
          </w:divBdr>
        </w:div>
        <w:div w:id="1696080962">
          <w:marLeft w:val="480"/>
          <w:marRight w:val="0"/>
          <w:marTop w:val="0"/>
          <w:marBottom w:val="0"/>
          <w:divBdr>
            <w:top w:val="none" w:sz="0" w:space="0" w:color="auto"/>
            <w:left w:val="none" w:sz="0" w:space="0" w:color="auto"/>
            <w:bottom w:val="none" w:sz="0" w:space="0" w:color="auto"/>
            <w:right w:val="none" w:sz="0" w:space="0" w:color="auto"/>
          </w:divBdr>
        </w:div>
        <w:div w:id="487988592">
          <w:marLeft w:val="480"/>
          <w:marRight w:val="0"/>
          <w:marTop w:val="0"/>
          <w:marBottom w:val="0"/>
          <w:divBdr>
            <w:top w:val="none" w:sz="0" w:space="0" w:color="auto"/>
            <w:left w:val="none" w:sz="0" w:space="0" w:color="auto"/>
            <w:bottom w:val="none" w:sz="0" w:space="0" w:color="auto"/>
            <w:right w:val="none" w:sz="0" w:space="0" w:color="auto"/>
          </w:divBdr>
        </w:div>
        <w:div w:id="1748725798">
          <w:marLeft w:val="480"/>
          <w:marRight w:val="0"/>
          <w:marTop w:val="0"/>
          <w:marBottom w:val="0"/>
          <w:divBdr>
            <w:top w:val="none" w:sz="0" w:space="0" w:color="auto"/>
            <w:left w:val="none" w:sz="0" w:space="0" w:color="auto"/>
            <w:bottom w:val="none" w:sz="0" w:space="0" w:color="auto"/>
            <w:right w:val="none" w:sz="0" w:space="0" w:color="auto"/>
          </w:divBdr>
        </w:div>
      </w:divsChild>
    </w:div>
    <w:div w:id="268050704">
      <w:bodyDiv w:val="1"/>
      <w:marLeft w:val="0"/>
      <w:marRight w:val="0"/>
      <w:marTop w:val="0"/>
      <w:marBottom w:val="0"/>
      <w:divBdr>
        <w:top w:val="none" w:sz="0" w:space="0" w:color="auto"/>
        <w:left w:val="none" w:sz="0" w:space="0" w:color="auto"/>
        <w:bottom w:val="none" w:sz="0" w:space="0" w:color="auto"/>
        <w:right w:val="none" w:sz="0" w:space="0" w:color="auto"/>
      </w:divBdr>
      <w:divsChild>
        <w:div w:id="287514719">
          <w:marLeft w:val="480"/>
          <w:marRight w:val="0"/>
          <w:marTop w:val="0"/>
          <w:marBottom w:val="0"/>
          <w:divBdr>
            <w:top w:val="none" w:sz="0" w:space="0" w:color="auto"/>
            <w:left w:val="none" w:sz="0" w:space="0" w:color="auto"/>
            <w:bottom w:val="none" w:sz="0" w:space="0" w:color="auto"/>
            <w:right w:val="none" w:sz="0" w:space="0" w:color="auto"/>
          </w:divBdr>
        </w:div>
        <w:div w:id="2141150619">
          <w:marLeft w:val="480"/>
          <w:marRight w:val="0"/>
          <w:marTop w:val="0"/>
          <w:marBottom w:val="0"/>
          <w:divBdr>
            <w:top w:val="none" w:sz="0" w:space="0" w:color="auto"/>
            <w:left w:val="none" w:sz="0" w:space="0" w:color="auto"/>
            <w:bottom w:val="none" w:sz="0" w:space="0" w:color="auto"/>
            <w:right w:val="none" w:sz="0" w:space="0" w:color="auto"/>
          </w:divBdr>
        </w:div>
        <w:div w:id="653802970">
          <w:marLeft w:val="480"/>
          <w:marRight w:val="0"/>
          <w:marTop w:val="0"/>
          <w:marBottom w:val="0"/>
          <w:divBdr>
            <w:top w:val="none" w:sz="0" w:space="0" w:color="auto"/>
            <w:left w:val="none" w:sz="0" w:space="0" w:color="auto"/>
            <w:bottom w:val="none" w:sz="0" w:space="0" w:color="auto"/>
            <w:right w:val="none" w:sz="0" w:space="0" w:color="auto"/>
          </w:divBdr>
        </w:div>
        <w:div w:id="1929266624">
          <w:marLeft w:val="480"/>
          <w:marRight w:val="0"/>
          <w:marTop w:val="0"/>
          <w:marBottom w:val="0"/>
          <w:divBdr>
            <w:top w:val="none" w:sz="0" w:space="0" w:color="auto"/>
            <w:left w:val="none" w:sz="0" w:space="0" w:color="auto"/>
            <w:bottom w:val="none" w:sz="0" w:space="0" w:color="auto"/>
            <w:right w:val="none" w:sz="0" w:space="0" w:color="auto"/>
          </w:divBdr>
        </w:div>
        <w:div w:id="54356711">
          <w:marLeft w:val="480"/>
          <w:marRight w:val="0"/>
          <w:marTop w:val="0"/>
          <w:marBottom w:val="0"/>
          <w:divBdr>
            <w:top w:val="none" w:sz="0" w:space="0" w:color="auto"/>
            <w:left w:val="none" w:sz="0" w:space="0" w:color="auto"/>
            <w:bottom w:val="none" w:sz="0" w:space="0" w:color="auto"/>
            <w:right w:val="none" w:sz="0" w:space="0" w:color="auto"/>
          </w:divBdr>
        </w:div>
        <w:div w:id="885604689">
          <w:marLeft w:val="480"/>
          <w:marRight w:val="0"/>
          <w:marTop w:val="0"/>
          <w:marBottom w:val="0"/>
          <w:divBdr>
            <w:top w:val="none" w:sz="0" w:space="0" w:color="auto"/>
            <w:left w:val="none" w:sz="0" w:space="0" w:color="auto"/>
            <w:bottom w:val="none" w:sz="0" w:space="0" w:color="auto"/>
            <w:right w:val="none" w:sz="0" w:space="0" w:color="auto"/>
          </w:divBdr>
        </w:div>
        <w:div w:id="1610382984">
          <w:marLeft w:val="480"/>
          <w:marRight w:val="0"/>
          <w:marTop w:val="0"/>
          <w:marBottom w:val="0"/>
          <w:divBdr>
            <w:top w:val="none" w:sz="0" w:space="0" w:color="auto"/>
            <w:left w:val="none" w:sz="0" w:space="0" w:color="auto"/>
            <w:bottom w:val="none" w:sz="0" w:space="0" w:color="auto"/>
            <w:right w:val="none" w:sz="0" w:space="0" w:color="auto"/>
          </w:divBdr>
        </w:div>
        <w:div w:id="1203439105">
          <w:marLeft w:val="480"/>
          <w:marRight w:val="0"/>
          <w:marTop w:val="0"/>
          <w:marBottom w:val="0"/>
          <w:divBdr>
            <w:top w:val="none" w:sz="0" w:space="0" w:color="auto"/>
            <w:left w:val="none" w:sz="0" w:space="0" w:color="auto"/>
            <w:bottom w:val="none" w:sz="0" w:space="0" w:color="auto"/>
            <w:right w:val="none" w:sz="0" w:space="0" w:color="auto"/>
          </w:divBdr>
        </w:div>
        <w:div w:id="1691226228">
          <w:marLeft w:val="480"/>
          <w:marRight w:val="0"/>
          <w:marTop w:val="0"/>
          <w:marBottom w:val="0"/>
          <w:divBdr>
            <w:top w:val="none" w:sz="0" w:space="0" w:color="auto"/>
            <w:left w:val="none" w:sz="0" w:space="0" w:color="auto"/>
            <w:bottom w:val="none" w:sz="0" w:space="0" w:color="auto"/>
            <w:right w:val="none" w:sz="0" w:space="0" w:color="auto"/>
          </w:divBdr>
        </w:div>
        <w:div w:id="1003048419">
          <w:marLeft w:val="480"/>
          <w:marRight w:val="0"/>
          <w:marTop w:val="0"/>
          <w:marBottom w:val="0"/>
          <w:divBdr>
            <w:top w:val="none" w:sz="0" w:space="0" w:color="auto"/>
            <w:left w:val="none" w:sz="0" w:space="0" w:color="auto"/>
            <w:bottom w:val="none" w:sz="0" w:space="0" w:color="auto"/>
            <w:right w:val="none" w:sz="0" w:space="0" w:color="auto"/>
          </w:divBdr>
        </w:div>
        <w:div w:id="325474315">
          <w:marLeft w:val="480"/>
          <w:marRight w:val="0"/>
          <w:marTop w:val="0"/>
          <w:marBottom w:val="0"/>
          <w:divBdr>
            <w:top w:val="none" w:sz="0" w:space="0" w:color="auto"/>
            <w:left w:val="none" w:sz="0" w:space="0" w:color="auto"/>
            <w:bottom w:val="none" w:sz="0" w:space="0" w:color="auto"/>
            <w:right w:val="none" w:sz="0" w:space="0" w:color="auto"/>
          </w:divBdr>
        </w:div>
        <w:div w:id="770272458">
          <w:marLeft w:val="480"/>
          <w:marRight w:val="0"/>
          <w:marTop w:val="0"/>
          <w:marBottom w:val="0"/>
          <w:divBdr>
            <w:top w:val="none" w:sz="0" w:space="0" w:color="auto"/>
            <w:left w:val="none" w:sz="0" w:space="0" w:color="auto"/>
            <w:bottom w:val="none" w:sz="0" w:space="0" w:color="auto"/>
            <w:right w:val="none" w:sz="0" w:space="0" w:color="auto"/>
          </w:divBdr>
        </w:div>
        <w:div w:id="584144806">
          <w:marLeft w:val="480"/>
          <w:marRight w:val="0"/>
          <w:marTop w:val="0"/>
          <w:marBottom w:val="0"/>
          <w:divBdr>
            <w:top w:val="none" w:sz="0" w:space="0" w:color="auto"/>
            <w:left w:val="none" w:sz="0" w:space="0" w:color="auto"/>
            <w:bottom w:val="none" w:sz="0" w:space="0" w:color="auto"/>
            <w:right w:val="none" w:sz="0" w:space="0" w:color="auto"/>
          </w:divBdr>
        </w:div>
        <w:div w:id="189728334">
          <w:marLeft w:val="480"/>
          <w:marRight w:val="0"/>
          <w:marTop w:val="0"/>
          <w:marBottom w:val="0"/>
          <w:divBdr>
            <w:top w:val="none" w:sz="0" w:space="0" w:color="auto"/>
            <w:left w:val="none" w:sz="0" w:space="0" w:color="auto"/>
            <w:bottom w:val="none" w:sz="0" w:space="0" w:color="auto"/>
            <w:right w:val="none" w:sz="0" w:space="0" w:color="auto"/>
          </w:divBdr>
        </w:div>
        <w:div w:id="1639338836">
          <w:marLeft w:val="480"/>
          <w:marRight w:val="0"/>
          <w:marTop w:val="0"/>
          <w:marBottom w:val="0"/>
          <w:divBdr>
            <w:top w:val="none" w:sz="0" w:space="0" w:color="auto"/>
            <w:left w:val="none" w:sz="0" w:space="0" w:color="auto"/>
            <w:bottom w:val="none" w:sz="0" w:space="0" w:color="auto"/>
            <w:right w:val="none" w:sz="0" w:space="0" w:color="auto"/>
          </w:divBdr>
        </w:div>
        <w:div w:id="1391732575">
          <w:marLeft w:val="480"/>
          <w:marRight w:val="0"/>
          <w:marTop w:val="0"/>
          <w:marBottom w:val="0"/>
          <w:divBdr>
            <w:top w:val="none" w:sz="0" w:space="0" w:color="auto"/>
            <w:left w:val="none" w:sz="0" w:space="0" w:color="auto"/>
            <w:bottom w:val="none" w:sz="0" w:space="0" w:color="auto"/>
            <w:right w:val="none" w:sz="0" w:space="0" w:color="auto"/>
          </w:divBdr>
        </w:div>
        <w:div w:id="2034719992">
          <w:marLeft w:val="480"/>
          <w:marRight w:val="0"/>
          <w:marTop w:val="0"/>
          <w:marBottom w:val="0"/>
          <w:divBdr>
            <w:top w:val="none" w:sz="0" w:space="0" w:color="auto"/>
            <w:left w:val="none" w:sz="0" w:space="0" w:color="auto"/>
            <w:bottom w:val="none" w:sz="0" w:space="0" w:color="auto"/>
            <w:right w:val="none" w:sz="0" w:space="0" w:color="auto"/>
          </w:divBdr>
        </w:div>
        <w:div w:id="1035885189">
          <w:marLeft w:val="480"/>
          <w:marRight w:val="0"/>
          <w:marTop w:val="0"/>
          <w:marBottom w:val="0"/>
          <w:divBdr>
            <w:top w:val="none" w:sz="0" w:space="0" w:color="auto"/>
            <w:left w:val="none" w:sz="0" w:space="0" w:color="auto"/>
            <w:bottom w:val="none" w:sz="0" w:space="0" w:color="auto"/>
            <w:right w:val="none" w:sz="0" w:space="0" w:color="auto"/>
          </w:divBdr>
        </w:div>
        <w:div w:id="1287588932">
          <w:marLeft w:val="480"/>
          <w:marRight w:val="0"/>
          <w:marTop w:val="0"/>
          <w:marBottom w:val="0"/>
          <w:divBdr>
            <w:top w:val="none" w:sz="0" w:space="0" w:color="auto"/>
            <w:left w:val="none" w:sz="0" w:space="0" w:color="auto"/>
            <w:bottom w:val="none" w:sz="0" w:space="0" w:color="auto"/>
            <w:right w:val="none" w:sz="0" w:space="0" w:color="auto"/>
          </w:divBdr>
        </w:div>
        <w:div w:id="337395091">
          <w:marLeft w:val="480"/>
          <w:marRight w:val="0"/>
          <w:marTop w:val="0"/>
          <w:marBottom w:val="0"/>
          <w:divBdr>
            <w:top w:val="none" w:sz="0" w:space="0" w:color="auto"/>
            <w:left w:val="none" w:sz="0" w:space="0" w:color="auto"/>
            <w:bottom w:val="none" w:sz="0" w:space="0" w:color="auto"/>
            <w:right w:val="none" w:sz="0" w:space="0" w:color="auto"/>
          </w:divBdr>
        </w:div>
        <w:div w:id="1039280713">
          <w:marLeft w:val="480"/>
          <w:marRight w:val="0"/>
          <w:marTop w:val="0"/>
          <w:marBottom w:val="0"/>
          <w:divBdr>
            <w:top w:val="none" w:sz="0" w:space="0" w:color="auto"/>
            <w:left w:val="none" w:sz="0" w:space="0" w:color="auto"/>
            <w:bottom w:val="none" w:sz="0" w:space="0" w:color="auto"/>
            <w:right w:val="none" w:sz="0" w:space="0" w:color="auto"/>
          </w:divBdr>
        </w:div>
        <w:div w:id="1501265821">
          <w:marLeft w:val="480"/>
          <w:marRight w:val="0"/>
          <w:marTop w:val="0"/>
          <w:marBottom w:val="0"/>
          <w:divBdr>
            <w:top w:val="none" w:sz="0" w:space="0" w:color="auto"/>
            <w:left w:val="none" w:sz="0" w:space="0" w:color="auto"/>
            <w:bottom w:val="none" w:sz="0" w:space="0" w:color="auto"/>
            <w:right w:val="none" w:sz="0" w:space="0" w:color="auto"/>
          </w:divBdr>
        </w:div>
        <w:div w:id="1206599743">
          <w:marLeft w:val="480"/>
          <w:marRight w:val="0"/>
          <w:marTop w:val="0"/>
          <w:marBottom w:val="0"/>
          <w:divBdr>
            <w:top w:val="none" w:sz="0" w:space="0" w:color="auto"/>
            <w:left w:val="none" w:sz="0" w:space="0" w:color="auto"/>
            <w:bottom w:val="none" w:sz="0" w:space="0" w:color="auto"/>
            <w:right w:val="none" w:sz="0" w:space="0" w:color="auto"/>
          </w:divBdr>
        </w:div>
        <w:div w:id="1241675740">
          <w:marLeft w:val="480"/>
          <w:marRight w:val="0"/>
          <w:marTop w:val="0"/>
          <w:marBottom w:val="0"/>
          <w:divBdr>
            <w:top w:val="none" w:sz="0" w:space="0" w:color="auto"/>
            <w:left w:val="none" w:sz="0" w:space="0" w:color="auto"/>
            <w:bottom w:val="none" w:sz="0" w:space="0" w:color="auto"/>
            <w:right w:val="none" w:sz="0" w:space="0" w:color="auto"/>
          </w:divBdr>
        </w:div>
        <w:div w:id="1666088764">
          <w:marLeft w:val="480"/>
          <w:marRight w:val="0"/>
          <w:marTop w:val="0"/>
          <w:marBottom w:val="0"/>
          <w:divBdr>
            <w:top w:val="none" w:sz="0" w:space="0" w:color="auto"/>
            <w:left w:val="none" w:sz="0" w:space="0" w:color="auto"/>
            <w:bottom w:val="none" w:sz="0" w:space="0" w:color="auto"/>
            <w:right w:val="none" w:sz="0" w:space="0" w:color="auto"/>
          </w:divBdr>
        </w:div>
        <w:div w:id="1223102173">
          <w:marLeft w:val="480"/>
          <w:marRight w:val="0"/>
          <w:marTop w:val="0"/>
          <w:marBottom w:val="0"/>
          <w:divBdr>
            <w:top w:val="none" w:sz="0" w:space="0" w:color="auto"/>
            <w:left w:val="none" w:sz="0" w:space="0" w:color="auto"/>
            <w:bottom w:val="none" w:sz="0" w:space="0" w:color="auto"/>
            <w:right w:val="none" w:sz="0" w:space="0" w:color="auto"/>
          </w:divBdr>
        </w:div>
        <w:div w:id="1264849576">
          <w:marLeft w:val="480"/>
          <w:marRight w:val="0"/>
          <w:marTop w:val="0"/>
          <w:marBottom w:val="0"/>
          <w:divBdr>
            <w:top w:val="none" w:sz="0" w:space="0" w:color="auto"/>
            <w:left w:val="none" w:sz="0" w:space="0" w:color="auto"/>
            <w:bottom w:val="none" w:sz="0" w:space="0" w:color="auto"/>
            <w:right w:val="none" w:sz="0" w:space="0" w:color="auto"/>
          </w:divBdr>
        </w:div>
        <w:div w:id="914515195">
          <w:marLeft w:val="480"/>
          <w:marRight w:val="0"/>
          <w:marTop w:val="0"/>
          <w:marBottom w:val="0"/>
          <w:divBdr>
            <w:top w:val="none" w:sz="0" w:space="0" w:color="auto"/>
            <w:left w:val="none" w:sz="0" w:space="0" w:color="auto"/>
            <w:bottom w:val="none" w:sz="0" w:space="0" w:color="auto"/>
            <w:right w:val="none" w:sz="0" w:space="0" w:color="auto"/>
          </w:divBdr>
        </w:div>
      </w:divsChild>
    </w:div>
    <w:div w:id="268663590">
      <w:bodyDiv w:val="1"/>
      <w:marLeft w:val="0"/>
      <w:marRight w:val="0"/>
      <w:marTop w:val="0"/>
      <w:marBottom w:val="0"/>
      <w:divBdr>
        <w:top w:val="none" w:sz="0" w:space="0" w:color="auto"/>
        <w:left w:val="none" w:sz="0" w:space="0" w:color="auto"/>
        <w:bottom w:val="none" w:sz="0" w:space="0" w:color="auto"/>
        <w:right w:val="none" w:sz="0" w:space="0" w:color="auto"/>
      </w:divBdr>
      <w:divsChild>
        <w:div w:id="423303301">
          <w:marLeft w:val="480"/>
          <w:marRight w:val="0"/>
          <w:marTop w:val="0"/>
          <w:marBottom w:val="0"/>
          <w:divBdr>
            <w:top w:val="none" w:sz="0" w:space="0" w:color="auto"/>
            <w:left w:val="none" w:sz="0" w:space="0" w:color="auto"/>
            <w:bottom w:val="none" w:sz="0" w:space="0" w:color="auto"/>
            <w:right w:val="none" w:sz="0" w:space="0" w:color="auto"/>
          </w:divBdr>
        </w:div>
        <w:div w:id="658576839">
          <w:marLeft w:val="480"/>
          <w:marRight w:val="0"/>
          <w:marTop w:val="0"/>
          <w:marBottom w:val="0"/>
          <w:divBdr>
            <w:top w:val="none" w:sz="0" w:space="0" w:color="auto"/>
            <w:left w:val="none" w:sz="0" w:space="0" w:color="auto"/>
            <w:bottom w:val="none" w:sz="0" w:space="0" w:color="auto"/>
            <w:right w:val="none" w:sz="0" w:space="0" w:color="auto"/>
          </w:divBdr>
        </w:div>
        <w:div w:id="2035187326">
          <w:marLeft w:val="480"/>
          <w:marRight w:val="0"/>
          <w:marTop w:val="0"/>
          <w:marBottom w:val="0"/>
          <w:divBdr>
            <w:top w:val="none" w:sz="0" w:space="0" w:color="auto"/>
            <w:left w:val="none" w:sz="0" w:space="0" w:color="auto"/>
            <w:bottom w:val="none" w:sz="0" w:space="0" w:color="auto"/>
            <w:right w:val="none" w:sz="0" w:space="0" w:color="auto"/>
          </w:divBdr>
        </w:div>
        <w:div w:id="1220479152">
          <w:marLeft w:val="480"/>
          <w:marRight w:val="0"/>
          <w:marTop w:val="0"/>
          <w:marBottom w:val="0"/>
          <w:divBdr>
            <w:top w:val="none" w:sz="0" w:space="0" w:color="auto"/>
            <w:left w:val="none" w:sz="0" w:space="0" w:color="auto"/>
            <w:bottom w:val="none" w:sz="0" w:space="0" w:color="auto"/>
            <w:right w:val="none" w:sz="0" w:space="0" w:color="auto"/>
          </w:divBdr>
        </w:div>
        <w:div w:id="1682194615">
          <w:marLeft w:val="480"/>
          <w:marRight w:val="0"/>
          <w:marTop w:val="0"/>
          <w:marBottom w:val="0"/>
          <w:divBdr>
            <w:top w:val="none" w:sz="0" w:space="0" w:color="auto"/>
            <w:left w:val="none" w:sz="0" w:space="0" w:color="auto"/>
            <w:bottom w:val="none" w:sz="0" w:space="0" w:color="auto"/>
            <w:right w:val="none" w:sz="0" w:space="0" w:color="auto"/>
          </w:divBdr>
        </w:div>
        <w:div w:id="945506760">
          <w:marLeft w:val="480"/>
          <w:marRight w:val="0"/>
          <w:marTop w:val="0"/>
          <w:marBottom w:val="0"/>
          <w:divBdr>
            <w:top w:val="none" w:sz="0" w:space="0" w:color="auto"/>
            <w:left w:val="none" w:sz="0" w:space="0" w:color="auto"/>
            <w:bottom w:val="none" w:sz="0" w:space="0" w:color="auto"/>
            <w:right w:val="none" w:sz="0" w:space="0" w:color="auto"/>
          </w:divBdr>
        </w:div>
        <w:div w:id="675040975">
          <w:marLeft w:val="480"/>
          <w:marRight w:val="0"/>
          <w:marTop w:val="0"/>
          <w:marBottom w:val="0"/>
          <w:divBdr>
            <w:top w:val="none" w:sz="0" w:space="0" w:color="auto"/>
            <w:left w:val="none" w:sz="0" w:space="0" w:color="auto"/>
            <w:bottom w:val="none" w:sz="0" w:space="0" w:color="auto"/>
            <w:right w:val="none" w:sz="0" w:space="0" w:color="auto"/>
          </w:divBdr>
        </w:div>
        <w:div w:id="2040861400">
          <w:marLeft w:val="480"/>
          <w:marRight w:val="0"/>
          <w:marTop w:val="0"/>
          <w:marBottom w:val="0"/>
          <w:divBdr>
            <w:top w:val="none" w:sz="0" w:space="0" w:color="auto"/>
            <w:left w:val="none" w:sz="0" w:space="0" w:color="auto"/>
            <w:bottom w:val="none" w:sz="0" w:space="0" w:color="auto"/>
            <w:right w:val="none" w:sz="0" w:space="0" w:color="auto"/>
          </w:divBdr>
        </w:div>
        <w:div w:id="1929927092">
          <w:marLeft w:val="480"/>
          <w:marRight w:val="0"/>
          <w:marTop w:val="0"/>
          <w:marBottom w:val="0"/>
          <w:divBdr>
            <w:top w:val="none" w:sz="0" w:space="0" w:color="auto"/>
            <w:left w:val="none" w:sz="0" w:space="0" w:color="auto"/>
            <w:bottom w:val="none" w:sz="0" w:space="0" w:color="auto"/>
            <w:right w:val="none" w:sz="0" w:space="0" w:color="auto"/>
          </w:divBdr>
        </w:div>
        <w:div w:id="69474893">
          <w:marLeft w:val="480"/>
          <w:marRight w:val="0"/>
          <w:marTop w:val="0"/>
          <w:marBottom w:val="0"/>
          <w:divBdr>
            <w:top w:val="none" w:sz="0" w:space="0" w:color="auto"/>
            <w:left w:val="none" w:sz="0" w:space="0" w:color="auto"/>
            <w:bottom w:val="none" w:sz="0" w:space="0" w:color="auto"/>
            <w:right w:val="none" w:sz="0" w:space="0" w:color="auto"/>
          </w:divBdr>
        </w:div>
        <w:div w:id="2030138924">
          <w:marLeft w:val="480"/>
          <w:marRight w:val="0"/>
          <w:marTop w:val="0"/>
          <w:marBottom w:val="0"/>
          <w:divBdr>
            <w:top w:val="none" w:sz="0" w:space="0" w:color="auto"/>
            <w:left w:val="none" w:sz="0" w:space="0" w:color="auto"/>
            <w:bottom w:val="none" w:sz="0" w:space="0" w:color="auto"/>
            <w:right w:val="none" w:sz="0" w:space="0" w:color="auto"/>
          </w:divBdr>
        </w:div>
        <w:div w:id="458493234">
          <w:marLeft w:val="480"/>
          <w:marRight w:val="0"/>
          <w:marTop w:val="0"/>
          <w:marBottom w:val="0"/>
          <w:divBdr>
            <w:top w:val="none" w:sz="0" w:space="0" w:color="auto"/>
            <w:left w:val="none" w:sz="0" w:space="0" w:color="auto"/>
            <w:bottom w:val="none" w:sz="0" w:space="0" w:color="auto"/>
            <w:right w:val="none" w:sz="0" w:space="0" w:color="auto"/>
          </w:divBdr>
        </w:div>
        <w:div w:id="1409764780">
          <w:marLeft w:val="480"/>
          <w:marRight w:val="0"/>
          <w:marTop w:val="0"/>
          <w:marBottom w:val="0"/>
          <w:divBdr>
            <w:top w:val="none" w:sz="0" w:space="0" w:color="auto"/>
            <w:left w:val="none" w:sz="0" w:space="0" w:color="auto"/>
            <w:bottom w:val="none" w:sz="0" w:space="0" w:color="auto"/>
            <w:right w:val="none" w:sz="0" w:space="0" w:color="auto"/>
          </w:divBdr>
        </w:div>
        <w:div w:id="1739479557">
          <w:marLeft w:val="480"/>
          <w:marRight w:val="0"/>
          <w:marTop w:val="0"/>
          <w:marBottom w:val="0"/>
          <w:divBdr>
            <w:top w:val="none" w:sz="0" w:space="0" w:color="auto"/>
            <w:left w:val="none" w:sz="0" w:space="0" w:color="auto"/>
            <w:bottom w:val="none" w:sz="0" w:space="0" w:color="auto"/>
            <w:right w:val="none" w:sz="0" w:space="0" w:color="auto"/>
          </w:divBdr>
        </w:div>
        <w:div w:id="602036108">
          <w:marLeft w:val="480"/>
          <w:marRight w:val="0"/>
          <w:marTop w:val="0"/>
          <w:marBottom w:val="0"/>
          <w:divBdr>
            <w:top w:val="none" w:sz="0" w:space="0" w:color="auto"/>
            <w:left w:val="none" w:sz="0" w:space="0" w:color="auto"/>
            <w:bottom w:val="none" w:sz="0" w:space="0" w:color="auto"/>
            <w:right w:val="none" w:sz="0" w:space="0" w:color="auto"/>
          </w:divBdr>
        </w:div>
        <w:div w:id="756903422">
          <w:marLeft w:val="480"/>
          <w:marRight w:val="0"/>
          <w:marTop w:val="0"/>
          <w:marBottom w:val="0"/>
          <w:divBdr>
            <w:top w:val="none" w:sz="0" w:space="0" w:color="auto"/>
            <w:left w:val="none" w:sz="0" w:space="0" w:color="auto"/>
            <w:bottom w:val="none" w:sz="0" w:space="0" w:color="auto"/>
            <w:right w:val="none" w:sz="0" w:space="0" w:color="auto"/>
          </w:divBdr>
        </w:div>
        <w:div w:id="1244296183">
          <w:marLeft w:val="480"/>
          <w:marRight w:val="0"/>
          <w:marTop w:val="0"/>
          <w:marBottom w:val="0"/>
          <w:divBdr>
            <w:top w:val="none" w:sz="0" w:space="0" w:color="auto"/>
            <w:left w:val="none" w:sz="0" w:space="0" w:color="auto"/>
            <w:bottom w:val="none" w:sz="0" w:space="0" w:color="auto"/>
            <w:right w:val="none" w:sz="0" w:space="0" w:color="auto"/>
          </w:divBdr>
        </w:div>
        <w:div w:id="1972244706">
          <w:marLeft w:val="480"/>
          <w:marRight w:val="0"/>
          <w:marTop w:val="0"/>
          <w:marBottom w:val="0"/>
          <w:divBdr>
            <w:top w:val="none" w:sz="0" w:space="0" w:color="auto"/>
            <w:left w:val="none" w:sz="0" w:space="0" w:color="auto"/>
            <w:bottom w:val="none" w:sz="0" w:space="0" w:color="auto"/>
            <w:right w:val="none" w:sz="0" w:space="0" w:color="auto"/>
          </w:divBdr>
        </w:div>
        <w:div w:id="991560774">
          <w:marLeft w:val="480"/>
          <w:marRight w:val="0"/>
          <w:marTop w:val="0"/>
          <w:marBottom w:val="0"/>
          <w:divBdr>
            <w:top w:val="none" w:sz="0" w:space="0" w:color="auto"/>
            <w:left w:val="none" w:sz="0" w:space="0" w:color="auto"/>
            <w:bottom w:val="none" w:sz="0" w:space="0" w:color="auto"/>
            <w:right w:val="none" w:sz="0" w:space="0" w:color="auto"/>
          </w:divBdr>
        </w:div>
        <w:div w:id="1766878489">
          <w:marLeft w:val="480"/>
          <w:marRight w:val="0"/>
          <w:marTop w:val="0"/>
          <w:marBottom w:val="0"/>
          <w:divBdr>
            <w:top w:val="none" w:sz="0" w:space="0" w:color="auto"/>
            <w:left w:val="none" w:sz="0" w:space="0" w:color="auto"/>
            <w:bottom w:val="none" w:sz="0" w:space="0" w:color="auto"/>
            <w:right w:val="none" w:sz="0" w:space="0" w:color="auto"/>
          </w:divBdr>
        </w:div>
        <w:div w:id="2823992">
          <w:marLeft w:val="480"/>
          <w:marRight w:val="0"/>
          <w:marTop w:val="0"/>
          <w:marBottom w:val="0"/>
          <w:divBdr>
            <w:top w:val="none" w:sz="0" w:space="0" w:color="auto"/>
            <w:left w:val="none" w:sz="0" w:space="0" w:color="auto"/>
            <w:bottom w:val="none" w:sz="0" w:space="0" w:color="auto"/>
            <w:right w:val="none" w:sz="0" w:space="0" w:color="auto"/>
          </w:divBdr>
        </w:div>
        <w:div w:id="1511529720">
          <w:marLeft w:val="480"/>
          <w:marRight w:val="0"/>
          <w:marTop w:val="0"/>
          <w:marBottom w:val="0"/>
          <w:divBdr>
            <w:top w:val="none" w:sz="0" w:space="0" w:color="auto"/>
            <w:left w:val="none" w:sz="0" w:space="0" w:color="auto"/>
            <w:bottom w:val="none" w:sz="0" w:space="0" w:color="auto"/>
            <w:right w:val="none" w:sz="0" w:space="0" w:color="auto"/>
          </w:divBdr>
        </w:div>
        <w:div w:id="1712994492">
          <w:marLeft w:val="480"/>
          <w:marRight w:val="0"/>
          <w:marTop w:val="0"/>
          <w:marBottom w:val="0"/>
          <w:divBdr>
            <w:top w:val="none" w:sz="0" w:space="0" w:color="auto"/>
            <w:left w:val="none" w:sz="0" w:space="0" w:color="auto"/>
            <w:bottom w:val="none" w:sz="0" w:space="0" w:color="auto"/>
            <w:right w:val="none" w:sz="0" w:space="0" w:color="auto"/>
          </w:divBdr>
        </w:div>
        <w:div w:id="751970810">
          <w:marLeft w:val="480"/>
          <w:marRight w:val="0"/>
          <w:marTop w:val="0"/>
          <w:marBottom w:val="0"/>
          <w:divBdr>
            <w:top w:val="none" w:sz="0" w:space="0" w:color="auto"/>
            <w:left w:val="none" w:sz="0" w:space="0" w:color="auto"/>
            <w:bottom w:val="none" w:sz="0" w:space="0" w:color="auto"/>
            <w:right w:val="none" w:sz="0" w:space="0" w:color="auto"/>
          </w:divBdr>
        </w:div>
        <w:div w:id="1644583201">
          <w:marLeft w:val="480"/>
          <w:marRight w:val="0"/>
          <w:marTop w:val="0"/>
          <w:marBottom w:val="0"/>
          <w:divBdr>
            <w:top w:val="none" w:sz="0" w:space="0" w:color="auto"/>
            <w:left w:val="none" w:sz="0" w:space="0" w:color="auto"/>
            <w:bottom w:val="none" w:sz="0" w:space="0" w:color="auto"/>
            <w:right w:val="none" w:sz="0" w:space="0" w:color="auto"/>
          </w:divBdr>
        </w:div>
        <w:div w:id="1783111824">
          <w:marLeft w:val="480"/>
          <w:marRight w:val="0"/>
          <w:marTop w:val="0"/>
          <w:marBottom w:val="0"/>
          <w:divBdr>
            <w:top w:val="none" w:sz="0" w:space="0" w:color="auto"/>
            <w:left w:val="none" w:sz="0" w:space="0" w:color="auto"/>
            <w:bottom w:val="none" w:sz="0" w:space="0" w:color="auto"/>
            <w:right w:val="none" w:sz="0" w:space="0" w:color="auto"/>
          </w:divBdr>
        </w:div>
        <w:div w:id="1126974326">
          <w:marLeft w:val="480"/>
          <w:marRight w:val="0"/>
          <w:marTop w:val="0"/>
          <w:marBottom w:val="0"/>
          <w:divBdr>
            <w:top w:val="none" w:sz="0" w:space="0" w:color="auto"/>
            <w:left w:val="none" w:sz="0" w:space="0" w:color="auto"/>
            <w:bottom w:val="none" w:sz="0" w:space="0" w:color="auto"/>
            <w:right w:val="none" w:sz="0" w:space="0" w:color="auto"/>
          </w:divBdr>
        </w:div>
        <w:div w:id="623460817">
          <w:marLeft w:val="480"/>
          <w:marRight w:val="0"/>
          <w:marTop w:val="0"/>
          <w:marBottom w:val="0"/>
          <w:divBdr>
            <w:top w:val="none" w:sz="0" w:space="0" w:color="auto"/>
            <w:left w:val="none" w:sz="0" w:space="0" w:color="auto"/>
            <w:bottom w:val="none" w:sz="0" w:space="0" w:color="auto"/>
            <w:right w:val="none" w:sz="0" w:space="0" w:color="auto"/>
          </w:divBdr>
        </w:div>
        <w:div w:id="439496463">
          <w:marLeft w:val="480"/>
          <w:marRight w:val="0"/>
          <w:marTop w:val="0"/>
          <w:marBottom w:val="0"/>
          <w:divBdr>
            <w:top w:val="none" w:sz="0" w:space="0" w:color="auto"/>
            <w:left w:val="none" w:sz="0" w:space="0" w:color="auto"/>
            <w:bottom w:val="none" w:sz="0" w:space="0" w:color="auto"/>
            <w:right w:val="none" w:sz="0" w:space="0" w:color="auto"/>
          </w:divBdr>
        </w:div>
        <w:div w:id="1462307654">
          <w:marLeft w:val="480"/>
          <w:marRight w:val="0"/>
          <w:marTop w:val="0"/>
          <w:marBottom w:val="0"/>
          <w:divBdr>
            <w:top w:val="none" w:sz="0" w:space="0" w:color="auto"/>
            <w:left w:val="none" w:sz="0" w:space="0" w:color="auto"/>
            <w:bottom w:val="none" w:sz="0" w:space="0" w:color="auto"/>
            <w:right w:val="none" w:sz="0" w:space="0" w:color="auto"/>
          </w:divBdr>
        </w:div>
        <w:div w:id="333267544">
          <w:marLeft w:val="480"/>
          <w:marRight w:val="0"/>
          <w:marTop w:val="0"/>
          <w:marBottom w:val="0"/>
          <w:divBdr>
            <w:top w:val="none" w:sz="0" w:space="0" w:color="auto"/>
            <w:left w:val="none" w:sz="0" w:space="0" w:color="auto"/>
            <w:bottom w:val="none" w:sz="0" w:space="0" w:color="auto"/>
            <w:right w:val="none" w:sz="0" w:space="0" w:color="auto"/>
          </w:divBdr>
        </w:div>
        <w:div w:id="903444996">
          <w:marLeft w:val="480"/>
          <w:marRight w:val="0"/>
          <w:marTop w:val="0"/>
          <w:marBottom w:val="0"/>
          <w:divBdr>
            <w:top w:val="none" w:sz="0" w:space="0" w:color="auto"/>
            <w:left w:val="none" w:sz="0" w:space="0" w:color="auto"/>
            <w:bottom w:val="none" w:sz="0" w:space="0" w:color="auto"/>
            <w:right w:val="none" w:sz="0" w:space="0" w:color="auto"/>
          </w:divBdr>
        </w:div>
      </w:divsChild>
    </w:div>
    <w:div w:id="271011500">
      <w:bodyDiv w:val="1"/>
      <w:marLeft w:val="0"/>
      <w:marRight w:val="0"/>
      <w:marTop w:val="0"/>
      <w:marBottom w:val="0"/>
      <w:divBdr>
        <w:top w:val="none" w:sz="0" w:space="0" w:color="auto"/>
        <w:left w:val="none" w:sz="0" w:space="0" w:color="auto"/>
        <w:bottom w:val="none" w:sz="0" w:space="0" w:color="auto"/>
        <w:right w:val="none" w:sz="0" w:space="0" w:color="auto"/>
      </w:divBdr>
    </w:div>
    <w:div w:id="271088208">
      <w:bodyDiv w:val="1"/>
      <w:marLeft w:val="0"/>
      <w:marRight w:val="0"/>
      <w:marTop w:val="0"/>
      <w:marBottom w:val="0"/>
      <w:divBdr>
        <w:top w:val="none" w:sz="0" w:space="0" w:color="auto"/>
        <w:left w:val="none" w:sz="0" w:space="0" w:color="auto"/>
        <w:bottom w:val="none" w:sz="0" w:space="0" w:color="auto"/>
        <w:right w:val="none" w:sz="0" w:space="0" w:color="auto"/>
      </w:divBdr>
    </w:div>
    <w:div w:id="280259364">
      <w:bodyDiv w:val="1"/>
      <w:marLeft w:val="0"/>
      <w:marRight w:val="0"/>
      <w:marTop w:val="0"/>
      <w:marBottom w:val="0"/>
      <w:divBdr>
        <w:top w:val="none" w:sz="0" w:space="0" w:color="auto"/>
        <w:left w:val="none" w:sz="0" w:space="0" w:color="auto"/>
        <w:bottom w:val="none" w:sz="0" w:space="0" w:color="auto"/>
        <w:right w:val="none" w:sz="0" w:space="0" w:color="auto"/>
      </w:divBdr>
      <w:divsChild>
        <w:div w:id="951016660">
          <w:marLeft w:val="480"/>
          <w:marRight w:val="0"/>
          <w:marTop w:val="0"/>
          <w:marBottom w:val="0"/>
          <w:divBdr>
            <w:top w:val="none" w:sz="0" w:space="0" w:color="auto"/>
            <w:left w:val="none" w:sz="0" w:space="0" w:color="auto"/>
            <w:bottom w:val="none" w:sz="0" w:space="0" w:color="auto"/>
            <w:right w:val="none" w:sz="0" w:space="0" w:color="auto"/>
          </w:divBdr>
        </w:div>
        <w:div w:id="1234005777">
          <w:marLeft w:val="480"/>
          <w:marRight w:val="0"/>
          <w:marTop w:val="0"/>
          <w:marBottom w:val="0"/>
          <w:divBdr>
            <w:top w:val="none" w:sz="0" w:space="0" w:color="auto"/>
            <w:left w:val="none" w:sz="0" w:space="0" w:color="auto"/>
            <w:bottom w:val="none" w:sz="0" w:space="0" w:color="auto"/>
            <w:right w:val="none" w:sz="0" w:space="0" w:color="auto"/>
          </w:divBdr>
        </w:div>
        <w:div w:id="2030333818">
          <w:marLeft w:val="480"/>
          <w:marRight w:val="0"/>
          <w:marTop w:val="0"/>
          <w:marBottom w:val="0"/>
          <w:divBdr>
            <w:top w:val="none" w:sz="0" w:space="0" w:color="auto"/>
            <w:left w:val="none" w:sz="0" w:space="0" w:color="auto"/>
            <w:bottom w:val="none" w:sz="0" w:space="0" w:color="auto"/>
            <w:right w:val="none" w:sz="0" w:space="0" w:color="auto"/>
          </w:divBdr>
        </w:div>
        <w:div w:id="1007947929">
          <w:marLeft w:val="480"/>
          <w:marRight w:val="0"/>
          <w:marTop w:val="0"/>
          <w:marBottom w:val="0"/>
          <w:divBdr>
            <w:top w:val="none" w:sz="0" w:space="0" w:color="auto"/>
            <w:left w:val="none" w:sz="0" w:space="0" w:color="auto"/>
            <w:bottom w:val="none" w:sz="0" w:space="0" w:color="auto"/>
            <w:right w:val="none" w:sz="0" w:space="0" w:color="auto"/>
          </w:divBdr>
        </w:div>
        <w:div w:id="1507399380">
          <w:marLeft w:val="480"/>
          <w:marRight w:val="0"/>
          <w:marTop w:val="0"/>
          <w:marBottom w:val="0"/>
          <w:divBdr>
            <w:top w:val="none" w:sz="0" w:space="0" w:color="auto"/>
            <w:left w:val="none" w:sz="0" w:space="0" w:color="auto"/>
            <w:bottom w:val="none" w:sz="0" w:space="0" w:color="auto"/>
            <w:right w:val="none" w:sz="0" w:space="0" w:color="auto"/>
          </w:divBdr>
        </w:div>
        <w:div w:id="1208834654">
          <w:marLeft w:val="480"/>
          <w:marRight w:val="0"/>
          <w:marTop w:val="0"/>
          <w:marBottom w:val="0"/>
          <w:divBdr>
            <w:top w:val="none" w:sz="0" w:space="0" w:color="auto"/>
            <w:left w:val="none" w:sz="0" w:space="0" w:color="auto"/>
            <w:bottom w:val="none" w:sz="0" w:space="0" w:color="auto"/>
            <w:right w:val="none" w:sz="0" w:space="0" w:color="auto"/>
          </w:divBdr>
        </w:div>
        <w:div w:id="2018847468">
          <w:marLeft w:val="480"/>
          <w:marRight w:val="0"/>
          <w:marTop w:val="0"/>
          <w:marBottom w:val="0"/>
          <w:divBdr>
            <w:top w:val="none" w:sz="0" w:space="0" w:color="auto"/>
            <w:left w:val="none" w:sz="0" w:space="0" w:color="auto"/>
            <w:bottom w:val="none" w:sz="0" w:space="0" w:color="auto"/>
            <w:right w:val="none" w:sz="0" w:space="0" w:color="auto"/>
          </w:divBdr>
        </w:div>
        <w:div w:id="953512051">
          <w:marLeft w:val="480"/>
          <w:marRight w:val="0"/>
          <w:marTop w:val="0"/>
          <w:marBottom w:val="0"/>
          <w:divBdr>
            <w:top w:val="none" w:sz="0" w:space="0" w:color="auto"/>
            <w:left w:val="none" w:sz="0" w:space="0" w:color="auto"/>
            <w:bottom w:val="none" w:sz="0" w:space="0" w:color="auto"/>
            <w:right w:val="none" w:sz="0" w:space="0" w:color="auto"/>
          </w:divBdr>
        </w:div>
        <w:div w:id="146629760">
          <w:marLeft w:val="480"/>
          <w:marRight w:val="0"/>
          <w:marTop w:val="0"/>
          <w:marBottom w:val="0"/>
          <w:divBdr>
            <w:top w:val="none" w:sz="0" w:space="0" w:color="auto"/>
            <w:left w:val="none" w:sz="0" w:space="0" w:color="auto"/>
            <w:bottom w:val="none" w:sz="0" w:space="0" w:color="auto"/>
            <w:right w:val="none" w:sz="0" w:space="0" w:color="auto"/>
          </w:divBdr>
        </w:div>
        <w:div w:id="454639703">
          <w:marLeft w:val="480"/>
          <w:marRight w:val="0"/>
          <w:marTop w:val="0"/>
          <w:marBottom w:val="0"/>
          <w:divBdr>
            <w:top w:val="none" w:sz="0" w:space="0" w:color="auto"/>
            <w:left w:val="none" w:sz="0" w:space="0" w:color="auto"/>
            <w:bottom w:val="none" w:sz="0" w:space="0" w:color="auto"/>
            <w:right w:val="none" w:sz="0" w:space="0" w:color="auto"/>
          </w:divBdr>
        </w:div>
        <w:div w:id="1443381502">
          <w:marLeft w:val="480"/>
          <w:marRight w:val="0"/>
          <w:marTop w:val="0"/>
          <w:marBottom w:val="0"/>
          <w:divBdr>
            <w:top w:val="none" w:sz="0" w:space="0" w:color="auto"/>
            <w:left w:val="none" w:sz="0" w:space="0" w:color="auto"/>
            <w:bottom w:val="none" w:sz="0" w:space="0" w:color="auto"/>
            <w:right w:val="none" w:sz="0" w:space="0" w:color="auto"/>
          </w:divBdr>
        </w:div>
        <w:div w:id="1947421931">
          <w:marLeft w:val="480"/>
          <w:marRight w:val="0"/>
          <w:marTop w:val="0"/>
          <w:marBottom w:val="0"/>
          <w:divBdr>
            <w:top w:val="none" w:sz="0" w:space="0" w:color="auto"/>
            <w:left w:val="none" w:sz="0" w:space="0" w:color="auto"/>
            <w:bottom w:val="none" w:sz="0" w:space="0" w:color="auto"/>
            <w:right w:val="none" w:sz="0" w:space="0" w:color="auto"/>
          </w:divBdr>
        </w:div>
        <w:div w:id="1611472207">
          <w:marLeft w:val="480"/>
          <w:marRight w:val="0"/>
          <w:marTop w:val="0"/>
          <w:marBottom w:val="0"/>
          <w:divBdr>
            <w:top w:val="none" w:sz="0" w:space="0" w:color="auto"/>
            <w:left w:val="none" w:sz="0" w:space="0" w:color="auto"/>
            <w:bottom w:val="none" w:sz="0" w:space="0" w:color="auto"/>
            <w:right w:val="none" w:sz="0" w:space="0" w:color="auto"/>
          </w:divBdr>
        </w:div>
        <w:div w:id="1841194024">
          <w:marLeft w:val="480"/>
          <w:marRight w:val="0"/>
          <w:marTop w:val="0"/>
          <w:marBottom w:val="0"/>
          <w:divBdr>
            <w:top w:val="none" w:sz="0" w:space="0" w:color="auto"/>
            <w:left w:val="none" w:sz="0" w:space="0" w:color="auto"/>
            <w:bottom w:val="none" w:sz="0" w:space="0" w:color="auto"/>
            <w:right w:val="none" w:sz="0" w:space="0" w:color="auto"/>
          </w:divBdr>
        </w:div>
        <w:div w:id="140854109">
          <w:marLeft w:val="480"/>
          <w:marRight w:val="0"/>
          <w:marTop w:val="0"/>
          <w:marBottom w:val="0"/>
          <w:divBdr>
            <w:top w:val="none" w:sz="0" w:space="0" w:color="auto"/>
            <w:left w:val="none" w:sz="0" w:space="0" w:color="auto"/>
            <w:bottom w:val="none" w:sz="0" w:space="0" w:color="auto"/>
            <w:right w:val="none" w:sz="0" w:space="0" w:color="auto"/>
          </w:divBdr>
        </w:div>
        <w:div w:id="1350719475">
          <w:marLeft w:val="480"/>
          <w:marRight w:val="0"/>
          <w:marTop w:val="0"/>
          <w:marBottom w:val="0"/>
          <w:divBdr>
            <w:top w:val="none" w:sz="0" w:space="0" w:color="auto"/>
            <w:left w:val="none" w:sz="0" w:space="0" w:color="auto"/>
            <w:bottom w:val="none" w:sz="0" w:space="0" w:color="auto"/>
            <w:right w:val="none" w:sz="0" w:space="0" w:color="auto"/>
          </w:divBdr>
        </w:div>
        <w:div w:id="634600774">
          <w:marLeft w:val="480"/>
          <w:marRight w:val="0"/>
          <w:marTop w:val="0"/>
          <w:marBottom w:val="0"/>
          <w:divBdr>
            <w:top w:val="none" w:sz="0" w:space="0" w:color="auto"/>
            <w:left w:val="none" w:sz="0" w:space="0" w:color="auto"/>
            <w:bottom w:val="none" w:sz="0" w:space="0" w:color="auto"/>
            <w:right w:val="none" w:sz="0" w:space="0" w:color="auto"/>
          </w:divBdr>
        </w:div>
        <w:div w:id="1292830392">
          <w:marLeft w:val="480"/>
          <w:marRight w:val="0"/>
          <w:marTop w:val="0"/>
          <w:marBottom w:val="0"/>
          <w:divBdr>
            <w:top w:val="none" w:sz="0" w:space="0" w:color="auto"/>
            <w:left w:val="none" w:sz="0" w:space="0" w:color="auto"/>
            <w:bottom w:val="none" w:sz="0" w:space="0" w:color="auto"/>
            <w:right w:val="none" w:sz="0" w:space="0" w:color="auto"/>
          </w:divBdr>
        </w:div>
        <w:div w:id="1032268140">
          <w:marLeft w:val="480"/>
          <w:marRight w:val="0"/>
          <w:marTop w:val="0"/>
          <w:marBottom w:val="0"/>
          <w:divBdr>
            <w:top w:val="none" w:sz="0" w:space="0" w:color="auto"/>
            <w:left w:val="none" w:sz="0" w:space="0" w:color="auto"/>
            <w:bottom w:val="none" w:sz="0" w:space="0" w:color="auto"/>
            <w:right w:val="none" w:sz="0" w:space="0" w:color="auto"/>
          </w:divBdr>
        </w:div>
        <w:div w:id="855116158">
          <w:marLeft w:val="480"/>
          <w:marRight w:val="0"/>
          <w:marTop w:val="0"/>
          <w:marBottom w:val="0"/>
          <w:divBdr>
            <w:top w:val="none" w:sz="0" w:space="0" w:color="auto"/>
            <w:left w:val="none" w:sz="0" w:space="0" w:color="auto"/>
            <w:bottom w:val="none" w:sz="0" w:space="0" w:color="auto"/>
            <w:right w:val="none" w:sz="0" w:space="0" w:color="auto"/>
          </w:divBdr>
        </w:div>
        <w:div w:id="1145463082">
          <w:marLeft w:val="480"/>
          <w:marRight w:val="0"/>
          <w:marTop w:val="0"/>
          <w:marBottom w:val="0"/>
          <w:divBdr>
            <w:top w:val="none" w:sz="0" w:space="0" w:color="auto"/>
            <w:left w:val="none" w:sz="0" w:space="0" w:color="auto"/>
            <w:bottom w:val="none" w:sz="0" w:space="0" w:color="auto"/>
            <w:right w:val="none" w:sz="0" w:space="0" w:color="auto"/>
          </w:divBdr>
        </w:div>
        <w:div w:id="903300210">
          <w:marLeft w:val="480"/>
          <w:marRight w:val="0"/>
          <w:marTop w:val="0"/>
          <w:marBottom w:val="0"/>
          <w:divBdr>
            <w:top w:val="none" w:sz="0" w:space="0" w:color="auto"/>
            <w:left w:val="none" w:sz="0" w:space="0" w:color="auto"/>
            <w:bottom w:val="none" w:sz="0" w:space="0" w:color="auto"/>
            <w:right w:val="none" w:sz="0" w:space="0" w:color="auto"/>
          </w:divBdr>
        </w:div>
        <w:div w:id="1729569588">
          <w:marLeft w:val="480"/>
          <w:marRight w:val="0"/>
          <w:marTop w:val="0"/>
          <w:marBottom w:val="0"/>
          <w:divBdr>
            <w:top w:val="none" w:sz="0" w:space="0" w:color="auto"/>
            <w:left w:val="none" w:sz="0" w:space="0" w:color="auto"/>
            <w:bottom w:val="none" w:sz="0" w:space="0" w:color="auto"/>
            <w:right w:val="none" w:sz="0" w:space="0" w:color="auto"/>
          </w:divBdr>
        </w:div>
        <w:div w:id="47001703">
          <w:marLeft w:val="480"/>
          <w:marRight w:val="0"/>
          <w:marTop w:val="0"/>
          <w:marBottom w:val="0"/>
          <w:divBdr>
            <w:top w:val="none" w:sz="0" w:space="0" w:color="auto"/>
            <w:left w:val="none" w:sz="0" w:space="0" w:color="auto"/>
            <w:bottom w:val="none" w:sz="0" w:space="0" w:color="auto"/>
            <w:right w:val="none" w:sz="0" w:space="0" w:color="auto"/>
          </w:divBdr>
        </w:div>
        <w:div w:id="1832140568">
          <w:marLeft w:val="480"/>
          <w:marRight w:val="0"/>
          <w:marTop w:val="0"/>
          <w:marBottom w:val="0"/>
          <w:divBdr>
            <w:top w:val="none" w:sz="0" w:space="0" w:color="auto"/>
            <w:left w:val="none" w:sz="0" w:space="0" w:color="auto"/>
            <w:bottom w:val="none" w:sz="0" w:space="0" w:color="auto"/>
            <w:right w:val="none" w:sz="0" w:space="0" w:color="auto"/>
          </w:divBdr>
        </w:div>
        <w:div w:id="572853546">
          <w:marLeft w:val="480"/>
          <w:marRight w:val="0"/>
          <w:marTop w:val="0"/>
          <w:marBottom w:val="0"/>
          <w:divBdr>
            <w:top w:val="none" w:sz="0" w:space="0" w:color="auto"/>
            <w:left w:val="none" w:sz="0" w:space="0" w:color="auto"/>
            <w:bottom w:val="none" w:sz="0" w:space="0" w:color="auto"/>
            <w:right w:val="none" w:sz="0" w:space="0" w:color="auto"/>
          </w:divBdr>
        </w:div>
        <w:div w:id="328600415">
          <w:marLeft w:val="480"/>
          <w:marRight w:val="0"/>
          <w:marTop w:val="0"/>
          <w:marBottom w:val="0"/>
          <w:divBdr>
            <w:top w:val="none" w:sz="0" w:space="0" w:color="auto"/>
            <w:left w:val="none" w:sz="0" w:space="0" w:color="auto"/>
            <w:bottom w:val="none" w:sz="0" w:space="0" w:color="auto"/>
            <w:right w:val="none" w:sz="0" w:space="0" w:color="auto"/>
          </w:divBdr>
        </w:div>
        <w:div w:id="910164655">
          <w:marLeft w:val="480"/>
          <w:marRight w:val="0"/>
          <w:marTop w:val="0"/>
          <w:marBottom w:val="0"/>
          <w:divBdr>
            <w:top w:val="none" w:sz="0" w:space="0" w:color="auto"/>
            <w:left w:val="none" w:sz="0" w:space="0" w:color="auto"/>
            <w:bottom w:val="none" w:sz="0" w:space="0" w:color="auto"/>
            <w:right w:val="none" w:sz="0" w:space="0" w:color="auto"/>
          </w:divBdr>
        </w:div>
        <w:div w:id="1768189261">
          <w:marLeft w:val="480"/>
          <w:marRight w:val="0"/>
          <w:marTop w:val="0"/>
          <w:marBottom w:val="0"/>
          <w:divBdr>
            <w:top w:val="none" w:sz="0" w:space="0" w:color="auto"/>
            <w:left w:val="none" w:sz="0" w:space="0" w:color="auto"/>
            <w:bottom w:val="none" w:sz="0" w:space="0" w:color="auto"/>
            <w:right w:val="none" w:sz="0" w:space="0" w:color="auto"/>
          </w:divBdr>
        </w:div>
        <w:div w:id="1426146823">
          <w:marLeft w:val="480"/>
          <w:marRight w:val="0"/>
          <w:marTop w:val="0"/>
          <w:marBottom w:val="0"/>
          <w:divBdr>
            <w:top w:val="none" w:sz="0" w:space="0" w:color="auto"/>
            <w:left w:val="none" w:sz="0" w:space="0" w:color="auto"/>
            <w:bottom w:val="none" w:sz="0" w:space="0" w:color="auto"/>
            <w:right w:val="none" w:sz="0" w:space="0" w:color="auto"/>
          </w:divBdr>
        </w:div>
        <w:div w:id="590817043">
          <w:marLeft w:val="480"/>
          <w:marRight w:val="0"/>
          <w:marTop w:val="0"/>
          <w:marBottom w:val="0"/>
          <w:divBdr>
            <w:top w:val="none" w:sz="0" w:space="0" w:color="auto"/>
            <w:left w:val="none" w:sz="0" w:space="0" w:color="auto"/>
            <w:bottom w:val="none" w:sz="0" w:space="0" w:color="auto"/>
            <w:right w:val="none" w:sz="0" w:space="0" w:color="auto"/>
          </w:divBdr>
        </w:div>
        <w:div w:id="619340911">
          <w:marLeft w:val="480"/>
          <w:marRight w:val="0"/>
          <w:marTop w:val="0"/>
          <w:marBottom w:val="0"/>
          <w:divBdr>
            <w:top w:val="none" w:sz="0" w:space="0" w:color="auto"/>
            <w:left w:val="none" w:sz="0" w:space="0" w:color="auto"/>
            <w:bottom w:val="none" w:sz="0" w:space="0" w:color="auto"/>
            <w:right w:val="none" w:sz="0" w:space="0" w:color="auto"/>
          </w:divBdr>
        </w:div>
      </w:divsChild>
    </w:div>
    <w:div w:id="280770257">
      <w:bodyDiv w:val="1"/>
      <w:marLeft w:val="0"/>
      <w:marRight w:val="0"/>
      <w:marTop w:val="0"/>
      <w:marBottom w:val="0"/>
      <w:divBdr>
        <w:top w:val="none" w:sz="0" w:space="0" w:color="auto"/>
        <w:left w:val="none" w:sz="0" w:space="0" w:color="auto"/>
        <w:bottom w:val="none" w:sz="0" w:space="0" w:color="auto"/>
        <w:right w:val="none" w:sz="0" w:space="0" w:color="auto"/>
      </w:divBdr>
      <w:divsChild>
        <w:div w:id="1791777561">
          <w:marLeft w:val="480"/>
          <w:marRight w:val="0"/>
          <w:marTop w:val="0"/>
          <w:marBottom w:val="0"/>
          <w:divBdr>
            <w:top w:val="none" w:sz="0" w:space="0" w:color="auto"/>
            <w:left w:val="none" w:sz="0" w:space="0" w:color="auto"/>
            <w:bottom w:val="none" w:sz="0" w:space="0" w:color="auto"/>
            <w:right w:val="none" w:sz="0" w:space="0" w:color="auto"/>
          </w:divBdr>
        </w:div>
        <w:div w:id="2131822794">
          <w:marLeft w:val="480"/>
          <w:marRight w:val="0"/>
          <w:marTop w:val="0"/>
          <w:marBottom w:val="0"/>
          <w:divBdr>
            <w:top w:val="none" w:sz="0" w:space="0" w:color="auto"/>
            <w:left w:val="none" w:sz="0" w:space="0" w:color="auto"/>
            <w:bottom w:val="none" w:sz="0" w:space="0" w:color="auto"/>
            <w:right w:val="none" w:sz="0" w:space="0" w:color="auto"/>
          </w:divBdr>
        </w:div>
        <w:div w:id="1108626743">
          <w:marLeft w:val="480"/>
          <w:marRight w:val="0"/>
          <w:marTop w:val="0"/>
          <w:marBottom w:val="0"/>
          <w:divBdr>
            <w:top w:val="none" w:sz="0" w:space="0" w:color="auto"/>
            <w:left w:val="none" w:sz="0" w:space="0" w:color="auto"/>
            <w:bottom w:val="none" w:sz="0" w:space="0" w:color="auto"/>
            <w:right w:val="none" w:sz="0" w:space="0" w:color="auto"/>
          </w:divBdr>
        </w:div>
        <w:div w:id="1535383285">
          <w:marLeft w:val="480"/>
          <w:marRight w:val="0"/>
          <w:marTop w:val="0"/>
          <w:marBottom w:val="0"/>
          <w:divBdr>
            <w:top w:val="none" w:sz="0" w:space="0" w:color="auto"/>
            <w:left w:val="none" w:sz="0" w:space="0" w:color="auto"/>
            <w:bottom w:val="none" w:sz="0" w:space="0" w:color="auto"/>
            <w:right w:val="none" w:sz="0" w:space="0" w:color="auto"/>
          </w:divBdr>
        </w:div>
        <w:div w:id="1332563420">
          <w:marLeft w:val="480"/>
          <w:marRight w:val="0"/>
          <w:marTop w:val="0"/>
          <w:marBottom w:val="0"/>
          <w:divBdr>
            <w:top w:val="none" w:sz="0" w:space="0" w:color="auto"/>
            <w:left w:val="none" w:sz="0" w:space="0" w:color="auto"/>
            <w:bottom w:val="none" w:sz="0" w:space="0" w:color="auto"/>
            <w:right w:val="none" w:sz="0" w:space="0" w:color="auto"/>
          </w:divBdr>
        </w:div>
        <w:div w:id="264578388">
          <w:marLeft w:val="480"/>
          <w:marRight w:val="0"/>
          <w:marTop w:val="0"/>
          <w:marBottom w:val="0"/>
          <w:divBdr>
            <w:top w:val="none" w:sz="0" w:space="0" w:color="auto"/>
            <w:left w:val="none" w:sz="0" w:space="0" w:color="auto"/>
            <w:bottom w:val="none" w:sz="0" w:space="0" w:color="auto"/>
            <w:right w:val="none" w:sz="0" w:space="0" w:color="auto"/>
          </w:divBdr>
        </w:div>
        <w:div w:id="192889675">
          <w:marLeft w:val="480"/>
          <w:marRight w:val="0"/>
          <w:marTop w:val="0"/>
          <w:marBottom w:val="0"/>
          <w:divBdr>
            <w:top w:val="none" w:sz="0" w:space="0" w:color="auto"/>
            <w:left w:val="none" w:sz="0" w:space="0" w:color="auto"/>
            <w:bottom w:val="none" w:sz="0" w:space="0" w:color="auto"/>
            <w:right w:val="none" w:sz="0" w:space="0" w:color="auto"/>
          </w:divBdr>
        </w:div>
        <w:div w:id="698120944">
          <w:marLeft w:val="480"/>
          <w:marRight w:val="0"/>
          <w:marTop w:val="0"/>
          <w:marBottom w:val="0"/>
          <w:divBdr>
            <w:top w:val="none" w:sz="0" w:space="0" w:color="auto"/>
            <w:left w:val="none" w:sz="0" w:space="0" w:color="auto"/>
            <w:bottom w:val="none" w:sz="0" w:space="0" w:color="auto"/>
            <w:right w:val="none" w:sz="0" w:space="0" w:color="auto"/>
          </w:divBdr>
        </w:div>
        <w:div w:id="1831364995">
          <w:marLeft w:val="480"/>
          <w:marRight w:val="0"/>
          <w:marTop w:val="0"/>
          <w:marBottom w:val="0"/>
          <w:divBdr>
            <w:top w:val="none" w:sz="0" w:space="0" w:color="auto"/>
            <w:left w:val="none" w:sz="0" w:space="0" w:color="auto"/>
            <w:bottom w:val="none" w:sz="0" w:space="0" w:color="auto"/>
            <w:right w:val="none" w:sz="0" w:space="0" w:color="auto"/>
          </w:divBdr>
        </w:div>
        <w:div w:id="1763258933">
          <w:marLeft w:val="480"/>
          <w:marRight w:val="0"/>
          <w:marTop w:val="0"/>
          <w:marBottom w:val="0"/>
          <w:divBdr>
            <w:top w:val="none" w:sz="0" w:space="0" w:color="auto"/>
            <w:left w:val="none" w:sz="0" w:space="0" w:color="auto"/>
            <w:bottom w:val="none" w:sz="0" w:space="0" w:color="auto"/>
            <w:right w:val="none" w:sz="0" w:space="0" w:color="auto"/>
          </w:divBdr>
        </w:div>
        <w:div w:id="840269659">
          <w:marLeft w:val="480"/>
          <w:marRight w:val="0"/>
          <w:marTop w:val="0"/>
          <w:marBottom w:val="0"/>
          <w:divBdr>
            <w:top w:val="none" w:sz="0" w:space="0" w:color="auto"/>
            <w:left w:val="none" w:sz="0" w:space="0" w:color="auto"/>
            <w:bottom w:val="none" w:sz="0" w:space="0" w:color="auto"/>
            <w:right w:val="none" w:sz="0" w:space="0" w:color="auto"/>
          </w:divBdr>
        </w:div>
        <w:div w:id="2101217593">
          <w:marLeft w:val="480"/>
          <w:marRight w:val="0"/>
          <w:marTop w:val="0"/>
          <w:marBottom w:val="0"/>
          <w:divBdr>
            <w:top w:val="none" w:sz="0" w:space="0" w:color="auto"/>
            <w:left w:val="none" w:sz="0" w:space="0" w:color="auto"/>
            <w:bottom w:val="none" w:sz="0" w:space="0" w:color="auto"/>
            <w:right w:val="none" w:sz="0" w:space="0" w:color="auto"/>
          </w:divBdr>
        </w:div>
        <w:div w:id="1376810554">
          <w:marLeft w:val="480"/>
          <w:marRight w:val="0"/>
          <w:marTop w:val="0"/>
          <w:marBottom w:val="0"/>
          <w:divBdr>
            <w:top w:val="none" w:sz="0" w:space="0" w:color="auto"/>
            <w:left w:val="none" w:sz="0" w:space="0" w:color="auto"/>
            <w:bottom w:val="none" w:sz="0" w:space="0" w:color="auto"/>
            <w:right w:val="none" w:sz="0" w:space="0" w:color="auto"/>
          </w:divBdr>
        </w:div>
        <w:div w:id="966818495">
          <w:marLeft w:val="480"/>
          <w:marRight w:val="0"/>
          <w:marTop w:val="0"/>
          <w:marBottom w:val="0"/>
          <w:divBdr>
            <w:top w:val="none" w:sz="0" w:space="0" w:color="auto"/>
            <w:left w:val="none" w:sz="0" w:space="0" w:color="auto"/>
            <w:bottom w:val="none" w:sz="0" w:space="0" w:color="auto"/>
            <w:right w:val="none" w:sz="0" w:space="0" w:color="auto"/>
          </w:divBdr>
        </w:div>
        <w:div w:id="660737439">
          <w:marLeft w:val="480"/>
          <w:marRight w:val="0"/>
          <w:marTop w:val="0"/>
          <w:marBottom w:val="0"/>
          <w:divBdr>
            <w:top w:val="none" w:sz="0" w:space="0" w:color="auto"/>
            <w:left w:val="none" w:sz="0" w:space="0" w:color="auto"/>
            <w:bottom w:val="none" w:sz="0" w:space="0" w:color="auto"/>
            <w:right w:val="none" w:sz="0" w:space="0" w:color="auto"/>
          </w:divBdr>
        </w:div>
        <w:div w:id="342171554">
          <w:marLeft w:val="480"/>
          <w:marRight w:val="0"/>
          <w:marTop w:val="0"/>
          <w:marBottom w:val="0"/>
          <w:divBdr>
            <w:top w:val="none" w:sz="0" w:space="0" w:color="auto"/>
            <w:left w:val="none" w:sz="0" w:space="0" w:color="auto"/>
            <w:bottom w:val="none" w:sz="0" w:space="0" w:color="auto"/>
            <w:right w:val="none" w:sz="0" w:space="0" w:color="auto"/>
          </w:divBdr>
        </w:div>
        <w:div w:id="500581320">
          <w:marLeft w:val="480"/>
          <w:marRight w:val="0"/>
          <w:marTop w:val="0"/>
          <w:marBottom w:val="0"/>
          <w:divBdr>
            <w:top w:val="none" w:sz="0" w:space="0" w:color="auto"/>
            <w:left w:val="none" w:sz="0" w:space="0" w:color="auto"/>
            <w:bottom w:val="none" w:sz="0" w:space="0" w:color="auto"/>
            <w:right w:val="none" w:sz="0" w:space="0" w:color="auto"/>
          </w:divBdr>
        </w:div>
        <w:div w:id="1586912480">
          <w:marLeft w:val="480"/>
          <w:marRight w:val="0"/>
          <w:marTop w:val="0"/>
          <w:marBottom w:val="0"/>
          <w:divBdr>
            <w:top w:val="none" w:sz="0" w:space="0" w:color="auto"/>
            <w:left w:val="none" w:sz="0" w:space="0" w:color="auto"/>
            <w:bottom w:val="none" w:sz="0" w:space="0" w:color="auto"/>
            <w:right w:val="none" w:sz="0" w:space="0" w:color="auto"/>
          </w:divBdr>
        </w:div>
        <w:div w:id="410858136">
          <w:marLeft w:val="480"/>
          <w:marRight w:val="0"/>
          <w:marTop w:val="0"/>
          <w:marBottom w:val="0"/>
          <w:divBdr>
            <w:top w:val="none" w:sz="0" w:space="0" w:color="auto"/>
            <w:left w:val="none" w:sz="0" w:space="0" w:color="auto"/>
            <w:bottom w:val="none" w:sz="0" w:space="0" w:color="auto"/>
            <w:right w:val="none" w:sz="0" w:space="0" w:color="auto"/>
          </w:divBdr>
        </w:div>
        <w:div w:id="364332180">
          <w:marLeft w:val="480"/>
          <w:marRight w:val="0"/>
          <w:marTop w:val="0"/>
          <w:marBottom w:val="0"/>
          <w:divBdr>
            <w:top w:val="none" w:sz="0" w:space="0" w:color="auto"/>
            <w:left w:val="none" w:sz="0" w:space="0" w:color="auto"/>
            <w:bottom w:val="none" w:sz="0" w:space="0" w:color="auto"/>
            <w:right w:val="none" w:sz="0" w:space="0" w:color="auto"/>
          </w:divBdr>
        </w:div>
      </w:divsChild>
    </w:div>
    <w:div w:id="284044933">
      <w:bodyDiv w:val="1"/>
      <w:marLeft w:val="0"/>
      <w:marRight w:val="0"/>
      <w:marTop w:val="0"/>
      <w:marBottom w:val="0"/>
      <w:divBdr>
        <w:top w:val="none" w:sz="0" w:space="0" w:color="auto"/>
        <w:left w:val="none" w:sz="0" w:space="0" w:color="auto"/>
        <w:bottom w:val="none" w:sz="0" w:space="0" w:color="auto"/>
        <w:right w:val="none" w:sz="0" w:space="0" w:color="auto"/>
      </w:divBdr>
    </w:div>
    <w:div w:id="284507710">
      <w:bodyDiv w:val="1"/>
      <w:marLeft w:val="0"/>
      <w:marRight w:val="0"/>
      <w:marTop w:val="0"/>
      <w:marBottom w:val="0"/>
      <w:divBdr>
        <w:top w:val="none" w:sz="0" w:space="0" w:color="auto"/>
        <w:left w:val="none" w:sz="0" w:space="0" w:color="auto"/>
        <w:bottom w:val="none" w:sz="0" w:space="0" w:color="auto"/>
        <w:right w:val="none" w:sz="0" w:space="0" w:color="auto"/>
      </w:divBdr>
      <w:divsChild>
        <w:div w:id="1426993221">
          <w:marLeft w:val="480"/>
          <w:marRight w:val="0"/>
          <w:marTop w:val="0"/>
          <w:marBottom w:val="0"/>
          <w:divBdr>
            <w:top w:val="none" w:sz="0" w:space="0" w:color="auto"/>
            <w:left w:val="none" w:sz="0" w:space="0" w:color="auto"/>
            <w:bottom w:val="none" w:sz="0" w:space="0" w:color="auto"/>
            <w:right w:val="none" w:sz="0" w:space="0" w:color="auto"/>
          </w:divBdr>
        </w:div>
        <w:div w:id="1517185145">
          <w:marLeft w:val="480"/>
          <w:marRight w:val="0"/>
          <w:marTop w:val="0"/>
          <w:marBottom w:val="0"/>
          <w:divBdr>
            <w:top w:val="none" w:sz="0" w:space="0" w:color="auto"/>
            <w:left w:val="none" w:sz="0" w:space="0" w:color="auto"/>
            <w:bottom w:val="none" w:sz="0" w:space="0" w:color="auto"/>
            <w:right w:val="none" w:sz="0" w:space="0" w:color="auto"/>
          </w:divBdr>
        </w:div>
        <w:div w:id="538471142">
          <w:marLeft w:val="480"/>
          <w:marRight w:val="0"/>
          <w:marTop w:val="0"/>
          <w:marBottom w:val="0"/>
          <w:divBdr>
            <w:top w:val="none" w:sz="0" w:space="0" w:color="auto"/>
            <w:left w:val="none" w:sz="0" w:space="0" w:color="auto"/>
            <w:bottom w:val="none" w:sz="0" w:space="0" w:color="auto"/>
            <w:right w:val="none" w:sz="0" w:space="0" w:color="auto"/>
          </w:divBdr>
        </w:div>
        <w:div w:id="359018159">
          <w:marLeft w:val="480"/>
          <w:marRight w:val="0"/>
          <w:marTop w:val="0"/>
          <w:marBottom w:val="0"/>
          <w:divBdr>
            <w:top w:val="none" w:sz="0" w:space="0" w:color="auto"/>
            <w:left w:val="none" w:sz="0" w:space="0" w:color="auto"/>
            <w:bottom w:val="none" w:sz="0" w:space="0" w:color="auto"/>
            <w:right w:val="none" w:sz="0" w:space="0" w:color="auto"/>
          </w:divBdr>
        </w:div>
        <w:div w:id="2078240728">
          <w:marLeft w:val="480"/>
          <w:marRight w:val="0"/>
          <w:marTop w:val="0"/>
          <w:marBottom w:val="0"/>
          <w:divBdr>
            <w:top w:val="none" w:sz="0" w:space="0" w:color="auto"/>
            <w:left w:val="none" w:sz="0" w:space="0" w:color="auto"/>
            <w:bottom w:val="none" w:sz="0" w:space="0" w:color="auto"/>
            <w:right w:val="none" w:sz="0" w:space="0" w:color="auto"/>
          </w:divBdr>
        </w:div>
        <w:div w:id="1558861147">
          <w:marLeft w:val="480"/>
          <w:marRight w:val="0"/>
          <w:marTop w:val="0"/>
          <w:marBottom w:val="0"/>
          <w:divBdr>
            <w:top w:val="none" w:sz="0" w:space="0" w:color="auto"/>
            <w:left w:val="none" w:sz="0" w:space="0" w:color="auto"/>
            <w:bottom w:val="none" w:sz="0" w:space="0" w:color="auto"/>
            <w:right w:val="none" w:sz="0" w:space="0" w:color="auto"/>
          </w:divBdr>
        </w:div>
        <w:div w:id="427316185">
          <w:marLeft w:val="480"/>
          <w:marRight w:val="0"/>
          <w:marTop w:val="0"/>
          <w:marBottom w:val="0"/>
          <w:divBdr>
            <w:top w:val="none" w:sz="0" w:space="0" w:color="auto"/>
            <w:left w:val="none" w:sz="0" w:space="0" w:color="auto"/>
            <w:bottom w:val="none" w:sz="0" w:space="0" w:color="auto"/>
            <w:right w:val="none" w:sz="0" w:space="0" w:color="auto"/>
          </w:divBdr>
        </w:div>
        <w:div w:id="1360550082">
          <w:marLeft w:val="480"/>
          <w:marRight w:val="0"/>
          <w:marTop w:val="0"/>
          <w:marBottom w:val="0"/>
          <w:divBdr>
            <w:top w:val="none" w:sz="0" w:space="0" w:color="auto"/>
            <w:left w:val="none" w:sz="0" w:space="0" w:color="auto"/>
            <w:bottom w:val="none" w:sz="0" w:space="0" w:color="auto"/>
            <w:right w:val="none" w:sz="0" w:space="0" w:color="auto"/>
          </w:divBdr>
        </w:div>
        <w:div w:id="769350298">
          <w:marLeft w:val="480"/>
          <w:marRight w:val="0"/>
          <w:marTop w:val="0"/>
          <w:marBottom w:val="0"/>
          <w:divBdr>
            <w:top w:val="none" w:sz="0" w:space="0" w:color="auto"/>
            <w:left w:val="none" w:sz="0" w:space="0" w:color="auto"/>
            <w:bottom w:val="none" w:sz="0" w:space="0" w:color="auto"/>
            <w:right w:val="none" w:sz="0" w:space="0" w:color="auto"/>
          </w:divBdr>
        </w:div>
        <w:div w:id="1930650433">
          <w:marLeft w:val="480"/>
          <w:marRight w:val="0"/>
          <w:marTop w:val="0"/>
          <w:marBottom w:val="0"/>
          <w:divBdr>
            <w:top w:val="none" w:sz="0" w:space="0" w:color="auto"/>
            <w:left w:val="none" w:sz="0" w:space="0" w:color="auto"/>
            <w:bottom w:val="none" w:sz="0" w:space="0" w:color="auto"/>
            <w:right w:val="none" w:sz="0" w:space="0" w:color="auto"/>
          </w:divBdr>
        </w:div>
        <w:div w:id="1509178470">
          <w:marLeft w:val="480"/>
          <w:marRight w:val="0"/>
          <w:marTop w:val="0"/>
          <w:marBottom w:val="0"/>
          <w:divBdr>
            <w:top w:val="none" w:sz="0" w:space="0" w:color="auto"/>
            <w:left w:val="none" w:sz="0" w:space="0" w:color="auto"/>
            <w:bottom w:val="none" w:sz="0" w:space="0" w:color="auto"/>
            <w:right w:val="none" w:sz="0" w:space="0" w:color="auto"/>
          </w:divBdr>
        </w:div>
        <w:div w:id="584998878">
          <w:marLeft w:val="480"/>
          <w:marRight w:val="0"/>
          <w:marTop w:val="0"/>
          <w:marBottom w:val="0"/>
          <w:divBdr>
            <w:top w:val="none" w:sz="0" w:space="0" w:color="auto"/>
            <w:left w:val="none" w:sz="0" w:space="0" w:color="auto"/>
            <w:bottom w:val="none" w:sz="0" w:space="0" w:color="auto"/>
            <w:right w:val="none" w:sz="0" w:space="0" w:color="auto"/>
          </w:divBdr>
        </w:div>
        <w:div w:id="1684013165">
          <w:marLeft w:val="480"/>
          <w:marRight w:val="0"/>
          <w:marTop w:val="0"/>
          <w:marBottom w:val="0"/>
          <w:divBdr>
            <w:top w:val="none" w:sz="0" w:space="0" w:color="auto"/>
            <w:left w:val="none" w:sz="0" w:space="0" w:color="auto"/>
            <w:bottom w:val="none" w:sz="0" w:space="0" w:color="auto"/>
            <w:right w:val="none" w:sz="0" w:space="0" w:color="auto"/>
          </w:divBdr>
        </w:div>
        <w:div w:id="1612396080">
          <w:marLeft w:val="480"/>
          <w:marRight w:val="0"/>
          <w:marTop w:val="0"/>
          <w:marBottom w:val="0"/>
          <w:divBdr>
            <w:top w:val="none" w:sz="0" w:space="0" w:color="auto"/>
            <w:left w:val="none" w:sz="0" w:space="0" w:color="auto"/>
            <w:bottom w:val="none" w:sz="0" w:space="0" w:color="auto"/>
            <w:right w:val="none" w:sz="0" w:space="0" w:color="auto"/>
          </w:divBdr>
        </w:div>
        <w:div w:id="1994798650">
          <w:marLeft w:val="480"/>
          <w:marRight w:val="0"/>
          <w:marTop w:val="0"/>
          <w:marBottom w:val="0"/>
          <w:divBdr>
            <w:top w:val="none" w:sz="0" w:space="0" w:color="auto"/>
            <w:left w:val="none" w:sz="0" w:space="0" w:color="auto"/>
            <w:bottom w:val="none" w:sz="0" w:space="0" w:color="auto"/>
            <w:right w:val="none" w:sz="0" w:space="0" w:color="auto"/>
          </w:divBdr>
        </w:div>
        <w:div w:id="1695692104">
          <w:marLeft w:val="480"/>
          <w:marRight w:val="0"/>
          <w:marTop w:val="0"/>
          <w:marBottom w:val="0"/>
          <w:divBdr>
            <w:top w:val="none" w:sz="0" w:space="0" w:color="auto"/>
            <w:left w:val="none" w:sz="0" w:space="0" w:color="auto"/>
            <w:bottom w:val="none" w:sz="0" w:space="0" w:color="auto"/>
            <w:right w:val="none" w:sz="0" w:space="0" w:color="auto"/>
          </w:divBdr>
        </w:div>
        <w:div w:id="875384479">
          <w:marLeft w:val="480"/>
          <w:marRight w:val="0"/>
          <w:marTop w:val="0"/>
          <w:marBottom w:val="0"/>
          <w:divBdr>
            <w:top w:val="none" w:sz="0" w:space="0" w:color="auto"/>
            <w:left w:val="none" w:sz="0" w:space="0" w:color="auto"/>
            <w:bottom w:val="none" w:sz="0" w:space="0" w:color="auto"/>
            <w:right w:val="none" w:sz="0" w:space="0" w:color="auto"/>
          </w:divBdr>
        </w:div>
        <w:div w:id="1108619027">
          <w:marLeft w:val="480"/>
          <w:marRight w:val="0"/>
          <w:marTop w:val="0"/>
          <w:marBottom w:val="0"/>
          <w:divBdr>
            <w:top w:val="none" w:sz="0" w:space="0" w:color="auto"/>
            <w:left w:val="none" w:sz="0" w:space="0" w:color="auto"/>
            <w:bottom w:val="none" w:sz="0" w:space="0" w:color="auto"/>
            <w:right w:val="none" w:sz="0" w:space="0" w:color="auto"/>
          </w:divBdr>
        </w:div>
        <w:div w:id="2010332080">
          <w:marLeft w:val="480"/>
          <w:marRight w:val="0"/>
          <w:marTop w:val="0"/>
          <w:marBottom w:val="0"/>
          <w:divBdr>
            <w:top w:val="none" w:sz="0" w:space="0" w:color="auto"/>
            <w:left w:val="none" w:sz="0" w:space="0" w:color="auto"/>
            <w:bottom w:val="none" w:sz="0" w:space="0" w:color="auto"/>
            <w:right w:val="none" w:sz="0" w:space="0" w:color="auto"/>
          </w:divBdr>
        </w:div>
        <w:div w:id="1745373031">
          <w:marLeft w:val="480"/>
          <w:marRight w:val="0"/>
          <w:marTop w:val="0"/>
          <w:marBottom w:val="0"/>
          <w:divBdr>
            <w:top w:val="none" w:sz="0" w:space="0" w:color="auto"/>
            <w:left w:val="none" w:sz="0" w:space="0" w:color="auto"/>
            <w:bottom w:val="none" w:sz="0" w:space="0" w:color="auto"/>
            <w:right w:val="none" w:sz="0" w:space="0" w:color="auto"/>
          </w:divBdr>
        </w:div>
        <w:div w:id="1184201290">
          <w:marLeft w:val="480"/>
          <w:marRight w:val="0"/>
          <w:marTop w:val="0"/>
          <w:marBottom w:val="0"/>
          <w:divBdr>
            <w:top w:val="none" w:sz="0" w:space="0" w:color="auto"/>
            <w:left w:val="none" w:sz="0" w:space="0" w:color="auto"/>
            <w:bottom w:val="none" w:sz="0" w:space="0" w:color="auto"/>
            <w:right w:val="none" w:sz="0" w:space="0" w:color="auto"/>
          </w:divBdr>
        </w:div>
        <w:div w:id="272789078">
          <w:marLeft w:val="480"/>
          <w:marRight w:val="0"/>
          <w:marTop w:val="0"/>
          <w:marBottom w:val="0"/>
          <w:divBdr>
            <w:top w:val="none" w:sz="0" w:space="0" w:color="auto"/>
            <w:left w:val="none" w:sz="0" w:space="0" w:color="auto"/>
            <w:bottom w:val="none" w:sz="0" w:space="0" w:color="auto"/>
            <w:right w:val="none" w:sz="0" w:space="0" w:color="auto"/>
          </w:divBdr>
        </w:div>
        <w:div w:id="247160848">
          <w:marLeft w:val="480"/>
          <w:marRight w:val="0"/>
          <w:marTop w:val="0"/>
          <w:marBottom w:val="0"/>
          <w:divBdr>
            <w:top w:val="none" w:sz="0" w:space="0" w:color="auto"/>
            <w:left w:val="none" w:sz="0" w:space="0" w:color="auto"/>
            <w:bottom w:val="none" w:sz="0" w:space="0" w:color="auto"/>
            <w:right w:val="none" w:sz="0" w:space="0" w:color="auto"/>
          </w:divBdr>
        </w:div>
        <w:div w:id="1852838092">
          <w:marLeft w:val="480"/>
          <w:marRight w:val="0"/>
          <w:marTop w:val="0"/>
          <w:marBottom w:val="0"/>
          <w:divBdr>
            <w:top w:val="none" w:sz="0" w:space="0" w:color="auto"/>
            <w:left w:val="none" w:sz="0" w:space="0" w:color="auto"/>
            <w:bottom w:val="none" w:sz="0" w:space="0" w:color="auto"/>
            <w:right w:val="none" w:sz="0" w:space="0" w:color="auto"/>
          </w:divBdr>
        </w:div>
        <w:div w:id="2052803819">
          <w:marLeft w:val="480"/>
          <w:marRight w:val="0"/>
          <w:marTop w:val="0"/>
          <w:marBottom w:val="0"/>
          <w:divBdr>
            <w:top w:val="none" w:sz="0" w:space="0" w:color="auto"/>
            <w:left w:val="none" w:sz="0" w:space="0" w:color="auto"/>
            <w:bottom w:val="none" w:sz="0" w:space="0" w:color="auto"/>
            <w:right w:val="none" w:sz="0" w:space="0" w:color="auto"/>
          </w:divBdr>
        </w:div>
        <w:div w:id="2104566472">
          <w:marLeft w:val="480"/>
          <w:marRight w:val="0"/>
          <w:marTop w:val="0"/>
          <w:marBottom w:val="0"/>
          <w:divBdr>
            <w:top w:val="none" w:sz="0" w:space="0" w:color="auto"/>
            <w:left w:val="none" w:sz="0" w:space="0" w:color="auto"/>
            <w:bottom w:val="none" w:sz="0" w:space="0" w:color="auto"/>
            <w:right w:val="none" w:sz="0" w:space="0" w:color="auto"/>
          </w:divBdr>
        </w:div>
        <w:div w:id="1850606358">
          <w:marLeft w:val="480"/>
          <w:marRight w:val="0"/>
          <w:marTop w:val="0"/>
          <w:marBottom w:val="0"/>
          <w:divBdr>
            <w:top w:val="none" w:sz="0" w:space="0" w:color="auto"/>
            <w:left w:val="none" w:sz="0" w:space="0" w:color="auto"/>
            <w:bottom w:val="none" w:sz="0" w:space="0" w:color="auto"/>
            <w:right w:val="none" w:sz="0" w:space="0" w:color="auto"/>
          </w:divBdr>
        </w:div>
        <w:div w:id="1522427187">
          <w:marLeft w:val="480"/>
          <w:marRight w:val="0"/>
          <w:marTop w:val="0"/>
          <w:marBottom w:val="0"/>
          <w:divBdr>
            <w:top w:val="none" w:sz="0" w:space="0" w:color="auto"/>
            <w:left w:val="none" w:sz="0" w:space="0" w:color="auto"/>
            <w:bottom w:val="none" w:sz="0" w:space="0" w:color="auto"/>
            <w:right w:val="none" w:sz="0" w:space="0" w:color="auto"/>
          </w:divBdr>
        </w:div>
        <w:div w:id="1909418082">
          <w:marLeft w:val="480"/>
          <w:marRight w:val="0"/>
          <w:marTop w:val="0"/>
          <w:marBottom w:val="0"/>
          <w:divBdr>
            <w:top w:val="none" w:sz="0" w:space="0" w:color="auto"/>
            <w:left w:val="none" w:sz="0" w:space="0" w:color="auto"/>
            <w:bottom w:val="none" w:sz="0" w:space="0" w:color="auto"/>
            <w:right w:val="none" w:sz="0" w:space="0" w:color="auto"/>
          </w:divBdr>
        </w:div>
        <w:div w:id="724064988">
          <w:marLeft w:val="480"/>
          <w:marRight w:val="0"/>
          <w:marTop w:val="0"/>
          <w:marBottom w:val="0"/>
          <w:divBdr>
            <w:top w:val="none" w:sz="0" w:space="0" w:color="auto"/>
            <w:left w:val="none" w:sz="0" w:space="0" w:color="auto"/>
            <w:bottom w:val="none" w:sz="0" w:space="0" w:color="auto"/>
            <w:right w:val="none" w:sz="0" w:space="0" w:color="auto"/>
          </w:divBdr>
        </w:div>
        <w:div w:id="1094128805">
          <w:marLeft w:val="480"/>
          <w:marRight w:val="0"/>
          <w:marTop w:val="0"/>
          <w:marBottom w:val="0"/>
          <w:divBdr>
            <w:top w:val="none" w:sz="0" w:space="0" w:color="auto"/>
            <w:left w:val="none" w:sz="0" w:space="0" w:color="auto"/>
            <w:bottom w:val="none" w:sz="0" w:space="0" w:color="auto"/>
            <w:right w:val="none" w:sz="0" w:space="0" w:color="auto"/>
          </w:divBdr>
        </w:div>
        <w:div w:id="28724709">
          <w:marLeft w:val="480"/>
          <w:marRight w:val="0"/>
          <w:marTop w:val="0"/>
          <w:marBottom w:val="0"/>
          <w:divBdr>
            <w:top w:val="none" w:sz="0" w:space="0" w:color="auto"/>
            <w:left w:val="none" w:sz="0" w:space="0" w:color="auto"/>
            <w:bottom w:val="none" w:sz="0" w:space="0" w:color="auto"/>
            <w:right w:val="none" w:sz="0" w:space="0" w:color="auto"/>
          </w:divBdr>
        </w:div>
        <w:div w:id="1915624339">
          <w:marLeft w:val="480"/>
          <w:marRight w:val="0"/>
          <w:marTop w:val="0"/>
          <w:marBottom w:val="0"/>
          <w:divBdr>
            <w:top w:val="none" w:sz="0" w:space="0" w:color="auto"/>
            <w:left w:val="none" w:sz="0" w:space="0" w:color="auto"/>
            <w:bottom w:val="none" w:sz="0" w:space="0" w:color="auto"/>
            <w:right w:val="none" w:sz="0" w:space="0" w:color="auto"/>
          </w:divBdr>
        </w:div>
        <w:div w:id="2041784841">
          <w:marLeft w:val="480"/>
          <w:marRight w:val="0"/>
          <w:marTop w:val="0"/>
          <w:marBottom w:val="0"/>
          <w:divBdr>
            <w:top w:val="none" w:sz="0" w:space="0" w:color="auto"/>
            <w:left w:val="none" w:sz="0" w:space="0" w:color="auto"/>
            <w:bottom w:val="none" w:sz="0" w:space="0" w:color="auto"/>
            <w:right w:val="none" w:sz="0" w:space="0" w:color="auto"/>
          </w:divBdr>
        </w:div>
        <w:div w:id="811139112">
          <w:marLeft w:val="480"/>
          <w:marRight w:val="0"/>
          <w:marTop w:val="0"/>
          <w:marBottom w:val="0"/>
          <w:divBdr>
            <w:top w:val="none" w:sz="0" w:space="0" w:color="auto"/>
            <w:left w:val="none" w:sz="0" w:space="0" w:color="auto"/>
            <w:bottom w:val="none" w:sz="0" w:space="0" w:color="auto"/>
            <w:right w:val="none" w:sz="0" w:space="0" w:color="auto"/>
          </w:divBdr>
        </w:div>
      </w:divsChild>
    </w:div>
    <w:div w:id="288560448">
      <w:bodyDiv w:val="1"/>
      <w:marLeft w:val="0"/>
      <w:marRight w:val="0"/>
      <w:marTop w:val="0"/>
      <w:marBottom w:val="0"/>
      <w:divBdr>
        <w:top w:val="none" w:sz="0" w:space="0" w:color="auto"/>
        <w:left w:val="none" w:sz="0" w:space="0" w:color="auto"/>
        <w:bottom w:val="none" w:sz="0" w:space="0" w:color="auto"/>
        <w:right w:val="none" w:sz="0" w:space="0" w:color="auto"/>
      </w:divBdr>
      <w:divsChild>
        <w:div w:id="995302130">
          <w:marLeft w:val="480"/>
          <w:marRight w:val="0"/>
          <w:marTop w:val="0"/>
          <w:marBottom w:val="0"/>
          <w:divBdr>
            <w:top w:val="none" w:sz="0" w:space="0" w:color="auto"/>
            <w:left w:val="none" w:sz="0" w:space="0" w:color="auto"/>
            <w:bottom w:val="none" w:sz="0" w:space="0" w:color="auto"/>
            <w:right w:val="none" w:sz="0" w:space="0" w:color="auto"/>
          </w:divBdr>
        </w:div>
        <w:div w:id="944731901">
          <w:marLeft w:val="480"/>
          <w:marRight w:val="0"/>
          <w:marTop w:val="0"/>
          <w:marBottom w:val="0"/>
          <w:divBdr>
            <w:top w:val="none" w:sz="0" w:space="0" w:color="auto"/>
            <w:left w:val="none" w:sz="0" w:space="0" w:color="auto"/>
            <w:bottom w:val="none" w:sz="0" w:space="0" w:color="auto"/>
            <w:right w:val="none" w:sz="0" w:space="0" w:color="auto"/>
          </w:divBdr>
        </w:div>
        <w:div w:id="1940140905">
          <w:marLeft w:val="480"/>
          <w:marRight w:val="0"/>
          <w:marTop w:val="0"/>
          <w:marBottom w:val="0"/>
          <w:divBdr>
            <w:top w:val="none" w:sz="0" w:space="0" w:color="auto"/>
            <w:left w:val="none" w:sz="0" w:space="0" w:color="auto"/>
            <w:bottom w:val="none" w:sz="0" w:space="0" w:color="auto"/>
            <w:right w:val="none" w:sz="0" w:space="0" w:color="auto"/>
          </w:divBdr>
        </w:div>
        <w:div w:id="1553809812">
          <w:marLeft w:val="480"/>
          <w:marRight w:val="0"/>
          <w:marTop w:val="0"/>
          <w:marBottom w:val="0"/>
          <w:divBdr>
            <w:top w:val="none" w:sz="0" w:space="0" w:color="auto"/>
            <w:left w:val="none" w:sz="0" w:space="0" w:color="auto"/>
            <w:bottom w:val="none" w:sz="0" w:space="0" w:color="auto"/>
            <w:right w:val="none" w:sz="0" w:space="0" w:color="auto"/>
          </w:divBdr>
        </w:div>
        <w:div w:id="1595087923">
          <w:marLeft w:val="480"/>
          <w:marRight w:val="0"/>
          <w:marTop w:val="0"/>
          <w:marBottom w:val="0"/>
          <w:divBdr>
            <w:top w:val="none" w:sz="0" w:space="0" w:color="auto"/>
            <w:left w:val="none" w:sz="0" w:space="0" w:color="auto"/>
            <w:bottom w:val="none" w:sz="0" w:space="0" w:color="auto"/>
            <w:right w:val="none" w:sz="0" w:space="0" w:color="auto"/>
          </w:divBdr>
        </w:div>
        <w:div w:id="1325401106">
          <w:marLeft w:val="480"/>
          <w:marRight w:val="0"/>
          <w:marTop w:val="0"/>
          <w:marBottom w:val="0"/>
          <w:divBdr>
            <w:top w:val="none" w:sz="0" w:space="0" w:color="auto"/>
            <w:left w:val="none" w:sz="0" w:space="0" w:color="auto"/>
            <w:bottom w:val="none" w:sz="0" w:space="0" w:color="auto"/>
            <w:right w:val="none" w:sz="0" w:space="0" w:color="auto"/>
          </w:divBdr>
        </w:div>
        <w:div w:id="819930144">
          <w:marLeft w:val="480"/>
          <w:marRight w:val="0"/>
          <w:marTop w:val="0"/>
          <w:marBottom w:val="0"/>
          <w:divBdr>
            <w:top w:val="none" w:sz="0" w:space="0" w:color="auto"/>
            <w:left w:val="none" w:sz="0" w:space="0" w:color="auto"/>
            <w:bottom w:val="none" w:sz="0" w:space="0" w:color="auto"/>
            <w:right w:val="none" w:sz="0" w:space="0" w:color="auto"/>
          </w:divBdr>
        </w:div>
        <w:div w:id="1768840124">
          <w:marLeft w:val="480"/>
          <w:marRight w:val="0"/>
          <w:marTop w:val="0"/>
          <w:marBottom w:val="0"/>
          <w:divBdr>
            <w:top w:val="none" w:sz="0" w:space="0" w:color="auto"/>
            <w:left w:val="none" w:sz="0" w:space="0" w:color="auto"/>
            <w:bottom w:val="none" w:sz="0" w:space="0" w:color="auto"/>
            <w:right w:val="none" w:sz="0" w:space="0" w:color="auto"/>
          </w:divBdr>
        </w:div>
        <w:div w:id="1419670298">
          <w:marLeft w:val="480"/>
          <w:marRight w:val="0"/>
          <w:marTop w:val="0"/>
          <w:marBottom w:val="0"/>
          <w:divBdr>
            <w:top w:val="none" w:sz="0" w:space="0" w:color="auto"/>
            <w:left w:val="none" w:sz="0" w:space="0" w:color="auto"/>
            <w:bottom w:val="none" w:sz="0" w:space="0" w:color="auto"/>
            <w:right w:val="none" w:sz="0" w:space="0" w:color="auto"/>
          </w:divBdr>
        </w:div>
        <w:div w:id="1675497413">
          <w:marLeft w:val="480"/>
          <w:marRight w:val="0"/>
          <w:marTop w:val="0"/>
          <w:marBottom w:val="0"/>
          <w:divBdr>
            <w:top w:val="none" w:sz="0" w:space="0" w:color="auto"/>
            <w:left w:val="none" w:sz="0" w:space="0" w:color="auto"/>
            <w:bottom w:val="none" w:sz="0" w:space="0" w:color="auto"/>
            <w:right w:val="none" w:sz="0" w:space="0" w:color="auto"/>
          </w:divBdr>
        </w:div>
        <w:div w:id="1924072393">
          <w:marLeft w:val="480"/>
          <w:marRight w:val="0"/>
          <w:marTop w:val="0"/>
          <w:marBottom w:val="0"/>
          <w:divBdr>
            <w:top w:val="none" w:sz="0" w:space="0" w:color="auto"/>
            <w:left w:val="none" w:sz="0" w:space="0" w:color="auto"/>
            <w:bottom w:val="none" w:sz="0" w:space="0" w:color="auto"/>
            <w:right w:val="none" w:sz="0" w:space="0" w:color="auto"/>
          </w:divBdr>
        </w:div>
        <w:div w:id="1033728285">
          <w:marLeft w:val="480"/>
          <w:marRight w:val="0"/>
          <w:marTop w:val="0"/>
          <w:marBottom w:val="0"/>
          <w:divBdr>
            <w:top w:val="none" w:sz="0" w:space="0" w:color="auto"/>
            <w:left w:val="none" w:sz="0" w:space="0" w:color="auto"/>
            <w:bottom w:val="none" w:sz="0" w:space="0" w:color="auto"/>
            <w:right w:val="none" w:sz="0" w:space="0" w:color="auto"/>
          </w:divBdr>
        </w:div>
        <w:div w:id="546917977">
          <w:marLeft w:val="480"/>
          <w:marRight w:val="0"/>
          <w:marTop w:val="0"/>
          <w:marBottom w:val="0"/>
          <w:divBdr>
            <w:top w:val="none" w:sz="0" w:space="0" w:color="auto"/>
            <w:left w:val="none" w:sz="0" w:space="0" w:color="auto"/>
            <w:bottom w:val="none" w:sz="0" w:space="0" w:color="auto"/>
            <w:right w:val="none" w:sz="0" w:space="0" w:color="auto"/>
          </w:divBdr>
        </w:div>
        <w:div w:id="1123385078">
          <w:marLeft w:val="480"/>
          <w:marRight w:val="0"/>
          <w:marTop w:val="0"/>
          <w:marBottom w:val="0"/>
          <w:divBdr>
            <w:top w:val="none" w:sz="0" w:space="0" w:color="auto"/>
            <w:left w:val="none" w:sz="0" w:space="0" w:color="auto"/>
            <w:bottom w:val="none" w:sz="0" w:space="0" w:color="auto"/>
            <w:right w:val="none" w:sz="0" w:space="0" w:color="auto"/>
          </w:divBdr>
        </w:div>
        <w:div w:id="1369067255">
          <w:marLeft w:val="480"/>
          <w:marRight w:val="0"/>
          <w:marTop w:val="0"/>
          <w:marBottom w:val="0"/>
          <w:divBdr>
            <w:top w:val="none" w:sz="0" w:space="0" w:color="auto"/>
            <w:left w:val="none" w:sz="0" w:space="0" w:color="auto"/>
            <w:bottom w:val="none" w:sz="0" w:space="0" w:color="auto"/>
            <w:right w:val="none" w:sz="0" w:space="0" w:color="auto"/>
          </w:divBdr>
        </w:div>
        <w:div w:id="25258450">
          <w:marLeft w:val="480"/>
          <w:marRight w:val="0"/>
          <w:marTop w:val="0"/>
          <w:marBottom w:val="0"/>
          <w:divBdr>
            <w:top w:val="none" w:sz="0" w:space="0" w:color="auto"/>
            <w:left w:val="none" w:sz="0" w:space="0" w:color="auto"/>
            <w:bottom w:val="none" w:sz="0" w:space="0" w:color="auto"/>
            <w:right w:val="none" w:sz="0" w:space="0" w:color="auto"/>
          </w:divBdr>
        </w:div>
        <w:div w:id="861937812">
          <w:marLeft w:val="480"/>
          <w:marRight w:val="0"/>
          <w:marTop w:val="0"/>
          <w:marBottom w:val="0"/>
          <w:divBdr>
            <w:top w:val="none" w:sz="0" w:space="0" w:color="auto"/>
            <w:left w:val="none" w:sz="0" w:space="0" w:color="auto"/>
            <w:bottom w:val="none" w:sz="0" w:space="0" w:color="auto"/>
            <w:right w:val="none" w:sz="0" w:space="0" w:color="auto"/>
          </w:divBdr>
        </w:div>
        <w:div w:id="1776899474">
          <w:marLeft w:val="480"/>
          <w:marRight w:val="0"/>
          <w:marTop w:val="0"/>
          <w:marBottom w:val="0"/>
          <w:divBdr>
            <w:top w:val="none" w:sz="0" w:space="0" w:color="auto"/>
            <w:left w:val="none" w:sz="0" w:space="0" w:color="auto"/>
            <w:bottom w:val="none" w:sz="0" w:space="0" w:color="auto"/>
            <w:right w:val="none" w:sz="0" w:space="0" w:color="auto"/>
          </w:divBdr>
        </w:div>
        <w:div w:id="1822498417">
          <w:marLeft w:val="480"/>
          <w:marRight w:val="0"/>
          <w:marTop w:val="0"/>
          <w:marBottom w:val="0"/>
          <w:divBdr>
            <w:top w:val="none" w:sz="0" w:space="0" w:color="auto"/>
            <w:left w:val="none" w:sz="0" w:space="0" w:color="auto"/>
            <w:bottom w:val="none" w:sz="0" w:space="0" w:color="auto"/>
            <w:right w:val="none" w:sz="0" w:space="0" w:color="auto"/>
          </w:divBdr>
        </w:div>
        <w:div w:id="1625385923">
          <w:marLeft w:val="480"/>
          <w:marRight w:val="0"/>
          <w:marTop w:val="0"/>
          <w:marBottom w:val="0"/>
          <w:divBdr>
            <w:top w:val="none" w:sz="0" w:space="0" w:color="auto"/>
            <w:left w:val="none" w:sz="0" w:space="0" w:color="auto"/>
            <w:bottom w:val="none" w:sz="0" w:space="0" w:color="auto"/>
            <w:right w:val="none" w:sz="0" w:space="0" w:color="auto"/>
          </w:divBdr>
        </w:div>
        <w:div w:id="1338575773">
          <w:marLeft w:val="480"/>
          <w:marRight w:val="0"/>
          <w:marTop w:val="0"/>
          <w:marBottom w:val="0"/>
          <w:divBdr>
            <w:top w:val="none" w:sz="0" w:space="0" w:color="auto"/>
            <w:left w:val="none" w:sz="0" w:space="0" w:color="auto"/>
            <w:bottom w:val="none" w:sz="0" w:space="0" w:color="auto"/>
            <w:right w:val="none" w:sz="0" w:space="0" w:color="auto"/>
          </w:divBdr>
        </w:div>
        <w:div w:id="105665390">
          <w:marLeft w:val="480"/>
          <w:marRight w:val="0"/>
          <w:marTop w:val="0"/>
          <w:marBottom w:val="0"/>
          <w:divBdr>
            <w:top w:val="none" w:sz="0" w:space="0" w:color="auto"/>
            <w:left w:val="none" w:sz="0" w:space="0" w:color="auto"/>
            <w:bottom w:val="none" w:sz="0" w:space="0" w:color="auto"/>
            <w:right w:val="none" w:sz="0" w:space="0" w:color="auto"/>
          </w:divBdr>
        </w:div>
        <w:div w:id="1117219772">
          <w:marLeft w:val="480"/>
          <w:marRight w:val="0"/>
          <w:marTop w:val="0"/>
          <w:marBottom w:val="0"/>
          <w:divBdr>
            <w:top w:val="none" w:sz="0" w:space="0" w:color="auto"/>
            <w:left w:val="none" w:sz="0" w:space="0" w:color="auto"/>
            <w:bottom w:val="none" w:sz="0" w:space="0" w:color="auto"/>
            <w:right w:val="none" w:sz="0" w:space="0" w:color="auto"/>
          </w:divBdr>
        </w:div>
        <w:div w:id="932665431">
          <w:marLeft w:val="480"/>
          <w:marRight w:val="0"/>
          <w:marTop w:val="0"/>
          <w:marBottom w:val="0"/>
          <w:divBdr>
            <w:top w:val="none" w:sz="0" w:space="0" w:color="auto"/>
            <w:left w:val="none" w:sz="0" w:space="0" w:color="auto"/>
            <w:bottom w:val="none" w:sz="0" w:space="0" w:color="auto"/>
            <w:right w:val="none" w:sz="0" w:space="0" w:color="auto"/>
          </w:divBdr>
        </w:div>
        <w:div w:id="764113197">
          <w:marLeft w:val="480"/>
          <w:marRight w:val="0"/>
          <w:marTop w:val="0"/>
          <w:marBottom w:val="0"/>
          <w:divBdr>
            <w:top w:val="none" w:sz="0" w:space="0" w:color="auto"/>
            <w:left w:val="none" w:sz="0" w:space="0" w:color="auto"/>
            <w:bottom w:val="none" w:sz="0" w:space="0" w:color="auto"/>
            <w:right w:val="none" w:sz="0" w:space="0" w:color="auto"/>
          </w:divBdr>
        </w:div>
        <w:div w:id="1674261403">
          <w:marLeft w:val="480"/>
          <w:marRight w:val="0"/>
          <w:marTop w:val="0"/>
          <w:marBottom w:val="0"/>
          <w:divBdr>
            <w:top w:val="none" w:sz="0" w:space="0" w:color="auto"/>
            <w:left w:val="none" w:sz="0" w:space="0" w:color="auto"/>
            <w:bottom w:val="none" w:sz="0" w:space="0" w:color="auto"/>
            <w:right w:val="none" w:sz="0" w:space="0" w:color="auto"/>
          </w:divBdr>
        </w:div>
        <w:div w:id="1424566984">
          <w:marLeft w:val="480"/>
          <w:marRight w:val="0"/>
          <w:marTop w:val="0"/>
          <w:marBottom w:val="0"/>
          <w:divBdr>
            <w:top w:val="none" w:sz="0" w:space="0" w:color="auto"/>
            <w:left w:val="none" w:sz="0" w:space="0" w:color="auto"/>
            <w:bottom w:val="none" w:sz="0" w:space="0" w:color="auto"/>
            <w:right w:val="none" w:sz="0" w:space="0" w:color="auto"/>
          </w:divBdr>
        </w:div>
        <w:div w:id="1259216820">
          <w:marLeft w:val="480"/>
          <w:marRight w:val="0"/>
          <w:marTop w:val="0"/>
          <w:marBottom w:val="0"/>
          <w:divBdr>
            <w:top w:val="none" w:sz="0" w:space="0" w:color="auto"/>
            <w:left w:val="none" w:sz="0" w:space="0" w:color="auto"/>
            <w:bottom w:val="none" w:sz="0" w:space="0" w:color="auto"/>
            <w:right w:val="none" w:sz="0" w:space="0" w:color="auto"/>
          </w:divBdr>
        </w:div>
        <w:div w:id="998537197">
          <w:marLeft w:val="480"/>
          <w:marRight w:val="0"/>
          <w:marTop w:val="0"/>
          <w:marBottom w:val="0"/>
          <w:divBdr>
            <w:top w:val="none" w:sz="0" w:space="0" w:color="auto"/>
            <w:left w:val="none" w:sz="0" w:space="0" w:color="auto"/>
            <w:bottom w:val="none" w:sz="0" w:space="0" w:color="auto"/>
            <w:right w:val="none" w:sz="0" w:space="0" w:color="auto"/>
          </w:divBdr>
        </w:div>
        <w:div w:id="1944992791">
          <w:marLeft w:val="480"/>
          <w:marRight w:val="0"/>
          <w:marTop w:val="0"/>
          <w:marBottom w:val="0"/>
          <w:divBdr>
            <w:top w:val="none" w:sz="0" w:space="0" w:color="auto"/>
            <w:left w:val="none" w:sz="0" w:space="0" w:color="auto"/>
            <w:bottom w:val="none" w:sz="0" w:space="0" w:color="auto"/>
            <w:right w:val="none" w:sz="0" w:space="0" w:color="auto"/>
          </w:divBdr>
        </w:div>
        <w:div w:id="1678995124">
          <w:marLeft w:val="480"/>
          <w:marRight w:val="0"/>
          <w:marTop w:val="0"/>
          <w:marBottom w:val="0"/>
          <w:divBdr>
            <w:top w:val="none" w:sz="0" w:space="0" w:color="auto"/>
            <w:left w:val="none" w:sz="0" w:space="0" w:color="auto"/>
            <w:bottom w:val="none" w:sz="0" w:space="0" w:color="auto"/>
            <w:right w:val="none" w:sz="0" w:space="0" w:color="auto"/>
          </w:divBdr>
        </w:div>
      </w:divsChild>
    </w:div>
    <w:div w:id="289365474">
      <w:bodyDiv w:val="1"/>
      <w:marLeft w:val="0"/>
      <w:marRight w:val="0"/>
      <w:marTop w:val="0"/>
      <w:marBottom w:val="0"/>
      <w:divBdr>
        <w:top w:val="none" w:sz="0" w:space="0" w:color="auto"/>
        <w:left w:val="none" w:sz="0" w:space="0" w:color="auto"/>
        <w:bottom w:val="none" w:sz="0" w:space="0" w:color="auto"/>
        <w:right w:val="none" w:sz="0" w:space="0" w:color="auto"/>
      </w:divBdr>
    </w:div>
    <w:div w:id="295528540">
      <w:bodyDiv w:val="1"/>
      <w:marLeft w:val="0"/>
      <w:marRight w:val="0"/>
      <w:marTop w:val="0"/>
      <w:marBottom w:val="0"/>
      <w:divBdr>
        <w:top w:val="none" w:sz="0" w:space="0" w:color="auto"/>
        <w:left w:val="none" w:sz="0" w:space="0" w:color="auto"/>
        <w:bottom w:val="none" w:sz="0" w:space="0" w:color="auto"/>
        <w:right w:val="none" w:sz="0" w:space="0" w:color="auto"/>
      </w:divBdr>
    </w:div>
    <w:div w:id="295842008">
      <w:bodyDiv w:val="1"/>
      <w:marLeft w:val="0"/>
      <w:marRight w:val="0"/>
      <w:marTop w:val="0"/>
      <w:marBottom w:val="0"/>
      <w:divBdr>
        <w:top w:val="none" w:sz="0" w:space="0" w:color="auto"/>
        <w:left w:val="none" w:sz="0" w:space="0" w:color="auto"/>
        <w:bottom w:val="none" w:sz="0" w:space="0" w:color="auto"/>
        <w:right w:val="none" w:sz="0" w:space="0" w:color="auto"/>
      </w:divBdr>
      <w:divsChild>
        <w:div w:id="755790062">
          <w:marLeft w:val="480"/>
          <w:marRight w:val="0"/>
          <w:marTop w:val="0"/>
          <w:marBottom w:val="0"/>
          <w:divBdr>
            <w:top w:val="none" w:sz="0" w:space="0" w:color="auto"/>
            <w:left w:val="none" w:sz="0" w:space="0" w:color="auto"/>
            <w:bottom w:val="none" w:sz="0" w:space="0" w:color="auto"/>
            <w:right w:val="none" w:sz="0" w:space="0" w:color="auto"/>
          </w:divBdr>
        </w:div>
      </w:divsChild>
    </w:div>
    <w:div w:id="296762938">
      <w:bodyDiv w:val="1"/>
      <w:marLeft w:val="0"/>
      <w:marRight w:val="0"/>
      <w:marTop w:val="0"/>
      <w:marBottom w:val="0"/>
      <w:divBdr>
        <w:top w:val="none" w:sz="0" w:space="0" w:color="auto"/>
        <w:left w:val="none" w:sz="0" w:space="0" w:color="auto"/>
        <w:bottom w:val="none" w:sz="0" w:space="0" w:color="auto"/>
        <w:right w:val="none" w:sz="0" w:space="0" w:color="auto"/>
      </w:divBdr>
      <w:divsChild>
        <w:div w:id="1249652640">
          <w:marLeft w:val="480"/>
          <w:marRight w:val="0"/>
          <w:marTop w:val="0"/>
          <w:marBottom w:val="0"/>
          <w:divBdr>
            <w:top w:val="none" w:sz="0" w:space="0" w:color="auto"/>
            <w:left w:val="none" w:sz="0" w:space="0" w:color="auto"/>
            <w:bottom w:val="none" w:sz="0" w:space="0" w:color="auto"/>
            <w:right w:val="none" w:sz="0" w:space="0" w:color="auto"/>
          </w:divBdr>
        </w:div>
        <w:div w:id="460148359">
          <w:marLeft w:val="480"/>
          <w:marRight w:val="0"/>
          <w:marTop w:val="0"/>
          <w:marBottom w:val="0"/>
          <w:divBdr>
            <w:top w:val="none" w:sz="0" w:space="0" w:color="auto"/>
            <w:left w:val="none" w:sz="0" w:space="0" w:color="auto"/>
            <w:bottom w:val="none" w:sz="0" w:space="0" w:color="auto"/>
            <w:right w:val="none" w:sz="0" w:space="0" w:color="auto"/>
          </w:divBdr>
        </w:div>
        <w:div w:id="879511568">
          <w:marLeft w:val="480"/>
          <w:marRight w:val="0"/>
          <w:marTop w:val="0"/>
          <w:marBottom w:val="0"/>
          <w:divBdr>
            <w:top w:val="none" w:sz="0" w:space="0" w:color="auto"/>
            <w:left w:val="none" w:sz="0" w:space="0" w:color="auto"/>
            <w:bottom w:val="none" w:sz="0" w:space="0" w:color="auto"/>
            <w:right w:val="none" w:sz="0" w:space="0" w:color="auto"/>
          </w:divBdr>
        </w:div>
        <w:div w:id="689457428">
          <w:marLeft w:val="480"/>
          <w:marRight w:val="0"/>
          <w:marTop w:val="0"/>
          <w:marBottom w:val="0"/>
          <w:divBdr>
            <w:top w:val="none" w:sz="0" w:space="0" w:color="auto"/>
            <w:left w:val="none" w:sz="0" w:space="0" w:color="auto"/>
            <w:bottom w:val="none" w:sz="0" w:space="0" w:color="auto"/>
            <w:right w:val="none" w:sz="0" w:space="0" w:color="auto"/>
          </w:divBdr>
        </w:div>
        <w:div w:id="352077515">
          <w:marLeft w:val="480"/>
          <w:marRight w:val="0"/>
          <w:marTop w:val="0"/>
          <w:marBottom w:val="0"/>
          <w:divBdr>
            <w:top w:val="none" w:sz="0" w:space="0" w:color="auto"/>
            <w:left w:val="none" w:sz="0" w:space="0" w:color="auto"/>
            <w:bottom w:val="none" w:sz="0" w:space="0" w:color="auto"/>
            <w:right w:val="none" w:sz="0" w:space="0" w:color="auto"/>
          </w:divBdr>
        </w:div>
        <w:div w:id="2034765197">
          <w:marLeft w:val="480"/>
          <w:marRight w:val="0"/>
          <w:marTop w:val="0"/>
          <w:marBottom w:val="0"/>
          <w:divBdr>
            <w:top w:val="none" w:sz="0" w:space="0" w:color="auto"/>
            <w:left w:val="none" w:sz="0" w:space="0" w:color="auto"/>
            <w:bottom w:val="none" w:sz="0" w:space="0" w:color="auto"/>
            <w:right w:val="none" w:sz="0" w:space="0" w:color="auto"/>
          </w:divBdr>
        </w:div>
        <w:div w:id="1636249753">
          <w:marLeft w:val="480"/>
          <w:marRight w:val="0"/>
          <w:marTop w:val="0"/>
          <w:marBottom w:val="0"/>
          <w:divBdr>
            <w:top w:val="none" w:sz="0" w:space="0" w:color="auto"/>
            <w:left w:val="none" w:sz="0" w:space="0" w:color="auto"/>
            <w:bottom w:val="none" w:sz="0" w:space="0" w:color="auto"/>
            <w:right w:val="none" w:sz="0" w:space="0" w:color="auto"/>
          </w:divBdr>
        </w:div>
        <w:div w:id="1664621846">
          <w:marLeft w:val="480"/>
          <w:marRight w:val="0"/>
          <w:marTop w:val="0"/>
          <w:marBottom w:val="0"/>
          <w:divBdr>
            <w:top w:val="none" w:sz="0" w:space="0" w:color="auto"/>
            <w:left w:val="none" w:sz="0" w:space="0" w:color="auto"/>
            <w:bottom w:val="none" w:sz="0" w:space="0" w:color="auto"/>
            <w:right w:val="none" w:sz="0" w:space="0" w:color="auto"/>
          </w:divBdr>
        </w:div>
        <w:div w:id="1737126648">
          <w:marLeft w:val="480"/>
          <w:marRight w:val="0"/>
          <w:marTop w:val="0"/>
          <w:marBottom w:val="0"/>
          <w:divBdr>
            <w:top w:val="none" w:sz="0" w:space="0" w:color="auto"/>
            <w:left w:val="none" w:sz="0" w:space="0" w:color="auto"/>
            <w:bottom w:val="none" w:sz="0" w:space="0" w:color="auto"/>
            <w:right w:val="none" w:sz="0" w:space="0" w:color="auto"/>
          </w:divBdr>
        </w:div>
        <w:div w:id="810174673">
          <w:marLeft w:val="480"/>
          <w:marRight w:val="0"/>
          <w:marTop w:val="0"/>
          <w:marBottom w:val="0"/>
          <w:divBdr>
            <w:top w:val="none" w:sz="0" w:space="0" w:color="auto"/>
            <w:left w:val="none" w:sz="0" w:space="0" w:color="auto"/>
            <w:bottom w:val="none" w:sz="0" w:space="0" w:color="auto"/>
            <w:right w:val="none" w:sz="0" w:space="0" w:color="auto"/>
          </w:divBdr>
        </w:div>
        <w:div w:id="124858007">
          <w:marLeft w:val="480"/>
          <w:marRight w:val="0"/>
          <w:marTop w:val="0"/>
          <w:marBottom w:val="0"/>
          <w:divBdr>
            <w:top w:val="none" w:sz="0" w:space="0" w:color="auto"/>
            <w:left w:val="none" w:sz="0" w:space="0" w:color="auto"/>
            <w:bottom w:val="none" w:sz="0" w:space="0" w:color="auto"/>
            <w:right w:val="none" w:sz="0" w:space="0" w:color="auto"/>
          </w:divBdr>
        </w:div>
        <w:div w:id="1695374924">
          <w:marLeft w:val="480"/>
          <w:marRight w:val="0"/>
          <w:marTop w:val="0"/>
          <w:marBottom w:val="0"/>
          <w:divBdr>
            <w:top w:val="none" w:sz="0" w:space="0" w:color="auto"/>
            <w:left w:val="none" w:sz="0" w:space="0" w:color="auto"/>
            <w:bottom w:val="none" w:sz="0" w:space="0" w:color="auto"/>
            <w:right w:val="none" w:sz="0" w:space="0" w:color="auto"/>
          </w:divBdr>
        </w:div>
        <w:div w:id="499348858">
          <w:marLeft w:val="480"/>
          <w:marRight w:val="0"/>
          <w:marTop w:val="0"/>
          <w:marBottom w:val="0"/>
          <w:divBdr>
            <w:top w:val="none" w:sz="0" w:space="0" w:color="auto"/>
            <w:left w:val="none" w:sz="0" w:space="0" w:color="auto"/>
            <w:bottom w:val="none" w:sz="0" w:space="0" w:color="auto"/>
            <w:right w:val="none" w:sz="0" w:space="0" w:color="auto"/>
          </w:divBdr>
        </w:div>
        <w:div w:id="12340725">
          <w:marLeft w:val="480"/>
          <w:marRight w:val="0"/>
          <w:marTop w:val="0"/>
          <w:marBottom w:val="0"/>
          <w:divBdr>
            <w:top w:val="none" w:sz="0" w:space="0" w:color="auto"/>
            <w:left w:val="none" w:sz="0" w:space="0" w:color="auto"/>
            <w:bottom w:val="none" w:sz="0" w:space="0" w:color="auto"/>
            <w:right w:val="none" w:sz="0" w:space="0" w:color="auto"/>
          </w:divBdr>
        </w:div>
        <w:div w:id="1090926674">
          <w:marLeft w:val="480"/>
          <w:marRight w:val="0"/>
          <w:marTop w:val="0"/>
          <w:marBottom w:val="0"/>
          <w:divBdr>
            <w:top w:val="none" w:sz="0" w:space="0" w:color="auto"/>
            <w:left w:val="none" w:sz="0" w:space="0" w:color="auto"/>
            <w:bottom w:val="none" w:sz="0" w:space="0" w:color="auto"/>
            <w:right w:val="none" w:sz="0" w:space="0" w:color="auto"/>
          </w:divBdr>
        </w:div>
        <w:div w:id="676276549">
          <w:marLeft w:val="480"/>
          <w:marRight w:val="0"/>
          <w:marTop w:val="0"/>
          <w:marBottom w:val="0"/>
          <w:divBdr>
            <w:top w:val="none" w:sz="0" w:space="0" w:color="auto"/>
            <w:left w:val="none" w:sz="0" w:space="0" w:color="auto"/>
            <w:bottom w:val="none" w:sz="0" w:space="0" w:color="auto"/>
            <w:right w:val="none" w:sz="0" w:space="0" w:color="auto"/>
          </w:divBdr>
        </w:div>
        <w:div w:id="1497766373">
          <w:marLeft w:val="480"/>
          <w:marRight w:val="0"/>
          <w:marTop w:val="0"/>
          <w:marBottom w:val="0"/>
          <w:divBdr>
            <w:top w:val="none" w:sz="0" w:space="0" w:color="auto"/>
            <w:left w:val="none" w:sz="0" w:space="0" w:color="auto"/>
            <w:bottom w:val="none" w:sz="0" w:space="0" w:color="auto"/>
            <w:right w:val="none" w:sz="0" w:space="0" w:color="auto"/>
          </w:divBdr>
        </w:div>
        <w:div w:id="1759788664">
          <w:marLeft w:val="480"/>
          <w:marRight w:val="0"/>
          <w:marTop w:val="0"/>
          <w:marBottom w:val="0"/>
          <w:divBdr>
            <w:top w:val="none" w:sz="0" w:space="0" w:color="auto"/>
            <w:left w:val="none" w:sz="0" w:space="0" w:color="auto"/>
            <w:bottom w:val="none" w:sz="0" w:space="0" w:color="auto"/>
            <w:right w:val="none" w:sz="0" w:space="0" w:color="auto"/>
          </w:divBdr>
        </w:div>
        <w:div w:id="179126904">
          <w:marLeft w:val="480"/>
          <w:marRight w:val="0"/>
          <w:marTop w:val="0"/>
          <w:marBottom w:val="0"/>
          <w:divBdr>
            <w:top w:val="none" w:sz="0" w:space="0" w:color="auto"/>
            <w:left w:val="none" w:sz="0" w:space="0" w:color="auto"/>
            <w:bottom w:val="none" w:sz="0" w:space="0" w:color="auto"/>
            <w:right w:val="none" w:sz="0" w:space="0" w:color="auto"/>
          </w:divBdr>
        </w:div>
        <w:div w:id="334499701">
          <w:marLeft w:val="480"/>
          <w:marRight w:val="0"/>
          <w:marTop w:val="0"/>
          <w:marBottom w:val="0"/>
          <w:divBdr>
            <w:top w:val="none" w:sz="0" w:space="0" w:color="auto"/>
            <w:left w:val="none" w:sz="0" w:space="0" w:color="auto"/>
            <w:bottom w:val="none" w:sz="0" w:space="0" w:color="auto"/>
            <w:right w:val="none" w:sz="0" w:space="0" w:color="auto"/>
          </w:divBdr>
        </w:div>
        <w:div w:id="2106998228">
          <w:marLeft w:val="480"/>
          <w:marRight w:val="0"/>
          <w:marTop w:val="0"/>
          <w:marBottom w:val="0"/>
          <w:divBdr>
            <w:top w:val="none" w:sz="0" w:space="0" w:color="auto"/>
            <w:left w:val="none" w:sz="0" w:space="0" w:color="auto"/>
            <w:bottom w:val="none" w:sz="0" w:space="0" w:color="auto"/>
            <w:right w:val="none" w:sz="0" w:space="0" w:color="auto"/>
          </w:divBdr>
        </w:div>
        <w:div w:id="41247917">
          <w:marLeft w:val="480"/>
          <w:marRight w:val="0"/>
          <w:marTop w:val="0"/>
          <w:marBottom w:val="0"/>
          <w:divBdr>
            <w:top w:val="none" w:sz="0" w:space="0" w:color="auto"/>
            <w:left w:val="none" w:sz="0" w:space="0" w:color="auto"/>
            <w:bottom w:val="none" w:sz="0" w:space="0" w:color="auto"/>
            <w:right w:val="none" w:sz="0" w:space="0" w:color="auto"/>
          </w:divBdr>
        </w:div>
        <w:div w:id="1977104171">
          <w:marLeft w:val="480"/>
          <w:marRight w:val="0"/>
          <w:marTop w:val="0"/>
          <w:marBottom w:val="0"/>
          <w:divBdr>
            <w:top w:val="none" w:sz="0" w:space="0" w:color="auto"/>
            <w:left w:val="none" w:sz="0" w:space="0" w:color="auto"/>
            <w:bottom w:val="none" w:sz="0" w:space="0" w:color="auto"/>
            <w:right w:val="none" w:sz="0" w:space="0" w:color="auto"/>
          </w:divBdr>
        </w:div>
        <w:div w:id="2059429930">
          <w:marLeft w:val="480"/>
          <w:marRight w:val="0"/>
          <w:marTop w:val="0"/>
          <w:marBottom w:val="0"/>
          <w:divBdr>
            <w:top w:val="none" w:sz="0" w:space="0" w:color="auto"/>
            <w:left w:val="none" w:sz="0" w:space="0" w:color="auto"/>
            <w:bottom w:val="none" w:sz="0" w:space="0" w:color="auto"/>
            <w:right w:val="none" w:sz="0" w:space="0" w:color="auto"/>
          </w:divBdr>
        </w:div>
        <w:div w:id="972835061">
          <w:marLeft w:val="480"/>
          <w:marRight w:val="0"/>
          <w:marTop w:val="0"/>
          <w:marBottom w:val="0"/>
          <w:divBdr>
            <w:top w:val="none" w:sz="0" w:space="0" w:color="auto"/>
            <w:left w:val="none" w:sz="0" w:space="0" w:color="auto"/>
            <w:bottom w:val="none" w:sz="0" w:space="0" w:color="auto"/>
            <w:right w:val="none" w:sz="0" w:space="0" w:color="auto"/>
          </w:divBdr>
        </w:div>
        <w:div w:id="36784796">
          <w:marLeft w:val="480"/>
          <w:marRight w:val="0"/>
          <w:marTop w:val="0"/>
          <w:marBottom w:val="0"/>
          <w:divBdr>
            <w:top w:val="none" w:sz="0" w:space="0" w:color="auto"/>
            <w:left w:val="none" w:sz="0" w:space="0" w:color="auto"/>
            <w:bottom w:val="none" w:sz="0" w:space="0" w:color="auto"/>
            <w:right w:val="none" w:sz="0" w:space="0" w:color="auto"/>
          </w:divBdr>
        </w:div>
        <w:div w:id="1428110796">
          <w:marLeft w:val="480"/>
          <w:marRight w:val="0"/>
          <w:marTop w:val="0"/>
          <w:marBottom w:val="0"/>
          <w:divBdr>
            <w:top w:val="none" w:sz="0" w:space="0" w:color="auto"/>
            <w:left w:val="none" w:sz="0" w:space="0" w:color="auto"/>
            <w:bottom w:val="none" w:sz="0" w:space="0" w:color="auto"/>
            <w:right w:val="none" w:sz="0" w:space="0" w:color="auto"/>
          </w:divBdr>
        </w:div>
        <w:div w:id="1164203227">
          <w:marLeft w:val="480"/>
          <w:marRight w:val="0"/>
          <w:marTop w:val="0"/>
          <w:marBottom w:val="0"/>
          <w:divBdr>
            <w:top w:val="none" w:sz="0" w:space="0" w:color="auto"/>
            <w:left w:val="none" w:sz="0" w:space="0" w:color="auto"/>
            <w:bottom w:val="none" w:sz="0" w:space="0" w:color="auto"/>
            <w:right w:val="none" w:sz="0" w:space="0" w:color="auto"/>
          </w:divBdr>
        </w:div>
        <w:div w:id="1686325555">
          <w:marLeft w:val="480"/>
          <w:marRight w:val="0"/>
          <w:marTop w:val="0"/>
          <w:marBottom w:val="0"/>
          <w:divBdr>
            <w:top w:val="none" w:sz="0" w:space="0" w:color="auto"/>
            <w:left w:val="none" w:sz="0" w:space="0" w:color="auto"/>
            <w:bottom w:val="none" w:sz="0" w:space="0" w:color="auto"/>
            <w:right w:val="none" w:sz="0" w:space="0" w:color="auto"/>
          </w:divBdr>
        </w:div>
        <w:div w:id="893585306">
          <w:marLeft w:val="480"/>
          <w:marRight w:val="0"/>
          <w:marTop w:val="0"/>
          <w:marBottom w:val="0"/>
          <w:divBdr>
            <w:top w:val="none" w:sz="0" w:space="0" w:color="auto"/>
            <w:left w:val="none" w:sz="0" w:space="0" w:color="auto"/>
            <w:bottom w:val="none" w:sz="0" w:space="0" w:color="auto"/>
            <w:right w:val="none" w:sz="0" w:space="0" w:color="auto"/>
          </w:divBdr>
        </w:div>
        <w:div w:id="729306730">
          <w:marLeft w:val="480"/>
          <w:marRight w:val="0"/>
          <w:marTop w:val="0"/>
          <w:marBottom w:val="0"/>
          <w:divBdr>
            <w:top w:val="none" w:sz="0" w:space="0" w:color="auto"/>
            <w:left w:val="none" w:sz="0" w:space="0" w:color="auto"/>
            <w:bottom w:val="none" w:sz="0" w:space="0" w:color="auto"/>
            <w:right w:val="none" w:sz="0" w:space="0" w:color="auto"/>
          </w:divBdr>
        </w:div>
        <w:div w:id="831986088">
          <w:marLeft w:val="480"/>
          <w:marRight w:val="0"/>
          <w:marTop w:val="0"/>
          <w:marBottom w:val="0"/>
          <w:divBdr>
            <w:top w:val="none" w:sz="0" w:space="0" w:color="auto"/>
            <w:left w:val="none" w:sz="0" w:space="0" w:color="auto"/>
            <w:bottom w:val="none" w:sz="0" w:space="0" w:color="auto"/>
            <w:right w:val="none" w:sz="0" w:space="0" w:color="auto"/>
          </w:divBdr>
        </w:div>
        <w:div w:id="1545095566">
          <w:marLeft w:val="480"/>
          <w:marRight w:val="0"/>
          <w:marTop w:val="0"/>
          <w:marBottom w:val="0"/>
          <w:divBdr>
            <w:top w:val="none" w:sz="0" w:space="0" w:color="auto"/>
            <w:left w:val="none" w:sz="0" w:space="0" w:color="auto"/>
            <w:bottom w:val="none" w:sz="0" w:space="0" w:color="auto"/>
            <w:right w:val="none" w:sz="0" w:space="0" w:color="auto"/>
          </w:divBdr>
        </w:div>
        <w:div w:id="2082756514">
          <w:marLeft w:val="480"/>
          <w:marRight w:val="0"/>
          <w:marTop w:val="0"/>
          <w:marBottom w:val="0"/>
          <w:divBdr>
            <w:top w:val="none" w:sz="0" w:space="0" w:color="auto"/>
            <w:left w:val="none" w:sz="0" w:space="0" w:color="auto"/>
            <w:bottom w:val="none" w:sz="0" w:space="0" w:color="auto"/>
            <w:right w:val="none" w:sz="0" w:space="0" w:color="auto"/>
          </w:divBdr>
        </w:div>
        <w:div w:id="167790346">
          <w:marLeft w:val="480"/>
          <w:marRight w:val="0"/>
          <w:marTop w:val="0"/>
          <w:marBottom w:val="0"/>
          <w:divBdr>
            <w:top w:val="none" w:sz="0" w:space="0" w:color="auto"/>
            <w:left w:val="none" w:sz="0" w:space="0" w:color="auto"/>
            <w:bottom w:val="none" w:sz="0" w:space="0" w:color="auto"/>
            <w:right w:val="none" w:sz="0" w:space="0" w:color="auto"/>
          </w:divBdr>
        </w:div>
        <w:div w:id="1964075137">
          <w:marLeft w:val="480"/>
          <w:marRight w:val="0"/>
          <w:marTop w:val="0"/>
          <w:marBottom w:val="0"/>
          <w:divBdr>
            <w:top w:val="none" w:sz="0" w:space="0" w:color="auto"/>
            <w:left w:val="none" w:sz="0" w:space="0" w:color="auto"/>
            <w:bottom w:val="none" w:sz="0" w:space="0" w:color="auto"/>
            <w:right w:val="none" w:sz="0" w:space="0" w:color="auto"/>
          </w:divBdr>
        </w:div>
        <w:div w:id="938952976">
          <w:marLeft w:val="480"/>
          <w:marRight w:val="0"/>
          <w:marTop w:val="0"/>
          <w:marBottom w:val="0"/>
          <w:divBdr>
            <w:top w:val="none" w:sz="0" w:space="0" w:color="auto"/>
            <w:left w:val="none" w:sz="0" w:space="0" w:color="auto"/>
            <w:bottom w:val="none" w:sz="0" w:space="0" w:color="auto"/>
            <w:right w:val="none" w:sz="0" w:space="0" w:color="auto"/>
          </w:divBdr>
        </w:div>
        <w:div w:id="129058693">
          <w:marLeft w:val="480"/>
          <w:marRight w:val="0"/>
          <w:marTop w:val="0"/>
          <w:marBottom w:val="0"/>
          <w:divBdr>
            <w:top w:val="none" w:sz="0" w:space="0" w:color="auto"/>
            <w:left w:val="none" w:sz="0" w:space="0" w:color="auto"/>
            <w:bottom w:val="none" w:sz="0" w:space="0" w:color="auto"/>
            <w:right w:val="none" w:sz="0" w:space="0" w:color="auto"/>
          </w:divBdr>
        </w:div>
        <w:div w:id="1656565697">
          <w:marLeft w:val="480"/>
          <w:marRight w:val="0"/>
          <w:marTop w:val="0"/>
          <w:marBottom w:val="0"/>
          <w:divBdr>
            <w:top w:val="none" w:sz="0" w:space="0" w:color="auto"/>
            <w:left w:val="none" w:sz="0" w:space="0" w:color="auto"/>
            <w:bottom w:val="none" w:sz="0" w:space="0" w:color="auto"/>
            <w:right w:val="none" w:sz="0" w:space="0" w:color="auto"/>
          </w:divBdr>
        </w:div>
        <w:div w:id="36439439">
          <w:marLeft w:val="480"/>
          <w:marRight w:val="0"/>
          <w:marTop w:val="0"/>
          <w:marBottom w:val="0"/>
          <w:divBdr>
            <w:top w:val="none" w:sz="0" w:space="0" w:color="auto"/>
            <w:left w:val="none" w:sz="0" w:space="0" w:color="auto"/>
            <w:bottom w:val="none" w:sz="0" w:space="0" w:color="auto"/>
            <w:right w:val="none" w:sz="0" w:space="0" w:color="auto"/>
          </w:divBdr>
        </w:div>
        <w:div w:id="1395854529">
          <w:marLeft w:val="480"/>
          <w:marRight w:val="0"/>
          <w:marTop w:val="0"/>
          <w:marBottom w:val="0"/>
          <w:divBdr>
            <w:top w:val="none" w:sz="0" w:space="0" w:color="auto"/>
            <w:left w:val="none" w:sz="0" w:space="0" w:color="auto"/>
            <w:bottom w:val="none" w:sz="0" w:space="0" w:color="auto"/>
            <w:right w:val="none" w:sz="0" w:space="0" w:color="auto"/>
          </w:divBdr>
        </w:div>
        <w:div w:id="1626931998">
          <w:marLeft w:val="480"/>
          <w:marRight w:val="0"/>
          <w:marTop w:val="0"/>
          <w:marBottom w:val="0"/>
          <w:divBdr>
            <w:top w:val="none" w:sz="0" w:space="0" w:color="auto"/>
            <w:left w:val="none" w:sz="0" w:space="0" w:color="auto"/>
            <w:bottom w:val="none" w:sz="0" w:space="0" w:color="auto"/>
            <w:right w:val="none" w:sz="0" w:space="0" w:color="auto"/>
          </w:divBdr>
        </w:div>
        <w:div w:id="672731588">
          <w:marLeft w:val="480"/>
          <w:marRight w:val="0"/>
          <w:marTop w:val="0"/>
          <w:marBottom w:val="0"/>
          <w:divBdr>
            <w:top w:val="none" w:sz="0" w:space="0" w:color="auto"/>
            <w:left w:val="none" w:sz="0" w:space="0" w:color="auto"/>
            <w:bottom w:val="none" w:sz="0" w:space="0" w:color="auto"/>
            <w:right w:val="none" w:sz="0" w:space="0" w:color="auto"/>
          </w:divBdr>
        </w:div>
        <w:div w:id="465662047">
          <w:marLeft w:val="480"/>
          <w:marRight w:val="0"/>
          <w:marTop w:val="0"/>
          <w:marBottom w:val="0"/>
          <w:divBdr>
            <w:top w:val="none" w:sz="0" w:space="0" w:color="auto"/>
            <w:left w:val="none" w:sz="0" w:space="0" w:color="auto"/>
            <w:bottom w:val="none" w:sz="0" w:space="0" w:color="auto"/>
            <w:right w:val="none" w:sz="0" w:space="0" w:color="auto"/>
          </w:divBdr>
        </w:div>
      </w:divsChild>
    </w:div>
    <w:div w:id="299847598">
      <w:bodyDiv w:val="1"/>
      <w:marLeft w:val="0"/>
      <w:marRight w:val="0"/>
      <w:marTop w:val="0"/>
      <w:marBottom w:val="0"/>
      <w:divBdr>
        <w:top w:val="none" w:sz="0" w:space="0" w:color="auto"/>
        <w:left w:val="none" w:sz="0" w:space="0" w:color="auto"/>
        <w:bottom w:val="none" w:sz="0" w:space="0" w:color="auto"/>
        <w:right w:val="none" w:sz="0" w:space="0" w:color="auto"/>
      </w:divBdr>
    </w:div>
    <w:div w:id="302544802">
      <w:bodyDiv w:val="1"/>
      <w:marLeft w:val="0"/>
      <w:marRight w:val="0"/>
      <w:marTop w:val="0"/>
      <w:marBottom w:val="0"/>
      <w:divBdr>
        <w:top w:val="none" w:sz="0" w:space="0" w:color="auto"/>
        <w:left w:val="none" w:sz="0" w:space="0" w:color="auto"/>
        <w:bottom w:val="none" w:sz="0" w:space="0" w:color="auto"/>
        <w:right w:val="none" w:sz="0" w:space="0" w:color="auto"/>
      </w:divBdr>
      <w:divsChild>
        <w:div w:id="1666934923">
          <w:marLeft w:val="480"/>
          <w:marRight w:val="0"/>
          <w:marTop w:val="0"/>
          <w:marBottom w:val="0"/>
          <w:divBdr>
            <w:top w:val="none" w:sz="0" w:space="0" w:color="auto"/>
            <w:left w:val="none" w:sz="0" w:space="0" w:color="auto"/>
            <w:bottom w:val="none" w:sz="0" w:space="0" w:color="auto"/>
            <w:right w:val="none" w:sz="0" w:space="0" w:color="auto"/>
          </w:divBdr>
        </w:div>
        <w:div w:id="1211066461">
          <w:marLeft w:val="480"/>
          <w:marRight w:val="0"/>
          <w:marTop w:val="0"/>
          <w:marBottom w:val="0"/>
          <w:divBdr>
            <w:top w:val="none" w:sz="0" w:space="0" w:color="auto"/>
            <w:left w:val="none" w:sz="0" w:space="0" w:color="auto"/>
            <w:bottom w:val="none" w:sz="0" w:space="0" w:color="auto"/>
            <w:right w:val="none" w:sz="0" w:space="0" w:color="auto"/>
          </w:divBdr>
        </w:div>
        <w:div w:id="1417626884">
          <w:marLeft w:val="480"/>
          <w:marRight w:val="0"/>
          <w:marTop w:val="0"/>
          <w:marBottom w:val="0"/>
          <w:divBdr>
            <w:top w:val="none" w:sz="0" w:space="0" w:color="auto"/>
            <w:left w:val="none" w:sz="0" w:space="0" w:color="auto"/>
            <w:bottom w:val="none" w:sz="0" w:space="0" w:color="auto"/>
            <w:right w:val="none" w:sz="0" w:space="0" w:color="auto"/>
          </w:divBdr>
        </w:div>
        <w:div w:id="1229000033">
          <w:marLeft w:val="480"/>
          <w:marRight w:val="0"/>
          <w:marTop w:val="0"/>
          <w:marBottom w:val="0"/>
          <w:divBdr>
            <w:top w:val="none" w:sz="0" w:space="0" w:color="auto"/>
            <w:left w:val="none" w:sz="0" w:space="0" w:color="auto"/>
            <w:bottom w:val="none" w:sz="0" w:space="0" w:color="auto"/>
            <w:right w:val="none" w:sz="0" w:space="0" w:color="auto"/>
          </w:divBdr>
        </w:div>
        <w:div w:id="1330601143">
          <w:marLeft w:val="480"/>
          <w:marRight w:val="0"/>
          <w:marTop w:val="0"/>
          <w:marBottom w:val="0"/>
          <w:divBdr>
            <w:top w:val="none" w:sz="0" w:space="0" w:color="auto"/>
            <w:left w:val="none" w:sz="0" w:space="0" w:color="auto"/>
            <w:bottom w:val="none" w:sz="0" w:space="0" w:color="auto"/>
            <w:right w:val="none" w:sz="0" w:space="0" w:color="auto"/>
          </w:divBdr>
        </w:div>
        <w:div w:id="2135906253">
          <w:marLeft w:val="480"/>
          <w:marRight w:val="0"/>
          <w:marTop w:val="0"/>
          <w:marBottom w:val="0"/>
          <w:divBdr>
            <w:top w:val="none" w:sz="0" w:space="0" w:color="auto"/>
            <w:left w:val="none" w:sz="0" w:space="0" w:color="auto"/>
            <w:bottom w:val="none" w:sz="0" w:space="0" w:color="auto"/>
            <w:right w:val="none" w:sz="0" w:space="0" w:color="auto"/>
          </w:divBdr>
        </w:div>
        <w:div w:id="2076463572">
          <w:marLeft w:val="480"/>
          <w:marRight w:val="0"/>
          <w:marTop w:val="0"/>
          <w:marBottom w:val="0"/>
          <w:divBdr>
            <w:top w:val="none" w:sz="0" w:space="0" w:color="auto"/>
            <w:left w:val="none" w:sz="0" w:space="0" w:color="auto"/>
            <w:bottom w:val="none" w:sz="0" w:space="0" w:color="auto"/>
            <w:right w:val="none" w:sz="0" w:space="0" w:color="auto"/>
          </w:divBdr>
        </w:div>
        <w:div w:id="1237126782">
          <w:marLeft w:val="480"/>
          <w:marRight w:val="0"/>
          <w:marTop w:val="0"/>
          <w:marBottom w:val="0"/>
          <w:divBdr>
            <w:top w:val="none" w:sz="0" w:space="0" w:color="auto"/>
            <w:left w:val="none" w:sz="0" w:space="0" w:color="auto"/>
            <w:bottom w:val="none" w:sz="0" w:space="0" w:color="auto"/>
            <w:right w:val="none" w:sz="0" w:space="0" w:color="auto"/>
          </w:divBdr>
        </w:div>
        <w:div w:id="258494086">
          <w:marLeft w:val="480"/>
          <w:marRight w:val="0"/>
          <w:marTop w:val="0"/>
          <w:marBottom w:val="0"/>
          <w:divBdr>
            <w:top w:val="none" w:sz="0" w:space="0" w:color="auto"/>
            <w:left w:val="none" w:sz="0" w:space="0" w:color="auto"/>
            <w:bottom w:val="none" w:sz="0" w:space="0" w:color="auto"/>
            <w:right w:val="none" w:sz="0" w:space="0" w:color="auto"/>
          </w:divBdr>
        </w:div>
        <w:div w:id="2042852348">
          <w:marLeft w:val="480"/>
          <w:marRight w:val="0"/>
          <w:marTop w:val="0"/>
          <w:marBottom w:val="0"/>
          <w:divBdr>
            <w:top w:val="none" w:sz="0" w:space="0" w:color="auto"/>
            <w:left w:val="none" w:sz="0" w:space="0" w:color="auto"/>
            <w:bottom w:val="none" w:sz="0" w:space="0" w:color="auto"/>
            <w:right w:val="none" w:sz="0" w:space="0" w:color="auto"/>
          </w:divBdr>
        </w:div>
        <w:div w:id="1032144090">
          <w:marLeft w:val="480"/>
          <w:marRight w:val="0"/>
          <w:marTop w:val="0"/>
          <w:marBottom w:val="0"/>
          <w:divBdr>
            <w:top w:val="none" w:sz="0" w:space="0" w:color="auto"/>
            <w:left w:val="none" w:sz="0" w:space="0" w:color="auto"/>
            <w:bottom w:val="none" w:sz="0" w:space="0" w:color="auto"/>
            <w:right w:val="none" w:sz="0" w:space="0" w:color="auto"/>
          </w:divBdr>
        </w:div>
        <w:div w:id="1913345067">
          <w:marLeft w:val="480"/>
          <w:marRight w:val="0"/>
          <w:marTop w:val="0"/>
          <w:marBottom w:val="0"/>
          <w:divBdr>
            <w:top w:val="none" w:sz="0" w:space="0" w:color="auto"/>
            <w:left w:val="none" w:sz="0" w:space="0" w:color="auto"/>
            <w:bottom w:val="none" w:sz="0" w:space="0" w:color="auto"/>
            <w:right w:val="none" w:sz="0" w:space="0" w:color="auto"/>
          </w:divBdr>
        </w:div>
        <w:div w:id="587270924">
          <w:marLeft w:val="480"/>
          <w:marRight w:val="0"/>
          <w:marTop w:val="0"/>
          <w:marBottom w:val="0"/>
          <w:divBdr>
            <w:top w:val="none" w:sz="0" w:space="0" w:color="auto"/>
            <w:left w:val="none" w:sz="0" w:space="0" w:color="auto"/>
            <w:bottom w:val="none" w:sz="0" w:space="0" w:color="auto"/>
            <w:right w:val="none" w:sz="0" w:space="0" w:color="auto"/>
          </w:divBdr>
        </w:div>
        <w:div w:id="1350372331">
          <w:marLeft w:val="480"/>
          <w:marRight w:val="0"/>
          <w:marTop w:val="0"/>
          <w:marBottom w:val="0"/>
          <w:divBdr>
            <w:top w:val="none" w:sz="0" w:space="0" w:color="auto"/>
            <w:left w:val="none" w:sz="0" w:space="0" w:color="auto"/>
            <w:bottom w:val="none" w:sz="0" w:space="0" w:color="auto"/>
            <w:right w:val="none" w:sz="0" w:space="0" w:color="auto"/>
          </w:divBdr>
        </w:div>
        <w:div w:id="1181579289">
          <w:marLeft w:val="480"/>
          <w:marRight w:val="0"/>
          <w:marTop w:val="0"/>
          <w:marBottom w:val="0"/>
          <w:divBdr>
            <w:top w:val="none" w:sz="0" w:space="0" w:color="auto"/>
            <w:left w:val="none" w:sz="0" w:space="0" w:color="auto"/>
            <w:bottom w:val="none" w:sz="0" w:space="0" w:color="auto"/>
            <w:right w:val="none" w:sz="0" w:space="0" w:color="auto"/>
          </w:divBdr>
        </w:div>
        <w:div w:id="21328756">
          <w:marLeft w:val="480"/>
          <w:marRight w:val="0"/>
          <w:marTop w:val="0"/>
          <w:marBottom w:val="0"/>
          <w:divBdr>
            <w:top w:val="none" w:sz="0" w:space="0" w:color="auto"/>
            <w:left w:val="none" w:sz="0" w:space="0" w:color="auto"/>
            <w:bottom w:val="none" w:sz="0" w:space="0" w:color="auto"/>
            <w:right w:val="none" w:sz="0" w:space="0" w:color="auto"/>
          </w:divBdr>
        </w:div>
        <w:div w:id="1624387927">
          <w:marLeft w:val="480"/>
          <w:marRight w:val="0"/>
          <w:marTop w:val="0"/>
          <w:marBottom w:val="0"/>
          <w:divBdr>
            <w:top w:val="none" w:sz="0" w:space="0" w:color="auto"/>
            <w:left w:val="none" w:sz="0" w:space="0" w:color="auto"/>
            <w:bottom w:val="none" w:sz="0" w:space="0" w:color="auto"/>
            <w:right w:val="none" w:sz="0" w:space="0" w:color="auto"/>
          </w:divBdr>
        </w:div>
        <w:div w:id="2018651980">
          <w:marLeft w:val="480"/>
          <w:marRight w:val="0"/>
          <w:marTop w:val="0"/>
          <w:marBottom w:val="0"/>
          <w:divBdr>
            <w:top w:val="none" w:sz="0" w:space="0" w:color="auto"/>
            <w:left w:val="none" w:sz="0" w:space="0" w:color="auto"/>
            <w:bottom w:val="none" w:sz="0" w:space="0" w:color="auto"/>
            <w:right w:val="none" w:sz="0" w:space="0" w:color="auto"/>
          </w:divBdr>
        </w:div>
        <w:div w:id="2070303659">
          <w:marLeft w:val="480"/>
          <w:marRight w:val="0"/>
          <w:marTop w:val="0"/>
          <w:marBottom w:val="0"/>
          <w:divBdr>
            <w:top w:val="none" w:sz="0" w:space="0" w:color="auto"/>
            <w:left w:val="none" w:sz="0" w:space="0" w:color="auto"/>
            <w:bottom w:val="none" w:sz="0" w:space="0" w:color="auto"/>
            <w:right w:val="none" w:sz="0" w:space="0" w:color="auto"/>
          </w:divBdr>
        </w:div>
        <w:div w:id="1907914209">
          <w:marLeft w:val="480"/>
          <w:marRight w:val="0"/>
          <w:marTop w:val="0"/>
          <w:marBottom w:val="0"/>
          <w:divBdr>
            <w:top w:val="none" w:sz="0" w:space="0" w:color="auto"/>
            <w:left w:val="none" w:sz="0" w:space="0" w:color="auto"/>
            <w:bottom w:val="none" w:sz="0" w:space="0" w:color="auto"/>
            <w:right w:val="none" w:sz="0" w:space="0" w:color="auto"/>
          </w:divBdr>
        </w:div>
        <w:div w:id="1726021992">
          <w:marLeft w:val="480"/>
          <w:marRight w:val="0"/>
          <w:marTop w:val="0"/>
          <w:marBottom w:val="0"/>
          <w:divBdr>
            <w:top w:val="none" w:sz="0" w:space="0" w:color="auto"/>
            <w:left w:val="none" w:sz="0" w:space="0" w:color="auto"/>
            <w:bottom w:val="none" w:sz="0" w:space="0" w:color="auto"/>
            <w:right w:val="none" w:sz="0" w:space="0" w:color="auto"/>
          </w:divBdr>
        </w:div>
        <w:div w:id="43255054">
          <w:marLeft w:val="480"/>
          <w:marRight w:val="0"/>
          <w:marTop w:val="0"/>
          <w:marBottom w:val="0"/>
          <w:divBdr>
            <w:top w:val="none" w:sz="0" w:space="0" w:color="auto"/>
            <w:left w:val="none" w:sz="0" w:space="0" w:color="auto"/>
            <w:bottom w:val="none" w:sz="0" w:space="0" w:color="auto"/>
            <w:right w:val="none" w:sz="0" w:space="0" w:color="auto"/>
          </w:divBdr>
        </w:div>
        <w:div w:id="2059628025">
          <w:marLeft w:val="480"/>
          <w:marRight w:val="0"/>
          <w:marTop w:val="0"/>
          <w:marBottom w:val="0"/>
          <w:divBdr>
            <w:top w:val="none" w:sz="0" w:space="0" w:color="auto"/>
            <w:left w:val="none" w:sz="0" w:space="0" w:color="auto"/>
            <w:bottom w:val="none" w:sz="0" w:space="0" w:color="auto"/>
            <w:right w:val="none" w:sz="0" w:space="0" w:color="auto"/>
          </w:divBdr>
        </w:div>
        <w:div w:id="211429358">
          <w:marLeft w:val="480"/>
          <w:marRight w:val="0"/>
          <w:marTop w:val="0"/>
          <w:marBottom w:val="0"/>
          <w:divBdr>
            <w:top w:val="none" w:sz="0" w:space="0" w:color="auto"/>
            <w:left w:val="none" w:sz="0" w:space="0" w:color="auto"/>
            <w:bottom w:val="none" w:sz="0" w:space="0" w:color="auto"/>
            <w:right w:val="none" w:sz="0" w:space="0" w:color="auto"/>
          </w:divBdr>
        </w:div>
        <w:div w:id="1758289696">
          <w:marLeft w:val="480"/>
          <w:marRight w:val="0"/>
          <w:marTop w:val="0"/>
          <w:marBottom w:val="0"/>
          <w:divBdr>
            <w:top w:val="none" w:sz="0" w:space="0" w:color="auto"/>
            <w:left w:val="none" w:sz="0" w:space="0" w:color="auto"/>
            <w:bottom w:val="none" w:sz="0" w:space="0" w:color="auto"/>
            <w:right w:val="none" w:sz="0" w:space="0" w:color="auto"/>
          </w:divBdr>
        </w:div>
        <w:div w:id="2134014061">
          <w:marLeft w:val="480"/>
          <w:marRight w:val="0"/>
          <w:marTop w:val="0"/>
          <w:marBottom w:val="0"/>
          <w:divBdr>
            <w:top w:val="none" w:sz="0" w:space="0" w:color="auto"/>
            <w:left w:val="none" w:sz="0" w:space="0" w:color="auto"/>
            <w:bottom w:val="none" w:sz="0" w:space="0" w:color="auto"/>
            <w:right w:val="none" w:sz="0" w:space="0" w:color="auto"/>
          </w:divBdr>
        </w:div>
        <w:div w:id="158428968">
          <w:marLeft w:val="480"/>
          <w:marRight w:val="0"/>
          <w:marTop w:val="0"/>
          <w:marBottom w:val="0"/>
          <w:divBdr>
            <w:top w:val="none" w:sz="0" w:space="0" w:color="auto"/>
            <w:left w:val="none" w:sz="0" w:space="0" w:color="auto"/>
            <w:bottom w:val="none" w:sz="0" w:space="0" w:color="auto"/>
            <w:right w:val="none" w:sz="0" w:space="0" w:color="auto"/>
          </w:divBdr>
        </w:div>
        <w:div w:id="1849909062">
          <w:marLeft w:val="480"/>
          <w:marRight w:val="0"/>
          <w:marTop w:val="0"/>
          <w:marBottom w:val="0"/>
          <w:divBdr>
            <w:top w:val="none" w:sz="0" w:space="0" w:color="auto"/>
            <w:left w:val="none" w:sz="0" w:space="0" w:color="auto"/>
            <w:bottom w:val="none" w:sz="0" w:space="0" w:color="auto"/>
            <w:right w:val="none" w:sz="0" w:space="0" w:color="auto"/>
          </w:divBdr>
        </w:div>
        <w:div w:id="303891661">
          <w:marLeft w:val="480"/>
          <w:marRight w:val="0"/>
          <w:marTop w:val="0"/>
          <w:marBottom w:val="0"/>
          <w:divBdr>
            <w:top w:val="none" w:sz="0" w:space="0" w:color="auto"/>
            <w:left w:val="none" w:sz="0" w:space="0" w:color="auto"/>
            <w:bottom w:val="none" w:sz="0" w:space="0" w:color="auto"/>
            <w:right w:val="none" w:sz="0" w:space="0" w:color="auto"/>
          </w:divBdr>
        </w:div>
        <w:div w:id="701246349">
          <w:marLeft w:val="480"/>
          <w:marRight w:val="0"/>
          <w:marTop w:val="0"/>
          <w:marBottom w:val="0"/>
          <w:divBdr>
            <w:top w:val="none" w:sz="0" w:space="0" w:color="auto"/>
            <w:left w:val="none" w:sz="0" w:space="0" w:color="auto"/>
            <w:bottom w:val="none" w:sz="0" w:space="0" w:color="auto"/>
            <w:right w:val="none" w:sz="0" w:space="0" w:color="auto"/>
          </w:divBdr>
        </w:div>
        <w:div w:id="1560165227">
          <w:marLeft w:val="480"/>
          <w:marRight w:val="0"/>
          <w:marTop w:val="0"/>
          <w:marBottom w:val="0"/>
          <w:divBdr>
            <w:top w:val="none" w:sz="0" w:space="0" w:color="auto"/>
            <w:left w:val="none" w:sz="0" w:space="0" w:color="auto"/>
            <w:bottom w:val="none" w:sz="0" w:space="0" w:color="auto"/>
            <w:right w:val="none" w:sz="0" w:space="0" w:color="auto"/>
          </w:divBdr>
        </w:div>
        <w:div w:id="350300204">
          <w:marLeft w:val="480"/>
          <w:marRight w:val="0"/>
          <w:marTop w:val="0"/>
          <w:marBottom w:val="0"/>
          <w:divBdr>
            <w:top w:val="none" w:sz="0" w:space="0" w:color="auto"/>
            <w:left w:val="none" w:sz="0" w:space="0" w:color="auto"/>
            <w:bottom w:val="none" w:sz="0" w:space="0" w:color="auto"/>
            <w:right w:val="none" w:sz="0" w:space="0" w:color="auto"/>
          </w:divBdr>
        </w:div>
        <w:div w:id="576748325">
          <w:marLeft w:val="480"/>
          <w:marRight w:val="0"/>
          <w:marTop w:val="0"/>
          <w:marBottom w:val="0"/>
          <w:divBdr>
            <w:top w:val="none" w:sz="0" w:space="0" w:color="auto"/>
            <w:left w:val="none" w:sz="0" w:space="0" w:color="auto"/>
            <w:bottom w:val="none" w:sz="0" w:space="0" w:color="auto"/>
            <w:right w:val="none" w:sz="0" w:space="0" w:color="auto"/>
          </w:divBdr>
        </w:div>
        <w:div w:id="1586647617">
          <w:marLeft w:val="480"/>
          <w:marRight w:val="0"/>
          <w:marTop w:val="0"/>
          <w:marBottom w:val="0"/>
          <w:divBdr>
            <w:top w:val="none" w:sz="0" w:space="0" w:color="auto"/>
            <w:left w:val="none" w:sz="0" w:space="0" w:color="auto"/>
            <w:bottom w:val="none" w:sz="0" w:space="0" w:color="auto"/>
            <w:right w:val="none" w:sz="0" w:space="0" w:color="auto"/>
          </w:divBdr>
        </w:div>
        <w:div w:id="570694833">
          <w:marLeft w:val="480"/>
          <w:marRight w:val="0"/>
          <w:marTop w:val="0"/>
          <w:marBottom w:val="0"/>
          <w:divBdr>
            <w:top w:val="none" w:sz="0" w:space="0" w:color="auto"/>
            <w:left w:val="none" w:sz="0" w:space="0" w:color="auto"/>
            <w:bottom w:val="none" w:sz="0" w:space="0" w:color="auto"/>
            <w:right w:val="none" w:sz="0" w:space="0" w:color="auto"/>
          </w:divBdr>
        </w:div>
        <w:div w:id="888956133">
          <w:marLeft w:val="480"/>
          <w:marRight w:val="0"/>
          <w:marTop w:val="0"/>
          <w:marBottom w:val="0"/>
          <w:divBdr>
            <w:top w:val="none" w:sz="0" w:space="0" w:color="auto"/>
            <w:left w:val="none" w:sz="0" w:space="0" w:color="auto"/>
            <w:bottom w:val="none" w:sz="0" w:space="0" w:color="auto"/>
            <w:right w:val="none" w:sz="0" w:space="0" w:color="auto"/>
          </w:divBdr>
        </w:div>
        <w:div w:id="1369647288">
          <w:marLeft w:val="480"/>
          <w:marRight w:val="0"/>
          <w:marTop w:val="0"/>
          <w:marBottom w:val="0"/>
          <w:divBdr>
            <w:top w:val="none" w:sz="0" w:space="0" w:color="auto"/>
            <w:left w:val="none" w:sz="0" w:space="0" w:color="auto"/>
            <w:bottom w:val="none" w:sz="0" w:space="0" w:color="auto"/>
            <w:right w:val="none" w:sz="0" w:space="0" w:color="auto"/>
          </w:divBdr>
        </w:div>
        <w:div w:id="785657310">
          <w:marLeft w:val="480"/>
          <w:marRight w:val="0"/>
          <w:marTop w:val="0"/>
          <w:marBottom w:val="0"/>
          <w:divBdr>
            <w:top w:val="none" w:sz="0" w:space="0" w:color="auto"/>
            <w:left w:val="none" w:sz="0" w:space="0" w:color="auto"/>
            <w:bottom w:val="none" w:sz="0" w:space="0" w:color="auto"/>
            <w:right w:val="none" w:sz="0" w:space="0" w:color="auto"/>
          </w:divBdr>
        </w:div>
        <w:div w:id="946431072">
          <w:marLeft w:val="480"/>
          <w:marRight w:val="0"/>
          <w:marTop w:val="0"/>
          <w:marBottom w:val="0"/>
          <w:divBdr>
            <w:top w:val="none" w:sz="0" w:space="0" w:color="auto"/>
            <w:left w:val="none" w:sz="0" w:space="0" w:color="auto"/>
            <w:bottom w:val="none" w:sz="0" w:space="0" w:color="auto"/>
            <w:right w:val="none" w:sz="0" w:space="0" w:color="auto"/>
          </w:divBdr>
        </w:div>
        <w:div w:id="1257906911">
          <w:marLeft w:val="480"/>
          <w:marRight w:val="0"/>
          <w:marTop w:val="0"/>
          <w:marBottom w:val="0"/>
          <w:divBdr>
            <w:top w:val="none" w:sz="0" w:space="0" w:color="auto"/>
            <w:left w:val="none" w:sz="0" w:space="0" w:color="auto"/>
            <w:bottom w:val="none" w:sz="0" w:space="0" w:color="auto"/>
            <w:right w:val="none" w:sz="0" w:space="0" w:color="auto"/>
          </w:divBdr>
        </w:div>
        <w:div w:id="1398623983">
          <w:marLeft w:val="480"/>
          <w:marRight w:val="0"/>
          <w:marTop w:val="0"/>
          <w:marBottom w:val="0"/>
          <w:divBdr>
            <w:top w:val="none" w:sz="0" w:space="0" w:color="auto"/>
            <w:left w:val="none" w:sz="0" w:space="0" w:color="auto"/>
            <w:bottom w:val="none" w:sz="0" w:space="0" w:color="auto"/>
            <w:right w:val="none" w:sz="0" w:space="0" w:color="auto"/>
          </w:divBdr>
        </w:div>
        <w:div w:id="1034043199">
          <w:marLeft w:val="480"/>
          <w:marRight w:val="0"/>
          <w:marTop w:val="0"/>
          <w:marBottom w:val="0"/>
          <w:divBdr>
            <w:top w:val="none" w:sz="0" w:space="0" w:color="auto"/>
            <w:left w:val="none" w:sz="0" w:space="0" w:color="auto"/>
            <w:bottom w:val="none" w:sz="0" w:space="0" w:color="auto"/>
            <w:right w:val="none" w:sz="0" w:space="0" w:color="auto"/>
          </w:divBdr>
        </w:div>
        <w:div w:id="1741361738">
          <w:marLeft w:val="480"/>
          <w:marRight w:val="0"/>
          <w:marTop w:val="0"/>
          <w:marBottom w:val="0"/>
          <w:divBdr>
            <w:top w:val="none" w:sz="0" w:space="0" w:color="auto"/>
            <w:left w:val="none" w:sz="0" w:space="0" w:color="auto"/>
            <w:bottom w:val="none" w:sz="0" w:space="0" w:color="auto"/>
            <w:right w:val="none" w:sz="0" w:space="0" w:color="auto"/>
          </w:divBdr>
        </w:div>
        <w:div w:id="922762401">
          <w:marLeft w:val="480"/>
          <w:marRight w:val="0"/>
          <w:marTop w:val="0"/>
          <w:marBottom w:val="0"/>
          <w:divBdr>
            <w:top w:val="none" w:sz="0" w:space="0" w:color="auto"/>
            <w:left w:val="none" w:sz="0" w:space="0" w:color="auto"/>
            <w:bottom w:val="none" w:sz="0" w:space="0" w:color="auto"/>
            <w:right w:val="none" w:sz="0" w:space="0" w:color="auto"/>
          </w:divBdr>
        </w:div>
        <w:div w:id="405957489">
          <w:marLeft w:val="480"/>
          <w:marRight w:val="0"/>
          <w:marTop w:val="0"/>
          <w:marBottom w:val="0"/>
          <w:divBdr>
            <w:top w:val="none" w:sz="0" w:space="0" w:color="auto"/>
            <w:left w:val="none" w:sz="0" w:space="0" w:color="auto"/>
            <w:bottom w:val="none" w:sz="0" w:space="0" w:color="auto"/>
            <w:right w:val="none" w:sz="0" w:space="0" w:color="auto"/>
          </w:divBdr>
        </w:div>
        <w:div w:id="1868715802">
          <w:marLeft w:val="480"/>
          <w:marRight w:val="0"/>
          <w:marTop w:val="0"/>
          <w:marBottom w:val="0"/>
          <w:divBdr>
            <w:top w:val="none" w:sz="0" w:space="0" w:color="auto"/>
            <w:left w:val="none" w:sz="0" w:space="0" w:color="auto"/>
            <w:bottom w:val="none" w:sz="0" w:space="0" w:color="auto"/>
            <w:right w:val="none" w:sz="0" w:space="0" w:color="auto"/>
          </w:divBdr>
        </w:div>
      </w:divsChild>
    </w:div>
    <w:div w:id="304553634">
      <w:bodyDiv w:val="1"/>
      <w:marLeft w:val="0"/>
      <w:marRight w:val="0"/>
      <w:marTop w:val="0"/>
      <w:marBottom w:val="0"/>
      <w:divBdr>
        <w:top w:val="none" w:sz="0" w:space="0" w:color="auto"/>
        <w:left w:val="none" w:sz="0" w:space="0" w:color="auto"/>
        <w:bottom w:val="none" w:sz="0" w:space="0" w:color="auto"/>
        <w:right w:val="none" w:sz="0" w:space="0" w:color="auto"/>
      </w:divBdr>
    </w:div>
    <w:div w:id="313147995">
      <w:bodyDiv w:val="1"/>
      <w:marLeft w:val="0"/>
      <w:marRight w:val="0"/>
      <w:marTop w:val="0"/>
      <w:marBottom w:val="0"/>
      <w:divBdr>
        <w:top w:val="none" w:sz="0" w:space="0" w:color="auto"/>
        <w:left w:val="none" w:sz="0" w:space="0" w:color="auto"/>
        <w:bottom w:val="none" w:sz="0" w:space="0" w:color="auto"/>
        <w:right w:val="none" w:sz="0" w:space="0" w:color="auto"/>
      </w:divBdr>
    </w:div>
    <w:div w:id="313871798">
      <w:bodyDiv w:val="1"/>
      <w:marLeft w:val="0"/>
      <w:marRight w:val="0"/>
      <w:marTop w:val="0"/>
      <w:marBottom w:val="0"/>
      <w:divBdr>
        <w:top w:val="none" w:sz="0" w:space="0" w:color="auto"/>
        <w:left w:val="none" w:sz="0" w:space="0" w:color="auto"/>
        <w:bottom w:val="none" w:sz="0" w:space="0" w:color="auto"/>
        <w:right w:val="none" w:sz="0" w:space="0" w:color="auto"/>
      </w:divBdr>
      <w:divsChild>
        <w:div w:id="1629318196">
          <w:marLeft w:val="480"/>
          <w:marRight w:val="0"/>
          <w:marTop w:val="0"/>
          <w:marBottom w:val="0"/>
          <w:divBdr>
            <w:top w:val="none" w:sz="0" w:space="0" w:color="auto"/>
            <w:left w:val="none" w:sz="0" w:space="0" w:color="auto"/>
            <w:bottom w:val="none" w:sz="0" w:space="0" w:color="auto"/>
            <w:right w:val="none" w:sz="0" w:space="0" w:color="auto"/>
          </w:divBdr>
        </w:div>
        <w:div w:id="1074664810">
          <w:marLeft w:val="480"/>
          <w:marRight w:val="0"/>
          <w:marTop w:val="0"/>
          <w:marBottom w:val="0"/>
          <w:divBdr>
            <w:top w:val="none" w:sz="0" w:space="0" w:color="auto"/>
            <w:left w:val="none" w:sz="0" w:space="0" w:color="auto"/>
            <w:bottom w:val="none" w:sz="0" w:space="0" w:color="auto"/>
            <w:right w:val="none" w:sz="0" w:space="0" w:color="auto"/>
          </w:divBdr>
        </w:div>
        <w:div w:id="379327796">
          <w:marLeft w:val="480"/>
          <w:marRight w:val="0"/>
          <w:marTop w:val="0"/>
          <w:marBottom w:val="0"/>
          <w:divBdr>
            <w:top w:val="none" w:sz="0" w:space="0" w:color="auto"/>
            <w:left w:val="none" w:sz="0" w:space="0" w:color="auto"/>
            <w:bottom w:val="none" w:sz="0" w:space="0" w:color="auto"/>
            <w:right w:val="none" w:sz="0" w:space="0" w:color="auto"/>
          </w:divBdr>
        </w:div>
        <w:div w:id="53358564">
          <w:marLeft w:val="480"/>
          <w:marRight w:val="0"/>
          <w:marTop w:val="0"/>
          <w:marBottom w:val="0"/>
          <w:divBdr>
            <w:top w:val="none" w:sz="0" w:space="0" w:color="auto"/>
            <w:left w:val="none" w:sz="0" w:space="0" w:color="auto"/>
            <w:bottom w:val="none" w:sz="0" w:space="0" w:color="auto"/>
            <w:right w:val="none" w:sz="0" w:space="0" w:color="auto"/>
          </w:divBdr>
        </w:div>
        <w:div w:id="1163397290">
          <w:marLeft w:val="480"/>
          <w:marRight w:val="0"/>
          <w:marTop w:val="0"/>
          <w:marBottom w:val="0"/>
          <w:divBdr>
            <w:top w:val="none" w:sz="0" w:space="0" w:color="auto"/>
            <w:left w:val="none" w:sz="0" w:space="0" w:color="auto"/>
            <w:bottom w:val="none" w:sz="0" w:space="0" w:color="auto"/>
            <w:right w:val="none" w:sz="0" w:space="0" w:color="auto"/>
          </w:divBdr>
        </w:div>
        <w:div w:id="2107845818">
          <w:marLeft w:val="480"/>
          <w:marRight w:val="0"/>
          <w:marTop w:val="0"/>
          <w:marBottom w:val="0"/>
          <w:divBdr>
            <w:top w:val="none" w:sz="0" w:space="0" w:color="auto"/>
            <w:left w:val="none" w:sz="0" w:space="0" w:color="auto"/>
            <w:bottom w:val="none" w:sz="0" w:space="0" w:color="auto"/>
            <w:right w:val="none" w:sz="0" w:space="0" w:color="auto"/>
          </w:divBdr>
        </w:div>
        <w:div w:id="1685476792">
          <w:marLeft w:val="480"/>
          <w:marRight w:val="0"/>
          <w:marTop w:val="0"/>
          <w:marBottom w:val="0"/>
          <w:divBdr>
            <w:top w:val="none" w:sz="0" w:space="0" w:color="auto"/>
            <w:left w:val="none" w:sz="0" w:space="0" w:color="auto"/>
            <w:bottom w:val="none" w:sz="0" w:space="0" w:color="auto"/>
            <w:right w:val="none" w:sz="0" w:space="0" w:color="auto"/>
          </w:divBdr>
        </w:div>
        <w:div w:id="413672637">
          <w:marLeft w:val="480"/>
          <w:marRight w:val="0"/>
          <w:marTop w:val="0"/>
          <w:marBottom w:val="0"/>
          <w:divBdr>
            <w:top w:val="none" w:sz="0" w:space="0" w:color="auto"/>
            <w:left w:val="none" w:sz="0" w:space="0" w:color="auto"/>
            <w:bottom w:val="none" w:sz="0" w:space="0" w:color="auto"/>
            <w:right w:val="none" w:sz="0" w:space="0" w:color="auto"/>
          </w:divBdr>
        </w:div>
        <w:div w:id="1823112866">
          <w:marLeft w:val="480"/>
          <w:marRight w:val="0"/>
          <w:marTop w:val="0"/>
          <w:marBottom w:val="0"/>
          <w:divBdr>
            <w:top w:val="none" w:sz="0" w:space="0" w:color="auto"/>
            <w:left w:val="none" w:sz="0" w:space="0" w:color="auto"/>
            <w:bottom w:val="none" w:sz="0" w:space="0" w:color="auto"/>
            <w:right w:val="none" w:sz="0" w:space="0" w:color="auto"/>
          </w:divBdr>
        </w:div>
        <w:div w:id="1128858466">
          <w:marLeft w:val="480"/>
          <w:marRight w:val="0"/>
          <w:marTop w:val="0"/>
          <w:marBottom w:val="0"/>
          <w:divBdr>
            <w:top w:val="none" w:sz="0" w:space="0" w:color="auto"/>
            <w:left w:val="none" w:sz="0" w:space="0" w:color="auto"/>
            <w:bottom w:val="none" w:sz="0" w:space="0" w:color="auto"/>
            <w:right w:val="none" w:sz="0" w:space="0" w:color="auto"/>
          </w:divBdr>
        </w:div>
        <w:div w:id="1580209490">
          <w:marLeft w:val="480"/>
          <w:marRight w:val="0"/>
          <w:marTop w:val="0"/>
          <w:marBottom w:val="0"/>
          <w:divBdr>
            <w:top w:val="none" w:sz="0" w:space="0" w:color="auto"/>
            <w:left w:val="none" w:sz="0" w:space="0" w:color="auto"/>
            <w:bottom w:val="none" w:sz="0" w:space="0" w:color="auto"/>
            <w:right w:val="none" w:sz="0" w:space="0" w:color="auto"/>
          </w:divBdr>
        </w:div>
        <w:div w:id="180709044">
          <w:marLeft w:val="480"/>
          <w:marRight w:val="0"/>
          <w:marTop w:val="0"/>
          <w:marBottom w:val="0"/>
          <w:divBdr>
            <w:top w:val="none" w:sz="0" w:space="0" w:color="auto"/>
            <w:left w:val="none" w:sz="0" w:space="0" w:color="auto"/>
            <w:bottom w:val="none" w:sz="0" w:space="0" w:color="auto"/>
            <w:right w:val="none" w:sz="0" w:space="0" w:color="auto"/>
          </w:divBdr>
        </w:div>
        <w:div w:id="1001391636">
          <w:marLeft w:val="480"/>
          <w:marRight w:val="0"/>
          <w:marTop w:val="0"/>
          <w:marBottom w:val="0"/>
          <w:divBdr>
            <w:top w:val="none" w:sz="0" w:space="0" w:color="auto"/>
            <w:left w:val="none" w:sz="0" w:space="0" w:color="auto"/>
            <w:bottom w:val="none" w:sz="0" w:space="0" w:color="auto"/>
            <w:right w:val="none" w:sz="0" w:space="0" w:color="auto"/>
          </w:divBdr>
        </w:div>
        <w:div w:id="1127237724">
          <w:marLeft w:val="480"/>
          <w:marRight w:val="0"/>
          <w:marTop w:val="0"/>
          <w:marBottom w:val="0"/>
          <w:divBdr>
            <w:top w:val="none" w:sz="0" w:space="0" w:color="auto"/>
            <w:left w:val="none" w:sz="0" w:space="0" w:color="auto"/>
            <w:bottom w:val="none" w:sz="0" w:space="0" w:color="auto"/>
            <w:right w:val="none" w:sz="0" w:space="0" w:color="auto"/>
          </w:divBdr>
        </w:div>
        <w:div w:id="570191316">
          <w:marLeft w:val="480"/>
          <w:marRight w:val="0"/>
          <w:marTop w:val="0"/>
          <w:marBottom w:val="0"/>
          <w:divBdr>
            <w:top w:val="none" w:sz="0" w:space="0" w:color="auto"/>
            <w:left w:val="none" w:sz="0" w:space="0" w:color="auto"/>
            <w:bottom w:val="none" w:sz="0" w:space="0" w:color="auto"/>
            <w:right w:val="none" w:sz="0" w:space="0" w:color="auto"/>
          </w:divBdr>
        </w:div>
        <w:div w:id="1941916065">
          <w:marLeft w:val="480"/>
          <w:marRight w:val="0"/>
          <w:marTop w:val="0"/>
          <w:marBottom w:val="0"/>
          <w:divBdr>
            <w:top w:val="none" w:sz="0" w:space="0" w:color="auto"/>
            <w:left w:val="none" w:sz="0" w:space="0" w:color="auto"/>
            <w:bottom w:val="none" w:sz="0" w:space="0" w:color="auto"/>
            <w:right w:val="none" w:sz="0" w:space="0" w:color="auto"/>
          </w:divBdr>
        </w:div>
        <w:div w:id="1112020351">
          <w:marLeft w:val="480"/>
          <w:marRight w:val="0"/>
          <w:marTop w:val="0"/>
          <w:marBottom w:val="0"/>
          <w:divBdr>
            <w:top w:val="none" w:sz="0" w:space="0" w:color="auto"/>
            <w:left w:val="none" w:sz="0" w:space="0" w:color="auto"/>
            <w:bottom w:val="none" w:sz="0" w:space="0" w:color="auto"/>
            <w:right w:val="none" w:sz="0" w:space="0" w:color="auto"/>
          </w:divBdr>
        </w:div>
        <w:div w:id="1064451185">
          <w:marLeft w:val="480"/>
          <w:marRight w:val="0"/>
          <w:marTop w:val="0"/>
          <w:marBottom w:val="0"/>
          <w:divBdr>
            <w:top w:val="none" w:sz="0" w:space="0" w:color="auto"/>
            <w:left w:val="none" w:sz="0" w:space="0" w:color="auto"/>
            <w:bottom w:val="none" w:sz="0" w:space="0" w:color="auto"/>
            <w:right w:val="none" w:sz="0" w:space="0" w:color="auto"/>
          </w:divBdr>
        </w:div>
        <w:div w:id="1687514910">
          <w:marLeft w:val="480"/>
          <w:marRight w:val="0"/>
          <w:marTop w:val="0"/>
          <w:marBottom w:val="0"/>
          <w:divBdr>
            <w:top w:val="none" w:sz="0" w:space="0" w:color="auto"/>
            <w:left w:val="none" w:sz="0" w:space="0" w:color="auto"/>
            <w:bottom w:val="none" w:sz="0" w:space="0" w:color="auto"/>
            <w:right w:val="none" w:sz="0" w:space="0" w:color="auto"/>
          </w:divBdr>
        </w:div>
        <w:div w:id="2066833226">
          <w:marLeft w:val="480"/>
          <w:marRight w:val="0"/>
          <w:marTop w:val="0"/>
          <w:marBottom w:val="0"/>
          <w:divBdr>
            <w:top w:val="none" w:sz="0" w:space="0" w:color="auto"/>
            <w:left w:val="none" w:sz="0" w:space="0" w:color="auto"/>
            <w:bottom w:val="none" w:sz="0" w:space="0" w:color="auto"/>
            <w:right w:val="none" w:sz="0" w:space="0" w:color="auto"/>
          </w:divBdr>
        </w:div>
        <w:div w:id="1287083747">
          <w:marLeft w:val="480"/>
          <w:marRight w:val="0"/>
          <w:marTop w:val="0"/>
          <w:marBottom w:val="0"/>
          <w:divBdr>
            <w:top w:val="none" w:sz="0" w:space="0" w:color="auto"/>
            <w:left w:val="none" w:sz="0" w:space="0" w:color="auto"/>
            <w:bottom w:val="none" w:sz="0" w:space="0" w:color="auto"/>
            <w:right w:val="none" w:sz="0" w:space="0" w:color="auto"/>
          </w:divBdr>
        </w:div>
        <w:div w:id="1693024218">
          <w:marLeft w:val="480"/>
          <w:marRight w:val="0"/>
          <w:marTop w:val="0"/>
          <w:marBottom w:val="0"/>
          <w:divBdr>
            <w:top w:val="none" w:sz="0" w:space="0" w:color="auto"/>
            <w:left w:val="none" w:sz="0" w:space="0" w:color="auto"/>
            <w:bottom w:val="none" w:sz="0" w:space="0" w:color="auto"/>
            <w:right w:val="none" w:sz="0" w:space="0" w:color="auto"/>
          </w:divBdr>
        </w:div>
        <w:div w:id="1821725709">
          <w:marLeft w:val="480"/>
          <w:marRight w:val="0"/>
          <w:marTop w:val="0"/>
          <w:marBottom w:val="0"/>
          <w:divBdr>
            <w:top w:val="none" w:sz="0" w:space="0" w:color="auto"/>
            <w:left w:val="none" w:sz="0" w:space="0" w:color="auto"/>
            <w:bottom w:val="none" w:sz="0" w:space="0" w:color="auto"/>
            <w:right w:val="none" w:sz="0" w:space="0" w:color="auto"/>
          </w:divBdr>
        </w:div>
      </w:divsChild>
    </w:div>
    <w:div w:id="313949979">
      <w:bodyDiv w:val="1"/>
      <w:marLeft w:val="0"/>
      <w:marRight w:val="0"/>
      <w:marTop w:val="0"/>
      <w:marBottom w:val="0"/>
      <w:divBdr>
        <w:top w:val="none" w:sz="0" w:space="0" w:color="auto"/>
        <w:left w:val="none" w:sz="0" w:space="0" w:color="auto"/>
        <w:bottom w:val="none" w:sz="0" w:space="0" w:color="auto"/>
        <w:right w:val="none" w:sz="0" w:space="0" w:color="auto"/>
      </w:divBdr>
      <w:divsChild>
        <w:div w:id="353846686">
          <w:marLeft w:val="480"/>
          <w:marRight w:val="0"/>
          <w:marTop w:val="0"/>
          <w:marBottom w:val="0"/>
          <w:divBdr>
            <w:top w:val="none" w:sz="0" w:space="0" w:color="auto"/>
            <w:left w:val="none" w:sz="0" w:space="0" w:color="auto"/>
            <w:bottom w:val="none" w:sz="0" w:space="0" w:color="auto"/>
            <w:right w:val="none" w:sz="0" w:space="0" w:color="auto"/>
          </w:divBdr>
        </w:div>
        <w:div w:id="1657294208">
          <w:marLeft w:val="480"/>
          <w:marRight w:val="0"/>
          <w:marTop w:val="0"/>
          <w:marBottom w:val="0"/>
          <w:divBdr>
            <w:top w:val="none" w:sz="0" w:space="0" w:color="auto"/>
            <w:left w:val="none" w:sz="0" w:space="0" w:color="auto"/>
            <w:bottom w:val="none" w:sz="0" w:space="0" w:color="auto"/>
            <w:right w:val="none" w:sz="0" w:space="0" w:color="auto"/>
          </w:divBdr>
        </w:div>
        <w:div w:id="1055160333">
          <w:marLeft w:val="480"/>
          <w:marRight w:val="0"/>
          <w:marTop w:val="0"/>
          <w:marBottom w:val="0"/>
          <w:divBdr>
            <w:top w:val="none" w:sz="0" w:space="0" w:color="auto"/>
            <w:left w:val="none" w:sz="0" w:space="0" w:color="auto"/>
            <w:bottom w:val="none" w:sz="0" w:space="0" w:color="auto"/>
            <w:right w:val="none" w:sz="0" w:space="0" w:color="auto"/>
          </w:divBdr>
        </w:div>
        <w:div w:id="1121606911">
          <w:marLeft w:val="480"/>
          <w:marRight w:val="0"/>
          <w:marTop w:val="0"/>
          <w:marBottom w:val="0"/>
          <w:divBdr>
            <w:top w:val="none" w:sz="0" w:space="0" w:color="auto"/>
            <w:left w:val="none" w:sz="0" w:space="0" w:color="auto"/>
            <w:bottom w:val="none" w:sz="0" w:space="0" w:color="auto"/>
            <w:right w:val="none" w:sz="0" w:space="0" w:color="auto"/>
          </w:divBdr>
        </w:div>
        <w:div w:id="1444105325">
          <w:marLeft w:val="480"/>
          <w:marRight w:val="0"/>
          <w:marTop w:val="0"/>
          <w:marBottom w:val="0"/>
          <w:divBdr>
            <w:top w:val="none" w:sz="0" w:space="0" w:color="auto"/>
            <w:left w:val="none" w:sz="0" w:space="0" w:color="auto"/>
            <w:bottom w:val="none" w:sz="0" w:space="0" w:color="auto"/>
            <w:right w:val="none" w:sz="0" w:space="0" w:color="auto"/>
          </w:divBdr>
        </w:div>
      </w:divsChild>
    </w:div>
    <w:div w:id="321781772">
      <w:bodyDiv w:val="1"/>
      <w:marLeft w:val="0"/>
      <w:marRight w:val="0"/>
      <w:marTop w:val="0"/>
      <w:marBottom w:val="0"/>
      <w:divBdr>
        <w:top w:val="none" w:sz="0" w:space="0" w:color="auto"/>
        <w:left w:val="none" w:sz="0" w:space="0" w:color="auto"/>
        <w:bottom w:val="none" w:sz="0" w:space="0" w:color="auto"/>
        <w:right w:val="none" w:sz="0" w:space="0" w:color="auto"/>
      </w:divBdr>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26637539">
      <w:bodyDiv w:val="1"/>
      <w:marLeft w:val="0"/>
      <w:marRight w:val="0"/>
      <w:marTop w:val="0"/>
      <w:marBottom w:val="0"/>
      <w:divBdr>
        <w:top w:val="none" w:sz="0" w:space="0" w:color="auto"/>
        <w:left w:val="none" w:sz="0" w:space="0" w:color="auto"/>
        <w:bottom w:val="none" w:sz="0" w:space="0" w:color="auto"/>
        <w:right w:val="none" w:sz="0" w:space="0" w:color="auto"/>
      </w:divBdr>
    </w:div>
    <w:div w:id="327221295">
      <w:bodyDiv w:val="1"/>
      <w:marLeft w:val="0"/>
      <w:marRight w:val="0"/>
      <w:marTop w:val="0"/>
      <w:marBottom w:val="0"/>
      <w:divBdr>
        <w:top w:val="none" w:sz="0" w:space="0" w:color="auto"/>
        <w:left w:val="none" w:sz="0" w:space="0" w:color="auto"/>
        <w:bottom w:val="none" w:sz="0" w:space="0" w:color="auto"/>
        <w:right w:val="none" w:sz="0" w:space="0" w:color="auto"/>
      </w:divBdr>
      <w:divsChild>
        <w:div w:id="2061200754">
          <w:marLeft w:val="480"/>
          <w:marRight w:val="0"/>
          <w:marTop w:val="0"/>
          <w:marBottom w:val="0"/>
          <w:divBdr>
            <w:top w:val="none" w:sz="0" w:space="0" w:color="auto"/>
            <w:left w:val="none" w:sz="0" w:space="0" w:color="auto"/>
            <w:bottom w:val="none" w:sz="0" w:space="0" w:color="auto"/>
            <w:right w:val="none" w:sz="0" w:space="0" w:color="auto"/>
          </w:divBdr>
        </w:div>
        <w:div w:id="1703899210">
          <w:marLeft w:val="480"/>
          <w:marRight w:val="0"/>
          <w:marTop w:val="0"/>
          <w:marBottom w:val="0"/>
          <w:divBdr>
            <w:top w:val="none" w:sz="0" w:space="0" w:color="auto"/>
            <w:left w:val="none" w:sz="0" w:space="0" w:color="auto"/>
            <w:bottom w:val="none" w:sz="0" w:space="0" w:color="auto"/>
            <w:right w:val="none" w:sz="0" w:space="0" w:color="auto"/>
          </w:divBdr>
        </w:div>
        <w:div w:id="1683123581">
          <w:marLeft w:val="480"/>
          <w:marRight w:val="0"/>
          <w:marTop w:val="0"/>
          <w:marBottom w:val="0"/>
          <w:divBdr>
            <w:top w:val="none" w:sz="0" w:space="0" w:color="auto"/>
            <w:left w:val="none" w:sz="0" w:space="0" w:color="auto"/>
            <w:bottom w:val="none" w:sz="0" w:space="0" w:color="auto"/>
            <w:right w:val="none" w:sz="0" w:space="0" w:color="auto"/>
          </w:divBdr>
        </w:div>
        <w:div w:id="1893149904">
          <w:marLeft w:val="480"/>
          <w:marRight w:val="0"/>
          <w:marTop w:val="0"/>
          <w:marBottom w:val="0"/>
          <w:divBdr>
            <w:top w:val="none" w:sz="0" w:space="0" w:color="auto"/>
            <w:left w:val="none" w:sz="0" w:space="0" w:color="auto"/>
            <w:bottom w:val="none" w:sz="0" w:space="0" w:color="auto"/>
            <w:right w:val="none" w:sz="0" w:space="0" w:color="auto"/>
          </w:divBdr>
        </w:div>
        <w:div w:id="852383270">
          <w:marLeft w:val="480"/>
          <w:marRight w:val="0"/>
          <w:marTop w:val="0"/>
          <w:marBottom w:val="0"/>
          <w:divBdr>
            <w:top w:val="none" w:sz="0" w:space="0" w:color="auto"/>
            <w:left w:val="none" w:sz="0" w:space="0" w:color="auto"/>
            <w:bottom w:val="none" w:sz="0" w:space="0" w:color="auto"/>
            <w:right w:val="none" w:sz="0" w:space="0" w:color="auto"/>
          </w:divBdr>
        </w:div>
        <w:div w:id="152914241">
          <w:marLeft w:val="480"/>
          <w:marRight w:val="0"/>
          <w:marTop w:val="0"/>
          <w:marBottom w:val="0"/>
          <w:divBdr>
            <w:top w:val="none" w:sz="0" w:space="0" w:color="auto"/>
            <w:left w:val="none" w:sz="0" w:space="0" w:color="auto"/>
            <w:bottom w:val="none" w:sz="0" w:space="0" w:color="auto"/>
            <w:right w:val="none" w:sz="0" w:space="0" w:color="auto"/>
          </w:divBdr>
        </w:div>
        <w:div w:id="1511481117">
          <w:marLeft w:val="480"/>
          <w:marRight w:val="0"/>
          <w:marTop w:val="0"/>
          <w:marBottom w:val="0"/>
          <w:divBdr>
            <w:top w:val="none" w:sz="0" w:space="0" w:color="auto"/>
            <w:left w:val="none" w:sz="0" w:space="0" w:color="auto"/>
            <w:bottom w:val="none" w:sz="0" w:space="0" w:color="auto"/>
            <w:right w:val="none" w:sz="0" w:space="0" w:color="auto"/>
          </w:divBdr>
        </w:div>
        <w:div w:id="145825094">
          <w:marLeft w:val="480"/>
          <w:marRight w:val="0"/>
          <w:marTop w:val="0"/>
          <w:marBottom w:val="0"/>
          <w:divBdr>
            <w:top w:val="none" w:sz="0" w:space="0" w:color="auto"/>
            <w:left w:val="none" w:sz="0" w:space="0" w:color="auto"/>
            <w:bottom w:val="none" w:sz="0" w:space="0" w:color="auto"/>
            <w:right w:val="none" w:sz="0" w:space="0" w:color="auto"/>
          </w:divBdr>
        </w:div>
        <w:div w:id="225991582">
          <w:marLeft w:val="480"/>
          <w:marRight w:val="0"/>
          <w:marTop w:val="0"/>
          <w:marBottom w:val="0"/>
          <w:divBdr>
            <w:top w:val="none" w:sz="0" w:space="0" w:color="auto"/>
            <w:left w:val="none" w:sz="0" w:space="0" w:color="auto"/>
            <w:bottom w:val="none" w:sz="0" w:space="0" w:color="auto"/>
            <w:right w:val="none" w:sz="0" w:space="0" w:color="auto"/>
          </w:divBdr>
        </w:div>
        <w:div w:id="1369448907">
          <w:marLeft w:val="480"/>
          <w:marRight w:val="0"/>
          <w:marTop w:val="0"/>
          <w:marBottom w:val="0"/>
          <w:divBdr>
            <w:top w:val="none" w:sz="0" w:space="0" w:color="auto"/>
            <w:left w:val="none" w:sz="0" w:space="0" w:color="auto"/>
            <w:bottom w:val="none" w:sz="0" w:space="0" w:color="auto"/>
            <w:right w:val="none" w:sz="0" w:space="0" w:color="auto"/>
          </w:divBdr>
        </w:div>
        <w:div w:id="2146387637">
          <w:marLeft w:val="480"/>
          <w:marRight w:val="0"/>
          <w:marTop w:val="0"/>
          <w:marBottom w:val="0"/>
          <w:divBdr>
            <w:top w:val="none" w:sz="0" w:space="0" w:color="auto"/>
            <w:left w:val="none" w:sz="0" w:space="0" w:color="auto"/>
            <w:bottom w:val="none" w:sz="0" w:space="0" w:color="auto"/>
            <w:right w:val="none" w:sz="0" w:space="0" w:color="auto"/>
          </w:divBdr>
        </w:div>
        <w:div w:id="755588237">
          <w:marLeft w:val="480"/>
          <w:marRight w:val="0"/>
          <w:marTop w:val="0"/>
          <w:marBottom w:val="0"/>
          <w:divBdr>
            <w:top w:val="none" w:sz="0" w:space="0" w:color="auto"/>
            <w:left w:val="none" w:sz="0" w:space="0" w:color="auto"/>
            <w:bottom w:val="none" w:sz="0" w:space="0" w:color="auto"/>
            <w:right w:val="none" w:sz="0" w:space="0" w:color="auto"/>
          </w:divBdr>
        </w:div>
        <w:div w:id="788086644">
          <w:marLeft w:val="480"/>
          <w:marRight w:val="0"/>
          <w:marTop w:val="0"/>
          <w:marBottom w:val="0"/>
          <w:divBdr>
            <w:top w:val="none" w:sz="0" w:space="0" w:color="auto"/>
            <w:left w:val="none" w:sz="0" w:space="0" w:color="auto"/>
            <w:bottom w:val="none" w:sz="0" w:space="0" w:color="auto"/>
            <w:right w:val="none" w:sz="0" w:space="0" w:color="auto"/>
          </w:divBdr>
        </w:div>
        <w:div w:id="1892840359">
          <w:marLeft w:val="480"/>
          <w:marRight w:val="0"/>
          <w:marTop w:val="0"/>
          <w:marBottom w:val="0"/>
          <w:divBdr>
            <w:top w:val="none" w:sz="0" w:space="0" w:color="auto"/>
            <w:left w:val="none" w:sz="0" w:space="0" w:color="auto"/>
            <w:bottom w:val="none" w:sz="0" w:space="0" w:color="auto"/>
            <w:right w:val="none" w:sz="0" w:space="0" w:color="auto"/>
          </w:divBdr>
        </w:div>
        <w:div w:id="173884522">
          <w:marLeft w:val="480"/>
          <w:marRight w:val="0"/>
          <w:marTop w:val="0"/>
          <w:marBottom w:val="0"/>
          <w:divBdr>
            <w:top w:val="none" w:sz="0" w:space="0" w:color="auto"/>
            <w:left w:val="none" w:sz="0" w:space="0" w:color="auto"/>
            <w:bottom w:val="none" w:sz="0" w:space="0" w:color="auto"/>
            <w:right w:val="none" w:sz="0" w:space="0" w:color="auto"/>
          </w:divBdr>
        </w:div>
        <w:div w:id="866672342">
          <w:marLeft w:val="480"/>
          <w:marRight w:val="0"/>
          <w:marTop w:val="0"/>
          <w:marBottom w:val="0"/>
          <w:divBdr>
            <w:top w:val="none" w:sz="0" w:space="0" w:color="auto"/>
            <w:left w:val="none" w:sz="0" w:space="0" w:color="auto"/>
            <w:bottom w:val="none" w:sz="0" w:space="0" w:color="auto"/>
            <w:right w:val="none" w:sz="0" w:space="0" w:color="auto"/>
          </w:divBdr>
        </w:div>
        <w:div w:id="1819879849">
          <w:marLeft w:val="480"/>
          <w:marRight w:val="0"/>
          <w:marTop w:val="0"/>
          <w:marBottom w:val="0"/>
          <w:divBdr>
            <w:top w:val="none" w:sz="0" w:space="0" w:color="auto"/>
            <w:left w:val="none" w:sz="0" w:space="0" w:color="auto"/>
            <w:bottom w:val="none" w:sz="0" w:space="0" w:color="auto"/>
            <w:right w:val="none" w:sz="0" w:space="0" w:color="auto"/>
          </w:divBdr>
        </w:div>
        <w:div w:id="1467973076">
          <w:marLeft w:val="480"/>
          <w:marRight w:val="0"/>
          <w:marTop w:val="0"/>
          <w:marBottom w:val="0"/>
          <w:divBdr>
            <w:top w:val="none" w:sz="0" w:space="0" w:color="auto"/>
            <w:left w:val="none" w:sz="0" w:space="0" w:color="auto"/>
            <w:bottom w:val="none" w:sz="0" w:space="0" w:color="auto"/>
            <w:right w:val="none" w:sz="0" w:space="0" w:color="auto"/>
          </w:divBdr>
        </w:div>
        <w:div w:id="1800108969">
          <w:marLeft w:val="480"/>
          <w:marRight w:val="0"/>
          <w:marTop w:val="0"/>
          <w:marBottom w:val="0"/>
          <w:divBdr>
            <w:top w:val="none" w:sz="0" w:space="0" w:color="auto"/>
            <w:left w:val="none" w:sz="0" w:space="0" w:color="auto"/>
            <w:bottom w:val="none" w:sz="0" w:space="0" w:color="auto"/>
            <w:right w:val="none" w:sz="0" w:space="0" w:color="auto"/>
          </w:divBdr>
        </w:div>
        <w:div w:id="568928705">
          <w:marLeft w:val="480"/>
          <w:marRight w:val="0"/>
          <w:marTop w:val="0"/>
          <w:marBottom w:val="0"/>
          <w:divBdr>
            <w:top w:val="none" w:sz="0" w:space="0" w:color="auto"/>
            <w:left w:val="none" w:sz="0" w:space="0" w:color="auto"/>
            <w:bottom w:val="none" w:sz="0" w:space="0" w:color="auto"/>
            <w:right w:val="none" w:sz="0" w:space="0" w:color="auto"/>
          </w:divBdr>
        </w:div>
        <w:div w:id="1681616015">
          <w:marLeft w:val="480"/>
          <w:marRight w:val="0"/>
          <w:marTop w:val="0"/>
          <w:marBottom w:val="0"/>
          <w:divBdr>
            <w:top w:val="none" w:sz="0" w:space="0" w:color="auto"/>
            <w:left w:val="none" w:sz="0" w:space="0" w:color="auto"/>
            <w:bottom w:val="none" w:sz="0" w:space="0" w:color="auto"/>
            <w:right w:val="none" w:sz="0" w:space="0" w:color="auto"/>
          </w:divBdr>
        </w:div>
        <w:div w:id="1332217124">
          <w:marLeft w:val="480"/>
          <w:marRight w:val="0"/>
          <w:marTop w:val="0"/>
          <w:marBottom w:val="0"/>
          <w:divBdr>
            <w:top w:val="none" w:sz="0" w:space="0" w:color="auto"/>
            <w:left w:val="none" w:sz="0" w:space="0" w:color="auto"/>
            <w:bottom w:val="none" w:sz="0" w:space="0" w:color="auto"/>
            <w:right w:val="none" w:sz="0" w:space="0" w:color="auto"/>
          </w:divBdr>
        </w:div>
        <w:div w:id="1160539596">
          <w:marLeft w:val="480"/>
          <w:marRight w:val="0"/>
          <w:marTop w:val="0"/>
          <w:marBottom w:val="0"/>
          <w:divBdr>
            <w:top w:val="none" w:sz="0" w:space="0" w:color="auto"/>
            <w:left w:val="none" w:sz="0" w:space="0" w:color="auto"/>
            <w:bottom w:val="none" w:sz="0" w:space="0" w:color="auto"/>
            <w:right w:val="none" w:sz="0" w:space="0" w:color="auto"/>
          </w:divBdr>
        </w:div>
        <w:div w:id="1261138652">
          <w:marLeft w:val="480"/>
          <w:marRight w:val="0"/>
          <w:marTop w:val="0"/>
          <w:marBottom w:val="0"/>
          <w:divBdr>
            <w:top w:val="none" w:sz="0" w:space="0" w:color="auto"/>
            <w:left w:val="none" w:sz="0" w:space="0" w:color="auto"/>
            <w:bottom w:val="none" w:sz="0" w:space="0" w:color="auto"/>
            <w:right w:val="none" w:sz="0" w:space="0" w:color="auto"/>
          </w:divBdr>
        </w:div>
        <w:div w:id="2095856548">
          <w:marLeft w:val="480"/>
          <w:marRight w:val="0"/>
          <w:marTop w:val="0"/>
          <w:marBottom w:val="0"/>
          <w:divBdr>
            <w:top w:val="none" w:sz="0" w:space="0" w:color="auto"/>
            <w:left w:val="none" w:sz="0" w:space="0" w:color="auto"/>
            <w:bottom w:val="none" w:sz="0" w:space="0" w:color="auto"/>
            <w:right w:val="none" w:sz="0" w:space="0" w:color="auto"/>
          </w:divBdr>
        </w:div>
        <w:div w:id="631207649">
          <w:marLeft w:val="480"/>
          <w:marRight w:val="0"/>
          <w:marTop w:val="0"/>
          <w:marBottom w:val="0"/>
          <w:divBdr>
            <w:top w:val="none" w:sz="0" w:space="0" w:color="auto"/>
            <w:left w:val="none" w:sz="0" w:space="0" w:color="auto"/>
            <w:bottom w:val="none" w:sz="0" w:space="0" w:color="auto"/>
            <w:right w:val="none" w:sz="0" w:space="0" w:color="auto"/>
          </w:divBdr>
        </w:div>
        <w:div w:id="939949091">
          <w:marLeft w:val="480"/>
          <w:marRight w:val="0"/>
          <w:marTop w:val="0"/>
          <w:marBottom w:val="0"/>
          <w:divBdr>
            <w:top w:val="none" w:sz="0" w:space="0" w:color="auto"/>
            <w:left w:val="none" w:sz="0" w:space="0" w:color="auto"/>
            <w:bottom w:val="none" w:sz="0" w:space="0" w:color="auto"/>
            <w:right w:val="none" w:sz="0" w:space="0" w:color="auto"/>
          </w:divBdr>
        </w:div>
        <w:div w:id="1867786385">
          <w:marLeft w:val="480"/>
          <w:marRight w:val="0"/>
          <w:marTop w:val="0"/>
          <w:marBottom w:val="0"/>
          <w:divBdr>
            <w:top w:val="none" w:sz="0" w:space="0" w:color="auto"/>
            <w:left w:val="none" w:sz="0" w:space="0" w:color="auto"/>
            <w:bottom w:val="none" w:sz="0" w:space="0" w:color="auto"/>
            <w:right w:val="none" w:sz="0" w:space="0" w:color="auto"/>
          </w:divBdr>
        </w:div>
        <w:div w:id="1335381476">
          <w:marLeft w:val="480"/>
          <w:marRight w:val="0"/>
          <w:marTop w:val="0"/>
          <w:marBottom w:val="0"/>
          <w:divBdr>
            <w:top w:val="none" w:sz="0" w:space="0" w:color="auto"/>
            <w:left w:val="none" w:sz="0" w:space="0" w:color="auto"/>
            <w:bottom w:val="none" w:sz="0" w:space="0" w:color="auto"/>
            <w:right w:val="none" w:sz="0" w:space="0" w:color="auto"/>
          </w:divBdr>
        </w:div>
        <w:div w:id="1194226562">
          <w:marLeft w:val="480"/>
          <w:marRight w:val="0"/>
          <w:marTop w:val="0"/>
          <w:marBottom w:val="0"/>
          <w:divBdr>
            <w:top w:val="none" w:sz="0" w:space="0" w:color="auto"/>
            <w:left w:val="none" w:sz="0" w:space="0" w:color="auto"/>
            <w:bottom w:val="none" w:sz="0" w:space="0" w:color="auto"/>
            <w:right w:val="none" w:sz="0" w:space="0" w:color="auto"/>
          </w:divBdr>
        </w:div>
        <w:div w:id="1751268874">
          <w:marLeft w:val="480"/>
          <w:marRight w:val="0"/>
          <w:marTop w:val="0"/>
          <w:marBottom w:val="0"/>
          <w:divBdr>
            <w:top w:val="none" w:sz="0" w:space="0" w:color="auto"/>
            <w:left w:val="none" w:sz="0" w:space="0" w:color="auto"/>
            <w:bottom w:val="none" w:sz="0" w:space="0" w:color="auto"/>
            <w:right w:val="none" w:sz="0" w:space="0" w:color="auto"/>
          </w:divBdr>
        </w:div>
      </w:divsChild>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30330902">
      <w:bodyDiv w:val="1"/>
      <w:marLeft w:val="0"/>
      <w:marRight w:val="0"/>
      <w:marTop w:val="0"/>
      <w:marBottom w:val="0"/>
      <w:divBdr>
        <w:top w:val="none" w:sz="0" w:space="0" w:color="auto"/>
        <w:left w:val="none" w:sz="0" w:space="0" w:color="auto"/>
        <w:bottom w:val="none" w:sz="0" w:space="0" w:color="auto"/>
        <w:right w:val="none" w:sz="0" w:space="0" w:color="auto"/>
      </w:divBdr>
    </w:div>
    <w:div w:id="330644223">
      <w:bodyDiv w:val="1"/>
      <w:marLeft w:val="0"/>
      <w:marRight w:val="0"/>
      <w:marTop w:val="0"/>
      <w:marBottom w:val="0"/>
      <w:divBdr>
        <w:top w:val="none" w:sz="0" w:space="0" w:color="auto"/>
        <w:left w:val="none" w:sz="0" w:space="0" w:color="auto"/>
        <w:bottom w:val="none" w:sz="0" w:space="0" w:color="auto"/>
        <w:right w:val="none" w:sz="0" w:space="0" w:color="auto"/>
      </w:divBdr>
    </w:div>
    <w:div w:id="335377372">
      <w:bodyDiv w:val="1"/>
      <w:marLeft w:val="0"/>
      <w:marRight w:val="0"/>
      <w:marTop w:val="0"/>
      <w:marBottom w:val="0"/>
      <w:divBdr>
        <w:top w:val="none" w:sz="0" w:space="0" w:color="auto"/>
        <w:left w:val="none" w:sz="0" w:space="0" w:color="auto"/>
        <w:bottom w:val="none" w:sz="0" w:space="0" w:color="auto"/>
        <w:right w:val="none" w:sz="0" w:space="0" w:color="auto"/>
      </w:divBdr>
    </w:div>
    <w:div w:id="336617103">
      <w:bodyDiv w:val="1"/>
      <w:marLeft w:val="0"/>
      <w:marRight w:val="0"/>
      <w:marTop w:val="0"/>
      <w:marBottom w:val="0"/>
      <w:divBdr>
        <w:top w:val="none" w:sz="0" w:space="0" w:color="auto"/>
        <w:left w:val="none" w:sz="0" w:space="0" w:color="auto"/>
        <w:bottom w:val="none" w:sz="0" w:space="0" w:color="auto"/>
        <w:right w:val="none" w:sz="0" w:space="0" w:color="auto"/>
      </w:divBdr>
    </w:div>
    <w:div w:id="337461910">
      <w:bodyDiv w:val="1"/>
      <w:marLeft w:val="0"/>
      <w:marRight w:val="0"/>
      <w:marTop w:val="0"/>
      <w:marBottom w:val="0"/>
      <w:divBdr>
        <w:top w:val="none" w:sz="0" w:space="0" w:color="auto"/>
        <w:left w:val="none" w:sz="0" w:space="0" w:color="auto"/>
        <w:bottom w:val="none" w:sz="0" w:space="0" w:color="auto"/>
        <w:right w:val="none" w:sz="0" w:space="0" w:color="auto"/>
      </w:divBdr>
      <w:divsChild>
        <w:div w:id="62412305">
          <w:marLeft w:val="480"/>
          <w:marRight w:val="0"/>
          <w:marTop w:val="0"/>
          <w:marBottom w:val="0"/>
          <w:divBdr>
            <w:top w:val="none" w:sz="0" w:space="0" w:color="auto"/>
            <w:left w:val="none" w:sz="0" w:space="0" w:color="auto"/>
            <w:bottom w:val="none" w:sz="0" w:space="0" w:color="auto"/>
            <w:right w:val="none" w:sz="0" w:space="0" w:color="auto"/>
          </w:divBdr>
        </w:div>
        <w:div w:id="1649166680">
          <w:marLeft w:val="480"/>
          <w:marRight w:val="0"/>
          <w:marTop w:val="0"/>
          <w:marBottom w:val="0"/>
          <w:divBdr>
            <w:top w:val="none" w:sz="0" w:space="0" w:color="auto"/>
            <w:left w:val="none" w:sz="0" w:space="0" w:color="auto"/>
            <w:bottom w:val="none" w:sz="0" w:space="0" w:color="auto"/>
            <w:right w:val="none" w:sz="0" w:space="0" w:color="auto"/>
          </w:divBdr>
        </w:div>
        <w:div w:id="1692532923">
          <w:marLeft w:val="480"/>
          <w:marRight w:val="0"/>
          <w:marTop w:val="0"/>
          <w:marBottom w:val="0"/>
          <w:divBdr>
            <w:top w:val="none" w:sz="0" w:space="0" w:color="auto"/>
            <w:left w:val="none" w:sz="0" w:space="0" w:color="auto"/>
            <w:bottom w:val="none" w:sz="0" w:space="0" w:color="auto"/>
            <w:right w:val="none" w:sz="0" w:space="0" w:color="auto"/>
          </w:divBdr>
        </w:div>
        <w:div w:id="2138601010">
          <w:marLeft w:val="480"/>
          <w:marRight w:val="0"/>
          <w:marTop w:val="0"/>
          <w:marBottom w:val="0"/>
          <w:divBdr>
            <w:top w:val="none" w:sz="0" w:space="0" w:color="auto"/>
            <w:left w:val="none" w:sz="0" w:space="0" w:color="auto"/>
            <w:bottom w:val="none" w:sz="0" w:space="0" w:color="auto"/>
            <w:right w:val="none" w:sz="0" w:space="0" w:color="auto"/>
          </w:divBdr>
        </w:div>
        <w:div w:id="2034452222">
          <w:marLeft w:val="480"/>
          <w:marRight w:val="0"/>
          <w:marTop w:val="0"/>
          <w:marBottom w:val="0"/>
          <w:divBdr>
            <w:top w:val="none" w:sz="0" w:space="0" w:color="auto"/>
            <w:left w:val="none" w:sz="0" w:space="0" w:color="auto"/>
            <w:bottom w:val="none" w:sz="0" w:space="0" w:color="auto"/>
            <w:right w:val="none" w:sz="0" w:space="0" w:color="auto"/>
          </w:divBdr>
        </w:div>
        <w:div w:id="222106800">
          <w:marLeft w:val="480"/>
          <w:marRight w:val="0"/>
          <w:marTop w:val="0"/>
          <w:marBottom w:val="0"/>
          <w:divBdr>
            <w:top w:val="none" w:sz="0" w:space="0" w:color="auto"/>
            <w:left w:val="none" w:sz="0" w:space="0" w:color="auto"/>
            <w:bottom w:val="none" w:sz="0" w:space="0" w:color="auto"/>
            <w:right w:val="none" w:sz="0" w:space="0" w:color="auto"/>
          </w:divBdr>
        </w:div>
        <w:div w:id="1096097829">
          <w:marLeft w:val="480"/>
          <w:marRight w:val="0"/>
          <w:marTop w:val="0"/>
          <w:marBottom w:val="0"/>
          <w:divBdr>
            <w:top w:val="none" w:sz="0" w:space="0" w:color="auto"/>
            <w:left w:val="none" w:sz="0" w:space="0" w:color="auto"/>
            <w:bottom w:val="none" w:sz="0" w:space="0" w:color="auto"/>
            <w:right w:val="none" w:sz="0" w:space="0" w:color="auto"/>
          </w:divBdr>
        </w:div>
        <w:div w:id="745958204">
          <w:marLeft w:val="480"/>
          <w:marRight w:val="0"/>
          <w:marTop w:val="0"/>
          <w:marBottom w:val="0"/>
          <w:divBdr>
            <w:top w:val="none" w:sz="0" w:space="0" w:color="auto"/>
            <w:left w:val="none" w:sz="0" w:space="0" w:color="auto"/>
            <w:bottom w:val="none" w:sz="0" w:space="0" w:color="auto"/>
            <w:right w:val="none" w:sz="0" w:space="0" w:color="auto"/>
          </w:divBdr>
        </w:div>
        <w:div w:id="1989245736">
          <w:marLeft w:val="480"/>
          <w:marRight w:val="0"/>
          <w:marTop w:val="0"/>
          <w:marBottom w:val="0"/>
          <w:divBdr>
            <w:top w:val="none" w:sz="0" w:space="0" w:color="auto"/>
            <w:left w:val="none" w:sz="0" w:space="0" w:color="auto"/>
            <w:bottom w:val="none" w:sz="0" w:space="0" w:color="auto"/>
            <w:right w:val="none" w:sz="0" w:space="0" w:color="auto"/>
          </w:divBdr>
        </w:div>
        <w:div w:id="1395273063">
          <w:marLeft w:val="480"/>
          <w:marRight w:val="0"/>
          <w:marTop w:val="0"/>
          <w:marBottom w:val="0"/>
          <w:divBdr>
            <w:top w:val="none" w:sz="0" w:space="0" w:color="auto"/>
            <w:left w:val="none" w:sz="0" w:space="0" w:color="auto"/>
            <w:bottom w:val="none" w:sz="0" w:space="0" w:color="auto"/>
            <w:right w:val="none" w:sz="0" w:space="0" w:color="auto"/>
          </w:divBdr>
        </w:div>
        <w:div w:id="1796101640">
          <w:marLeft w:val="480"/>
          <w:marRight w:val="0"/>
          <w:marTop w:val="0"/>
          <w:marBottom w:val="0"/>
          <w:divBdr>
            <w:top w:val="none" w:sz="0" w:space="0" w:color="auto"/>
            <w:left w:val="none" w:sz="0" w:space="0" w:color="auto"/>
            <w:bottom w:val="none" w:sz="0" w:space="0" w:color="auto"/>
            <w:right w:val="none" w:sz="0" w:space="0" w:color="auto"/>
          </w:divBdr>
        </w:div>
        <w:div w:id="583687571">
          <w:marLeft w:val="480"/>
          <w:marRight w:val="0"/>
          <w:marTop w:val="0"/>
          <w:marBottom w:val="0"/>
          <w:divBdr>
            <w:top w:val="none" w:sz="0" w:space="0" w:color="auto"/>
            <w:left w:val="none" w:sz="0" w:space="0" w:color="auto"/>
            <w:bottom w:val="none" w:sz="0" w:space="0" w:color="auto"/>
            <w:right w:val="none" w:sz="0" w:space="0" w:color="auto"/>
          </w:divBdr>
        </w:div>
        <w:div w:id="1860122306">
          <w:marLeft w:val="480"/>
          <w:marRight w:val="0"/>
          <w:marTop w:val="0"/>
          <w:marBottom w:val="0"/>
          <w:divBdr>
            <w:top w:val="none" w:sz="0" w:space="0" w:color="auto"/>
            <w:left w:val="none" w:sz="0" w:space="0" w:color="auto"/>
            <w:bottom w:val="none" w:sz="0" w:space="0" w:color="auto"/>
            <w:right w:val="none" w:sz="0" w:space="0" w:color="auto"/>
          </w:divBdr>
        </w:div>
        <w:div w:id="1251811285">
          <w:marLeft w:val="480"/>
          <w:marRight w:val="0"/>
          <w:marTop w:val="0"/>
          <w:marBottom w:val="0"/>
          <w:divBdr>
            <w:top w:val="none" w:sz="0" w:space="0" w:color="auto"/>
            <w:left w:val="none" w:sz="0" w:space="0" w:color="auto"/>
            <w:bottom w:val="none" w:sz="0" w:space="0" w:color="auto"/>
            <w:right w:val="none" w:sz="0" w:space="0" w:color="auto"/>
          </w:divBdr>
        </w:div>
        <w:div w:id="1391150418">
          <w:marLeft w:val="480"/>
          <w:marRight w:val="0"/>
          <w:marTop w:val="0"/>
          <w:marBottom w:val="0"/>
          <w:divBdr>
            <w:top w:val="none" w:sz="0" w:space="0" w:color="auto"/>
            <w:left w:val="none" w:sz="0" w:space="0" w:color="auto"/>
            <w:bottom w:val="none" w:sz="0" w:space="0" w:color="auto"/>
            <w:right w:val="none" w:sz="0" w:space="0" w:color="auto"/>
          </w:divBdr>
        </w:div>
        <w:div w:id="2028559894">
          <w:marLeft w:val="480"/>
          <w:marRight w:val="0"/>
          <w:marTop w:val="0"/>
          <w:marBottom w:val="0"/>
          <w:divBdr>
            <w:top w:val="none" w:sz="0" w:space="0" w:color="auto"/>
            <w:left w:val="none" w:sz="0" w:space="0" w:color="auto"/>
            <w:bottom w:val="none" w:sz="0" w:space="0" w:color="auto"/>
            <w:right w:val="none" w:sz="0" w:space="0" w:color="auto"/>
          </w:divBdr>
        </w:div>
        <w:div w:id="594360304">
          <w:marLeft w:val="480"/>
          <w:marRight w:val="0"/>
          <w:marTop w:val="0"/>
          <w:marBottom w:val="0"/>
          <w:divBdr>
            <w:top w:val="none" w:sz="0" w:space="0" w:color="auto"/>
            <w:left w:val="none" w:sz="0" w:space="0" w:color="auto"/>
            <w:bottom w:val="none" w:sz="0" w:space="0" w:color="auto"/>
            <w:right w:val="none" w:sz="0" w:space="0" w:color="auto"/>
          </w:divBdr>
        </w:div>
        <w:div w:id="175005178">
          <w:marLeft w:val="480"/>
          <w:marRight w:val="0"/>
          <w:marTop w:val="0"/>
          <w:marBottom w:val="0"/>
          <w:divBdr>
            <w:top w:val="none" w:sz="0" w:space="0" w:color="auto"/>
            <w:left w:val="none" w:sz="0" w:space="0" w:color="auto"/>
            <w:bottom w:val="none" w:sz="0" w:space="0" w:color="auto"/>
            <w:right w:val="none" w:sz="0" w:space="0" w:color="auto"/>
          </w:divBdr>
        </w:div>
        <w:div w:id="1968780212">
          <w:marLeft w:val="480"/>
          <w:marRight w:val="0"/>
          <w:marTop w:val="0"/>
          <w:marBottom w:val="0"/>
          <w:divBdr>
            <w:top w:val="none" w:sz="0" w:space="0" w:color="auto"/>
            <w:left w:val="none" w:sz="0" w:space="0" w:color="auto"/>
            <w:bottom w:val="none" w:sz="0" w:space="0" w:color="auto"/>
            <w:right w:val="none" w:sz="0" w:space="0" w:color="auto"/>
          </w:divBdr>
        </w:div>
        <w:div w:id="703484057">
          <w:marLeft w:val="480"/>
          <w:marRight w:val="0"/>
          <w:marTop w:val="0"/>
          <w:marBottom w:val="0"/>
          <w:divBdr>
            <w:top w:val="none" w:sz="0" w:space="0" w:color="auto"/>
            <w:left w:val="none" w:sz="0" w:space="0" w:color="auto"/>
            <w:bottom w:val="none" w:sz="0" w:space="0" w:color="auto"/>
            <w:right w:val="none" w:sz="0" w:space="0" w:color="auto"/>
          </w:divBdr>
        </w:div>
        <w:div w:id="530842520">
          <w:marLeft w:val="480"/>
          <w:marRight w:val="0"/>
          <w:marTop w:val="0"/>
          <w:marBottom w:val="0"/>
          <w:divBdr>
            <w:top w:val="none" w:sz="0" w:space="0" w:color="auto"/>
            <w:left w:val="none" w:sz="0" w:space="0" w:color="auto"/>
            <w:bottom w:val="none" w:sz="0" w:space="0" w:color="auto"/>
            <w:right w:val="none" w:sz="0" w:space="0" w:color="auto"/>
          </w:divBdr>
        </w:div>
        <w:div w:id="1467553671">
          <w:marLeft w:val="480"/>
          <w:marRight w:val="0"/>
          <w:marTop w:val="0"/>
          <w:marBottom w:val="0"/>
          <w:divBdr>
            <w:top w:val="none" w:sz="0" w:space="0" w:color="auto"/>
            <w:left w:val="none" w:sz="0" w:space="0" w:color="auto"/>
            <w:bottom w:val="none" w:sz="0" w:space="0" w:color="auto"/>
            <w:right w:val="none" w:sz="0" w:space="0" w:color="auto"/>
          </w:divBdr>
        </w:div>
        <w:div w:id="544684432">
          <w:marLeft w:val="480"/>
          <w:marRight w:val="0"/>
          <w:marTop w:val="0"/>
          <w:marBottom w:val="0"/>
          <w:divBdr>
            <w:top w:val="none" w:sz="0" w:space="0" w:color="auto"/>
            <w:left w:val="none" w:sz="0" w:space="0" w:color="auto"/>
            <w:bottom w:val="none" w:sz="0" w:space="0" w:color="auto"/>
            <w:right w:val="none" w:sz="0" w:space="0" w:color="auto"/>
          </w:divBdr>
        </w:div>
        <w:div w:id="1405564791">
          <w:marLeft w:val="480"/>
          <w:marRight w:val="0"/>
          <w:marTop w:val="0"/>
          <w:marBottom w:val="0"/>
          <w:divBdr>
            <w:top w:val="none" w:sz="0" w:space="0" w:color="auto"/>
            <w:left w:val="none" w:sz="0" w:space="0" w:color="auto"/>
            <w:bottom w:val="none" w:sz="0" w:space="0" w:color="auto"/>
            <w:right w:val="none" w:sz="0" w:space="0" w:color="auto"/>
          </w:divBdr>
        </w:div>
        <w:div w:id="1548107162">
          <w:marLeft w:val="480"/>
          <w:marRight w:val="0"/>
          <w:marTop w:val="0"/>
          <w:marBottom w:val="0"/>
          <w:divBdr>
            <w:top w:val="none" w:sz="0" w:space="0" w:color="auto"/>
            <w:left w:val="none" w:sz="0" w:space="0" w:color="auto"/>
            <w:bottom w:val="none" w:sz="0" w:space="0" w:color="auto"/>
            <w:right w:val="none" w:sz="0" w:space="0" w:color="auto"/>
          </w:divBdr>
        </w:div>
        <w:div w:id="1519352326">
          <w:marLeft w:val="480"/>
          <w:marRight w:val="0"/>
          <w:marTop w:val="0"/>
          <w:marBottom w:val="0"/>
          <w:divBdr>
            <w:top w:val="none" w:sz="0" w:space="0" w:color="auto"/>
            <w:left w:val="none" w:sz="0" w:space="0" w:color="auto"/>
            <w:bottom w:val="none" w:sz="0" w:space="0" w:color="auto"/>
            <w:right w:val="none" w:sz="0" w:space="0" w:color="auto"/>
          </w:divBdr>
        </w:div>
        <w:div w:id="1412047709">
          <w:marLeft w:val="480"/>
          <w:marRight w:val="0"/>
          <w:marTop w:val="0"/>
          <w:marBottom w:val="0"/>
          <w:divBdr>
            <w:top w:val="none" w:sz="0" w:space="0" w:color="auto"/>
            <w:left w:val="none" w:sz="0" w:space="0" w:color="auto"/>
            <w:bottom w:val="none" w:sz="0" w:space="0" w:color="auto"/>
            <w:right w:val="none" w:sz="0" w:space="0" w:color="auto"/>
          </w:divBdr>
        </w:div>
        <w:div w:id="965084495">
          <w:marLeft w:val="480"/>
          <w:marRight w:val="0"/>
          <w:marTop w:val="0"/>
          <w:marBottom w:val="0"/>
          <w:divBdr>
            <w:top w:val="none" w:sz="0" w:space="0" w:color="auto"/>
            <w:left w:val="none" w:sz="0" w:space="0" w:color="auto"/>
            <w:bottom w:val="none" w:sz="0" w:space="0" w:color="auto"/>
            <w:right w:val="none" w:sz="0" w:space="0" w:color="auto"/>
          </w:divBdr>
        </w:div>
        <w:div w:id="759571074">
          <w:marLeft w:val="480"/>
          <w:marRight w:val="0"/>
          <w:marTop w:val="0"/>
          <w:marBottom w:val="0"/>
          <w:divBdr>
            <w:top w:val="none" w:sz="0" w:space="0" w:color="auto"/>
            <w:left w:val="none" w:sz="0" w:space="0" w:color="auto"/>
            <w:bottom w:val="none" w:sz="0" w:space="0" w:color="auto"/>
            <w:right w:val="none" w:sz="0" w:space="0" w:color="auto"/>
          </w:divBdr>
        </w:div>
        <w:div w:id="1918594364">
          <w:marLeft w:val="480"/>
          <w:marRight w:val="0"/>
          <w:marTop w:val="0"/>
          <w:marBottom w:val="0"/>
          <w:divBdr>
            <w:top w:val="none" w:sz="0" w:space="0" w:color="auto"/>
            <w:left w:val="none" w:sz="0" w:space="0" w:color="auto"/>
            <w:bottom w:val="none" w:sz="0" w:space="0" w:color="auto"/>
            <w:right w:val="none" w:sz="0" w:space="0" w:color="auto"/>
          </w:divBdr>
        </w:div>
        <w:div w:id="931744181">
          <w:marLeft w:val="480"/>
          <w:marRight w:val="0"/>
          <w:marTop w:val="0"/>
          <w:marBottom w:val="0"/>
          <w:divBdr>
            <w:top w:val="none" w:sz="0" w:space="0" w:color="auto"/>
            <w:left w:val="none" w:sz="0" w:space="0" w:color="auto"/>
            <w:bottom w:val="none" w:sz="0" w:space="0" w:color="auto"/>
            <w:right w:val="none" w:sz="0" w:space="0" w:color="auto"/>
          </w:divBdr>
        </w:div>
        <w:div w:id="1128010347">
          <w:marLeft w:val="480"/>
          <w:marRight w:val="0"/>
          <w:marTop w:val="0"/>
          <w:marBottom w:val="0"/>
          <w:divBdr>
            <w:top w:val="none" w:sz="0" w:space="0" w:color="auto"/>
            <w:left w:val="none" w:sz="0" w:space="0" w:color="auto"/>
            <w:bottom w:val="none" w:sz="0" w:space="0" w:color="auto"/>
            <w:right w:val="none" w:sz="0" w:space="0" w:color="auto"/>
          </w:divBdr>
        </w:div>
        <w:div w:id="293368701">
          <w:marLeft w:val="480"/>
          <w:marRight w:val="0"/>
          <w:marTop w:val="0"/>
          <w:marBottom w:val="0"/>
          <w:divBdr>
            <w:top w:val="none" w:sz="0" w:space="0" w:color="auto"/>
            <w:left w:val="none" w:sz="0" w:space="0" w:color="auto"/>
            <w:bottom w:val="none" w:sz="0" w:space="0" w:color="auto"/>
            <w:right w:val="none" w:sz="0" w:space="0" w:color="auto"/>
          </w:divBdr>
        </w:div>
        <w:div w:id="639959208">
          <w:marLeft w:val="480"/>
          <w:marRight w:val="0"/>
          <w:marTop w:val="0"/>
          <w:marBottom w:val="0"/>
          <w:divBdr>
            <w:top w:val="none" w:sz="0" w:space="0" w:color="auto"/>
            <w:left w:val="none" w:sz="0" w:space="0" w:color="auto"/>
            <w:bottom w:val="none" w:sz="0" w:space="0" w:color="auto"/>
            <w:right w:val="none" w:sz="0" w:space="0" w:color="auto"/>
          </w:divBdr>
        </w:div>
        <w:div w:id="761148177">
          <w:marLeft w:val="480"/>
          <w:marRight w:val="0"/>
          <w:marTop w:val="0"/>
          <w:marBottom w:val="0"/>
          <w:divBdr>
            <w:top w:val="none" w:sz="0" w:space="0" w:color="auto"/>
            <w:left w:val="none" w:sz="0" w:space="0" w:color="auto"/>
            <w:bottom w:val="none" w:sz="0" w:space="0" w:color="auto"/>
            <w:right w:val="none" w:sz="0" w:space="0" w:color="auto"/>
          </w:divBdr>
        </w:div>
        <w:div w:id="441655621">
          <w:marLeft w:val="480"/>
          <w:marRight w:val="0"/>
          <w:marTop w:val="0"/>
          <w:marBottom w:val="0"/>
          <w:divBdr>
            <w:top w:val="none" w:sz="0" w:space="0" w:color="auto"/>
            <w:left w:val="none" w:sz="0" w:space="0" w:color="auto"/>
            <w:bottom w:val="none" w:sz="0" w:space="0" w:color="auto"/>
            <w:right w:val="none" w:sz="0" w:space="0" w:color="auto"/>
          </w:divBdr>
        </w:div>
        <w:div w:id="1622111799">
          <w:marLeft w:val="480"/>
          <w:marRight w:val="0"/>
          <w:marTop w:val="0"/>
          <w:marBottom w:val="0"/>
          <w:divBdr>
            <w:top w:val="none" w:sz="0" w:space="0" w:color="auto"/>
            <w:left w:val="none" w:sz="0" w:space="0" w:color="auto"/>
            <w:bottom w:val="none" w:sz="0" w:space="0" w:color="auto"/>
            <w:right w:val="none" w:sz="0" w:space="0" w:color="auto"/>
          </w:divBdr>
        </w:div>
        <w:div w:id="1021127364">
          <w:marLeft w:val="480"/>
          <w:marRight w:val="0"/>
          <w:marTop w:val="0"/>
          <w:marBottom w:val="0"/>
          <w:divBdr>
            <w:top w:val="none" w:sz="0" w:space="0" w:color="auto"/>
            <w:left w:val="none" w:sz="0" w:space="0" w:color="auto"/>
            <w:bottom w:val="none" w:sz="0" w:space="0" w:color="auto"/>
            <w:right w:val="none" w:sz="0" w:space="0" w:color="auto"/>
          </w:divBdr>
        </w:div>
        <w:div w:id="781387792">
          <w:marLeft w:val="480"/>
          <w:marRight w:val="0"/>
          <w:marTop w:val="0"/>
          <w:marBottom w:val="0"/>
          <w:divBdr>
            <w:top w:val="none" w:sz="0" w:space="0" w:color="auto"/>
            <w:left w:val="none" w:sz="0" w:space="0" w:color="auto"/>
            <w:bottom w:val="none" w:sz="0" w:space="0" w:color="auto"/>
            <w:right w:val="none" w:sz="0" w:space="0" w:color="auto"/>
          </w:divBdr>
        </w:div>
        <w:div w:id="1779523091">
          <w:marLeft w:val="480"/>
          <w:marRight w:val="0"/>
          <w:marTop w:val="0"/>
          <w:marBottom w:val="0"/>
          <w:divBdr>
            <w:top w:val="none" w:sz="0" w:space="0" w:color="auto"/>
            <w:left w:val="none" w:sz="0" w:space="0" w:color="auto"/>
            <w:bottom w:val="none" w:sz="0" w:space="0" w:color="auto"/>
            <w:right w:val="none" w:sz="0" w:space="0" w:color="auto"/>
          </w:divBdr>
        </w:div>
        <w:div w:id="759523330">
          <w:marLeft w:val="480"/>
          <w:marRight w:val="0"/>
          <w:marTop w:val="0"/>
          <w:marBottom w:val="0"/>
          <w:divBdr>
            <w:top w:val="none" w:sz="0" w:space="0" w:color="auto"/>
            <w:left w:val="none" w:sz="0" w:space="0" w:color="auto"/>
            <w:bottom w:val="none" w:sz="0" w:space="0" w:color="auto"/>
            <w:right w:val="none" w:sz="0" w:space="0" w:color="auto"/>
          </w:divBdr>
        </w:div>
        <w:div w:id="731543496">
          <w:marLeft w:val="480"/>
          <w:marRight w:val="0"/>
          <w:marTop w:val="0"/>
          <w:marBottom w:val="0"/>
          <w:divBdr>
            <w:top w:val="none" w:sz="0" w:space="0" w:color="auto"/>
            <w:left w:val="none" w:sz="0" w:space="0" w:color="auto"/>
            <w:bottom w:val="none" w:sz="0" w:space="0" w:color="auto"/>
            <w:right w:val="none" w:sz="0" w:space="0" w:color="auto"/>
          </w:divBdr>
        </w:div>
        <w:div w:id="1447189443">
          <w:marLeft w:val="480"/>
          <w:marRight w:val="0"/>
          <w:marTop w:val="0"/>
          <w:marBottom w:val="0"/>
          <w:divBdr>
            <w:top w:val="none" w:sz="0" w:space="0" w:color="auto"/>
            <w:left w:val="none" w:sz="0" w:space="0" w:color="auto"/>
            <w:bottom w:val="none" w:sz="0" w:space="0" w:color="auto"/>
            <w:right w:val="none" w:sz="0" w:space="0" w:color="auto"/>
          </w:divBdr>
        </w:div>
        <w:div w:id="1663391203">
          <w:marLeft w:val="480"/>
          <w:marRight w:val="0"/>
          <w:marTop w:val="0"/>
          <w:marBottom w:val="0"/>
          <w:divBdr>
            <w:top w:val="none" w:sz="0" w:space="0" w:color="auto"/>
            <w:left w:val="none" w:sz="0" w:space="0" w:color="auto"/>
            <w:bottom w:val="none" w:sz="0" w:space="0" w:color="auto"/>
            <w:right w:val="none" w:sz="0" w:space="0" w:color="auto"/>
          </w:divBdr>
        </w:div>
      </w:divsChild>
    </w:div>
    <w:div w:id="341005793">
      <w:bodyDiv w:val="1"/>
      <w:marLeft w:val="0"/>
      <w:marRight w:val="0"/>
      <w:marTop w:val="0"/>
      <w:marBottom w:val="0"/>
      <w:divBdr>
        <w:top w:val="none" w:sz="0" w:space="0" w:color="auto"/>
        <w:left w:val="none" w:sz="0" w:space="0" w:color="auto"/>
        <w:bottom w:val="none" w:sz="0" w:space="0" w:color="auto"/>
        <w:right w:val="none" w:sz="0" w:space="0" w:color="auto"/>
      </w:divBdr>
    </w:div>
    <w:div w:id="341246043">
      <w:bodyDiv w:val="1"/>
      <w:marLeft w:val="0"/>
      <w:marRight w:val="0"/>
      <w:marTop w:val="0"/>
      <w:marBottom w:val="0"/>
      <w:divBdr>
        <w:top w:val="none" w:sz="0" w:space="0" w:color="auto"/>
        <w:left w:val="none" w:sz="0" w:space="0" w:color="auto"/>
        <w:bottom w:val="none" w:sz="0" w:space="0" w:color="auto"/>
        <w:right w:val="none" w:sz="0" w:space="0" w:color="auto"/>
      </w:divBdr>
    </w:div>
    <w:div w:id="344401057">
      <w:bodyDiv w:val="1"/>
      <w:marLeft w:val="0"/>
      <w:marRight w:val="0"/>
      <w:marTop w:val="0"/>
      <w:marBottom w:val="0"/>
      <w:divBdr>
        <w:top w:val="none" w:sz="0" w:space="0" w:color="auto"/>
        <w:left w:val="none" w:sz="0" w:space="0" w:color="auto"/>
        <w:bottom w:val="none" w:sz="0" w:space="0" w:color="auto"/>
        <w:right w:val="none" w:sz="0" w:space="0" w:color="auto"/>
      </w:divBdr>
      <w:divsChild>
        <w:div w:id="436367803">
          <w:marLeft w:val="480"/>
          <w:marRight w:val="0"/>
          <w:marTop w:val="0"/>
          <w:marBottom w:val="0"/>
          <w:divBdr>
            <w:top w:val="none" w:sz="0" w:space="0" w:color="auto"/>
            <w:left w:val="none" w:sz="0" w:space="0" w:color="auto"/>
            <w:bottom w:val="none" w:sz="0" w:space="0" w:color="auto"/>
            <w:right w:val="none" w:sz="0" w:space="0" w:color="auto"/>
          </w:divBdr>
        </w:div>
        <w:div w:id="728381046">
          <w:marLeft w:val="480"/>
          <w:marRight w:val="0"/>
          <w:marTop w:val="0"/>
          <w:marBottom w:val="0"/>
          <w:divBdr>
            <w:top w:val="none" w:sz="0" w:space="0" w:color="auto"/>
            <w:left w:val="none" w:sz="0" w:space="0" w:color="auto"/>
            <w:bottom w:val="none" w:sz="0" w:space="0" w:color="auto"/>
            <w:right w:val="none" w:sz="0" w:space="0" w:color="auto"/>
          </w:divBdr>
        </w:div>
        <w:div w:id="1439326764">
          <w:marLeft w:val="480"/>
          <w:marRight w:val="0"/>
          <w:marTop w:val="0"/>
          <w:marBottom w:val="0"/>
          <w:divBdr>
            <w:top w:val="none" w:sz="0" w:space="0" w:color="auto"/>
            <w:left w:val="none" w:sz="0" w:space="0" w:color="auto"/>
            <w:bottom w:val="none" w:sz="0" w:space="0" w:color="auto"/>
            <w:right w:val="none" w:sz="0" w:space="0" w:color="auto"/>
          </w:divBdr>
        </w:div>
        <w:div w:id="1684432860">
          <w:marLeft w:val="480"/>
          <w:marRight w:val="0"/>
          <w:marTop w:val="0"/>
          <w:marBottom w:val="0"/>
          <w:divBdr>
            <w:top w:val="none" w:sz="0" w:space="0" w:color="auto"/>
            <w:left w:val="none" w:sz="0" w:space="0" w:color="auto"/>
            <w:bottom w:val="none" w:sz="0" w:space="0" w:color="auto"/>
            <w:right w:val="none" w:sz="0" w:space="0" w:color="auto"/>
          </w:divBdr>
        </w:div>
        <w:div w:id="69884903">
          <w:marLeft w:val="480"/>
          <w:marRight w:val="0"/>
          <w:marTop w:val="0"/>
          <w:marBottom w:val="0"/>
          <w:divBdr>
            <w:top w:val="none" w:sz="0" w:space="0" w:color="auto"/>
            <w:left w:val="none" w:sz="0" w:space="0" w:color="auto"/>
            <w:bottom w:val="none" w:sz="0" w:space="0" w:color="auto"/>
            <w:right w:val="none" w:sz="0" w:space="0" w:color="auto"/>
          </w:divBdr>
        </w:div>
        <w:div w:id="1505706877">
          <w:marLeft w:val="480"/>
          <w:marRight w:val="0"/>
          <w:marTop w:val="0"/>
          <w:marBottom w:val="0"/>
          <w:divBdr>
            <w:top w:val="none" w:sz="0" w:space="0" w:color="auto"/>
            <w:left w:val="none" w:sz="0" w:space="0" w:color="auto"/>
            <w:bottom w:val="none" w:sz="0" w:space="0" w:color="auto"/>
            <w:right w:val="none" w:sz="0" w:space="0" w:color="auto"/>
          </w:divBdr>
        </w:div>
        <w:div w:id="531920851">
          <w:marLeft w:val="480"/>
          <w:marRight w:val="0"/>
          <w:marTop w:val="0"/>
          <w:marBottom w:val="0"/>
          <w:divBdr>
            <w:top w:val="none" w:sz="0" w:space="0" w:color="auto"/>
            <w:left w:val="none" w:sz="0" w:space="0" w:color="auto"/>
            <w:bottom w:val="none" w:sz="0" w:space="0" w:color="auto"/>
            <w:right w:val="none" w:sz="0" w:space="0" w:color="auto"/>
          </w:divBdr>
        </w:div>
        <w:div w:id="2110008884">
          <w:marLeft w:val="480"/>
          <w:marRight w:val="0"/>
          <w:marTop w:val="0"/>
          <w:marBottom w:val="0"/>
          <w:divBdr>
            <w:top w:val="none" w:sz="0" w:space="0" w:color="auto"/>
            <w:left w:val="none" w:sz="0" w:space="0" w:color="auto"/>
            <w:bottom w:val="none" w:sz="0" w:space="0" w:color="auto"/>
            <w:right w:val="none" w:sz="0" w:space="0" w:color="auto"/>
          </w:divBdr>
        </w:div>
      </w:divsChild>
    </w:div>
    <w:div w:id="346491635">
      <w:bodyDiv w:val="1"/>
      <w:marLeft w:val="0"/>
      <w:marRight w:val="0"/>
      <w:marTop w:val="0"/>
      <w:marBottom w:val="0"/>
      <w:divBdr>
        <w:top w:val="none" w:sz="0" w:space="0" w:color="auto"/>
        <w:left w:val="none" w:sz="0" w:space="0" w:color="auto"/>
        <w:bottom w:val="none" w:sz="0" w:space="0" w:color="auto"/>
        <w:right w:val="none" w:sz="0" w:space="0" w:color="auto"/>
      </w:divBdr>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53266568">
      <w:bodyDiv w:val="1"/>
      <w:marLeft w:val="0"/>
      <w:marRight w:val="0"/>
      <w:marTop w:val="0"/>
      <w:marBottom w:val="0"/>
      <w:divBdr>
        <w:top w:val="none" w:sz="0" w:space="0" w:color="auto"/>
        <w:left w:val="none" w:sz="0" w:space="0" w:color="auto"/>
        <w:bottom w:val="none" w:sz="0" w:space="0" w:color="auto"/>
        <w:right w:val="none" w:sz="0" w:space="0" w:color="auto"/>
      </w:divBdr>
    </w:div>
    <w:div w:id="353505572">
      <w:bodyDiv w:val="1"/>
      <w:marLeft w:val="0"/>
      <w:marRight w:val="0"/>
      <w:marTop w:val="0"/>
      <w:marBottom w:val="0"/>
      <w:divBdr>
        <w:top w:val="none" w:sz="0" w:space="0" w:color="auto"/>
        <w:left w:val="none" w:sz="0" w:space="0" w:color="auto"/>
        <w:bottom w:val="none" w:sz="0" w:space="0" w:color="auto"/>
        <w:right w:val="none" w:sz="0" w:space="0" w:color="auto"/>
      </w:divBdr>
    </w:div>
    <w:div w:id="357199913">
      <w:bodyDiv w:val="1"/>
      <w:marLeft w:val="0"/>
      <w:marRight w:val="0"/>
      <w:marTop w:val="0"/>
      <w:marBottom w:val="0"/>
      <w:divBdr>
        <w:top w:val="none" w:sz="0" w:space="0" w:color="auto"/>
        <w:left w:val="none" w:sz="0" w:space="0" w:color="auto"/>
        <w:bottom w:val="none" w:sz="0" w:space="0" w:color="auto"/>
        <w:right w:val="none" w:sz="0" w:space="0" w:color="auto"/>
      </w:divBdr>
      <w:divsChild>
        <w:div w:id="906376555">
          <w:marLeft w:val="480"/>
          <w:marRight w:val="0"/>
          <w:marTop w:val="0"/>
          <w:marBottom w:val="0"/>
          <w:divBdr>
            <w:top w:val="none" w:sz="0" w:space="0" w:color="auto"/>
            <w:left w:val="none" w:sz="0" w:space="0" w:color="auto"/>
            <w:bottom w:val="none" w:sz="0" w:space="0" w:color="auto"/>
            <w:right w:val="none" w:sz="0" w:space="0" w:color="auto"/>
          </w:divBdr>
        </w:div>
        <w:div w:id="1828479343">
          <w:marLeft w:val="480"/>
          <w:marRight w:val="0"/>
          <w:marTop w:val="0"/>
          <w:marBottom w:val="0"/>
          <w:divBdr>
            <w:top w:val="none" w:sz="0" w:space="0" w:color="auto"/>
            <w:left w:val="none" w:sz="0" w:space="0" w:color="auto"/>
            <w:bottom w:val="none" w:sz="0" w:space="0" w:color="auto"/>
            <w:right w:val="none" w:sz="0" w:space="0" w:color="auto"/>
          </w:divBdr>
        </w:div>
        <w:div w:id="1954288769">
          <w:marLeft w:val="480"/>
          <w:marRight w:val="0"/>
          <w:marTop w:val="0"/>
          <w:marBottom w:val="0"/>
          <w:divBdr>
            <w:top w:val="none" w:sz="0" w:space="0" w:color="auto"/>
            <w:left w:val="none" w:sz="0" w:space="0" w:color="auto"/>
            <w:bottom w:val="none" w:sz="0" w:space="0" w:color="auto"/>
            <w:right w:val="none" w:sz="0" w:space="0" w:color="auto"/>
          </w:divBdr>
        </w:div>
        <w:div w:id="881357730">
          <w:marLeft w:val="480"/>
          <w:marRight w:val="0"/>
          <w:marTop w:val="0"/>
          <w:marBottom w:val="0"/>
          <w:divBdr>
            <w:top w:val="none" w:sz="0" w:space="0" w:color="auto"/>
            <w:left w:val="none" w:sz="0" w:space="0" w:color="auto"/>
            <w:bottom w:val="none" w:sz="0" w:space="0" w:color="auto"/>
            <w:right w:val="none" w:sz="0" w:space="0" w:color="auto"/>
          </w:divBdr>
        </w:div>
        <w:div w:id="713777564">
          <w:marLeft w:val="480"/>
          <w:marRight w:val="0"/>
          <w:marTop w:val="0"/>
          <w:marBottom w:val="0"/>
          <w:divBdr>
            <w:top w:val="none" w:sz="0" w:space="0" w:color="auto"/>
            <w:left w:val="none" w:sz="0" w:space="0" w:color="auto"/>
            <w:bottom w:val="none" w:sz="0" w:space="0" w:color="auto"/>
            <w:right w:val="none" w:sz="0" w:space="0" w:color="auto"/>
          </w:divBdr>
        </w:div>
        <w:div w:id="1133594797">
          <w:marLeft w:val="480"/>
          <w:marRight w:val="0"/>
          <w:marTop w:val="0"/>
          <w:marBottom w:val="0"/>
          <w:divBdr>
            <w:top w:val="none" w:sz="0" w:space="0" w:color="auto"/>
            <w:left w:val="none" w:sz="0" w:space="0" w:color="auto"/>
            <w:bottom w:val="none" w:sz="0" w:space="0" w:color="auto"/>
            <w:right w:val="none" w:sz="0" w:space="0" w:color="auto"/>
          </w:divBdr>
        </w:div>
        <w:div w:id="718280155">
          <w:marLeft w:val="480"/>
          <w:marRight w:val="0"/>
          <w:marTop w:val="0"/>
          <w:marBottom w:val="0"/>
          <w:divBdr>
            <w:top w:val="none" w:sz="0" w:space="0" w:color="auto"/>
            <w:left w:val="none" w:sz="0" w:space="0" w:color="auto"/>
            <w:bottom w:val="none" w:sz="0" w:space="0" w:color="auto"/>
            <w:right w:val="none" w:sz="0" w:space="0" w:color="auto"/>
          </w:divBdr>
        </w:div>
        <w:div w:id="156265903">
          <w:marLeft w:val="480"/>
          <w:marRight w:val="0"/>
          <w:marTop w:val="0"/>
          <w:marBottom w:val="0"/>
          <w:divBdr>
            <w:top w:val="none" w:sz="0" w:space="0" w:color="auto"/>
            <w:left w:val="none" w:sz="0" w:space="0" w:color="auto"/>
            <w:bottom w:val="none" w:sz="0" w:space="0" w:color="auto"/>
            <w:right w:val="none" w:sz="0" w:space="0" w:color="auto"/>
          </w:divBdr>
        </w:div>
        <w:div w:id="230434447">
          <w:marLeft w:val="480"/>
          <w:marRight w:val="0"/>
          <w:marTop w:val="0"/>
          <w:marBottom w:val="0"/>
          <w:divBdr>
            <w:top w:val="none" w:sz="0" w:space="0" w:color="auto"/>
            <w:left w:val="none" w:sz="0" w:space="0" w:color="auto"/>
            <w:bottom w:val="none" w:sz="0" w:space="0" w:color="auto"/>
            <w:right w:val="none" w:sz="0" w:space="0" w:color="auto"/>
          </w:divBdr>
        </w:div>
        <w:div w:id="1033460392">
          <w:marLeft w:val="480"/>
          <w:marRight w:val="0"/>
          <w:marTop w:val="0"/>
          <w:marBottom w:val="0"/>
          <w:divBdr>
            <w:top w:val="none" w:sz="0" w:space="0" w:color="auto"/>
            <w:left w:val="none" w:sz="0" w:space="0" w:color="auto"/>
            <w:bottom w:val="none" w:sz="0" w:space="0" w:color="auto"/>
            <w:right w:val="none" w:sz="0" w:space="0" w:color="auto"/>
          </w:divBdr>
        </w:div>
        <w:div w:id="248009003">
          <w:marLeft w:val="480"/>
          <w:marRight w:val="0"/>
          <w:marTop w:val="0"/>
          <w:marBottom w:val="0"/>
          <w:divBdr>
            <w:top w:val="none" w:sz="0" w:space="0" w:color="auto"/>
            <w:left w:val="none" w:sz="0" w:space="0" w:color="auto"/>
            <w:bottom w:val="none" w:sz="0" w:space="0" w:color="auto"/>
            <w:right w:val="none" w:sz="0" w:space="0" w:color="auto"/>
          </w:divBdr>
        </w:div>
        <w:div w:id="2146315924">
          <w:marLeft w:val="480"/>
          <w:marRight w:val="0"/>
          <w:marTop w:val="0"/>
          <w:marBottom w:val="0"/>
          <w:divBdr>
            <w:top w:val="none" w:sz="0" w:space="0" w:color="auto"/>
            <w:left w:val="none" w:sz="0" w:space="0" w:color="auto"/>
            <w:bottom w:val="none" w:sz="0" w:space="0" w:color="auto"/>
            <w:right w:val="none" w:sz="0" w:space="0" w:color="auto"/>
          </w:divBdr>
        </w:div>
        <w:div w:id="1832214009">
          <w:marLeft w:val="480"/>
          <w:marRight w:val="0"/>
          <w:marTop w:val="0"/>
          <w:marBottom w:val="0"/>
          <w:divBdr>
            <w:top w:val="none" w:sz="0" w:space="0" w:color="auto"/>
            <w:left w:val="none" w:sz="0" w:space="0" w:color="auto"/>
            <w:bottom w:val="none" w:sz="0" w:space="0" w:color="auto"/>
            <w:right w:val="none" w:sz="0" w:space="0" w:color="auto"/>
          </w:divBdr>
        </w:div>
        <w:div w:id="1267153172">
          <w:marLeft w:val="480"/>
          <w:marRight w:val="0"/>
          <w:marTop w:val="0"/>
          <w:marBottom w:val="0"/>
          <w:divBdr>
            <w:top w:val="none" w:sz="0" w:space="0" w:color="auto"/>
            <w:left w:val="none" w:sz="0" w:space="0" w:color="auto"/>
            <w:bottom w:val="none" w:sz="0" w:space="0" w:color="auto"/>
            <w:right w:val="none" w:sz="0" w:space="0" w:color="auto"/>
          </w:divBdr>
        </w:div>
        <w:div w:id="1461612333">
          <w:marLeft w:val="480"/>
          <w:marRight w:val="0"/>
          <w:marTop w:val="0"/>
          <w:marBottom w:val="0"/>
          <w:divBdr>
            <w:top w:val="none" w:sz="0" w:space="0" w:color="auto"/>
            <w:left w:val="none" w:sz="0" w:space="0" w:color="auto"/>
            <w:bottom w:val="none" w:sz="0" w:space="0" w:color="auto"/>
            <w:right w:val="none" w:sz="0" w:space="0" w:color="auto"/>
          </w:divBdr>
        </w:div>
        <w:div w:id="1021934159">
          <w:marLeft w:val="480"/>
          <w:marRight w:val="0"/>
          <w:marTop w:val="0"/>
          <w:marBottom w:val="0"/>
          <w:divBdr>
            <w:top w:val="none" w:sz="0" w:space="0" w:color="auto"/>
            <w:left w:val="none" w:sz="0" w:space="0" w:color="auto"/>
            <w:bottom w:val="none" w:sz="0" w:space="0" w:color="auto"/>
            <w:right w:val="none" w:sz="0" w:space="0" w:color="auto"/>
          </w:divBdr>
        </w:div>
        <w:div w:id="1139032237">
          <w:marLeft w:val="480"/>
          <w:marRight w:val="0"/>
          <w:marTop w:val="0"/>
          <w:marBottom w:val="0"/>
          <w:divBdr>
            <w:top w:val="none" w:sz="0" w:space="0" w:color="auto"/>
            <w:left w:val="none" w:sz="0" w:space="0" w:color="auto"/>
            <w:bottom w:val="none" w:sz="0" w:space="0" w:color="auto"/>
            <w:right w:val="none" w:sz="0" w:space="0" w:color="auto"/>
          </w:divBdr>
        </w:div>
        <w:div w:id="1201161343">
          <w:marLeft w:val="480"/>
          <w:marRight w:val="0"/>
          <w:marTop w:val="0"/>
          <w:marBottom w:val="0"/>
          <w:divBdr>
            <w:top w:val="none" w:sz="0" w:space="0" w:color="auto"/>
            <w:left w:val="none" w:sz="0" w:space="0" w:color="auto"/>
            <w:bottom w:val="none" w:sz="0" w:space="0" w:color="auto"/>
            <w:right w:val="none" w:sz="0" w:space="0" w:color="auto"/>
          </w:divBdr>
        </w:div>
        <w:div w:id="1347246008">
          <w:marLeft w:val="480"/>
          <w:marRight w:val="0"/>
          <w:marTop w:val="0"/>
          <w:marBottom w:val="0"/>
          <w:divBdr>
            <w:top w:val="none" w:sz="0" w:space="0" w:color="auto"/>
            <w:left w:val="none" w:sz="0" w:space="0" w:color="auto"/>
            <w:bottom w:val="none" w:sz="0" w:space="0" w:color="auto"/>
            <w:right w:val="none" w:sz="0" w:space="0" w:color="auto"/>
          </w:divBdr>
        </w:div>
        <w:div w:id="1452435557">
          <w:marLeft w:val="480"/>
          <w:marRight w:val="0"/>
          <w:marTop w:val="0"/>
          <w:marBottom w:val="0"/>
          <w:divBdr>
            <w:top w:val="none" w:sz="0" w:space="0" w:color="auto"/>
            <w:left w:val="none" w:sz="0" w:space="0" w:color="auto"/>
            <w:bottom w:val="none" w:sz="0" w:space="0" w:color="auto"/>
            <w:right w:val="none" w:sz="0" w:space="0" w:color="auto"/>
          </w:divBdr>
        </w:div>
        <w:div w:id="60913986">
          <w:marLeft w:val="480"/>
          <w:marRight w:val="0"/>
          <w:marTop w:val="0"/>
          <w:marBottom w:val="0"/>
          <w:divBdr>
            <w:top w:val="none" w:sz="0" w:space="0" w:color="auto"/>
            <w:left w:val="none" w:sz="0" w:space="0" w:color="auto"/>
            <w:bottom w:val="none" w:sz="0" w:space="0" w:color="auto"/>
            <w:right w:val="none" w:sz="0" w:space="0" w:color="auto"/>
          </w:divBdr>
        </w:div>
        <w:div w:id="126899200">
          <w:marLeft w:val="480"/>
          <w:marRight w:val="0"/>
          <w:marTop w:val="0"/>
          <w:marBottom w:val="0"/>
          <w:divBdr>
            <w:top w:val="none" w:sz="0" w:space="0" w:color="auto"/>
            <w:left w:val="none" w:sz="0" w:space="0" w:color="auto"/>
            <w:bottom w:val="none" w:sz="0" w:space="0" w:color="auto"/>
            <w:right w:val="none" w:sz="0" w:space="0" w:color="auto"/>
          </w:divBdr>
        </w:div>
        <w:div w:id="767042432">
          <w:marLeft w:val="480"/>
          <w:marRight w:val="0"/>
          <w:marTop w:val="0"/>
          <w:marBottom w:val="0"/>
          <w:divBdr>
            <w:top w:val="none" w:sz="0" w:space="0" w:color="auto"/>
            <w:left w:val="none" w:sz="0" w:space="0" w:color="auto"/>
            <w:bottom w:val="none" w:sz="0" w:space="0" w:color="auto"/>
            <w:right w:val="none" w:sz="0" w:space="0" w:color="auto"/>
          </w:divBdr>
        </w:div>
        <w:div w:id="1730959652">
          <w:marLeft w:val="480"/>
          <w:marRight w:val="0"/>
          <w:marTop w:val="0"/>
          <w:marBottom w:val="0"/>
          <w:divBdr>
            <w:top w:val="none" w:sz="0" w:space="0" w:color="auto"/>
            <w:left w:val="none" w:sz="0" w:space="0" w:color="auto"/>
            <w:bottom w:val="none" w:sz="0" w:space="0" w:color="auto"/>
            <w:right w:val="none" w:sz="0" w:space="0" w:color="auto"/>
          </w:divBdr>
        </w:div>
        <w:div w:id="1827283427">
          <w:marLeft w:val="480"/>
          <w:marRight w:val="0"/>
          <w:marTop w:val="0"/>
          <w:marBottom w:val="0"/>
          <w:divBdr>
            <w:top w:val="none" w:sz="0" w:space="0" w:color="auto"/>
            <w:left w:val="none" w:sz="0" w:space="0" w:color="auto"/>
            <w:bottom w:val="none" w:sz="0" w:space="0" w:color="auto"/>
            <w:right w:val="none" w:sz="0" w:space="0" w:color="auto"/>
          </w:divBdr>
        </w:div>
        <w:div w:id="510992934">
          <w:marLeft w:val="480"/>
          <w:marRight w:val="0"/>
          <w:marTop w:val="0"/>
          <w:marBottom w:val="0"/>
          <w:divBdr>
            <w:top w:val="none" w:sz="0" w:space="0" w:color="auto"/>
            <w:left w:val="none" w:sz="0" w:space="0" w:color="auto"/>
            <w:bottom w:val="none" w:sz="0" w:space="0" w:color="auto"/>
            <w:right w:val="none" w:sz="0" w:space="0" w:color="auto"/>
          </w:divBdr>
        </w:div>
        <w:div w:id="611131565">
          <w:marLeft w:val="480"/>
          <w:marRight w:val="0"/>
          <w:marTop w:val="0"/>
          <w:marBottom w:val="0"/>
          <w:divBdr>
            <w:top w:val="none" w:sz="0" w:space="0" w:color="auto"/>
            <w:left w:val="none" w:sz="0" w:space="0" w:color="auto"/>
            <w:bottom w:val="none" w:sz="0" w:space="0" w:color="auto"/>
            <w:right w:val="none" w:sz="0" w:space="0" w:color="auto"/>
          </w:divBdr>
        </w:div>
        <w:div w:id="618529134">
          <w:marLeft w:val="480"/>
          <w:marRight w:val="0"/>
          <w:marTop w:val="0"/>
          <w:marBottom w:val="0"/>
          <w:divBdr>
            <w:top w:val="none" w:sz="0" w:space="0" w:color="auto"/>
            <w:left w:val="none" w:sz="0" w:space="0" w:color="auto"/>
            <w:bottom w:val="none" w:sz="0" w:space="0" w:color="auto"/>
            <w:right w:val="none" w:sz="0" w:space="0" w:color="auto"/>
          </w:divBdr>
        </w:div>
        <w:div w:id="1378361957">
          <w:marLeft w:val="480"/>
          <w:marRight w:val="0"/>
          <w:marTop w:val="0"/>
          <w:marBottom w:val="0"/>
          <w:divBdr>
            <w:top w:val="none" w:sz="0" w:space="0" w:color="auto"/>
            <w:left w:val="none" w:sz="0" w:space="0" w:color="auto"/>
            <w:bottom w:val="none" w:sz="0" w:space="0" w:color="auto"/>
            <w:right w:val="none" w:sz="0" w:space="0" w:color="auto"/>
          </w:divBdr>
        </w:div>
        <w:div w:id="69009650">
          <w:marLeft w:val="480"/>
          <w:marRight w:val="0"/>
          <w:marTop w:val="0"/>
          <w:marBottom w:val="0"/>
          <w:divBdr>
            <w:top w:val="none" w:sz="0" w:space="0" w:color="auto"/>
            <w:left w:val="none" w:sz="0" w:space="0" w:color="auto"/>
            <w:bottom w:val="none" w:sz="0" w:space="0" w:color="auto"/>
            <w:right w:val="none" w:sz="0" w:space="0" w:color="auto"/>
          </w:divBdr>
        </w:div>
        <w:div w:id="1415203062">
          <w:marLeft w:val="480"/>
          <w:marRight w:val="0"/>
          <w:marTop w:val="0"/>
          <w:marBottom w:val="0"/>
          <w:divBdr>
            <w:top w:val="none" w:sz="0" w:space="0" w:color="auto"/>
            <w:left w:val="none" w:sz="0" w:space="0" w:color="auto"/>
            <w:bottom w:val="none" w:sz="0" w:space="0" w:color="auto"/>
            <w:right w:val="none" w:sz="0" w:space="0" w:color="auto"/>
          </w:divBdr>
        </w:div>
        <w:div w:id="532881938">
          <w:marLeft w:val="480"/>
          <w:marRight w:val="0"/>
          <w:marTop w:val="0"/>
          <w:marBottom w:val="0"/>
          <w:divBdr>
            <w:top w:val="none" w:sz="0" w:space="0" w:color="auto"/>
            <w:left w:val="none" w:sz="0" w:space="0" w:color="auto"/>
            <w:bottom w:val="none" w:sz="0" w:space="0" w:color="auto"/>
            <w:right w:val="none" w:sz="0" w:space="0" w:color="auto"/>
          </w:divBdr>
        </w:div>
        <w:div w:id="392046046">
          <w:marLeft w:val="480"/>
          <w:marRight w:val="0"/>
          <w:marTop w:val="0"/>
          <w:marBottom w:val="0"/>
          <w:divBdr>
            <w:top w:val="none" w:sz="0" w:space="0" w:color="auto"/>
            <w:left w:val="none" w:sz="0" w:space="0" w:color="auto"/>
            <w:bottom w:val="none" w:sz="0" w:space="0" w:color="auto"/>
            <w:right w:val="none" w:sz="0" w:space="0" w:color="auto"/>
          </w:divBdr>
        </w:div>
        <w:div w:id="1203639255">
          <w:marLeft w:val="480"/>
          <w:marRight w:val="0"/>
          <w:marTop w:val="0"/>
          <w:marBottom w:val="0"/>
          <w:divBdr>
            <w:top w:val="none" w:sz="0" w:space="0" w:color="auto"/>
            <w:left w:val="none" w:sz="0" w:space="0" w:color="auto"/>
            <w:bottom w:val="none" w:sz="0" w:space="0" w:color="auto"/>
            <w:right w:val="none" w:sz="0" w:space="0" w:color="auto"/>
          </w:divBdr>
        </w:div>
        <w:div w:id="941063139">
          <w:marLeft w:val="480"/>
          <w:marRight w:val="0"/>
          <w:marTop w:val="0"/>
          <w:marBottom w:val="0"/>
          <w:divBdr>
            <w:top w:val="none" w:sz="0" w:space="0" w:color="auto"/>
            <w:left w:val="none" w:sz="0" w:space="0" w:color="auto"/>
            <w:bottom w:val="none" w:sz="0" w:space="0" w:color="auto"/>
            <w:right w:val="none" w:sz="0" w:space="0" w:color="auto"/>
          </w:divBdr>
        </w:div>
        <w:div w:id="1576549318">
          <w:marLeft w:val="480"/>
          <w:marRight w:val="0"/>
          <w:marTop w:val="0"/>
          <w:marBottom w:val="0"/>
          <w:divBdr>
            <w:top w:val="none" w:sz="0" w:space="0" w:color="auto"/>
            <w:left w:val="none" w:sz="0" w:space="0" w:color="auto"/>
            <w:bottom w:val="none" w:sz="0" w:space="0" w:color="auto"/>
            <w:right w:val="none" w:sz="0" w:space="0" w:color="auto"/>
          </w:divBdr>
        </w:div>
        <w:div w:id="920261411">
          <w:marLeft w:val="480"/>
          <w:marRight w:val="0"/>
          <w:marTop w:val="0"/>
          <w:marBottom w:val="0"/>
          <w:divBdr>
            <w:top w:val="none" w:sz="0" w:space="0" w:color="auto"/>
            <w:left w:val="none" w:sz="0" w:space="0" w:color="auto"/>
            <w:bottom w:val="none" w:sz="0" w:space="0" w:color="auto"/>
            <w:right w:val="none" w:sz="0" w:space="0" w:color="auto"/>
          </w:divBdr>
        </w:div>
        <w:div w:id="591861282">
          <w:marLeft w:val="480"/>
          <w:marRight w:val="0"/>
          <w:marTop w:val="0"/>
          <w:marBottom w:val="0"/>
          <w:divBdr>
            <w:top w:val="none" w:sz="0" w:space="0" w:color="auto"/>
            <w:left w:val="none" w:sz="0" w:space="0" w:color="auto"/>
            <w:bottom w:val="none" w:sz="0" w:space="0" w:color="auto"/>
            <w:right w:val="none" w:sz="0" w:space="0" w:color="auto"/>
          </w:divBdr>
        </w:div>
        <w:div w:id="876312915">
          <w:marLeft w:val="480"/>
          <w:marRight w:val="0"/>
          <w:marTop w:val="0"/>
          <w:marBottom w:val="0"/>
          <w:divBdr>
            <w:top w:val="none" w:sz="0" w:space="0" w:color="auto"/>
            <w:left w:val="none" w:sz="0" w:space="0" w:color="auto"/>
            <w:bottom w:val="none" w:sz="0" w:space="0" w:color="auto"/>
            <w:right w:val="none" w:sz="0" w:space="0" w:color="auto"/>
          </w:divBdr>
        </w:div>
      </w:divsChild>
    </w:div>
    <w:div w:id="358579990">
      <w:bodyDiv w:val="1"/>
      <w:marLeft w:val="0"/>
      <w:marRight w:val="0"/>
      <w:marTop w:val="0"/>
      <w:marBottom w:val="0"/>
      <w:divBdr>
        <w:top w:val="none" w:sz="0" w:space="0" w:color="auto"/>
        <w:left w:val="none" w:sz="0" w:space="0" w:color="auto"/>
        <w:bottom w:val="none" w:sz="0" w:space="0" w:color="auto"/>
        <w:right w:val="none" w:sz="0" w:space="0" w:color="auto"/>
      </w:divBdr>
    </w:div>
    <w:div w:id="359090117">
      <w:bodyDiv w:val="1"/>
      <w:marLeft w:val="0"/>
      <w:marRight w:val="0"/>
      <w:marTop w:val="0"/>
      <w:marBottom w:val="0"/>
      <w:divBdr>
        <w:top w:val="none" w:sz="0" w:space="0" w:color="auto"/>
        <w:left w:val="none" w:sz="0" w:space="0" w:color="auto"/>
        <w:bottom w:val="none" w:sz="0" w:space="0" w:color="auto"/>
        <w:right w:val="none" w:sz="0" w:space="0" w:color="auto"/>
      </w:divBdr>
      <w:divsChild>
        <w:div w:id="1994947307">
          <w:marLeft w:val="480"/>
          <w:marRight w:val="0"/>
          <w:marTop w:val="0"/>
          <w:marBottom w:val="0"/>
          <w:divBdr>
            <w:top w:val="none" w:sz="0" w:space="0" w:color="auto"/>
            <w:left w:val="none" w:sz="0" w:space="0" w:color="auto"/>
            <w:bottom w:val="none" w:sz="0" w:space="0" w:color="auto"/>
            <w:right w:val="none" w:sz="0" w:space="0" w:color="auto"/>
          </w:divBdr>
        </w:div>
        <w:div w:id="730033893">
          <w:marLeft w:val="480"/>
          <w:marRight w:val="0"/>
          <w:marTop w:val="0"/>
          <w:marBottom w:val="0"/>
          <w:divBdr>
            <w:top w:val="none" w:sz="0" w:space="0" w:color="auto"/>
            <w:left w:val="none" w:sz="0" w:space="0" w:color="auto"/>
            <w:bottom w:val="none" w:sz="0" w:space="0" w:color="auto"/>
            <w:right w:val="none" w:sz="0" w:space="0" w:color="auto"/>
          </w:divBdr>
        </w:div>
        <w:div w:id="25519953">
          <w:marLeft w:val="480"/>
          <w:marRight w:val="0"/>
          <w:marTop w:val="0"/>
          <w:marBottom w:val="0"/>
          <w:divBdr>
            <w:top w:val="none" w:sz="0" w:space="0" w:color="auto"/>
            <w:left w:val="none" w:sz="0" w:space="0" w:color="auto"/>
            <w:bottom w:val="none" w:sz="0" w:space="0" w:color="auto"/>
            <w:right w:val="none" w:sz="0" w:space="0" w:color="auto"/>
          </w:divBdr>
        </w:div>
        <w:div w:id="953705696">
          <w:marLeft w:val="480"/>
          <w:marRight w:val="0"/>
          <w:marTop w:val="0"/>
          <w:marBottom w:val="0"/>
          <w:divBdr>
            <w:top w:val="none" w:sz="0" w:space="0" w:color="auto"/>
            <w:left w:val="none" w:sz="0" w:space="0" w:color="auto"/>
            <w:bottom w:val="none" w:sz="0" w:space="0" w:color="auto"/>
            <w:right w:val="none" w:sz="0" w:space="0" w:color="auto"/>
          </w:divBdr>
        </w:div>
        <w:div w:id="229965978">
          <w:marLeft w:val="480"/>
          <w:marRight w:val="0"/>
          <w:marTop w:val="0"/>
          <w:marBottom w:val="0"/>
          <w:divBdr>
            <w:top w:val="none" w:sz="0" w:space="0" w:color="auto"/>
            <w:left w:val="none" w:sz="0" w:space="0" w:color="auto"/>
            <w:bottom w:val="none" w:sz="0" w:space="0" w:color="auto"/>
            <w:right w:val="none" w:sz="0" w:space="0" w:color="auto"/>
          </w:divBdr>
        </w:div>
        <w:div w:id="404302682">
          <w:marLeft w:val="480"/>
          <w:marRight w:val="0"/>
          <w:marTop w:val="0"/>
          <w:marBottom w:val="0"/>
          <w:divBdr>
            <w:top w:val="none" w:sz="0" w:space="0" w:color="auto"/>
            <w:left w:val="none" w:sz="0" w:space="0" w:color="auto"/>
            <w:bottom w:val="none" w:sz="0" w:space="0" w:color="auto"/>
            <w:right w:val="none" w:sz="0" w:space="0" w:color="auto"/>
          </w:divBdr>
        </w:div>
        <w:div w:id="765811389">
          <w:marLeft w:val="480"/>
          <w:marRight w:val="0"/>
          <w:marTop w:val="0"/>
          <w:marBottom w:val="0"/>
          <w:divBdr>
            <w:top w:val="none" w:sz="0" w:space="0" w:color="auto"/>
            <w:left w:val="none" w:sz="0" w:space="0" w:color="auto"/>
            <w:bottom w:val="none" w:sz="0" w:space="0" w:color="auto"/>
            <w:right w:val="none" w:sz="0" w:space="0" w:color="auto"/>
          </w:divBdr>
        </w:div>
      </w:divsChild>
    </w:div>
    <w:div w:id="359094289">
      <w:bodyDiv w:val="1"/>
      <w:marLeft w:val="0"/>
      <w:marRight w:val="0"/>
      <w:marTop w:val="0"/>
      <w:marBottom w:val="0"/>
      <w:divBdr>
        <w:top w:val="none" w:sz="0" w:space="0" w:color="auto"/>
        <w:left w:val="none" w:sz="0" w:space="0" w:color="auto"/>
        <w:bottom w:val="none" w:sz="0" w:space="0" w:color="auto"/>
        <w:right w:val="none" w:sz="0" w:space="0" w:color="auto"/>
      </w:divBdr>
    </w:div>
    <w:div w:id="359428766">
      <w:bodyDiv w:val="1"/>
      <w:marLeft w:val="0"/>
      <w:marRight w:val="0"/>
      <w:marTop w:val="0"/>
      <w:marBottom w:val="0"/>
      <w:divBdr>
        <w:top w:val="none" w:sz="0" w:space="0" w:color="auto"/>
        <w:left w:val="none" w:sz="0" w:space="0" w:color="auto"/>
        <w:bottom w:val="none" w:sz="0" w:space="0" w:color="auto"/>
        <w:right w:val="none" w:sz="0" w:space="0" w:color="auto"/>
      </w:divBdr>
    </w:div>
    <w:div w:id="369494261">
      <w:bodyDiv w:val="1"/>
      <w:marLeft w:val="0"/>
      <w:marRight w:val="0"/>
      <w:marTop w:val="0"/>
      <w:marBottom w:val="0"/>
      <w:divBdr>
        <w:top w:val="none" w:sz="0" w:space="0" w:color="auto"/>
        <w:left w:val="none" w:sz="0" w:space="0" w:color="auto"/>
        <w:bottom w:val="none" w:sz="0" w:space="0" w:color="auto"/>
        <w:right w:val="none" w:sz="0" w:space="0" w:color="auto"/>
      </w:divBdr>
    </w:div>
    <w:div w:id="370345517">
      <w:bodyDiv w:val="1"/>
      <w:marLeft w:val="0"/>
      <w:marRight w:val="0"/>
      <w:marTop w:val="0"/>
      <w:marBottom w:val="0"/>
      <w:divBdr>
        <w:top w:val="none" w:sz="0" w:space="0" w:color="auto"/>
        <w:left w:val="none" w:sz="0" w:space="0" w:color="auto"/>
        <w:bottom w:val="none" w:sz="0" w:space="0" w:color="auto"/>
        <w:right w:val="none" w:sz="0" w:space="0" w:color="auto"/>
      </w:divBdr>
    </w:div>
    <w:div w:id="373964320">
      <w:bodyDiv w:val="1"/>
      <w:marLeft w:val="0"/>
      <w:marRight w:val="0"/>
      <w:marTop w:val="0"/>
      <w:marBottom w:val="0"/>
      <w:divBdr>
        <w:top w:val="none" w:sz="0" w:space="0" w:color="auto"/>
        <w:left w:val="none" w:sz="0" w:space="0" w:color="auto"/>
        <w:bottom w:val="none" w:sz="0" w:space="0" w:color="auto"/>
        <w:right w:val="none" w:sz="0" w:space="0" w:color="auto"/>
      </w:divBdr>
    </w:div>
    <w:div w:id="374158880">
      <w:bodyDiv w:val="1"/>
      <w:marLeft w:val="0"/>
      <w:marRight w:val="0"/>
      <w:marTop w:val="0"/>
      <w:marBottom w:val="0"/>
      <w:divBdr>
        <w:top w:val="none" w:sz="0" w:space="0" w:color="auto"/>
        <w:left w:val="none" w:sz="0" w:space="0" w:color="auto"/>
        <w:bottom w:val="none" w:sz="0" w:space="0" w:color="auto"/>
        <w:right w:val="none" w:sz="0" w:space="0" w:color="auto"/>
      </w:divBdr>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455720">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7387653">
      <w:bodyDiv w:val="1"/>
      <w:marLeft w:val="0"/>
      <w:marRight w:val="0"/>
      <w:marTop w:val="0"/>
      <w:marBottom w:val="0"/>
      <w:divBdr>
        <w:top w:val="none" w:sz="0" w:space="0" w:color="auto"/>
        <w:left w:val="none" w:sz="0" w:space="0" w:color="auto"/>
        <w:bottom w:val="none" w:sz="0" w:space="0" w:color="auto"/>
        <w:right w:val="none" w:sz="0" w:space="0" w:color="auto"/>
      </w:divBdr>
      <w:divsChild>
        <w:div w:id="1983460123">
          <w:marLeft w:val="480"/>
          <w:marRight w:val="0"/>
          <w:marTop w:val="0"/>
          <w:marBottom w:val="0"/>
          <w:divBdr>
            <w:top w:val="none" w:sz="0" w:space="0" w:color="auto"/>
            <w:left w:val="none" w:sz="0" w:space="0" w:color="auto"/>
            <w:bottom w:val="none" w:sz="0" w:space="0" w:color="auto"/>
            <w:right w:val="none" w:sz="0" w:space="0" w:color="auto"/>
          </w:divBdr>
        </w:div>
        <w:div w:id="668558973">
          <w:marLeft w:val="480"/>
          <w:marRight w:val="0"/>
          <w:marTop w:val="0"/>
          <w:marBottom w:val="0"/>
          <w:divBdr>
            <w:top w:val="none" w:sz="0" w:space="0" w:color="auto"/>
            <w:left w:val="none" w:sz="0" w:space="0" w:color="auto"/>
            <w:bottom w:val="none" w:sz="0" w:space="0" w:color="auto"/>
            <w:right w:val="none" w:sz="0" w:space="0" w:color="auto"/>
          </w:divBdr>
        </w:div>
        <w:div w:id="1799689992">
          <w:marLeft w:val="480"/>
          <w:marRight w:val="0"/>
          <w:marTop w:val="0"/>
          <w:marBottom w:val="0"/>
          <w:divBdr>
            <w:top w:val="none" w:sz="0" w:space="0" w:color="auto"/>
            <w:left w:val="none" w:sz="0" w:space="0" w:color="auto"/>
            <w:bottom w:val="none" w:sz="0" w:space="0" w:color="auto"/>
            <w:right w:val="none" w:sz="0" w:space="0" w:color="auto"/>
          </w:divBdr>
        </w:div>
        <w:div w:id="241529638">
          <w:marLeft w:val="480"/>
          <w:marRight w:val="0"/>
          <w:marTop w:val="0"/>
          <w:marBottom w:val="0"/>
          <w:divBdr>
            <w:top w:val="none" w:sz="0" w:space="0" w:color="auto"/>
            <w:left w:val="none" w:sz="0" w:space="0" w:color="auto"/>
            <w:bottom w:val="none" w:sz="0" w:space="0" w:color="auto"/>
            <w:right w:val="none" w:sz="0" w:space="0" w:color="auto"/>
          </w:divBdr>
        </w:div>
        <w:div w:id="312561841">
          <w:marLeft w:val="480"/>
          <w:marRight w:val="0"/>
          <w:marTop w:val="0"/>
          <w:marBottom w:val="0"/>
          <w:divBdr>
            <w:top w:val="none" w:sz="0" w:space="0" w:color="auto"/>
            <w:left w:val="none" w:sz="0" w:space="0" w:color="auto"/>
            <w:bottom w:val="none" w:sz="0" w:space="0" w:color="auto"/>
            <w:right w:val="none" w:sz="0" w:space="0" w:color="auto"/>
          </w:divBdr>
        </w:div>
        <w:div w:id="714693606">
          <w:marLeft w:val="480"/>
          <w:marRight w:val="0"/>
          <w:marTop w:val="0"/>
          <w:marBottom w:val="0"/>
          <w:divBdr>
            <w:top w:val="none" w:sz="0" w:space="0" w:color="auto"/>
            <w:left w:val="none" w:sz="0" w:space="0" w:color="auto"/>
            <w:bottom w:val="none" w:sz="0" w:space="0" w:color="auto"/>
            <w:right w:val="none" w:sz="0" w:space="0" w:color="auto"/>
          </w:divBdr>
        </w:div>
        <w:div w:id="536087786">
          <w:marLeft w:val="480"/>
          <w:marRight w:val="0"/>
          <w:marTop w:val="0"/>
          <w:marBottom w:val="0"/>
          <w:divBdr>
            <w:top w:val="none" w:sz="0" w:space="0" w:color="auto"/>
            <w:left w:val="none" w:sz="0" w:space="0" w:color="auto"/>
            <w:bottom w:val="none" w:sz="0" w:space="0" w:color="auto"/>
            <w:right w:val="none" w:sz="0" w:space="0" w:color="auto"/>
          </w:divBdr>
        </w:div>
        <w:div w:id="118571231">
          <w:marLeft w:val="480"/>
          <w:marRight w:val="0"/>
          <w:marTop w:val="0"/>
          <w:marBottom w:val="0"/>
          <w:divBdr>
            <w:top w:val="none" w:sz="0" w:space="0" w:color="auto"/>
            <w:left w:val="none" w:sz="0" w:space="0" w:color="auto"/>
            <w:bottom w:val="none" w:sz="0" w:space="0" w:color="auto"/>
            <w:right w:val="none" w:sz="0" w:space="0" w:color="auto"/>
          </w:divBdr>
        </w:div>
        <w:div w:id="1002853736">
          <w:marLeft w:val="480"/>
          <w:marRight w:val="0"/>
          <w:marTop w:val="0"/>
          <w:marBottom w:val="0"/>
          <w:divBdr>
            <w:top w:val="none" w:sz="0" w:space="0" w:color="auto"/>
            <w:left w:val="none" w:sz="0" w:space="0" w:color="auto"/>
            <w:bottom w:val="none" w:sz="0" w:space="0" w:color="auto"/>
            <w:right w:val="none" w:sz="0" w:space="0" w:color="auto"/>
          </w:divBdr>
        </w:div>
        <w:div w:id="682442249">
          <w:marLeft w:val="480"/>
          <w:marRight w:val="0"/>
          <w:marTop w:val="0"/>
          <w:marBottom w:val="0"/>
          <w:divBdr>
            <w:top w:val="none" w:sz="0" w:space="0" w:color="auto"/>
            <w:left w:val="none" w:sz="0" w:space="0" w:color="auto"/>
            <w:bottom w:val="none" w:sz="0" w:space="0" w:color="auto"/>
            <w:right w:val="none" w:sz="0" w:space="0" w:color="auto"/>
          </w:divBdr>
        </w:div>
        <w:div w:id="1918008955">
          <w:marLeft w:val="480"/>
          <w:marRight w:val="0"/>
          <w:marTop w:val="0"/>
          <w:marBottom w:val="0"/>
          <w:divBdr>
            <w:top w:val="none" w:sz="0" w:space="0" w:color="auto"/>
            <w:left w:val="none" w:sz="0" w:space="0" w:color="auto"/>
            <w:bottom w:val="none" w:sz="0" w:space="0" w:color="auto"/>
            <w:right w:val="none" w:sz="0" w:space="0" w:color="auto"/>
          </w:divBdr>
        </w:div>
        <w:div w:id="1937980861">
          <w:marLeft w:val="480"/>
          <w:marRight w:val="0"/>
          <w:marTop w:val="0"/>
          <w:marBottom w:val="0"/>
          <w:divBdr>
            <w:top w:val="none" w:sz="0" w:space="0" w:color="auto"/>
            <w:left w:val="none" w:sz="0" w:space="0" w:color="auto"/>
            <w:bottom w:val="none" w:sz="0" w:space="0" w:color="auto"/>
            <w:right w:val="none" w:sz="0" w:space="0" w:color="auto"/>
          </w:divBdr>
        </w:div>
        <w:div w:id="289751260">
          <w:marLeft w:val="480"/>
          <w:marRight w:val="0"/>
          <w:marTop w:val="0"/>
          <w:marBottom w:val="0"/>
          <w:divBdr>
            <w:top w:val="none" w:sz="0" w:space="0" w:color="auto"/>
            <w:left w:val="none" w:sz="0" w:space="0" w:color="auto"/>
            <w:bottom w:val="none" w:sz="0" w:space="0" w:color="auto"/>
            <w:right w:val="none" w:sz="0" w:space="0" w:color="auto"/>
          </w:divBdr>
        </w:div>
        <w:div w:id="1170829026">
          <w:marLeft w:val="480"/>
          <w:marRight w:val="0"/>
          <w:marTop w:val="0"/>
          <w:marBottom w:val="0"/>
          <w:divBdr>
            <w:top w:val="none" w:sz="0" w:space="0" w:color="auto"/>
            <w:left w:val="none" w:sz="0" w:space="0" w:color="auto"/>
            <w:bottom w:val="none" w:sz="0" w:space="0" w:color="auto"/>
            <w:right w:val="none" w:sz="0" w:space="0" w:color="auto"/>
          </w:divBdr>
        </w:div>
        <w:div w:id="1840194180">
          <w:marLeft w:val="480"/>
          <w:marRight w:val="0"/>
          <w:marTop w:val="0"/>
          <w:marBottom w:val="0"/>
          <w:divBdr>
            <w:top w:val="none" w:sz="0" w:space="0" w:color="auto"/>
            <w:left w:val="none" w:sz="0" w:space="0" w:color="auto"/>
            <w:bottom w:val="none" w:sz="0" w:space="0" w:color="auto"/>
            <w:right w:val="none" w:sz="0" w:space="0" w:color="auto"/>
          </w:divBdr>
        </w:div>
        <w:div w:id="996302453">
          <w:marLeft w:val="480"/>
          <w:marRight w:val="0"/>
          <w:marTop w:val="0"/>
          <w:marBottom w:val="0"/>
          <w:divBdr>
            <w:top w:val="none" w:sz="0" w:space="0" w:color="auto"/>
            <w:left w:val="none" w:sz="0" w:space="0" w:color="auto"/>
            <w:bottom w:val="none" w:sz="0" w:space="0" w:color="auto"/>
            <w:right w:val="none" w:sz="0" w:space="0" w:color="auto"/>
          </w:divBdr>
        </w:div>
        <w:div w:id="1230842236">
          <w:marLeft w:val="480"/>
          <w:marRight w:val="0"/>
          <w:marTop w:val="0"/>
          <w:marBottom w:val="0"/>
          <w:divBdr>
            <w:top w:val="none" w:sz="0" w:space="0" w:color="auto"/>
            <w:left w:val="none" w:sz="0" w:space="0" w:color="auto"/>
            <w:bottom w:val="none" w:sz="0" w:space="0" w:color="auto"/>
            <w:right w:val="none" w:sz="0" w:space="0" w:color="auto"/>
          </w:divBdr>
        </w:div>
        <w:div w:id="53240657">
          <w:marLeft w:val="480"/>
          <w:marRight w:val="0"/>
          <w:marTop w:val="0"/>
          <w:marBottom w:val="0"/>
          <w:divBdr>
            <w:top w:val="none" w:sz="0" w:space="0" w:color="auto"/>
            <w:left w:val="none" w:sz="0" w:space="0" w:color="auto"/>
            <w:bottom w:val="none" w:sz="0" w:space="0" w:color="auto"/>
            <w:right w:val="none" w:sz="0" w:space="0" w:color="auto"/>
          </w:divBdr>
        </w:div>
        <w:div w:id="1101728243">
          <w:marLeft w:val="480"/>
          <w:marRight w:val="0"/>
          <w:marTop w:val="0"/>
          <w:marBottom w:val="0"/>
          <w:divBdr>
            <w:top w:val="none" w:sz="0" w:space="0" w:color="auto"/>
            <w:left w:val="none" w:sz="0" w:space="0" w:color="auto"/>
            <w:bottom w:val="none" w:sz="0" w:space="0" w:color="auto"/>
            <w:right w:val="none" w:sz="0" w:space="0" w:color="auto"/>
          </w:divBdr>
        </w:div>
        <w:div w:id="1010064811">
          <w:marLeft w:val="480"/>
          <w:marRight w:val="0"/>
          <w:marTop w:val="0"/>
          <w:marBottom w:val="0"/>
          <w:divBdr>
            <w:top w:val="none" w:sz="0" w:space="0" w:color="auto"/>
            <w:left w:val="none" w:sz="0" w:space="0" w:color="auto"/>
            <w:bottom w:val="none" w:sz="0" w:space="0" w:color="auto"/>
            <w:right w:val="none" w:sz="0" w:space="0" w:color="auto"/>
          </w:divBdr>
        </w:div>
        <w:div w:id="533078070">
          <w:marLeft w:val="480"/>
          <w:marRight w:val="0"/>
          <w:marTop w:val="0"/>
          <w:marBottom w:val="0"/>
          <w:divBdr>
            <w:top w:val="none" w:sz="0" w:space="0" w:color="auto"/>
            <w:left w:val="none" w:sz="0" w:space="0" w:color="auto"/>
            <w:bottom w:val="none" w:sz="0" w:space="0" w:color="auto"/>
            <w:right w:val="none" w:sz="0" w:space="0" w:color="auto"/>
          </w:divBdr>
        </w:div>
        <w:div w:id="971712392">
          <w:marLeft w:val="480"/>
          <w:marRight w:val="0"/>
          <w:marTop w:val="0"/>
          <w:marBottom w:val="0"/>
          <w:divBdr>
            <w:top w:val="none" w:sz="0" w:space="0" w:color="auto"/>
            <w:left w:val="none" w:sz="0" w:space="0" w:color="auto"/>
            <w:bottom w:val="none" w:sz="0" w:space="0" w:color="auto"/>
            <w:right w:val="none" w:sz="0" w:space="0" w:color="auto"/>
          </w:divBdr>
        </w:div>
        <w:div w:id="307782565">
          <w:marLeft w:val="480"/>
          <w:marRight w:val="0"/>
          <w:marTop w:val="0"/>
          <w:marBottom w:val="0"/>
          <w:divBdr>
            <w:top w:val="none" w:sz="0" w:space="0" w:color="auto"/>
            <w:left w:val="none" w:sz="0" w:space="0" w:color="auto"/>
            <w:bottom w:val="none" w:sz="0" w:space="0" w:color="auto"/>
            <w:right w:val="none" w:sz="0" w:space="0" w:color="auto"/>
          </w:divBdr>
        </w:div>
        <w:div w:id="1329291904">
          <w:marLeft w:val="480"/>
          <w:marRight w:val="0"/>
          <w:marTop w:val="0"/>
          <w:marBottom w:val="0"/>
          <w:divBdr>
            <w:top w:val="none" w:sz="0" w:space="0" w:color="auto"/>
            <w:left w:val="none" w:sz="0" w:space="0" w:color="auto"/>
            <w:bottom w:val="none" w:sz="0" w:space="0" w:color="auto"/>
            <w:right w:val="none" w:sz="0" w:space="0" w:color="auto"/>
          </w:divBdr>
        </w:div>
        <w:div w:id="1601058518">
          <w:marLeft w:val="480"/>
          <w:marRight w:val="0"/>
          <w:marTop w:val="0"/>
          <w:marBottom w:val="0"/>
          <w:divBdr>
            <w:top w:val="none" w:sz="0" w:space="0" w:color="auto"/>
            <w:left w:val="none" w:sz="0" w:space="0" w:color="auto"/>
            <w:bottom w:val="none" w:sz="0" w:space="0" w:color="auto"/>
            <w:right w:val="none" w:sz="0" w:space="0" w:color="auto"/>
          </w:divBdr>
        </w:div>
        <w:div w:id="1168599881">
          <w:marLeft w:val="480"/>
          <w:marRight w:val="0"/>
          <w:marTop w:val="0"/>
          <w:marBottom w:val="0"/>
          <w:divBdr>
            <w:top w:val="none" w:sz="0" w:space="0" w:color="auto"/>
            <w:left w:val="none" w:sz="0" w:space="0" w:color="auto"/>
            <w:bottom w:val="none" w:sz="0" w:space="0" w:color="auto"/>
            <w:right w:val="none" w:sz="0" w:space="0" w:color="auto"/>
          </w:divBdr>
        </w:div>
        <w:div w:id="1693144464">
          <w:marLeft w:val="480"/>
          <w:marRight w:val="0"/>
          <w:marTop w:val="0"/>
          <w:marBottom w:val="0"/>
          <w:divBdr>
            <w:top w:val="none" w:sz="0" w:space="0" w:color="auto"/>
            <w:left w:val="none" w:sz="0" w:space="0" w:color="auto"/>
            <w:bottom w:val="none" w:sz="0" w:space="0" w:color="auto"/>
            <w:right w:val="none" w:sz="0" w:space="0" w:color="auto"/>
          </w:divBdr>
        </w:div>
        <w:div w:id="359941971">
          <w:marLeft w:val="480"/>
          <w:marRight w:val="0"/>
          <w:marTop w:val="0"/>
          <w:marBottom w:val="0"/>
          <w:divBdr>
            <w:top w:val="none" w:sz="0" w:space="0" w:color="auto"/>
            <w:left w:val="none" w:sz="0" w:space="0" w:color="auto"/>
            <w:bottom w:val="none" w:sz="0" w:space="0" w:color="auto"/>
            <w:right w:val="none" w:sz="0" w:space="0" w:color="auto"/>
          </w:divBdr>
        </w:div>
        <w:div w:id="1713529989">
          <w:marLeft w:val="480"/>
          <w:marRight w:val="0"/>
          <w:marTop w:val="0"/>
          <w:marBottom w:val="0"/>
          <w:divBdr>
            <w:top w:val="none" w:sz="0" w:space="0" w:color="auto"/>
            <w:left w:val="none" w:sz="0" w:space="0" w:color="auto"/>
            <w:bottom w:val="none" w:sz="0" w:space="0" w:color="auto"/>
            <w:right w:val="none" w:sz="0" w:space="0" w:color="auto"/>
          </w:divBdr>
        </w:div>
        <w:div w:id="1437091406">
          <w:marLeft w:val="480"/>
          <w:marRight w:val="0"/>
          <w:marTop w:val="0"/>
          <w:marBottom w:val="0"/>
          <w:divBdr>
            <w:top w:val="none" w:sz="0" w:space="0" w:color="auto"/>
            <w:left w:val="none" w:sz="0" w:space="0" w:color="auto"/>
            <w:bottom w:val="none" w:sz="0" w:space="0" w:color="auto"/>
            <w:right w:val="none" w:sz="0" w:space="0" w:color="auto"/>
          </w:divBdr>
        </w:div>
        <w:div w:id="1308895181">
          <w:marLeft w:val="480"/>
          <w:marRight w:val="0"/>
          <w:marTop w:val="0"/>
          <w:marBottom w:val="0"/>
          <w:divBdr>
            <w:top w:val="none" w:sz="0" w:space="0" w:color="auto"/>
            <w:left w:val="none" w:sz="0" w:space="0" w:color="auto"/>
            <w:bottom w:val="none" w:sz="0" w:space="0" w:color="auto"/>
            <w:right w:val="none" w:sz="0" w:space="0" w:color="auto"/>
          </w:divBdr>
        </w:div>
        <w:div w:id="96560267">
          <w:marLeft w:val="480"/>
          <w:marRight w:val="0"/>
          <w:marTop w:val="0"/>
          <w:marBottom w:val="0"/>
          <w:divBdr>
            <w:top w:val="none" w:sz="0" w:space="0" w:color="auto"/>
            <w:left w:val="none" w:sz="0" w:space="0" w:color="auto"/>
            <w:bottom w:val="none" w:sz="0" w:space="0" w:color="auto"/>
            <w:right w:val="none" w:sz="0" w:space="0" w:color="auto"/>
          </w:divBdr>
        </w:div>
        <w:div w:id="1045447007">
          <w:marLeft w:val="480"/>
          <w:marRight w:val="0"/>
          <w:marTop w:val="0"/>
          <w:marBottom w:val="0"/>
          <w:divBdr>
            <w:top w:val="none" w:sz="0" w:space="0" w:color="auto"/>
            <w:left w:val="none" w:sz="0" w:space="0" w:color="auto"/>
            <w:bottom w:val="none" w:sz="0" w:space="0" w:color="auto"/>
            <w:right w:val="none" w:sz="0" w:space="0" w:color="auto"/>
          </w:divBdr>
        </w:div>
        <w:div w:id="2106925065">
          <w:marLeft w:val="480"/>
          <w:marRight w:val="0"/>
          <w:marTop w:val="0"/>
          <w:marBottom w:val="0"/>
          <w:divBdr>
            <w:top w:val="none" w:sz="0" w:space="0" w:color="auto"/>
            <w:left w:val="none" w:sz="0" w:space="0" w:color="auto"/>
            <w:bottom w:val="none" w:sz="0" w:space="0" w:color="auto"/>
            <w:right w:val="none" w:sz="0" w:space="0" w:color="auto"/>
          </w:divBdr>
        </w:div>
        <w:div w:id="457918592">
          <w:marLeft w:val="480"/>
          <w:marRight w:val="0"/>
          <w:marTop w:val="0"/>
          <w:marBottom w:val="0"/>
          <w:divBdr>
            <w:top w:val="none" w:sz="0" w:space="0" w:color="auto"/>
            <w:left w:val="none" w:sz="0" w:space="0" w:color="auto"/>
            <w:bottom w:val="none" w:sz="0" w:space="0" w:color="auto"/>
            <w:right w:val="none" w:sz="0" w:space="0" w:color="auto"/>
          </w:divBdr>
        </w:div>
        <w:div w:id="1884051518">
          <w:marLeft w:val="480"/>
          <w:marRight w:val="0"/>
          <w:marTop w:val="0"/>
          <w:marBottom w:val="0"/>
          <w:divBdr>
            <w:top w:val="none" w:sz="0" w:space="0" w:color="auto"/>
            <w:left w:val="none" w:sz="0" w:space="0" w:color="auto"/>
            <w:bottom w:val="none" w:sz="0" w:space="0" w:color="auto"/>
            <w:right w:val="none" w:sz="0" w:space="0" w:color="auto"/>
          </w:divBdr>
        </w:div>
        <w:div w:id="1754275492">
          <w:marLeft w:val="480"/>
          <w:marRight w:val="0"/>
          <w:marTop w:val="0"/>
          <w:marBottom w:val="0"/>
          <w:divBdr>
            <w:top w:val="none" w:sz="0" w:space="0" w:color="auto"/>
            <w:left w:val="none" w:sz="0" w:space="0" w:color="auto"/>
            <w:bottom w:val="none" w:sz="0" w:space="0" w:color="auto"/>
            <w:right w:val="none" w:sz="0" w:space="0" w:color="auto"/>
          </w:divBdr>
        </w:div>
        <w:div w:id="102120386">
          <w:marLeft w:val="480"/>
          <w:marRight w:val="0"/>
          <w:marTop w:val="0"/>
          <w:marBottom w:val="0"/>
          <w:divBdr>
            <w:top w:val="none" w:sz="0" w:space="0" w:color="auto"/>
            <w:left w:val="none" w:sz="0" w:space="0" w:color="auto"/>
            <w:bottom w:val="none" w:sz="0" w:space="0" w:color="auto"/>
            <w:right w:val="none" w:sz="0" w:space="0" w:color="auto"/>
          </w:divBdr>
        </w:div>
        <w:div w:id="157888434">
          <w:marLeft w:val="480"/>
          <w:marRight w:val="0"/>
          <w:marTop w:val="0"/>
          <w:marBottom w:val="0"/>
          <w:divBdr>
            <w:top w:val="none" w:sz="0" w:space="0" w:color="auto"/>
            <w:left w:val="none" w:sz="0" w:space="0" w:color="auto"/>
            <w:bottom w:val="none" w:sz="0" w:space="0" w:color="auto"/>
            <w:right w:val="none" w:sz="0" w:space="0" w:color="auto"/>
          </w:divBdr>
        </w:div>
        <w:div w:id="1687052761">
          <w:marLeft w:val="480"/>
          <w:marRight w:val="0"/>
          <w:marTop w:val="0"/>
          <w:marBottom w:val="0"/>
          <w:divBdr>
            <w:top w:val="none" w:sz="0" w:space="0" w:color="auto"/>
            <w:left w:val="none" w:sz="0" w:space="0" w:color="auto"/>
            <w:bottom w:val="none" w:sz="0" w:space="0" w:color="auto"/>
            <w:right w:val="none" w:sz="0" w:space="0" w:color="auto"/>
          </w:divBdr>
        </w:div>
        <w:div w:id="1646159235">
          <w:marLeft w:val="480"/>
          <w:marRight w:val="0"/>
          <w:marTop w:val="0"/>
          <w:marBottom w:val="0"/>
          <w:divBdr>
            <w:top w:val="none" w:sz="0" w:space="0" w:color="auto"/>
            <w:left w:val="none" w:sz="0" w:space="0" w:color="auto"/>
            <w:bottom w:val="none" w:sz="0" w:space="0" w:color="auto"/>
            <w:right w:val="none" w:sz="0" w:space="0" w:color="auto"/>
          </w:divBdr>
        </w:div>
        <w:div w:id="45422042">
          <w:marLeft w:val="480"/>
          <w:marRight w:val="0"/>
          <w:marTop w:val="0"/>
          <w:marBottom w:val="0"/>
          <w:divBdr>
            <w:top w:val="none" w:sz="0" w:space="0" w:color="auto"/>
            <w:left w:val="none" w:sz="0" w:space="0" w:color="auto"/>
            <w:bottom w:val="none" w:sz="0" w:space="0" w:color="auto"/>
            <w:right w:val="none" w:sz="0" w:space="0" w:color="auto"/>
          </w:divBdr>
        </w:div>
        <w:div w:id="1464032912">
          <w:marLeft w:val="480"/>
          <w:marRight w:val="0"/>
          <w:marTop w:val="0"/>
          <w:marBottom w:val="0"/>
          <w:divBdr>
            <w:top w:val="none" w:sz="0" w:space="0" w:color="auto"/>
            <w:left w:val="none" w:sz="0" w:space="0" w:color="auto"/>
            <w:bottom w:val="none" w:sz="0" w:space="0" w:color="auto"/>
            <w:right w:val="none" w:sz="0" w:space="0" w:color="auto"/>
          </w:divBdr>
        </w:div>
        <w:div w:id="1829831108">
          <w:marLeft w:val="480"/>
          <w:marRight w:val="0"/>
          <w:marTop w:val="0"/>
          <w:marBottom w:val="0"/>
          <w:divBdr>
            <w:top w:val="none" w:sz="0" w:space="0" w:color="auto"/>
            <w:left w:val="none" w:sz="0" w:space="0" w:color="auto"/>
            <w:bottom w:val="none" w:sz="0" w:space="0" w:color="auto"/>
            <w:right w:val="none" w:sz="0" w:space="0" w:color="auto"/>
          </w:divBdr>
        </w:div>
        <w:div w:id="1270546899">
          <w:marLeft w:val="480"/>
          <w:marRight w:val="0"/>
          <w:marTop w:val="0"/>
          <w:marBottom w:val="0"/>
          <w:divBdr>
            <w:top w:val="none" w:sz="0" w:space="0" w:color="auto"/>
            <w:left w:val="none" w:sz="0" w:space="0" w:color="auto"/>
            <w:bottom w:val="none" w:sz="0" w:space="0" w:color="auto"/>
            <w:right w:val="none" w:sz="0" w:space="0" w:color="auto"/>
          </w:divBdr>
        </w:div>
        <w:div w:id="237132123">
          <w:marLeft w:val="48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388959306">
      <w:bodyDiv w:val="1"/>
      <w:marLeft w:val="0"/>
      <w:marRight w:val="0"/>
      <w:marTop w:val="0"/>
      <w:marBottom w:val="0"/>
      <w:divBdr>
        <w:top w:val="none" w:sz="0" w:space="0" w:color="auto"/>
        <w:left w:val="none" w:sz="0" w:space="0" w:color="auto"/>
        <w:bottom w:val="none" w:sz="0" w:space="0" w:color="auto"/>
        <w:right w:val="none" w:sz="0" w:space="0" w:color="auto"/>
      </w:divBdr>
    </w:div>
    <w:div w:id="391344243">
      <w:bodyDiv w:val="1"/>
      <w:marLeft w:val="0"/>
      <w:marRight w:val="0"/>
      <w:marTop w:val="0"/>
      <w:marBottom w:val="0"/>
      <w:divBdr>
        <w:top w:val="none" w:sz="0" w:space="0" w:color="auto"/>
        <w:left w:val="none" w:sz="0" w:space="0" w:color="auto"/>
        <w:bottom w:val="none" w:sz="0" w:space="0" w:color="auto"/>
        <w:right w:val="none" w:sz="0" w:space="0" w:color="auto"/>
      </w:divBdr>
    </w:div>
    <w:div w:id="393813787">
      <w:bodyDiv w:val="1"/>
      <w:marLeft w:val="0"/>
      <w:marRight w:val="0"/>
      <w:marTop w:val="0"/>
      <w:marBottom w:val="0"/>
      <w:divBdr>
        <w:top w:val="none" w:sz="0" w:space="0" w:color="auto"/>
        <w:left w:val="none" w:sz="0" w:space="0" w:color="auto"/>
        <w:bottom w:val="none" w:sz="0" w:space="0" w:color="auto"/>
        <w:right w:val="none" w:sz="0" w:space="0" w:color="auto"/>
      </w:divBdr>
    </w:div>
    <w:div w:id="396127090">
      <w:bodyDiv w:val="1"/>
      <w:marLeft w:val="0"/>
      <w:marRight w:val="0"/>
      <w:marTop w:val="0"/>
      <w:marBottom w:val="0"/>
      <w:divBdr>
        <w:top w:val="none" w:sz="0" w:space="0" w:color="auto"/>
        <w:left w:val="none" w:sz="0" w:space="0" w:color="auto"/>
        <w:bottom w:val="none" w:sz="0" w:space="0" w:color="auto"/>
        <w:right w:val="none" w:sz="0" w:space="0" w:color="auto"/>
      </w:divBdr>
    </w:div>
    <w:div w:id="397941977">
      <w:bodyDiv w:val="1"/>
      <w:marLeft w:val="0"/>
      <w:marRight w:val="0"/>
      <w:marTop w:val="0"/>
      <w:marBottom w:val="0"/>
      <w:divBdr>
        <w:top w:val="none" w:sz="0" w:space="0" w:color="auto"/>
        <w:left w:val="none" w:sz="0" w:space="0" w:color="auto"/>
        <w:bottom w:val="none" w:sz="0" w:space="0" w:color="auto"/>
        <w:right w:val="none" w:sz="0" w:space="0" w:color="auto"/>
      </w:divBdr>
    </w:div>
    <w:div w:id="398744794">
      <w:bodyDiv w:val="1"/>
      <w:marLeft w:val="0"/>
      <w:marRight w:val="0"/>
      <w:marTop w:val="0"/>
      <w:marBottom w:val="0"/>
      <w:divBdr>
        <w:top w:val="none" w:sz="0" w:space="0" w:color="auto"/>
        <w:left w:val="none" w:sz="0" w:space="0" w:color="auto"/>
        <w:bottom w:val="none" w:sz="0" w:space="0" w:color="auto"/>
        <w:right w:val="none" w:sz="0" w:space="0" w:color="auto"/>
      </w:divBdr>
    </w:div>
    <w:div w:id="398869415">
      <w:bodyDiv w:val="1"/>
      <w:marLeft w:val="0"/>
      <w:marRight w:val="0"/>
      <w:marTop w:val="0"/>
      <w:marBottom w:val="0"/>
      <w:divBdr>
        <w:top w:val="none" w:sz="0" w:space="0" w:color="auto"/>
        <w:left w:val="none" w:sz="0" w:space="0" w:color="auto"/>
        <w:bottom w:val="none" w:sz="0" w:space="0" w:color="auto"/>
        <w:right w:val="none" w:sz="0" w:space="0" w:color="auto"/>
      </w:divBdr>
    </w:div>
    <w:div w:id="401295137">
      <w:bodyDiv w:val="1"/>
      <w:marLeft w:val="0"/>
      <w:marRight w:val="0"/>
      <w:marTop w:val="0"/>
      <w:marBottom w:val="0"/>
      <w:divBdr>
        <w:top w:val="none" w:sz="0" w:space="0" w:color="auto"/>
        <w:left w:val="none" w:sz="0" w:space="0" w:color="auto"/>
        <w:bottom w:val="none" w:sz="0" w:space="0" w:color="auto"/>
        <w:right w:val="none" w:sz="0" w:space="0" w:color="auto"/>
      </w:divBdr>
    </w:div>
    <w:div w:id="408042217">
      <w:bodyDiv w:val="1"/>
      <w:marLeft w:val="0"/>
      <w:marRight w:val="0"/>
      <w:marTop w:val="0"/>
      <w:marBottom w:val="0"/>
      <w:divBdr>
        <w:top w:val="none" w:sz="0" w:space="0" w:color="auto"/>
        <w:left w:val="none" w:sz="0" w:space="0" w:color="auto"/>
        <w:bottom w:val="none" w:sz="0" w:space="0" w:color="auto"/>
        <w:right w:val="none" w:sz="0" w:space="0" w:color="auto"/>
      </w:divBdr>
    </w:div>
    <w:div w:id="408235484">
      <w:bodyDiv w:val="1"/>
      <w:marLeft w:val="0"/>
      <w:marRight w:val="0"/>
      <w:marTop w:val="0"/>
      <w:marBottom w:val="0"/>
      <w:divBdr>
        <w:top w:val="none" w:sz="0" w:space="0" w:color="auto"/>
        <w:left w:val="none" w:sz="0" w:space="0" w:color="auto"/>
        <w:bottom w:val="none" w:sz="0" w:space="0" w:color="auto"/>
        <w:right w:val="none" w:sz="0" w:space="0" w:color="auto"/>
      </w:divBdr>
    </w:div>
    <w:div w:id="408618727">
      <w:bodyDiv w:val="1"/>
      <w:marLeft w:val="0"/>
      <w:marRight w:val="0"/>
      <w:marTop w:val="0"/>
      <w:marBottom w:val="0"/>
      <w:divBdr>
        <w:top w:val="none" w:sz="0" w:space="0" w:color="auto"/>
        <w:left w:val="none" w:sz="0" w:space="0" w:color="auto"/>
        <w:bottom w:val="none" w:sz="0" w:space="0" w:color="auto"/>
        <w:right w:val="none" w:sz="0" w:space="0" w:color="auto"/>
      </w:divBdr>
      <w:divsChild>
        <w:div w:id="634411219">
          <w:marLeft w:val="480"/>
          <w:marRight w:val="0"/>
          <w:marTop w:val="0"/>
          <w:marBottom w:val="0"/>
          <w:divBdr>
            <w:top w:val="none" w:sz="0" w:space="0" w:color="auto"/>
            <w:left w:val="none" w:sz="0" w:space="0" w:color="auto"/>
            <w:bottom w:val="none" w:sz="0" w:space="0" w:color="auto"/>
            <w:right w:val="none" w:sz="0" w:space="0" w:color="auto"/>
          </w:divBdr>
        </w:div>
        <w:div w:id="910584584">
          <w:marLeft w:val="480"/>
          <w:marRight w:val="0"/>
          <w:marTop w:val="0"/>
          <w:marBottom w:val="0"/>
          <w:divBdr>
            <w:top w:val="none" w:sz="0" w:space="0" w:color="auto"/>
            <w:left w:val="none" w:sz="0" w:space="0" w:color="auto"/>
            <w:bottom w:val="none" w:sz="0" w:space="0" w:color="auto"/>
            <w:right w:val="none" w:sz="0" w:space="0" w:color="auto"/>
          </w:divBdr>
        </w:div>
        <w:div w:id="969171688">
          <w:marLeft w:val="480"/>
          <w:marRight w:val="0"/>
          <w:marTop w:val="0"/>
          <w:marBottom w:val="0"/>
          <w:divBdr>
            <w:top w:val="none" w:sz="0" w:space="0" w:color="auto"/>
            <w:left w:val="none" w:sz="0" w:space="0" w:color="auto"/>
            <w:bottom w:val="none" w:sz="0" w:space="0" w:color="auto"/>
            <w:right w:val="none" w:sz="0" w:space="0" w:color="auto"/>
          </w:divBdr>
        </w:div>
        <w:div w:id="2035959623">
          <w:marLeft w:val="480"/>
          <w:marRight w:val="0"/>
          <w:marTop w:val="0"/>
          <w:marBottom w:val="0"/>
          <w:divBdr>
            <w:top w:val="none" w:sz="0" w:space="0" w:color="auto"/>
            <w:left w:val="none" w:sz="0" w:space="0" w:color="auto"/>
            <w:bottom w:val="none" w:sz="0" w:space="0" w:color="auto"/>
            <w:right w:val="none" w:sz="0" w:space="0" w:color="auto"/>
          </w:divBdr>
        </w:div>
        <w:div w:id="2135321698">
          <w:marLeft w:val="480"/>
          <w:marRight w:val="0"/>
          <w:marTop w:val="0"/>
          <w:marBottom w:val="0"/>
          <w:divBdr>
            <w:top w:val="none" w:sz="0" w:space="0" w:color="auto"/>
            <w:left w:val="none" w:sz="0" w:space="0" w:color="auto"/>
            <w:bottom w:val="none" w:sz="0" w:space="0" w:color="auto"/>
            <w:right w:val="none" w:sz="0" w:space="0" w:color="auto"/>
          </w:divBdr>
        </w:div>
        <w:div w:id="83306750">
          <w:marLeft w:val="480"/>
          <w:marRight w:val="0"/>
          <w:marTop w:val="0"/>
          <w:marBottom w:val="0"/>
          <w:divBdr>
            <w:top w:val="none" w:sz="0" w:space="0" w:color="auto"/>
            <w:left w:val="none" w:sz="0" w:space="0" w:color="auto"/>
            <w:bottom w:val="none" w:sz="0" w:space="0" w:color="auto"/>
            <w:right w:val="none" w:sz="0" w:space="0" w:color="auto"/>
          </w:divBdr>
        </w:div>
        <w:div w:id="696201292">
          <w:marLeft w:val="480"/>
          <w:marRight w:val="0"/>
          <w:marTop w:val="0"/>
          <w:marBottom w:val="0"/>
          <w:divBdr>
            <w:top w:val="none" w:sz="0" w:space="0" w:color="auto"/>
            <w:left w:val="none" w:sz="0" w:space="0" w:color="auto"/>
            <w:bottom w:val="none" w:sz="0" w:space="0" w:color="auto"/>
            <w:right w:val="none" w:sz="0" w:space="0" w:color="auto"/>
          </w:divBdr>
        </w:div>
        <w:div w:id="1880631293">
          <w:marLeft w:val="480"/>
          <w:marRight w:val="0"/>
          <w:marTop w:val="0"/>
          <w:marBottom w:val="0"/>
          <w:divBdr>
            <w:top w:val="none" w:sz="0" w:space="0" w:color="auto"/>
            <w:left w:val="none" w:sz="0" w:space="0" w:color="auto"/>
            <w:bottom w:val="none" w:sz="0" w:space="0" w:color="auto"/>
            <w:right w:val="none" w:sz="0" w:space="0" w:color="auto"/>
          </w:divBdr>
        </w:div>
        <w:div w:id="468976527">
          <w:marLeft w:val="480"/>
          <w:marRight w:val="0"/>
          <w:marTop w:val="0"/>
          <w:marBottom w:val="0"/>
          <w:divBdr>
            <w:top w:val="none" w:sz="0" w:space="0" w:color="auto"/>
            <w:left w:val="none" w:sz="0" w:space="0" w:color="auto"/>
            <w:bottom w:val="none" w:sz="0" w:space="0" w:color="auto"/>
            <w:right w:val="none" w:sz="0" w:space="0" w:color="auto"/>
          </w:divBdr>
        </w:div>
        <w:div w:id="383678009">
          <w:marLeft w:val="480"/>
          <w:marRight w:val="0"/>
          <w:marTop w:val="0"/>
          <w:marBottom w:val="0"/>
          <w:divBdr>
            <w:top w:val="none" w:sz="0" w:space="0" w:color="auto"/>
            <w:left w:val="none" w:sz="0" w:space="0" w:color="auto"/>
            <w:bottom w:val="none" w:sz="0" w:space="0" w:color="auto"/>
            <w:right w:val="none" w:sz="0" w:space="0" w:color="auto"/>
          </w:divBdr>
        </w:div>
        <w:div w:id="472647905">
          <w:marLeft w:val="480"/>
          <w:marRight w:val="0"/>
          <w:marTop w:val="0"/>
          <w:marBottom w:val="0"/>
          <w:divBdr>
            <w:top w:val="none" w:sz="0" w:space="0" w:color="auto"/>
            <w:left w:val="none" w:sz="0" w:space="0" w:color="auto"/>
            <w:bottom w:val="none" w:sz="0" w:space="0" w:color="auto"/>
            <w:right w:val="none" w:sz="0" w:space="0" w:color="auto"/>
          </w:divBdr>
        </w:div>
        <w:div w:id="831724586">
          <w:marLeft w:val="480"/>
          <w:marRight w:val="0"/>
          <w:marTop w:val="0"/>
          <w:marBottom w:val="0"/>
          <w:divBdr>
            <w:top w:val="none" w:sz="0" w:space="0" w:color="auto"/>
            <w:left w:val="none" w:sz="0" w:space="0" w:color="auto"/>
            <w:bottom w:val="none" w:sz="0" w:space="0" w:color="auto"/>
            <w:right w:val="none" w:sz="0" w:space="0" w:color="auto"/>
          </w:divBdr>
        </w:div>
        <w:div w:id="210120068">
          <w:marLeft w:val="480"/>
          <w:marRight w:val="0"/>
          <w:marTop w:val="0"/>
          <w:marBottom w:val="0"/>
          <w:divBdr>
            <w:top w:val="none" w:sz="0" w:space="0" w:color="auto"/>
            <w:left w:val="none" w:sz="0" w:space="0" w:color="auto"/>
            <w:bottom w:val="none" w:sz="0" w:space="0" w:color="auto"/>
            <w:right w:val="none" w:sz="0" w:space="0" w:color="auto"/>
          </w:divBdr>
        </w:div>
        <w:div w:id="792360033">
          <w:marLeft w:val="480"/>
          <w:marRight w:val="0"/>
          <w:marTop w:val="0"/>
          <w:marBottom w:val="0"/>
          <w:divBdr>
            <w:top w:val="none" w:sz="0" w:space="0" w:color="auto"/>
            <w:left w:val="none" w:sz="0" w:space="0" w:color="auto"/>
            <w:bottom w:val="none" w:sz="0" w:space="0" w:color="auto"/>
            <w:right w:val="none" w:sz="0" w:space="0" w:color="auto"/>
          </w:divBdr>
        </w:div>
        <w:div w:id="1542356785">
          <w:marLeft w:val="480"/>
          <w:marRight w:val="0"/>
          <w:marTop w:val="0"/>
          <w:marBottom w:val="0"/>
          <w:divBdr>
            <w:top w:val="none" w:sz="0" w:space="0" w:color="auto"/>
            <w:left w:val="none" w:sz="0" w:space="0" w:color="auto"/>
            <w:bottom w:val="none" w:sz="0" w:space="0" w:color="auto"/>
            <w:right w:val="none" w:sz="0" w:space="0" w:color="auto"/>
          </w:divBdr>
        </w:div>
        <w:div w:id="535971274">
          <w:marLeft w:val="480"/>
          <w:marRight w:val="0"/>
          <w:marTop w:val="0"/>
          <w:marBottom w:val="0"/>
          <w:divBdr>
            <w:top w:val="none" w:sz="0" w:space="0" w:color="auto"/>
            <w:left w:val="none" w:sz="0" w:space="0" w:color="auto"/>
            <w:bottom w:val="none" w:sz="0" w:space="0" w:color="auto"/>
            <w:right w:val="none" w:sz="0" w:space="0" w:color="auto"/>
          </w:divBdr>
        </w:div>
        <w:div w:id="1680891413">
          <w:marLeft w:val="480"/>
          <w:marRight w:val="0"/>
          <w:marTop w:val="0"/>
          <w:marBottom w:val="0"/>
          <w:divBdr>
            <w:top w:val="none" w:sz="0" w:space="0" w:color="auto"/>
            <w:left w:val="none" w:sz="0" w:space="0" w:color="auto"/>
            <w:bottom w:val="none" w:sz="0" w:space="0" w:color="auto"/>
            <w:right w:val="none" w:sz="0" w:space="0" w:color="auto"/>
          </w:divBdr>
        </w:div>
        <w:div w:id="1604730621">
          <w:marLeft w:val="480"/>
          <w:marRight w:val="0"/>
          <w:marTop w:val="0"/>
          <w:marBottom w:val="0"/>
          <w:divBdr>
            <w:top w:val="none" w:sz="0" w:space="0" w:color="auto"/>
            <w:left w:val="none" w:sz="0" w:space="0" w:color="auto"/>
            <w:bottom w:val="none" w:sz="0" w:space="0" w:color="auto"/>
            <w:right w:val="none" w:sz="0" w:space="0" w:color="auto"/>
          </w:divBdr>
        </w:div>
        <w:div w:id="422994105">
          <w:marLeft w:val="480"/>
          <w:marRight w:val="0"/>
          <w:marTop w:val="0"/>
          <w:marBottom w:val="0"/>
          <w:divBdr>
            <w:top w:val="none" w:sz="0" w:space="0" w:color="auto"/>
            <w:left w:val="none" w:sz="0" w:space="0" w:color="auto"/>
            <w:bottom w:val="none" w:sz="0" w:space="0" w:color="auto"/>
            <w:right w:val="none" w:sz="0" w:space="0" w:color="auto"/>
          </w:divBdr>
        </w:div>
        <w:div w:id="1314136251">
          <w:marLeft w:val="480"/>
          <w:marRight w:val="0"/>
          <w:marTop w:val="0"/>
          <w:marBottom w:val="0"/>
          <w:divBdr>
            <w:top w:val="none" w:sz="0" w:space="0" w:color="auto"/>
            <w:left w:val="none" w:sz="0" w:space="0" w:color="auto"/>
            <w:bottom w:val="none" w:sz="0" w:space="0" w:color="auto"/>
            <w:right w:val="none" w:sz="0" w:space="0" w:color="auto"/>
          </w:divBdr>
        </w:div>
        <w:div w:id="808982005">
          <w:marLeft w:val="480"/>
          <w:marRight w:val="0"/>
          <w:marTop w:val="0"/>
          <w:marBottom w:val="0"/>
          <w:divBdr>
            <w:top w:val="none" w:sz="0" w:space="0" w:color="auto"/>
            <w:left w:val="none" w:sz="0" w:space="0" w:color="auto"/>
            <w:bottom w:val="none" w:sz="0" w:space="0" w:color="auto"/>
            <w:right w:val="none" w:sz="0" w:space="0" w:color="auto"/>
          </w:divBdr>
        </w:div>
        <w:div w:id="1914008275">
          <w:marLeft w:val="480"/>
          <w:marRight w:val="0"/>
          <w:marTop w:val="0"/>
          <w:marBottom w:val="0"/>
          <w:divBdr>
            <w:top w:val="none" w:sz="0" w:space="0" w:color="auto"/>
            <w:left w:val="none" w:sz="0" w:space="0" w:color="auto"/>
            <w:bottom w:val="none" w:sz="0" w:space="0" w:color="auto"/>
            <w:right w:val="none" w:sz="0" w:space="0" w:color="auto"/>
          </w:divBdr>
        </w:div>
        <w:div w:id="608514915">
          <w:marLeft w:val="480"/>
          <w:marRight w:val="0"/>
          <w:marTop w:val="0"/>
          <w:marBottom w:val="0"/>
          <w:divBdr>
            <w:top w:val="none" w:sz="0" w:space="0" w:color="auto"/>
            <w:left w:val="none" w:sz="0" w:space="0" w:color="auto"/>
            <w:bottom w:val="none" w:sz="0" w:space="0" w:color="auto"/>
            <w:right w:val="none" w:sz="0" w:space="0" w:color="auto"/>
          </w:divBdr>
        </w:div>
        <w:div w:id="1889339202">
          <w:marLeft w:val="480"/>
          <w:marRight w:val="0"/>
          <w:marTop w:val="0"/>
          <w:marBottom w:val="0"/>
          <w:divBdr>
            <w:top w:val="none" w:sz="0" w:space="0" w:color="auto"/>
            <w:left w:val="none" w:sz="0" w:space="0" w:color="auto"/>
            <w:bottom w:val="none" w:sz="0" w:space="0" w:color="auto"/>
            <w:right w:val="none" w:sz="0" w:space="0" w:color="auto"/>
          </w:divBdr>
        </w:div>
        <w:div w:id="2062559499">
          <w:marLeft w:val="480"/>
          <w:marRight w:val="0"/>
          <w:marTop w:val="0"/>
          <w:marBottom w:val="0"/>
          <w:divBdr>
            <w:top w:val="none" w:sz="0" w:space="0" w:color="auto"/>
            <w:left w:val="none" w:sz="0" w:space="0" w:color="auto"/>
            <w:bottom w:val="none" w:sz="0" w:space="0" w:color="auto"/>
            <w:right w:val="none" w:sz="0" w:space="0" w:color="auto"/>
          </w:divBdr>
        </w:div>
        <w:div w:id="823089609">
          <w:marLeft w:val="480"/>
          <w:marRight w:val="0"/>
          <w:marTop w:val="0"/>
          <w:marBottom w:val="0"/>
          <w:divBdr>
            <w:top w:val="none" w:sz="0" w:space="0" w:color="auto"/>
            <w:left w:val="none" w:sz="0" w:space="0" w:color="auto"/>
            <w:bottom w:val="none" w:sz="0" w:space="0" w:color="auto"/>
            <w:right w:val="none" w:sz="0" w:space="0" w:color="auto"/>
          </w:divBdr>
        </w:div>
        <w:div w:id="104622408">
          <w:marLeft w:val="480"/>
          <w:marRight w:val="0"/>
          <w:marTop w:val="0"/>
          <w:marBottom w:val="0"/>
          <w:divBdr>
            <w:top w:val="none" w:sz="0" w:space="0" w:color="auto"/>
            <w:left w:val="none" w:sz="0" w:space="0" w:color="auto"/>
            <w:bottom w:val="none" w:sz="0" w:space="0" w:color="auto"/>
            <w:right w:val="none" w:sz="0" w:space="0" w:color="auto"/>
          </w:divBdr>
        </w:div>
        <w:div w:id="180971541">
          <w:marLeft w:val="480"/>
          <w:marRight w:val="0"/>
          <w:marTop w:val="0"/>
          <w:marBottom w:val="0"/>
          <w:divBdr>
            <w:top w:val="none" w:sz="0" w:space="0" w:color="auto"/>
            <w:left w:val="none" w:sz="0" w:space="0" w:color="auto"/>
            <w:bottom w:val="none" w:sz="0" w:space="0" w:color="auto"/>
            <w:right w:val="none" w:sz="0" w:space="0" w:color="auto"/>
          </w:divBdr>
        </w:div>
        <w:div w:id="226117131">
          <w:marLeft w:val="480"/>
          <w:marRight w:val="0"/>
          <w:marTop w:val="0"/>
          <w:marBottom w:val="0"/>
          <w:divBdr>
            <w:top w:val="none" w:sz="0" w:space="0" w:color="auto"/>
            <w:left w:val="none" w:sz="0" w:space="0" w:color="auto"/>
            <w:bottom w:val="none" w:sz="0" w:space="0" w:color="auto"/>
            <w:right w:val="none" w:sz="0" w:space="0" w:color="auto"/>
          </w:divBdr>
        </w:div>
        <w:div w:id="1089037077">
          <w:marLeft w:val="480"/>
          <w:marRight w:val="0"/>
          <w:marTop w:val="0"/>
          <w:marBottom w:val="0"/>
          <w:divBdr>
            <w:top w:val="none" w:sz="0" w:space="0" w:color="auto"/>
            <w:left w:val="none" w:sz="0" w:space="0" w:color="auto"/>
            <w:bottom w:val="none" w:sz="0" w:space="0" w:color="auto"/>
            <w:right w:val="none" w:sz="0" w:space="0" w:color="auto"/>
          </w:divBdr>
        </w:div>
        <w:div w:id="1136294207">
          <w:marLeft w:val="480"/>
          <w:marRight w:val="0"/>
          <w:marTop w:val="0"/>
          <w:marBottom w:val="0"/>
          <w:divBdr>
            <w:top w:val="none" w:sz="0" w:space="0" w:color="auto"/>
            <w:left w:val="none" w:sz="0" w:space="0" w:color="auto"/>
            <w:bottom w:val="none" w:sz="0" w:space="0" w:color="auto"/>
            <w:right w:val="none" w:sz="0" w:space="0" w:color="auto"/>
          </w:divBdr>
        </w:div>
      </w:divsChild>
    </w:div>
    <w:div w:id="413748178">
      <w:bodyDiv w:val="1"/>
      <w:marLeft w:val="0"/>
      <w:marRight w:val="0"/>
      <w:marTop w:val="0"/>
      <w:marBottom w:val="0"/>
      <w:divBdr>
        <w:top w:val="none" w:sz="0" w:space="0" w:color="auto"/>
        <w:left w:val="none" w:sz="0" w:space="0" w:color="auto"/>
        <w:bottom w:val="none" w:sz="0" w:space="0" w:color="auto"/>
        <w:right w:val="none" w:sz="0" w:space="0" w:color="auto"/>
      </w:divBdr>
      <w:divsChild>
        <w:div w:id="1051420812">
          <w:marLeft w:val="480"/>
          <w:marRight w:val="0"/>
          <w:marTop w:val="0"/>
          <w:marBottom w:val="0"/>
          <w:divBdr>
            <w:top w:val="none" w:sz="0" w:space="0" w:color="auto"/>
            <w:left w:val="none" w:sz="0" w:space="0" w:color="auto"/>
            <w:bottom w:val="none" w:sz="0" w:space="0" w:color="auto"/>
            <w:right w:val="none" w:sz="0" w:space="0" w:color="auto"/>
          </w:divBdr>
        </w:div>
        <w:div w:id="1865821698">
          <w:marLeft w:val="480"/>
          <w:marRight w:val="0"/>
          <w:marTop w:val="0"/>
          <w:marBottom w:val="0"/>
          <w:divBdr>
            <w:top w:val="none" w:sz="0" w:space="0" w:color="auto"/>
            <w:left w:val="none" w:sz="0" w:space="0" w:color="auto"/>
            <w:bottom w:val="none" w:sz="0" w:space="0" w:color="auto"/>
            <w:right w:val="none" w:sz="0" w:space="0" w:color="auto"/>
          </w:divBdr>
        </w:div>
        <w:div w:id="653800344">
          <w:marLeft w:val="480"/>
          <w:marRight w:val="0"/>
          <w:marTop w:val="0"/>
          <w:marBottom w:val="0"/>
          <w:divBdr>
            <w:top w:val="none" w:sz="0" w:space="0" w:color="auto"/>
            <w:left w:val="none" w:sz="0" w:space="0" w:color="auto"/>
            <w:bottom w:val="none" w:sz="0" w:space="0" w:color="auto"/>
            <w:right w:val="none" w:sz="0" w:space="0" w:color="auto"/>
          </w:divBdr>
        </w:div>
        <w:div w:id="2014450874">
          <w:marLeft w:val="480"/>
          <w:marRight w:val="0"/>
          <w:marTop w:val="0"/>
          <w:marBottom w:val="0"/>
          <w:divBdr>
            <w:top w:val="none" w:sz="0" w:space="0" w:color="auto"/>
            <w:left w:val="none" w:sz="0" w:space="0" w:color="auto"/>
            <w:bottom w:val="none" w:sz="0" w:space="0" w:color="auto"/>
            <w:right w:val="none" w:sz="0" w:space="0" w:color="auto"/>
          </w:divBdr>
        </w:div>
        <w:div w:id="1015767487">
          <w:marLeft w:val="480"/>
          <w:marRight w:val="0"/>
          <w:marTop w:val="0"/>
          <w:marBottom w:val="0"/>
          <w:divBdr>
            <w:top w:val="none" w:sz="0" w:space="0" w:color="auto"/>
            <w:left w:val="none" w:sz="0" w:space="0" w:color="auto"/>
            <w:bottom w:val="none" w:sz="0" w:space="0" w:color="auto"/>
            <w:right w:val="none" w:sz="0" w:space="0" w:color="auto"/>
          </w:divBdr>
        </w:div>
        <w:div w:id="2083407340">
          <w:marLeft w:val="480"/>
          <w:marRight w:val="0"/>
          <w:marTop w:val="0"/>
          <w:marBottom w:val="0"/>
          <w:divBdr>
            <w:top w:val="none" w:sz="0" w:space="0" w:color="auto"/>
            <w:left w:val="none" w:sz="0" w:space="0" w:color="auto"/>
            <w:bottom w:val="none" w:sz="0" w:space="0" w:color="auto"/>
            <w:right w:val="none" w:sz="0" w:space="0" w:color="auto"/>
          </w:divBdr>
        </w:div>
      </w:divsChild>
    </w:div>
    <w:div w:id="414398377">
      <w:bodyDiv w:val="1"/>
      <w:marLeft w:val="0"/>
      <w:marRight w:val="0"/>
      <w:marTop w:val="0"/>
      <w:marBottom w:val="0"/>
      <w:divBdr>
        <w:top w:val="none" w:sz="0" w:space="0" w:color="auto"/>
        <w:left w:val="none" w:sz="0" w:space="0" w:color="auto"/>
        <w:bottom w:val="none" w:sz="0" w:space="0" w:color="auto"/>
        <w:right w:val="none" w:sz="0" w:space="0" w:color="auto"/>
      </w:divBdr>
    </w:div>
    <w:div w:id="420104152">
      <w:bodyDiv w:val="1"/>
      <w:marLeft w:val="0"/>
      <w:marRight w:val="0"/>
      <w:marTop w:val="0"/>
      <w:marBottom w:val="0"/>
      <w:divBdr>
        <w:top w:val="none" w:sz="0" w:space="0" w:color="auto"/>
        <w:left w:val="none" w:sz="0" w:space="0" w:color="auto"/>
        <w:bottom w:val="none" w:sz="0" w:space="0" w:color="auto"/>
        <w:right w:val="none" w:sz="0" w:space="0" w:color="auto"/>
      </w:divBdr>
      <w:divsChild>
        <w:div w:id="1852718223">
          <w:marLeft w:val="480"/>
          <w:marRight w:val="0"/>
          <w:marTop w:val="0"/>
          <w:marBottom w:val="0"/>
          <w:divBdr>
            <w:top w:val="none" w:sz="0" w:space="0" w:color="auto"/>
            <w:left w:val="none" w:sz="0" w:space="0" w:color="auto"/>
            <w:bottom w:val="none" w:sz="0" w:space="0" w:color="auto"/>
            <w:right w:val="none" w:sz="0" w:space="0" w:color="auto"/>
          </w:divBdr>
        </w:div>
        <w:div w:id="1506093253">
          <w:marLeft w:val="480"/>
          <w:marRight w:val="0"/>
          <w:marTop w:val="0"/>
          <w:marBottom w:val="0"/>
          <w:divBdr>
            <w:top w:val="none" w:sz="0" w:space="0" w:color="auto"/>
            <w:left w:val="none" w:sz="0" w:space="0" w:color="auto"/>
            <w:bottom w:val="none" w:sz="0" w:space="0" w:color="auto"/>
            <w:right w:val="none" w:sz="0" w:space="0" w:color="auto"/>
          </w:divBdr>
        </w:div>
        <w:div w:id="759444211">
          <w:marLeft w:val="480"/>
          <w:marRight w:val="0"/>
          <w:marTop w:val="0"/>
          <w:marBottom w:val="0"/>
          <w:divBdr>
            <w:top w:val="none" w:sz="0" w:space="0" w:color="auto"/>
            <w:left w:val="none" w:sz="0" w:space="0" w:color="auto"/>
            <w:bottom w:val="none" w:sz="0" w:space="0" w:color="auto"/>
            <w:right w:val="none" w:sz="0" w:space="0" w:color="auto"/>
          </w:divBdr>
        </w:div>
        <w:div w:id="819615963">
          <w:marLeft w:val="480"/>
          <w:marRight w:val="0"/>
          <w:marTop w:val="0"/>
          <w:marBottom w:val="0"/>
          <w:divBdr>
            <w:top w:val="none" w:sz="0" w:space="0" w:color="auto"/>
            <w:left w:val="none" w:sz="0" w:space="0" w:color="auto"/>
            <w:bottom w:val="none" w:sz="0" w:space="0" w:color="auto"/>
            <w:right w:val="none" w:sz="0" w:space="0" w:color="auto"/>
          </w:divBdr>
        </w:div>
        <w:div w:id="2117481184">
          <w:marLeft w:val="480"/>
          <w:marRight w:val="0"/>
          <w:marTop w:val="0"/>
          <w:marBottom w:val="0"/>
          <w:divBdr>
            <w:top w:val="none" w:sz="0" w:space="0" w:color="auto"/>
            <w:left w:val="none" w:sz="0" w:space="0" w:color="auto"/>
            <w:bottom w:val="none" w:sz="0" w:space="0" w:color="auto"/>
            <w:right w:val="none" w:sz="0" w:space="0" w:color="auto"/>
          </w:divBdr>
        </w:div>
        <w:div w:id="1656373228">
          <w:marLeft w:val="480"/>
          <w:marRight w:val="0"/>
          <w:marTop w:val="0"/>
          <w:marBottom w:val="0"/>
          <w:divBdr>
            <w:top w:val="none" w:sz="0" w:space="0" w:color="auto"/>
            <w:left w:val="none" w:sz="0" w:space="0" w:color="auto"/>
            <w:bottom w:val="none" w:sz="0" w:space="0" w:color="auto"/>
            <w:right w:val="none" w:sz="0" w:space="0" w:color="auto"/>
          </w:divBdr>
        </w:div>
        <w:div w:id="1221600664">
          <w:marLeft w:val="480"/>
          <w:marRight w:val="0"/>
          <w:marTop w:val="0"/>
          <w:marBottom w:val="0"/>
          <w:divBdr>
            <w:top w:val="none" w:sz="0" w:space="0" w:color="auto"/>
            <w:left w:val="none" w:sz="0" w:space="0" w:color="auto"/>
            <w:bottom w:val="none" w:sz="0" w:space="0" w:color="auto"/>
            <w:right w:val="none" w:sz="0" w:space="0" w:color="auto"/>
          </w:divBdr>
        </w:div>
        <w:div w:id="1428161022">
          <w:marLeft w:val="480"/>
          <w:marRight w:val="0"/>
          <w:marTop w:val="0"/>
          <w:marBottom w:val="0"/>
          <w:divBdr>
            <w:top w:val="none" w:sz="0" w:space="0" w:color="auto"/>
            <w:left w:val="none" w:sz="0" w:space="0" w:color="auto"/>
            <w:bottom w:val="none" w:sz="0" w:space="0" w:color="auto"/>
            <w:right w:val="none" w:sz="0" w:space="0" w:color="auto"/>
          </w:divBdr>
        </w:div>
        <w:div w:id="2056342794">
          <w:marLeft w:val="480"/>
          <w:marRight w:val="0"/>
          <w:marTop w:val="0"/>
          <w:marBottom w:val="0"/>
          <w:divBdr>
            <w:top w:val="none" w:sz="0" w:space="0" w:color="auto"/>
            <w:left w:val="none" w:sz="0" w:space="0" w:color="auto"/>
            <w:bottom w:val="none" w:sz="0" w:space="0" w:color="auto"/>
            <w:right w:val="none" w:sz="0" w:space="0" w:color="auto"/>
          </w:divBdr>
        </w:div>
      </w:divsChild>
    </w:div>
    <w:div w:id="420178416">
      <w:bodyDiv w:val="1"/>
      <w:marLeft w:val="0"/>
      <w:marRight w:val="0"/>
      <w:marTop w:val="0"/>
      <w:marBottom w:val="0"/>
      <w:divBdr>
        <w:top w:val="none" w:sz="0" w:space="0" w:color="auto"/>
        <w:left w:val="none" w:sz="0" w:space="0" w:color="auto"/>
        <w:bottom w:val="none" w:sz="0" w:space="0" w:color="auto"/>
        <w:right w:val="none" w:sz="0" w:space="0" w:color="auto"/>
      </w:divBdr>
    </w:div>
    <w:div w:id="426004269">
      <w:bodyDiv w:val="1"/>
      <w:marLeft w:val="0"/>
      <w:marRight w:val="0"/>
      <w:marTop w:val="0"/>
      <w:marBottom w:val="0"/>
      <w:divBdr>
        <w:top w:val="none" w:sz="0" w:space="0" w:color="auto"/>
        <w:left w:val="none" w:sz="0" w:space="0" w:color="auto"/>
        <w:bottom w:val="none" w:sz="0" w:space="0" w:color="auto"/>
        <w:right w:val="none" w:sz="0" w:space="0" w:color="auto"/>
      </w:divBdr>
    </w:div>
    <w:div w:id="429199632">
      <w:bodyDiv w:val="1"/>
      <w:marLeft w:val="0"/>
      <w:marRight w:val="0"/>
      <w:marTop w:val="0"/>
      <w:marBottom w:val="0"/>
      <w:divBdr>
        <w:top w:val="none" w:sz="0" w:space="0" w:color="auto"/>
        <w:left w:val="none" w:sz="0" w:space="0" w:color="auto"/>
        <w:bottom w:val="none" w:sz="0" w:space="0" w:color="auto"/>
        <w:right w:val="none" w:sz="0" w:space="0" w:color="auto"/>
      </w:divBdr>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31127901">
      <w:bodyDiv w:val="1"/>
      <w:marLeft w:val="0"/>
      <w:marRight w:val="0"/>
      <w:marTop w:val="0"/>
      <w:marBottom w:val="0"/>
      <w:divBdr>
        <w:top w:val="none" w:sz="0" w:space="0" w:color="auto"/>
        <w:left w:val="none" w:sz="0" w:space="0" w:color="auto"/>
        <w:bottom w:val="none" w:sz="0" w:space="0" w:color="auto"/>
        <w:right w:val="none" w:sz="0" w:space="0" w:color="auto"/>
      </w:divBdr>
    </w:div>
    <w:div w:id="431903872">
      <w:bodyDiv w:val="1"/>
      <w:marLeft w:val="0"/>
      <w:marRight w:val="0"/>
      <w:marTop w:val="0"/>
      <w:marBottom w:val="0"/>
      <w:divBdr>
        <w:top w:val="none" w:sz="0" w:space="0" w:color="auto"/>
        <w:left w:val="none" w:sz="0" w:space="0" w:color="auto"/>
        <w:bottom w:val="none" w:sz="0" w:space="0" w:color="auto"/>
        <w:right w:val="none" w:sz="0" w:space="0" w:color="auto"/>
      </w:divBdr>
    </w:div>
    <w:div w:id="432015243">
      <w:bodyDiv w:val="1"/>
      <w:marLeft w:val="0"/>
      <w:marRight w:val="0"/>
      <w:marTop w:val="0"/>
      <w:marBottom w:val="0"/>
      <w:divBdr>
        <w:top w:val="none" w:sz="0" w:space="0" w:color="auto"/>
        <w:left w:val="none" w:sz="0" w:space="0" w:color="auto"/>
        <w:bottom w:val="none" w:sz="0" w:space="0" w:color="auto"/>
        <w:right w:val="none" w:sz="0" w:space="0" w:color="auto"/>
      </w:divBdr>
    </w:div>
    <w:div w:id="435442497">
      <w:bodyDiv w:val="1"/>
      <w:marLeft w:val="0"/>
      <w:marRight w:val="0"/>
      <w:marTop w:val="0"/>
      <w:marBottom w:val="0"/>
      <w:divBdr>
        <w:top w:val="none" w:sz="0" w:space="0" w:color="auto"/>
        <w:left w:val="none" w:sz="0" w:space="0" w:color="auto"/>
        <w:bottom w:val="none" w:sz="0" w:space="0" w:color="auto"/>
        <w:right w:val="none" w:sz="0" w:space="0" w:color="auto"/>
      </w:divBdr>
    </w:div>
    <w:div w:id="439254223">
      <w:bodyDiv w:val="1"/>
      <w:marLeft w:val="0"/>
      <w:marRight w:val="0"/>
      <w:marTop w:val="0"/>
      <w:marBottom w:val="0"/>
      <w:divBdr>
        <w:top w:val="none" w:sz="0" w:space="0" w:color="auto"/>
        <w:left w:val="none" w:sz="0" w:space="0" w:color="auto"/>
        <w:bottom w:val="none" w:sz="0" w:space="0" w:color="auto"/>
        <w:right w:val="none" w:sz="0" w:space="0" w:color="auto"/>
      </w:divBdr>
      <w:divsChild>
        <w:div w:id="1603298187">
          <w:marLeft w:val="480"/>
          <w:marRight w:val="0"/>
          <w:marTop w:val="0"/>
          <w:marBottom w:val="0"/>
          <w:divBdr>
            <w:top w:val="none" w:sz="0" w:space="0" w:color="auto"/>
            <w:left w:val="none" w:sz="0" w:space="0" w:color="auto"/>
            <w:bottom w:val="none" w:sz="0" w:space="0" w:color="auto"/>
            <w:right w:val="none" w:sz="0" w:space="0" w:color="auto"/>
          </w:divBdr>
        </w:div>
        <w:div w:id="1980765169">
          <w:marLeft w:val="480"/>
          <w:marRight w:val="0"/>
          <w:marTop w:val="0"/>
          <w:marBottom w:val="0"/>
          <w:divBdr>
            <w:top w:val="none" w:sz="0" w:space="0" w:color="auto"/>
            <w:left w:val="none" w:sz="0" w:space="0" w:color="auto"/>
            <w:bottom w:val="none" w:sz="0" w:space="0" w:color="auto"/>
            <w:right w:val="none" w:sz="0" w:space="0" w:color="auto"/>
          </w:divBdr>
        </w:div>
        <w:div w:id="495725961">
          <w:marLeft w:val="480"/>
          <w:marRight w:val="0"/>
          <w:marTop w:val="0"/>
          <w:marBottom w:val="0"/>
          <w:divBdr>
            <w:top w:val="none" w:sz="0" w:space="0" w:color="auto"/>
            <w:left w:val="none" w:sz="0" w:space="0" w:color="auto"/>
            <w:bottom w:val="none" w:sz="0" w:space="0" w:color="auto"/>
            <w:right w:val="none" w:sz="0" w:space="0" w:color="auto"/>
          </w:divBdr>
        </w:div>
        <w:div w:id="1966886872">
          <w:marLeft w:val="480"/>
          <w:marRight w:val="0"/>
          <w:marTop w:val="0"/>
          <w:marBottom w:val="0"/>
          <w:divBdr>
            <w:top w:val="none" w:sz="0" w:space="0" w:color="auto"/>
            <w:left w:val="none" w:sz="0" w:space="0" w:color="auto"/>
            <w:bottom w:val="none" w:sz="0" w:space="0" w:color="auto"/>
            <w:right w:val="none" w:sz="0" w:space="0" w:color="auto"/>
          </w:divBdr>
        </w:div>
        <w:div w:id="722214458">
          <w:marLeft w:val="480"/>
          <w:marRight w:val="0"/>
          <w:marTop w:val="0"/>
          <w:marBottom w:val="0"/>
          <w:divBdr>
            <w:top w:val="none" w:sz="0" w:space="0" w:color="auto"/>
            <w:left w:val="none" w:sz="0" w:space="0" w:color="auto"/>
            <w:bottom w:val="none" w:sz="0" w:space="0" w:color="auto"/>
            <w:right w:val="none" w:sz="0" w:space="0" w:color="auto"/>
          </w:divBdr>
        </w:div>
        <w:div w:id="674575008">
          <w:marLeft w:val="480"/>
          <w:marRight w:val="0"/>
          <w:marTop w:val="0"/>
          <w:marBottom w:val="0"/>
          <w:divBdr>
            <w:top w:val="none" w:sz="0" w:space="0" w:color="auto"/>
            <w:left w:val="none" w:sz="0" w:space="0" w:color="auto"/>
            <w:bottom w:val="none" w:sz="0" w:space="0" w:color="auto"/>
            <w:right w:val="none" w:sz="0" w:space="0" w:color="auto"/>
          </w:divBdr>
        </w:div>
        <w:div w:id="1108043886">
          <w:marLeft w:val="480"/>
          <w:marRight w:val="0"/>
          <w:marTop w:val="0"/>
          <w:marBottom w:val="0"/>
          <w:divBdr>
            <w:top w:val="none" w:sz="0" w:space="0" w:color="auto"/>
            <w:left w:val="none" w:sz="0" w:space="0" w:color="auto"/>
            <w:bottom w:val="none" w:sz="0" w:space="0" w:color="auto"/>
            <w:right w:val="none" w:sz="0" w:space="0" w:color="auto"/>
          </w:divBdr>
        </w:div>
        <w:div w:id="2038311114">
          <w:marLeft w:val="480"/>
          <w:marRight w:val="0"/>
          <w:marTop w:val="0"/>
          <w:marBottom w:val="0"/>
          <w:divBdr>
            <w:top w:val="none" w:sz="0" w:space="0" w:color="auto"/>
            <w:left w:val="none" w:sz="0" w:space="0" w:color="auto"/>
            <w:bottom w:val="none" w:sz="0" w:space="0" w:color="auto"/>
            <w:right w:val="none" w:sz="0" w:space="0" w:color="auto"/>
          </w:divBdr>
        </w:div>
        <w:div w:id="1345136317">
          <w:marLeft w:val="480"/>
          <w:marRight w:val="0"/>
          <w:marTop w:val="0"/>
          <w:marBottom w:val="0"/>
          <w:divBdr>
            <w:top w:val="none" w:sz="0" w:space="0" w:color="auto"/>
            <w:left w:val="none" w:sz="0" w:space="0" w:color="auto"/>
            <w:bottom w:val="none" w:sz="0" w:space="0" w:color="auto"/>
            <w:right w:val="none" w:sz="0" w:space="0" w:color="auto"/>
          </w:divBdr>
        </w:div>
        <w:div w:id="862787219">
          <w:marLeft w:val="480"/>
          <w:marRight w:val="0"/>
          <w:marTop w:val="0"/>
          <w:marBottom w:val="0"/>
          <w:divBdr>
            <w:top w:val="none" w:sz="0" w:space="0" w:color="auto"/>
            <w:left w:val="none" w:sz="0" w:space="0" w:color="auto"/>
            <w:bottom w:val="none" w:sz="0" w:space="0" w:color="auto"/>
            <w:right w:val="none" w:sz="0" w:space="0" w:color="auto"/>
          </w:divBdr>
        </w:div>
        <w:div w:id="98843749">
          <w:marLeft w:val="480"/>
          <w:marRight w:val="0"/>
          <w:marTop w:val="0"/>
          <w:marBottom w:val="0"/>
          <w:divBdr>
            <w:top w:val="none" w:sz="0" w:space="0" w:color="auto"/>
            <w:left w:val="none" w:sz="0" w:space="0" w:color="auto"/>
            <w:bottom w:val="none" w:sz="0" w:space="0" w:color="auto"/>
            <w:right w:val="none" w:sz="0" w:space="0" w:color="auto"/>
          </w:divBdr>
        </w:div>
        <w:div w:id="2113429590">
          <w:marLeft w:val="480"/>
          <w:marRight w:val="0"/>
          <w:marTop w:val="0"/>
          <w:marBottom w:val="0"/>
          <w:divBdr>
            <w:top w:val="none" w:sz="0" w:space="0" w:color="auto"/>
            <w:left w:val="none" w:sz="0" w:space="0" w:color="auto"/>
            <w:bottom w:val="none" w:sz="0" w:space="0" w:color="auto"/>
            <w:right w:val="none" w:sz="0" w:space="0" w:color="auto"/>
          </w:divBdr>
        </w:div>
        <w:div w:id="1745759105">
          <w:marLeft w:val="480"/>
          <w:marRight w:val="0"/>
          <w:marTop w:val="0"/>
          <w:marBottom w:val="0"/>
          <w:divBdr>
            <w:top w:val="none" w:sz="0" w:space="0" w:color="auto"/>
            <w:left w:val="none" w:sz="0" w:space="0" w:color="auto"/>
            <w:bottom w:val="none" w:sz="0" w:space="0" w:color="auto"/>
            <w:right w:val="none" w:sz="0" w:space="0" w:color="auto"/>
          </w:divBdr>
        </w:div>
        <w:div w:id="69666308">
          <w:marLeft w:val="480"/>
          <w:marRight w:val="0"/>
          <w:marTop w:val="0"/>
          <w:marBottom w:val="0"/>
          <w:divBdr>
            <w:top w:val="none" w:sz="0" w:space="0" w:color="auto"/>
            <w:left w:val="none" w:sz="0" w:space="0" w:color="auto"/>
            <w:bottom w:val="none" w:sz="0" w:space="0" w:color="auto"/>
            <w:right w:val="none" w:sz="0" w:space="0" w:color="auto"/>
          </w:divBdr>
        </w:div>
        <w:div w:id="1391540704">
          <w:marLeft w:val="480"/>
          <w:marRight w:val="0"/>
          <w:marTop w:val="0"/>
          <w:marBottom w:val="0"/>
          <w:divBdr>
            <w:top w:val="none" w:sz="0" w:space="0" w:color="auto"/>
            <w:left w:val="none" w:sz="0" w:space="0" w:color="auto"/>
            <w:bottom w:val="none" w:sz="0" w:space="0" w:color="auto"/>
            <w:right w:val="none" w:sz="0" w:space="0" w:color="auto"/>
          </w:divBdr>
        </w:div>
        <w:div w:id="1307203131">
          <w:marLeft w:val="480"/>
          <w:marRight w:val="0"/>
          <w:marTop w:val="0"/>
          <w:marBottom w:val="0"/>
          <w:divBdr>
            <w:top w:val="none" w:sz="0" w:space="0" w:color="auto"/>
            <w:left w:val="none" w:sz="0" w:space="0" w:color="auto"/>
            <w:bottom w:val="none" w:sz="0" w:space="0" w:color="auto"/>
            <w:right w:val="none" w:sz="0" w:space="0" w:color="auto"/>
          </w:divBdr>
        </w:div>
        <w:div w:id="1133331757">
          <w:marLeft w:val="480"/>
          <w:marRight w:val="0"/>
          <w:marTop w:val="0"/>
          <w:marBottom w:val="0"/>
          <w:divBdr>
            <w:top w:val="none" w:sz="0" w:space="0" w:color="auto"/>
            <w:left w:val="none" w:sz="0" w:space="0" w:color="auto"/>
            <w:bottom w:val="none" w:sz="0" w:space="0" w:color="auto"/>
            <w:right w:val="none" w:sz="0" w:space="0" w:color="auto"/>
          </w:divBdr>
        </w:div>
        <w:div w:id="1968124493">
          <w:marLeft w:val="480"/>
          <w:marRight w:val="0"/>
          <w:marTop w:val="0"/>
          <w:marBottom w:val="0"/>
          <w:divBdr>
            <w:top w:val="none" w:sz="0" w:space="0" w:color="auto"/>
            <w:left w:val="none" w:sz="0" w:space="0" w:color="auto"/>
            <w:bottom w:val="none" w:sz="0" w:space="0" w:color="auto"/>
            <w:right w:val="none" w:sz="0" w:space="0" w:color="auto"/>
          </w:divBdr>
        </w:div>
        <w:div w:id="1518033070">
          <w:marLeft w:val="480"/>
          <w:marRight w:val="0"/>
          <w:marTop w:val="0"/>
          <w:marBottom w:val="0"/>
          <w:divBdr>
            <w:top w:val="none" w:sz="0" w:space="0" w:color="auto"/>
            <w:left w:val="none" w:sz="0" w:space="0" w:color="auto"/>
            <w:bottom w:val="none" w:sz="0" w:space="0" w:color="auto"/>
            <w:right w:val="none" w:sz="0" w:space="0" w:color="auto"/>
          </w:divBdr>
        </w:div>
        <w:div w:id="620262111">
          <w:marLeft w:val="480"/>
          <w:marRight w:val="0"/>
          <w:marTop w:val="0"/>
          <w:marBottom w:val="0"/>
          <w:divBdr>
            <w:top w:val="none" w:sz="0" w:space="0" w:color="auto"/>
            <w:left w:val="none" w:sz="0" w:space="0" w:color="auto"/>
            <w:bottom w:val="none" w:sz="0" w:space="0" w:color="auto"/>
            <w:right w:val="none" w:sz="0" w:space="0" w:color="auto"/>
          </w:divBdr>
        </w:div>
        <w:div w:id="60717673">
          <w:marLeft w:val="480"/>
          <w:marRight w:val="0"/>
          <w:marTop w:val="0"/>
          <w:marBottom w:val="0"/>
          <w:divBdr>
            <w:top w:val="none" w:sz="0" w:space="0" w:color="auto"/>
            <w:left w:val="none" w:sz="0" w:space="0" w:color="auto"/>
            <w:bottom w:val="none" w:sz="0" w:space="0" w:color="auto"/>
            <w:right w:val="none" w:sz="0" w:space="0" w:color="auto"/>
          </w:divBdr>
        </w:div>
        <w:div w:id="1056392191">
          <w:marLeft w:val="480"/>
          <w:marRight w:val="0"/>
          <w:marTop w:val="0"/>
          <w:marBottom w:val="0"/>
          <w:divBdr>
            <w:top w:val="none" w:sz="0" w:space="0" w:color="auto"/>
            <w:left w:val="none" w:sz="0" w:space="0" w:color="auto"/>
            <w:bottom w:val="none" w:sz="0" w:space="0" w:color="auto"/>
            <w:right w:val="none" w:sz="0" w:space="0" w:color="auto"/>
          </w:divBdr>
        </w:div>
        <w:div w:id="593903227">
          <w:marLeft w:val="480"/>
          <w:marRight w:val="0"/>
          <w:marTop w:val="0"/>
          <w:marBottom w:val="0"/>
          <w:divBdr>
            <w:top w:val="none" w:sz="0" w:space="0" w:color="auto"/>
            <w:left w:val="none" w:sz="0" w:space="0" w:color="auto"/>
            <w:bottom w:val="none" w:sz="0" w:space="0" w:color="auto"/>
            <w:right w:val="none" w:sz="0" w:space="0" w:color="auto"/>
          </w:divBdr>
        </w:div>
        <w:div w:id="356589583">
          <w:marLeft w:val="480"/>
          <w:marRight w:val="0"/>
          <w:marTop w:val="0"/>
          <w:marBottom w:val="0"/>
          <w:divBdr>
            <w:top w:val="none" w:sz="0" w:space="0" w:color="auto"/>
            <w:left w:val="none" w:sz="0" w:space="0" w:color="auto"/>
            <w:bottom w:val="none" w:sz="0" w:space="0" w:color="auto"/>
            <w:right w:val="none" w:sz="0" w:space="0" w:color="auto"/>
          </w:divBdr>
        </w:div>
        <w:div w:id="2009484267">
          <w:marLeft w:val="480"/>
          <w:marRight w:val="0"/>
          <w:marTop w:val="0"/>
          <w:marBottom w:val="0"/>
          <w:divBdr>
            <w:top w:val="none" w:sz="0" w:space="0" w:color="auto"/>
            <w:left w:val="none" w:sz="0" w:space="0" w:color="auto"/>
            <w:bottom w:val="none" w:sz="0" w:space="0" w:color="auto"/>
            <w:right w:val="none" w:sz="0" w:space="0" w:color="auto"/>
          </w:divBdr>
        </w:div>
        <w:div w:id="71004840">
          <w:marLeft w:val="480"/>
          <w:marRight w:val="0"/>
          <w:marTop w:val="0"/>
          <w:marBottom w:val="0"/>
          <w:divBdr>
            <w:top w:val="none" w:sz="0" w:space="0" w:color="auto"/>
            <w:left w:val="none" w:sz="0" w:space="0" w:color="auto"/>
            <w:bottom w:val="none" w:sz="0" w:space="0" w:color="auto"/>
            <w:right w:val="none" w:sz="0" w:space="0" w:color="auto"/>
          </w:divBdr>
        </w:div>
        <w:div w:id="841092777">
          <w:marLeft w:val="480"/>
          <w:marRight w:val="0"/>
          <w:marTop w:val="0"/>
          <w:marBottom w:val="0"/>
          <w:divBdr>
            <w:top w:val="none" w:sz="0" w:space="0" w:color="auto"/>
            <w:left w:val="none" w:sz="0" w:space="0" w:color="auto"/>
            <w:bottom w:val="none" w:sz="0" w:space="0" w:color="auto"/>
            <w:right w:val="none" w:sz="0" w:space="0" w:color="auto"/>
          </w:divBdr>
        </w:div>
        <w:div w:id="48264474">
          <w:marLeft w:val="480"/>
          <w:marRight w:val="0"/>
          <w:marTop w:val="0"/>
          <w:marBottom w:val="0"/>
          <w:divBdr>
            <w:top w:val="none" w:sz="0" w:space="0" w:color="auto"/>
            <w:left w:val="none" w:sz="0" w:space="0" w:color="auto"/>
            <w:bottom w:val="none" w:sz="0" w:space="0" w:color="auto"/>
            <w:right w:val="none" w:sz="0" w:space="0" w:color="auto"/>
          </w:divBdr>
        </w:div>
        <w:div w:id="2125998718">
          <w:marLeft w:val="480"/>
          <w:marRight w:val="0"/>
          <w:marTop w:val="0"/>
          <w:marBottom w:val="0"/>
          <w:divBdr>
            <w:top w:val="none" w:sz="0" w:space="0" w:color="auto"/>
            <w:left w:val="none" w:sz="0" w:space="0" w:color="auto"/>
            <w:bottom w:val="none" w:sz="0" w:space="0" w:color="auto"/>
            <w:right w:val="none" w:sz="0" w:space="0" w:color="auto"/>
          </w:divBdr>
        </w:div>
        <w:div w:id="1249776300">
          <w:marLeft w:val="480"/>
          <w:marRight w:val="0"/>
          <w:marTop w:val="0"/>
          <w:marBottom w:val="0"/>
          <w:divBdr>
            <w:top w:val="none" w:sz="0" w:space="0" w:color="auto"/>
            <w:left w:val="none" w:sz="0" w:space="0" w:color="auto"/>
            <w:bottom w:val="none" w:sz="0" w:space="0" w:color="auto"/>
            <w:right w:val="none" w:sz="0" w:space="0" w:color="auto"/>
          </w:divBdr>
        </w:div>
        <w:div w:id="1631746056">
          <w:marLeft w:val="480"/>
          <w:marRight w:val="0"/>
          <w:marTop w:val="0"/>
          <w:marBottom w:val="0"/>
          <w:divBdr>
            <w:top w:val="none" w:sz="0" w:space="0" w:color="auto"/>
            <w:left w:val="none" w:sz="0" w:space="0" w:color="auto"/>
            <w:bottom w:val="none" w:sz="0" w:space="0" w:color="auto"/>
            <w:right w:val="none" w:sz="0" w:space="0" w:color="auto"/>
          </w:divBdr>
        </w:div>
        <w:div w:id="50157714">
          <w:marLeft w:val="480"/>
          <w:marRight w:val="0"/>
          <w:marTop w:val="0"/>
          <w:marBottom w:val="0"/>
          <w:divBdr>
            <w:top w:val="none" w:sz="0" w:space="0" w:color="auto"/>
            <w:left w:val="none" w:sz="0" w:space="0" w:color="auto"/>
            <w:bottom w:val="none" w:sz="0" w:space="0" w:color="auto"/>
            <w:right w:val="none" w:sz="0" w:space="0" w:color="auto"/>
          </w:divBdr>
        </w:div>
        <w:div w:id="34277594">
          <w:marLeft w:val="480"/>
          <w:marRight w:val="0"/>
          <w:marTop w:val="0"/>
          <w:marBottom w:val="0"/>
          <w:divBdr>
            <w:top w:val="none" w:sz="0" w:space="0" w:color="auto"/>
            <w:left w:val="none" w:sz="0" w:space="0" w:color="auto"/>
            <w:bottom w:val="none" w:sz="0" w:space="0" w:color="auto"/>
            <w:right w:val="none" w:sz="0" w:space="0" w:color="auto"/>
          </w:divBdr>
        </w:div>
        <w:div w:id="422839601">
          <w:marLeft w:val="480"/>
          <w:marRight w:val="0"/>
          <w:marTop w:val="0"/>
          <w:marBottom w:val="0"/>
          <w:divBdr>
            <w:top w:val="none" w:sz="0" w:space="0" w:color="auto"/>
            <w:left w:val="none" w:sz="0" w:space="0" w:color="auto"/>
            <w:bottom w:val="none" w:sz="0" w:space="0" w:color="auto"/>
            <w:right w:val="none" w:sz="0" w:space="0" w:color="auto"/>
          </w:divBdr>
        </w:div>
        <w:div w:id="931351711">
          <w:marLeft w:val="480"/>
          <w:marRight w:val="0"/>
          <w:marTop w:val="0"/>
          <w:marBottom w:val="0"/>
          <w:divBdr>
            <w:top w:val="none" w:sz="0" w:space="0" w:color="auto"/>
            <w:left w:val="none" w:sz="0" w:space="0" w:color="auto"/>
            <w:bottom w:val="none" w:sz="0" w:space="0" w:color="auto"/>
            <w:right w:val="none" w:sz="0" w:space="0" w:color="auto"/>
          </w:divBdr>
        </w:div>
      </w:divsChild>
    </w:div>
    <w:div w:id="439567826">
      <w:bodyDiv w:val="1"/>
      <w:marLeft w:val="0"/>
      <w:marRight w:val="0"/>
      <w:marTop w:val="0"/>
      <w:marBottom w:val="0"/>
      <w:divBdr>
        <w:top w:val="none" w:sz="0" w:space="0" w:color="auto"/>
        <w:left w:val="none" w:sz="0" w:space="0" w:color="auto"/>
        <w:bottom w:val="none" w:sz="0" w:space="0" w:color="auto"/>
        <w:right w:val="none" w:sz="0" w:space="0" w:color="auto"/>
      </w:divBdr>
    </w:div>
    <w:div w:id="440565150">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781454952">
          <w:marLeft w:val="480"/>
          <w:marRight w:val="0"/>
          <w:marTop w:val="0"/>
          <w:marBottom w:val="0"/>
          <w:divBdr>
            <w:top w:val="none" w:sz="0" w:space="0" w:color="auto"/>
            <w:left w:val="none" w:sz="0" w:space="0" w:color="auto"/>
            <w:bottom w:val="none" w:sz="0" w:space="0" w:color="auto"/>
            <w:right w:val="none" w:sz="0" w:space="0" w:color="auto"/>
          </w:divBdr>
        </w:div>
        <w:div w:id="949361373">
          <w:marLeft w:val="480"/>
          <w:marRight w:val="0"/>
          <w:marTop w:val="0"/>
          <w:marBottom w:val="0"/>
          <w:divBdr>
            <w:top w:val="none" w:sz="0" w:space="0" w:color="auto"/>
            <w:left w:val="none" w:sz="0" w:space="0" w:color="auto"/>
            <w:bottom w:val="none" w:sz="0" w:space="0" w:color="auto"/>
            <w:right w:val="none" w:sz="0" w:space="0" w:color="auto"/>
          </w:divBdr>
        </w:div>
        <w:div w:id="584656109">
          <w:marLeft w:val="480"/>
          <w:marRight w:val="0"/>
          <w:marTop w:val="0"/>
          <w:marBottom w:val="0"/>
          <w:divBdr>
            <w:top w:val="none" w:sz="0" w:space="0" w:color="auto"/>
            <w:left w:val="none" w:sz="0" w:space="0" w:color="auto"/>
            <w:bottom w:val="none" w:sz="0" w:space="0" w:color="auto"/>
            <w:right w:val="none" w:sz="0" w:space="0" w:color="auto"/>
          </w:divBdr>
        </w:div>
        <w:div w:id="545485578">
          <w:marLeft w:val="480"/>
          <w:marRight w:val="0"/>
          <w:marTop w:val="0"/>
          <w:marBottom w:val="0"/>
          <w:divBdr>
            <w:top w:val="none" w:sz="0" w:space="0" w:color="auto"/>
            <w:left w:val="none" w:sz="0" w:space="0" w:color="auto"/>
            <w:bottom w:val="none" w:sz="0" w:space="0" w:color="auto"/>
            <w:right w:val="none" w:sz="0" w:space="0" w:color="auto"/>
          </w:divBdr>
        </w:div>
        <w:div w:id="1850371455">
          <w:marLeft w:val="480"/>
          <w:marRight w:val="0"/>
          <w:marTop w:val="0"/>
          <w:marBottom w:val="0"/>
          <w:divBdr>
            <w:top w:val="none" w:sz="0" w:space="0" w:color="auto"/>
            <w:left w:val="none" w:sz="0" w:space="0" w:color="auto"/>
            <w:bottom w:val="none" w:sz="0" w:space="0" w:color="auto"/>
            <w:right w:val="none" w:sz="0" w:space="0" w:color="auto"/>
          </w:divBdr>
        </w:div>
        <w:div w:id="1297108291">
          <w:marLeft w:val="480"/>
          <w:marRight w:val="0"/>
          <w:marTop w:val="0"/>
          <w:marBottom w:val="0"/>
          <w:divBdr>
            <w:top w:val="none" w:sz="0" w:space="0" w:color="auto"/>
            <w:left w:val="none" w:sz="0" w:space="0" w:color="auto"/>
            <w:bottom w:val="none" w:sz="0" w:space="0" w:color="auto"/>
            <w:right w:val="none" w:sz="0" w:space="0" w:color="auto"/>
          </w:divBdr>
        </w:div>
      </w:divsChild>
    </w:div>
    <w:div w:id="444812953">
      <w:bodyDiv w:val="1"/>
      <w:marLeft w:val="0"/>
      <w:marRight w:val="0"/>
      <w:marTop w:val="0"/>
      <w:marBottom w:val="0"/>
      <w:divBdr>
        <w:top w:val="none" w:sz="0" w:space="0" w:color="auto"/>
        <w:left w:val="none" w:sz="0" w:space="0" w:color="auto"/>
        <w:bottom w:val="none" w:sz="0" w:space="0" w:color="auto"/>
        <w:right w:val="none" w:sz="0" w:space="0" w:color="auto"/>
      </w:divBdr>
    </w:div>
    <w:div w:id="446199600">
      <w:bodyDiv w:val="1"/>
      <w:marLeft w:val="0"/>
      <w:marRight w:val="0"/>
      <w:marTop w:val="0"/>
      <w:marBottom w:val="0"/>
      <w:divBdr>
        <w:top w:val="none" w:sz="0" w:space="0" w:color="auto"/>
        <w:left w:val="none" w:sz="0" w:space="0" w:color="auto"/>
        <w:bottom w:val="none" w:sz="0" w:space="0" w:color="auto"/>
        <w:right w:val="none" w:sz="0" w:space="0" w:color="auto"/>
      </w:divBdr>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51901087">
      <w:bodyDiv w:val="1"/>
      <w:marLeft w:val="0"/>
      <w:marRight w:val="0"/>
      <w:marTop w:val="0"/>
      <w:marBottom w:val="0"/>
      <w:divBdr>
        <w:top w:val="none" w:sz="0" w:space="0" w:color="auto"/>
        <w:left w:val="none" w:sz="0" w:space="0" w:color="auto"/>
        <w:bottom w:val="none" w:sz="0" w:space="0" w:color="auto"/>
        <w:right w:val="none" w:sz="0" w:space="0" w:color="auto"/>
      </w:divBdr>
      <w:divsChild>
        <w:div w:id="191648399">
          <w:marLeft w:val="480"/>
          <w:marRight w:val="0"/>
          <w:marTop w:val="0"/>
          <w:marBottom w:val="0"/>
          <w:divBdr>
            <w:top w:val="none" w:sz="0" w:space="0" w:color="auto"/>
            <w:left w:val="none" w:sz="0" w:space="0" w:color="auto"/>
            <w:bottom w:val="none" w:sz="0" w:space="0" w:color="auto"/>
            <w:right w:val="none" w:sz="0" w:space="0" w:color="auto"/>
          </w:divBdr>
        </w:div>
        <w:div w:id="1339389817">
          <w:marLeft w:val="480"/>
          <w:marRight w:val="0"/>
          <w:marTop w:val="0"/>
          <w:marBottom w:val="0"/>
          <w:divBdr>
            <w:top w:val="none" w:sz="0" w:space="0" w:color="auto"/>
            <w:left w:val="none" w:sz="0" w:space="0" w:color="auto"/>
            <w:bottom w:val="none" w:sz="0" w:space="0" w:color="auto"/>
            <w:right w:val="none" w:sz="0" w:space="0" w:color="auto"/>
          </w:divBdr>
        </w:div>
        <w:div w:id="2080056235">
          <w:marLeft w:val="480"/>
          <w:marRight w:val="0"/>
          <w:marTop w:val="0"/>
          <w:marBottom w:val="0"/>
          <w:divBdr>
            <w:top w:val="none" w:sz="0" w:space="0" w:color="auto"/>
            <w:left w:val="none" w:sz="0" w:space="0" w:color="auto"/>
            <w:bottom w:val="none" w:sz="0" w:space="0" w:color="auto"/>
            <w:right w:val="none" w:sz="0" w:space="0" w:color="auto"/>
          </w:divBdr>
        </w:div>
        <w:div w:id="1791171537">
          <w:marLeft w:val="480"/>
          <w:marRight w:val="0"/>
          <w:marTop w:val="0"/>
          <w:marBottom w:val="0"/>
          <w:divBdr>
            <w:top w:val="none" w:sz="0" w:space="0" w:color="auto"/>
            <w:left w:val="none" w:sz="0" w:space="0" w:color="auto"/>
            <w:bottom w:val="none" w:sz="0" w:space="0" w:color="auto"/>
            <w:right w:val="none" w:sz="0" w:space="0" w:color="auto"/>
          </w:divBdr>
        </w:div>
        <w:div w:id="961182891">
          <w:marLeft w:val="480"/>
          <w:marRight w:val="0"/>
          <w:marTop w:val="0"/>
          <w:marBottom w:val="0"/>
          <w:divBdr>
            <w:top w:val="none" w:sz="0" w:space="0" w:color="auto"/>
            <w:left w:val="none" w:sz="0" w:space="0" w:color="auto"/>
            <w:bottom w:val="none" w:sz="0" w:space="0" w:color="auto"/>
            <w:right w:val="none" w:sz="0" w:space="0" w:color="auto"/>
          </w:divBdr>
        </w:div>
        <w:div w:id="1271156738">
          <w:marLeft w:val="480"/>
          <w:marRight w:val="0"/>
          <w:marTop w:val="0"/>
          <w:marBottom w:val="0"/>
          <w:divBdr>
            <w:top w:val="none" w:sz="0" w:space="0" w:color="auto"/>
            <w:left w:val="none" w:sz="0" w:space="0" w:color="auto"/>
            <w:bottom w:val="none" w:sz="0" w:space="0" w:color="auto"/>
            <w:right w:val="none" w:sz="0" w:space="0" w:color="auto"/>
          </w:divBdr>
        </w:div>
        <w:div w:id="228157029">
          <w:marLeft w:val="480"/>
          <w:marRight w:val="0"/>
          <w:marTop w:val="0"/>
          <w:marBottom w:val="0"/>
          <w:divBdr>
            <w:top w:val="none" w:sz="0" w:space="0" w:color="auto"/>
            <w:left w:val="none" w:sz="0" w:space="0" w:color="auto"/>
            <w:bottom w:val="none" w:sz="0" w:space="0" w:color="auto"/>
            <w:right w:val="none" w:sz="0" w:space="0" w:color="auto"/>
          </w:divBdr>
        </w:div>
        <w:div w:id="1543596149">
          <w:marLeft w:val="480"/>
          <w:marRight w:val="0"/>
          <w:marTop w:val="0"/>
          <w:marBottom w:val="0"/>
          <w:divBdr>
            <w:top w:val="none" w:sz="0" w:space="0" w:color="auto"/>
            <w:left w:val="none" w:sz="0" w:space="0" w:color="auto"/>
            <w:bottom w:val="none" w:sz="0" w:space="0" w:color="auto"/>
            <w:right w:val="none" w:sz="0" w:space="0" w:color="auto"/>
          </w:divBdr>
        </w:div>
        <w:div w:id="1973633644">
          <w:marLeft w:val="480"/>
          <w:marRight w:val="0"/>
          <w:marTop w:val="0"/>
          <w:marBottom w:val="0"/>
          <w:divBdr>
            <w:top w:val="none" w:sz="0" w:space="0" w:color="auto"/>
            <w:left w:val="none" w:sz="0" w:space="0" w:color="auto"/>
            <w:bottom w:val="none" w:sz="0" w:space="0" w:color="auto"/>
            <w:right w:val="none" w:sz="0" w:space="0" w:color="auto"/>
          </w:divBdr>
        </w:div>
        <w:div w:id="902642415">
          <w:marLeft w:val="480"/>
          <w:marRight w:val="0"/>
          <w:marTop w:val="0"/>
          <w:marBottom w:val="0"/>
          <w:divBdr>
            <w:top w:val="none" w:sz="0" w:space="0" w:color="auto"/>
            <w:left w:val="none" w:sz="0" w:space="0" w:color="auto"/>
            <w:bottom w:val="none" w:sz="0" w:space="0" w:color="auto"/>
            <w:right w:val="none" w:sz="0" w:space="0" w:color="auto"/>
          </w:divBdr>
        </w:div>
        <w:div w:id="2031568178">
          <w:marLeft w:val="480"/>
          <w:marRight w:val="0"/>
          <w:marTop w:val="0"/>
          <w:marBottom w:val="0"/>
          <w:divBdr>
            <w:top w:val="none" w:sz="0" w:space="0" w:color="auto"/>
            <w:left w:val="none" w:sz="0" w:space="0" w:color="auto"/>
            <w:bottom w:val="none" w:sz="0" w:space="0" w:color="auto"/>
            <w:right w:val="none" w:sz="0" w:space="0" w:color="auto"/>
          </w:divBdr>
        </w:div>
        <w:div w:id="516652400">
          <w:marLeft w:val="480"/>
          <w:marRight w:val="0"/>
          <w:marTop w:val="0"/>
          <w:marBottom w:val="0"/>
          <w:divBdr>
            <w:top w:val="none" w:sz="0" w:space="0" w:color="auto"/>
            <w:left w:val="none" w:sz="0" w:space="0" w:color="auto"/>
            <w:bottom w:val="none" w:sz="0" w:space="0" w:color="auto"/>
            <w:right w:val="none" w:sz="0" w:space="0" w:color="auto"/>
          </w:divBdr>
        </w:div>
        <w:div w:id="1399740605">
          <w:marLeft w:val="480"/>
          <w:marRight w:val="0"/>
          <w:marTop w:val="0"/>
          <w:marBottom w:val="0"/>
          <w:divBdr>
            <w:top w:val="none" w:sz="0" w:space="0" w:color="auto"/>
            <w:left w:val="none" w:sz="0" w:space="0" w:color="auto"/>
            <w:bottom w:val="none" w:sz="0" w:space="0" w:color="auto"/>
            <w:right w:val="none" w:sz="0" w:space="0" w:color="auto"/>
          </w:divBdr>
        </w:div>
        <w:div w:id="1726174666">
          <w:marLeft w:val="480"/>
          <w:marRight w:val="0"/>
          <w:marTop w:val="0"/>
          <w:marBottom w:val="0"/>
          <w:divBdr>
            <w:top w:val="none" w:sz="0" w:space="0" w:color="auto"/>
            <w:left w:val="none" w:sz="0" w:space="0" w:color="auto"/>
            <w:bottom w:val="none" w:sz="0" w:space="0" w:color="auto"/>
            <w:right w:val="none" w:sz="0" w:space="0" w:color="auto"/>
          </w:divBdr>
        </w:div>
        <w:div w:id="1516918027">
          <w:marLeft w:val="480"/>
          <w:marRight w:val="0"/>
          <w:marTop w:val="0"/>
          <w:marBottom w:val="0"/>
          <w:divBdr>
            <w:top w:val="none" w:sz="0" w:space="0" w:color="auto"/>
            <w:left w:val="none" w:sz="0" w:space="0" w:color="auto"/>
            <w:bottom w:val="none" w:sz="0" w:space="0" w:color="auto"/>
            <w:right w:val="none" w:sz="0" w:space="0" w:color="auto"/>
          </w:divBdr>
        </w:div>
        <w:div w:id="771586006">
          <w:marLeft w:val="480"/>
          <w:marRight w:val="0"/>
          <w:marTop w:val="0"/>
          <w:marBottom w:val="0"/>
          <w:divBdr>
            <w:top w:val="none" w:sz="0" w:space="0" w:color="auto"/>
            <w:left w:val="none" w:sz="0" w:space="0" w:color="auto"/>
            <w:bottom w:val="none" w:sz="0" w:space="0" w:color="auto"/>
            <w:right w:val="none" w:sz="0" w:space="0" w:color="auto"/>
          </w:divBdr>
        </w:div>
        <w:div w:id="1713000333">
          <w:marLeft w:val="480"/>
          <w:marRight w:val="0"/>
          <w:marTop w:val="0"/>
          <w:marBottom w:val="0"/>
          <w:divBdr>
            <w:top w:val="none" w:sz="0" w:space="0" w:color="auto"/>
            <w:left w:val="none" w:sz="0" w:space="0" w:color="auto"/>
            <w:bottom w:val="none" w:sz="0" w:space="0" w:color="auto"/>
            <w:right w:val="none" w:sz="0" w:space="0" w:color="auto"/>
          </w:divBdr>
        </w:div>
        <w:div w:id="1652901943">
          <w:marLeft w:val="480"/>
          <w:marRight w:val="0"/>
          <w:marTop w:val="0"/>
          <w:marBottom w:val="0"/>
          <w:divBdr>
            <w:top w:val="none" w:sz="0" w:space="0" w:color="auto"/>
            <w:left w:val="none" w:sz="0" w:space="0" w:color="auto"/>
            <w:bottom w:val="none" w:sz="0" w:space="0" w:color="auto"/>
            <w:right w:val="none" w:sz="0" w:space="0" w:color="auto"/>
          </w:divBdr>
        </w:div>
        <w:div w:id="309945427">
          <w:marLeft w:val="480"/>
          <w:marRight w:val="0"/>
          <w:marTop w:val="0"/>
          <w:marBottom w:val="0"/>
          <w:divBdr>
            <w:top w:val="none" w:sz="0" w:space="0" w:color="auto"/>
            <w:left w:val="none" w:sz="0" w:space="0" w:color="auto"/>
            <w:bottom w:val="none" w:sz="0" w:space="0" w:color="auto"/>
            <w:right w:val="none" w:sz="0" w:space="0" w:color="auto"/>
          </w:divBdr>
        </w:div>
        <w:div w:id="1983188996">
          <w:marLeft w:val="480"/>
          <w:marRight w:val="0"/>
          <w:marTop w:val="0"/>
          <w:marBottom w:val="0"/>
          <w:divBdr>
            <w:top w:val="none" w:sz="0" w:space="0" w:color="auto"/>
            <w:left w:val="none" w:sz="0" w:space="0" w:color="auto"/>
            <w:bottom w:val="none" w:sz="0" w:space="0" w:color="auto"/>
            <w:right w:val="none" w:sz="0" w:space="0" w:color="auto"/>
          </w:divBdr>
        </w:div>
        <w:div w:id="1679113589">
          <w:marLeft w:val="480"/>
          <w:marRight w:val="0"/>
          <w:marTop w:val="0"/>
          <w:marBottom w:val="0"/>
          <w:divBdr>
            <w:top w:val="none" w:sz="0" w:space="0" w:color="auto"/>
            <w:left w:val="none" w:sz="0" w:space="0" w:color="auto"/>
            <w:bottom w:val="none" w:sz="0" w:space="0" w:color="auto"/>
            <w:right w:val="none" w:sz="0" w:space="0" w:color="auto"/>
          </w:divBdr>
        </w:div>
        <w:div w:id="1148788356">
          <w:marLeft w:val="480"/>
          <w:marRight w:val="0"/>
          <w:marTop w:val="0"/>
          <w:marBottom w:val="0"/>
          <w:divBdr>
            <w:top w:val="none" w:sz="0" w:space="0" w:color="auto"/>
            <w:left w:val="none" w:sz="0" w:space="0" w:color="auto"/>
            <w:bottom w:val="none" w:sz="0" w:space="0" w:color="auto"/>
            <w:right w:val="none" w:sz="0" w:space="0" w:color="auto"/>
          </w:divBdr>
        </w:div>
        <w:div w:id="999385848">
          <w:marLeft w:val="480"/>
          <w:marRight w:val="0"/>
          <w:marTop w:val="0"/>
          <w:marBottom w:val="0"/>
          <w:divBdr>
            <w:top w:val="none" w:sz="0" w:space="0" w:color="auto"/>
            <w:left w:val="none" w:sz="0" w:space="0" w:color="auto"/>
            <w:bottom w:val="none" w:sz="0" w:space="0" w:color="auto"/>
            <w:right w:val="none" w:sz="0" w:space="0" w:color="auto"/>
          </w:divBdr>
        </w:div>
        <w:div w:id="1236166702">
          <w:marLeft w:val="480"/>
          <w:marRight w:val="0"/>
          <w:marTop w:val="0"/>
          <w:marBottom w:val="0"/>
          <w:divBdr>
            <w:top w:val="none" w:sz="0" w:space="0" w:color="auto"/>
            <w:left w:val="none" w:sz="0" w:space="0" w:color="auto"/>
            <w:bottom w:val="none" w:sz="0" w:space="0" w:color="auto"/>
            <w:right w:val="none" w:sz="0" w:space="0" w:color="auto"/>
          </w:divBdr>
        </w:div>
        <w:div w:id="1565145027">
          <w:marLeft w:val="480"/>
          <w:marRight w:val="0"/>
          <w:marTop w:val="0"/>
          <w:marBottom w:val="0"/>
          <w:divBdr>
            <w:top w:val="none" w:sz="0" w:space="0" w:color="auto"/>
            <w:left w:val="none" w:sz="0" w:space="0" w:color="auto"/>
            <w:bottom w:val="none" w:sz="0" w:space="0" w:color="auto"/>
            <w:right w:val="none" w:sz="0" w:space="0" w:color="auto"/>
          </w:divBdr>
        </w:div>
        <w:div w:id="1028141793">
          <w:marLeft w:val="480"/>
          <w:marRight w:val="0"/>
          <w:marTop w:val="0"/>
          <w:marBottom w:val="0"/>
          <w:divBdr>
            <w:top w:val="none" w:sz="0" w:space="0" w:color="auto"/>
            <w:left w:val="none" w:sz="0" w:space="0" w:color="auto"/>
            <w:bottom w:val="none" w:sz="0" w:space="0" w:color="auto"/>
            <w:right w:val="none" w:sz="0" w:space="0" w:color="auto"/>
          </w:divBdr>
        </w:div>
        <w:div w:id="26488713">
          <w:marLeft w:val="480"/>
          <w:marRight w:val="0"/>
          <w:marTop w:val="0"/>
          <w:marBottom w:val="0"/>
          <w:divBdr>
            <w:top w:val="none" w:sz="0" w:space="0" w:color="auto"/>
            <w:left w:val="none" w:sz="0" w:space="0" w:color="auto"/>
            <w:bottom w:val="none" w:sz="0" w:space="0" w:color="auto"/>
            <w:right w:val="none" w:sz="0" w:space="0" w:color="auto"/>
          </w:divBdr>
        </w:div>
        <w:div w:id="1051153749">
          <w:marLeft w:val="480"/>
          <w:marRight w:val="0"/>
          <w:marTop w:val="0"/>
          <w:marBottom w:val="0"/>
          <w:divBdr>
            <w:top w:val="none" w:sz="0" w:space="0" w:color="auto"/>
            <w:left w:val="none" w:sz="0" w:space="0" w:color="auto"/>
            <w:bottom w:val="none" w:sz="0" w:space="0" w:color="auto"/>
            <w:right w:val="none" w:sz="0" w:space="0" w:color="auto"/>
          </w:divBdr>
        </w:div>
        <w:div w:id="958485514">
          <w:marLeft w:val="480"/>
          <w:marRight w:val="0"/>
          <w:marTop w:val="0"/>
          <w:marBottom w:val="0"/>
          <w:divBdr>
            <w:top w:val="none" w:sz="0" w:space="0" w:color="auto"/>
            <w:left w:val="none" w:sz="0" w:space="0" w:color="auto"/>
            <w:bottom w:val="none" w:sz="0" w:space="0" w:color="auto"/>
            <w:right w:val="none" w:sz="0" w:space="0" w:color="auto"/>
          </w:divBdr>
        </w:div>
      </w:divsChild>
    </w:div>
    <w:div w:id="452947052">
      <w:bodyDiv w:val="1"/>
      <w:marLeft w:val="0"/>
      <w:marRight w:val="0"/>
      <w:marTop w:val="0"/>
      <w:marBottom w:val="0"/>
      <w:divBdr>
        <w:top w:val="none" w:sz="0" w:space="0" w:color="auto"/>
        <w:left w:val="none" w:sz="0" w:space="0" w:color="auto"/>
        <w:bottom w:val="none" w:sz="0" w:space="0" w:color="auto"/>
        <w:right w:val="none" w:sz="0" w:space="0" w:color="auto"/>
      </w:divBdr>
    </w:div>
    <w:div w:id="453403188">
      <w:bodyDiv w:val="1"/>
      <w:marLeft w:val="0"/>
      <w:marRight w:val="0"/>
      <w:marTop w:val="0"/>
      <w:marBottom w:val="0"/>
      <w:divBdr>
        <w:top w:val="none" w:sz="0" w:space="0" w:color="auto"/>
        <w:left w:val="none" w:sz="0" w:space="0" w:color="auto"/>
        <w:bottom w:val="none" w:sz="0" w:space="0" w:color="auto"/>
        <w:right w:val="none" w:sz="0" w:space="0" w:color="auto"/>
      </w:divBdr>
      <w:divsChild>
        <w:div w:id="1100682451">
          <w:marLeft w:val="480"/>
          <w:marRight w:val="0"/>
          <w:marTop w:val="0"/>
          <w:marBottom w:val="0"/>
          <w:divBdr>
            <w:top w:val="none" w:sz="0" w:space="0" w:color="auto"/>
            <w:left w:val="none" w:sz="0" w:space="0" w:color="auto"/>
            <w:bottom w:val="none" w:sz="0" w:space="0" w:color="auto"/>
            <w:right w:val="none" w:sz="0" w:space="0" w:color="auto"/>
          </w:divBdr>
        </w:div>
        <w:div w:id="1658001015">
          <w:marLeft w:val="480"/>
          <w:marRight w:val="0"/>
          <w:marTop w:val="0"/>
          <w:marBottom w:val="0"/>
          <w:divBdr>
            <w:top w:val="none" w:sz="0" w:space="0" w:color="auto"/>
            <w:left w:val="none" w:sz="0" w:space="0" w:color="auto"/>
            <w:bottom w:val="none" w:sz="0" w:space="0" w:color="auto"/>
            <w:right w:val="none" w:sz="0" w:space="0" w:color="auto"/>
          </w:divBdr>
        </w:div>
        <w:div w:id="1646159304">
          <w:marLeft w:val="480"/>
          <w:marRight w:val="0"/>
          <w:marTop w:val="0"/>
          <w:marBottom w:val="0"/>
          <w:divBdr>
            <w:top w:val="none" w:sz="0" w:space="0" w:color="auto"/>
            <w:left w:val="none" w:sz="0" w:space="0" w:color="auto"/>
            <w:bottom w:val="none" w:sz="0" w:space="0" w:color="auto"/>
            <w:right w:val="none" w:sz="0" w:space="0" w:color="auto"/>
          </w:divBdr>
        </w:div>
        <w:div w:id="1390959673">
          <w:marLeft w:val="480"/>
          <w:marRight w:val="0"/>
          <w:marTop w:val="0"/>
          <w:marBottom w:val="0"/>
          <w:divBdr>
            <w:top w:val="none" w:sz="0" w:space="0" w:color="auto"/>
            <w:left w:val="none" w:sz="0" w:space="0" w:color="auto"/>
            <w:bottom w:val="none" w:sz="0" w:space="0" w:color="auto"/>
            <w:right w:val="none" w:sz="0" w:space="0" w:color="auto"/>
          </w:divBdr>
        </w:div>
        <w:div w:id="510486023">
          <w:marLeft w:val="480"/>
          <w:marRight w:val="0"/>
          <w:marTop w:val="0"/>
          <w:marBottom w:val="0"/>
          <w:divBdr>
            <w:top w:val="none" w:sz="0" w:space="0" w:color="auto"/>
            <w:left w:val="none" w:sz="0" w:space="0" w:color="auto"/>
            <w:bottom w:val="none" w:sz="0" w:space="0" w:color="auto"/>
            <w:right w:val="none" w:sz="0" w:space="0" w:color="auto"/>
          </w:divBdr>
        </w:div>
        <w:div w:id="1071661207">
          <w:marLeft w:val="480"/>
          <w:marRight w:val="0"/>
          <w:marTop w:val="0"/>
          <w:marBottom w:val="0"/>
          <w:divBdr>
            <w:top w:val="none" w:sz="0" w:space="0" w:color="auto"/>
            <w:left w:val="none" w:sz="0" w:space="0" w:color="auto"/>
            <w:bottom w:val="none" w:sz="0" w:space="0" w:color="auto"/>
            <w:right w:val="none" w:sz="0" w:space="0" w:color="auto"/>
          </w:divBdr>
        </w:div>
        <w:div w:id="2131045553">
          <w:marLeft w:val="480"/>
          <w:marRight w:val="0"/>
          <w:marTop w:val="0"/>
          <w:marBottom w:val="0"/>
          <w:divBdr>
            <w:top w:val="none" w:sz="0" w:space="0" w:color="auto"/>
            <w:left w:val="none" w:sz="0" w:space="0" w:color="auto"/>
            <w:bottom w:val="none" w:sz="0" w:space="0" w:color="auto"/>
            <w:right w:val="none" w:sz="0" w:space="0" w:color="auto"/>
          </w:divBdr>
        </w:div>
        <w:div w:id="581182764">
          <w:marLeft w:val="480"/>
          <w:marRight w:val="0"/>
          <w:marTop w:val="0"/>
          <w:marBottom w:val="0"/>
          <w:divBdr>
            <w:top w:val="none" w:sz="0" w:space="0" w:color="auto"/>
            <w:left w:val="none" w:sz="0" w:space="0" w:color="auto"/>
            <w:bottom w:val="none" w:sz="0" w:space="0" w:color="auto"/>
            <w:right w:val="none" w:sz="0" w:space="0" w:color="auto"/>
          </w:divBdr>
        </w:div>
        <w:div w:id="174077137">
          <w:marLeft w:val="480"/>
          <w:marRight w:val="0"/>
          <w:marTop w:val="0"/>
          <w:marBottom w:val="0"/>
          <w:divBdr>
            <w:top w:val="none" w:sz="0" w:space="0" w:color="auto"/>
            <w:left w:val="none" w:sz="0" w:space="0" w:color="auto"/>
            <w:bottom w:val="none" w:sz="0" w:space="0" w:color="auto"/>
            <w:right w:val="none" w:sz="0" w:space="0" w:color="auto"/>
          </w:divBdr>
        </w:div>
        <w:div w:id="1027876037">
          <w:marLeft w:val="480"/>
          <w:marRight w:val="0"/>
          <w:marTop w:val="0"/>
          <w:marBottom w:val="0"/>
          <w:divBdr>
            <w:top w:val="none" w:sz="0" w:space="0" w:color="auto"/>
            <w:left w:val="none" w:sz="0" w:space="0" w:color="auto"/>
            <w:bottom w:val="none" w:sz="0" w:space="0" w:color="auto"/>
            <w:right w:val="none" w:sz="0" w:space="0" w:color="auto"/>
          </w:divBdr>
        </w:div>
        <w:div w:id="448359271">
          <w:marLeft w:val="480"/>
          <w:marRight w:val="0"/>
          <w:marTop w:val="0"/>
          <w:marBottom w:val="0"/>
          <w:divBdr>
            <w:top w:val="none" w:sz="0" w:space="0" w:color="auto"/>
            <w:left w:val="none" w:sz="0" w:space="0" w:color="auto"/>
            <w:bottom w:val="none" w:sz="0" w:space="0" w:color="auto"/>
            <w:right w:val="none" w:sz="0" w:space="0" w:color="auto"/>
          </w:divBdr>
        </w:div>
        <w:div w:id="146212420">
          <w:marLeft w:val="480"/>
          <w:marRight w:val="0"/>
          <w:marTop w:val="0"/>
          <w:marBottom w:val="0"/>
          <w:divBdr>
            <w:top w:val="none" w:sz="0" w:space="0" w:color="auto"/>
            <w:left w:val="none" w:sz="0" w:space="0" w:color="auto"/>
            <w:bottom w:val="none" w:sz="0" w:space="0" w:color="auto"/>
            <w:right w:val="none" w:sz="0" w:space="0" w:color="auto"/>
          </w:divBdr>
        </w:div>
        <w:div w:id="1626809002">
          <w:marLeft w:val="480"/>
          <w:marRight w:val="0"/>
          <w:marTop w:val="0"/>
          <w:marBottom w:val="0"/>
          <w:divBdr>
            <w:top w:val="none" w:sz="0" w:space="0" w:color="auto"/>
            <w:left w:val="none" w:sz="0" w:space="0" w:color="auto"/>
            <w:bottom w:val="none" w:sz="0" w:space="0" w:color="auto"/>
            <w:right w:val="none" w:sz="0" w:space="0" w:color="auto"/>
          </w:divBdr>
        </w:div>
        <w:div w:id="1401946213">
          <w:marLeft w:val="480"/>
          <w:marRight w:val="0"/>
          <w:marTop w:val="0"/>
          <w:marBottom w:val="0"/>
          <w:divBdr>
            <w:top w:val="none" w:sz="0" w:space="0" w:color="auto"/>
            <w:left w:val="none" w:sz="0" w:space="0" w:color="auto"/>
            <w:bottom w:val="none" w:sz="0" w:space="0" w:color="auto"/>
            <w:right w:val="none" w:sz="0" w:space="0" w:color="auto"/>
          </w:divBdr>
        </w:div>
        <w:div w:id="658849840">
          <w:marLeft w:val="480"/>
          <w:marRight w:val="0"/>
          <w:marTop w:val="0"/>
          <w:marBottom w:val="0"/>
          <w:divBdr>
            <w:top w:val="none" w:sz="0" w:space="0" w:color="auto"/>
            <w:left w:val="none" w:sz="0" w:space="0" w:color="auto"/>
            <w:bottom w:val="none" w:sz="0" w:space="0" w:color="auto"/>
            <w:right w:val="none" w:sz="0" w:space="0" w:color="auto"/>
          </w:divBdr>
        </w:div>
        <w:div w:id="409697870">
          <w:marLeft w:val="480"/>
          <w:marRight w:val="0"/>
          <w:marTop w:val="0"/>
          <w:marBottom w:val="0"/>
          <w:divBdr>
            <w:top w:val="none" w:sz="0" w:space="0" w:color="auto"/>
            <w:left w:val="none" w:sz="0" w:space="0" w:color="auto"/>
            <w:bottom w:val="none" w:sz="0" w:space="0" w:color="auto"/>
            <w:right w:val="none" w:sz="0" w:space="0" w:color="auto"/>
          </w:divBdr>
        </w:div>
      </w:divsChild>
    </w:div>
    <w:div w:id="453404798">
      <w:bodyDiv w:val="1"/>
      <w:marLeft w:val="0"/>
      <w:marRight w:val="0"/>
      <w:marTop w:val="0"/>
      <w:marBottom w:val="0"/>
      <w:divBdr>
        <w:top w:val="none" w:sz="0" w:space="0" w:color="auto"/>
        <w:left w:val="none" w:sz="0" w:space="0" w:color="auto"/>
        <w:bottom w:val="none" w:sz="0" w:space="0" w:color="auto"/>
        <w:right w:val="none" w:sz="0" w:space="0" w:color="auto"/>
      </w:divBdr>
    </w:div>
    <w:div w:id="453601727">
      <w:bodyDiv w:val="1"/>
      <w:marLeft w:val="0"/>
      <w:marRight w:val="0"/>
      <w:marTop w:val="0"/>
      <w:marBottom w:val="0"/>
      <w:divBdr>
        <w:top w:val="none" w:sz="0" w:space="0" w:color="auto"/>
        <w:left w:val="none" w:sz="0" w:space="0" w:color="auto"/>
        <w:bottom w:val="none" w:sz="0" w:space="0" w:color="auto"/>
        <w:right w:val="none" w:sz="0" w:space="0" w:color="auto"/>
      </w:divBdr>
    </w:div>
    <w:div w:id="454103403">
      <w:bodyDiv w:val="1"/>
      <w:marLeft w:val="0"/>
      <w:marRight w:val="0"/>
      <w:marTop w:val="0"/>
      <w:marBottom w:val="0"/>
      <w:divBdr>
        <w:top w:val="none" w:sz="0" w:space="0" w:color="auto"/>
        <w:left w:val="none" w:sz="0" w:space="0" w:color="auto"/>
        <w:bottom w:val="none" w:sz="0" w:space="0" w:color="auto"/>
        <w:right w:val="none" w:sz="0" w:space="0" w:color="auto"/>
      </w:divBdr>
    </w:div>
    <w:div w:id="456148517">
      <w:bodyDiv w:val="1"/>
      <w:marLeft w:val="0"/>
      <w:marRight w:val="0"/>
      <w:marTop w:val="0"/>
      <w:marBottom w:val="0"/>
      <w:divBdr>
        <w:top w:val="none" w:sz="0" w:space="0" w:color="auto"/>
        <w:left w:val="none" w:sz="0" w:space="0" w:color="auto"/>
        <w:bottom w:val="none" w:sz="0" w:space="0" w:color="auto"/>
        <w:right w:val="none" w:sz="0" w:space="0" w:color="auto"/>
      </w:divBdr>
    </w:div>
    <w:div w:id="457573002">
      <w:bodyDiv w:val="1"/>
      <w:marLeft w:val="0"/>
      <w:marRight w:val="0"/>
      <w:marTop w:val="0"/>
      <w:marBottom w:val="0"/>
      <w:divBdr>
        <w:top w:val="none" w:sz="0" w:space="0" w:color="auto"/>
        <w:left w:val="none" w:sz="0" w:space="0" w:color="auto"/>
        <w:bottom w:val="none" w:sz="0" w:space="0" w:color="auto"/>
        <w:right w:val="none" w:sz="0" w:space="0" w:color="auto"/>
      </w:divBdr>
    </w:div>
    <w:div w:id="457720691">
      <w:bodyDiv w:val="1"/>
      <w:marLeft w:val="0"/>
      <w:marRight w:val="0"/>
      <w:marTop w:val="0"/>
      <w:marBottom w:val="0"/>
      <w:divBdr>
        <w:top w:val="none" w:sz="0" w:space="0" w:color="auto"/>
        <w:left w:val="none" w:sz="0" w:space="0" w:color="auto"/>
        <w:bottom w:val="none" w:sz="0" w:space="0" w:color="auto"/>
        <w:right w:val="none" w:sz="0" w:space="0" w:color="auto"/>
      </w:divBdr>
      <w:divsChild>
        <w:div w:id="536086251">
          <w:marLeft w:val="480"/>
          <w:marRight w:val="0"/>
          <w:marTop w:val="0"/>
          <w:marBottom w:val="0"/>
          <w:divBdr>
            <w:top w:val="none" w:sz="0" w:space="0" w:color="auto"/>
            <w:left w:val="none" w:sz="0" w:space="0" w:color="auto"/>
            <w:bottom w:val="none" w:sz="0" w:space="0" w:color="auto"/>
            <w:right w:val="none" w:sz="0" w:space="0" w:color="auto"/>
          </w:divBdr>
        </w:div>
        <w:div w:id="1919824063">
          <w:marLeft w:val="480"/>
          <w:marRight w:val="0"/>
          <w:marTop w:val="0"/>
          <w:marBottom w:val="0"/>
          <w:divBdr>
            <w:top w:val="none" w:sz="0" w:space="0" w:color="auto"/>
            <w:left w:val="none" w:sz="0" w:space="0" w:color="auto"/>
            <w:bottom w:val="none" w:sz="0" w:space="0" w:color="auto"/>
            <w:right w:val="none" w:sz="0" w:space="0" w:color="auto"/>
          </w:divBdr>
        </w:div>
        <w:div w:id="538515571">
          <w:marLeft w:val="480"/>
          <w:marRight w:val="0"/>
          <w:marTop w:val="0"/>
          <w:marBottom w:val="0"/>
          <w:divBdr>
            <w:top w:val="none" w:sz="0" w:space="0" w:color="auto"/>
            <w:left w:val="none" w:sz="0" w:space="0" w:color="auto"/>
            <w:bottom w:val="none" w:sz="0" w:space="0" w:color="auto"/>
            <w:right w:val="none" w:sz="0" w:space="0" w:color="auto"/>
          </w:divBdr>
        </w:div>
        <w:div w:id="2047751435">
          <w:marLeft w:val="480"/>
          <w:marRight w:val="0"/>
          <w:marTop w:val="0"/>
          <w:marBottom w:val="0"/>
          <w:divBdr>
            <w:top w:val="none" w:sz="0" w:space="0" w:color="auto"/>
            <w:left w:val="none" w:sz="0" w:space="0" w:color="auto"/>
            <w:bottom w:val="none" w:sz="0" w:space="0" w:color="auto"/>
            <w:right w:val="none" w:sz="0" w:space="0" w:color="auto"/>
          </w:divBdr>
        </w:div>
        <w:div w:id="1921523064">
          <w:marLeft w:val="480"/>
          <w:marRight w:val="0"/>
          <w:marTop w:val="0"/>
          <w:marBottom w:val="0"/>
          <w:divBdr>
            <w:top w:val="none" w:sz="0" w:space="0" w:color="auto"/>
            <w:left w:val="none" w:sz="0" w:space="0" w:color="auto"/>
            <w:bottom w:val="none" w:sz="0" w:space="0" w:color="auto"/>
            <w:right w:val="none" w:sz="0" w:space="0" w:color="auto"/>
          </w:divBdr>
        </w:div>
        <w:div w:id="396587741">
          <w:marLeft w:val="480"/>
          <w:marRight w:val="0"/>
          <w:marTop w:val="0"/>
          <w:marBottom w:val="0"/>
          <w:divBdr>
            <w:top w:val="none" w:sz="0" w:space="0" w:color="auto"/>
            <w:left w:val="none" w:sz="0" w:space="0" w:color="auto"/>
            <w:bottom w:val="none" w:sz="0" w:space="0" w:color="auto"/>
            <w:right w:val="none" w:sz="0" w:space="0" w:color="auto"/>
          </w:divBdr>
        </w:div>
        <w:div w:id="1044251563">
          <w:marLeft w:val="480"/>
          <w:marRight w:val="0"/>
          <w:marTop w:val="0"/>
          <w:marBottom w:val="0"/>
          <w:divBdr>
            <w:top w:val="none" w:sz="0" w:space="0" w:color="auto"/>
            <w:left w:val="none" w:sz="0" w:space="0" w:color="auto"/>
            <w:bottom w:val="none" w:sz="0" w:space="0" w:color="auto"/>
            <w:right w:val="none" w:sz="0" w:space="0" w:color="auto"/>
          </w:divBdr>
        </w:div>
        <w:div w:id="814492118">
          <w:marLeft w:val="480"/>
          <w:marRight w:val="0"/>
          <w:marTop w:val="0"/>
          <w:marBottom w:val="0"/>
          <w:divBdr>
            <w:top w:val="none" w:sz="0" w:space="0" w:color="auto"/>
            <w:left w:val="none" w:sz="0" w:space="0" w:color="auto"/>
            <w:bottom w:val="none" w:sz="0" w:space="0" w:color="auto"/>
            <w:right w:val="none" w:sz="0" w:space="0" w:color="auto"/>
          </w:divBdr>
        </w:div>
        <w:div w:id="130679254">
          <w:marLeft w:val="480"/>
          <w:marRight w:val="0"/>
          <w:marTop w:val="0"/>
          <w:marBottom w:val="0"/>
          <w:divBdr>
            <w:top w:val="none" w:sz="0" w:space="0" w:color="auto"/>
            <w:left w:val="none" w:sz="0" w:space="0" w:color="auto"/>
            <w:bottom w:val="none" w:sz="0" w:space="0" w:color="auto"/>
            <w:right w:val="none" w:sz="0" w:space="0" w:color="auto"/>
          </w:divBdr>
        </w:div>
        <w:div w:id="166866543">
          <w:marLeft w:val="480"/>
          <w:marRight w:val="0"/>
          <w:marTop w:val="0"/>
          <w:marBottom w:val="0"/>
          <w:divBdr>
            <w:top w:val="none" w:sz="0" w:space="0" w:color="auto"/>
            <w:left w:val="none" w:sz="0" w:space="0" w:color="auto"/>
            <w:bottom w:val="none" w:sz="0" w:space="0" w:color="auto"/>
            <w:right w:val="none" w:sz="0" w:space="0" w:color="auto"/>
          </w:divBdr>
        </w:div>
        <w:div w:id="1744527003">
          <w:marLeft w:val="480"/>
          <w:marRight w:val="0"/>
          <w:marTop w:val="0"/>
          <w:marBottom w:val="0"/>
          <w:divBdr>
            <w:top w:val="none" w:sz="0" w:space="0" w:color="auto"/>
            <w:left w:val="none" w:sz="0" w:space="0" w:color="auto"/>
            <w:bottom w:val="none" w:sz="0" w:space="0" w:color="auto"/>
            <w:right w:val="none" w:sz="0" w:space="0" w:color="auto"/>
          </w:divBdr>
        </w:div>
        <w:div w:id="282931664">
          <w:marLeft w:val="480"/>
          <w:marRight w:val="0"/>
          <w:marTop w:val="0"/>
          <w:marBottom w:val="0"/>
          <w:divBdr>
            <w:top w:val="none" w:sz="0" w:space="0" w:color="auto"/>
            <w:left w:val="none" w:sz="0" w:space="0" w:color="auto"/>
            <w:bottom w:val="none" w:sz="0" w:space="0" w:color="auto"/>
            <w:right w:val="none" w:sz="0" w:space="0" w:color="auto"/>
          </w:divBdr>
        </w:div>
        <w:div w:id="208423344">
          <w:marLeft w:val="480"/>
          <w:marRight w:val="0"/>
          <w:marTop w:val="0"/>
          <w:marBottom w:val="0"/>
          <w:divBdr>
            <w:top w:val="none" w:sz="0" w:space="0" w:color="auto"/>
            <w:left w:val="none" w:sz="0" w:space="0" w:color="auto"/>
            <w:bottom w:val="none" w:sz="0" w:space="0" w:color="auto"/>
            <w:right w:val="none" w:sz="0" w:space="0" w:color="auto"/>
          </w:divBdr>
        </w:div>
        <w:div w:id="2116632439">
          <w:marLeft w:val="480"/>
          <w:marRight w:val="0"/>
          <w:marTop w:val="0"/>
          <w:marBottom w:val="0"/>
          <w:divBdr>
            <w:top w:val="none" w:sz="0" w:space="0" w:color="auto"/>
            <w:left w:val="none" w:sz="0" w:space="0" w:color="auto"/>
            <w:bottom w:val="none" w:sz="0" w:space="0" w:color="auto"/>
            <w:right w:val="none" w:sz="0" w:space="0" w:color="auto"/>
          </w:divBdr>
        </w:div>
        <w:div w:id="1343044014">
          <w:marLeft w:val="480"/>
          <w:marRight w:val="0"/>
          <w:marTop w:val="0"/>
          <w:marBottom w:val="0"/>
          <w:divBdr>
            <w:top w:val="none" w:sz="0" w:space="0" w:color="auto"/>
            <w:left w:val="none" w:sz="0" w:space="0" w:color="auto"/>
            <w:bottom w:val="none" w:sz="0" w:space="0" w:color="auto"/>
            <w:right w:val="none" w:sz="0" w:space="0" w:color="auto"/>
          </w:divBdr>
        </w:div>
        <w:div w:id="1347056892">
          <w:marLeft w:val="480"/>
          <w:marRight w:val="0"/>
          <w:marTop w:val="0"/>
          <w:marBottom w:val="0"/>
          <w:divBdr>
            <w:top w:val="none" w:sz="0" w:space="0" w:color="auto"/>
            <w:left w:val="none" w:sz="0" w:space="0" w:color="auto"/>
            <w:bottom w:val="none" w:sz="0" w:space="0" w:color="auto"/>
            <w:right w:val="none" w:sz="0" w:space="0" w:color="auto"/>
          </w:divBdr>
        </w:div>
        <w:div w:id="27686154">
          <w:marLeft w:val="480"/>
          <w:marRight w:val="0"/>
          <w:marTop w:val="0"/>
          <w:marBottom w:val="0"/>
          <w:divBdr>
            <w:top w:val="none" w:sz="0" w:space="0" w:color="auto"/>
            <w:left w:val="none" w:sz="0" w:space="0" w:color="auto"/>
            <w:bottom w:val="none" w:sz="0" w:space="0" w:color="auto"/>
            <w:right w:val="none" w:sz="0" w:space="0" w:color="auto"/>
          </w:divBdr>
        </w:div>
      </w:divsChild>
    </w:div>
    <w:div w:id="461118446">
      <w:bodyDiv w:val="1"/>
      <w:marLeft w:val="0"/>
      <w:marRight w:val="0"/>
      <w:marTop w:val="0"/>
      <w:marBottom w:val="0"/>
      <w:divBdr>
        <w:top w:val="none" w:sz="0" w:space="0" w:color="auto"/>
        <w:left w:val="none" w:sz="0" w:space="0" w:color="auto"/>
        <w:bottom w:val="none" w:sz="0" w:space="0" w:color="auto"/>
        <w:right w:val="none" w:sz="0" w:space="0" w:color="auto"/>
      </w:divBdr>
      <w:divsChild>
        <w:div w:id="960723522">
          <w:marLeft w:val="480"/>
          <w:marRight w:val="0"/>
          <w:marTop w:val="0"/>
          <w:marBottom w:val="0"/>
          <w:divBdr>
            <w:top w:val="none" w:sz="0" w:space="0" w:color="auto"/>
            <w:left w:val="none" w:sz="0" w:space="0" w:color="auto"/>
            <w:bottom w:val="none" w:sz="0" w:space="0" w:color="auto"/>
            <w:right w:val="none" w:sz="0" w:space="0" w:color="auto"/>
          </w:divBdr>
        </w:div>
        <w:div w:id="1744376171">
          <w:marLeft w:val="480"/>
          <w:marRight w:val="0"/>
          <w:marTop w:val="0"/>
          <w:marBottom w:val="0"/>
          <w:divBdr>
            <w:top w:val="none" w:sz="0" w:space="0" w:color="auto"/>
            <w:left w:val="none" w:sz="0" w:space="0" w:color="auto"/>
            <w:bottom w:val="none" w:sz="0" w:space="0" w:color="auto"/>
            <w:right w:val="none" w:sz="0" w:space="0" w:color="auto"/>
          </w:divBdr>
        </w:div>
        <w:div w:id="853299043">
          <w:marLeft w:val="480"/>
          <w:marRight w:val="0"/>
          <w:marTop w:val="0"/>
          <w:marBottom w:val="0"/>
          <w:divBdr>
            <w:top w:val="none" w:sz="0" w:space="0" w:color="auto"/>
            <w:left w:val="none" w:sz="0" w:space="0" w:color="auto"/>
            <w:bottom w:val="none" w:sz="0" w:space="0" w:color="auto"/>
            <w:right w:val="none" w:sz="0" w:space="0" w:color="auto"/>
          </w:divBdr>
        </w:div>
        <w:div w:id="552347781">
          <w:marLeft w:val="480"/>
          <w:marRight w:val="0"/>
          <w:marTop w:val="0"/>
          <w:marBottom w:val="0"/>
          <w:divBdr>
            <w:top w:val="none" w:sz="0" w:space="0" w:color="auto"/>
            <w:left w:val="none" w:sz="0" w:space="0" w:color="auto"/>
            <w:bottom w:val="none" w:sz="0" w:space="0" w:color="auto"/>
            <w:right w:val="none" w:sz="0" w:space="0" w:color="auto"/>
          </w:divBdr>
        </w:div>
        <w:div w:id="2128742265">
          <w:marLeft w:val="480"/>
          <w:marRight w:val="0"/>
          <w:marTop w:val="0"/>
          <w:marBottom w:val="0"/>
          <w:divBdr>
            <w:top w:val="none" w:sz="0" w:space="0" w:color="auto"/>
            <w:left w:val="none" w:sz="0" w:space="0" w:color="auto"/>
            <w:bottom w:val="none" w:sz="0" w:space="0" w:color="auto"/>
            <w:right w:val="none" w:sz="0" w:space="0" w:color="auto"/>
          </w:divBdr>
        </w:div>
        <w:div w:id="657224120">
          <w:marLeft w:val="480"/>
          <w:marRight w:val="0"/>
          <w:marTop w:val="0"/>
          <w:marBottom w:val="0"/>
          <w:divBdr>
            <w:top w:val="none" w:sz="0" w:space="0" w:color="auto"/>
            <w:left w:val="none" w:sz="0" w:space="0" w:color="auto"/>
            <w:bottom w:val="none" w:sz="0" w:space="0" w:color="auto"/>
            <w:right w:val="none" w:sz="0" w:space="0" w:color="auto"/>
          </w:divBdr>
        </w:div>
        <w:div w:id="1273708222">
          <w:marLeft w:val="480"/>
          <w:marRight w:val="0"/>
          <w:marTop w:val="0"/>
          <w:marBottom w:val="0"/>
          <w:divBdr>
            <w:top w:val="none" w:sz="0" w:space="0" w:color="auto"/>
            <w:left w:val="none" w:sz="0" w:space="0" w:color="auto"/>
            <w:bottom w:val="none" w:sz="0" w:space="0" w:color="auto"/>
            <w:right w:val="none" w:sz="0" w:space="0" w:color="auto"/>
          </w:divBdr>
        </w:div>
        <w:div w:id="718363041">
          <w:marLeft w:val="480"/>
          <w:marRight w:val="0"/>
          <w:marTop w:val="0"/>
          <w:marBottom w:val="0"/>
          <w:divBdr>
            <w:top w:val="none" w:sz="0" w:space="0" w:color="auto"/>
            <w:left w:val="none" w:sz="0" w:space="0" w:color="auto"/>
            <w:bottom w:val="none" w:sz="0" w:space="0" w:color="auto"/>
            <w:right w:val="none" w:sz="0" w:space="0" w:color="auto"/>
          </w:divBdr>
        </w:div>
        <w:div w:id="247231101">
          <w:marLeft w:val="480"/>
          <w:marRight w:val="0"/>
          <w:marTop w:val="0"/>
          <w:marBottom w:val="0"/>
          <w:divBdr>
            <w:top w:val="none" w:sz="0" w:space="0" w:color="auto"/>
            <w:left w:val="none" w:sz="0" w:space="0" w:color="auto"/>
            <w:bottom w:val="none" w:sz="0" w:space="0" w:color="auto"/>
            <w:right w:val="none" w:sz="0" w:space="0" w:color="auto"/>
          </w:divBdr>
        </w:div>
        <w:div w:id="1529680283">
          <w:marLeft w:val="480"/>
          <w:marRight w:val="0"/>
          <w:marTop w:val="0"/>
          <w:marBottom w:val="0"/>
          <w:divBdr>
            <w:top w:val="none" w:sz="0" w:space="0" w:color="auto"/>
            <w:left w:val="none" w:sz="0" w:space="0" w:color="auto"/>
            <w:bottom w:val="none" w:sz="0" w:space="0" w:color="auto"/>
            <w:right w:val="none" w:sz="0" w:space="0" w:color="auto"/>
          </w:divBdr>
        </w:div>
        <w:div w:id="73015008">
          <w:marLeft w:val="480"/>
          <w:marRight w:val="0"/>
          <w:marTop w:val="0"/>
          <w:marBottom w:val="0"/>
          <w:divBdr>
            <w:top w:val="none" w:sz="0" w:space="0" w:color="auto"/>
            <w:left w:val="none" w:sz="0" w:space="0" w:color="auto"/>
            <w:bottom w:val="none" w:sz="0" w:space="0" w:color="auto"/>
            <w:right w:val="none" w:sz="0" w:space="0" w:color="auto"/>
          </w:divBdr>
        </w:div>
        <w:div w:id="64376851">
          <w:marLeft w:val="480"/>
          <w:marRight w:val="0"/>
          <w:marTop w:val="0"/>
          <w:marBottom w:val="0"/>
          <w:divBdr>
            <w:top w:val="none" w:sz="0" w:space="0" w:color="auto"/>
            <w:left w:val="none" w:sz="0" w:space="0" w:color="auto"/>
            <w:bottom w:val="none" w:sz="0" w:space="0" w:color="auto"/>
            <w:right w:val="none" w:sz="0" w:space="0" w:color="auto"/>
          </w:divBdr>
        </w:div>
        <w:div w:id="405962292">
          <w:marLeft w:val="480"/>
          <w:marRight w:val="0"/>
          <w:marTop w:val="0"/>
          <w:marBottom w:val="0"/>
          <w:divBdr>
            <w:top w:val="none" w:sz="0" w:space="0" w:color="auto"/>
            <w:left w:val="none" w:sz="0" w:space="0" w:color="auto"/>
            <w:bottom w:val="none" w:sz="0" w:space="0" w:color="auto"/>
            <w:right w:val="none" w:sz="0" w:space="0" w:color="auto"/>
          </w:divBdr>
        </w:div>
        <w:div w:id="805468668">
          <w:marLeft w:val="480"/>
          <w:marRight w:val="0"/>
          <w:marTop w:val="0"/>
          <w:marBottom w:val="0"/>
          <w:divBdr>
            <w:top w:val="none" w:sz="0" w:space="0" w:color="auto"/>
            <w:left w:val="none" w:sz="0" w:space="0" w:color="auto"/>
            <w:bottom w:val="none" w:sz="0" w:space="0" w:color="auto"/>
            <w:right w:val="none" w:sz="0" w:space="0" w:color="auto"/>
          </w:divBdr>
        </w:div>
        <w:div w:id="1845049764">
          <w:marLeft w:val="480"/>
          <w:marRight w:val="0"/>
          <w:marTop w:val="0"/>
          <w:marBottom w:val="0"/>
          <w:divBdr>
            <w:top w:val="none" w:sz="0" w:space="0" w:color="auto"/>
            <w:left w:val="none" w:sz="0" w:space="0" w:color="auto"/>
            <w:bottom w:val="none" w:sz="0" w:space="0" w:color="auto"/>
            <w:right w:val="none" w:sz="0" w:space="0" w:color="auto"/>
          </w:divBdr>
        </w:div>
        <w:div w:id="1946578334">
          <w:marLeft w:val="480"/>
          <w:marRight w:val="0"/>
          <w:marTop w:val="0"/>
          <w:marBottom w:val="0"/>
          <w:divBdr>
            <w:top w:val="none" w:sz="0" w:space="0" w:color="auto"/>
            <w:left w:val="none" w:sz="0" w:space="0" w:color="auto"/>
            <w:bottom w:val="none" w:sz="0" w:space="0" w:color="auto"/>
            <w:right w:val="none" w:sz="0" w:space="0" w:color="auto"/>
          </w:divBdr>
        </w:div>
        <w:div w:id="36860842">
          <w:marLeft w:val="480"/>
          <w:marRight w:val="0"/>
          <w:marTop w:val="0"/>
          <w:marBottom w:val="0"/>
          <w:divBdr>
            <w:top w:val="none" w:sz="0" w:space="0" w:color="auto"/>
            <w:left w:val="none" w:sz="0" w:space="0" w:color="auto"/>
            <w:bottom w:val="none" w:sz="0" w:space="0" w:color="auto"/>
            <w:right w:val="none" w:sz="0" w:space="0" w:color="auto"/>
          </w:divBdr>
        </w:div>
        <w:div w:id="1626810007">
          <w:marLeft w:val="480"/>
          <w:marRight w:val="0"/>
          <w:marTop w:val="0"/>
          <w:marBottom w:val="0"/>
          <w:divBdr>
            <w:top w:val="none" w:sz="0" w:space="0" w:color="auto"/>
            <w:left w:val="none" w:sz="0" w:space="0" w:color="auto"/>
            <w:bottom w:val="none" w:sz="0" w:space="0" w:color="auto"/>
            <w:right w:val="none" w:sz="0" w:space="0" w:color="auto"/>
          </w:divBdr>
        </w:div>
        <w:div w:id="2135514486">
          <w:marLeft w:val="480"/>
          <w:marRight w:val="0"/>
          <w:marTop w:val="0"/>
          <w:marBottom w:val="0"/>
          <w:divBdr>
            <w:top w:val="none" w:sz="0" w:space="0" w:color="auto"/>
            <w:left w:val="none" w:sz="0" w:space="0" w:color="auto"/>
            <w:bottom w:val="none" w:sz="0" w:space="0" w:color="auto"/>
            <w:right w:val="none" w:sz="0" w:space="0" w:color="auto"/>
          </w:divBdr>
        </w:div>
        <w:div w:id="226960020">
          <w:marLeft w:val="480"/>
          <w:marRight w:val="0"/>
          <w:marTop w:val="0"/>
          <w:marBottom w:val="0"/>
          <w:divBdr>
            <w:top w:val="none" w:sz="0" w:space="0" w:color="auto"/>
            <w:left w:val="none" w:sz="0" w:space="0" w:color="auto"/>
            <w:bottom w:val="none" w:sz="0" w:space="0" w:color="auto"/>
            <w:right w:val="none" w:sz="0" w:space="0" w:color="auto"/>
          </w:divBdr>
        </w:div>
        <w:div w:id="332996529">
          <w:marLeft w:val="480"/>
          <w:marRight w:val="0"/>
          <w:marTop w:val="0"/>
          <w:marBottom w:val="0"/>
          <w:divBdr>
            <w:top w:val="none" w:sz="0" w:space="0" w:color="auto"/>
            <w:left w:val="none" w:sz="0" w:space="0" w:color="auto"/>
            <w:bottom w:val="none" w:sz="0" w:space="0" w:color="auto"/>
            <w:right w:val="none" w:sz="0" w:space="0" w:color="auto"/>
          </w:divBdr>
        </w:div>
        <w:div w:id="1207840413">
          <w:marLeft w:val="480"/>
          <w:marRight w:val="0"/>
          <w:marTop w:val="0"/>
          <w:marBottom w:val="0"/>
          <w:divBdr>
            <w:top w:val="none" w:sz="0" w:space="0" w:color="auto"/>
            <w:left w:val="none" w:sz="0" w:space="0" w:color="auto"/>
            <w:bottom w:val="none" w:sz="0" w:space="0" w:color="auto"/>
            <w:right w:val="none" w:sz="0" w:space="0" w:color="auto"/>
          </w:divBdr>
        </w:div>
        <w:div w:id="1674918771">
          <w:marLeft w:val="480"/>
          <w:marRight w:val="0"/>
          <w:marTop w:val="0"/>
          <w:marBottom w:val="0"/>
          <w:divBdr>
            <w:top w:val="none" w:sz="0" w:space="0" w:color="auto"/>
            <w:left w:val="none" w:sz="0" w:space="0" w:color="auto"/>
            <w:bottom w:val="none" w:sz="0" w:space="0" w:color="auto"/>
            <w:right w:val="none" w:sz="0" w:space="0" w:color="auto"/>
          </w:divBdr>
        </w:div>
        <w:div w:id="1174491163">
          <w:marLeft w:val="480"/>
          <w:marRight w:val="0"/>
          <w:marTop w:val="0"/>
          <w:marBottom w:val="0"/>
          <w:divBdr>
            <w:top w:val="none" w:sz="0" w:space="0" w:color="auto"/>
            <w:left w:val="none" w:sz="0" w:space="0" w:color="auto"/>
            <w:bottom w:val="none" w:sz="0" w:space="0" w:color="auto"/>
            <w:right w:val="none" w:sz="0" w:space="0" w:color="auto"/>
          </w:divBdr>
        </w:div>
        <w:div w:id="1224223053">
          <w:marLeft w:val="480"/>
          <w:marRight w:val="0"/>
          <w:marTop w:val="0"/>
          <w:marBottom w:val="0"/>
          <w:divBdr>
            <w:top w:val="none" w:sz="0" w:space="0" w:color="auto"/>
            <w:left w:val="none" w:sz="0" w:space="0" w:color="auto"/>
            <w:bottom w:val="none" w:sz="0" w:space="0" w:color="auto"/>
            <w:right w:val="none" w:sz="0" w:space="0" w:color="auto"/>
          </w:divBdr>
        </w:div>
        <w:div w:id="130907052">
          <w:marLeft w:val="480"/>
          <w:marRight w:val="0"/>
          <w:marTop w:val="0"/>
          <w:marBottom w:val="0"/>
          <w:divBdr>
            <w:top w:val="none" w:sz="0" w:space="0" w:color="auto"/>
            <w:left w:val="none" w:sz="0" w:space="0" w:color="auto"/>
            <w:bottom w:val="none" w:sz="0" w:space="0" w:color="auto"/>
            <w:right w:val="none" w:sz="0" w:space="0" w:color="auto"/>
          </w:divBdr>
        </w:div>
        <w:div w:id="851916494">
          <w:marLeft w:val="480"/>
          <w:marRight w:val="0"/>
          <w:marTop w:val="0"/>
          <w:marBottom w:val="0"/>
          <w:divBdr>
            <w:top w:val="none" w:sz="0" w:space="0" w:color="auto"/>
            <w:left w:val="none" w:sz="0" w:space="0" w:color="auto"/>
            <w:bottom w:val="none" w:sz="0" w:space="0" w:color="auto"/>
            <w:right w:val="none" w:sz="0" w:space="0" w:color="auto"/>
          </w:divBdr>
        </w:div>
        <w:div w:id="640616794">
          <w:marLeft w:val="480"/>
          <w:marRight w:val="0"/>
          <w:marTop w:val="0"/>
          <w:marBottom w:val="0"/>
          <w:divBdr>
            <w:top w:val="none" w:sz="0" w:space="0" w:color="auto"/>
            <w:left w:val="none" w:sz="0" w:space="0" w:color="auto"/>
            <w:bottom w:val="none" w:sz="0" w:space="0" w:color="auto"/>
            <w:right w:val="none" w:sz="0" w:space="0" w:color="auto"/>
          </w:divBdr>
        </w:div>
        <w:div w:id="1485199221">
          <w:marLeft w:val="480"/>
          <w:marRight w:val="0"/>
          <w:marTop w:val="0"/>
          <w:marBottom w:val="0"/>
          <w:divBdr>
            <w:top w:val="none" w:sz="0" w:space="0" w:color="auto"/>
            <w:left w:val="none" w:sz="0" w:space="0" w:color="auto"/>
            <w:bottom w:val="none" w:sz="0" w:space="0" w:color="auto"/>
            <w:right w:val="none" w:sz="0" w:space="0" w:color="auto"/>
          </w:divBdr>
        </w:div>
        <w:div w:id="1301420684">
          <w:marLeft w:val="480"/>
          <w:marRight w:val="0"/>
          <w:marTop w:val="0"/>
          <w:marBottom w:val="0"/>
          <w:divBdr>
            <w:top w:val="none" w:sz="0" w:space="0" w:color="auto"/>
            <w:left w:val="none" w:sz="0" w:space="0" w:color="auto"/>
            <w:bottom w:val="none" w:sz="0" w:space="0" w:color="auto"/>
            <w:right w:val="none" w:sz="0" w:space="0" w:color="auto"/>
          </w:divBdr>
        </w:div>
        <w:div w:id="182019289">
          <w:marLeft w:val="480"/>
          <w:marRight w:val="0"/>
          <w:marTop w:val="0"/>
          <w:marBottom w:val="0"/>
          <w:divBdr>
            <w:top w:val="none" w:sz="0" w:space="0" w:color="auto"/>
            <w:left w:val="none" w:sz="0" w:space="0" w:color="auto"/>
            <w:bottom w:val="none" w:sz="0" w:space="0" w:color="auto"/>
            <w:right w:val="none" w:sz="0" w:space="0" w:color="auto"/>
          </w:divBdr>
        </w:div>
        <w:div w:id="257641882">
          <w:marLeft w:val="480"/>
          <w:marRight w:val="0"/>
          <w:marTop w:val="0"/>
          <w:marBottom w:val="0"/>
          <w:divBdr>
            <w:top w:val="none" w:sz="0" w:space="0" w:color="auto"/>
            <w:left w:val="none" w:sz="0" w:space="0" w:color="auto"/>
            <w:bottom w:val="none" w:sz="0" w:space="0" w:color="auto"/>
            <w:right w:val="none" w:sz="0" w:space="0" w:color="auto"/>
          </w:divBdr>
        </w:div>
        <w:div w:id="529999969">
          <w:marLeft w:val="480"/>
          <w:marRight w:val="0"/>
          <w:marTop w:val="0"/>
          <w:marBottom w:val="0"/>
          <w:divBdr>
            <w:top w:val="none" w:sz="0" w:space="0" w:color="auto"/>
            <w:left w:val="none" w:sz="0" w:space="0" w:color="auto"/>
            <w:bottom w:val="none" w:sz="0" w:space="0" w:color="auto"/>
            <w:right w:val="none" w:sz="0" w:space="0" w:color="auto"/>
          </w:divBdr>
        </w:div>
        <w:div w:id="880703461">
          <w:marLeft w:val="480"/>
          <w:marRight w:val="0"/>
          <w:marTop w:val="0"/>
          <w:marBottom w:val="0"/>
          <w:divBdr>
            <w:top w:val="none" w:sz="0" w:space="0" w:color="auto"/>
            <w:left w:val="none" w:sz="0" w:space="0" w:color="auto"/>
            <w:bottom w:val="none" w:sz="0" w:space="0" w:color="auto"/>
            <w:right w:val="none" w:sz="0" w:space="0" w:color="auto"/>
          </w:divBdr>
        </w:div>
        <w:div w:id="1211578054">
          <w:marLeft w:val="480"/>
          <w:marRight w:val="0"/>
          <w:marTop w:val="0"/>
          <w:marBottom w:val="0"/>
          <w:divBdr>
            <w:top w:val="none" w:sz="0" w:space="0" w:color="auto"/>
            <w:left w:val="none" w:sz="0" w:space="0" w:color="auto"/>
            <w:bottom w:val="none" w:sz="0" w:space="0" w:color="auto"/>
            <w:right w:val="none" w:sz="0" w:space="0" w:color="auto"/>
          </w:divBdr>
        </w:div>
        <w:div w:id="1497264173">
          <w:marLeft w:val="480"/>
          <w:marRight w:val="0"/>
          <w:marTop w:val="0"/>
          <w:marBottom w:val="0"/>
          <w:divBdr>
            <w:top w:val="none" w:sz="0" w:space="0" w:color="auto"/>
            <w:left w:val="none" w:sz="0" w:space="0" w:color="auto"/>
            <w:bottom w:val="none" w:sz="0" w:space="0" w:color="auto"/>
            <w:right w:val="none" w:sz="0" w:space="0" w:color="auto"/>
          </w:divBdr>
        </w:div>
        <w:div w:id="120466319">
          <w:marLeft w:val="480"/>
          <w:marRight w:val="0"/>
          <w:marTop w:val="0"/>
          <w:marBottom w:val="0"/>
          <w:divBdr>
            <w:top w:val="none" w:sz="0" w:space="0" w:color="auto"/>
            <w:left w:val="none" w:sz="0" w:space="0" w:color="auto"/>
            <w:bottom w:val="none" w:sz="0" w:space="0" w:color="auto"/>
            <w:right w:val="none" w:sz="0" w:space="0" w:color="auto"/>
          </w:divBdr>
        </w:div>
        <w:div w:id="270624222">
          <w:marLeft w:val="480"/>
          <w:marRight w:val="0"/>
          <w:marTop w:val="0"/>
          <w:marBottom w:val="0"/>
          <w:divBdr>
            <w:top w:val="none" w:sz="0" w:space="0" w:color="auto"/>
            <w:left w:val="none" w:sz="0" w:space="0" w:color="auto"/>
            <w:bottom w:val="none" w:sz="0" w:space="0" w:color="auto"/>
            <w:right w:val="none" w:sz="0" w:space="0" w:color="auto"/>
          </w:divBdr>
        </w:div>
        <w:div w:id="536282452">
          <w:marLeft w:val="480"/>
          <w:marRight w:val="0"/>
          <w:marTop w:val="0"/>
          <w:marBottom w:val="0"/>
          <w:divBdr>
            <w:top w:val="none" w:sz="0" w:space="0" w:color="auto"/>
            <w:left w:val="none" w:sz="0" w:space="0" w:color="auto"/>
            <w:bottom w:val="none" w:sz="0" w:space="0" w:color="auto"/>
            <w:right w:val="none" w:sz="0" w:space="0" w:color="auto"/>
          </w:divBdr>
        </w:div>
        <w:div w:id="1674987462">
          <w:marLeft w:val="480"/>
          <w:marRight w:val="0"/>
          <w:marTop w:val="0"/>
          <w:marBottom w:val="0"/>
          <w:divBdr>
            <w:top w:val="none" w:sz="0" w:space="0" w:color="auto"/>
            <w:left w:val="none" w:sz="0" w:space="0" w:color="auto"/>
            <w:bottom w:val="none" w:sz="0" w:space="0" w:color="auto"/>
            <w:right w:val="none" w:sz="0" w:space="0" w:color="auto"/>
          </w:divBdr>
        </w:div>
        <w:div w:id="638997586">
          <w:marLeft w:val="480"/>
          <w:marRight w:val="0"/>
          <w:marTop w:val="0"/>
          <w:marBottom w:val="0"/>
          <w:divBdr>
            <w:top w:val="none" w:sz="0" w:space="0" w:color="auto"/>
            <w:left w:val="none" w:sz="0" w:space="0" w:color="auto"/>
            <w:bottom w:val="none" w:sz="0" w:space="0" w:color="auto"/>
            <w:right w:val="none" w:sz="0" w:space="0" w:color="auto"/>
          </w:divBdr>
        </w:div>
        <w:div w:id="2005165873">
          <w:marLeft w:val="480"/>
          <w:marRight w:val="0"/>
          <w:marTop w:val="0"/>
          <w:marBottom w:val="0"/>
          <w:divBdr>
            <w:top w:val="none" w:sz="0" w:space="0" w:color="auto"/>
            <w:left w:val="none" w:sz="0" w:space="0" w:color="auto"/>
            <w:bottom w:val="none" w:sz="0" w:space="0" w:color="auto"/>
            <w:right w:val="none" w:sz="0" w:space="0" w:color="auto"/>
          </w:divBdr>
        </w:div>
        <w:div w:id="1819495106">
          <w:marLeft w:val="480"/>
          <w:marRight w:val="0"/>
          <w:marTop w:val="0"/>
          <w:marBottom w:val="0"/>
          <w:divBdr>
            <w:top w:val="none" w:sz="0" w:space="0" w:color="auto"/>
            <w:left w:val="none" w:sz="0" w:space="0" w:color="auto"/>
            <w:bottom w:val="none" w:sz="0" w:space="0" w:color="auto"/>
            <w:right w:val="none" w:sz="0" w:space="0" w:color="auto"/>
          </w:divBdr>
        </w:div>
        <w:div w:id="454838513">
          <w:marLeft w:val="480"/>
          <w:marRight w:val="0"/>
          <w:marTop w:val="0"/>
          <w:marBottom w:val="0"/>
          <w:divBdr>
            <w:top w:val="none" w:sz="0" w:space="0" w:color="auto"/>
            <w:left w:val="none" w:sz="0" w:space="0" w:color="auto"/>
            <w:bottom w:val="none" w:sz="0" w:space="0" w:color="auto"/>
            <w:right w:val="none" w:sz="0" w:space="0" w:color="auto"/>
          </w:divBdr>
        </w:div>
        <w:div w:id="1636638633">
          <w:marLeft w:val="480"/>
          <w:marRight w:val="0"/>
          <w:marTop w:val="0"/>
          <w:marBottom w:val="0"/>
          <w:divBdr>
            <w:top w:val="none" w:sz="0" w:space="0" w:color="auto"/>
            <w:left w:val="none" w:sz="0" w:space="0" w:color="auto"/>
            <w:bottom w:val="none" w:sz="0" w:space="0" w:color="auto"/>
            <w:right w:val="none" w:sz="0" w:space="0" w:color="auto"/>
          </w:divBdr>
        </w:div>
        <w:div w:id="970405956">
          <w:marLeft w:val="480"/>
          <w:marRight w:val="0"/>
          <w:marTop w:val="0"/>
          <w:marBottom w:val="0"/>
          <w:divBdr>
            <w:top w:val="none" w:sz="0" w:space="0" w:color="auto"/>
            <w:left w:val="none" w:sz="0" w:space="0" w:color="auto"/>
            <w:bottom w:val="none" w:sz="0" w:space="0" w:color="auto"/>
            <w:right w:val="none" w:sz="0" w:space="0" w:color="auto"/>
          </w:divBdr>
        </w:div>
      </w:divsChild>
    </w:div>
    <w:div w:id="461921861">
      <w:bodyDiv w:val="1"/>
      <w:marLeft w:val="0"/>
      <w:marRight w:val="0"/>
      <w:marTop w:val="0"/>
      <w:marBottom w:val="0"/>
      <w:divBdr>
        <w:top w:val="none" w:sz="0" w:space="0" w:color="auto"/>
        <w:left w:val="none" w:sz="0" w:space="0" w:color="auto"/>
        <w:bottom w:val="none" w:sz="0" w:space="0" w:color="auto"/>
        <w:right w:val="none" w:sz="0" w:space="0" w:color="auto"/>
      </w:divBdr>
    </w:div>
    <w:div w:id="461966612">
      <w:bodyDiv w:val="1"/>
      <w:marLeft w:val="0"/>
      <w:marRight w:val="0"/>
      <w:marTop w:val="0"/>
      <w:marBottom w:val="0"/>
      <w:divBdr>
        <w:top w:val="none" w:sz="0" w:space="0" w:color="auto"/>
        <w:left w:val="none" w:sz="0" w:space="0" w:color="auto"/>
        <w:bottom w:val="none" w:sz="0" w:space="0" w:color="auto"/>
        <w:right w:val="none" w:sz="0" w:space="0" w:color="auto"/>
      </w:divBdr>
    </w:div>
    <w:div w:id="463693388">
      <w:bodyDiv w:val="1"/>
      <w:marLeft w:val="0"/>
      <w:marRight w:val="0"/>
      <w:marTop w:val="0"/>
      <w:marBottom w:val="0"/>
      <w:divBdr>
        <w:top w:val="none" w:sz="0" w:space="0" w:color="auto"/>
        <w:left w:val="none" w:sz="0" w:space="0" w:color="auto"/>
        <w:bottom w:val="none" w:sz="0" w:space="0" w:color="auto"/>
        <w:right w:val="none" w:sz="0" w:space="0" w:color="auto"/>
      </w:divBdr>
    </w:div>
    <w:div w:id="469634636">
      <w:bodyDiv w:val="1"/>
      <w:marLeft w:val="0"/>
      <w:marRight w:val="0"/>
      <w:marTop w:val="0"/>
      <w:marBottom w:val="0"/>
      <w:divBdr>
        <w:top w:val="none" w:sz="0" w:space="0" w:color="auto"/>
        <w:left w:val="none" w:sz="0" w:space="0" w:color="auto"/>
        <w:bottom w:val="none" w:sz="0" w:space="0" w:color="auto"/>
        <w:right w:val="none" w:sz="0" w:space="0" w:color="auto"/>
      </w:divBdr>
      <w:divsChild>
        <w:div w:id="605962230">
          <w:marLeft w:val="480"/>
          <w:marRight w:val="0"/>
          <w:marTop w:val="0"/>
          <w:marBottom w:val="0"/>
          <w:divBdr>
            <w:top w:val="none" w:sz="0" w:space="0" w:color="auto"/>
            <w:left w:val="none" w:sz="0" w:space="0" w:color="auto"/>
            <w:bottom w:val="none" w:sz="0" w:space="0" w:color="auto"/>
            <w:right w:val="none" w:sz="0" w:space="0" w:color="auto"/>
          </w:divBdr>
        </w:div>
        <w:div w:id="1342581645">
          <w:marLeft w:val="480"/>
          <w:marRight w:val="0"/>
          <w:marTop w:val="0"/>
          <w:marBottom w:val="0"/>
          <w:divBdr>
            <w:top w:val="none" w:sz="0" w:space="0" w:color="auto"/>
            <w:left w:val="none" w:sz="0" w:space="0" w:color="auto"/>
            <w:bottom w:val="none" w:sz="0" w:space="0" w:color="auto"/>
            <w:right w:val="none" w:sz="0" w:space="0" w:color="auto"/>
          </w:divBdr>
        </w:div>
        <w:div w:id="1149708044">
          <w:marLeft w:val="480"/>
          <w:marRight w:val="0"/>
          <w:marTop w:val="0"/>
          <w:marBottom w:val="0"/>
          <w:divBdr>
            <w:top w:val="none" w:sz="0" w:space="0" w:color="auto"/>
            <w:left w:val="none" w:sz="0" w:space="0" w:color="auto"/>
            <w:bottom w:val="none" w:sz="0" w:space="0" w:color="auto"/>
            <w:right w:val="none" w:sz="0" w:space="0" w:color="auto"/>
          </w:divBdr>
        </w:div>
        <w:div w:id="167911024">
          <w:marLeft w:val="480"/>
          <w:marRight w:val="0"/>
          <w:marTop w:val="0"/>
          <w:marBottom w:val="0"/>
          <w:divBdr>
            <w:top w:val="none" w:sz="0" w:space="0" w:color="auto"/>
            <w:left w:val="none" w:sz="0" w:space="0" w:color="auto"/>
            <w:bottom w:val="none" w:sz="0" w:space="0" w:color="auto"/>
            <w:right w:val="none" w:sz="0" w:space="0" w:color="auto"/>
          </w:divBdr>
        </w:div>
        <w:div w:id="1268809445">
          <w:marLeft w:val="480"/>
          <w:marRight w:val="0"/>
          <w:marTop w:val="0"/>
          <w:marBottom w:val="0"/>
          <w:divBdr>
            <w:top w:val="none" w:sz="0" w:space="0" w:color="auto"/>
            <w:left w:val="none" w:sz="0" w:space="0" w:color="auto"/>
            <w:bottom w:val="none" w:sz="0" w:space="0" w:color="auto"/>
            <w:right w:val="none" w:sz="0" w:space="0" w:color="auto"/>
          </w:divBdr>
        </w:div>
        <w:div w:id="1187257154">
          <w:marLeft w:val="480"/>
          <w:marRight w:val="0"/>
          <w:marTop w:val="0"/>
          <w:marBottom w:val="0"/>
          <w:divBdr>
            <w:top w:val="none" w:sz="0" w:space="0" w:color="auto"/>
            <w:left w:val="none" w:sz="0" w:space="0" w:color="auto"/>
            <w:bottom w:val="none" w:sz="0" w:space="0" w:color="auto"/>
            <w:right w:val="none" w:sz="0" w:space="0" w:color="auto"/>
          </w:divBdr>
        </w:div>
        <w:div w:id="1430731597">
          <w:marLeft w:val="480"/>
          <w:marRight w:val="0"/>
          <w:marTop w:val="0"/>
          <w:marBottom w:val="0"/>
          <w:divBdr>
            <w:top w:val="none" w:sz="0" w:space="0" w:color="auto"/>
            <w:left w:val="none" w:sz="0" w:space="0" w:color="auto"/>
            <w:bottom w:val="none" w:sz="0" w:space="0" w:color="auto"/>
            <w:right w:val="none" w:sz="0" w:space="0" w:color="auto"/>
          </w:divBdr>
        </w:div>
        <w:div w:id="532380073">
          <w:marLeft w:val="480"/>
          <w:marRight w:val="0"/>
          <w:marTop w:val="0"/>
          <w:marBottom w:val="0"/>
          <w:divBdr>
            <w:top w:val="none" w:sz="0" w:space="0" w:color="auto"/>
            <w:left w:val="none" w:sz="0" w:space="0" w:color="auto"/>
            <w:bottom w:val="none" w:sz="0" w:space="0" w:color="auto"/>
            <w:right w:val="none" w:sz="0" w:space="0" w:color="auto"/>
          </w:divBdr>
        </w:div>
        <w:div w:id="1639188194">
          <w:marLeft w:val="480"/>
          <w:marRight w:val="0"/>
          <w:marTop w:val="0"/>
          <w:marBottom w:val="0"/>
          <w:divBdr>
            <w:top w:val="none" w:sz="0" w:space="0" w:color="auto"/>
            <w:left w:val="none" w:sz="0" w:space="0" w:color="auto"/>
            <w:bottom w:val="none" w:sz="0" w:space="0" w:color="auto"/>
            <w:right w:val="none" w:sz="0" w:space="0" w:color="auto"/>
          </w:divBdr>
        </w:div>
        <w:div w:id="577979222">
          <w:marLeft w:val="480"/>
          <w:marRight w:val="0"/>
          <w:marTop w:val="0"/>
          <w:marBottom w:val="0"/>
          <w:divBdr>
            <w:top w:val="none" w:sz="0" w:space="0" w:color="auto"/>
            <w:left w:val="none" w:sz="0" w:space="0" w:color="auto"/>
            <w:bottom w:val="none" w:sz="0" w:space="0" w:color="auto"/>
            <w:right w:val="none" w:sz="0" w:space="0" w:color="auto"/>
          </w:divBdr>
        </w:div>
        <w:div w:id="1754937674">
          <w:marLeft w:val="480"/>
          <w:marRight w:val="0"/>
          <w:marTop w:val="0"/>
          <w:marBottom w:val="0"/>
          <w:divBdr>
            <w:top w:val="none" w:sz="0" w:space="0" w:color="auto"/>
            <w:left w:val="none" w:sz="0" w:space="0" w:color="auto"/>
            <w:bottom w:val="none" w:sz="0" w:space="0" w:color="auto"/>
            <w:right w:val="none" w:sz="0" w:space="0" w:color="auto"/>
          </w:divBdr>
        </w:div>
        <w:div w:id="1991015050">
          <w:marLeft w:val="480"/>
          <w:marRight w:val="0"/>
          <w:marTop w:val="0"/>
          <w:marBottom w:val="0"/>
          <w:divBdr>
            <w:top w:val="none" w:sz="0" w:space="0" w:color="auto"/>
            <w:left w:val="none" w:sz="0" w:space="0" w:color="auto"/>
            <w:bottom w:val="none" w:sz="0" w:space="0" w:color="auto"/>
            <w:right w:val="none" w:sz="0" w:space="0" w:color="auto"/>
          </w:divBdr>
        </w:div>
        <w:div w:id="487016554">
          <w:marLeft w:val="480"/>
          <w:marRight w:val="0"/>
          <w:marTop w:val="0"/>
          <w:marBottom w:val="0"/>
          <w:divBdr>
            <w:top w:val="none" w:sz="0" w:space="0" w:color="auto"/>
            <w:left w:val="none" w:sz="0" w:space="0" w:color="auto"/>
            <w:bottom w:val="none" w:sz="0" w:space="0" w:color="auto"/>
            <w:right w:val="none" w:sz="0" w:space="0" w:color="auto"/>
          </w:divBdr>
        </w:div>
        <w:div w:id="386683293">
          <w:marLeft w:val="480"/>
          <w:marRight w:val="0"/>
          <w:marTop w:val="0"/>
          <w:marBottom w:val="0"/>
          <w:divBdr>
            <w:top w:val="none" w:sz="0" w:space="0" w:color="auto"/>
            <w:left w:val="none" w:sz="0" w:space="0" w:color="auto"/>
            <w:bottom w:val="none" w:sz="0" w:space="0" w:color="auto"/>
            <w:right w:val="none" w:sz="0" w:space="0" w:color="auto"/>
          </w:divBdr>
        </w:div>
        <w:div w:id="173612304">
          <w:marLeft w:val="480"/>
          <w:marRight w:val="0"/>
          <w:marTop w:val="0"/>
          <w:marBottom w:val="0"/>
          <w:divBdr>
            <w:top w:val="none" w:sz="0" w:space="0" w:color="auto"/>
            <w:left w:val="none" w:sz="0" w:space="0" w:color="auto"/>
            <w:bottom w:val="none" w:sz="0" w:space="0" w:color="auto"/>
            <w:right w:val="none" w:sz="0" w:space="0" w:color="auto"/>
          </w:divBdr>
        </w:div>
        <w:div w:id="1949118494">
          <w:marLeft w:val="480"/>
          <w:marRight w:val="0"/>
          <w:marTop w:val="0"/>
          <w:marBottom w:val="0"/>
          <w:divBdr>
            <w:top w:val="none" w:sz="0" w:space="0" w:color="auto"/>
            <w:left w:val="none" w:sz="0" w:space="0" w:color="auto"/>
            <w:bottom w:val="none" w:sz="0" w:space="0" w:color="auto"/>
            <w:right w:val="none" w:sz="0" w:space="0" w:color="auto"/>
          </w:divBdr>
        </w:div>
        <w:div w:id="1948778878">
          <w:marLeft w:val="480"/>
          <w:marRight w:val="0"/>
          <w:marTop w:val="0"/>
          <w:marBottom w:val="0"/>
          <w:divBdr>
            <w:top w:val="none" w:sz="0" w:space="0" w:color="auto"/>
            <w:left w:val="none" w:sz="0" w:space="0" w:color="auto"/>
            <w:bottom w:val="none" w:sz="0" w:space="0" w:color="auto"/>
            <w:right w:val="none" w:sz="0" w:space="0" w:color="auto"/>
          </w:divBdr>
        </w:div>
        <w:div w:id="1433237581">
          <w:marLeft w:val="480"/>
          <w:marRight w:val="0"/>
          <w:marTop w:val="0"/>
          <w:marBottom w:val="0"/>
          <w:divBdr>
            <w:top w:val="none" w:sz="0" w:space="0" w:color="auto"/>
            <w:left w:val="none" w:sz="0" w:space="0" w:color="auto"/>
            <w:bottom w:val="none" w:sz="0" w:space="0" w:color="auto"/>
            <w:right w:val="none" w:sz="0" w:space="0" w:color="auto"/>
          </w:divBdr>
        </w:div>
        <w:div w:id="1567228927">
          <w:marLeft w:val="480"/>
          <w:marRight w:val="0"/>
          <w:marTop w:val="0"/>
          <w:marBottom w:val="0"/>
          <w:divBdr>
            <w:top w:val="none" w:sz="0" w:space="0" w:color="auto"/>
            <w:left w:val="none" w:sz="0" w:space="0" w:color="auto"/>
            <w:bottom w:val="none" w:sz="0" w:space="0" w:color="auto"/>
            <w:right w:val="none" w:sz="0" w:space="0" w:color="auto"/>
          </w:divBdr>
        </w:div>
        <w:div w:id="1769960251">
          <w:marLeft w:val="480"/>
          <w:marRight w:val="0"/>
          <w:marTop w:val="0"/>
          <w:marBottom w:val="0"/>
          <w:divBdr>
            <w:top w:val="none" w:sz="0" w:space="0" w:color="auto"/>
            <w:left w:val="none" w:sz="0" w:space="0" w:color="auto"/>
            <w:bottom w:val="none" w:sz="0" w:space="0" w:color="auto"/>
            <w:right w:val="none" w:sz="0" w:space="0" w:color="auto"/>
          </w:divBdr>
        </w:div>
        <w:div w:id="977489369">
          <w:marLeft w:val="480"/>
          <w:marRight w:val="0"/>
          <w:marTop w:val="0"/>
          <w:marBottom w:val="0"/>
          <w:divBdr>
            <w:top w:val="none" w:sz="0" w:space="0" w:color="auto"/>
            <w:left w:val="none" w:sz="0" w:space="0" w:color="auto"/>
            <w:bottom w:val="none" w:sz="0" w:space="0" w:color="auto"/>
            <w:right w:val="none" w:sz="0" w:space="0" w:color="auto"/>
          </w:divBdr>
        </w:div>
        <w:div w:id="742064509">
          <w:marLeft w:val="480"/>
          <w:marRight w:val="0"/>
          <w:marTop w:val="0"/>
          <w:marBottom w:val="0"/>
          <w:divBdr>
            <w:top w:val="none" w:sz="0" w:space="0" w:color="auto"/>
            <w:left w:val="none" w:sz="0" w:space="0" w:color="auto"/>
            <w:bottom w:val="none" w:sz="0" w:space="0" w:color="auto"/>
            <w:right w:val="none" w:sz="0" w:space="0" w:color="auto"/>
          </w:divBdr>
        </w:div>
        <w:div w:id="237906878">
          <w:marLeft w:val="480"/>
          <w:marRight w:val="0"/>
          <w:marTop w:val="0"/>
          <w:marBottom w:val="0"/>
          <w:divBdr>
            <w:top w:val="none" w:sz="0" w:space="0" w:color="auto"/>
            <w:left w:val="none" w:sz="0" w:space="0" w:color="auto"/>
            <w:bottom w:val="none" w:sz="0" w:space="0" w:color="auto"/>
            <w:right w:val="none" w:sz="0" w:space="0" w:color="auto"/>
          </w:divBdr>
        </w:div>
      </w:divsChild>
    </w:div>
    <w:div w:id="471335564">
      <w:bodyDiv w:val="1"/>
      <w:marLeft w:val="0"/>
      <w:marRight w:val="0"/>
      <w:marTop w:val="0"/>
      <w:marBottom w:val="0"/>
      <w:divBdr>
        <w:top w:val="none" w:sz="0" w:space="0" w:color="auto"/>
        <w:left w:val="none" w:sz="0" w:space="0" w:color="auto"/>
        <w:bottom w:val="none" w:sz="0" w:space="0" w:color="auto"/>
        <w:right w:val="none" w:sz="0" w:space="0" w:color="auto"/>
      </w:divBdr>
    </w:div>
    <w:div w:id="474684239">
      <w:bodyDiv w:val="1"/>
      <w:marLeft w:val="0"/>
      <w:marRight w:val="0"/>
      <w:marTop w:val="0"/>
      <w:marBottom w:val="0"/>
      <w:divBdr>
        <w:top w:val="none" w:sz="0" w:space="0" w:color="auto"/>
        <w:left w:val="none" w:sz="0" w:space="0" w:color="auto"/>
        <w:bottom w:val="none" w:sz="0" w:space="0" w:color="auto"/>
        <w:right w:val="none" w:sz="0" w:space="0" w:color="auto"/>
      </w:divBdr>
      <w:divsChild>
        <w:div w:id="968245751">
          <w:marLeft w:val="480"/>
          <w:marRight w:val="0"/>
          <w:marTop w:val="0"/>
          <w:marBottom w:val="0"/>
          <w:divBdr>
            <w:top w:val="none" w:sz="0" w:space="0" w:color="auto"/>
            <w:left w:val="none" w:sz="0" w:space="0" w:color="auto"/>
            <w:bottom w:val="none" w:sz="0" w:space="0" w:color="auto"/>
            <w:right w:val="none" w:sz="0" w:space="0" w:color="auto"/>
          </w:divBdr>
        </w:div>
        <w:div w:id="949320902">
          <w:marLeft w:val="480"/>
          <w:marRight w:val="0"/>
          <w:marTop w:val="0"/>
          <w:marBottom w:val="0"/>
          <w:divBdr>
            <w:top w:val="none" w:sz="0" w:space="0" w:color="auto"/>
            <w:left w:val="none" w:sz="0" w:space="0" w:color="auto"/>
            <w:bottom w:val="none" w:sz="0" w:space="0" w:color="auto"/>
            <w:right w:val="none" w:sz="0" w:space="0" w:color="auto"/>
          </w:divBdr>
        </w:div>
        <w:div w:id="1982078072">
          <w:marLeft w:val="480"/>
          <w:marRight w:val="0"/>
          <w:marTop w:val="0"/>
          <w:marBottom w:val="0"/>
          <w:divBdr>
            <w:top w:val="none" w:sz="0" w:space="0" w:color="auto"/>
            <w:left w:val="none" w:sz="0" w:space="0" w:color="auto"/>
            <w:bottom w:val="none" w:sz="0" w:space="0" w:color="auto"/>
            <w:right w:val="none" w:sz="0" w:space="0" w:color="auto"/>
          </w:divBdr>
        </w:div>
        <w:div w:id="1117606888">
          <w:marLeft w:val="480"/>
          <w:marRight w:val="0"/>
          <w:marTop w:val="0"/>
          <w:marBottom w:val="0"/>
          <w:divBdr>
            <w:top w:val="none" w:sz="0" w:space="0" w:color="auto"/>
            <w:left w:val="none" w:sz="0" w:space="0" w:color="auto"/>
            <w:bottom w:val="none" w:sz="0" w:space="0" w:color="auto"/>
            <w:right w:val="none" w:sz="0" w:space="0" w:color="auto"/>
          </w:divBdr>
        </w:div>
        <w:div w:id="369690557">
          <w:marLeft w:val="480"/>
          <w:marRight w:val="0"/>
          <w:marTop w:val="0"/>
          <w:marBottom w:val="0"/>
          <w:divBdr>
            <w:top w:val="none" w:sz="0" w:space="0" w:color="auto"/>
            <w:left w:val="none" w:sz="0" w:space="0" w:color="auto"/>
            <w:bottom w:val="none" w:sz="0" w:space="0" w:color="auto"/>
            <w:right w:val="none" w:sz="0" w:space="0" w:color="auto"/>
          </w:divBdr>
        </w:div>
        <w:div w:id="1637830174">
          <w:marLeft w:val="480"/>
          <w:marRight w:val="0"/>
          <w:marTop w:val="0"/>
          <w:marBottom w:val="0"/>
          <w:divBdr>
            <w:top w:val="none" w:sz="0" w:space="0" w:color="auto"/>
            <w:left w:val="none" w:sz="0" w:space="0" w:color="auto"/>
            <w:bottom w:val="none" w:sz="0" w:space="0" w:color="auto"/>
            <w:right w:val="none" w:sz="0" w:space="0" w:color="auto"/>
          </w:divBdr>
        </w:div>
        <w:div w:id="5987619">
          <w:marLeft w:val="480"/>
          <w:marRight w:val="0"/>
          <w:marTop w:val="0"/>
          <w:marBottom w:val="0"/>
          <w:divBdr>
            <w:top w:val="none" w:sz="0" w:space="0" w:color="auto"/>
            <w:left w:val="none" w:sz="0" w:space="0" w:color="auto"/>
            <w:bottom w:val="none" w:sz="0" w:space="0" w:color="auto"/>
            <w:right w:val="none" w:sz="0" w:space="0" w:color="auto"/>
          </w:divBdr>
        </w:div>
        <w:div w:id="445929615">
          <w:marLeft w:val="480"/>
          <w:marRight w:val="0"/>
          <w:marTop w:val="0"/>
          <w:marBottom w:val="0"/>
          <w:divBdr>
            <w:top w:val="none" w:sz="0" w:space="0" w:color="auto"/>
            <w:left w:val="none" w:sz="0" w:space="0" w:color="auto"/>
            <w:bottom w:val="none" w:sz="0" w:space="0" w:color="auto"/>
            <w:right w:val="none" w:sz="0" w:space="0" w:color="auto"/>
          </w:divBdr>
        </w:div>
        <w:div w:id="349533513">
          <w:marLeft w:val="480"/>
          <w:marRight w:val="0"/>
          <w:marTop w:val="0"/>
          <w:marBottom w:val="0"/>
          <w:divBdr>
            <w:top w:val="none" w:sz="0" w:space="0" w:color="auto"/>
            <w:left w:val="none" w:sz="0" w:space="0" w:color="auto"/>
            <w:bottom w:val="none" w:sz="0" w:space="0" w:color="auto"/>
            <w:right w:val="none" w:sz="0" w:space="0" w:color="auto"/>
          </w:divBdr>
        </w:div>
        <w:div w:id="247273146">
          <w:marLeft w:val="480"/>
          <w:marRight w:val="0"/>
          <w:marTop w:val="0"/>
          <w:marBottom w:val="0"/>
          <w:divBdr>
            <w:top w:val="none" w:sz="0" w:space="0" w:color="auto"/>
            <w:left w:val="none" w:sz="0" w:space="0" w:color="auto"/>
            <w:bottom w:val="none" w:sz="0" w:space="0" w:color="auto"/>
            <w:right w:val="none" w:sz="0" w:space="0" w:color="auto"/>
          </w:divBdr>
        </w:div>
        <w:div w:id="1914388793">
          <w:marLeft w:val="480"/>
          <w:marRight w:val="0"/>
          <w:marTop w:val="0"/>
          <w:marBottom w:val="0"/>
          <w:divBdr>
            <w:top w:val="none" w:sz="0" w:space="0" w:color="auto"/>
            <w:left w:val="none" w:sz="0" w:space="0" w:color="auto"/>
            <w:bottom w:val="none" w:sz="0" w:space="0" w:color="auto"/>
            <w:right w:val="none" w:sz="0" w:space="0" w:color="auto"/>
          </w:divBdr>
        </w:div>
        <w:div w:id="812452960">
          <w:marLeft w:val="480"/>
          <w:marRight w:val="0"/>
          <w:marTop w:val="0"/>
          <w:marBottom w:val="0"/>
          <w:divBdr>
            <w:top w:val="none" w:sz="0" w:space="0" w:color="auto"/>
            <w:left w:val="none" w:sz="0" w:space="0" w:color="auto"/>
            <w:bottom w:val="none" w:sz="0" w:space="0" w:color="auto"/>
            <w:right w:val="none" w:sz="0" w:space="0" w:color="auto"/>
          </w:divBdr>
        </w:div>
        <w:div w:id="1181507961">
          <w:marLeft w:val="480"/>
          <w:marRight w:val="0"/>
          <w:marTop w:val="0"/>
          <w:marBottom w:val="0"/>
          <w:divBdr>
            <w:top w:val="none" w:sz="0" w:space="0" w:color="auto"/>
            <w:left w:val="none" w:sz="0" w:space="0" w:color="auto"/>
            <w:bottom w:val="none" w:sz="0" w:space="0" w:color="auto"/>
            <w:right w:val="none" w:sz="0" w:space="0" w:color="auto"/>
          </w:divBdr>
        </w:div>
        <w:div w:id="2146270883">
          <w:marLeft w:val="480"/>
          <w:marRight w:val="0"/>
          <w:marTop w:val="0"/>
          <w:marBottom w:val="0"/>
          <w:divBdr>
            <w:top w:val="none" w:sz="0" w:space="0" w:color="auto"/>
            <w:left w:val="none" w:sz="0" w:space="0" w:color="auto"/>
            <w:bottom w:val="none" w:sz="0" w:space="0" w:color="auto"/>
            <w:right w:val="none" w:sz="0" w:space="0" w:color="auto"/>
          </w:divBdr>
        </w:div>
        <w:div w:id="1479417418">
          <w:marLeft w:val="480"/>
          <w:marRight w:val="0"/>
          <w:marTop w:val="0"/>
          <w:marBottom w:val="0"/>
          <w:divBdr>
            <w:top w:val="none" w:sz="0" w:space="0" w:color="auto"/>
            <w:left w:val="none" w:sz="0" w:space="0" w:color="auto"/>
            <w:bottom w:val="none" w:sz="0" w:space="0" w:color="auto"/>
            <w:right w:val="none" w:sz="0" w:space="0" w:color="auto"/>
          </w:divBdr>
        </w:div>
        <w:div w:id="2100833874">
          <w:marLeft w:val="480"/>
          <w:marRight w:val="0"/>
          <w:marTop w:val="0"/>
          <w:marBottom w:val="0"/>
          <w:divBdr>
            <w:top w:val="none" w:sz="0" w:space="0" w:color="auto"/>
            <w:left w:val="none" w:sz="0" w:space="0" w:color="auto"/>
            <w:bottom w:val="none" w:sz="0" w:space="0" w:color="auto"/>
            <w:right w:val="none" w:sz="0" w:space="0" w:color="auto"/>
          </w:divBdr>
        </w:div>
        <w:div w:id="240408139">
          <w:marLeft w:val="480"/>
          <w:marRight w:val="0"/>
          <w:marTop w:val="0"/>
          <w:marBottom w:val="0"/>
          <w:divBdr>
            <w:top w:val="none" w:sz="0" w:space="0" w:color="auto"/>
            <w:left w:val="none" w:sz="0" w:space="0" w:color="auto"/>
            <w:bottom w:val="none" w:sz="0" w:space="0" w:color="auto"/>
            <w:right w:val="none" w:sz="0" w:space="0" w:color="auto"/>
          </w:divBdr>
        </w:div>
        <w:div w:id="414789088">
          <w:marLeft w:val="480"/>
          <w:marRight w:val="0"/>
          <w:marTop w:val="0"/>
          <w:marBottom w:val="0"/>
          <w:divBdr>
            <w:top w:val="none" w:sz="0" w:space="0" w:color="auto"/>
            <w:left w:val="none" w:sz="0" w:space="0" w:color="auto"/>
            <w:bottom w:val="none" w:sz="0" w:space="0" w:color="auto"/>
            <w:right w:val="none" w:sz="0" w:space="0" w:color="auto"/>
          </w:divBdr>
        </w:div>
        <w:div w:id="2082287410">
          <w:marLeft w:val="480"/>
          <w:marRight w:val="0"/>
          <w:marTop w:val="0"/>
          <w:marBottom w:val="0"/>
          <w:divBdr>
            <w:top w:val="none" w:sz="0" w:space="0" w:color="auto"/>
            <w:left w:val="none" w:sz="0" w:space="0" w:color="auto"/>
            <w:bottom w:val="none" w:sz="0" w:space="0" w:color="auto"/>
            <w:right w:val="none" w:sz="0" w:space="0" w:color="auto"/>
          </w:divBdr>
        </w:div>
        <w:div w:id="415982207">
          <w:marLeft w:val="480"/>
          <w:marRight w:val="0"/>
          <w:marTop w:val="0"/>
          <w:marBottom w:val="0"/>
          <w:divBdr>
            <w:top w:val="none" w:sz="0" w:space="0" w:color="auto"/>
            <w:left w:val="none" w:sz="0" w:space="0" w:color="auto"/>
            <w:bottom w:val="none" w:sz="0" w:space="0" w:color="auto"/>
            <w:right w:val="none" w:sz="0" w:space="0" w:color="auto"/>
          </w:divBdr>
        </w:div>
        <w:div w:id="1448310938">
          <w:marLeft w:val="480"/>
          <w:marRight w:val="0"/>
          <w:marTop w:val="0"/>
          <w:marBottom w:val="0"/>
          <w:divBdr>
            <w:top w:val="none" w:sz="0" w:space="0" w:color="auto"/>
            <w:left w:val="none" w:sz="0" w:space="0" w:color="auto"/>
            <w:bottom w:val="none" w:sz="0" w:space="0" w:color="auto"/>
            <w:right w:val="none" w:sz="0" w:space="0" w:color="auto"/>
          </w:divBdr>
        </w:div>
        <w:div w:id="1480996403">
          <w:marLeft w:val="480"/>
          <w:marRight w:val="0"/>
          <w:marTop w:val="0"/>
          <w:marBottom w:val="0"/>
          <w:divBdr>
            <w:top w:val="none" w:sz="0" w:space="0" w:color="auto"/>
            <w:left w:val="none" w:sz="0" w:space="0" w:color="auto"/>
            <w:bottom w:val="none" w:sz="0" w:space="0" w:color="auto"/>
            <w:right w:val="none" w:sz="0" w:space="0" w:color="auto"/>
          </w:divBdr>
        </w:div>
        <w:div w:id="1787970510">
          <w:marLeft w:val="480"/>
          <w:marRight w:val="0"/>
          <w:marTop w:val="0"/>
          <w:marBottom w:val="0"/>
          <w:divBdr>
            <w:top w:val="none" w:sz="0" w:space="0" w:color="auto"/>
            <w:left w:val="none" w:sz="0" w:space="0" w:color="auto"/>
            <w:bottom w:val="none" w:sz="0" w:space="0" w:color="auto"/>
            <w:right w:val="none" w:sz="0" w:space="0" w:color="auto"/>
          </w:divBdr>
        </w:div>
        <w:div w:id="1640695668">
          <w:marLeft w:val="480"/>
          <w:marRight w:val="0"/>
          <w:marTop w:val="0"/>
          <w:marBottom w:val="0"/>
          <w:divBdr>
            <w:top w:val="none" w:sz="0" w:space="0" w:color="auto"/>
            <w:left w:val="none" w:sz="0" w:space="0" w:color="auto"/>
            <w:bottom w:val="none" w:sz="0" w:space="0" w:color="auto"/>
            <w:right w:val="none" w:sz="0" w:space="0" w:color="auto"/>
          </w:divBdr>
        </w:div>
        <w:div w:id="32073908">
          <w:marLeft w:val="480"/>
          <w:marRight w:val="0"/>
          <w:marTop w:val="0"/>
          <w:marBottom w:val="0"/>
          <w:divBdr>
            <w:top w:val="none" w:sz="0" w:space="0" w:color="auto"/>
            <w:left w:val="none" w:sz="0" w:space="0" w:color="auto"/>
            <w:bottom w:val="none" w:sz="0" w:space="0" w:color="auto"/>
            <w:right w:val="none" w:sz="0" w:space="0" w:color="auto"/>
          </w:divBdr>
        </w:div>
        <w:div w:id="1465930456">
          <w:marLeft w:val="480"/>
          <w:marRight w:val="0"/>
          <w:marTop w:val="0"/>
          <w:marBottom w:val="0"/>
          <w:divBdr>
            <w:top w:val="none" w:sz="0" w:space="0" w:color="auto"/>
            <w:left w:val="none" w:sz="0" w:space="0" w:color="auto"/>
            <w:bottom w:val="none" w:sz="0" w:space="0" w:color="auto"/>
            <w:right w:val="none" w:sz="0" w:space="0" w:color="auto"/>
          </w:divBdr>
        </w:div>
        <w:div w:id="1511095142">
          <w:marLeft w:val="480"/>
          <w:marRight w:val="0"/>
          <w:marTop w:val="0"/>
          <w:marBottom w:val="0"/>
          <w:divBdr>
            <w:top w:val="none" w:sz="0" w:space="0" w:color="auto"/>
            <w:left w:val="none" w:sz="0" w:space="0" w:color="auto"/>
            <w:bottom w:val="none" w:sz="0" w:space="0" w:color="auto"/>
            <w:right w:val="none" w:sz="0" w:space="0" w:color="auto"/>
          </w:divBdr>
        </w:div>
        <w:div w:id="565409668">
          <w:marLeft w:val="480"/>
          <w:marRight w:val="0"/>
          <w:marTop w:val="0"/>
          <w:marBottom w:val="0"/>
          <w:divBdr>
            <w:top w:val="none" w:sz="0" w:space="0" w:color="auto"/>
            <w:left w:val="none" w:sz="0" w:space="0" w:color="auto"/>
            <w:bottom w:val="none" w:sz="0" w:space="0" w:color="auto"/>
            <w:right w:val="none" w:sz="0" w:space="0" w:color="auto"/>
          </w:divBdr>
        </w:div>
        <w:div w:id="654646873">
          <w:marLeft w:val="480"/>
          <w:marRight w:val="0"/>
          <w:marTop w:val="0"/>
          <w:marBottom w:val="0"/>
          <w:divBdr>
            <w:top w:val="none" w:sz="0" w:space="0" w:color="auto"/>
            <w:left w:val="none" w:sz="0" w:space="0" w:color="auto"/>
            <w:bottom w:val="none" w:sz="0" w:space="0" w:color="auto"/>
            <w:right w:val="none" w:sz="0" w:space="0" w:color="auto"/>
          </w:divBdr>
        </w:div>
        <w:div w:id="1169906678">
          <w:marLeft w:val="480"/>
          <w:marRight w:val="0"/>
          <w:marTop w:val="0"/>
          <w:marBottom w:val="0"/>
          <w:divBdr>
            <w:top w:val="none" w:sz="0" w:space="0" w:color="auto"/>
            <w:left w:val="none" w:sz="0" w:space="0" w:color="auto"/>
            <w:bottom w:val="none" w:sz="0" w:space="0" w:color="auto"/>
            <w:right w:val="none" w:sz="0" w:space="0" w:color="auto"/>
          </w:divBdr>
        </w:div>
        <w:div w:id="524759437">
          <w:marLeft w:val="480"/>
          <w:marRight w:val="0"/>
          <w:marTop w:val="0"/>
          <w:marBottom w:val="0"/>
          <w:divBdr>
            <w:top w:val="none" w:sz="0" w:space="0" w:color="auto"/>
            <w:left w:val="none" w:sz="0" w:space="0" w:color="auto"/>
            <w:bottom w:val="none" w:sz="0" w:space="0" w:color="auto"/>
            <w:right w:val="none" w:sz="0" w:space="0" w:color="auto"/>
          </w:divBdr>
        </w:div>
        <w:div w:id="131211796">
          <w:marLeft w:val="480"/>
          <w:marRight w:val="0"/>
          <w:marTop w:val="0"/>
          <w:marBottom w:val="0"/>
          <w:divBdr>
            <w:top w:val="none" w:sz="0" w:space="0" w:color="auto"/>
            <w:left w:val="none" w:sz="0" w:space="0" w:color="auto"/>
            <w:bottom w:val="none" w:sz="0" w:space="0" w:color="auto"/>
            <w:right w:val="none" w:sz="0" w:space="0" w:color="auto"/>
          </w:divBdr>
        </w:div>
        <w:div w:id="2041468625">
          <w:marLeft w:val="480"/>
          <w:marRight w:val="0"/>
          <w:marTop w:val="0"/>
          <w:marBottom w:val="0"/>
          <w:divBdr>
            <w:top w:val="none" w:sz="0" w:space="0" w:color="auto"/>
            <w:left w:val="none" w:sz="0" w:space="0" w:color="auto"/>
            <w:bottom w:val="none" w:sz="0" w:space="0" w:color="auto"/>
            <w:right w:val="none" w:sz="0" w:space="0" w:color="auto"/>
          </w:divBdr>
        </w:div>
        <w:div w:id="641734870">
          <w:marLeft w:val="480"/>
          <w:marRight w:val="0"/>
          <w:marTop w:val="0"/>
          <w:marBottom w:val="0"/>
          <w:divBdr>
            <w:top w:val="none" w:sz="0" w:space="0" w:color="auto"/>
            <w:left w:val="none" w:sz="0" w:space="0" w:color="auto"/>
            <w:bottom w:val="none" w:sz="0" w:space="0" w:color="auto"/>
            <w:right w:val="none" w:sz="0" w:space="0" w:color="auto"/>
          </w:divBdr>
        </w:div>
        <w:div w:id="1667396727">
          <w:marLeft w:val="480"/>
          <w:marRight w:val="0"/>
          <w:marTop w:val="0"/>
          <w:marBottom w:val="0"/>
          <w:divBdr>
            <w:top w:val="none" w:sz="0" w:space="0" w:color="auto"/>
            <w:left w:val="none" w:sz="0" w:space="0" w:color="auto"/>
            <w:bottom w:val="none" w:sz="0" w:space="0" w:color="auto"/>
            <w:right w:val="none" w:sz="0" w:space="0" w:color="auto"/>
          </w:divBdr>
        </w:div>
        <w:div w:id="443890302">
          <w:marLeft w:val="480"/>
          <w:marRight w:val="0"/>
          <w:marTop w:val="0"/>
          <w:marBottom w:val="0"/>
          <w:divBdr>
            <w:top w:val="none" w:sz="0" w:space="0" w:color="auto"/>
            <w:left w:val="none" w:sz="0" w:space="0" w:color="auto"/>
            <w:bottom w:val="none" w:sz="0" w:space="0" w:color="auto"/>
            <w:right w:val="none" w:sz="0" w:space="0" w:color="auto"/>
          </w:divBdr>
        </w:div>
        <w:div w:id="25253018">
          <w:marLeft w:val="480"/>
          <w:marRight w:val="0"/>
          <w:marTop w:val="0"/>
          <w:marBottom w:val="0"/>
          <w:divBdr>
            <w:top w:val="none" w:sz="0" w:space="0" w:color="auto"/>
            <w:left w:val="none" w:sz="0" w:space="0" w:color="auto"/>
            <w:bottom w:val="none" w:sz="0" w:space="0" w:color="auto"/>
            <w:right w:val="none" w:sz="0" w:space="0" w:color="auto"/>
          </w:divBdr>
        </w:div>
        <w:div w:id="1200506800">
          <w:marLeft w:val="480"/>
          <w:marRight w:val="0"/>
          <w:marTop w:val="0"/>
          <w:marBottom w:val="0"/>
          <w:divBdr>
            <w:top w:val="none" w:sz="0" w:space="0" w:color="auto"/>
            <w:left w:val="none" w:sz="0" w:space="0" w:color="auto"/>
            <w:bottom w:val="none" w:sz="0" w:space="0" w:color="auto"/>
            <w:right w:val="none" w:sz="0" w:space="0" w:color="auto"/>
          </w:divBdr>
        </w:div>
        <w:div w:id="1140196799">
          <w:marLeft w:val="480"/>
          <w:marRight w:val="0"/>
          <w:marTop w:val="0"/>
          <w:marBottom w:val="0"/>
          <w:divBdr>
            <w:top w:val="none" w:sz="0" w:space="0" w:color="auto"/>
            <w:left w:val="none" w:sz="0" w:space="0" w:color="auto"/>
            <w:bottom w:val="none" w:sz="0" w:space="0" w:color="auto"/>
            <w:right w:val="none" w:sz="0" w:space="0" w:color="auto"/>
          </w:divBdr>
        </w:div>
        <w:div w:id="1991906096">
          <w:marLeft w:val="480"/>
          <w:marRight w:val="0"/>
          <w:marTop w:val="0"/>
          <w:marBottom w:val="0"/>
          <w:divBdr>
            <w:top w:val="none" w:sz="0" w:space="0" w:color="auto"/>
            <w:left w:val="none" w:sz="0" w:space="0" w:color="auto"/>
            <w:bottom w:val="none" w:sz="0" w:space="0" w:color="auto"/>
            <w:right w:val="none" w:sz="0" w:space="0" w:color="auto"/>
          </w:divBdr>
        </w:div>
        <w:div w:id="513151440">
          <w:marLeft w:val="480"/>
          <w:marRight w:val="0"/>
          <w:marTop w:val="0"/>
          <w:marBottom w:val="0"/>
          <w:divBdr>
            <w:top w:val="none" w:sz="0" w:space="0" w:color="auto"/>
            <w:left w:val="none" w:sz="0" w:space="0" w:color="auto"/>
            <w:bottom w:val="none" w:sz="0" w:space="0" w:color="auto"/>
            <w:right w:val="none" w:sz="0" w:space="0" w:color="auto"/>
          </w:divBdr>
        </w:div>
        <w:div w:id="1561135795">
          <w:marLeft w:val="480"/>
          <w:marRight w:val="0"/>
          <w:marTop w:val="0"/>
          <w:marBottom w:val="0"/>
          <w:divBdr>
            <w:top w:val="none" w:sz="0" w:space="0" w:color="auto"/>
            <w:left w:val="none" w:sz="0" w:space="0" w:color="auto"/>
            <w:bottom w:val="none" w:sz="0" w:space="0" w:color="auto"/>
            <w:right w:val="none" w:sz="0" w:space="0" w:color="auto"/>
          </w:divBdr>
        </w:div>
        <w:div w:id="2015376577">
          <w:marLeft w:val="480"/>
          <w:marRight w:val="0"/>
          <w:marTop w:val="0"/>
          <w:marBottom w:val="0"/>
          <w:divBdr>
            <w:top w:val="none" w:sz="0" w:space="0" w:color="auto"/>
            <w:left w:val="none" w:sz="0" w:space="0" w:color="auto"/>
            <w:bottom w:val="none" w:sz="0" w:space="0" w:color="auto"/>
            <w:right w:val="none" w:sz="0" w:space="0" w:color="auto"/>
          </w:divBdr>
        </w:div>
        <w:div w:id="1465269705">
          <w:marLeft w:val="480"/>
          <w:marRight w:val="0"/>
          <w:marTop w:val="0"/>
          <w:marBottom w:val="0"/>
          <w:divBdr>
            <w:top w:val="none" w:sz="0" w:space="0" w:color="auto"/>
            <w:left w:val="none" w:sz="0" w:space="0" w:color="auto"/>
            <w:bottom w:val="none" w:sz="0" w:space="0" w:color="auto"/>
            <w:right w:val="none" w:sz="0" w:space="0" w:color="auto"/>
          </w:divBdr>
        </w:div>
        <w:div w:id="1741370871">
          <w:marLeft w:val="480"/>
          <w:marRight w:val="0"/>
          <w:marTop w:val="0"/>
          <w:marBottom w:val="0"/>
          <w:divBdr>
            <w:top w:val="none" w:sz="0" w:space="0" w:color="auto"/>
            <w:left w:val="none" w:sz="0" w:space="0" w:color="auto"/>
            <w:bottom w:val="none" w:sz="0" w:space="0" w:color="auto"/>
            <w:right w:val="none" w:sz="0" w:space="0" w:color="auto"/>
          </w:divBdr>
        </w:div>
        <w:div w:id="1328634667">
          <w:marLeft w:val="480"/>
          <w:marRight w:val="0"/>
          <w:marTop w:val="0"/>
          <w:marBottom w:val="0"/>
          <w:divBdr>
            <w:top w:val="none" w:sz="0" w:space="0" w:color="auto"/>
            <w:left w:val="none" w:sz="0" w:space="0" w:color="auto"/>
            <w:bottom w:val="none" w:sz="0" w:space="0" w:color="auto"/>
            <w:right w:val="none" w:sz="0" w:space="0" w:color="auto"/>
          </w:divBdr>
        </w:div>
      </w:divsChild>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79462831">
      <w:bodyDiv w:val="1"/>
      <w:marLeft w:val="0"/>
      <w:marRight w:val="0"/>
      <w:marTop w:val="0"/>
      <w:marBottom w:val="0"/>
      <w:divBdr>
        <w:top w:val="none" w:sz="0" w:space="0" w:color="auto"/>
        <w:left w:val="none" w:sz="0" w:space="0" w:color="auto"/>
        <w:bottom w:val="none" w:sz="0" w:space="0" w:color="auto"/>
        <w:right w:val="none" w:sz="0" w:space="0" w:color="auto"/>
      </w:divBdr>
    </w:div>
    <w:div w:id="479925191">
      <w:bodyDiv w:val="1"/>
      <w:marLeft w:val="0"/>
      <w:marRight w:val="0"/>
      <w:marTop w:val="0"/>
      <w:marBottom w:val="0"/>
      <w:divBdr>
        <w:top w:val="none" w:sz="0" w:space="0" w:color="auto"/>
        <w:left w:val="none" w:sz="0" w:space="0" w:color="auto"/>
        <w:bottom w:val="none" w:sz="0" w:space="0" w:color="auto"/>
        <w:right w:val="none" w:sz="0" w:space="0" w:color="auto"/>
      </w:divBdr>
      <w:divsChild>
        <w:div w:id="1829634931">
          <w:marLeft w:val="480"/>
          <w:marRight w:val="0"/>
          <w:marTop w:val="0"/>
          <w:marBottom w:val="0"/>
          <w:divBdr>
            <w:top w:val="none" w:sz="0" w:space="0" w:color="auto"/>
            <w:left w:val="none" w:sz="0" w:space="0" w:color="auto"/>
            <w:bottom w:val="none" w:sz="0" w:space="0" w:color="auto"/>
            <w:right w:val="none" w:sz="0" w:space="0" w:color="auto"/>
          </w:divBdr>
        </w:div>
        <w:div w:id="1398819059">
          <w:marLeft w:val="480"/>
          <w:marRight w:val="0"/>
          <w:marTop w:val="0"/>
          <w:marBottom w:val="0"/>
          <w:divBdr>
            <w:top w:val="none" w:sz="0" w:space="0" w:color="auto"/>
            <w:left w:val="none" w:sz="0" w:space="0" w:color="auto"/>
            <w:bottom w:val="none" w:sz="0" w:space="0" w:color="auto"/>
            <w:right w:val="none" w:sz="0" w:space="0" w:color="auto"/>
          </w:divBdr>
        </w:div>
        <w:div w:id="716973360">
          <w:marLeft w:val="480"/>
          <w:marRight w:val="0"/>
          <w:marTop w:val="0"/>
          <w:marBottom w:val="0"/>
          <w:divBdr>
            <w:top w:val="none" w:sz="0" w:space="0" w:color="auto"/>
            <w:left w:val="none" w:sz="0" w:space="0" w:color="auto"/>
            <w:bottom w:val="none" w:sz="0" w:space="0" w:color="auto"/>
            <w:right w:val="none" w:sz="0" w:space="0" w:color="auto"/>
          </w:divBdr>
        </w:div>
        <w:div w:id="820002416">
          <w:marLeft w:val="480"/>
          <w:marRight w:val="0"/>
          <w:marTop w:val="0"/>
          <w:marBottom w:val="0"/>
          <w:divBdr>
            <w:top w:val="none" w:sz="0" w:space="0" w:color="auto"/>
            <w:left w:val="none" w:sz="0" w:space="0" w:color="auto"/>
            <w:bottom w:val="none" w:sz="0" w:space="0" w:color="auto"/>
            <w:right w:val="none" w:sz="0" w:space="0" w:color="auto"/>
          </w:divBdr>
        </w:div>
        <w:div w:id="1980841098">
          <w:marLeft w:val="480"/>
          <w:marRight w:val="0"/>
          <w:marTop w:val="0"/>
          <w:marBottom w:val="0"/>
          <w:divBdr>
            <w:top w:val="none" w:sz="0" w:space="0" w:color="auto"/>
            <w:left w:val="none" w:sz="0" w:space="0" w:color="auto"/>
            <w:bottom w:val="none" w:sz="0" w:space="0" w:color="auto"/>
            <w:right w:val="none" w:sz="0" w:space="0" w:color="auto"/>
          </w:divBdr>
        </w:div>
        <w:div w:id="119303284">
          <w:marLeft w:val="480"/>
          <w:marRight w:val="0"/>
          <w:marTop w:val="0"/>
          <w:marBottom w:val="0"/>
          <w:divBdr>
            <w:top w:val="none" w:sz="0" w:space="0" w:color="auto"/>
            <w:left w:val="none" w:sz="0" w:space="0" w:color="auto"/>
            <w:bottom w:val="none" w:sz="0" w:space="0" w:color="auto"/>
            <w:right w:val="none" w:sz="0" w:space="0" w:color="auto"/>
          </w:divBdr>
        </w:div>
        <w:div w:id="936210411">
          <w:marLeft w:val="480"/>
          <w:marRight w:val="0"/>
          <w:marTop w:val="0"/>
          <w:marBottom w:val="0"/>
          <w:divBdr>
            <w:top w:val="none" w:sz="0" w:space="0" w:color="auto"/>
            <w:left w:val="none" w:sz="0" w:space="0" w:color="auto"/>
            <w:bottom w:val="none" w:sz="0" w:space="0" w:color="auto"/>
            <w:right w:val="none" w:sz="0" w:space="0" w:color="auto"/>
          </w:divBdr>
        </w:div>
        <w:div w:id="1152260308">
          <w:marLeft w:val="480"/>
          <w:marRight w:val="0"/>
          <w:marTop w:val="0"/>
          <w:marBottom w:val="0"/>
          <w:divBdr>
            <w:top w:val="none" w:sz="0" w:space="0" w:color="auto"/>
            <w:left w:val="none" w:sz="0" w:space="0" w:color="auto"/>
            <w:bottom w:val="none" w:sz="0" w:space="0" w:color="auto"/>
            <w:right w:val="none" w:sz="0" w:space="0" w:color="auto"/>
          </w:divBdr>
        </w:div>
      </w:divsChild>
    </w:div>
    <w:div w:id="480929559">
      <w:bodyDiv w:val="1"/>
      <w:marLeft w:val="0"/>
      <w:marRight w:val="0"/>
      <w:marTop w:val="0"/>
      <w:marBottom w:val="0"/>
      <w:divBdr>
        <w:top w:val="none" w:sz="0" w:space="0" w:color="auto"/>
        <w:left w:val="none" w:sz="0" w:space="0" w:color="auto"/>
        <w:bottom w:val="none" w:sz="0" w:space="0" w:color="auto"/>
        <w:right w:val="none" w:sz="0" w:space="0" w:color="auto"/>
      </w:divBdr>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87138990">
      <w:bodyDiv w:val="1"/>
      <w:marLeft w:val="0"/>
      <w:marRight w:val="0"/>
      <w:marTop w:val="0"/>
      <w:marBottom w:val="0"/>
      <w:divBdr>
        <w:top w:val="none" w:sz="0" w:space="0" w:color="auto"/>
        <w:left w:val="none" w:sz="0" w:space="0" w:color="auto"/>
        <w:bottom w:val="none" w:sz="0" w:space="0" w:color="auto"/>
        <w:right w:val="none" w:sz="0" w:space="0" w:color="auto"/>
      </w:divBdr>
    </w:div>
    <w:div w:id="487523555">
      <w:bodyDiv w:val="1"/>
      <w:marLeft w:val="0"/>
      <w:marRight w:val="0"/>
      <w:marTop w:val="0"/>
      <w:marBottom w:val="0"/>
      <w:divBdr>
        <w:top w:val="none" w:sz="0" w:space="0" w:color="auto"/>
        <w:left w:val="none" w:sz="0" w:space="0" w:color="auto"/>
        <w:bottom w:val="none" w:sz="0" w:space="0" w:color="auto"/>
        <w:right w:val="none" w:sz="0" w:space="0" w:color="auto"/>
      </w:divBdr>
    </w:div>
    <w:div w:id="488597420">
      <w:bodyDiv w:val="1"/>
      <w:marLeft w:val="0"/>
      <w:marRight w:val="0"/>
      <w:marTop w:val="0"/>
      <w:marBottom w:val="0"/>
      <w:divBdr>
        <w:top w:val="none" w:sz="0" w:space="0" w:color="auto"/>
        <w:left w:val="none" w:sz="0" w:space="0" w:color="auto"/>
        <w:bottom w:val="none" w:sz="0" w:space="0" w:color="auto"/>
        <w:right w:val="none" w:sz="0" w:space="0" w:color="auto"/>
      </w:divBdr>
    </w:div>
    <w:div w:id="488792742">
      <w:bodyDiv w:val="1"/>
      <w:marLeft w:val="0"/>
      <w:marRight w:val="0"/>
      <w:marTop w:val="0"/>
      <w:marBottom w:val="0"/>
      <w:divBdr>
        <w:top w:val="none" w:sz="0" w:space="0" w:color="auto"/>
        <w:left w:val="none" w:sz="0" w:space="0" w:color="auto"/>
        <w:bottom w:val="none" w:sz="0" w:space="0" w:color="auto"/>
        <w:right w:val="none" w:sz="0" w:space="0" w:color="auto"/>
      </w:divBdr>
      <w:divsChild>
        <w:div w:id="1400057501">
          <w:marLeft w:val="480"/>
          <w:marRight w:val="0"/>
          <w:marTop w:val="0"/>
          <w:marBottom w:val="0"/>
          <w:divBdr>
            <w:top w:val="none" w:sz="0" w:space="0" w:color="auto"/>
            <w:left w:val="none" w:sz="0" w:space="0" w:color="auto"/>
            <w:bottom w:val="none" w:sz="0" w:space="0" w:color="auto"/>
            <w:right w:val="none" w:sz="0" w:space="0" w:color="auto"/>
          </w:divBdr>
        </w:div>
        <w:div w:id="1529756316">
          <w:marLeft w:val="480"/>
          <w:marRight w:val="0"/>
          <w:marTop w:val="0"/>
          <w:marBottom w:val="0"/>
          <w:divBdr>
            <w:top w:val="none" w:sz="0" w:space="0" w:color="auto"/>
            <w:left w:val="none" w:sz="0" w:space="0" w:color="auto"/>
            <w:bottom w:val="none" w:sz="0" w:space="0" w:color="auto"/>
            <w:right w:val="none" w:sz="0" w:space="0" w:color="auto"/>
          </w:divBdr>
        </w:div>
      </w:divsChild>
    </w:div>
    <w:div w:id="489368020">
      <w:bodyDiv w:val="1"/>
      <w:marLeft w:val="0"/>
      <w:marRight w:val="0"/>
      <w:marTop w:val="0"/>
      <w:marBottom w:val="0"/>
      <w:divBdr>
        <w:top w:val="none" w:sz="0" w:space="0" w:color="auto"/>
        <w:left w:val="none" w:sz="0" w:space="0" w:color="auto"/>
        <w:bottom w:val="none" w:sz="0" w:space="0" w:color="auto"/>
        <w:right w:val="none" w:sz="0" w:space="0" w:color="auto"/>
      </w:divBdr>
    </w:div>
    <w:div w:id="493179497">
      <w:bodyDiv w:val="1"/>
      <w:marLeft w:val="0"/>
      <w:marRight w:val="0"/>
      <w:marTop w:val="0"/>
      <w:marBottom w:val="0"/>
      <w:divBdr>
        <w:top w:val="none" w:sz="0" w:space="0" w:color="auto"/>
        <w:left w:val="none" w:sz="0" w:space="0" w:color="auto"/>
        <w:bottom w:val="none" w:sz="0" w:space="0" w:color="auto"/>
        <w:right w:val="none" w:sz="0" w:space="0" w:color="auto"/>
      </w:divBdr>
      <w:divsChild>
        <w:div w:id="1197238879">
          <w:marLeft w:val="480"/>
          <w:marRight w:val="0"/>
          <w:marTop w:val="0"/>
          <w:marBottom w:val="0"/>
          <w:divBdr>
            <w:top w:val="none" w:sz="0" w:space="0" w:color="auto"/>
            <w:left w:val="none" w:sz="0" w:space="0" w:color="auto"/>
            <w:bottom w:val="none" w:sz="0" w:space="0" w:color="auto"/>
            <w:right w:val="none" w:sz="0" w:space="0" w:color="auto"/>
          </w:divBdr>
        </w:div>
        <w:div w:id="2033335921">
          <w:marLeft w:val="480"/>
          <w:marRight w:val="0"/>
          <w:marTop w:val="0"/>
          <w:marBottom w:val="0"/>
          <w:divBdr>
            <w:top w:val="none" w:sz="0" w:space="0" w:color="auto"/>
            <w:left w:val="none" w:sz="0" w:space="0" w:color="auto"/>
            <w:bottom w:val="none" w:sz="0" w:space="0" w:color="auto"/>
            <w:right w:val="none" w:sz="0" w:space="0" w:color="auto"/>
          </w:divBdr>
        </w:div>
        <w:div w:id="323554732">
          <w:marLeft w:val="480"/>
          <w:marRight w:val="0"/>
          <w:marTop w:val="0"/>
          <w:marBottom w:val="0"/>
          <w:divBdr>
            <w:top w:val="none" w:sz="0" w:space="0" w:color="auto"/>
            <w:left w:val="none" w:sz="0" w:space="0" w:color="auto"/>
            <w:bottom w:val="none" w:sz="0" w:space="0" w:color="auto"/>
            <w:right w:val="none" w:sz="0" w:space="0" w:color="auto"/>
          </w:divBdr>
        </w:div>
        <w:div w:id="2082555178">
          <w:marLeft w:val="480"/>
          <w:marRight w:val="0"/>
          <w:marTop w:val="0"/>
          <w:marBottom w:val="0"/>
          <w:divBdr>
            <w:top w:val="none" w:sz="0" w:space="0" w:color="auto"/>
            <w:left w:val="none" w:sz="0" w:space="0" w:color="auto"/>
            <w:bottom w:val="none" w:sz="0" w:space="0" w:color="auto"/>
            <w:right w:val="none" w:sz="0" w:space="0" w:color="auto"/>
          </w:divBdr>
        </w:div>
        <w:div w:id="2017806220">
          <w:marLeft w:val="480"/>
          <w:marRight w:val="0"/>
          <w:marTop w:val="0"/>
          <w:marBottom w:val="0"/>
          <w:divBdr>
            <w:top w:val="none" w:sz="0" w:space="0" w:color="auto"/>
            <w:left w:val="none" w:sz="0" w:space="0" w:color="auto"/>
            <w:bottom w:val="none" w:sz="0" w:space="0" w:color="auto"/>
            <w:right w:val="none" w:sz="0" w:space="0" w:color="auto"/>
          </w:divBdr>
        </w:div>
        <w:div w:id="1789398793">
          <w:marLeft w:val="480"/>
          <w:marRight w:val="0"/>
          <w:marTop w:val="0"/>
          <w:marBottom w:val="0"/>
          <w:divBdr>
            <w:top w:val="none" w:sz="0" w:space="0" w:color="auto"/>
            <w:left w:val="none" w:sz="0" w:space="0" w:color="auto"/>
            <w:bottom w:val="none" w:sz="0" w:space="0" w:color="auto"/>
            <w:right w:val="none" w:sz="0" w:space="0" w:color="auto"/>
          </w:divBdr>
        </w:div>
        <w:div w:id="1509635642">
          <w:marLeft w:val="480"/>
          <w:marRight w:val="0"/>
          <w:marTop w:val="0"/>
          <w:marBottom w:val="0"/>
          <w:divBdr>
            <w:top w:val="none" w:sz="0" w:space="0" w:color="auto"/>
            <w:left w:val="none" w:sz="0" w:space="0" w:color="auto"/>
            <w:bottom w:val="none" w:sz="0" w:space="0" w:color="auto"/>
            <w:right w:val="none" w:sz="0" w:space="0" w:color="auto"/>
          </w:divBdr>
        </w:div>
        <w:div w:id="1968659176">
          <w:marLeft w:val="480"/>
          <w:marRight w:val="0"/>
          <w:marTop w:val="0"/>
          <w:marBottom w:val="0"/>
          <w:divBdr>
            <w:top w:val="none" w:sz="0" w:space="0" w:color="auto"/>
            <w:left w:val="none" w:sz="0" w:space="0" w:color="auto"/>
            <w:bottom w:val="none" w:sz="0" w:space="0" w:color="auto"/>
            <w:right w:val="none" w:sz="0" w:space="0" w:color="auto"/>
          </w:divBdr>
        </w:div>
        <w:div w:id="392847386">
          <w:marLeft w:val="480"/>
          <w:marRight w:val="0"/>
          <w:marTop w:val="0"/>
          <w:marBottom w:val="0"/>
          <w:divBdr>
            <w:top w:val="none" w:sz="0" w:space="0" w:color="auto"/>
            <w:left w:val="none" w:sz="0" w:space="0" w:color="auto"/>
            <w:bottom w:val="none" w:sz="0" w:space="0" w:color="auto"/>
            <w:right w:val="none" w:sz="0" w:space="0" w:color="auto"/>
          </w:divBdr>
        </w:div>
        <w:div w:id="1875533735">
          <w:marLeft w:val="480"/>
          <w:marRight w:val="0"/>
          <w:marTop w:val="0"/>
          <w:marBottom w:val="0"/>
          <w:divBdr>
            <w:top w:val="none" w:sz="0" w:space="0" w:color="auto"/>
            <w:left w:val="none" w:sz="0" w:space="0" w:color="auto"/>
            <w:bottom w:val="none" w:sz="0" w:space="0" w:color="auto"/>
            <w:right w:val="none" w:sz="0" w:space="0" w:color="auto"/>
          </w:divBdr>
        </w:div>
        <w:div w:id="1003243909">
          <w:marLeft w:val="480"/>
          <w:marRight w:val="0"/>
          <w:marTop w:val="0"/>
          <w:marBottom w:val="0"/>
          <w:divBdr>
            <w:top w:val="none" w:sz="0" w:space="0" w:color="auto"/>
            <w:left w:val="none" w:sz="0" w:space="0" w:color="auto"/>
            <w:bottom w:val="none" w:sz="0" w:space="0" w:color="auto"/>
            <w:right w:val="none" w:sz="0" w:space="0" w:color="auto"/>
          </w:divBdr>
        </w:div>
      </w:divsChild>
    </w:div>
    <w:div w:id="495918268">
      <w:bodyDiv w:val="1"/>
      <w:marLeft w:val="0"/>
      <w:marRight w:val="0"/>
      <w:marTop w:val="0"/>
      <w:marBottom w:val="0"/>
      <w:divBdr>
        <w:top w:val="none" w:sz="0" w:space="0" w:color="auto"/>
        <w:left w:val="none" w:sz="0" w:space="0" w:color="auto"/>
        <w:bottom w:val="none" w:sz="0" w:space="0" w:color="auto"/>
        <w:right w:val="none" w:sz="0" w:space="0" w:color="auto"/>
      </w:divBdr>
    </w:div>
    <w:div w:id="495920609">
      <w:bodyDiv w:val="1"/>
      <w:marLeft w:val="0"/>
      <w:marRight w:val="0"/>
      <w:marTop w:val="0"/>
      <w:marBottom w:val="0"/>
      <w:divBdr>
        <w:top w:val="none" w:sz="0" w:space="0" w:color="auto"/>
        <w:left w:val="none" w:sz="0" w:space="0" w:color="auto"/>
        <w:bottom w:val="none" w:sz="0" w:space="0" w:color="auto"/>
        <w:right w:val="none" w:sz="0" w:space="0" w:color="auto"/>
      </w:divBdr>
      <w:divsChild>
        <w:div w:id="1518999519">
          <w:marLeft w:val="480"/>
          <w:marRight w:val="0"/>
          <w:marTop w:val="0"/>
          <w:marBottom w:val="0"/>
          <w:divBdr>
            <w:top w:val="none" w:sz="0" w:space="0" w:color="auto"/>
            <w:left w:val="none" w:sz="0" w:space="0" w:color="auto"/>
            <w:bottom w:val="none" w:sz="0" w:space="0" w:color="auto"/>
            <w:right w:val="none" w:sz="0" w:space="0" w:color="auto"/>
          </w:divBdr>
        </w:div>
        <w:div w:id="1550145853">
          <w:marLeft w:val="480"/>
          <w:marRight w:val="0"/>
          <w:marTop w:val="0"/>
          <w:marBottom w:val="0"/>
          <w:divBdr>
            <w:top w:val="none" w:sz="0" w:space="0" w:color="auto"/>
            <w:left w:val="none" w:sz="0" w:space="0" w:color="auto"/>
            <w:bottom w:val="none" w:sz="0" w:space="0" w:color="auto"/>
            <w:right w:val="none" w:sz="0" w:space="0" w:color="auto"/>
          </w:divBdr>
        </w:div>
        <w:div w:id="525945798">
          <w:marLeft w:val="480"/>
          <w:marRight w:val="0"/>
          <w:marTop w:val="0"/>
          <w:marBottom w:val="0"/>
          <w:divBdr>
            <w:top w:val="none" w:sz="0" w:space="0" w:color="auto"/>
            <w:left w:val="none" w:sz="0" w:space="0" w:color="auto"/>
            <w:bottom w:val="none" w:sz="0" w:space="0" w:color="auto"/>
            <w:right w:val="none" w:sz="0" w:space="0" w:color="auto"/>
          </w:divBdr>
        </w:div>
        <w:div w:id="2085490073">
          <w:marLeft w:val="480"/>
          <w:marRight w:val="0"/>
          <w:marTop w:val="0"/>
          <w:marBottom w:val="0"/>
          <w:divBdr>
            <w:top w:val="none" w:sz="0" w:space="0" w:color="auto"/>
            <w:left w:val="none" w:sz="0" w:space="0" w:color="auto"/>
            <w:bottom w:val="none" w:sz="0" w:space="0" w:color="auto"/>
            <w:right w:val="none" w:sz="0" w:space="0" w:color="auto"/>
          </w:divBdr>
        </w:div>
        <w:div w:id="595482995">
          <w:marLeft w:val="480"/>
          <w:marRight w:val="0"/>
          <w:marTop w:val="0"/>
          <w:marBottom w:val="0"/>
          <w:divBdr>
            <w:top w:val="none" w:sz="0" w:space="0" w:color="auto"/>
            <w:left w:val="none" w:sz="0" w:space="0" w:color="auto"/>
            <w:bottom w:val="none" w:sz="0" w:space="0" w:color="auto"/>
            <w:right w:val="none" w:sz="0" w:space="0" w:color="auto"/>
          </w:divBdr>
        </w:div>
        <w:div w:id="863977839">
          <w:marLeft w:val="480"/>
          <w:marRight w:val="0"/>
          <w:marTop w:val="0"/>
          <w:marBottom w:val="0"/>
          <w:divBdr>
            <w:top w:val="none" w:sz="0" w:space="0" w:color="auto"/>
            <w:left w:val="none" w:sz="0" w:space="0" w:color="auto"/>
            <w:bottom w:val="none" w:sz="0" w:space="0" w:color="auto"/>
            <w:right w:val="none" w:sz="0" w:space="0" w:color="auto"/>
          </w:divBdr>
        </w:div>
        <w:div w:id="1315597220">
          <w:marLeft w:val="480"/>
          <w:marRight w:val="0"/>
          <w:marTop w:val="0"/>
          <w:marBottom w:val="0"/>
          <w:divBdr>
            <w:top w:val="none" w:sz="0" w:space="0" w:color="auto"/>
            <w:left w:val="none" w:sz="0" w:space="0" w:color="auto"/>
            <w:bottom w:val="none" w:sz="0" w:space="0" w:color="auto"/>
            <w:right w:val="none" w:sz="0" w:space="0" w:color="auto"/>
          </w:divBdr>
        </w:div>
        <w:div w:id="567807048">
          <w:marLeft w:val="480"/>
          <w:marRight w:val="0"/>
          <w:marTop w:val="0"/>
          <w:marBottom w:val="0"/>
          <w:divBdr>
            <w:top w:val="none" w:sz="0" w:space="0" w:color="auto"/>
            <w:left w:val="none" w:sz="0" w:space="0" w:color="auto"/>
            <w:bottom w:val="none" w:sz="0" w:space="0" w:color="auto"/>
            <w:right w:val="none" w:sz="0" w:space="0" w:color="auto"/>
          </w:divBdr>
        </w:div>
        <w:div w:id="681081739">
          <w:marLeft w:val="480"/>
          <w:marRight w:val="0"/>
          <w:marTop w:val="0"/>
          <w:marBottom w:val="0"/>
          <w:divBdr>
            <w:top w:val="none" w:sz="0" w:space="0" w:color="auto"/>
            <w:left w:val="none" w:sz="0" w:space="0" w:color="auto"/>
            <w:bottom w:val="none" w:sz="0" w:space="0" w:color="auto"/>
            <w:right w:val="none" w:sz="0" w:space="0" w:color="auto"/>
          </w:divBdr>
        </w:div>
        <w:div w:id="645819777">
          <w:marLeft w:val="480"/>
          <w:marRight w:val="0"/>
          <w:marTop w:val="0"/>
          <w:marBottom w:val="0"/>
          <w:divBdr>
            <w:top w:val="none" w:sz="0" w:space="0" w:color="auto"/>
            <w:left w:val="none" w:sz="0" w:space="0" w:color="auto"/>
            <w:bottom w:val="none" w:sz="0" w:space="0" w:color="auto"/>
            <w:right w:val="none" w:sz="0" w:space="0" w:color="auto"/>
          </w:divBdr>
        </w:div>
        <w:div w:id="151917763">
          <w:marLeft w:val="480"/>
          <w:marRight w:val="0"/>
          <w:marTop w:val="0"/>
          <w:marBottom w:val="0"/>
          <w:divBdr>
            <w:top w:val="none" w:sz="0" w:space="0" w:color="auto"/>
            <w:left w:val="none" w:sz="0" w:space="0" w:color="auto"/>
            <w:bottom w:val="none" w:sz="0" w:space="0" w:color="auto"/>
            <w:right w:val="none" w:sz="0" w:space="0" w:color="auto"/>
          </w:divBdr>
        </w:div>
        <w:div w:id="2136214861">
          <w:marLeft w:val="480"/>
          <w:marRight w:val="0"/>
          <w:marTop w:val="0"/>
          <w:marBottom w:val="0"/>
          <w:divBdr>
            <w:top w:val="none" w:sz="0" w:space="0" w:color="auto"/>
            <w:left w:val="none" w:sz="0" w:space="0" w:color="auto"/>
            <w:bottom w:val="none" w:sz="0" w:space="0" w:color="auto"/>
            <w:right w:val="none" w:sz="0" w:space="0" w:color="auto"/>
          </w:divBdr>
        </w:div>
        <w:div w:id="1412584655">
          <w:marLeft w:val="480"/>
          <w:marRight w:val="0"/>
          <w:marTop w:val="0"/>
          <w:marBottom w:val="0"/>
          <w:divBdr>
            <w:top w:val="none" w:sz="0" w:space="0" w:color="auto"/>
            <w:left w:val="none" w:sz="0" w:space="0" w:color="auto"/>
            <w:bottom w:val="none" w:sz="0" w:space="0" w:color="auto"/>
            <w:right w:val="none" w:sz="0" w:space="0" w:color="auto"/>
          </w:divBdr>
        </w:div>
        <w:div w:id="586160528">
          <w:marLeft w:val="480"/>
          <w:marRight w:val="0"/>
          <w:marTop w:val="0"/>
          <w:marBottom w:val="0"/>
          <w:divBdr>
            <w:top w:val="none" w:sz="0" w:space="0" w:color="auto"/>
            <w:left w:val="none" w:sz="0" w:space="0" w:color="auto"/>
            <w:bottom w:val="none" w:sz="0" w:space="0" w:color="auto"/>
            <w:right w:val="none" w:sz="0" w:space="0" w:color="auto"/>
          </w:divBdr>
        </w:div>
        <w:div w:id="830373405">
          <w:marLeft w:val="480"/>
          <w:marRight w:val="0"/>
          <w:marTop w:val="0"/>
          <w:marBottom w:val="0"/>
          <w:divBdr>
            <w:top w:val="none" w:sz="0" w:space="0" w:color="auto"/>
            <w:left w:val="none" w:sz="0" w:space="0" w:color="auto"/>
            <w:bottom w:val="none" w:sz="0" w:space="0" w:color="auto"/>
            <w:right w:val="none" w:sz="0" w:space="0" w:color="auto"/>
          </w:divBdr>
        </w:div>
        <w:div w:id="1155073549">
          <w:marLeft w:val="480"/>
          <w:marRight w:val="0"/>
          <w:marTop w:val="0"/>
          <w:marBottom w:val="0"/>
          <w:divBdr>
            <w:top w:val="none" w:sz="0" w:space="0" w:color="auto"/>
            <w:left w:val="none" w:sz="0" w:space="0" w:color="auto"/>
            <w:bottom w:val="none" w:sz="0" w:space="0" w:color="auto"/>
            <w:right w:val="none" w:sz="0" w:space="0" w:color="auto"/>
          </w:divBdr>
        </w:div>
        <w:div w:id="881555750">
          <w:marLeft w:val="480"/>
          <w:marRight w:val="0"/>
          <w:marTop w:val="0"/>
          <w:marBottom w:val="0"/>
          <w:divBdr>
            <w:top w:val="none" w:sz="0" w:space="0" w:color="auto"/>
            <w:left w:val="none" w:sz="0" w:space="0" w:color="auto"/>
            <w:bottom w:val="none" w:sz="0" w:space="0" w:color="auto"/>
            <w:right w:val="none" w:sz="0" w:space="0" w:color="auto"/>
          </w:divBdr>
        </w:div>
        <w:div w:id="1338731481">
          <w:marLeft w:val="480"/>
          <w:marRight w:val="0"/>
          <w:marTop w:val="0"/>
          <w:marBottom w:val="0"/>
          <w:divBdr>
            <w:top w:val="none" w:sz="0" w:space="0" w:color="auto"/>
            <w:left w:val="none" w:sz="0" w:space="0" w:color="auto"/>
            <w:bottom w:val="none" w:sz="0" w:space="0" w:color="auto"/>
            <w:right w:val="none" w:sz="0" w:space="0" w:color="auto"/>
          </w:divBdr>
        </w:div>
        <w:div w:id="228880901">
          <w:marLeft w:val="480"/>
          <w:marRight w:val="0"/>
          <w:marTop w:val="0"/>
          <w:marBottom w:val="0"/>
          <w:divBdr>
            <w:top w:val="none" w:sz="0" w:space="0" w:color="auto"/>
            <w:left w:val="none" w:sz="0" w:space="0" w:color="auto"/>
            <w:bottom w:val="none" w:sz="0" w:space="0" w:color="auto"/>
            <w:right w:val="none" w:sz="0" w:space="0" w:color="auto"/>
          </w:divBdr>
        </w:div>
        <w:div w:id="1451784841">
          <w:marLeft w:val="480"/>
          <w:marRight w:val="0"/>
          <w:marTop w:val="0"/>
          <w:marBottom w:val="0"/>
          <w:divBdr>
            <w:top w:val="none" w:sz="0" w:space="0" w:color="auto"/>
            <w:left w:val="none" w:sz="0" w:space="0" w:color="auto"/>
            <w:bottom w:val="none" w:sz="0" w:space="0" w:color="auto"/>
            <w:right w:val="none" w:sz="0" w:space="0" w:color="auto"/>
          </w:divBdr>
        </w:div>
        <w:div w:id="72894004">
          <w:marLeft w:val="480"/>
          <w:marRight w:val="0"/>
          <w:marTop w:val="0"/>
          <w:marBottom w:val="0"/>
          <w:divBdr>
            <w:top w:val="none" w:sz="0" w:space="0" w:color="auto"/>
            <w:left w:val="none" w:sz="0" w:space="0" w:color="auto"/>
            <w:bottom w:val="none" w:sz="0" w:space="0" w:color="auto"/>
            <w:right w:val="none" w:sz="0" w:space="0" w:color="auto"/>
          </w:divBdr>
        </w:div>
        <w:div w:id="1607688709">
          <w:marLeft w:val="480"/>
          <w:marRight w:val="0"/>
          <w:marTop w:val="0"/>
          <w:marBottom w:val="0"/>
          <w:divBdr>
            <w:top w:val="none" w:sz="0" w:space="0" w:color="auto"/>
            <w:left w:val="none" w:sz="0" w:space="0" w:color="auto"/>
            <w:bottom w:val="none" w:sz="0" w:space="0" w:color="auto"/>
            <w:right w:val="none" w:sz="0" w:space="0" w:color="auto"/>
          </w:divBdr>
        </w:div>
        <w:div w:id="2012877189">
          <w:marLeft w:val="480"/>
          <w:marRight w:val="0"/>
          <w:marTop w:val="0"/>
          <w:marBottom w:val="0"/>
          <w:divBdr>
            <w:top w:val="none" w:sz="0" w:space="0" w:color="auto"/>
            <w:left w:val="none" w:sz="0" w:space="0" w:color="auto"/>
            <w:bottom w:val="none" w:sz="0" w:space="0" w:color="auto"/>
            <w:right w:val="none" w:sz="0" w:space="0" w:color="auto"/>
          </w:divBdr>
        </w:div>
        <w:div w:id="916666339">
          <w:marLeft w:val="480"/>
          <w:marRight w:val="0"/>
          <w:marTop w:val="0"/>
          <w:marBottom w:val="0"/>
          <w:divBdr>
            <w:top w:val="none" w:sz="0" w:space="0" w:color="auto"/>
            <w:left w:val="none" w:sz="0" w:space="0" w:color="auto"/>
            <w:bottom w:val="none" w:sz="0" w:space="0" w:color="auto"/>
            <w:right w:val="none" w:sz="0" w:space="0" w:color="auto"/>
          </w:divBdr>
        </w:div>
        <w:div w:id="268781428">
          <w:marLeft w:val="480"/>
          <w:marRight w:val="0"/>
          <w:marTop w:val="0"/>
          <w:marBottom w:val="0"/>
          <w:divBdr>
            <w:top w:val="none" w:sz="0" w:space="0" w:color="auto"/>
            <w:left w:val="none" w:sz="0" w:space="0" w:color="auto"/>
            <w:bottom w:val="none" w:sz="0" w:space="0" w:color="auto"/>
            <w:right w:val="none" w:sz="0" w:space="0" w:color="auto"/>
          </w:divBdr>
        </w:div>
        <w:div w:id="1099259430">
          <w:marLeft w:val="480"/>
          <w:marRight w:val="0"/>
          <w:marTop w:val="0"/>
          <w:marBottom w:val="0"/>
          <w:divBdr>
            <w:top w:val="none" w:sz="0" w:space="0" w:color="auto"/>
            <w:left w:val="none" w:sz="0" w:space="0" w:color="auto"/>
            <w:bottom w:val="none" w:sz="0" w:space="0" w:color="auto"/>
            <w:right w:val="none" w:sz="0" w:space="0" w:color="auto"/>
          </w:divBdr>
        </w:div>
        <w:div w:id="167641826">
          <w:marLeft w:val="480"/>
          <w:marRight w:val="0"/>
          <w:marTop w:val="0"/>
          <w:marBottom w:val="0"/>
          <w:divBdr>
            <w:top w:val="none" w:sz="0" w:space="0" w:color="auto"/>
            <w:left w:val="none" w:sz="0" w:space="0" w:color="auto"/>
            <w:bottom w:val="none" w:sz="0" w:space="0" w:color="auto"/>
            <w:right w:val="none" w:sz="0" w:space="0" w:color="auto"/>
          </w:divBdr>
        </w:div>
        <w:div w:id="830877900">
          <w:marLeft w:val="480"/>
          <w:marRight w:val="0"/>
          <w:marTop w:val="0"/>
          <w:marBottom w:val="0"/>
          <w:divBdr>
            <w:top w:val="none" w:sz="0" w:space="0" w:color="auto"/>
            <w:left w:val="none" w:sz="0" w:space="0" w:color="auto"/>
            <w:bottom w:val="none" w:sz="0" w:space="0" w:color="auto"/>
            <w:right w:val="none" w:sz="0" w:space="0" w:color="auto"/>
          </w:divBdr>
        </w:div>
      </w:divsChild>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498498358">
      <w:bodyDiv w:val="1"/>
      <w:marLeft w:val="0"/>
      <w:marRight w:val="0"/>
      <w:marTop w:val="0"/>
      <w:marBottom w:val="0"/>
      <w:divBdr>
        <w:top w:val="none" w:sz="0" w:space="0" w:color="auto"/>
        <w:left w:val="none" w:sz="0" w:space="0" w:color="auto"/>
        <w:bottom w:val="none" w:sz="0" w:space="0" w:color="auto"/>
        <w:right w:val="none" w:sz="0" w:space="0" w:color="auto"/>
      </w:divBdr>
      <w:divsChild>
        <w:div w:id="1770926213">
          <w:marLeft w:val="480"/>
          <w:marRight w:val="0"/>
          <w:marTop w:val="0"/>
          <w:marBottom w:val="0"/>
          <w:divBdr>
            <w:top w:val="none" w:sz="0" w:space="0" w:color="auto"/>
            <w:left w:val="none" w:sz="0" w:space="0" w:color="auto"/>
            <w:bottom w:val="none" w:sz="0" w:space="0" w:color="auto"/>
            <w:right w:val="none" w:sz="0" w:space="0" w:color="auto"/>
          </w:divBdr>
        </w:div>
        <w:div w:id="1639458245">
          <w:marLeft w:val="480"/>
          <w:marRight w:val="0"/>
          <w:marTop w:val="0"/>
          <w:marBottom w:val="0"/>
          <w:divBdr>
            <w:top w:val="none" w:sz="0" w:space="0" w:color="auto"/>
            <w:left w:val="none" w:sz="0" w:space="0" w:color="auto"/>
            <w:bottom w:val="none" w:sz="0" w:space="0" w:color="auto"/>
            <w:right w:val="none" w:sz="0" w:space="0" w:color="auto"/>
          </w:divBdr>
        </w:div>
        <w:div w:id="2050255702">
          <w:marLeft w:val="480"/>
          <w:marRight w:val="0"/>
          <w:marTop w:val="0"/>
          <w:marBottom w:val="0"/>
          <w:divBdr>
            <w:top w:val="none" w:sz="0" w:space="0" w:color="auto"/>
            <w:left w:val="none" w:sz="0" w:space="0" w:color="auto"/>
            <w:bottom w:val="none" w:sz="0" w:space="0" w:color="auto"/>
            <w:right w:val="none" w:sz="0" w:space="0" w:color="auto"/>
          </w:divBdr>
        </w:div>
        <w:div w:id="1511412002">
          <w:marLeft w:val="480"/>
          <w:marRight w:val="0"/>
          <w:marTop w:val="0"/>
          <w:marBottom w:val="0"/>
          <w:divBdr>
            <w:top w:val="none" w:sz="0" w:space="0" w:color="auto"/>
            <w:left w:val="none" w:sz="0" w:space="0" w:color="auto"/>
            <w:bottom w:val="none" w:sz="0" w:space="0" w:color="auto"/>
            <w:right w:val="none" w:sz="0" w:space="0" w:color="auto"/>
          </w:divBdr>
        </w:div>
        <w:div w:id="950165138">
          <w:marLeft w:val="480"/>
          <w:marRight w:val="0"/>
          <w:marTop w:val="0"/>
          <w:marBottom w:val="0"/>
          <w:divBdr>
            <w:top w:val="none" w:sz="0" w:space="0" w:color="auto"/>
            <w:left w:val="none" w:sz="0" w:space="0" w:color="auto"/>
            <w:bottom w:val="none" w:sz="0" w:space="0" w:color="auto"/>
            <w:right w:val="none" w:sz="0" w:space="0" w:color="auto"/>
          </w:divBdr>
        </w:div>
        <w:div w:id="725838843">
          <w:marLeft w:val="480"/>
          <w:marRight w:val="0"/>
          <w:marTop w:val="0"/>
          <w:marBottom w:val="0"/>
          <w:divBdr>
            <w:top w:val="none" w:sz="0" w:space="0" w:color="auto"/>
            <w:left w:val="none" w:sz="0" w:space="0" w:color="auto"/>
            <w:bottom w:val="none" w:sz="0" w:space="0" w:color="auto"/>
            <w:right w:val="none" w:sz="0" w:space="0" w:color="auto"/>
          </w:divBdr>
        </w:div>
        <w:div w:id="756369013">
          <w:marLeft w:val="480"/>
          <w:marRight w:val="0"/>
          <w:marTop w:val="0"/>
          <w:marBottom w:val="0"/>
          <w:divBdr>
            <w:top w:val="none" w:sz="0" w:space="0" w:color="auto"/>
            <w:left w:val="none" w:sz="0" w:space="0" w:color="auto"/>
            <w:bottom w:val="none" w:sz="0" w:space="0" w:color="auto"/>
            <w:right w:val="none" w:sz="0" w:space="0" w:color="auto"/>
          </w:divBdr>
        </w:div>
        <w:div w:id="443816568">
          <w:marLeft w:val="480"/>
          <w:marRight w:val="0"/>
          <w:marTop w:val="0"/>
          <w:marBottom w:val="0"/>
          <w:divBdr>
            <w:top w:val="none" w:sz="0" w:space="0" w:color="auto"/>
            <w:left w:val="none" w:sz="0" w:space="0" w:color="auto"/>
            <w:bottom w:val="none" w:sz="0" w:space="0" w:color="auto"/>
            <w:right w:val="none" w:sz="0" w:space="0" w:color="auto"/>
          </w:divBdr>
        </w:div>
        <w:div w:id="1953659303">
          <w:marLeft w:val="480"/>
          <w:marRight w:val="0"/>
          <w:marTop w:val="0"/>
          <w:marBottom w:val="0"/>
          <w:divBdr>
            <w:top w:val="none" w:sz="0" w:space="0" w:color="auto"/>
            <w:left w:val="none" w:sz="0" w:space="0" w:color="auto"/>
            <w:bottom w:val="none" w:sz="0" w:space="0" w:color="auto"/>
            <w:right w:val="none" w:sz="0" w:space="0" w:color="auto"/>
          </w:divBdr>
        </w:div>
        <w:div w:id="662050521">
          <w:marLeft w:val="480"/>
          <w:marRight w:val="0"/>
          <w:marTop w:val="0"/>
          <w:marBottom w:val="0"/>
          <w:divBdr>
            <w:top w:val="none" w:sz="0" w:space="0" w:color="auto"/>
            <w:left w:val="none" w:sz="0" w:space="0" w:color="auto"/>
            <w:bottom w:val="none" w:sz="0" w:space="0" w:color="auto"/>
            <w:right w:val="none" w:sz="0" w:space="0" w:color="auto"/>
          </w:divBdr>
        </w:div>
        <w:div w:id="160707934">
          <w:marLeft w:val="480"/>
          <w:marRight w:val="0"/>
          <w:marTop w:val="0"/>
          <w:marBottom w:val="0"/>
          <w:divBdr>
            <w:top w:val="none" w:sz="0" w:space="0" w:color="auto"/>
            <w:left w:val="none" w:sz="0" w:space="0" w:color="auto"/>
            <w:bottom w:val="none" w:sz="0" w:space="0" w:color="auto"/>
            <w:right w:val="none" w:sz="0" w:space="0" w:color="auto"/>
          </w:divBdr>
        </w:div>
        <w:div w:id="1711303323">
          <w:marLeft w:val="480"/>
          <w:marRight w:val="0"/>
          <w:marTop w:val="0"/>
          <w:marBottom w:val="0"/>
          <w:divBdr>
            <w:top w:val="none" w:sz="0" w:space="0" w:color="auto"/>
            <w:left w:val="none" w:sz="0" w:space="0" w:color="auto"/>
            <w:bottom w:val="none" w:sz="0" w:space="0" w:color="auto"/>
            <w:right w:val="none" w:sz="0" w:space="0" w:color="auto"/>
          </w:divBdr>
        </w:div>
        <w:div w:id="1994484713">
          <w:marLeft w:val="480"/>
          <w:marRight w:val="0"/>
          <w:marTop w:val="0"/>
          <w:marBottom w:val="0"/>
          <w:divBdr>
            <w:top w:val="none" w:sz="0" w:space="0" w:color="auto"/>
            <w:left w:val="none" w:sz="0" w:space="0" w:color="auto"/>
            <w:bottom w:val="none" w:sz="0" w:space="0" w:color="auto"/>
            <w:right w:val="none" w:sz="0" w:space="0" w:color="auto"/>
          </w:divBdr>
        </w:div>
        <w:div w:id="2025088740">
          <w:marLeft w:val="480"/>
          <w:marRight w:val="0"/>
          <w:marTop w:val="0"/>
          <w:marBottom w:val="0"/>
          <w:divBdr>
            <w:top w:val="none" w:sz="0" w:space="0" w:color="auto"/>
            <w:left w:val="none" w:sz="0" w:space="0" w:color="auto"/>
            <w:bottom w:val="none" w:sz="0" w:space="0" w:color="auto"/>
            <w:right w:val="none" w:sz="0" w:space="0" w:color="auto"/>
          </w:divBdr>
        </w:div>
        <w:div w:id="1848323416">
          <w:marLeft w:val="480"/>
          <w:marRight w:val="0"/>
          <w:marTop w:val="0"/>
          <w:marBottom w:val="0"/>
          <w:divBdr>
            <w:top w:val="none" w:sz="0" w:space="0" w:color="auto"/>
            <w:left w:val="none" w:sz="0" w:space="0" w:color="auto"/>
            <w:bottom w:val="none" w:sz="0" w:space="0" w:color="auto"/>
            <w:right w:val="none" w:sz="0" w:space="0" w:color="auto"/>
          </w:divBdr>
        </w:div>
        <w:div w:id="600797962">
          <w:marLeft w:val="480"/>
          <w:marRight w:val="0"/>
          <w:marTop w:val="0"/>
          <w:marBottom w:val="0"/>
          <w:divBdr>
            <w:top w:val="none" w:sz="0" w:space="0" w:color="auto"/>
            <w:left w:val="none" w:sz="0" w:space="0" w:color="auto"/>
            <w:bottom w:val="none" w:sz="0" w:space="0" w:color="auto"/>
            <w:right w:val="none" w:sz="0" w:space="0" w:color="auto"/>
          </w:divBdr>
        </w:div>
        <w:div w:id="2003238953">
          <w:marLeft w:val="480"/>
          <w:marRight w:val="0"/>
          <w:marTop w:val="0"/>
          <w:marBottom w:val="0"/>
          <w:divBdr>
            <w:top w:val="none" w:sz="0" w:space="0" w:color="auto"/>
            <w:left w:val="none" w:sz="0" w:space="0" w:color="auto"/>
            <w:bottom w:val="none" w:sz="0" w:space="0" w:color="auto"/>
            <w:right w:val="none" w:sz="0" w:space="0" w:color="auto"/>
          </w:divBdr>
        </w:div>
        <w:div w:id="550658240">
          <w:marLeft w:val="480"/>
          <w:marRight w:val="0"/>
          <w:marTop w:val="0"/>
          <w:marBottom w:val="0"/>
          <w:divBdr>
            <w:top w:val="none" w:sz="0" w:space="0" w:color="auto"/>
            <w:left w:val="none" w:sz="0" w:space="0" w:color="auto"/>
            <w:bottom w:val="none" w:sz="0" w:space="0" w:color="auto"/>
            <w:right w:val="none" w:sz="0" w:space="0" w:color="auto"/>
          </w:divBdr>
        </w:div>
        <w:div w:id="1119646140">
          <w:marLeft w:val="480"/>
          <w:marRight w:val="0"/>
          <w:marTop w:val="0"/>
          <w:marBottom w:val="0"/>
          <w:divBdr>
            <w:top w:val="none" w:sz="0" w:space="0" w:color="auto"/>
            <w:left w:val="none" w:sz="0" w:space="0" w:color="auto"/>
            <w:bottom w:val="none" w:sz="0" w:space="0" w:color="auto"/>
            <w:right w:val="none" w:sz="0" w:space="0" w:color="auto"/>
          </w:divBdr>
        </w:div>
        <w:div w:id="1780753117">
          <w:marLeft w:val="480"/>
          <w:marRight w:val="0"/>
          <w:marTop w:val="0"/>
          <w:marBottom w:val="0"/>
          <w:divBdr>
            <w:top w:val="none" w:sz="0" w:space="0" w:color="auto"/>
            <w:left w:val="none" w:sz="0" w:space="0" w:color="auto"/>
            <w:bottom w:val="none" w:sz="0" w:space="0" w:color="auto"/>
            <w:right w:val="none" w:sz="0" w:space="0" w:color="auto"/>
          </w:divBdr>
        </w:div>
        <w:div w:id="364673084">
          <w:marLeft w:val="480"/>
          <w:marRight w:val="0"/>
          <w:marTop w:val="0"/>
          <w:marBottom w:val="0"/>
          <w:divBdr>
            <w:top w:val="none" w:sz="0" w:space="0" w:color="auto"/>
            <w:left w:val="none" w:sz="0" w:space="0" w:color="auto"/>
            <w:bottom w:val="none" w:sz="0" w:space="0" w:color="auto"/>
            <w:right w:val="none" w:sz="0" w:space="0" w:color="auto"/>
          </w:divBdr>
        </w:div>
        <w:div w:id="1149008732">
          <w:marLeft w:val="480"/>
          <w:marRight w:val="0"/>
          <w:marTop w:val="0"/>
          <w:marBottom w:val="0"/>
          <w:divBdr>
            <w:top w:val="none" w:sz="0" w:space="0" w:color="auto"/>
            <w:left w:val="none" w:sz="0" w:space="0" w:color="auto"/>
            <w:bottom w:val="none" w:sz="0" w:space="0" w:color="auto"/>
            <w:right w:val="none" w:sz="0" w:space="0" w:color="auto"/>
          </w:divBdr>
        </w:div>
        <w:div w:id="399644958">
          <w:marLeft w:val="480"/>
          <w:marRight w:val="0"/>
          <w:marTop w:val="0"/>
          <w:marBottom w:val="0"/>
          <w:divBdr>
            <w:top w:val="none" w:sz="0" w:space="0" w:color="auto"/>
            <w:left w:val="none" w:sz="0" w:space="0" w:color="auto"/>
            <w:bottom w:val="none" w:sz="0" w:space="0" w:color="auto"/>
            <w:right w:val="none" w:sz="0" w:space="0" w:color="auto"/>
          </w:divBdr>
        </w:div>
        <w:div w:id="325018652">
          <w:marLeft w:val="480"/>
          <w:marRight w:val="0"/>
          <w:marTop w:val="0"/>
          <w:marBottom w:val="0"/>
          <w:divBdr>
            <w:top w:val="none" w:sz="0" w:space="0" w:color="auto"/>
            <w:left w:val="none" w:sz="0" w:space="0" w:color="auto"/>
            <w:bottom w:val="none" w:sz="0" w:space="0" w:color="auto"/>
            <w:right w:val="none" w:sz="0" w:space="0" w:color="auto"/>
          </w:divBdr>
        </w:div>
        <w:div w:id="927731912">
          <w:marLeft w:val="480"/>
          <w:marRight w:val="0"/>
          <w:marTop w:val="0"/>
          <w:marBottom w:val="0"/>
          <w:divBdr>
            <w:top w:val="none" w:sz="0" w:space="0" w:color="auto"/>
            <w:left w:val="none" w:sz="0" w:space="0" w:color="auto"/>
            <w:bottom w:val="none" w:sz="0" w:space="0" w:color="auto"/>
            <w:right w:val="none" w:sz="0" w:space="0" w:color="auto"/>
          </w:divBdr>
        </w:div>
        <w:div w:id="1574975226">
          <w:marLeft w:val="480"/>
          <w:marRight w:val="0"/>
          <w:marTop w:val="0"/>
          <w:marBottom w:val="0"/>
          <w:divBdr>
            <w:top w:val="none" w:sz="0" w:space="0" w:color="auto"/>
            <w:left w:val="none" w:sz="0" w:space="0" w:color="auto"/>
            <w:bottom w:val="none" w:sz="0" w:space="0" w:color="auto"/>
            <w:right w:val="none" w:sz="0" w:space="0" w:color="auto"/>
          </w:divBdr>
        </w:div>
        <w:div w:id="931625713">
          <w:marLeft w:val="480"/>
          <w:marRight w:val="0"/>
          <w:marTop w:val="0"/>
          <w:marBottom w:val="0"/>
          <w:divBdr>
            <w:top w:val="none" w:sz="0" w:space="0" w:color="auto"/>
            <w:left w:val="none" w:sz="0" w:space="0" w:color="auto"/>
            <w:bottom w:val="none" w:sz="0" w:space="0" w:color="auto"/>
            <w:right w:val="none" w:sz="0" w:space="0" w:color="auto"/>
          </w:divBdr>
        </w:div>
        <w:div w:id="277177163">
          <w:marLeft w:val="480"/>
          <w:marRight w:val="0"/>
          <w:marTop w:val="0"/>
          <w:marBottom w:val="0"/>
          <w:divBdr>
            <w:top w:val="none" w:sz="0" w:space="0" w:color="auto"/>
            <w:left w:val="none" w:sz="0" w:space="0" w:color="auto"/>
            <w:bottom w:val="none" w:sz="0" w:space="0" w:color="auto"/>
            <w:right w:val="none" w:sz="0" w:space="0" w:color="auto"/>
          </w:divBdr>
        </w:div>
        <w:div w:id="1593510520">
          <w:marLeft w:val="480"/>
          <w:marRight w:val="0"/>
          <w:marTop w:val="0"/>
          <w:marBottom w:val="0"/>
          <w:divBdr>
            <w:top w:val="none" w:sz="0" w:space="0" w:color="auto"/>
            <w:left w:val="none" w:sz="0" w:space="0" w:color="auto"/>
            <w:bottom w:val="none" w:sz="0" w:space="0" w:color="auto"/>
            <w:right w:val="none" w:sz="0" w:space="0" w:color="auto"/>
          </w:divBdr>
        </w:div>
        <w:div w:id="549145410">
          <w:marLeft w:val="480"/>
          <w:marRight w:val="0"/>
          <w:marTop w:val="0"/>
          <w:marBottom w:val="0"/>
          <w:divBdr>
            <w:top w:val="none" w:sz="0" w:space="0" w:color="auto"/>
            <w:left w:val="none" w:sz="0" w:space="0" w:color="auto"/>
            <w:bottom w:val="none" w:sz="0" w:space="0" w:color="auto"/>
            <w:right w:val="none" w:sz="0" w:space="0" w:color="auto"/>
          </w:divBdr>
        </w:div>
        <w:div w:id="1085028750">
          <w:marLeft w:val="480"/>
          <w:marRight w:val="0"/>
          <w:marTop w:val="0"/>
          <w:marBottom w:val="0"/>
          <w:divBdr>
            <w:top w:val="none" w:sz="0" w:space="0" w:color="auto"/>
            <w:left w:val="none" w:sz="0" w:space="0" w:color="auto"/>
            <w:bottom w:val="none" w:sz="0" w:space="0" w:color="auto"/>
            <w:right w:val="none" w:sz="0" w:space="0" w:color="auto"/>
          </w:divBdr>
        </w:div>
      </w:divsChild>
    </w:div>
    <w:div w:id="500632009">
      <w:bodyDiv w:val="1"/>
      <w:marLeft w:val="0"/>
      <w:marRight w:val="0"/>
      <w:marTop w:val="0"/>
      <w:marBottom w:val="0"/>
      <w:divBdr>
        <w:top w:val="none" w:sz="0" w:space="0" w:color="auto"/>
        <w:left w:val="none" w:sz="0" w:space="0" w:color="auto"/>
        <w:bottom w:val="none" w:sz="0" w:space="0" w:color="auto"/>
        <w:right w:val="none" w:sz="0" w:space="0" w:color="auto"/>
      </w:divBdr>
    </w:div>
    <w:div w:id="501360490">
      <w:bodyDiv w:val="1"/>
      <w:marLeft w:val="0"/>
      <w:marRight w:val="0"/>
      <w:marTop w:val="0"/>
      <w:marBottom w:val="0"/>
      <w:divBdr>
        <w:top w:val="none" w:sz="0" w:space="0" w:color="auto"/>
        <w:left w:val="none" w:sz="0" w:space="0" w:color="auto"/>
        <w:bottom w:val="none" w:sz="0" w:space="0" w:color="auto"/>
        <w:right w:val="none" w:sz="0" w:space="0" w:color="auto"/>
      </w:divBdr>
    </w:div>
    <w:div w:id="502818483">
      <w:bodyDiv w:val="1"/>
      <w:marLeft w:val="0"/>
      <w:marRight w:val="0"/>
      <w:marTop w:val="0"/>
      <w:marBottom w:val="0"/>
      <w:divBdr>
        <w:top w:val="none" w:sz="0" w:space="0" w:color="auto"/>
        <w:left w:val="none" w:sz="0" w:space="0" w:color="auto"/>
        <w:bottom w:val="none" w:sz="0" w:space="0" w:color="auto"/>
        <w:right w:val="none" w:sz="0" w:space="0" w:color="auto"/>
      </w:divBdr>
    </w:div>
    <w:div w:id="506486693">
      <w:bodyDiv w:val="1"/>
      <w:marLeft w:val="0"/>
      <w:marRight w:val="0"/>
      <w:marTop w:val="0"/>
      <w:marBottom w:val="0"/>
      <w:divBdr>
        <w:top w:val="none" w:sz="0" w:space="0" w:color="auto"/>
        <w:left w:val="none" w:sz="0" w:space="0" w:color="auto"/>
        <w:bottom w:val="none" w:sz="0" w:space="0" w:color="auto"/>
        <w:right w:val="none" w:sz="0" w:space="0" w:color="auto"/>
      </w:divBdr>
    </w:div>
    <w:div w:id="507909964">
      <w:bodyDiv w:val="1"/>
      <w:marLeft w:val="0"/>
      <w:marRight w:val="0"/>
      <w:marTop w:val="0"/>
      <w:marBottom w:val="0"/>
      <w:divBdr>
        <w:top w:val="none" w:sz="0" w:space="0" w:color="auto"/>
        <w:left w:val="none" w:sz="0" w:space="0" w:color="auto"/>
        <w:bottom w:val="none" w:sz="0" w:space="0" w:color="auto"/>
        <w:right w:val="none" w:sz="0" w:space="0" w:color="auto"/>
      </w:divBdr>
    </w:div>
    <w:div w:id="508720996">
      <w:bodyDiv w:val="1"/>
      <w:marLeft w:val="0"/>
      <w:marRight w:val="0"/>
      <w:marTop w:val="0"/>
      <w:marBottom w:val="0"/>
      <w:divBdr>
        <w:top w:val="none" w:sz="0" w:space="0" w:color="auto"/>
        <w:left w:val="none" w:sz="0" w:space="0" w:color="auto"/>
        <w:bottom w:val="none" w:sz="0" w:space="0" w:color="auto"/>
        <w:right w:val="none" w:sz="0" w:space="0" w:color="auto"/>
      </w:divBdr>
    </w:div>
    <w:div w:id="510527680">
      <w:bodyDiv w:val="1"/>
      <w:marLeft w:val="0"/>
      <w:marRight w:val="0"/>
      <w:marTop w:val="0"/>
      <w:marBottom w:val="0"/>
      <w:divBdr>
        <w:top w:val="none" w:sz="0" w:space="0" w:color="auto"/>
        <w:left w:val="none" w:sz="0" w:space="0" w:color="auto"/>
        <w:bottom w:val="none" w:sz="0" w:space="0" w:color="auto"/>
        <w:right w:val="none" w:sz="0" w:space="0" w:color="auto"/>
      </w:divBdr>
      <w:divsChild>
        <w:div w:id="1998419067">
          <w:marLeft w:val="480"/>
          <w:marRight w:val="0"/>
          <w:marTop w:val="0"/>
          <w:marBottom w:val="0"/>
          <w:divBdr>
            <w:top w:val="none" w:sz="0" w:space="0" w:color="auto"/>
            <w:left w:val="none" w:sz="0" w:space="0" w:color="auto"/>
            <w:bottom w:val="none" w:sz="0" w:space="0" w:color="auto"/>
            <w:right w:val="none" w:sz="0" w:space="0" w:color="auto"/>
          </w:divBdr>
        </w:div>
        <w:div w:id="911695644">
          <w:marLeft w:val="480"/>
          <w:marRight w:val="0"/>
          <w:marTop w:val="0"/>
          <w:marBottom w:val="0"/>
          <w:divBdr>
            <w:top w:val="none" w:sz="0" w:space="0" w:color="auto"/>
            <w:left w:val="none" w:sz="0" w:space="0" w:color="auto"/>
            <w:bottom w:val="none" w:sz="0" w:space="0" w:color="auto"/>
            <w:right w:val="none" w:sz="0" w:space="0" w:color="auto"/>
          </w:divBdr>
        </w:div>
        <w:div w:id="1484464643">
          <w:marLeft w:val="480"/>
          <w:marRight w:val="0"/>
          <w:marTop w:val="0"/>
          <w:marBottom w:val="0"/>
          <w:divBdr>
            <w:top w:val="none" w:sz="0" w:space="0" w:color="auto"/>
            <w:left w:val="none" w:sz="0" w:space="0" w:color="auto"/>
            <w:bottom w:val="none" w:sz="0" w:space="0" w:color="auto"/>
            <w:right w:val="none" w:sz="0" w:space="0" w:color="auto"/>
          </w:divBdr>
        </w:div>
        <w:div w:id="1606577547">
          <w:marLeft w:val="480"/>
          <w:marRight w:val="0"/>
          <w:marTop w:val="0"/>
          <w:marBottom w:val="0"/>
          <w:divBdr>
            <w:top w:val="none" w:sz="0" w:space="0" w:color="auto"/>
            <w:left w:val="none" w:sz="0" w:space="0" w:color="auto"/>
            <w:bottom w:val="none" w:sz="0" w:space="0" w:color="auto"/>
            <w:right w:val="none" w:sz="0" w:space="0" w:color="auto"/>
          </w:divBdr>
        </w:div>
        <w:div w:id="129640023">
          <w:marLeft w:val="480"/>
          <w:marRight w:val="0"/>
          <w:marTop w:val="0"/>
          <w:marBottom w:val="0"/>
          <w:divBdr>
            <w:top w:val="none" w:sz="0" w:space="0" w:color="auto"/>
            <w:left w:val="none" w:sz="0" w:space="0" w:color="auto"/>
            <w:bottom w:val="none" w:sz="0" w:space="0" w:color="auto"/>
            <w:right w:val="none" w:sz="0" w:space="0" w:color="auto"/>
          </w:divBdr>
        </w:div>
        <w:div w:id="1585608955">
          <w:marLeft w:val="480"/>
          <w:marRight w:val="0"/>
          <w:marTop w:val="0"/>
          <w:marBottom w:val="0"/>
          <w:divBdr>
            <w:top w:val="none" w:sz="0" w:space="0" w:color="auto"/>
            <w:left w:val="none" w:sz="0" w:space="0" w:color="auto"/>
            <w:bottom w:val="none" w:sz="0" w:space="0" w:color="auto"/>
            <w:right w:val="none" w:sz="0" w:space="0" w:color="auto"/>
          </w:divBdr>
        </w:div>
        <w:div w:id="1468740472">
          <w:marLeft w:val="480"/>
          <w:marRight w:val="0"/>
          <w:marTop w:val="0"/>
          <w:marBottom w:val="0"/>
          <w:divBdr>
            <w:top w:val="none" w:sz="0" w:space="0" w:color="auto"/>
            <w:left w:val="none" w:sz="0" w:space="0" w:color="auto"/>
            <w:bottom w:val="none" w:sz="0" w:space="0" w:color="auto"/>
            <w:right w:val="none" w:sz="0" w:space="0" w:color="auto"/>
          </w:divBdr>
        </w:div>
        <w:div w:id="374742882">
          <w:marLeft w:val="480"/>
          <w:marRight w:val="0"/>
          <w:marTop w:val="0"/>
          <w:marBottom w:val="0"/>
          <w:divBdr>
            <w:top w:val="none" w:sz="0" w:space="0" w:color="auto"/>
            <w:left w:val="none" w:sz="0" w:space="0" w:color="auto"/>
            <w:bottom w:val="none" w:sz="0" w:space="0" w:color="auto"/>
            <w:right w:val="none" w:sz="0" w:space="0" w:color="auto"/>
          </w:divBdr>
        </w:div>
        <w:div w:id="2052412606">
          <w:marLeft w:val="480"/>
          <w:marRight w:val="0"/>
          <w:marTop w:val="0"/>
          <w:marBottom w:val="0"/>
          <w:divBdr>
            <w:top w:val="none" w:sz="0" w:space="0" w:color="auto"/>
            <w:left w:val="none" w:sz="0" w:space="0" w:color="auto"/>
            <w:bottom w:val="none" w:sz="0" w:space="0" w:color="auto"/>
            <w:right w:val="none" w:sz="0" w:space="0" w:color="auto"/>
          </w:divBdr>
        </w:div>
        <w:div w:id="619149366">
          <w:marLeft w:val="480"/>
          <w:marRight w:val="0"/>
          <w:marTop w:val="0"/>
          <w:marBottom w:val="0"/>
          <w:divBdr>
            <w:top w:val="none" w:sz="0" w:space="0" w:color="auto"/>
            <w:left w:val="none" w:sz="0" w:space="0" w:color="auto"/>
            <w:bottom w:val="none" w:sz="0" w:space="0" w:color="auto"/>
            <w:right w:val="none" w:sz="0" w:space="0" w:color="auto"/>
          </w:divBdr>
        </w:div>
        <w:div w:id="1251889084">
          <w:marLeft w:val="480"/>
          <w:marRight w:val="0"/>
          <w:marTop w:val="0"/>
          <w:marBottom w:val="0"/>
          <w:divBdr>
            <w:top w:val="none" w:sz="0" w:space="0" w:color="auto"/>
            <w:left w:val="none" w:sz="0" w:space="0" w:color="auto"/>
            <w:bottom w:val="none" w:sz="0" w:space="0" w:color="auto"/>
            <w:right w:val="none" w:sz="0" w:space="0" w:color="auto"/>
          </w:divBdr>
        </w:div>
        <w:div w:id="1810396043">
          <w:marLeft w:val="480"/>
          <w:marRight w:val="0"/>
          <w:marTop w:val="0"/>
          <w:marBottom w:val="0"/>
          <w:divBdr>
            <w:top w:val="none" w:sz="0" w:space="0" w:color="auto"/>
            <w:left w:val="none" w:sz="0" w:space="0" w:color="auto"/>
            <w:bottom w:val="none" w:sz="0" w:space="0" w:color="auto"/>
            <w:right w:val="none" w:sz="0" w:space="0" w:color="auto"/>
          </w:divBdr>
        </w:div>
        <w:div w:id="1300266715">
          <w:marLeft w:val="480"/>
          <w:marRight w:val="0"/>
          <w:marTop w:val="0"/>
          <w:marBottom w:val="0"/>
          <w:divBdr>
            <w:top w:val="none" w:sz="0" w:space="0" w:color="auto"/>
            <w:left w:val="none" w:sz="0" w:space="0" w:color="auto"/>
            <w:bottom w:val="none" w:sz="0" w:space="0" w:color="auto"/>
            <w:right w:val="none" w:sz="0" w:space="0" w:color="auto"/>
          </w:divBdr>
        </w:div>
        <w:div w:id="1461344040">
          <w:marLeft w:val="480"/>
          <w:marRight w:val="0"/>
          <w:marTop w:val="0"/>
          <w:marBottom w:val="0"/>
          <w:divBdr>
            <w:top w:val="none" w:sz="0" w:space="0" w:color="auto"/>
            <w:left w:val="none" w:sz="0" w:space="0" w:color="auto"/>
            <w:bottom w:val="none" w:sz="0" w:space="0" w:color="auto"/>
            <w:right w:val="none" w:sz="0" w:space="0" w:color="auto"/>
          </w:divBdr>
        </w:div>
        <w:div w:id="757364896">
          <w:marLeft w:val="480"/>
          <w:marRight w:val="0"/>
          <w:marTop w:val="0"/>
          <w:marBottom w:val="0"/>
          <w:divBdr>
            <w:top w:val="none" w:sz="0" w:space="0" w:color="auto"/>
            <w:left w:val="none" w:sz="0" w:space="0" w:color="auto"/>
            <w:bottom w:val="none" w:sz="0" w:space="0" w:color="auto"/>
            <w:right w:val="none" w:sz="0" w:space="0" w:color="auto"/>
          </w:divBdr>
        </w:div>
        <w:div w:id="1299650481">
          <w:marLeft w:val="480"/>
          <w:marRight w:val="0"/>
          <w:marTop w:val="0"/>
          <w:marBottom w:val="0"/>
          <w:divBdr>
            <w:top w:val="none" w:sz="0" w:space="0" w:color="auto"/>
            <w:left w:val="none" w:sz="0" w:space="0" w:color="auto"/>
            <w:bottom w:val="none" w:sz="0" w:space="0" w:color="auto"/>
            <w:right w:val="none" w:sz="0" w:space="0" w:color="auto"/>
          </w:divBdr>
        </w:div>
        <w:div w:id="1971982816">
          <w:marLeft w:val="480"/>
          <w:marRight w:val="0"/>
          <w:marTop w:val="0"/>
          <w:marBottom w:val="0"/>
          <w:divBdr>
            <w:top w:val="none" w:sz="0" w:space="0" w:color="auto"/>
            <w:left w:val="none" w:sz="0" w:space="0" w:color="auto"/>
            <w:bottom w:val="none" w:sz="0" w:space="0" w:color="auto"/>
            <w:right w:val="none" w:sz="0" w:space="0" w:color="auto"/>
          </w:divBdr>
        </w:div>
        <w:div w:id="1273902476">
          <w:marLeft w:val="480"/>
          <w:marRight w:val="0"/>
          <w:marTop w:val="0"/>
          <w:marBottom w:val="0"/>
          <w:divBdr>
            <w:top w:val="none" w:sz="0" w:space="0" w:color="auto"/>
            <w:left w:val="none" w:sz="0" w:space="0" w:color="auto"/>
            <w:bottom w:val="none" w:sz="0" w:space="0" w:color="auto"/>
            <w:right w:val="none" w:sz="0" w:space="0" w:color="auto"/>
          </w:divBdr>
        </w:div>
        <w:div w:id="1117338496">
          <w:marLeft w:val="480"/>
          <w:marRight w:val="0"/>
          <w:marTop w:val="0"/>
          <w:marBottom w:val="0"/>
          <w:divBdr>
            <w:top w:val="none" w:sz="0" w:space="0" w:color="auto"/>
            <w:left w:val="none" w:sz="0" w:space="0" w:color="auto"/>
            <w:bottom w:val="none" w:sz="0" w:space="0" w:color="auto"/>
            <w:right w:val="none" w:sz="0" w:space="0" w:color="auto"/>
          </w:divBdr>
        </w:div>
        <w:div w:id="774985089">
          <w:marLeft w:val="480"/>
          <w:marRight w:val="0"/>
          <w:marTop w:val="0"/>
          <w:marBottom w:val="0"/>
          <w:divBdr>
            <w:top w:val="none" w:sz="0" w:space="0" w:color="auto"/>
            <w:left w:val="none" w:sz="0" w:space="0" w:color="auto"/>
            <w:bottom w:val="none" w:sz="0" w:space="0" w:color="auto"/>
            <w:right w:val="none" w:sz="0" w:space="0" w:color="auto"/>
          </w:divBdr>
        </w:div>
        <w:div w:id="1481966044">
          <w:marLeft w:val="480"/>
          <w:marRight w:val="0"/>
          <w:marTop w:val="0"/>
          <w:marBottom w:val="0"/>
          <w:divBdr>
            <w:top w:val="none" w:sz="0" w:space="0" w:color="auto"/>
            <w:left w:val="none" w:sz="0" w:space="0" w:color="auto"/>
            <w:bottom w:val="none" w:sz="0" w:space="0" w:color="auto"/>
            <w:right w:val="none" w:sz="0" w:space="0" w:color="auto"/>
          </w:divBdr>
        </w:div>
        <w:div w:id="1686397050">
          <w:marLeft w:val="480"/>
          <w:marRight w:val="0"/>
          <w:marTop w:val="0"/>
          <w:marBottom w:val="0"/>
          <w:divBdr>
            <w:top w:val="none" w:sz="0" w:space="0" w:color="auto"/>
            <w:left w:val="none" w:sz="0" w:space="0" w:color="auto"/>
            <w:bottom w:val="none" w:sz="0" w:space="0" w:color="auto"/>
            <w:right w:val="none" w:sz="0" w:space="0" w:color="auto"/>
          </w:divBdr>
        </w:div>
        <w:div w:id="1028071381">
          <w:marLeft w:val="480"/>
          <w:marRight w:val="0"/>
          <w:marTop w:val="0"/>
          <w:marBottom w:val="0"/>
          <w:divBdr>
            <w:top w:val="none" w:sz="0" w:space="0" w:color="auto"/>
            <w:left w:val="none" w:sz="0" w:space="0" w:color="auto"/>
            <w:bottom w:val="none" w:sz="0" w:space="0" w:color="auto"/>
            <w:right w:val="none" w:sz="0" w:space="0" w:color="auto"/>
          </w:divBdr>
        </w:div>
        <w:div w:id="1084952804">
          <w:marLeft w:val="480"/>
          <w:marRight w:val="0"/>
          <w:marTop w:val="0"/>
          <w:marBottom w:val="0"/>
          <w:divBdr>
            <w:top w:val="none" w:sz="0" w:space="0" w:color="auto"/>
            <w:left w:val="none" w:sz="0" w:space="0" w:color="auto"/>
            <w:bottom w:val="none" w:sz="0" w:space="0" w:color="auto"/>
            <w:right w:val="none" w:sz="0" w:space="0" w:color="auto"/>
          </w:divBdr>
        </w:div>
        <w:div w:id="314451588">
          <w:marLeft w:val="480"/>
          <w:marRight w:val="0"/>
          <w:marTop w:val="0"/>
          <w:marBottom w:val="0"/>
          <w:divBdr>
            <w:top w:val="none" w:sz="0" w:space="0" w:color="auto"/>
            <w:left w:val="none" w:sz="0" w:space="0" w:color="auto"/>
            <w:bottom w:val="none" w:sz="0" w:space="0" w:color="auto"/>
            <w:right w:val="none" w:sz="0" w:space="0" w:color="auto"/>
          </w:divBdr>
        </w:div>
        <w:div w:id="714234847">
          <w:marLeft w:val="480"/>
          <w:marRight w:val="0"/>
          <w:marTop w:val="0"/>
          <w:marBottom w:val="0"/>
          <w:divBdr>
            <w:top w:val="none" w:sz="0" w:space="0" w:color="auto"/>
            <w:left w:val="none" w:sz="0" w:space="0" w:color="auto"/>
            <w:bottom w:val="none" w:sz="0" w:space="0" w:color="auto"/>
            <w:right w:val="none" w:sz="0" w:space="0" w:color="auto"/>
          </w:divBdr>
        </w:div>
        <w:div w:id="586497847">
          <w:marLeft w:val="480"/>
          <w:marRight w:val="0"/>
          <w:marTop w:val="0"/>
          <w:marBottom w:val="0"/>
          <w:divBdr>
            <w:top w:val="none" w:sz="0" w:space="0" w:color="auto"/>
            <w:left w:val="none" w:sz="0" w:space="0" w:color="auto"/>
            <w:bottom w:val="none" w:sz="0" w:space="0" w:color="auto"/>
            <w:right w:val="none" w:sz="0" w:space="0" w:color="auto"/>
          </w:divBdr>
        </w:div>
        <w:div w:id="692148362">
          <w:marLeft w:val="480"/>
          <w:marRight w:val="0"/>
          <w:marTop w:val="0"/>
          <w:marBottom w:val="0"/>
          <w:divBdr>
            <w:top w:val="none" w:sz="0" w:space="0" w:color="auto"/>
            <w:left w:val="none" w:sz="0" w:space="0" w:color="auto"/>
            <w:bottom w:val="none" w:sz="0" w:space="0" w:color="auto"/>
            <w:right w:val="none" w:sz="0" w:space="0" w:color="auto"/>
          </w:divBdr>
        </w:div>
        <w:div w:id="1182478924">
          <w:marLeft w:val="480"/>
          <w:marRight w:val="0"/>
          <w:marTop w:val="0"/>
          <w:marBottom w:val="0"/>
          <w:divBdr>
            <w:top w:val="none" w:sz="0" w:space="0" w:color="auto"/>
            <w:left w:val="none" w:sz="0" w:space="0" w:color="auto"/>
            <w:bottom w:val="none" w:sz="0" w:space="0" w:color="auto"/>
            <w:right w:val="none" w:sz="0" w:space="0" w:color="auto"/>
          </w:divBdr>
        </w:div>
        <w:div w:id="780880640">
          <w:marLeft w:val="480"/>
          <w:marRight w:val="0"/>
          <w:marTop w:val="0"/>
          <w:marBottom w:val="0"/>
          <w:divBdr>
            <w:top w:val="none" w:sz="0" w:space="0" w:color="auto"/>
            <w:left w:val="none" w:sz="0" w:space="0" w:color="auto"/>
            <w:bottom w:val="none" w:sz="0" w:space="0" w:color="auto"/>
            <w:right w:val="none" w:sz="0" w:space="0" w:color="auto"/>
          </w:divBdr>
        </w:div>
        <w:div w:id="1481075356">
          <w:marLeft w:val="480"/>
          <w:marRight w:val="0"/>
          <w:marTop w:val="0"/>
          <w:marBottom w:val="0"/>
          <w:divBdr>
            <w:top w:val="none" w:sz="0" w:space="0" w:color="auto"/>
            <w:left w:val="none" w:sz="0" w:space="0" w:color="auto"/>
            <w:bottom w:val="none" w:sz="0" w:space="0" w:color="auto"/>
            <w:right w:val="none" w:sz="0" w:space="0" w:color="auto"/>
          </w:divBdr>
        </w:div>
        <w:div w:id="2116099588">
          <w:marLeft w:val="480"/>
          <w:marRight w:val="0"/>
          <w:marTop w:val="0"/>
          <w:marBottom w:val="0"/>
          <w:divBdr>
            <w:top w:val="none" w:sz="0" w:space="0" w:color="auto"/>
            <w:left w:val="none" w:sz="0" w:space="0" w:color="auto"/>
            <w:bottom w:val="none" w:sz="0" w:space="0" w:color="auto"/>
            <w:right w:val="none" w:sz="0" w:space="0" w:color="auto"/>
          </w:divBdr>
        </w:div>
        <w:div w:id="194390242">
          <w:marLeft w:val="480"/>
          <w:marRight w:val="0"/>
          <w:marTop w:val="0"/>
          <w:marBottom w:val="0"/>
          <w:divBdr>
            <w:top w:val="none" w:sz="0" w:space="0" w:color="auto"/>
            <w:left w:val="none" w:sz="0" w:space="0" w:color="auto"/>
            <w:bottom w:val="none" w:sz="0" w:space="0" w:color="auto"/>
            <w:right w:val="none" w:sz="0" w:space="0" w:color="auto"/>
          </w:divBdr>
        </w:div>
        <w:div w:id="2021203140">
          <w:marLeft w:val="480"/>
          <w:marRight w:val="0"/>
          <w:marTop w:val="0"/>
          <w:marBottom w:val="0"/>
          <w:divBdr>
            <w:top w:val="none" w:sz="0" w:space="0" w:color="auto"/>
            <w:left w:val="none" w:sz="0" w:space="0" w:color="auto"/>
            <w:bottom w:val="none" w:sz="0" w:space="0" w:color="auto"/>
            <w:right w:val="none" w:sz="0" w:space="0" w:color="auto"/>
          </w:divBdr>
        </w:div>
      </w:divsChild>
    </w:div>
    <w:div w:id="511535372">
      <w:bodyDiv w:val="1"/>
      <w:marLeft w:val="0"/>
      <w:marRight w:val="0"/>
      <w:marTop w:val="0"/>
      <w:marBottom w:val="0"/>
      <w:divBdr>
        <w:top w:val="none" w:sz="0" w:space="0" w:color="auto"/>
        <w:left w:val="none" w:sz="0" w:space="0" w:color="auto"/>
        <w:bottom w:val="none" w:sz="0" w:space="0" w:color="auto"/>
        <w:right w:val="none" w:sz="0" w:space="0" w:color="auto"/>
      </w:divBdr>
    </w:div>
    <w:div w:id="516700953">
      <w:bodyDiv w:val="1"/>
      <w:marLeft w:val="0"/>
      <w:marRight w:val="0"/>
      <w:marTop w:val="0"/>
      <w:marBottom w:val="0"/>
      <w:divBdr>
        <w:top w:val="none" w:sz="0" w:space="0" w:color="auto"/>
        <w:left w:val="none" w:sz="0" w:space="0" w:color="auto"/>
        <w:bottom w:val="none" w:sz="0" w:space="0" w:color="auto"/>
        <w:right w:val="none" w:sz="0" w:space="0" w:color="auto"/>
      </w:divBdr>
    </w:div>
    <w:div w:id="521669023">
      <w:bodyDiv w:val="1"/>
      <w:marLeft w:val="0"/>
      <w:marRight w:val="0"/>
      <w:marTop w:val="0"/>
      <w:marBottom w:val="0"/>
      <w:divBdr>
        <w:top w:val="none" w:sz="0" w:space="0" w:color="auto"/>
        <w:left w:val="none" w:sz="0" w:space="0" w:color="auto"/>
        <w:bottom w:val="none" w:sz="0" w:space="0" w:color="auto"/>
        <w:right w:val="none" w:sz="0" w:space="0" w:color="auto"/>
      </w:divBdr>
    </w:div>
    <w:div w:id="522322193">
      <w:bodyDiv w:val="1"/>
      <w:marLeft w:val="0"/>
      <w:marRight w:val="0"/>
      <w:marTop w:val="0"/>
      <w:marBottom w:val="0"/>
      <w:divBdr>
        <w:top w:val="none" w:sz="0" w:space="0" w:color="auto"/>
        <w:left w:val="none" w:sz="0" w:space="0" w:color="auto"/>
        <w:bottom w:val="none" w:sz="0" w:space="0" w:color="auto"/>
        <w:right w:val="none" w:sz="0" w:space="0" w:color="auto"/>
      </w:divBdr>
    </w:div>
    <w:div w:id="523328821">
      <w:bodyDiv w:val="1"/>
      <w:marLeft w:val="0"/>
      <w:marRight w:val="0"/>
      <w:marTop w:val="0"/>
      <w:marBottom w:val="0"/>
      <w:divBdr>
        <w:top w:val="none" w:sz="0" w:space="0" w:color="auto"/>
        <w:left w:val="none" w:sz="0" w:space="0" w:color="auto"/>
        <w:bottom w:val="none" w:sz="0" w:space="0" w:color="auto"/>
        <w:right w:val="none" w:sz="0" w:space="0" w:color="auto"/>
      </w:divBdr>
    </w:div>
    <w:div w:id="525366338">
      <w:bodyDiv w:val="1"/>
      <w:marLeft w:val="0"/>
      <w:marRight w:val="0"/>
      <w:marTop w:val="0"/>
      <w:marBottom w:val="0"/>
      <w:divBdr>
        <w:top w:val="none" w:sz="0" w:space="0" w:color="auto"/>
        <w:left w:val="none" w:sz="0" w:space="0" w:color="auto"/>
        <w:bottom w:val="none" w:sz="0" w:space="0" w:color="auto"/>
        <w:right w:val="none" w:sz="0" w:space="0" w:color="auto"/>
      </w:divBdr>
    </w:div>
    <w:div w:id="525485347">
      <w:bodyDiv w:val="1"/>
      <w:marLeft w:val="0"/>
      <w:marRight w:val="0"/>
      <w:marTop w:val="0"/>
      <w:marBottom w:val="0"/>
      <w:divBdr>
        <w:top w:val="none" w:sz="0" w:space="0" w:color="auto"/>
        <w:left w:val="none" w:sz="0" w:space="0" w:color="auto"/>
        <w:bottom w:val="none" w:sz="0" w:space="0" w:color="auto"/>
        <w:right w:val="none" w:sz="0" w:space="0" w:color="auto"/>
      </w:divBdr>
    </w:div>
    <w:div w:id="526018220">
      <w:bodyDiv w:val="1"/>
      <w:marLeft w:val="0"/>
      <w:marRight w:val="0"/>
      <w:marTop w:val="0"/>
      <w:marBottom w:val="0"/>
      <w:divBdr>
        <w:top w:val="none" w:sz="0" w:space="0" w:color="auto"/>
        <w:left w:val="none" w:sz="0" w:space="0" w:color="auto"/>
        <w:bottom w:val="none" w:sz="0" w:space="0" w:color="auto"/>
        <w:right w:val="none" w:sz="0" w:space="0" w:color="auto"/>
      </w:divBdr>
    </w:div>
    <w:div w:id="526335753">
      <w:bodyDiv w:val="1"/>
      <w:marLeft w:val="0"/>
      <w:marRight w:val="0"/>
      <w:marTop w:val="0"/>
      <w:marBottom w:val="0"/>
      <w:divBdr>
        <w:top w:val="none" w:sz="0" w:space="0" w:color="auto"/>
        <w:left w:val="none" w:sz="0" w:space="0" w:color="auto"/>
        <w:bottom w:val="none" w:sz="0" w:space="0" w:color="auto"/>
        <w:right w:val="none" w:sz="0" w:space="0" w:color="auto"/>
      </w:divBdr>
      <w:divsChild>
        <w:div w:id="1712611315">
          <w:marLeft w:val="480"/>
          <w:marRight w:val="0"/>
          <w:marTop w:val="0"/>
          <w:marBottom w:val="0"/>
          <w:divBdr>
            <w:top w:val="none" w:sz="0" w:space="0" w:color="auto"/>
            <w:left w:val="none" w:sz="0" w:space="0" w:color="auto"/>
            <w:bottom w:val="none" w:sz="0" w:space="0" w:color="auto"/>
            <w:right w:val="none" w:sz="0" w:space="0" w:color="auto"/>
          </w:divBdr>
        </w:div>
      </w:divsChild>
    </w:div>
    <w:div w:id="527060410">
      <w:bodyDiv w:val="1"/>
      <w:marLeft w:val="0"/>
      <w:marRight w:val="0"/>
      <w:marTop w:val="0"/>
      <w:marBottom w:val="0"/>
      <w:divBdr>
        <w:top w:val="none" w:sz="0" w:space="0" w:color="auto"/>
        <w:left w:val="none" w:sz="0" w:space="0" w:color="auto"/>
        <w:bottom w:val="none" w:sz="0" w:space="0" w:color="auto"/>
        <w:right w:val="none" w:sz="0" w:space="0" w:color="auto"/>
      </w:divBdr>
    </w:div>
    <w:div w:id="527135870">
      <w:bodyDiv w:val="1"/>
      <w:marLeft w:val="0"/>
      <w:marRight w:val="0"/>
      <w:marTop w:val="0"/>
      <w:marBottom w:val="0"/>
      <w:divBdr>
        <w:top w:val="none" w:sz="0" w:space="0" w:color="auto"/>
        <w:left w:val="none" w:sz="0" w:space="0" w:color="auto"/>
        <w:bottom w:val="none" w:sz="0" w:space="0" w:color="auto"/>
        <w:right w:val="none" w:sz="0" w:space="0" w:color="auto"/>
      </w:divBdr>
    </w:div>
    <w:div w:id="527565375">
      <w:bodyDiv w:val="1"/>
      <w:marLeft w:val="0"/>
      <w:marRight w:val="0"/>
      <w:marTop w:val="0"/>
      <w:marBottom w:val="0"/>
      <w:divBdr>
        <w:top w:val="none" w:sz="0" w:space="0" w:color="auto"/>
        <w:left w:val="none" w:sz="0" w:space="0" w:color="auto"/>
        <w:bottom w:val="none" w:sz="0" w:space="0" w:color="auto"/>
        <w:right w:val="none" w:sz="0" w:space="0" w:color="auto"/>
      </w:divBdr>
      <w:divsChild>
        <w:div w:id="1568345536">
          <w:marLeft w:val="480"/>
          <w:marRight w:val="0"/>
          <w:marTop w:val="0"/>
          <w:marBottom w:val="0"/>
          <w:divBdr>
            <w:top w:val="none" w:sz="0" w:space="0" w:color="auto"/>
            <w:left w:val="none" w:sz="0" w:space="0" w:color="auto"/>
            <w:bottom w:val="none" w:sz="0" w:space="0" w:color="auto"/>
            <w:right w:val="none" w:sz="0" w:space="0" w:color="auto"/>
          </w:divBdr>
        </w:div>
        <w:div w:id="250814632">
          <w:marLeft w:val="480"/>
          <w:marRight w:val="0"/>
          <w:marTop w:val="0"/>
          <w:marBottom w:val="0"/>
          <w:divBdr>
            <w:top w:val="none" w:sz="0" w:space="0" w:color="auto"/>
            <w:left w:val="none" w:sz="0" w:space="0" w:color="auto"/>
            <w:bottom w:val="none" w:sz="0" w:space="0" w:color="auto"/>
            <w:right w:val="none" w:sz="0" w:space="0" w:color="auto"/>
          </w:divBdr>
        </w:div>
        <w:div w:id="1545481477">
          <w:marLeft w:val="480"/>
          <w:marRight w:val="0"/>
          <w:marTop w:val="0"/>
          <w:marBottom w:val="0"/>
          <w:divBdr>
            <w:top w:val="none" w:sz="0" w:space="0" w:color="auto"/>
            <w:left w:val="none" w:sz="0" w:space="0" w:color="auto"/>
            <w:bottom w:val="none" w:sz="0" w:space="0" w:color="auto"/>
            <w:right w:val="none" w:sz="0" w:space="0" w:color="auto"/>
          </w:divBdr>
        </w:div>
        <w:div w:id="759981612">
          <w:marLeft w:val="480"/>
          <w:marRight w:val="0"/>
          <w:marTop w:val="0"/>
          <w:marBottom w:val="0"/>
          <w:divBdr>
            <w:top w:val="none" w:sz="0" w:space="0" w:color="auto"/>
            <w:left w:val="none" w:sz="0" w:space="0" w:color="auto"/>
            <w:bottom w:val="none" w:sz="0" w:space="0" w:color="auto"/>
            <w:right w:val="none" w:sz="0" w:space="0" w:color="auto"/>
          </w:divBdr>
        </w:div>
        <w:div w:id="1145199145">
          <w:marLeft w:val="480"/>
          <w:marRight w:val="0"/>
          <w:marTop w:val="0"/>
          <w:marBottom w:val="0"/>
          <w:divBdr>
            <w:top w:val="none" w:sz="0" w:space="0" w:color="auto"/>
            <w:left w:val="none" w:sz="0" w:space="0" w:color="auto"/>
            <w:bottom w:val="none" w:sz="0" w:space="0" w:color="auto"/>
            <w:right w:val="none" w:sz="0" w:space="0" w:color="auto"/>
          </w:divBdr>
        </w:div>
        <w:div w:id="186412092">
          <w:marLeft w:val="480"/>
          <w:marRight w:val="0"/>
          <w:marTop w:val="0"/>
          <w:marBottom w:val="0"/>
          <w:divBdr>
            <w:top w:val="none" w:sz="0" w:space="0" w:color="auto"/>
            <w:left w:val="none" w:sz="0" w:space="0" w:color="auto"/>
            <w:bottom w:val="none" w:sz="0" w:space="0" w:color="auto"/>
            <w:right w:val="none" w:sz="0" w:space="0" w:color="auto"/>
          </w:divBdr>
        </w:div>
        <w:div w:id="1945191661">
          <w:marLeft w:val="480"/>
          <w:marRight w:val="0"/>
          <w:marTop w:val="0"/>
          <w:marBottom w:val="0"/>
          <w:divBdr>
            <w:top w:val="none" w:sz="0" w:space="0" w:color="auto"/>
            <w:left w:val="none" w:sz="0" w:space="0" w:color="auto"/>
            <w:bottom w:val="none" w:sz="0" w:space="0" w:color="auto"/>
            <w:right w:val="none" w:sz="0" w:space="0" w:color="auto"/>
          </w:divBdr>
        </w:div>
        <w:div w:id="1280070044">
          <w:marLeft w:val="480"/>
          <w:marRight w:val="0"/>
          <w:marTop w:val="0"/>
          <w:marBottom w:val="0"/>
          <w:divBdr>
            <w:top w:val="none" w:sz="0" w:space="0" w:color="auto"/>
            <w:left w:val="none" w:sz="0" w:space="0" w:color="auto"/>
            <w:bottom w:val="none" w:sz="0" w:space="0" w:color="auto"/>
            <w:right w:val="none" w:sz="0" w:space="0" w:color="auto"/>
          </w:divBdr>
        </w:div>
        <w:div w:id="1619486517">
          <w:marLeft w:val="480"/>
          <w:marRight w:val="0"/>
          <w:marTop w:val="0"/>
          <w:marBottom w:val="0"/>
          <w:divBdr>
            <w:top w:val="none" w:sz="0" w:space="0" w:color="auto"/>
            <w:left w:val="none" w:sz="0" w:space="0" w:color="auto"/>
            <w:bottom w:val="none" w:sz="0" w:space="0" w:color="auto"/>
            <w:right w:val="none" w:sz="0" w:space="0" w:color="auto"/>
          </w:divBdr>
        </w:div>
        <w:div w:id="202520466">
          <w:marLeft w:val="480"/>
          <w:marRight w:val="0"/>
          <w:marTop w:val="0"/>
          <w:marBottom w:val="0"/>
          <w:divBdr>
            <w:top w:val="none" w:sz="0" w:space="0" w:color="auto"/>
            <w:left w:val="none" w:sz="0" w:space="0" w:color="auto"/>
            <w:bottom w:val="none" w:sz="0" w:space="0" w:color="auto"/>
            <w:right w:val="none" w:sz="0" w:space="0" w:color="auto"/>
          </w:divBdr>
        </w:div>
        <w:div w:id="71120250">
          <w:marLeft w:val="480"/>
          <w:marRight w:val="0"/>
          <w:marTop w:val="0"/>
          <w:marBottom w:val="0"/>
          <w:divBdr>
            <w:top w:val="none" w:sz="0" w:space="0" w:color="auto"/>
            <w:left w:val="none" w:sz="0" w:space="0" w:color="auto"/>
            <w:bottom w:val="none" w:sz="0" w:space="0" w:color="auto"/>
            <w:right w:val="none" w:sz="0" w:space="0" w:color="auto"/>
          </w:divBdr>
        </w:div>
        <w:div w:id="810100405">
          <w:marLeft w:val="480"/>
          <w:marRight w:val="0"/>
          <w:marTop w:val="0"/>
          <w:marBottom w:val="0"/>
          <w:divBdr>
            <w:top w:val="none" w:sz="0" w:space="0" w:color="auto"/>
            <w:left w:val="none" w:sz="0" w:space="0" w:color="auto"/>
            <w:bottom w:val="none" w:sz="0" w:space="0" w:color="auto"/>
            <w:right w:val="none" w:sz="0" w:space="0" w:color="auto"/>
          </w:divBdr>
        </w:div>
        <w:div w:id="2061132548">
          <w:marLeft w:val="480"/>
          <w:marRight w:val="0"/>
          <w:marTop w:val="0"/>
          <w:marBottom w:val="0"/>
          <w:divBdr>
            <w:top w:val="none" w:sz="0" w:space="0" w:color="auto"/>
            <w:left w:val="none" w:sz="0" w:space="0" w:color="auto"/>
            <w:bottom w:val="none" w:sz="0" w:space="0" w:color="auto"/>
            <w:right w:val="none" w:sz="0" w:space="0" w:color="auto"/>
          </w:divBdr>
        </w:div>
        <w:div w:id="1054278413">
          <w:marLeft w:val="480"/>
          <w:marRight w:val="0"/>
          <w:marTop w:val="0"/>
          <w:marBottom w:val="0"/>
          <w:divBdr>
            <w:top w:val="none" w:sz="0" w:space="0" w:color="auto"/>
            <w:left w:val="none" w:sz="0" w:space="0" w:color="auto"/>
            <w:bottom w:val="none" w:sz="0" w:space="0" w:color="auto"/>
            <w:right w:val="none" w:sz="0" w:space="0" w:color="auto"/>
          </w:divBdr>
        </w:div>
        <w:div w:id="328169512">
          <w:marLeft w:val="480"/>
          <w:marRight w:val="0"/>
          <w:marTop w:val="0"/>
          <w:marBottom w:val="0"/>
          <w:divBdr>
            <w:top w:val="none" w:sz="0" w:space="0" w:color="auto"/>
            <w:left w:val="none" w:sz="0" w:space="0" w:color="auto"/>
            <w:bottom w:val="none" w:sz="0" w:space="0" w:color="auto"/>
            <w:right w:val="none" w:sz="0" w:space="0" w:color="auto"/>
          </w:divBdr>
        </w:div>
        <w:div w:id="804350275">
          <w:marLeft w:val="480"/>
          <w:marRight w:val="0"/>
          <w:marTop w:val="0"/>
          <w:marBottom w:val="0"/>
          <w:divBdr>
            <w:top w:val="none" w:sz="0" w:space="0" w:color="auto"/>
            <w:left w:val="none" w:sz="0" w:space="0" w:color="auto"/>
            <w:bottom w:val="none" w:sz="0" w:space="0" w:color="auto"/>
            <w:right w:val="none" w:sz="0" w:space="0" w:color="auto"/>
          </w:divBdr>
        </w:div>
        <w:div w:id="1777018345">
          <w:marLeft w:val="480"/>
          <w:marRight w:val="0"/>
          <w:marTop w:val="0"/>
          <w:marBottom w:val="0"/>
          <w:divBdr>
            <w:top w:val="none" w:sz="0" w:space="0" w:color="auto"/>
            <w:left w:val="none" w:sz="0" w:space="0" w:color="auto"/>
            <w:bottom w:val="none" w:sz="0" w:space="0" w:color="auto"/>
            <w:right w:val="none" w:sz="0" w:space="0" w:color="auto"/>
          </w:divBdr>
        </w:div>
        <w:div w:id="2080206742">
          <w:marLeft w:val="480"/>
          <w:marRight w:val="0"/>
          <w:marTop w:val="0"/>
          <w:marBottom w:val="0"/>
          <w:divBdr>
            <w:top w:val="none" w:sz="0" w:space="0" w:color="auto"/>
            <w:left w:val="none" w:sz="0" w:space="0" w:color="auto"/>
            <w:bottom w:val="none" w:sz="0" w:space="0" w:color="auto"/>
            <w:right w:val="none" w:sz="0" w:space="0" w:color="auto"/>
          </w:divBdr>
        </w:div>
        <w:div w:id="1806459465">
          <w:marLeft w:val="480"/>
          <w:marRight w:val="0"/>
          <w:marTop w:val="0"/>
          <w:marBottom w:val="0"/>
          <w:divBdr>
            <w:top w:val="none" w:sz="0" w:space="0" w:color="auto"/>
            <w:left w:val="none" w:sz="0" w:space="0" w:color="auto"/>
            <w:bottom w:val="none" w:sz="0" w:space="0" w:color="auto"/>
            <w:right w:val="none" w:sz="0" w:space="0" w:color="auto"/>
          </w:divBdr>
        </w:div>
        <w:div w:id="676928377">
          <w:marLeft w:val="480"/>
          <w:marRight w:val="0"/>
          <w:marTop w:val="0"/>
          <w:marBottom w:val="0"/>
          <w:divBdr>
            <w:top w:val="none" w:sz="0" w:space="0" w:color="auto"/>
            <w:left w:val="none" w:sz="0" w:space="0" w:color="auto"/>
            <w:bottom w:val="none" w:sz="0" w:space="0" w:color="auto"/>
            <w:right w:val="none" w:sz="0" w:space="0" w:color="auto"/>
          </w:divBdr>
        </w:div>
        <w:div w:id="1960523692">
          <w:marLeft w:val="480"/>
          <w:marRight w:val="0"/>
          <w:marTop w:val="0"/>
          <w:marBottom w:val="0"/>
          <w:divBdr>
            <w:top w:val="none" w:sz="0" w:space="0" w:color="auto"/>
            <w:left w:val="none" w:sz="0" w:space="0" w:color="auto"/>
            <w:bottom w:val="none" w:sz="0" w:space="0" w:color="auto"/>
            <w:right w:val="none" w:sz="0" w:space="0" w:color="auto"/>
          </w:divBdr>
        </w:div>
        <w:div w:id="1603685925">
          <w:marLeft w:val="480"/>
          <w:marRight w:val="0"/>
          <w:marTop w:val="0"/>
          <w:marBottom w:val="0"/>
          <w:divBdr>
            <w:top w:val="none" w:sz="0" w:space="0" w:color="auto"/>
            <w:left w:val="none" w:sz="0" w:space="0" w:color="auto"/>
            <w:bottom w:val="none" w:sz="0" w:space="0" w:color="auto"/>
            <w:right w:val="none" w:sz="0" w:space="0" w:color="auto"/>
          </w:divBdr>
        </w:div>
        <w:div w:id="69161599">
          <w:marLeft w:val="480"/>
          <w:marRight w:val="0"/>
          <w:marTop w:val="0"/>
          <w:marBottom w:val="0"/>
          <w:divBdr>
            <w:top w:val="none" w:sz="0" w:space="0" w:color="auto"/>
            <w:left w:val="none" w:sz="0" w:space="0" w:color="auto"/>
            <w:bottom w:val="none" w:sz="0" w:space="0" w:color="auto"/>
            <w:right w:val="none" w:sz="0" w:space="0" w:color="auto"/>
          </w:divBdr>
        </w:div>
        <w:div w:id="1919359576">
          <w:marLeft w:val="480"/>
          <w:marRight w:val="0"/>
          <w:marTop w:val="0"/>
          <w:marBottom w:val="0"/>
          <w:divBdr>
            <w:top w:val="none" w:sz="0" w:space="0" w:color="auto"/>
            <w:left w:val="none" w:sz="0" w:space="0" w:color="auto"/>
            <w:bottom w:val="none" w:sz="0" w:space="0" w:color="auto"/>
            <w:right w:val="none" w:sz="0" w:space="0" w:color="auto"/>
          </w:divBdr>
        </w:div>
        <w:div w:id="1155684519">
          <w:marLeft w:val="480"/>
          <w:marRight w:val="0"/>
          <w:marTop w:val="0"/>
          <w:marBottom w:val="0"/>
          <w:divBdr>
            <w:top w:val="none" w:sz="0" w:space="0" w:color="auto"/>
            <w:left w:val="none" w:sz="0" w:space="0" w:color="auto"/>
            <w:bottom w:val="none" w:sz="0" w:space="0" w:color="auto"/>
            <w:right w:val="none" w:sz="0" w:space="0" w:color="auto"/>
          </w:divBdr>
        </w:div>
        <w:div w:id="577641879">
          <w:marLeft w:val="480"/>
          <w:marRight w:val="0"/>
          <w:marTop w:val="0"/>
          <w:marBottom w:val="0"/>
          <w:divBdr>
            <w:top w:val="none" w:sz="0" w:space="0" w:color="auto"/>
            <w:left w:val="none" w:sz="0" w:space="0" w:color="auto"/>
            <w:bottom w:val="none" w:sz="0" w:space="0" w:color="auto"/>
            <w:right w:val="none" w:sz="0" w:space="0" w:color="auto"/>
          </w:divBdr>
        </w:div>
        <w:div w:id="761995967">
          <w:marLeft w:val="480"/>
          <w:marRight w:val="0"/>
          <w:marTop w:val="0"/>
          <w:marBottom w:val="0"/>
          <w:divBdr>
            <w:top w:val="none" w:sz="0" w:space="0" w:color="auto"/>
            <w:left w:val="none" w:sz="0" w:space="0" w:color="auto"/>
            <w:bottom w:val="none" w:sz="0" w:space="0" w:color="auto"/>
            <w:right w:val="none" w:sz="0" w:space="0" w:color="auto"/>
          </w:divBdr>
        </w:div>
        <w:div w:id="227687955">
          <w:marLeft w:val="480"/>
          <w:marRight w:val="0"/>
          <w:marTop w:val="0"/>
          <w:marBottom w:val="0"/>
          <w:divBdr>
            <w:top w:val="none" w:sz="0" w:space="0" w:color="auto"/>
            <w:left w:val="none" w:sz="0" w:space="0" w:color="auto"/>
            <w:bottom w:val="none" w:sz="0" w:space="0" w:color="auto"/>
            <w:right w:val="none" w:sz="0" w:space="0" w:color="auto"/>
          </w:divBdr>
        </w:div>
        <w:div w:id="1890529132">
          <w:marLeft w:val="480"/>
          <w:marRight w:val="0"/>
          <w:marTop w:val="0"/>
          <w:marBottom w:val="0"/>
          <w:divBdr>
            <w:top w:val="none" w:sz="0" w:space="0" w:color="auto"/>
            <w:left w:val="none" w:sz="0" w:space="0" w:color="auto"/>
            <w:bottom w:val="none" w:sz="0" w:space="0" w:color="auto"/>
            <w:right w:val="none" w:sz="0" w:space="0" w:color="auto"/>
          </w:divBdr>
        </w:div>
        <w:div w:id="1226721976">
          <w:marLeft w:val="480"/>
          <w:marRight w:val="0"/>
          <w:marTop w:val="0"/>
          <w:marBottom w:val="0"/>
          <w:divBdr>
            <w:top w:val="none" w:sz="0" w:space="0" w:color="auto"/>
            <w:left w:val="none" w:sz="0" w:space="0" w:color="auto"/>
            <w:bottom w:val="none" w:sz="0" w:space="0" w:color="auto"/>
            <w:right w:val="none" w:sz="0" w:space="0" w:color="auto"/>
          </w:divBdr>
        </w:div>
        <w:div w:id="560991657">
          <w:marLeft w:val="480"/>
          <w:marRight w:val="0"/>
          <w:marTop w:val="0"/>
          <w:marBottom w:val="0"/>
          <w:divBdr>
            <w:top w:val="none" w:sz="0" w:space="0" w:color="auto"/>
            <w:left w:val="none" w:sz="0" w:space="0" w:color="auto"/>
            <w:bottom w:val="none" w:sz="0" w:space="0" w:color="auto"/>
            <w:right w:val="none" w:sz="0" w:space="0" w:color="auto"/>
          </w:divBdr>
        </w:div>
        <w:div w:id="273635353">
          <w:marLeft w:val="480"/>
          <w:marRight w:val="0"/>
          <w:marTop w:val="0"/>
          <w:marBottom w:val="0"/>
          <w:divBdr>
            <w:top w:val="none" w:sz="0" w:space="0" w:color="auto"/>
            <w:left w:val="none" w:sz="0" w:space="0" w:color="auto"/>
            <w:bottom w:val="none" w:sz="0" w:space="0" w:color="auto"/>
            <w:right w:val="none" w:sz="0" w:space="0" w:color="auto"/>
          </w:divBdr>
        </w:div>
        <w:div w:id="1813986197">
          <w:marLeft w:val="480"/>
          <w:marRight w:val="0"/>
          <w:marTop w:val="0"/>
          <w:marBottom w:val="0"/>
          <w:divBdr>
            <w:top w:val="none" w:sz="0" w:space="0" w:color="auto"/>
            <w:left w:val="none" w:sz="0" w:space="0" w:color="auto"/>
            <w:bottom w:val="none" w:sz="0" w:space="0" w:color="auto"/>
            <w:right w:val="none" w:sz="0" w:space="0" w:color="auto"/>
          </w:divBdr>
        </w:div>
        <w:div w:id="1238632906">
          <w:marLeft w:val="480"/>
          <w:marRight w:val="0"/>
          <w:marTop w:val="0"/>
          <w:marBottom w:val="0"/>
          <w:divBdr>
            <w:top w:val="none" w:sz="0" w:space="0" w:color="auto"/>
            <w:left w:val="none" w:sz="0" w:space="0" w:color="auto"/>
            <w:bottom w:val="none" w:sz="0" w:space="0" w:color="auto"/>
            <w:right w:val="none" w:sz="0" w:space="0" w:color="auto"/>
          </w:divBdr>
        </w:div>
        <w:div w:id="561257017">
          <w:marLeft w:val="480"/>
          <w:marRight w:val="0"/>
          <w:marTop w:val="0"/>
          <w:marBottom w:val="0"/>
          <w:divBdr>
            <w:top w:val="none" w:sz="0" w:space="0" w:color="auto"/>
            <w:left w:val="none" w:sz="0" w:space="0" w:color="auto"/>
            <w:bottom w:val="none" w:sz="0" w:space="0" w:color="auto"/>
            <w:right w:val="none" w:sz="0" w:space="0" w:color="auto"/>
          </w:divBdr>
        </w:div>
        <w:div w:id="2038238263">
          <w:marLeft w:val="480"/>
          <w:marRight w:val="0"/>
          <w:marTop w:val="0"/>
          <w:marBottom w:val="0"/>
          <w:divBdr>
            <w:top w:val="none" w:sz="0" w:space="0" w:color="auto"/>
            <w:left w:val="none" w:sz="0" w:space="0" w:color="auto"/>
            <w:bottom w:val="none" w:sz="0" w:space="0" w:color="auto"/>
            <w:right w:val="none" w:sz="0" w:space="0" w:color="auto"/>
          </w:divBdr>
        </w:div>
      </w:divsChild>
    </w:div>
    <w:div w:id="529686299">
      <w:bodyDiv w:val="1"/>
      <w:marLeft w:val="0"/>
      <w:marRight w:val="0"/>
      <w:marTop w:val="0"/>
      <w:marBottom w:val="0"/>
      <w:divBdr>
        <w:top w:val="none" w:sz="0" w:space="0" w:color="auto"/>
        <w:left w:val="none" w:sz="0" w:space="0" w:color="auto"/>
        <w:bottom w:val="none" w:sz="0" w:space="0" w:color="auto"/>
        <w:right w:val="none" w:sz="0" w:space="0" w:color="auto"/>
      </w:divBdr>
    </w:div>
    <w:div w:id="529731351">
      <w:bodyDiv w:val="1"/>
      <w:marLeft w:val="0"/>
      <w:marRight w:val="0"/>
      <w:marTop w:val="0"/>
      <w:marBottom w:val="0"/>
      <w:divBdr>
        <w:top w:val="none" w:sz="0" w:space="0" w:color="auto"/>
        <w:left w:val="none" w:sz="0" w:space="0" w:color="auto"/>
        <w:bottom w:val="none" w:sz="0" w:space="0" w:color="auto"/>
        <w:right w:val="none" w:sz="0" w:space="0" w:color="auto"/>
      </w:divBdr>
      <w:divsChild>
        <w:div w:id="97141901">
          <w:marLeft w:val="480"/>
          <w:marRight w:val="0"/>
          <w:marTop w:val="0"/>
          <w:marBottom w:val="0"/>
          <w:divBdr>
            <w:top w:val="none" w:sz="0" w:space="0" w:color="auto"/>
            <w:left w:val="none" w:sz="0" w:space="0" w:color="auto"/>
            <w:bottom w:val="none" w:sz="0" w:space="0" w:color="auto"/>
            <w:right w:val="none" w:sz="0" w:space="0" w:color="auto"/>
          </w:divBdr>
        </w:div>
        <w:div w:id="1995915640">
          <w:marLeft w:val="480"/>
          <w:marRight w:val="0"/>
          <w:marTop w:val="0"/>
          <w:marBottom w:val="0"/>
          <w:divBdr>
            <w:top w:val="none" w:sz="0" w:space="0" w:color="auto"/>
            <w:left w:val="none" w:sz="0" w:space="0" w:color="auto"/>
            <w:bottom w:val="none" w:sz="0" w:space="0" w:color="auto"/>
            <w:right w:val="none" w:sz="0" w:space="0" w:color="auto"/>
          </w:divBdr>
        </w:div>
        <w:div w:id="877741619">
          <w:marLeft w:val="480"/>
          <w:marRight w:val="0"/>
          <w:marTop w:val="0"/>
          <w:marBottom w:val="0"/>
          <w:divBdr>
            <w:top w:val="none" w:sz="0" w:space="0" w:color="auto"/>
            <w:left w:val="none" w:sz="0" w:space="0" w:color="auto"/>
            <w:bottom w:val="none" w:sz="0" w:space="0" w:color="auto"/>
            <w:right w:val="none" w:sz="0" w:space="0" w:color="auto"/>
          </w:divBdr>
        </w:div>
        <w:div w:id="690303059">
          <w:marLeft w:val="480"/>
          <w:marRight w:val="0"/>
          <w:marTop w:val="0"/>
          <w:marBottom w:val="0"/>
          <w:divBdr>
            <w:top w:val="none" w:sz="0" w:space="0" w:color="auto"/>
            <w:left w:val="none" w:sz="0" w:space="0" w:color="auto"/>
            <w:bottom w:val="none" w:sz="0" w:space="0" w:color="auto"/>
            <w:right w:val="none" w:sz="0" w:space="0" w:color="auto"/>
          </w:divBdr>
        </w:div>
        <w:div w:id="1719742008">
          <w:marLeft w:val="480"/>
          <w:marRight w:val="0"/>
          <w:marTop w:val="0"/>
          <w:marBottom w:val="0"/>
          <w:divBdr>
            <w:top w:val="none" w:sz="0" w:space="0" w:color="auto"/>
            <w:left w:val="none" w:sz="0" w:space="0" w:color="auto"/>
            <w:bottom w:val="none" w:sz="0" w:space="0" w:color="auto"/>
            <w:right w:val="none" w:sz="0" w:space="0" w:color="auto"/>
          </w:divBdr>
        </w:div>
        <w:div w:id="727656368">
          <w:marLeft w:val="480"/>
          <w:marRight w:val="0"/>
          <w:marTop w:val="0"/>
          <w:marBottom w:val="0"/>
          <w:divBdr>
            <w:top w:val="none" w:sz="0" w:space="0" w:color="auto"/>
            <w:left w:val="none" w:sz="0" w:space="0" w:color="auto"/>
            <w:bottom w:val="none" w:sz="0" w:space="0" w:color="auto"/>
            <w:right w:val="none" w:sz="0" w:space="0" w:color="auto"/>
          </w:divBdr>
        </w:div>
        <w:div w:id="834684030">
          <w:marLeft w:val="480"/>
          <w:marRight w:val="0"/>
          <w:marTop w:val="0"/>
          <w:marBottom w:val="0"/>
          <w:divBdr>
            <w:top w:val="none" w:sz="0" w:space="0" w:color="auto"/>
            <w:left w:val="none" w:sz="0" w:space="0" w:color="auto"/>
            <w:bottom w:val="none" w:sz="0" w:space="0" w:color="auto"/>
            <w:right w:val="none" w:sz="0" w:space="0" w:color="auto"/>
          </w:divBdr>
        </w:div>
        <w:div w:id="1057243007">
          <w:marLeft w:val="480"/>
          <w:marRight w:val="0"/>
          <w:marTop w:val="0"/>
          <w:marBottom w:val="0"/>
          <w:divBdr>
            <w:top w:val="none" w:sz="0" w:space="0" w:color="auto"/>
            <w:left w:val="none" w:sz="0" w:space="0" w:color="auto"/>
            <w:bottom w:val="none" w:sz="0" w:space="0" w:color="auto"/>
            <w:right w:val="none" w:sz="0" w:space="0" w:color="auto"/>
          </w:divBdr>
        </w:div>
        <w:div w:id="2104911936">
          <w:marLeft w:val="480"/>
          <w:marRight w:val="0"/>
          <w:marTop w:val="0"/>
          <w:marBottom w:val="0"/>
          <w:divBdr>
            <w:top w:val="none" w:sz="0" w:space="0" w:color="auto"/>
            <w:left w:val="none" w:sz="0" w:space="0" w:color="auto"/>
            <w:bottom w:val="none" w:sz="0" w:space="0" w:color="auto"/>
            <w:right w:val="none" w:sz="0" w:space="0" w:color="auto"/>
          </w:divBdr>
        </w:div>
        <w:div w:id="121197309">
          <w:marLeft w:val="480"/>
          <w:marRight w:val="0"/>
          <w:marTop w:val="0"/>
          <w:marBottom w:val="0"/>
          <w:divBdr>
            <w:top w:val="none" w:sz="0" w:space="0" w:color="auto"/>
            <w:left w:val="none" w:sz="0" w:space="0" w:color="auto"/>
            <w:bottom w:val="none" w:sz="0" w:space="0" w:color="auto"/>
            <w:right w:val="none" w:sz="0" w:space="0" w:color="auto"/>
          </w:divBdr>
        </w:div>
        <w:div w:id="1633753932">
          <w:marLeft w:val="480"/>
          <w:marRight w:val="0"/>
          <w:marTop w:val="0"/>
          <w:marBottom w:val="0"/>
          <w:divBdr>
            <w:top w:val="none" w:sz="0" w:space="0" w:color="auto"/>
            <w:left w:val="none" w:sz="0" w:space="0" w:color="auto"/>
            <w:bottom w:val="none" w:sz="0" w:space="0" w:color="auto"/>
            <w:right w:val="none" w:sz="0" w:space="0" w:color="auto"/>
          </w:divBdr>
        </w:div>
        <w:div w:id="1100226404">
          <w:marLeft w:val="480"/>
          <w:marRight w:val="0"/>
          <w:marTop w:val="0"/>
          <w:marBottom w:val="0"/>
          <w:divBdr>
            <w:top w:val="none" w:sz="0" w:space="0" w:color="auto"/>
            <w:left w:val="none" w:sz="0" w:space="0" w:color="auto"/>
            <w:bottom w:val="none" w:sz="0" w:space="0" w:color="auto"/>
            <w:right w:val="none" w:sz="0" w:space="0" w:color="auto"/>
          </w:divBdr>
        </w:div>
        <w:div w:id="1533033677">
          <w:marLeft w:val="480"/>
          <w:marRight w:val="0"/>
          <w:marTop w:val="0"/>
          <w:marBottom w:val="0"/>
          <w:divBdr>
            <w:top w:val="none" w:sz="0" w:space="0" w:color="auto"/>
            <w:left w:val="none" w:sz="0" w:space="0" w:color="auto"/>
            <w:bottom w:val="none" w:sz="0" w:space="0" w:color="auto"/>
            <w:right w:val="none" w:sz="0" w:space="0" w:color="auto"/>
          </w:divBdr>
        </w:div>
        <w:div w:id="258680524">
          <w:marLeft w:val="480"/>
          <w:marRight w:val="0"/>
          <w:marTop w:val="0"/>
          <w:marBottom w:val="0"/>
          <w:divBdr>
            <w:top w:val="none" w:sz="0" w:space="0" w:color="auto"/>
            <w:left w:val="none" w:sz="0" w:space="0" w:color="auto"/>
            <w:bottom w:val="none" w:sz="0" w:space="0" w:color="auto"/>
            <w:right w:val="none" w:sz="0" w:space="0" w:color="auto"/>
          </w:divBdr>
        </w:div>
        <w:div w:id="32925720">
          <w:marLeft w:val="480"/>
          <w:marRight w:val="0"/>
          <w:marTop w:val="0"/>
          <w:marBottom w:val="0"/>
          <w:divBdr>
            <w:top w:val="none" w:sz="0" w:space="0" w:color="auto"/>
            <w:left w:val="none" w:sz="0" w:space="0" w:color="auto"/>
            <w:bottom w:val="none" w:sz="0" w:space="0" w:color="auto"/>
            <w:right w:val="none" w:sz="0" w:space="0" w:color="auto"/>
          </w:divBdr>
        </w:div>
        <w:div w:id="292449154">
          <w:marLeft w:val="480"/>
          <w:marRight w:val="0"/>
          <w:marTop w:val="0"/>
          <w:marBottom w:val="0"/>
          <w:divBdr>
            <w:top w:val="none" w:sz="0" w:space="0" w:color="auto"/>
            <w:left w:val="none" w:sz="0" w:space="0" w:color="auto"/>
            <w:bottom w:val="none" w:sz="0" w:space="0" w:color="auto"/>
            <w:right w:val="none" w:sz="0" w:space="0" w:color="auto"/>
          </w:divBdr>
        </w:div>
        <w:div w:id="323165855">
          <w:marLeft w:val="480"/>
          <w:marRight w:val="0"/>
          <w:marTop w:val="0"/>
          <w:marBottom w:val="0"/>
          <w:divBdr>
            <w:top w:val="none" w:sz="0" w:space="0" w:color="auto"/>
            <w:left w:val="none" w:sz="0" w:space="0" w:color="auto"/>
            <w:bottom w:val="none" w:sz="0" w:space="0" w:color="auto"/>
            <w:right w:val="none" w:sz="0" w:space="0" w:color="auto"/>
          </w:divBdr>
        </w:div>
        <w:div w:id="1054544995">
          <w:marLeft w:val="480"/>
          <w:marRight w:val="0"/>
          <w:marTop w:val="0"/>
          <w:marBottom w:val="0"/>
          <w:divBdr>
            <w:top w:val="none" w:sz="0" w:space="0" w:color="auto"/>
            <w:left w:val="none" w:sz="0" w:space="0" w:color="auto"/>
            <w:bottom w:val="none" w:sz="0" w:space="0" w:color="auto"/>
            <w:right w:val="none" w:sz="0" w:space="0" w:color="auto"/>
          </w:divBdr>
        </w:div>
        <w:div w:id="913783064">
          <w:marLeft w:val="480"/>
          <w:marRight w:val="0"/>
          <w:marTop w:val="0"/>
          <w:marBottom w:val="0"/>
          <w:divBdr>
            <w:top w:val="none" w:sz="0" w:space="0" w:color="auto"/>
            <w:left w:val="none" w:sz="0" w:space="0" w:color="auto"/>
            <w:bottom w:val="none" w:sz="0" w:space="0" w:color="auto"/>
            <w:right w:val="none" w:sz="0" w:space="0" w:color="auto"/>
          </w:divBdr>
        </w:div>
        <w:div w:id="1897621207">
          <w:marLeft w:val="480"/>
          <w:marRight w:val="0"/>
          <w:marTop w:val="0"/>
          <w:marBottom w:val="0"/>
          <w:divBdr>
            <w:top w:val="none" w:sz="0" w:space="0" w:color="auto"/>
            <w:left w:val="none" w:sz="0" w:space="0" w:color="auto"/>
            <w:bottom w:val="none" w:sz="0" w:space="0" w:color="auto"/>
            <w:right w:val="none" w:sz="0" w:space="0" w:color="auto"/>
          </w:divBdr>
        </w:div>
        <w:div w:id="2061243548">
          <w:marLeft w:val="480"/>
          <w:marRight w:val="0"/>
          <w:marTop w:val="0"/>
          <w:marBottom w:val="0"/>
          <w:divBdr>
            <w:top w:val="none" w:sz="0" w:space="0" w:color="auto"/>
            <w:left w:val="none" w:sz="0" w:space="0" w:color="auto"/>
            <w:bottom w:val="none" w:sz="0" w:space="0" w:color="auto"/>
            <w:right w:val="none" w:sz="0" w:space="0" w:color="auto"/>
          </w:divBdr>
        </w:div>
        <w:div w:id="857037961">
          <w:marLeft w:val="480"/>
          <w:marRight w:val="0"/>
          <w:marTop w:val="0"/>
          <w:marBottom w:val="0"/>
          <w:divBdr>
            <w:top w:val="none" w:sz="0" w:space="0" w:color="auto"/>
            <w:left w:val="none" w:sz="0" w:space="0" w:color="auto"/>
            <w:bottom w:val="none" w:sz="0" w:space="0" w:color="auto"/>
            <w:right w:val="none" w:sz="0" w:space="0" w:color="auto"/>
          </w:divBdr>
        </w:div>
        <w:div w:id="245723393">
          <w:marLeft w:val="480"/>
          <w:marRight w:val="0"/>
          <w:marTop w:val="0"/>
          <w:marBottom w:val="0"/>
          <w:divBdr>
            <w:top w:val="none" w:sz="0" w:space="0" w:color="auto"/>
            <w:left w:val="none" w:sz="0" w:space="0" w:color="auto"/>
            <w:bottom w:val="none" w:sz="0" w:space="0" w:color="auto"/>
            <w:right w:val="none" w:sz="0" w:space="0" w:color="auto"/>
          </w:divBdr>
        </w:div>
        <w:div w:id="1806002275">
          <w:marLeft w:val="480"/>
          <w:marRight w:val="0"/>
          <w:marTop w:val="0"/>
          <w:marBottom w:val="0"/>
          <w:divBdr>
            <w:top w:val="none" w:sz="0" w:space="0" w:color="auto"/>
            <w:left w:val="none" w:sz="0" w:space="0" w:color="auto"/>
            <w:bottom w:val="none" w:sz="0" w:space="0" w:color="auto"/>
            <w:right w:val="none" w:sz="0" w:space="0" w:color="auto"/>
          </w:divBdr>
        </w:div>
        <w:div w:id="1042092271">
          <w:marLeft w:val="480"/>
          <w:marRight w:val="0"/>
          <w:marTop w:val="0"/>
          <w:marBottom w:val="0"/>
          <w:divBdr>
            <w:top w:val="none" w:sz="0" w:space="0" w:color="auto"/>
            <w:left w:val="none" w:sz="0" w:space="0" w:color="auto"/>
            <w:bottom w:val="none" w:sz="0" w:space="0" w:color="auto"/>
            <w:right w:val="none" w:sz="0" w:space="0" w:color="auto"/>
          </w:divBdr>
        </w:div>
        <w:div w:id="771901312">
          <w:marLeft w:val="480"/>
          <w:marRight w:val="0"/>
          <w:marTop w:val="0"/>
          <w:marBottom w:val="0"/>
          <w:divBdr>
            <w:top w:val="none" w:sz="0" w:space="0" w:color="auto"/>
            <w:left w:val="none" w:sz="0" w:space="0" w:color="auto"/>
            <w:bottom w:val="none" w:sz="0" w:space="0" w:color="auto"/>
            <w:right w:val="none" w:sz="0" w:space="0" w:color="auto"/>
          </w:divBdr>
        </w:div>
        <w:div w:id="517932460">
          <w:marLeft w:val="480"/>
          <w:marRight w:val="0"/>
          <w:marTop w:val="0"/>
          <w:marBottom w:val="0"/>
          <w:divBdr>
            <w:top w:val="none" w:sz="0" w:space="0" w:color="auto"/>
            <w:left w:val="none" w:sz="0" w:space="0" w:color="auto"/>
            <w:bottom w:val="none" w:sz="0" w:space="0" w:color="auto"/>
            <w:right w:val="none" w:sz="0" w:space="0" w:color="auto"/>
          </w:divBdr>
        </w:div>
        <w:div w:id="449516265">
          <w:marLeft w:val="480"/>
          <w:marRight w:val="0"/>
          <w:marTop w:val="0"/>
          <w:marBottom w:val="0"/>
          <w:divBdr>
            <w:top w:val="none" w:sz="0" w:space="0" w:color="auto"/>
            <w:left w:val="none" w:sz="0" w:space="0" w:color="auto"/>
            <w:bottom w:val="none" w:sz="0" w:space="0" w:color="auto"/>
            <w:right w:val="none" w:sz="0" w:space="0" w:color="auto"/>
          </w:divBdr>
        </w:div>
        <w:div w:id="126624722">
          <w:marLeft w:val="480"/>
          <w:marRight w:val="0"/>
          <w:marTop w:val="0"/>
          <w:marBottom w:val="0"/>
          <w:divBdr>
            <w:top w:val="none" w:sz="0" w:space="0" w:color="auto"/>
            <w:left w:val="none" w:sz="0" w:space="0" w:color="auto"/>
            <w:bottom w:val="none" w:sz="0" w:space="0" w:color="auto"/>
            <w:right w:val="none" w:sz="0" w:space="0" w:color="auto"/>
          </w:divBdr>
        </w:div>
        <w:div w:id="866333059">
          <w:marLeft w:val="480"/>
          <w:marRight w:val="0"/>
          <w:marTop w:val="0"/>
          <w:marBottom w:val="0"/>
          <w:divBdr>
            <w:top w:val="none" w:sz="0" w:space="0" w:color="auto"/>
            <w:left w:val="none" w:sz="0" w:space="0" w:color="auto"/>
            <w:bottom w:val="none" w:sz="0" w:space="0" w:color="auto"/>
            <w:right w:val="none" w:sz="0" w:space="0" w:color="auto"/>
          </w:divBdr>
        </w:div>
        <w:div w:id="37507999">
          <w:marLeft w:val="480"/>
          <w:marRight w:val="0"/>
          <w:marTop w:val="0"/>
          <w:marBottom w:val="0"/>
          <w:divBdr>
            <w:top w:val="none" w:sz="0" w:space="0" w:color="auto"/>
            <w:left w:val="none" w:sz="0" w:space="0" w:color="auto"/>
            <w:bottom w:val="none" w:sz="0" w:space="0" w:color="auto"/>
            <w:right w:val="none" w:sz="0" w:space="0" w:color="auto"/>
          </w:divBdr>
        </w:div>
        <w:div w:id="407920288">
          <w:marLeft w:val="480"/>
          <w:marRight w:val="0"/>
          <w:marTop w:val="0"/>
          <w:marBottom w:val="0"/>
          <w:divBdr>
            <w:top w:val="none" w:sz="0" w:space="0" w:color="auto"/>
            <w:left w:val="none" w:sz="0" w:space="0" w:color="auto"/>
            <w:bottom w:val="none" w:sz="0" w:space="0" w:color="auto"/>
            <w:right w:val="none" w:sz="0" w:space="0" w:color="auto"/>
          </w:divBdr>
        </w:div>
        <w:div w:id="1097560379">
          <w:marLeft w:val="480"/>
          <w:marRight w:val="0"/>
          <w:marTop w:val="0"/>
          <w:marBottom w:val="0"/>
          <w:divBdr>
            <w:top w:val="none" w:sz="0" w:space="0" w:color="auto"/>
            <w:left w:val="none" w:sz="0" w:space="0" w:color="auto"/>
            <w:bottom w:val="none" w:sz="0" w:space="0" w:color="auto"/>
            <w:right w:val="none" w:sz="0" w:space="0" w:color="auto"/>
          </w:divBdr>
        </w:div>
        <w:div w:id="2089838067">
          <w:marLeft w:val="480"/>
          <w:marRight w:val="0"/>
          <w:marTop w:val="0"/>
          <w:marBottom w:val="0"/>
          <w:divBdr>
            <w:top w:val="none" w:sz="0" w:space="0" w:color="auto"/>
            <w:left w:val="none" w:sz="0" w:space="0" w:color="auto"/>
            <w:bottom w:val="none" w:sz="0" w:space="0" w:color="auto"/>
            <w:right w:val="none" w:sz="0" w:space="0" w:color="auto"/>
          </w:divBdr>
        </w:div>
        <w:div w:id="986324242">
          <w:marLeft w:val="480"/>
          <w:marRight w:val="0"/>
          <w:marTop w:val="0"/>
          <w:marBottom w:val="0"/>
          <w:divBdr>
            <w:top w:val="none" w:sz="0" w:space="0" w:color="auto"/>
            <w:left w:val="none" w:sz="0" w:space="0" w:color="auto"/>
            <w:bottom w:val="none" w:sz="0" w:space="0" w:color="auto"/>
            <w:right w:val="none" w:sz="0" w:space="0" w:color="auto"/>
          </w:divBdr>
        </w:div>
        <w:div w:id="1200431409">
          <w:marLeft w:val="480"/>
          <w:marRight w:val="0"/>
          <w:marTop w:val="0"/>
          <w:marBottom w:val="0"/>
          <w:divBdr>
            <w:top w:val="none" w:sz="0" w:space="0" w:color="auto"/>
            <w:left w:val="none" w:sz="0" w:space="0" w:color="auto"/>
            <w:bottom w:val="none" w:sz="0" w:space="0" w:color="auto"/>
            <w:right w:val="none" w:sz="0" w:space="0" w:color="auto"/>
          </w:divBdr>
        </w:div>
        <w:div w:id="1412389431">
          <w:marLeft w:val="480"/>
          <w:marRight w:val="0"/>
          <w:marTop w:val="0"/>
          <w:marBottom w:val="0"/>
          <w:divBdr>
            <w:top w:val="none" w:sz="0" w:space="0" w:color="auto"/>
            <w:left w:val="none" w:sz="0" w:space="0" w:color="auto"/>
            <w:bottom w:val="none" w:sz="0" w:space="0" w:color="auto"/>
            <w:right w:val="none" w:sz="0" w:space="0" w:color="auto"/>
          </w:divBdr>
        </w:div>
        <w:div w:id="297075458">
          <w:marLeft w:val="480"/>
          <w:marRight w:val="0"/>
          <w:marTop w:val="0"/>
          <w:marBottom w:val="0"/>
          <w:divBdr>
            <w:top w:val="none" w:sz="0" w:space="0" w:color="auto"/>
            <w:left w:val="none" w:sz="0" w:space="0" w:color="auto"/>
            <w:bottom w:val="none" w:sz="0" w:space="0" w:color="auto"/>
            <w:right w:val="none" w:sz="0" w:space="0" w:color="auto"/>
          </w:divBdr>
        </w:div>
        <w:div w:id="2070884783">
          <w:marLeft w:val="480"/>
          <w:marRight w:val="0"/>
          <w:marTop w:val="0"/>
          <w:marBottom w:val="0"/>
          <w:divBdr>
            <w:top w:val="none" w:sz="0" w:space="0" w:color="auto"/>
            <w:left w:val="none" w:sz="0" w:space="0" w:color="auto"/>
            <w:bottom w:val="none" w:sz="0" w:space="0" w:color="auto"/>
            <w:right w:val="none" w:sz="0" w:space="0" w:color="auto"/>
          </w:divBdr>
        </w:div>
      </w:divsChild>
    </w:div>
    <w:div w:id="530414301">
      <w:bodyDiv w:val="1"/>
      <w:marLeft w:val="0"/>
      <w:marRight w:val="0"/>
      <w:marTop w:val="0"/>
      <w:marBottom w:val="0"/>
      <w:divBdr>
        <w:top w:val="none" w:sz="0" w:space="0" w:color="auto"/>
        <w:left w:val="none" w:sz="0" w:space="0" w:color="auto"/>
        <w:bottom w:val="none" w:sz="0" w:space="0" w:color="auto"/>
        <w:right w:val="none" w:sz="0" w:space="0" w:color="auto"/>
      </w:divBdr>
    </w:div>
    <w:div w:id="536697334">
      <w:bodyDiv w:val="1"/>
      <w:marLeft w:val="0"/>
      <w:marRight w:val="0"/>
      <w:marTop w:val="0"/>
      <w:marBottom w:val="0"/>
      <w:divBdr>
        <w:top w:val="none" w:sz="0" w:space="0" w:color="auto"/>
        <w:left w:val="none" w:sz="0" w:space="0" w:color="auto"/>
        <w:bottom w:val="none" w:sz="0" w:space="0" w:color="auto"/>
        <w:right w:val="none" w:sz="0" w:space="0" w:color="auto"/>
      </w:divBdr>
      <w:divsChild>
        <w:div w:id="1647933265">
          <w:marLeft w:val="480"/>
          <w:marRight w:val="0"/>
          <w:marTop w:val="0"/>
          <w:marBottom w:val="0"/>
          <w:divBdr>
            <w:top w:val="none" w:sz="0" w:space="0" w:color="auto"/>
            <w:left w:val="none" w:sz="0" w:space="0" w:color="auto"/>
            <w:bottom w:val="none" w:sz="0" w:space="0" w:color="auto"/>
            <w:right w:val="none" w:sz="0" w:space="0" w:color="auto"/>
          </w:divBdr>
        </w:div>
        <w:div w:id="2011562364">
          <w:marLeft w:val="480"/>
          <w:marRight w:val="0"/>
          <w:marTop w:val="0"/>
          <w:marBottom w:val="0"/>
          <w:divBdr>
            <w:top w:val="none" w:sz="0" w:space="0" w:color="auto"/>
            <w:left w:val="none" w:sz="0" w:space="0" w:color="auto"/>
            <w:bottom w:val="none" w:sz="0" w:space="0" w:color="auto"/>
            <w:right w:val="none" w:sz="0" w:space="0" w:color="auto"/>
          </w:divBdr>
        </w:div>
        <w:div w:id="30881511">
          <w:marLeft w:val="480"/>
          <w:marRight w:val="0"/>
          <w:marTop w:val="0"/>
          <w:marBottom w:val="0"/>
          <w:divBdr>
            <w:top w:val="none" w:sz="0" w:space="0" w:color="auto"/>
            <w:left w:val="none" w:sz="0" w:space="0" w:color="auto"/>
            <w:bottom w:val="none" w:sz="0" w:space="0" w:color="auto"/>
            <w:right w:val="none" w:sz="0" w:space="0" w:color="auto"/>
          </w:divBdr>
        </w:div>
        <w:div w:id="1541354121">
          <w:marLeft w:val="480"/>
          <w:marRight w:val="0"/>
          <w:marTop w:val="0"/>
          <w:marBottom w:val="0"/>
          <w:divBdr>
            <w:top w:val="none" w:sz="0" w:space="0" w:color="auto"/>
            <w:left w:val="none" w:sz="0" w:space="0" w:color="auto"/>
            <w:bottom w:val="none" w:sz="0" w:space="0" w:color="auto"/>
            <w:right w:val="none" w:sz="0" w:space="0" w:color="auto"/>
          </w:divBdr>
        </w:div>
        <w:div w:id="1054238427">
          <w:marLeft w:val="480"/>
          <w:marRight w:val="0"/>
          <w:marTop w:val="0"/>
          <w:marBottom w:val="0"/>
          <w:divBdr>
            <w:top w:val="none" w:sz="0" w:space="0" w:color="auto"/>
            <w:left w:val="none" w:sz="0" w:space="0" w:color="auto"/>
            <w:bottom w:val="none" w:sz="0" w:space="0" w:color="auto"/>
            <w:right w:val="none" w:sz="0" w:space="0" w:color="auto"/>
          </w:divBdr>
        </w:div>
        <w:div w:id="365643626">
          <w:marLeft w:val="480"/>
          <w:marRight w:val="0"/>
          <w:marTop w:val="0"/>
          <w:marBottom w:val="0"/>
          <w:divBdr>
            <w:top w:val="none" w:sz="0" w:space="0" w:color="auto"/>
            <w:left w:val="none" w:sz="0" w:space="0" w:color="auto"/>
            <w:bottom w:val="none" w:sz="0" w:space="0" w:color="auto"/>
            <w:right w:val="none" w:sz="0" w:space="0" w:color="auto"/>
          </w:divBdr>
        </w:div>
        <w:div w:id="1290629929">
          <w:marLeft w:val="480"/>
          <w:marRight w:val="0"/>
          <w:marTop w:val="0"/>
          <w:marBottom w:val="0"/>
          <w:divBdr>
            <w:top w:val="none" w:sz="0" w:space="0" w:color="auto"/>
            <w:left w:val="none" w:sz="0" w:space="0" w:color="auto"/>
            <w:bottom w:val="none" w:sz="0" w:space="0" w:color="auto"/>
            <w:right w:val="none" w:sz="0" w:space="0" w:color="auto"/>
          </w:divBdr>
        </w:div>
        <w:div w:id="312805088">
          <w:marLeft w:val="480"/>
          <w:marRight w:val="0"/>
          <w:marTop w:val="0"/>
          <w:marBottom w:val="0"/>
          <w:divBdr>
            <w:top w:val="none" w:sz="0" w:space="0" w:color="auto"/>
            <w:left w:val="none" w:sz="0" w:space="0" w:color="auto"/>
            <w:bottom w:val="none" w:sz="0" w:space="0" w:color="auto"/>
            <w:right w:val="none" w:sz="0" w:space="0" w:color="auto"/>
          </w:divBdr>
        </w:div>
        <w:div w:id="930241626">
          <w:marLeft w:val="480"/>
          <w:marRight w:val="0"/>
          <w:marTop w:val="0"/>
          <w:marBottom w:val="0"/>
          <w:divBdr>
            <w:top w:val="none" w:sz="0" w:space="0" w:color="auto"/>
            <w:left w:val="none" w:sz="0" w:space="0" w:color="auto"/>
            <w:bottom w:val="none" w:sz="0" w:space="0" w:color="auto"/>
            <w:right w:val="none" w:sz="0" w:space="0" w:color="auto"/>
          </w:divBdr>
        </w:div>
        <w:div w:id="2098594586">
          <w:marLeft w:val="480"/>
          <w:marRight w:val="0"/>
          <w:marTop w:val="0"/>
          <w:marBottom w:val="0"/>
          <w:divBdr>
            <w:top w:val="none" w:sz="0" w:space="0" w:color="auto"/>
            <w:left w:val="none" w:sz="0" w:space="0" w:color="auto"/>
            <w:bottom w:val="none" w:sz="0" w:space="0" w:color="auto"/>
            <w:right w:val="none" w:sz="0" w:space="0" w:color="auto"/>
          </w:divBdr>
        </w:div>
        <w:div w:id="402341294">
          <w:marLeft w:val="480"/>
          <w:marRight w:val="0"/>
          <w:marTop w:val="0"/>
          <w:marBottom w:val="0"/>
          <w:divBdr>
            <w:top w:val="none" w:sz="0" w:space="0" w:color="auto"/>
            <w:left w:val="none" w:sz="0" w:space="0" w:color="auto"/>
            <w:bottom w:val="none" w:sz="0" w:space="0" w:color="auto"/>
            <w:right w:val="none" w:sz="0" w:space="0" w:color="auto"/>
          </w:divBdr>
        </w:div>
        <w:div w:id="1579704391">
          <w:marLeft w:val="480"/>
          <w:marRight w:val="0"/>
          <w:marTop w:val="0"/>
          <w:marBottom w:val="0"/>
          <w:divBdr>
            <w:top w:val="none" w:sz="0" w:space="0" w:color="auto"/>
            <w:left w:val="none" w:sz="0" w:space="0" w:color="auto"/>
            <w:bottom w:val="none" w:sz="0" w:space="0" w:color="auto"/>
            <w:right w:val="none" w:sz="0" w:space="0" w:color="auto"/>
          </w:divBdr>
        </w:div>
        <w:div w:id="926155994">
          <w:marLeft w:val="480"/>
          <w:marRight w:val="0"/>
          <w:marTop w:val="0"/>
          <w:marBottom w:val="0"/>
          <w:divBdr>
            <w:top w:val="none" w:sz="0" w:space="0" w:color="auto"/>
            <w:left w:val="none" w:sz="0" w:space="0" w:color="auto"/>
            <w:bottom w:val="none" w:sz="0" w:space="0" w:color="auto"/>
            <w:right w:val="none" w:sz="0" w:space="0" w:color="auto"/>
          </w:divBdr>
        </w:div>
      </w:divsChild>
    </w:div>
    <w:div w:id="537862831">
      <w:bodyDiv w:val="1"/>
      <w:marLeft w:val="0"/>
      <w:marRight w:val="0"/>
      <w:marTop w:val="0"/>
      <w:marBottom w:val="0"/>
      <w:divBdr>
        <w:top w:val="none" w:sz="0" w:space="0" w:color="auto"/>
        <w:left w:val="none" w:sz="0" w:space="0" w:color="auto"/>
        <w:bottom w:val="none" w:sz="0" w:space="0" w:color="auto"/>
        <w:right w:val="none" w:sz="0" w:space="0" w:color="auto"/>
      </w:divBdr>
    </w:div>
    <w:div w:id="543103910">
      <w:bodyDiv w:val="1"/>
      <w:marLeft w:val="0"/>
      <w:marRight w:val="0"/>
      <w:marTop w:val="0"/>
      <w:marBottom w:val="0"/>
      <w:divBdr>
        <w:top w:val="none" w:sz="0" w:space="0" w:color="auto"/>
        <w:left w:val="none" w:sz="0" w:space="0" w:color="auto"/>
        <w:bottom w:val="none" w:sz="0" w:space="0" w:color="auto"/>
        <w:right w:val="none" w:sz="0" w:space="0" w:color="auto"/>
      </w:divBdr>
    </w:div>
    <w:div w:id="543178539">
      <w:bodyDiv w:val="1"/>
      <w:marLeft w:val="0"/>
      <w:marRight w:val="0"/>
      <w:marTop w:val="0"/>
      <w:marBottom w:val="0"/>
      <w:divBdr>
        <w:top w:val="none" w:sz="0" w:space="0" w:color="auto"/>
        <w:left w:val="none" w:sz="0" w:space="0" w:color="auto"/>
        <w:bottom w:val="none" w:sz="0" w:space="0" w:color="auto"/>
        <w:right w:val="none" w:sz="0" w:space="0" w:color="auto"/>
      </w:divBdr>
    </w:div>
    <w:div w:id="543324192">
      <w:bodyDiv w:val="1"/>
      <w:marLeft w:val="0"/>
      <w:marRight w:val="0"/>
      <w:marTop w:val="0"/>
      <w:marBottom w:val="0"/>
      <w:divBdr>
        <w:top w:val="none" w:sz="0" w:space="0" w:color="auto"/>
        <w:left w:val="none" w:sz="0" w:space="0" w:color="auto"/>
        <w:bottom w:val="none" w:sz="0" w:space="0" w:color="auto"/>
        <w:right w:val="none" w:sz="0" w:space="0" w:color="auto"/>
      </w:divBdr>
    </w:div>
    <w:div w:id="545602266">
      <w:bodyDiv w:val="1"/>
      <w:marLeft w:val="0"/>
      <w:marRight w:val="0"/>
      <w:marTop w:val="0"/>
      <w:marBottom w:val="0"/>
      <w:divBdr>
        <w:top w:val="none" w:sz="0" w:space="0" w:color="auto"/>
        <w:left w:val="none" w:sz="0" w:space="0" w:color="auto"/>
        <w:bottom w:val="none" w:sz="0" w:space="0" w:color="auto"/>
        <w:right w:val="none" w:sz="0" w:space="0" w:color="auto"/>
      </w:divBdr>
    </w:div>
    <w:div w:id="551383240">
      <w:bodyDiv w:val="1"/>
      <w:marLeft w:val="0"/>
      <w:marRight w:val="0"/>
      <w:marTop w:val="0"/>
      <w:marBottom w:val="0"/>
      <w:divBdr>
        <w:top w:val="none" w:sz="0" w:space="0" w:color="auto"/>
        <w:left w:val="none" w:sz="0" w:space="0" w:color="auto"/>
        <w:bottom w:val="none" w:sz="0" w:space="0" w:color="auto"/>
        <w:right w:val="none" w:sz="0" w:space="0" w:color="auto"/>
      </w:divBdr>
    </w:div>
    <w:div w:id="552547549">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17658">
      <w:bodyDiv w:val="1"/>
      <w:marLeft w:val="0"/>
      <w:marRight w:val="0"/>
      <w:marTop w:val="0"/>
      <w:marBottom w:val="0"/>
      <w:divBdr>
        <w:top w:val="none" w:sz="0" w:space="0" w:color="auto"/>
        <w:left w:val="none" w:sz="0" w:space="0" w:color="auto"/>
        <w:bottom w:val="none" w:sz="0" w:space="0" w:color="auto"/>
        <w:right w:val="none" w:sz="0" w:space="0" w:color="auto"/>
      </w:divBdr>
    </w:div>
    <w:div w:id="558827223">
      <w:bodyDiv w:val="1"/>
      <w:marLeft w:val="0"/>
      <w:marRight w:val="0"/>
      <w:marTop w:val="0"/>
      <w:marBottom w:val="0"/>
      <w:divBdr>
        <w:top w:val="none" w:sz="0" w:space="0" w:color="auto"/>
        <w:left w:val="none" w:sz="0" w:space="0" w:color="auto"/>
        <w:bottom w:val="none" w:sz="0" w:space="0" w:color="auto"/>
        <w:right w:val="none" w:sz="0" w:space="0" w:color="auto"/>
      </w:divBdr>
    </w:div>
    <w:div w:id="558977551">
      <w:bodyDiv w:val="1"/>
      <w:marLeft w:val="0"/>
      <w:marRight w:val="0"/>
      <w:marTop w:val="0"/>
      <w:marBottom w:val="0"/>
      <w:divBdr>
        <w:top w:val="none" w:sz="0" w:space="0" w:color="auto"/>
        <w:left w:val="none" w:sz="0" w:space="0" w:color="auto"/>
        <w:bottom w:val="none" w:sz="0" w:space="0" w:color="auto"/>
        <w:right w:val="none" w:sz="0" w:space="0" w:color="auto"/>
      </w:divBdr>
    </w:div>
    <w:div w:id="562258671">
      <w:bodyDiv w:val="1"/>
      <w:marLeft w:val="0"/>
      <w:marRight w:val="0"/>
      <w:marTop w:val="0"/>
      <w:marBottom w:val="0"/>
      <w:divBdr>
        <w:top w:val="none" w:sz="0" w:space="0" w:color="auto"/>
        <w:left w:val="none" w:sz="0" w:space="0" w:color="auto"/>
        <w:bottom w:val="none" w:sz="0" w:space="0" w:color="auto"/>
        <w:right w:val="none" w:sz="0" w:space="0" w:color="auto"/>
      </w:divBdr>
    </w:div>
    <w:div w:id="563026261">
      <w:bodyDiv w:val="1"/>
      <w:marLeft w:val="0"/>
      <w:marRight w:val="0"/>
      <w:marTop w:val="0"/>
      <w:marBottom w:val="0"/>
      <w:divBdr>
        <w:top w:val="none" w:sz="0" w:space="0" w:color="auto"/>
        <w:left w:val="none" w:sz="0" w:space="0" w:color="auto"/>
        <w:bottom w:val="none" w:sz="0" w:space="0" w:color="auto"/>
        <w:right w:val="none" w:sz="0" w:space="0" w:color="auto"/>
      </w:divBdr>
    </w:div>
    <w:div w:id="571085814">
      <w:bodyDiv w:val="1"/>
      <w:marLeft w:val="0"/>
      <w:marRight w:val="0"/>
      <w:marTop w:val="0"/>
      <w:marBottom w:val="0"/>
      <w:divBdr>
        <w:top w:val="none" w:sz="0" w:space="0" w:color="auto"/>
        <w:left w:val="none" w:sz="0" w:space="0" w:color="auto"/>
        <w:bottom w:val="none" w:sz="0" w:space="0" w:color="auto"/>
        <w:right w:val="none" w:sz="0" w:space="0" w:color="auto"/>
      </w:divBdr>
    </w:div>
    <w:div w:id="571737725">
      <w:bodyDiv w:val="1"/>
      <w:marLeft w:val="0"/>
      <w:marRight w:val="0"/>
      <w:marTop w:val="0"/>
      <w:marBottom w:val="0"/>
      <w:divBdr>
        <w:top w:val="none" w:sz="0" w:space="0" w:color="auto"/>
        <w:left w:val="none" w:sz="0" w:space="0" w:color="auto"/>
        <w:bottom w:val="none" w:sz="0" w:space="0" w:color="auto"/>
        <w:right w:val="none" w:sz="0" w:space="0" w:color="auto"/>
      </w:divBdr>
    </w:div>
    <w:div w:id="574363897">
      <w:bodyDiv w:val="1"/>
      <w:marLeft w:val="0"/>
      <w:marRight w:val="0"/>
      <w:marTop w:val="0"/>
      <w:marBottom w:val="0"/>
      <w:divBdr>
        <w:top w:val="none" w:sz="0" w:space="0" w:color="auto"/>
        <w:left w:val="none" w:sz="0" w:space="0" w:color="auto"/>
        <w:bottom w:val="none" w:sz="0" w:space="0" w:color="auto"/>
        <w:right w:val="none" w:sz="0" w:space="0" w:color="auto"/>
      </w:divBdr>
      <w:divsChild>
        <w:div w:id="965813345">
          <w:marLeft w:val="480"/>
          <w:marRight w:val="0"/>
          <w:marTop w:val="0"/>
          <w:marBottom w:val="0"/>
          <w:divBdr>
            <w:top w:val="none" w:sz="0" w:space="0" w:color="auto"/>
            <w:left w:val="none" w:sz="0" w:space="0" w:color="auto"/>
            <w:bottom w:val="none" w:sz="0" w:space="0" w:color="auto"/>
            <w:right w:val="none" w:sz="0" w:space="0" w:color="auto"/>
          </w:divBdr>
        </w:div>
      </w:divsChild>
    </w:div>
    <w:div w:id="574703727">
      <w:bodyDiv w:val="1"/>
      <w:marLeft w:val="0"/>
      <w:marRight w:val="0"/>
      <w:marTop w:val="0"/>
      <w:marBottom w:val="0"/>
      <w:divBdr>
        <w:top w:val="none" w:sz="0" w:space="0" w:color="auto"/>
        <w:left w:val="none" w:sz="0" w:space="0" w:color="auto"/>
        <w:bottom w:val="none" w:sz="0" w:space="0" w:color="auto"/>
        <w:right w:val="none" w:sz="0" w:space="0" w:color="auto"/>
      </w:divBdr>
    </w:div>
    <w:div w:id="575865028">
      <w:bodyDiv w:val="1"/>
      <w:marLeft w:val="0"/>
      <w:marRight w:val="0"/>
      <w:marTop w:val="0"/>
      <w:marBottom w:val="0"/>
      <w:divBdr>
        <w:top w:val="none" w:sz="0" w:space="0" w:color="auto"/>
        <w:left w:val="none" w:sz="0" w:space="0" w:color="auto"/>
        <w:bottom w:val="none" w:sz="0" w:space="0" w:color="auto"/>
        <w:right w:val="none" w:sz="0" w:space="0" w:color="auto"/>
      </w:divBdr>
      <w:divsChild>
        <w:div w:id="1933853255">
          <w:marLeft w:val="480"/>
          <w:marRight w:val="0"/>
          <w:marTop w:val="0"/>
          <w:marBottom w:val="0"/>
          <w:divBdr>
            <w:top w:val="none" w:sz="0" w:space="0" w:color="auto"/>
            <w:left w:val="none" w:sz="0" w:space="0" w:color="auto"/>
            <w:bottom w:val="none" w:sz="0" w:space="0" w:color="auto"/>
            <w:right w:val="none" w:sz="0" w:space="0" w:color="auto"/>
          </w:divBdr>
        </w:div>
        <w:div w:id="874468333">
          <w:marLeft w:val="480"/>
          <w:marRight w:val="0"/>
          <w:marTop w:val="0"/>
          <w:marBottom w:val="0"/>
          <w:divBdr>
            <w:top w:val="none" w:sz="0" w:space="0" w:color="auto"/>
            <w:left w:val="none" w:sz="0" w:space="0" w:color="auto"/>
            <w:bottom w:val="none" w:sz="0" w:space="0" w:color="auto"/>
            <w:right w:val="none" w:sz="0" w:space="0" w:color="auto"/>
          </w:divBdr>
        </w:div>
        <w:div w:id="1304963328">
          <w:marLeft w:val="480"/>
          <w:marRight w:val="0"/>
          <w:marTop w:val="0"/>
          <w:marBottom w:val="0"/>
          <w:divBdr>
            <w:top w:val="none" w:sz="0" w:space="0" w:color="auto"/>
            <w:left w:val="none" w:sz="0" w:space="0" w:color="auto"/>
            <w:bottom w:val="none" w:sz="0" w:space="0" w:color="auto"/>
            <w:right w:val="none" w:sz="0" w:space="0" w:color="auto"/>
          </w:divBdr>
        </w:div>
        <w:div w:id="1823351514">
          <w:marLeft w:val="480"/>
          <w:marRight w:val="0"/>
          <w:marTop w:val="0"/>
          <w:marBottom w:val="0"/>
          <w:divBdr>
            <w:top w:val="none" w:sz="0" w:space="0" w:color="auto"/>
            <w:left w:val="none" w:sz="0" w:space="0" w:color="auto"/>
            <w:bottom w:val="none" w:sz="0" w:space="0" w:color="auto"/>
            <w:right w:val="none" w:sz="0" w:space="0" w:color="auto"/>
          </w:divBdr>
        </w:div>
        <w:div w:id="397900448">
          <w:marLeft w:val="480"/>
          <w:marRight w:val="0"/>
          <w:marTop w:val="0"/>
          <w:marBottom w:val="0"/>
          <w:divBdr>
            <w:top w:val="none" w:sz="0" w:space="0" w:color="auto"/>
            <w:left w:val="none" w:sz="0" w:space="0" w:color="auto"/>
            <w:bottom w:val="none" w:sz="0" w:space="0" w:color="auto"/>
            <w:right w:val="none" w:sz="0" w:space="0" w:color="auto"/>
          </w:divBdr>
        </w:div>
        <w:div w:id="1797019456">
          <w:marLeft w:val="480"/>
          <w:marRight w:val="0"/>
          <w:marTop w:val="0"/>
          <w:marBottom w:val="0"/>
          <w:divBdr>
            <w:top w:val="none" w:sz="0" w:space="0" w:color="auto"/>
            <w:left w:val="none" w:sz="0" w:space="0" w:color="auto"/>
            <w:bottom w:val="none" w:sz="0" w:space="0" w:color="auto"/>
            <w:right w:val="none" w:sz="0" w:space="0" w:color="auto"/>
          </w:divBdr>
        </w:div>
        <w:div w:id="1522089154">
          <w:marLeft w:val="480"/>
          <w:marRight w:val="0"/>
          <w:marTop w:val="0"/>
          <w:marBottom w:val="0"/>
          <w:divBdr>
            <w:top w:val="none" w:sz="0" w:space="0" w:color="auto"/>
            <w:left w:val="none" w:sz="0" w:space="0" w:color="auto"/>
            <w:bottom w:val="none" w:sz="0" w:space="0" w:color="auto"/>
            <w:right w:val="none" w:sz="0" w:space="0" w:color="auto"/>
          </w:divBdr>
        </w:div>
        <w:div w:id="143007852">
          <w:marLeft w:val="480"/>
          <w:marRight w:val="0"/>
          <w:marTop w:val="0"/>
          <w:marBottom w:val="0"/>
          <w:divBdr>
            <w:top w:val="none" w:sz="0" w:space="0" w:color="auto"/>
            <w:left w:val="none" w:sz="0" w:space="0" w:color="auto"/>
            <w:bottom w:val="none" w:sz="0" w:space="0" w:color="auto"/>
            <w:right w:val="none" w:sz="0" w:space="0" w:color="auto"/>
          </w:divBdr>
        </w:div>
        <w:div w:id="1542356112">
          <w:marLeft w:val="480"/>
          <w:marRight w:val="0"/>
          <w:marTop w:val="0"/>
          <w:marBottom w:val="0"/>
          <w:divBdr>
            <w:top w:val="none" w:sz="0" w:space="0" w:color="auto"/>
            <w:left w:val="none" w:sz="0" w:space="0" w:color="auto"/>
            <w:bottom w:val="none" w:sz="0" w:space="0" w:color="auto"/>
            <w:right w:val="none" w:sz="0" w:space="0" w:color="auto"/>
          </w:divBdr>
        </w:div>
        <w:div w:id="1056273090">
          <w:marLeft w:val="480"/>
          <w:marRight w:val="0"/>
          <w:marTop w:val="0"/>
          <w:marBottom w:val="0"/>
          <w:divBdr>
            <w:top w:val="none" w:sz="0" w:space="0" w:color="auto"/>
            <w:left w:val="none" w:sz="0" w:space="0" w:color="auto"/>
            <w:bottom w:val="none" w:sz="0" w:space="0" w:color="auto"/>
            <w:right w:val="none" w:sz="0" w:space="0" w:color="auto"/>
          </w:divBdr>
        </w:div>
        <w:div w:id="713962028">
          <w:marLeft w:val="480"/>
          <w:marRight w:val="0"/>
          <w:marTop w:val="0"/>
          <w:marBottom w:val="0"/>
          <w:divBdr>
            <w:top w:val="none" w:sz="0" w:space="0" w:color="auto"/>
            <w:left w:val="none" w:sz="0" w:space="0" w:color="auto"/>
            <w:bottom w:val="none" w:sz="0" w:space="0" w:color="auto"/>
            <w:right w:val="none" w:sz="0" w:space="0" w:color="auto"/>
          </w:divBdr>
        </w:div>
        <w:div w:id="1436173486">
          <w:marLeft w:val="480"/>
          <w:marRight w:val="0"/>
          <w:marTop w:val="0"/>
          <w:marBottom w:val="0"/>
          <w:divBdr>
            <w:top w:val="none" w:sz="0" w:space="0" w:color="auto"/>
            <w:left w:val="none" w:sz="0" w:space="0" w:color="auto"/>
            <w:bottom w:val="none" w:sz="0" w:space="0" w:color="auto"/>
            <w:right w:val="none" w:sz="0" w:space="0" w:color="auto"/>
          </w:divBdr>
        </w:div>
        <w:div w:id="1929533793">
          <w:marLeft w:val="480"/>
          <w:marRight w:val="0"/>
          <w:marTop w:val="0"/>
          <w:marBottom w:val="0"/>
          <w:divBdr>
            <w:top w:val="none" w:sz="0" w:space="0" w:color="auto"/>
            <w:left w:val="none" w:sz="0" w:space="0" w:color="auto"/>
            <w:bottom w:val="none" w:sz="0" w:space="0" w:color="auto"/>
            <w:right w:val="none" w:sz="0" w:space="0" w:color="auto"/>
          </w:divBdr>
        </w:div>
        <w:div w:id="1860653197">
          <w:marLeft w:val="480"/>
          <w:marRight w:val="0"/>
          <w:marTop w:val="0"/>
          <w:marBottom w:val="0"/>
          <w:divBdr>
            <w:top w:val="none" w:sz="0" w:space="0" w:color="auto"/>
            <w:left w:val="none" w:sz="0" w:space="0" w:color="auto"/>
            <w:bottom w:val="none" w:sz="0" w:space="0" w:color="auto"/>
            <w:right w:val="none" w:sz="0" w:space="0" w:color="auto"/>
          </w:divBdr>
        </w:div>
        <w:div w:id="1616518225">
          <w:marLeft w:val="480"/>
          <w:marRight w:val="0"/>
          <w:marTop w:val="0"/>
          <w:marBottom w:val="0"/>
          <w:divBdr>
            <w:top w:val="none" w:sz="0" w:space="0" w:color="auto"/>
            <w:left w:val="none" w:sz="0" w:space="0" w:color="auto"/>
            <w:bottom w:val="none" w:sz="0" w:space="0" w:color="auto"/>
            <w:right w:val="none" w:sz="0" w:space="0" w:color="auto"/>
          </w:divBdr>
        </w:div>
        <w:div w:id="1690834620">
          <w:marLeft w:val="480"/>
          <w:marRight w:val="0"/>
          <w:marTop w:val="0"/>
          <w:marBottom w:val="0"/>
          <w:divBdr>
            <w:top w:val="none" w:sz="0" w:space="0" w:color="auto"/>
            <w:left w:val="none" w:sz="0" w:space="0" w:color="auto"/>
            <w:bottom w:val="none" w:sz="0" w:space="0" w:color="auto"/>
            <w:right w:val="none" w:sz="0" w:space="0" w:color="auto"/>
          </w:divBdr>
        </w:div>
        <w:div w:id="679696609">
          <w:marLeft w:val="480"/>
          <w:marRight w:val="0"/>
          <w:marTop w:val="0"/>
          <w:marBottom w:val="0"/>
          <w:divBdr>
            <w:top w:val="none" w:sz="0" w:space="0" w:color="auto"/>
            <w:left w:val="none" w:sz="0" w:space="0" w:color="auto"/>
            <w:bottom w:val="none" w:sz="0" w:space="0" w:color="auto"/>
            <w:right w:val="none" w:sz="0" w:space="0" w:color="auto"/>
          </w:divBdr>
        </w:div>
        <w:div w:id="1254584372">
          <w:marLeft w:val="480"/>
          <w:marRight w:val="0"/>
          <w:marTop w:val="0"/>
          <w:marBottom w:val="0"/>
          <w:divBdr>
            <w:top w:val="none" w:sz="0" w:space="0" w:color="auto"/>
            <w:left w:val="none" w:sz="0" w:space="0" w:color="auto"/>
            <w:bottom w:val="none" w:sz="0" w:space="0" w:color="auto"/>
            <w:right w:val="none" w:sz="0" w:space="0" w:color="auto"/>
          </w:divBdr>
        </w:div>
        <w:div w:id="408311109">
          <w:marLeft w:val="480"/>
          <w:marRight w:val="0"/>
          <w:marTop w:val="0"/>
          <w:marBottom w:val="0"/>
          <w:divBdr>
            <w:top w:val="none" w:sz="0" w:space="0" w:color="auto"/>
            <w:left w:val="none" w:sz="0" w:space="0" w:color="auto"/>
            <w:bottom w:val="none" w:sz="0" w:space="0" w:color="auto"/>
            <w:right w:val="none" w:sz="0" w:space="0" w:color="auto"/>
          </w:divBdr>
        </w:div>
        <w:div w:id="1191336372">
          <w:marLeft w:val="480"/>
          <w:marRight w:val="0"/>
          <w:marTop w:val="0"/>
          <w:marBottom w:val="0"/>
          <w:divBdr>
            <w:top w:val="none" w:sz="0" w:space="0" w:color="auto"/>
            <w:left w:val="none" w:sz="0" w:space="0" w:color="auto"/>
            <w:bottom w:val="none" w:sz="0" w:space="0" w:color="auto"/>
            <w:right w:val="none" w:sz="0" w:space="0" w:color="auto"/>
          </w:divBdr>
        </w:div>
        <w:div w:id="1815297181">
          <w:marLeft w:val="480"/>
          <w:marRight w:val="0"/>
          <w:marTop w:val="0"/>
          <w:marBottom w:val="0"/>
          <w:divBdr>
            <w:top w:val="none" w:sz="0" w:space="0" w:color="auto"/>
            <w:left w:val="none" w:sz="0" w:space="0" w:color="auto"/>
            <w:bottom w:val="none" w:sz="0" w:space="0" w:color="auto"/>
            <w:right w:val="none" w:sz="0" w:space="0" w:color="auto"/>
          </w:divBdr>
        </w:div>
        <w:div w:id="1531064110">
          <w:marLeft w:val="480"/>
          <w:marRight w:val="0"/>
          <w:marTop w:val="0"/>
          <w:marBottom w:val="0"/>
          <w:divBdr>
            <w:top w:val="none" w:sz="0" w:space="0" w:color="auto"/>
            <w:left w:val="none" w:sz="0" w:space="0" w:color="auto"/>
            <w:bottom w:val="none" w:sz="0" w:space="0" w:color="auto"/>
            <w:right w:val="none" w:sz="0" w:space="0" w:color="auto"/>
          </w:divBdr>
        </w:div>
        <w:div w:id="2088114138">
          <w:marLeft w:val="480"/>
          <w:marRight w:val="0"/>
          <w:marTop w:val="0"/>
          <w:marBottom w:val="0"/>
          <w:divBdr>
            <w:top w:val="none" w:sz="0" w:space="0" w:color="auto"/>
            <w:left w:val="none" w:sz="0" w:space="0" w:color="auto"/>
            <w:bottom w:val="none" w:sz="0" w:space="0" w:color="auto"/>
            <w:right w:val="none" w:sz="0" w:space="0" w:color="auto"/>
          </w:divBdr>
        </w:div>
        <w:div w:id="624505578">
          <w:marLeft w:val="480"/>
          <w:marRight w:val="0"/>
          <w:marTop w:val="0"/>
          <w:marBottom w:val="0"/>
          <w:divBdr>
            <w:top w:val="none" w:sz="0" w:space="0" w:color="auto"/>
            <w:left w:val="none" w:sz="0" w:space="0" w:color="auto"/>
            <w:bottom w:val="none" w:sz="0" w:space="0" w:color="auto"/>
            <w:right w:val="none" w:sz="0" w:space="0" w:color="auto"/>
          </w:divBdr>
        </w:div>
        <w:div w:id="1304043339">
          <w:marLeft w:val="480"/>
          <w:marRight w:val="0"/>
          <w:marTop w:val="0"/>
          <w:marBottom w:val="0"/>
          <w:divBdr>
            <w:top w:val="none" w:sz="0" w:space="0" w:color="auto"/>
            <w:left w:val="none" w:sz="0" w:space="0" w:color="auto"/>
            <w:bottom w:val="none" w:sz="0" w:space="0" w:color="auto"/>
            <w:right w:val="none" w:sz="0" w:space="0" w:color="auto"/>
          </w:divBdr>
        </w:div>
        <w:div w:id="101463225">
          <w:marLeft w:val="480"/>
          <w:marRight w:val="0"/>
          <w:marTop w:val="0"/>
          <w:marBottom w:val="0"/>
          <w:divBdr>
            <w:top w:val="none" w:sz="0" w:space="0" w:color="auto"/>
            <w:left w:val="none" w:sz="0" w:space="0" w:color="auto"/>
            <w:bottom w:val="none" w:sz="0" w:space="0" w:color="auto"/>
            <w:right w:val="none" w:sz="0" w:space="0" w:color="auto"/>
          </w:divBdr>
        </w:div>
        <w:div w:id="698363065">
          <w:marLeft w:val="480"/>
          <w:marRight w:val="0"/>
          <w:marTop w:val="0"/>
          <w:marBottom w:val="0"/>
          <w:divBdr>
            <w:top w:val="none" w:sz="0" w:space="0" w:color="auto"/>
            <w:left w:val="none" w:sz="0" w:space="0" w:color="auto"/>
            <w:bottom w:val="none" w:sz="0" w:space="0" w:color="auto"/>
            <w:right w:val="none" w:sz="0" w:space="0" w:color="auto"/>
          </w:divBdr>
        </w:div>
        <w:div w:id="1132288726">
          <w:marLeft w:val="480"/>
          <w:marRight w:val="0"/>
          <w:marTop w:val="0"/>
          <w:marBottom w:val="0"/>
          <w:divBdr>
            <w:top w:val="none" w:sz="0" w:space="0" w:color="auto"/>
            <w:left w:val="none" w:sz="0" w:space="0" w:color="auto"/>
            <w:bottom w:val="none" w:sz="0" w:space="0" w:color="auto"/>
            <w:right w:val="none" w:sz="0" w:space="0" w:color="auto"/>
          </w:divBdr>
        </w:div>
        <w:div w:id="1815634096">
          <w:marLeft w:val="480"/>
          <w:marRight w:val="0"/>
          <w:marTop w:val="0"/>
          <w:marBottom w:val="0"/>
          <w:divBdr>
            <w:top w:val="none" w:sz="0" w:space="0" w:color="auto"/>
            <w:left w:val="none" w:sz="0" w:space="0" w:color="auto"/>
            <w:bottom w:val="none" w:sz="0" w:space="0" w:color="auto"/>
            <w:right w:val="none" w:sz="0" w:space="0" w:color="auto"/>
          </w:divBdr>
        </w:div>
        <w:div w:id="1487285632">
          <w:marLeft w:val="480"/>
          <w:marRight w:val="0"/>
          <w:marTop w:val="0"/>
          <w:marBottom w:val="0"/>
          <w:divBdr>
            <w:top w:val="none" w:sz="0" w:space="0" w:color="auto"/>
            <w:left w:val="none" w:sz="0" w:space="0" w:color="auto"/>
            <w:bottom w:val="none" w:sz="0" w:space="0" w:color="auto"/>
            <w:right w:val="none" w:sz="0" w:space="0" w:color="auto"/>
          </w:divBdr>
        </w:div>
        <w:div w:id="494733003">
          <w:marLeft w:val="480"/>
          <w:marRight w:val="0"/>
          <w:marTop w:val="0"/>
          <w:marBottom w:val="0"/>
          <w:divBdr>
            <w:top w:val="none" w:sz="0" w:space="0" w:color="auto"/>
            <w:left w:val="none" w:sz="0" w:space="0" w:color="auto"/>
            <w:bottom w:val="none" w:sz="0" w:space="0" w:color="auto"/>
            <w:right w:val="none" w:sz="0" w:space="0" w:color="auto"/>
          </w:divBdr>
        </w:div>
        <w:div w:id="553200501">
          <w:marLeft w:val="480"/>
          <w:marRight w:val="0"/>
          <w:marTop w:val="0"/>
          <w:marBottom w:val="0"/>
          <w:divBdr>
            <w:top w:val="none" w:sz="0" w:space="0" w:color="auto"/>
            <w:left w:val="none" w:sz="0" w:space="0" w:color="auto"/>
            <w:bottom w:val="none" w:sz="0" w:space="0" w:color="auto"/>
            <w:right w:val="none" w:sz="0" w:space="0" w:color="auto"/>
          </w:divBdr>
        </w:div>
        <w:div w:id="1182008321">
          <w:marLeft w:val="480"/>
          <w:marRight w:val="0"/>
          <w:marTop w:val="0"/>
          <w:marBottom w:val="0"/>
          <w:divBdr>
            <w:top w:val="none" w:sz="0" w:space="0" w:color="auto"/>
            <w:left w:val="none" w:sz="0" w:space="0" w:color="auto"/>
            <w:bottom w:val="none" w:sz="0" w:space="0" w:color="auto"/>
            <w:right w:val="none" w:sz="0" w:space="0" w:color="auto"/>
          </w:divBdr>
        </w:div>
        <w:div w:id="383406416">
          <w:marLeft w:val="480"/>
          <w:marRight w:val="0"/>
          <w:marTop w:val="0"/>
          <w:marBottom w:val="0"/>
          <w:divBdr>
            <w:top w:val="none" w:sz="0" w:space="0" w:color="auto"/>
            <w:left w:val="none" w:sz="0" w:space="0" w:color="auto"/>
            <w:bottom w:val="none" w:sz="0" w:space="0" w:color="auto"/>
            <w:right w:val="none" w:sz="0" w:space="0" w:color="auto"/>
          </w:divBdr>
        </w:div>
        <w:div w:id="222447623">
          <w:marLeft w:val="480"/>
          <w:marRight w:val="0"/>
          <w:marTop w:val="0"/>
          <w:marBottom w:val="0"/>
          <w:divBdr>
            <w:top w:val="none" w:sz="0" w:space="0" w:color="auto"/>
            <w:left w:val="none" w:sz="0" w:space="0" w:color="auto"/>
            <w:bottom w:val="none" w:sz="0" w:space="0" w:color="auto"/>
            <w:right w:val="none" w:sz="0" w:space="0" w:color="auto"/>
          </w:divBdr>
        </w:div>
        <w:div w:id="1298492627">
          <w:marLeft w:val="480"/>
          <w:marRight w:val="0"/>
          <w:marTop w:val="0"/>
          <w:marBottom w:val="0"/>
          <w:divBdr>
            <w:top w:val="none" w:sz="0" w:space="0" w:color="auto"/>
            <w:left w:val="none" w:sz="0" w:space="0" w:color="auto"/>
            <w:bottom w:val="none" w:sz="0" w:space="0" w:color="auto"/>
            <w:right w:val="none" w:sz="0" w:space="0" w:color="auto"/>
          </w:divBdr>
        </w:div>
        <w:div w:id="94328694">
          <w:marLeft w:val="480"/>
          <w:marRight w:val="0"/>
          <w:marTop w:val="0"/>
          <w:marBottom w:val="0"/>
          <w:divBdr>
            <w:top w:val="none" w:sz="0" w:space="0" w:color="auto"/>
            <w:left w:val="none" w:sz="0" w:space="0" w:color="auto"/>
            <w:bottom w:val="none" w:sz="0" w:space="0" w:color="auto"/>
            <w:right w:val="none" w:sz="0" w:space="0" w:color="auto"/>
          </w:divBdr>
        </w:div>
        <w:div w:id="1930042678">
          <w:marLeft w:val="480"/>
          <w:marRight w:val="0"/>
          <w:marTop w:val="0"/>
          <w:marBottom w:val="0"/>
          <w:divBdr>
            <w:top w:val="none" w:sz="0" w:space="0" w:color="auto"/>
            <w:left w:val="none" w:sz="0" w:space="0" w:color="auto"/>
            <w:bottom w:val="none" w:sz="0" w:space="0" w:color="auto"/>
            <w:right w:val="none" w:sz="0" w:space="0" w:color="auto"/>
          </w:divBdr>
        </w:div>
        <w:div w:id="895895973">
          <w:marLeft w:val="480"/>
          <w:marRight w:val="0"/>
          <w:marTop w:val="0"/>
          <w:marBottom w:val="0"/>
          <w:divBdr>
            <w:top w:val="none" w:sz="0" w:space="0" w:color="auto"/>
            <w:left w:val="none" w:sz="0" w:space="0" w:color="auto"/>
            <w:bottom w:val="none" w:sz="0" w:space="0" w:color="auto"/>
            <w:right w:val="none" w:sz="0" w:space="0" w:color="auto"/>
          </w:divBdr>
        </w:div>
        <w:div w:id="1632975174">
          <w:marLeft w:val="480"/>
          <w:marRight w:val="0"/>
          <w:marTop w:val="0"/>
          <w:marBottom w:val="0"/>
          <w:divBdr>
            <w:top w:val="none" w:sz="0" w:space="0" w:color="auto"/>
            <w:left w:val="none" w:sz="0" w:space="0" w:color="auto"/>
            <w:bottom w:val="none" w:sz="0" w:space="0" w:color="auto"/>
            <w:right w:val="none" w:sz="0" w:space="0" w:color="auto"/>
          </w:divBdr>
        </w:div>
        <w:div w:id="1031225723">
          <w:marLeft w:val="480"/>
          <w:marRight w:val="0"/>
          <w:marTop w:val="0"/>
          <w:marBottom w:val="0"/>
          <w:divBdr>
            <w:top w:val="none" w:sz="0" w:space="0" w:color="auto"/>
            <w:left w:val="none" w:sz="0" w:space="0" w:color="auto"/>
            <w:bottom w:val="none" w:sz="0" w:space="0" w:color="auto"/>
            <w:right w:val="none" w:sz="0" w:space="0" w:color="auto"/>
          </w:divBdr>
        </w:div>
      </w:divsChild>
    </w:div>
    <w:div w:id="580867950">
      <w:bodyDiv w:val="1"/>
      <w:marLeft w:val="0"/>
      <w:marRight w:val="0"/>
      <w:marTop w:val="0"/>
      <w:marBottom w:val="0"/>
      <w:divBdr>
        <w:top w:val="none" w:sz="0" w:space="0" w:color="auto"/>
        <w:left w:val="none" w:sz="0" w:space="0" w:color="auto"/>
        <w:bottom w:val="none" w:sz="0" w:space="0" w:color="auto"/>
        <w:right w:val="none" w:sz="0" w:space="0" w:color="auto"/>
      </w:divBdr>
    </w:div>
    <w:div w:id="581524216">
      <w:bodyDiv w:val="1"/>
      <w:marLeft w:val="0"/>
      <w:marRight w:val="0"/>
      <w:marTop w:val="0"/>
      <w:marBottom w:val="0"/>
      <w:divBdr>
        <w:top w:val="none" w:sz="0" w:space="0" w:color="auto"/>
        <w:left w:val="none" w:sz="0" w:space="0" w:color="auto"/>
        <w:bottom w:val="none" w:sz="0" w:space="0" w:color="auto"/>
        <w:right w:val="none" w:sz="0" w:space="0" w:color="auto"/>
      </w:divBdr>
    </w:div>
    <w:div w:id="582225969">
      <w:bodyDiv w:val="1"/>
      <w:marLeft w:val="0"/>
      <w:marRight w:val="0"/>
      <w:marTop w:val="0"/>
      <w:marBottom w:val="0"/>
      <w:divBdr>
        <w:top w:val="none" w:sz="0" w:space="0" w:color="auto"/>
        <w:left w:val="none" w:sz="0" w:space="0" w:color="auto"/>
        <w:bottom w:val="none" w:sz="0" w:space="0" w:color="auto"/>
        <w:right w:val="none" w:sz="0" w:space="0" w:color="auto"/>
      </w:divBdr>
      <w:divsChild>
        <w:div w:id="177351023">
          <w:marLeft w:val="480"/>
          <w:marRight w:val="0"/>
          <w:marTop w:val="0"/>
          <w:marBottom w:val="0"/>
          <w:divBdr>
            <w:top w:val="none" w:sz="0" w:space="0" w:color="auto"/>
            <w:left w:val="none" w:sz="0" w:space="0" w:color="auto"/>
            <w:bottom w:val="none" w:sz="0" w:space="0" w:color="auto"/>
            <w:right w:val="none" w:sz="0" w:space="0" w:color="auto"/>
          </w:divBdr>
        </w:div>
        <w:div w:id="322047695">
          <w:marLeft w:val="480"/>
          <w:marRight w:val="0"/>
          <w:marTop w:val="0"/>
          <w:marBottom w:val="0"/>
          <w:divBdr>
            <w:top w:val="none" w:sz="0" w:space="0" w:color="auto"/>
            <w:left w:val="none" w:sz="0" w:space="0" w:color="auto"/>
            <w:bottom w:val="none" w:sz="0" w:space="0" w:color="auto"/>
            <w:right w:val="none" w:sz="0" w:space="0" w:color="auto"/>
          </w:divBdr>
        </w:div>
        <w:div w:id="700400922">
          <w:marLeft w:val="480"/>
          <w:marRight w:val="0"/>
          <w:marTop w:val="0"/>
          <w:marBottom w:val="0"/>
          <w:divBdr>
            <w:top w:val="none" w:sz="0" w:space="0" w:color="auto"/>
            <w:left w:val="none" w:sz="0" w:space="0" w:color="auto"/>
            <w:bottom w:val="none" w:sz="0" w:space="0" w:color="auto"/>
            <w:right w:val="none" w:sz="0" w:space="0" w:color="auto"/>
          </w:divBdr>
        </w:div>
        <w:div w:id="344594650">
          <w:marLeft w:val="480"/>
          <w:marRight w:val="0"/>
          <w:marTop w:val="0"/>
          <w:marBottom w:val="0"/>
          <w:divBdr>
            <w:top w:val="none" w:sz="0" w:space="0" w:color="auto"/>
            <w:left w:val="none" w:sz="0" w:space="0" w:color="auto"/>
            <w:bottom w:val="none" w:sz="0" w:space="0" w:color="auto"/>
            <w:right w:val="none" w:sz="0" w:space="0" w:color="auto"/>
          </w:divBdr>
        </w:div>
        <w:div w:id="1820419326">
          <w:marLeft w:val="480"/>
          <w:marRight w:val="0"/>
          <w:marTop w:val="0"/>
          <w:marBottom w:val="0"/>
          <w:divBdr>
            <w:top w:val="none" w:sz="0" w:space="0" w:color="auto"/>
            <w:left w:val="none" w:sz="0" w:space="0" w:color="auto"/>
            <w:bottom w:val="none" w:sz="0" w:space="0" w:color="auto"/>
            <w:right w:val="none" w:sz="0" w:space="0" w:color="auto"/>
          </w:divBdr>
        </w:div>
        <w:div w:id="159583389">
          <w:marLeft w:val="480"/>
          <w:marRight w:val="0"/>
          <w:marTop w:val="0"/>
          <w:marBottom w:val="0"/>
          <w:divBdr>
            <w:top w:val="none" w:sz="0" w:space="0" w:color="auto"/>
            <w:left w:val="none" w:sz="0" w:space="0" w:color="auto"/>
            <w:bottom w:val="none" w:sz="0" w:space="0" w:color="auto"/>
            <w:right w:val="none" w:sz="0" w:space="0" w:color="auto"/>
          </w:divBdr>
        </w:div>
        <w:div w:id="1615625141">
          <w:marLeft w:val="480"/>
          <w:marRight w:val="0"/>
          <w:marTop w:val="0"/>
          <w:marBottom w:val="0"/>
          <w:divBdr>
            <w:top w:val="none" w:sz="0" w:space="0" w:color="auto"/>
            <w:left w:val="none" w:sz="0" w:space="0" w:color="auto"/>
            <w:bottom w:val="none" w:sz="0" w:space="0" w:color="auto"/>
            <w:right w:val="none" w:sz="0" w:space="0" w:color="auto"/>
          </w:divBdr>
        </w:div>
        <w:div w:id="1772697995">
          <w:marLeft w:val="480"/>
          <w:marRight w:val="0"/>
          <w:marTop w:val="0"/>
          <w:marBottom w:val="0"/>
          <w:divBdr>
            <w:top w:val="none" w:sz="0" w:space="0" w:color="auto"/>
            <w:left w:val="none" w:sz="0" w:space="0" w:color="auto"/>
            <w:bottom w:val="none" w:sz="0" w:space="0" w:color="auto"/>
            <w:right w:val="none" w:sz="0" w:space="0" w:color="auto"/>
          </w:divBdr>
        </w:div>
        <w:div w:id="459304751">
          <w:marLeft w:val="480"/>
          <w:marRight w:val="0"/>
          <w:marTop w:val="0"/>
          <w:marBottom w:val="0"/>
          <w:divBdr>
            <w:top w:val="none" w:sz="0" w:space="0" w:color="auto"/>
            <w:left w:val="none" w:sz="0" w:space="0" w:color="auto"/>
            <w:bottom w:val="none" w:sz="0" w:space="0" w:color="auto"/>
            <w:right w:val="none" w:sz="0" w:space="0" w:color="auto"/>
          </w:divBdr>
        </w:div>
        <w:div w:id="421068857">
          <w:marLeft w:val="480"/>
          <w:marRight w:val="0"/>
          <w:marTop w:val="0"/>
          <w:marBottom w:val="0"/>
          <w:divBdr>
            <w:top w:val="none" w:sz="0" w:space="0" w:color="auto"/>
            <w:left w:val="none" w:sz="0" w:space="0" w:color="auto"/>
            <w:bottom w:val="none" w:sz="0" w:space="0" w:color="auto"/>
            <w:right w:val="none" w:sz="0" w:space="0" w:color="auto"/>
          </w:divBdr>
        </w:div>
        <w:div w:id="277833198">
          <w:marLeft w:val="480"/>
          <w:marRight w:val="0"/>
          <w:marTop w:val="0"/>
          <w:marBottom w:val="0"/>
          <w:divBdr>
            <w:top w:val="none" w:sz="0" w:space="0" w:color="auto"/>
            <w:left w:val="none" w:sz="0" w:space="0" w:color="auto"/>
            <w:bottom w:val="none" w:sz="0" w:space="0" w:color="auto"/>
            <w:right w:val="none" w:sz="0" w:space="0" w:color="auto"/>
          </w:divBdr>
        </w:div>
        <w:div w:id="248001676">
          <w:marLeft w:val="480"/>
          <w:marRight w:val="0"/>
          <w:marTop w:val="0"/>
          <w:marBottom w:val="0"/>
          <w:divBdr>
            <w:top w:val="none" w:sz="0" w:space="0" w:color="auto"/>
            <w:left w:val="none" w:sz="0" w:space="0" w:color="auto"/>
            <w:bottom w:val="none" w:sz="0" w:space="0" w:color="auto"/>
            <w:right w:val="none" w:sz="0" w:space="0" w:color="auto"/>
          </w:divBdr>
        </w:div>
        <w:div w:id="8945277">
          <w:marLeft w:val="480"/>
          <w:marRight w:val="0"/>
          <w:marTop w:val="0"/>
          <w:marBottom w:val="0"/>
          <w:divBdr>
            <w:top w:val="none" w:sz="0" w:space="0" w:color="auto"/>
            <w:left w:val="none" w:sz="0" w:space="0" w:color="auto"/>
            <w:bottom w:val="none" w:sz="0" w:space="0" w:color="auto"/>
            <w:right w:val="none" w:sz="0" w:space="0" w:color="auto"/>
          </w:divBdr>
        </w:div>
        <w:div w:id="773130005">
          <w:marLeft w:val="480"/>
          <w:marRight w:val="0"/>
          <w:marTop w:val="0"/>
          <w:marBottom w:val="0"/>
          <w:divBdr>
            <w:top w:val="none" w:sz="0" w:space="0" w:color="auto"/>
            <w:left w:val="none" w:sz="0" w:space="0" w:color="auto"/>
            <w:bottom w:val="none" w:sz="0" w:space="0" w:color="auto"/>
            <w:right w:val="none" w:sz="0" w:space="0" w:color="auto"/>
          </w:divBdr>
        </w:div>
        <w:div w:id="758333461">
          <w:marLeft w:val="480"/>
          <w:marRight w:val="0"/>
          <w:marTop w:val="0"/>
          <w:marBottom w:val="0"/>
          <w:divBdr>
            <w:top w:val="none" w:sz="0" w:space="0" w:color="auto"/>
            <w:left w:val="none" w:sz="0" w:space="0" w:color="auto"/>
            <w:bottom w:val="none" w:sz="0" w:space="0" w:color="auto"/>
            <w:right w:val="none" w:sz="0" w:space="0" w:color="auto"/>
          </w:divBdr>
        </w:div>
        <w:div w:id="2095777375">
          <w:marLeft w:val="480"/>
          <w:marRight w:val="0"/>
          <w:marTop w:val="0"/>
          <w:marBottom w:val="0"/>
          <w:divBdr>
            <w:top w:val="none" w:sz="0" w:space="0" w:color="auto"/>
            <w:left w:val="none" w:sz="0" w:space="0" w:color="auto"/>
            <w:bottom w:val="none" w:sz="0" w:space="0" w:color="auto"/>
            <w:right w:val="none" w:sz="0" w:space="0" w:color="auto"/>
          </w:divBdr>
        </w:div>
        <w:div w:id="2127499996">
          <w:marLeft w:val="480"/>
          <w:marRight w:val="0"/>
          <w:marTop w:val="0"/>
          <w:marBottom w:val="0"/>
          <w:divBdr>
            <w:top w:val="none" w:sz="0" w:space="0" w:color="auto"/>
            <w:left w:val="none" w:sz="0" w:space="0" w:color="auto"/>
            <w:bottom w:val="none" w:sz="0" w:space="0" w:color="auto"/>
            <w:right w:val="none" w:sz="0" w:space="0" w:color="auto"/>
          </w:divBdr>
        </w:div>
        <w:div w:id="68894941">
          <w:marLeft w:val="480"/>
          <w:marRight w:val="0"/>
          <w:marTop w:val="0"/>
          <w:marBottom w:val="0"/>
          <w:divBdr>
            <w:top w:val="none" w:sz="0" w:space="0" w:color="auto"/>
            <w:left w:val="none" w:sz="0" w:space="0" w:color="auto"/>
            <w:bottom w:val="none" w:sz="0" w:space="0" w:color="auto"/>
            <w:right w:val="none" w:sz="0" w:space="0" w:color="auto"/>
          </w:divBdr>
        </w:div>
        <w:div w:id="1771244068">
          <w:marLeft w:val="480"/>
          <w:marRight w:val="0"/>
          <w:marTop w:val="0"/>
          <w:marBottom w:val="0"/>
          <w:divBdr>
            <w:top w:val="none" w:sz="0" w:space="0" w:color="auto"/>
            <w:left w:val="none" w:sz="0" w:space="0" w:color="auto"/>
            <w:bottom w:val="none" w:sz="0" w:space="0" w:color="auto"/>
            <w:right w:val="none" w:sz="0" w:space="0" w:color="auto"/>
          </w:divBdr>
        </w:div>
        <w:div w:id="414084797">
          <w:marLeft w:val="480"/>
          <w:marRight w:val="0"/>
          <w:marTop w:val="0"/>
          <w:marBottom w:val="0"/>
          <w:divBdr>
            <w:top w:val="none" w:sz="0" w:space="0" w:color="auto"/>
            <w:left w:val="none" w:sz="0" w:space="0" w:color="auto"/>
            <w:bottom w:val="none" w:sz="0" w:space="0" w:color="auto"/>
            <w:right w:val="none" w:sz="0" w:space="0" w:color="auto"/>
          </w:divBdr>
        </w:div>
        <w:div w:id="1617565232">
          <w:marLeft w:val="480"/>
          <w:marRight w:val="0"/>
          <w:marTop w:val="0"/>
          <w:marBottom w:val="0"/>
          <w:divBdr>
            <w:top w:val="none" w:sz="0" w:space="0" w:color="auto"/>
            <w:left w:val="none" w:sz="0" w:space="0" w:color="auto"/>
            <w:bottom w:val="none" w:sz="0" w:space="0" w:color="auto"/>
            <w:right w:val="none" w:sz="0" w:space="0" w:color="auto"/>
          </w:divBdr>
        </w:div>
        <w:div w:id="1285312965">
          <w:marLeft w:val="480"/>
          <w:marRight w:val="0"/>
          <w:marTop w:val="0"/>
          <w:marBottom w:val="0"/>
          <w:divBdr>
            <w:top w:val="none" w:sz="0" w:space="0" w:color="auto"/>
            <w:left w:val="none" w:sz="0" w:space="0" w:color="auto"/>
            <w:bottom w:val="none" w:sz="0" w:space="0" w:color="auto"/>
            <w:right w:val="none" w:sz="0" w:space="0" w:color="auto"/>
          </w:divBdr>
        </w:div>
        <w:div w:id="331953658">
          <w:marLeft w:val="480"/>
          <w:marRight w:val="0"/>
          <w:marTop w:val="0"/>
          <w:marBottom w:val="0"/>
          <w:divBdr>
            <w:top w:val="none" w:sz="0" w:space="0" w:color="auto"/>
            <w:left w:val="none" w:sz="0" w:space="0" w:color="auto"/>
            <w:bottom w:val="none" w:sz="0" w:space="0" w:color="auto"/>
            <w:right w:val="none" w:sz="0" w:space="0" w:color="auto"/>
          </w:divBdr>
        </w:div>
        <w:div w:id="1036781418">
          <w:marLeft w:val="480"/>
          <w:marRight w:val="0"/>
          <w:marTop w:val="0"/>
          <w:marBottom w:val="0"/>
          <w:divBdr>
            <w:top w:val="none" w:sz="0" w:space="0" w:color="auto"/>
            <w:left w:val="none" w:sz="0" w:space="0" w:color="auto"/>
            <w:bottom w:val="none" w:sz="0" w:space="0" w:color="auto"/>
            <w:right w:val="none" w:sz="0" w:space="0" w:color="auto"/>
          </w:divBdr>
        </w:div>
        <w:div w:id="154300864">
          <w:marLeft w:val="480"/>
          <w:marRight w:val="0"/>
          <w:marTop w:val="0"/>
          <w:marBottom w:val="0"/>
          <w:divBdr>
            <w:top w:val="none" w:sz="0" w:space="0" w:color="auto"/>
            <w:left w:val="none" w:sz="0" w:space="0" w:color="auto"/>
            <w:bottom w:val="none" w:sz="0" w:space="0" w:color="auto"/>
            <w:right w:val="none" w:sz="0" w:space="0" w:color="auto"/>
          </w:divBdr>
        </w:div>
        <w:div w:id="1856073675">
          <w:marLeft w:val="480"/>
          <w:marRight w:val="0"/>
          <w:marTop w:val="0"/>
          <w:marBottom w:val="0"/>
          <w:divBdr>
            <w:top w:val="none" w:sz="0" w:space="0" w:color="auto"/>
            <w:left w:val="none" w:sz="0" w:space="0" w:color="auto"/>
            <w:bottom w:val="none" w:sz="0" w:space="0" w:color="auto"/>
            <w:right w:val="none" w:sz="0" w:space="0" w:color="auto"/>
          </w:divBdr>
        </w:div>
        <w:div w:id="1684090854">
          <w:marLeft w:val="480"/>
          <w:marRight w:val="0"/>
          <w:marTop w:val="0"/>
          <w:marBottom w:val="0"/>
          <w:divBdr>
            <w:top w:val="none" w:sz="0" w:space="0" w:color="auto"/>
            <w:left w:val="none" w:sz="0" w:space="0" w:color="auto"/>
            <w:bottom w:val="none" w:sz="0" w:space="0" w:color="auto"/>
            <w:right w:val="none" w:sz="0" w:space="0" w:color="auto"/>
          </w:divBdr>
        </w:div>
        <w:div w:id="238296660">
          <w:marLeft w:val="480"/>
          <w:marRight w:val="0"/>
          <w:marTop w:val="0"/>
          <w:marBottom w:val="0"/>
          <w:divBdr>
            <w:top w:val="none" w:sz="0" w:space="0" w:color="auto"/>
            <w:left w:val="none" w:sz="0" w:space="0" w:color="auto"/>
            <w:bottom w:val="none" w:sz="0" w:space="0" w:color="auto"/>
            <w:right w:val="none" w:sz="0" w:space="0" w:color="auto"/>
          </w:divBdr>
        </w:div>
        <w:div w:id="156460530">
          <w:marLeft w:val="480"/>
          <w:marRight w:val="0"/>
          <w:marTop w:val="0"/>
          <w:marBottom w:val="0"/>
          <w:divBdr>
            <w:top w:val="none" w:sz="0" w:space="0" w:color="auto"/>
            <w:left w:val="none" w:sz="0" w:space="0" w:color="auto"/>
            <w:bottom w:val="none" w:sz="0" w:space="0" w:color="auto"/>
            <w:right w:val="none" w:sz="0" w:space="0" w:color="auto"/>
          </w:divBdr>
        </w:div>
      </w:divsChild>
    </w:div>
    <w:div w:id="583147158">
      <w:bodyDiv w:val="1"/>
      <w:marLeft w:val="0"/>
      <w:marRight w:val="0"/>
      <w:marTop w:val="0"/>
      <w:marBottom w:val="0"/>
      <w:divBdr>
        <w:top w:val="none" w:sz="0" w:space="0" w:color="auto"/>
        <w:left w:val="none" w:sz="0" w:space="0" w:color="auto"/>
        <w:bottom w:val="none" w:sz="0" w:space="0" w:color="auto"/>
        <w:right w:val="none" w:sz="0" w:space="0" w:color="auto"/>
      </w:divBdr>
    </w:div>
    <w:div w:id="583757803">
      <w:bodyDiv w:val="1"/>
      <w:marLeft w:val="0"/>
      <w:marRight w:val="0"/>
      <w:marTop w:val="0"/>
      <w:marBottom w:val="0"/>
      <w:divBdr>
        <w:top w:val="none" w:sz="0" w:space="0" w:color="auto"/>
        <w:left w:val="none" w:sz="0" w:space="0" w:color="auto"/>
        <w:bottom w:val="none" w:sz="0" w:space="0" w:color="auto"/>
        <w:right w:val="none" w:sz="0" w:space="0" w:color="auto"/>
      </w:divBdr>
    </w:div>
    <w:div w:id="591668585">
      <w:bodyDiv w:val="1"/>
      <w:marLeft w:val="0"/>
      <w:marRight w:val="0"/>
      <w:marTop w:val="0"/>
      <w:marBottom w:val="0"/>
      <w:divBdr>
        <w:top w:val="none" w:sz="0" w:space="0" w:color="auto"/>
        <w:left w:val="none" w:sz="0" w:space="0" w:color="auto"/>
        <w:bottom w:val="none" w:sz="0" w:space="0" w:color="auto"/>
        <w:right w:val="none" w:sz="0" w:space="0" w:color="auto"/>
      </w:divBdr>
    </w:div>
    <w:div w:id="594094749">
      <w:bodyDiv w:val="1"/>
      <w:marLeft w:val="0"/>
      <w:marRight w:val="0"/>
      <w:marTop w:val="0"/>
      <w:marBottom w:val="0"/>
      <w:divBdr>
        <w:top w:val="none" w:sz="0" w:space="0" w:color="auto"/>
        <w:left w:val="none" w:sz="0" w:space="0" w:color="auto"/>
        <w:bottom w:val="none" w:sz="0" w:space="0" w:color="auto"/>
        <w:right w:val="none" w:sz="0" w:space="0" w:color="auto"/>
      </w:divBdr>
    </w:div>
    <w:div w:id="600575931">
      <w:bodyDiv w:val="1"/>
      <w:marLeft w:val="0"/>
      <w:marRight w:val="0"/>
      <w:marTop w:val="0"/>
      <w:marBottom w:val="0"/>
      <w:divBdr>
        <w:top w:val="none" w:sz="0" w:space="0" w:color="auto"/>
        <w:left w:val="none" w:sz="0" w:space="0" w:color="auto"/>
        <w:bottom w:val="none" w:sz="0" w:space="0" w:color="auto"/>
        <w:right w:val="none" w:sz="0" w:space="0" w:color="auto"/>
      </w:divBdr>
      <w:divsChild>
        <w:div w:id="372461547">
          <w:marLeft w:val="480"/>
          <w:marRight w:val="0"/>
          <w:marTop w:val="0"/>
          <w:marBottom w:val="0"/>
          <w:divBdr>
            <w:top w:val="none" w:sz="0" w:space="0" w:color="auto"/>
            <w:left w:val="none" w:sz="0" w:space="0" w:color="auto"/>
            <w:bottom w:val="none" w:sz="0" w:space="0" w:color="auto"/>
            <w:right w:val="none" w:sz="0" w:space="0" w:color="auto"/>
          </w:divBdr>
        </w:div>
        <w:div w:id="372386996">
          <w:marLeft w:val="480"/>
          <w:marRight w:val="0"/>
          <w:marTop w:val="0"/>
          <w:marBottom w:val="0"/>
          <w:divBdr>
            <w:top w:val="none" w:sz="0" w:space="0" w:color="auto"/>
            <w:left w:val="none" w:sz="0" w:space="0" w:color="auto"/>
            <w:bottom w:val="none" w:sz="0" w:space="0" w:color="auto"/>
            <w:right w:val="none" w:sz="0" w:space="0" w:color="auto"/>
          </w:divBdr>
        </w:div>
        <w:div w:id="338390335">
          <w:marLeft w:val="480"/>
          <w:marRight w:val="0"/>
          <w:marTop w:val="0"/>
          <w:marBottom w:val="0"/>
          <w:divBdr>
            <w:top w:val="none" w:sz="0" w:space="0" w:color="auto"/>
            <w:left w:val="none" w:sz="0" w:space="0" w:color="auto"/>
            <w:bottom w:val="none" w:sz="0" w:space="0" w:color="auto"/>
            <w:right w:val="none" w:sz="0" w:space="0" w:color="auto"/>
          </w:divBdr>
        </w:div>
        <w:div w:id="846677099">
          <w:marLeft w:val="480"/>
          <w:marRight w:val="0"/>
          <w:marTop w:val="0"/>
          <w:marBottom w:val="0"/>
          <w:divBdr>
            <w:top w:val="none" w:sz="0" w:space="0" w:color="auto"/>
            <w:left w:val="none" w:sz="0" w:space="0" w:color="auto"/>
            <w:bottom w:val="none" w:sz="0" w:space="0" w:color="auto"/>
            <w:right w:val="none" w:sz="0" w:space="0" w:color="auto"/>
          </w:divBdr>
        </w:div>
        <w:div w:id="1455977066">
          <w:marLeft w:val="480"/>
          <w:marRight w:val="0"/>
          <w:marTop w:val="0"/>
          <w:marBottom w:val="0"/>
          <w:divBdr>
            <w:top w:val="none" w:sz="0" w:space="0" w:color="auto"/>
            <w:left w:val="none" w:sz="0" w:space="0" w:color="auto"/>
            <w:bottom w:val="none" w:sz="0" w:space="0" w:color="auto"/>
            <w:right w:val="none" w:sz="0" w:space="0" w:color="auto"/>
          </w:divBdr>
        </w:div>
        <w:div w:id="1902715879">
          <w:marLeft w:val="480"/>
          <w:marRight w:val="0"/>
          <w:marTop w:val="0"/>
          <w:marBottom w:val="0"/>
          <w:divBdr>
            <w:top w:val="none" w:sz="0" w:space="0" w:color="auto"/>
            <w:left w:val="none" w:sz="0" w:space="0" w:color="auto"/>
            <w:bottom w:val="none" w:sz="0" w:space="0" w:color="auto"/>
            <w:right w:val="none" w:sz="0" w:space="0" w:color="auto"/>
          </w:divBdr>
        </w:div>
        <w:div w:id="1660646985">
          <w:marLeft w:val="480"/>
          <w:marRight w:val="0"/>
          <w:marTop w:val="0"/>
          <w:marBottom w:val="0"/>
          <w:divBdr>
            <w:top w:val="none" w:sz="0" w:space="0" w:color="auto"/>
            <w:left w:val="none" w:sz="0" w:space="0" w:color="auto"/>
            <w:bottom w:val="none" w:sz="0" w:space="0" w:color="auto"/>
            <w:right w:val="none" w:sz="0" w:space="0" w:color="auto"/>
          </w:divBdr>
        </w:div>
        <w:div w:id="2044791956">
          <w:marLeft w:val="480"/>
          <w:marRight w:val="0"/>
          <w:marTop w:val="0"/>
          <w:marBottom w:val="0"/>
          <w:divBdr>
            <w:top w:val="none" w:sz="0" w:space="0" w:color="auto"/>
            <w:left w:val="none" w:sz="0" w:space="0" w:color="auto"/>
            <w:bottom w:val="none" w:sz="0" w:space="0" w:color="auto"/>
            <w:right w:val="none" w:sz="0" w:space="0" w:color="auto"/>
          </w:divBdr>
        </w:div>
        <w:div w:id="448939865">
          <w:marLeft w:val="480"/>
          <w:marRight w:val="0"/>
          <w:marTop w:val="0"/>
          <w:marBottom w:val="0"/>
          <w:divBdr>
            <w:top w:val="none" w:sz="0" w:space="0" w:color="auto"/>
            <w:left w:val="none" w:sz="0" w:space="0" w:color="auto"/>
            <w:bottom w:val="none" w:sz="0" w:space="0" w:color="auto"/>
            <w:right w:val="none" w:sz="0" w:space="0" w:color="auto"/>
          </w:divBdr>
        </w:div>
        <w:div w:id="1340767805">
          <w:marLeft w:val="480"/>
          <w:marRight w:val="0"/>
          <w:marTop w:val="0"/>
          <w:marBottom w:val="0"/>
          <w:divBdr>
            <w:top w:val="none" w:sz="0" w:space="0" w:color="auto"/>
            <w:left w:val="none" w:sz="0" w:space="0" w:color="auto"/>
            <w:bottom w:val="none" w:sz="0" w:space="0" w:color="auto"/>
            <w:right w:val="none" w:sz="0" w:space="0" w:color="auto"/>
          </w:divBdr>
        </w:div>
        <w:div w:id="237641826">
          <w:marLeft w:val="480"/>
          <w:marRight w:val="0"/>
          <w:marTop w:val="0"/>
          <w:marBottom w:val="0"/>
          <w:divBdr>
            <w:top w:val="none" w:sz="0" w:space="0" w:color="auto"/>
            <w:left w:val="none" w:sz="0" w:space="0" w:color="auto"/>
            <w:bottom w:val="none" w:sz="0" w:space="0" w:color="auto"/>
            <w:right w:val="none" w:sz="0" w:space="0" w:color="auto"/>
          </w:divBdr>
        </w:div>
        <w:div w:id="1634099914">
          <w:marLeft w:val="480"/>
          <w:marRight w:val="0"/>
          <w:marTop w:val="0"/>
          <w:marBottom w:val="0"/>
          <w:divBdr>
            <w:top w:val="none" w:sz="0" w:space="0" w:color="auto"/>
            <w:left w:val="none" w:sz="0" w:space="0" w:color="auto"/>
            <w:bottom w:val="none" w:sz="0" w:space="0" w:color="auto"/>
            <w:right w:val="none" w:sz="0" w:space="0" w:color="auto"/>
          </w:divBdr>
        </w:div>
        <w:div w:id="174074582">
          <w:marLeft w:val="480"/>
          <w:marRight w:val="0"/>
          <w:marTop w:val="0"/>
          <w:marBottom w:val="0"/>
          <w:divBdr>
            <w:top w:val="none" w:sz="0" w:space="0" w:color="auto"/>
            <w:left w:val="none" w:sz="0" w:space="0" w:color="auto"/>
            <w:bottom w:val="none" w:sz="0" w:space="0" w:color="auto"/>
            <w:right w:val="none" w:sz="0" w:space="0" w:color="auto"/>
          </w:divBdr>
        </w:div>
        <w:div w:id="1833065029">
          <w:marLeft w:val="480"/>
          <w:marRight w:val="0"/>
          <w:marTop w:val="0"/>
          <w:marBottom w:val="0"/>
          <w:divBdr>
            <w:top w:val="none" w:sz="0" w:space="0" w:color="auto"/>
            <w:left w:val="none" w:sz="0" w:space="0" w:color="auto"/>
            <w:bottom w:val="none" w:sz="0" w:space="0" w:color="auto"/>
            <w:right w:val="none" w:sz="0" w:space="0" w:color="auto"/>
          </w:divBdr>
        </w:div>
        <w:div w:id="814225319">
          <w:marLeft w:val="480"/>
          <w:marRight w:val="0"/>
          <w:marTop w:val="0"/>
          <w:marBottom w:val="0"/>
          <w:divBdr>
            <w:top w:val="none" w:sz="0" w:space="0" w:color="auto"/>
            <w:left w:val="none" w:sz="0" w:space="0" w:color="auto"/>
            <w:bottom w:val="none" w:sz="0" w:space="0" w:color="auto"/>
            <w:right w:val="none" w:sz="0" w:space="0" w:color="auto"/>
          </w:divBdr>
        </w:div>
        <w:div w:id="1742557003">
          <w:marLeft w:val="480"/>
          <w:marRight w:val="0"/>
          <w:marTop w:val="0"/>
          <w:marBottom w:val="0"/>
          <w:divBdr>
            <w:top w:val="none" w:sz="0" w:space="0" w:color="auto"/>
            <w:left w:val="none" w:sz="0" w:space="0" w:color="auto"/>
            <w:bottom w:val="none" w:sz="0" w:space="0" w:color="auto"/>
            <w:right w:val="none" w:sz="0" w:space="0" w:color="auto"/>
          </w:divBdr>
        </w:div>
        <w:div w:id="523633152">
          <w:marLeft w:val="480"/>
          <w:marRight w:val="0"/>
          <w:marTop w:val="0"/>
          <w:marBottom w:val="0"/>
          <w:divBdr>
            <w:top w:val="none" w:sz="0" w:space="0" w:color="auto"/>
            <w:left w:val="none" w:sz="0" w:space="0" w:color="auto"/>
            <w:bottom w:val="none" w:sz="0" w:space="0" w:color="auto"/>
            <w:right w:val="none" w:sz="0" w:space="0" w:color="auto"/>
          </w:divBdr>
        </w:div>
        <w:div w:id="1062632952">
          <w:marLeft w:val="480"/>
          <w:marRight w:val="0"/>
          <w:marTop w:val="0"/>
          <w:marBottom w:val="0"/>
          <w:divBdr>
            <w:top w:val="none" w:sz="0" w:space="0" w:color="auto"/>
            <w:left w:val="none" w:sz="0" w:space="0" w:color="auto"/>
            <w:bottom w:val="none" w:sz="0" w:space="0" w:color="auto"/>
            <w:right w:val="none" w:sz="0" w:space="0" w:color="auto"/>
          </w:divBdr>
        </w:div>
        <w:div w:id="1019090270">
          <w:marLeft w:val="480"/>
          <w:marRight w:val="0"/>
          <w:marTop w:val="0"/>
          <w:marBottom w:val="0"/>
          <w:divBdr>
            <w:top w:val="none" w:sz="0" w:space="0" w:color="auto"/>
            <w:left w:val="none" w:sz="0" w:space="0" w:color="auto"/>
            <w:bottom w:val="none" w:sz="0" w:space="0" w:color="auto"/>
            <w:right w:val="none" w:sz="0" w:space="0" w:color="auto"/>
          </w:divBdr>
        </w:div>
        <w:div w:id="1247954919">
          <w:marLeft w:val="480"/>
          <w:marRight w:val="0"/>
          <w:marTop w:val="0"/>
          <w:marBottom w:val="0"/>
          <w:divBdr>
            <w:top w:val="none" w:sz="0" w:space="0" w:color="auto"/>
            <w:left w:val="none" w:sz="0" w:space="0" w:color="auto"/>
            <w:bottom w:val="none" w:sz="0" w:space="0" w:color="auto"/>
            <w:right w:val="none" w:sz="0" w:space="0" w:color="auto"/>
          </w:divBdr>
        </w:div>
        <w:div w:id="213590139">
          <w:marLeft w:val="480"/>
          <w:marRight w:val="0"/>
          <w:marTop w:val="0"/>
          <w:marBottom w:val="0"/>
          <w:divBdr>
            <w:top w:val="none" w:sz="0" w:space="0" w:color="auto"/>
            <w:left w:val="none" w:sz="0" w:space="0" w:color="auto"/>
            <w:bottom w:val="none" w:sz="0" w:space="0" w:color="auto"/>
            <w:right w:val="none" w:sz="0" w:space="0" w:color="auto"/>
          </w:divBdr>
        </w:div>
        <w:div w:id="367723057">
          <w:marLeft w:val="480"/>
          <w:marRight w:val="0"/>
          <w:marTop w:val="0"/>
          <w:marBottom w:val="0"/>
          <w:divBdr>
            <w:top w:val="none" w:sz="0" w:space="0" w:color="auto"/>
            <w:left w:val="none" w:sz="0" w:space="0" w:color="auto"/>
            <w:bottom w:val="none" w:sz="0" w:space="0" w:color="auto"/>
            <w:right w:val="none" w:sz="0" w:space="0" w:color="auto"/>
          </w:divBdr>
        </w:div>
        <w:div w:id="461315714">
          <w:marLeft w:val="480"/>
          <w:marRight w:val="0"/>
          <w:marTop w:val="0"/>
          <w:marBottom w:val="0"/>
          <w:divBdr>
            <w:top w:val="none" w:sz="0" w:space="0" w:color="auto"/>
            <w:left w:val="none" w:sz="0" w:space="0" w:color="auto"/>
            <w:bottom w:val="none" w:sz="0" w:space="0" w:color="auto"/>
            <w:right w:val="none" w:sz="0" w:space="0" w:color="auto"/>
          </w:divBdr>
        </w:div>
        <w:div w:id="1821775175">
          <w:marLeft w:val="480"/>
          <w:marRight w:val="0"/>
          <w:marTop w:val="0"/>
          <w:marBottom w:val="0"/>
          <w:divBdr>
            <w:top w:val="none" w:sz="0" w:space="0" w:color="auto"/>
            <w:left w:val="none" w:sz="0" w:space="0" w:color="auto"/>
            <w:bottom w:val="none" w:sz="0" w:space="0" w:color="auto"/>
            <w:right w:val="none" w:sz="0" w:space="0" w:color="auto"/>
          </w:divBdr>
        </w:div>
        <w:div w:id="1375421938">
          <w:marLeft w:val="480"/>
          <w:marRight w:val="0"/>
          <w:marTop w:val="0"/>
          <w:marBottom w:val="0"/>
          <w:divBdr>
            <w:top w:val="none" w:sz="0" w:space="0" w:color="auto"/>
            <w:left w:val="none" w:sz="0" w:space="0" w:color="auto"/>
            <w:bottom w:val="none" w:sz="0" w:space="0" w:color="auto"/>
            <w:right w:val="none" w:sz="0" w:space="0" w:color="auto"/>
          </w:divBdr>
        </w:div>
        <w:div w:id="2006132415">
          <w:marLeft w:val="480"/>
          <w:marRight w:val="0"/>
          <w:marTop w:val="0"/>
          <w:marBottom w:val="0"/>
          <w:divBdr>
            <w:top w:val="none" w:sz="0" w:space="0" w:color="auto"/>
            <w:left w:val="none" w:sz="0" w:space="0" w:color="auto"/>
            <w:bottom w:val="none" w:sz="0" w:space="0" w:color="auto"/>
            <w:right w:val="none" w:sz="0" w:space="0" w:color="auto"/>
          </w:divBdr>
        </w:div>
        <w:div w:id="1855538096">
          <w:marLeft w:val="480"/>
          <w:marRight w:val="0"/>
          <w:marTop w:val="0"/>
          <w:marBottom w:val="0"/>
          <w:divBdr>
            <w:top w:val="none" w:sz="0" w:space="0" w:color="auto"/>
            <w:left w:val="none" w:sz="0" w:space="0" w:color="auto"/>
            <w:bottom w:val="none" w:sz="0" w:space="0" w:color="auto"/>
            <w:right w:val="none" w:sz="0" w:space="0" w:color="auto"/>
          </w:divBdr>
        </w:div>
        <w:div w:id="1352995135">
          <w:marLeft w:val="480"/>
          <w:marRight w:val="0"/>
          <w:marTop w:val="0"/>
          <w:marBottom w:val="0"/>
          <w:divBdr>
            <w:top w:val="none" w:sz="0" w:space="0" w:color="auto"/>
            <w:left w:val="none" w:sz="0" w:space="0" w:color="auto"/>
            <w:bottom w:val="none" w:sz="0" w:space="0" w:color="auto"/>
            <w:right w:val="none" w:sz="0" w:space="0" w:color="auto"/>
          </w:divBdr>
        </w:div>
        <w:div w:id="867839629">
          <w:marLeft w:val="480"/>
          <w:marRight w:val="0"/>
          <w:marTop w:val="0"/>
          <w:marBottom w:val="0"/>
          <w:divBdr>
            <w:top w:val="none" w:sz="0" w:space="0" w:color="auto"/>
            <w:left w:val="none" w:sz="0" w:space="0" w:color="auto"/>
            <w:bottom w:val="none" w:sz="0" w:space="0" w:color="auto"/>
            <w:right w:val="none" w:sz="0" w:space="0" w:color="auto"/>
          </w:divBdr>
        </w:div>
        <w:div w:id="2122530221">
          <w:marLeft w:val="480"/>
          <w:marRight w:val="0"/>
          <w:marTop w:val="0"/>
          <w:marBottom w:val="0"/>
          <w:divBdr>
            <w:top w:val="none" w:sz="0" w:space="0" w:color="auto"/>
            <w:left w:val="none" w:sz="0" w:space="0" w:color="auto"/>
            <w:bottom w:val="none" w:sz="0" w:space="0" w:color="auto"/>
            <w:right w:val="none" w:sz="0" w:space="0" w:color="auto"/>
          </w:divBdr>
        </w:div>
        <w:div w:id="1086456556">
          <w:marLeft w:val="480"/>
          <w:marRight w:val="0"/>
          <w:marTop w:val="0"/>
          <w:marBottom w:val="0"/>
          <w:divBdr>
            <w:top w:val="none" w:sz="0" w:space="0" w:color="auto"/>
            <w:left w:val="none" w:sz="0" w:space="0" w:color="auto"/>
            <w:bottom w:val="none" w:sz="0" w:space="0" w:color="auto"/>
            <w:right w:val="none" w:sz="0" w:space="0" w:color="auto"/>
          </w:divBdr>
        </w:div>
      </w:divsChild>
    </w:div>
    <w:div w:id="605575299">
      <w:bodyDiv w:val="1"/>
      <w:marLeft w:val="0"/>
      <w:marRight w:val="0"/>
      <w:marTop w:val="0"/>
      <w:marBottom w:val="0"/>
      <w:divBdr>
        <w:top w:val="none" w:sz="0" w:space="0" w:color="auto"/>
        <w:left w:val="none" w:sz="0" w:space="0" w:color="auto"/>
        <w:bottom w:val="none" w:sz="0" w:space="0" w:color="auto"/>
        <w:right w:val="none" w:sz="0" w:space="0" w:color="auto"/>
      </w:divBdr>
      <w:divsChild>
        <w:div w:id="1778014467">
          <w:marLeft w:val="480"/>
          <w:marRight w:val="0"/>
          <w:marTop w:val="0"/>
          <w:marBottom w:val="0"/>
          <w:divBdr>
            <w:top w:val="none" w:sz="0" w:space="0" w:color="auto"/>
            <w:left w:val="none" w:sz="0" w:space="0" w:color="auto"/>
            <w:bottom w:val="none" w:sz="0" w:space="0" w:color="auto"/>
            <w:right w:val="none" w:sz="0" w:space="0" w:color="auto"/>
          </w:divBdr>
        </w:div>
        <w:div w:id="1468008580">
          <w:marLeft w:val="480"/>
          <w:marRight w:val="0"/>
          <w:marTop w:val="0"/>
          <w:marBottom w:val="0"/>
          <w:divBdr>
            <w:top w:val="none" w:sz="0" w:space="0" w:color="auto"/>
            <w:left w:val="none" w:sz="0" w:space="0" w:color="auto"/>
            <w:bottom w:val="none" w:sz="0" w:space="0" w:color="auto"/>
            <w:right w:val="none" w:sz="0" w:space="0" w:color="auto"/>
          </w:divBdr>
        </w:div>
        <w:div w:id="670062631">
          <w:marLeft w:val="480"/>
          <w:marRight w:val="0"/>
          <w:marTop w:val="0"/>
          <w:marBottom w:val="0"/>
          <w:divBdr>
            <w:top w:val="none" w:sz="0" w:space="0" w:color="auto"/>
            <w:left w:val="none" w:sz="0" w:space="0" w:color="auto"/>
            <w:bottom w:val="none" w:sz="0" w:space="0" w:color="auto"/>
            <w:right w:val="none" w:sz="0" w:space="0" w:color="auto"/>
          </w:divBdr>
        </w:div>
        <w:div w:id="1822573060">
          <w:marLeft w:val="480"/>
          <w:marRight w:val="0"/>
          <w:marTop w:val="0"/>
          <w:marBottom w:val="0"/>
          <w:divBdr>
            <w:top w:val="none" w:sz="0" w:space="0" w:color="auto"/>
            <w:left w:val="none" w:sz="0" w:space="0" w:color="auto"/>
            <w:bottom w:val="none" w:sz="0" w:space="0" w:color="auto"/>
            <w:right w:val="none" w:sz="0" w:space="0" w:color="auto"/>
          </w:divBdr>
        </w:div>
        <w:div w:id="975060906">
          <w:marLeft w:val="480"/>
          <w:marRight w:val="0"/>
          <w:marTop w:val="0"/>
          <w:marBottom w:val="0"/>
          <w:divBdr>
            <w:top w:val="none" w:sz="0" w:space="0" w:color="auto"/>
            <w:left w:val="none" w:sz="0" w:space="0" w:color="auto"/>
            <w:bottom w:val="none" w:sz="0" w:space="0" w:color="auto"/>
            <w:right w:val="none" w:sz="0" w:space="0" w:color="auto"/>
          </w:divBdr>
        </w:div>
        <w:div w:id="2069068956">
          <w:marLeft w:val="480"/>
          <w:marRight w:val="0"/>
          <w:marTop w:val="0"/>
          <w:marBottom w:val="0"/>
          <w:divBdr>
            <w:top w:val="none" w:sz="0" w:space="0" w:color="auto"/>
            <w:left w:val="none" w:sz="0" w:space="0" w:color="auto"/>
            <w:bottom w:val="none" w:sz="0" w:space="0" w:color="auto"/>
            <w:right w:val="none" w:sz="0" w:space="0" w:color="auto"/>
          </w:divBdr>
        </w:div>
        <w:div w:id="598948489">
          <w:marLeft w:val="480"/>
          <w:marRight w:val="0"/>
          <w:marTop w:val="0"/>
          <w:marBottom w:val="0"/>
          <w:divBdr>
            <w:top w:val="none" w:sz="0" w:space="0" w:color="auto"/>
            <w:left w:val="none" w:sz="0" w:space="0" w:color="auto"/>
            <w:bottom w:val="none" w:sz="0" w:space="0" w:color="auto"/>
            <w:right w:val="none" w:sz="0" w:space="0" w:color="auto"/>
          </w:divBdr>
        </w:div>
        <w:div w:id="930744476">
          <w:marLeft w:val="480"/>
          <w:marRight w:val="0"/>
          <w:marTop w:val="0"/>
          <w:marBottom w:val="0"/>
          <w:divBdr>
            <w:top w:val="none" w:sz="0" w:space="0" w:color="auto"/>
            <w:left w:val="none" w:sz="0" w:space="0" w:color="auto"/>
            <w:bottom w:val="none" w:sz="0" w:space="0" w:color="auto"/>
            <w:right w:val="none" w:sz="0" w:space="0" w:color="auto"/>
          </w:divBdr>
        </w:div>
        <w:div w:id="1132943413">
          <w:marLeft w:val="480"/>
          <w:marRight w:val="0"/>
          <w:marTop w:val="0"/>
          <w:marBottom w:val="0"/>
          <w:divBdr>
            <w:top w:val="none" w:sz="0" w:space="0" w:color="auto"/>
            <w:left w:val="none" w:sz="0" w:space="0" w:color="auto"/>
            <w:bottom w:val="none" w:sz="0" w:space="0" w:color="auto"/>
            <w:right w:val="none" w:sz="0" w:space="0" w:color="auto"/>
          </w:divBdr>
        </w:div>
        <w:div w:id="201941443">
          <w:marLeft w:val="480"/>
          <w:marRight w:val="0"/>
          <w:marTop w:val="0"/>
          <w:marBottom w:val="0"/>
          <w:divBdr>
            <w:top w:val="none" w:sz="0" w:space="0" w:color="auto"/>
            <w:left w:val="none" w:sz="0" w:space="0" w:color="auto"/>
            <w:bottom w:val="none" w:sz="0" w:space="0" w:color="auto"/>
            <w:right w:val="none" w:sz="0" w:space="0" w:color="auto"/>
          </w:divBdr>
        </w:div>
        <w:div w:id="739250887">
          <w:marLeft w:val="480"/>
          <w:marRight w:val="0"/>
          <w:marTop w:val="0"/>
          <w:marBottom w:val="0"/>
          <w:divBdr>
            <w:top w:val="none" w:sz="0" w:space="0" w:color="auto"/>
            <w:left w:val="none" w:sz="0" w:space="0" w:color="auto"/>
            <w:bottom w:val="none" w:sz="0" w:space="0" w:color="auto"/>
            <w:right w:val="none" w:sz="0" w:space="0" w:color="auto"/>
          </w:divBdr>
        </w:div>
        <w:div w:id="1988391807">
          <w:marLeft w:val="480"/>
          <w:marRight w:val="0"/>
          <w:marTop w:val="0"/>
          <w:marBottom w:val="0"/>
          <w:divBdr>
            <w:top w:val="none" w:sz="0" w:space="0" w:color="auto"/>
            <w:left w:val="none" w:sz="0" w:space="0" w:color="auto"/>
            <w:bottom w:val="none" w:sz="0" w:space="0" w:color="auto"/>
            <w:right w:val="none" w:sz="0" w:space="0" w:color="auto"/>
          </w:divBdr>
        </w:div>
        <w:div w:id="2024234997">
          <w:marLeft w:val="480"/>
          <w:marRight w:val="0"/>
          <w:marTop w:val="0"/>
          <w:marBottom w:val="0"/>
          <w:divBdr>
            <w:top w:val="none" w:sz="0" w:space="0" w:color="auto"/>
            <w:left w:val="none" w:sz="0" w:space="0" w:color="auto"/>
            <w:bottom w:val="none" w:sz="0" w:space="0" w:color="auto"/>
            <w:right w:val="none" w:sz="0" w:space="0" w:color="auto"/>
          </w:divBdr>
        </w:div>
        <w:div w:id="1608468161">
          <w:marLeft w:val="480"/>
          <w:marRight w:val="0"/>
          <w:marTop w:val="0"/>
          <w:marBottom w:val="0"/>
          <w:divBdr>
            <w:top w:val="none" w:sz="0" w:space="0" w:color="auto"/>
            <w:left w:val="none" w:sz="0" w:space="0" w:color="auto"/>
            <w:bottom w:val="none" w:sz="0" w:space="0" w:color="auto"/>
            <w:right w:val="none" w:sz="0" w:space="0" w:color="auto"/>
          </w:divBdr>
        </w:div>
        <w:div w:id="15279353">
          <w:marLeft w:val="480"/>
          <w:marRight w:val="0"/>
          <w:marTop w:val="0"/>
          <w:marBottom w:val="0"/>
          <w:divBdr>
            <w:top w:val="none" w:sz="0" w:space="0" w:color="auto"/>
            <w:left w:val="none" w:sz="0" w:space="0" w:color="auto"/>
            <w:bottom w:val="none" w:sz="0" w:space="0" w:color="auto"/>
            <w:right w:val="none" w:sz="0" w:space="0" w:color="auto"/>
          </w:divBdr>
        </w:div>
        <w:div w:id="1906064206">
          <w:marLeft w:val="480"/>
          <w:marRight w:val="0"/>
          <w:marTop w:val="0"/>
          <w:marBottom w:val="0"/>
          <w:divBdr>
            <w:top w:val="none" w:sz="0" w:space="0" w:color="auto"/>
            <w:left w:val="none" w:sz="0" w:space="0" w:color="auto"/>
            <w:bottom w:val="none" w:sz="0" w:space="0" w:color="auto"/>
            <w:right w:val="none" w:sz="0" w:space="0" w:color="auto"/>
          </w:divBdr>
        </w:div>
        <w:div w:id="801508948">
          <w:marLeft w:val="480"/>
          <w:marRight w:val="0"/>
          <w:marTop w:val="0"/>
          <w:marBottom w:val="0"/>
          <w:divBdr>
            <w:top w:val="none" w:sz="0" w:space="0" w:color="auto"/>
            <w:left w:val="none" w:sz="0" w:space="0" w:color="auto"/>
            <w:bottom w:val="none" w:sz="0" w:space="0" w:color="auto"/>
            <w:right w:val="none" w:sz="0" w:space="0" w:color="auto"/>
          </w:divBdr>
        </w:div>
        <w:div w:id="741832640">
          <w:marLeft w:val="480"/>
          <w:marRight w:val="0"/>
          <w:marTop w:val="0"/>
          <w:marBottom w:val="0"/>
          <w:divBdr>
            <w:top w:val="none" w:sz="0" w:space="0" w:color="auto"/>
            <w:left w:val="none" w:sz="0" w:space="0" w:color="auto"/>
            <w:bottom w:val="none" w:sz="0" w:space="0" w:color="auto"/>
            <w:right w:val="none" w:sz="0" w:space="0" w:color="auto"/>
          </w:divBdr>
        </w:div>
        <w:div w:id="929773030">
          <w:marLeft w:val="480"/>
          <w:marRight w:val="0"/>
          <w:marTop w:val="0"/>
          <w:marBottom w:val="0"/>
          <w:divBdr>
            <w:top w:val="none" w:sz="0" w:space="0" w:color="auto"/>
            <w:left w:val="none" w:sz="0" w:space="0" w:color="auto"/>
            <w:bottom w:val="none" w:sz="0" w:space="0" w:color="auto"/>
            <w:right w:val="none" w:sz="0" w:space="0" w:color="auto"/>
          </w:divBdr>
        </w:div>
        <w:div w:id="1269121213">
          <w:marLeft w:val="480"/>
          <w:marRight w:val="0"/>
          <w:marTop w:val="0"/>
          <w:marBottom w:val="0"/>
          <w:divBdr>
            <w:top w:val="none" w:sz="0" w:space="0" w:color="auto"/>
            <w:left w:val="none" w:sz="0" w:space="0" w:color="auto"/>
            <w:bottom w:val="none" w:sz="0" w:space="0" w:color="auto"/>
            <w:right w:val="none" w:sz="0" w:space="0" w:color="auto"/>
          </w:divBdr>
        </w:div>
        <w:div w:id="961960982">
          <w:marLeft w:val="480"/>
          <w:marRight w:val="0"/>
          <w:marTop w:val="0"/>
          <w:marBottom w:val="0"/>
          <w:divBdr>
            <w:top w:val="none" w:sz="0" w:space="0" w:color="auto"/>
            <w:left w:val="none" w:sz="0" w:space="0" w:color="auto"/>
            <w:bottom w:val="none" w:sz="0" w:space="0" w:color="auto"/>
            <w:right w:val="none" w:sz="0" w:space="0" w:color="auto"/>
          </w:divBdr>
        </w:div>
        <w:div w:id="1451433137">
          <w:marLeft w:val="480"/>
          <w:marRight w:val="0"/>
          <w:marTop w:val="0"/>
          <w:marBottom w:val="0"/>
          <w:divBdr>
            <w:top w:val="none" w:sz="0" w:space="0" w:color="auto"/>
            <w:left w:val="none" w:sz="0" w:space="0" w:color="auto"/>
            <w:bottom w:val="none" w:sz="0" w:space="0" w:color="auto"/>
            <w:right w:val="none" w:sz="0" w:space="0" w:color="auto"/>
          </w:divBdr>
        </w:div>
        <w:div w:id="1311903440">
          <w:marLeft w:val="480"/>
          <w:marRight w:val="0"/>
          <w:marTop w:val="0"/>
          <w:marBottom w:val="0"/>
          <w:divBdr>
            <w:top w:val="none" w:sz="0" w:space="0" w:color="auto"/>
            <w:left w:val="none" w:sz="0" w:space="0" w:color="auto"/>
            <w:bottom w:val="none" w:sz="0" w:space="0" w:color="auto"/>
            <w:right w:val="none" w:sz="0" w:space="0" w:color="auto"/>
          </w:divBdr>
        </w:div>
        <w:div w:id="1393695142">
          <w:marLeft w:val="480"/>
          <w:marRight w:val="0"/>
          <w:marTop w:val="0"/>
          <w:marBottom w:val="0"/>
          <w:divBdr>
            <w:top w:val="none" w:sz="0" w:space="0" w:color="auto"/>
            <w:left w:val="none" w:sz="0" w:space="0" w:color="auto"/>
            <w:bottom w:val="none" w:sz="0" w:space="0" w:color="auto"/>
            <w:right w:val="none" w:sz="0" w:space="0" w:color="auto"/>
          </w:divBdr>
        </w:div>
        <w:div w:id="66617028">
          <w:marLeft w:val="480"/>
          <w:marRight w:val="0"/>
          <w:marTop w:val="0"/>
          <w:marBottom w:val="0"/>
          <w:divBdr>
            <w:top w:val="none" w:sz="0" w:space="0" w:color="auto"/>
            <w:left w:val="none" w:sz="0" w:space="0" w:color="auto"/>
            <w:bottom w:val="none" w:sz="0" w:space="0" w:color="auto"/>
            <w:right w:val="none" w:sz="0" w:space="0" w:color="auto"/>
          </w:divBdr>
        </w:div>
        <w:div w:id="1117484575">
          <w:marLeft w:val="480"/>
          <w:marRight w:val="0"/>
          <w:marTop w:val="0"/>
          <w:marBottom w:val="0"/>
          <w:divBdr>
            <w:top w:val="none" w:sz="0" w:space="0" w:color="auto"/>
            <w:left w:val="none" w:sz="0" w:space="0" w:color="auto"/>
            <w:bottom w:val="none" w:sz="0" w:space="0" w:color="auto"/>
            <w:right w:val="none" w:sz="0" w:space="0" w:color="auto"/>
          </w:divBdr>
        </w:div>
        <w:div w:id="795106297">
          <w:marLeft w:val="480"/>
          <w:marRight w:val="0"/>
          <w:marTop w:val="0"/>
          <w:marBottom w:val="0"/>
          <w:divBdr>
            <w:top w:val="none" w:sz="0" w:space="0" w:color="auto"/>
            <w:left w:val="none" w:sz="0" w:space="0" w:color="auto"/>
            <w:bottom w:val="none" w:sz="0" w:space="0" w:color="auto"/>
            <w:right w:val="none" w:sz="0" w:space="0" w:color="auto"/>
          </w:divBdr>
        </w:div>
        <w:div w:id="201094203">
          <w:marLeft w:val="480"/>
          <w:marRight w:val="0"/>
          <w:marTop w:val="0"/>
          <w:marBottom w:val="0"/>
          <w:divBdr>
            <w:top w:val="none" w:sz="0" w:space="0" w:color="auto"/>
            <w:left w:val="none" w:sz="0" w:space="0" w:color="auto"/>
            <w:bottom w:val="none" w:sz="0" w:space="0" w:color="auto"/>
            <w:right w:val="none" w:sz="0" w:space="0" w:color="auto"/>
          </w:divBdr>
        </w:div>
        <w:div w:id="452213316">
          <w:marLeft w:val="480"/>
          <w:marRight w:val="0"/>
          <w:marTop w:val="0"/>
          <w:marBottom w:val="0"/>
          <w:divBdr>
            <w:top w:val="none" w:sz="0" w:space="0" w:color="auto"/>
            <w:left w:val="none" w:sz="0" w:space="0" w:color="auto"/>
            <w:bottom w:val="none" w:sz="0" w:space="0" w:color="auto"/>
            <w:right w:val="none" w:sz="0" w:space="0" w:color="auto"/>
          </w:divBdr>
        </w:div>
        <w:div w:id="1678190761">
          <w:marLeft w:val="480"/>
          <w:marRight w:val="0"/>
          <w:marTop w:val="0"/>
          <w:marBottom w:val="0"/>
          <w:divBdr>
            <w:top w:val="none" w:sz="0" w:space="0" w:color="auto"/>
            <w:left w:val="none" w:sz="0" w:space="0" w:color="auto"/>
            <w:bottom w:val="none" w:sz="0" w:space="0" w:color="auto"/>
            <w:right w:val="none" w:sz="0" w:space="0" w:color="auto"/>
          </w:divBdr>
        </w:div>
        <w:div w:id="1833835680">
          <w:marLeft w:val="480"/>
          <w:marRight w:val="0"/>
          <w:marTop w:val="0"/>
          <w:marBottom w:val="0"/>
          <w:divBdr>
            <w:top w:val="none" w:sz="0" w:space="0" w:color="auto"/>
            <w:left w:val="none" w:sz="0" w:space="0" w:color="auto"/>
            <w:bottom w:val="none" w:sz="0" w:space="0" w:color="auto"/>
            <w:right w:val="none" w:sz="0" w:space="0" w:color="auto"/>
          </w:divBdr>
        </w:div>
        <w:div w:id="956179210">
          <w:marLeft w:val="480"/>
          <w:marRight w:val="0"/>
          <w:marTop w:val="0"/>
          <w:marBottom w:val="0"/>
          <w:divBdr>
            <w:top w:val="none" w:sz="0" w:space="0" w:color="auto"/>
            <w:left w:val="none" w:sz="0" w:space="0" w:color="auto"/>
            <w:bottom w:val="none" w:sz="0" w:space="0" w:color="auto"/>
            <w:right w:val="none" w:sz="0" w:space="0" w:color="auto"/>
          </w:divBdr>
        </w:div>
        <w:div w:id="1142695756">
          <w:marLeft w:val="480"/>
          <w:marRight w:val="0"/>
          <w:marTop w:val="0"/>
          <w:marBottom w:val="0"/>
          <w:divBdr>
            <w:top w:val="none" w:sz="0" w:space="0" w:color="auto"/>
            <w:left w:val="none" w:sz="0" w:space="0" w:color="auto"/>
            <w:bottom w:val="none" w:sz="0" w:space="0" w:color="auto"/>
            <w:right w:val="none" w:sz="0" w:space="0" w:color="auto"/>
          </w:divBdr>
        </w:div>
        <w:div w:id="688340008">
          <w:marLeft w:val="480"/>
          <w:marRight w:val="0"/>
          <w:marTop w:val="0"/>
          <w:marBottom w:val="0"/>
          <w:divBdr>
            <w:top w:val="none" w:sz="0" w:space="0" w:color="auto"/>
            <w:left w:val="none" w:sz="0" w:space="0" w:color="auto"/>
            <w:bottom w:val="none" w:sz="0" w:space="0" w:color="auto"/>
            <w:right w:val="none" w:sz="0" w:space="0" w:color="auto"/>
          </w:divBdr>
        </w:div>
        <w:div w:id="1758403826">
          <w:marLeft w:val="480"/>
          <w:marRight w:val="0"/>
          <w:marTop w:val="0"/>
          <w:marBottom w:val="0"/>
          <w:divBdr>
            <w:top w:val="none" w:sz="0" w:space="0" w:color="auto"/>
            <w:left w:val="none" w:sz="0" w:space="0" w:color="auto"/>
            <w:bottom w:val="none" w:sz="0" w:space="0" w:color="auto"/>
            <w:right w:val="none" w:sz="0" w:space="0" w:color="auto"/>
          </w:divBdr>
        </w:div>
        <w:div w:id="1893733730">
          <w:marLeft w:val="480"/>
          <w:marRight w:val="0"/>
          <w:marTop w:val="0"/>
          <w:marBottom w:val="0"/>
          <w:divBdr>
            <w:top w:val="none" w:sz="0" w:space="0" w:color="auto"/>
            <w:left w:val="none" w:sz="0" w:space="0" w:color="auto"/>
            <w:bottom w:val="none" w:sz="0" w:space="0" w:color="auto"/>
            <w:right w:val="none" w:sz="0" w:space="0" w:color="auto"/>
          </w:divBdr>
        </w:div>
        <w:div w:id="1466966439">
          <w:marLeft w:val="480"/>
          <w:marRight w:val="0"/>
          <w:marTop w:val="0"/>
          <w:marBottom w:val="0"/>
          <w:divBdr>
            <w:top w:val="none" w:sz="0" w:space="0" w:color="auto"/>
            <w:left w:val="none" w:sz="0" w:space="0" w:color="auto"/>
            <w:bottom w:val="none" w:sz="0" w:space="0" w:color="auto"/>
            <w:right w:val="none" w:sz="0" w:space="0" w:color="auto"/>
          </w:divBdr>
        </w:div>
        <w:div w:id="558983306">
          <w:marLeft w:val="480"/>
          <w:marRight w:val="0"/>
          <w:marTop w:val="0"/>
          <w:marBottom w:val="0"/>
          <w:divBdr>
            <w:top w:val="none" w:sz="0" w:space="0" w:color="auto"/>
            <w:left w:val="none" w:sz="0" w:space="0" w:color="auto"/>
            <w:bottom w:val="none" w:sz="0" w:space="0" w:color="auto"/>
            <w:right w:val="none" w:sz="0" w:space="0" w:color="auto"/>
          </w:divBdr>
        </w:div>
        <w:div w:id="641276047">
          <w:marLeft w:val="480"/>
          <w:marRight w:val="0"/>
          <w:marTop w:val="0"/>
          <w:marBottom w:val="0"/>
          <w:divBdr>
            <w:top w:val="none" w:sz="0" w:space="0" w:color="auto"/>
            <w:left w:val="none" w:sz="0" w:space="0" w:color="auto"/>
            <w:bottom w:val="none" w:sz="0" w:space="0" w:color="auto"/>
            <w:right w:val="none" w:sz="0" w:space="0" w:color="auto"/>
          </w:divBdr>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2319885">
      <w:bodyDiv w:val="1"/>
      <w:marLeft w:val="0"/>
      <w:marRight w:val="0"/>
      <w:marTop w:val="0"/>
      <w:marBottom w:val="0"/>
      <w:divBdr>
        <w:top w:val="none" w:sz="0" w:space="0" w:color="auto"/>
        <w:left w:val="none" w:sz="0" w:space="0" w:color="auto"/>
        <w:bottom w:val="none" w:sz="0" w:space="0" w:color="auto"/>
        <w:right w:val="none" w:sz="0" w:space="0" w:color="auto"/>
      </w:divBdr>
    </w:div>
    <w:div w:id="612710464">
      <w:bodyDiv w:val="1"/>
      <w:marLeft w:val="0"/>
      <w:marRight w:val="0"/>
      <w:marTop w:val="0"/>
      <w:marBottom w:val="0"/>
      <w:divBdr>
        <w:top w:val="none" w:sz="0" w:space="0" w:color="auto"/>
        <w:left w:val="none" w:sz="0" w:space="0" w:color="auto"/>
        <w:bottom w:val="none" w:sz="0" w:space="0" w:color="auto"/>
        <w:right w:val="none" w:sz="0" w:space="0" w:color="auto"/>
      </w:divBdr>
    </w:div>
    <w:div w:id="614557175">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18417015">
      <w:bodyDiv w:val="1"/>
      <w:marLeft w:val="0"/>
      <w:marRight w:val="0"/>
      <w:marTop w:val="0"/>
      <w:marBottom w:val="0"/>
      <w:divBdr>
        <w:top w:val="none" w:sz="0" w:space="0" w:color="auto"/>
        <w:left w:val="none" w:sz="0" w:space="0" w:color="auto"/>
        <w:bottom w:val="none" w:sz="0" w:space="0" w:color="auto"/>
        <w:right w:val="none" w:sz="0" w:space="0" w:color="auto"/>
      </w:divBdr>
    </w:div>
    <w:div w:id="619073726">
      <w:bodyDiv w:val="1"/>
      <w:marLeft w:val="0"/>
      <w:marRight w:val="0"/>
      <w:marTop w:val="0"/>
      <w:marBottom w:val="0"/>
      <w:divBdr>
        <w:top w:val="none" w:sz="0" w:space="0" w:color="auto"/>
        <w:left w:val="none" w:sz="0" w:space="0" w:color="auto"/>
        <w:bottom w:val="none" w:sz="0" w:space="0" w:color="auto"/>
        <w:right w:val="none" w:sz="0" w:space="0" w:color="auto"/>
      </w:divBdr>
      <w:divsChild>
        <w:div w:id="208032821">
          <w:marLeft w:val="480"/>
          <w:marRight w:val="0"/>
          <w:marTop w:val="0"/>
          <w:marBottom w:val="0"/>
          <w:divBdr>
            <w:top w:val="none" w:sz="0" w:space="0" w:color="auto"/>
            <w:left w:val="none" w:sz="0" w:space="0" w:color="auto"/>
            <w:bottom w:val="none" w:sz="0" w:space="0" w:color="auto"/>
            <w:right w:val="none" w:sz="0" w:space="0" w:color="auto"/>
          </w:divBdr>
        </w:div>
        <w:div w:id="463306687">
          <w:marLeft w:val="480"/>
          <w:marRight w:val="0"/>
          <w:marTop w:val="0"/>
          <w:marBottom w:val="0"/>
          <w:divBdr>
            <w:top w:val="none" w:sz="0" w:space="0" w:color="auto"/>
            <w:left w:val="none" w:sz="0" w:space="0" w:color="auto"/>
            <w:bottom w:val="none" w:sz="0" w:space="0" w:color="auto"/>
            <w:right w:val="none" w:sz="0" w:space="0" w:color="auto"/>
          </w:divBdr>
        </w:div>
        <w:div w:id="1613853346">
          <w:marLeft w:val="480"/>
          <w:marRight w:val="0"/>
          <w:marTop w:val="0"/>
          <w:marBottom w:val="0"/>
          <w:divBdr>
            <w:top w:val="none" w:sz="0" w:space="0" w:color="auto"/>
            <w:left w:val="none" w:sz="0" w:space="0" w:color="auto"/>
            <w:bottom w:val="none" w:sz="0" w:space="0" w:color="auto"/>
            <w:right w:val="none" w:sz="0" w:space="0" w:color="auto"/>
          </w:divBdr>
        </w:div>
        <w:div w:id="1261722732">
          <w:marLeft w:val="480"/>
          <w:marRight w:val="0"/>
          <w:marTop w:val="0"/>
          <w:marBottom w:val="0"/>
          <w:divBdr>
            <w:top w:val="none" w:sz="0" w:space="0" w:color="auto"/>
            <w:left w:val="none" w:sz="0" w:space="0" w:color="auto"/>
            <w:bottom w:val="none" w:sz="0" w:space="0" w:color="auto"/>
            <w:right w:val="none" w:sz="0" w:space="0" w:color="auto"/>
          </w:divBdr>
        </w:div>
        <w:div w:id="1036542384">
          <w:marLeft w:val="480"/>
          <w:marRight w:val="0"/>
          <w:marTop w:val="0"/>
          <w:marBottom w:val="0"/>
          <w:divBdr>
            <w:top w:val="none" w:sz="0" w:space="0" w:color="auto"/>
            <w:left w:val="none" w:sz="0" w:space="0" w:color="auto"/>
            <w:bottom w:val="none" w:sz="0" w:space="0" w:color="auto"/>
            <w:right w:val="none" w:sz="0" w:space="0" w:color="auto"/>
          </w:divBdr>
        </w:div>
        <w:div w:id="1189678672">
          <w:marLeft w:val="480"/>
          <w:marRight w:val="0"/>
          <w:marTop w:val="0"/>
          <w:marBottom w:val="0"/>
          <w:divBdr>
            <w:top w:val="none" w:sz="0" w:space="0" w:color="auto"/>
            <w:left w:val="none" w:sz="0" w:space="0" w:color="auto"/>
            <w:bottom w:val="none" w:sz="0" w:space="0" w:color="auto"/>
            <w:right w:val="none" w:sz="0" w:space="0" w:color="auto"/>
          </w:divBdr>
        </w:div>
        <w:div w:id="444277901">
          <w:marLeft w:val="480"/>
          <w:marRight w:val="0"/>
          <w:marTop w:val="0"/>
          <w:marBottom w:val="0"/>
          <w:divBdr>
            <w:top w:val="none" w:sz="0" w:space="0" w:color="auto"/>
            <w:left w:val="none" w:sz="0" w:space="0" w:color="auto"/>
            <w:bottom w:val="none" w:sz="0" w:space="0" w:color="auto"/>
            <w:right w:val="none" w:sz="0" w:space="0" w:color="auto"/>
          </w:divBdr>
        </w:div>
        <w:div w:id="1188374706">
          <w:marLeft w:val="480"/>
          <w:marRight w:val="0"/>
          <w:marTop w:val="0"/>
          <w:marBottom w:val="0"/>
          <w:divBdr>
            <w:top w:val="none" w:sz="0" w:space="0" w:color="auto"/>
            <w:left w:val="none" w:sz="0" w:space="0" w:color="auto"/>
            <w:bottom w:val="none" w:sz="0" w:space="0" w:color="auto"/>
            <w:right w:val="none" w:sz="0" w:space="0" w:color="auto"/>
          </w:divBdr>
        </w:div>
        <w:div w:id="1251814248">
          <w:marLeft w:val="480"/>
          <w:marRight w:val="0"/>
          <w:marTop w:val="0"/>
          <w:marBottom w:val="0"/>
          <w:divBdr>
            <w:top w:val="none" w:sz="0" w:space="0" w:color="auto"/>
            <w:left w:val="none" w:sz="0" w:space="0" w:color="auto"/>
            <w:bottom w:val="none" w:sz="0" w:space="0" w:color="auto"/>
            <w:right w:val="none" w:sz="0" w:space="0" w:color="auto"/>
          </w:divBdr>
        </w:div>
        <w:div w:id="1093938979">
          <w:marLeft w:val="480"/>
          <w:marRight w:val="0"/>
          <w:marTop w:val="0"/>
          <w:marBottom w:val="0"/>
          <w:divBdr>
            <w:top w:val="none" w:sz="0" w:space="0" w:color="auto"/>
            <w:left w:val="none" w:sz="0" w:space="0" w:color="auto"/>
            <w:bottom w:val="none" w:sz="0" w:space="0" w:color="auto"/>
            <w:right w:val="none" w:sz="0" w:space="0" w:color="auto"/>
          </w:divBdr>
        </w:div>
        <w:div w:id="1729454998">
          <w:marLeft w:val="480"/>
          <w:marRight w:val="0"/>
          <w:marTop w:val="0"/>
          <w:marBottom w:val="0"/>
          <w:divBdr>
            <w:top w:val="none" w:sz="0" w:space="0" w:color="auto"/>
            <w:left w:val="none" w:sz="0" w:space="0" w:color="auto"/>
            <w:bottom w:val="none" w:sz="0" w:space="0" w:color="auto"/>
            <w:right w:val="none" w:sz="0" w:space="0" w:color="auto"/>
          </w:divBdr>
        </w:div>
        <w:div w:id="561672866">
          <w:marLeft w:val="480"/>
          <w:marRight w:val="0"/>
          <w:marTop w:val="0"/>
          <w:marBottom w:val="0"/>
          <w:divBdr>
            <w:top w:val="none" w:sz="0" w:space="0" w:color="auto"/>
            <w:left w:val="none" w:sz="0" w:space="0" w:color="auto"/>
            <w:bottom w:val="none" w:sz="0" w:space="0" w:color="auto"/>
            <w:right w:val="none" w:sz="0" w:space="0" w:color="auto"/>
          </w:divBdr>
        </w:div>
        <w:div w:id="1310288161">
          <w:marLeft w:val="480"/>
          <w:marRight w:val="0"/>
          <w:marTop w:val="0"/>
          <w:marBottom w:val="0"/>
          <w:divBdr>
            <w:top w:val="none" w:sz="0" w:space="0" w:color="auto"/>
            <w:left w:val="none" w:sz="0" w:space="0" w:color="auto"/>
            <w:bottom w:val="none" w:sz="0" w:space="0" w:color="auto"/>
            <w:right w:val="none" w:sz="0" w:space="0" w:color="auto"/>
          </w:divBdr>
        </w:div>
        <w:div w:id="1267271413">
          <w:marLeft w:val="480"/>
          <w:marRight w:val="0"/>
          <w:marTop w:val="0"/>
          <w:marBottom w:val="0"/>
          <w:divBdr>
            <w:top w:val="none" w:sz="0" w:space="0" w:color="auto"/>
            <w:left w:val="none" w:sz="0" w:space="0" w:color="auto"/>
            <w:bottom w:val="none" w:sz="0" w:space="0" w:color="auto"/>
            <w:right w:val="none" w:sz="0" w:space="0" w:color="auto"/>
          </w:divBdr>
        </w:div>
        <w:div w:id="1823740288">
          <w:marLeft w:val="480"/>
          <w:marRight w:val="0"/>
          <w:marTop w:val="0"/>
          <w:marBottom w:val="0"/>
          <w:divBdr>
            <w:top w:val="none" w:sz="0" w:space="0" w:color="auto"/>
            <w:left w:val="none" w:sz="0" w:space="0" w:color="auto"/>
            <w:bottom w:val="none" w:sz="0" w:space="0" w:color="auto"/>
            <w:right w:val="none" w:sz="0" w:space="0" w:color="auto"/>
          </w:divBdr>
        </w:div>
        <w:div w:id="1436487379">
          <w:marLeft w:val="480"/>
          <w:marRight w:val="0"/>
          <w:marTop w:val="0"/>
          <w:marBottom w:val="0"/>
          <w:divBdr>
            <w:top w:val="none" w:sz="0" w:space="0" w:color="auto"/>
            <w:left w:val="none" w:sz="0" w:space="0" w:color="auto"/>
            <w:bottom w:val="none" w:sz="0" w:space="0" w:color="auto"/>
            <w:right w:val="none" w:sz="0" w:space="0" w:color="auto"/>
          </w:divBdr>
        </w:div>
        <w:div w:id="962924037">
          <w:marLeft w:val="480"/>
          <w:marRight w:val="0"/>
          <w:marTop w:val="0"/>
          <w:marBottom w:val="0"/>
          <w:divBdr>
            <w:top w:val="none" w:sz="0" w:space="0" w:color="auto"/>
            <w:left w:val="none" w:sz="0" w:space="0" w:color="auto"/>
            <w:bottom w:val="none" w:sz="0" w:space="0" w:color="auto"/>
            <w:right w:val="none" w:sz="0" w:space="0" w:color="auto"/>
          </w:divBdr>
        </w:div>
        <w:div w:id="1761560667">
          <w:marLeft w:val="480"/>
          <w:marRight w:val="0"/>
          <w:marTop w:val="0"/>
          <w:marBottom w:val="0"/>
          <w:divBdr>
            <w:top w:val="none" w:sz="0" w:space="0" w:color="auto"/>
            <w:left w:val="none" w:sz="0" w:space="0" w:color="auto"/>
            <w:bottom w:val="none" w:sz="0" w:space="0" w:color="auto"/>
            <w:right w:val="none" w:sz="0" w:space="0" w:color="auto"/>
          </w:divBdr>
        </w:div>
        <w:div w:id="1966497170">
          <w:marLeft w:val="480"/>
          <w:marRight w:val="0"/>
          <w:marTop w:val="0"/>
          <w:marBottom w:val="0"/>
          <w:divBdr>
            <w:top w:val="none" w:sz="0" w:space="0" w:color="auto"/>
            <w:left w:val="none" w:sz="0" w:space="0" w:color="auto"/>
            <w:bottom w:val="none" w:sz="0" w:space="0" w:color="auto"/>
            <w:right w:val="none" w:sz="0" w:space="0" w:color="auto"/>
          </w:divBdr>
        </w:div>
        <w:div w:id="1017385541">
          <w:marLeft w:val="480"/>
          <w:marRight w:val="0"/>
          <w:marTop w:val="0"/>
          <w:marBottom w:val="0"/>
          <w:divBdr>
            <w:top w:val="none" w:sz="0" w:space="0" w:color="auto"/>
            <w:left w:val="none" w:sz="0" w:space="0" w:color="auto"/>
            <w:bottom w:val="none" w:sz="0" w:space="0" w:color="auto"/>
            <w:right w:val="none" w:sz="0" w:space="0" w:color="auto"/>
          </w:divBdr>
        </w:div>
        <w:div w:id="1681466250">
          <w:marLeft w:val="480"/>
          <w:marRight w:val="0"/>
          <w:marTop w:val="0"/>
          <w:marBottom w:val="0"/>
          <w:divBdr>
            <w:top w:val="none" w:sz="0" w:space="0" w:color="auto"/>
            <w:left w:val="none" w:sz="0" w:space="0" w:color="auto"/>
            <w:bottom w:val="none" w:sz="0" w:space="0" w:color="auto"/>
            <w:right w:val="none" w:sz="0" w:space="0" w:color="auto"/>
          </w:divBdr>
        </w:div>
        <w:div w:id="2083868366">
          <w:marLeft w:val="480"/>
          <w:marRight w:val="0"/>
          <w:marTop w:val="0"/>
          <w:marBottom w:val="0"/>
          <w:divBdr>
            <w:top w:val="none" w:sz="0" w:space="0" w:color="auto"/>
            <w:left w:val="none" w:sz="0" w:space="0" w:color="auto"/>
            <w:bottom w:val="none" w:sz="0" w:space="0" w:color="auto"/>
            <w:right w:val="none" w:sz="0" w:space="0" w:color="auto"/>
          </w:divBdr>
        </w:div>
        <w:div w:id="1484463894">
          <w:marLeft w:val="480"/>
          <w:marRight w:val="0"/>
          <w:marTop w:val="0"/>
          <w:marBottom w:val="0"/>
          <w:divBdr>
            <w:top w:val="none" w:sz="0" w:space="0" w:color="auto"/>
            <w:left w:val="none" w:sz="0" w:space="0" w:color="auto"/>
            <w:bottom w:val="none" w:sz="0" w:space="0" w:color="auto"/>
            <w:right w:val="none" w:sz="0" w:space="0" w:color="auto"/>
          </w:divBdr>
        </w:div>
        <w:div w:id="449663189">
          <w:marLeft w:val="480"/>
          <w:marRight w:val="0"/>
          <w:marTop w:val="0"/>
          <w:marBottom w:val="0"/>
          <w:divBdr>
            <w:top w:val="none" w:sz="0" w:space="0" w:color="auto"/>
            <w:left w:val="none" w:sz="0" w:space="0" w:color="auto"/>
            <w:bottom w:val="none" w:sz="0" w:space="0" w:color="auto"/>
            <w:right w:val="none" w:sz="0" w:space="0" w:color="auto"/>
          </w:divBdr>
        </w:div>
        <w:div w:id="497187463">
          <w:marLeft w:val="480"/>
          <w:marRight w:val="0"/>
          <w:marTop w:val="0"/>
          <w:marBottom w:val="0"/>
          <w:divBdr>
            <w:top w:val="none" w:sz="0" w:space="0" w:color="auto"/>
            <w:left w:val="none" w:sz="0" w:space="0" w:color="auto"/>
            <w:bottom w:val="none" w:sz="0" w:space="0" w:color="auto"/>
            <w:right w:val="none" w:sz="0" w:space="0" w:color="auto"/>
          </w:divBdr>
        </w:div>
        <w:div w:id="784929977">
          <w:marLeft w:val="480"/>
          <w:marRight w:val="0"/>
          <w:marTop w:val="0"/>
          <w:marBottom w:val="0"/>
          <w:divBdr>
            <w:top w:val="none" w:sz="0" w:space="0" w:color="auto"/>
            <w:left w:val="none" w:sz="0" w:space="0" w:color="auto"/>
            <w:bottom w:val="none" w:sz="0" w:space="0" w:color="auto"/>
            <w:right w:val="none" w:sz="0" w:space="0" w:color="auto"/>
          </w:divBdr>
        </w:div>
        <w:div w:id="461117975">
          <w:marLeft w:val="480"/>
          <w:marRight w:val="0"/>
          <w:marTop w:val="0"/>
          <w:marBottom w:val="0"/>
          <w:divBdr>
            <w:top w:val="none" w:sz="0" w:space="0" w:color="auto"/>
            <w:left w:val="none" w:sz="0" w:space="0" w:color="auto"/>
            <w:bottom w:val="none" w:sz="0" w:space="0" w:color="auto"/>
            <w:right w:val="none" w:sz="0" w:space="0" w:color="auto"/>
          </w:divBdr>
        </w:div>
        <w:div w:id="1880898921">
          <w:marLeft w:val="480"/>
          <w:marRight w:val="0"/>
          <w:marTop w:val="0"/>
          <w:marBottom w:val="0"/>
          <w:divBdr>
            <w:top w:val="none" w:sz="0" w:space="0" w:color="auto"/>
            <w:left w:val="none" w:sz="0" w:space="0" w:color="auto"/>
            <w:bottom w:val="none" w:sz="0" w:space="0" w:color="auto"/>
            <w:right w:val="none" w:sz="0" w:space="0" w:color="auto"/>
          </w:divBdr>
        </w:div>
        <w:div w:id="227032433">
          <w:marLeft w:val="480"/>
          <w:marRight w:val="0"/>
          <w:marTop w:val="0"/>
          <w:marBottom w:val="0"/>
          <w:divBdr>
            <w:top w:val="none" w:sz="0" w:space="0" w:color="auto"/>
            <w:left w:val="none" w:sz="0" w:space="0" w:color="auto"/>
            <w:bottom w:val="none" w:sz="0" w:space="0" w:color="auto"/>
            <w:right w:val="none" w:sz="0" w:space="0" w:color="auto"/>
          </w:divBdr>
        </w:div>
        <w:div w:id="828787014">
          <w:marLeft w:val="480"/>
          <w:marRight w:val="0"/>
          <w:marTop w:val="0"/>
          <w:marBottom w:val="0"/>
          <w:divBdr>
            <w:top w:val="none" w:sz="0" w:space="0" w:color="auto"/>
            <w:left w:val="none" w:sz="0" w:space="0" w:color="auto"/>
            <w:bottom w:val="none" w:sz="0" w:space="0" w:color="auto"/>
            <w:right w:val="none" w:sz="0" w:space="0" w:color="auto"/>
          </w:divBdr>
        </w:div>
        <w:div w:id="532883026">
          <w:marLeft w:val="480"/>
          <w:marRight w:val="0"/>
          <w:marTop w:val="0"/>
          <w:marBottom w:val="0"/>
          <w:divBdr>
            <w:top w:val="none" w:sz="0" w:space="0" w:color="auto"/>
            <w:left w:val="none" w:sz="0" w:space="0" w:color="auto"/>
            <w:bottom w:val="none" w:sz="0" w:space="0" w:color="auto"/>
            <w:right w:val="none" w:sz="0" w:space="0" w:color="auto"/>
          </w:divBdr>
        </w:div>
        <w:div w:id="651759189">
          <w:marLeft w:val="480"/>
          <w:marRight w:val="0"/>
          <w:marTop w:val="0"/>
          <w:marBottom w:val="0"/>
          <w:divBdr>
            <w:top w:val="none" w:sz="0" w:space="0" w:color="auto"/>
            <w:left w:val="none" w:sz="0" w:space="0" w:color="auto"/>
            <w:bottom w:val="none" w:sz="0" w:space="0" w:color="auto"/>
            <w:right w:val="none" w:sz="0" w:space="0" w:color="auto"/>
          </w:divBdr>
        </w:div>
        <w:div w:id="1495872705">
          <w:marLeft w:val="480"/>
          <w:marRight w:val="0"/>
          <w:marTop w:val="0"/>
          <w:marBottom w:val="0"/>
          <w:divBdr>
            <w:top w:val="none" w:sz="0" w:space="0" w:color="auto"/>
            <w:left w:val="none" w:sz="0" w:space="0" w:color="auto"/>
            <w:bottom w:val="none" w:sz="0" w:space="0" w:color="auto"/>
            <w:right w:val="none" w:sz="0" w:space="0" w:color="auto"/>
          </w:divBdr>
        </w:div>
        <w:div w:id="1507556002">
          <w:marLeft w:val="480"/>
          <w:marRight w:val="0"/>
          <w:marTop w:val="0"/>
          <w:marBottom w:val="0"/>
          <w:divBdr>
            <w:top w:val="none" w:sz="0" w:space="0" w:color="auto"/>
            <w:left w:val="none" w:sz="0" w:space="0" w:color="auto"/>
            <w:bottom w:val="none" w:sz="0" w:space="0" w:color="auto"/>
            <w:right w:val="none" w:sz="0" w:space="0" w:color="auto"/>
          </w:divBdr>
        </w:div>
        <w:div w:id="1470828952">
          <w:marLeft w:val="480"/>
          <w:marRight w:val="0"/>
          <w:marTop w:val="0"/>
          <w:marBottom w:val="0"/>
          <w:divBdr>
            <w:top w:val="none" w:sz="0" w:space="0" w:color="auto"/>
            <w:left w:val="none" w:sz="0" w:space="0" w:color="auto"/>
            <w:bottom w:val="none" w:sz="0" w:space="0" w:color="auto"/>
            <w:right w:val="none" w:sz="0" w:space="0" w:color="auto"/>
          </w:divBdr>
        </w:div>
        <w:div w:id="2066761049">
          <w:marLeft w:val="480"/>
          <w:marRight w:val="0"/>
          <w:marTop w:val="0"/>
          <w:marBottom w:val="0"/>
          <w:divBdr>
            <w:top w:val="none" w:sz="0" w:space="0" w:color="auto"/>
            <w:left w:val="none" w:sz="0" w:space="0" w:color="auto"/>
            <w:bottom w:val="none" w:sz="0" w:space="0" w:color="auto"/>
            <w:right w:val="none" w:sz="0" w:space="0" w:color="auto"/>
          </w:divBdr>
        </w:div>
        <w:div w:id="366103575">
          <w:marLeft w:val="480"/>
          <w:marRight w:val="0"/>
          <w:marTop w:val="0"/>
          <w:marBottom w:val="0"/>
          <w:divBdr>
            <w:top w:val="none" w:sz="0" w:space="0" w:color="auto"/>
            <w:left w:val="none" w:sz="0" w:space="0" w:color="auto"/>
            <w:bottom w:val="none" w:sz="0" w:space="0" w:color="auto"/>
            <w:right w:val="none" w:sz="0" w:space="0" w:color="auto"/>
          </w:divBdr>
        </w:div>
        <w:div w:id="1011028361">
          <w:marLeft w:val="480"/>
          <w:marRight w:val="0"/>
          <w:marTop w:val="0"/>
          <w:marBottom w:val="0"/>
          <w:divBdr>
            <w:top w:val="none" w:sz="0" w:space="0" w:color="auto"/>
            <w:left w:val="none" w:sz="0" w:space="0" w:color="auto"/>
            <w:bottom w:val="none" w:sz="0" w:space="0" w:color="auto"/>
            <w:right w:val="none" w:sz="0" w:space="0" w:color="auto"/>
          </w:divBdr>
        </w:div>
        <w:div w:id="1363093321">
          <w:marLeft w:val="480"/>
          <w:marRight w:val="0"/>
          <w:marTop w:val="0"/>
          <w:marBottom w:val="0"/>
          <w:divBdr>
            <w:top w:val="none" w:sz="0" w:space="0" w:color="auto"/>
            <w:left w:val="none" w:sz="0" w:space="0" w:color="auto"/>
            <w:bottom w:val="none" w:sz="0" w:space="0" w:color="auto"/>
            <w:right w:val="none" w:sz="0" w:space="0" w:color="auto"/>
          </w:divBdr>
        </w:div>
      </w:divsChild>
    </w:div>
    <w:div w:id="619806113">
      <w:bodyDiv w:val="1"/>
      <w:marLeft w:val="0"/>
      <w:marRight w:val="0"/>
      <w:marTop w:val="0"/>
      <w:marBottom w:val="0"/>
      <w:divBdr>
        <w:top w:val="none" w:sz="0" w:space="0" w:color="auto"/>
        <w:left w:val="none" w:sz="0" w:space="0" w:color="auto"/>
        <w:bottom w:val="none" w:sz="0" w:space="0" w:color="auto"/>
        <w:right w:val="none" w:sz="0" w:space="0" w:color="auto"/>
      </w:divBdr>
    </w:div>
    <w:div w:id="619846377">
      <w:bodyDiv w:val="1"/>
      <w:marLeft w:val="0"/>
      <w:marRight w:val="0"/>
      <w:marTop w:val="0"/>
      <w:marBottom w:val="0"/>
      <w:divBdr>
        <w:top w:val="none" w:sz="0" w:space="0" w:color="auto"/>
        <w:left w:val="none" w:sz="0" w:space="0" w:color="auto"/>
        <w:bottom w:val="none" w:sz="0" w:space="0" w:color="auto"/>
        <w:right w:val="none" w:sz="0" w:space="0" w:color="auto"/>
      </w:divBdr>
      <w:divsChild>
        <w:div w:id="31342311">
          <w:marLeft w:val="480"/>
          <w:marRight w:val="0"/>
          <w:marTop w:val="0"/>
          <w:marBottom w:val="0"/>
          <w:divBdr>
            <w:top w:val="none" w:sz="0" w:space="0" w:color="auto"/>
            <w:left w:val="none" w:sz="0" w:space="0" w:color="auto"/>
            <w:bottom w:val="none" w:sz="0" w:space="0" w:color="auto"/>
            <w:right w:val="none" w:sz="0" w:space="0" w:color="auto"/>
          </w:divBdr>
        </w:div>
        <w:div w:id="1120805639">
          <w:marLeft w:val="480"/>
          <w:marRight w:val="0"/>
          <w:marTop w:val="0"/>
          <w:marBottom w:val="0"/>
          <w:divBdr>
            <w:top w:val="none" w:sz="0" w:space="0" w:color="auto"/>
            <w:left w:val="none" w:sz="0" w:space="0" w:color="auto"/>
            <w:bottom w:val="none" w:sz="0" w:space="0" w:color="auto"/>
            <w:right w:val="none" w:sz="0" w:space="0" w:color="auto"/>
          </w:divBdr>
        </w:div>
        <w:div w:id="1284188128">
          <w:marLeft w:val="480"/>
          <w:marRight w:val="0"/>
          <w:marTop w:val="0"/>
          <w:marBottom w:val="0"/>
          <w:divBdr>
            <w:top w:val="none" w:sz="0" w:space="0" w:color="auto"/>
            <w:left w:val="none" w:sz="0" w:space="0" w:color="auto"/>
            <w:bottom w:val="none" w:sz="0" w:space="0" w:color="auto"/>
            <w:right w:val="none" w:sz="0" w:space="0" w:color="auto"/>
          </w:divBdr>
        </w:div>
        <w:div w:id="1410541254">
          <w:marLeft w:val="480"/>
          <w:marRight w:val="0"/>
          <w:marTop w:val="0"/>
          <w:marBottom w:val="0"/>
          <w:divBdr>
            <w:top w:val="none" w:sz="0" w:space="0" w:color="auto"/>
            <w:left w:val="none" w:sz="0" w:space="0" w:color="auto"/>
            <w:bottom w:val="none" w:sz="0" w:space="0" w:color="auto"/>
            <w:right w:val="none" w:sz="0" w:space="0" w:color="auto"/>
          </w:divBdr>
        </w:div>
        <w:div w:id="294265055">
          <w:marLeft w:val="480"/>
          <w:marRight w:val="0"/>
          <w:marTop w:val="0"/>
          <w:marBottom w:val="0"/>
          <w:divBdr>
            <w:top w:val="none" w:sz="0" w:space="0" w:color="auto"/>
            <w:left w:val="none" w:sz="0" w:space="0" w:color="auto"/>
            <w:bottom w:val="none" w:sz="0" w:space="0" w:color="auto"/>
            <w:right w:val="none" w:sz="0" w:space="0" w:color="auto"/>
          </w:divBdr>
        </w:div>
        <w:div w:id="345252798">
          <w:marLeft w:val="480"/>
          <w:marRight w:val="0"/>
          <w:marTop w:val="0"/>
          <w:marBottom w:val="0"/>
          <w:divBdr>
            <w:top w:val="none" w:sz="0" w:space="0" w:color="auto"/>
            <w:left w:val="none" w:sz="0" w:space="0" w:color="auto"/>
            <w:bottom w:val="none" w:sz="0" w:space="0" w:color="auto"/>
            <w:right w:val="none" w:sz="0" w:space="0" w:color="auto"/>
          </w:divBdr>
        </w:div>
        <w:div w:id="1347290871">
          <w:marLeft w:val="480"/>
          <w:marRight w:val="0"/>
          <w:marTop w:val="0"/>
          <w:marBottom w:val="0"/>
          <w:divBdr>
            <w:top w:val="none" w:sz="0" w:space="0" w:color="auto"/>
            <w:left w:val="none" w:sz="0" w:space="0" w:color="auto"/>
            <w:bottom w:val="none" w:sz="0" w:space="0" w:color="auto"/>
            <w:right w:val="none" w:sz="0" w:space="0" w:color="auto"/>
          </w:divBdr>
        </w:div>
        <w:div w:id="834150737">
          <w:marLeft w:val="480"/>
          <w:marRight w:val="0"/>
          <w:marTop w:val="0"/>
          <w:marBottom w:val="0"/>
          <w:divBdr>
            <w:top w:val="none" w:sz="0" w:space="0" w:color="auto"/>
            <w:left w:val="none" w:sz="0" w:space="0" w:color="auto"/>
            <w:bottom w:val="none" w:sz="0" w:space="0" w:color="auto"/>
            <w:right w:val="none" w:sz="0" w:space="0" w:color="auto"/>
          </w:divBdr>
        </w:div>
        <w:div w:id="1049183249">
          <w:marLeft w:val="480"/>
          <w:marRight w:val="0"/>
          <w:marTop w:val="0"/>
          <w:marBottom w:val="0"/>
          <w:divBdr>
            <w:top w:val="none" w:sz="0" w:space="0" w:color="auto"/>
            <w:left w:val="none" w:sz="0" w:space="0" w:color="auto"/>
            <w:bottom w:val="none" w:sz="0" w:space="0" w:color="auto"/>
            <w:right w:val="none" w:sz="0" w:space="0" w:color="auto"/>
          </w:divBdr>
        </w:div>
        <w:div w:id="1648050298">
          <w:marLeft w:val="480"/>
          <w:marRight w:val="0"/>
          <w:marTop w:val="0"/>
          <w:marBottom w:val="0"/>
          <w:divBdr>
            <w:top w:val="none" w:sz="0" w:space="0" w:color="auto"/>
            <w:left w:val="none" w:sz="0" w:space="0" w:color="auto"/>
            <w:bottom w:val="none" w:sz="0" w:space="0" w:color="auto"/>
            <w:right w:val="none" w:sz="0" w:space="0" w:color="auto"/>
          </w:divBdr>
        </w:div>
        <w:div w:id="312879982">
          <w:marLeft w:val="480"/>
          <w:marRight w:val="0"/>
          <w:marTop w:val="0"/>
          <w:marBottom w:val="0"/>
          <w:divBdr>
            <w:top w:val="none" w:sz="0" w:space="0" w:color="auto"/>
            <w:left w:val="none" w:sz="0" w:space="0" w:color="auto"/>
            <w:bottom w:val="none" w:sz="0" w:space="0" w:color="auto"/>
            <w:right w:val="none" w:sz="0" w:space="0" w:color="auto"/>
          </w:divBdr>
        </w:div>
        <w:div w:id="671831575">
          <w:marLeft w:val="480"/>
          <w:marRight w:val="0"/>
          <w:marTop w:val="0"/>
          <w:marBottom w:val="0"/>
          <w:divBdr>
            <w:top w:val="none" w:sz="0" w:space="0" w:color="auto"/>
            <w:left w:val="none" w:sz="0" w:space="0" w:color="auto"/>
            <w:bottom w:val="none" w:sz="0" w:space="0" w:color="auto"/>
            <w:right w:val="none" w:sz="0" w:space="0" w:color="auto"/>
          </w:divBdr>
        </w:div>
        <w:div w:id="1062561868">
          <w:marLeft w:val="480"/>
          <w:marRight w:val="0"/>
          <w:marTop w:val="0"/>
          <w:marBottom w:val="0"/>
          <w:divBdr>
            <w:top w:val="none" w:sz="0" w:space="0" w:color="auto"/>
            <w:left w:val="none" w:sz="0" w:space="0" w:color="auto"/>
            <w:bottom w:val="none" w:sz="0" w:space="0" w:color="auto"/>
            <w:right w:val="none" w:sz="0" w:space="0" w:color="auto"/>
          </w:divBdr>
        </w:div>
        <w:div w:id="1103917159">
          <w:marLeft w:val="480"/>
          <w:marRight w:val="0"/>
          <w:marTop w:val="0"/>
          <w:marBottom w:val="0"/>
          <w:divBdr>
            <w:top w:val="none" w:sz="0" w:space="0" w:color="auto"/>
            <w:left w:val="none" w:sz="0" w:space="0" w:color="auto"/>
            <w:bottom w:val="none" w:sz="0" w:space="0" w:color="auto"/>
            <w:right w:val="none" w:sz="0" w:space="0" w:color="auto"/>
          </w:divBdr>
        </w:div>
        <w:div w:id="1467702249">
          <w:marLeft w:val="480"/>
          <w:marRight w:val="0"/>
          <w:marTop w:val="0"/>
          <w:marBottom w:val="0"/>
          <w:divBdr>
            <w:top w:val="none" w:sz="0" w:space="0" w:color="auto"/>
            <w:left w:val="none" w:sz="0" w:space="0" w:color="auto"/>
            <w:bottom w:val="none" w:sz="0" w:space="0" w:color="auto"/>
            <w:right w:val="none" w:sz="0" w:space="0" w:color="auto"/>
          </w:divBdr>
        </w:div>
        <w:div w:id="291593697">
          <w:marLeft w:val="480"/>
          <w:marRight w:val="0"/>
          <w:marTop w:val="0"/>
          <w:marBottom w:val="0"/>
          <w:divBdr>
            <w:top w:val="none" w:sz="0" w:space="0" w:color="auto"/>
            <w:left w:val="none" w:sz="0" w:space="0" w:color="auto"/>
            <w:bottom w:val="none" w:sz="0" w:space="0" w:color="auto"/>
            <w:right w:val="none" w:sz="0" w:space="0" w:color="auto"/>
          </w:divBdr>
        </w:div>
        <w:div w:id="653728730">
          <w:marLeft w:val="480"/>
          <w:marRight w:val="0"/>
          <w:marTop w:val="0"/>
          <w:marBottom w:val="0"/>
          <w:divBdr>
            <w:top w:val="none" w:sz="0" w:space="0" w:color="auto"/>
            <w:left w:val="none" w:sz="0" w:space="0" w:color="auto"/>
            <w:bottom w:val="none" w:sz="0" w:space="0" w:color="auto"/>
            <w:right w:val="none" w:sz="0" w:space="0" w:color="auto"/>
          </w:divBdr>
        </w:div>
        <w:div w:id="387000837">
          <w:marLeft w:val="480"/>
          <w:marRight w:val="0"/>
          <w:marTop w:val="0"/>
          <w:marBottom w:val="0"/>
          <w:divBdr>
            <w:top w:val="none" w:sz="0" w:space="0" w:color="auto"/>
            <w:left w:val="none" w:sz="0" w:space="0" w:color="auto"/>
            <w:bottom w:val="none" w:sz="0" w:space="0" w:color="auto"/>
            <w:right w:val="none" w:sz="0" w:space="0" w:color="auto"/>
          </w:divBdr>
        </w:div>
        <w:div w:id="409501649">
          <w:marLeft w:val="480"/>
          <w:marRight w:val="0"/>
          <w:marTop w:val="0"/>
          <w:marBottom w:val="0"/>
          <w:divBdr>
            <w:top w:val="none" w:sz="0" w:space="0" w:color="auto"/>
            <w:left w:val="none" w:sz="0" w:space="0" w:color="auto"/>
            <w:bottom w:val="none" w:sz="0" w:space="0" w:color="auto"/>
            <w:right w:val="none" w:sz="0" w:space="0" w:color="auto"/>
          </w:divBdr>
        </w:div>
        <w:div w:id="776678087">
          <w:marLeft w:val="480"/>
          <w:marRight w:val="0"/>
          <w:marTop w:val="0"/>
          <w:marBottom w:val="0"/>
          <w:divBdr>
            <w:top w:val="none" w:sz="0" w:space="0" w:color="auto"/>
            <w:left w:val="none" w:sz="0" w:space="0" w:color="auto"/>
            <w:bottom w:val="none" w:sz="0" w:space="0" w:color="auto"/>
            <w:right w:val="none" w:sz="0" w:space="0" w:color="auto"/>
          </w:divBdr>
        </w:div>
        <w:div w:id="637804856">
          <w:marLeft w:val="480"/>
          <w:marRight w:val="0"/>
          <w:marTop w:val="0"/>
          <w:marBottom w:val="0"/>
          <w:divBdr>
            <w:top w:val="none" w:sz="0" w:space="0" w:color="auto"/>
            <w:left w:val="none" w:sz="0" w:space="0" w:color="auto"/>
            <w:bottom w:val="none" w:sz="0" w:space="0" w:color="auto"/>
            <w:right w:val="none" w:sz="0" w:space="0" w:color="auto"/>
          </w:divBdr>
        </w:div>
        <w:div w:id="1786271906">
          <w:marLeft w:val="480"/>
          <w:marRight w:val="0"/>
          <w:marTop w:val="0"/>
          <w:marBottom w:val="0"/>
          <w:divBdr>
            <w:top w:val="none" w:sz="0" w:space="0" w:color="auto"/>
            <w:left w:val="none" w:sz="0" w:space="0" w:color="auto"/>
            <w:bottom w:val="none" w:sz="0" w:space="0" w:color="auto"/>
            <w:right w:val="none" w:sz="0" w:space="0" w:color="auto"/>
          </w:divBdr>
        </w:div>
        <w:div w:id="1316181754">
          <w:marLeft w:val="480"/>
          <w:marRight w:val="0"/>
          <w:marTop w:val="0"/>
          <w:marBottom w:val="0"/>
          <w:divBdr>
            <w:top w:val="none" w:sz="0" w:space="0" w:color="auto"/>
            <w:left w:val="none" w:sz="0" w:space="0" w:color="auto"/>
            <w:bottom w:val="none" w:sz="0" w:space="0" w:color="auto"/>
            <w:right w:val="none" w:sz="0" w:space="0" w:color="auto"/>
          </w:divBdr>
        </w:div>
        <w:div w:id="1635871109">
          <w:marLeft w:val="480"/>
          <w:marRight w:val="0"/>
          <w:marTop w:val="0"/>
          <w:marBottom w:val="0"/>
          <w:divBdr>
            <w:top w:val="none" w:sz="0" w:space="0" w:color="auto"/>
            <w:left w:val="none" w:sz="0" w:space="0" w:color="auto"/>
            <w:bottom w:val="none" w:sz="0" w:space="0" w:color="auto"/>
            <w:right w:val="none" w:sz="0" w:space="0" w:color="auto"/>
          </w:divBdr>
        </w:div>
        <w:div w:id="1175800480">
          <w:marLeft w:val="480"/>
          <w:marRight w:val="0"/>
          <w:marTop w:val="0"/>
          <w:marBottom w:val="0"/>
          <w:divBdr>
            <w:top w:val="none" w:sz="0" w:space="0" w:color="auto"/>
            <w:left w:val="none" w:sz="0" w:space="0" w:color="auto"/>
            <w:bottom w:val="none" w:sz="0" w:space="0" w:color="auto"/>
            <w:right w:val="none" w:sz="0" w:space="0" w:color="auto"/>
          </w:divBdr>
        </w:div>
        <w:div w:id="149910095">
          <w:marLeft w:val="480"/>
          <w:marRight w:val="0"/>
          <w:marTop w:val="0"/>
          <w:marBottom w:val="0"/>
          <w:divBdr>
            <w:top w:val="none" w:sz="0" w:space="0" w:color="auto"/>
            <w:left w:val="none" w:sz="0" w:space="0" w:color="auto"/>
            <w:bottom w:val="none" w:sz="0" w:space="0" w:color="auto"/>
            <w:right w:val="none" w:sz="0" w:space="0" w:color="auto"/>
          </w:divBdr>
        </w:div>
        <w:div w:id="1696229785">
          <w:marLeft w:val="480"/>
          <w:marRight w:val="0"/>
          <w:marTop w:val="0"/>
          <w:marBottom w:val="0"/>
          <w:divBdr>
            <w:top w:val="none" w:sz="0" w:space="0" w:color="auto"/>
            <w:left w:val="none" w:sz="0" w:space="0" w:color="auto"/>
            <w:bottom w:val="none" w:sz="0" w:space="0" w:color="auto"/>
            <w:right w:val="none" w:sz="0" w:space="0" w:color="auto"/>
          </w:divBdr>
        </w:div>
        <w:div w:id="882442730">
          <w:marLeft w:val="480"/>
          <w:marRight w:val="0"/>
          <w:marTop w:val="0"/>
          <w:marBottom w:val="0"/>
          <w:divBdr>
            <w:top w:val="none" w:sz="0" w:space="0" w:color="auto"/>
            <w:left w:val="none" w:sz="0" w:space="0" w:color="auto"/>
            <w:bottom w:val="none" w:sz="0" w:space="0" w:color="auto"/>
            <w:right w:val="none" w:sz="0" w:space="0" w:color="auto"/>
          </w:divBdr>
        </w:div>
        <w:div w:id="43065425">
          <w:marLeft w:val="480"/>
          <w:marRight w:val="0"/>
          <w:marTop w:val="0"/>
          <w:marBottom w:val="0"/>
          <w:divBdr>
            <w:top w:val="none" w:sz="0" w:space="0" w:color="auto"/>
            <w:left w:val="none" w:sz="0" w:space="0" w:color="auto"/>
            <w:bottom w:val="none" w:sz="0" w:space="0" w:color="auto"/>
            <w:right w:val="none" w:sz="0" w:space="0" w:color="auto"/>
          </w:divBdr>
        </w:div>
        <w:div w:id="1485703015">
          <w:marLeft w:val="480"/>
          <w:marRight w:val="0"/>
          <w:marTop w:val="0"/>
          <w:marBottom w:val="0"/>
          <w:divBdr>
            <w:top w:val="none" w:sz="0" w:space="0" w:color="auto"/>
            <w:left w:val="none" w:sz="0" w:space="0" w:color="auto"/>
            <w:bottom w:val="none" w:sz="0" w:space="0" w:color="auto"/>
            <w:right w:val="none" w:sz="0" w:space="0" w:color="auto"/>
          </w:divBdr>
        </w:div>
        <w:div w:id="217321454">
          <w:marLeft w:val="480"/>
          <w:marRight w:val="0"/>
          <w:marTop w:val="0"/>
          <w:marBottom w:val="0"/>
          <w:divBdr>
            <w:top w:val="none" w:sz="0" w:space="0" w:color="auto"/>
            <w:left w:val="none" w:sz="0" w:space="0" w:color="auto"/>
            <w:bottom w:val="none" w:sz="0" w:space="0" w:color="auto"/>
            <w:right w:val="none" w:sz="0" w:space="0" w:color="auto"/>
          </w:divBdr>
        </w:div>
        <w:div w:id="408815685">
          <w:marLeft w:val="480"/>
          <w:marRight w:val="0"/>
          <w:marTop w:val="0"/>
          <w:marBottom w:val="0"/>
          <w:divBdr>
            <w:top w:val="none" w:sz="0" w:space="0" w:color="auto"/>
            <w:left w:val="none" w:sz="0" w:space="0" w:color="auto"/>
            <w:bottom w:val="none" w:sz="0" w:space="0" w:color="auto"/>
            <w:right w:val="none" w:sz="0" w:space="0" w:color="auto"/>
          </w:divBdr>
        </w:div>
        <w:div w:id="1145388853">
          <w:marLeft w:val="480"/>
          <w:marRight w:val="0"/>
          <w:marTop w:val="0"/>
          <w:marBottom w:val="0"/>
          <w:divBdr>
            <w:top w:val="none" w:sz="0" w:space="0" w:color="auto"/>
            <w:left w:val="none" w:sz="0" w:space="0" w:color="auto"/>
            <w:bottom w:val="none" w:sz="0" w:space="0" w:color="auto"/>
            <w:right w:val="none" w:sz="0" w:space="0" w:color="auto"/>
          </w:divBdr>
        </w:div>
        <w:div w:id="1690911619">
          <w:marLeft w:val="480"/>
          <w:marRight w:val="0"/>
          <w:marTop w:val="0"/>
          <w:marBottom w:val="0"/>
          <w:divBdr>
            <w:top w:val="none" w:sz="0" w:space="0" w:color="auto"/>
            <w:left w:val="none" w:sz="0" w:space="0" w:color="auto"/>
            <w:bottom w:val="none" w:sz="0" w:space="0" w:color="auto"/>
            <w:right w:val="none" w:sz="0" w:space="0" w:color="auto"/>
          </w:divBdr>
        </w:div>
        <w:div w:id="209731856">
          <w:marLeft w:val="480"/>
          <w:marRight w:val="0"/>
          <w:marTop w:val="0"/>
          <w:marBottom w:val="0"/>
          <w:divBdr>
            <w:top w:val="none" w:sz="0" w:space="0" w:color="auto"/>
            <w:left w:val="none" w:sz="0" w:space="0" w:color="auto"/>
            <w:bottom w:val="none" w:sz="0" w:space="0" w:color="auto"/>
            <w:right w:val="none" w:sz="0" w:space="0" w:color="auto"/>
          </w:divBdr>
        </w:div>
        <w:div w:id="336617829">
          <w:marLeft w:val="480"/>
          <w:marRight w:val="0"/>
          <w:marTop w:val="0"/>
          <w:marBottom w:val="0"/>
          <w:divBdr>
            <w:top w:val="none" w:sz="0" w:space="0" w:color="auto"/>
            <w:left w:val="none" w:sz="0" w:space="0" w:color="auto"/>
            <w:bottom w:val="none" w:sz="0" w:space="0" w:color="auto"/>
            <w:right w:val="none" w:sz="0" w:space="0" w:color="auto"/>
          </w:divBdr>
        </w:div>
        <w:div w:id="1963614636">
          <w:marLeft w:val="480"/>
          <w:marRight w:val="0"/>
          <w:marTop w:val="0"/>
          <w:marBottom w:val="0"/>
          <w:divBdr>
            <w:top w:val="none" w:sz="0" w:space="0" w:color="auto"/>
            <w:left w:val="none" w:sz="0" w:space="0" w:color="auto"/>
            <w:bottom w:val="none" w:sz="0" w:space="0" w:color="auto"/>
            <w:right w:val="none" w:sz="0" w:space="0" w:color="auto"/>
          </w:divBdr>
        </w:div>
      </w:divsChild>
    </w:div>
    <w:div w:id="620304633">
      <w:bodyDiv w:val="1"/>
      <w:marLeft w:val="0"/>
      <w:marRight w:val="0"/>
      <w:marTop w:val="0"/>
      <w:marBottom w:val="0"/>
      <w:divBdr>
        <w:top w:val="none" w:sz="0" w:space="0" w:color="auto"/>
        <w:left w:val="none" w:sz="0" w:space="0" w:color="auto"/>
        <w:bottom w:val="none" w:sz="0" w:space="0" w:color="auto"/>
        <w:right w:val="none" w:sz="0" w:space="0" w:color="auto"/>
      </w:divBdr>
    </w:div>
    <w:div w:id="621422461">
      <w:bodyDiv w:val="1"/>
      <w:marLeft w:val="0"/>
      <w:marRight w:val="0"/>
      <w:marTop w:val="0"/>
      <w:marBottom w:val="0"/>
      <w:divBdr>
        <w:top w:val="none" w:sz="0" w:space="0" w:color="auto"/>
        <w:left w:val="none" w:sz="0" w:space="0" w:color="auto"/>
        <w:bottom w:val="none" w:sz="0" w:space="0" w:color="auto"/>
        <w:right w:val="none" w:sz="0" w:space="0" w:color="auto"/>
      </w:divBdr>
    </w:div>
    <w:div w:id="622689180">
      <w:bodyDiv w:val="1"/>
      <w:marLeft w:val="0"/>
      <w:marRight w:val="0"/>
      <w:marTop w:val="0"/>
      <w:marBottom w:val="0"/>
      <w:divBdr>
        <w:top w:val="none" w:sz="0" w:space="0" w:color="auto"/>
        <w:left w:val="none" w:sz="0" w:space="0" w:color="auto"/>
        <w:bottom w:val="none" w:sz="0" w:space="0" w:color="auto"/>
        <w:right w:val="none" w:sz="0" w:space="0" w:color="auto"/>
      </w:divBdr>
    </w:div>
    <w:div w:id="623659197">
      <w:bodyDiv w:val="1"/>
      <w:marLeft w:val="0"/>
      <w:marRight w:val="0"/>
      <w:marTop w:val="0"/>
      <w:marBottom w:val="0"/>
      <w:divBdr>
        <w:top w:val="none" w:sz="0" w:space="0" w:color="auto"/>
        <w:left w:val="none" w:sz="0" w:space="0" w:color="auto"/>
        <w:bottom w:val="none" w:sz="0" w:space="0" w:color="auto"/>
        <w:right w:val="none" w:sz="0" w:space="0" w:color="auto"/>
      </w:divBdr>
    </w:div>
    <w:div w:id="625623084">
      <w:bodyDiv w:val="1"/>
      <w:marLeft w:val="0"/>
      <w:marRight w:val="0"/>
      <w:marTop w:val="0"/>
      <w:marBottom w:val="0"/>
      <w:divBdr>
        <w:top w:val="none" w:sz="0" w:space="0" w:color="auto"/>
        <w:left w:val="none" w:sz="0" w:space="0" w:color="auto"/>
        <w:bottom w:val="none" w:sz="0" w:space="0" w:color="auto"/>
        <w:right w:val="none" w:sz="0" w:space="0" w:color="auto"/>
      </w:divBdr>
    </w:div>
    <w:div w:id="625821234">
      <w:bodyDiv w:val="1"/>
      <w:marLeft w:val="0"/>
      <w:marRight w:val="0"/>
      <w:marTop w:val="0"/>
      <w:marBottom w:val="0"/>
      <w:divBdr>
        <w:top w:val="none" w:sz="0" w:space="0" w:color="auto"/>
        <w:left w:val="none" w:sz="0" w:space="0" w:color="auto"/>
        <w:bottom w:val="none" w:sz="0" w:space="0" w:color="auto"/>
        <w:right w:val="none" w:sz="0" w:space="0" w:color="auto"/>
      </w:divBdr>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6851">
      <w:bodyDiv w:val="1"/>
      <w:marLeft w:val="0"/>
      <w:marRight w:val="0"/>
      <w:marTop w:val="0"/>
      <w:marBottom w:val="0"/>
      <w:divBdr>
        <w:top w:val="none" w:sz="0" w:space="0" w:color="auto"/>
        <w:left w:val="none" w:sz="0" w:space="0" w:color="auto"/>
        <w:bottom w:val="none" w:sz="0" w:space="0" w:color="auto"/>
        <w:right w:val="none" w:sz="0" w:space="0" w:color="auto"/>
      </w:divBdr>
    </w:div>
    <w:div w:id="631134088">
      <w:bodyDiv w:val="1"/>
      <w:marLeft w:val="0"/>
      <w:marRight w:val="0"/>
      <w:marTop w:val="0"/>
      <w:marBottom w:val="0"/>
      <w:divBdr>
        <w:top w:val="none" w:sz="0" w:space="0" w:color="auto"/>
        <w:left w:val="none" w:sz="0" w:space="0" w:color="auto"/>
        <w:bottom w:val="none" w:sz="0" w:space="0" w:color="auto"/>
        <w:right w:val="none" w:sz="0" w:space="0" w:color="auto"/>
      </w:divBdr>
      <w:divsChild>
        <w:div w:id="748619428">
          <w:marLeft w:val="480"/>
          <w:marRight w:val="0"/>
          <w:marTop w:val="0"/>
          <w:marBottom w:val="0"/>
          <w:divBdr>
            <w:top w:val="none" w:sz="0" w:space="0" w:color="auto"/>
            <w:left w:val="none" w:sz="0" w:space="0" w:color="auto"/>
            <w:bottom w:val="none" w:sz="0" w:space="0" w:color="auto"/>
            <w:right w:val="none" w:sz="0" w:space="0" w:color="auto"/>
          </w:divBdr>
        </w:div>
        <w:div w:id="1263489876">
          <w:marLeft w:val="480"/>
          <w:marRight w:val="0"/>
          <w:marTop w:val="0"/>
          <w:marBottom w:val="0"/>
          <w:divBdr>
            <w:top w:val="none" w:sz="0" w:space="0" w:color="auto"/>
            <w:left w:val="none" w:sz="0" w:space="0" w:color="auto"/>
            <w:bottom w:val="none" w:sz="0" w:space="0" w:color="auto"/>
            <w:right w:val="none" w:sz="0" w:space="0" w:color="auto"/>
          </w:divBdr>
        </w:div>
        <w:div w:id="1643803265">
          <w:marLeft w:val="480"/>
          <w:marRight w:val="0"/>
          <w:marTop w:val="0"/>
          <w:marBottom w:val="0"/>
          <w:divBdr>
            <w:top w:val="none" w:sz="0" w:space="0" w:color="auto"/>
            <w:left w:val="none" w:sz="0" w:space="0" w:color="auto"/>
            <w:bottom w:val="none" w:sz="0" w:space="0" w:color="auto"/>
            <w:right w:val="none" w:sz="0" w:space="0" w:color="auto"/>
          </w:divBdr>
        </w:div>
        <w:div w:id="1484005703">
          <w:marLeft w:val="480"/>
          <w:marRight w:val="0"/>
          <w:marTop w:val="0"/>
          <w:marBottom w:val="0"/>
          <w:divBdr>
            <w:top w:val="none" w:sz="0" w:space="0" w:color="auto"/>
            <w:left w:val="none" w:sz="0" w:space="0" w:color="auto"/>
            <w:bottom w:val="none" w:sz="0" w:space="0" w:color="auto"/>
            <w:right w:val="none" w:sz="0" w:space="0" w:color="auto"/>
          </w:divBdr>
        </w:div>
        <w:div w:id="860629179">
          <w:marLeft w:val="480"/>
          <w:marRight w:val="0"/>
          <w:marTop w:val="0"/>
          <w:marBottom w:val="0"/>
          <w:divBdr>
            <w:top w:val="none" w:sz="0" w:space="0" w:color="auto"/>
            <w:left w:val="none" w:sz="0" w:space="0" w:color="auto"/>
            <w:bottom w:val="none" w:sz="0" w:space="0" w:color="auto"/>
            <w:right w:val="none" w:sz="0" w:space="0" w:color="auto"/>
          </w:divBdr>
        </w:div>
        <w:div w:id="454520746">
          <w:marLeft w:val="480"/>
          <w:marRight w:val="0"/>
          <w:marTop w:val="0"/>
          <w:marBottom w:val="0"/>
          <w:divBdr>
            <w:top w:val="none" w:sz="0" w:space="0" w:color="auto"/>
            <w:left w:val="none" w:sz="0" w:space="0" w:color="auto"/>
            <w:bottom w:val="none" w:sz="0" w:space="0" w:color="auto"/>
            <w:right w:val="none" w:sz="0" w:space="0" w:color="auto"/>
          </w:divBdr>
        </w:div>
        <w:div w:id="1733042788">
          <w:marLeft w:val="480"/>
          <w:marRight w:val="0"/>
          <w:marTop w:val="0"/>
          <w:marBottom w:val="0"/>
          <w:divBdr>
            <w:top w:val="none" w:sz="0" w:space="0" w:color="auto"/>
            <w:left w:val="none" w:sz="0" w:space="0" w:color="auto"/>
            <w:bottom w:val="none" w:sz="0" w:space="0" w:color="auto"/>
            <w:right w:val="none" w:sz="0" w:space="0" w:color="auto"/>
          </w:divBdr>
        </w:div>
        <w:div w:id="1767991710">
          <w:marLeft w:val="480"/>
          <w:marRight w:val="0"/>
          <w:marTop w:val="0"/>
          <w:marBottom w:val="0"/>
          <w:divBdr>
            <w:top w:val="none" w:sz="0" w:space="0" w:color="auto"/>
            <w:left w:val="none" w:sz="0" w:space="0" w:color="auto"/>
            <w:bottom w:val="none" w:sz="0" w:space="0" w:color="auto"/>
            <w:right w:val="none" w:sz="0" w:space="0" w:color="auto"/>
          </w:divBdr>
        </w:div>
        <w:div w:id="1914582634">
          <w:marLeft w:val="480"/>
          <w:marRight w:val="0"/>
          <w:marTop w:val="0"/>
          <w:marBottom w:val="0"/>
          <w:divBdr>
            <w:top w:val="none" w:sz="0" w:space="0" w:color="auto"/>
            <w:left w:val="none" w:sz="0" w:space="0" w:color="auto"/>
            <w:bottom w:val="none" w:sz="0" w:space="0" w:color="auto"/>
            <w:right w:val="none" w:sz="0" w:space="0" w:color="auto"/>
          </w:divBdr>
        </w:div>
        <w:div w:id="239029071">
          <w:marLeft w:val="480"/>
          <w:marRight w:val="0"/>
          <w:marTop w:val="0"/>
          <w:marBottom w:val="0"/>
          <w:divBdr>
            <w:top w:val="none" w:sz="0" w:space="0" w:color="auto"/>
            <w:left w:val="none" w:sz="0" w:space="0" w:color="auto"/>
            <w:bottom w:val="none" w:sz="0" w:space="0" w:color="auto"/>
            <w:right w:val="none" w:sz="0" w:space="0" w:color="auto"/>
          </w:divBdr>
        </w:div>
        <w:div w:id="1103304081">
          <w:marLeft w:val="480"/>
          <w:marRight w:val="0"/>
          <w:marTop w:val="0"/>
          <w:marBottom w:val="0"/>
          <w:divBdr>
            <w:top w:val="none" w:sz="0" w:space="0" w:color="auto"/>
            <w:left w:val="none" w:sz="0" w:space="0" w:color="auto"/>
            <w:bottom w:val="none" w:sz="0" w:space="0" w:color="auto"/>
            <w:right w:val="none" w:sz="0" w:space="0" w:color="auto"/>
          </w:divBdr>
        </w:div>
        <w:div w:id="1672173461">
          <w:marLeft w:val="480"/>
          <w:marRight w:val="0"/>
          <w:marTop w:val="0"/>
          <w:marBottom w:val="0"/>
          <w:divBdr>
            <w:top w:val="none" w:sz="0" w:space="0" w:color="auto"/>
            <w:left w:val="none" w:sz="0" w:space="0" w:color="auto"/>
            <w:bottom w:val="none" w:sz="0" w:space="0" w:color="auto"/>
            <w:right w:val="none" w:sz="0" w:space="0" w:color="auto"/>
          </w:divBdr>
        </w:div>
        <w:div w:id="209996180">
          <w:marLeft w:val="480"/>
          <w:marRight w:val="0"/>
          <w:marTop w:val="0"/>
          <w:marBottom w:val="0"/>
          <w:divBdr>
            <w:top w:val="none" w:sz="0" w:space="0" w:color="auto"/>
            <w:left w:val="none" w:sz="0" w:space="0" w:color="auto"/>
            <w:bottom w:val="none" w:sz="0" w:space="0" w:color="auto"/>
            <w:right w:val="none" w:sz="0" w:space="0" w:color="auto"/>
          </w:divBdr>
        </w:div>
        <w:div w:id="1139421110">
          <w:marLeft w:val="480"/>
          <w:marRight w:val="0"/>
          <w:marTop w:val="0"/>
          <w:marBottom w:val="0"/>
          <w:divBdr>
            <w:top w:val="none" w:sz="0" w:space="0" w:color="auto"/>
            <w:left w:val="none" w:sz="0" w:space="0" w:color="auto"/>
            <w:bottom w:val="none" w:sz="0" w:space="0" w:color="auto"/>
            <w:right w:val="none" w:sz="0" w:space="0" w:color="auto"/>
          </w:divBdr>
        </w:div>
        <w:div w:id="1628438732">
          <w:marLeft w:val="480"/>
          <w:marRight w:val="0"/>
          <w:marTop w:val="0"/>
          <w:marBottom w:val="0"/>
          <w:divBdr>
            <w:top w:val="none" w:sz="0" w:space="0" w:color="auto"/>
            <w:left w:val="none" w:sz="0" w:space="0" w:color="auto"/>
            <w:bottom w:val="none" w:sz="0" w:space="0" w:color="auto"/>
            <w:right w:val="none" w:sz="0" w:space="0" w:color="auto"/>
          </w:divBdr>
        </w:div>
        <w:div w:id="561066172">
          <w:marLeft w:val="480"/>
          <w:marRight w:val="0"/>
          <w:marTop w:val="0"/>
          <w:marBottom w:val="0"/>
          <w:divBdr>
            <w:top w:val="none" w:sz="0" w:space="0" w:color="auto"/>
            <w:left w:val="none" w:sz="0" w:space="0" w:color="auto"/>
            <w:bottom w:val="none" w:sz="0" w:space="0" w:color="auto"/>
            <w:right w:val="none" w:sz="0" w:space="0" w:color="auto"/>
          </w:divBdr>
        </w:div>
        <w:div w:id="752050131">
          <w:marLeft w:val="480"/>
          <w:marRight w:val="0"/>
          <w:marTop w:val="0"/>
          <w:marBottom w:val="0"/>
          <w:divBdr>
            <w:top w:val="none" w:sz="0" w:space="0" w:color="auto"/>
            <w:left w:val="none" w:sz="0" w:space="0" w:color="auto"/>
            <w:bottom w:val="none" w:sz="0" w:space="0" w:color="auto"/>
            <w:right w:val="none" w:sz="0" w:space="0" w:color="auto"/>
          </w:divBdr>
        </w:div>
        <w:div w:id="1411973335">
          <w:marLeft w:val="480"/>
          <w:marRight w:val="0"/>
          <w:marTop w:val="0"/>
          <w:marBottom w:val="0"/>
          <w:divBdr>
            <w:top w:val="none" w:sz="0" w:space="0" w:color="auto"/>
            <w:left w:val="none" w:sz="0" w:space="0" w:color="auto"/>
            <w:bottom w:val="none" w:sz="0" w:space="0" w:color="auto"/>
            <w:right w:val="none" w:sz="0" w:space="0" w:color="auto"/>
          </w:divBdr>
        </w:div>
        <w:div w:id="1127355216">
          <w:marLeft w:val="480"/>
          <w:marRight w:val="0"/>
          <w:marTop w:val="0"/>
          <w:marBottom w:val="0"/>
          <w:divBdr>
            <w:top w:val="none" w:sz="0" w:space="0" w:color="auto"/>
            <w:left w:val="none" w:sz="0" w:space="0" w:color="auto"/>
            <w:bottom w:val="none" w:sz="0" w:space="0" w:color="auto"/>
            <w:right w:val="none" w:sz="0" w:space="0" w:color="auto"/>
          </w:divBdr>
        </w:div>
        <w:div w:id="1939941423">
          <w:marLeft w:val="480"/>
          <w:marRight w:val="0"/>
          <w:marTop w:val="0"/>
          <w:marBottom w:val="0"/>
          <w:divBdr>
            <w:top w:val="none" w:sz="0" w:space="0" w:color="auto"/>
            <w:left w:val="none" w:sz="0" w:space="0" w:color="auto"/>
            <w:bottom w:val="none" w:sz="0" w:space="0" w:color="auto"/>
            <w:right w:val="none" w:sz="0" w:space="0" w:color="auto"/>
          </w:divBdr>
        </w:div>
        <w:div w:id="915670558">
          <w:marLeft w:val="480"/>
          <w:marRight w:val="0"/>
          <w:marTop w:val="0"/>
          <w:marBottom w:val="0"/>
          <w:divBdr>
            <w:top w:val="none" w:sz="0" w:space="0" w:color="auto"/>
            <w:left w:val="none" w:sz="0" w:space="0" w:color="auto"/>
            <w:bottom w:val="none" w:sz="0" w:space="0" w:color="auto"/>
            <w:right w:val="none" w:sz="0" w:space="0" w:color="auto"/>
          </w:divBdr>
        </w:div>
        <w:div w:id="982348374">
          <w:marLeft w:val="480"/>
          <w:marRight w:val="0"/>
          <w:marTop w:val="0"/>
          <w:marBottom w:val="0"/>
          <w:divBdr>
            <w:top w:val="none" w:sz="0" w:space="0" w:color="auto"/>
            <w:left w:val="none" w:sz="0" w:space="0" w:color="auto"/>
            <w:bottom w:val="none" w:sz="0" w:space="0" w:color="auto"/>
            <w:right w:val="none" w:sz="0" w:space="0" w:color="auto"/>
          </w:divBdr>
        </w:div>
        <w:div w:id="2009865708">
          <w:marLeft w:val="480"/>
          <w:marRight w:val="0"/>
          <w:marTop w:val="0"/>
          <w:marBottom w:val="0"/>
          <w:divBdr>
            <w:top w:val="none" w:sz="0" w:space="0" w:color="auto"/>
            <w:left w:val="none" w:sz="0" w:space="0" w:color="auto"/>
            <w:bottom w:val="none" w:sz="0" w:space="0" w:color="auto"/>
            <w:right w:val="none" w:sz="0" w:space="0" w:color="auto"/>
          </w:divBdr>
        </w:div>
        <w:div w:id="1996494902">
          <w:marLeft w:val="480"/>
          <w:marRight w:val="0"/>
          <w:marTop w:val="0"/>
          <w:marBottom w:val="0"/>
          <w:divBdr>
            <w:top w:val="none" w:sz="0" w:space="0" w:color="auto"/>
            <w:left w:val="none" w:sz="0" w:space="0" w:color="auto"/>
            <w:bottom w:val="none" w:sz="0" w:space="0" w:color="auto"/>
            <w:right w:val="none" w:sz="0" w:space="0" w:color="auto"/>
          </w:divBdr>
        </w:div>
        <w:div w:id="1859922493">
          <w:marLeft w:val="480"/>
          <w:marRight w:val="0"/>
          <w:marTop w:val="0"/>
          <w:marBottom w:val="0"/>
          <w:divBdr>
            <w:top w:val="none" w:sz="0" w:space="0" w:color="auto"/>
            <w:left w:val="none" w:sz="0" w:space="0" w:color="auto"/>
            <w:bottom w:val="none" w:sz="0" w:space="0" w:color="auto"/>
            <w:right w:val="none" w:sz="0" w:space="0" w:color="auto"/>
          </w:divBdr>
        </w:div>
        <w:div w:id="1925265074">
          <w:marLeft w:val="480"/>
          <w:marRight w:val="0"/>
          <w:marTop w:val="0"/>
          <w:marBottom w:val="0"/>
          <w:divBdr>
            <w:top w:val="none" w:sz="0" w:space="0" w:color="auto"/>
            <w:left w:val="none" w:sz="0" w:space="0" w:color="auto"/>
            <w:bottom w:val="none" w:sz="0" w:space="0" w:color="auto"/>
            <w:right w:val="none" w:sz="0" w:space="0" w:color="auto"/>
          </w:divBdr>
        </w:div>
        <w:div w:id="1959489921">
          <w:marLeft w:val="480"/>
          <w:marRight w:val="0"/>
          <w:marTop w:val="0"/>
          <w:marBottom w:val="0"/>
          <w:divBdr>
            <w:top w:val="none" w:sz="0" w:space="0" w:color="auto"/>
            <w:left w:val="none" w:sz="0" w:space="0" w:color="auto"/>
            <w:bottom w:val="none" w:sz="0" w:space="0" w:color="auto"/>
            <w:right w:val="none" w:sz="0" w:space="0" w:color="auto"/>
          </w:divBdr>
        </w:div>
        <w:div w:id="327752759">
          <w:marLeft w:val="480"/>
          <w:marRight w:val="0"/>
          <w:marTop w:val="0"/>
          <w:marBottom w:val="0"/>
          <w:divBdr>
            <w:top w:val="none" w:sz="0" w:space="0" w:color="auto"/>
            <w:left w:val="none" w:sz="0" w:space="0" w:color="auto"/>
            <w:bottom w:val="none" w:sz="0" w:space="0" w:color="auto"/>
            <w:right w:val="none" w:sz="0" w:space="0" w:color="auto"/>
          </w:divBdr>
        </w:div>
        <w:div w:id="1940136709">
          <w:marLeft w:val="480"/>
          <w:marRight w:val="0"/>
          <w:marTop w:val="0"/>
          <w:marBottom w:val="0"/>
          <w:divBdr>
            <w:top w:val="none" w:sz="0" w:space="0" w:color="auto"/>
            <w:left w:val="none" w:sz="0" w:space="0" w:color="auto"/>
            <w:bottom w:val="none" w:sz="0" w:space="0" w:color="auto"/>
            <w:right w:val="none" w:sz="0" w:space="0" w:color="auto"/>
          </w:divBdr>
        </w:div>
        <w:div w:id="188370641">
          <w:marLeft w:val="480"/>
          <w:marRight w:val="0"/>
          <w:marTop w:val="0"/>
          <w:marBottom w:val="0"/>
          <w:divBdr>
            <w:top w:val="none" w:sz="0" w:space="0" w:color="auto"/>
            <w:left w:val="none" w:sz="0" w:space="0" w:color="auto"/>
            <w:bottom w:val="none" w:sz="0" w:space="0" w:color="auto"/>
            <w:right w:val="none" w:sz="0" w:space="0" w:color="auto"/>
          </w:divBdr>
        </w:div>
        <w:div w:id="1373731408">
          <w:marLeft w:val="480"/>
          <w:marRight w:val="0"/>
          <w:marTop w:val="0"/>
          <w:marBottom w:val="0"/>
          <w:divBdr>
            <w:top w:val="none" w:sz="0" w:space="0" w:color="auto"/>
            <w:left w:val="none" w:sz="0" w:space="0" w:color="auto"/>
            <w:bottom w:val="none" w:sz="0" w:space="0" w:color="auto"/>
            <w:right w:val="none" w:sz="0" w:space="0" w:color="auto"/>
          </w:divBdr>
        </w:div>
        <w:div w:id="152570693">
          <w:marLeft w:val="480"/>
          <w:marRight w:val="0"/>
          <w:marTop w:val="0"/>
          <w:marBottom w:val="0"/>
          <w:divBdr>
            <w:top w:val="none" w:sz="0" w:space="0" w:color="auto"/>
            <w:left w:val="none" w:sz="0" w:space="0" w:color="auto"/>
            <w:bottom w:val="none" w:sz="0" w:space="0" w:color="auto"/>
            <w:right w:val="none" w:sz="0" w:space="0" w:color="auto"/>
          </w:divBdr>
        </w:div>
        <w:div w:id="1358433922">
          <w:marLeft w:val="480"/>
          <w:marRight w:val="0"/>
          <w:marTop w:val="0"/>
          <w:marBottom w:val="0"/>
          <w:divBdr>
            <w:top w:val="none" w:sz="0" w:space="0" w:color="auto"/>
            <w:left w:val="none" w:sz="0" w:space="0" w:color="auto"/>
            <w:bottom w:val="none" w:sz="0" w:space="0" w:color="auto"/>
            <w:right w:val="none" w:sz="0" w:space="0" w:color="auto"/>
          </w:divBdr>
        </w:div>
        <w:div w:id="323557575">
          <w:marLeft w:val="480"/>
          <w:marRight w:val="0"/>
          <w:marTop w:val="0"/>
          <w:marBottom w:val="0"/>
          <w:divBdr>
            <w:top w:val="none" w:sz="0" w:space="0" w:color="auto"/>
            <w:left w:val="none" w:sz="0" w:space="0" w:color="auto"/>
            <w:bottom w:val="none" w:sz="0" w:space="0" w:color="auto"/>
            <w:right w:val="none" w:sz="0" w:space="0" w:color="auto"/>
          </w:divBdr>
        </w:div>
        <w:div w:id="585922966">
          <w:marLeft w:val="480"/>
          <w:marRight w:val="0"/>
          <w:marTop w:val="0"/>
          <w:marBottom w:val="0"/>
          <w:divBdr>
            <w:top w:val="none" w:sz="0" w:space="0" w:color="auto"/>
            <w:left w:val="none" w:sz="0" w:space="0" w:color="auto"/>
            <w:bottom w:val="none" w:sz="0" w:space="0" w:color="auto"/>
            <w:right w:val="none" w:sz="0" w:space="0" w:color="auto"/>
          </w:divBdr>
        </w:div>
        <w:div w:id="729810932">
          <w:marLeft w:val="480"/>
          <w:marRight w:val="0"/>
          <w:marTop w:val="0"/>
          <w:marBottom w:val="0"/>
          <w:divBdr>
            <w:top w:val="none" w:sz="0" w:space="0" w:color="auto"/>
            <w:left w:val="none" w:sz="0" w:space="0" w:color="auto"/>
            <w:bottom w:val="none" w:sz="0" w:space="0" w:color="auto"/>
            <w:right w:val="none" w:sz="0" w:space="0" w:color="auto"/>
          </w:divBdr>
        </w:div>
        <w:div w:id="662197669">
          <w:marLeft w:val="480"/>
          <w:marRight w:val="0"/>
          <w:marTop w:val="0"/>
          <w:marBottom w:val="0"/>
          <w:divBdr>
            <w:top w:val="none" w:sz="0" w:space="0" w:color="auto"/>
            <w:left w:val="none" w:sz="0" w:space="0" w:color="auto"/>
            <w:bottom w:val="none" w:sz="0" w:space="0" w:color="auto"/>
            <w:right w:val="none" w:sz="0" w:space="0" w:color="auto"/>
          </w:divBdr>
        </w:div>
        <w:div w:id="932739051">
          <w:marLeft w:val="480"/>
          <w:marRight w:val="0"/>
          <w:marTop w:val="0"/>
          <w:marBottom w:val="0"/>
          <w:divBdr>
            <w:top w:val="none" w:sz="0" w:space="0" w:color="auto"/>
            <w:left w:val="none" w:sz="0" w:space="0" w:color="auto"/>
            <w:bottom w:val="none" w:sz="0" w:space="0" w:color="auto"/>
            <w:right w:val="none" w:sz="0" w:space="0" w:color="auto"/>
          </w:divBdr>
        </w:div>
      </w:divsChild>
    </w:div>
    <w:div w:id="631834946">
      <w:bodyDiv w:val="1"/>
      <w:marLeft w:val="0"/>
      <w:marRight w:val="0"/>
      <w:marTop w:val="0"/>
      <w:marBottom w:val="0"/>
      <w:divBdr>
        <w:top w:val="none" w:sz="0" w:space="0" w:color="auto"/>
        <w:left w:val="none" w:sz="0" w:space="0" w:color="auto"/>
        <w:bottom w:val="none" w:sz="0" w:space="0" w:color="auto"/>
        <w:right w:val="none" w:sz="0" w:space="0" w:color="auto"/>
      </w:divBdr>
      <w:divsChild>
        <w:div w:id="582301376">
          <w:marLeft w:val="480"/>
          <w:marRight w:val="0"/>
          <w:marTop w:val="0"/>
          <w:marBottom w:val="0"/>
          <w:divBdr>
            <w:top w:val="none" w:sz="0" w:space="0" w:color="auto"/>
            <w:left w:val="none" w:sz="0" w:space="0" w:color="auto"/>
            <w:bottom w:val="none" w:sz="0" w:space="0" w:color="auto"/>
            <w:right w:val="none" w:sz="0" w:space="0" w:color="auto"/>
          </w:divBdr>
        </w:div>
        <w:div w:id="2063746836">
          <w:marLeft w:val="480"/>
          <w:marRight w:val="0"/>
          <w:marTop w:val="0"/>
          <w:marBottom w:val="0"/>
          <w:divBdr>
            <w:top w:val="none" w:sz="0" w:space="0" w:color="auto"/>
            <w:left w:val="none" w:sz="0" w:space="0" w:color="auto"/>
            <w:bottom w:val="none" w:sz="0" w:space="0" w:color="auto"/>
            <w:right w:val="none" w:sz="0" w:space="0" w:color="auto"/>
          </w:divBdr>
        </w:div>
        <w:div w:id="1623340115">
          <w:marLeft w:val="480"/>
          <w:marRight w:val="0"/>
          <w:marTop w:val="0"/>
          <w:marBottom w:val="0"/>
          <w:divBdr>
            <w:top w:val="none" w:sz="0" w:space="0" w:color="auto"/>
            <w:left w:val="none" w:sz="0" w:space="0" w:color="auto"/>
            <w:bottom w:val="none" w:sz="0" w:space="0" w:color="auto"/>
            <w:right w:val="none" w:sz="0" w:space="0" w:color="auto"/>
          </w:divBdr>
        </w:div>
        <w:div w:id="1932469667">
          <w:marLeft w:val="480"/>
          <w:marRight w:val="0"/>
          <w:marTop w:val="0"/>
          <w:marBottom w:val="0"/>
          <w:divBdr>
            <w:top w:val="none" w:sz="0" w:space="0" w:color="auto"/>
            <w:left w:val="none" w:sz="0" w:space="0" w:color="auto"/>
            <w:bottom w:val="none" w:sz="0" w:space="0" w:color="auto"/>
            <w:right w:val="none" w:sz="0" w:space="0" w:color="auto"/>
          </w:divBdr>
        </w:div>
        <w:div w:id="2054494817">
          <w:marLeft w:val="480"/>
          <w:marRight w:val="0"/>
          <w:marTop w:val="0"/>
          <w:marBottom w:val="0"/>
          <w:divBdr>
            <w:top w:val="none" w:sz="0" w:space="0" w:color="auto"/>
            <w:left w:val="none" w:sz="0" w:space="0" w:color="auto"/>
            <w:bottom w:val="none" w:sz="0" w:space="0" w:color="auto"/>
            <w:right w:val="none" w:sz="0" w:space="0" w:color="auto"/>
          </w:divBdr>
        </w:div>
        <w:div w:id="391660068">
          <w:marLeft w:val="480"/>
          <w:marRight w:val="0"/>
          <w:marTop w:val="0"/>
          <w:marBottom w:val="0"/>
          <w:divBdr>
            <w:top w:val="none" w:sz="0" w:space="0" w:color="auto"/>
            <w:left w:val="none" w:sz="0" w:space="0" w:color="auto"/>
            <w:bottom w:val="none" w:sz="0" w:space="0" w:color="auto"/>
            <w:right w:val="none" w:sz="0" w:space="0" w:color="auto"/>
          </w:divBdr>
        </w:div>
        <w:div w:id="113209666">
          <w:marLeft w:val="480"/>
          <w:marRight w:val="0"/>
          <w:marTop w:val="0"/>
          <w:marBottom w:val="0"/>
          <w:divBdr>
            <w:top w:val="none" w:sz="0" w:space="0" w:color="auto"/>
            <w:left w:val="none" w:sz="0" w:space="0" w:color="auto"/>
            <w:bottom w:val="none" w:sz="0" w:space="0" w:color="auto"/>
            <w:right w:val="none" w:sz="0" w:space="0" w:color="auto"/>
          </w:divBdr>
        </w:div>
        <w:div w:id="202523648">
          <w:marLeft w:val="480"/>
          <w:marRight w:val="0"/>
          <w:marTop w:val="0"/>
          <w:marBottom w:val="0"/>
          <w:divBdr>
            <w:top w:val="none" w:sz="0" w:space="0" w:color="auto"/>
            <w:left w:val="none" w:sz="0" w:space="0" w:color="auto"/>
            <w:bottom w:val="none" w:sz="0" w:space="0" w:color="auto"/>
            <w:right w:val="none" w:sz="0" w:space="0" w:color="auto"/>
          </w:divBdr>
        </w:div>
        <w:div w:id="1286932298">
          <w:marLeft w:val="480"/>
          <w:marRight w:val="0"/>
          <w:marTop w:val="0"/>
          <w:marBottom w:val="0"/>
          <w:divBdr>
            <w:top w:val="none" w:sz="0" w:space="0" w:color="auto"/>
            <w:left w:val="none" w:sz="0" w:space="0" w:color="auto"/>
            <w:bottom w:val="none" w:sz="0" w:space="0" w:color="auto"/>
            <w:right w:val="none" w:sz="0" w:space="0" w:color="auto"/>
          </w:divBdr>
        </w:div>
        <w:div w:id="799420707">
          <w:marLeft w:val="480"/>
          <w:marRight w:val="0"/>
          <w:marTop w:val="0"/>
          <w:marBottom w:val="0"/>
          <w:divBdr>
            <w:top w:val="none" w:sz="0" w:space="0" w:color="auto"/>
            <w:left w:val="none" w:sz="0" w:space="0" w:color="auto"/>
            <w:bottom w:val="none" w:sz="0" w:space="0" w:color="auto"/>
            <w:right w:val="none" w:sz="0" w:space="0" w:color="auto"/>
          </w:divBdr>
        </w:div>
        <w:div w:id="349915593">
          <w:marLeft w:val="480"/>
          <w:marRight w:val="0"/>
          <w:marTop w:val="0"/>
          <w:marBottom w:val="0"/>
          <w:divBdr>
            <w:top w:val="none" w:sz="0" w:space="0" w:color="auto"/>
            <w:left w:val="none" w:sz="0" w:space="0" w:color="auto"/>
            <w:bottom w:val="none" w:sz="0" w:space="0" w:color="auto"/>
            <w:right w:val="none" w:sz="0" w:space="0" w:color="auto"/>
          </w:divBdr>
        </w:div>
        <w:div w:id="1247112300">
          <w:marLeft w:val="480"/>
          <w:marRight w:val="0"/>
          <w:marTop w:val="0"/>
          <w:marBottom w:val="0"/>
          <w:divBdr>
            <w:top w:val="none" w:sz="0" w:space="0" w:color="auto"/>
            <w:left w:val="none" w:sz="0" w:space="0" w:color="auto"/>
            <w:bottom w:val="none" w:sz="0" w:space="0" w:color="auto"/>
            <w:right w:val="none" w:sz="0" w:space="0" w:color="auto"/>
          </w:divBdr>
        </w:div>
        <w:div w:id="215967217">
          <w:marLeft w:val="480"/>
          <w:marRight w:val="0"/>
          <w:marTop w:val="0"/>
          <w:marBottom w:val="0"/>
          <w:divBdr>
            <w:top w:val="none" w:sz="0" w:space="0" w:color="auto"/>
            <w:left w:val="none" w:sz="0" w:space="0" w:color="auto"/>
            <w:bottom w:val="none" w:sz="0" w:space="0" w:color="auto"/>
            <w:right w:val="none" w:sz="0" w:space="0" w:color="auto"/>
          </w:divBdr>
        </w:div>
        <w:div w:id="1794709799">
          <w:marLeft w:val="480"/>
          <w:marRight w:val="0"/>
          <w:marTop w:val="0"/>
          <w:marBottom w:val="0"/>
          <w:divBdr>
            <w:top w:val="none" w:sz="0" w:space="0" w:color="auto"/>
            <w:left w:val="none" w:sz="0" w:space="0" w:color="auto"/>
            <w:bottom w:val="none" w:sz="0" w:space="0" w:color="auto"/>
            <w:right w:val="none" w:sz="0" w:space="0" w:color="auto"/>
          </w:divBdr>
        </w:div>
        <w:div w:id="105659432">
          <w:marLeft w:val="480"/>
          <w:marRight w:val="0"/>
          <w:marTop w:val="0"/>
          <w:marBottom w:val="0"/>
          <w:divBdr>
            <w:top w:val="none" w:sz="0" w:space="0" w:color="auto"/>
            <w:left w:val="none" w:sz="0" w:space="0" w:color="auto"/>
            <w:bottom w:val="none" w:sz="0" w:space="0" w:color="auto"/>
            <w:right w:val="none" w:sz="0" w:space="0" w:color="auto"/>
          </w:divBdr>
        </w:div>
        <w:div w:id="1611160711">
          <w:marLeft w:val="480"/>
          <w:marRight w:val="0"/>
          <w:marTop w:val="0"/>
          <w:marBottom w:val="0"/>
          <w:divBdr>
            <w:top w:val="none" w:sz="0" w:space="0" w:color="auto"/>
            <w:left w:val="none" w:sz="0" w:space="0" w:color="auto"/>
            <w:bottom w:val="none" w:sz="0" w:space="0" w:color="auto"/>
            <w:right w:val="none" w:sz="0" w:space="0" w:color="auto"/>
          </w:divBdr>
        </w:div>
        <w:div w:id="1531605592">
          <w:marLeft w:val="480"/>
          <w:marRight w:val="0"/>
          <w:marTop w:val="0"/>
          <w:marBottom w:val="0"/>
          <w:divBdr>
            <w:top w:val="none" w:sz="0" w:space="0" w:color="auto"/>
            <w:left w:val="none" w:sz="0" w:space="0" w:color="auto"/>
            <w:bottom w:val="none" w:sz="0" w:space="0" w:color="auto"/>
            <w:right w:val="none" w:sz="0" w:space="0" w:color="auto"/>
          </w:divBdr>
        </w:div>
        <w:div w:id="870260060">
          <w:marLeft w:val="480"/>
          <w:marRight w:val="0"/>
          <w:marTop w:val="0"/>
          <w:marBottom w:val="0"/>
          <w:divBdr>
            <w:top w:val="none" w:sz="0" w:space="0" w:color="auto"/>
            <w:left w:val="none" w:sz="0" w:space="0" w:color="auto"/>
            <w:bottom w:val="none" w:sz="0" w:space="0" w:color="auto"/>
            <w:right w:val="none" w:sz="0" w:space="0" w:color="auto"/>
          </w:divBdr>
        </w:div>
        <w:div w:id="1400638960">
          <w:marLeft w:val="480"/>
          <w:marRight w:val="0"/>
          <w:marTop w:val="0"/>
          <w:marBottom w:val="0"/>
          <w:divBdr>
            <w:top w:val="none" w:sz="0" w:space="0" w:color="auto"/>
            <w:left w:val="none" w:sz="0" w:space="0" w:color="auto"/>
            <w:bottom w:val="none" w:sz="0" w:space="0" w:color="auto"/>
            <w:right w:val="none" w:sz="0" w:space="0" w:color="auto"/>
          </w:divBdr>
        </w:div>
        <w:div w:id="823009163">
          <w:marLeft w:val="480"/>
          <w:marRight w:val="0"/>
          <w:marTop w:val="0"/>
          <w:marBottom w:val="0"/>
          <w:divBdr>
            <w:top w:val="none" w:sz="0" w:space="0" w:color="auto"/>
            <w:left w:val="none" w:sz="0" w:space="0" w:color="auto"/>
            <w:bottom w:val="none" w:sz="0" w:space="0" w:color="auto"/>
            <w:right w:val="none" w:sz="0" w:space="0" w:color="auto"/>
          </w:divBdr>
        </w:div>
        <w:div w:id="504706429">
          <w:marLeft w:val="480"/>
          <w:marRight w:val="0"/>
          <w:marTop w:val="0"/>
          <w:marBottom w:val="0"/>
          <w:divBdr>
            <w:top w:val="none" w:sz="0" w:space="0" w:color="auto"/>
            <w:left w:val="none" w:sz="0" w:space="0" w:color="auto"/>
            <w:bottom w:val="none" w:sz="0" w:space="0" w:color="auto"/>
            <w:right w:val="none" w:sz="0" w:space="0" w:color="auto"/>
          </w:divBdr>
        </w:div>
        <w:div w:id="432869182">
          <w:marLeft w:val="480"/>
          <w:marRight w:val="0"/>
          <w:marTop w:val="0"/>
          <w:marBottom w:val="0"/>
          <w:divBdr>
            <w:top w:val="none" w:sz="0" w:space="0" w:color="auto"/>
            <w:left w:val="none" w:sz="0" w:space="0" w:color="auto"/>
            <w:bottom w:val="none" w:sz="0" w:space="0" w:color="auto"/>
            <w:right w:val="none" w:sz="0" w:space="0" w:color="auto"/>
          </w:divBdr>
        </w:div>
        <w:div w:id="1083572418">
          <w:marLeft w:val="480"/>
          <w:marRight w:val="0"/>
          <w:marTop w:val="0"/>
          <w:marBottom w:val="0"/>
          <w:divBdr>
            <w:top w:val="none" w:sz="0" w:space="0" w:color="auto"/>
            <w:left w:val="none" w:sz="0" w:space="0" w:color="auto"/>
            <w:bottom w:val="none" w:sz="0" w:space="0" w:color="auto"/>
            <w:right w:val="none" w:sz="0" w:space="0" w:color="auto"/>
          </w:divBdr>
        </w:div>
        <w:div w:id="204489330">
          <w:marLeft w:val="480"/>
          <w:marRight w:val="0"/>
          <w:marTop w:val="0"/>
          <w:marBottom w:val="0"/>
          <w:divBdr>
            <w:top w:val="none" w:sz="0" w:space="0" w:color="auto"/>
            <w:left w:val="none" w:sz="0" w:space="0" w:color="auto"/>
            <w:bottom w:val="none" w:sz="0" w:space="0" w:color="auto"/>
            <w:right w:val="none" w:sz="0" w:space="0" w:color="auto"/>
          </w:divBdr>
        </w:div>
        <w:div w:id="512961803">
          <w:marLeft w:val="480"/>
          <w:marRight w:val="0"/>
          <w:marTop w:val="0"/>
          <w:marBottom w:val="0"/>
          <w:divBdr>
            <w:top w:val="none" w:sz="0" w:space="0" w:color="auto"/>
            <w:left w:val="none" w:sz="0" w:space="0" w:color="auto"/>
            <w:bottom w:val="none" w:sz="0" w:space="0" w:color="auto"/>
            <w:right w:val="none" w:sz="0" w:space="0" w:color="auto"/>
          </w:divBdr>
        </w:div>
        <w:div w:id="329991117">
          <w:marLeft w:val="480"/>
          <w:marRight w:val="0"/>
          <w:marTop w:val="0"/>
          <w:marBottom w:val="0"/>
          <w:divBdr>
            <w:top w:val="none" w:sz="0" w:space="0" w:color="auto"/>
            <w:left w:val="none" w:sz="0" w:space="0" w:color="auto"/>
            <w:bottom w:val="none" w:sz="0" w:space="0" w:color="auto"/>
            <w:right w:val="none" w:sz="0" w:space="0" w:color="auto"/>
          </w:divBdr>
        </w:div>
        <w:div w:id="810093143">
          <w:marLeft w:val="480"/>
          <w:marRight w:val="0"/>
          <w:marTop w:val="0"/>
          <w:marBottom w:val="0"/>
          <w:divBdr>
            <w:top w:val="none" w:sz="0" w:space="0" w:color="auto"/>
            <w:left w:val="none" w:sz="0" w:space="0" w:color="auto"/>
            <w:bottom w:val="none" w:sz="0" w:space="0" w:color="auto"/>
            <w:right w:val="none" w:sz="0" w:space="0" w:color="auto"/>
          </w:divBdr>
        </w:div>
        <w:div w:id="770510754">
          <w:marLeft w:val="480"/>
          <w:marRight w:val="0"/>
          <w:marTop w:val="0"/>
          <w:marBottom w:val="0"/>
          <w:divBdr>
            <w:top w:val="none" w:sz="0" w:space="0" w:color="auto"/>
            <w:left w:val="none" w:sz="0" w:space="0" w:color="auto"/>
            <w:bottom w:val="none" w:sz="0" w:space="0" w:color="auto"/>
            <w:right w:val="none" w:sz="0" w:space="0" w:color="auto"/>
          </w:divBdr>
        </w:div>
        <w:div w:id="1316683794">
          <w:marLeft w:val="480"/>
          <w:marRight w:val="0"/>
          <w:marTop w:val="0"/>
          <w:marBottom w:val="0"/>
          <w:divBdr>
            <w:top w:val="none" w:sz="0" w:space="0" w:color="auto"/>
            <w:left w:val="none" w:sz="0" w:space="0" w:color="auto"/>
            <w:bottom w:val="none" w:sz="0" w:space="0" w:color="auto"/>
            <w:right w:val="none" w:sz="0" w:space="0" w:color="auto"/>
          </w:divBdr>
        </w:div>
        <w:div w:id="944119011">
          <w:marLeft w:val="480"/>
          <w:marRight w:val="0"/>
          <w:marTop w:val="0"/>
          <w:marBottom w:val="0"/>
          <w:divBdr>
            <w:top w:val="none" w:sz="0" w:space="0" w:color="auto"/>
            <w:left w:val="none" w:sz="0" w:space="0" w:color="auto"/>
            <w:bottom w:val="none" w:sz="0" w:space="0" w:color="auto"/>
            <w:right w:val="none" w:sz="0" w:space="0" w:color="auto"/>
          </w:divBdr>
        </w:div>
        <w:div w:id="1184202659">
          <w:marLeft w:val="480"/>
          <w:marRight w:val="0"/>
          <w:marTop w:val="0"/>
          <w:marBottom w:val="0"/>
          <w:divBdr>
            <w:top w:val="none" w:sz="0" w:space="0" w:color="auto"/>
            <w:left w:val="none" w:sz="0" w:space="0" w:color="auto"/>
            <w:bottom w:val="none" w:sz="0" w:space="0" w:color="auto"/>
            <w:right w:val="none" w:sz="0" w:space="0" w:color="auto"/>
          </w:divBdr>
        </w:div>
        <w:div w:id="1044211443">
          <w:marLeft w:val="480"/>
          <w:marRight w:val="0"/>
          <w:marTop w:val="0"/>
          <w:marBottom w:val="0"/>
          <w:divBdr>
            <w:top w:val="none" w:sz="0" w:space="0" w:color="auto"/>
            <w:left w:val="none" w:sz="0" w:space="0" w:color="auto"/>
            <w:bottom w:val="none" w:sz="0" w:space="0" w:color="auto"/>
            <w:right w:val="none" w:sz="0" w:space="0" w:color="auto"/>
          </w:divBdr>
        </w:div>
        <w:div w:id="443962295">
          <w:marLeft w:val="480"/>
          <w:marRight w:val="0"/>
          <w:marTop w:val="0"/>
          <w:marBottom w:val="0"/>
          <w:divBdr>
            <w:top w:val="none" w:sz="0" w:space="0" w:color="auto"/>
            <w:left w:val="none" w:sz="0" w:space="0" w:color="auto"/>
            <w:bottom w:val="none" w:sz="0" w:space="0" w:color="auto"/>
            <w:right w:val="none" w:sz="0" w:space="0" w:color="auto"/>
          </w:divBdr>
        </w:div>
        <w:div w:id="941377652">
          <w:marLeft w:val="480"/>
          <w:marRight w:val="0"/>
          <w:marTop w:val="0"/>
          <w:marBottom w:val="0"/>
          <w:divBdr>
            <w:top w:val="none" w:sz="0" w:space="0" w:color="auto"/>
            <w:left w:val="none" w:sz="0" w:space="0" w:color="auto"/>
            <w:bottom w:val="none" w:sz="0" w:space="0" w:color="auto"/>
            <w:right w:val="none" w:sz="0" w:space="0" w:color="auto"/>
          </w:divBdr>
        </w:div>
      </w:divsChild>
    </w:div>
    <w:div w:id="631902611">
      <w:bodyDiv w:val="1"/>
      <w:marLeft w:val="0"/>
      <w:marRight w:val="0"/>
      <w:marTop w:val="0"/>
      <w:marBottom w:val="0"/>
      <w:divBdr>
        <w:top w:val="none" w:sz="0" w:space="0" w:color="auto"/>
        <w:left w:val="none" w:sz="0" w:space="0" w:color="auto"/>
        <w:bottom w:val="none" w:sz="0" w:space="0" w:color="auto"/>
        <w:right w:val="none" w:sz="0" w:space="0" w:color="auto"/>
      </w:divBdr>
    </w:div>
    <w:div w:id="633415608">
      <w:bodyDiv w:val="1"/>
      <w:marLeft w:val="0"/>
      <w:marRight w:val="0"/>
      <w:marTop w:val="0"/>
      <w:marBottom w:val="0"/>
      <w:divBdr>
        <w:top w:val="none" w:sz="0" w:space="0" w:color="auto"/>
        <w:left w:val="none" w:sz="0" w:space="0" w:color="auto"/>
        <w:bottom w:val="none" w:sz="0" w:space="0" w:color="auto"/>
        <w:right w:val="none" w:sz="0" w:space="0" w:color="auto"/>
      </w:divBdr>
    </w:div>
    <w:div w:id="635644191">
      <w:bodyDiv w:val="1"/>
      <w:marLeft w:val="0"/>
      <w:marRight w:val="0"/>
      <w:marTop w:val="0"/>
      <w:marBottom w:val="0"/>
      <w:divBdr>
        <w:top w:val="none" w:sz="0" w:space="0" w:color="auto"/>
        <w:left w:val="none" w:sz="0" w:space="0" w:color="auto"/>
        <w:bottom w:val="none" w:sz="0" w:space="0" w:color="auto"/>
        <w:right w:val="none" w:sz="0" w:space="0" w:color="auto"/>
      </w:divBdr>
    </w:div>
    <w:div w:id="635724712">
      <w:bodyDiv w:val="1"/>
      <w:marLeft w:val="0"/>
      <w:marRight w:val="0"/>
      <w:marTop w:val="0"/>
      <w:marBottom w:val="0"/>
      <w:divBdr>
        <w:top w:val="none" w:sz="0" w:space="0" w:color="auto"/>
        <w:left w:val="none" w:sz="0" w:space="0" w:color="auto"/>
        <w:bottom w:val="none" w:sz="0" w:space="0" w:color="auto"/>
        <w:right w:val="none" w:sz="0" w:space="0" w:color="auto"/>
      </w:divBdr>
    </w:div>
    <w:div w:id="636103209">
      <w:bodyDiv w:val="1"/>
      <w:marLeft w:val="0"/>
      <w:marRight w:val="0"/>
      <w:marTop w:val="0"/>
      <w:marBottom w:val="0"/>
      <w:divBdr>
        <w:top w:val="none" w:sz="0" w:space="0" w:color="auto"/>
        <w:left w:val="none" w:sz="0" w:space="0" w:color="auto"/>
        <w:bottom w:val="none" w:sz="0" w:space="0" w:color="auto"/>
        <w:right w:val="none" w:sz="0" w:space="0" w:color="auto"/>
      </w:divBdr>
    </w:div>
    <w:div w:id="637689276">
      <w:bodyDiv w:val="1"/>
      <w:marLeft w:val="0"/>
      <w:marRight w:val="0"/>
      <w:marTop w:val="0"/>
      <w:marBottom w:val="0"/>
      <w:divBdr>
        <w:top w:val="none" w:sz="0" w:space="0" w:color="auto"/>
        <w:left w:val="none" w:sz="0" w:space="0" w:color="auto"/>
        <w:bottom w:val="none" w:sz="0" w:space="0" w:color="auto"/>
        <w:right w:val="none" w:sz="0" w:space="0" w:color="auto"/>
      </w:divBdr>
    </w:div>
    <w:div w:id="641741117">
      <w:bodyDiv w:val="1"/>
      <w:marLeft w:val="0"/>
      <w:marRight w:val="0"/>
      <w:marTop w:val="0"/>
      <w:marBottom w:val="0"/>
      <w:divBdr>
        <w:top w:val="none" w:sz="0" w:space="0" w:color="auto"/>
        <w:left w:val="none" w:sz="0" w:space="0" w:color="auto"/>
        <w:bottom w:val="none" w:sz="0" w:space="0" w:color="auto"/>
        <w:right w:val="none" w:sz="0" w:space="0" w:color="auto"/>
      </w:divBdr>
      <w:divsChild>
        <w:div w:id="259139976">
          <w:marLeft w:val="480"/>
          <w:marRight w:val="0"/>
          <w:marTop w:val="0"/>
          <w:marBottom w:val="0"/>
          <w:divBdr>
            <w:top w:val="none" w:sz="0" w:space="0" w:color="auto"/>
            <w:left w:val="none" w:sz="0" w:space="0" w:color="auto"/>
            <w:bottom w:val="none" w:sz="0" w:space="0" w:color="auto"/>
            <w:right w:val="none" w:sz="0" w:space="0" w:color="auto"/>
          </w:divBdr>
        </w:div>
        <w:div w:id="1716586464">
          <w:marLeft w:val="480"/>
          <w:marRight w:val="0"/>
          <w:marTop w:val="0"/>
          <w:marBottom w:val="0"/>
          <w:divBdr>
            <w:top w:val="none" w:sz="0" w:space="0" w:color="auto"/>
            <w:left w:val="none" w:sz="0" w:space="0" w:color="auto"/>
            <w:bottom w:val="none" w:sz="0" w:space="0" w:color="auto"/>
            <w:right w:val="none" w:sz="0" w:space="0" w:color="auto"/>
          </w:divBdr>
        </w:div>
      </w:divsChild>
    </w:div>
    <w:div w:id="642122869">
      <w:bodyDiv w:val="1"/>
      <w:marLeft w:val="0"/>
      <w:marRight w:val="0"/>
      <w:marTop w:val="0"/>
      <w:marBottom w:val="0"/>
      <w:divBdr>
        <w:top w:val="none" w:sz="0" w:space="0" w:color="auto"/>
        <w:left w:val="none" w:sz="0" w:space="0" w:color="auto"/>
        <w:bottom w:val="none" w:sz="0" w:space="0" w:color="auto"/>
        <w:right w:val="none" w:sz="0" w:space="0" w:color="auto"/>
      </w:divBdr>
    </w:div>
    <w:div w:id="642274508">
      <w:bodyDiv w:val="1"/>
      <w:marLeft w:val="0"/>
      <w:marRight w:val="0"/>
      <w:marTop w:val="0"/>
      <w:marBottom w:val="0"/>
      <w:divBdr>
        <w:top w:val="none" w:sz="0" w:space="0" w:color="auto"/>
        <w:left w:val="none" w:sz="0" w:space="0" w:color="auto"/>
        <w:bottom w:val="none" w:sz="0" w:space="0" w:color="auto"/>
        <w:right w:val="none" w:sz="0" w:space="0" w:color="auto"/>
      </w:divBdr>
    </w:div>
    <w:div w:id="648168766">
      <w:bodyDiv w:val="1"/>
      <w:marLeft w:val="0"/>
      <w:marRight w:val="0"/>
      <w:marTop w:val="0"/>
      <w:marBottom w:val="0"/>
      <w:divBdr>
        <w:top w:val="none" w:sz="0" w:space="0" w:color="auto"/>
        <w:left w:val="none" w:sz="0" w:space="0" w:color="auto"/>
        <w:bottom w:val="none" w:sz="0" w:space="0" w:color="auto"/>
        <w:right w:val="none" w:sz="0" w:space="0" w:color="auto"/>
      </w:divBdr>
    </w:div>
    <w:div w:id="648941971">
      <w:bodyDiv w:val="1"/>
      <w:marLeft w:val="0"/>
      <w:marRight w:val="0"/>
      <w:marTop w:val="0"/>
      <w:marBottom w:val="0"/>
      <w:divBdr>
        <w:top w:val="none" w:sz="0" w:space="0" w:color="auto"/>
        <w:left w:val="none" w:sz="0" w:space="0" w:color="auto"/>
        <w:bottom w:val="none" w:sz="0" w:space="0" w:color="auto"/>
        <w:right w:val="none" w:sz="0" w:space="0" w:color="auto"/>
      </w:divBdr>
    </w:div>
    <w:div w:id="656691715">
      <w:bodyDiv w:val="1"/>
      <w:marLeft w:val="0"/>
      <w:marRight w:val="0"/>
      <w:marTop w:val="0"/>
      <w:marBottom w:val="0"/>
      <w:divBdr>
        <w:top w:val="none" w:sz="0" w:space="0" w:color="auto"/>
        <w:left w:val="none" w:sz="0" w:space="0" w:color="auto"/>
        <w:bottom w:val="none" w:sz="0" w:space="0" w:color="auto"/>
        <w:right w:val="none" w:sz="0" w:space="0" w:color="auto"/>
      </w:divBdr>
      <w:divsChild>
        <w:div w:id="1079059753">
          <w:marLeft w:val="480"/>
          <w:marRight w:val="0"/>
          <w:marTop w:val="0"/>
          <w:marBottom w:val="0"/>
          <w:divBdr>
            <w:top w:val="none" w:sz="0" w:space="0" w:color="auto"/>
            <w:left w:val="none" w:sz="0" w:space="0" w:color="auto"/>
            <w:bottom w:val="none" w:sz="0" w:space="0" w:color="auto"/>
            <w:right w:val="none" w:sz="0" w:space="0" w:color="auto"/>
          </w:divBdr>
        </w:div>
        <w:div w:id="829101257">
          <w:marLeft w:val="480"/>
          <w:marRight w:val="0"/>
          <w:marTop w:val="0"/>
          <w:marBottom w:val="0"/>
          <w:divBdr>
            <w:top w:val="none" w:sz="0" w:space="0" w:color="auto"/>
            <w:left w:val="none" w:sz="0" w:space="0" w:color="auto"/>
            <w:bottom w:val="none" w:sz="0" w:space="0" w:color="auto"/>
            <w:right w:val="none" w:sz="0" w:space="0" w:color="auto"/>
          </w:divBdr>
        </w:div>
        <w:div w:id="66656738">
          <w:marLeft w:val="480"/>
          <w:marRight w:val="0"/>
          <w:marTop w:val="0"/>
          <w:marBottom w:val="0"/>
          <w:divBdr>
            <w:top w:val="none" w:sz="0" w:space="0" w:color="auto"/>
            <w:left w:val="none" w:sz="0" w:space="0" w:color="auto"/>
            <w:bottom w:val="none" w:sz="0" w:space="0" w:color="auto"/>
            <w:right w:val="none" w:sz="0" w:space="0" w:color="auto"/>
          </w:divBdr>
        </w:div>
        <w:div w:id="1955138373">
          <w:marLeft w:val="480"/>
          <w:marRight w:val="0"/>
          <w:marTop w:val="0"/>
          <w:marBottom w:val="0"/>
          <w:divBdr>
            <w:top w:val="none" w:sz="0" w:space="0" w:color="auto"/>
            <w:left w:val="none" w:sz="0" w:space="0" w:color="auto"/>
            <w:bottom w:val="none" w:sz="0" w:space="0" w:color="auto"/>
            <w:right w:val="none" w:sz="0" w:space="0" w:color="auto"/>
          </w:divBdr>
        </w:div>
        <w:div w:id="1325426501">
          <w:marLeft w:val="480"/>
          <w:marRight w:val="0"/>
          <w:marTop w:val="0"/>
          <w:marBottom w:val="0"/>
          <w:divBdr>
            <w:top w:val="none" w:sz="0" w:space="0" w:color="auto"/>
            <w:left w:val="none" w:sz="0" w:space="0" w:color="auto"/>
            <w:bottom w:val="none" w:sz="0" w:space="0" w:color="auto"/>
            <w:right w:val="none" w:sz="0" w:space="0" w:color="auto"/>
          </w:divBdr>
        </w:div>
        <w:div w:id="1768966228">
          <w:marLeft w:val="480"/>
          <w:marRight w:val="0"/>
          <w:marTop w:val="0"/>
          <w:marBottom w:val="0"/>
          <w:divBdr>
            <w:top w:val="none" w:sz="0" w:space="0" w:color="auto"/>
            <w:left w:val="none" w:sz="0" w:space="0" w:color="auto"/>
            <w:bottom w:val="none" w:sz="0" w:space="0" w:color="auto"/>
            <w:right w:val="none" w:sz="0" w:space="0" w:color="auto"/>
          </w:divBdr>
        </w:div>
        <w:div w:id="1317760035">
          <w:marLeft w:val="480"/>
          <w:marRight w:val="0"/>
          <w:marTop w:val="0"/>
          <w:marBottom w:val="0"/>
          <w:divBdr>
            <w:top w:val="none" w:sz="0" w:space="0" w:color="auto"/>
            <w:left w:val="none" w:sz="0" w:space="0" w:color="auto"/>
            <w:bottom w:val="none" w:sz="0" w:space="0" w:color="auto"/>
            <w:right w:val="none" w:sz="0" w:space="0" w:color="auto"/>
          </w:divBdr>
        </w:div>
        <w:div w:id="452360607">
          <w:marLeft w:val="480"/>
          <w:marRight w:val="0"/>
          <w:marTop w:val="0"/>
          <w:marBottom w:val="0"/>
          <w:divBdr>
            <w:top w:val="none" w:sz="0" w:space="0" w:color="auto"/>
            <w:left w:val="none" w:sz="0" w:space="0" w:color="auto"/>
            <w:bottom w:val="none" w:sz="0" w:space="0" w:color="auto"/>
            <w:right w:val="none" w:sz="0" w:space="0" w:color="auto"/>
          </w:divBdr>
        </w:div>
        <w:div w:id="2064062852">
          <w:marLeft w:val="480"/>
          <w:marRight w:val="0"/>
          <w:marTop w:val="0"/>
          <w:marBottom w:val="0"/>
          <w:divBdr>
            <w:top w:val="none" w:sz="0" w:space="0" w:color="auto"/>
            <w:left w:val="none" w:sz="0" w:space="0" w:color="auto"/>
            <w:bottom w:val="none" w:sz="0" w:space="0" w:color="auto"/>
            <w:right w:val="none" w:sz="0" w:space="0" w:color="auto"/>
          </w:divBdr>
        </w:div>
        <w:div w:id="1618681905">
          <w:marLeft w:val="480"/>
          <w:marRight w:val="0"/>
          <w:marTop w:val="0"/>
          <w:marBottom w:val="0"/>
          <w:divBdr>
            <w:top w:val="none" w:sz="0" w:space="0" w:color="auto"/>
            <w:left w:val="none" w:sz="0" w:space="0" w:color="auto"/>
            <w:bottom w:val="none" w:sz="0" w:space="0" w:color="auto"/>
            <w:right w:val="none" w:sz="0" w:space="0" w:color="auto"/>
          </w:divBdr>
        </w:div>
        <w:div w:id="384840910">
          <w:marLeft w:val="480"/>
          <w:marRight w:val="0"/>
          <w:marTop w:val="0"/>
          <w:marBottom w:val="0"/>
          <w:divBdr>
            <w:top w:val="none" w:sz="0" w:space="0" w:color="auto"/>
            <w:left w:val="none" w:sz="0" w:space="0" w:color="auto"/>
            <w:bottom w:val="none" w:sz="0" w:space="0" w:color="auto"/>
            <w:right w:val="none" w:sz="0" w:space="0" w:color="auto"/>
          </w:divBdr>
        </w:div>
        <w:div w:id="1785269816">
          <w:marLeft w:val="480"/>
          <w:marRight w:val="0"/>
          <w:marTop w:val="0"/>
          <w:marBottom w:val="0"/>
          <w:divBdr>
            <w:top w:val="none" w:sz="0" w:space="0" w:color="auto"/>
            <w:left w:val="none" w:sz="0" w:space="0" w:color="auto"/>
            <w:bottom w:val="none" w:sz="0" w:space="0" w:color="auto"/>
            <w:right w:val="none" w:sz="0" w:space="0" w:color="auto"/>
          </w:divBdr>
        </w:div>
        <w:div w:id="1982731930">
          <w:marLeft w:val="480"/>
          <w:marRight w:val="0"/>
          <w:marTop w:val="0"/>
          <w:marBottom w:val="0"/>
          <w:divBdr>
            <w:top w:val="none" w:sz="0" w:space="0" w:color="auto"/>
            <w:left w:val="none" w:sz="0" w:space="0" w:color="auto"/>
            <w:bottom w:val="none" w:sz="0" w:space="0" w:color="auto"/>
            <w:right w:val="none" w:sz="0" w:space="0" w:color="auto"/>
          </w:divBdr>
        </w:div>
        <w:div w:id="583806232">
          <w:marLeft w:val="480"/>
          <w:marRight w:val="0"/>
          <w:marTop w:val="0"/>
          <w:marBottom w:val="0"/>
          <w:divBdr>
            <w:top w:val="none" w:sz="0" w:space="0" w:color="auto"/>
            <w:left w:val="none" w:sz="0" w:space="0" w:color="auto"/>
            <w:bottom w:val="none" w:sz="0" w:space="0" w:color="auto"/>
            <w:right w:val="none" w:sz="0" w:space="0" w:color="auto"/>
          </w:divBdr>
        </w:div>
        <w:div w:id="2027049344">
          <w:marLeft w:val="480"/>
          <w:marRight w:val="0"/>
          <w:marTop w:val="0"/>
          <w:marBottom w:val="0"/>
          <w:divBdr>
            <w:top w:val="none" w:sz="0" w:space="0" w:color="auto"/>
            <w:left w:val="none" w:sz="0" w:space="0" w:color="auto"/>
            <w:bottom w:val="none" w:sz="0" w:space="0" w:color="auto"/>
            <w:right w:val="none" w:sz="0" w:space="0" w:color="auto"/>
          </w:divBdr>
        </w:div>
        <w:div w:id="1110858566">
          <w:marLeft w:val="480"/>
          <w:marRight w:val="0"/>
          <w:marTop w:val="0"/>
          <w:marBottom w:val="0"/>
          <w:divBdr>
            <w:top w:val="none" w:sz="0" w:space="0" w:color="auto"/>
            <w:left w:val="none" w:sz="0" w:space="0" w:color="auto"/>
            <w:bottom w:val="none" w:sz="0" w:space="0" w:color="auto"/>
            <w:right w:val="none" w:sz="0" w:space="0" w:color="auto"/>
          </w:divBdr>
        </w:div>
        <w:div w:id="610865804">
          <w:marLeft w:val="480"/>
          <w:marRight w:val="0"/>
          <w:marTop w:val="0"/>
          <w:marBottom w:val="0"/>
          <w:divBdr>
            <w:top w:val="none" w:sz="0" w:space="0" w:color="auto"/>
            <w:left w:val="none" w:sz="0" w:space="0" w:color="auto"/>
            <w:bottom w:val="none" w:sz="0" w:space="0" w:color="auto"/>
            <w:right w:val="none" w:sz="0" w:space="0" w:color="auto"/>
          </w:divBdr>
        </w:div>
        <w:div w:id="358237112">
          <w:marLeft w:val="480"/>
          <w:marRight w:val="0"/>
          <w:marTop w:val="0"/>
          <w:marBottom w:val="0"/>
          <w:divBdr>
            <w:top w:val="none" w:sz="0" w:space="0" w:color="auto"/>
            <w:left w:val="none" w:sz="0" w:space="0" w:color="auto"/>
            <w:bottom w:val="none" w:sz="0" w:space="0" w:color="auto"/>
            <w:right w:val="none" w:sz="0" w:space="0" w:color="auto"/>
          </w:divBdr>
        </w:div>
        <w:div w:id="393897942">
          <w:marLeft w:val="480"/>
          <w:marRight w:val="0"/>
          <w:marTop w:val="0"/>
          <w:marBottom w:val="0"/>
          <w:divBdr>
            <w:top w:val="none" w:sz="0" w:space="0" w:color="auto"/>
            <w:left w:val="none" w:sz="0" w:space="0" w:color="auto"/>
            <w:bottom w:val="none" w:sz="0" w:space="0" w:color="auto"/>
            <w:right w:val="none" w:sz="0" w:space="0" w:color="auto"/>
          </w:divBdr>
        </w:div>
        <w:div w:id="359013950">
          <w:marLeft w:val="480"/>
          <w:marRight w:val="0"/>
          <w:marTop w:val="0"/>
          <w:marBottom w:val="0"/>
          <w:divBdr>
            <w:top w:val="none" w:sz="0" w:space="0" w:color="auto"/>
            <w:left w:val="none" w:sz="0" w:space="0" w:color="auto"/>
            <w:bottom w:val="none" w:sz="0" w:space="0" w:color="auto"/>
            <w:right w:val="none" w:sz="0" w:space="0" w:color="auto"/>
          </w:divBdr>
        </w:div>
        <w:div w:id="1278872510">
          <w:marLeft w:val="480"/>
          <w:marRight w:val="0"/>
          <w:marTop w:val="0"/>
          <w:marBottom w:val="0"/>
          <w:divBdr>
            <w:top w:val="none" w:sz="0" w:space="0" w:color="auto"/>
            <w:left w:val="none" w:sz="0" w:space="0" w:color="auto"/>
            <w:bottom w:val="none" w:sz="0" w:space="0" w:color="auto"/>
            <w:right w:val="none" w:sz="0" w:space="0" w:color="auto"/>
          </w:divBdr>
        </w:div>
        <w:div w:id="332227805">
          <w:marLeft w:val="480"/>
          <w:marRight w:val="0"/>
          <w:marTop w:val="0"/>
          <w:marBottom w:val="0"/>
          <w:divBdr>
            <w:top w:val="none" w:sz="0" w:space="0" w:color="auto"/>
            <w:left w:val="none" w:sz="0" w:space="0" w:color="auto"/>
            <w:bottom w:val="none" w:sz="0" w:space="0" w:color="auto"/>
            <w:right w:val="none" w:sz="0" w:space="0" w:color="auto"/>
          </w:divBdr>
        </w:div>
      </w:divsChild>
    </w:div>
    <w:div w:id="664866242">
      <w:bodyDiv w:val="1"/>
      <w:marLeft w:val="0"/>
      <w:marRight w:val="0"/>
      <w:marTop w:val="0"/>
      <w:marBottom w:val="0"/>
      <w:divBdr>
        <w:top w:val="none" w:sz="0" w:space="0" w:color="auto"/>
        <w:left w:val="none" w:sz="0" w:space="0" w:color="auto"/>
        <w:bottom w:val="none" w:sz="0" w:space="0" w:color="auto"/>
        <w:right w:val="none" w:sz="0" w:space="0" w:color="auto"/>
      </w:divBdr>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39499">
      <w:bodyDiv w:val="1"/>
      <w:marLeft w:val="0"/>
      <w:marRight w:val="0"/>
      <w:marTop w:val="0"/>
      <w:marBottom w:val="0"/>
      <w:divBdr>
        <w:top w:val="none" w:sz="0" w:space="0" w:color="auto"/>
        <w:left w:val="none" w:sz="0" w:space="0" w:color="auto"/>
        <w:bottom w:val="none" w:sz="0" w:space="0" w:color="auto"/>
        <w:right w:val="none" w:sz="0" w:space="0" w:color="auto"/>
      </w:divBdr>
      <w:divsChild>
        <w:div w:id="1482383738">
          <w:marLeft w:val="480"/>
          <w:marRight w:val="0"/>
          <w:marTop w:val="0"/>
          <w:marBottom w:val="0"/>
          <w:divBdr>
            <w:top w:val="none" w:sz="0" w:space="0" w:color="auto"/>
            <w:left w:val="none" w:sz="0" w:space="0" w:color="auto"/>
            <w:bottom w:val="none" w:sz="0" w:space="0" w:color="auto"/>
            <w:right w:val="none" w:sz="0" w:space="0" w:color="auto"/>
          </w:divBdr>
        </w:div>
        <w:div w:id="672925116">
          <w:marLeft w:val="480"/>
          <w:marRight w:val="0"/>
          <w:marTop w:val="0"/>
          <w:marBottom w:val="0"/>
          <w:divBdr>
            <w:top w:val="none" w:sz="0" w:space="0" w:color="auto"/>
            <w:left w:val="none" w:sz="0" w:space="0" w:color="auto"/>
            <w:bottom w:val="none" w:sz="0" w:space="0" w:color="auto"/>
            <w:right w:val="none" w:sz="0" w:space="0" w:color="auto"/>
          </w:divBdr>
        </w:div>
        <w:div w:id="317461724">
          <w:marLeft w:val="480"/>
          <w:marRight w:val="0"/>
          <w:marTop w:val="0"/>
          <w:marBottom w:val="0"/>
          <w:divBdr>
            <w:top w:val="none" w:sz="0" w:space="0" w:color="auto"/>
            <w:left w:val="none" w:sz="0" w:space="0" w:color="auto"/>
            <w:bottom w:val="none" w:sz="0" w:space="0" w:color="auto"/>
            <w:right w:val="none" w:sz="0" w:space="0" w:color="auto"/>
          </w:divBdr>
        </w:div>
        <w:div w:id="1190290953">
          <w:marLeft w:val="480"/>
          <w:marRight w:val="0"/>
          <w:marTop w:val="0"/>
          <w:marBottom w:val="0"/>
          <w:divBdr>
            <w:top w:val="none" w:sz="0" w:space="0" w:color="auto"/>
            <w:left w:val="none" w:sz="0" w:space="0" w:color="auto"/>
            <w:bottom w:val="none" w:sz="0" w:space="0" w:color="auto"/>
            <w:right w:val="none" w:sz="0" w:space="0" w:color="auto"/>
          </w:divBdr>
        </w:div>
        <w:div w:id="276183084">
          <w:marLeft w:val="480"/>
          <w:marRight w:val="0"/>
          <w:marTop w:val="0"/>
          <w:marBottom w:val="0"/>
          <w:divBdr>
            <w:top w:val="none" w:sz="0" w:space="0" w:color="auto"/>
            <w:left w:val="none" w:sz="0" w:space="0" w:color="auto"/>
            <w:bottom w:val="none" w:sz="0" w:space="0" w:color="auto"/>
            <w:right w:val="none" w:sz="0" w:space="0" w:color="auto"/>
          </w:divBdr>
        </w:div>
        <w:div w:id="200365036">
          <w:marLeft w:val="480"/>
          <w:marRight w:val="0"/>
          <w:marTop w:val="0"/>
          <w:marBottom w:val="0"/>
          <w:divBdr>
            <w:top w:val="none" w:sz="0" w:space="0" w:color="auto"/>
            <w:left w:val="none" w:sz="0" w:space="0" w:color="auto"/>
            <w:bottom w:val="none" w:sz="0" w:space="0" w:color="auto"/>
            <w:right w:val="none" w:sz="0" w:space="0" w:color="auto"/>
          </w:divBdr>
        </w:div>
        <w:div w:id="876087524">
          <w:marLeft w:val="480"/>
          <w:marRight w:val="0"/>
          <w:marTop w:val="0"/>
          <w:marBottom w:val="0"/>
          <w:divBdr>
            <w:top w:val="none" w:sz="0" w:space="0" w:color="auto"/>
            <w:left w:val="none" w:sz="0" w:space="0" w:color="auto"/>
            <w:bottom w:val="none" w:sz="0" w:space="0" w:color="auto"/>
            <w:right w:val="none" w:sz="0" w:space="0" w:color="auto"/>
          </w:divBdr>
        </w:div>
        <w:div w:id="524756462">
          <w:marLeft w:val="480"/>
          <w:marRight w:val="0"/>
          <w:marTop w:val="0"/>
          <w:marBottom w:val="0"/>
          <w:divBdr>
            <w:top w:val="none" w:sz="0" w:space="0" w:color="auto"/>
            <w:left w:val="none" w:sz="0" w:space="0" w:color="auto"/>
            <w:bottom w:val="none" w:sz="0" w:space="0" w:color="auto"/>
            <w:right w:val="none" w:sz="0" w:space="0" w:color="auto"/>
          </w:divBdr>
        </w:div>
        <w:div w:id="840395245">
          <w:marLeft w:val="480"/>
          <w:marRight w:val="0"/>
          <w:marTop w:val="0"/>
          <w:marBottom w:val="0"/>
          <w:divBdr>
            <w:top w:val="none" w:sz="0" w:space="0" w:color="auto"/>
            <w:left w:val="none" w:sz="0" w:space="0" w:color="auto"/>
            <w:bottom w:val="none" w:sz="0" w:space="0" w:color="auto"/>
            <w:right w:val="none" w:sz="0" w:space="0" w:color="auto"/>
          </w:divBdr>
        </w:div>
        <w:div w:id="1170101448">
          <w:marLeft w:val="480"/>
          <w:marRight w:val="0"/>
          <w:marTop w:val="0"/>
          <w:marBottom w:val="0"/>
          <w:divBdr>
            <w:top w:val="none" w:sz="0" w:space="0" w:color="auto"/>
            <w:left w:val="none" w:sz="0" w:space="0" w:color="auto"/>
            <w:bottom w:val="none" w:sz="0" w:space="0" w:color="auto"/>
            <w:right w:val="none" w:sz="0" w:space="0" w:color="auto"/>
          </w:divBdr>
        </w:div>
        <w:div w:id="323976790">
          <w:marLeft w:val="480"/>
          <w:marRight w:val="0"/>
          <w:marTop w:val="0"/>
          <w:marBottom w:val="0"/>
          <w:divBdr>
            <w:top w:val="none" w:sz="0" w:space="0" w:color="auto"/>
            <w:left w:val="none" w:sz="0" w:space="0" w:color="auto"/>
            <w:bottom w:val="none" w:sz="0" w:space="0" w:color="auto"/>
            <w:right w:val="none" w:sz="0" w:space="0" w:color="auto"/>
          </w:divBdr>
        </w:div>
        <w:div w:id="1639648864">
          <w:marLeft w:val="480"/>
          <w:marRight w:val="0"/>
          <w:marTop w:val="0"/>
          <w:marBottom w:val="0"/>
          <w:divBdr>
            <w:top w:val="none" w:sz="0" w:space="0" w:color="auto"/>
            <w:left w:val="none" w:sz="0" w:space="0" w:color="auto"/>
            <w:bottom w:val="none" w:sz="0" w:space="0" w:color="auto"/>
            <w:right w:val="none" w:sz="0" w:space="0" w:color="auto"/>
          </w:divBdr>
        </w:div>
        <w:div w:id="2134597350">
          <w:marLeft w:val="480"/>
          <w:marRight w:val="0"/>
          <w:marTop w:val="0"/>
          <w:marBottom w:val="0"/>
          <w:divBdr>
            <w:top w:val="none" w:sz="0" w:space="0" w:color="auto"/>
            <w:left w:val="none" w:sz="0" w:space="0" w:color="auto"/>
            <w:bottom w:val="none" w:sz="0" w:space="0" w:color="auto"/>
            <w:right w:val="none" w:sz="0" w:space="0" w:color="auto"/>
          </w:divBdr>
        </w:div>
        <w:div w:id="1115783031">
          <w:marLeft w:val="480"/>
          <w:marRight w:val="0"/>
          <w:marTop w:val="0"/>
          <w:marBottom w:val="0"/>
          <w:divBdr>
            <w:top w:val="none" w:sz="0" w:space="0" w:color="auto"/>
            <w:left w:val="none" w:sz="0" w:space="0" w:color="auto"/>
            <w:bottom w:val="none" w:sz="0" w:space="0" w:color="auto"/>
            <w:right w:val="none" w:sz="0" w:space="0" w:color="auto"/>
          </w:divBdr>
        </w:div>
        <w:div w:id="465781043">
          <w:marLeft w:val="480"/>
          <w:marRight w:val="0"/>
          <w:marTop w:val="0"/>
          <w:marBottom w:val="0"/>
          <w:divBdr>
            <w:top w:val="none" w:sz="0" w:space="0" w:color="auto"/>
            <w:left w:val="none" w:sz="0" w:space="0" w:color="auto"/>
            <w:bottom w:val="none" w:sz="0" w:space="0" w:color="auto"/>
            <w:right w:val="none" w:sz="0" w:space="0" w:color="auto"/>
          </w:divBdr>
        </w:div>
        <w:div w:id="1626346878">
          <w:marLeft w:val="480"/>
          <w:marRight w:val="0"/>
          <w:marTop w:val="0"/>
          <w:marBottom w:val="0"/>
          <w:divBdr>
            <w:top w:val="none" w:sz="0" w:space="0" w:color="auto"/>
            <w:left w:val="none" w:sz="0" w:space="0" w:color="auto"/>
            <w:bottom w:val="none" w:sz="0" w:space="0" w:color="auto"/>
            <w:right w:val="none" w:sz="0" w:space="0" w:color="auto"/>
          </w:divBdr>
        </w:div>
        <w:div w:id="462387424">
          <w:marLeft w:val="480"/>
          <w:marRight w:val="0"/>
          <w:marTop w:val="0"/>
          <w:marBottom w:val="0"/>
          <w:divBdr>
            <w:top w:val="none" w:sz="0" w:space="0" w:color="auto"/>
            <w:left w:val="none" w:sz="0" w:space="0" w:color="auto"/>
            <w:bottom w:val="none" w:sz="0" w:space="0" w:color="auto"/>
            <w:right w:val="none" w:sz="0" w:space="0" w:color="auto"/>
          </w:divBdr>
        </w:div>
        <w:div w:id="1203329109">
          <w:marLeft w:val="480"/>
          <w:marRight w:val="0"/>
          <w:marTop w:val="0"/>
          <w:marBottom w:val="0"/>
          <w:divBdr>
            <w:top w:val="none" w:sz="0" w:space="0" w:color="auto"/>
            <w:left w:val="none" w:sz="0" w:space="0" w:color="auto"/>
            <w:bottom w:val="none" w:sz="0" w:space="0" w:color="auto"/>
            <w:right w:val="none" w:sz="0" w:space="0" w:color="auto"/>
          </w:divBdr>
        </w:div>
        <w:div w:id="1296326703">
          <w:marLeft w:val="480"/>
          <w:marRight w:val="0"/>
          <w:marTop w:val="0"/>
          <w:marBottom w:val="0"/>
          <w:divBdr>
            <w:top w:val="none" w:sz="0" w:space="0" w:color="auto"/>
            <w:left w:val="none" w:sz="0" w:space="0" w:color="auto"/>
            <w:bottom w:val="none" w:sz="0" w:space="0" w:color="auto"/>
            <w:right w:val="none" w:sz="0" w:space="0" w:color="auto"/>
          </w:divBdr>
        </w:div>
        <w:div w:id="509834991">
          <w:marLeft w:val="480"/>
          <w:marRight w:val="0"/>
          <w:marTop w:val="0"/>
          <w:marBottom w:val="0"/>
          <w:divBdr>
            <w:top w:val="none" w:sz="0" w:space="0" w:color="auto"/>
            <w:left w:val="none" w:sz="0" w:space="0" w:color="auto"/>
            <w:bottom w:val="none" w:sz="0" w:space="0" w:color="auto"/>
            <w:right w:val="none" w:sz="0" w:space="0" w:color="auto"/>
          </w:divBdr>
        </w:div>
        <w:div w:id="1815289968">
          <w:marLeft w:val="480"/>
          <w:marRight w:val="0"/>
          <w:marTop w:val="0"/>
          <w:marBottom w:val="0"/>
          <w:divBdr>
            <w:top w:val="none" w:sz="0" w:space="0" w:color="auto"/>
            <w:left w:val="none" w:sz="0" w:space="0" w:color="auto"/>
            <w:bottom w:val="none" w:sz="0" w:space="0" w:color="auto"/>
            <w:right w:val="none" w:sz="0" w:space="0" w:color="auto"/>
          </w:divBdr>
        </w:div>
        <w:div w:id="1733499063">
          <w:marLeft w:val="480"/>
          <w:marRight w:val="0"/>
          <w:marTop w:val="0"/>
          <w:marBottom w:val="0"/>
          <w:divBdr>
            <w:top w:val="none" w:sz="0" w:space="0" w:color="auto"/>
            <w:left w:val="none" w:sz="0" w:space="0" w:color="auto"/>
            <w:bottom w:val="none" w:sz="0" w:space="0" w:color="auto"/>
            <w:right w:val="none" w:sz="0" w:space="0" w:color="auto"/>
          </w:divBdr>
        </w:div>
        <w:div w:id="1033729896">
          <w:marLeft w:val="480"/>
          <w:marRight w:val="0"/>
          <w:marTop w:val="0"/>
          <w:marBottom w:val="0"/>
          <w:divBdr>
            <w:top w:val="none" w:sz="0" w:space="0" w:color="auto"/>
            <w:left w:val="none" w:sz="0" w:space="0" w:color="auto"/>
            <w:bottom w:val="none" w:sz="0" w:space="0" w:color="auto"/>
            <w:right w:val="none" w:sz="0" w:space="0" w:color="auto"/>
          </w:divBdr>
        </w:div>
        <w:div w:id="197396715">
          <w:marLeft w:val="480"/>
          <w:marRight w:val="0"/>
          <w:marTop w:val="0"/>
          <w:marBottom w:val="0"/>
          <w:divBdr>
            <w:top w:val="none" w:sz="0" w:space="0" w:color="auto"/>
            <w:left w:val="none" w:sz="0" w:space="0" w:color="auto"/>
            <w:bottom w:val="none" w:sz="0" w:space="0" w:color="auto"/>
            <w:right w:val="none" w:sz="0" w:space="0" w:color="auto"/>
          </w:divBdr>
        </w:div>
        <w:div w:id="591932426">
          <w:marLeft w:val="480"/>
          <w:marRight w:val="0"/>
          <w:marTop w:val="0"/>
          <w:marBottom w:val="0"/>
          <w:divBdr>
            <w:top w:val="none" w:sz="0" w:space="0" w:color="auto"/>
            <w:left w:val="none" w:sz="0" w:space="0" w:color="auto"/>
            <w:bottom w:val="none" w:sz="0" w:space="0" w:color="auto"/>
            <w:right w:val="none" w:sz="0" w:space="0" w:color="auto"/>
          </w:divBdr>
        </w:div>
        <w:div w:id="587688950">
          <w:marLeft w:val="480"/>
          <w:marRight w:val="0"/>
          <w:marTop w:val="0"/>
          <w:marBottom w:val="0"/>
          <w:divBdr>
            <w:top w:val="none" w:sz="0" w:space="0" w:color="auto"/>
            <w:left w:val="none" w:sz="0" w:space="0" w:color="auto"/>
            <w:bottom w:val="none" w:sz="0" w:space="0" w:color="auto"/>
            <w:right w:val="none" w:sz="0" w:space="0" w:color="auto"/>
          </w:divBdr>
        </w:div>
        <w:div w:id="1621839513">
          <w:marLeft w:val="480"/>
          <w:marRight w:val="0"/>
          <w:marTop w:val="0"/>
          <w:marBottom w:val="0"/>
          <w:divBdr>
            <w:top w:val="none" w:sz="0" w:space="0" w:color="auto"/>
            <w:left w:val="none" w:sz="0" w:space="0" w:color="auto"/>
            <w:bottom w:val="none" w:sz="0" w:space="0" w:color="auto"/>
            <w:right w:val="none" w:sz="0" w:space="0" w:color="auto"/>
          </w:divBdr>
        </w:div>
        <w:div w:id="1759983496">
          <w:marLeft w:val="480"/>
          <w:marRight w:val="0"/>
          <w:marTop w:val="0"/>
          <w:marBottom w:val="0"/>
          <w:divBdr>
            <w:top w:val="none" w:sz="0" w:space="0" w:color="auto"/>
            <w:left w:val="none" w:sz="0" w:space="0" w:color="auto"/>
            <w:bottom w:val="none" w:sz="0" w:space="0" w:color="auto"/>
            <w:right w:val="none" w:sz="0" w:space="0" w:color="auto"/>
          </w:divBdr>
        </w:div>
        <w:div w:id="2095083202">
          <w:marLeft w:val="480"/>
          <w:marRight w:val="0"/>
          <w:marTop w:val="0"/>
          <w:marBottom w:val="0"/>
          <w:divBdr>
            <w:top w:val="none" w:sz="0" w:space="0" w:color="auto"/>
            <w:left w:val="none" w:sz="0" w:space="0" w:color="auto"/>
            <w:bottom w:val="none" w:sz="0" w:space="0" w:color="auto"/>
            <w:right w:val="none" w:sz="0" w:space="0" w:color="auto"/>
          </w:divBdr>
        </w:div>
        <w:div w:id="974337313">
          <w:marLeft w:val="480"/>
          <w:marRight w:val="0"/>
          <w:marTop w:val="0"/>
          <w:marBottom w:val="0"/>
          <w:divBdr>
            <w:top w:val="none" w:sz="0" w:space="0" w:color="auto"/>
            <w:left w:val="none" w:sz="0" w:space="0" w:color="auto"/>
            <w:bottom w:val="none" w:sz="0" w:space="0" w:color="auto"/>
            <w:right w:val="none" w:sz="0" w:space="0" w:color="auto"/>
          </w:divBdr>
        </w:div>
        <w:div w:id="1338654983">
          <w:marLeft w:val="480"/>
          <w:marRight w:val="0"/>
          <w:marTop w:val="0"/>
          <w:marBottom w:val="0"/>
          <w:divBdr>
            <w:top w:val="none" w:sz="0" w:space="0" w:color="auto"/>
            <w:left w:val="none" w:sz="0" w:space="0" w:color="auto"/>
            <w:bottom w:val="none" w:sz="0" w:space="0" w:color="auto"/>
            <w:right w:val="none" w:sz="0" w:space="0" w:color="auto"/>
          </w:divBdr>
        </w:div>
        <w:div w:id="1434324768">
          <w:marLeft w:val="480"/>
          <w:marRight w:val="0"/>
          <w:marTop w:val="0"/>
          <w:marBottom w:val="0"/>
          <w:divBdr>
            <w:top w:val="none" w:sz="0" w:space="0" w:color="auto"/>
            <w:left w:val="none" w:sz="0" w:space="0" w:color="auto"/>
            <w:bottom w:val="none" w:sz="0" w:space="0" w:color="auto"/>
            <w:right w:val="none" w:sz="0" w:space="0" w:color="auto"/>
          </w:divBdr>
        </w:div>
        <w:div w:id="1256094447">
          <w:marLeft w:val="480"/>
          <w:marRight w:val="0"/>
          <w:marTop w:val="0"/>
          <w:marBottom w:val="0"/>
          <w:divBdr>
            <w:top w:val="none" w:sz="0" w:space="0" w:color="auto"/>
            <w:left w:val="none" w:sz="0" w:space="0" w:color="auto"/>
            <w:bottom w:val="none" w:sz="0" w:space="0" w:color="auto"/>
            <w:right w:val="none" w:sz="0" w:space="0" w:color="auto"/>
          </w:divBdr>
        </w:div>
        <w:div w:id="1624311501">
          <w:marLeft w:val="480"/>
          <w:marRight w:val="0"/>
          <w:marTop w:val="0"/>
          <w:marBottom w:val="0"/>
          <w:divBdr>
            <w:top w:val="none" w:sz="0" w:space="0" w:color="auto"/>
            <w:left w:val="none" w:sz="0" w:space="0" w:color="auto"/>
            <w:bottom w:val="none" w:sz="0" w:space="0" w:color="auto"/>
            <w:right w:val="none" w:sz="0" w:space="0" w:color="auto"/>
          </w:divBdr>
        </w:div>
        <w:div w:id="1759982411">
          <w:marLeft w:val="480"/>
          <w:marRight w:val="0"/>
          <w:marTop w:val="0"/>
          <w:marBottom w:val="0"/>
          <w:divBdr>
            <w:top w:val="none" w:sz="0" w:space="0" w:color="auto"/>
            <w:left w:val="none" w:sz="0" w:space="0" w:color="auto"/>
            <w:bottom w:val="none" w:sz="0" w:space="0" w:color="auto"/>
            <w:right w:val="none" w:sz="0" w:space="0" w:color="auto"/>
          </w:divBdr>
        </w:div>
        <w:div w:id="1226987899">
          <w:marLeft w:val="480"/>
          <w:marRight w:val="0"/>
          <w:marTop w:val="0"/>
          <w:marBottom w:val="0"/>
          <w:divBdr>
            <w:top w:val="none" w:sz="0" w:space="0" w:color="auto"/>
            <w:left w:val="none" w:sz="0" w:space="0" w:color="auto"/>
            <w:bottom w:val="none" w:sz="0" w:space="0" w:color="auto"/>
            <w:right w:val="none" w:sz="0" w:space="0" w:color="auto"/>
          </w:divBdr>
        </w:div>
        <w:div w:id="1780489550">
          <w:marLeft w:val="480"/>
          <w:marRight w:val="0"/>
          <w:marTop w:val="0"/>
          <w:marBottom w:val="0"/>
          <w:divBdr>
            <w:top w:val="none" w:sz="0" w:space="0" w:color="auto"/>
            <w:left w:val="none" w:sz="0" w:space="0" w:color="auto"/>
            <w:bottom w:val="none" w:sz="0" w:space="0" w:color="auto"/>
            <w:right w:val="none" w:sz="0" w:space="0" w:color="auto"/>
          </w:divBdr>
        </w:div>
        <w:div w:id="1330599153">
          <w:marLeft w:val="480"/>
          <w:marRight w:val="0"/>
          <w:marTop w:val="0"/>
          <w:marBottom w:val="0"/>
          <w:divBdr>
            <w:top w:val="none" w:sz="0" w:space="0" w:color="auto"/>
            <w:left w:val="none" w:sz="0" w:space="0" w:color="auto"/>
            <w:bottom w:val="none" w:sz="0" w:space="0" w:color="auto"/>
            <w:right w:val="none" w:sz="0" w:space="0" w:color="auto"/>
          </w:divBdr>
        </w:div>
        <w:div w:id="1411542788">
          <w:marLeft w:val="480"/>
          <w:marRight w:val="0"/>
          <w:marTop w:val="0"/>
          <w:marBottom w:val="0"/>
          <w:divBdr>
            <w:top w:val="none" w:sz="0" w:space="0" w:color="auto"/>
            <w:left w:val="none" w:sz="0" w:space="0" w:color="auto"/>
            <w:bottom w:val="none" w:sz="0" w:space="0" w:color="auto"/>
            <w:right w:val="none" w:sz="0" w:space="0" w:color="auto"/>
          </w:divBdr>
        </w:div>
      </w:divsChild>
    </w:div>
    <w:div w:id="667251607">
      <w:bodyDiv w:val="1"/>
      <w:marLeft w:val="0"/>
      <w:marRight w:val="0"/>
      <w:marTop w:val="0"/>
      <w:marBottom w:val="0"/>
      <w:divBdr>
        <w:top w:val="none" w:sz="0" w:space="0" w:color="auto"/>
        <w:left w:val="none" w:sz="0" w:space="0" w:color="auto"/>
        <w:bottom w:val="none" w:sz="0" w:space="0" w:color="auto"/>
        <w:right w:val="none" w:sz="0" w:space="0" w:color="auto"/>
      </w:divBdr>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70331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8496">
          <w:marLeft w:val="480"/>
          <w:marRight w:val="0"/>
          <w:marTop w:val="0"/>
          <w:marBottom w:val="0"/>
          <w:divBdr>
            <w:top w:val="none" w:sz="0" w:space="0" w:color="auto"/>
            <w:left w:val="none" w:sz="0" w:space="0" w:color="auto"/>
            <w:bottom w:val="none" w:sz="0" w:space="0" w:color="auto"/>
            <w:right w:val="none" w:sz="0" w:space="0" w:color="auto"/>
          </w:divBdr>
        </w:div>
        <w:div w:id="869807703">
          <w:marLeft w:val="480"/>
          <w:marRight w:val="0"/>
          <w:marTop w:val="0"/>
          <w:marBottom w:val="0"/>
          <w:divBdr>
            <w:top w:val="none" w:sz="0" w:space="0" w:color="auto"/>
            <w:left w:val="none" w:sz="0" w:space="0" w:color="auto"/>
            <w:bottom w:val="none" w:sz="0" w:space="0" w:color="auto"/>
            <w:right w:val="none" w:sz="0" w:space="0" w:color="auto"/>
          </w:divBdr>
        </w:div>
        <w:div w:id="1013341052">
          <w:marLeft w:val="480"/>
          <w:marRight w:val="0"/>
          <w:marTop w:val="0"/>
          <w:marBottom w:val="0"/>
          <w:divBdr>
            <w:top w:val="none" w:sz="0" w:space="0" w:color="auto"/>
            <w:left w:val="none" w:sz="0" w:space="0" w:color="auto"/>
            <w:bottom w:val="none" w:sz="0" w:space="0" w:color="auto"/>
            <w:right w:val="none" w:sz="0" w:space="0" w:color="auto"/>
          </w:divBdr>
        </w:div>
        <w:div w:id="1271425604">
          <w:marLeft w:val="480"/>
          <w:marRight w:val="0"/>
          <w:marTop w:val="0"/>
          <w:marBottom w:val="0"/>
          <w:divBdr>
            <w:top w:val="none" w:sz="0" w:space="0" w:color="auto"/>
            <w:left w:val="none" w:sz="0" w:space="0" w:color="auto"/>
            <w:bottom w:val="none" w:sz="0" w:space="0" w:color="auto"/>
            <w:right w:val="none" w:sz="0" w:space="0" w:color="auto"/>
          </w:divBdr>
        </w:div>
        <w:div w:id="1704136556">
          <w:marLeft w:val="480"/>
          <w:marRight w:val="0"/>
          <w:marTop w:val="0"/>
          <w:marBottom w:val="0"/>
          <w:divBdr>
            <w:top w:val="none" w:sz="0" w:space="0" w:color="auto"/>
            <w:left w:val="none" w:sz="0" w:space="0" w:color="auto"/>
            <w:bottom w:val="none" w:sz="0" w:space="0" w:color="auto"/>
            <w:right w:val="none" w:sz="0" w:space="0" w:color="auto"/>
          </w:divBdr>
        </w:div>
        <w:div w:id="976951409">
          <w:marLeft w:val="480"/>
          <w:marRight w:val="0"/>
          <w:marTop w:val="0"/>
          <w:marBottom w:val="0"/>
          <w:divBdr>
            <w:top w:val="none" w:sz="0" w:space="0" w:color="auto"/>
            <w:left w:val="none" w:sz="0" w:space="0" w:color="auto"/>
            <w:bottom w:val="none" w:sz="0" w:space="0" w:color="auto"/>
            <w:right w:val="none" w:sz="0" w:space="0" w:color="auto"/>
          </w:divBdr>
        </w:div>
      </w:divsChild>
    </w:div>
    <w:div w:id="672680281">
      <w:bodyDiv w:val="1"/>
      <w:marLeft w:val="0"/>
      <w:marRight w:val="0"/>
      <w:marTop w:val="0"/>
      <w:marBottom w:val="0"/>
      <w:divBdr>
        <w:top w:val="none" w:sz="0" w:space="0" w:color="auto"/>
        <w:left w:val="none" w:sz="0" w:space="0" w:color="auto"/>
        <w:bottom w:val="none" w:sz="0" w:space="0" w:color="auto"/>
        <w:right w:val="none" w:sz="0" w:space="0" w:color="auto"/>
      </w:divBdr>
    </w:div>
    <w:div w:id="672683773">
      <w:bodyDiv w:val="1"/>
      <w:marLeft w:val="0"/>
      <w:marRight w:val="0"/>
      <w:marTop w:val="0"/>
      <w:marBottom w:val="0"/>
      <w:divBdr>
        <w:top w:val="none" w:sz="0" w:space="0" w:color="auto"/>
        <w:left w:val="none" w:sz="0" w:space="0" w:color="auto"/>
        <w:bottom w:val="none" w:sz="0" w:space="0" w:color="auto"/>
        <w:right w:val="none" w:sz="0" w:space="0" w:color="auto"/>
      </w:divBdr>
    </w:div>
    <w:div w:id="672925341">
      <w:bodyDiv w:val="1"/>
      <w:marLeft w:val="0"/>
      <w:marRight w:val="0"/>
      <w:marTop w:val="0"/>
      <w:marBottom w:val="0"/>
      <w:divBdr>
        <w:top w:val="none" w:sz="0" w:space="0" w:color="auto"/>
        <w:left w:val="none" w:sz="0" w:space="0" w:color="auto"/>
        <w:bottom w:val="none" w:sz="0" w:space="0" w:color="auto"/>
        <w:right w:val="none" w:sz="0" w:space="0" w:color="auto"/>
      </w:divBdr>
    </w:div>
    <w:div w:id="673217410">
      <w:bodyDiv w:val="1"/>
      <w:marLeft w:val="0"/>
      <w:marRight w:val="0"/>
      <w:marTop w:val="0"/>
      <w:marBottom w:val="0"/>
      <w:divBdr>
        <w:top w:val="none" w:sz="0" w:space="0" w:color="auto"/>
        <w:left w:val="none" w:sz="0" w:space="0" w:color="auto"/>
        <w:bottom w:val="none" w:sz="0" w:space="0" w:color="auto"/>
        <w:right w:val="none" w:sz="0" w:space="0" w:color="auto"/>
      </w:divBdr>
    </w:div>
    <w:div w:id="676346654">
      <w:bodyDiv w:val="1"/>
      <w:marLeft w:val="0"/>
      <w:marRight w:val="0"/>
      <w:marTop w:val="0"/>
      <w:marBottom w:val="0"/>
      <w:divBdr>
        <w:top w:val="none" w:sz="0" w:space="0" w:color="auto"/>
        <w:left w:val="none" w:sz="0" w:space="0" w:color="auto"/>
        <w:bottom w:val="none" w:sz="0" w:space="0" w:color="auto"/>
        <w:right w:val="none" w:sz="0" w:space="0" w:color="auto"/>
      </w:divBdr>
    </w:div>
    <w:div w:id="676812535">
      <w:bodyDiv w:val="1"/>
      <w:marLeft w:val="0"/>
      <w:marRight w:val="0"/>
      <w:marTop w:val="0"/>
      <w:marBottom w:val="0"/>
      <w:divBdr>
        <w:top w:val="none" w:sz="0" w:space="0" w:color="auto"/>
        <w:left w:val="none" w:sz="0" w:space="0" w:color="auto"/>
        <w:bottom w:val="none" w:sz="0" w:space="0" w:color="auto"/>
        <w:right w:val="none" w:sz="0" w:space="0" w:color="auto"/>
      </w:divBdr>
    </w:div>
    <w:div w:id="677121296">
      <w:bodyDiv w:val="1"/>
      <w:marLeft w:val="0"/>
      <w:marRight w:val="0"/>
      <w:marTop w:val="0"/>
      <w:marBottom w:val="0"/>
      <w:divBdr>
        <w:top w:val="none" w:sz="0" w:space="0" w:color="auto"/>
        <w:left w:val="none" w:sz="0" w:space="0" w:color="auto"/>
        <w:bottom w:val="none" w:sz="0" w:space="0" w:color="auto"/>
        <w:right w:val="none" w:sz="0" w:space="0" w:color="auto"/>
      </w:divBdr>
    </w:div>
    <w:div w:id="678316335">
      <w:bodyDiv w:val="1"/>
      <w:marLeft w:val="0"/>
      <w:marRight w:val="0"/>
      <w:marTop w:val="0"/>
      <w:marBottom w:val="0"/>
      <w:divBdr>
        <w:top w:val="none" w:sz="0" w:space="0" w:color="auto"/>
        <w:left w:val="none" w:sz="0" w:space="0" w:color="auto"/>
        <w:bottom w:val="none" w:sz="0" w:space="0" w:color="auto"/>
        <w:right w:val="none" w:sz="0" w:space="0" w:color="auto"/>
      </w:divBdr>
      <w:divsChild>
        <w:div w:id="1338769926">
          <w:marLeft w:val="480"/>
          <w:marRight w:val="0"/>
          <w:marTop w:val="0"/>
          <w:marBottom w:val="0"/>
          <w:divBdr>
            <w:top w:val="none" w:sz="0" w:space="0" w:color="auto"/>
            <w:left w:val="none" w:sz="0" w:space="0" w:color="auto"/>
            <w:bottom w:val="none" w:sz="0" w:space="0" w:color="auto"/>
            <w:right w:val="none" w:sz="0" w:space="0" w:color="auto"/>
          </w:divBdr>
        </w:div>
        <w:div w:id="818569446">
          <w:marLeft w:val="480"/>
          <w:marRight w:val="0"/>
          <w:marTop w:val="0"/>
          <w:marBottom w:val="0"/>
          <w:divBdr>
            <w:top w:val="none" w:sz="0" w:space="0" w:color="auto"/>
            <w:left w:val="none" w:sz="0" w:space="0" w:color="auto"/>
            <w:bottom w:val="none" w:sz="0" w:space="0" w:color="auto"/>
            <w:right w:val="none" w:sz="0" w:space="0" w:color="auto"/>
          </w:divBdr>
        </w:div>
        <w:div w:id="1975865647">
          <w:marLeft w:val="480"/>
          <w:marRight w:val="0"/>
          <w:marTop w:val="0"/>
          <w:marBottom w:val="0"/>
          <w:divBdr>
            <w:top w:val="none" w:sz="0" w:space="0" w:color="auto"/>
            <w:left w:val="none" w:sz="0" w:space="0" w:color="auto"/>
            <w:bottom w:val="none" w:sz="0" w:space="0" w:color="auto"/>
            <w:right w:val="none" w:sz="0" w:space="0" w:color="auto"/>
          </w:divBdr>
        </w:div>
        <w:div w:id="588931256">
          <w:marLeft w:val="480"/>
          <w:marRight w:val="0"/>
          <w:marTop w:val="0"/>
          <w:marBottom w:val="0"/>
          <w:divBdr>
            <w:top w:val="none" w:sz="0" w:space="0" w:color="auto"/>
            <w:left w:val="none" w:sz="0" w:space="0" w:color="auto"/>
            <w:bottom w:val="none" w:sz="0" w:space="0" w:color="auto"/>
            <w:right w:val="none" w:sz="0" w:space="0" w:color="auto"/>
          </w:divBdr>
        </w:div>
        <w:div w:id="192809942">
          <w:marLeft w:val="480"/>
          <w:marRight w:val="0"/>
          <w:marTop w:val="0"/>
          <w:marBottom w:val="0"/>
          <w:divBdr>
            <w:top w:val="none" w:sz="0" w:space="0" w:color="auto"/>
            <w:left w:val="none" w:sz="0" w:space="0" w:color="auto"/>
            <w:bottom w:val="none" w:sz="0" w:space="0" w:color="auto"/>
            <w:right w:val="none" w:sz="0" w:space="0" w:color="auto"/>
          </w:divBdr>
        </w:div>
        <w:div w:id="496380157">
          <w:marLeft w:val="480"/>
          <w:marRight w:val="0"/>
          <w:marTop w:val="0"/>
          <w:marBottom w:val="0"/>
          <w:divBdr>
            <w:top w:val="none" w:sz="0" w:space="0" w:color="auto"/>
            <w:left w:val="none" w:sz="0" w:space="0" w:color="auto"/>
            <w:bottom w:val="none" w:sz="0" w:space="0" w:color="auto"/>
            <w:right w:val="none" w:sz="0" w:space="0" w:color="auto"/>
          </w:divBdr>
        </w:div>
        <w:div w:id="2099672237">
          <w:marLeft w:val="480"/>
          <w:marRight w:val="0"/>
          <w:marTop w:val="0"/>
          <w:marBottom w:val="0"/>
          <w:divBdr>
            <w:top w:val="none" w:sz="0" w:space="0" w:color="auto"/>
            <w:left w:val="none" w:sz="0" w:space="0" w:color="auto"/>
            <w:bottom w:val="none" w:sz="0" w:space="0" w:color="auto"/>
            <w:right w:val="none" w:sz="0" w:space="0" w:color="auto"/>
          </w:divBdr>
        </w:div>
        <w:div w:id="971713014">
          <w:marLeft w:val="480"/>
          <w:marRight w:val="0"/>
          <w:marTop w:val="0"/>
          <w:marBottom w:val="0"/>
          <w:divBdr>
            <w:top w:val="none" w:sz="0" w:space="0" w:color="auto"/>
            <w:left w:val="none" w:sz="0" w:space="0" w:color="auto"/>
            <w:bottom w:val="none" w:sz="0" w:space="0" w:color="auto"/>
            <w:right w:val="none" w:sz="0" w:space="0" w:color="auto"/>
          </w:divBdr>
        </w:div>
        <w:div w:id="1542789077">
          <w:marLeft w:val="480"/>
          <w:marRight w:val="0"/>
          <w:marTop w:val="0"/>
          <w:marBottom w:val="0"/>
          <w:divBdr>
            <w:top w:val="none" w:sz="0" w:space="0" w:color="auto"/>
            <w:left w:val="none" w:sz="0" w:space="0" w:color="auto"/>
            <w:bottom w:val="none" w:sz="0" w:space="0" w:color="auto"/>
            <w:right w:val="none" w:sz="0" w:space="0" w:color="auto"/>
          </w:divBdr>
        </w:div>
        <w:div w:id="1181313405">
          <w:marLeft w:val="480"/>
          <w:marRight w:val="0"/>
          <w:marTop w:val="0"/>
          <w:marBottom w:val="0"/>
          <w:divBdr>
            <w:top w:val="none" w:sz="0" w:space="0" w:color="auto"/>
            <w:left w:val="none" w:sz="0" w:space="0" w:color="auto"/>
            <w:bottom w:val="none" w:sz="0" w:space="0" w:color="auto"/>
            <w:right w:val="none" w:sz="0" w:space="0" w:color="auto"/>
          </w:divBdr>
        </w:div>
        <w:div w:id="2112821534">
          <w:marLeft w:val="480"/>
          <w:marRight w:val="0"/>
          <w:marTop w:val="0"/>
          <w:marBottom w:val="0"/>
          <w:divBdr>
            <w:top w:val="none" w:sz="0" w:space="0" w:color="auto"/>
            <w:left w:val="none" w:sz="0" w:space="0" w:color="auto"/>
            <w:bottom w:val="none" w:sz="0" w:space="0" w:color="auto"/>
            <w:right w:val="none" w:sz="0" w:space="0" w:color="auto"/>
          </w:divBdr>
        </w:div>
        <w:div w:id="860120861">
          <w:marLeft w:val="480"/>
          <w:marRight w:val="0"/>
          <w:marTop w:val="0"/>
          <w:marBottom w:val="0"/>
          <w:divBdr>
            <w:top w:val="none" w:sz="0" w:space="0" w:color="auto"/>
            <w:left w:val="none" w:sz="0" w:space="0" w:color="auto"/>
            <w:bottom w:val="none" w:sz="0" w:space="0" w:color="auto"/>
            <w:right w:val="none" w:sz="0" w:space="0" w:color="auto"/>
          </w:divBdr>
        </w:div>
        <w:div w:id="1729693442">
          <w:marLeft w:val="480"/>
          <w:marRight w:val="0"/>
          <w:marTop w:val="0"/>
          <w:marBottom w:val="0"/>
          <w:divBdr>
            <w:top w:val="none" w:sz="0" w:space="0" w:color="auto"/>
            <w:left w:val="none" w:sz="0" w:space="0" w:color="auto"/>
            <w:bottom w:val="none" w:sz="0" w:space="0" w:color="auto"/>
            <w:right w:val="none" w:sz="0" w:space="0" w:color="auto"/>
          </w:divBdr>
        </w:div>
        <w:div w:id="1414234048">
          <w:marLeft w:val="480"/>
          <w:marRight w:val="0"/>
          <w:marTop w:val="0"/>
          <w:marBottom w:val="0"/>
          <w:divBdr>
            <w:top w:val="none" w:sz="0" w:space="0" w:color="auto"/>
            <w:left w:val="none" w:sz="0" w:space="0" w:color="auto"/>
            <w:bottom w:val="none" w:sz="0" w:space="0" w:color="auto"/>
            <w:right w:val="none" w:sz="0" w:space="0" w:color="auto"/>
          </w:divBdr>
        </w:div>
        <w:div w:id="665594097">
          <w:marLeft w:val="480"/>
          <w:marRight w:val="0"/>
          <w:marTop w:val="0"/>
          <w:marBottom w:val="0"/>
          <w:divBdr>
            <w:top w:val="none" w:sz="0" w:space="0" w:color="auto"/>
            <w:left w:val="none" w:sz="0" w:space="0" w:color="auto"/>
            <w:bottom w:val="none" w:sz="0" w:space="0" w:color="auto"/>
            <w:right w:val="none" w:sz="0" w:space="0" w:color="auto"/>
          </w:divBdr>
        </w:div>
        <w:div w:id="775053954">
          <w:marLeft w:val="480"/>
          <w:marRight w:val="0"/>
          <w:marTop w:val="0"/>
          <w:marBottom w:val="0"/>
          <w:divBdr>
            <w:top w:val="none" w:sz="0" w:space="0" w:color="auto"/>
            <w:left w:val="none" w:sz="0" w:space="0" w:color="auto"/>
            <w:bottom w:val="none" w:sz="0" w:space="0" w:color="auto"/>
            <w:right w:val="none" w:sz="0" w:space="0" w:color="auto"/>
          </w:divBdr>
        </w:div>
        <w:div w:id="1298873842">
          <w:marLeft w:val="480"/>
          <w:marRight w:val="0"/>
          <w:marTop w:val="0"/>
          <w:marBottom w:val="0"/>
          <w:divBdr>
            <w:top w:val="none" w:sz="0" w:space="0" w:color="auto"/>
            <w:left w:val="none" w:sz="0" w:space="0" w:color="auto"/>
            <w:bottom w:val="none" w:sz="0" w:space="0" w:color="auto"/>
            <w:right w:val="none" w:sz="0" w:space="0" w:color="auto"/>
          </w:divBdr>
        </w:div>
        <w:div w:id="183179147">
          <w:marLeft w:val="480"/>
          <w:marRight w:val="0"/>
          <w:marTop w:val="0"/>
          <w:marBottom w:val="0"/>
          <w:divBdr>
            <w:top w:val="none" w:sz="0" w:space="0" w:color="auto"/>
            <w:left w:val="none" w:sz="0" w:space="0" w:color="auto"/>
            <w:bottom w:val="none" w:sz="0" w:space="0" w:color="auto"/>
            <w:right w:val="none" w:sz="0" w:space="0" w:color="auto"/>
          </w:divBdr>
        </w:div>
        <w:div w:id="1125350365">
          <w:marLeft w:val="480"/>
          <w:marRight w:val="0"/>
          <w:marTop w:val="0"/>
          <w:marBottom w:val="0"/>
          <w:divBdr>
            <w:top w:val="none" w:sz="0" w:space="0" w:color="auto"/>
            <w:left w:val="none" w:sz="0" w:space="0" w:color="auto"/>
            <w:bottom w:val="none" w:sz="0" w:space="0" w:color="auto"/>
            <w:right w:val="none" w:sz="0" w:space="0" w:color="auto"/>
          </w:divBdr>
        </w:div>
        <w:div w:id="2147046894">
          <w:marLeft w:val="480"/>
          <w:marRight w:val="0"/>
          <w:marTop w:val="0"/>
          <w:marBottom w:val="0"/>
          <w:divBdr>
            <w:top w:val="none" w:sz="0" w:space="0" w:color="auto"/>
            <w:left w:val="none" w:sz="0" w:space="0" w:color="auto"/>
            <w:bottom w:val="none" w:sz="0" w:space="0" w:color="auto"/>
            <w:right w:val="none" w:sz="0" w:space="0" w:color="auto"/>
          </w:divBdr>
        </w:div>
        <w:div w:id="985546052">
          <w:marLeft w:val="480"/>
          <w:marRight w:val="0"/>
          <w:marTop w:val="0"/>
          <w:marBottom w:val="0"/>
          <w:divBdr>
            <w:top w:val="none" w:sz="0" w:space="0" w:color="auto"/>
            <w:left w:val="none" w:sz="0" w:space="0" w:color="auto"/>
            <w:bottom w:val="none" w:sz="0" w:space="0" w:color="auto"/>
            <w:right w:val="none" w:sz="0" w:space="0" w:color="auto"/>
          </w:divBdr>
        </w:div>
        <w:div w:id="2048675752">
          <w:marLeft w:val="480"/>
          <w:marRight w:val="0"/>
          <w:marTop w:val="0"/>
          <w:marBottom w:val="0"/>
          <w:divBdr>
            <w:top w:val="none" w:sz="0" w:space="0" w:color="auto"/>
            <w:left w:val="none" w:sz="0" w:space="0" w:color="auto"/>
            <w:bottom w:val="none" w:sz="0" w:space="0" w:color="auto"/>
            <w:right w:val="none" w:sz="0" w:space="0" w:color="auto"/>
          </w:divBdr>
        </w:div>
        <w:div w:id="139034171">
          <w:marLeft w:val="480"/>
          <w:marRight w:val="0"/>
          <w:marTop w:val="0"/>
          <w:marBottom w:val="0"/>
          <w:divBdr>
            <w:top w:val="none" w:sz="0" w:space="0" w:color="auto"/>
            <w:left w:val="none" w:sz="0" w:space="0" w:color="auto"/>
            <w:bottom w:val="none" w:sz="0" w:space="0" w:color="auto"/>
            <w:right w:val="none" w:sz="0" w:space="0" w:color="auto"/>
          </w:divBdr>
        </w:div>
        <w:div w:id="1120798799">
          <w:marLeft w:val="480"/>
          <w:marRight w:val="0"/>
          <w:marTop w:val="0"/>
          <w:marBottom w:val="0"/>
          <w:divBdr>
            <w:top w:val="none" w:sz="0" w:space="0" w:color="auto"/>
            <w:left w:val="none" w:sz="0" w:space="0" w:color="auto"/>
            <w:bottom w:val="none" w:sz="0" w:space="0" w:color="auto"/>
            <w:right w:val="none" w:sz="0" w:space="0" w:color="auto"/>
          </w:divBdr>
        </w:div>
        <w:div w:id="1096907041">
          <w:marLeft w:val="480"/>
          <w:marRight w:val="0"/>
          <w:marTop w:val="0"/>
          <w:marBottom w:val="0"/>
          <w:divBdr>
            <w:top w:val="none" w:sz="0" w:space="0" w:color="auto"/>
            <w:left w:val="none" w:sz="0" w:space="0" w:color="auto"/>
            <w:bottom w:val="none" w:sz="0" w:space="0" w:color="auto"/>
            <w:right w:val="none" w:sz="0" w:space="0" w:color="auto"/>
          </w:divBdr>
        </w:div>
        <w:div w:id="330451496">
          <w:marLeft w:val="480"/>
          <w:marRight w:val="0"/>
          <w:marTop w:val="0"/>
          <w:marBottom w:val="0"/>
          <w:divBdr>
            <w:top w:val="none" w:sz="0" w:space="0" w:color="auto"/>
            <w:left w:val="none" w:sz="0" w:space="0" w:color="auto"/>
            <w:bottom w:val="none" w:sz="0" w:space="0" w:color="auto"/>
            <w:right w:val="none" w:sz="0" w:space="0" w:color="auto"/>
          </w:divBdr>
        </w:div>
        <w:div w:id="250889845">
          <w:marLeft w:val="480"/>
          <w:marRight w:val="0"/>
          <w:marTop w:val="0"/>
          <w:marBottom w:val="0"/>
          <w:divBdr>
            <w:top w:val="none" w:sz="0" w:space="0" w:color="auto"/>
            <w:left w:val="none" w:sz="0" w:space="0" w:color="auto"/>
            <w:bottom w:val="none" w:sz="0" w:space="0" w:color="auto"/>
            <w:right w:val="none" w:sz="0" w:space="0" w:color="auto"/>
          </w:divBdr>
        </w:div>
        <w:div w:id="495728198">
          <w:marLeft w:val="480"/>
          <w:marRight w:val="0"/>
          <w:marTop w:val="0"/>
          <w:marBottom w:val="0"/>
          <w:divBdr>
            <w:top w:val="none" w:sz="0" w:space="0" w:color="auto"/>
            <w:left w:val="none" w:sz="0" w:space="0" w:color="auto"/>
            <w:bottom w:val="none" w:sz="0" w:space="0" w:color="auto"/>
            <w:right w:val="none" w:sz="0" w:space="0" w:color="auto"/>
          </w:divBdr>
        </w:div>
        <w:div w:id="676618923">
          <w:marLeft w:val="480"/>
          <w:marRight w:val="0"/>
          <w:marTop w:val="0"/>
          <w:marBottom w:val="0"/>
          <w:divBdr>
            <w:top w:val="none" w:sz="0" w:space="0" w:color="auto"/>
            <w:left w:val="none" w:sz="0" w:space="0" w:color="auto"/>
            <w:bottom w:val="none" w:sz="0" w:space="0" w:color="auto"/>
            <w:right w:val="none" w:sz="0" w:space="0" w:color="auto"/>
          </w:divBdr>
        </w:div>
        <w:div w:id="1859851235">
          <w:marLeft w:val="480"/>
          <w:marRight w:val="0"/>
          <w:marTop w:val="0"/>
          <w:marBottom w:val="0"/>
          <w:divBdr>
            <w:top w:val="none" w:sz="0" w:space="0" w:color="auto"/>
            <w:left w:val="none" w:sz="0" w:space="0" w:color="auto"/>
            <w:bottom w:val="none" w:sz="0" w:space="0" w:color="auto"/>
            <w:right w:val="none" w:sz="0" w:space="0" w:color="auto"/>
          </w:divBdr>
        </w:div>
        <w:div w:id="1839467706">
          <w:marLeft w:val="480"/>
          <w:marRight w:val="0"/>
          <w:marTop w:val="0"/>
          <w:marBottom w:val="0"/>
          <w:divBdr>
            <w:top w:val="none" w:sz="0" w:space="0" w:color="auto"/>
            <w:left w:val="none" w:sz="0" w:space="0" w:color="auto"/>
            <w:bottom w:val="none" w:sz="0" w:space="0" w:color="auto"/>
            <w:right w:val="none" w:sz="0" w:space="0" w:color="auto"/>
          </w:divBdr>
        </w:div>
        <w:div w:id="1223054951">
          <w:marLeft w:val="480"/>
          <w:marRight w:val="0"/>
          <w:marTop w:val="0"/>
          <w:marBottom w:val="0"/>
          <w:divBdr>
            <w:top w:val="none" w:sz="0" w:space="0" w:color="auto"/>
            <w:left w:val="none" w:sz="0" w:space="0" w:color="auto"/>
            <w:bottom w:val="none" w:sz="0" w:space="0" w:color="auto"/>
            <w:right w:val="none" w:sz="0" w:space="0" w:color="auto"/>
          </w:divBdr>
        </w:div>
        <w:div w:id="1398433694">
          <w:marLeft w:val="480"/>
          <w:marRight w:val="0"/>
          <w:marTop w:val="0"/>
          <w:marBottom w:val="0"/>
          <w:divBdr>
            <w:top w:val="none" w:sz="0" w:space="0" w:color="auto"/>
            <w:left w:val="none" w:sz="0" w:space="0" w:color="auto"/>
            <w:bottom w:val="none" w:sz="0" w:space="0" w:color="auto"/>
            <w:right w:val="none" w:sz="0" w:space="0" w:color="auto"/>
          </w:divBdr>
        </w:div>
        <w:div w:id="1121262475">
          <w:marLeft w:val="480"/>
          <w:marRight w:val="0"/>
          <w:marTop w:val="0"/>
          <w:marBottom w:val="0"/>
          <w:divBdr>
            <w:top w:val="none" w:sz="0" w:space="0" w:color="auto"/>
            <w:left w:val="none" w:sz="0" w:space="0" w:color="auto"/>
            <w:bottom w:val="none" w:sz="0" w:space="0" w:color="auto"/>
            <w:right w:val="none" w:sz="0" w:space="0" w:color="auto"/>
          </w:divBdr>
        </w:div>
      </w:divsChild>
    </w:div>
    <w:div w:id="683475910">
      <w:bodyDiv w:val="1"/>
      <w:marLeft w:val="0"/>
      <w:marRight w:val="0"/>
      <w:marTop w:val="0"/>
      <w:marBottom w:val="0"/>
      <w:divBdr>
        <w:top w:val="none" w:sz="0" w:space="0" w:color="auto"/>
        <w:left w:val="none" w:sz="0" w:space="0" w:color="auto"/>
        <w:bottom w:val="none" w:sz="0" w:space="0" w:color="auto"/>
        <w:right w:val="none" w:sz="0" w:space="0" w:color="auto"/>
      </w:divBdr>
    </w:div>
    <w:div w:id="684357911">
      <w:bodyDiv w:val="1"/>
      <w:marLeft w:val="0"/>
      <w:marRight w:val="0"/>
      <w:marTop w:val="0"/>
      <w:marBottom w:val="0"/>
      <w:divBdr>
        <w:top w:val="none" w:sz="0" w:space="0" w:color="auto"/>
        <w:left w:val="none" w:sz="0" w:space="0" w:color="auto"/>
        <w:bottom w:val="none" w:sz="0" w:space="0" w:color="auto"/>
        <w:right w:val="none" w:sz="0" w:space="0" w:color="auto"/>
      </w:divBdr>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6828528">
      <w:bodyDiv w:val="1"/>
      <w:marLeft w:val="0"/>
      <w:marRight w:val="0"/>
      <w:marTop w:val="0"/>
      <w:marBottom w:val="0"/>
      <w:divBdr>
        <w:top w:val="none" w:sz="0" w:space="0" w:color="auto"/>
        <w:left w:val="none" w:sz="0" w:space="0" w:color="auto"/>
        <w:bottom w:val="none" w:sz="0" w:space="0" w:color="auto"/>
        <w:right w:val="none" w:sz="0" w:space="0" w:color="auto"/>
      </w:divBdr>
      <w:divsChild>
        <w:div w:id="1989092218">
          <w:marLeft w:val="480"/>
          <w:marRight w:val="0"/>
          <w:marTop w:val="0"/>
          <w:marBottom w:val="0"/>
          <w:divBdr>
            <w:top w:val="none" w:sz="0" w:space="0" w:color="auto"/>
            <w:left w:val="none" w:sz="0" w:space="0" w:color="auto"/>
            <w:bottom w:val="none" w:sz="0" w:space="0" w:color="auto"/>
            <w:right w:val="none" w:sz="0" w:space="0" w:color="auto"/>
          </w:divBdr>
        </w:div>
        <w:div w:id="177932575">
          <w:marLeft w:val="480"/>
          <w:marRight w:val="0"/>
          <w:marTop w:val="0"/>
          <w:marBottom w:val="0"/>
          <w:divBdr>
            <w:top w:val="none" w:sz="0" w:space="0" w:color="auto"/>
            <w:left w:val="none" w:sz="0" w:space="0" w:color="auto"/>
            <w:bottom w:val="none" w:sz="0" w:space="0" w:color="auto"/>
            <w:right w:val="none" w:sz="0" w:space="0" w:color="auto"/>
          </w:divBdr>
        </w:div>
        <w:div w:id="1870296190">
          <w:marLeft w:val="480"/>
          <w:marRight w:val="0"/>
          <w:marTop w:val="0"/>
          <w:marBottom w:val="0"/>
          <w:divBdr>
            <w:top w:val="none" w:sz="0" w:space="0" w:color="auto"/>
            <w:left w:val="none" w:sz="0" w:space="0" w:color="auto"/>
            <w:bottom w:val="none" w:sz="0" w:space="0" w:color="auto"/>
            <w:right w:val="none" w:sz="0" w:space="0" w:color="auto"/>
          </w:divBdr>
        </w:div>
        <w:div w:id="796341793">
          <w:marLeft w:val="480"/>
          <w:marRight w:val="0"/>
          <w:marTop w:val="0"/>
          <w:marBottom w:val="0"/>
          <w:divBdr>
            <w:top w:val="none" w:sz="0" w:space="0" w:color="auto"/>
            <w:left w:val="none" w:sz="0" w:space="0" w:color="auto"/>
            <w:bottom w:val="none" w:sz="0" w:space="0" w:color="auto"/>
            <w:right w:val="none" w:sz="0" w:space="0" w:color="auto"/>
          </w:divBdr>
        </w:div>
        <w:div w:id="911894653">
          <w:marLeft w:val="480"/>
          <w:marRight w:val="0"/>
          <w:marTop w:val="0"/>
          <w:marBottom w:val="0"/>
          <w:divBdr>
            <w:top w:val="none" w:sz="0" w:space="0" w:color="auto"/>
            <w:left w:val="none" w:sz="0" w:space="0" w:color="auto"/>
            <w:bottom w:val="none" w:sz="0" w:space="0" w:color="auto"/>
            <w:right w:val="none" w:sz="0" w:space="0" w:color="auto"/>
          </w:divBdr>
        </w:div>
        <w:div w:id="493372083">
          <w:marLeft w:val="480"/>
          <w:marRight w:val="0"/>
          <w:marTop w:val="0"/>
          <w:marBottom w:val="0"/>
          <w:divBdr>
            <w:top w:val="none" w:sz="0" w:space="0" w:color="auto"/>
            <w:left w:val="none" w:sz="0" w:space="0" w:color="auto"/>
            <w:bottom w:val="none" w:sz="0" w:space="0" w:color="auto"/>
            <w:right w:val="none" w:sz="0" w:space="0" w:color="auto"/>
          </w:divBdr>
        </w:div>
        <w:div w:id="1815369812">
          <w:marLeft w:val="480"/>
          <w:marRight w:val="0"/>
          <w:marTop w:val="0"/>
          <w:marBottom w:val="0"/>
          <w:divBdr>
            <w:top w:val="none" w:sz="0" w:space="0" w:color="auto"/>
            <w:left w:val="none" w:sz="0" w:space="0" w:color="auto"/>
            <w:bottom w:val="none" w:sz="0" w:space="0" w:color="auto"/>
            <w:right w:val="none" w:sz="0" w:space="0" w:color="auto"/>
          </w:divBdr>
        </w:div>
        <w:div w:id="787359049">
          <w:marLeft w:val="480"/>
          <w:marRight w:val="0"/>
          <w:marTop w:val="0"/>
          <w:marBottom w:val="0"/>
          <w:divBdr>
            <w:top w:val="none" w:sz="0" w:space="0" w:color="auto"/>
            <w:left w:val="none" w:sz="0" w:space="0" w:color="auto"/>
            <w:bottom w:val="none" w:sz="0" w:space="0" w:color="auto"/>
            <w:right w:val="none" w:sz="0" w:space="0" w:color="auto"/>
          </w:divBdr>
        </w:div>
        <w:div w:id="65956462">
          <w:marLeft w:val="480"/>
          <w:marRight w:val="0"/>
          <w:marTop w:val="0"/>
          <w:marBottom w:val="0"/>
          <w:divBdr>
            <w:top w:val="none" w:sz="0" w:space="0" w:color="auto"/>
            <w:left w:val="none" w:sz="0" w:space="0" w:color="auto"/>
            <w:bottom w:val="none" w:sz="0" w:space="0" w:color="auto"/>
            <w:right w:val="none" w:sz="0" w:space="0" w:color="auto"/>
          </w:divBdr>
        </w:div>
        <w:div w:id="555706749">
          <w:marLeft w:val="480"/>
          <w:marRight w:val="0"/>
          <w:marTop w:val="0"/>
          <w:marBottom w:val="0"/>
          <w:divBdr>
            <w:top w:val="none" w:sz="0" w:space="0" w:color="auto"/>
            <w:left w:val="none" w:sz="0" w:space="0" w:color="auto"/>
            <w:bottom w:val="none" w:sz="0" w:space="0" w:color="auto"/>
            <w:right w:val="none" w:sz="0" w:space="0" w:color="auto"/>
          </w:divBdr>
        </w:div>
        <w:div w:id="58404354">
          <w:marLeft w:val="480"/>
          <w:marRight w:val="0"/>
          <w:marTop w:val="0"/>
          <w:marBottom w:val="0"/>
          <w:divBdr>
            <w:top w:val="none" w:sz="0" w:space="0" w:color="auto"/>
            <w:left w:val="none" w:sz="0" w:space="0" w:color="auto"/>
            <w:bottom w:val="none" w:sz="0" w:space="0" w:color="auto"/>
            <w:right w:val="none" w:sz="0" w:space="0" w:color="auto"/>
          </w:divBdr>
        </w:div>
        <w:div w:id="529996464">
          <w:marLeft w:val="480"/>
          <w:marRight w:val="0"/>
          <w:marTop w:val="0"/>
          <w:marBottom w:val="0"/>
          <w:divBdr>
            <w:top w:val="none" w:sz="0" w:space="0" w:color="auto"/>
            <w:left w:val="none" w:sz="0" w:space="0" w:color="auto"/>
            <w:bottom w:val="none" w:sz="0" w:space="0" w:color="auto"/>
            <w:right w:val="none" w:sz="0" w:space="0" w:color="auto"/>
          </w:divBdr>
        </w:div>
        <w:div w:id="1668290970">
          <w:marLeft w:val="480"/>
          <w:marRight w:val="0"/>
          <w:marTop w:val="0"/>
          <w:marBottom w:val="0"/>
          <w:divBdr>
            <w:top w:val="none" w:sz="0" w:space="0" w:color="auto"/>
            <w:left w:val="none" w:sz="0" w:space="0" w:color="auto"/>
            <w:bottom w:val="none" w:sz="0" w:space="0" w:color="auto"/>
            <w:right w:val="none" w:sz="0" w:space="0" w:color="auto"/>
          </w:divBdr>
        </w:div>
        <w:div w:id="1039819715">
          <w:marLeft w:val="480"/>
          <w:marRight w:val="0"/>
          <w:marTop w:val="0"/>
          <w:marBottom w:val="0"/>
          <w:divBdr>
            <w:top w:val="none" w:sz="0" w:space="0" w:color="auto"/>
            <w:left w:val="none" w:sz="0" w:space="0" w:color="auto"/>
            <w:bottom w:val="none" w:sz="0" w:space="0" w:color="auto"/>
            <w:right w:val="none" w:sz="0" w:space="0" w:color="auto"/>
          </w:divBdr>
        </w:div>
        <w:div w:id="1437864821">
          <w:marLeft w:val="480"/>
          <w:marRight w:val="0"/>
          <w:marTop w:val="0"/>
          <w:marBottom w:val="0"/>
          <w:divBdr>
            <w:top w:val="none" w:sz="0" w:space="0" w:color="auto"/>
            <w:left w:val="none" w:sz="0" w:space="0" w:color="auto"/>
            <w:bottom w:val="none" w:sz="0" w:space="0" w:color="auto"/>
            <w:right w:val="none" w:sz="0" w:space="0" w:color="auto"/>
          </w:divBdr>
        </w:div>
        <w:div w:id="1814447260">
          <w:marLeft w:val="480"/>
          <w:marRight w:val="0"/>
          <w:marTop w:val="0"/>
          <w:marBottom w:val="0"/>
          <w:divBdr>
            <w:top w:val="none" w:sz="0" w:space="0" w:color="auto"/>
            <w:left w:val="none" w:sz="0" w:space="0" w:color="auto"/>
            <w:bottom w:val="none" w:sz="0" w:space="0" w:color="auto"/>
            <w:right w:val="none" w:sz="0" w:space="0" w:color="auto"/>
          </w:divBdr>
        </w:div>
        <w:div w:id="1007832729">
          <w:marLeft w:val="480"/>
          <w:marRight w:val="0"/>
          <w:marTop w:val="0"/>
          <w:marBottom w:val="0"/>
          <w:divBdr>
            <w:top w:val="none" w:sz="0" w:space="0" w:color="auto"/>
            <w:left w:val="none" w:sz="0" w:space="0" w:color="auto"/>
            <w:bottom w:val="none" w:sz="0" w:space="0" w:color="auto"/>
            <w:right w:val="none" w:sz="0" w:space="0" w:color="auto"/>
          </w:divBdr>
        </w:div>
        <w:div w:id="1817254832">
          <w:marLeft w:val="480"/>
          <w:marRight w:val="0"/>
          <w:marTop w:val="0"/>
          <w:marBottom w:val="0"/>
          <w:divBdr>
            <w:top w:val="none" w:sz="0" w:space="0" w:color="auto"/>
            <w:left w:val="none" w:sz="0" w:space="0" w:color="auto"/>
            <w:bottom w:val="none" w:sz="0" w:space="0" w:color="auto"/>
            <w:right w:val="none" w:sz="0" w:space="0" w:color="auto"/>
          </w:divBdr>
        </w:div>
        <w:div w:id="1052774471">
          <w:marLeft w:val="480"/>
          <w:marRight w:val="0"/>
          <w:marTop w:val="0"/>
          <w:marBottom w:val="0"/>
          <w:divBdr>
            <w:top w:val="none" w:sz="0" w:space="0" w:color="auto"/>
            <w:left w:val="none" w:sz="0" w:space="0" w:color="auto"/>
            <w:bottom w:val="none" w:sz="0" w:space="0" w:color="auto"/>
            <w:right w:val="none" w:sz="0" w:space="0" w:color="auto"/>
          </w:divBdr>
        </w:div>
        <w:div w:id="207450036">
          <w:marLeft w:val="480"/>
          <w:marRight w:val="0"/>
          <w:marTop w:val="0"/>
          <w:marBottom w:val="0"/>
          <w:divBdr>
            <w:top w:val="none" w:sz="0" w:space="0" w:color="auto"/>
            <w:left w:val="none" w:sz="0" w:space="0" w:color="auto"/>
            <w:bottom w:val="none" w:sz="0" w:space="0" w:color="auto"/>
            <w:right w:val="none" w:sz="0" w:space="0" w:color="auto"/>
          </w:divBdr>
        </w:div>
        <w:div w:id="2038464116">
          <w:marLeft w:val="480"/>
          <w:marRight w:val="0"/>
          <w:marTop w:val="0"/>
          <w:marBottom w:val="0"/>
          <w:divBdr>
            <w:top w:val="none" w:sz="0" w:space="0" w:color="auto"/>
            <w:left w:val="none" w:sz="0" w:space="0" w:color="auto"/>
            <w:bottom w:val="none" w:sz="0" w:space="0" w:color="auto"/>
            <w:right w:val="none" w:sz="0" w:space="0" w:color="auto"/>
          </w:divBdr>
        </w:div>
        <w:div w:id="1424448020">
          <w:marLeft w:val="480"/>
          <w:marRight w:val="0"/>
          <w:marTop w:val="0"/>
          <w:marBottom w:val="0"/>
          <w:divBdr>
            <w:top w:val="none" w:sz="0" w:space="0" w:color="auto"/>
            <w:left w:val="none" w:sz="0" w:space="0" w:color="auto"/>
            <w:bottom w:val="none" w:sz="0" w:space="0" w:color="auto"/>
            <w:right w:val="none" w:sz="0" w:space="0" w:color="auto"/>
          </w:divBdr>
        </w:div>
        <w:div w:id="1692679174">
          <w:marLeft w:val="480"/>
          <w:marRight w:val="0"/>
          <w:marTop w:val="0"/>
          <w:marBottom w:val="0"/>
          <w:divBdr>
            <w:top w:val="none" w:sz="0" w:space="0" w:color="auto"/>
            <w:left w:val="none" w:sz="0" w:space="0" w:color="auto"/>
            <w:bottom w:val="none" w:sz="0" w:space="0" w:color="auto"/>
            <w:right w:val="none" w:sz="0" w:space="0" w:color="auto"/>
          </w:divBdr>
        </w:div>
        <w:div w:id="1273244458">
          <w:marLeft w:val="480"/>
          <w:marRight w:val="0"/>
          <w:marTop w:val="0"/>
          <w:marBottom w:val="0"/>
          <w:divBdr>
            <w:top w:val="none" w:sz="0" w:space="0" w:color="auto"/>
            <w:left w:val="none" w:sz="0" w:space="0" w:color="auto"/>
            <w:bottom w:val="none" w:sz="0" w:space="0" w:color="auto"/>
            <w:right w:val="none" w:sz="0" w:space="0" w:color="auto"/>
          </w:divBdr>
        </w:div>
        <w:div w:id="2096050631">
          <w:marLeft w:val="480"/>
          <w:marRight w:val="0"/>
          <w:marTop w:val="0"/>
          <w:marBottom w:val="0"/>
          <w:divBdr>
            <w:top w:val="none" w:sz="0" w:space="0" w:color="auto"/>
            <w:left w:val="none" w:sz="0" w:space="0" w:color="auto"/>
            <w:bottom w:val="none" w:sz="0" w:space="0" w:color="auto"/>
            <w:right w:val="none" w:sz="0" w:space="0" w:color="auto"/>
          </w:divBdr>
        </w:div>
        <w:div w:id="1086146182">
          <w:marLeft w:val="480"/>
          <w:marRight w:val="0"/>
          <w:marTop w:val="0"/>
          <w:marBottom w:val="0"/>
          <w:divBdr>
            <w:top w:val="none" w:sz="0" w:space="0" w:color="auto"/>
            <w:left w:val="none" w:sz="0" w:space="0" w:color="auto"/>
            <w:bottom w:val="none" w:sz="0" w:space="0" w:color="auto"/>
            <w:right w:val="none" w:sz="0" w:space="0" w:color="auto"/>
          </w:divBdr>
        </w:div>
      </w:divsChild>
    </w:div>
    <w:div w:id="688914981">
      <w:bodyDiv w:val="1"/>
      <w:marLeft w:val="0"/>
      <w:marRight w:val="0"/>
      <w:marTop w:val="0"/>
      <w:marBottom w:val="0"/>
      <w:divBdr>
        <w:top w:val="none" w:sz="0" w:space="0" w:color="auto"/>
        <w:left w:val="none" w:sz="0" w:space="0" w:color="auto"/>
        <w:bottom w:val="none" w:sz="0" w:space="0" w:color="auto"/>
        <w:right w:val="none" w:sz="0" w:space="0" w:color="auto"/>
      </w:divBdr>
      <w:divsChild>
        <w:div w:id="841890195">
          <w:marLeft w:val="480"/>
          <w:marRight w:val="0"/>
          <w:marTop w:val="0"/>
          <w:marBottom w:val="0"/>
          <w:divBdr>
            <w:top w:val="none" w:sz="0" w:space="0" w:color="auto"/>
            <w:left w:val="none" w:sz="0" w:space="0" w:color="auto"/>
            <w:bottom w:val="none" w:sz="0" w:space="0" w:color="auto"/>
            <w:right w:val="none" w:sz="0" w:space="0" w:color="auto"/>
          </w:divBdr>
        </w:div>
        <w:div w:id="1434281805">
          <w:marLeft w:val="480"/>
          <w:marRight w:val="0"/>
          <w:marTop w:val="0"/>
          <w:marBottom w:val="0"/>
          <w:divBdr>
            <w:top w:val="none" w:sz="0" w:space="0" w:color="auto"/>
            <w:left w:val="none" w:sz="0" w:space="0" w:color="auto"/>
            <w:bottom w:val="none" w:sz="0" w:space="0" w:color="auto"/>
            <w:right w:val="none" w:sz="0" w:space="0" w:color="auto"/>
          </w:divBdr>
        </w:div>
        <w:div w:id="356464148">
          <w:marLeft w:val="480"/>
          <w:marRight w:val="0"/>
          <w:marTop w:val="0"/>
          <w:marBottom w:val="0"/>
          <w:divBdr>
            <w:top w:val="none" w:sz="0" w:space="0" w:color="auto"/>
            <w:left w:val="none" w:sz="0" w:space="0" w:color="auto"/>
            <w:bottom w:val="none" w:sz="0" w:space="0" w:color="auto"/>
            <w:right w:val="none" w:sz="0" w:space="0" w:color="auto"/>
          </w:divBdr>
        </w:div>
        <w:div w:id="813450978">
          <w:marLeft w:val="480"/>
          <w:marRight w:val="0"/>
          <w:marTop w:val="0"/>
          <w:marBottom w:val="0"/>
          <w:divBdr>
            <w:top w:val="none" w:sz="0" w:space="0" w:color="auto"/>
            <w:left w:val="none" w:sz="0" w:space="0" w:color="auto"/>
            <w:bottom w:val="none" w:sz="0" w:space="0" w:color="auto"/>
            <w:right w:val="none" w:sz="0" w:space="0" w:color="auto"/>
          </w:divBdr>
        </w:div>
        <w:div w:id="2044934757">
          <w:marLeft w:val="480"/>
          <w:marRight w:val="0"/>
          <w:marTop w:val="0"/>
          <w:marBottom w:val="0"/>
          <w:divBdr>
            <w:top w:val="none" w:sz="0" w:space="0" w:color="auto"/>
            <w:left w:val="none" w:sz="0" w:space="0" w:color="auto"/>
            <w:bottom w:val="none" w:sz="0" w:space="0" w:color="auto"/>
            <w:right w:val="none" w:sz="0" w:space="0" w:color="auto"/>
          </w:divBdr>
        </w:div>
        <w:div w:id="1199514422">
          <w:marLeft w:val="480"/>
          <w:marRight w:val="0"/>
          <w:marTop w:val="0"/>
          <w:marBottom w:val="0"/>
          <w:divBdr>
            <w:top w:val="none" w:sz="0" w:space="0" w:color="auto"/>
            <w:left w:val="none" w:sz="0" w:space="0" w:color="auto"/>
            <w:bottom w:val="none" w:sz="0" w:space="0" w:color="auto"/>
            <w:right w:val="none" w:sz="0" w:space="0" w:color="auto"/>
          </w:divBdr>
        </w:div>
        <w:div w:id="1324508685">
          <w:marLeft w:val="480"/>
          <w:marRight w:val="0"/>
          <w:marTop w:val="0"/>
          <w:marBottom w:val="0"/>
          <w:divBdr>
            <w:top w:val="none" w:sz="0" w:space="0" w:color="auto"/>
            <w:left w:val="none" w:sz="0" w:space="0" w:color="auto"/>
            <w:bottom w:val="none" w:sz="0" w:space="0" w:color="auto"/>
            <w:right w:val="none" w:sz="0" w:space="0" w:color="auto"/>
          </w:divBdr>
        </w:div>
        <w:div w:id="587226566">
          <w:marLeft w:val="480"/>
          <w:marRight w:val="0"/>
          <w:marTop w:val="0"/>
          <w:marBottom w:val="0"/>
          <w:divBdr>
            <w:top w:val="none" w:sz="0" w:space="0" w:color="auto"/>
            <w:left w:val="none" w:sz="0" w:space="0" w:color="auto"/>
            <w:bottom w:val="none" w:sz="0" w:space="0" w:color="auto"/>
            <w:right w:val="none" w:sz="0" w:space="0" w:color="auto"/>
          </w:divBdr>
        </w:div>
        <w:div w:id="264310459">
          <w:marLeft w:val="480"/>
          <w:marRight w:val="0"/>
          <w:marTop w:val="0"/>
          <w:marBottom w:val="0"/>
          <w:divBdr>
            <w:top w:val="none" w:sz="0" w:space="0" w:color="auto"/>
            <w:left w:val="none" w:sz="0" w:space="0" w:color="auto"/>
            <w:bottom w:val="none" w:sz="0" w:space="0" w:color="auto"/>
            <w:right w:val="none" w:sz="0" w:space="0" w:color="auto"/>
          </w:divBdr>
        </w:div>
        <w:div w:id="629895211">
          <w:marLeft w:val="480"/>
          <w:marRight w:val="0"/>
          <w:marTop w:val="0"/>
          <w:marBottom w:val="0"/>
          <w:divBdr>
            <w:top w:val="none" w:sz="0" w:space="0" w:color="auto"/>
            <w:left w:val="none" w:sz="0" w:space="0" w:color="auto"/>
            <w:bottom w:val="none" w:sz="0" w:space="0" w:color="auto"/>
            <w:right w:val="none" w:sz="0" w:space="0" w:color="auto"/>
          </w:divBdr>
        </w:div>
        <w:div w:id="1004472565">
          <w:marLeft w:val="480"/>
          <w:marRight w:val="0"/>
          <w:marTop w:val="0"/>
          <w:marBottom w:val="0"/>
          <w:divBdr>
            <w:top w:val="none" w:sz="0" w:space="0" w:color="auto"/>
            <w:left w:val="none" w:sz="0" w:space="0" w:color="auto"/>
            <w:bottom w:val="none" w:sz="0" w:space="0" w:color="auto"/>
            <w:right w:val="none" w:sz="0" w:space="0" w:color="auto"/>
          </w:divBdr>
        </w:div>
        <w:div w:id="843401952">
          <w:marLeft w:val="480"/>
          <w:marRight w:val="0"/>
          <w:marTop w:val="0"/>
          <w:marBottom w:val="0"/>
          <w:divBdr>
            <w:top w:val="none" w:sz="0" w:space="0" w:color="auto"/>
            <w:left w:val="none" w:sz="0" w:space="0" w:color="auto"/>
            <w:bottom w:val="none" w:sz="0" w:space="0" w:color="auto"/>
            <w:right w:val="none" w:sz="0" w:space="0" w:color="auto"/>
          </w:divBdr>
        </w:div>
        <w:div w:id="108741501">
          <w:marLeft w:val="480"/>
          <w:marRight w:val="0"/>
          <w:marTop w:val="0"/>
          <w:marBottom w:val="0"/>
          <w:divBdr>
            <w:top w:val="none" w:sz="0" w:space="0" w:color="auto"/>
            <w:left w:val="none" w:sz="0" w:space="0" w:color="auto"/>
            <w:bottom w:val="none" w:sz="0" w:space="0" w:color="auto"/>
            <w:right w:val="none" w:sz="0" w:space="0" w:color="auto"/>
          </w:divBdr>
        </w:div>
        <w:div w:id="687753265">
          <w:marLeft w:val="480"/>
          <w:marRight w:val="0"/>
          <w:marTop w:val="0"/>
          <w:marBottom w:val="0"/>
          <w:divBdr>
            <w:top w:val="none" w:sz="0" w:space="0" w:color="auto"/>
            <w:left w:val="none" w:sz="0" w:space="0" w:color="auto"/>
            <w:bottom w:val="none" w:sz="0" w:space="0" w:color="auto"/>
            <w:right w:val="none" w:sz="0" w:space="0" w:color="auto"/>
          </w:divBdr>
        </w:div>
        <w:div w:id="506873471">
          <w:marLeft w:val="480"/>
          <w:marRight w:val="0"/>
          <w:marTop w:val="0"/>
          <w:marBottom w:val="0"/>
          <w:divBdr>
            <w:top w:val="none" w:sz="0" w:space="0" w:color="auto"/>
            <w:left w:val="none" w:sz="0" w:space="0" w:color="auto"/>
            <w:bottom w:val="none" w:sz="0" w:space="0" w:color="auto"/>
            <w:right w:val="none" w:sz="0" w:space="0" w:color="auto"/>
          </w:divBdr>
        </w:div>
        <w:div w:id="172570864">
          <w:marLeft w:val="480"/>
          <w:marRight w:val="0"/>
          <w:marTop w:val="0"/>
          <w:marBottom w:val="0"/>
          <w:divBdr>
            <w:top w:val="none" w:sz="0" w:space="0" w:color="auto"/>
            <w:left w:val="none" w:sz="0" w:space="0" w:color="auto"/>
            <w:bottom w:val="none" w:sz="0" w:space="0" w:color="auto"/>
            <w:right w:val="none" w:sz="0" w:space="0" w:color="auto"/>
          </w:divBdr>
        </w:div>
        <w:div w:id="1981953313">
          <w:marLeft w:val="480"/>
          <w:marRight w:val="0"/>
          <w:marTop w:val="0"/>
          <w:marBottom w:val="0"/>
          <w:divBdr>
            <w:top w:val="none" w:sz="0" w:space="0" w:color="auto"/>
            <w:left w:val="none" w:sz="0" w:space="0" w:color="auto"/>
            <w:bottom w:val="none" w:sz="0" w:space="0" w:color="auto"/>
            <w:right w:val="none" w:sz="0" w:space="0" w:color="auto"/>
          </w:divBdr>
        </w:div>
        <w:div w:id="971250227">
          <w:marLeft w:val="480"/>
          <w:marRight w:val="0"/>
          <w:marTop w:val="0"/>
          <w:marBottom w:val="0"/>
          <w:divBdr>
            <w:top w:val="none" w:sz="0" w:space="0" w:color="auto"/>
            <w:left w:val="none" w:sz="0" w:space="0" w:color="auto"/>
            <w:bottom w:val="none" w:sz="0" w:space="0" w:color="auto"/>
            <w:right w:val="none" w:sz="0" w:space="0" w:color="auto"/>
          </w:divBdr>
        </w:div>
        <w:div w:id="598562114">
          <w:marLeft w:val="480"/>
          <w:marRight w:val="0"/>
          <w:marTop w:val="0"/>
          <w:marBottom w:val="0"/>
          <w:divBdr>
            <w:top w:val="none" w:sz="0" w:space="0" w:color="auto"/>
            <w:left w:val="none" w:sz="0" w:space="0" w:color="auto"/>
            <w:bottom w:val="none" w:sz="0" w:space="0" w:color="auto"/>
            <w:right w:val="none" w:sz="0" w:space="0" w:color="auto"/>
          </w:divBdr>
        </w:div>
        <w:div w:id="1562252218">
          <w:marLeft w:val="480"/>
          <w:marRight w:val="0"/>
          <w:marTop w:val="0"/>
          <w:marBottom w:val="0"/>
          <w:divBdr>
            <w:top w:val="none" w:sz="0" w:space="0" w:color="auto"/>
            <w:left w:val="none" w:sz="0" w:space="0" w:color="auto"/>
            <w:bottom w:val="none" w:sz="0" w:space="0" w:color="auto"/>
            <w:right w:val="none" w:sz="0" w:space="0" w:color="auto"/>
          </w:divBdr>
        </w:div>
        <w:div w:id="1338457738">
          <w:marLeft w:val="480"/>
          <w:marRight w:val="0"/>
          <w:marTop w:val="0"/>
          <w:marBottom w:val="0"/>
          <w:divBdr>
            <w:top w:val="none" w:sz="0" w:space="0" w:color="auto"/>
            <w:left w:val="none" w:sz="0" w:space="0" w:color="auto"/>
            <w:bottom w:val="none" w:sz="0" w:space="0" w:color="auto"/>
            <w:right w:val="none" w:sz="0" w:space="0" w:color="auto"/>
          </w:divBdr>
        </w:div>
        <w:div w:id="1071658272">
          <w:marLeft w:val="480"/>
          <w:marRight w:val="0"/>
          <w:marTop w:val="0"/>
          <w:marBottom w:val="0"/>
          <w:divBdr>
            <w:top w:val="none" w:sz="0" w:space="0" w:color="auto"/>
            <w:left w:val="none" w:sz="0" w:space="0" w:color="auto"/>
            <w:bottom w:val="none" w:sz="0" w:space="0" w:color="auto"/>
            <w:right w:val="none" w:sz="0" w:space="0" w:color="auto"/>
          </w:divBdr>
        </w:div>
        <w:div w:id="564220567">
          <w:marLeft w:val="480"/>
          <w:marRight w:val="0"/>
          <w:marTop w:val="0"/>
          <w:marBottom w:val="0"/>
          <w:divBdr>
            <w:top w:val="none" w:sz="0" w:space="0" w:color="auto"/>
            <w:left w:val="none" w:sz="0" w:space="0" w:color="auto"/>
            <w:bottom w:val="none" w:sz="0" w:space="0" w:color="auto"/>
            <w:right w:val="none" w:sz="0" w:space="0" w:color="auto"/>
          </w:divBdr>
        </w:div>
        <w:div w:id="2105954415">
          <w:marLeft w:val="480"/>
          <w:marRight w:val="0"/>
          <w:marTop w:val="0"/>
          <w:marBottom w:val="0"/>
          <w:divBdr>
            <w:top w:val="none" w:sz="0" w:space="0" w:color="auto"/>
            <w:left w:val="none" w:sz="0" w:space="0" w:color="auto"/>
            <w:bottom w:val="none" w:sz="0" w:space="0" w:color="auto"/>
            <w:right w:val="none" w:sz="0" w:space="0" w:color="auto"/>
          </w:divBdr>
        </w:div>
        <w:div w:id="1518617386">
          <w:marLeft w:val="480"/>
          <w:marRight w:val="0"/>
          <w:marTop w:val="0"/>
          <w:marBottom w:val="0"/>
          <w:divBdr>
            <w:top w:val="none" w:sz="0" w:space="0" w:color="auto"/>
            <w:left w:val="none" w:sz="0" w:space="0" w:color="auto"/>
            <w:bottom w:val="none" w:sz="0" w:space="0" w:color="auto"/>
            <w:right w:val="none" w:sz="0" w:space="0" w:color="auto"/>
          </w:divBdr>
        </w:div>
        <w:div w:id="1213805182">
          <w:marLeft w:val="480"/>
          <w:marRight w:val="0"/>
          <w:marTop w:val="0"/>
          <w:marBottom w:val="0"/>
          <w:divBdr>
            <w:top w:val="none" w:sz="0" w:space="0" w:color="auto"/>
            <w:left w:val="none" w:sz="0" w:space="0" w:color="auto"/>
            <w:bottom w:val="none" w:sz="0" w:space="0" w:color="auto"/>
            <w:right w:val="none" w:sz="0" w:space="0" w:color="auto"/>
          </w:divBdr>
        </w:div>
        <w:div w:id="374894741">
          <w:marLeft w:val="480"/>
          <w:marRight w:val="0"/>
          <w:marTop w:val="0"/>
          <w:marBottom w:val="0"/>
          <w:divBdr>
            <w:top w:val="none" w:sz="0" w:space="0" w:color="auto"/>
            <w:left w:val="none" w:sz="0" w:space="0" w:color="auto"/>
            <w:bottom w:val="none" w:sz="0" w:space="0" w:color="auto"/>
            <w:right w:val="none" w:sz="0" w:space="0" w:color="auto"/>
          </w:divBdr>
        </w:div>
        <w:div w:id="720717561">
          <w:marLeft w:val="480"/>
          <w:marRight w:val="0"/>
          <w:marTop w:val="0"/>
          <w:marBottom w:val="0"/>
          <w:divBdr>
            <w:top w:val="none" w:sz="0" w:space="0" w:color="auto"/>
            <w:left w:val="none" w:sz="0" w:space="0" w:color="auto"/>
            <w:bottom w:val="none" w:sz="0" w:space="0" w:color="auto"/>
            <w:right w:val="none" w:sz="0" w:space="0" w:color="auto"/>
          </w:divBdr>
        </w:div>
        <w:div w:id="1306281719">
          <w:marLeft w:val="480"/>
          <w:marRight w:val="0"/>
          <w:marTop w:val="0"/>
          <w:marBottom w:val="0"/>
          <w:divBdr>
            <w:top w:val="none" w:sz="0" w:space="0" w:color="auto"/>
            <w:left w:val="none" w:sz="0" w:space="0" w:color="auto"/>
            <w:bottom w:val="none" w:sz="0" w:space="0" w:color="auto"/>
            <w:right w:val="none" w:sz="0" w:space="0" w:color="auto"/>
          </w:divBdr>
        </w:div>
        <w:div w:id="376470650">
          <w:marLeft w:val="480"/>
          <w:marRight w:val="0"/>
          <w:marTop w:val="0"/>
          <w:marBottom w:val="0"/>
          <w:divBdr>
            <w:top w:val="none" w:sz="0" w:space="0" w:color="auto"/>
            <w:left w:val="none" w:sz="0" w:space="0" w:color="auto"/>
            <w:bottom w:val="none" w:sz="0" w:space="0" w:color="auto"/>
            <w:right w:val="none" w:sz="0" w:space="0" w:color="auto"/>
          </w:divBdr>
        </w:div>
        <w:div w:id="283736276">
          <w:marLeft w:val="480"/>
          <w:marRight w:val="0"/>
          <w:marTop w:val="0"/>
          <w:marBottom w:val="0"/>
          <w:divBdr>
            <w:top w:val="none" w:sz="0" w:space="0" w:color="auto"/>
            <w:left w:val="none" w:sz="0" w:space="0" w:color="auto"/>
            <w:bottom w:val="none" w:sz="0" w:space="0" w:color="auto"/>
            <w:right w:val="none" w:sz="0" w:space="0" w:color="auto"/>
          </w:divBdr>
        </w:div>
        <w:div w:id="196040845">
          <w:marLeft w:val="480"/>
          <w:marRight w:val="0"/>
          <w:marTop w:val="0"/>
          <w:marBottom w:val="0"/>
          <w:divBdr>
            <w:top w:val="none" w:sz="0" w:space="0" w:color="auto"/>
            <w:left w:val="none" w:sz="0" w:space="0" w:color="auto"/>
            <w:bottom w:val="none" w:sz="0" w:space="0" w:color="auto"/>
            <w:right w:val="none" w:sz="0" w:space="0" w:color="auto"/>
          </w:divBdr>
        </w:div>
        <w:div w:id="920985086">
          <w:marLeft w:val="480"/>
          <w:marRight w:val="0"/>
          <w:marTop w:val="0"/>
          <w:marBottom w:val="0"/>
          <w:divBdr>
            <w:top w:val="none" w:sz="0" w:space="0" w:color="auto"/>
            <w:left w:val="none" w:sz="0" w:space="0" w:color="auto"/>
            <w:bottom w:val="none" w:sz="0" w:space="0" w:color="auto"/>
            <w:right w:val="none" w:sz="0" w:space="0" w:color="auto"/>
          </w:divBdr>
        </w:div>
      </w:divsChild>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690302947">
      <w:bodyDiv w:val="1"/>
      <w:marLeft w:val="0"/>
      <w:marRight w:val="0"/>
      <w:marTop w:val="0"/>
      <w:marBottom w:val="0"/>
      <w:divBdr>
        <w:top w:val="none" w:sz="0" w:space="0" w:color="auto"/>
        <w:left w:val="none" w:sz="0" w:space="0" w:color="auto"/>
        <w:bottom w:val="none" w:sz="0" w:space="0" w:color="auto"/>
        <w:right w:val="none" w:sz="0" w:space="0" w:color="auto"/>
      </w:divBdr>
    </w:div>
    <w:div w:id="690910161">
      <w:bodyDiv w:val="1"/>
      <w:marLeft w:val="0"/>
      <w:marRight w:val="0"/>
      <w:marTop w:val="0"/>
      <w:marBottom w:val="0"/>
      <w:divBdr>
        <w:top w:val="none" w:sz="0" w:space="0" w:color="auto"/>
        <w:left w:val="none" w:sz="0" w:space="0" w:color="auto"/>
        <w:bottom w:val="none" w:sz="0" w:space="0" w:color="auto"/>
        <w:right w:val="none" w:sz="0" w:space="0" w:color="auto"/>
      </w:divBdr>
    </w:div>
    <w:div w:id="693305907">
      <w:bodyDiv w:val="1"/>
      <w:marLeft w:val="0"/>
      <w:marRight w:val="0"/>
      <w:marTop w:val="0"/>
      <w:marBottom w:val="0"/>
      <w:divBdr>
        <w:top w:val="none" w:sz="0" w:space="0" w:color="auto"/>
        <w:left w:val="none" w:sz="0" w:space="0" w:color="auto"/>
        <w:bottom w:val="none" w:sz="0" w:space="0" w:color="auto"/>
        <w:right w:val="none" w:sz="0" w:space="0" w:color="auto"/>
      </w:divBdr>
    </w:div>
    <w:div w:id="700126379">
      <w:bodyDiv w:val="1"/>
      <w:marLeft w:val="0"/>
      <w:marRight w:val="0"/>
      <w:marTop w:val="0"/>
      <w:marBottom w:val="0"/>
      <w:divBdr>
        <w:top w:val="none" w:sz="0" w:space="0" w:color="auto"/>
        <w:left w:val="none" w:sz="0" w:space="0" w:color="auto"/>
        <w:bottom w:val="none" w:sz="0" w:space="0" w:color="auto"/>
        <w:right w:val="none" w:sz="0" w:space="0" w:color="auto"/>
      </w:divBdr>
    </w:div>
    <w:div w:id="700741596">
      <w:bodyDiv w:val="1"/>
      <w:marLeft w:val="0"/>
      <w:marRight w:val="0"/>
      <w:marTop w:val="0"/>
      <w:marBottom w:val="0"/>
      <w:divBdr>
        <w:top w:val="none" w:sz="0" w:space="0" w:color="auto"/>
        <w:left w:val="none" w:sz="0" w:space="0" w:color="auto"/>
        <w:bottom w:val="none" w:sz="0" w:space="0" w:color="auto"/>
        <w:right w:val="none" w:sz="0" w:space="0" w:color="auto"/>
      </w:divBdr>
    </w:div>
    <w:div w:id="704410949">
      <w:bodyDiv w:val="1"/>
      <w:marLeft w:val="0"/>
      <w:marRight w:val="0"/>
      <w:marTop w:val="0"/>
      <w:marBottom w:val="0"/>
      <w:divBdr>
        <w:top w:val="none" w:sz="0" w:space="0" w:color="auto"/>
        <w:left w:val="none" w:sz="0" w:space="0" w:color="auto"/>
        <w:bottom w:val="none" w:sz="0" w:space="0" w:color="auto"/>
        <w:right w:val="none" w:sz="0" w:space="0" w:color="auto"/>
      </w:divBdr>
      <w:divsChild>
        <w:div w:id="2114394946">
          <w:marLeft w:val="480"/>
          <w:marRight w:val="0"/>
          <w:marTop w:val="0"/>
          <w:marBottom w:val="0"/>
          <w:divBdr>
            <w:top w:val="none" w:sz="0" w:space="0" w:color="auto"/>
            <w:left w:val="none" w:sz="0" w:space="0" w:color="auto"/>
            <w:bottom w:val="none" w:sz="0" w:space="0" w:color="auto"/>
            <w:right w:val="none" w:sz="0" w:space="0" w:color="auto"/>
          </w:divBdr>
        </w:div>
        <w:div w:id="1387267080">
          <w:marLeft w:val="480"/>
          <w:marRight w:val="0"/>
          <w:marTop w:val="0"/>
          <w:marBottom w:val="0"/>
          <w:divBdr>
            <w:top w:val="none" w:sz="0" w:space="0" w:color="auto"/>
            <w:left w:val="none" w:sz="0" w:space="0" w:color="auto"/>
            <w:bottom w:val="none" w:sz="0" w:space="0" w:color="auto"/>
            <w:right w:val="none" w:sz="0" w:space="0" w:color="auto"/>
          </w:divBdr>
        </w:div>
        <w:div w:id="890385447">
          <w:marLeft w:val="480"/>
          <w:marRight w:val="0"/>
          <w:marTop w:val="0"/>
          <w:marBottom w:val="0"/>
          <w:divBdr>
            <w:top w:val="none" w:sz="0" w:space="0" w:color="auto"/>
            <w:left w:val="none" w:sz="0" w:space="0" w:color="auto"/>
            <w:bottom w:val="none" w:sz="0" w:space="0" w:color="auto"/>
            <w:right w:val="none" w:sz="0" w:space="0" w:color="auto"/>
          </w:divBdr>
        </w:div>
        <w:div w:id="1290434861">
          <w:marLeft w:val="480"/>
          <w:marRight w:val="0"/>
          <w:marTop w:val="0"/>
          <w:marBottom w:val="0"/>
          <w:divBdr>
            <w:top w:val="none" w:sz="0" w:space="0" w:color="auto"/>
            <w:left w:val="none" w:sz="0" w:space="0" w:color="auto"/>
            <w:bottom w:val="none" w:sz="0" w:space="0" w:color="auto"/>
            <w:right w:val="none" w:sz="0" w:space="0" w:color="auto"/>
          </w:divBdr>
        </w:div>
        <w:div w:id="1365905025">
          <w:marLeft w:val="480"/>
          <w:marRight w:val="0"/>
          <w:marTop w:val="0"/>
          <w:marBottom w:val="0"/>
          <w:divBdr>
            <w:top w:val="none" w:sz="0" w:space="0" w:color="auto"/>
            <w:left w:val="none" w:sz="0" w:space="0" w:color="auto"/>
            <w:bottom w:val="none" w:sz="0" w:space="0" w:color="auto"/>
            <w:right w:val="none" w:sz="0" w:space="0" w:color="auto"/>
          </w:divBdr>
        </w:div>
        <w:div w:id="2103523568">
          <w:marLeft w:val="480"/>
          <w:marRight w:val="0"/>
          <w:marTop w:val="0"/>
          <w:marBottom w:val="0"/>
          <w:divBdr>
            <w:top w:val="none" w:sz="0" w:space="0" w:color="auto"/>
            <w:left w:val="none" w:sz="0" w:space="0" w:color="auto"/>
            <w:bottom w:val="none" w:sz="0" w:space="0" w:color="auto"/>
            <w:right w:val="none" w:sz="0" w:space="0" w:color="auto"/>
          </w:divBdr>
        </w:div>
        <w:div w:id="1990743881">
          <w:marLeft w:val="480"/>
          <w:marRight w:val="0"/>
          <w:marTop w:val="0"/>
          <w:marBottom w:val="0"/>
          <w:divBdr>
            <w:top w:val="none" w:sz="0" w:space="0" w:color="auto"/>
            <w:left w:val="none" w:sz="0" w:space="0" w:color="auto"/>
            <w:bottom w:val="none" w:sz="0" w:space="0" w:color="auto"/>
            <w:right w:val="none" w:sz="0" w:space="0" w:color="auto"/>
          </w:divBdr>
        </w:div>
        <w:div w:id="943149058">
          <w:marLeft w:val="480"/>
          <w:marRight w:val="0"/>
          <w:marTop w:val="0"/>
          <w:marBottom w:val="0"/>
          <w:divBdr>
            <w:top w:val="none" w:sz="0" w:space="0" w:color="auto"/>
            <w:left w:val="none" w:sz="0" w:space="0" w:color="auto"/>
            <w:bottom w:val="none" w:sz="0" w:space="0" w:color="auto"/>
            <w:right w:val="none" w:sz="0" w:space="0" w:color="auto"/>
          </w:divBdr>
        </w:div>
        <w:div w:id="118383092">
          <w:marLeft w:val="480"/>
          <w:marRight w:val="0"/>
          <w:marTop w:val="0"/>
          <w:marBottom w:val="0"/>
          <w:divBdr>
            <w:top w:val="none" w:sz="0" w:space="0" w:color="auto"/>
            <w:left w:val="none" w:sz="0" w:space="0" w:color="auto"/>
            <w:bottom w:val="none" w:sz="0" w:space="0" w:color="auto"/>
            <w:right w:val="none" w:sz="0" w:space="0" w:color="auto"/>
          </w:divBdr>
        </w:div>
        <w:div w:id="1710563918">
          <w:marLeft w:val="480"/>
          <w:marRight w:val="0"/>
          <w:marTop w:val="0"/>
          <w:marBottom w:val="0"/>
          <w:divBdr>
            <w:top w:val="none" w:sz="0" w:space="0" w:color="auto"/>
            <w:left w:val="none" w:sz="0" w:space="0" w:color="auto"/>
            <w:bottom w:val="none" w:sz="0" w:space="0" w:color="auto"/>
            <w:right w:val="none" w:sz="0" w:space="0" w:color="auto"/>
          </w:divBdr>
        </w:div>
        <w:div w:id="243490386">
          <w:marLeft w:val="480"/>
          <w:marRight w:val="0"/>
          <w:marTop w:val="0"/>
          <w:marBottom w:val="0"/>
          <w:divBdr>
            <w:top w:val="none" w:sz="0" w:space="0" w:color="auto"/>
            <w:left w:val="none" w:sz="0" w:space="0" w:color="auto"/>
            <w:bottom w:val="none" w:sz="0" w:space="0" w:color="auto"/>
            <w:right w:val="none" w:sz="0" w:space="0" w:color="auto"/>
          </w:divBdr>
        </w:div>
        <w:div w:id="353000060">
          <w:marLeft w:val="480"/>
          <w:marRight w:val="0"/>
          <w:marTop w:val="0"/>
          <w:marBottom w:val="0"/>
          <w:divBdr>
            <w:top w:val="none" w:sz="0" w:space="0" w:color="auto"/>
            <w:left w:val="none" w:sz="0" w:space="0" w:color="auto"/>
            <w:bottom w:val="none" w:sz="0" w:space="0" w:color="auto"/>
            <w:right w:val="none" w:sz="0" w:space="0" w:color="auto"/>
          </w:divBdr>
        </w:div>
        <w:div w:id="1744446270">
          <w:marLeft w:val="480"/>
          <w:marRight w:val="0"/>
          <w:marTop w:val="0"/>
          <w:marBottom w:val="0"/>
          <w:divBdr>
            <w:top w:val="none" w:sz="0" w:space="0" w:color="auto"/>
            <w:left w:val="none" w:sz="0" w:space="0" w:color="auto"/>
            <w:bottom w:val="none" w:sz="0" w:space="0" w:color="auto"/>
            <w:right w:val="none" w:sz="0" w:space="0" w:color="auto"/>
          </w:divBdr>
        </w:div>
        <w:div w:id="166335140">
          <w:marLeft w:val="480"/>
          <w:marRight w:val="0"/>
          <w:marTop w:val="0"/>
          <w:marBottom w:val="0"/>
          <w:divBdr>
            <w:top w:val="none" w:sz="0" w:space="0" w:color="auto"/>
            <w:left w:val="none" w:sz="0" w:space="0" w:color="auto"/>
            <w:bottom w:val="none" w:sz="0" w:space="0" w:color="auto"/>
            <w:right w:val="none" w:sz="0" w:space="0" w:color="auto"/>
          </w:divBdr>
        </w:div>
        <w:div w:id="423452290">
          <w:marLeft w:val="480"/>
          <w:marRight w:val="0"/>
          <w:marTop w:val="0"/>
          <w:marBottom w:val="0"/>
          <w:divBdr>
            <w:top w:val="none" w:sz="0" w:space="0" w:color="auto"/>
            <w:left w:val="none" w:sz="0" w:space="0" w:color="auto"/>
            <w:bottom w:val="none" w:sz="0" w:space="0" w:color="auto"/>
            <w:right w:val="none" w:sz="0" w:space="0" w:color="auto"/>
          </w:divBdr>
        </w:div>
        <w:div w:id="1009915354">
          <w:marLeft w:val="480"/>
          <w:marRight w:val="0"/>
          <w:marTop w:val="0"/>
          <w:marBottom w:val="0"/>
          <w:divBdr>
            <w:top w:val="none" w:sz="0" w:space="0" w:color="auto"/>
            <w:left w:val="none" w:sz="0" w:space="0" w:color="auto"/>
            <w:bottom w:val="none" w:sz="0" w:space="0" w:color="auto"/>
            <w:right w:val="none" w:sz="0" w:space="0" w:color="auto"/>
          </w:divBdr>
        </w:div>
        <w:div w:id="1198391491">
          <w:marLeft w:val="480"/>
          <w:marRight w:val="0"/>
          <w:marTop w:val="0"/>
          <w:marBottom w:val="0"/>
          <w:divBdr>
            <w:top w:val="none" w:sz="0" w:space="0" w:color="auto"/>
            <w:left w:val="none" w:sz="0" w:space="0" w:color="auto"/>
            <w:bottom w:val="none" w:sz="0" w:space="0" w:color="auto"/>
            <w:right w:val="none" w:sz="0" w:space="0" w:color="auto"/>
          </w:divBdr>
        </w:div>
        <w:div w:id="1221595929">
          <w:marLeft w:val="480"/>
          <w:marRight w:val="0"/>
          <w:marTop w:val="0"/>
          <w:marBottom w:val="0"/>
          <w:divBdr>
            <w:top w:val="none" w:sz="0" w:space="0" w:color="auto"/>
            <w:left w:val="none" w:sz="0" w:space="0" w:color="auto"/>
            <w:bottom w:val="none" w:sz="0" w:space="0" w:color="auto"/>
            <w:right w:val="none" w:sz="0" w:space="0" w:color="auto"/>
          </w:divBdr>
        </w:div>
        <w:div w:id="1024593986">
          <w:marLeft w:val="480"/>
          <w:marRight w:val="0"/>
          <w:marTop w:val="0"/>
          <w:marBottom w:val="0"/>
          <w:divBdr>
            <w:top w:val="none" w:sz="0" w:space="0" w:color="auto"/>
            <w:left w:val="none" w:sz="0" w:space="0" w:color="auto"/>
            <w:bottom w:val="none" w:sz="0" w:space="0" w:color="auto"/>
            <w:right w:val="none" w:sz="0" w:space="0" w:color="auto"/>
          </w:divBdr>
        </w:div>
        <w:div w:id="1401833650">
          <w:marLeft w:val="480"/>
          <w:marRight w:val="0"/>
          <w:marTop w:val="0"/>
          <w:marBottom w:val="0"/>
          <w:divBdr>
            <w:top w:val="none" w:sz="0" w:space="0" w:color="auto"/>
            <w:left w:val="none" w:sz="0" w:space="0" w:color="auto"/>
            <w:bottom w:val="none" w:sz="0" w:space="0" w:color="auto"/>
            <w:right w:val="none" w:sz="0" w:space="0" w:color="auto"/>
          </w:divBdr>
        </w:div>
        <w:div w:id="1695493146">
          <w:marLeft w:val="480"/>
          <w:marRight w:val="0"/>
          <w:marTop w:val="0"/>
          <w:marBottom w:val="0"/>
          <w:divBdr>
            <w:top w:val="none" w:sz="0" w:space="0" w:color="auto"/>
            <w:left w:val="none" w:sz="0" w:space="0" w:color="auto"/>
            <w:bottom w:val="none" w:sz="0" w:space="0" w:color="auto"/>
            <w:right w:val="none" w:sz="0" w:space="0" w:color="auto"/>
          </w:divBdr>
        </w:div>
        <w:div w:id="1951157219">
          <w:marLeft w:val="480"/>
          <w:marRight w:val="0"/>
          <w:marTop w:val="0"/>
          <w:marBottom w:val="0"/>
          <w:divBdr>
            <w:top w:val="none" w:sz="0" w:space="0" w:color="auto"/>
            <w:left w:val="none" w:sz="0" w:space="0" w:color="auto"/>
            <w:bottom w:val="none" w:sz="0" w:space="0" w:color="auto"/>
            <w:right w:val="none" w:sz="0" w:space="0" w:color="auto"/>
          </w:divBdr>
        </w:div>
        <w:div w:id="1905605013">
          <w:marLeft w:val="480"/>
          <w:marRight w:val="0"/>
          <w:marTop w:val="0"/>
          <w:marBottom w:val="0"/>
          <w:divBdr>
            <w:top w:val="none" w:sz="0" w:space="0" w:color="auto"/>
            <w:left w:val="none" w:sz="0" w:space="0" w:color="auto"/>
            <w:bottom w:val="none" w:sz="0" w:space="0" w:color="auto"/>
            <w:right w:val="none" w:sz="0" w:space="0" w:color="auto"/>
          </w:divBdr>
        </w:div>
        <w:div w:id="457181628">
          <w:marLeft w:val="480"/>
          <w:marRight w:val="0"/>
          <w:marTop w:val="0"/>
          <w:marBottom w:val="0"/>
          <w:divBdr>
            <w:top w:val="none" w:sz="0" w:space="0" w:color="auto"/>
            <w:left w:val="none" w:sz="0" w:space="0" w:color="auto"/>
            <w:bottom w:val="none" w:sz="0" w:space="0" w:color="auto"/>
            <w:right w:val="none" w:sz="0" w:space="0" w:color="auto"/>
          </w:divBdr>
        </w:div>
        <w:div w:id="116291002">
          <w:marLeft w:val="480"/>
          <w:marRight w:val="0"/>
          <w:marTop w:val="0"/>
          <w:marBottom w:val="0"/>
          <w:divBdr>
            <w:top w:val="none" w:sz="0" w:space="0" w:color="auto"/>
            <w:left w:val="none" w:sz="0" w:space="0" w:color="auto"/>
            <w:bottom w:val="none" w:sz="0" w:space="0" w:color="auto"/>
            <w:right w:val="none" w:sz="0" w:space="0" w:color="auto"/>
          </w:divBdr>
        </w:div>
        <w:div w:id="67240200">
          <w:marLeft w:val="480"/>
          <w:marRight w:val="0"/>
          <w:marTop w:val="0"/>
          <w:marBottom w:val="0"/>
          <w:divBdr>
            <w:top w:val="none" w:sz="0" w:space="0" w:color="auto"/>
            <w:left w:val="none" w:sz="0" w:space="0" w:color="auto"/>
            <w:bottom w:val="none" w:sz="0" w:space="0" w:color="auto"/>
            <w:right w:val="none" w:sz="0" w:space="0" w:color="auto"/>
          </w:divBdr>
        </w:div>
        <w:div w:id="543827945">
          <w:marLeft w:val="480"/>
          <w:marRight w:val="0"/>
          <w:marTop w:val="0"/>
          <w:marBottom w:val="0"/>
          <w:divBdr>
            <w:top w:val="none" w:sz="0" w:space="0" w:color="auto"/>
            <w:left w:val="none" w:sz="0" w:space="0" w:color="auto"/>
            <w:bottom w:val="none" w:sz="0" w:space="0" w:color="auto"/>
            <w:right w:val="none" w:sz="0" w:space="0" w:color="auto"/>
          </w:divBdr>
        </w:div>
        <w:div w:id="967203639">
          <w:marLeft w:val="480"/>
          <w:marRight w:val="0"/>
          <w:marTop w:val="0"/>
          <w:marBottom w:val="0"/>
          <w:divBdr>
            <w:top w:val="none" w:sz="0" w:space="0" w:color="auto"/>
            <w:left w:val="none" w:sz="0" w:space="0" w:color="auto"/>
            <w:bottom w:val="none" w:sz="0" w:space="0" w:color="auto"/>
            <w:right w:val="none" w:sz="0" w:space="0" w:color="auto"/>
          </w:divBdr>
        </w:div>
        <w:div w:id="1996765093">
          <w:marLeft w:val="480"/>
          <w:marRight w:val="0"/>
          <w:marTop w:val="0"/>
          <w:marBottom w:val="0"/>
          <w:divBdr>
            <w:top w:val="none" w:sz="0" w:space="0" w:color="auto"/>
            <w:left w:val="none" w:sz="0" w:space="0" w:color="auto"/>
            <w:bottom w:val="none" w:sz="0" w:space="0" w:color="auto"/>
            <w:right w:val="none" w:sz="0" w:space="0" w:color="auto"/>
          </w:divBdr>
        </w:div>
        <w:div w:id="1228877091">
          <w:marLeft w:val="480"/>
          <w:marRight w:val="0"/>
          <w:marTop w:val="0"/>
          <w:marBottom w:val="0"/>
          <w:divBdr>
            <w:top w:val="none" w:sz="0" w:space="0" w:color="auto"/>
            <w:left w:val="none" w:sz="0" w:space="0" w:color="auto"/>
            <w:bottom w:val="none" w:sz="0" w:space="0" w:color="auto"/>
            <w:right w:val="none" w:sz="0" w:space="0" w:color="auto"/>
          </w:divBdr>
        </w:div>
        <w:div w:id="940530272">
          <w:marLeft w:val="480"/>
          <w:marRight w:val="0"/>
          <w:marTop w:val="0"/>
          <w:marBottom w:val="0"/>
          <w:divBdr>
            <w:top w:val="none" w:sz="0" w:space="0" w:color="auto"/>
            <w:left w:val="none" w:sz="0" w:space="0" w:color="auto"/>
            <w:bottom w:val="none" w:sz="0" w:space="0" w:color="auto"/>
            <w:right w:val="none" w:sz="0" w:space="0" w:color="auto"/>
          </w:divBdr>
        </w:div>
      </w:divsChild>
    </w:div>
    <w:div w:id="705443745">
      <w:bodyDiv w:val="1"/>
      <w:marLeft w:val="0"/>
      <w:marRight w:val="0"/>
      <w:marTop w:val="0"/>
      <w:marBottom w:val="0"/>
      <w:divBdr>
        <w:top w:val="none" w:sz="0" w:space="0" w:color="auto"/>
        <w:left w:val="none" w:sz="0" w:space="0" w:color="auto"/>
        <w:bottom w:val="none" w:sz="0" w:space="0" w:color="auto"/>
        <w:right w:val="none" w:sz="0" w:space="0" w:color="auto"/>
      </w:divBdr>
    </w:div>
    <w:div w:id="705914564">
      <w:bodyDiv w:val="1"/>
      <w:marLeft w:val="0"/>
      <w:marRight w:val="0"/>
      <w:marTop w:val="0"/>
      <w:marBottom w:val="0"/>
      <w:divBdr>
        <w:top w:val="none" w:sz="0" w:space="0" w:color="auto"/>
        <w:left w:val="none" w:sz="0" w:space="0" w:color="auto"/>
        <w:bottom w:val="none" w:sz="0" w:space="0" w:color="auto"/>
        <w:right w:val="none" w:sz="0" w:space="0" w:color="auto"/>
      </w:divBdr>
    </w:div>
    <w:div w:id="706682959">
      <w:bodyDiv w:val="1"/>
      <w:marLeft w:val="0"/>
      <w:marRight w:val="0"/>
      <w:marTop w:val="0"/>
      <w:marBottom w:val="0"/>
      <w:divBdr>
        <w:top w:val="none" w:sz="0" w:space="0" w:color="auto"/>
        <w:left w:val="none" w:sz="0" w:space="0" w:color="auto"/>
        <w:bottom w:val="none" w:sz="0" w:space="0" w:color="auto"/>
        <w:right w:val="none" w:sz="0" w:space="0" w:color="auto"/>
      </w:divBdr>
    </w:div>
    <w:div w:id="709770875">
      <w:bodyDiv w:val="1"/>
      <w:marLeft w:val="0"/>
      <w:marRight w:val="0"/>
      <w:marTop w:val="0"/>
      <w:marBottom w:val="0"/>
      <w:divBdr>
        <w:top w:val="none" w:sz="0" w:space="0" w:color="auto"/>
        <w:left w:val="none" w:sz="0" w:space="0" w:color="auto"/>
        <w:bottom w:val="none" w:sz="0" w:space="0" w:color="auto"/>
        <w:right w:val="none" w:sz="0" w:space="0" w:color="auto"/>
      </w:divBdr>
    </w:div>
    <w:div w:id="713233454">
      <w:bodyDiv w:val="1"/>
      <w:marLeft w:val="0"/>
      <w:marRight w:val="0"/>
      <w:marTop w:val="0"/>
      <w:marBottom w:val="0"/>
      <w:divBdr>
        <w:top w:val="none" w:sz="0" w:space="0" w:color="auto"/>
        <w:left w:val="none" w:sz="0" w:space="0" w:color="auto"/>
        <w:bottom w:val="none" w:sz="0" w:space="0" w:color="auto"/>
        <w:right w:val="none" w:sz="0" w:space="0" w:color="auto"/>
      </w:divBdr>
    </w:div>
    <w:div w:id="717976126">
      <w:bodyDiv w:val="1"/>
      <w:marLeft w:val="0"/>
      <w:marRight w:val="0"/>
      <w:marTop w:val="0"/>
      <w:marBottom w:val="0"/>
      <w:divBdr>
        <w:top w:val="none" w:sz="0" w:space="0" w:color="auto"/>
        <w:left w:val="none" w:sz="0" w:space="0" w:color="auto"/>
        <w:bottom w:val="none" w:sz="0" w:space="0" w:color="auto"/>
        <w:right w:val="none" w:sz="0" w:space="0" w:color="auto"/>
      </w:divBdr>
    </w:div>
    <w:div w:id="719399065">
      <w:bodyDiv w:val="1"/>
      <w:marLeft w:val="0"/>
      <w:marRight w:val="0"/>
      <w:marTop w:val="0"/>
      <w:marBottom w:val="0"/>
      <w:divBdr>
        <w:top w:val="none" w:sz="0" w:space="0" w:color="auto"/>
        <w:left w:val="none" w:sz="0" w:space="0" w:color="auto"/>
        <w:bottom w:val="none" w:sz="0" w:space="0" w:color="auto"/>
        <w:right w:val="none" w:sz="0" w:space="0" w:color="auto"/>
      </w:divBdr>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26881006">
      <w:bodyDiv w:val="1"/>
      <w:marLeft w:val="0"/>
      <w:marRight w:val="0"/>
      <w:marTop w:val="0"/>
      <w:marBottom w:val="0"/>
      <w:divBdr>
        <w:top w:val="none" w:sz="0" w:space="0" w:color="auto"/>
        <w:left w:val="none" w:sz="0" w:space="0" w:color="auto"/>
        <w:bottom w:val="none" w:sz="0" w:space="0" w:color="auto"/>
        <w:right w:val="none" w:sz="0" w:space="0" w:color="auto"/>
      </w:divBdr>
    </w:div>
    <w:div w:id="727800211">
      <w:bodyDiv w:val="1"/>
      <w:marLeft w:val="0"/>
      <w:marRight w:val="0"/>
      <w:marTop w:val="0"/>
      <w:marBottom w:val="0"/>
      <w:divBdr>
        <w:top w:val="none" w:sz="0" w:space="0" w:color="auto"/>
        <w:left w:val="none" w:sz="0" w:space="0" w:color="auto"/>
        <w:bottom w:val="none" w:sz="0" w:space="0" w:color="auto"/>
        <w:right w:val="none" w:sz="0" w:space="0" w:color="auto"/>
      </w:divBdr>
    </w:div>
    <w:div w:id="727916634">
      <w:bodyDiv w:val="1"/>
      <w:marLeft w:val="0"/>
      <w:marRight w:val="0"/>
      <w:marTop w:val="0"/>
      <w:marBottom w:val="0"/>
      <w:divBdr>
        <w:top w:val="none" w:sz="0" w:space="0" w:color="auto"/>
        <w:left w:val="none" w:sz="0" w:space="0" w:color="auto"/>
        <w:bottom w:val="none" w:sz="0" w:space="0" w:color="auto"/>
        <w:right w:val="none" w:sz="0" w:space="0" w:color="auto"/>
      </w:divBdr>
    </w:div>
    <w:div w:id="727991913">
      <w:bodyDiv w:val="1"/>
      <w:marLeft w:val="0"/>
      <w:marRight w:val="0"/>
      <w:marTop w:val="0"/>
      <w:marBottom w:val="0"/>
      <w:divBdr>
        <w:top w:val="none" w:sz="0" w:space="0" w:color="auto"/>
        <w:left w:val="none" w:sz="0" w:space="0" w:color="auto"/>
        <w:bottom w:val="none" w:sz="0" w:space="0" w:color="auto"/>
        <w:right w:val="none" w:sz="0" w:space="0" w:color="auto"/>
      </w:divBdr>
    </w:div>
    <w:div w:id="728112573">
      <w:bodyDiv w:val="1"/>
      <w:marLeft w:val="0"/>
      <w:marRight w:val="0"/>
      <w:marTop w:val="0"/>
      <w:marBottom w:val="0"/>
      <w:divBdr>
        <w:top w:val="none" w:sz="0" w:space="0" w:color="auto"/>
        <w:left w:val="none" w:sz="0" w:space="0" w:color="auto"/>
        <w:bottom w:val="none" w:sz="0" w:space="0" w:color="auto"/>
        <w:right w:val="none" w:sz="0" w:space="0" w:color="auto"/>
      </w:divBdr>
    </w:div>
    <w:div w:id="730007689">
      <w:bodyDiv w:val="1"/>
      <w:marLeft w:val="0"/>
      <w:marRight w:val="0"/>
      <w:marTop w:val="0"/>
      <w:marBottom w:val="0"/>
      <w:divBdr>
        <w:top w:val="none" w:sz="0" w:space="0" w:color="auto"/>
        <w:left w:val="none" w:sz="0" w:space="0" w:color="auto"/>
        <w:bottom w:val="none" w:sz="0" w:space="0" w:color="auto"/>
        <w:right w:val="none" w:sz="0" w:space="0" w:color="auto"/>
      </w:divBdr>
    </w:div>
    <w:div w:id="730465124">
      <w:bodyDiv w:val="1"/>
      <w:marLeft w:val="0"/>
      <w:marRight w:val="0"/>
      <w:marTop w:val="0"/>
      <w:marBottom w:val="0"/>
      <w:divBdr>
        <w:top w:val="none" w:sz="0" w:space="0" w:color="auto"/>
        <w:left w:val="none" w:sz="0" w:space="0" w:color="auto"/>
        <w:bottom w:val="none" w:sz="0" w:space="0" w:color="auto"/>
        <w:right w:val="none" w:sz="0" w:space="0" w:color="auto"/>
      </w:divBdr>
    </w:div>
    <w:div w:id="732430829">
      <w:bodyDiv w:val="1"/>
      <w:marLeft w:val="0"/>
      <w:marRight w:val="0"/>
      <w:marTop w:val="0"/>
      <w:marBottom w:val="0"/>
      <w:divBdr>
        <w:top w:val="none" w:sz="0" w:space="0" w:color="auto"/>
        <w:left w:val="none" w:sz="0" w:space="0" w:color="auto"/>
        <w:bottom w:val="none" w:sz="0" w:space="0" w:color="auto"/>
        <w:right w:val="none" w:sz="0" w:space="0" w:color="auto"/>
      </w:divBdr>
    </w:div>
    <w:div w:id="732462177">
      <w:bodyDiv w:val="1"/>
      <w:marLeft w:val="0"/>
      <w:marRight w:val="0"/>
      <w:marTop w:val="0"/>
      <w:marBottom w:val="0"/>
      <w:divBdr>
        <w:top w:val="none" w:sz="0" w:space="0" w:color="auto"/>
        <w:left w:val="none" w:sz="0" w:space="0" w:color="auto"/>
        <w:bottom w:val="none" w:sz="0" w:space="0" w:color="auto"/>
        <w:right w:val="none" w:sz="0" w:space="0" w:color="auto"/>
      </w:divBdr>
    </w:div>
    <w:div w:id="732511617">
      <w:bodyDiv w:val="1"/>
      <w:marLeft w:val="0"/>
      <w:marRight w:val="0"/>
      <w:marTop w:val="0"/>
      <w:marBottom w:val="0"/>
      <w:divBdr>
        <w:top w:val="none" w:sz="0" w:space="0" w:color="auto"/>
        <w:left w:val="none" w:sz="0" w:space="0" w:color="auto"/>
        <w:bottom w:val="none" w:sz="0" w:space="0" w:color="auto"/>
        <w:right w:val="none" w:sz="0" w:space="0" w:color="auto"/>
      </w:divBdr>
    </w:div>
    <w:div w:id="736053920">
      <w:bodyDiv w:val="1"/>
      <w:marLeft w:val="0"/>
      <w:marRight w:val="0"/>
      <w:marTop w:val="0"/>
      <w:marBottom w:val="0"/>
      <w:divBdr>
        <w:top w:val="none" w:sz="0" w:space="0" w:color="auto"/>
        <w:left w:val="none" w:sz="0" w:space="0" w:color="auto"/>
        <w:bottom w:val="none" w:sz="0" w:space="0" w:color="auto"/>
        <w:right w:val="none" w:sz="0" w:space="0" w:color="auto"/>
      </w:divBdr>
    </w:div>
    <w:div w:id="737557282">
      <w:bodyDiv w:val="1"/>
      <w:marLeft w:val="0"/>
      <w:marRight w:val="0"/>
      <w:marTop w:val="0"/>
      <w:marBottom w:val="0"/>
      <w:divBdr>
        <w:top w:val="none" w:sz="0" w:space="0" w:color="auto"/>
        <w:left w:val="none" w:sz="0" w:space="0" w:color="auto"/>
        <w:bottom w:val="none" w:sz="0" w:space="0" w:color="auto"/>
        <w:right w:val="none" w:sz="0" w:space="0" w:color="auto"/>
      </w:divBdr>
    </w:div>
    <w:div w:id="737628346">
      <w:bodyDiv w:val="1"/>
      <w:marLeft w:val="0"/>
      <w:marRight w:val="0"/>
      <w:marTop w:val="0"/>
      <w:marBottom w:val="0"/>
      <w:divBdr>
        <w:top w:val="none" w:sz="0" w:space="0" w:color="auto"/>
        <w:left w:val="none" w:sz="0" w:space="0" w:color="auto"/>
        <w:bottom w:val="none" w:sz="0" w:space="0" w:color="auto"/>
        <w:right w:val="none" w:sz="0" w:space="0" w:color="auto"/>
      </w:divBdr>
    </w:div>
    <w:div w:id="738944218">
      <w:bodyDiv w:val="1"/>
      <w:marLeft w:val="0"/>
      <w:marRight w:val="0"/>
      <w:marTop w:val="0"/>
      <w:marBottom w:val="0"/>
      <w:divBdr>
        <w:top w:val="none" w:sz="0" w:space="0" w:color="auto"/>
        <w:left w:val="none" w:sz="0" w:space="0" w:color="auto"/>
        <w:bottom w:val="none" w:sz="0" w:space="0" w:color="auto"/>
        <w:right w:val="none" w:sz="0" w:space="0" w:color="auto"/>
      </w:divBdr>
    </w:div>
    <w:div w:id="741954677">
      <w:bodyDiv w:val="1"/>
      <w:marLeft w:val="0"/>
      <w:marRight w:val="0"/>
      <w:marTop w:val="0"/>
      <w:marBottom w:val="0"/>
      <w:divBdr>
        <w:top w:val="none" w:sz="0" w:space="0" w:color="auto"/>
        <w:left w:val="none" w:sz="0" w:space="0" w:color="auto"/>
        <w:bottom w:val="none" w:sz="0" w:space="0" w:color="auto"/>
        <w:right w:val="none" w:sz="0" w:space="0" w:color="auto"/>
      </w:divBdr>
    </w:div>
    <w:div w:id="742145094">
      <w:bodyDiv w:val="1"/>
      <w:marLeft w:val="0"/>
      <w:marRight w:val="0"/>
      <w:marTop w:val="0"/>
      <w:marBottom w:val="0"/>
      <w:divBdr>
        <w:top w:val="none" w:sz="0" w:space="0" w:color="auto"/>
        <w:left w:val="none" w:sz="0" w:space="0" w:color="auto"/>
        <w:bottom w:val="none" w:sz="0" w:space="0" w:color="auto"/>
        <w:right w:val="none" w:sz="0" w:space="0" w:color="auto"/>
      </w:divBdr>
    </w:div>
    <w:div w:id="742332726">
      <w:bodyDiv w:val="1"/>
      <w:marLeft w:val="0"/>
      <w:marRight w:val="0"/>
      <w:marTop w:val="0"/>
      <w:marBottom w:val="0"/>
      <w:divBdr>
        <w:top w:val="none" w:sz="0" w:space="0" w:color="auto"/>
        <w:left w:val="none" w:sz="0" w:space="0" w:color="auto"/>
        <w:bottom w:val="none" w:sz="0" w:space="0" w:color="auto"/>
        <w:right w:val="none" w:sz="0" w:space="0" w:color="auto"/>
      </w:divBdr>
    </w:div>
    <w:div w:id="744763606">
      <w:bodyDiv w:val="1"/>
      <w:marLeft w:val="0"/>
      <w:marRight w:val="0"/>
      <w:marTop w:val="0"/>
      <w:marBottom w:val="0"/>
      <w:divBdr>
        <w:top w:val="none" w:sz="0" w:space="0" w:color="auto"/>
        <w:left w:val="none" w:sz="0" w:space="0" w:color="auto"/>
        <w:bottom w:val="none" w:sz="0" w:space="0" w:color="auto"/>
        <w:right w:val="none" w:sz="0" w:space="0" w:color="auto"/>
      </w:divBdr>
      <w:divsChild>
        <w:div w:id="939876033">
          <w:marLeft w:val="480"/>
          <w:marRight w:val="0"/>
          <w:marTop w:val="0"/>
          <w:marBottom w:val="0"/>
          <w:divBdr>
            <w:top w:val="none" w:sz="0" w:space="0" w:color="auto"/>
            <w:left w:val="none" w:sz="0" w:space="0" w:color="auto"/>
            <w:bottom w:val="none" w:sz="0" w:space="0" w:color="auto"/>
            <w:right w:val="none" w:sz="0" w:space="0" w:color="auto"/>
          </w:divBdr>
        </w:div>
        <w:div w:id="1021008178">
          <w:marLeft w:val="480"/>
          <w:marRight w:val="0"/>
          <w:marTop w:val="0"/>
          <w:marBottom w:val="0"/>
          <w:divBdr>
            <w:top w:val="none" w:sz="0" w:space="0" w:color="auto"/>
            <w:left w:val="none" w:sz="0" w:space="0" w:color="auto"/>
            <w:bottom w:val="none" w:sz="0" w:space="0" w:color="auto"/>
            <w:right w:val="none" w:sz="0" w:space="0" w:color="auto"/>
          </w:divBdr>
        </w:div>
        <w:div w:id="1815952480">
          <w:marLeft w:val="480"/>
          <w:marRight w:val="0"/>
          <w:marTop w:val="0"/>
          <w:marBottom w:val="0"/>
          <w:divBdr>
            <w:top w:val="none" w:sz="0" w:space="0" w:color="auto"/>
            <w:left w:val="none" w:sz="0" w:space="0" w:color="auto"/>
            <w:bottom w:val="none" w:sz="0" w:space="0" w:color="auto"/>
            <w:right w:val="none" w:sz="0" w:space="0" w:color="auto"/>
          </w:divBdr>
        </w:div>
        <w:div w:id="1182159706">
          <w:marLeft w:val="480"/>
          <w:marRight w:val="0"/>
          <w:marTop w:val="0"/>
          <w:marBottom w:val="0"/>
          <w:divBdr>
            <w:top w:val="none" w:sz="0" w:space="0" w:color="auto"/>
            <w:left w:val="none" w:sz="0" w:space="0" w:color="auto"/>
            <w:bottom w:val="none" w:sz="0" w:space="0" w:color="auto"/>
            <w:right w:val="none" w:sz="0" w:space="0" w:color="auto"/>
          </w:divBdr>
        </w:div>
        <w:div w:id="947397280">
          <w:marLeft w:val="480"/>
          <w:marRight w:val="0"/>
          <w:marTop w:val="0"/>
          <w:marBottom w:val="0"/>
          <w:divBdr>
            <w:top w:val="none" w:sz="0" w:space="0" w:color="auto"/>
            <w:left w:val="none" w:sz="0" w:space="0" w:color="auto"/>
            <w:bottom w:val="none" w:sz="0" w:space="0" w:color="auto"/>
            <w:right w:val="none" w:sz="0" w:space="0" w:color="auto"/>
          </w:divBdr>
        </w:div>
        <w:div w:id="1993021348">
          <w:marLeft w:val="480"/>
          <w:marRight w:val="0"/>
          <w:marTop w:val="0"/>
          <w:marBottom w:val="0"/>
          <w:divBdr>
            <w:top w:val="none" w:sz="0" w:space="0" w:color="auto"/>
            <w:left w:val="none" w:sz="0" w:space="0" w:color="auto"/>
            <w:bottom w:val="none" w:sz="0" w:space="0" w:color="auto"/>
            <w:right w:val="none" w:sz="0" w:space="0" w:color="auto"/>
          </w:divBdr>
        </w:div>
        <w:div w:id="2073769670">
          <w:marLeft w:val="480"/>
          <w:marRight w:val="0"/>
          <w:marTop w:val="0"/>
          <w:marBottom w:val="0"/>
          <w:divBdr>
            <w:top w:val="none" w:sz="0" w:space="0" w:color="auto"/>
            <w:left w:val="none" w:sz="0" w:space="0" w:color="auto"/>
            <w:bottom w:val="none" w:sz="0" w:space="0" w:color="auto"/>
            <w:right w:val="none" w:sz="0" w:space="0" w:color="auto"/>
          </w:divBdr>
        </w:div>
        <w:div w:id="1802117073">
          <w:marLeft w:val="480"/>
          <w:marRight w:val="0"/>
          <w:marTop w:val="0"/>
          <w:marBottom w:val="0"/>
          <w:divBdr>
            <w:top w:val="none" w:sz="0" w:space="0" w:color="auto"/>
            <w:left w:val="none" w:sz="0" w:space="0" w:color="auto"/>
            <w:bottom w:val="none" w:sz="0" w:space="0" w:color="auto"/>
            <w:right w:val="none" w:sz="0" w:space="0" w:color="auto"/>
          </w:divBdr>
        </w:div>
        <w:div w:id="722876109">
          <w:marLeft w:val="480"/>
          <w:marRight w:val="0"/>
          <w:marTop w:val="0"/>
          <w:marBottom w:val="0"/>
          <w:divBdr>
            <w:top w:val="none" w:sz="0" w:space="0" w:color="auto"/>
            <w:left w:val="none" w:sz="0" w:space="0" w:color="auto"/>
            <w:bottom w:val="none" w:sz="0" w:space="0" w:color="auto"/>
            <w:right w:val="none" w:sz="0" w:space="0" w:color="auto"/>
          </w:divBdr>
        </w:div>
        <w:div w:id="1817912367">
          <w:marLeft w:val="480"/>
          <w:marRight w:val="0"/>
          <w:marTop w:val="0"/>
          <w:marBottom w:val="0"/>
          <w:divBdr>
            <w:top w:val="none" w:sz="0" w:space="0" w:color="auto"/>
            <w:left w:val="none" w:sz="0" w:space="0" w:color="auto"/>
            <w:bottom w:val="none" w:sz="0" w:space="0" w:color="auto"/>
            <w:right w:val="none" w:sz="0" w:space="0" w:color="auto"/>
          </w:divBdr>
        </w:div>
        <w:div w:id="628781066">
          <w:marLeft w:val="480"/>
          <w:marRight w:val="0"/>
          <w:marTop w:val="0"/>
          <w:marBottom w:val="0"/>
          <w:divBdr>
            <w:top w:val="none" w:sz="0" w:space="0" w:color="auto"/>
            <w:left w:val="none" w:sz="0" w:space="0" w:color="auto"/>
            <w:bottom w:val="none" w:sz="0" w:space="0" w:color="auto"/>
            <w:right w:val="none" w:sz="0" w:space="0" w:color="auto"/>
          </w:divBdr>
        </w:div>
        <w:div w:id="1239633088">
          <w:marLeft w:val="480"/>
          <w:marRight w:val="0"/>
          <w:marTop w:val="0"/>
          <w:marBottom w:val="0"/>
          <w:divBdr>
            <w:top w:val="none" w:sz="0" w:space="0" w:color="auto"/>
            <w:left w:val="none" w:sz="0" w:space="0" w:color="auto"/>
            <w:bottom w:val="none" w:sz="0" w:space="0" w:color="auto"/>
            <w:right w:val="none" w:sz="0" w:space="0" w:color="auto"/>
          </w:divBdr>
        </w:div>
        <w:div w:id="1872380773">
          <w:marLeft w:val="480"/>
          <w:marRight w:val="0"/>
          <w:marTop w:val="0"/>
          <w:marBottom w:val="0"/>
          <w:divBdr>
            <w:top w:val="none" w:sz="0" w:space="0" w:color="auto"/>
            <w:left w:val="none" w:sz="0" w:space="0" w:color="auto"/>
            <w:bottom w:val="none" w:sz="0" w:space="0" w:color="auto"/>
            <w:right w:val="none" w:sz="0" w:space="0" w:color="auto"/>
          </w:divBdr>
        </w:div>
        <w:div w:id="144472229">
          <w:marLeft w:val="480"/>
          <w:marRight w:val="0"/>
          <w:marTop w:val="0"/>
          <w:marBottom w:val="0"/>
          <w:divBdr>
            <w:top w:val="none" w:sz="0" w:space="0" w:color="auto"/>
            <w:left w:val="none" w:sz="0" w:space="0" w:color="auto"/>
            <w:bottom w:val="none" w:sz="0" w:space="0" w:color="auto"/>
            <w:right w:val="none" w:sz="0" w:space="0" w:color="auto"/>
          </w:divBdr>
        </w:div>
        <w:div w:id="1901282012">
          <w:marLeft w:val="480"/>
          <w:marRight w:val="0"/>
          <w:marTop w:val="0"/>
          <w:marBottom w:val="0"/>
          <w:divBdr>
            <w:top w:val="none" w:sz="0" w:space="0" w:color="auto"/>
            <w:left w:val="none" w:sz="0" w:space="0" w:color="auto"/>
            <w:bottom w:val="none" w:sz="0" w:space="0" w:color="auto"/>
            <w:right w:val="none" w:sz="0" w:space="0" w:color="auto"/>
          </w:divBdr>
        </w:div>
        <w:div w:id="98724185">
          <w:marLeft w:val="480"/>
          <w:marRight w:val="0"/>
          <w:marTop w:val="0"/>
          <w:marBottom w:val="0"/>
          <w:divBdr>
            <w:top w:val="none" w:sz="0" w:space="0" w:color="auto"/>
            <w:left w:val="none" w:sz="0" w:space="0" w:color="auto"/>
            <w:bottom w:val="none" w:sz="0" w:space="0" w:color="auto"/>
            <w:right w:val="none" w:sz="0" w:space="0" w:color="auto"/>
          </w:divBdr>
        </w:div>
        <w:div w:id="466164272">
          <w:marLeft w:val="480"/>
          <w:marRight w:val="0"/>
          <w:marTop w:val="0"/>
          <w:marBottom w:val="0"/>
          <w:divBdr>
            <w:top w:val="none" w:sz="0" w:space="0" w:color="auto"/>
            <w:left w:val="none" w:sz="0" w:space="0" w:color="auto"/>
            <w:bottom w:val="none" w:sz="0" w:space="0" w:color="auto"/>
            <w:right w:val="none" w:sz="0" w:space="0" w:color="auto"/>
          </w:divBdr>
        </w:div>
        <w:div w:id="913978043">
          <w:marLeft w:val="480"/>
          <w:marRight w:val="0"/>
          <w:marTop w:val="0"/>
          <w:marBottom w:val="0"/>
          <w:divBdr>
            <w:top w:val="none" w:sz="0" w:space="0" w:color="auto"/>
            <w:left w:val="none" w:sz="0" w:space="0" w:color="auto"/>
            <w:bottom w:val="none" w:sz="0" w:space="0" w:color="auto"/>
            <w:right w:val="none" w:sz="0" w:space="0" w:color="auto"/>
          </w:divBdr>
        </w:div>
        <w:div w:id="1360008618">
          <w:marLeft w:val="480"/>
          <w:marRight w:val="0"/>
          <w:marTop w:val="0"/>
          <w:marBottom w:val="0"/>
          <w:divBdr>
            <w:top w:val="none" w:sz="0" w:space="0" w:color="auto"/>
            <w:left w:val="none" w:sz="0" w:space="0" w:color="auto"/>
            <w:bottom w:val="none" w:sz="0" w:space="0" w:color="auto"/>
            <w:right w:val="none" w:sz="0" w:space="0" w:color="auto"/>
          </w:divBdr>
        </w:div>
        <w:div w:id="692614592">
          <w:marLeft w:val="480"/>
          <w:marRight w:val="0"/>
          <w:marTop w:val="0"/>
          <w:marBottom w:val="0"/>
          <w:divBdr>
            <w:top w:val="none" w:sz="0" w:space="0" w:color="auto"/>
            <w:left w:val="none" w:sz="0" w:space="0" w:color="auto"/>
            <w:bottom w:val="none" w:sz="0" w:space="0" w:color="auto"/>
            <w:right w:val="none" w:sz="0" w:space="0" w:color="auto"/>
          </w:divBdr>
        </w:div>
        <w:div w:id="1750692818">
          <w:marLeft w:val="480"/>
          <w:marRight w:val="0"/>
          <w:marTop w:val="0"/>
          <w:marBottom w:val="0"/>
          <w:divBdr>
            <w:top w:val="none" w:sz="0" w:space="0" w:color="auto"/>
            <w:left w:val="none" w:sz="0" w:space="0" w:color="auto"/>
            <w:bottom w:val="none" w:sz="0" w:space="0" w:color="auto"/>
            <w:right w:val="none" w:sz="0" w:space="0" w:color="auto"/>
          </w:divBdr>
        </w:div>
        <w:div w:id="1654522643">
          <w:marLeft w:val="480"/>
          <w:marRight w:val="0"/>
          <w:marTop w:val="0"/>
          <w:marBottom w:val="0"/>
          <w:divBdr>
            <w:top w:val="none" w:sz="0" w:space="0" w:color="auto"/>
            <w:left w:val="none" w:sz="0" w:space="0" w:color="auto"/>
            <w:bottom w:val="none" w:sz="0" w:space="0" w:color="auto"/>
            <w:right w:val="none" w:sz="0" w:space="0" w:color="auto"/>
          </w:divBdr>
        </w:div>
        <w:div w:id="110782551">
          <w:marLeft w:val="480"/>
          <w:marRight w:val="0"/>
          <w:marTop w:val="0"/>
          <w:marBottom w:val="0"/>
          <w:divBdr>
            <w:top w:val="none" w:sz="0" w:space="0" w:color="auto"/>
            <w:left w:val="none" w:sz="0" w:space="0" w:color="auto"/>
            <w:bottom w:val="none" w:sz="0" w:space="0" w:color="auto"/>
            <w:right w:val="none" w:sz="0" w:space="0" w:color="auto"/>
          </w:divBdr>
        </w:div>
        <w:div w:id="2135826725">
          <w:marLeft w:val="480"/>
          <w:marRight w:val="0"/>
          <w:marTop w:val="0"/>
          <w:marBottom w:val="0"/>
          <w:divBdr>
            <w:top w:val="none" w:sz="0" w:space="0" w:color="auto"/>
            <w:left w:val="none" w:sz="0" w:space="0" w:color="auto"/>
            <w:bottom w:val="none" w:sz="0" w:space="0" w:color="auto"/>
            <w:right w:val="none" w:sz="0" w:space="0" w:color="auto"/>
          </w:divBdr>
        </w:div>
        <w:div w:id="639268430">
          <w:marLeft w:val="480"/>
          <w:marRight w:val="0"/>
          <w:marTop w:val="0"/>
          <w:marBottom w:val="0"/>
          <w:divBdr>
            <w:top w:val="none" w:sz="0" w:space="0" w:color="auto"/>
            <w:left w:val="none" w:sz="0" w:space="0" w:color="auto"/>
            <w:bottom w:val="none" w:sz="0" w:space="0" w:color="auto"/>
            <w:right w:val="none" w:sz="0" w:space="0" w:color="auto"/>
          </w:divBdr>
        </w:div>
        <w:div w:id="1245800045">
          <w:marLeft w:val="480"/>
          <w:marRight w:val="0"/>
          <w:marTop w:val="0"/>
          <w:marBottom w:val="0"/>
          <w:divBdr>
            <w:top w:val="none" w:sz="0" w:space="0" w:color="auto"/>
            <w:left w:val="none" w:sz="0" w:space="0" w:color="auto"/>
            <w:bottom w:val="none" w:sz="0" w:space="0" w:color="auto"/>
            <w:right w:val="none" w:sz="0" w:space="0" w:color="auto"/>
          </w:divBdr>
        </w:div>
        <w:div w:id="2040860057">
          <w:marLeft w:val="480"/>
          <w:marRight w:val="0"/>
          <w:marTop w:val="0"/>
          <w:marBottom w:val="0"/>
          <w:divBdr>
            <w:top w:val="none" w:sz="0" w:space="0" w:color="auto"/>
            <w:left w:val="none" w:sz="0" w:space="0" w:color="auto"/>
            <w:bottom w:val="none" w:sz="0" w:space="0" w:color="auto"/>
            <w:right w:val="none" w:sz="0" w:space="0" w:color="auto"/>
          </w:divBdr>
        </w:div>
      </w:divsChild>
    </w:div>
    <w:div w:id="746419220">
      <w:bodyDiv w:val="1"/>
      <w:marLeft w:val="0"/>
      <w:marRight w:val="0"/>
      <w:marTop w:val="0"/>
      <w:marBottom w:val="0"/>
      <w:divBdr>
        <w:top w:val="none" w:sz="0" w:space="0" w:color="auto"/>
        <w:left w:val="none" w:sz="0" w:space="0" w:color="auto"/>
        <w:bottom w:val="none" w:sz="0" w:space="0" w:color="auto"/>
        <w:right w:val="none" w:sz="0" w:space="0" w:color="auto"/>
      </w:divBdr>
    </w:div>
    <w:div w:id="747073929">
      <w:bodyDiv w:val="1"/>
      <w:marLeft w:val="0"/>
      <w:marRight w:val="0"/>
      <w:marTop w:val="0"/>
      <w:marBottom w:val="0"/>
      <w:divBdr>
        <w:top w:val="none" w:sz="0" w:space="0" w:color="auto"/>
        <w:left w:val="none" w:sz="0" w:space="0" w:color="auto"/>
        <w:bottom w:val="none" w:sz="0" w:space="0" w:color="auto"/>
        <w:right w:val="none" w:sz="0" w:space="0" w:color="auto"/>
      </w:divBdr>
      <w:divsChild>
        <w:div w:id="1021711191">
          <w:marLeft w:val="480"/>
          <w:marRight w:val="0"/>
          <w:marTop w:val="0"/>
          <w:marBottom w:val="0"/>
          <w:divBdr>
            <w:top w:val="none" w:sz="0" w:space="0" w:color="auto"/>
            <w:left w:val="none" w:sz="0" w:space="0" w:color="auto"/>
            <w:bottom w:val="none" w:sz="0" w:space="0" w:color="auto"/>
            <w:right w:val="none" w:sz="0" w:space="0" w:color="auto"/>
          </w:divBdr>
        </w:div>
        <w:div w:id="195511360">
          <w:marLeft w:val="480"/>
          <w:marRight w:val="0"/>
          <w:marTop w:val="0"/>
          <w:marBottom w:val="0"/>
          <w:divBdr>
            <w:top w:val="none" w:sz="0" w:space="0" w:color="auto"/>
            <w:left w:val="none" w:sz="0" w:space="0" w:color="auto"/>
            <w:bottom w:val="none" w:sz="0" w:space="0" w:color="auto"/>
            <w:right w:val="none" w:sz="0" w:space="0" w:color="auto"/>
          </w:divBdr>
        </w:div>
        <w:div w:id="1468670582">
          <w:marLeft w:val="480"/>
          <w:marRight w:val="0"/>
          <w:marTop w:val="0"/>
          <w:marBottom w:val="0"/>
          <w:divBdr>
            <w:top w:val="none" w:sz="0" w:space="0" w:color="auto"/>
            <w:left w:val="none" w:sz="0" w:space="0" w:color="auto"/>
            <w:bottom w:val="none" w:sz="0" w:space="0" w:color="auto"/>
            <w:right w:val="none" w:sz="0" w:space="0" w:color="auto"/>
          </w:divBdr>
        </w:div>
        <w:div w:id="584728966">
          <w:marLeft w:val="480"/>
          <w:marRight w:val="0"/>
          <w:marTop w:val="0"/>
          <w:marBottom w:val="0"/>
          <w:divBdr>
            <w:top w:val="none" w:sz="0" w:space="0" w:color="auto"/>
            <w:left w:val="none" w:sz="0" w:space="0" w:color="auto"/>
            <w:bottom w:val="none" w:sz="0" w:space="0" w:color="auto"/>
            <w:right w:val="none" w:sz="0" w:space="0" w:color="auto"/>
          </w:divBdr>
        </w:div>
        <w:div w:id="1086148651">
          <w:marLeft w:val="480"/>
          <w:marRight w:val="0"/>
          <w:marTop w:val="0"/>
          <w:marBottom w:val="0"/>
          <w:divBdr>
            <w:top w:val="none" w:sz="0" w:space="0" w:color="auto"/>
            <w:left w:val="none" w:sz="0" w:space="0" w:color="auto"/>
            <w:bottom w:val="none" w:sz="0" w:space="0" w:color="auto"/>
            <w:right w:val="none" w:sz="0" w:space="0" w:color="auto"/>
          </w:divBdr>
        </w:div>
        <w:div w:id="476652689">
          <w:marLeft w:val="480"/>
          <w:marRight w:val="0"/>
          <w:marTop w:val="0"/>
          <w:marBottom w:val="0"/>
          <w:divBdr>
            <w:top w:val="none" w:sz="0" w:space="0" w:color="auto"/>
            <w:left w:val="none" w:sz="0" w:space="0" w:color="auto"/>
            <w:bottom w:val="none" w:sz="0" w:space="0" w:color="auto"/>
            <w:right w:val="none" w:sz="0" w:space="0" w:color="auto"/>
          </w:divBdr>
        </w:div>
        <w:div w:id="1534460472">
          <w:marLeft w:val="480"/>
          <w:marRight w:val="0"/>
          <w:marTop w:val="0"/>
          <w:marBottom w:val="0"/>
          <w:divBdr>
            <w:top w:val="none" w:sz="0" w:space="0" w:color="auto"/>
            <w:left w:val="none" w:sz="0" w:space="0" w:color="auto"/>
            <w:bottom w:val="none" w:sz="0" w:space="0" w:color="auto"/>
            <w:right w:val="none" w:sz="0" w:space="0" w:color="auto"/>
          </w:divBdr>
        </w:div>
        <w:div w:id="779225410">
          <w:marLeft w:val="480"/>
          <w:marRight w:val="0"/>
          <w:marTop w:val="0"/>
          <w:marBottom w:val="0"/>
          <w:divBdr>
            <w:top w:val="none" w:sz="0" w:space="0" w:color="auto"/>
            <w:left w:val="none" w:sz="0" w:space="0" w:color="auto"/>
            <w:bottom w:val="none" w:sz="0" w:space="0" w:color="auto"/>
            <w:right w:val="none" w:sz="0" w:space="0" w:color="auto"/>
          </w:divBdr>
        </w:div>
      </w:divsChild>
    </w:div>
    <w:div w:id="747270641">
      <w:bodyDiv w:val="1"/>
      <w:marLeft w:val="0"/>
      <w:marRight w:val="0"/>
      <w:marTop w:val="0"/>
      <w:marBottom w:val="0"/>
      <w:divBdr>
        <w:top w:val="none" w:sz="0" w:space="0" w:color="auto"/>
        <w:left w:val="none" w:sz="0" w:space="0" w:color="auto"/>
        <w:bottom w:val="none" w:sz="0" w:space="0" w:color="auto"/>
        <w:right w:val="none" w:sz="0" w:space="0" w:color="auto"/>
      </w:divBdr>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49425470">
      <w:bodyDiv w:val="1"/>
      <w:marLeft w:val="0"/>
      <w:marRight w:val="0"/>
      <w:marTop w:val="0"/>
      <w:marBottom w:val="0"/>
      <w:divBdr>
        <w:top w:val="none" w:sz="0" w:space="0" w:color="auto"/>
        <w:left w:val="none" w:sz="0" w:space="0" w:color="auto"/>
        <w:bottom w:val="none" w:sz="0" w:space="0" w:color="auto"/>
        <w:right w:val="none" w:sz="0" w:space="0" w:color="auto"/>
      </w:divBdr>
      <w:divsChild>
        <w:div w:id="909265372">
          <w:marLeft w:val="480"/>
          <w:marRight w:val="0"/>
          <w:marTop w:val="0"/>
          <w:marBottom w:val="0"/>
          <w:divBdr>
            <w:top w:val="none" w:sz="0" w:space="0" w:color="auto"/>
            <w:left w:val="none" w:sz="0" w:space="0" w:color="auto"/>
            <w:bottom w:val="none" w:sz="0" w:space="0" w:color="auto"/>
            <w:right w:val="none" w:sz="0" w:space="0" w:color="auto"/>
          </w:divBdr>
        </w:div>
        <w:div w:id="712463126">
          <w:marLeft w:val="480"/>
          <w:marRight w:val="0"/>
          <w:marTop w:val="0"/>
          <w:marBottom w:val="0"/>
          <w:divBdr>
            <w:top w:val="none" w:sz="0" w:space="0" w:color="auto"/>
            <w:left w:val="none" w:sz="0" w:space="0" w:color="auto"/>
            <w:bottom w:val="none" w:sz="0" w:space="0" w:color="auto"/>
            <w:right w:val="none" w:sz="0" w:space="0" w:color="auto"/>
          </w:divBdr>
        </w:div>
        <w:div w:id="332221337">
          <w:marLeft w:val="480"/>
          <w:marRight w:val="0"/>
          <w:marTop w:val="0"/>
          <w:marBottom w:val="0"/>
          <w:divBdr>
            <w:top w:val="none" w:sz="0" w:space="0" w:color="auto"/>
            <w:left w:val="none" w:sz="0" w:space="0" w:color="auto"/>
            <w:bottom w:val="none" w:sz="0" w:space="0" w:color="auto"/>
            <w:right w:val="none" w:sz="0" w:space="0" w:color="auto"/>
          </w:divBdr>
        </w:div>
        <w:div w:id="1428622089">
          <w:marLeft w:val="480"/>
          <w:marRight w:val="0"/>
          <w:marTop w:val="0"/>
          <w:marBottom w:val="0"/>
          <w:divBdr>
            <w:top w:val="none" w:sz="0" w:space="0" w:color="auto"/>
            <w:left w:val="none" w:sz="0" w:space="0" w:color="auto"/>
            <w:bottom w:val="none" w:sz="0" w:space="0" w:color="auto"/>
            <w:right w:val="none" w:sz="0" w:space="0" w:color="auto"/>
          </w:divBdr>
        </w:div>
        <w:div w:id="1839346569">
          <w:marLeft w:val="480"/>
          <w:marRight w:val="0"/>
          <w:marTop w:val="0"/>
          <w:marBottom w:val="0"/>
          <w:divBdr>
            <w:top w:val="none" w:sz="0" w:space="0" w:color="auto"/>
            <w:left w:val="none" w:sz="0" w:space="0" w:color="auto"/>
            <w:bottom w:val="none" w:sz="0" w:space="0" w:color="auto"/>
            <w:right w:val="none" w:sz="0" w:space="0" w:color="auto"/>
          </w:divBdr>
        </w:div>
        <w:div w:id="855462961">
          <w:marLeft w:val="480"/>
          <w:marRight w:val="0"/>
          <w:marTop w:val="0"/>
          <w:marBottom w:val="0"/>
          <w:divBdr>
            <w:top w:val="none" w:sz="0" w:space="0" w:color="auto"/>
            <w:left w:val="none" w:sz="0" w:space="0" w:color="auto"/>
            <w:bottom w:val="none" w:sz="0" w:space="0" w:color="auto"/>
            <w:right w:val="none" w:sz="0" w:space="0" w:color="auto"/>
          </w:divBdr>
        </w:div>
        <w:div w:id="1850362600">
          <w:marLeft w:val="480"/>
          <w:marRight w:val="0"/>
          <w:marTop w:val="0"/>
          <w:marBottom w:val="0"/>
          <w:divBdr>
            <w:top w:val="none" w:sz="0" w:space="0" w:color="auto"/>
            <w:left w:val="none" w:sz="0" w:space="0" w:color="auto"/>
            <w:bottom w:val="none" w:sz="0" w:space="0" w:color="auto"/>
            <w:right w:val="none" w:sz="0" w:space="0" w:color="auto"/>
          </w:divBdr>
        </w:div>
        <w:div w:id="1045330233">
          <w:marLeft w:val="480"/>
          <w:marRight w:val="0"/>
          <w:marTop w:val="0"/>
          <w:marBottom w:val="0"/>
          <w:divBdr>
            <w:top w:val="none" w:sz="0" w:space="0" w:color="auto"/>
            <w:left w:val="none" w:sz="0" w:space="0" w:color="auto"/>
            <w:bottom w:val="none" w:sz="0" w:space="0" w:color="auto"/>
            <w:right w:val="none" w:sz="0" w:space="0" w:color="auto"/>
          </w:divBdr>
        </w:div>
      </w:divsChild>
    </w:div>
    <w:div w:id="750810339">
      <w:bodyDiv w:val="1"/>
      <w:marLeft w:val="0"/>
      <w:marRight w:val="0"/>
      <w:marTop w:val="0"/>
      <w:marBottom w:val="0"/>
      <w:divBdr>
        <w:top w:val="none" w:sz="0" w:space="0" w:color="auto"/>
        <w:left w:val="none" w:sz="0" w:space="0" w:color="auto"/>
        <w:bottom w:val="none" w:sz="0" w:space="0" w:color="auto"/>
        <w:right w:val="none" w:sz="0" w:space="0" w:color="auto"/>
      </w:divBdr>
    </w:div>
    <w:div w:id="751396799">
      <w:bodyDiv w:val="1"/>
      <w:marLeft w:val="0"/>
      <w:marRight w:val="0"/>
      <w:marTop w:val="0"/>
      <w:marBottom w:val="0"/>
      <w:divBdr>
        <w:top w:val="none" w:sz="0" w:space="0" w:color="auto"/>
        <w:left w:val="none" w:sz="0" w:space="0" w:color="auto"/>
        <w:bottom w:val="none" w:sz="0" w:space="0" w:color="auto"/>
        <w:right w:val="none" w:sz="0" w:space="0" w:color="auto"/>
      </w:divBdr>
    </w:div>
    <w:div w:id="752703633">
      <w:bodyDiv w:val="1"/>
      <w:marLeft w:val="0"/>
      <w:marRight w:val="0"/>
      <w:marTop w:val="0"/>
      <w:marBottom w:val="0"/>
      <w:divBdr>
        <w:top w:val="none" w:sz="0" w:space="0" w:color="auto"/>
        <w:left w:val="none" w:sz="0" w:space="0" w:color="auto"/>
        <w:bottom w:val="none" w:sz="0" w:space="0" w:color="auto"/>
        <w:right w:val="none" w:sz="0" w:space="0" w:color="auto"/>
      </w:divBdr>
    </w:div>
    <w:div w:id="760762090">
      <w:bodyDiv w:val="1"/>
      <w:marLeft w:val="0"/>
      <w:marRight w:val="0"/>
      <w:marTop w:val="0"/>
      <w:marBottom w:val="0"/>
      <w:divBdr>
        <w:top w:val="none" w:sz="0" w:space="0" w:color="auto"/>
        <w:left w:val="none" w:sz="0" w:space="0" w:color="auto"/>
        <w:bottom w:val="none" w:sz="0" w:space="0" w:color="auto"/>
        <w:right w:val="none" w:sz="0" w:space="0" w:color="auto"/>
      </w:divBdr>
    </w:div>
    <w:div w:id="761992150">
      <w:bodyDiv w:val="1"/>
      <w:marLeft w:val="0"/>
      <w:marRight w:val="0"/>
      <w:marTop w:val="0"/>
      <w:marBottom w:val="0"/>
      <w:divBdr>
        <w:top w:val="none" w:sz="0" w:space="0" w:color="auto"/>
        <w:left w:val="none" w:sz="0" w:space="0" w:color="auto"/>
        <w:bottom w:val="none" w:sz="0" w:space="0" w:color="auto"/>
        <w:right w:val="none" w:sz="0" w:space="0" w:color="auto"/>
      </w:divBdr>
    </w:div>
    <w:div w:id="762186374">
      <w:bodyDiv w:val="1"/>
      <w:marLeft w:val="0"/>
      <w:marRight w:val="0"/>
      <w:marTop w:val="0"/>
      <w:marBottom w:val="0"/>
      <w:divBdr>
        <w:top w:val="none" w:sz="0" w:space="0" w:color="auto"/>
        <w:left w:val="none" w:sz="0" w:space="0" w:color="auto"/>
        <w:bottom w:val="none" w:sz="0" w:space="0" w:color="auto"/>
        <w:right w:val="none" w:sz="0" w:space="0" w:color="auto"/>
      </w:divBdr>
    </w:div>
    <w:div w:id="765079357">
      <w:bodyDiv w:val="1"/>
      <w:marLeft w:val="0"/>
      <w:marRight w:val="0"/>
      <w:marTop w:val="0"/>
      <w:marBottom w:val="0"/>
      <w:divBdr>
        <w:top w:val="none" w:sz="0" w:space="0" w:color="auto"/>
        <w:left w:val="none" w:sz="0" w:space="0" w:color="auto"/>
        <w:bottom w:val="none" w:sz="0" w:space="0" w:color="auto"/>
        <w:right w:val="none" w:sz="0" w:space="0" w:color="auto"/>
      </w:divBdr>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767851334">
      <w:bodyDiv w:val="1"/>
      <w:marLeft w:val="0"/>
      <w:marRight w:val="0"/>
      <w:marTop w:val="0"/>
      <w:marBottom w:val="0"/>
      <w:divBdr>
        <w:top w:val="none" w:sz="0" w:space="0" w:color="auto"/>
        <w:left w:val="none" w:sz="0" w:space="0" w:color="auto"/>
        <w:bottom w:val="none" w:sz="0" w:space="0" w:color="auto"/>
        <w:right w:val="none" w:sz="0" w:space="0" w:color="auto"/>
      </w:divBdr>
      <w:divsChild>
        <w:div w:id="251817029">
          <w:marLeft w:val="480"/>
          <w:marRight w:val="0"/>
          <w:marTop w:val="0"/>
          <w:marBottom w:val="0"/>
          <w:divBdr>
            <w:top w:val="none" w:sz="0" w:space="0" w:color="auto"/>
            <w:left w:val="none" w:sz="0" w:space="0" w:color="auto"/>
            <w:bottom w:val="none" w:sz="0" w:space="0" w:color="auto"/>
            <w:right w:val="none" w:sz="0" w:space="0" w:color="auto"/>
          </w:divBdr>
        </w:div>
        <w:div w:id="944003437">
          <w:marLeft w:val="480"/>
          <w:marRight w:val="0"/>
          <w:marTop w:val="0"/>
          <w:marBottom w:val="0"/>
          <w:divBdr>
            <w:top w:val="none" w:sz="0" w:space="0" w:color="auto"/>
            <w:left w:val="none" w:sz="0" w:space="0" w:color="auto"/>
            <w:bottom w:val="none" w:sz="0" w:space="0" w:color="auto"/>
            <w:right w:val="none" w:sz="0" w:space="0" w:color="auto"/>
          </w:divBdr>
        </w:div>
        <w:div w:id="1128157567">
          <w:marLeft w:val="480"/>
          <w:marRight w:val="0"/>
          <w:marTop w:val="0"/>
          <w:marBottom w:val="0"/>
          <w:divBdr>
            <w:top w:val="none" w:sz="0" w:space="0" w:color="auto"/>
            <w:left w:val="none" w:sz="0" w:space="0" w:color="auto"/>
            <w:bottom w:val="none" w:sz="0" w:space="0" w:color="auto"/>
            <w:right w:val="none" w:sz="0" w:space="0" w:color="auto"/>
          </w:divBdr>
        </w:div>
        <w:div w:id="599533240">
          <w:marLeft w:val="480"/>
          <w:marRight w:val="0"/>
          <w:marTop w:val="0"/>
          <w:marBottom w:val="0"/>
          <w:divBdr>
            <w:top w:val="none" w:sz="0" w:space="0" w:color="auto"/>
            <w:left w:val="none" w:sz="0" w:space="0" w:color="auto"/>
            <w:bottom w:val="none" w:sz="0" w:space="0" w:color="auto"/>
            <w:right w:val="none" w:sz="0" w:space="0" w:color="auto"/>
          </w:divBdr>
        </w:div>
        <w:div w:id="118378590">
          <w:marLeft w:val="480"/>
          <w:marRight w:val="0"/>
          <w:marTop w:val="0"/>
          <w:marBottom w:val="0"/>
          <w:divBdr>
            <w:top w:val="none" w:sz="0" w:space="0" w:color="auto"/>
            <w:left w:val="none" w:sz="0" w:space="0" w:color="auto"/>
            <w:bottom w:val="none" w:sz="0" w:space="0" w:color="auto"/>
            <w:right w:val="none" w:sz="0" w:space="0" w:color="auto"/>
          </w:divBdr>
        </w:div>
        <w:div w:id="961303650">
          <w:marLeft w:val="480"/>
          <w:marRight w:val="0"/>
          <w:marTop w:val="0"/>
          <w:marBottom w:val="0"/>
          <w:divBdr>
            <w:top w:val="none" w:sz="0" w:space="0" w:color="auto"/>
            <w:left w:val="none" w:sz="0" w:space="0" w:color="auto"/>
            <w:bottom w:val="none" w:sz="0" w:space="0" w:color="auto"/>
            <w:right w:val="none" w:sz="0" w:space="0" w:color="auto"/>
          </w:divBdr>
        </w:div>
        <w:div w:id="1129133071">
          <w:marLeft w:val="480"/>
          <w:marRight w:val="0"/>
          <w:marTop w:val="0"/>
          <w:marBottom w:val="0"/>
          <w:divBdr>
            <w:top w:val="none" w:sz="0" w:space="0" w:color="auto"/>
            <w:left w:val="none" w:sz="0" w:space="0" w:color="auto"/>
            <w:bottom w:val="none" w:sz="0" w:space="0" w:color="auto"/>
            <w:right w:val="none" w:sz="0" w:space="0" w:color="auto"/>
          </w:divBdr>
        </w:div>
        <w:div w:id="700518000">
          <w:marLeft w:val="480"/>
          <w:marRight w:val="0"/>
          <w:marTop w:val="0"/>
          <w:marBottom w:val="0"/>
          <w:divBdr>
            <w:top w:val="none" w:sz="0" w:space="0" w:color="auto"/>
            <w:left w:val="none" w:sz="0" w:space="0" w:color="auto"/>
            <w:bottom w:val="none" w:sz="0" w:space="0" w:color="auto"/>
            <w:right w:val="none" w:sz="0" w:space="0" w:color="auto"/>
          </w:divBdr>
        </w:div>
        <w:div w:id="1532037836">
          <w:marLeft w:val="480"/>
          <w:marRight w:val="0"/>
          <w:marTop w:val="0"/>
          <w:marBottom w:val="0"/>
          <w:divBdr>
            <w:top w:val="none" w:sz="0" w:space="0" w:color="auto"/>
            <w:left w:val="none" w:sz="0" w:space="0" w:color="auto"/>
            <w:bottom w:val="none" w:sz="0" w:space="0" w:color="auto"/>
            <w:right w:val="none" w:sz="0" w:space="0" w:color="auto"/>
          </w:divBdr>
        </w:div>
        <w:div w:id="1347710242">
          <w:marLeft w:val="480"/>
          <w:marRight w:val="0"/>
          <w:marTop w:val="0"/>
          <w:marBottom w:val="0"/>
          <w:divBdr>
            <w:top w:val="none" w:sz="0" w:space="0" w:color="auto"/>
            <w:left w:val="none" w:sz="0" w:space="0" w:color="auto"/>
            <w:bottom w:val="none" w:sz="0" w:space="0" w:color="auto"/>
            <w:right w:val="none" w:sz="0" w:space="0" w:color="auto"/>
          </w:divBdr>
        </w:div>
        <w:div w:id="1574730425">
          <w:marLeft w:val="480"/>
          <w:marRight w:val="0"/>
          <w:marTop w:val="0"/>
          <w:marBottom w:val="0"/>
          <w:divBdr>
            <w:top w:val="none" w:sz="0" w:space="0" w:color="auto"/>
            <w:left w:val="none" w:sz="0" w:space="0" w:color="auto"/>
            <w:bottom w:val="none" w:sz="0" w:space="0" w:color="auto"/>
            <w:right w:val="none" w:sz="0" w:space="0" w:color="auto"/>
          </w:divBdr>
        </w:div>
        <w:div w:id="887640932">
          <w:marLeft w:val="480"/>
          <w:marRight w:val="0"/>
          <w:marTop w:val="0"/>
          <w:marBottom w:val="0"/>
          <w:divBdr>
            <w:top w:val="none" w:sz="0" w:space="0" w:color="auto"/>
            <w:left w:val="none" w:sz="0" w:space="0" w:color="auto"/>
            <w:bottom w:val="none" w:sz="0" w:space="0" w:color="auto"/>
            <w:right w:val="none" w:sz="0" w:space="0" w:color="auto"/>
          </w:divBdr>
        </w:div>
        <w:div w:id="1389840468">
          <w:marLeft w:val="480"/>
          <w:marRight w:val="0"/>
          <w:marTop w:val="0"/>
          <w:marBottom w:val="0"/>
          <w:divBdr>
            <w:top w:val="none" w:sz="0" w:space="0" w:color="auto"/>
            <w:left w:val="none" w:sz="0" w:space="0" w:color="auto"/>
            <w:bottom w:val="none" w:sz="0" w:space="0" w:color="auto"/>
            <w:right w:val="none" w:sz="0" w:space="0" w:color="auto"/>
          </w:divBdr>
        </w:div>
        <w:div w:id="1844977937">
          <w:marLeft w:val="480"/>
          <w:marRight w:val="0"/>
          <w:marTop w:val="0"/>
          <w:marBottom w:val="0"/>
          <w:divBdr>
            <w:top w:val="none" w:sz="0" w:space="0" w:color="auto"/>
            <w:left w:val="none" w:sz="0" w:space="0" w:color="auto"/>
            <w:bottom w:val="none" w:sz="0" w:space="0" w:color="auto"/>
            <w:right w:val="none" w:sz="0" w:space="0" w:color="auto"/>
          </w:divBdr>
        </w:div>
        <w:div w:id="674310203">
          <w:marLeft w:val="480"/>
          <w:marRight w:val="0"/>
          <w:marTop w:val="0"/>
          <w:marBottom w:val="0"/>
          <w:divBdr>
            <w:top w:val="none" w:sz="0" w:space="0" w:color="auto"/>
            <w:left w:val="none" w:sz="0" w:space="0" w:color="auto"/>
            <w:bottom w:val="none" w:sz="0" w:space="0" w:color="auto"/>
            <w:right w:val="none" w:sz="0" w:space="0" w:color="auto"/>
          </w:divBdr>
        </w:div>
        <w:div w:id="1852865526">
          <w:marLeft w:val="480"/>
          <w:marRight w:val="0"/>
          <w:marTop w:val="0"/>
          <w:marBottom w:val="0"/>
          <w:divBdr>
            <w:top w:val="none" w:sz="0" w:space="0" w:color="auto"/>
            <w:left w:val="none" w:sz="0" w:space="0" w:color="auto"/>
            <w:bottom w:val="none" w:sz="0" w:space="0" w:color="auto"/>
            <w:right w:val="none" w:sz="0" w:space="0" w:color="auto"/>
          </w:divBdr>
        </w:div>
        <w:div w:id="1171411306">
          <w:marLeft w:val="480"/>
          <w:marRight w:val="0"/>
          <w:marTop w:val="0"/>
          <w:marBottom w:val="0"/>
          <w:divBdr>
            <w:top w:val="none" w:sz="0" w:space="0" w:color="auto"/>
            <w:left w:val="none" w:sz="0" w:space="0" w:color="auto"/>
            <w:bottom w:val="none" w:sz="0" w:space="0" w:color="auto"/>
            <w:right w:val="none" w:sz="0" w:space="0" w:color="auto"/>
          </w:divBdr>
        </w:div>
        <w:div w:id="1571304675">
          <w:marLeft w:val="480"/>
          <w:marRight w:val="0"/>
          <w:marTop w:val="0"/>
          <w:marBottom w:val="0"/>
          <w:divBdr>
            <w:top w:val="none" w:sz="0" w:space="0" w:color="auto"/>
            <w:left w:val="none" w:sz="0" w:space="0" w:color="auto"/>
            <w:bottom w:val="none" w:sz="0" w:space="0" w:color="auto"/>
            <w:right w:val="none" w:sz="0" w:space="0" w:color="auto"/>
          </w:divBdr>
        </w:div>
        <w:div w:id="1942257296">
          <w:marLeft w:val="480"/>
          <w:marRight w:val="0"/>
          <w:marTop w:val="0"/>
          <w:marBottom w:val="0"/>
          <w:divBdr>
            <w:top w:val="none" w:sz="0" w:space="0" w:color="auto"/>
            <w:left w:val="none" w:sz="0" w:space="0" w:color="auto"/>
            <w:bottom w:val="none" w:sz="0" w:space="0" w:color="auto"/>
            <w:right w:val="none" w:sz="0" w:space="0" w:color="auto"/>
          </w:divBdr>
        </w:div>
        <w:div w:id="106394463">
          <w:marLeft w:val="480"/>
          <w:marRight w:val="0"/>
          <w:marTop w:val="0"/>
          <w:marBottom w:val="0"/>
          <w:divBdr>
            <w:top w:val="none" w:sz="0" w:space="0" w:color="auto"/>
            <w:left w:val="none" w:sz="0" w:space="0" w:color="auto"/>
            <w:bottom w:val="none" w:sz="0" w:space="0" w:color="auto"/>
            <w:right w:val="none" w:sz="0" w:space="0" w:color="auto"/>
          </w:divBdr>
        </w:div>
        <w:div w:id="490607477">
          <w:marLeft w:val="480"/>
          <w:marRight w:val="0"/>
          <w:marTop w:val="0"/>
          <w:marBottom w:val="0"/>
          <w:divBdr>
            <w:top w:val="none" w:sz="0" w:space="0" w:color="auto"/>
            <w:left w:val="none" w:sz="0" w:space="0" w:color="auto"/>
            <w:bottom w:val="none" w:sz="0" w:space="0" w:color="auto"/>
            <w:right w:val="none" w:sz="0" w:space="0" w:color="auto"/>
          </w:divBdr>
        </w:div>
        <w:div w:id="1980499494">
          <w:marLeft w:val="480"/>
          <w:marRight w:val="0"/>
          <w:marTop w:val="0"/>
          <w:marBottom w:val="0"/>
          <w:divBdr>
            <w:top w:val="none" w:sz="0" w:space="0" w:color="auto"/>
            <w:left w:val="none" w:sz="0" w:space="0" w:color="auto"/>
            <w:bottom w:val="none" w:sz="0" w:space="0" w:color="auto"/>
            <w:right w:val="none" w:sz="0" w:space="0" w:color="auto"/>
          </w:divBdr>
        </w:div>
        <w:div w:id="1932816765">
          <w:marLeft w:val="480"/>
          <w:marRight w:val="0"/>
          <w:marTop w:val="0"/>
          <w:marBottom w:val="0"/>
          <w:divBdr>
            <w:top w:val="none" w:sz="0" w:space="0" w:color="auto"/>
            <w:left w:val="none" w:sz="0" w:space="0" w:color="auto"/>
            <w:bottom w:val="none" w:sz="0" w:space="0" w:color="auto"/>
            <w:right w:val="none" w:sz="0" w:space="0" w:color="auto"/>
          </w:divBdr>
        </w:div>
        <w:div w:id="1670988147">
          <w:marLeft w:val="480"/>
          <w:marRight w:val="0"/>
          <w:marTop w:val="0"/>
          <w:marBottom w:val="0"/>
          <w:divBdr>
            <w:top w:val="none" w:sz="0" w:space="0" w:color="auto"/>
            <w:left w:val="none" w:sz="0" w:space="0" w:color="auto"/>
            <w:bottom w:val="none" w:sz="0" w:space="0" w:color="auto"/>
            <w:right w:val="none" w:sz="0" w:space="0" w:color="auto"/>
          </w:divBdr>
        </w:div>
        <w:div w:id="2099057226">
          <w:marLeft w:val="480"/>
          <w:marRight w:val="0"/>
          <w:marTop w:val="0"/>
          <w:marBottom w:val="0"/>
          <w:divBdr>
            <w:top w:val="none" w:sz="0" w:space="0" w:color="auto"/>
            <w:left w:val="none" w:sz="0" w:space="0" w:color="auto"/>
            <w:bottom w:val="none" w:sz="0" w:space="0" w:color="auto"/>
            <w:right w:val="none" w:sz="0" w:space="0" w:color="auto"/>
          </w:divBdr>
        </w:div>
        <w:div w:id="767964108">
          <w:marLeft w:val="480"/>
          <w:marRight w:val="0"/>
          <w:marTop w:val="0"/>
          <w:marBottom w:val="0"/>
          <w:divBdr>
            <w:top w:val="none" w:sz="0" w:space="0" w:color="auto"/>
            <w:left w:val="none" w:sz="0" w:space="0" w:color="auto"/>
            <w:bottom w:val="none" w:sz="0" w:space="0" w:color="auto"/>
            <w:right w:val="none" w:sz="0" w:space="0" w:color="auto"/>
          </w:divBdr>
        </w:div>
        <w:div w:id="1006590475">
          <w:marLeft w:val="480"/>
          <w:marRight w:val="0"/>
          <w:marTop w:val="0"/>
          <w:marBottom w:val="0"/>
          <w:divBdr>
            <w:top w:val="none" w:sz="0" w:space="0" w:color="auto"/>
            <w:left w:val="none" w:sz="0" w:space="0" w:color="auto"/>
            <w:bottom w:val="none" w:sz="0" w:space="0" w:color="auto"/>
            <w:right w:val="none" w:sz="0" w:space="0" w:color="auto"/>
          </w:divBdr>
        </w:div>
        <w:div w:id="185213500">
          <w:marLeft w:val="480"/>
          <w:marRight w:val="0"/>
          <w:marTop w:val="0"/>
          <w:marBottom w:val="0"/>
          <w:divBdr>
            <w:top w:val="none" w:sz="0" w:space="0" w:color="auto"/>
            <w:left w:val="none" w:sz="0" w:space="0" w:color="auto"/>
            <w:bottom w:val="none" w:sz="0" w:space="0" w:color="auto"/>
            <w:right w:val="none" w:sz="0" w:space="0" w:color="auto"/>
          </w:divBdr>
        </w:div>
        <w:div w:id="1550264346">
          <w:marLeft w:val="480"/>
          <w:marRight w:val="0"/>
          <w:marTop w:val="0"/>
          <w:marBottom w:val="0"/>
          <w:divBdr>
            <w:top w:val="none" w:sz="0" w:space="0" w:color="auto"/>
            <w:left w:val="none" w:sz="0" w:space="0" w:color="auto"/>
            <w:bottom w:val="none" w:sz="0" w:space="0" w:color="auto"/>
            <w:right w:val="none" w:sz="0" w:space="0" w:color="auto"/>
          </w:divBdr>
        </w:div>
        <w:div w:id="109670564">
          <w:marLeft w:val="480"/>
          <w:marRight w:val="0"/>
          <w:marTop w:val="0"/>
          <w:marBottom w:val="0"/>
          <w:divBdr>
            <w:top w:val="none" w:sz="0" w:space="0" w:color="auto"/>
            <w:left w:val="none" w:sz="0" w:space="0" w:color="auto"/>
            <w:bottom w:val="none" w:sz="0" w:space="0" w:color="auto"/>
            <w:right w:val="none" w:sz="0" w:space="0" w:color="auto"/>
          </w:divBdr>
        </w:div>
        <w:div w:id="1832674946">
          <w:marLeft w:val="480"/>
          <w:marRight w:val="0"/>
          <w:marTop w:val="0"/>
          <w:marBottom w:val="0"/>
          <w:divBdr>
            <w:top w:val="none" w:sz="0" w:space="0" w:color="auto"/>
            <w:left w:val="none" w:sz="0" w:space="0" w:color="auto"/>
            <w:bottom w:val="none" w:sz="0" w:space="0" w:color="auto"/>
            <w:right w:val="none" w:sz="0" w:space="0" w:color="auto"/>
          </w:divBdr>
        </w:div>
      </w:divsChild>
    </w:div>
    <w:div w:id="768769903">
      <w:bodyDiv w:val="1"/>
      <w:marLeft w:val="0"/>
      <w:marRight w:val="0"/>
      <w:marTop w:val="0"/>
      <w:marBottom w:val="0"/>
      <w:divBdr>
        <w:top w:val="none" w:sz="0" w:space="0" w:color="auto"/>
        <w:left w:val="none" w:sz="0" w:space="0" w:color="auto"/>
        <w:bottom w:val="none" w:sz="0" w:space="0" w:color="auto"/>
        <w:right w:val="none" w:sz="0" w:space="0" w:color="auto"/>
      </w:divBdr>
    </w:div>
    <w:div w:id="769665949">
      <w:bodyDiv w:val="1"/>
      <w:marLeft w:val="0"/>
      <w:marRight w:val="0"/>
      <w:marTop w:val="0"/>
      <w:marBottom w:val="0"/>
      <w:divBdr>
        <w:top w:val="none" w:sz="0" w:space="0" w:color="auto"/>
        <w:left w:val="none" w:sz="0" w:space="0" w:color="auto"/>
        <w:bottom w:val="none" w:sz="0" w:space="0" w:color="auto"/>
        <w:right w:val="none" w:sz="0" w:space="0" w:color="auto"/>
      </w:divBdr>
    </w:div>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430005185">
          <w:marLeft w:val="480"/>
          <w:marRight w:val="0"/>
          <w:marTop w:val="0"/>
          <w:marBottom w:val="0"/>
          <w:divBdr>
            <w:top w:val="none" w:sz="0" w:space="0" w:color="auto"/>
            <w:left w:val="none" w:sz="0" w:space="0" w:color="auto"/>
            <w:bottom w:val="none" w:sz="0" w:space="0" w:color="auto"/>
            <w:right w:val="none" w:sz="0" w:space="0" w:color="auto"/>
          </w:divBdr>
        </w:div>
        <w:div w:id="420416827">
          <w:marLeft w:val="480"/>
          <w:marRight w:val="0"/>
          <w:marTop w:val="0"/>
          <w:marBottom w:val="0"/>
          <w:divBdr>
            <w:top w:val="none" w:sz="0" w:space="0" w:color="auto"/>
            <w:left w:val="none" w:sz="0" w:space="0" w:color="auto"/>
            <w:bottom w:val="none" w:sz="0" w:space="0" w:color="auto"/>
            <w:right w:val="none" w:sz="0" w:space="0" w:color="auto"/>
          </w:divBdr>
        </w:div>
      </w:divsChild>
    </w:div>
    <w:div w:id="771241282">
      <w:bodyDiv w:val="1"/>
      <w:marLeft w:val="0"/>
      <w:marRight w:val="0"/>
      <w:marTop w:val="0"/>
      <w:marBottom w:val="0"/>
      <w:divBdr>
        <w:top w:val="none" w:sz="0" w:space="0" w:color="auto"/>
        <w:left w:val="none" w:sz="0" w:space="0" w:color="auto"/>
        <w:bottom w:val="none" w:sz="0" w:space="0" w:color="auto"/>
        <w:right w:val="none" w:sz="0" w:space="0" w:color="auto"/>
      </w:divBdr>
    </w:div>
    <w:div w:id="776602009">
      <w:bodyDiv w:val="1"/>
      <w:marLeft w:val="0"/>
      <w:marRight w:val="0"/>
      <w:marTop w:val="0"/>
      <w:marBottom w:val="0"/>
      <w:divBdr>
        <w:top w:val="none" w:sz="0" w:space="0" w:color="auto"/>
        <w:left w:val="none" w:sz="0" w:space="0" w:color="auto"/>
        <w:bottom w:val="none" w:sz="0" w:space="0" w:color="auto"/>
        <w:right w:val="none" w:sz="0" w:space="0" w:color="auto"/>
      </w:divBdr>
      <w:divsChild>
        <w:div w:id="44914169">
          <w:marLeft w:val="480"/>
          <w:marRight w:val="0"/>
          <w:marTop w:val="0"/>
          <w:marBottom w:val="0"/>
          <w:divBdr>
            <w:top w:val="none" w:sz="0" w:space="0" w:color="auto"/>
            <w:left w:val="none" w:sz="0" w:space="0" w:color="auto"/>
            <w:bottom w:val="none" w:sz="0" w:space="0" w:color="auto"/>
            <w:right w:val="none" w:sz="0" w:space="0" w:color="auto"/>
          </w:divBdr>
        </w:div>
        <w:div w:id="1704282669">
          <w:marLeft w:val="480"/>
          <w:marRight w:val="0"/>
          <w:marTop w:val="0"/>
          <w:marBottom w:val="0"/>
          <w:divBdr>
            <w:top w:val="none" w:sz="0" w:space="0" w:color="auto"/>
            <w:left w:val="none" w:sz="0" w:space="0" w:color="auto"/>
            <w:bottom w:val="none" w:sz="0" w:space="0" w:color="auto"/>
            <w:right w:val="none" w:sz="0" w:space="0" w:color="auto"/>
          </w:divBdr>
        </w:div>
        <w:div w:id="851335421">
          <w:marLeft w:val="480"/>
          <w:marRight w:val="0"/>
          <w:marTop w:val="0"/>
          <w:marBottom w:val="0"/>
          <w:divBdr>
            <w:top w:val="none" w:sz="0" w:space="0" w:color="auto"/>
            <w:left w:val="none" w:sz="0" w:space="0" w:color="auto"/>
            <w:bottom w:val="none" w:sz="0" w:space="0" w:color="auto"/>
            <w:right w:val="none" w:sz="0" w:space="0" w:color="auto"/>
          </w:divBdr>
        </w:div>
        <w:div w:id="82578022">
          <w:marLeft w:val="480"/>
          <w:marRight w:val="0"/>
          <w:marTop w:val="0"/>
          <w:marBottom w:val="0"/>
          <w:divBdr>
            <w:top w:val="none" w:sz="0" w:space="0" w:color="auto"/>
            <w:left w:val="none" w:sz="0" w:space="0" w:color="auto"/>
            <w:bottom w:val="none" w:sz="0" w:space="0" w:color="auto"/>
            <w:right w:val="none" w:sz="0" w:space="0" w:color="auto"/>
          </w:divBdr>
        </w:div>
        <w:div w:id="1897275560">
          <w:marLeft w:val="480"/>
          <w:marRight w:val="0"/>
          <w:marTop w:val="0"/>
          <w:marBottom w:val="0"/>
          <w:divBdr>
            <w:top w:val="none" w:sz="0" w:space="0" w:color="auto"/>
            <w:left w:val="none" w:sz="0" w:space="0" w:color="auto"/>
            <w:bottom w:val="none" w:sz="0" w:space="0" w:color="auto"/>
            <w:right w:val="none" w:sz="0" w:space="0" w:color="auto"/>
          </w:divBdr>
        </w:div>
        <w:div w:id="1544370814">
          <w:marLeft w:val="480"/>
          <w:marRight w:val="0"/>
          <w:marTop w:val="0"/>
          <w:marBottom w:val="0"/>
          <w:divBdr>
            <w:top w:val="none" w:sz="0" w:space="0" w:color="auto"/>
            <w:left w:val="none" w:sz="0" w:space="0" w:color="auto"/>
            <w:bottom w:val="none" w:sz="0" w:space="0" w:color="auto"/>
            <w:right w:val="none" w:sz="0" w:space="0" w:color="auto"/>
          </w:divBdr>
        </w:div>
        <w:div w:id="98568923">
          <w:marLeft w:val="480"/>
          <w:marRight w:val="0"/>
          <w:marTop w:val="0"/>
          <w:marBottom w:val="0"/>
          <w:divBdr>
            <w:top w:val="none" w:sz="0" w:space="0" w:color="auto"/>
            <w:left w:val="none" w:sz="0" w:space="0" w:color="auto"/>
            <w:bottom w:val="none" w:sz="0" w:space="0" w:color="auto"/>
            <w:right w:val="none" w:sz="0" w:space="0" w:color="auto"/>
          </w:divBdr>
        </w:div>
        <w:div w:id="254023983">
          <w:marLeft w:val="480"/>
          <w:marRight w:val="0"/>
          <w:marTop w:val="0"/>
          <w:marBottom w:val="0"/>
          <w:divBdr>
            <w:top w:val="none" w:sz="0" w:space="0" w:color="auto"/>
            <w:left w:val="none" w:sz="0" w:space="0" w:color="auto"/>
            <w:bottom w:val="none" w:sz="0" w:space="0" w:color="auto"/>
            <w:right w:val="none" w:sz="0" w:space="0" w:color="auto"/>
          </w:divBdr>
        </w:div>
      </w:divsChild>
    </w:div>
    <w:div w:id="778793778">
      <w:bodyDiv w:val="1"/>
      <w:marLeft w:val="0"/>
      <w:marRight w:val="0"/>
      <w:marTop w:val="0"/>
      <w:marBottom w:val="0"/>
      <w:divBdr>
        <w:top w:val="none" w:sz="0" w:space="0" w:color="auto"/>
        <w:left w:val="none" w:sz="0" w:space="0" w:color="auto"/>
        <w:bottom w:val="none" w:sz="0" w:space="0" w:color="auto"/>
        <w:right w:val="none" w:sz="0" w:space="0" w:color="auto"/>
      </w:divBdr>
    </w:div>
    <w:div w:id="782261844">
      <w:bodyDiv w:val="1"/>
      <w:marLeft w:val="0"/>
      <w:marRight w:val="0"/>
      <w:marTop w:val="0"/>
      <w:marBottom w:val="0"/>
      <w:divBdr>
        <w:top w:val="none" w:sz="0" w:space="0" w:color="auto"/>
        <w:left w:val="none" w:sz="0" w:space="0" w:color="auto"/>
        <w:bottom w:val="none" w:sz="0" w:space="0" w:color="auto"/>
        <w:right w:val="none" w:sz="0" w:space="0" w:color="auto"/>
      </w:divBdr>
    </w:div>
    <w:div w:id="783311020">
      <w:bodyDiv w:val="1"/>
      <w:marLeft w:val="0"/>
      <w:marRight w:val="0"/>
      <w:marTop w:val="0"/>
      <w:marBottom w:val="0"/>
      <w:divBdr>
        <w:top w:val="none" w:sz="0" w:space="0" w:color="auto"/>
        <w:left w:val="none" w:sz="0" w:space="0" w:color="auto"/>
        <w:bottom w:val="none" w:sz="0" w:space="0" w:color="auto"/>
        <w:right w:val="none" w:sz="0" w:space="0" w:color="auto"/>
      </w:divBdr>
    </w:div>
    <w:div w:id="784077052">
      <w:bodyDiv w:val="1"/>
      <w:marLeft w:val="0"/>
      <w:marRight w:val="0"/>
      <w:marTop w:val="0"/>
      <w:marBottom w:val="0"/>
      <w:divBdr>
        <w:top w:val="none" w:sz="0" w:space="0" w:color="auto"/>
        <w:left w:val="none" w:sz="0" w:space="0" w:color="auto"/>
        <w:bottom w:val="none" w:sz="0" w:space="0" w:color="auto"/>
        <w:right w:val="none" w:sz="0" w:space="0" w:color="auto"/>
      </w:divBdr>
    </w:div>
    <w:div w:id="787940972">
      <w:bodyDiv w:val="1"/>
      <w:marLeft w:val="0"/>
      <w:marRight w:val="0"/>
      <w:marTop w:val="0"/>
      <w:marBottom w:val="0"/>
      <w:divBdr>
        <w:top w:val="none" w:sz="0" w:space="0" w:color="auto"/>
        <w:left w:val="none" w:sz="0" w:space="0" w:color="auto"/>
        <w:bottom w:val="none" w:sz="0" w:space="0" w:color="auto"/>
        <w:right w:val="none" w:sz="0" w:space="0" w:color="auto"/>
      </w:divBdr>
      <w:divsChild>
        <w:div w:id="157504808">
          <w:marLeft w:val="480"/>
          <w:marRight w:val="0"/>
          <w:marTop w:val="0"/>
          <w:marBottom w:val="0"/>
          <w:divBdr>
            <w:top w:val="none" w:sz="0" w:space="0" w:color="auto"/>
            <w:left w:val="none" w:sz="0" w:space="0" w:color="auto"/>
            <w:bottom w:val="none" w:sz="0" w:space="0" w:color="auto"/>
            <w:right w:val="none" w:sz="0" w:space="0" w:color="auto"/>
          </w:divBdr>
        </w:div>
        <w:div w:id="2092970021">
          <w:marLeft w:val="480"/>
          <w:marRight w:val="0"/>
          <w:marTop w:val="0"/>
          <w:marBottom w:val="0"/>
          <w:divBdr>
            <w:top w:val="none" w:sz="0" w:space="0" w:color="auto"/>
            <w:left w:val="none" w:sz="0" w:space="0" w:color="auto"/>
            <w:bottom w:val="none" w:sz="0" w:space="0" w:color="auto"/>
            <w:right w:val="none" w:sz="0" w:space="0" w:color="auto"/>
          </w:divBdr>
        </w:div>
        <w:div w:id="155730955">
          <w:marLeft w:val="480"/>
          <w:marRight w:val="0"/>
          <w:marTop w:val="0"/>
          <w:marBottom w:val="0"/>
          <w:divBdr>
            <w:top w:val="none" w:sz="0" w:space="0" w:color="auto"/>
            <w:left w:val="none" w:sz="0" w:space="0" w:color="auto"/>
            <w:bottom w:val="none" w:sz="0" w:space="0" w:color="auto"/>
            <w:right w:val="none" w:sz="0" w:space="0" w:color="auto"/>
          </w:divBdr>
        </w:div>
        <w:div w:id="2135248992">
          <w:marLeft w:val="480"/>
          <w:marRight w:val="0"/>
          <w:marTop w:val="0"/>
          <w:marBottom w:val="0"/>
          <w:divBdr>
            <w:top w:val="none" w:sz="0" w:space="0" w:color="auto"/>
            <w:left w:val="none" w:sz="0" w:space="0" w:color="auto"/>
            <w:bottom w:val="none" w:sz="0" w:space="0" w:color="auto"/>
            <w:right w:val="none" w:sz="0" w:space="0" w:color="auto"/>
          </w:divBdr>
        </w:div>
        <w:div w:id="405495471">
          <w:marLeft w:val="480"/>
          <w:marRight w:val="0"/>
          <w:marTop w:val="0"/>
          <w:marBottom w:val="0"/>
          <w:divBdr>
            <w:top w:val="none" w:sz="0" w:space="0" w:color="auto"/>
            <w:left w:val="none" w:sz="0" w:space="0" w:color="auto"/>
            <w:bottom w:val="none" w:sz="0" w:space="0" w:color="auto"/>
            <w:right w:val="none" w:sz="0" w:space="0" w:color="auto"/>
          </w:divBdr>
        </w:div>
        <w:div w:id="1981878997">
          <w:marLeft w:val="480"/>
          <w:marRight w:val="0"/>
          <w:marTop w:val="0"/>
          <w:marBottom w:val="0"/>
          <w:divBdr>
            <w:top w:val="none" w:sz="0" w:space="0" w:color="auto"/>
            <w:left w:val="none" w:sz="0" w:space="0" w:color="auto"/>
            <w:bottom w:val="none" w:sz="0" w:space="0" w:color="auto"/>
            <w:right w:val="none" w:sz="0" w:space="0" w:color="auto"/>
          </w:divBdr>
        </w:div>
        <w:div w:id="1903833160">
          <w:marLeft w:val="480"/>
          <w:marRight w:val="0"/>
          <w:marTop w:val="0"/>
          <w:marBottom w:val="0"/>
          <w:divBdr>
            <w:top w:val="none" w:sz="0" w:space="0" w:color="auto"/>
            <w:left w:val="none" w:sz="0" w:space="0" w:color="auto"/>
            <w:bottom w:val="none" w:sz="0" w:space="0" w:color="auto"/>
            <w:right w:val="none" w:sz="0" w:space="0" w:color="auto"/>
          </w:divBdr>
        </w:div>
        <w:div w:id="1445222524">
          <w:marLeft w:val="480"/>
          <w:marRight w:val="0"/>
          <w:marTop w:val="0"/>
          <w:marBottom w:val="0"/>
          <w:divBdr>
            <w:top w:val="none" w:sz="0" w:space="0" w:color="auto"/>
            <w:left w:val="none" w:sz="0" w:space="0" w:color="auto"/>
            <w:bottom w:val="none" w:sz="0" w:space="0" w:color="auto"/>
            <w:right w:val="none" w:sz="0" w:space="0" w:color="auto"/>
          </w:divBdr>
        </w:div>
        <w:div w:id="617494506">
          <w:marLeft w:val="480"/>
          <w:marRight w:val="0"/>
          <w:marTop w:val="0"/>
          <w:marBottom w:val="0"/>
          <w:divBdr>
            <w:top w:val="none" w:sz="0" w:space="0" w:color="auto"/>
            <w:left w:val="none" w:sz="0" w:space="0" w:color="auto"/>
            <w:bottom w:val="none" w:sz="0" w:space="0" w:color="auto"/>
            <w:right w:val="none" w:sz="0" w:space="0" w:color="auto"/>
          </w:divBdr>
        </w:div>
        <w:div w:id="324555829">
          <w:marLeft w:val="480"/>
          <w:marRight w:val="0"/>
          <w:marTop w:val="0"/>
          <w:marBottom w:val="0"/>
          <w:divBdr>
            <w:top w:val="none" w:sz="0" w:space="0" w:color="auto"/>
            <w:left w:val="none" w:sz="0" w:space="0" w:color="auto"/>
            <w:bottom w:val="none" w:sz="0" w:space="0" w:color="auto"/>
            <w:right w:val="none" w:sz="0" w:space="0" w:color="auto"/>
          </w:divBdr>
        </w:div>
        <w:div w:id="63184961">
          <w:marLeft w:val="480"/>
          <w:marRight w:val="0"/>
          <w:marTop w:val="0"/>
          <w:marBottom w:val="0"/>
          <w:divBdr>
            <w:top w:val="none" w:sz="0" w:space="0" w:color="auto"/>
            <w:left w:val="none" w:sz="0" w:space="0" w:color="auto"/>
            <w:bottom w:val="none" w:sz="0" w:space="0" w:color="auto"/>
            <w:right w:val="none" w:sz="0" w:space="0" w:color="auto"/>
          </w:divBdr>
        </w:div>
        <w:div w:id="1788158726">
          <w:marLeft w:val="480"/>
          <w:marRight w:val="0"/>
          <w:marTop w:val="0"/>
          <w:marBottom w:val="0"/>
          <w:divBdr>
            <w:top w:val="none" w:sz="0" w:space="0" w:color="auto"/>
            <w:left w:val="none" w:sz="0" w:space="0" w:color="auto"/>
            <w:bottom w:val="none" w:sz="0" w:space="0" w:color="auto"/>
            <w:right w:val="none" w:sz="0" w:space="0" w:color="auto"/>
          </w:divBdr>
        </w:div>
        <w:div w:id="675310208">
          <w:marLeft w:val="480"/>
          <w:marRight w:val="0"/>
          <w:marTop w:val="0"/>
          <w:marBottom w:val="0"/>
          <w:divBdr>
            <w:top w:val="none" w:sz="0" w:space="0" w:color="auto"/>
            <w:left w:val="none" w:sz="0" w:space="0" w:color="auto"/>
            <w:bottom w:val="none" w:sz="0" w:space="0" w:color="auto"/>
            <w:right w:val="none" w:sz="0" w:space="0" w:color="auto"/>
          </w:divBdr>
        </w:div>
        <w:div w:id="1422682956">
          <w:marLeft w:val="480"/>
          <w:marRight w:val="0"/>
          <w:marTop w:val="0"/>
          <w:marBottom w:val="0"/>
          <w:divBdr>
            <w:top w:val="none" w:sz="0" w:space="0" w:color="auto"/>
            <w:left w:val="none" w:sz="0" w:space="0" w:color="auto"/>
            <w:bottom w:val="none" w:sz="0" w:space="0" w:color="auto"/>
            <w:right w:val="none" w:sz="0" w:space="0" w:color="auto"/>
          </w:divBdr>
        </w:div>
        <w:div w:id="1613979214">
          <w:marLeft w:val="480"/>
          <w:marRight w:val="0"/>
          <w:marTop w:val="0"/>
          <w:marBottom w:val="0"/>
          <w:divBdr>
            <w:top w:val="none" w:sz="0" w:space="0" w:color="auto"/>
            <w:left w:val="none" w:sz="0" w:space="0" w:color="auto"/>
            <w:bottom w:val="none" w:sz="0" w:space="0" w:color="auto"/>
            <w:right w:val="none" w:sz="0" w:space="0" w:color="auto"/>
          </w:divBdr>
        </w:div>
        <w:div w:id="1994984751">
          <w:marLeft w:val="480"/>
          <w:marRight w:val="0"/>
          <w:marTop w:val="0"/>
          <w:marBottom w:val="0"/>
          <w:divBdr>
            <w:top w:val="none" w:sz="0" w:space="0" w:color="auto"/>
            <w:left w:val="none" w:sz="0" w:space="0" w:color="auto"/>
            <w:bottom w:val="none" w:sz="0" w:space="0" w:color="auto"/>
            <w:right w:val="none" w:sz="0" w:space="0" w:color="auto"/>
          </w:divBdr>
        </w:div>
        <w:div w:id="1315257541">
          <w:marLeft w:val="480"/>
          <w:marRight w:val="0"/>
          <w:marTop w:val="0"/>
          <w:marBottom w:val="0"/>
          <w:divBdr>
            <w:top w:val="none" w:sz="0" w:space="0" w:color="auto"/>
            <w:left w:val="none" w:sz="0" w:space="0" w:color="auto"/>
            <w:bottom w:val="none" w:sz="0" w:space="0" w:color="auto"/>
            <w:right w:val="none" w:sz="0" w:space="0" w:color="auto"/>
          </w:divBdr>
        </w:div>
        <w:div w:id="1954096218">
          <w:marLeft w:val="480"/>
          <w:marRight w:val="0"/>
          <w:marTop w:val="0"/>
          <w:marBottom w:val="0"/>
          <w:divBdr>
            <w:top w:val="none" w:sz="0" w:space="0" w:color="auto"/>
            <w:left w:val="none" w:sz="0" w:space="0" w:color="auto"/>
            <w:bottom w:val="none" w:sz="0" w:space="0" w:color="auto"/>
            <w:right w:val="none" w:sz="0" w:space="0" w:color="auto"/>
          </w:divBdr>
        </w:div>
        <w:div w:id="319776135">
          <w:marLeft w:val="480"/>
          <w:marRight w:val="0"/>
          <w:marTop w:val="0"/>
          <w:marBottom w:val="0"/>
          <w:divBdr>
            <w:top w:val="none" w:sz="0" w:space="0" w:color="auto"/>
            <w:left w:val="none" w:sz="0" w:space="0" w:color="auto"/>
            <w:bottom w:val="none" w:sz="0" w:space="0" w:color="auto"/>
            <w:right w:val="none" w:sz="0" w:space="0" w:color="auto"/>
          </w:divBdr>
        </w:div>
        <w:div w:id="622462449">
          <w:marLeft w:val="480"/>
          <w:marRight w:val="0"/>
          <w:marTop w:val="0"/>
          <w:marBottom w:val="0"/>
          <w:divBdr>
            <w:top w:val="none" w:sz="0" w:space="0" w:color="auto"/>
            <w:left w:val="none" w:sz="0" w:space="0" w:color="auto"/>
            <w:bottom w:val="none" w:sz="0" w:space="0" w:color="auto"/>
            <w:right w:val="none" w:sz="0" w:space="0" w:color="auto"/>
          </w:divBdr>
        </w:div>
        <w:div w:id="62609976">
          <w:marLeft w:val="480"/>
          <w:marRight w:val="0"/>
          <w:marTop w:val="0"/>
          <w:marBottom w:val="0"/>
          <w:divBdr>
            <w:top w:val="none" w:sz="0" w:space="0" w:color="auto"/>
            <w:left w:val="none" w:sz="0" w:space="0" w:color="auto"/>
            <w:bottom w:val="none" w:sz="0" w:space="0" w:color="auto"/>
            <w:right w:val="none" w:sz="0" w:space="0" w:color="auto"/>
          </w:divBdr>
        </w:div>
        <w:div w:id="985401133">
          <w:marLeft w:val="480"/>
          <w:marRight w:val="0"/>
          <w:marTop w:val="0"/>
          <w:marBottom w:val="0"/>
          <w:divBdr>
            <w:top w:val="none" w:sz="0" w:space="0" w:color="auto"/>
            <w:left w:val="none" w:sz="0" w:space="0" w:color="auto"/>
            <w:bottom w:val="none" w:sz="0" w:space="0" w:color="auto"/>
            <w:right w:val="none" w:sz="0" w:space="0" w:color="auto"/>
          </w:divBdr>
        </w:div>
        <w:div w:id="1327981136">
          <w:marLeft w:val="480"/>
          <w:marRight w:val="0"/>
          <w:marTop w:val="0"/>
          <w:marBottom w:val="0"/>
          <w:divBdr>
            <w:top w:val="none" w:sz="0" w:space="0" w:color="auto"/>
            <w:left w:val="none" w:sz="0" w:space="0" w:color="auto"/>
            <w:bottom w:val="none" w:sz="0" w:space="0" w:color="auto"/>
            <w:right w:val="none" w:sz="0" w:space="0" w:color="auto"/>
          </w:divBdr>
        </w:div>
        <w:div w:id="903640284">
          <w:marLeft w:val="480"/>
          <w:marRight w:val="0"/>
          <w:marTop w:val="0"/>
          <w:marBottom w:val="0"/>
          <w:divBdr>
            <w:top w:val="none" w:sz="0" w:space="0" w:color="auto"/>
            <w:left w:val="none" w:sz="0" w:space="0" w:color="auto"/>
            <w:bottom w:val="none" w:sz="0" w:space="0" w:color="auto"/>
            <w:right w:val="none" w:sz="0" w:space="0" w:color="auto"/>
          </w:divBdr>
        </w:div>
        <w:div w:id="1021203627">
          <w:marLeft w:val="480"/>
          <w:marRight w:val="0"/>
          <w:marTop w:val="0"/>
          <w:marBottom w:val="0"/>
          <w:divBdr>
            <w:top w:val="none" w:sz="0" w:space="0" w:color="auto"/>
            <w:left w:val="none" w:sz="0" w:space="0" w:color="auto"/>
            <w:bottom w:val="none" w:sz="0" w:space="0" w:color="auto"/>
            <w:right w:val="none" w:sz="0" w:space="0" w:color="auto"/>
          </w:divBdr>
        </w:div>
        <w:div w:id="1216165444">
          <w:marLeft w:val="480"/>
          <w:marRight w:val="0"/>
          <w:marTop w:val="0"/>
          <w:marBottom w:val="0"/>
          <w:divBdr>
            <w:top w:val="none" w:sz="0" w:space="0" w:color="auto"/>
            <w:left w:val="none" w:sz="0" w:space="0" w:color="auto"/>
            <w:bottom w:val="none" w:sz="0" w:space="0" w:color="auto"/>
            <w:right w:val="none" w:sz="0" w:space="0" w:color="auto"/>
          </w:divBdr>
        </w:div>
        <w:div w:id="1599436847">
          <w:marLeft w:val="480"/>
          <w:marRight w:val="0"/>
          <w:marTop w:val="0"/>
          <w:marBottom w:val="0"/>
          <w:divBdr>
            <w:top w:val="none" w:sz="0" w:space="0" w:color="auto"/>
            <w:left w:val="none" w:sz="0" w:space="0" w:color="auto"/>
            <w:bottom w:val="none" w:sz="0" w:space="0" w:color="auto"/>
            <w:right w:val="none" w:sz="0" w:space="0" w:color="auto"/>
          </w:divBdr>
        </w:div>
        <w:div w:id="1124083792">
          <w:marLeft w:val="480"/>
          <w:marRight w:val="0"/>
          <w:marTop w:val="0"/>
          <w:marBottom w:val="0"/>
          <w:divBdr>
            <w:top w:val="none" w:sz="0" w:space="0" w:color="auto"/>
            <w:left w:val="none" w:sz="0" w:space="0" w:color="auto"/>
            <w:bottom w:val="none" w:sz="0" w:space="0" w:color="auto"/>
            <w:right w:val="none" w:sz="0" w:space="0" w:color="auto"/>
          </w:divBdr>
        </w:div>
        <w:div w:id="381100471">
          <w:marLeft w:val="480"/>
          <w:marRight w:val="0"/>
          <w:marTop w:val="0"/>
          <w:marBottom w:val="0"/>
          <w:divBdr>
            <w:top w:val="none" w:sz="0" w:space="0" w:color="auto"/>
            <w:left w:val="none" w:sz="0" w:space="0" w:color="auto"/>
            <w:bottom w:val="none" w:sz="0" w:space="0" w:color="auto"/>
            <w:right w:val="none" w:sz="0" w:space="0" w:color="auto"/>
          </w:divBdr>
        </w:div>
        <w:div w:id="214122657">
          <w:marLeft w:val="480"/>
          <w:marRight w:val="0"/>
          <w:marTop w:val="0"/>
          <w:marBottom w:val="0"/>
          <w:divBdr>
            <w:top w:val="none" w:sz="0" w:space="0" w:color="auto"/>
            <w:left w:val="none" w:sz="0" w:space="0" w:color="auto"/>
            <w:bottom w:val="none" w:sz="0" w:space="0" w:color="auto"/>
            <w:right w:val="none" w:sz="0" w:space="0" w:color="auto"/>
          </w:divBdr>
        </w:div>
        <w:div w:id="2112895280">
          <w:marLeft w:val="480"/>
          <w:marRight w:val="0"/>
          <w:marTop w:val="0"/>
          <w:marBottom w:val="0"/>
          <w:divBdr>
            <w:top w:val="none" w:sz="0" w:space="0" w:color="auto"/>
            <w:left w:val="none" w:sz="0" w:space="0" w:color="auto"/>
            <w:bottom w:val="none" w:sz="0" w:space="0" w:color="auto"/>
            <w:right w:val="none" w:sz="0" w:space="0" w:color="auto"/>
          </w:divBdr>
        </w:div>
        <w:div w:id="1972665648">
          <w:marLeft w:val="480"/>
          <w:marRight w:val="0"/>
          <w:marTop w:val="0"/>
          <w:marBottom w:val="0"/>
          <w:divBdr>
            <w:top w:val="none" w:sz="0" w:space="0" w:color="auto"/>
            <w:left w:val="none" w:sz="0" w:space="0" w:color="auto"/>
            <w:bottom w:val="none" w:sz="0" w:space="0" w:color="auto"/>
            <w:right w:val="none" w:sz="0" w:space="0" w:color="auto"/>
          </w:divBdr>
        </w:div>
        <w:div w:id="969047700">
          <w:marLeft w:val="480"/>
          <w:marRight w:val="0"/>
          <w:marTop w:val="0"/>
          <w:marBottom w:val="0"/>
          <w:divBdr>
            <w:top w:val="none" w:sz="0" w:space="0" w:color="auto"/>
            <w:left w:val="none" w:sz="0" w:space="0" w:color="auto"/>
            <w:bottom w:val="none" w:sz="0" w:space="0" w:color="auto"/>
            <w:right w:val="none" w:sz="0" w:space="0" w:color="auto"/>
          </w:divBdr>
        </w:div>
      </w:divsChild>
    </w:div>
    <w:div w:id="790440866">
      <w:bodyDiv w:val="1"/>
      <w:marLeft w:val="0"/>
      <w:marRight w:val="0"/>
      <w:marTop w:val="0"/>
      <w:marBottom w:val="0"/>
      <w:divBdr>
        <w:top w:val="none" w:sz="0" w:space="0" w:color="auto"/>
        <w:left w:val="none" w:sz="0" w:space="0" w:color="auto"/>
        <w:bottom w:val="none" w:sz="0" w:space="0" w:color="auto"/>
        <w:right w:val="none" w:sz="0" w:space="0" w:color="auto"/>
      </w:divBdr>
    </w:div>
    <w:div w:id="792333658">
      <w:bodyDiv w:val="1"/>
      <w:marLeft w:val="0"/>
      <w:marRight w:val="0"/>
      <w:marTop w:val="0"/>
      <w:marBottom w:val="0"/>
      <w:divBdr>
        <w:top w:val="none" w:sz="0" w:space="0" w:color="auto"/>
        <w:left w:val="none" w:sz="0" w:space="0" w:color="auto"/>
        <w:bottom w:val="none" w:sz="0" w:space="0" w:color="auto"/>
        <w:right w:val="none" w:sz="0" w:space="0" w:color="auto"/>
      </w:divBdr>
    </w:div>
    <w:div w:id="796677123">
      <w:bodyDiv w:val="1"/>
      <w:marLeft w:val="0"/>
      <w:marRight w:val="0"/>
      <w:marTop w:val="0"/>
      <w:marBottom w:val="0"/>
      <w:divBdr>
        <w:top w:val="none" w:sz="0" w:space="0" w:color="auto"/>
        <w:left w:val="none" w:sz="0" w:space="0" w:color="auto"/>
        <w:bottom w:val="none" w:sz="0" w:space="0" w:color="auto"/>
        <w:right w:val="none" w:sz="0" w:space="0" w:color="auto"/>
      </w:divBdr>
    </w:div>
    <w:div w:id="800078037">
      <w:bodyDiv w:val="1"/>
      <w:marLeft w:val="0"/>
      <w:marRight w:val="0"/>
      <w:marTop w:val="0"/>
      <w:marBottom w:val="0"/>
      <w:divBdr>
        <w:top w:val="none" w:sz="0" w:space="0" w:color="auto"/>
        <w:left w:val="none" w:sz="0" w:space="0" w:color="auto"/>
        <w:bottom w:val="none" w:sz="0" w:space="0" w:color="auto"/>
        <w:right w:val="none" w:sz="0" w:space="0" w:color="auto"/>
      </w:divBdr>
    </w:div>
    <w:div w:id="802188917">
      <w:bodyDiv w:val="1"/>
      <w:marLeft w:val="0"/>
      <w:marRight w:val="0"/>
      <w:marTop w:val="0"/>
      <w:marBottom w:val="0"/>
      <w:divBdr>
        <w:top w:val="none" w:sz="0" w:space="0" w:color="auto"/>
        <w:left w:val="none" w:sz="0" w:space="0" w:color="auto"/>
        <w:bottom w:val="none" w:sz="0" w:space="0" w:color="auto"/>
        <w:right w:val="none" w:sz="0" w:space="0" w:color="auto"/>
      </w:divBdr>
      <w:divsChild>
        <w:div w:id="589697927">
          <w:marLeft w:val="480"/>
          <w:marRight w:val="0"/>
          <w:marTop w:val="0"/>
          <w:marBottom w:val="0"/>
          <w:divBdr>
            <w:top w:val="none" w:sz="0" w:space="0" w:color="auto"/>
            <w:left w:val="none" w:sz="0" w:space="0" w:color="auto"/>
            <w:bottom w:val="none" w:sz="0" w:space="0" w:color="auto"/>
            <w:right w:val="none" w:sz="0" w:space="0" w:color="auto"/>
          </w:divBdr>
        </w:div>
        <w:div w:id="515995669">
          <w:marLeft w:val="480"/>
          <w:marRight w:val="0"/>
          <w:marTop w:val="0"/>
          <w:marBottom w:val="0"/>
          <w:divBdr>
            <w:top w:val="none" w:sz="0" w:space="0" w:color="auto"/>
            <w:left w:val="none" w:sz="0" w:space="0" w:color="auto"/>
            <w:bottom w:val="none" w:sz="0" w:space="0" w:color="auto"/>
            <w:right w:val="none" w:sz="0" w:space="0" w:color="auto"/>
          </w:divBdr>
        </w:div>
        <w:div w:id="1843158025">
          <w:marLeft w:val="480"/>
          <w:marRight w:val="0"/>
          <w:marTop w:val="0"/>
          <w:marBottom w:val="0"/>
          <w:divBdr>
            <w:top w:val="none" w:sz="0" w:space="0" w:color="auto"/>
            <w:left w:val="none" w:sz="0" w:space="0" w:color="auto"/>
            <w:bottom w:val="none" w:sz="0" w:space="0" w:color="auto"/>
            <w:right w:val="none" w:sz="0" w:space="0" w:color="auto"/>
          </w:divBdr>
        </w:div>
        <w:div w:id="1924103565">
          <w:marLeft w:val="480"/>
          <w:marRight w:val="0"/>
          <w:marTop w:val="0"/>
          <w:marBottom w:val="0"/>
          <w:divBdr>
            <w:top w:val="none" w:sz="0" w:space="0" w:color="auto"/>
            <w:left w:val="none" w:sz="0" w:space="0" w:color="auto"/>
            <w:bottom w:val="none" w:sz="0" w:space="0" w:color="auto"/>
            <w:right w:val="none" w:sz="0" w:space="0" w:color="auto"/>
          </w:divBdr>
        </w:div>
        <w:div w:id="1190215710">
          <w:marLeft w:val="480"/>
          <w:marRight w:val="0"/>
          <w:marTop w:val="0"/>
          <w:marBottom w:val="0"/>
          <w:divBdr>
            <w:top w:val="none" w:sz="0" w:space="0" w:color="auto"/>
            <w:left w:val="none" w:sz="0" w:space="0" w:color="auto"/>
            <w:bottom w:val="none" w:sz="0" w:space="0" w:color="auto"/>
            <w:right w:val="none" w:sz="0" w:space="0" w:color="auto"/>
          </w:divBdr>
        </w:div>
        <w:div w:id="1259098089">
          <w:marLeft w:val="480"/>
          <w:marRight w:val="0"/>
          <w:marTop w:val="0"/>
          <w:marBottom w:val="0"/>
          <w:divBdr>
            <w:top w:val="none" w:sz="0" w:space="0" w:color="auto"/>
            <w:left w:val="none" w:sz="0" w:space="0" w:color="auto"/>
            <w:bottom w:val="none" w:sz="0" w:space="0" w:color="auto"/>
            <w:right w:val="none" w:sz="0" w:space="0" w:color="auto"/>
          </w:divBdr>
        </w:div>
        <w:div w:id="978731706">
          <w:marLeft w:val="480"/>
          <w:marRight w:val="0"/>
          <w:marTop w:val="0"/>
          <w:marBottom w:val="0"/>
          <w:divBdr>
            <w:top w:val="none" w:sz="0" w:space="0" w:color="auto"/>
            <w:left w:val="none" w:sz="0" w:space="0" w:color="auto"/>
            <w:bottom w:val="none" w:sz="0" w:space="0" w:color="auto"/>
            <w:right w:val="none" w:sz="0" w:space="0" w:color="auto"/>
          </w:divBdr>
        </w:div>
        <w:div w:id="1828354371">
          <w:marLeft w:val="480"/>
          <w:marRight w:val="0"/>
          <w:marTop w:val="0"/>
          <w:marBottom w:val="0"/>
          <w:divBdr>
            <w:top w:val="none" w:sz="0" w:space="0" w:color="auto"/>
            <w:left w:val="none" w:sz="0" w:space="0" w:color="auto"/>
            <w:bottom w:val="none" w:sz="0" w:space="0" w:color="auto"/>
            <w:right w:val="none" w:sz="0" w:space="0" w:color="auto"/>
          </w:divBdr>
        </w:div>
      </w:divsChild>
    </w:div>
    <w:div w:id="807210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3164">
          <w:marLeft w:val="480"/>
          <w:marRight w:val="0"/>
          <w:marTop w:val="0"/>
          <w:marBottom w:val="0"/>
          <w:divBdr>
            <w:top w:val="none" w:sz="0" w:space="0" w:color="auto"/>
            <w:left w:val="none" w:sz="0" w:space="0" w:color="auto"/>
            <w:bottom w:val="none" w:sz="0" w:space="0" w:color="auto"/>
            <w:right w:val="none" w:sz="0" w:space="0" w:color="auto"/>
          </w:divBdr>
        </w:div>
        <w:div w:id="1692755418">
          <w:marLeft w:val="480"/>
          <w:marRight w:val="0"/>
          <w:marTop w:val="0"/>
          <w:marBottom w:val="0"/>
          <w:divBdr>
            <w:top w:val="none" w:sz="0" w:space="0" w:color="auto"/>
            <w:left w:val="none" w:sz="0" w:space="0" w:color="auto"/>
            <w:bottom w:val="none" w:sz="0" w:space="0" w:color="auto"/>
            <w:right w:val="none" w:sz="0" w:space="0" w:color="auto"/>
          </w:divBdr>
        </w:div>
        <w:div w:id="147989546">
          <w:marLeft w:val="480"/>
          <w:marRight w:val="0"/>
          <w:marTop w:val="0"/>
          <w:marBottom w:val="0"/>
          <w:divBdr>
            <w:top w:val="none" w:sz="0" w:space="0" w:color="auto"/>
            <w:left w:val="none" w:sz="0" w:space="0" w:color="auto"/>
            <w:bottom w:val="none" w:sz="0" w:space="0" w:color="auto"/>
            <w:right w:val="none" w:sz="0" w:space="0" w:color="auto"/>
          </w:divBdr>
        </w:div>
        <w:div w:id="1905990653">
          <w:marLeft w:val="480"/>
          <w:marRight w:val="0"/>
          <w:marTop w:val="0"/>
          <w:marBottom w:val="0"/>
          <w:divBdr>
            <w:top w:val="none" w:sz="0" w:space="0" w:color="auto"/>
            <w:left w:val="none" w:sz="0" w:space="0" w:color="auto"/>
            <w:bottom w:val="none" w:sz="0" w:space="0" w:color="auto"/>
            <w:right w:val="none" w:sz="0" w:space="0" w:color="auto"/>
          </w:divBdr>
        </w:div>
        <w:div w:id="1111053956">
          <w:marLeft w:val="480"/>
          <w:marRight w:val="0"/>
          <w:marTop w:val="0"/>
          <w:marBottom w:val="0"/>
          <w:divBdr>
            <w:top w:val="none" w:sz="0" w:space="0" w:color="auto"/>
            <w:left w:val="none" w:sz="0" w:space="0" w:color="auto"/>
            <w:bottom w:val="none" w:sz="0" w:space="0" w:color="auto"/>
            <w:right w:val="none" w:sz="0" w:space="0" w:color="auto"/>
          </w:divBdr>
        </w:div>
      </w:divsChild>
    </w:div>
    <w:div w:id="808589702">
      <w:bodyDiv w:val="1"/>
      <w:marLeft w:val="0"/>
      <w:marRight w:val="0"/>
      <w:marTop w:val="0"/>
      <w:marBottom w:val="0"/>
      <w:divBdr>
        <w:top w:val="none" w:sz="0" w:space="0" w:color="auto"/>
        <w:left w:val="none" w:sz="0" w:space="0" w:color="auto"/>
        <w:bottom w:val="none" w:sz="0" w:space="0" w:color="auto"/>
        <w:right w:val="none" w:sz="0" w:space="0" w:color="auto"/>
      </w:divBdr>
    </w:div>
    <w:div w:id="809398017">
      <w:bodyDiv w:val="1"/>
      <w:marLeft w:val="0"/>
      <w:marRight w:val="0"/>
      <w:marTop w:val="0"/>
      <w:marBottom w:val="0"/>
      <w:divBdr>
        <w:top w:val="none" w:sz="0" w:space="0" w:color="auto"/>
        <w:left w:val="none" w:sz="0" w:space="0" w:color="auto"/>
        <w:bottom w:val="none" w:sz="0" w:space="0" w:color="auto"/>
        <w:right w:val="none" w:sz="0" w:space="0" w:color="auto"/>
      </w:divBdr>
    </w:div>
    <w:div w:id="810174847">
      <w:bodyDiv w:val="1"/>
      <w:marLeft w:val="0"/>
      <w:marRight w:val="0"/>
      <w:marTop w:val="0"/>
      <w:marBottom w:val="0"/>
      <w:divBdr>
        <w:top w:val="none" w:sz="0" w:space="0" w:color="auto"/>
        <w:left w:val="none" w:sz="0" w:space="0" w:color="auto"/>
        <w:bottom w:val="none" w:sz="0" w:space="0" w:color="auto"/>
        <w:right w:val="none" w:sz="0" w:space="0" w:color="auto"/>
      </w:divBdr>
    </w:div>
    <w:div w:id="813988428">
      <w:bodyDiv w:val="1"/>
      <w:marLeft w:val="0"/>
      <w:marRight w:val="0"/>
      <w:marTop w:val="0"/>
      <w:marBottom w:val="0"/>
      <w:divBdr>
        <w:top w:val="none" w:sz="0" w:space="0" w:color="auto"/>
        <w:left w:val="none" w:sz="0" w:space="0" w:color="auto"/>
        <w:bottom w:val="none" w:sz="0" w:space="0" w:color="auto"/>
        <w:right w:val="none" w:sz="0" w:space="0" w:color="auto"/>
      </w:divBdr>
    </w:div>
    <w:div w:id="814640316">
      <w:bodyDiv w:val="1"/>
      <w:marLeft w:val="0"/>
      <w:marRight w:val="0"/>
      <w:marTop w:val="0"/>
      <w:marBottom w:val="0"/>
      <w:divBdr>
        <w:top w:val="none" w:sz="0" w:space="0" w:color="auto"/>
        <w:left w:val="none" w:sz="0" w:space="0" w:color="auto"/>
        <w:bottom w:val="none" w:sz="0" w:space="0" w:color="auto"/>
        <w:right w:val="none" w:sz="0" w:space="0" w:color="auto"/>
      </w:divBdr>
    </w:div>
    <w:div w:id="817376680">
      <w:bodyDiv w:val="1"/>
      <w:marLeft w:val="0"/>
      <w:marRight w:val="0"/>
      <w:marTop w:val="0"/>
      <w:marBottom w:val="0"/>
      <w:divBdr>
        <w:top w:val="none" w:sz="0" w:space="0" w:color="auto"/>
        <w:left w:val="none" w:sz="0" w:space="0" w:color="auto"/>
        <w:bottom w:val="none" w:sz="0" w:space="0" w:color="auto"/>
        <w:right w:val="none" w:sz="0" w:space="0" w:color="auto"/>
      </w:divBdr>
    </w:div>
    <w:div w:id="818958337">
      <w:bodyDiv w:val="1"/>
      <w:marLeft w:val="0"/>
      <w:marRight w:val="0"/>
      <w:marTop w:val="0"/>
      <w:marBottom w:val="0"/>
      <w:divBdr>
        <w:top w:val="none" w:sz="0" w:space="0" w:color="auto"/>
        <w:left w:val="none" w:sz="0" w:space="0" w:color="auto"/>
        <w:bottom w:val="none" w:sz="0" w:space="0" w:color="auto"/>
        <w:right w:val="none" w:sz="0" w:space="0" w:color="auto"/>
      </w:divBdr>
    </w:div>
    <w:div w:id="819074254">
      <w:bodyDiv w:val="1"/>
      <w:marLeft w:val="0"/>
      <w:marRight w:val="0"/>
      <w:marTop w:val="0"/>
      <w:marBottom w:val="0"/>
      <w:divBdr>
        <w:top w:val="none" w:sz="0" w:space="0" w:color="auto"/>
        <w:left w:val="none" w:sz="0" w:space="0" w:color="auto"/>
        <w:bottom w:val="none" w:sz="0" w:space="0" w:color="auto"/>
        <w:right w:val="none" w:sz="0" w:space="0" w:color="auto"/>
      </w:divBdr>
    </w:div>
    <w:div w:id="819082142">
      <w:bodyDiv w:val="1"/>
      <w:marLeft w:val="0"/>
      <w:marRight w:val="0"/>
      <w:marTop w:val="0"/>
      <w:marBottom w:val="0"/>
      <w:divBdr>
        <w:top w:val="none" w:sz="0" w:space="0" w:color="auto"/>
        <w:left w:val="none" w:sz="0" w:space="0" w:color="auto"/>
        <w:bottom w:val="none" w:sz="0" w:space="0" w:color="auto"/>
        <w:right w:val="none" w:sz="0" w:space="0" w:color="auto"/>
      </w:divBdr>
    </w:div>
    <w:div w:id="820344277">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7">
          <w:marLeft w:val="480"/>
          <w:marRight w:val="0"/>
          <w:marTop w:val="0"/>
          <w:marBottom w:val="0"/>
          <w:divBdr>
            <w:top w:val="none" w:sz="0" w:space="0" w:color="auto"/>
            <w:left w:val="none" w:sz="0" w:space="0" w:color="auto"/>
            <w:bottom w:val="none" w:sz="0" w:space="0" w:color="auto"/>
            <w:right w:val="none" w:sz="0" w:space="0" w:color="auto"/>
          </w:divBdr>
        </w:div>
        <w:div w:id="54669845">
          <w:marLeft w:val="480"/>
          <w:marRight w:val="0"/>
          <w:marTop w:val="0"/>
          <w:marBottom w:val="0"/>
          <w:divBdr>
            <w:top w:val="none" w:sz="0" w:space="0" w:color="auto"/>
            <w:left w:val="none" w:sz="0" w:space="0" w:color="auto"/>
            <w:bottom w:val="none" w:sz="0" w:space="0" w:color="auto"/>
            <w:right w:val="none" w:sz="0" w:space="0" w:color="auto"/>
          </w:divBdr>
        </w:div>
        <w:div w:id="1612979719">
          <w:marLeft w:val="480"/>
          <w:marRight w:val="0"/>
          <w:marTop w:val="0"/>
          <w:marBottom w:val="0"/>
          <w:divBdr>
            <w:top w:val="none" w:sz="0" w:space="0" w:color="auto"/>
            <w:left w:val="none" w:sz="0" w:space="0" w:color="auto"/>
            <w:bottom w:val="none" w:sz="0" w:space="0" w:color="auto"/>
            <w:right w:val="none" w:sz="0" w:space="0" w:color="auto"/>
          </w:divBdr>
        </w:div>
        <w:div w:id="1991444077">
          <w:marLeft w:val="480"/>
          <w:marRight w:val="0"/>
          <w:marTop w:val="0"/>
          <w:marBottom w:val="0"/>
          <w:divBdr>
            <w:top w:val="none" w:sz="0" w:space="0" w:color="auto"/>
            <w:left w:val="none" w:sz="0" w:space="0" w:color="auto"/>
            <w:bottom w:val="none" w:sz="0" w:space="0" w:color="auto"/>
            <w:right w:val="none" w:sz="0" w:space="0" w:color="auto"/>
          </w:divBdr>
        </w:div>
        <w:div w:id="302661890">
          <w:marLeft w:val="480"/>
          <w:marRight w:val="0"/>
          <w:marTop w:val="0"/>
          <w:marBottom w:val="0"/>
          <w:divBdr>
            <w:top w:val="none" w:sz="0" w:space="0" w:color="auto"/>
            <w:left w:val="none" w:sz="0" w:space="0" w:color="auto"/>
            <w:bottom w:val="none" w:sz="0" w:space="0" w:color="auto"/>
            <w:right w:val="none" w:sz="0" w:space="0" w:color="auto"/>
          </w:divBdr>
        </w:div>
        <w:div w:id="145434575">
          <w:marLeft w:val="480"/>
          <w:marRight w:val="0"/>
          <w:marTop w:val="0"/>
          <w:marBottom w:val="0"/>
          <w:divBdr>
            <w:top w:val="none" w:sz="0" w:space="0" w:color="auto"/>
            <w:left w:val="none" w:sz="0" w:space="0" w:color="auto"/>
            <w:bottom w:val="none" w:sz="0" w:space="0" w:color="auto"/>
            <w:right w:val="none" w:sz="0" w:space="0" w:color="auto"/>
          </w:divBdr>
        </w:div>
      </w:divsChild>
    </w:div>
    <w:div w:id="821313231">
      <w:bodyDiv w:val="1"/>
      <w:marLeft w:val="0"/>
      <w:marRight w:val="0"/>
      <w:marTop w:val="0"/>
      <w:marBottom w:val="0"/>
      <w:divBdr>
        <w:top w:val="none" w:sz="0" w:space="0" w:color="auto"/>
        <w:left w:val="none" w:sz="0" w:space="0" w:color="auto"/>
        <w:bottom w:val="none" w:sz="0" w:space="0" w:color="auto"/>
        <w:right w:val="none" w:sz="0" w:space="0" w:color="auto"/>
      </w:divBdr>
    </w:div>
    <w:div w:id="82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98720390">
          <w:marLeft w:val="480"/>
          <w:marRight w:val="0"/>
          <w:marTop w:val="0"/>
          <w:marBottom w:val="0"/>
          <w:divBdr>
            <w:top w:val="none" w:sz="0" w:space="0" w:color="auto"/>
            <w:left w:val="none" w:sz="0" w:space="0" w:color="auto"/>
            <w:bottom w:val="none" w:sz="0" w:space="0" w:color="auto"/>
            <w:right w:val="none" w:sz="0" w:space="0" w:color="auto"/>
          </w:divBdr>
        </w:div>
        <w:div w:id="2011978109">
          <w:marLeft w:val="480"/>
          <w:marRight w:val="0"/>
          <w:marTop w:val="0"/>
          <w:marBottom w:val="0"/>
          <w:divBdr>
            <w:top w:val="none" w:sz="0" w:space="0" w:color="auto"/>
            <w:left w:val="none" w:sz="0" w:space="0" w:color="auto"/>
            <w:bottom w:val="none" w:sz="0" w:space="0" w:color="auto"/>
            <w:right w:val="none" w:sz="0" w:space="0" w:color="auto"/>
          </w:divBdr>
        </w:div>
        <w:div w:id="1147162886">
          <w:marLeft w:val="480"/>
          <w:marRight w:val="0"/>
          <w:marTop w:val="0"/>
          <w:marBottom w:val="0"/>
          <w:divBdr>
            <w:top w:val="none" w:sz="0" w:space="0" w:color="auto"/>
            <w:left w:val="none" w:sz="0" w:space="0" w:color="auto"/>
            <w:bottom w:val="none" w:sz="0" w:space="0" w:color="auto"/>
            <w:right w:val="none" w:sz="0" w:space="0" w:color="auto"/>
          </w:divBdr>
        </w:div>
        <w:div w:id="2052416814">
          <w:marLeft w:val="480"/>
          <w:marRight w:val="0"/>
          <w:marTop w:val="0"/>
          <w:marBottom w:val="0"/>
          <w:divBdr>
            <w:top w:val="none" w:sz="0" w:space="0" w:color="auto"/>
            <w:left w:val="none" w:sz="0" w:space="0" w:color="auto"/>
            <w:bottom w:val="none" w:sz="0" w:space="0" w:color="auto"/>
            <w:right w:val="none" w:sz="0" w:space="0" w:color="auto"/>
          </w:divBdr>
        </w:div>
        <w:div w:id="859078501">
          <w:marLeft w:val="480"/>
          <w:marRight w:val="0"/>
          <w:marTop w:val="0"/>
          <w:marBottom w:val="0"/>
          <w:divBdr>
            <w:top w:val="none" w:sz="0" w:space="0" w:color="auto"/>
            <w:left w:val="none" w:sz="0" w:space="0" w:color="auto"/>
            <w:bottom w:val="none" w:sz="0" w:space="0" w:color="auto"/>
            <w:right w:val="none" w:sz="0" w:space="0" w:color="auto"/>
          </w:divBdr>
        </w:div>
        <w:div w:id="1645893351">
          <w:marLeft w:val="480"/>
          <w:marRight w:val="0"/>
          <w:marTop w:val="0"/>
          <w:marBottom w:val="0"/>
          <w:divBdr>
            <w:top w:val="none" w:sz="0" w:space="0" w:color="auto"/>
            <w:left w:val="none" w:sz="0" w:space="0" w:color="auto"/>
            <w:bottom w:val="none" w:sz="0" w:space="0" w:color="auto"/>
            <w:right w:val="none" w:sz="0" w:space="0" w:color="auto"/>
          </w:divBdr>
        </w:div>
        <w:div w:id="1995328684">
          <w:marLeft w:val="480"/>
          <w:marRight w:val="0"/>
          <w:marTop w:val="0"/>
          <w:marBottom w:val="0"/>
          <w:divBdr>
            <w:top w:val="none" w:sz="0" w:space="0" w:color="auto"/>
            <w:left w:val="none" w:sz="0" w:space="0" w:color="auto"/>
            <w:bottom w:val="none" w:sz="0" w:space="0" w:color="auto"/>
            <w:right w:val="none" w:sz="0" w:space="0" w:color="auto"/>
          </w:divBdr>
        </w:div>
        <w:div w:id="2039155237">
          <w:marLeft w:val="480"/>
          <w:marRight w:val="0"/>
          <w:marTop w:val="0"/>
          <w:marBottom w:val="0"/>
          <w:divBdr>
            <w:top w:val="none" w:sz="0" w:space="0" w:color="auto"/>
            <w:left w:val="none" w:sz="0" w:space="0" w:color="auto"/>
            <w:bottom w:val="none" w:sz="0" w:space="0" w:color="auto"/>
            <w:right w:val="none" w:sz="0" w:space="0" w:color="auto"/>
          </w:divBdr>
        </w:div>
      </w:divsChild>
    </w:div>
    <w:div w:id="822890510">
      <w:bodyDiv w:val="1"/>
      <w:marLeft w:val="0"/>
      <w:marRight w:val="0"/>
      <w:marTop w:val="0"/>
      <w:marBottom w:val="0"/>
      <w:divBdr>
        <w:top w:val="none" w:sz="0" w:space="0" w:color="auto"/>
        <w:left w:val="none" w:sz="0" w:space="0" w:color="auto"/>
        <w:bottom w:val="none" w:sz="0" w:space="0" w:color="auto"/>
        <w:right w:val="none" w:sz="0" w:space="0" w:color="auto"/>
      </w:divBdr>
    </w:div>
    <w:div w:id="824247756">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26941605">
      <w:bodyDiv w:val="1"/>
      <w:marLeft w:val="0"/>
      <w:marRight w:val="0"/>
      <w:marTop w:val="0"/>
      <w:marBottom w:val="0"/>
      <w:divBdr>
        <w:top w:val="none" w:sz="0" w:space="0" w:color="auto"/>
        <w:left w:val="none" w:sz="0" w:space="0" w:color="auto"/>
        <w:bottom w:val="none" w:sz="0" w:space="0" w:color="auto"/>
        <w:right w:val="none" w:sz="0" w:space="0" w:color="auto"/>
      </w:divBdr>
    </w:div>
    <w:div w:id="829489944">
      <w:bodyDiv w:val="1"/>
      <w:marLeft w:val="0"/>
      <w:marRight w:val="0"/>
      <w:marTop w:val="0"/>
      <w:marBottom w:val="0"/>
      <w:divBdr>
        <w:top w:val="none" w:sz="0" w:space="0" w:color="auto"/>
        <w:left w:val="none" w:sz="0" w:space="0" w:color="auto"/>
        <w:bottom w:val="none" w:sz="0" w:space="0" w:color="auto"/>
        <w:right w:val="none" w:sz="0" w:space="0" w:color="auto"/>
      </w:divBdr>
    </w:div>
    <w:div w:id="831608761">
      <w:bodyDiv w:val="1"/>
      <w:marLeft w:val="0"/>
      <w:marRight w:val="0"/>
      <w:marTop w:val="0"/>
      <w:marBottom w:val="0"/>
      <w:divBdr>
        <w:top w:val="none" w:sz="0" w:space="0" w:color="auto"/>
        <w:left w:val="none" w:sz="0" w:space="0" w:color="auto"/>
        <w:bottom w:val="none" w:sz="0" w:space="0" w:color="auto"/>
        <w:right w:val="none" w:sz="0" w:space="0" w:color="auto"/>
      </w:divBdr>
    </w:div>
    <w:div w:id="835070610">
      <w:bodyDiv w:val="1"/>
      <w:marLeft w:val="0"/>
      <w:marRight w:val="0"/>
      <w:marTop w:val="0"/>
      <w:marBottom w:val="0"/>
      <w:divBdr>
        <w:top w:val="none" w:sz="0" w:space="0" w:color="auto"/>
        <w:left w:val="none" w:sz="0" w:space="0" w:color="auto"/>
        <w:bottom w:val="none" w:sz="0" w:space="0" w:color="auto"/>
        <w:right w:val="none" w:sz="0" w:space="0" w:color="auto"/>
      </w:divBdr>
    </w:div>
    <w:div w:id="837497014">
      <w:bodyDiv w:val="1"/>
      <w:marLeft w:val="0"/>
      <w:marRight w:val="0"/>
      <w:marTop w:val="0"/>
      <w:marBottom w:val="0"/>
      <w:divBdr>
        <w:top w:val="none" w:sz="0" w:space="0" w:color="auto"/>
        <w:left w:val="none" w:sz="0" w:space="0" w:color="auto"/>
        <w:bottom w:val="none" w:sz="0" w:space="0" w:color="auto"/>
        <w:right w:val="none" w:sz="0" w:space="0" w:color="auto"/>
      </w:divBdr>
    </w:div>
    <w:div w:id="838933368">
      <w:bodyDiv w:val="1"/>
      <w:marLeft w:val="0"/>
      <w:marRight w:val="0"/>
      <w:marTop w:val="0"/>
      <w:marBottom w:val="0"/>
      <w:divBdr>
        <w:top w:val="none" w:sz="0" w:space="0" w:color="auto"/>
        <w:left w:val="none" w:sz="0" w:space="0" w:color="auto"/>
        <w:bottom w:val="none" w:sz="0" w:space="0" w:color="auto"/>
        <w:right w:val="none" w:sz="0" w:space="0" w:color="auto"/>
      </w:divBdr>
    </w:div>
    <w:div w:id="840852334">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1428052">
      <w:bodyDiv w:val="1"/>
      <w:marLeft w:val="0"/>
      <w:marRight w:val="0"/>
      <w:marTop w:val="0"/>
      <w:marBottom w:val="0"/>
      <w:divBdr>
        <w:top w:val="none" w:sz="0" w:space="0" w:color="auto"/>
        <w:left w:val="none" w:sz="0" w:space="0" w:color="auto"/>
        <w:bottom w:val="none" w:sz="0" w:space="0" w:color="auto"/>
        <w:right w:val="none" w:sz="0" w:space="0" w:color="auto"/>
      </w:divBdr>
    </w:div>
    <w:div w:id="844901813">
      <w:bodyDiv w:val="1"/>
      <w:marLeft w:val="0"/>
      <w:marRight w:val="0"/>
      <w:marTop w:val="0"/>
      <w:marBottom w:val="0"/>
      <w:divBdr>
        <w:top w:val="none" w:sz="0" w:space="0" w:color="auto"/>
        <w:left w:val="none" w:sz="0" w:space="0" w:color="auto"/>
        <w:bottom w:val="none" w:sz="0" w:space="0" w:color="auto"/>
        <w:right w:val="none" w:sz="0" w:space="0" w:color="auto"/>
      </w:divBdr>
    </w:div>
    <w:div w:id="844903032">
      <w:bodyDiv w:val="1"/>
      <w:marLeft w:val="0"/>
      <w:marRight w:val="0"/>
      <w:marTop w:val="0"/>
      <w:marBottom w:val="0"/>
      <w:divBdr>
        <w:top w:val="none" w:sz="0" w:space="0" w:color="auto"/>
        <w:left w:val="none" w:sz="0" w:space="0" w:color="auto"/>
        <w:bottom w:val="none" w:sz="0" w:space="0" w:color="auto"/>
        <w:right w:val="none" w:sz="0" w:space="0" w:color="auto"/>
      </w:divBdr>
      <w:divsChild>
        <w:div w:id="1358507716">
          <w:marLeft w:val="480"/>
          <w:marRight w:val="0"/>
          <w:marTop w:val="0"/>
          <w:marBottom w:val="0"/>
          <w:divBdr>
            <w:top w:val="none" w:sz="0" w:space="0" w:color="auto"/>
            <w:left w:val="none" w:sz="0" w:space="0" w:color="auto"/>
            <w:bottom w:val="none" w:sz="0" w:space="0" w:color="auto"/>
            <w:right w:val="none" w:sz="0" w:space="0" w:color="auto"/>
          </w:divBdr>
        </w:div>
        <w:div w:id="467209328">
          <w:marLeft w:val="480"/>
          <w:marRight w:val="0"/>
          <w:marTop w:val="0"/>
          <w:marBottom w:val="0"/>
          <w:divBdr>
            <w:top w:val="none" w:sz="0" w:space="0" w:color="auto"/>
            <w:left w:val="none" w:sz="0" w:space="0" w:color="auto"/>
            <w:bottom w:val="none" w:sz="0" w:space="0" w:color="auto"/>
            <w:right w:val="none" w:sz="0" w:space="0" w:color="auto"/>
          </w:divBdr>
        </w:div>
        <w:div w:id="591664754">
          <w:marLeft w:val="480"/>
          <w:marRight w:val="0"/>
          <w:marTop w:val="0"/>
          <w:marBottom w:val="0"/>
          <w:divBdr>
            <w:top w:val="none" w:sz="0" w:space="0" w:color="auto"/>
            <w:left w:val="none" w:sz="0" w:space="0" w:color="auto"/>
            <w:bottom w:val="none" w:sz="0" w:space="0" w:color="auto"/>
            <w:right w:val="none" w:sz="0" w:space="0" w:color="auto"/>
          </w:divBdr>
        </w:div>
        <w:div w:id="542597543">
          <w:marLeft w:val="480"/>
          <w:marRight w:val="0"/>
          <w:marTop w:val="0"/>
          <w:marBottom w:val="0"/>
          <w:divBdr>
            <w:top w:val="none" w:sz="0" w:space="0" w:color="auto"/>
            <w:left w:val="none" w:sz="0" w:space="0" w:color="auto"/>
            <w:bottom w:val="none" w:sz="0" w:space="0" w:color="auto"/>
            <w:right w:val="none" w:sz="0" w:space="0" w:color="auto"/>
          </w:divBdr>
        </w:div>
        <w:div w:id="1835140554">
          <w:marLeft w:val="480"/>
          <w:marRight w:val="0"/>
          <w:marTop w:val="0"/>
          <w:marBottom w:val="0"/>
          <w:divBdr>
            <w:top w:val="none" w:sz="0" w:space="0" w:color="auto"/>
            <w:left w:val="none" w:sz="0" w:space="0" w:color="auto"/>
            <w:bottom w:val="none" w:sz="0" w:space="0" w:color="auto"/>
            <w:right w:val="none" w:sz="0" w:space="0" w:color="auto"/>
          </w:divBdr>
        </w:div>
        <w:div w:id="388891611">
          <w:marLeft w:val="480"/>
          <w:marRight w:val="0"/>
          <w:marTop w:val="0"/>
          <w:marBottom w:val="0"/>
          <w:divBdr>
            <w:top w:val="none" w:sz="0" w:space="0" w:color="auto"/>
            <w:left w:val="none" w:sz="0" w:space="0" w:color="auto"/>
            <w:bottom w:val="none" w:sz="0" w:space="0" w:color="auto"/>
            <w:right w:val="none" w:sz="0" w:space="0" w:color="auto"/>
          </w:divBdr>
        </w:div>
        <w:div w:id="1840265850">
          <w:marLeft w:val="480"/>
          <w:marRight w:val="0"/>
          <w:marTop w:val="0"/>
          <w:marBottom w:val="0"/>
          <w:divBdr>
            <w:top w:val="none" w:sz="0" w:space="0" w:color="auto"/>
            <w:left w:val="none" w:sz="0" w:space="0" w:color="auto"/>
            <w:bottom w:val="none" w:sz="0" w:space="0" w:color="auto"/>
            <w:right w:val="none" w:sz="0" w:space="0" w:color="auto"/>
          </w:divBdr>
        </w:div>
        <w:div w:id="2076512651">
          <w:marLeft w:val="480"/>
          <w:marRight w:val="0"/>
          <w:marTop w:val="0"/>
          <w:marBottom w:val="0"/>
          <w:divBdr>
            <w:top w:val="none" w:sz="0" w:space="0" w:color="auto"/>
            <w:left w:val="none" w:sz="0" w:space="0" w:color="auto"/>
            <w:bottom w:val="none" w:sz="0" w:space="0" w:color="auto"/>
            <w:right w:val="none" w:sz="0" w:space="0" w:color="auto"/>
          </w:divBdr>
        </w:div>
        <w:div w:id="457341706">
          <w:marLeft w:val="480"/>
          <w:marRight w:val="0"/>
          <w:marTop w:val="0"/>
          <w:marBottom w:val="0"/>
          <w:divBdr>
            <w:top w:val="none" w:sz="0" w:space="0" w:color="auto"/>
            <w:left w:val="none" w:sz="0" w:space="0" w:color="auto"/>
            <w:bottom w:val="none" w:sz="0" w:space="0" w:color="auto"/>
            <w:right w:val="none" w:sz="0" w:space="0" w:color="auto"/>
          </w:divBdr>
        </w:div>
        <w:div w:id="1343125063">
          <w:marLeft w:val="480"/>
          <w:marRight w:val="0"/>
          <w:marTop w:val="0"/>
          <w:marBottom w:val="0"/>
          <w:divBdr>
            <w:top w:val="none" w:sz="0" w:space="0" w:color="auto"/>
            <w:left w:val="none" w:sz="0" w:space="0" w:color="auto"/>
            <w:bottom w:val="none" w:sz="0" w:space="0" w:color="auto"/>
            <w:right w:val="none" w:sz="0" w:space="0" w:color="auto"/>
          </w:divBdr>
        </w:div>
        <w:div w:id="489641061">
          <w:marLeft w:val="480"/>
          <w:marRight w:val="0"/>
          <w:marTop w:val="0"/>
          <w:marBottom w:val="0"/>
          <w:divBdr>
            <w:top w:val="none" w:sz="0" w:space="0" w:color="auto"/>
            <w:left w:val="none" w:sz="0" w:space="0" w:color="auto"/>
            <w:bottom w:val="none" w:sz="0" w:space="0" w:color="auto"/>
            <w:right w:val="none" w:sz="0" w:space="0" w:color="auto"/>
          </w:divBdr>
        </w:div>
        <w:div w:id="1520922953">
          <w:marLeft w:val="480"/>
          <w:marRight w:val="0"/>
          <w:marTop w:val="0"/>
          <w:marBottom w:val="0"/>
          <w:divBdr>
            <w:top w:val="none" w:sz="0" w:space="0" w:color="auto"/>
            <w:left w:val="none" w:sz="0" w:space="0" w:color="auto"/>
            <w:bottom w:val="none" w:sz="0" w:space="0" w:color="auto"/>
            <w:right w:val="none" w:sz="0" w:space="0" w:color="auto"/>
          </w:divBdr>
        </w:div>
        <w:div w:id="563760753">
          <w:marLeft w:val="480"/>
          <w:marRight w:val="0"/>
          <w:marTop w:val="0"/>
          <w:marBottom w:val="0"/>
          <w:divBdr>
            <w:top w:val="none" w:sz="0" w:space="0" w:color="auto"/>
            <w:left w:val="none" w:sz="0" w:space="0" w:color="auto"/>
            <w:bottom w:val="none" w:sz="0" w:space="0" w:color="auto"/>
            <w:right w:val="none" w:sz="0" w:space="0" w:color="auto"/>
          </w:divBdr>
        </w:div>
        <w:div w:id="1571695815">
          <w:marLeft w:val="480"/>
          <w:marRight w:val="0"/>
          <w:marTop w:val="0"/>
          <w:marBottom w:val="0"/>
          <w:divBdr>
            <w:top w:val="none" w:sz="0" w:space="0" w:color="auto"/>
            <w:left w:val="none" w:sz="0" w:space="0" w:color="auto"/>
            <w:bottom w:val="none" w:sz="0" w:space="0" w:color="auto"/>
            <w:right w:val="none" w:sz="0" w:space="0" w:color="auto"/>
          </w:divBdr>
        </w:div>
        <w:div w:id="1411653184">
          <w:marLeft w:val="480"/>
          <w:marRight w:val="0"/>
          <w:marTop w:val="0"/>
          <w:marBottom w:val="0"/>
          <w:divBdr>
            <w:top w:val="none" w:sz="0" w:space="0" w:color="auto"/>
            <w:left w:val="none" w:sz="0" w:space="0" w:color="auto"/>
            <w:bottom w:val="none" w:sz="0" w:space="0" w:color="auto"/>
            <w:right w:val="none" w:sz="0" w:space="0" w:color="auto"/>
          </w:divBdr>
        </w:div>
        <w:div w:id="417485308">
          <w:marLeft w:val="480"/>
          <w:marRight w:val="0"/>
          <w:marTop w:val="0"/>
          <w:marBottom w:val="0"/>
          <w:divBdr>
            <w:top w:val="none" w:sz="0" w:space="0" w:color="auto"/>
            <w:left w:val="none" w:sz="0" w:space="0" w:color="auto"/>
            <w:bottom w:val="none" w:sz="0" w:space="0" w:color="auto"/>
            <w:right w:val="none" w:sz="0" w:space="0" w:color="auto"/>
          </w:divBdr>
        </w:div>
        <w:div w:id="1646277835">
          <w:marLeft w:val="480"/>
          <w:marRight w:val="0"/>
          <w:marTop w:val="0"/>
          <w:marBottom w:val="0"/>
          <w:divBdr>
            <w:top w:val="none" w:sz="0" w:space="0" w:color="auto"/>
            <w:left w:val="none" w:sz="0" w:space="0" w:color="auto"/>
            <w:bottom w:val="none" w:sz="0" w:space="0" w:color="auto"/>
            <w:right w:val="none" w:sz="0" w:space="0" w:color="auto"/>
          </w:divBdr>
        </w:div>
        <w:div w:id="1681080537">
          <w:marLeft w:val="480"/>
          <w:marRight w:val="0"/>
          <w:marTop w:val="0"/>
          <w:marBottom w:val="0"/>
          <w:divBdr>
            <w:top w:val="none" w:sz="0" w:space="0" w:color="auto"/>
            <w:left w:val="none" w:sz="0" w:space="0" w:color="auto"/>
            <w:bottom w:val="none" w:sz="0" w:space="0" w:color="auto"/>
            <w:right w:val="none" w:sz="0" w:space="0" w:color="auto"/>
          </w:divBdr>
        </w:div>
        <w:div w:id="1548880122">
          <w:marLeft w:val="480"/>
          <w:marRight w:val="0"/>
          <w:marTop w:val="0"/>
          <w:marBottom w:val="0"/>
          <w:divBdr>
            <w:top w:val="none" w:sz="0" w:space="0" w:color="auto"/>
            <w:left w:val="none" w:sz="0" w:space="0" w:color="auto"/>
            <w:bottom w:val="none" w:sz="0" w:space="0" w:color="auto"/>
            <w:right w:val="none" w:sz="0" w:space="0" w:color="auto"/>
          </w:divBdr>
        </w:div>
        <w:div w:id="1446148926">
          <w:marLeft w:val="480"/>
          <w:marRight w:val="0"/>
          <w:marTop w:val="0"/>
          <w:marBottom w:val="0"/>
          <w:divBdr>
            <w:top w:val="none" w:sz="0" w:space="0" w:color="auto"/>
            <w:left w:val="none" w:sz="0" w:space="0" w:color="auto"/>
            <w:bottom w:val="none" w:sz="0" w:space="0" w:color="auto"/>
            <w:right w:val="none" w:sz="0" w:space="0" w:color="auto"/>
          </w:divBdr>
        </w:div>
        <w:div w:id="430273723">
          <w:marLeft w:val="480"/>
          <w:marRight w:val="0"/>
          <w:marTop w:val="0"/>
          <w:marBottom w:val="0"/>
          <w:divBdr>
            <w:top w:val="none" w:sz="0" w:space="0" w:color="auto"/>
            <w:left w:val="none" w:sz="0" w:space="0" w:color="auto"/>
            <w:bottom w:val="none" w:sz="0" w:space="0" w:color="auto"/>
            <w:right w:val="none" w:sz="0" w:space="0" w:color="auto"/>
          </w:divBdr>
        </w:div>
        <w:div w:id="1262105651">
          <w:marLeft w:val="480"/>
          <w:marRight w:val="0"/>
          <w:marTop w:val="0"/>
          <w:marBottom w:val="0"/>
          <w:divBdr>
            <w:top w:val="none" w:sz="0" w:space="0" w:color="auto"/>
            <w:left w:val="none" w:sz="0" w:space="0" w:color="auto"/>
            <w:bottom w:val="none" w:sz="0" w:space="0" w:color="auto"/>
            <w:right w:val="none" w:sz="0" w:space="0" w:color="auto"/>
          </w:divBdr>
        </w:div>
        <w:div w:id="435904401">
          <w:marLeft w:val="480"/>
          <w:marRight w:val="0"/>
          <w:marTop w:val="0"/>
          <w:marBottom w:val="0"/>
          <w:divBdr>
            <w:top w:val="none" w:sz="0" w:space="0" w:color="auto"/>
            <w:left w:val="none" w:sz="0" w:space="0" w:color="auto"/>
            <w:bottom w:val="none" w:sz="0" w:space="0" w:color="auto"/>
            <w:right w:val="none" w:sz="0" w:space="0" w:color="auto"/>
          </w:divBdr>
        </w:div>
        <w:div w:id="1606689203">
          <w:marLeft w:val="480"/>
          <w:marRight w:val="0"/>
          <w:marTop w:val="0"/>
          <w:marBottom w:val="0"/>
          <w:divBdr>
            <w:top w:val="none" w:sz="0" w:space="0" w:color="auto"/>
            <w:left w:val="none" w:sz="0" w:space="0" w:color="auto"/>
            <w:bottom w:val="none" w:sz="0" w:space="0" w:color="auto"/>
            <w:right w:val="none" w:sz="0" w:space="0" w:color="auto"/>
          </w:divBdr>
        </w:div>
        <w:div w:id="1863741337">
          <w:marLeft w:val="480"/>
          <w:marRight w:val="0"/>
          <w:marTop w:val="0"/>
          <w:marBottom w:val="0"/>
          <w:divBdr>
            <w:top w:val="none" w:sz="0" w:space="0" w:color="auto"/>
            <w:left w:val="none" w:sz="0" w:space="0" w:color="auto"/>
            <w:bottom w:val="none" w:sz="0" w:space="0" w:color="auto"/>
            <w:right w:val="none" w:sz="0" w:space="0" w:color="auto"/>
          </w:divBdr>
        </w:div>
        <w:div w:id="1831485362">
          <w:marLeft w:val="480"/>
          <w:marRight w:val="0"/>
          <w:marTop w:val="0"/>
          <w:marBottom w:val="0"/>
          <w:divBdr>
            <w:top w:val="none" w:sz="0" w:space="0" w:color="auto"/>
            <w:left w:val="none" w:sz="0" w:space="0" w:color="auto"/>
            <w:bottom w:val="none" w:sz="0" w:space="0" w:color="auto"/>
            <w:right w:val="none" w:sz="0" w:space="0" w:color="auto"/>
          </w:divBdr>
        </w:div>
      </w:divsChild>
    </w:div>
    <w:div w:id="845247105">
      <w:bodyDiv w:val="1"/>
      <w:marLeft w:val="0"/>
      <w:marRight w:val="0"/>
      <w:marTop w:val="0"/>
      <w:marBottom w:val="0"/>
      <w:divBdr>
        <w:top w:val="none" w:sz="0" w:space="0" w:color="auto"/>
        <w:left w:val="none" w:sz="0" w:space="0" w:color="auto"/>
        <w:bottom w:val="none" w:sz="0" w:space="0" w:color="auto"/>
        <w:right w:val="none" w:sz="0" w:space="0" w:color="auto"/>
      </w:divBdr>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46092184">
      <w:bodyDiv w:val="1"/>
      <w:marLeft w:val="0"/>
      <w:marRight w:val="0"/>
      <w:marTop w:val="0"/>
      <w:marBottom w:val="0"/>
      <w:divBdr>
        <w:top w:val="none" w:sz="0" w:space="0" w:color="auto"/>
        <w:left w:val="none" w:sz="0" w:space="0" w:color="auto"/>
        <w:bottom w:val="none" w:sz="0" w:space="0" w:color="auto"/>
        <w:right w:val="none" w:sz="0" w:space="0" w:color="auto"/>
      </w:divBdr>
    </w:div>
    <w:div w:id="852112624">
      <w:bodyDiv w:val="1"/>
      <w:marLeft w:val="0"/>
      <w:marRight w:val="0"/>
      <w:marTop w:val="0"/>
      <w:marBottom w:val="0"/>
      <w:divBdr>
        <w:top w:val="none" w:sz="0" w:space="0" w:color="auto"/>
        <w:left w:val="none" w:sz="0" w:space="0" w:color="auto"/>
        <w:bottom w:val="none" w:sz="0" w:space="0" w:color="auto"/>
        <w:right w:val="none" w:sz="0" w:space="0" w:color="auto"/>
      </w:divBdr>
    </w:div>
    <w:div w:id="855266237">
      <w:bodyDiv w:val="1"/>
      <w:marLeft w:val="0"/>
      <w:marRight w:val="0"/>
      <w:marTop w:val="0"/>
      <w:marBottom w:val="0"/>
      <w:divBdr>
        <w:top w:val="none" w:sz="0" w:space="0" w:color="auto"/>
        <w:left w:val="none" w:sz="0" w:space="0" w:color="auto"/>
        <w:bottom w:val="none" w:sz="0" w:space="0" w:color="auto"/>
        <w:right w:val="none" w:sz="0" w:space="0" w:color="auto"/>
      </w:divBdr>
    </w:div>
    <w:div w:id="855537401">
      <w:bodyDiv w:val="1"/>
      <w:marLeft w:val="0"/>
      <w:marRight w:val="0"/>
      <w:marTop w:val="0"/>
      <w:marBottom w:val="0"/>
      <w:divBdr>
        <w:top w:val="none" w:sz="0" w:space="0" w:color="auto"/>
        <w:left w:val="none" w:sz="0" w:space="0" w:color="auto"/>
        <w:bottom w:val="none" w:sz="0" w:space="0" w:color="auto"/>
        <w:right w:val="none" w:sz="0" w:space="0" w:color="auto"/>
      </w:divBdr>
    </w:div>
    <w:div w:id="856499896">
      <w:bodyDiv w:val="1"/>
      <w:marLeft w:val="0"/>
      <w:marRight w:val="0"/>
      <w:marTop w:val="0"/>
      <w:marBottom w:val="0"/>
      <w:divBdr>
        <w:top w:val="none" w:sz="0" w:space="0" w:color="auto"/>
        <w:left w:val="none" w:sz="0" w:space="0" w:color="auto"/>
        <w:bottom w:val="none" w:sz="0" w:space="0" w:color="auto"/>
        <w:right w:val="none" w:sz="0" w:space="0" w:color="auto"/>
      </w:divBdr>
    </w:div>
    <w:div w:id="857692589">
      <w:bodyDiv w:val="1"/>
      <w:marLeft w:val="0"/>
      <w:marRight w:val="0"/>
      <w:marTop w:val="0"/>
      <w:marBottom w:val="0"/>
      <w:divBdr>
        <w:top w:val="none" w:sz="0" w:space="0" w:color="auto"/>
        <w:left w:val="none" w:sz="0" w:space="0" w:color="auto"/>
        <w:bottom w:val="none" w:sz="0" w:space="0" w:color="auto"/>
        <w:right w:val="none" w:sz="0" w:space="0" w:color="auto"/>
      </w:divBdr>
    </w:div>
    <w:div w:id="858466507">
      <w:bodyDiv w:val="1"/>
      <w:marLeft w:val="0"/>
      <w:marRight w:val="0"/>
      <w:marTop w:val="0"/>
      <w:marBottom w:val="0"/>
      <w:divBdr>
        <w:top w:val="none" w:sz="0" w:space="0" w:color="auto"/>
        <w:left w:val="none" w:sz="0" w:space="0" w:color="auto"/>
        <w:bottom w:val="none" w:sz="0" w:space="0" w:color="auto"/>
        <w:right w:val="none" w:sz="0" w:space="0" w:color="auto"/>
      </w:divBdr>
    </w:div>
    <w:div w:id="859050926">
      <w:bodyDiv w:val="1"/>
      <w:marLeft w:val="0"/>
      <w:marRight w:val="0"/>
      <w:marTop w:val="0"/>
      <w:marBottom w:val="0"/>
      <w:divBdr>
        <w:top w:val="none" w:sz="0" w:space="0" w:color="auto"/>
        <w:left w:val="none" w:sz="0" w:space="0" w:color="auto"/>
        <w:bottom w:val="none" w:sz="0" w:space="0" w:color="auto"/>
        <w:right w:val="none" w:sz="0" w:space="0" w:color="auto"/>
      </w:divBdr>
    </w:div>
    <w:div w:id="859196952">
      <w:bodyDiv w:val="1"/>
      <w:marLeft w:val="0"/>
      <w:marRight w:val="0"/>
      <w:marTop w:val="0"/>
      <w:marBottom w:val="0"/>
      <w:divBdr>
        <w:top w:val="none" w:sz="0" w:space="0" w:color="auto"/>
        <w:left w:val="none" w:sz="0" w:space="0" w:color="auto"/>
        <w:bottom w:val="none" w:sz="0" w:space="0" w:color="auto"/>
        <w:right w:val="none" w:sz="0" w:space="0" w:color="auto"/>
      </w:divBdr>
    </w:div>
    <w:div w:id="865796558">
      <w:bodyDiv w:val="1"/>
      <w:marLeft w:val="0"/>
      <w:marRight w:val="0"/>
      <w:marTop w:val="0"/>
      <w:marBottom w:val="0"/>
      <w:divBdr>
        <w:top w:val="none" w:sz="0" w:space="0" w:color="auto"/>
        <w:left w:val="none" w:sz="0" w:space="0" w:color="auto"/>
        <w:bottom w:val="none" w:sz="0" w:space="0" w:color="auto"/>
        <w:right w:val="none" w:sz="0" w:space="0" w:color="auto"/>
      </w:divBdr>
    </w:div>
    <w:div w:id="869952654">
      <w:bodyDiv w:val="1"/>
      <w:marLeft w:val="0"/>
      <w:marRight w:val="0"/>
      <w:marTop w:val="0"/>
      <w:marBottom w:val="0"/>
      <w:divBdr>
        <w:top w:val="none" w:sz="0" w:space="0" w:color="auto"/>
        <w:left w:val="none" w:sz="0" w:space="0" w:color="auto"/>
        <w:bottom w:val="none" w:sz="0" w:space="0" w:color="auto"/>
        <w:right w:val="none" w:sz="0" w:space="0" w:color="auto"/>
      </w:divBdr>
    </w:div>
    <w:div w:id="872304719">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73345178">
      <w:bodyDiv w:val="1"/>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480"/>
          <w:marRight w:val="0"/>
          <w:marTop w:val="0"/>
          <w:marBottom w:val="0"/>
          <w:divBdr>
            <w:top w:val="none" w:sz="0" w:space="0" w:color="auto"/>
            <w:left w:val="none" w:sz="0" w:space="0" w:color="auto"/>
            <w:bottom w:val="none" w:sz="0" w:space="0" w:color="auto"/>
            <w:right w:val="none" w:sz="0" w:space="0" w:color="auto"/>
          </w:divBdr>
        </w:div>
        <w:div w:id="279731124">
          <w:marLeft w:val="480"/>
          <w:marRight w:val="0"/>
          <w:marTop w:val="0"/>
          <w:marBottom w:val="0"/>
          <w:divBdr>
            <w:top w:val="none" w:sz="0" w:space="0" w:color="auto"/>
            <w:left w:val="none" w:sz="0" w:space="0" w:color="auto"/>
            <w:bottom w:val="none" w:sz="0" w:space="0" w:color="auto"/>
            <w:right w:val="none" w:sz="0" w:space="0" w:color="auto"/>
          </w:divBdr>
        </w:div>
        <w:div w:id="681973475">
          <w:marLeft w:val="480"/>
          <w:marRight w:val="0"/>
          <w:marTop w:val="0"/>
          <w:marBottom w:val="0"/>
          <w:divBdr>
            <w:top w:val="none" w:sz="0" w:space="0" w:color="auto"/>
            <w:left w:val="none" w:sz="0" w:space="0" w:color="auto"/>
            <w:bottom w:val="none" w:sz="0" w:space="0" w:color="auto"/>
            <w:right w:val="none" w:sz="0" w:space="0" w:color="auto"/>
          </w:divBdr>
        </w:div>
        <w:div w:id="403380966">
          <w:marLeft w:val="480"/>
          <w:marRight w:val="0"/>
          <w:marTop w:val="0"/>
          <w:marBottom w:val="0"/>
          <w:divBdr>
            <w:top w:val="none" w:sz="0" w:space="0" w:color="auto"/>
            <w:left w:val="none" w:sz="0" w:space="0" w:color="auto"/>
            <w:bottom w:val="none" w:sz="0" w:space="0" w:color="auto"/>
            <w:right w:val="none" w:sz="0" w:space="0" w:color="auto"/>
          </w:divBdr>
        </w:div>
        <w:div w:id="2118090483">
          <w:marLeft w:val="480"/>
          <w:marRight w:val="0"/>
          <w:marTop w:val="0"/>
          <w:marBottom w:val="0"/>
          <w:divBdr>
            <w:top w:val="none" w:sz="0" w:space="0" w:color="auto"/>
            <w:left w:val="none" w:sz="0" w:space="0" w:color="auto"/>
            <w:bottom w:val="none" w:sz="0" w:space="0" w:color="auto"/>
            <w:right w:val="none" w:sz="0" w:space="0" w:color="auto"/>
          </w:divBdr>
        </w:div>
        <w:div w:id="1832090837">
          <w:marLeft w:val="480"/>
          <w:marRight w:val="0"/>
          <w:marTop w:val="0"/>
          <w:marBottom w:val="0"/>
          <w:divBdr>
            <w:top w:val="none" w:sz="0" w:space="0" w:color="auto"/>
            <w:left w:val="none" w:sz="0" w:space="0" w:color="auto"/>
            <w:bottom w:val="none" w:sz="0" w:space="0" w:color="auto"/>
            <w:right w:val="none" w:sz="0" w:space="0" w:color="auto"/>
          </w:divBdr>
        </w:div>
      </w:divsChild>
    </w:div>
    <w:div w:id="874998996">
      <w:bodyDiv w:val="1"/>
      <w:marLeft w:val="0"/>
      <w:marRight w:val="0"/>
      <w:marTop w:val="0"/>
      <w:marBottom w:val="0"/>
      <w:divBdr>
        <w:top w:val="none" w:sz="0" w:space="0" w:color="auto"/>
        <w:left w:val="none" w:sz="0" w:space="0" w:color="auto"/>
        <w:bottom w:val="none" w:sz="0" w:space="0" w:color="auto"/>
        <w:right w:val="none" w:sz="0" w:space="0" w:color="auto"/>
      </w:divBdr>
      <w:divsChild>
        <w:div w:id="1186023973">
          <w:marLeft w:val="480"/>
          <w:marRight w:val="0"/>
          <w:marTop w:val="0"/>
          <w:marBottom w:val="0"/>
          <w:divBdr>
            <w:top w:val="none" w:sz="0" w:space="0" w:color="auto"/>
            <w:left w:val="none" w:sz="0" w:space="0" w:color="auto"/>
            <w:bottom w:val="none" w:sz="0" w:space="0" w:color="auto"/>
            <w:right w:val="none" w:sz="0" w:space="0" w:color="auto"/>
          </w:divBdr>
        </w:div>
        <w:div w:id="2082409998">
          <w:marLeft w:val="480"/>
          <w:marRight w:val="0"/>
          <w:marTop w:val="0"/>
          <w:marBottom w:val="0"/>
          <w:divBdr>
            <w:top w:val="none" w:sz="0" w:space="0" w:color="auto"/>
            <w:left w:val="none" w:sz="0" w:space="0" w:color="auto"/>
            <w:bottom w:val="none" w:sz="0" w:space="0" w:color="auto"/>
            <w:right w:val="none" w:sz="0" w:space="0" w:color="auto"/>
          </w:divBdr>
        </w:div>
        <w:div w:id="1248423159">
          <w:marLeft w:val="480"/>
          <w:marRight w:val="0"/>
          <w:marTop w:val="0"/>
          <w:marBottom w:val="0"/>
          <w:divBdr>
            <w:top w:val="none" w:sz="0" w:space="0" w:color="auto"/>
            <w:left w:val="none" w:sz="0" w:space="0" w:color="auto"/>
            <w:bottom w:val="none" w:sz="0" w:space="0" w:color="auto"/>
            <w:right w:val="none" w:sz="0" w:space="0" w:color="auto"/>
          </w:divBdr>
        </w:div>
        <w:div w:id="1660765548">
          <w:marLeft w:val="480"/>
          <w:marRight w:val="0"/>
          <w:marTop w:val="0"/>
          <w:marBottom w:val="0"/>
          <w:divBdr>
            <w:top w:val="none" w:sz="0" w:space="0" w:color="auto"/>
            <w:left w:val="none" w:sz="0" w:space="0" w:color="auto"/>
            <w:bottom w:val="none" w:sz="0" w:space="0" w:color="auto"/>
            <w:right w:val="none" w:sz="0" w:space="0" w:color="auto"/>
          </w:divBdr>
        </w:div>
        <w:div w:id="1574316418">
          <w:marLeft w:val="480"/>
          <w:marRight w:val="0"/>
          <w:marTop w:val="0"/>
          <w:marBottom w:val="0"/>
          <w:divBdr>
            <w:top w:val="none" w:sz="0" w:space="0" w:color="auto"/>
            <w:left w:val="none" w:sz="0" w:space="0" w:color="auto"/>
            <w:bottom w:val="none" w:sz="0" w:space="0" w:color="auto"/>
            <w:right w:val="none" w:sz="0" w:space="0" w:color="auto"/>
          </w:divBdr>
        </w:div>
        <w:div w:id="1962835228">
          <w:marLeft w:val="480"/>
          <w:marRight w:val="0"/>
          <w:marTop w:val="0"/>
          <w:marBottom w:val="0"/>
          <w:divBdr>
            <w:top w:val="none" w:sz="0" w:space="0" w:color="auto"/>
            <w:left w:val="none" w:sz="0" w:space="0" w:color="auto"/>
            <w:bottom w:val="none" w:sz="0" w:space="0" w:color="auto"/>
            <w:right w:val="none" w:sz="0" w:space="0" w:color="auto"/>
          </w:divBdr>
        </w:div>
        <w:div w:id="944726489">
          <w:marLeft w:val="480"/>
          <w:marRight w:val="0"/>
          <w:marTop w:val="0"/>
          <w:marBottom w:val="0"/>
          <w:divBdr>
            <w:top w:val="none" w:sz="0" w:space="0" w:color="auto"/>
            <w:left w:val="none" w:sz="0" w:space="0" w:color="auto"/>
            <w:bottom w:val="none" w:sz="0" w:space="0" w:color="auto"/>
            <w:right w:val="none" w:sz="0" w:space="0" w:color="auto"/>
          </w:divBdr>
        </w:div>
        <w:div w:id="1460143164">
          <w:marLeft w:val="480"/>
          <w:marRight w:val="0"/>
          <w:marTop w:val="0"/>
          <w:marBottom w:val="0"/>
          <w:divBdr>
            <w:top w:val="none" w:sz="0" w:space="0" w:color="auto"/>
            <w:left w:val="none" w:sz="0" w:space="0" w:color="auto"/>
            <w:bottom w:val="none" w:sz="0" w:space="0" w:color="auto"/>
            <w:right w:val="none" w:sz="0" w:space="0" w:color="auto"/>
          </w:divBdr>
        </w:div>
        <w:div w:id="1752694831">
          <w:marLeft w:val="480"/>
          <w:marRight w:val="0"/>
          <w:marTop w:val="0"/>
          <w:marBottom w:val="0"/>
          <w:divBdr>
            <w:top w:val="none" w:sz="0" w:space="0" w:color="auto"/>
            <w:left w:val="none" w:sz="0" w:space="0" w:color="auto"/>
            <w:bottom w:val="none" w:sz="0" w:space="0" w:color="auto"/>
            <w:right w:val="none" w:sz="0" w:space="0" w:color="auto"/>
          </w:divBdr>
        </w:div>
        <w:div w:id="107627585">
          <w:marLeft w:val="480"/>
          <w:marRight w:val="0"/>
          <w:marTop w:val="0"/>
          <w:marBottom w:val="0"/>
          <w:divBdr>
            <w:top w:val="none" w:sz="0" w:space="0" w:color="auto"/>
            <w:left w:val="none" w:sz="0" w:space="0" w:color="auto"/>
            <w:bottom w:val="none" w:sz="0" w:space="0" w:color="auto"/>
            <w:right w:val="none" w:sz="0" w:space="0" w:color="auto"/>
          </w:divBdr>
        </w:div>
        <w:div w:id="55974141">
          <w:marLeft w:val="480"/>
          <w:marRight w:val="0"/>
          <w:marTop w:val="0"/>
          <w:marBottom w:val="0"/>
          <w:divBdr>
            <w:top w:val="none" w:sz="0" w:space="0" w:color="auto"/>
            <w:left w:val="none" w:sz="0" w:space="0" w:color="auto"/>
            <w:bottom w:val="none" w:sz="0" w:space="0" w:color="auto"/>
            <w:right w:val="none" w:sz="0" w:space="0" w:color="auto"/>
          </w:divBdr>
        </w:div>
        <w:div w:id="996684707">
          <w:marLeft w:val="480"/>
          <w:marRight w:val="0"/>
          <w:marTop w:val="0"/>
          <w:marBottom w:val="0"/>
          <w:divBdr>
            <w:top w:val="none" w:sz="0" w:space="0" w:color="auto"/>
            <w:left w:val="none" w:sz="0" w:space="0" w:color="auto"/>
            <w:bottom w:val="none" w:sz="0" w:space="0" w:color="auto"/>
            <w:right w:val="none" w:sz="0" w:space="0" w:color="auto"/>
          </w:divBdr>
        </w:div>
        <w:div w:id="2029017119">
          <w:marLeft w:val="480"/>
          <w:marRight w:val="0"/>
          <w:marTop w:val="0"/>
          <w:marBottom w:val="0"/>
          <w:divBdr>
            <w:top w:val="none" w:sz="0" w:space="0" w:color="auto"/>
            <w:left w:val="none" w:sz="0" w:space="0" w:color="auto"/>
            <w:bottom w:val="none" w:sz="0" w:space="0" w:color="auto"/>
            <w:right w:val="none" w:sz="0" w:space="0" w:color="auto"/>
          </w:divBdr>
        </w:div>
        <w:div w:id="840387000">
          <w:marLeft w:val="480"/>
          <w:marRight w:val="0"/>
          <w:marTop w:val="0"/>
          <w:marBottom w:val="0"/>
          <w:divBdr>
            <w:top w:val="none" w:sz="0" w:space="0" w:color="auto"/>
            <w:left w:val="none" w:sz="0" w:space="0" w:color="auto"/>
            <w:bottom w:val="none" w:sz="0" w:space="0" w:color="auto"/>
            <w:right w:val="none" w:sz="0" w:space="0" w:color="auto"/>
          </w:divBdr>
        </w:div>
        <w:div w:id="1046567535">
          <w:marLeft w:val="480"/>
          <w:marRight w:val="0"/>
          <w:marTop w:val="0"/>
          <w:marBottom w:val="0"/>
          <w:divBdr>
            <w:top w:val="none" w:sz="0" w:space="0" w:color="auto"/>
            <w:left w:val="none" w:sz="0" w:space="0" w:color="auto"/>
            <w:bottom w:val="none" w:sz="0" w:space="0" w:color="auto"/>
            <w:right w:val="none" w:sz="0" w:space="0" w:color="auto"/>
          </w:divBdr>
        </w:div>
        <w:div w:id="1720861519">
          <w:marLeft w:val="480"/>
          <w:marRight w:val="0"/>
          <w:marTop w:val="0"/>
          <w:marBottom w:val="0"/>
          <w:divBdr>
            <w:top w:val="none" w:sz="0" w:space="0" w:color="auto"/>
            <w:left w:val="none" w:sz="0" w:space="0" w:color="auto"/>
            <w:bottom w:val="none" w:sz="0" w:space="0" w:color="auto"/>
            <w:right w:val="none" w:sz="0" w:space="0" w:color="auto"/>
          </w:divBdr>
        </w:div>
        <w:div w:id="1176698979">
          <w:marLeft w:val="480"/>
          <w:marRight w:val="0"/>
          <w:marTop w:val="0"/>
          <w:marBottom w:val="0"/>
          <w:divBdr>
            <w:top w:val="none" w:sz="0" w:space="0" w:color="auto"/>
            <w:left w:val="none" w:sz="0" w:space="0" w:color="auto"/>
            <w:bottom w:val="none" w:sz="0" w:space="0" w:color="auto"/>
            <w:right w:val="none" w:sz="0" w:space="0" w:color="auto"/>
          </w:divBdr>
        </w:div>
        <w:div w:id="1256593192">
          <w:marLeft w:val="480"/>
          <w:marRight w:val="0"/>
          <w:marTop w:val="0"/>
          <w:marBottom w:val="0"/>
          <w:divBdr>
            <w:top w:val="none" w:sz="0" w:space="0" w:color="auto"/>
            <w:left w:val="none" w:sz="0" w:space="0" w:color="auto"/>
            <w:bottom w:val="none" w:sz="0" w:space="0" w:color="auto"/>
            <w:right w:val="none" w:sz="0" w:space="0" w:color="auto"/>
          </w:divBdr>
        </w:div>
        <w:div w:id="1518733707">
          <w:marLeft w:val="480"/>
          <w:marRight w:val="0"/>
          <w:marTop w:val="0"/>
          <w:marBottom w:val="0"/>
          <w:divBdr>
            <w:top w:val="none" w:sz="0" w:space="0" w:color="auto"/>
            <w:left w:val="none" w:sz="0" w:space="0" w:color="auto"/>
            <w:bottom w:val="none" w:sz="0" w:space="0" w:color="auto"/>
            <w:right w:val="none" w:sz="0" w:space="0" w:color="auto"/>
          </w:divBdr>
        </w:div>
        <w:div w:id="679745652">
          <w:marLeft w:val="480"/>
          <w:marRight w:val="0"/>
          <w:marTop w:val="0"/>
          <w:marBottom w:val="0"/>
          <w:divBdr>
            <w:top w:val="none" w:sz="0" w:space="0" w:color="auto"/>
            <w:left w:val="none" w:sz="0" w:space="0" w:color="auto"/>
            <w:bottom w:val="none" w:sz="0" w:space="0" w:color="auto"/>
            <w:right w:val="none" w:sz="0" w:space="0" w:color="auto"/>
          </w:divBdr>
        </w:div>
        <w:div w:id="978412964">
          <w:marLeft w:val="480"/>
          <w:marRight w:val="0"/>
          <w:marTop w:val="0"/>
          <w:marBottom w:val="0"/>
          <w:divBdr>
            <w:top w:val="none" w:sz="0" w:space="0" w:color="auto"/>
            <w:left w:val="none" w:sz="0" w:space="0" w:color="auto"/>
            <w:bottom w:val="none" w:sz="0" w:space="0" w:color="auto"/>
            <w:right w:val="none" w:sz="0" w:space="0" w:color="auto"/>
          </w:divBdr>
        </w:div>
        <w:div w:id="1864858081">
          <w:marLeft w:val="480"/>
          <w:marRight w:val="0"/>
          <w:marTop w:val="0"/>
          <w:marBottom w:val="0"/>
          <w:divBdr>
            <w:top w:val="none" w:sz="0" w:space="0" w:color="auto"/>
            <w:left w:val="none" w:sz="0" w:space="0" w:color="auto"/>
            <w:bottom w:val="none" w:sz="0" w:space="0" w:color="auto"/>
            <w:right w:val="none" w:sz="0" w:space="0" w:color="auto"/>
          </w:divBdr>
        </w:div>
        <w:div w:id="1322343246">
          <w:marLeft w:val="480"/>
          <w:marRight w:val="0"/>
          <w:marTop w:val="0"/>
          <w:marBottom w:val="0"/>
          <w:divBdr>
            <w:top w:val="none" w:sz="0" w:space="0" w:color="auto"/>
            <w:left w:val="none" w:sz="0" w:space="0" w:color="auto"/>
            <w:bottom w:val="none" w:sz="0" w:space="0" w:color="auto"/>
            <w:right w:val="none" w:sz="0" w:space="0" w:color="auto"/>
          </w:divBdr>
        </w:div>
        <w:div w:id="1486165255">
          <w:marLeft w:val="480"/>
          <w:marRight w:val="0"/>
          <w:marTop w:val="0"/>
          <w:marBottom w:val="0"/>
          <w:divBdr>
            <w:top w:val="none" w:sz="0" w:space="0" w:color="auto"/>
            <w:left w:val="none" w:sz="0" w:space="0" w:color="auto"/>
            <w:bottom w:val="none" w:sz="0" w:space="0" w:color="auto"/>
            <w:right w:val="none" w:sz="0" w:space="0" w:color="auto"/>
          </w:divBdr>
        </w:div>
        <w:div w:id="950821545">
          <w:marLeft w:val="480"/>
          <w:marRight w:val="0"/>
          <w:marTop w:val="0"/>
          <w:marBottom w:val="0"/>
          <w:divBdr>
            <w:top w:val="none" w:sz="0" w:space="0" w:color="auto"/>
            <w:left w:val="none" w:sz="0" w:space="0" w:color="auto"/>
            <w:bottom w:val="none" w:sz="0" w:space="0" w:color="auto"/>
            <w:right w:val="none" w:sz="0" w:space="0" w:color="auto"/>
          </w:divBdr>
        </w:div>
        <w:div w:id="331220884">
          <w:marLeft w:val="480"/>
          <w:marRight w:val="0"/>
          <w:marTop w:val="0"/>
          <w:marBottom w:val="0"/>
          <w:divBdr>
            <w:top w:val="none" w:sz="0" w:space="0" w:color="auto"/>
            <w:left w:val="none" w:sz="0" w:space="0" w:color="auto"/>
            <w:bottom w:val="none" w:sz="0" w:space="0" w:color="auto"/>
            <w:right w:val="none" w:sz="0" w:space="0" w:color="auto"/>
          </w:divBdr>
        </w:div>
        <w:div w:id="1146774678">
          <w:marLeft w:val="480"/>
          <w:marRight w:val="0"/>
          <w:marTop w:val="0"/>
          <w:marBottom w:val="0"/>
          <w:divBdr>
            <w:top w:val="none" w:sz="0" w:space="0" w:color="auto"/>
            <w:left w:val="none" w:sz="0" w:space="0" w:color="auto"/>
            <w:bottom w:val="none" w:sz="0" w:space="0" w:color="auto"/>
            <w:right w:val="none" w:sz="0" w:space="0" w:color="auto"/>
          </w:divBdr>
        </w:div>
        <w:div w:id="134671">
          <w:marLeft w:val="480"/>
          <w:marRight w:val="0"/>
          <w:marTop w:val="0"/>
          <w:marBottom w:val="0"/>
          <w:divBdr>
            <w:top w:val="none" w:sz="0" w:space="0" w:color="auto"/>
            <w:left w:val="none" w:sz="0" w:space="0" w:color="auto"/>
            <w:bottom w:val="none" w:sz="0" w:space="0" w:color="auto"/>
            <w:right w:val="none" w:sz="0" w:space="0" w:color="auto"/>
          </w:divBdr>
        </w:div>
        <w:div w:id="1447575923">
          <w:marLeft w:val="480"/>
          <w:marRight w:val="0"/>
          <w:marTop w:val="0"/>
          <w:marBottom w:val="0"/>
          <w:divBdr>
            <w:top w:val="none" w:sz="0" w:space="0" w:color="auto"/>
            <w:left w:val="none" w:sz="0" w:space="0" w:color="auto"/>
            <w:bottom w:val="none" w:sz="0" w:space="0" w:color="auto"/>
            <w:right w:val="none" w:sz="0" w:space="0" w:color="auto"/>
          </w:divBdr>
        </w:div>
        <w:div w:id="1661233875">
          <w:marLeft w:val="480"/>
          <w:marRight w:val="0"/>
          <w:marTop w:val="0"/>
          <w:marBottom w:val="0"/>
          <w:divBdr>
            <w:top w:val="none" w:sz="0" w:space="0" w:color="auto"/>
            <w:left w:val="none" w:sz="0" w:space="0" w:color="auto"/>
            <w:bottom w:val="none" w:sz="0" w:space="0" w:color="auto"/>
            <w:right w:val="none" w:sz="0" w:space="0" w:color="auto"/>
          </w:divBdr>
        </w:div>
        <w:div w:id="1531143833">
          <w:marLeft w:val="480"/>
          <w:marRight w:val="0"/>
          <w:marTop w:val="0"/>
          <w:marBottom w:val="0"/>
          <w:divBdr>
            <w:top w:val="none" w:sz="0" w:space="0" w:color="auto"/>
            <w:left w:val="none" w:sz="0" w:space="0" w:color="auto"/>
            <w:bottom w:val="none" w:sz="0" w:space="0" w:color="auto"/>
            <w:right w:val="none" w:sz="0" w:space="0" w:color="auto"/>
          </w:divBdr>
        </w:div>
        <w:div w:id="484862285">
          <w:marLeft w:val="480"/>
          <w:marRight w:val="0"/>
          <w:marTop w:val="0"/>
          <w:marBottom w:val="0"/>
          <w:divBdr>
            <w:top w:val="none" w:sz="0" w:space="0" w:color="auto"/>
            <w:left w:val="none" w:sz="0" w:space="0" w:color="auto"/>
            <w:bottom w:val="none" w:sz="0" w:space="0" w:color="auto"/>
            <w:right w:val="none" w:sz="0" w:space="0" w:color="auto"/>
          </w:divBdr>
        </w:div>
        <w:div w:id="1769816374">
          <w:marLeft w:val="480"/>
          <w:marRight w:val="0"/>
          <w:marTop w:val="0"/>
          <w:marBottom w:val="0"/>
          <w:divBdr>
            <w:top w:val="none" w:sz="0" w:space="0" w:color="auto"/>
            <w:left w:val="none" w:sz="0" w:space="0" w:color="auto"/>
            <w:bottom w:val="none" w:sz="0" w:space="0" w:color="auto"/>
            <w:right w:val="none" w:sz="0" w:space="0" w:color="auto"/>
          </w:divBdr>
        </w:div>
        <w:div w:id="1309239690">
          <w:marLeft w:val="480"/>
          <w:marRight w:val="0"/>
          <w:marTop w:val="0"/>
          <w:marBottom w:val="0"/>
          <w:divBdr>
            <w:top w:val="none" w:sz="0" w:space="0" w:color="auto"/>
            <w:left w:val="none" w:sz="0" w:space="0" w:color="auto"/>
            <w:bottom w:val="none" w:sz="0" w:space="0" w:color="auto"/>
            <w:right w:val="none" w:sz="0" w:space="0" w:color="auto"/>
          </w:divBdr>
        </w:div>
        <w:div w:id="215507490">
          <w:marLeft w:val="480"/>
          <w:marRight w:val="0"/>
          <w:marTop w:val="0"/>
          <w:marBottom w:val="0"/>
          <w:divBdr>
            <w:top w:val="none" w:sz="0" w:space="0" w:color="auto"/>
            <w:left w:val="none" w:sz="0" w:space="0" w:color="auto"/>
            <w:bottom w:val="none" w:sz="0" w:space="0" w:color="auto"/>
            <w:right w:val="none" w:sz="0" w:space="0" w:color="auto"/>
          </w:divBdr>
        </w:div>
        <w:div w:id="1673799097">
          <w:marLeft w:val="480"/>
          <w:marRight w:val="0"/>
          <w:marTop w:val="0"/>
          <w:marBottom w:val="0"/>
          <w:divBdr>
            <w:top w:val="none" w:sz="0" w:space="0" w:color="auto"/>
            <w:left w:val="none" w:sz="0" w:space="0" w:color="auto"/>
            <w:bottom w:val="none" w:sz="0" w:space="0" w:color="auto"/>
            <w:right w:val="none" w:sz="0" w:space="0" w:color="auto"/>
          </w:divBdr>
        </w:div>
      </w:divsChild>
    </w:div>
    <w:div w:id="876549508">
      <w:bodyDiv w:val="1"/>
      <w:marLeft w:val="0"/>
      <w:marRight w:val="0"/>
      <w:marTop w:val="0"/>
      <w:marBottom w:val="0"/>
      <w:divBdr>
        <w:top w:val="none" w:sz="0" w:space="0" w:color="auto"/>
        <w:left w:val="none" w:sz="0" w:space="0" w:color="auto"/>
        <w:bottom w:val="none" w:sz="0" w:space="0" w:color="auto"/>
        <w:right w:val="none" w:sz="0" w:space="0" w:color="auto"/>
      </w:divBdr>
    </w:div>
    <w:div w:id="878055736">
      <w:bodyDiv w:val="1"/>
      <w:marLeft w:val="0"/>
      <w:marRight w:val="0"/>
      <w:marTop w:val="0"/>
      <w:marBottom w:val="0"/>
      <w:divBdr>
        <w:top w:val="none" w:sz="0" w:space="0" w:color="auto"/>
        <w:left w:val="none" w:sz="0" w:space="0" w:color="auto"/>
        <w:bottom w:val="none" w:sz="0" w:space="0" w:color="auto"/>
        <w:right w:val="none" w:sz="0" w:space="0" w:color="auto"/>
      </w:divBdr>
    </w:div>
    <w:div w:id="880020873">
      <w:bodyDiv w:val="1"/>
      <w:marLeft w:val="0"/>
      <w:marRight w:val="0"/>
      <w:marTop w:val="0"/>
      <w:marBottom w:val="0"/>
      <w:divBdr>
        <w:top w:val="none" w:sz="0" w:space="0" w:color="auto"/>
        <w:left w:val="none" w:sz="0" w:space="0" w:color="auto"/>
        <w:bottom w:val="none" w:sz="0" w:space="0" w:color="auto"/>
        <w:right w:val="none" w:sz="0" w:space="0" w:color="auto"/>
      </w:divBdr>
    </w:div>
    <w:div w:id="880753057">
      <w:bodyDiv w:val="1"/>
      <w:marLeft w:val="0"/>
      <w:marRight w:val="0"/>
      <w:marTop w:val="0"/>
      <w:marBottom w:val="0"/>
      <w:divBdr>
        <w:top w:val="none" w:sz="0" w:space="0" w:color="auto"/>
        <w:left w:val="none" w:sz="0" w:space="0" w:color="auto"/>
        <w:bottom w:val="none" w:sz="0" w:space="0" w:color="auto"/>
        <w:right w:val="none" w:sz="0" w:space="0" w:color="auto"/>
      </w:divBdr>
      <w:divsChild>
        <w:div w:id="94637297">
          <w:marLeft w:val="480"/>
          <w:marRight w:val="0"/>
          <w:marTop w:val="0"/>
          <w:marBottom w:val="0"/>
          <w:divBdr>
            <w:top w:val="none" w:sz="0" w:space="0" w:color="auto"/>
            <w:left w:val="none" w:sz="0" w:space="0" w:color="auto"/>
            <w:bottom w:val="none" w:sz="0" w:space="0" w:color="auto"/>
            <w:right w:val="none" w:sz="0" w:space="0" w:color="auto"/>
          </w:divBdr>
        </w:div>
        <w:div w:id="351541044">
          <w:marLeft w:val="480"/>
          <w:marRight w:val="0"/>
          <w:marTop w:val="0"/>
          <w:marBottom w:val="0"/>
          <w:divBdr>
            <w:top w:val="none" w:sz="0" w:space="0" w:color="auto"/>
            <w:left w:val="none" w:sz="0" w:space="0" w:color="auto"/>
            <w:bottom w:val="none" w:sz="0" w:space="0" w:color="auto"/>
            <w:right w:val="none" w:sz="0" w:space="0" w:color="auto"/>
          </w:divBdr>
        </w:div>
        <w:div w:id="604075496">
          <w:marLeft w:val="480"/>
          <w:marRight w:val="0"/>
          <w:marTop w:val="0"/>
          <w:marBottom w:val="0"/>
          <w:divBdr>
            <w:top w:val="none" w:sz="0" w:space="0" w:color="auto"/>
            <w:left w:val="none" w:sz="0" w:space="0" w:color="auto"/>
            <w:bottom w:val="none" w:sz="0" w:space="0" w:color="auto"/>
            <w:right w:val="none" w:sz="0" w:space="0" w:color="auto"/>
          </w:divBdr>
        </w:div>
        <w:div w:id="2146581244">
          <w:marLeft w:val="480"/>
          <w:marRight w:val="0"/>
          <w:marTop w:val="0"/>
          <w:marBottom w:val="0"/>
          <w:divBdr>
            <w:top w:val="none" w:sz="0" w:space="0" w:color="auto"/>
            <w:left w:val="none" w:sz="0" w:space="0" w:color="auto"/>
            <w:bottom w:val="none" w:sz="0" w:space="0" w:color="auto"/>
            <w:right w:val="none" w:sz="0" w:space="0" w:color="auto"/>
          </w:divBdr>
        </w:div>
        <w:div w:id="1771701963">
          <w:marLeft w:val="480"/>
          <w:marRight w:val="0"/>
          <w:marTop w:val="0"/>
          <w:marBottom w:val="0"/>
          <w:divBdr>
            <w:top w:val="none" w:sz="0" w:space="0" w:color="auto"/>
            <w:left w:val="none" w:sz="0" w:space="0" w:color="auto"/>
            <w:bottom w:val="none" w:sz="0" w:space="0" w:color="auto"/>
            <w:right w:val="none" w:sz="0" w:space="0" w:color="auto"/>
          </w:divBdr>
        </w:div>
        <w:div w:id="779645004">
          <w:marLeft w:val="480"/>
          <w:marRight w:val="0"/>
          <w:marTop w:val="0"/>
          <w:marBottom w:val="0"/>
          <w:divBdr>
            <w:top w:val="none" w:sz="0" w:space="0" w:color="auto"/>
            <w:left w:val="none" w:sz="0" w:space="0" w:color="auto"/>
            <w:bottom w:val="none" w:sz="0" w:space="0" w:color="auto"/>
            <w:right w:val="none" w:sz="0" w:space="0" w:color="auto"/>
          </w:divBdr>
        </w:div>
        <w:div w:id="860822042">
          <w:marLeft w:val="480"/>
          <w:marRight w:val="0"/>
          <w:marTop w:val="0"/>
          <w:marBottom w:val="0"/>
          <w:divBdr>
            <w:top w:val="none" w:sz="0" w:space="0" w:color="auto"/>
            <w:left w:val="none" w:sz="0" w:space="0" w:color="auto"/>
            <w:bottom w:val="none" w:sz="0" w:space="0" w:color="auto"/>
            <w:right w:val="none" w:sz="0" w:space="0" w:color="auto"/>
          </w:divBdr>
        </w:div>
        <w:div w:id="1874687975">
          <w:marLeft w:val="480"/>
          <w:marRight w:val="0"/>
          <w:marTop w:val="0"/>
          <w:marBottom w:val="0"/>
          <w:divBdr>
            <w:top w:val="none" w:sz="0" w:space="0" w:color="auto"/>
            <w:left w:val="none" w:sz="0" w:space="0" w:color="auto"/>
            <w:bottom w:val="none" w:sz="0" w:space="0" w:color="auto"/>
            <w:right w:val="none" w:sz="0" w:space="0" w:color="auto"/>
          </w:divBdr>
        </w:div>
        <w:div w:id="156852013">
          <w:marLeft w:val="480"/>
          <w:marRight w:val="0"/>
          <w:marTop w:val="0"/>
          <w:marBottom w:val="0"/>
          <w:divBdr>
            <w:top w:val="none" w:sz="0" w:space="0" w:color="auto"/>
            <w:left w:val="none" w:sz="0" w:space="0" w:color="auto"/>
            <w:bottom w:val="none" w:sz="0" w:space="0" w:color="auto"/>
            <w:right w:val="none" w:sz="0" w:space="0" w:color="auto"/>
          </w:divBdr>
        </w:div>
        <w:div w:id="1489323755">
          <w:marLeft w:val="480"/>
          <w:marRight w:val="0"/>
          <w:marTop w:val="0"/>
          <w:marBottom w:val="0"/>
          <w:divBdr>
            <w:top w:val="none" w:sz="0" w:space="0" w:color="auto"/>
            <w:left w:val="none" w:sz="0" w:space="0" w:color="auto"/>
            <w:bottom w:val="none" w:sz="0" w:space="0" w:color="auto"/>
            <w:right w:val="none" w:sz="0" w:space="0" w:color="auto"/>
          </w:divBdr>
        </w:div>
        <w:div w:id="826243203">
          <w:marLeft w:val="480"/>
          <w:marRight w:val="0"/>
          <w:marTop w:val="0"/>
          <w:marBottom w:val="0"/>
          <w:divBdr>
            <w:top w:val="none" w:sz="0" w:space="0" w:color="auto"/>
            <w:left w:val="none" w:sz="0" w:space="0" w:color="auto"/>
            <w:bottom w:val="none" w:sz="0" w:space="0" w:color="auto"/>
            <w:right w:val="none" w:sz="0" w:space="0" w:color="auto"/>
          </w:divBdr>
        </w:div>
        <w:div w:id="1458060202">
          <w:marLeft w:val="480"/>
          <w:marRight w:val="0"/>
          <w:marTop w:val="0"/>
          <w:marBottom w:val="0"/>
          <w:divBdr>
            <w:top w:val="none" w:sz="0" w:space="0" w:color="auto"/>
            <w:left w:val="none" w:sz="0" w:space="0" w:color="auto"/>
            <w:bottom w:val="none" w:sz="0" w:space="0" w:color="auto"/>
            <w:right w:val="none" w:sz="0" w:space="0" w:color="auto"/>
          </w:divBdr>
        </w:div>
        <w:div w:id="254676849">
          <w:marLeft w:val="480"/>
          <w:marRight w:val="0"/>
          <w:marTop w:val="0"/>
          <w:marBottom w:val="0"/>
          <w:divBdr>
            <w:top w:val="none" w:sz="0" w:space="0" w:color="auto"/>
            <w:left w:val="none" w:sz="0" w:space="0" w:color="auto"/>
            <w:bottom w:val="none" w:sz="0" w:space="0" w:color="auto"/>
            <w:right w:val="none" w:sz="0" w:space="0" w:color="auto"/>
          </w:divBdr>
        </w:div>
        <w:div w:id="1825396236">
          <w:marLeft w:val="480"/>
          <w:marRight w:val="0"/>
          <w:marTop w:val="0"/>
          <w:marBottom w:val="0"/>
          <w:divBdr>
            <w:top w:val="none" w:sz="0" w:space="0" w:color="auto"/>
            <w:left w:val="none" w:sz="0" w:space="0" w:color="auto"/>
            <w:bottom w:val="none" w:sz="0" w:space="0" w:color="auto"/>
            <w:right w:val="none" w:sz="0" w:space="0" w:color="auto"/>
          </w:divBdr>
        </w:div>
      </w:divsChild>
    </w:div>
    <w:div w:id="888342751">
      <w:bodyDiv w:val="1"/>
      <w:marLeft w:val="0"/>
      <w:marRight w:val="0"/>
      <w:marTop w:val="0"/>
      <w:marBottom w:val="0"/>
      <w:divBdr>
        <w:top w:val="none" w:sz="0" w:space="0" w:color="auto"/>
        <w:left w:val="none" w:sz="0" w:space="0" w:color="auto"/>
        <w:bottom w:val="none" w:sz="0" w:space="0" w:color="auto"/>
        <w:right w:val="none" w:sz="0" w:space="0" w:color="auto"/>
      </w:divBdr>
      <w:divsChild>
        <w:div w:id="2124497391">
          <w:marLeft w:val="480"/>
          <w:marRight w:val="0"/>
          <w:marTop w:val="0"/>
          <w:marBottom w:val="0"/>
          <w:divBdr>
            <w:top w:val="none" w:sz="0" w:space="0" w:color="auto"/>
            <w:left w:val="none" w:sz="0" w:space="0" w:color="auto"/>
            <w:bottom w:val="none" w:sz="0" w:space="0" w:color="auto"/>
            <w:right w:val="none" w:sz="0" w:space="0" w:color="auto"/>
          </w:divBdr>
          <w:divsChild>
            <w:div w:id="1339844134">
              <w:marLeft w:val="0"/>
              <w:marRight w:val="0"/>
              <w:marTop w:val="0"/>
              <w:marBottom w:val="0"/>
              <w:divBdr>
                <w:top w:val="none" w:sz="0" w:space="0" w:color="auto"/>
                <w:left w:val="none" w:sz="0" w:space="0" w:color="auto"/>
                <w:bottom w:val="none" w:sz="0" w:space="0" w:color="auto"/>
                <w:right w:val="none" w:sz="0" w:space="0" w:color="auto"/>
              </w:divBdr>
              <w:divsChild>
                <w:div w:id="1872068474">
                  <w:marLeft w:val="480"/>
                  <w:marRight w:val="0"/>
                  <w:marTop w:val="0"/>
                  <w:marBottom w:val="0"/>
                  <w:divBdr>
                    <w:top w:val="none" w:sz="0" w:space="0" w:color="auto"/>
                    <w:left w:val="none" w:sz="0" w:space="0" w:color="auto"/>
                    <w:bottom w:val="none" w:sz="0" w:space="0" w:color="auto"/>
                    <w:right w:val="none" w:sz="0" w:space="0" w:color="auto"/>
                  </w:divBdr>
                </w:div>
                <w:div w:id="558787870">
                  <w:marLeft w:val="480"/>
                  <w:marRight w:val="0"/>
                  <w:marTop w:val="0"/>
                  <w:marBottom w:val="0"/>
                  <w:divBdr>
                    <w:top w:val="none" w:sz="0" w:space="0" w:color="auto"/>
                    <w:left w:val="none" w:sz="0" w:space="0" w:color="auto"/>
                    <w:bottom w:val="none" w:sz="0" w:space="0" w:color="auto"/>
                    <w:right w:val="none" w:sz="0" w:space="0" w:color="auto"/>
                  </w:divBdr>
                </w:div>
                <w:div w:id="998195200">
                  <w:marLeft w:val="480"/>
                  <w:marRight w:val="0"/>
                  <w:marTop w:val="0"/>
                  <w:marBottom w:val="0"/>
                  <w:divBdr>
                    <w:top w:val="none" w:sz="0" w:space="0" w:color="auto"/>
                    <w:left w:val="none" w:sz="0" w:space="0" w:color="auto"/>
                    <w:bottom w:val="none" w:sz="0" w:space="0" w:color="auto"/>
                    <w:right w:val="none" w:sz="0" w:space="0" w:color="auto"/>
                  </w:divBdr>
                </w:div>
                <w:div w:id="1655983349">
                  <w:marLeft w:val="480"/>
                  <w:marRight w:val="0"/>
                  <w:marTop w:val="0"/>
                  <w:marBottom w:val="0"/>
                  <w:divBdr>
                    <w:top w:val="none" w:sz="0" w:space="0" w:color="auto"/>
                    <w:left w:val="none" w:sz="0" w:space="0" w:color="auto"/>
                    <w:bottom w:val="none" w:sz="0" w:space="0" w:color="auto"/>
                    <w:right w:val="none" w:sz="0" w:space="0" w:color="auto"/>
                  </w:divBdr>
                </w:div>
                <w:div w:id="1614751183">
                  <w:marLeft w:val="480"/>
                  <w:marRight w:val="0"/>
                  <w:marTop w:val="0"/>
                  <w:marBottom w:val="0"/>
                  <w:divBdr>
                    <w:top w:val="none" w:sz="0" w:space="0" w:color="auto"/>
                    <w:left w:val="none" w:sz="0" w:space="0" w:color="auto"/>
                    <w:bottom w:val="none" w:sz="0" w:space="0" w:color="auto"/>
                    <w:right w:val="none" w:sz="0" w:space="0" w:color="auto"/>
                  </w:divBdr>
                </w:div>
                <w:div w:id="146290560">
                  <w:marLeft w:val="480"/>
                  <w:marRight w:val="0"/>
                  <w:marTop w:val="0"/>
                  <w:marBottom w:val="0"/>
                  <w:divBdr>
                    <w:top w:val="none" w:sz="0" w:space="0" w:color="auto"/>
                    <w:left w:val="none" w:sz="0" w:space="0" w:color="auto"/>
                    <w:bottom w:val="none" w:sz="0" w:space="0" w:color="auto"/>
                    <w:right w:val="none" w:sz="0" w:space="0" w:color="auto"/>
                  </w:divBdr>
                </w:div>
                <w:div w:id="1021132227">
                  <w:marLeft w:val="480"/>
                  <w:marRight w:val="0"/>
                  <w:marTop w:val="0"/>
                  <w:marBottom w:val="0"/>
                  <w:divBdr>
                    <w:top w:val="none" w:sz="0" w:space="0" w:color="auto"/>
                    <w:left w:val="none" w:sz="0" w:space="0" w:color="auto"/>
                    <w:bottom w:val="none" w:sz="0" w:space="0" w:color="auto"/>
                    <w:right w:val="none" w:sz="0" w:space="0" w:color="auto"/>
                  </w:divBdr>
                </w:div>
                <w:div w:id="1907372734">
                  <w:marLeft w:val="480"/>
                  <w:marRight w:val="0"/>
                  <w:marTop w:val="0"/>
                  <w:marBottom w:val="0"/>
                  <w:divBdr>
                    <w:top w:val="none" w:sz="0" w:space="0" w:color="auto"/>
                    <w:left w:val="none" w:sz="0" w:space="0" w:color="auto"/>
                    <w:bottom w:val="none" w:sz="0" w:space="0" w:color="auto"/>
                    <w:right w:val="none" w:sz="0" w:space="0" w:color="auto"/>
                  </w:divBdr>
                </w:div>
                <w:div w:id="699597684">
                  <w:marLeft w:val="480"/>
                  <w:marRight w:val="0"/>
                  <w:marTop w:val="0"/>
                  <w:marBottom w:val="0"/>
                  <w:divBdr>
                    <w:top w:val="none" w:sz="0" w:space="0" w:color="auto"/>
                    <w:left w:val="none" w:sz="0" w:space="0" w:color="auto"/>
                    <w:bottom w:val="none" w:sz="0" w:space="0" w:color="auto"/>
                    <w:right w:val="none" w:sz="0" w:space="0" w:color="auto"/>
                  </w:divBdr>
                </w:div>
                <w:div w:id="2827800">
                  <w:marLeft w:val="480"/>
                  <w:marRight w:val="0"/>
                  <w:marTop w:val="0"/>
                  <w:marBottom w:val="0"/>
                  <w:divBdr>
                    <w:top w:val="none" w:sz="0" w:space="0" w:color="auto"/>
                    <w:left w:val="none" w:sz="0" w:space="0" w:color="auto"/>
                    <w:bottom w:val="none" w:sz="0" w:space="0" w:color="auto"/>
                    <w:right w:val="none" w:sz="0" w:space="0" w:color="auto"/>
                  </w:divBdr>
                </w:div>
                <w:div w:id="2126344437">
                  <w:marLeft w:val="480"/>
                  <w:marRight w:val="0"/>
                  <w:marTop w:val="0"/>
                  <w:marBottom w:val="0"/>
                  <w:divBdr>
                    <w:top w:val="none" w:sz="0" w:space="0" w:color="auto"/>
                    <w:left w:val="none" w:sz="0" w:space="0" w:color="auto"/>
                    <w:bottom w:val="none" w:sz="0" w:space="0" w:color="auto"/>
                    <w:right w:val="none" w:sz="0" w:space="0" w:color="auto"/>
                  </w:divBdr>
                </w:div>
                <w:div w:id="57628189">
                  <w:marLeft w:val="480"/>
                  <w:marRight w:val="0"/>
                  <w:marTop w:val="0"/>
                  <w:marBottom w:val="0"/>
                  <w:divBdr>
                    <w:top w:val="none" w:sz="0" w:space="0" w:color="auto"/>
                    <w:left w:val="none" w:sz="0" w:space="0" w:color="auto"/>
                    <w:bottom w:val="none" w:sz="0" w:space="0" w:color="auto"/>
                    <w:right w:val="none" w:sz="0" w:space="0" w:color="auto"/>
                  </w:divBdr>
                </w:div>
                <w:div w:id="676542487">
                  <w:marLeft w:val="480"/>
                  <w:marRight w:val="0"/>
                  <w:marTop w:val="0"/>
                  <w:marBottom w:val="0"/>
                  <w:divBdr>
                    <w:top w:val="none" w:sz="0" w:space="0" w:color="auto"/>
                    <w:left w:val="none" w:sz="0" w:space="0" w:color="auto"/>
                    <w:bottom w:val="none" w:sz="0" w:space="0" w:color="auto"/>
                    <w:right w:val="none" w:sz="0" w:space="0" w:color="auto"/>
                  </w:divBdr>
                </w:div>
                <w:div w:id="1645425145">
                  <w:marLeft w:val="480"/>
                  <w:marRight w:val="0"/>
                  <w:marTop w:val="0"/>
                  <w:marBottom w:val="0"/>
                  <w:divBdr>
                    <w:top w:val="none" w:sz="0" w:space="0" w:color="auto"/>
                    <w:left w:val="none" w:sz="0" w:space="0" w:color="auto"/>
                    <w:bottom w:val="none" w:sz="0" w:space="0" w:color="auto"/>
                    <w:right w:val="none" w:sz="0" w:space="0" w:color="auto"/>
                  </w:divBdr>
                </w:div>
                <w:div w:id="717172588">
                  <w:marLeft w:val="480"/>
                  <w:marRight w:val="0"/>
                  <w:marTop w:val="0"/>
                  <w:marBottom w:val="0"/>
                  <w:divBdr>
                    <w:top w:val="none" w:sz="0" w:space="0" w:color="auto"/>
                    <w:left w:val="none" w:sz="0" w:space="0" w:color="auto"/>
                    <w:bottom w:val="none" w:sz="0" w:space="0" w:color="auto"/>
                    <w:right w:val="none" w:sz="0" w:space="0" w:color="auto"/>
                  </w:divBdr>
                </w:div>
                <w:div w:id="1645811913">
                  <w:marLeft w:val="480"/>
                  <w:marRight w:val="0"/>
                  <w:marTop w:val="0"/>
                  <w:marBottom w:val="0"/>
                  <w:divBdr>
                    <w:top w:val="none" w:sz="0" w:space="0" w:color="auto"/>
                    <w:left w:val="none" w:sz="0" w:space="0" w:color="auto"/>
                    <w:bottom w:val="none" w:sz="0" w:space="0" w:color="auto"/>
                    <w:right w:val="none" w:sz="0" w:space="0" w:color="auto"/>
                  </w:divBdr>
                </w:div>
                <w:div w:id="1535733677">
                  <w:marLeft w:val="480"/>
                  <w:marRight w:val="0"/>
                  <w:marTop w:val="0"/>
                  <w:marBottom w:val="0"/>
                  <w:divBdr>
                    <w:top w:val="none" w:sz="0" w:space="0" w:color="auto"/>
                    <w:left w:val="none" w:sz="0" w:space="0" w:color="auto"/>
                    <w:bottom w:val="none" w:sz="0" w:space="0" w:color="auto"/>
                    <w:right w:val="none" w:sz="0" w:space="0" w:color="auto"/>
                  </w:divBdr>
                </w:div>
                <w:div w:id="1989548336">
                  <w:marLeft w:val="480"/>
                  <w:marRight w:val="0"/>
                  <w:marTop w:val="0"/>
                  <w:marBottom w:val="0"/>
                  <w:divBdr>
                    <w:top w:val="none" w:sz="0" w:space="0" w:color="auto"/>
                    <w:left w:val="none" w:sz="0" w:space="0" w:color="auto"/>
                    <w:bottom w:val="none" w:sz="0" w:space="0" w:color="auto"/>
                    <w:right w:val="none" w:sz="0" w:space="0" w:color="auto"/>
                  </w:divBdr>
                </w:div>
                <w:div w:id="1274820367">
                  <w:marLeft w:val="480"/>
                  <w:marRight w:val="0"/>
                  <w:marTop w:val="0"/>
                  <w:marBottom w:val="0"/>
                  <w:divBdr>
                    <w:top w:val="none" w:sz="0" w:space="0" w:color="auto"/>
                    <w:left w:val="none" w:sz="0" w:space="0" w:color="auto"/>
                    <w:bottom w:val="none" w:sz="0" w:space="0" w:color="auto"/>
                    <w:right w:val="none" w:sz="0" w:space="0" w:color="auto"/>
                  </w:divBdr>
                </w:div>
                <w:div w:id="1480460003">
                  <w:marLeft w:val="480"/>
                  <w:marRight w:val="0"/>
                  <w:marTop w:val="0"/>
                  <w:marBottom w:val="0"/>
                  <w:divBdr>
                    <w:top w:val="none" w:sz="0" w:space="0" w:color="auto"/>
                    <w:left w:val="none" w:sz="0" w:space="0" w:color="auto"/>
                    <w:bottom w:val="none" w:sz="0" w:space="0" w:color="auto"/>
                    <w:right w:val="none" w:sz="0" w:space="0" w:color="auto"/>
                  </w:divBdr>
                </w:div>
                <w:div w:id="1207450306">
                  <w:marLeft w:val="480"/>
                  <w:marRight w:val="0"/>
                  <w:marTop w:val="0"/>
                  <w:marBottom w:val="0"/>
                  <w:divBdr>
                    <w:top w:val="none" w:sz="0" w:space="0" w:color="auto"/>
                    <w:left w:val="none" w:sz="0" w:space="0" w:color="auto"/>
                    <w:bottom w:val="none" w:sz="0" w:space="0" w:color="auto"/>
                    <w:right w:val="none" w:sz="0" w:space="0" w:color="auto"/>
                  </w:divBdr>
                </w:div>
                <w:div w:id="1135946595">
                  <w:marLeft w:val="480"/>
                  <w:marRight w:val="0"/>
                  <w:marTop w:val="0"/>
                  <w:marBottom w:val="0"/>
                  <w:divBdr>
                    <w:top w:val="none" w:sz="0" w:space="0" w:color="auto"/>
                    <w:left w:val="none" w:sz="0" w:space="0" w:color="auto"/>
                    <w:bottom w:val="none" w:sz="0" w:space="0" w:color="auto"/>
                    <w:right w:val="none" w:sz="0" w:space="0" w:color="auto"/>
                  </w:divBdr>
                </w:div>
                <w:div w:id="202400143">
                  <w:marLeft w:val="480"/>
                  <w:marRight w:val="0"/>
                  <w:marTop w:val="0"/>
                  <w:marBottom w:val="0"/>
                  <w:divBdr>
                    <w:top w:val="none" w:sz="0" w:space="0" w:color="auto"/>
                    <w:left w:val="none" w:sz="0" w:space="0" w:color="auto"/>
                    <w:bottom w:val="none" w:sz="0" w:space="0" w:color="auto"/>
                    <w:right w:val="none" w:sz="0" w:space="0" w:color="auto"/>
                  </w:divBdr>
                </w:div>
                <w:div w:id="1244416737">
                  <w:marLeft w:val="480"/>
                  <w:marRight w:val="0"/>
                  <w:marTop w:val="0"/>
                  <w:marBottom w:val="0"/>
                  <w:divBdr>
                    <w:top w:val="none" w:sz="0" w:space="0" w:color="auto"/>
                    <w:left w:val="none" w:sz="0" w:space="0" w:color="auto"/>
                    <w:bottom w:val="none" w:sz="0" w:space="0" w:color="auto"/>
                    <w:right w:val="none" w:sz="0" w:space="0" w:color="auto"/>
                  </w:divBdr>
                </w:div>
                <w:div w:id="1257205588">
                  <w:marLeft w:val="480"/>
                  <w:marRight w:val="0"/>
                  <w:marTop w:val="0"/>
                  <w:marBottom w:val="0"/>
                  <w:divBdr>
                    <w:top w:val="none" w:sz="0" w:space="0" w:color="auto"/>
                    <w:left w:val="none" w:sz="0" w:space="0" w:color="auto"/>
                    <w:bottom w:val="none" w:sz="0" w:space="0" w:color="auto"/>
                    <w:right w:val="none" w:sz="0" w:space="0" w:color="auto"/>
                  </w:divBdr>
                </w:div>
                <w:div w:id="38209751">
                  <w:marLeft w:val="480"/>
                  <w:marRight w:val="0"/>
                  <w:marTop w:val="0"/>
                  <w:marBottom w:val="0"/>
                  <w:divBdr>
                    <w:top w:val="none" w:sz="0" w:space="0" w:color="auto"/>
                    <w:left w:val="none" w:sz="0" w:space="0" w:color="auto"/>
                    <w:bottom w:val="none" w:sz="0" w:space="0" w:color="auto"/>
                    <w:right w:val="none" w:sz="0" w:space="0" w:color="auto"/>
                  </w:divBdr>
                </w:div>
                <w:div w:id="720060480">
                  <w:marLeft w:val="480"/>
                  <w:marRight w:val="0"/>
                  <w:marTop w:val="0"/>
                  <w:marBottom w:val="0"/>
                  <w:divBdr>
                    <w:top w:val="none" w:sz="0" w:space="0" w:color="auto"/>
                    <w:left w:val="none" w:sz="0" w:space="0" w:color="auto"/>
                    <w:bottom w:val="none" w:sz="0" w:space="0" w:color="auto"/>
                    <w:right w:val="none" w:sz="0" w:space="0" w:color="auto"/>
                  </w:divBdr>
                </w:div>
                <w:div w:id="1961571210">
                  <w:marLeft w:val="480"/>
                  <w:marRight w:val="0"/>
                  <w:marTop w:val="0"/>
                  <w:marBottom w:val="0"/>
                  <w:divBdr>
                    <w:top w:val="none" w:sz="0" w:space="0" w:color="auto"/>
                    <w:left w:val="none" w:sz="0" w:space="0" w:color="auto"/>
                    <w:bottom w:val="none" w:sz="0" w:space="0" w:color="auto"/>
                    <w:right w:val="none" w:sz="0" w:space="0" w:color="auto"/>
                  </w:divBdr>
                </w:div>
                <w:div w:id="1109470056">
                  <w:marLeft w:val="480"/>
                  <w:marRight w:val="0"/>
                  <w:marTop w:val="0"/>
                  <w:marBottom w:val="0"/>
                  <w:divBdr>
                    <w:top w:val="none" w:sz="0" w:space="0" w:color="auto"/>
                    <w:left w:val="none" w:sz="0" w:space="0" w:color="auto"/>
                    <w:bottom w:val="none" w:sz="0" w:space="0" w:color="auto"/>
                    <w:right w:val="none" w:sz="0" w:space="0" w:color="auto"/>
                  </w:divBdr>
                </w:div>
                <w:div w:id="1086926774">
                  <w:marLeft w:val="480"/>
                  <w:marRight w:val="0"/>
                  <w:marTop w:val="0"/>
                  <w:marBottom w:val="0"/>
                  <w:divBdr>
                    <w:top w:val="none" w:sz="0" w:space="0" w:color="auto"/>
                    <w:left w:val="none" w:sz="0" w:space="0" w:color="auto"/>
                    <w:bottom w:val="none" w:sz="0" w:space="0" w:color="auto"/>
                    <w:right w:val="none" w:sz="0" w:space="0" w:color="auto"/>
                  </w:divBdr>
                </w:div>
                <w:div w:id="1938321286">
                  <w:marLeft w:val="480"/>
                  <w:marRight w:val="0"/>
                  <w:marTop w:val="0"/>
                  <w:marBottom w:val="0"/>
                  <w:divBdr>
                    <w:top w:val="none" w:sz="0" w:space="0" w:color="auto"/>
                    <w:left w:val="none" w:sz="0" w:space="0" w:color="auto"/>
                    <w:bottom w:val="none" w:sz="0" w:space="0" w:color="auto"/>
                    <w:right w:val="none" w:sz="0" w:space="0" w:color="auto"/>
                  </w:divBdr>
                </w:div>
                <w:div w:id="24910385">
                  <w:marLeft w:val="480"/>
                  <w:marRight w:val="0"/>
                  <w:marTop w:val="0"/>
                  <w:marBottom w:val="0"/>
                  <w:divBdr>
                    <w:top w:val="none" w:sz="0" w:space="0" w:color="auto"/>
                    <w:left w:val="none" w:sz="0" w:space="0" w:color="auto"/>
                    <w:bottom w:val="none" w:sz="0" w:space="0" w:color="auto"/>
                    <w:right w:val="none" w:sz="0" w:space="0" w:color="auto"/>
                  </w:divBdr>
                </w:div>
                <w:div w:id="1766992748">
                  <w:marLeft w:val="480"/>
                  <w:marRight w:val="0"/>
                  <w:marTop w:val="0"/>
                  <w:marBottom w:val="0"/>
                  <w:divBdr>
                    <w:top w:val="none" w:sz="0" w:space="0" w:color="auto"/>
                    <w:left w:val="none" w:sz="0" w:space="0" w:color="auto"/>
                    <w:bottom w:val="none" w:sz="0" w:space="0" w:color="auto"/>
                    <w:right w:val="none" w:sz="0" w:space="0" w:color="auto"/>
                  </w:divBdr>
                </w:div>
                <w:div w:id="1916436140">
                  <w:marLeft w:val="480"/>
                  <w:marRight w:val="0"/>
                  <w:marTop w:val="0"/>
                  <w:marBottom w:val="0"/>
                  <w:divBdr>
                    <w:top w:val="none" w:sz="0" w:space="0" w:color="auto"/>
                    <w:left w:val="none" w:sz="0" w:space="0" w:color="auto"/>
                    <w:bottom w:val="none" w:sz="0" w:space="0" w:color="auto"/>
                    <w:right w:val="none" w:sz="0" w:space="0" w:color="auto"/>
                  </w:divBdr>
                </w:div>
                <w:div w:id="933826281">
                  <w:marLeft w:val="480"/>
                  <w:marRight w:val="0"/>
                  <w:marTop w:val="0"/>
                  <w:marBottom w:val="0"/>
                  <w:divBdr>
                    <w:top w:val="none" w:sz="0" w:space="0" w:color="auto"/>
                    <w:left w:val="none" w:sz="0" w:space="0" w:color="auto"/>
                    <w:bottom w:val="none" w:sz="0" w:space="0" w:color="auto"/>
                    <w:right w:val="none" w:sz="0" w:space="0" w:color="auto"/>
                  </w:divBdr>
                </w:div>
                <w:div w:id="155073219">
                  <w:marLeft w:val="480"/>
                  <w:marRight w:val="0"/>
                  <w:marTop w:val="0"/>
                  <w:marBottom w:val="0"/>
                  <w:divBdr>
                    <w:top w:val="none" w:sz="0" w:space="0" w:color="auto"/>
                    <w:left w:val="none" w:sz="0" w:space="0" w:color="auto"/>
                    <w:bottom w:val="none" w:sz="0" w:space="0" w:color="auto"/>
                    <w:right w:val="none" w:sz="0" w:space="0" w:color="auto"/>
                  </w:divBdr>
                </w:div>
                <w:div w:id="1781072151">
                  <w:marLeft w:val="480"/>
                  <w:marRight w:val="0"/>
                  <w:marTop w:val="0"/>
                  <w:marBottom w:val="0"/>
                  <w:divBdr>
                    <w:top w:val="none" w:sz="0" w:space="0" w:color="auto"/>
                    <w:left w:val="none" w:sz="0" w:space="0" w:color="auto"/>
                    <w:bottom w:val="none" w:sz="0" w:space="0" w:color="auto"/>
                    <w:right w:val="none" w:sz="0" w:space="0" w:color="auto"/>
                  </w:divBdr>
                </w:div>
                <w:div w:id="1549681847">
                  <w:marLeft w:val="480"/>
                  <w:marRight w:val="0"/>
                  <w:marTop w:val="0"/>
                  <w:marBottom w:val="0"/>
                  <w:divBdr>
                    <w:top w:val="none" w:sz="0" w:space="0" w:color="auto"/>
                    <w:left w:val="none" w:sz="0" w:space="0" w:color="auto"/>
                    <w:bottom w:val="none" w:sz="0" w:space="0" w:color="auto"/>
                    <w:right w:val="none" w:sz="0" w:space="0" w:color="auto"/>
                  </w:divBdr>
                </w:div>
                <w:div w:id="11191856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38004437">
          <w:marLeft w:val="480"/>
          <w:marRight w:val="0"/>
          <w:marTop w:val="0"/>
          <w:marBottom w:val="0"/>
          <w:divBdr>
            <w:top w:val="none" w:sz="0" w:space="0" w:color="auto"/>
            <w:left w:val="none" w:sz="0" w:space="0" w:color="auto"/>
            <w:bottom w:val="none" w:sz="0" w:space="0" w:color="auto"/>
            <w:right w:val="none" w:sz="0" w:space="0" w:color="auto"/>
          </w:divBdr>
        </w:div>
        <w:div w:id="1764106756">
          <w:marLeft w:val="480"/>
          <w:marRight w:val="0"/>
          <w:marTop w:val="0"/>
          <w:marBottom w:val="0"/>
          <w:divBdr>
            <w:top w:val="none" w:sz="0" w:space="0" w:color="auto"/>
            <w:left w:val="none" w:sz="0" w:space="0" w:color="auto"/>
            <w:bottom w:val="none" w:sz="0" w:space="0" w:color="auto"/>
            <w:right w:val="none" w:sz="0" w:space="0" w:color="auto"/>
          </w:divBdr>
        </w:div>
        <w:div w:id="363292898">
          <w:marLeft w:val="480"/>
          <w:marRight w:val="0"/>
          <w:marTop w:val="0"/>
          <w:marBottom w:val="0"/>
          <w:divBdr>
            <w:top w:val="none" w:sz="0" w:space="0" w:color="auto"/>
            <w:left w:val="none" w:sz="0" w:space="0" w:color="auto"/>
            <w:bottom w:val="none" w:sz="0" w:space="0" w:color="auto"/>
            <w:right w:val="none" w:sz="0" w:space="0" w:color="auto"/>
          </w:divBdr>
        </w:div>
        <w:div w:id="1382245815">
          <w:marLeft w:val="480"/>
          <w:marRight w:val="0"/>
          <w:marTop w:val="0"/>
          <w:marBottom w:val="0"/>
          <w:divBdr>
            <w:top w:val="none" w:sz="0" w:space="0" w:color="auto"/>
            <w:left w:val="none" w:sz="0" w:space="0" w:color="auto"/>
            <w:bottom w:val="none" w:sz="0" w:space="0" w:color="auto"/>
            <w:right w:val="none" w:sz="0" w:space="0" w:color="auto"/>
          </w:divBdr>
        </w:div>
        <w:div w:id="1254359097">
          <w:marLeft w:val="480"/>
          <w:marRight w:val="0"/>
          <w:marTop w:val="0"/>
          <w:marBottom w:val="0"/>
          <w:divBdr>
            <w:top w:val="none" w:sz="0" w:space="0" w:color="auto"/>
            <w:left w:val="none" w:sz="0" w:space="0" w:color="auto"/>
            <w:bottom w:val="none" w:sz="0" w:space="0" w:color="auto"/>
            <w:right w:val="none" w:sz="0" w:space="0" w:color="auto"/>
          </w:divBdr>
        </w:div>
        <w:div w:id="423308383">
          <w:marLeft w:val="480"/>
          <w:marRight w:val="0"/>
          <w:marTop w:val="0"/>
          <w:marBottom w:val="0"/>
          <w:divBdr>
            <w:top w:val="none" w:sz="0" w:space="0" w:color="auto"/>
            <w:left w:val="none" w:sz="0" w:space="0" w:color="auto"/>
            <w:bottom w:val="none" w:sz="0" w:space="0" w:color="auto"/>
            <w:right w:val="none" w:sz="0" w:space="0" w:color="auto"/>
          </w:divBdr>
        </w:div>
        <w:div w:id="1141463538">
          <w:marLeft w:val="480"/>
          <w:marRight w:val="0"/>
          <w:marTop w:val="0"/>
          <w:marBottom w:val="0"/>
          <w:divBdr>
            <w:top w:val="none" w:sz="0" w:space="0" w:color="auto"/>
            <w:left w:val="none" w:sz="0" w:space="0" w:color="auto"/>
            <w:bottom w:val="none" w:sz="0" w:space="0" w:color="auto"/>
            <w:right w:val="none" w:sz="0" w:space="0" w:color="auto"/>
          </w:divBdr>
        </w:div>
        <w:div w:id="1269459933">
          <w:marLeft w:val="480"/>
          <w:marRight w:val="0"/>
          <w:marTop w:val="0"/>
          <w:marBottom w:val="0"/>
          <w:divBdr>
            <w:top w:val="none" w:sz="0" w:space="0" w:color="auto"/>
            <w:left w:val="none" w:sz="0" w:space="0" w:color="auto"/>
            <w:bottom w:val="none" w:sz="0" w:space="0" w:color="auto"/>
            <w:right w:val="none" w:sz="0" w:space="0" w:color="auto"/>
          </w:divBdr>
        </w:div>
        <w:div w:id="515771914">
          <w:marLeft w:val="480"/>
          <w:marRight w:val="0"/>
          <w:marTop w:val="0"/>
          <w:marBottom w:val="0"/>
          <w:divBdr>
            <w:top w:val="none" w:sz="0" w:space="0" w:color="auto"/>
            <w:left w:val="none" w:sz="0" w:space="0" w:color="auto"/>
            <w:bottom w:val="none" w:sz="0" w:space="0" w:color="auto"/>
            <w:right w:val="none" w:sz="0" w:space="0" w:color="auto"/>
          </w:divBdr>
        </w:div>
        <w:div w:id="869948648">
          <w:marLeft w:val="480"/>
          <w:marRight w:val="0"/>
          <w:marTop w:val="0"/>
          <w:marBottom w:val="0"/>
          <w:divBdr>
            <w:top w:val="none" w:sz="0" w:space="0" w:color="auto"/>
            <w:left w:val="none" w:sz="0" w:space="0" w:color="auto"/>
            <w:bottom w:val="none" w:sz="0" w:space="0" w:color="auto"/>
            <w:right w:val="none" w:sz="0" w:space="0" w:color="auto"/>
          </w:divBdr>
        </w:div>
        <w:div w:id="1425416063">
          <w:marLeft w:val="480"/>
          <w:marRight w:val="0"/>
          <w:marTop w:val="0"/>
          <w:marBottom w:val="0"/>
          <w:divBdr>
            <w:top w:val="none" w:sz="0" w:space="0" w:color="auto"/>
            <w:left w:val="none" w:sz="0" w:space="0" w:color="auto"/>
            <w:bottom w:val="none" w:sz="0" w:space="0" w:color="auto"/>
            <w:right w:val="none" w:sz="0" w:space="0" w:color="auto"/>
          </w:divBdr>
        </w:div>
        <w:div w:id="1284000625">
          <w:marLeft w:val="480"/>
          <w:marRight w:val="0"/>
          <w:marTop w:val="0"/>
          <w:marBottom w:val="0"/>
          <w:divBdr>
            <w:top w:val="none" w:sz="0" w:space="0" w:color="auto"/>
            <w:left w:val="none" w:sz="0" w:space="0" w:color="auto"/>
            <w:bottom w:val="none" w:sz="0" w:space="0" w:color="auto"/>
            <w:right w:val="none" w:sz="0" w:space="0" w:color="auto"/>
          </w:divBdr>
        </w:div>
        <w:div w:id="1407415305">
          <w:marLeft w:val="480"/>
          <w:marRight w:val="0"/>
          <w:marTop w:val="0"/>
          <w:marBottom w:val="0"/>
          <w:divBdr>
            <w:top w:val="none" w:sz="0" w:space="0" w:color="auto"/>
            <w:left w:val="none" w:sz="0" w:space="0" w:color="auto"/>
            <w:bottom w:val="none" w:sz="0" w:space="0" w:color="auto"/>
            <w:right w:val="none" w:sz="0" w:space="0" w:color="auto"/>
          </w:divBdr>
        </w:div>
        <w:div w:id="708385027">
          <w:marLeft w:val="480"/>
          <w:marRight w:val="0"/>
          <w:marTop w:val="0"/>
          <w:marBottom w:val="0"/>
          <w:divBdr>
            <w:top w:val="none" w:sz="0" w:space="0" w:color="auto"/>
            <w:left w:val="none" w:sz="0" w:space="0" w:color="auto"/>
            <w:bottom w:val="none" w:sz="0" w:space="0" w:color="auto"/>
            <w:right w:val="none" w:sz="0" w:space="0" w:color="auto"/>
          </w:divBdr>
        </w:div>
        <w:div w:id="130025817">
          <w:marLeft w:val="480"/>
          <w:marRight w:val="0"/>
          <w:marTop w:val="0"/>
          <w:marBottom w:val="0"/>
          <w:divBdr>
            <w:top w:val="none" w:sz="0" w:space="0" w:color="auto"/>
            <w:left w:val="none" w:sz="0" w:space="0" w:color="auto"/>
            <w:bottom w:val="none" w:sz="0" w:space="0" w:color="auto"/>
            <w:right w:val="none" w:sz="0" w:space="0" w:color="auto"/>
          </w:divBdr>
        </w:div>
        <w:div w:id="647052416">
          <w:marLeft w:val="480"/>
          <w:marRight w:val="0"/>
          <w:marTop w:val="0"/>
          <w:marBottom w:val="0"/>
          <w:divBdr>
            <w:top w:val="none" w:sz="0" w:space="0" w:color="auto"/>
            <w:left w:val="none" w:sz="0" w:space="0" w:color="auto"/>
            <w:bottom w:val="none" w:sz="0" w:space="0" w:color="auto"/>
            <w:right w:val="none" w:sz="0" w:space="0" w:color="auto"/>
          </w:divBdr>
        </w:div>
        <w:div w:id="637152642">
          <w:marLeft w:val="480"/>
          <w:marRight w:val="0"/>
          <w:marTop w:val="0"/>
          <w:marBottom w:val="0"/>
          <w:divBdr>
            <w:top w:val="none" w:sz="0" w:space="0" w:color="auto"/>
            <w:left w:val="none" w:sz="0" w:space="0" w:color="auto"/>
            <w:bottom w:val="none" w:sz="0" w:space="0" w:color="auto"/>
            <w:right w:val="none" w:sz="0" w:space="0" w:color="auto"/>
          </w:divBdr>
        </w:div>
        <w:div w:id="1872841785">
          <w:marLeft w:val="480"/>
          <w:marRight w:val="0"/>
          <w:marTop w:val="0"/>
          <w:marBottom w:val="0"/>
          <w:divBdr>
            <w:top w:val="none" w:sz="0" w:space="0" w:color="auto"/>
            <w:left w:val="none" w:sz="0" w:space="0" w:color="auto"/>
            <w:bottom w:val="none" w:sz="0" w:space="0" w:color="auto"/>
            <w:right w:val="none" w:sz="0" w:space="0" w:color="auto"/>
          </w:divBdr>
        </w:div>
        <w:div w:id="1343313163">
          <w:marLeft w:val="480"/>
          <w:marRight w:val="0"/>
          <w:marTop w:val="0"/>
          <w:marBottom w:val="0"/>
          <w:divBdr>
            <w:top w:val="none" w:sz="0" w:space="0" w:color="auto"/>
            <w:left w:val="none" w:sz="0" w:space="0" w:color="auto"/>
            <w:bottom w:val="none" w:sz="0" w:space="0" w:color="auto"/>
            <w:right w:val="none" w:sz="0" w:space="0" w:color="auto"/>
          </w:divBdr>
        </w:div>
        <w:div w:id="861161823">
          <w:marLeft w:val="480"/>
          <w:marRight w:val="0"/>
          <w:marTop w:val="0"/>
          <w:marBottom w:val="0"/>
          <w:divBdr>
            <w:top w:val="none" w:sz="0" w:space="0" w:color="auto"/>
            <w:left w:val="none" w:sz="0" w:space="0" w:color="auto"/>
            <w:bottom w:val="none" w:sz="0" w:space="0" w:color="auto"/>
            <w:right w:val="none" w:sz="0" w:space="0" w:color="auto"/>
          </w:divBdr>
        </w:div>
        <w:div w:id="1748191752">
          <w:marLeft w:val="480"/>
          <w:marRight w:val="0"/>
          <w:marTop w:val="0"/>
          <w:marBottom w:val="0"/>
          <w:divBdr>
            <w:top w:val="none" w:sz="0" w:space="0" w:color="auto"/>
            <w:left w:val="none" w:sz="0" w:space="0" w:color="auto"/>
            <w:bottom w:val="none" w:sz="0" w:space="0" w:color="auto"/>
            <w:right w:val="none" w:sz="0" w:space="0" w:color="auto"/>
          </w:divBdr>
        </w:div>
        <w:div w:id="729306270">
          <w:marLeft w:val="480"/>
          <w:marRight w:val="0"/>
          <w:marTop w:val="0"/>
          <w:marBottom w:val="0"/>
          <w:divBdr>
            <w:top w:val="none" w:sz="0" w:space="0" w:color="auto"/>
            <w:left w:val="none" w:sz="0" w:space="0" w:color="auto"/>
            <w:bottom w:val="none" w:sz="0" w:space="0" w:color="auto"/>
            <w:right w:val="none" w:sz="0" w:space="0" w:color="auto"/>
          </w:divBdr>
        </w:div>
        <w:div w:id="1371344344">
          <w:marLeft w:val="480"/>
          <w:marRight w:val="0"/>
          <w:marTop w:val="0"/>
          <w:marBottom w:val="0"/>
          <w:divBdr>
            <w:top w:val="none" w:sz="0" w:space="0" w:color="auto"/>
            <w:left w:val="none" w:sz="0" w:space="0" w:color="auto"/>
            <w:bottom w:val="none" w:sz="0" w:space="0" w:color="auto"/>
            <w:right w:val="none" w:sz="0" w:space="0" w:color="auto"/>
          </w:divBdr>
        </w:div>
        <w:div w:id="728306708">
          <w:marLeft w:val="480"/>
          <w:marRight w:val="0"/>
          <w:marTop w:val="0"/>
          <w:marBottom w:val="0"/>
          <w:divBdr>
            <w:top w:val="none" w:sz="0" w:space="0" w:color="auto"/>
            <w:left w:val="none" w:sz="0" w:space="0" w:color="auto"/>
            <w:bottom w:val="none" w:sz="0" w:space="0" w:color="auto"/>
            <w:right w:val="none" w:sz="0" w:space="0" w:color="auto"/>
          </w:divBdr>
        </w:div>
        <w:div w:id="1472863903">
          <w:marLeft w:val="480"/>
          <w:marRight w:val="0"/>
          <w:marTop w:val="0"/>
          <w:marBottom w:val="0"/>
          <w:divBdr>
            <w:top w:val="none" w:sz="0" w:space="0" w:color="auto"/>
            <w:left w:val="none" w:sz="0" w:space="0" w:color="auto"/>
            <w:bottom w:val="none" w:sz="0" w:space="0" w:color="auto"/>
            <w:right w:val="none" w:sz="0" w:space="0" w:color="auto"/>
          </w:divBdr>
        </w:div>
        <w:div w:id="1530949288">
          <w:marLeft w:val="480"/>
          <w:marRight w:val="0"/>
          <w:marTop w:val="0"/>
          <w:marBottom w:val="0"/>
          <w:divBdr>
            <w:top w:val="none" w:sz="0" w:space="0" w:color="auto"/>
            <w:left w:val="none" w:sz="0" w:space="0" w:color="auto"/>
            <w:bottom w:val="none" w:sz="0" w:space="0" w:color="auto"/>
            <w:right w:val="none" w:sz="0" w:space="0" w:color="auto"/>
          </w:divBdr>
        </w:div>
        <w:div w:id="965619956">
          <w:marLeft w:val="480"/>
          <w:marRight w:val="0"/>
          <w:marTop w:val="0"/>
          <w:marBottom w:val="0"/>
          <w:divBdr>
            <w:top w:val="none" w:sz="0" w:space="0" w:color="auto"/>
            <w:left w:val="none" w:sz="0" w:space="0" w:color="auto"/>
            <w:bottom w:val="none" w:sz="0" w:space="0" w:color="auto"/>
            <w:right w:val="none" w:sz="0" w:space="0" w:color="auto"/>
          </w:divBdr>
        </w:div>
        <w:div w:id="80222633">
          <w:marLeft w:val="480"/>
          <w:marRight w:val="0"/>
          <w:marTop w:val="0"/>
          <w:marBottom w:val="0"/>
          <w:divBdr>
            <w:top w:val="none" w:sz="0" w:space="0" w:color="auto"/>
            <w:left w:val="none" w:sz="0" w:space="0" w:color="auto"/>
            <w:bottom w:val="none" w:sz="0" w:space="0" w:color="auto"/>
            <w:right w:val="none" w:sz="0" w:space="0" w:color="auto"/>
          </w:divBdr>
        </w:div>
        <w:div w:id="1814373660">
          <w:marLeft w:val="480"/>
          <w:marRight w:val="0"/>
          <w:marTop w:val="0"/>
          <w:marBottom w:val="0"/>
          <w:divBdr>
            <w:top w:val="none" w:sz="0" w:space="0" w:color="auto"/>
            <w:left w:val="none" w:sz="0" w:space="0" w:color="auto"/>
            <w:bottom w:val="none" w:sz="0" w:space="0" w:color="auto"/>
            <w:right w:val="none" w:sz="0" w:space="0" w:color="auto"/>
          </w:divBdr>
        </w:div>
        <w:div w:id="756096362">
          <w:marLeft w:val="480"/>
          <w:marRight w:val="0"/>
          <w:marTop w:val="0"/>
          <w:marBottom w:val="0"/>
          <w:divBdr>
            <w:top w:val="none" w:sz="0" w:space="0" w:color="auto"/>
            <w:left w:val="none" w:sz="0" w:space="0" w:color="auto"/>
            <w:bottom w:val="none" w:sz="0" w:space="0" w:color="auto"/>
            <w:right w:val="none" w:sz="0" w:space="0" w:color="auto"/>
          </w:divBdr>
        </w:div>
        <w:div w:id="27074219">
          <w:marLeft w:val="480"/>
          <w:marRight w:val="0"/>
          <w:marTop w:val="0"/>
          <w:marBottom w:val="0"/>
          <w:divBdr>
            <w:top w:val="none" w:sz="0" w:space="0" w:color="auto"/>
            <w:left w:val="none" w:sz="0" w:space="0" w:color="auto"/>
            <w:bottom w:val="none" w:sz="0" w:space="0" w:color="auto"/>
            <w:right w:val="none" w:sz="0" w:space="0" w:color="auto"/>
          </w:divBdr>
        </w:div>
        <w:div w:id="589974615">
          <w:marLeft w:val="480"/>
          <w:marRight w:val="0"/>
          <w:marTop w:val="0"/>
          <w:marBottom w:val="0"/>
          <w:divBdr>
            <w:top w:val="none" w:sz="0" w:space="0" w:color="auto"/>
            <w:left w:val="none" w:sz="0" w:space="0" w:color="auto"/>
            <w:bottom w:val="none" w:sz="0" w:space="0" w:color="auto"/>
            <w:right w:val="none" w:sz="0" w:space="0" w:color="auto"/>
          </w:divBdr>
        </w:div>
        <w:div w:id="945818915">
          <w:marLeft w:val="480"/>
          <w:marRight w:val="0"/>
          <w:marTop w:val="0"/>
          <w:marBottom w:val="0"/>
          <w:divBdr>
            <w:top w:val="none" w:sz="0" w:space="0" w:color="auto"/>
            <w:left w:val="none" w:sz="0" w:space="0" w:color="auto"/>
            <w:bottom w:val="none" w:sz="0" w:space="0" w:color="auto"/>
            <w:right w:val="none" w:sz="0" w:space="0" w:color="auto"/>
          </w:divBdr>
        </w:div>
        <w:div w:id="26295808">
          <w:marLeft w:val="480"/>
          <w:marRight w:val="0"/>
          <w:marTop w:val="0"/>
          <w:marBottom w:val="0"/>
          <w:divBdr>
            <w:top w:val="none" w:sz="0" w:space="0" w:color="auto"/>
            <w:left w:val="none" w:sz="0" w:space="0" w:color="auto"/>
            <w:bottom w:val="none" w:sz="0" w:space="0" w:color="auto"/>
            <w:right w:val="none" w:sz="0" w:space="0" w:color="auto"/>
          </w:divBdr>
        </w:div>
        <w:div w:id="498540664">
          <w:marLeft w:val="480"/>
          <w:marRight w:val="0"/>
          <w:marTop w:val="0"/>
          <w:marBottom w:val="0"/>
          <w:divBdr>
            <w:top w:val="none" w:sz="0" w:space="0" w:color="auto"/>
            <w:left w:val="none" w:sz="0" w:space="0" w:color="auto"/>
            <w:bottom w:val="none" w:sz="0" w:space="0" w:color="auto"/>
            <w:right w:val="none" w:sz="0" w:space="0" w:color="auto"/>
          </w:divBdr>
        </w:div>
        <w:div w:id="878517024">
          <w:marLeft w:val="480"/>
          <w:marRight w:val="0"/>
          <w:marTop w:val="0"/>
          <w:marBottom w:val="0"/>
          <w:divBdr>
            <w:top w:val="none" w:sz="0" w:space="0" w:color="auto"/>
            <w:left w:val="none" w:sz="0" w:space="0" w:color="auto"/>
            <w:bottom w:val="none" w:sz="0" w:space="0" w:color="auto"/>
            <w:right w:val="none" w:sz="0" w:space="0" w:color="auto"/>
          </w:divBdr>
        </w:div>
        <w:div w:id="724527995">
          <w:marLeft w:val="480"/>
          <w:marRight w:val="0"/>
          <w:marTop w:val="0"/>
          <w:marBottom w:val="0"/>
          <w:divBdr>
            <w:top w:val="none" w:sz="0" w:space="0" w:color="auto"/>
            <w:left w:val="none" w:sz="0" w:space="0" w:color="auto"/>
            <w:bottom w:val="none" w:sz="0" w:space="0" w:color="auto"/>
            <w:right w:val="none" w:sz="0" w:space="0" w:color="auto"/>
          </w:divBdr>
        </w:div>
        <w:div w:id="115222759">
          <w:marLeft w:val="480"/>
          <w:marRight w:val="0"/>
          <w:marTop w:val="0"/>
          <w:marBottom w:val="0"/>
          <w:divBdr>
            <w:top w:val="none" w:sz="0" w:space="0" w:color="auto"/>
            <w:left w:val="none" w:sz="0" w:space="0" w:color="auto"/>
            <w:bottom w:val="none" w:sz="0" w:space="0" w:color="auto"/>
            <w:right w:val="none" w:sz="0" w:space="0" w:color="auto"/>
          </w:divBdr>
        </w:div>
      </w:divsChild>
    </w:div>
    <w:div w:id="890851057">
      <w:bodyDiv w:val="1"/>
      <w:marLeft w:val="0"/>
      <w:marRight w:val="0"/>
      <w:marTop w:val="0"/>
      <w:marBottom w:val="0"/>
      <w:divBdr>
        <w:top w:val="none" w:sz="0" w:space="0" w:color="auto"/>
        <w:left w:val="none" w:sz="0" w:space="0" w:color="auto"/>
        <w:bottom w:val="none" w:sz="0" w:space="0" w:color="auto"/>
        <w:right w:val="none" w:sz="0" w:space="0" w:color="auto"/>
      </w:divBdr>
    </w:div>
    <w:div w:id="892042924">
      <w:bodyDiv w:val="1"/>
      <w:marLeft w:val="0"/>
      <w:marRight w:val="0"/>
      <w:marTop w:val="0"/>
      <w:marBottom w:val="0"/>
      <w:divBdr>
        <w:top w:val="none" w:sz="0" w:space="0" w:color="auto"/>
        <w:left w:val="none" w:sz="0" w:space="0" w:color="auto"/>
        <w:bottom w:val="none" w:sz="0" w:space="0" w:color="auto"/>
        <w:right w:val="none" w:sz="0" w:space="0" w:color="auto"/>
      </w:divBdr>
    </w:div>
    <w:div w:id="892303667">
      <w:bodyDiv w:val="1"/>
      <w:marLeft w:val="0"/>
      <w:marRight w:val="0"/>
      <w:marTop w:val="0"/>
      <w:marBottom w:val="0"/>
      <w:divBdr>
        <w:top w:val="none" w:sz="0" w:space="0" w:color="auto"/>
        <w:left w:val="none" w:sz="0" w:space="0" w:color="auto"/>
        <w:bottom w:val="none" w:sz="0" w:space="0" w:color="auto"/>
        <w:right w:val="none" w:sz="0" w:space="0" w:color="auto"/>
      </w:divBdr>
    </w:div>
    <w:div w:id="892354213">
      <w:bodyDiv w:val="1"/>
      <w:marLeft w:val="0"/>
      <w:marRight w:val="0"/>
      <w:marTop w:val="0"/>
      <w:marBottom w:val="0"/>
      <w:divBdr>
        <w:top w:val="none" w:sz="0" w:space="0" w:color="auto"/>
        <w:left w:val="none" w:sz="0" w:space="0" w:color="auto"/>
        <w:bottom w:val="none" w:sz="0" w:space="0" w:color="auto"/>
        <w:right w:val="none" w:sz="0" w:space="0" w:color="auto"/>
      </w:divBdr>
    </w:div>
    <w:div w:id="896553855">
      <w:bodyDiv w:val="1"/>
      <w:marLeft w:val="0"/>
      <w:marRight w:val="0"/>
      <w:marTop w:val="0"/>
      <w:marBottom w:val="0"/>
      <w:divBdr>
        <w:top w:val="none" w:sz="0" w:space="0" w:color="auto"/>
        <w:left w:val="none" w:sz="0" w:space="0" w:color="auto"/>
        <w:bottom w:val="none" w:sz="0" w:space="0" w:color="auto"/>
        <w:right w:val="none" w:sz="0" w:space="0" w:color="auto"/>
      </w:divBdr>
      <w:divsChild>
        <w:div w:id="712509489">
          <w:marLeft w:val="480"/>
          <w:marRight w:val="0"/>
          <w:marTop w:val="0"/>
          <w:marBottom w:val="0"/>
          <w:divBdr>
            <w:top w:val="none" w:sz="0" w:space="0" w:color="auto"/>
            <w:left w:val="none" w:sz="0" w:space="0" w:color="auto"/>
            <w:bottom w:val="none" w:sz="0" w:space="0" w:color="auto"/>
            <w:right w:val="none" w:sz="0" w:space="0" w:color="auto"/>
          </w:divBdr>
        </w:div>
        <w:div w:id="1477524952">
          <w:marLeft w:val="480"/>
          <w:marRight w:val="0"/>
          <w:marTop w:val="0"/>
          <w:marBottom w:val="0"/>
          <w:divBdr>
            <w:top w:val="none" w:sz="0" w:space="0" w:color="auto"/>
            <w:left w:val="none" w:sz="0" w:space="0" w:color="auto"/>
            <w:bottom w:val="none" w:sz="0" w:space="0" w:color="auto"/>
            <w:right w:val="none" w:sz="0" w:space="0" w:color="auto"/>
          </w:divBdr>
        </w:div>
        <w:div w:id="495464467">
          <w:marLeft w:val="480"/>
          <w:marRight w:val="0"/>
          <w:marTop w:val="0"/>
          <w:marBottom w:val="0"/>
          <w:divBdr>
            <w:top w:val="none" w:sz="0" w:space="0" w:color="auto"/>
            <w:left w:val="none" w:sz="0" w:space="0" w:color="auto"/>
            <w:bottom w:val="none" w:sz="0" w:space="0" w:color="auto"/>
            <w:right w:val="none" w:sz="0" w:space="0" w:color="auto"/>
          </w:divBdr>
        </w:div>
        <w:div w:id="1381827003">
          <w:marLeft w:val="480"/>
          <w:marRight w:val="0"/>
          <w:marTop w:val="0"/>
          <w:marBottom w:val="0"/>
          <w:divBdr>
            <w:top w:val="none" w:sz="0" w:space="0" w:color="auto"/>
            <w:left w:val="none" w:sz="0" w:space="0" w:color="auto"/>
            <w:bottom w:val="none" w:sz="0" w:space="0" w:color="auto"/>
            <w:right w:val="none" w:sz="0" w:space="0" w:color="auto"/>
          </w:divBdr>
        </w:div>
        <w:div w:id="1630936187">
          <w:marLeft w:val="480"/>
          <w:marRight w:val="0"/>
          <w:marTop w:val="0"/>
          <w:marBottom w:val="0"/>
          <w:divBdr>
            <w:top w:val="none" w:sz="0" w:space="0" w:color="auto"/>
            <w:left w:val="none" w:sz="0" w:space="0" w:color="auto"/>
            <w:bottom w:val="none" w:sz="0" w:space="0" w:color="auto"/>
            <w:right w:val="none" w:sz="0" w:space="0" w:color="auto"/>
          </w:divBdr>
        </w:div>
        <w:div w:id="597908721">
          <w:marLeft w:val="480"/>
          <w:marRight w:val="0"/>
          <w:marTop w:val="0"/>
          <w:marBottom w:val="0"/>
          <w:divBdr>
            <w:top w:val="none" w:sz="0" w:space="0" w:color="auto"/>
            <w:left w:val="none" w:sz="0" w:space="0" w:color="auto"/>
            <w:bottom w:val="none" w:sz="0" w:space="0" w:color="auto"/>
            <w:right w:val="none" w:sz="0" w:space="0" w:color="auto"/>
          </w:divBdr>
        </w:div>
      </w:divsChild>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898323853">
      <w:bodyDiv w:val="1"/>
      <w:marLeft w:val="0"/>
      <w:marRight w:val="0"/>
      <w:marTop w:val="0"/>
      <w:marBottom w:val="0"/>
      <w:divBdr>
        <w:top w:val="none" w:sz="0" w:space="0" w:color="auto"/>
        <w:left w:val="none" w:sz="0" w:space="0" w:color="auto"/>
        <w:bottom w:val="none" w:sz="0" w:space="0" w:color="auto"/>
        <w:right w:val="none" w:sz="0" w:space="0" w:color="auto"/>
      </w:divBdr>
    </w:div>
    <w:div w:id="900678784">
      <w:bodyDiv w:val="1"/>
      <w:marLeft w:val="0"/>
      <w:marRight w:val="0"/>
      <w:marTop w:val="0"/>
      <w:marBottom w:val="0"/>
      <w:divBdr>
        <w:top w:val="none" w:sz="0" w:space="0" w:color="auto"/>
        <w:left w:val="none" w:sz="0" w:space="0" w:color="auto"/>
        <w:bottom w:val="none" w:sz="0" w:space="0" w:color="auto"/>
        <w:right w:val="none" w:sz="0" w:space="0" w:color="auto"/>
      </w:divBdr>
      <w:divsChild>
        <w:div w:id="370426710">
          <w:marLeft w:val="480"/>
          <w:marRight w:val="0"/>
          <w:marTop w:val="0"/>
          <w:marBottom w:val="0"/>
          <w:divBdr>
            <w:top w:val="none" w:sz="0" w:space="0" w:color="auto"/>
            <w:left w:val="none" w:sz="0" w:space="0" w:color="auto"/>
            <w:bottom w:val="none" w:sz="0" w:space="0" w:color="auto"/>
            <w:right w:val="none" w:sz="0" w:space="0" w:color="auto"/>
          </w:divBdr>
        </w:div>
        <w:div w:id="1713655819">
          <w:marLeft w:val="480"/>
          <w:marRight w:val="0"/>
          <w:marTop w:val="0"/>
          <w:marBottom w:val="0"/>
          <w:divBdr>
            <w:top w:val="none" w:sz="0" w:space="0" w:color="auto"/>
            <w:left w:val="none" w:sz="0" w:space="0" w:color="auto"/>
            <w:bottom w:val="none" w:sz="0" w:space="0" w:color="auto"/>
            <w:right w:val="none" w:sz="0" w:space="0" w:color="auto"/>
          </w:divBdr>
        </w:div>
        <w:div w:id="1555660611">
          <w:marLeft w:val="480"/>
          <w:marRight w:val="0"/>
          <w:marTop w:val="0"/>
          <w:marBottom w:val="0"/>
          <w:divBdr>
            <w:top w:val="none" w:sz="0" w:space="0" w:color="auto"/>
            <w:left w:val="none" w:sz="0" w:space="0" w:color="auto"/>
            <w:bottom w:val="none" w:sz="0" w:space="0" w:color="auto"/>
            <w:right w:val="none" w:sz="0" w:space="0" w:color="auto"/>
          </w:divBdr>
        </w:div>
        <w:div w:id="1473982814">
          <w:marLeft w:val="480"/>
          <w:marRight w:val="0"/>
          <w:marTop w:val="0"/>
          <w:marBottom w:val="0"/>
          <w:divBdr>
            <w:top w:val="none" w:sz="0" w:space="0" w:color="auto"/>
            <w:left w:val="none" w:sz="0" w:space="0" w:color="auto"/>
            <w:bottom w:val="none" w:sz="0" w:space="0" w:color="auto"/>
            <w:right w:val="none" w:sz="0" w:space="0" w:color="auto"/>
          </w:divBdr>
        </w:div>
        <w:div w:id="2048795111">
          <w:marLeft w:val="480"/>
          <w:marRight w:val="0"/>
          <w:marTop w:val="0"/>
          <w:marBottom w:val="0"/>
          <w:divBdr>
            <w:top w:val="none" w:sz="0" w:space="0" w:color="auto"/>
            <w:left w:val="none" w:sz="0" w:space="0" w:color="auto"/>
            <w:bottom w:val="none" w:sz="0" w:space="0" w:color="auto"/>
            <w:right w:val="none" w:sz="0" w:space="0" w:color="auto"/>
          </w:divBdr>
        </w:div>
        <w:div w:id="889725063">
          <w:marLeft w:val="480"/>
          <w:marRight w:val="0"/>
          <w:marTop w:val="0"/>
          <w:marBottom w:val="0"/>
          <w:divBdr>
            <w:top w:val="none" w:sz="0" w:space="0" w:color="auto"/>
            <w:left w:val="none" w:sz="0" w:space="0" w:color="auto"/>
            <w:bottom w:val="none" w:sz="0" w:space="0" w:color="auto"/>
            <w:right w:val="none" w:sz="0" w:space="0" w:color="auto"/>
          </w:divBdr>
        </w:div>
        <w:div w:id="1859738221">
          <w:marLeft w:val="480"/>
          <w:marRight w:val="0"/>
          <w:marTop w:val="0"/>
          <w:marBottom w:val="0"/>
          <w:divBdr>
            <w:top w:val="none" w:sz="0" w:space="0" w:color="auto"/>
            <w:left w:val="none" w:sz="0" w:space="0" w:color="auto"/>
            <w:bottom w:val="none" w:sz="0" w:space="0" w:color="auto"/>
            <w:right w:val="none" w:sz="0" w:space="0" w:color="auto"/>
          </w:divBdr>
        </w:div>
        <w:div w:id="420613611">
          <w:marLeft w:val="480"/>
          <w:marRight w:val="0"/>
          <w:marTop w:val="0"/>
          <w:marBottom w:val="0"/>
          <w:divBdr>
            <w:top w:val="none" w:sz="0" w:space="0" w:color="auto"/>
            <w:left w:val="none" w:sz="0" w:space="0" w:color="auto"/>
            <w:bottom w:val="none" w:sz="0" w:space="0" w:color="auto"/>
            <w:right w:val="none" w:sz="0" w:space="0" w:color="auto"/>
          </w:divBdr>
        </w:div>
        <w:div w:id="65499146">
          <w:marLeft w:val="480"/>
          <w:marRight w:val="0"/>
          <w:marTop w:val="0"/>
          <w:marBottom w:val="0"/>
          <w:divBdr>
            <w:top w:val="none" w:sz="0" w:space="0" w:color="auto"/>
            <w:left w:val="none" w:sz="0" w:space="0" w:color="auto"/>
            <w:bottom w:val="none" w:sz="0" w:space="0" w:color="auto"/>
            <w:right w:val="none" w:sz="0" w:space="0" w:color="auto"/>
          </w:divBdr>
        </w:div>
        <w:div w:id="1549603944">
          <w:marLeft w:val="480"/>
          <w:marRight w:val="0"/>
          <w:marTop w:val="0"/>
          <w:marBottom w:val="0"/>
          <w:divBdr>
            <w:top w:val="none" w:sz="0" w:space="0" w:color="auto"/>
            <w:left w:val="none" w:sz="0" w:space="0" w:color="auto"/>
            <w:bottom w:val="none" w:sz="0" w:space="0" w:color="auto"/>
            <w:right w:val="none" w:sz="0" w:space="0" w:color="auto"/>
          </w:divBdr>
        </w:div>
        <w:div w:id="1913730502">
          <w:marLeft w:val="480"/>
          <w:marRight w:val="0"/>
          <w:marTop w:val="0"/>
          <w:marBottom w:val="0"/>
          <w:divBdr>
            <w:top w:val="none" w:sz="0" w:space="0" w:color="auto"/>
            <w:left w:val="none" w:sz="0" w:space="0" w:color="auto"/>
            <w:bottom w:val="none" w:sz="0" w:space="0" w:color="auto"/>
            <w:right w:val="none" w:sz="0" w:space="0" w:color="auto"/>
          </w:divBdr>
        </w:div>
        <w:div w:id="2022780110">
          <w:marLeft w:val="480"/>
          <w:marRight w:val="0"/>
          <w:marTop w:val="0"/>
          <w:marBottom w:val="0"/>
          <w:divBdr>
            <w:top w:val="none" w:sz="0" w:space="0" w:color="auto"/>
            <w:left w:val="none" w:sz="0" w:space="0" w:color="auto"/>
            <w:bottom w:val="none" w:sz="0" w:space="0" w:color="auto"/>
            <w:right w:val="none" w:sz="0" w:space="0" w:color="auto"/>
          </w:divBdr>
        </w:div>
        <w:div w:id="1850636610">
          <w:marLeft w:val="480"/>
          <w:marRight w:val="0"/>
          <w:marTop w:val="0"/>
          <w:marBottom w:val="0"/>
          <w:divBdr>
            <w:top w:val="none" w:sz="0" w:space="0" w:color="auto"/>
            <w:left w:val="none" w:sz="0" w:space="0" w:color="auto"/>
            <w:bottom w:val="none" w:sz="0" w:space="0" w:color="auto"/>
            <w:right w:val="none" w:sz="0" w:space="0" w:color="auto"/>
          </w:divBdr>
        </w:div>
        <w:div w:id="2111318747">
          <w:marLeft w:val="480"/>
          <w:marRight w:val="0"/>
          <w:marTop w:val="0"/>
          <w:marBottom w:val="0"/>
          <w:divBdr>
            <w:top w:val="none" w:sz="0" w:space="0" w:color="auto"/>
            <w:left w:val="none" w:sz="0" w:space="0" w:color="auto"/>
            <w:bottom w:val="none" w:sz="0" w:space="0" w:color="auto"/>
            <w:right w:val="none" w:sz="0" w:space="0" w:color="auto"/>
          </w:divBdr>
        </w:div>
        <w:div w:id="416752283">
          <w:marLeft w:val="480"/>
          <w:marRight w:val="0"/>
          <w:marTop w:val="0"/>
          <w:marBottom w:val="0"/>
          <w:divBdr>
            <w:top w:val="none" w:sz="0" w:space="0" w:color="auto"/>
            <w:left w:val="none" w:sz="0" w:space="0" w:color="auto"/>
            <w:bottom w:val="none" w:sz="0" w:space="0" w:color="auto"/>
            <w:right w:val="none" w:sz="0" w:space="0" w:color="auto"/>
          </w:divBdr>
        </w:div>
        <w:div w:id="813714979">
          <w:marLeft w:val="480"/>
          <w:marRight w:val="0"/>
          <w:marTop w:val="0"/>
          <w:marBottom w:val="0"/>
          <w:divBdr>
            <w:top w:val="none" w:sz="0" w:space="0" w:color="auto"/>
            <w:left w:val="none" w:sz="0" w:space="0" w:color="auto"/>
            <w:bottom w:val="none" w:sz="0" w:space="0" w:color="auto"/>
            <w:right w:val="none" w:sz="0" w:space="0" w:color="auto"/>
          </w:divBdr>
        </w:div>
        <w:div w:id="766654254">
          <w:marLeft w:val="480"/>
          <w:marRight w:val="0"/>
          <w:marTop w:val="0"/>
          <w:marBottom w:val="0"/>
          <w:divBdr>
            <w:top w:val="none" w:sz="0" w:space="0" w:color="auto"/>
            <w:left w:val="none" w:sz="0" w:space="0" w:color="auto"/>
            <w:bottom w:val="none" w:sz="0" w:space="0" w:color="auto"/>
            <w:right w:val="none" w:sz="0" w:space="0" w:color="auto"/>
          </w:divBdr>
        </w:div>
        <w:div w:id="156458731">
          <w:marLeft w:val="480"/>
          <w:marRight w:val="0"/>
          <w:marTop w:val="0"/>
          <w:marBottom w:val="0"/>
          <w:divBdr>
            <w:top w:val="none" w:sz="0" w:space="0" w:color="auto"/>
            <w:left w:val="none" w:sz="0" w:space="0" w:color="auto"/>
            <w:bottom w:val="none" w:sz="0" w:space="0" w:color="auto"/>
            <w:right w:val="none" w:sz="0" w:space="0" w:color="auto"/>
          </w:divBdr>
        </w:div>
        <w:div w:id="2142728430">
          <w:marLeft w:val="480"/>
          <w:marRight w:val="0"/>
          <w:marTop w:val="0"/>
          <w:marBottom w:val="0"/>
          <w:divBdr>
            <w:top w:val="none" w:sz="0" w:space="0" w:color="auto"/>
            <w:left w:val="none" w:sz="0" w:space="0" w:color="auto"/>
            <w:bottom w:val="none" w:sz="0" w:space="0" w:color="auto"/>
            <w:right w:val="none" w:sz="0" w:space="0" w:color="auto"/>
          </w:divBdr>
        </w:div>
        <w:div w:id="153692680">
          <w:marLeft w:val="480"/>
          <w:marRight w:val="0"/>
          <w:marTop w:val="0"/>
          <w:marBottom w:val="0"/>
          <w:divBdr>
            <w:top w:val="none" w:sz="0" w:space="0" w:color="auto"/>
            <w:left w:val="none" w:sz="0" w:space="0" w:color="auto"/>
            <w:bottom w:val="none" w:sz="0" w:space="0" w:color="auto"/>
            <w:right w:val="none" w:sz="0" w:space="0" w:color="auto"/>
          </w:divBdr>
        </w:div>
        <w:div w:id="388840354">
          <w:marLeft w:val="480"/>
          <w:marRight w:val="0"/>
          <w:marTop w:val="0"/>
          <w:marBottom w:val="0"/>
          <w:divBdr>
            <w:top w:val="none" w:sz="0" w:space="0" w:color="auto"/>
            <w:left w:val="none" w:sz="0" w:space="0" w:color="auto"/>
            <w:bottom w:val="none" w:sz="0" w:space="0" w:color="auto"/>
            <w:right w:val="none" w:sz="0" w:space="0" w:color="auto"/>
          </w:divBdr>
        </w:div>
        <w:div w:id="1211260031">
          <w:marLeft w:val="480"/>
          <w:marRight w:val="0"/>
          <w:marTop w:val="0"/>
          <w:marBottom w:val="0"/>
          <w:divBdr>
            <w:top w:val="none" w:sz="0" w:space="0" w:color="auto"/>
            <w:left w:val="none" w:sz="0" w:space="0" w:color="auto"/>
            <w:bottom w:val="none" w:sz="0" w:space="0" w:color="auto"/>
            <w:right w:val="none" w:sz="0" w:space="0" w:color="auto"/>
          </w:divBdr>
        </w:div>
        <w:div w:id="579170917">
          <w:marLeft w:val="480"/>
          <w:marRight w:val="0"/>
          <w:marTop w:val="0"/>
          <w:marBottom w:val="0"/>
          <w:divBdr>
            <w:top w:val="none" w:sz="0" w:space="0" w:color="auto"/>
            <w:left w:val="none" w:sz="0" w:space="0" w:color="auto"/>
            <w:bottom w:val="none" w:sz="0" w:space="0" w:color="auto"/>
            <w:right w:val="none" w:sz="0" w:space="0" w:color="auto"/>
          </w:divBdr>
        </w:div>
        <w:div w:id="1059867627">
          <w:marLeft w:val="480"/>
          <w:marRight w:val="0"/>
          <w:marTop w:val="0"/>
          <w:marBottom w:val="0"/>
          <w:divBdr>
            <w:top w:val="none" w:sz="0" w:space="0" w:color="auto"/>
            <w:left w:val="none" w:sz="0" w:space="0" w:color="auto"/>
            <w:bottom w:val="none" w:sz="0" w:space="0" w:color="auto"/>
            <w:right w:val="none" w:sz="0" w:space="0" w:color="auto"/>
          </w:divBdr>
        </w:div>
        <w:div w:id="320428640">
          <w:marLeft w:val="480"/>
          <w:marRight w:val="0"/>
          <w:marTop w:val="0"/>
          <w:marBottom w:val="0"/>
          <w:divBdr>
            <w:top w:val="none" w:sz="0" w:space="0" w:color="auto"/>
            <w:left w:val="none" w:sz="0" w:space="0" w:color="auto"/>
            <w:bottom w:val="none" w:sz="0" w:space="0" w:color="auto"/>
            <w:right w:val="none" w:sz="0" w:space="0" w:color="auto"/>
          </w:divBdr>
        </w:div>
      </w:divsChild>
    </w:div>
    <w:div w:id="902063262">
      <w:bodyDiv w:val="1"/>
      <w:marLeft w:val="0"/>
      <w:marRight w:val="0"/>
      <w:marTop w:val="0"/>
      <w:marBottom w:val="0"/>
      <w:divBdr>
        <w:top w:val="none" w:sz="0" w:space="0" w:color="auto"/>
        <w:left w:val="none" w:sz="0" w:space="0" w:color="auto"/>
        <w:bottom w:val="none" w:sz="0" w:space="0" w:color="auto"/>
        <w:right w:val="none" w:sz="0" w:space="0" w:color="auto"/>
      </w:divBdr>
      <w:divsChild>
        <w:div w:id="649096350">
          <w:marLeft w:val="480"/>
          <w:marRight w:val="0"/>
          <w:marTop w:val="0"/>
          <w:marBottom w:val="0"/>
          <w:divBdr>
            <w:top w:val="none" w:sz="0" w:space="0" w:color="auto"/>
            <w:left w:val="none" w:sz="0" w:space="0" w:color="auto"/>
            <w:bottom w:val="none" w:sz="0" w:space="0" w:color="auto"/>
            <w:right w:val="none" w:sz="0" w:space="0" w:color="auto"/>
          </w:divBdr>
        </w:div>
        <w:div w:id="328366906">
          <w:marLeft w:val="480"/>
          <w:marRight w:val="0"/>
          <w:marTop w:val="0"/>
          <w:marBottom w:val="0"/>
          <w:divBdr>
            <w:top w:val="none" w:sz="0" w:space="0" w:color="auto"/>
            <w:left w:val="none" w:sz="0" w:space="0" w:color="auto"/>
            <w:bottom w:val="none" w:sz="0" w:space="0" w:color="auto"/>
            <w:right w:val="none" w:sz="0" w:space="0" w:color="auto"/>
          </w:divBdr>
        </w:div>
        <w:div w:id="127087193">
          <w:marLeft w:val="480"/>
          <w:marRight w:val="0"/>
          <w:marTop w:val="0"/>
          <w:marBottom w:val="0"/>
          <w:divBdr>
            <w:top w:val="none" w:sz="0" w:space="0" w:color="auto"/>
            <w:left w:val="none" w:sz="0" w:space="0" w:color="auto"/>
            <w:bottom w:val="none" w:sz="0" w:space="0" w:color="auto"/>
            <w:right w:val="none" w:sz="0" w:space="0" w:color="auto"/>
          </w:divBdr>
        </w:div>
        <w:div w:id="166748132">
          <w:marLeft w:val="480"/>
          <w:marRight w:val="0"/>
          <w:marTop w:val="0"/>
          <w:marBottom w:val="0"/>
          <w:divBdr>
            <w:top w:val="none" w:sz="0" w:space="0" w:color="auto"/>
            <w:left w:val="none" w:sz="0" w:space="0" w:color="auto"/>
            <w:bottom w:val="none" w:sz="0" w:space="0" w:color="auto"/>
            <w:right w:val="none" w:sz="0" w:space="0" w:color="auto"/>
          </w:divBdr>
        </w:div>
        <w:div w:id="1636838534">
          <w:marLeft w:val="480"/>
          <w:marRight w:val="0"/>
          <w:marTop w:val="0"/>
          <w:marBottom w:val="0"/>
          <w:divBdr>
            <w:top w:val="none" w:sz="0" w:space="0" w:color="auto"/>
            <w:left w:val="none" w:sz="0" w:space="0" w:color="auto"/>
            <w:bottom w:val="none" w:sz="0" w:space="0" w:color="auto"/>
            <w:right w:val="none" w:sz="0" w:space="0" w:color="auto"/>
          </w:divBdr>
        </w:div>
        <w:div w:id="757334635">
          <w:marLeft w:val="480"/>
          <w:marRight w:val="0"/>
          <w:marTop w:val="0"/>
          <w:marBottom w:val="0"/>
          <w:divBdr>
            <w:top w:val="none" w:sz="0" w:space="0" w:color="auto"/>
            <w:left w:val="none" w:sz="0" w:space="0" w:color="auto"/>
            <w:bottom w:val="none" w:sz="0" w:space="0" w:color="auto"/>
            <w:right w:val="none" w:sz="0" w:space="0" w:color="auto"/>
          </w:divBdr>
        </w:div>
        <w:div w:id="1122649352">
          <w:marLeft w:val="480"/>
          <w:marRight w:val="0"/>
          <w:marTop w:val="0"/>
          <w:marBottom w:val="0"/>
          <w:divBdr>
            <w:top w:val="none" w:sz="0" w:space="0" w:color="auto"/>
            <w:left w:val="none" w:sz="0" w:space="0" w:color="auto"/>
            <w:bottom w:val="none" w:sz="0" w:space="0" w:color="auto"/>
            <w:right w:val="none" w:sz="0" w:space="0" w:color="auto"/>
          </w:divBdr>
        </w:div>
        <w:div w:id="1674145085">
          <w:marLeft w:val="480"/>
          <w:marRight w:val="0"/>
          <w:marTop w:val="0"/>
          <w:marBottom w:val="0"/>
          <w:divBdr>
            <w:top w:val="none" w:sz="0" w:space="0" w:color="auto"/>
            <w:left w:val="none" w:sz="0" w:space="0" w:color="auto"/>
            <w:bottom w:val="none" w:sz="0" w:space="0" w:color="auto"/>
            <w:right w:val="none" w:sz="0" w:space="0" w:color="auto"/>
          </w:divBdr>
        </w:div>
        <w:div w:id="1689478495">
          <w:marLeft w:val="480"/>
          <w:marRight w:val="0"/>
          <w:marTop w:val="0"/>
          <w:marBottom w:val="0"/>
          <w:divBdr>
            <w:top w:val="none" w:sz="0" w:space="0" w:color="auto"/>
            <w:left w:val="none" w:sz="0" w:space="0" w:color="auto"/>
            <w:bottom w:val="none" w:sz="0" w:space="0" w:color="auto"/>
            <w:right w:val="none" w:sz="0" w:space="0" w:color="auto"/>
          </w:divBdr>
        </w:div>
        <w:div w:id="477184911">
          <w:marLeft w:val="480"/>
          <w:marRight w:val="0"/>
          <w:marTop w:val="0"/>
          <w:marBottom w:val="0"/>
          <w:divBdr>
            <w:top w:val="none" w:sz="0" w:space="0" w:color="auto"/>
            <w:left w:val="none" w:sz="0" w:space="0" w:color="auto"/>
            <w:bottom w:val="none" w:sz="0" w:space="0" w:color="auto"/>
            <w:right w:val="none" w:sz="0" w:space="0" w:color="auto"/>
          </w:divBdr>
        </w:div>
        <w:div w:id="1637758174">
          <w:marLeft w:val="480"/>
          <w:marRight w:val="0"/>
          <w:marTop w:val="0"/>
          <w:marBottom w:val="0"/>
          <w:divBdr>
            <w:top w:val="none" w:sz="0" w:space="0" w:color="auto"/>
            <w:left w:val="none" w:sz="0" w:space="0" w:color="auto"/>
            <w:bottom w:val="none" w:sz="0" w:space="0" w:color="auto"/>
            <w:right w:val="none" w:sz="0" w:space="0" w:color="auto"/>
          </w:divBdr>
        </w:div>
        <w:div w:id="1323966175">
          <w:marLeft w:val="480"/>
          <w:marRight w:val="0"/>
          <w:marTop w:val="0"/>
          <w:marBottom w:val="0"/>
          <w:divBdr>
            <w:top w:val="none" w:sz="0" w:space="0" w:color="auto"/>
            <w:left w:val="none" w:sz="0" w:space="0" w:color="auto"/>
            <w:bottom w:val="none" w:sz="0" w:space="0" w:color="auto"/>
            <w:right w:val="none" w:sz="0" w:space="0" w:color="auto"/>
          </w:divBdr>
        </w:div>
        <w:div w:id="1883058613">
          <w:marLeft w:val="480"/>
          <w:marRight w:val="0"/>
          <w:marTop w:val="0"/>
          <w:marBottom w:val="0"/>
          <w:divBdr>
            <w:top w:val="none" w:sz="0" w:space="0" w:color="auto"/>
            <w:left w:val="none" w:sz="0" w:space="0" w:color="auto"/>
            <w:bottom w:val="none" w:sz="0" w:space="0" w:color="auto"/>
            <w:right w:val="none" w:sz="0" w:space="0" w:color="auto"/>
          </w:divBdr>
        </w:div>
        <w:div w:id="1896887530">
          <w:marLeft w:val="480"/>
          <w:marRight w:val="0"/>
          <w:marTop w:val="0"/>
          <w:marBottom w:val="0"/>
          <w:divBdr>
            <w:top w:val="none" w:sz="0" w:space="0" w:color="auto"/>
            <w:left w:val="none" w:sz="0" w:space="0" w:color="auto"/>
            <w:bottom w:val="none" w:sz="0" w:space="0" w:color="auto"/>
            <w:right w:val="none" w:sz="0" w:space="0" w:color="auto"/>
          </w:divBdr>
        </w:div>
        <w:div w:id="334190518">
          <w:marLeft w:val="480"/>
          <w:marRight w:val="0"/>
          <w:marTop w:val="0"/>
          <w:marBottom w:val="0"/>
          <w:divBdr>
            <w:top w:val="none" w:sz="0" w:space="0" w:color="auto"/>
            <w:left w:val="none" w:sz="0" w:space="0" w:color="auto"/>
            <w:bottom w:val="none" w:sz="0" w:space="0" w:color="auto"/>
            <w:right w:val="none" w:sz="0" w:space="0" w:color="auto"/>
          </w:divBdr>
        </w:div>
        <w:div w:id="2061712246">
          <w:marLeft w:val="480"/>
          <w:marRight w:val="0"/>
          <w:marTop w:val="0"/>
          <w:marBottom w:val="0"/>
          <w:divBdr>
            <w:top w:val="none" w:sz="0" w:space="0" w:color="auto"/>
            <w:left w:val="none" w:sz="0" w:space="0" w:color="auto"/>
            <w:bottom w:val="none" w:sz="0" w:space="0" w:color="auto"/>
            <w:right w:val="none" w:sz="0" w:space="0" w:color="auto"/>
          </w:divBdr>
        </w:div>
        <w:div w:id="1059473278">
          <w:marLeft w:val="480"/>
          <w:marRight w:val="0"/>
          <w:marTop w:val="0"/>
          <w:marBottom w:val="0"/>
          <w:divBdr>
            <w:top w:val="none" w:sz="0" w:space="0" w:color="auto"/>
            <w:left w:val="none" w:sz="0" w:space="0" w:color="auto"/>
            <w:bottom w:val="none" w:sz="0" w:space="0" w:color="auto"/>
            <w:right w:val="none" w:sz="0" w:space="0" w:color="auto"/>
          </w:divBdr>
        </w:div>
        <w:div w:id="1260941113">
          <w:marLeft w:val="480"/>
          <w:marRight w:val="0"/>
          <w:marTop w:val="0"/>
          <w:marBottom w:val="0"/>
          <w:divBdr>
            <w:top w:val="none" w:sz="0" w:space="0" w:color="auto"/>
            <w:left w:val="none" w:sz="0" w:space="0" w:color="auto"/>
            <w:bottom w:val="none" w:sz="0" w:space="0" w:color="auto"/>
            <w:right w:val="none" w:sz="0" w:space="0" w:color="auto"/>
          </w:divBdr>
        </w:div>
        <w:div w:id="245459429">
          <w:marLeft w:val="480"/>
          <w:marRight w:val="0"/>
          <w:marTop w:val="0"/>
          <w:marBottom w:val="0"/>
          <w:divBdr>
            <w:top w:val="none" w:sz="0" w:space="0" w:color="auto"/>
            <w:left w:val="none" w:sz="0" w:space="0" w:color="auto"/>
            <w:bottom w:val="none" w:sz="0" w:space="0" w:color="auto"/>
            <w:right w:val="none" w:sz="0" w:space="0" w:color="auto"/>
          </w:divBdr>
        </w:div>
        <w:div w:id="720203671">
          <w:marLeft w:val="480"/>
          <w:marRight w:val="0"/>
          <w:marTop w:val="0"/>
          <w:marBottom w:val="0"/>
          <w:divBdr>
            <w:top w:val="none" w:sz="0" w:space="0" w:color="auto"/>
            <w:left w:val="none" w:sz="0" w:space="0" w:color="auto"/>
            <w:bottom w:val="none" w:sz="0" w:space="0" w:color="auto"/>
            <w:right w:val="none" w:sz="0" w:space="0" w:color="auto"/>
          </w:divBdr>
        </w:div>
        <w:div w:id="680546909">
          <w:marLeft w:val="480"/>
          <w:marRight w:val="0"/>
          <w:marTop w:val="0"/>
          <w:marBottom w:val="0"/>
          <w:divBdr>
            <w:top w:val="none" w:sz="0" w:space="0" w:color="auto"/>
            <w:left w:val="none" w:sz="0" w:space="0" w:color="auto"/>
            <w:bottom w:val="none" w:sz="0" w:space="0" w:color="auto"/>
            <w:right w:val="none" w:sz="0" w:space="0" w:color="auto"/>
          </w:divBdr>
        </w:div>
        <w:div w:id="1382047904">
          <w:marLeft w:val="480"/>
          <w:marRight w:val="0"/>
          <w:marTop w:val="0"/>
          <w:marBottom w:val="0"/>
          <w:divBdr>
            <w:top w:val="none" w:sz="0" w:space="0" w:color="auto"/>
            <w:left w:val="none" w:sz="0" w:space="0" w:color="auto"/>
            <w:bottom w:val="none" w:sz="0" w:space="0" w:color="auto"/>
            <w:right w:val="none" w:sz="0" w:space="0" w:color="auto"/>
          </w:divBdr>
        </w:div>
        <w:div w:id="142478377">
          <w:marLeft w:val="480"/>
          <w:marRight w:val="0"/>
          <w:marTop w:val="0"/>
          <w:marBottom w:val="0"/>
          <w:divBdr>
            <w:top w:val="none" w:sz="0" w:space="0" w:color="auto"/>
            <w:left w:val="none" w:sz="0" w:space="0" w:color="auto"/>
            <w:bottom w:val="none" w:sz="0" w:space="0" w:color="auto"/>
            <w:right w:val="none" w:sz="0" w:space="0" w:color="auto"/>
          </w:divBdr>
        </w:div>
        <w:div w:id="2082947873">
          <w:marLeft w:val="480"/>
          <w:marRight w:val="0"/>
          <w:marTop w:val="0"/>
          <w:marBottom w:val="0"/>
          <w:divBdr>
            <w:top w:val="none" w:sz="0" w:space="0" w:color="auto"/>
            <w:left w:val="none" w:sz="0" w:space="0" w:color="auto"/>
            <w:bottom w:val="none" w:sz="0" w:space="0" w:color="auto"/>
            <w:right w:val="none" w:sz="0" w:space="0" w:color="auto"/>
          </w:divBdr>
        </w:div>
        <w:div w:id="1394159370">
          <w:marLeft w:val="480"/>
          <w:marRight w:val="0"/>
          <w:marTop w:val="0"/>
          <w:marBottom w:val="0"/>
          <w:divBdr>
            <w:top w:val="none" w:sz="0" w:space="0" w:color="auto"/>
            <w:left w:val="none" w:sz="0" w:space="0" w:color="auto"/>
            <w:bottom w:val="none" w:sz="0" w:space="0" w:color="auto"/>
            <w:right w:val="none" w:sz="0" w:space="0" w:color="auto"/>
          </w:divBdr>
        </w:div>
        <w:div w:id="727268930">
          <w:marLeft w:val="480"/>
          <w:marRight w:val="0"/>
          <w:marTop w:val="0"/>
          <w:marBottom w:val="0"/>
          <w:divBdr>
            <w:top w:val="none" w:sz="0" w:space="0" w:color="auto"/>
            <w:left w:val="none" w:sz="0" w:space="0" w:color="auto"/>
            <w:bottom w:val="none" w:sz="0" w:space="0" w:color="auto"/>
            <w:right w:val="none" w:sz="0" w:space="0" w:color="auto"/>
          </w:divBdr>
        </w:div>
        <w:div w:id="209265933">
          <w:marLeft w:val="480"/>
          <w:marRight w:val="0"/>
          <w:marTop w:val="0"/>
          <w:marBottom w:val="0"/>
          <w:divBdr>
            <w:top w:val="none" w:sz="0" w:space="0" w:color="auto"/>
            <w:left w:val="none" w:sz="0" w:space="0" w:color="auto"/>
            <w:bottom w:val="none" w:sz="0" w:space="0" w:color="auto"/>
            <w:right w:val="none" w:sz="0" w:space="0" w:color="auto"/>
          </w:divBdr>
        </w:div>
        <w:div w:id="1852715671">
          <w:marLeft w:val="480"/>
          <w:marRight w:val="0"/>
          <w:marTop w:val="0"/>
          <w:marBottom w:val="0"/>
          <w:divBdr>
            <w:top w:val="none" w:sz="0" w:space="0" w:color="auto"/>
            <w:left w:val="none" w:sz="0" w:space="0" w:color="auto"/>
            <w:bottom w:val="none" w:sz="0" w:space="0" w:color="auto"/>
            <w:right w:val="none" w:sz="0" w:space="0" w:color="auto"/>
          </w:divBdr>
        </w:div>
        <w:div w:id="1379280110">
          <w:marLeft w:val="480"/>
          <w:marRight w:val="0"/>
          <w:marTop w:val="0"/>
          <w:marBottom w:val="0"/>
          <w:divBdr>
            <w:top w:val="none" w:sz="0" w:space="0" w:color="auto"/>
            <w:left w:val="none" w:sz="0" w:space="0" w:color="auto"/>
            <w:bottom w:val="none" w:sz="0" w:space="0" w:color="auto"/>
            <w:right w:val="none" w:sz="0" w:space="0" w:color="auto"/>
          </w:divBdr>
        </w:div>
        <w:div w:id="1353609263">
          <w:marLeft w:val="480"/>
          <w:marRight w:val="0"/>
          <w:marTop w:val="0"/>
          <w:marBottom w:val="0"/>
          <w:divBdr>
            <w:top w:val="none" w:sz="0" w:space="0" w:color="auto"/>
            <w:left w:val="none" w:sz="0" w:space="0" w:color="auto"/>
            <w:bottom w:val="none" w:sz="0" w:space="0" w:color="auto"/>
            <w:right w:val="none" w:sz="0" w:space="0" w:color="auto"/>
          </w:divBdr>
        </w:div>
        <w:div w:id="1504275960">
          <w:marLeft w:val="480"/>
          <w:marRight w:val="0"/>
          <w:marTop w:val="0"/>
          <w:marBottom w:val="0"/>
          <w:divBdr>
            <w:top w:val="none" w:sz="0" w:space="0" w:color="auto"/>
            <w:left w:val="none" w:sz="0" w:space="0" w:color="auto"/>
            <w:bottom w:val="none" w:sz="0" w:space="0" w:color="auto"/>
            <w:right w:val="none" w:sz="0" w:space="0" w:color="auto"/>
          </w:divBdr>
        </w:div>
        <w:div w:id="2013296316">
          <w:marLeft w:val="480"/>
          <w:marRight w:val="0"/>
          <w:marTop w:val="0"/>
          <w:marBottom w:val="0"/>
          <w:divBdr>
            <w:top w:val="none" w:sz="0" w:space="0" w:color="auto"/>
            <w:left w:val="none" w:sz="0" w:space="0" w:color="auto"/>
            <w:bottom w:val="none" w:sz="0" w:space="0" w:color="auto"/>
            <w:right w:val="none" w:sz="0" w:space="0" w:color="auto"/>
          </w:divBdr>
        </w:div>
        <w:div w:id="839154230">
          <w:marLeft w:val="480"/>
          <w:marRight w:val="0"/>
          <w:marTop w:val="0"/>
          <w:marBottom w:val="0"/>
          <w:divBdr>
            <w:top w:val="none" w:sz="0" w:space="0" w:color="auto"/>
            <w:left w:val="none" w:sz="0" w:space="0" w:color="auto"/>
            <w:bottom w:val="none" w:sz="0" w:space="0" w:color="auto"/>
            <w:right w:val="none" w:sz="0" w:space="0" w:color="auto"/>
          </w:divBdr>
        </w:div>
        <w:div w:id="376778273">
          <w:marLeft w:val="480"/>
          <w:marRight w:val="0"/>
          <w:marTop w:val="0"/>
          <w:marBottom w:val="0"/>
          <w:divBdr>
            <w:top w:val="none" w:sz="0" w:space="0" w:color="auto"/>
            <w:left w:val="none" w:sz="0" w:space="0" w:color="auto"/>
            <w:bottom w:val="none" w:sz="0" w:space="0" w:color="auto"/>
            <w:right w:val="none" w:sz="0" w:space="0" w:color="auto"/>
          </w:divBdr>
        </w:div>
        <w:div w:id="796532037">
          <w:marLeft w:val="480"/>
          <w:marRight w:val="0"/>
          <w:marTop w:val="0"/>
          <w:marBottom w:val="0"/>
          <w:divBdr>
            <w:top w:val="none" w:sz="0" w:space="0" w:color="auto"/>
            <w:left w:val="none" w:sz="0" w:space="0" w:color="auto"/>
            <w:bottom w:val="none" w:sz="0" w:space="0" w:color="auto"/>
            <w:right w:val="none" w:sz="0" w:space="0" w:color="auto"/>
          </w:divBdr>
        </w:div>
        <w:div w:id="1918980896">
          <w:marLeft w:val="480"/>
          <w:marRight w:val="0"/>
          <w:marTop w:val="0"/>
          <w:marBottom w:val="0"/>
          <w:divBdr>
            <w:top w:val="none" w:sz="0" w:space="0" w:color="auto"/>
            <w:left w:val="none" w:sz="0" w:space="0" w:color="auto"/>
            <w:bottom w:val="none" w:sz="0" w:space="0" w:color="auto"/>
            <w:right w:val="none" w:sz="0" w:space="0" w:color="auto"/>
          </w:divBdr>
        </w:div>
        <w:div w:id="514148560">
          <w:marLeft w:val="480"/>
          <w:marRight w:val="0"/>
          <w:marTop w:val="0"/>
          <w:marBottom w:val="0"/>
          <w:divBdr>
            <w:top w:val="none" w:sz="0" w:space="0" w:color="auto"/>
            <w:left w:val="none" w:sz="0" w:space="0" w:color="auto"/>
            <w:bottom w:val="none" w:sz="0" w:space="0" w:color="auto"/>
            <w:right w:val="none" w:sz="0" w:space="0" w:color="auto"/>
          </w:divBdr>
        </w:div>
        <w:div w:id="1706059810">
          <w:marLeft w:val="480"/>
          <w:marRight w:val="0"/>
          <w:marTop w:val="0"/>
          <w:marBottom w:val="0"/>
          <w:divBdr>
            <w:top w:val="none" w:sz="0" w:space="0" w:color="auto"/>
            <w:left w:val="none" w:sz="0" w:space="0" w:color="auto"/>
            <w:bottom w:val="none" w:sz="0" w:space="0" w:color="auto"/>
            <w:right w:val="none" w:sz="0" w:space="0" w:color="auto"/>
          </w:divBdr>
        </w:div>
        <w:div w:id="2106489662">
          <w:marLeft w:val="480"/>
          <w:marRight w:val="0"/>
          <w:marTop w:val="0"/>
          <w:marBottom w:val="0"/>
          <w:divBdr>
            <w:top w:val="none" w:sz="0" w:space="0" w:color="auto"/>
            <w:left w:val="none" w:sz="0" w:space="0" w:color="auto"/>
            <w:bottom w:val="none" w:sz="0" w:space="0" w:color="auto"/>
            <w:right w:val="none" w:sz="0" w:space="0" w:color="auto"/>
          </w:divBdr>
        </w:div>
        <w:div w:id="633217605">
          <w:marLeft w:val="480"/>
          <w:marRight w:val="0"/>
          <w:marTop w:val="0"/>
          <w:marBottom w:val="0"/>
          <w:divBdr>
            <w:top w:val="none" w:sz="0" w:space="0" w:color="auto"/>
            <w:left w:val="none" w:sz="0" w:space="0" w:color="auto"/>
            <w:bottom w:val="none" w:sz="0" w:space="0" w:color="auto"/>
            <w:right w:val="none" w:sz="0" w:space="0" w:color="auto"/>
          </w:divBdr>
        </w:div>
        <w:div w:id="1309288402">
          <w:marLeft w:val="480"/>
          <w:marRight w:val="0"/>
          <w:marTop w:val="0"/>
          <w:marBottom w:val="0"/>
          <w:divBdr>
            <w:top w:val="none" w:sz="0" w:space="0" w:color="auto"/>
            <w:left w:val="none" w:sz="0" w:space="0" w:color="auto"/>
            <w:bottom w:val="none" w:sz="0" w:space="0" w:color="auto"/>
            <w:right w:val="none" w:sz="0" w:space="0" w:color="auto"/>
          </w:divBdr>
        </w:div>
        <w:div w:id="767579159">
          <w:marLeft w:val="480"/>
          <w:marRight w:val="0"/>
          <w:marTop w:val="0"/>
          <w:marBottom w:val="0"/>
          <w:divBdr>
            <w:top w:val="none" w:sz="0" w:space="0" w:color="auto"/>
            <w:left w:val="none" w:sz="0" w:space="0" w:color="auto"/>
            <w:bottom w:val="none" w:sz="0" w:space="0" w:color="auto"/>
            <w:right w:val="none" w:sz="0" w:space="0" w:color="auto"/>
          </w:divBdr>
        </w:div>
        <w:div w:id="360982931">
          <w:marLeft w:val="480"/>
          <w:marRight w:val="0"/>
          <w:marTop w:val="0"/>
          <w:marBottom w:val="0"/>
          <w:divBdr>
            <w:top w:val="none" w:sz="0" w:space="0" w:color="auto"/>
            <w:left w:val="none" w:sz="0" w:space="0" w:color="auto"/>
            <w:bottom w:val="none" w:sz="0" w:space="0" w:color="auto"/>
            <w:right w:val="none" w:sz="0" w:space="0" w:color="auto"/>
          </w:divBdr>
        </w:div>
        <w:div w:id="318388108">
          <w:marLeft w:val="480"/>
          <w:marRight w:val="0"/>
          <w:marTop w:val="0"/>
          <w:marBottom w:val="0"/>
          <w:divBdr>
            <w:top w:val="none" w:sz="0" w:space="0" w:color="auto"/>
            <w:left w:val="none" w:sz="0" w:space="0" w:color="auto"/>
            <w:bottom w:val="none" w:sz="0" w:space="0" w:color="auto"/>
            <w:right w:val="none" w:sz="0" w:space="0" w:color="auto"/>
          </w:divBdr>
        </w:div>
        <w:div w:id="2145734787">
          <w:marLeft w:val="480"/>
          <w:marRight w:val="0"/>
          <w:marTop w:val="0"/>
          <w:marBottom w:val="0"/>
          <w:divBdr>
            <w:top w:val="none" w:sz="0" w:space="0" w:color="auto"/>
            <w:left w:val="none" w:sz="0" w:space="0" w:color="auto"/>
            <w:bottom w:val="none" w:sz="0" w:space="0" w:color="auto"/>
            <w:right w:val="none" w:sz="0" w:space="0" w:color="auto"/>
          </w:divBdr>
        </w:div>
        <w:div w:id="1116486775">
          <w:marLeft w:val="480"/>
          <w:marRight w:val="0"/>
          <w:marTop w:val="0"/>
          <w:marBottom w:val="0"/>
          <w:divBdr>
            <w:top w:val="none" w:sz="0" w:space="0" w:color="auto"/>
            <w:left w:val="none" w:sz="0" w:space="0" w:color="auto"/>
            <w:bottom w:val="none" w:sz="0" w:space="0" w:color="auto"/>
            <w:right w:val="none" w:sz="0" w:space="0" w:color="auto"/>
          </w:divBdr>
        </w:div>
      </w:divsChild>
    </w:div>
    <w:div w:id="902836204">
      <w:bodyDiv w:val="1"/>
      <w:marLeft w:val="0"/>
      <w:marRight w:val="0"/>
      <w:marTop w:val="0"/>
      <w:marBottom w:val="0"/>
      <w:divBdr>
        <w:top w:val="none" w:sz="0" w:space="0" w:color="auto"/>
        <w:left w:val="none" w:sz="0" w:space="0" w:color="auto"/>
        <w:bottom w:val="none" w:sz="0" w:space="0" w:color="auto"/>
        <w:right w:val="none" w:sz="0" w:space="0" w:color="auto"/>
      </w:divBdr>
    </w:div>
    <w:div w:id="902839367">
      <w:bodyDiv w:val="1"/>
      <w:marLeft w:val="0"/>
      <w:marRight w:val="0"/>
      <w:marTop w:val="0"/>
      <w:marBottom w:val="0"/>
      <w:divBdr>
        <w:top w:val="none" w:sz="0" w:space="0" w:color="auto"/>
        <w:left w:val="none" w:sz="0" w:space="0" w:color="auto"/>
        <w:bottom w:val="none" w:sz="0" w:space="0" w:color="auto"/>
        <w:right w:val="none" w:sz="0" w:space="0" w:color="auto"/>
      </w:divBdr>
    </w:div>
    <w:div w:id="903682287">
      <w:bodyDiv w:val="1"/>
      <w:marLeft w:val="0"/>
      <w:marRight w:val="0"/>
      <w:marTop w:val="0"/>
      <w:marBottom w:val="0"/>
      <w:divBdr>
        <w:top w:val="none" w:sz="0" w:space="0" w:color="auto"/>
        <w:left w:val="none" w:sz="0" w:space="0" w:color="auto"/>
        <w:bottom w:val="none" w:sz="0" w:space="0" w:color="auto"/>
        <w:right w:val="none" w:sz="0" w:space="0" w:color="auto"/>
      </w:divBdr>
    </w:div>
    <w:div w:id="903757761">
      <w:bodyDiv w:val="1"/>
      <w:marLeft w:val="0"/>
      <w:marRight w:val="0"/>
      <w:marTop w:val="0"/>
      <w:marBottom w:val="0"/>
      <w:divBdr>
        <w:top w:val="none" w:sz="0" w:space="0" w:color="auto"/>
        <w:left w:val="none" w:sz="0" w:space="0" w:color="auto"/>
        <w:bottom w:val="none" w:sz="0" w:space="0" w:color="auto"/>
        <w:right w:val="none" w:sz="0" w:space="0" w:color="auto"/>
      </w:divBdr>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0427875">
      <w:bodyDiv w:val="1"/>
      <w:marLeft w:val="0"/>
      <w:marRight w:val="0"/>
      <w:marTop w:val="0"/>
      <w:marBottom w:val="0"/>
      <w:divBdr>
        <w:top w:val="none" w:sz="0" w:space="0" w:color="auto"/>
        <w:left w:val="none" w:sz="0" w:space="0" w:color="auto"/>
        <w:bottom w:val="none" w:sz="0" w:space="0" w:color="auto"/>
        <w:right w:val="none" w:sz="0" w:space="0" w:color="auto"/>
      </w:divBdr>
    </w:div>
    <w:div w:id="912131038">
      <w:bodyDiv w:val="1"/>
      <w:marLeft w:val="0"/>
      <w:marRight w:val="0"/>
      <w:marTop w:val="0"/>
      <w:marBottom w:val="0"/>
      <w:divBdr>
        <w:top w:val="none" w:sz="0" w:space="0" w:color="auto"/>
        <w:left w:val="none" w:sz="0" w:space="0" w:color="auto"/>
        <w:bottom w:val="none" w:sz="0" w:space="0" w:color="auto"/>
        <w:right w:val="none" w:sz="0" w:space="0" w:color="auto"/>
      </w:divBdr>
    </w:div>
    <w:div w:id="912817456">
      <w:bodyDiv w:val="1"/>
      <w:marLeft w:val="0"/>
      <w:marRight w:val="0"/>
      <w:marTop w:val="0"/>
      <w:marBottom w:val="0"/>
      <w:divBdr>
        <w:top w:val="none" w:sz="0" w:space="0" w:color="auto"/>
        <w:left w:val="none" w:sz="0" w:space="0" w:color="auto"/>
        <w:bottom w:val="none" w:sz="0" w:space="0" w:color="auto"/>
        <w:right w:val="none" w:sz="0" w:space="0" w:color="auto"/>
      </w:divBdr>
    </w:div>
    <w:div w:id="913975003">
      <w:bodyDiv w:val="1"/>
      <w:marLeft w:val="0"/>
      <w:marRight w:val="0"/>
      <w:marTop w:val="0"/>
      <w:marBottom w:val="0"/>
      <w:divBdr>
        <w:top w:val="none" w:sz="0" w:space="0" w:color="auto"/>
        <w:left w:val="none" w:sz="0" w:space="0" w:color="auto"/>
        <w:bottom w:val="none" w:sz="0" w:space="0" w:color="auto"/>
        <w:right w:val="none" w:sz="0" w:space="0" w:color="auto"/>
      </w:divBdr>
    </w:div>
    <w:div w:id="914317933">
      <w:bodyDiv w:val="1"/>
      <w:marLeft w:val="0"/>
      <w:marRight w:val="0"/>
      <w:marTop w:val="0"/>
      <w:marBottom w:val="0"/>
      <w:divBdr>
        <w:top w:val="none" w:sz="0" w:space="0" w:color="auto"/>
        <w:left w:val="none" w:sz="0" w:space="0" w:color="auto"/>
        <w:bottom w:val="none" w:sz="0" w:space="0" w:color="auto"/>
        <w:right w:val="none" w:sz="0" w:space="0" w:color="auto"/>
      </w:divBdr>
    </w:div>
    <w:div w:id="915434063">
      <w:bodyDiv w:val="1"/>
      <w:marLeft w:val="0"/>
      <w:marRight w:val="0"/>
      <w:marTop w:val="0"/>
      <w:marBottom w:val="0"/>
      <w:divBdr>
        <w:top w:val="none" w:sz="0" w:space="0" w:color="auto"/>
        <w:left w:val="none" w:sz="0" w:space="0" w:color="auto"/>
        <w:bottom w:val="none" w:sz="0" w:space="0" w:color="auto"/>
        <w:right w:val="none" w:sz="0" w:space="0" w:color="auto"/>
      </w:divBdr>
    </w:div>
    <w:div w:id="915558369">
      <w:bodyDiv w:val="1"/>
      <w:marLeft w:val="0"/>
      <w:marRight w:val="0"/>
      <w:marTop w:val="0"/>
      <w:marBottom w:val="0"/>
      <w:divBdr>
        <w:top w:val="none" w:sz="0" w:space="0" w:color="auto"/>
        <w:left w:val="none" w:sz="0" w:space="0" w:color="auto"/>
        <w:bottom w:val="none" w:sz="0" w:space="0" w:color="auto"/>
        <w:right w:val="none" w:sz="0" w:space="0" w:color="auto"/>
      </w:divBdr>
    </w:div>
    <w:div w:id="916403349">
      <w:bodyDiv w:val="1"/>
      <w:marLeft w:val="0"/>
      <w:marRight w:val="0"/>
      <w:marTop w:val="0"/>
      <w:marBottom w:val="0"/>
      <w:divBdr>
        <w:top w:val="none" w:sz="0" w:space="0" w:color="auto"/>
        <w:left w:val="none" w:sz="0" w:space="0" w:color="auto"/>
        <w:bottom w:val="none" w:sz="0" w:space="0" w:color="auto"/>
        <w:right w:val="none" w:sz="0" w:space="0" w:color="auto"/>
      </w:divBdr>
    </w:div>
    <w:div w:id="917791046">
      <w:bodyDiv w:val="1"/>
      <w:marLeft w:val="0"/>
      <w:marRight w:val="0"/>
      <w:marTop w:val="0"/>
      <w:marBottom w:val="0"/>
      <w:divBdr>
        <w:top w:val="none" w:sz="0" w:space="0" w:color="auto"/>
        <w:left w:val="none" w:sz="0" w:space="0" w:color="auto"/>
        <w:bottom w:val="none" w:sz="0" w:space="0" w:color="auto"/>
        <w:right w:val="none" w:sz="0" w:space="0" w:color="auto"/>
      </w:divBdr>
    </w:div>
    <w:div w:id="918174119">
      <w:bodyDiv w:val="1"/>
      <w:marLeft w:val="0"/>
      <w:marRight w:val="0"/>
      <w:marTop w:val="0"/>
      <w:marBottom w:val="0"/>
      <w:divBdr>
        <w:top w:val="none" w:sz="0" w:space="0" w:color="auto"/>
        <w:left w:val="none" w:sz="0" w:space="0" w:color="auto"/>
        <w:bottom w:val="none" w:sz="0" w:space="0" w:color="auto"/>
        <w:right w:val="none" w:sz="0" w:space="0" w:color="auto"/>
      </w:divBdr>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27232158">
      <w:bodyDiv w:val="1"/>
      <w:marLeft w:val="0"/>
      <w:marRight w:val="0"/>
      <w:marTop w:val="0"/>
      <w:marBottom w:val="0"/>
      <w:divBdr>
        <w:top w:val="none" w:sz="0" w:space="0" w:color="auto"/>
        <w:left w:val="none" w:sz="0" w:space="0" w:color="auto"/>
        <w:bottom w:val="none" w:sz="0" w:space="0" w:color="auto"/>
        <w:right w:val="none" w:sz="0" w:space="0" w:color="auto"/>
      </w:divBdr>
    </w:div>
    <w:div w:id="929317105">
      <w:bodyDiv w:val="1"/>
      <w:marLeft w:val="0"/>
      <w:marRight w:val="0"/>
      <w:marTop w:val="0"/>
      <w:marBottom w:val="0"/>
      <w:divBdr>
        <w:top w:val="none" w:sz="0" w:space="0" w:color="auto"/>
        <w:left w:val="none" w:sz="0" w:space="0" w:color="auto"/>
        <w:bottom w:val="none" w:sz="0" w:space="0" w:color="auto"/>
        <w:right w:val="none" w:sz="0" w:space="0" w:color="auto"/>
      </w:divBdr>
    </w:div>
    <w:div w:id="931746378">
      <w:bodyDiv w:val="1"/>
      <w:marLeft w:val="0"/>
      <w:marRight w:val="0"/>
      <w:marTop w:val="0"/>
      <w:marBottom w:val="0"/>
      <w:divBdr>
        <w:top w:val="none" w:sz="0" w:space="0" w:color="auto"/>
        <w:left w:val="none" w:sz="0" w:space="0" w:color="auto"/>
        <w:bottom w:val="none" w:sz="0" w:space="0" w:color="auto"/>
        <w:right w:val="none" w:sz="0" w:space="0" w:color="auto"/>
      </w:divBdr>
    </w:div>
    <w:div w:id="935481109">
      <w:bodyDiv w:val="1"/>
      <w:marLeft w:val="0"/>
      <w:marRight w:val="0"/>
      <w:marTop w:val="0"/>
      <w:marBottom w:val="0"/>
      <w:divBdr>
        <w:top w:val="none" w:sz="0" w:space="0" w:color="auto"/>
        <w:left w:val="none" w:sz="0" w:space="0" w:color="auto"/>
        <w:bottom w:val="none" w:sz="0" w:space="0" w:color="auto"/>
        <w:right w:val="none" w:sz="0" w:space="0" w:color="auto"/>
      </w:divBdr>
      <w:divsChild>
        <w:div w:id="1570455657">
          <w:marLeft w:val="480"/>
          <w:marRight w:val="0"/>
          <w:marTop w:val="0"/>
          <w:marBottom w:val="0"/>
          <w:divBdr>
            <w:top w:val="none" w:sz="0" w:space="0" w:color="auto"/>
            <w:left w:val="none" w:sz="0" w:space="0" w:color="auto"/>
            <w:bottom w:val="none" w:sz="0" w:space="0" w:color="auto"/>
            <w:right w:val="none" w:sz="0" w:space="0" w:color="auto"/>
          </w:divBdr>
        </w:div>
        <w:div w:id="315569691">
          <w:marLeft w:val="480"/>
          <w:marRight w:val="0"/>
          <w:marTop w:val="0"/>
          <w:marBottom w:val="0"/>
          <w:divBdr>
            <w:top w:val="none" w:sz="0" w:space="0" w:color="auto"/>
            <w:left w:val="none" w:sz="0" w:space="0" w:color="auto"/>
            <w:bottom w:val="none" w:sz="0" w:space="0" w:color="auto"/>
            <w:right w:val="none" w:sz="0" w:space="0" w:color="auto"/>
          </w:divBdr>
        </w:div>
        <w:div w:id="1153448470">
          <w:marLeft w:val="480"/>
          <w:marRight w:val="0"/>
          <w:marTop w:val="0"/>
          <w:marBottom w:val="0"/>
          <w:divBdr>
            <w:top w:val="none" w:sz="0" w:space="0" w:color="auto"/>
            <w:left w:val="none" w:sz="0" w:space="0" w:color="auto"/>
            <w:bottom w:val="none" w:sz="0" w:space="0" w:color="auto"/>
            <w:right w:val="none" w:sz="0" w:space="0" w:color="auto"/>
          </w:divBdr>
        </w:div>
        <w:div w:id="1797943286">
          <w:marLeft w:val="480"/>
          <w:marRight w:val="0"/>
          <w:marTop w:val="0"/>
          <w:marBottom w:val="0"/>
          <w:divBdr>
            <w:top w:val="none" w:sz="0" w:space="0" w:color="auto"/>
            <w:left w:val="none" w:sz="0" w:space="0" w:color="auto"/>
            <w:bottom w:val="none" w:sz="0" w:space="0" w:color="auto"/>
            <w:right w:val="none" w:sz="0" w:space="0" w:color="auto"/>
          </w:divBdr>
        </w:div>
        <w:div w:id="1445614528">
          <w:marLeft w:val="480"/>
          <w:marRight w:val="0"/>
          <w:marTop w:val="0"/>
          <w:marBottom w:val="0"/>
          <w:divBdr>
            <w:top w:val="none" w:sz="0" w:space="0" w:color="auto"/>
            <w:left w:val="none" w:sz="0" w:space="0" w:color="auto"/>
            <w:bottom w:val="none" w:sz="0" w:space="0" w:color="auto"/>
            <w:right w:val="none" w:sz="0" w:space="0" w:color="auto"/>
          </w:divBdr>
        </w:div>
        <w:div w:id="140927999">
          <w:marLeft w:val="480"/>
          <w:marRight w:val="0"/>
          <w:marTop w:val="0"/>
          <w:marBottom w:val="0"/>
          <w:divBdr>
            <w:top w:val="none" w:sz="0" w:space="0" w:color="auto"/>
            <w:left w:val="none" w:sz="0" w:space="0" w:color="auto"/>
            <w:bottom w:val="none" w:sz="0" w:space="0" w:color="auto"/>
            <w:right w:val="none" w:sz="0" w:space="0" w:color="auto"/>
          </w:divBdr>
        </w:div>
        <w:div w:id="1435513043">
          <w:marLeft w:val="480"/>
          <w:marRight w:val="0"/>
          <w:marTop w:val="0"/>
          <w:marBottom w:val="0"/>
          <w:divBdr>
            <w:top w:val="none" w:sz="0" w:space="0" w:color="auto"/>
            <w:left w:val="none" w:sz="0" w:space="0" w:color="auto"/>
            <w:bottom w:val="none" w:sz="0" w:space="0" w:color="auto"/>
            <w:right w:val="none" w:sz="0" w:space="0" w:color="auto"/>
          </w:divBdr>
        </w:div>
        <w:div w:id="633290593">
          <w:marLeft w:val="480"/>
          <w:marRight w:val="0"/>
          <w:marTop w:val="0"/>
          <w:marBottom w:val="0"/>
          <w:divBdr>
            <w:top w:val="none" w:sz="0" w:space="0" w:color="auto"/>
            <w:left w:val="none" w:sz="0" w:space="0" w:color="auto"/>
            <w:bottom w:val="none" w:sz="0" w:space="0" w:color="auto"/>
            <w:right w:val="none" w:sz="0" w:space="0" w:color="auto"/>
          </w:divBdr>
        </w:div>
        <w:div w:id="1963345032">
          <w:marLeft w:val="480"/>
          <w:marRight w:val="0"/>
          <w:marTop w:val="0"/>
          <w:marBottom w:val="0"/>
          <w:divBdr>
            <w:top w:val="none" w:sz="0" w:space="0" w:color="auto"/>
            <w:left w:val="none" w:sz="0" w:space="0" w:color="auto"/>
            <w:bottom w:val="none" w:sz="0" w:space="0" w:color="auto"/>
            <w:right w:val="none" w:sz="0" w:space="0" w:color="auto"/>
          </w:divBdr>
        </w:div>
        <w:div w:id="1140533451">
          <w:marLeft w:val="480"/>
          <w:marRight w:val="0"/>
          <w:marTop w:val="0"/>
          <w:marBottom w:val="0"/>
          <w:divBdr>
            <w:top w:val="none" w:sz="0" w:space="0" w:color="auto"/>
            <w:left w:val="none" w:sz="0" w:space="0" w:color="auto"/>
            <w:bottom w:val="none" w:sz="0" w:space="0" w:color="auto"/>
            <w:right w:val="none" w:sz="0" w:space="0" w:color="auto"/>
          </w:divBdr>
        </w:div>
        <w:div w:id="47726719">
          <w:marLeft w:val="480"/>
          <w:marRight w:val="0"/>
          <w:marTop w:val="0"/>
          <w:marBottom w:val="0"/>
          <w:divBdr>
            <w:top w:val="none" w:sz="0" w:space="0" w:color="auto"/>
            <w:left w:val="none" w:sz="0" w:space="0" w:color="auto"/>
            <w:bottom w:val="none" w:sz="0" w:space="0" w:color="auto"/>
            <w:right w:val="none" w:sz="0" w:space="0" w:color="auto"/>
          </w:divBdr>
        </w:div>
        <w:div w:id="1712143482">
          <w:marLeft w:val="480"/>
          <w:marRight w:val="0"/>
          <w:marTop w:val="0"/>
          <w:marBottom w:val="0"/>
          <w:divBdr>
            <w:top w:val="none" w:sz="0" w:space="0" w:color="auto"/>
            <w:left w:val="none" w:sz="0" w:space="0" w:color="auto"/>
            <w:bottom w:val="none" w:sz="0" w:space="0" w:color="auto"/>
            <w:right w:val="none" w:sz="0" w:space="0" w:color="auto"/>
          </w:divBdr>
        </w:div>
        <w:div w:id="1005085217">
          <w:marLeft w:val="480"/>
          <w:marRight w:val="0"/>
          <w:marTop w:val="0"/>
          <w:marBottom w:val="0"/>
          <w:divBdr>
            <w:top w:val="none" w:sz="0" w:space="0" w:color="auto"/>
            <w:left w:val="none" w:sz="0" w:space="0" w:color="auto"/>
            <w:bottom w:val="none" w:sz="0" w:space="0" w:color="auto"/>
            <w:right w:val="none" w:sz="0" w:space="0" w:color="auto"/>
          </w:divBdr>
        </w:div>
        <w:div w:id="737442933">
          <w:marLeft w:val="480"/>
          <w:marRight w:val="0"/>
          <w:marTop w:val="0"/>
          <w:marBottom w:val="0"/>
          <w:divBdr>
            <w:top w:val="none" w:sz="0" w:space="0" w:color="auto"/>
            <w:left w:val="none" w:sz="0" w:space="0" w:color="auto"/>
            <w:bottom w:val="none" w:sz="0" w:space="0" w:color="auto"/>
            <w:right w:val="none" w:sz="0" w:space="0" w:color="auto"/>
          </w:divBdr>
        </w:div>
        <w:div w:id="1407067479">
          <w:marLeft w:val="480"/>
          <w:marRight w:val="0"/>
          <w:marTop w:val="0"/>
          <w:marBottom w:val="0"/>
          <w:divBdr>
            <w:top w:val="none" w:sz="0" w:space="0" w:color="auto"/>
            <w:left w:val="none" w:sz="0" w:space="0" w:color="auto"/>
            <w:bottom w:val="none" w:sz="0" w:space="0" w:color="auto"/>
            <w:right w:val="none" w:sz="0" w:space="0" w:color="auto"/>
          </w:divBdr>
        </w:div>
        <w:div w:id="368142507">
          <w:marLeft w:val="480"/>
          <w:marRight w:val="0"/>
          <w:marTop w:val="0"/>
          <w:marBottom w:val="0"/>
          <w:divBdr>
            <w:top w:val="none" w:sz="0" w:space="0" w:color="auto"/>
            <w:left w:val="none" w:sz="0" w:space="0" w:color="auto"/>
            <w:bottom w:val="none" w:sz="0" w:space="0" w:color="auto"/>
            <w:right w:val="none" w:sz="0" w:space="0" w:color="auto"/>
          </w:divBdr>
        </w:div>
        <w:div w:id="93329164">
          <w:marLeft w:val="480"/>
          <w:marRight w:val="0"/>
          <w:marTop w:val="0"/>
          <w:marBottom w:val="0"/>
          <w:divBdr>
            <w:top w:val="none" w:sz="0" w:space="0" w:color="auto"/>
            <w:left w:val="none" w:sz="0" w:space="0" w:color="auto"/>
            <w:bottom w:val="none" w:sz="0" w:space="0" w:color="auto"/>
            <w:right w:val="none" w:sz="0" w:space="0" w:color="auto"/>
          </w:divBdr>
        </w:div>
        <w:div w:id="1215897083">
          <w:marLeft w:val="480"/>
          <w:marRight w:val="0"/>
          <w:marTop w:val="0"/>
          <w:marBottom w:val="0"/>
          <w:divBdr>
            <w:top w:val="none" w:sz="0" w:space="0" w:color="auto"/>
            <w:left w:val="none" w:sz="0" w:space="0" w:color="auto"/>
            <w:bottom w:val="none" w:sz="0" w:space="0" w:color="auto"/>
            <w:right w:val="none" w:sz="0" w:space="0" w:color="auto"/>
          </w:divBdr>
        </w:div>
        <w:div w:id="1049302491">
          <w:marLeft w:val="480"/>
          <w:marRight w:val="0"/>
          <w:marTop w:val="0"/>
          <w:marBottom w:val="0"/>
          <w:divBdr>
            <w:top w:val="none" w:sz="0" w:space="0" w:color="auto"/>
            <w:left w:val="none" w:sz="0" w:space="0" w:color="auto"/>
            <w:bottom w:val="none" w:sz="0" w:space="0" w:color="auto"/>
            <w:right w:val="none" w:sz="0" w:space="0" w:color="auto"/>
          </w:divBdr>
        </w:div>
        <w:div w:id="64231297">
          <w:marLeft w:val="480"/>
          <w:marRight w:val="0"/>
          <w:marTop w:val="0"/>
          <w:marBottom w:val="0"/>
          <w:divBdr>
            <w:top w:val="none" w:sz="0" w:space="0" w:color="auto"/>
            <w:left w:val="none" w:sz="0" w:space="0" w:color="auto"/>
            <w:bottom w:val="none" w:sz="0" w:space="0" w:color="auto"/>
            <w:right w:val="none" w:sz="0" w:space="0" w:color="auto"/>
          </w:divBdr>
        </w:div>
        <w:div w:id="1366710672">
          <w:marLeft w:val="480"/>
          <w:marRight w:val="0"/>
          <w:marTop w:val="0"/>
          <w:marBottom w:val="0"/>
          <w:divBdr>
            <w:top w:val="none" w:sz="0" w:space="0" w:color="auto"/>
            <w:left w:val="none" w:sz="0" w:space="0" w:color="auto"/>
            <w:bottom w:val="none" w:sz="0" w:space="0" w:color="auto"/>
            <w:right w:val="none" w:sz="0" w:space="0" w:color="auto"/>
          </w:divBdr>
        </w:div>
        <w:div w:id="176848305">
          <w:marLeft w:val="480"/>
          <w:marRight w:val="0"/>
          <w:marTop w:val="0"/>
          <w:marBottom w:val="0"/>
          <w:divBdr>
            <w:top w:val="none" w:sz="0" w:space="0" w:color="auto"/>
            <w:left w:val="none" w:sz="0" w:space="0" w:color="auto"/>
            <w:bottom w:val="none" w:sz="0" w:space="0" w:color="auto"/>
            <w:right w:val="none" w:sz="0" w:space="0" w:color="auto"/>
          </w:divBdr>
        </w:div>
        <w:div w:id="564025999">
          <w:marLeft w:val="480"/>
          <w:marRight w:val="0"/>
          <w:marTop w:val="0"/>
          <w:marBottom w:val="0"/>
          <w:divBdr>
            <w:top w:val="none" w:sz="0" w:space="0" w:color="auto"/>
            <w:left w:val="none" w:sz="0" w:space="0" w:color="auto"/>
            <w:bottom w:val="none" w:sz="0" w:space="0" w:color="auto"/>
            <w:right w:val="none" w:sz="0" w:space="0" w:color="auto"/>
          </w:divBdr>
        </w:div>
        <w:div w:id="996301053">
          <w:marLeft w:val="480"/>
          <w:marRight w:val="0"/>
          <w:marTop w:val="0"/>
          <w:marBottom w:val="0"/>
          <w:divBdr>
            <w:top w:val="none" w:sz="0" w:space="0" w:color="auto"/>
            <w:left w:val="none" w:sz="0" w:space="0" w:color="auto"/>
            <w:bottom w:val="none" w:sz="0" w:space="0" w:color="auto"/>
            <w:right w:val="none" w:sz="0" w:space="0" w:color="auto"/>
          </w:divBdr>
        </w:div>
        <w:div w:id="65152978">
          <w:marLeft w:val="480"/>
          <w:marRight w:val="0"/>
          <w:marTop w:val="0"/>
          <w:marBottom w:val="0"/>
          <w:divBdr>
            <w:top w:val="none" w:sz="0" w:space="0" w:color="auto"/>
            <w:left w:val="none" w:sz="0" w:space="0" w:color="auto"/>
            <w:bottom w:val="none" w:sz="0" w:space="0" w:color="auto"/>
            <w:right w:val="none" w:sz="0" w:space="0" w:color="auto"/>
          </w:divBdr>
        </w:div>
        <w:div w:id="1019697921">
          <w:marLeft w:val="480"/>
          <w:marRight w:val="0"/>
          <w:marTop w:val="0"/>
          <w:marBottom w:val="0"/>
          <w:divBdr>
            <w:top w:val="none" w:sz="0" w:space="0" w:color="auto"/>
            <w:left w:val="none" w:sz="0" w:space="0" w:color="auto"/>
            <w:bottom w:val="none" w:sz="0" w:space="0" w:color="auto"/>
            <w:right w:val="none" w:sz="0" w:space="0" w:color="auto"/>
          </w:divBdr>
        </w:div>
        <w:div w:id="1427309814">
          <w:marLeft w:val="480"/>
          <w:marRight w:val="0"/>
          <w:marTop w:val="0"/>
          <w:marBottom w:val="0"/>
          <w:divBdr>
            <w:top w:val="none" w:sz="0" w:space="0" w:color="auto"/>
            <w:left w:val="none" w:sz="0" w:space="0" w:color="auto"/>
            <w:bottom w:val="none" w:sz="0" w:space="0" w:color="auto"/>
            <w:right w:val="none" w:sz="0" w:space="0" w:color="auto"/>
          </w:divBdr>
        </w:div>
        <w:div w:id="1635866606">
          <w:marLeft w:val="480"/>
          <w:marRight w:val="0"/>
          <w:marTop w:val="0"/>
          <w:marBottom w:val="0"/>
          <w:divBdr>
            <w:top w:val="none" w:sz="0" w:space="0" w:color="auto"/>
            <w:left w:val="none" w:sz="0" w:space="0" w:color="auto"/>
            <w:bottom w:val="none" w:sz="0" w:space="0" w:color="auto"/>
            <w:right w:val="none" w:sz="0" w:space="0" w:color="auto"/>
          </w:divBdr>
        </w:div>
        <w:div w:id="1769354228">
          <w:marLeft w:val="480"/>
          <w:marRight w:val="0"/>
          <w:marTop w:val="0"/>
          <w:marBottom w:val="0"/>
          <w:divBdr>
            <w:top w:val="none" w:sz="0" w:space="0" w:color="auto"/>
            <w:left w:val="none" w:sz="0" w:space="0" w:color="auto"/>
            <w:bottom w:val="none" w:sz="0" w:space="0" w:color="auto"/>
            <w:right w:val="none" w:sz="0" w:space="0" w:color="auto"/>
          </w:divBdr>
        </w:div>
        <w:div w:id="931934882">
          <w:marLeft w:val="480"/>
          <w:marRight w:val="0"/>
          <w:marTop w:val="0"/>
          <w:marBottom w:val="0"/>
          <w:divBdr>
            <w:top w:val="none" w:sz="0" w:space="0" w:color="auto"/>
            <w:left w:val="none" w:sz="0" w:space="0" w:color="auto"/>
            <w:bottom w:val="none" w:sz="0" w:space="0" w:color="auto"/>
            <w:right w:val="none" w:sz="0" w:space="0" w:color="auto"/>
          </w:divBdr>
        </w:div>
        <w:div w:id="398208603">
          <w:marLeft w:val="480"/>
          <w:marRight w:val="0"/>
          <w:marTop w:val="0"/>
          <w:marBottom w:val="0"/>
          <w:divBdr>
            <w:top w:val="none" w:sz="0" w:space="0" w:color="auto"/>
            <w:left w:val="none" w:sz="0" w:space="0" w:color="auto"/>
            <w:bottom w:val="none" w:sz="0" w:space="0" w:color="auto"/>
            <w:right w:val="none" w:sz="0" w:space="0" w:color="auto"/>
          </w:divBdr>
        </w:div>
        <w:div w:id="1566840590">
          <w:marLeft w:val="480"/>
          <w:marRight w:val="0"/>
          <w:marTop w:val="0"/>
          <w:marBottom w:val="0"/>
          <w:divBdr>
            <w:top w:val="none" w:sz="0" w:space="0" w:color="auto"/>
            <w:left w:val="none" w:sz="0" w:space="0" w:color="auto"/>
            <w:bottom w:val="none" w:sz="0" w:space="0" w:color="auto"/>
            <w:right w:val="none" w:sz="0" w:space="0" w:color="auto"/>
          </w:divBdr>
        </w:div>
        <w:div w:id="39480292">
          <w:marLeft w:val="480"/>
          <w:marRight w:val="0"/>
          <w:marTop w:val="0"/>
          <w:marBottom w:val="0"/>
          <w:divBdr>
            <w:top w:val="none" w:sz="0" w:space="0" w:color="auto"/>
            <w:left w:val="none" w:sz="0" w:space="0" w:color="auto"/>
            <w:bottom w:val="none" w:sz="0" w:space="0" w:color="auto"/>
            <w:right w:val="none" w:sz="0" w:space="0" w:color="auto"/>
          </w:divBdr>
        </w:div>
        <w:div w:id="936788383">
          <w:marLeft w:val="480"/>
          <w:marRight w:val="0"/>
          <w:marTop w:val="0"/>
          <w:marBottom w:val="0"/>
          <w:divBdr>
            <w:top w:val="none" w:sz="0" w:space="0" w:color="auto"/>
            <w:left w:val="none" w:sz="0" w:space="0" w:color="auto"/>
            <w:bottom w:val="none" w:sz="0" w:space="0" w:color="auto"/>
            <w:right w:val="none" w:sz="0" w:space="0" w:color="auto"/>
          </w:divBdr>
        </w:div>
        <w:div w:id="140735806">
          <w:marLeft w:val="480"/>
          <w:marRight w:val="0"/>
          <w:marTop w:val="0"/>
          <w:marBottom w:val="0"/>
          <w:divBdr>
            <w:top w:val="none" w:sz="0" w:space="0" w:color="auto"/>
            <w:left w:val="none" w:sz="0" w:space="0" w:color="auto"/>
            <w:bottom w:val="none" w:sz="0" w:space="0" w:color="auto"/>
            <w:right w:val="none" w:sz="0" w:space="0" w:color="auto"/>
          </w:divBdr>
        </w:div>
        <w:div w:id="162748689">
          <w:marLeft w:val="480"/>
          <w:marRight w:val="0"/>
          <w:marTop w:val="0"/>
          <w:marBottom w:val="0"/>
          <w:divBdr>
            <w:top w:val="none" w:sz="0" w:space="0" w:color="auto"/>
            <w:left w:val="none" w:sz="0" w:space="0" w:color="auto"/>
            <w:bottom w:val="none" w:sz="0" w:space="0" w:color="auto"/>
            <w:right w:val="none" w:sz="0" w:space="0" w:color="auto"/>
          </w:divBdr>
        </w:div>
        <w:div w:id="180894617">
          <w:marLeft w:val="480"/>
          <w:marRight w:val="0"/>
          <w:marTop w:val="0"/>
          <w:marBottom w:val="0"/>
          <w:divBdr>
            <w:top w:val="none" w:sz="0" w:space="0" w:color="auto"/>
            <w:left w:val="none" w:sz="0" w:space="0" w:color="auto"/>
            <w:bottom w:val="none" w:sz="0" w:space="0" w:color="auto"/>
            <w:right w:val="none" w:sz="0" w:space="0" w:color="auto"/>
          </w:divBdr>
        </w:div>
        <w:div w:id="126240778">
          <w:marLeft w:val="480"/>
          <w:marRight w:val="0"/>
          <w:marTop w:val="0"/>
          <w:marBottom w:val="0"/>
          <w:divBdr>
            <w:top w:val="none" w:sz="0" w:space="0" w:color="auto"/>
            <w:left w:val="none" w:sz="0" w:space="0" w:color="auto"/>
            <w:bottom w:val="none" w:sz="0" w:space="0" w:color="auto"/>
            <w:right w:val="none" w:sz="0" w:space="0" w:color="auto"/>
          </w:divBdr>
        </w:div>
        <w:div w:id="1466314164">
          <w:marLeft w:val="480"/>
          <w:marRight w:val="0"/>
          <w:marTop w:val="0"/>
          <w:marBottom w:val="0"/>
          <w:divBdr>
            <w:top w:val="none" w:sz="0" w:space="0" w:color="auto"/>
            <w:left w:val="none" w:sz="0" w:space="0" w:color="auto"/>
            <w:bottom w:val="none" w:sz="0" w:space="0" w:color="auto"/>
            <w:right w:val="none" w:sz="0" w:space="0" w:color="auto"/>
          </w:divBdr>
        </w:div>
        <w:div w:id="1957178110">
          <w:marLeft w:val="480"/>
          <w:marRight w:val="0"/>
          <w:marTop w:val="0"/>
          <w:marBottom w:val="0"/>
          <w:divBdr>
            <w:top w:val="none" w:sz="0" w:space="0" w:color="auto"/>
            <w:left w:val="none" w:sz="0" w:space="0" w:color="auto"/>
            <w:bottom w:val="none" w:sz="0" w:space="0" w:color="auto"/>
            <w:right w:val="none" w:sz="0" w:space="0" w:color="auto"/>
          </w:divBdr>
        </w:div>
        <w:div w:id="1991208345">
          <w:marLeft w:val="480"/>
          <w:marRight w:val="0"/>
          <w:marTop w:val="0"/>
          <w:marBottom w:val="0"/>
          <w:divBdr>
            <w:top w:val="none" w:sz="0" w:space="0" w:color="auto"/>
            <w:left w:val="none" w:sz="0" w:space="0" w:color="auto"/>
            <w:bottom w:val="none" w:sz="0" w:space="0" w:color="auto"/>
            <w:right w:val="none" w:sz="0" w:space="0" w:color="auto"/>
          </w:divBdr>
        </w:div>
        <w:div w:id="869804411">
          <w:marLeft w:val="480"/>
          <w:marRight w:val="0"/>
          <w:marTop w:val="0"/>
          <w:marBottom w:val="0"/>
          <w:divBdr>
            <w:top w:val="none" w:sz="0" w:space="0" w:color="auto"/>
            <w:left w:val="none" w:sz="0" w:space="0" w:color="auto"/>
            <w:bottom w:val="none" w:sz="0" w:space="0" w:color="auto"/>
            <w:right w:val="none" w:sz="0" w:space="0" w:color="auto"/>
          </w:divBdr>
        </w:div>
        <w:div w:id="1651906760">
          <w:marLeft w:val="480"/>
          <w:marRight w:val="0"/>
          <w:marTop w:val="0"/>
          <w:marBottom w:val="0"/>
          <w:divBdr>
            <w:top w:val="none" w:sz="0" w:space="0" w:color="auto"/>
            <w:left w:val="none" w:sz="0" w:space="0" w:color="auto"/>
            <w:bottom w:val="none" w:sz="0" w:space="0" w:color="auto"/>
            <w:right w:val="none" w:sz="0" w:space="0" w:color="auto"/>
          </w:divBdr>
        </w:div>
        <w:div w:id="1229455451">
          <w:marLeft w:val="480"/>
          <w:marRight w:val="0"/>
          <w:marTop w:val="0"/>
          <w:marBottom w:val="0"/>
          <w:divBdr>
            <w:top w:val="none" w:sz="0" w:space="0" w:color="auto"/>
            <w:left w:val="none" w:sz="0" w:space="0" w:color="auto"/>
            <w:bottom w:val="none" w:sz="0" w:space="0" w:color="auto"/>
            <w:right w:val="none" w:sz="0" w:space="0" w:color="auto"/>
          </w:divBdr>
        </w:div>
      </w:divsChild>
    </w:div>
    <w:div w:id="937055553">
      <w:bodyDiv w:val="1"/>
      <w:marLeft w:val="0"/>
      <w:marRight w:val="0"/>
      <w:marTop w:val="0"/>
      <w:marBottom w:val="0"/>
      <w:divBdr>
        <w:top w:val="none" w:sz="0" w:space="0" w:color="auto"/>
        <w:left w:val="none" w:sz="0" w:space="0" w:color="auto"/>
        <w:bottom w:val="none" w:sz="0" w:space="0" w:color="auto"/>
        <w:right w:val="none" w:sz="0" w:space="0" w:color="auto"/>
      </w:divBdr>
    </w:div>
    <w:div w:id="937366929">
      <w:bodyDiv w:val="1"/>
      <w:marLeft w:val="0"/>
      <w:marRight w:val="0"/>
      <w:marTop w:val="0"/>
      <w:marBottom w:val="0"/>
      <w:divBdr>
        <w:top w:val="none" w:sz="0" w:space="0" w:color="auto"/>
        <w:left w:val="none" w:sz="0" w:space="0" w:color="auto"/>
        <w:bottom w:val="none" w:sz="0" w:space="0" w:color="auto"/>
        <w:right w:val="none" w:sz="0" w:space="0" w:color="auto"/>
      </w:divBdr>
      <w:divsChild>
        <w:div w:id="817572548">
          <w:marLeft w:val="480"/>
          <w:marRight w:val="0"/>
          <w:marTop w:val="0"/>
          <w:marBottom w:val="0"/>
          <w:divBdr>
            <w:top w:val="none" w:sz="0" w:space="0" w:color="auto"/>
            <w:left w:val="none" w:sz="0" w:space="0" w:color="auto"/>
            <w:bottom w:val="none" w:sz="0" w:space="0" w:color="auto"/>
            <w:right w:val="none" w:sz="0" w:space="0" w:color="auto"/>
          </w:divBdr>
        </w:div>
        <w:div w:id="1148980305">
          <w:marLeft w:val="480"/>
          <w:marRight w:val="0"/>
          <w:marTop w:val="0"/>
          <w:marBottom w:val="0"/>
          <w:divBdr>
            <w:top w:val="none" w:sz="0" w:space="0" w:color="auto"/>
            <w:left w:val="none" w:sz="0" w:space="0" w:color="auto"/>
            <w:bottom w:val="none" w:sz="0" w:space="0" w:color="auto"/>
            <w:right w:val="none" w:sz="0" w:space="0" w:color="auto"/>
          </w:divBdr>
        </w:div>
        <w:div w:id="206915616">
          <w:marLeft w:val="480"/>
          <w:marRight w:val="0"/>
          <w:marTop w:val="0"/>
          <w:marBottom w:val="0"/>
          <w:divBdr>
            <w:top w:val="none" w:sz="0" w:space="0" w:color="auto"/>
            <w:left w:val="none" w:sz="0" w:space="0" w:color="auto"/>
            <w:bottom w:val="none" w:sz="0" w:space="0" w:color="auto"/>
            <w:right w:val="none" w:sz="0" w:space="0" w:color="auto"/>
          </w:divBdr>
        </w:div>
        <w:div w:id="106777271">
          <w:marLeft w:val="480"/>
          <w:marRight w:val="0"/>
          <w:marTop w:val="0"/>
          <w:marBottom w:val="0"/>
          <w:divBdr>
            <w:top w:val="none" w:sz="0" w:space="0" w:color="auto"/>
            <w:left w:val="none" w:sz="0" w:space="0" w:color="auto"/>
            <w:bottom w:val="none" w:sz="0" w:space="0" w:color="auto"/>
            <w:right w:val="none" w:sz="0" w:space="0" w:color="auto"/>
          </w:divBdr>
        </w:div>
        <w:div w:id="1594506623">
          <w:marLeft w:val="480"/>
          <w:marRight w:val="0"/>
          <w:marTop w:val="0"/>
          <w:marBottom w:val="0"/>
          <w:divBdr>
            <w:top w:val="none" w:sz="0" w:space="0" w:color="auto"/>
            <w:left w:val="none" w:sz="0" w:space="0" w:color="auto"/>
            <w:bottom w:val="none" w:sz="0" w:space="0" w:color="auto"/>
            <w:right w:val="none" w:sz="0" w:space="0" w:color="auto"/>
          </w:divBdr>
        </w:div>
        <w:div w:id="1249198435">
          <w:marLeft w:val="480"/>
          <w:marRight w:val="0"/>
          <w:marTop w:val="0"/>
          <w:marBottom w:val="0"/>
          <w:divBdr>
            <w:top w:val="none" w:sz="0" w:space="0" w:color="auto"/>
            <w:left w:val="none" w:sz="0" w:space="0" w:color="auto"/>
            <w:bottom w:val="none" w:sz="0" w:space="0" w:color="auto"/>
            <w:right w:val="none" w:sz="0" w:space="0" w:color="auto"/>
          </w:divBdr>
        </w:div>
        <w:div w:id="258875694">
          <w:marLeft w:val="480"/>
          <w:marRight w:val="0"/>
          <w:marTop w:val="0"/>
          <w:marBottom w:val="0"/>
          <w:divBdr>
            <w:top w:val="none" w:sz="0" w:space="0" w:color="auto"/>
            <w:left w:val="none" w:sz="0" w:space="0" w:color="auto"/>
            <w:bottom w:val="none" w:sz="0" w:space="0" w:color="auto"/>
            <w:right w:val="none" w:sz="0" w:space="0" w:color="auto"/>
          </w:divBdr>
        </w:div>
        <w:div w:id="2099671790">
          <w:marLeft w:val="480"/>
          <w:marRight w:val="0"/>
          <w:marTop w:val="0"/>
          <w:marBottom w:val="0"/>
          <w:divBdr>
            <w:top w:val="none" w:sz="0" w:space="0" w:color="auto"/>
            <w:left w:val="none" w:sz="0" w:space="0" w:color="auto"/>
            <w:bottom w:val="none" w:sz="0" w:space="0" w:color="auto"/>
            <w:right w:val="none" w:sz="0" w:space="0" w:color="auto"/>
          </w:divBdr>
        </w:div>
        <w:div w:id="791636894">
          <w:marLeft w:val="480"/>
          <w:marRight w:val="0"/>
          <w:marTop w:val="0"/>
          <w:marBottom w:val="0"/>
          <w:divBdr>
            <w:top w:val="none" w:sz="0" w:space="0" w:color="auto"/>
            <w:left w:val="none" w:sz="0" w:space="0" w:color="auto"/>
            <w:bottom w:val="none" w:sz="0" w:space="0" w:color="auto"/>
            <w:right w:val="none" w:sz="0" w:space="0" w:color="auto"/>
          </w:divBdr>
        </w:div>
        <w:div w:id="1192764446">
          <w:marLeft w:val="480"/>
          <w:marRight w:val="0"/>
          <w:marTop w:val="0"/>
          <w:marBottom w:val="0"/>
          <w:divBdr>
            <w:top w:val="none" w:sz="0" w:space="0" w:color="auto"/>
            <w:left w:val="none" w:sz="0" w:space="0" w:color="auto"/>
            <w:bottom w:val="none" w:sz="0" w:space="0" w:color="auto"/>
            <w:right w:val="none" w:sz="0" w:space="0" w:color="auto"/>
          </w:divBdr>
        </w:div>
        <w:div w:id="944658767">
          <w:marLeft w:val="480"/>
          <w:marRight w:val="0"/>
          <w:marTop w:val="0"/>
          <w:marBottom w:val="0"/>
          <w:divBdr>
            <w:top w:val="none" w:sz="0" w:space="0" w:color="auto"/>
            <w:left w:val="none" w:sz="0" w:space="0" w:color="auto"/>
            <w:bottom w:val="none" w:sz="0" w:space="0" w:color="auto"/>
            <w:right w:val="none" w:sz="0" w:space="0" w:color="auto"/>
          </w:divBdr>
        </w:div>
        <w:div w:id="992830706">
          <w:marLeft w:val="480"/>
          <w:marRight w:val="0"/>
          <w:marTop w:val="0"/>
          <w:marBottom w:val="0"/>
          <w:divBdr>
            <w:top w:val="none" w:sz="0" w:space="0" w:color="auto"/>
            <w:left w:val="none" w:sz="0" w:space="0" w:color="auto"/>
            <w:bottom w:val="none" w:sz="0" w:space="0" w:color="auto"/>
            <w:right w:val="none" w:sz="0" w:space="0" w:color="auto"/>
          </w:divBdr>
        </w:div>
        <w:div w:id="1065841057">
          <w:marLeft w:val="480"/>
          <w:marRight w:val="0"/>
          <w:marTop w:val="0"/>
          <w:marBottom w:val="0"/>
          <w:divBdr>
            <w:top w:val="none" w:sz="0" w:space="0" w:color="auto"/>
            <w:left w:val="none" w:sz="0" w:space="0" w:color="auto"/>
            <w:bottom w:val="none" w:sz="0" w:space="0" w:color="auto"/>
            <w:right w:val="none" w:sz="0" w:space="0" w:color="auto"/>
          </w:divBdr>
        </w:div>
        <w:div w:id="1148326692">
          <w:marLeft w:val="480"/>
          <w:marRight w:val="0"/>
          <w:marTop w:val="0"/>
          <w:marBottom w:val="0"/>
          <w:divBdr>
            <w:top w:val="none" w:sz="0" w:space="0" w:color="auto"/>
            <w:left w:val="none" w:sz="0" w:space="0" w:color="auto"/>
            <w:bottom w:val="none" w:sz="0" w:space="0" w:color="auto"/>
            <w:right w:val="none" w:sz="0" w:space="0" w:color="auto"/>
          </w:divBdr>
        </w:div>
        <w:div w:id="1557013897">
          <w:marLeft w:val="480"/>
          <w:marRight w:val="0"/>
          <w:marTop w:val="0"/>
          <w:marBottom w:val="0"/>
          <w:divBdr>
            <w:top w:val="none" w:sz="0" w:space="0" w:color="auto"/>
            <w:left w:val="none" w:sz="0" w:space="0" w:color="auto"/>
            <w:bottom w:val="none" w:sz="0" w:space="0" w:color="auto"/>
            <w:right w:val="none" w:sz="0" w:space="0" w:color="auto"/>
          </w:divBdr>
        </w:div>
        <w:div w:id="126516319">
          <w:marLeft w:val="480"/>
          <w:marRight w:val="0"/>
          <w:marTop w:val="0"/>
          <w:marBottom w:val="0"/>
          <w:divBdr>
            <w:top w:val="none" w:sz="0" w:space="0" w:color="auto"/>
            <w:left w:val="none" w:sz="0" w:space="0" w:color="auto"/>
            <w:bottom w:val="none" w:sz="0" w:space="0" w:color="auto"/>
            <w:right w:val="none" w:sz="0" w:space="0" w:color="auto"/>
          </w:divBdr>
        </w:div>
        <w:div w:id="1804883538">
          <w:marLeft w:val="480"/>
          <w:marRight w:val="0"/>
          <w:marTop w:val="0"/>
          <w:marBottom w:val="0"/>
          <w:divBdr>
            <w:top w:val="none" w:sz="0" w:space="0" w:color="auto"/>
            <w:left w:val="none" w:sz="0" w:space="0" w:color="auto"/>
            <w:bottom w:val="none" w:sz="0" w:space="0" w:color="auto"/>
            <w:right w:val="none" w:sz="0" w:space="0" w:color="auto"/>
          </w:divBdr>
        </w:div>
        <w:div w:id="844393606">
          <w:marLeft w:val="480"/>
          <w:marRight w:val="0"/>
          <w:marTop w:val="0"/>
          <w:marBottom w:val="0"/>
          <w:divBdr>
            <w:top w:val="none" w:sz="0" w:space="0" w:color="auto"/>
            <w:left w:val="none" w:sz="0" w:space="0" w:color="auto"/>
            <w:bottom w:val="none" w:sz="0" w:space="0" w:color="auto"/>
            <w:right w:val="none" w:sz="0" w:space="0" w:color="auto"/>
          </w:divBdr>
        </w:div>
        <w:div w:id="1986618284">
          <w:marLeft w:val="480"/>
          <w:marRight w:val="0"/>
          <w:marTop w:val="0"/>
          <w:marBottom w:val="0"/>
          <w:divBdr>
            <w:top w:val="none" w:sz="0" w:space="0" w:color="auto"/>
            <w:left w:val="none" w:sz="0" w:space="0" w:color="auto"/>
            <w:bottom w:val="none" w:sz="0" w:space="0" w:color="auto"/>
            <w:right w:val="none" w:sz="0" w:space="0" w:color="auto"/>
          </w:divBdr>
        </w:div>
        <w:div w:id="1743331779">
          <w:marLeft w:val="480"/>
          <w:marRight w:val="0"/>
          <w:marTop w:val="0"/>
          <w:marBottom w:val="0"/>
          <w:divBdr>
            <w:top w:val="none" w:sz="0" w:space="0" w:color="auto"/>
            <w:left w:val="none" w:sz="0" w:space="0" w:color="auto"/>
            <w:bottom w:val="none" w:sz="0" w:space="0" w:color="auto"/>
            <w:right w:val="none" w:sz="0" w:space="0" w:color="auto"/>
          </w:divBdr>
        </w:div>
        <w:div w:id="1123965565">
          <w:marLeft w:val="480"/>
          <w:marRight w:val="0"/>
          <w:marTop w:val="0"/>
          <w:marBottom w:val="0"/>
          <w:divBdr>
            <w:top w:val="none" w:sz="0" w:space="0" w:color="auto"/>
            <w:left w:val="none" w:sz="0" w:space="0" w:color="auto"/>
            <w:bottom w:val="none" w:sz="0" w:space="0" w:color="auto"/>
            <w:right w:val="none" w:sz="0" w:space="0" w:color="auto"/>
          </w:divBdr>
        </w:div>
        <w:div w:id="21171348">
          <w:marLeft w:val="480"/>
          <w:marRight w:val="0"/>
          <w:marTop w:val="0"/>
          <w:marBottom w:val="0"/>
          <w:divBdr>
            <w:top w:val="none" w:sz="0" w:space="0" w:color="auto"/>
            <w:left w:val="none" w:sz="0" w:space="0" w:color="auto"/>
            <w:bottom w:val="none" w:sz="0" w:space="0" w:color="auto"/>
            <w:right w:val="none" w:sz="0" w:space="0" w:color="auto"/>
          </w:divBdr>
        </w:div>
        <w:div w:id="240457796">
          <w:marLeft w:val="480"/>
          <w:marRight w:val="0"/>
          <w:marTop w:val="0"/>
          <w:marBottom w:val="0"/>
          <w:divBdr>
            <w:top w:val="none" w:sz="0" w:space="0" w:color="auto"/>
            <w:left w:val="none" w:sz="0" w:space="0" w:color="auto"/>
            <w:bottom w:val="none" w:sz="0" w:space="0" w:color="auto"/>
            <w:right w:val="none" w:sz="0" w:space="0" w:color="auto"/>
          </w:divBdr>
        </w:div>
        <w:div w:id="1941520153">
          <w:marLeft w:val="480"/>
          <w:marRight w:val="0"/>
          <w:marTop w:val="0"/>
          <w:marBottom w:val="0"/>
          <w:divBdr>
            <w:top w:val="none" w:sz="0" w:space="0" w:color="auto"/>
            <w:left w:val="none" w:sz="0" w:space="0" w:color="auto"/>
            <w:bottom w:val="none" w:sz="0" w:space="0" w:color="auto"/>
            <w:right w:val="none" w:sz="0" w:space="0" w:color="auto"/>
          </w:divBdr>
        </w:div>
        <w:div w:id="1217163009">
          <w:marLeft w:val="480"/>
          <w:marRight w:val="0"/>
          <w:marTop w:val="0"/>
          <w:marBottom w:val="0"/>
          <w:divBdr>
            <w:top w:val="none" w:sz="0" w:space="0" w:color="auto"/>
            <w:left w:val="none" w:sz="0" w:space="0" w:color="auto"/>
            <w:bottom w:val="none" w:sz="0" w:space="0" w:color="auto"/>
            <w:right w:val="none" w:sz="0" w:space="0" w:color="auto"/>
          </w:divBdr>
        </w:div>
        <w:div w:id="693725455">
          <w:marLeft w:val="480"/>
          <w:marRight w:val="0"/>
          <w:marTop w:val="0"/>
          <w:marBottom w:val="0"/>
          <w:divBdr>
            <w:top w:val="none" w:sz="0" w:space="0" w:color="auto"/>
            <w:left w:val="none" w:sz="0" w:space="0" w:color="auto"/>
            <w:bottom w:val="none" w:sz="0" w:space="0" w:color="auto"/>
            <w:right w:val="none" w:sz="0" w:space="0" w:color="auto"/>
          </w:divBdr>
        </w:div>
        <w:div w:id="258027723">
          <w:marLeft w:val="480"/>
          <w:marRight w:val="0"/>
          <w:marTop w:val="0"/>
          <w:marBottom w:val="0"/>
          <w:divBdr>
            <w:top w:val="none" w:sz="0" w:space="0" w:color="auto"/>
            <w:left w:val="none" w:sz="0" w:space="0" w:color="auto"/>
            <w:bottom w:val="none" w:sz="0" w:space="0" w:color="auto"/>
            <w:right w:val="none" w:sz="0" w:space="0" w:color="auto"/>
          </w:divBdr>
        </w:div>
        <w:div w:id="1780299075">
          <w:marLeft w:val="480"/>
          <w:marRight w:val="0"/>
          <w:marTop w:val="0"/>
          <w:marBottom w:val="0"/>
          <w:divBdr>
            <w:top w:val="none" w:sz="0" w:space="0" w:color="auto"/>
            <w:left w:val="none" w:sz="0" w:space="0" w:color="auto"/>
            <w:bottom w:val="none" w:sz="0" w:space="0" w:color="auto"/>
            <w:right w:val="none" w:sz="0" w:space="0" w:color="auto"/>
          </w:divBdr>
        </w:div>
        <w:div w:id="1833520865">
          <w:marLeft w:val="480"/>
          <w:marRight w:val="0"/>
          <w:marTop w:val="0"/>
          <w:marBottom w:val="0"/>
          <w:divBdr>
            <w:top w:val="none" w:sz="0" w:space="0" w:color="auto"/>
            <w:left w:val="none" w:sz="0" w:space="0" w:color="auto"/>
            <w:bottom w:val="none" w:sz="0" w:space="0" w:color="auto"/>
            <w:right w:val="none" w:sz="0" w:space="0" w:color="auto"/>
          </w:divBdr>
        </w:div>
        <w:div w:id="814686126">
          <w:marLeft w:val="480"/>
          <w:marRight w:val="0"/>
          <w:marTop w:val="0"/>
          <w:marBottom w:val="0"/>
          <w:divBdr>
            <w:top w:val="none" w:sz="0" w:space="0" w:color="auto"/>
            <w:left w:val="none" w:sz="0" w:space="0" w:color="auto"/>
            <w:bottom w:val="none" w:sz="0" w:space="0" w:color="auto"/>
            <w:right w:val="none" w:sz="0" w:space="0" w:color="auto"/>
          </w:divBdr>
        </w:div>
        <w:div w:id="1493446847">
          <w:marLeft w:val="480"/>
          <w:marRight w:val="0"/>
          <w:marTop w:val="0"/>
          <w:marBottom w:val="0"/>
          <w:divBdr>
            <w:top w:val="none" w:sz="0" w:space="0" w:color="auto"/>
            <w:left w:val="none" w:sz="0" w:space="0" w:color="auto"/>
            <w:bottom w:val="none" w:sz="0" w:space="0" w:color="auto"/>
            <w:right w:val="none" w:sz="0" w:space="0" w:color="auto"/>
          </w:divBdr>
        </w:div>
      </w:divsChild>
    </w:div>
    <w:div w:id="938835552">
      <w:bodyDiv w:val="1"/>
      <w:marLeft w:val="0"/>
      <w:marRight w:val="0"/>
      <w:marTop w:val="0"/>
      <w:marBottom w:val="0"/>
      <w:divBdr>
        <w:top w:val="none" w:sz="0" w:space="0" w:color="auto"/>
        <w:left w:val="none" w:sz="0" w:space="0" w:color="auto"/>
        <w:bottom w:val="none" w:sz="0" w:space="0" w:color="auto"/>
        <w:right w:val="none" w:sz="0" w:space="0" w:color="auto"/>
      </w:divBdr>
    </w:div>
    <w:div w:id="939413887">
      <w:bodyDiv w:val="1"/>
      <w:marLeft w:val="0"/>
      <w:marRight w:val="0"/>
      <w:marTop w:val="0"/>
      <w:marBottom w:val="0"/>
      <w:divBdr>
        <w:top w:val="none" w:sz="0" w:space="0" w:color="auto"/>
        <w:left w:val="none" w:sz="0" w:space="0" w:color="auto"/>
        <w:bottom w:val="none" w:sz="0" w:space="0" w:color="auto"/>
        <w:right w:val="none" w:sz="0" w:space="0" w:color="auto"/>
      </w:divBdr>
    </w:div>
    <w:div w:id="940916329">
      <w:bodyDiv w:val="1"/>
      <w:marLeft w:val="0"/>
      <w:marRight w:val="0"/>
      <w:marTop w:val="0"/>
      <w:marBottom w:val="0"/>
      <w:divBdr>
        <w:top w:val="none" w:sz="0" w:space="0" w:color="auto"/>
        <w:left w:val="none" w:sz="0" w:space="0" w:color="auto"/>
        <w:bottom w:val="none" w:sz="0" w:space="0" w:color="auto"/>
        <w:right w:val="none" w:sz="0" w:space="0" w:color="auto"/>
      </w:divBdr>
    </w:div>
    <w:div w:id="950284947">
      <w:bodyDiv w:val="1"/>
      <w:marLeft w:val="0"/>
      <w:marRight w:val="0"/>
      <w:marTop w:val="0"/>
      <w:marBottom w:val="0"/>
      <w:divBdr>
        <w:top w:val="none" w:sz="0" w:space="0" w:color="auto"/>
        <w:left w:val="none" w:sz="0" w:space="0" w:color="auto"/>
        <w:bottom w:val="none" w:sz="0" w:space="0" w:color="auto"/>
        <w:right w:val="none" w:sz="0" w:space="0" w:color="auto"/>
      </w:divBdr>
    </w:div>
    <w:div w:id="950479849">
      <w:bodyDiv w:val="1"/>
      <w:marLeft w:val="0"/>
      <w:marRight w:val="0"/>
      <w:marTop w:val="0"/>
      <w:marBottom w:val="0"/>
      <w:divBdr>
        <w:top w:val="none" w:sz="0" w:space="0" w:color="auto"/>
        <w:left w:val="none" w:sz="0" w:space="0" w:color="auto"/>
        <w:bottom w:val="none" w:sz="0" w:space="0" w:color="auto"/>
        <w:right w:val="none" w:sz="0" w:space="0" w:color="auto"/>
      </w:divBdr>
      <w:divsChild>
        <w:div w:id="1488941128">
          <w:marLeft w:val="480"/>
          <w:marRight w:val="0"/>
          <w:marTop w:val="0"/>
          <w:marBottom w:val="0"/>
          <w:divBdr>
            <w:top w:val="none" w:sz="0" w:space="0" w:color="auto"/>
            <w:left w:val="none" w:sz="0" w:space="0" w:color="auto"/>
            <w:bottom w:val="none" w:sz="0" w:space="0" w:color="auto"/>
            <w:right w:val="none" w:sz="0" w:space="0" w:color="auto"/>
          </w:divBdr>
        </w:div>
        <w:div w:id="723260491">
          <w:marLeft w:val="480"/>
          <w:marRight w:val="0"/>
          <w:marTop w:val="0"/>
          <w:marBottom w:val="0"/>
          <w:divBdr>
            <w:top w:val="none" w:sz="0" w:space="0" w:color="auto"/>
            <w:left w:val="none" w:sz="0" w:space="0" w:color="auto"/>
            <w:bottom w:val="none" w:sz="0" w:space="0" w:color="auto"/>
            <w:right w:val="none" w:sz="0" w:space="0" w:color="auto"/>
          </w:divBdr>
        </w:div>
        <w:div w:id="252477136">
          <w:marLeft w:val="480"/>
          <w:marRight w:val="0"/>
          <w:marTop w:val="0"/>
          <w:marBottom w:val="0"/>
          <w:divBdr>
            <w:top w:val="none" w:sz="0" w:space="0" w:color="auto"/>
            <w:left w:val="none" w:sz="0" w:space="0" w:color="auto"/>
            <w:bottom w:val="none" w:sz="0" w:space="0" w:color="auto"/>
            <w:right w:val="none" w:sz="0" w:space="0" w:color="auto"/>
          </w:divBdr>
        </w:div>
        <w:div w:id="325014033">
          <w:marLeft w:val="480"/>
          <w:marRight w:val="0"/>
          <w:marTop w:val="0"/>
          <w:marBottom w:val="0"/>
          <w:divBdr>
            <w:top w:val="none" w:sz="0" w:space="0" w:color="auto"/>
            <w:left w:val="none" w:sz="0" w:space="0" w:color="auto"/>
            <w:bottom w:val="none" w:sz="0" w:space="0" w:color="auto"/>
            <w:right w:val="none" w:sz="0" w:space="0" w:color="auto"/>
          </w:divBdr>
        </w:div>
        <w:div w:id="1988699748">
          <w:marLeft w:val="480"/>
          <w:marRight w:val="0"/>
          <w:marTop w:val="0"/>
          <w:marBottom w:val="0"/>
          <w:divBdr>
            <w:top w:val="none" w:sz="0" w:space="0" w:color="auto"/>
            <w:left w:val="none" w:sz="0" w:space="0" w:color="auto"/>
            <w:bottom w:val="none" w:sz="0" w:space="0" w:color="auto"/>
            <w:right w:val="none" w:sz="0" w:space="0" w:color="auto"/>
          </w:divBdr>
        </w:div>
        <w:div w:id="1327515979">
          <w:marLeft w:val="480"/>
          <w:marRight w:val="0"/>
          <w:marTop w:val="0"/>
          <w:marBottom w:val="0"/>
          <w:divBdr>
            <w:top w:val="none" w:sz="0" w:space="0" w:color="auto"/>
            <w:left w:val="none" w:sz="0" w:space="0" w:color="auto"/>
            <w:bottom w:val="none" w:sz="0" w:space="0" w:color="auto"/>
            <w:right w:val="none" w:sz="0" w:space="0" w:color="auto"/>
          </w:divBdr>
        </w:div>
        <w:div w:id="1704095629">
          <w:marLeft w:val="480"/>
          <w:marRight w:val="0"/>
          <w:marTop w:val="0"/>
          <w:marBottom w:val="0"/>
          <w:divBdr>
            <w:top w:val="none" w:sz="0" w:space="0" w:color="auto"/>
            <w:left w:val="none" w:sz="0" w:space="0" w:color="auto"/>
            <w:bottom w:val="none" w:sz="0" w:space="0" w:color="auto"/>
            <w:right w:val="none" w:sz="0" w:space="0" w:color="auto"/>
          </w:divBdr>
        </w:div>
        <w:div w:id="555241841">
          <w:marLeft w:val="480"/>
          <w:marRight w:val="0"/>
          <w:marTop w:val="0"/>
          <w:marBottom w:val="0"/>
          <w:divBdr>
            <w:top w:val="none" w:sz="0" w:space="0" w:color="auto"/>
            <w:left w:val="none" w:sz="0" w:space="0" w:color="auto"/>
            <w:bottom w:val="none" w:sz="0" w:space="0" w:color="auto"/>
            <w:right w:val="none" w:sz="0" w:space="0" w:color="auto"/>
          </w:divBdr>
        </w:div>
        <w:div w:id="109784717">
          <w:marLeft w:val="480"/>
          <w:marRight w:val="0"/>
          <w:marTop w:val="0"/>
          <w:marBottom w:val="0"/>
          <w:divBdr>
            <w:top w:val="none" w:sz="0" w:space="0" w:color="auto"/>
            <w:left w:val="none" w:sz="0" w:space="0" w:color="auto"/>
            <w:bottom w:val="none" w:sz="0" w:space="0" w:color="auto"/>
            <w:right w:val="none" w:sz="0" w:space="0" w:color="auto"/>
          </w:divBdr>
        </w:div>
        <w:div w:id="3554156">
          <w:marLeft w:val="480"/>
          <w:marRight w:val="0"/>
          <w:marTop w:val="0"/>
          <w:marBottom w:val="0"/>
          <w:divBdr>
            <w:top w:val="none" w:sz="0" w:space="0" w:color="auto"/>
            <w:left w:val="none" w:sz="0" w:space="0" w:color="auto"/>
            <w:bottom w:val="none" w:sz="0" w:space="0" w:color="auto"/>
            <w:right w:val="none" w:sz="0" w:space="0" w:color="auto"/>
          </w:divBdr>
        </w:div>
        <w:div w:id="956373429">
          <w:marLeft w:val="480"/>
          <w:marRight w:val="0"/>
          <w:marTop w:val="0"/>
          <w:marBottom w:val="0"/>
          <w:divBdr>
            <w:top w:val="none" w:sz="0" w:space="0" w:color="auto"/>
            <w:left w:val="none" w:sz="0" w:space="0" w:color="auto"/>
            <w:bottom w:val="none" w:sz="0" w:space="0" w:color="auto"/>
            <w:right w:val="none" w:sz="0" w:space="0" w:color="auto"/>
          </w:divBdr>
        </w:div>
        <w:div w:id="842009766">
          <w:marLeft w:val="480"/>
          <w:marRight w:val="0"/>
          <w:marTop w:val="0"/>
          <w:marBottom w:val="0"/>
          <w:divBdr>
            <w:top w:val="none" w:sz="0" w:space="0" w:color="auto"/>
            <w:left w:val="none" w:sz="0" w:space="0" w:color="auto"/>
            <w:bottom w:val="none" w:sz="0" w:space="0" w:color="auto"/>
            <w:right w:val="none" w:sz="0" w:space="0" w:color="auto"/>
          </w:divBdr>
        </w:div>
        <w:div w:id="1296525208">
          <w:marLeft w:val="480"/>
          <w:marRight w:val="0"/>
          <w:marTop w:val="0"/>
          <w:marBottom w:val="0"/>
          <w:divBdr>
            <w:top w:val="none" w:sz="0" w:space="0" w:color="auto"/>
            <w:left w:val="none" w:sz="0" w:space="0" w:color="auto"/>
            <w:bottom w:val="none" w:sz="0" w:space="0" w:color="auto"/>
            <w:right w:val="none" w:sz="0" w:space="0" w:color="auto"/>
          </w:divBdr>
        </w:div>
        <w:div w:id="1236815352">
          <w:marLeft w:val="480"/>
          <w:marRight w:val="0"/>
          <w:marTop w:val="0"/>
          <w:marBottom w:val="0"/>
          <w:divBdr>
            <w:top w:val="none" w:sz="0" w:space="0" w:color="auto"/>
            <w:left w:val="none" w:sz="0" w:space="0" w:color="auto"/>
            <w:bottom w:val="none" w:sz="0" w:space="0" w:color="auto"/>
            <w:right w:val="none" w:sz="0" w:space="0" w:color="auto"/>
          </w:divBdr>
        </w:div>
        <w:div w:id="1331833910">
          <w:marLeft w:val="480"/>
          <w:marRight w:val="0"/>
          <w:marTop w:val="0"/>
          <w:marBottom w:val="0"/>
          <w:divBdr>
            <w:top w:val="none" w:sz="0" w:space="0" w:color="auto"/>
            <w:left w:val="none" w:sz="0" w:space="0" w:color="auto"/>
            <w:bottom w:val="none" w:sz="0" w:space="0" w:color="auto"/>
            <w:right w:val="none" w:sz="0" w:space="0" w:color="auto"/>
          </w:divBdr>
        </w:div>
        <w:div w:id="509956617">
          <w:marLeft w:val="480"/>
          <w:marRight w:val="0"/>
          <w:marTop w:val="0"/>
          <w:marBottom w:val="0"/>
          <w:divBdr>
            <w:top w:val="none" w:sz="0" w:space="0" w:color="auto"/>
            <w:left w:val="none" w:sz="0" w:space="0" w:color="auto"/>
            <w:bottom w:val="none" w:sz="0" w:space="0" w:color="auto"/>
            <w:right w:val="none" w:sz="0" w:space="0" w:color="auto"/>
          </w:divBdr>
        </w:div>
        <w:div w:id="821315963">
          <w:marLeft w:val="480"/>
          <w:marRight w:val="0"/>
          <w:marTop w:val="0"/>
          <w:marBottom w:val="0"/>
          <w:divBdr>
            <w:top w:val="none" w:sz="0" w:space="0" w:color="auto"/>
            <w:left w:val="none" w:sz="0" w:space="0" w:color="auto"/>
            <w:bottom w:val="none" w:sz="0" w:space="0" w:color="auto"/>
            <w:right w:val="none" w:sz="0" w:space="0" w:color="auto"/>
          </w:divBdr>
        </w:div>
        <w:div w:id="429813981">
          <w:marLeft w:val="480"/>
          <w:marRight w:val="0"/>
          <w:marTop w:val="0"/>
          <w:marBottom w:val="0"/>
          <w:divBdr>
            <w:top w:val="none" w:sz="0" w:space="0" w:color="auto"/>
            <w:left w:val="none" w:sz="0" w:space="0" w:color="auto"/>
            <w:bottom w:val="none" w:sz="0" w:space="0" w:color="auto"/>
            <w:right w:val="none" w:sz="0" w:space="0" w:color="auto"/>
          </w:divBdr>
        </w:div>
        <w:div w:id="1922595891">
          <w:marLeft w:val="480"/>
          <w:marRight w:val="0"/>
          <w:marTop w:val="0"/>
          <w:marBottom w:val="0"/>
          <w:divBdr>
            <w:top w:val="none" w:sz="0" w:space="0" w:color="auto"/>
            <w:left w:val="none" w:sz="0" w:space="0" w:color="auto"/>
            <w:bottom w:val="none" w:sz="0" w:space="0" w:color="auto"/>
            <w:right w:val="none" w:sz="0" w:space="0" w:color="auto"/>
          </w:divBdr>
        </w:div>
        <w:div w:id="1732924104">
          <w:marLeft w:val="480"/>
          <w:marRight w:val="0"/>
          <w:marTop w:val="0"/>
          <w:marBottom w:val="0"/>
          <w:divBdr>
            <w:top w:val="none" w:sz="0" w:space="0" w:color="auto"/>
            <w:left w:val="none" w:sz="0" w:space="0" w:color="auto"/>
            <w:bottom w:val="none" w:sz="0" w:space="0" w:color="auto"/>
            <w:right w:val="none" w:sz="0" w:space="0" w:color="auto"/>
          </w:divBdr>
        </w:div>
        <w:div w:id="1880849127">
          <w:marLeft w:val="480"/>
          <w:marRight w:val="0"/>
          <w:marTop w:val="0"/>
          <w:marBottom w:val="0"/>
          <w:divBdr>
            <w:top w:val="none" w:sz="0" w:space="0" w:color="auto"/>
            <w:left w:val="none" w:sz="0" w:space="0" w:color="auto"/>
            <w:bottom w:val="none" w:sz="0" w:space="0" w:color="auto"/>
            <w:right w:val="none" w:sz="0" w:space="0" w:color="auto"/>
          </w:divBdr>
        </w:div>
        <w:div w:id="298801313">
          <w:marLeft w:val="480"/>
          <w:marRight w:val="0"/>
          <w:marTop w:val="0"/>
          <w:marBottom w:val="0"/>
          <w:divBdr>
            <w:top w:val="none" w:sz="0" w:space="0" w:color="auto"/>
            <w:left w:val="none" w:sz="0" w:space="0" w:color="auto"/>
            <w:bottom w:val="none" w:sz="0" w:space="0" w:color="auto"/>
            <w:right w:val="none" w:sz="0" w:space="0" w:color="auto"/>
          </w:divBdr>
        </w:div>
      </w:divsChild>
    </w:div>
    <w:div w:id="950671412">
      <w:bodyDiv w:val="1"/>
      <w:marLeft w:val="0"/>
      <w:marRight w:val="0"/>
      <w:marTop w:val="0"/>
      <w:marBottom w:val="0"/>
      <w:divBdr>
        <w:top w:val="none" w:sz="0" w:space="0" w:color="auto"/>
        <w:left w:val="none" w:sz="0" w:space="0" w:color="auto"/>
        <w:bottom w:val="none" w:sz="0" w:space="0" w:color="auto"/>
        <w:right w:val="none" w:sz="0" w:space="0" w:color="auto"/>
      </w:divBdr>
      <w:divsChild>
        <w:div w:id="1634872978">
          <w:marLeft w:val="480"/>
          <w:marRight w:val="0"/>
          <w:marTop w:val="0"/>
          <w:marBottom w:val="0"/>
          <w:divBdr>
            <w:top w:val="none" w:sz="0" w:space="0" w:color="auto"/>
            <w:left w:val="none" w:sz="0" w:space="0" w:color="auto"/>
            <w:bottom w:val="none" w:sz="0" w:space="0" w:color="auto"/>
            <w:right w:val="none" w:sz="0" w:space="0" w:color="auto"/>
          </w:divBdr>
        </w:div>
        <w:div w:id="695615653">
          <w:marLeft w:val="480"/>
          <w:marRight w:val="0"/>
          <w:marTop w:val="0"/>
          <w:marBottom w:val="0"/>
          <w:divBdr>
            <w:top w:val="none" w:sz="0" w:space="0" w:color="auto"/>
            <w:left w:val="none" w:sz="0" w:space="0" w:color="auto"/>
            <w:bottom w:val="none" w:sz="0" w:space="0" w:color="auto"/>
            <w:right w:val="none" w:sz="0" w:space="0" w:color="auto"/>
          </w:divBdr>
        </w:div>
        <w:div w:id="538130263">
          <w:marLeft w:val="480"/>
          <w:marRight w:val="0"/>
          <w:marTop w:val="0"/>
          <w:marBottom w:val="0"/>
          <w:divBdr>
            <w:top w:val="none" w:sz="0" w:space="0" w:color="auto"/>
            <w:left w:val="none" w:sz="0" w:space="0" w:color="auto"/>
            <w:bottom w:val="none" w:sz="0" w:space="0" w:color="auto"/>
            <w:right w:val="none" w:sz="0" w:space="0" w:color="auto"/>
          </w:divBdr>
        </w:div>
        <w:div w:id="448747829">
          <w:marLeft w:val="480"/>
          <w:marRight w:val="0"/>
          <w:marTop w:val="0"/>
          <w:marBottom w:val="0"/>
          <w:divBdr>
            <w:top w:val="none" w:sz="0" w:space="0" w:color="auto"/>
            <w:left w:val="none" w:sz="0" w:space="0" w:color="auto"/>
            <w:bottom w:val="none" w:sz="0" w:space="0" w:color="auto"/>
            <w:right w:val="none" w:sz="0" w:space="0" w:color="auto"/>
          </w:divBdr>
        </w:div>
        <w:div w:id="1905793622">
          <w:marLeft w:val="480"/>
          <w:marRight w:val="0"/>
          <w:marTop w:val="0"/>
          <w:marBottom w:val="0"/>
          <w:divBdr>
            <w:top w:val="none" w:sz="0" w:space="0" w:color="auto"/>
            <w:left w:val="none" w:sz="0" w:space="0" w:color="auto"/>
            <w:bottom w:val="none" w:sz="0" w:space="0" w:color="auto"/>
            <w:right w:val="none" w:sz="0" w:space="0" w:color="auto"/>
          </w:divBdr>
        </w:div>
        <w:div w:id="1417246308">
          <w:marLeft w:val="480"/>
          <w:marRight w:val="0"/>
          <w:marTop w:val="0"/>
          <w:marBottom w:val="0"/>
          <w:divBdr>
            <w:top w:val="none" w:sz="0" w:space="0" w:color="auto"/>
            <w:left w:val="none" w:sz="0" w:space="0" w:color="auto"/>
            <w:bottom w:val="none" w:sz="0" w:space="0" w:color="auto"/>
            <w:right w:val="none" w:sz="0" w:space="0" w:color="auto"/>
          </w:divBdr>
        </w:div>
        <w:div w:id="2129934553">
          <w:marLeft w:val="480"/>
          <w:marRight w:val="0"/>
          <w:marTop w:val="0"/>
          <w:marBottom w:val="0"/>
          <w:divBdr>
            <w:top w:val="none" w:sz="0" w:space="0" w:color="auto"/>
            <w:left w:val="none" w:sz="0" w:space="0" w:color="auto"/>
            <w:bottom w:val="none" w:sz="0" w:space="0" w:color="auto"/>
            <w:right w:val="none" w:sz="0" w:space="0" w:color="auto"/>
          </w:divBdr>
        </w:div>
        <w:div w:id="22943256">
          <w:marLeft w:val="480"/>
          <w:marRight w:val="0"/>
          <w:marTop w:val="0"/>
          <w:marBottom w:val="0"/>
          <w:divBdr>
            <w:top w:val="none" w:sz="0" w:space="0" w:color="auto"/>
            <w:left w:val="none" w:sz="0" w:space="0" w:color="auto"/>
            <w:bottom w:val="none" w:sz="0" w:space="0" w:color="auto"/>
            <w:right w:val="none" w:sz="0" w:space="0" w:color="auto"/>
          </w:divBdr>
        </w:div>
        <w:div w:id="700515236">
          <w:marLeft w:val="480"/>
          <w:marRight w:val="0"/>
          <w:marTop w:val="0"/>
          <w:marBottom w:val="0"/>
          <w:divBdr>
            <w:top w:val="none" w:sz="0" w:space="0" w:color="auto"/>
            <w:left w:val="none" w:sz="0" w:space="0" w:color="auto"/>
            <w:bottom w:val="none" w:sz="0" w:space="0" w:color="auto"/>
            <w:right w:val="none" w:sz="0" w:space="0" w:color="auto"/>
          </w:divBdr>
        </w:div>
        <w:div w:id="746028433">
          <w:marLeft w:val="480"/>
          <w:marRight w:val="0"/>
          <w:marTop w:val="0"/>
          <w:marBottom w:val="0"/>
          <w:divBdr>
            <w:top w:val="none" w:sz="0" w:space="0" w:color="auto"/>
            <w:left w:val="none" w:sz="0" w:space="0" w:color="auto"/>
            <w:bottom w:val="none" w:sz="0" w:space="0" w:color="auto"/>
            <w:right w:val="none" w:sz="0" w:space="0" w:color="auto"/>
          </w:divBdr>
        </w:div>
        <w:div w:id="1380207398">
          <w:marLeft w:val="480"/>
          <w:marRight w:val="0"/>
          <w:marTop w:val="0"/>
          <w:marBottom w:val="0"/>
          <w:divBdr>
            <w:top w:val="none" w:sz="0" w:space="0" w:color="auto"/>
            <w:left w:val="none" w:sz="0" w:space="0" w:color="auto"/>
            <w:bottom w:val="none" w:sz="0" w:space="0" w:color="auto"/>
            <w:right w:val="none" w:sz="0" w:space="0" w:color="auto"/>
          </w:divBdr>
        </w:div>
        <w:div w:id="99112630">
          <w:marLeft w:val="480"/>
          <w:marRight w:val="0"/>
          <w:marTop w:val="0"/>
          <w:marBottom w:val="0"/>
          <w:divBdr>
            <w:top w:val="none" w:sz="0" w:space="0" w:color="auto"/>
            <w:left w:val="none" w:sz="0" w:space="0" w:color="auto"/>
            <w:bottom w:val="none" w:sz="0" w:space="0" w:color="auto"/>
            <w:right w:val="none" w:sz="0" w:space="0" w:color="auto"/>
          </w:divBdr>
        </w:div>
        <w:div w:id="492062145">
          <w:marLeft w:val="480"/>
          <w:marRight w:val="0"/>
          <w:marTop w:val="0"/>
          <w:marBottom w:val="0"/>
          <w:divBdr>
            <w:top w:val="none" w:sz="0" w:space="0" w:color="auto"/>
            <w:left w:val="none" w:sz="0" w:space="0" w:color="auto"/>
            <w:bottom w:val="none" w:sz="0" w:space="0" w:color="auto"/>
            <w:right w:val="none" w:sz="0" w:space="0" w:color="auto"/>
          </w:divBdr>
        </w:div>
        <w:div w:id="520163353">
          <w:marLeft w:val="480"/>
          <w:marRight w:val="0"/>
          <w:marTop w:val="0"/>
          <w:marBottom w:val="0"/>
          <w:divBdr>
            <w:top w:val="none" w:sz="0" w:space="0" w:color="auto"/>
            <w:left w:val="none" w:sz="0" w:space="0" w:color="auto"/>
            <w:bottom w:val="none" w:sz="0" w:space="0" w:color="auto"/>
            <w:right w:val="none" w:sz="0" w:space="0" w:color="auto"/>
          </w:divBdr>
        </w:div>
        <w:div w:id="542402728">
          <w:marLeft w:val="480"/>
          <w:marRight w:val="0"/>
          <w:marTop w:val="0"/>
          <w:marBottom w:val="0"/>
          <w:divBdr>
            <w:top w:val="none" w:sz="0" w:space="0" w:color="auto"/>
            <w:left w:val="none" w:sz="0" w:space="0" w:color="auto"/>
            <w:bottom w:val="none" w:sz="0" w:space="0" w:color="auto"/>
            <w:right w:val="none" w:sz="0" w:space="0" w:color="auto"/>
          </w:divBdr>
        </w:div>
        <w:div w:id="557597987">
          <w:marLeft w:val="480"/>
          <w:marRight w:val="0"/>
          <w:marTop w:val="0"/>
          <w:marBottom w:val="0"/>
          <w:divBdr>
            <w:top w:val="none" w:sz="0" w:space="0" w:color="auto"/>
            <w:left w:val="none" w:sz="0" w:space="0" w:color="auto"/>
            <w:bottom w:val="none" w:sz="0" w:space="0" w:color="auto"/>
            <w:right w:val="none" w:sz="0" w:space="0" w:color="auto"/>
          </w:divBdr>
        </w:div>
        <w:div w:id="1800758400">
          <w:marLeft w:val="480"/>
          <w:marRight w:val="0"/>
          <w:marTop w:val="0"/>
          <w:marBottom w:val="0"/>
          <w:divBdr>
            <w:top w:val="none" w:sz="0" w:space="0" w:color="auto"/>
            <w:left w:val="none" w:sz="0" w:space="0" w:color="auto"/>
            <w:bottom w:val="none" w:sz="0" w:space="0" w:color="auto"/>
            <w:right w:val="none" w:sz="0" w:space="0" w:color="auto"/>
          </w:divBdr>
        </w:div>
        <w:div w:id="764958042">
          <w:marLeft w:val="480"/>
          <w:marRight w:val="0"/>
          <w:marTop w:val="0"/>
          <w:marBottom w:val="0"/>
          <w:divBdr>
            <w:top w:val="none" w:sz="0" w:space="0" w:color="auto"/>
            <w:left w:val="none" w:sz="0" w:space="0" w:color="auto"/>
            <w:bottom w:val="none" w:sz="0" w:space="0" w:color="auto"/>
            <w:right w:val="none" w:sz="0" w:space="0" w:color="auto"/>
          </w:divBdr>
        </w:div>
        <w:div w:id="217207373">
          <w:marLeft w:val="480"/>
          <w:marRight w:val="0"/>
          <w:marTop w:val="0"/>
          <w:marBottom w:val="0"/>
          <w:divBdr>
            <w:top w:val="none" w:sz="0" w:space="0" w:color="auto"/>
            <w:left w:val="none" w:sz="0" w:space="0" w:color="auto"/>
            <w:bottom w:val="none" w:sz="0" w:space="0" w:color="auto"/>
            <w:right w:val="none" w:sz="0" w:space="0" w:color="auto"/>
          </w:divBdr>
        </w:div>
        <w:div w:id="1824740037">
          <w:marLeft w:val="480"/>
          <w:marRight w:val="0"/>
          <w:marTop w:val="0"/>
          <w:marBottom w:val="0"/>
          <w:divBdr>
            <w:top w:val="none" w:sz="0" w:space="0" w:color="auto"/>
            <w:left w:val="none" w:sz="0" w:space="0" w:color="auto"/>
            <w:bottom w:val="none" w:sz="0" w:space="0" w:color="auto"/>
            <w:right w:val="none" w:sz="0" w:space="0" w:color="auto"/>
          </w:divBdr>
        </w:div>
        <w:div w:id="1920749203">
          <w:marLeft w:val="480"/>
          <w:marRight w:val="0"/>
          <w:marTop w:val="0"/>
          <w:marBottom w:val="0"/>
          <w:divBdr>
            <w:top w:val="none" w:sz="0" w:space="0" w:color="auto"/>
            <w:left w:val="none" w:sz="0" w:space="0" w:color="auto"/>
            <w:bottom w:val="none" w:sz="0" w:space="0" w:color="auto"/>
            <w:right w:val="none" w:sz="0" w:space="0" w:color="auto"/>
          </w:divBdr>
        </w:div>
        <w:div w:id="2083478114">
          <w:marLeft w:val="480"/>
          <w:marRight w:val="0"/>
          <w:marTop w:val="0"/>
          <w:marBottom w:val="0"/>
          <w:divBdr>
            <w:top w:val="none" w:sz="0" w:space="0" w:color="auto"/>
            <w:left w:val="none" w:sz="0" w:space="0" w:color="auto"/>
            <w:bottom w:val="none" w:sz="0" w:space="0" w:color="auto"/>
            <w:right w:val="none" w:sz="0" w:space="0" w:color="auto"/>
          </w:divBdr>
        </w:div>
        <w:div w:id="2075856928">
          <w:marLeft w:val="480"/>
          <w:marRight w:val="0"/>
          <w:marTop w:val="0"/>
          <w:marBottom w:val="0"/>
          <w:divBdr>
            <w:top w:val="none" w:sz="0" w:space="0" w:color="auto"/>
            <w:left w:val="none" w:sz="0" w:space="0" w:color="auto"/>
            <w:bottom w:val="none" w:sz="0" w:space="0" w:color="auto"/>
            <w:right w:val="none" w:sz="0" w:space="0" w:color="auto"/>
          </w:divBdr>
        </w:div>
        <w:div w:id="957183026">
          <w:marLeft w:val="480"/>
          <w:marRight w:val="0"/>
          <w:marTop w:val="0"/>
          <w:marBottom w:val="0"/>
          <w:divBdr>
            <w:top w:val="none" w:sz="0" w:space="0" w:color="auto"/>
            <w:left w:val="none" w:sz="0" w:space="0" w:color="auto"/>
            <w:bottom w:val="none" w:sz="0" w:space="0" w:color="auto"/>
            <w:right w:val="none" w:sz="0" w:space="0" w:color="auto"/>
          </w:divBdr>
        </w:div>
        <w:div w:id="1338508405">
          <w:marLeft w:val="480"/>
          <w:marRight w:val="0"/>
          <w:marTop w:val="0"/>
          <w:marBottom w:val="0"/>
          <w:divBdr>
            <w:top w:val="none" w:sz="0" w:space="0" w:color="auto"/>
            <w:left w:val="none" w:sz="0" w:space="0" w:color="auto"/>
            <w:bottom w:val="none" w:sz="0" w:space="0" w:color="auto"/>
            <w:right w:val="none" w:sz="0" w:space="0" w:color="auto"/>
          </w:divBdr>
        </w:div>
        <w:div w:id="27880106">
          <w:marLeft w:val="480"/>
          <w:marRight w:val="0"/>
          <w:marTop w:val="0"/>
          <w:marBottom w:val="0"/>
          <w:divBdr>
            <w:top w:val="none" w:sz="0" w:space="0" w:color="auto"/>
            <w:left w:val="none" w:sz="0" w:space="0" w:color="auto"/>
            <w:bottom w:val="none" w:sz="0" w:space="0" w:color="auto"/>
            <w:right w:val="none" w:sz="0" w:space="0" w:color="auto"/>
          </w:divBdr>
        </w:div>
        <w:div w:id="889146549">
          <w:marLeft w:val="480"/>
          <w:marRight w:val="0"/>
          <w:marTop w:val="0"/>
          <w:marBottom w:val="0"/>
          <w:divBdr>
            <w:top w:val="none" w:sz="0" w:space="0" w:color="auto"/>
            <w:left w:val="none" w:sz="0" w:space="0" w:color="auto"/>
            <w:bottom w:val="none" w:sz="0" w:space="0" w:color="auto"/>
            <w:right w:val="none" w:sz="0" w:space="0" w:color="auto"/>
          </w:divBdr>
        </w:div>
        <w:div w:id="1620525706">
          <w:marLeft w:val="480"/>
          <w:marRight w:val="0"/>
          <w:marTop w:val="0"/>
          <w:marBottom w:val="0"/>
          <w:divBdr>
            <w:top w:val="none" w:sz="0" w:space="0" w:color="auto"/>
            <w:left w:val="none" w:sz="0" w:space="0" w:color="auto"/>
            <w:bottom w:val="none" w:sz="0" w:space="0" w:color="auto"/>
            <w:right w:val="none" w:sz="0" w:space="0" w:color="auto"/>
          </w:divBdr>
        </w:div>
        <w:div w:id="1453018541">
          <w:marLeft w:val="480"/>
          <w:marRight w:val="0"/>
          <w:marTop w:val="0"/>
          <w:marBottom w:val="0"/>
          <w:divBdr>
            <w:top w:val="none" w:sz="0" w:space="0" w:color="auto"/>
            <w:left w:val="none" w:sz="0" w:space="0" w:color="auto"/>
            <w:bottom w:val="none" w:sz="0" w:space="0" w:color="auto"/>
            <w:right w:val="none" w:sz="0" w:space="0" w:color="auto"/>
          </w:divBdr>
        </w:div>
        <w:div w:id="234165573">
          <w:marLeft w:val="480"/>
          <w:marRight w:val="0"/>
          <w:marTop w:val="0"/>
          <w:marBottom w:val="0"/>
          <w:divBdr>
            <w:top w:val="none" w:sz="0" w:space="0" w:color="auto"/>
            <w:left w:val="none" w:sz="0" w:space="0" w:color="auto"/>
            <w:bottom w:val="none" w:sz="0" w:space="0" w:color="auto"/>
            <w:right w:val="none" w:sz="0" w:space="0" w:color="auto"/>
          </w:divBdr>
        </w:div>
        <w:div w:id="256986010">
          <w:marLeft w:val="480"/>
          <w:marRight w:val="0"/>
          <w:marTop w:val="0"/>
          <w:marBottom w:val="0"/>
          <w:divBdr>
            <w:top w:val="none" w:sz="0" w:space="0" w:color="auto"/>
            <w:left w:val="none" w:sz="0" w:space="0" w:color="auto"/>
            <w:bottom w:val="none" w:sz="0" w:space="0" w:color="auto"/>
            <w:right w:val="none" w:sz="0" w:space="0" w:color="auto"/>
          </w:divBdr>
        </w:div>
        <w:div w:id="2058315835">
          <w:marLeft w:val="480"/>
          <w:marRight w:val="0"/>
          <w:marTop w:val="0"/>
          <w:marBottom w:val="0"/>
          <w:divBdr>
            <w:top w:val="none" w:sz="0" w:space="0" w:color="auto"/>
            <w:left w:val="none" w:sz="0" w:space="0" w:color="auto"/>
            <w:bottom w:val="none" w:sz="0" w:space="0" w:color="auto"/>
            <w:right w:val="none" w:sz="0" w:space="0" w:color="auto"/>
          </w:divBdr>
        </w:div>
        <w:div w:id="902982553">
          <w:marLeft w:val="480"/>
          <w:marRight w:val="0"/>
          <w:marTop w:val="0"/>
          <w:marBottom w:val="0"/>
          <w:divBdr>
            <w:top w:val="none" w:sz="0" w:space="0" w:color="auto"/>
            <w:left w:val="none" w:sz="0" w:space="0" w:color="auto"/>
            <w:bottom w:val="none" w:sz="0" w:space="0" w:color="auto"/>
            <w:right w:val="none" w:sz="0" w:space="0" w:color="auto"/>
          </w:divBdr>
        </w:div>
        <w:div w:id="1999183844">
          <w:marLeft w:val="480"/>
          <w:marRight w:val="0"/>
          <w:marTop w:val="0"/>
          <w:marBottom w:val="0"/>
          <w:divBdr>
            <w:top w:val="none" w:sz="0" w:space="0" w:color="auto"/>
            <w:left w:val="none" w:sz="0" w:space="0" w:color="auto"/>
            <w:bottom w:val="none" w:sz="0" w:space="0" w:color="auto"/>
            <w:right w:val="none" w:sz="0" w:space="0" w:color="auto"/>
          </w:divBdr>
        </w:div>
        <w:div w:id="65035106">
          <w:marLeft w:val="480"/>
          <w:marRight w:val="0"/>
          <w:marTop w:val="0"/>
          <w:marBottom w:val="0"/>
          <w:divBdr>
            <w:top w:val="none" w:sz="0" w:space="0" w:color="auto"/>
            <w:left w:val="none" w:sz="0" w:space="0" w:color="auto"/>
            <w:bottom w:val="none" w:sz="0" w:space="0" w:color="auto"/>
            <w:right w:val="none" w:sz="0" w:space="0" w:color="auto"/>
          </w:divBdr>
        </w:div>
        <w:div w:id="1687513156">
          <w:marLeft w:val="480"/>
          <w:marRight w:val="0"/>
          <w:marTop w:val="0"/>
          <w:marBottom w:val="0"/>
          <w:divBdr>
            <w:top w:val="none" w:sz="0" w:space="0" w:color="auto"/>
            <w:left w:val="none" w:sz="0" w:space="0" w:color="auto"/>
            <w:bottom w:val="none" w:sz="0" w:space="0" w:color="auto"/>
            <w:right w:val="none" w:sz="0" w:space="0" w:color="auto"/>
          </w:divBdr>
        </w:div>
        <w:div w:id="401802433">
          <w:marLeft w:val="480"/>
          <w:marRight w:val="0"/>
          <w:marTop w:val="0"/>
          <w:marBottom w:val="0"/>
          <w:divBdr>
            <w:top w:val="none" w:sz="0" w:space="0" w:color="auto"/>
            <w:left w:val="none" w:sz="0" w:space="0" w:color="auto"/>
            <w:bottom w:val="none" w:sz="0" w:space="0" w:color="auto"/>
            <w:right w:val="none" w:sz="0" w:space="0" w:color="auto"/>
          </w:divBdr>
        </w:div>
        <w:div w:id="1747802233">
          <w:marLeft w:val="480"/>
          <w:marRight w:val="0"/>
          <w:marTop w:val="0"/>
          <w:marBottom w:val="0"/>
          <w:divBdr>
            <w:top w:val="none" w:sz="0" w:space="0" w:color="auto"/>
            <w:left w:val="none" w:sz="0" w:space="0" w:color="auto"/>
            <w:bottom w:val="none" w:sz="0" w:space="0" w:color="auto"/>
            <w:right w:val="none" w:sz="0" w:space="0" w:color="auto"/>
          </w:divBdr>
        </w:div>
        <w:div w:id="1016885619">
          <w:marLeft w:val="480"/>
          <w:marRight w:val="0"/>
          <w:marTop w:val="0"/>
          <w:marBottom w:val="0"/>
          <w:divBdr>
            <w:top w:val="none" w:sz="0" w:space="0" w:color="auto"/>
            <w:left w:val="none" w:sz="0" w:space="0" w:color="auto"/>
            <w:bottom w:val="none" w:sz="0" w:space="0" w:color="auto"/>
            <w:right w:val="none" w:sz="0" w:space="0" w:color="auto"/>
          </w:divBdr>
        </w:div>
        <w:div w:id="2124379657">
          <w:marLeft w:val="480"/>
          <w:marRight w:val="0"/>
          <w:marTop w:val="0"/>
          <w:marBottom w:val="0"/>
          <w:divBdr>
            <w:top w:val="none" w:sz="0" w:space="0" w:color="auto"/>
            <w:left w:val="none" w:sz="0" w:space="0" w:color="auto"/>
            <w:bottom w:val="none" w:sz="0" w:space="0" w:color="auto"/>
            <w:right w:val="none" w:sz="0" w:space="0" w:color="auto"/>
          </w:divBdr>
        </w:div>
        <w:div w:id="1752240721">
          <w:marLeft w:val="480"/>
          <w:marRight w:val="0"/>
          <w:marTop w:val="0"/>
          <w:marBottom w:val="0"/>
          <w:divBdr>
            <w:top w:val="none" w:sz="0" w:space="0" w:color="auto"/>
            <w:left w:val="none" w:sz="0" w:space="0" w:color="auto"/>
            <w:bottom w:val="none" w:sz="0" w:space="0" w:color="auto"/>
            <w:right w:val="none" w:sz="0" w:space="0" w:color="auto"/>
          </w:divBdr>
        </w:div>
        <w:div w:id="1159691400">
          <w:marLeft w:val="480"/>
          <w:marRight w:val="0"/>
          <w:marTop w:val="0"/>
          <w:marBottom w:val="0"/>
          <w:divBdr>
            <w:top w:val="none" w:sz="0" w:space="0" w:color="auto"/>
            <w:left w:val="none" w:sz="0" w:space="0" w:color="auto"/>
            <w:bottom w:val="none" w:sz="0" w:space="0" w:color="auto"/>
            <w:right w:val="none" w:sz="0" w:space="0" w:color="auto"/>
          </w:divBdr>
        </w:div>
        <w:div w:id="736123169">
          <w:marLeft w:val="480"/>
          <w:marRight w:val="0"/>
          <w:marTop w:val="0"/>
          <w:marBottom w:val="0"/>
          <w:divBdr>
            <w:top w:val="none" w:sz="0" w:space="0" w:color="auto"/>
            <w:left w:val="none" w:sz="0" w:space="0" w:color="auto"/>
            <w:bottom w:val="none" w:sz="0" w:space="0" w:color="auto"/>
            <w:right w:val="none" w:sz="0" w:space="0" w:color="auto"/>
          </w:divBdr>
        </w:div>
        <w:div w:id="1497988096">
          <w:marLeft w:val="480"/>
          <w:marRight w:val="0"/>
          <w:marTop w:val="0"/>
          <w:marBottom w:val="0"/>
          <w:divBdr>
            <w:top w:val="none" w:sz="0" w:space="0" w:color="auto"/>
            <w:left w:val="none" w:sz="0" w:space="0" w:color="auto"/>
            <w:bottom w:val="none" w:sz="0" w:space="0" w:color="auto"/>
            <w:right w:val="none" w:sz="0" w:space="0" w:color="auto"/>
          </w:divBdr>
        </w:div>
      </w:divsChild>
    </w:div>
    <w:div w:id="952174458">
      <w:bodyDiv w:val="1"/>
      <w:marLeft w:val="0"/>
      <w:marRight w:val="0"/>
      <w:marTop w:val="0"/>
      <w:marBottom w:val="0"/>
      <w:divBdr>
        <w:top w:val="none" w:sz="0" w:space="0" w:color="auto"/>
        <w:left w:val="none" w:sz="0" w:space="0" w:color="auto"/>
        <w:bottom w:val="none" w:sz="0" w:space="0" w:color="auto"/>
        <w:right w:val="none" w:sz="0" w:space="0" w:color="auto"/>
      </w:divBdr>
    </w:div>
    <w:div w:id="952592626">
      <w:bodyDiv w:val="1"/>
      <w:marLeft w:val="0"/>
      <w:marRight w:val="0"/>
      <w:marTop w:val="0"/>
      <w:marBottom w:val="0"/>
      <w:divBdr>
        <w:top w:val="none" w:sz="0" w:space="0" w:color="auto"/>
        <w:left w:val="none" w:sz="0" w:space="0" w:color="auto"/>
        <w:bottom w:val="none" w:sz="0" w:space="0" w:color="auto"/>
        <w:right w:val="none" w:sz="0" w:space="0" w:color="auto"/>
      </w:divBdr>
    </w:div>
    <w:div w:id="952709928">
      <w:bodyDiv w:val="1"/>
      <w:marLeft w:val="0"/>
      <w:marRight w:val="0"/>
      <w:marTop w:val="0"/>
      <w:marBottom w:val="0"/>
      <w:divBdr>
        <w:top w:val="none" w:sz="0" w:space="0" w:color="auto"/>
        <w:left w:val="none" w:sz="0" w:space="0" w:color="auto"/>
        <w:bottom w:val="none" w:sz="0" w:space="0" w:color="auto"/>
        <w:right w:val="none" w:sz="0" w:space="0" w:color="auto"/>
      </w:divBdr>
    </w:div>
    <w:div w:id="954337268">
      <w:bodyDiv w:val="1"/>
      <w:marLeft w:val="0"/>
      <w:marRight w:val="0"/>
      <w:marTop w:val="0"/>
      <w:marBottom w:val="0"/>
      <w:divBdr>
        <w:top w:val="none" w:sz="0" w:space="0" w:color="auto"/>
        <w:left w:val="none" w:sz="0" w:space="0" w:color="auto"/>
        <w:bottom w:val="none" w:sz="0" w:space="0" w:color="auto"/>
        <w:right w:val="none" w:sz="0" w:space="0" w:color="auto"/>
      </w:divBdr>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56716186">
      <w:bodyDiv w:val="1"/>
      <w:marLeft w:val="0"/>
      <w:marRight w:val="0"/>
      <w:marTop w:val="0"/>
      <w:marBottom w:val="0"/>
      <w:divBdr>
        <w:top w:val="none" w:sz="0" w:space="0" w:color="auto"/>
        <w:left w:val="none" w:sz="0" w:space="0" w:color="auto"/>
        <w:bottom w:val="none" w:sz="0" w:space="0" w:color="auto"/>
        <w:right w:val="none" w:sz="0" w:space="0" w:color="auto"/>
      </w:divBdr>
    </w:div>
    <w:div w:id="959726204">
      <w:bodyDiv w:val="1"/>
      <w:marLeft w:val="0"/>
      <w:marRight w:val="0"/>
      <w:marTop w:val="0"/>
      <w:marBottom w:val="0"/>
      <w:divBdr>
        <w:top w:val="none" w:sz="0" w:space="0" w:color="auto"/>
        <w:left w:val="none" w:sz="0" w:space="0" w:color="auto"/>
        <w:bottom w:val="none" w:sz="0" w:space="0" w:color="auto"/>
        <w:right w:val="none" w:sz="0" w:space="0" w:color="auto"/>
      </w:divBdr>
    </w:div>
    <w:div w:id="965938777">
      <w:bodyDiv w:val="1"/>
      <w:marLeft w:val="0"/>
      <w:marRight w:val="0"/>
      <w:marTop w:val="0"/>
      <w:marBottom w:val="0"/>
      <w:divBdr>
        <w:top w:val="none" w:sz="0" w:space="0" w:color="auto"/>
        <w:left w:val="none" w:sz="0" w:space="0" w:color="auto"/>
        <w:bottom w:val="none" w:sz="0" w:space="0" w:color="auto"/>
        <w:right w:val="none" w:sz="0" w:space="0" w:color="auto"/>
      </w:divBdr>
      <w:divsChild>
        <w:div w:id="2024822815">
          <w:marLeft w:val="480"/>
          <w:marRight w:val="0"/>
          <w:marTop w:val="0"/>
          <w:marBottom w:val="0"/>
          <w:divBdr>
            <w:top w:val="none" w:sz="0" w:space="0" w:color="auto"/>
            <w:left w:val="none" w:sz="0" w:space="0" w:color="auto"/>
            <w:bottom w:val="none" w:sz="0" w:space="0" w:color="auto"/>
            <w:right w:val="none" w:sz="0" w:space="0" w:color="auto"/>
          </w:divBdr>
        </w:div>
        <w:div w:id="1384523160">
          <w:marLeft w:val="480"/>
          <w:marRight w:val="0"/>
          <w:marTop w:val="0"/>
          <w:marBottom w:val="0"/>
          <w:divBdr>
            <w:top w:val="none" w:sz="0" w:space="0" w:color="auto"/>
            <w:left w:val="none" w:sz="0" w:space="0" w:color="auto"/>
            <w:bottom w:val="none" w:sz="0" w:space="0" w:color="auto"/>
            <w:right w:val="none" w:sz="0" w:space="0" w:color="auto"/>
          </w:divBdr>
        </w:div>
        <w:div w:id="1210919199">
          <w:marLeft w:val="480"/>
          <w:marRight w:val="0"/>
          <w:marTop w:val="0"/>
          <w:marBottom w:val="0"/>
          <w:divBdr>
            <w:top w:val="none" w:sz="0" w:space="0" w:color="auto"/>
            <w:left w:val="none" w:sz="0" w:space="0" w:color="auto"/>
            <w:bottom w:val="none" w:sz="0" w:space="0" w:color="auto"/>
            <w:right w:val="none" w:sz="0" w:space="0" w:color="auto"/>
          </w:divBdr>
        </w:div>
        <w:div w:id="563181944">
          <w:marLeft w:val="480"/>
          <w:marRight w:val="0"/>
          <w:marTop w:val="0"/>
          <w:marBottom w:val="0"/>
          <w:divBdr>
            <w:top w:val="none" w:sz="0" w:space="0" w:color="auto"/>
            <w:left w:val="none" w:sz="0" w:space="0" w:color="auto"/>
            <w:bottom w:val="none" w:sz="0" w:space="0" w:color="auto"/>
            <w:right w:val="none" w:sz="0" w:space="0" w:color="auto"/>
          </w:divBdr>
        </w:div>
        <w:div w:id="259262703">
          <w:marLeft w:val="480"/>
          <w:marRight w:val="0"/>
          <w:marTop w:val="0"/>
          <w:marBottom w:val="0"/>
          <w:divBdr>
            <w:top w:val="none" w:sz="0" w:space="0" w:color="auto"/>
            <w:left w:val="none" w:sz="0" w:space="0" w:color="auto"/>
            <w:bottom w:val="none" w:sz="0" w:space="0" w:color="auto"/>
            <w:right w:val="none" w:sz="0" w:space="0" w:color="auto"/>
          </w:divBdr>
        </w:div>
        <w:div w:id="1023946253">
          <w:marLeft w:val="480"/>
          <w:marRight w:val="0"/>
          <w:marTop w:val="0"/>
          <w:marBottom w:val="0"/>
          <w:divBdr>
            <w:top w:val="none" w:sz="0" w:space="0" w:color="auto"/>
            <w:left w:val="none" w:sz="0" w:space="0" w:color="auto"/>
            <w:bottom w:val="none" w:sz="0" w:space="0" w:color="auto"/>
            <w:right w:val="none" w:sz="0" w:space="0" w:color="auto"/>
          </w:divBdr>
        </w:div>
        <w:div w:id="898784335">
          <w:marLeft w:val="480"/>
          <w:marRight w:val="0"/>
          <w:marTop w:val="0"/>
          <w:marBottom w:val="0"/>
          <w:divBdr>
            <w:top w:val="none" w:sz="0" w:space="0" w:color="auto"/>
            <w:left w:val="none" w:sz="0" w:space="0" w:color="auto"/>
            <w:bottom w:val="none" w:sz="0" w:space="0" w:color="auto"/>
            <w:right w:val="none" w:sz="0" w:space="0" w:color="auto"/>
          </w:divBdr>
        </w:div>
        <w:div w:id="1928224682">
          <w:marLeft w:val="480"/>
          <w:marRight w:val="0"/>
          <w:marTop w:val="0"/>
          <w:marBottom w:val="0"/>
          <w:divBdr>
            <w:top w:val="none" w:sz="0" w:space="0" w:color="auto"/>
            <w:left w:val="none" w:sz="0" w:space="0" w:color="auto"/>
            <w:bottom w:val="none" w:sz="0" w:space="0" w:color="auto"/>
            <w:right w:val="none" w:sz="0" w:space="0" w:color="auto"/>
          </w:divBdr>
        </w:div>
        <w:div w:id="704987466">
          <w:marLeft w:val="480"/>
          <w:marRight w:val="0"/>
          <w:marTop w:val="0"/>
          <w:marBottom w:val="0"/>
          <w:divBdr>
            <w:top w:val="none" w:sz="0" w:space="0" w:color="auto"/>
            <w:left w:val="none" w:sz="0" w:space="0" w:color="auto"/>
            <w:bottom w:val="none" w:sz="0" w:space="0" w:color="auto"/>
            <w:right w:val="none" w:sz="0" w:space="0" w:color="auto"/>
          </w:divBdr>
        </w:div>
        <w:div w:id="1571384564">
          <w:marLeft w:val="480"/>
          <w:marRight w:val="0"/>
          <w:marTop w:val="0"/>
          <w:marBottom w:val="0"/>
          <w:divBdr>
            <w:top w:val="none" w:sz="0" w:space="0" w:color="auto"/>
            <w:left w:val="none" w:sz="0" w:space="0" w:color="auto"/>
            <w:bottom w:val="none" w:sz="0" w:space="0" w:color="auto"/>
            <w:right w:val="none" w:sz="0" w:space="0" w:color="auto"/>
          </w:divBdr>
        </w:div>
        <w:div w:id="1709452290">
          <w:marLeft w:val="480"/>
          <w:marRight w:val="0"/>
          <w:marTop w:val="0"/>
          <w:marBottom w:val="0"/>
          <w:divBdr>
            <w:top w:val="none" w:sz="0" w:space="0" w:color="auto"/>
            <w:left w:val="none" w:sz="0" w:space="0" w:color="auto"/>
            <w:bottom w:val="none" w:sz="0" w:space="0" w:color="auto"/>
            <w:right w:val="none" w:sz="0" w:space="0" w:color="auto"/>
          </w:divBdr>
        </w:div>
        <w:div w:id="1292132923">
          <w:marLeft w:val="480"/>
          <w:marRight w:val="0"/>
          <w:marTop w:val="0"/>
          <w:marBottom w:val="0"/>
          <w:divBdr>
            <w:top w:val="none" w:sz="0" w:space="0" w:color="auto"/>
            <w:left w:val="none" w:sz="0" w:space="0" w:color="auto"/>
            <w:bottom w:val="none" w:sz="0" w:space="0" w:color="auto"/>
            <w:right w:val="none" w:sz="0" w:space="0" w:color="auto"/>
          </w:divBdr>
        </w:div>
        <w:div w:id="364136247">
          <w:marLeft w:val="480"/>
          <w:marRight w:val="0"/>
          <w:marTop w:val="0"/>
          <w:marBottom w:val="0"/>
          <w:divBdr>
            <w:top w:val="none" w:sz="0" w:space="0" w:color="auto"/>
            <w:left w:val="none" w:sz="0" w:space="0" w:color="auto"/>
            <w:bottom w:val="none" w:sz="0" w:space="0" w:color="auto"/>
            <w:right w:val="none" w:sz="0" w:space="0" w:color="auto"/>
          </w:divBdr>
        </w:div>
        <w:div w:id="501050618">
          <w:marLeft w:val="480"/>
          <w:marRight w:val="0"/>
          <w:marTop w:val="0"/>
          <w:marBottom w:val="0"/>
          <w:divBdr>
            <w:top w:val="none" w:sz="0" w:space="0" w:color="auto"/>
            <w:left w:val="none" w:sz="0" w:space="0" w:color="auto"/>
            <w:bottom w:val="none" w:sz="0" w:space="0" w:color="auto"/>
            <w:right w:val="none" w:sz="0" w:space="0" w:color="auto"/>
          </w:divBdr>
        </w:div>
        <w:div w:id="1413241515">
          <w:marLeft w:val="480"/>
          <w:marRight w:val="0"/>
          <w:marTop w:val="0"/>
          <w:marBottom w:val="0"/>
          <w:divBdr>
            <w:top w:val="none" w:sz="0" w:space="0" w:color="auto"/>
            <w:left w:val="none" w:sz="0" w:space="0" w:color="auto"/>
            <w:bottom w:val="none" w:sz="0" w:space="0" w:color="auto"/>
            <w:right w:val="none" w:sz="0" w:space="0" w:color="auto"/>
          </w:divBdr>
        </w:div>
        <w:div w:id="1870289196">
          <w:marLeft w:val="480"/>
          <w:marRight w:val="0"/>
          <w:marTop w:val="0"/>
          <w:marBottom w:val="0"/>
          <w:divBdr>
            <w:top w:val="none" w:sz="0" w:space="0" w:color="auto"/>
            <w:left w:val="none" w:sz="0" w:space="0" w:color="auto"/>
            <w:bottom w:val="none" w:sz="0" w:space="0" w:color="auto"/>
            <w:right w:val="none" w:sz="0" w:space="0" w:color="auto"/>
          </w:divBdr>
        </w:div>
        <w:div w:id="350304523">
          <w:marLeft w:val="480"/>
          <w:marRight w:val="0"/>
          <w:marTop w:val="0"/>
          <w:marBottom w:val="0"/>
          <w:divBdr>
            <w:top w:val="none" w:sz="0" w:space="0" w:color="auto"/>
            <w:left w:val="none" w:sz="0" w:space="0" w:color="auto"/>
            <w:bottom w:val="none" w:sz="0" w:space="0" w:color="auto"/>
            <w:right w:val="none" w:sz="0" w:space="0" w:color="auto"/>
          </w:divBdr>
        </w:div>
        <w:div w:id="2140762336">
          <w:marLeft w:val="480"/>
          <w:marRight w:val="0"/>
          <w:marTop w:val="0"/>
          <w:marBottom w:val="0"/>
          <w:divBdr>
            <w:top w:val="none" w:sz="0" w:space="0" w:color="auto"/>
            <w:left w:val="none" w:sz="0" w:space="0" w:color="auto"/>
            <w:bottom w:val="none" w:sz="0" w:space="0" w:color="auto"/>
            <w:right w:val="none" w:sz="0" w:space="0" w:color="auto"/>
          </w:divBdr>
        </w:div>
        <w:div w:id="1833138039">
          <w:marLeft w:val="480"/>
          <w:marRight w:val="0"/>
          <w:marTop w:val="0"/>
          <w:marBottom w:val="0"/>
          <w:divBdr>
            <w:top w:val="none" w:sz="0" w:space="0" w:color="auto"/>
            <w:left w:val="none" w:sz="0" w:space="0" w:color="auto"/>
            <w:bottom w:val="none" w:sz="0" w:space="0" w:color="auto"/>
            <w:right w:val="none" w:sz="0" w:space="0" w:color="auto"/>
          </w:divBdr>
        </w:div>
        <w:div w:id="1051422745">
          <w:marLeft w:val="480"/>
          <w:marRight w:val="0"/>
          <w:marTop w:val="0"/>
          <w:marBottom w:val="0"/>
          <w:divBdr>
            <w:top w:val="none" w:sz="0" w:space="0" w:color="auto"/>
            <w:left w:val="none" w:sz="0" w:space="0" w:color="auto"/>
            <w:bottom w:val="none" w:sz="0" w:space="0" w:color="auto"/>
            <w:right w:val="none" w:sz="0" w:space="0" w:color="auto"/>
          </w:divBdr>
        </w:div>
        <w:div w:id="97409849">
          <w:marLeft w:val="480"/>
          <w:marRight w:val="0"/>
          <w:marTop w:val="0"/>
          <w:marBottom w:val="0"/>
          <w:divBdr>
            <w:top w:val="none" w:sz="0" w:space="0" w:color="auto"/>
            <w:left w:val="none" w:sz="0" w:space="0" w:color="auto"/>
            <w:bottom w:val="none" w:sz="0" w:space="0" w:color="auto"/>
            <w:right w:val="none" w:sz="0" w:space="0" w:color="auto"/>
          </w:divBdr>
        </w:div>
        <w:div w:id="824785287">
          <w:marLeft w:val="480"/>
          <w:marRight w:val="0"/>
          <w:marTop w:val="0"/>
          <w:marBottom w:val="0"/>
          <w:divBdr>
            <w:top w:val="none" w:sz="0" w:space="0" w:color="auto"/>
            <w:left w:val="none" w:sz="0" w:space="0" w:color="auto"/>
            <w:bottom w:val="none" w:sz="0" w:space="0" w:color="auto"/>
            <w:right w:val="none" w:sz="0" w:space="0" w:color="auto"/>
          </w:divBdr>
        </w:div>
        <w:div w:id="426654882">
          <w:marLeft w:val="480"/>
          <w:marRight w:val="0"/>
          <w:marTop w:val="0"/>
          <w:marBottom w:val="0"/>
          <w:divBdr>
            <w:top w:val="none" w:sz="0" w:space="0" w:color="auto"/>
            <w:left w:val="none" w:sz="0" w:space="0" w:color="auto"/>
            <w:bottom w:val="none" w:sz="0" w:space="0" w:color="auto"/>
            <w:right w:val="none" w:sz="0" w:space="0" w:color="auto"/>
          </w:divBdr>
        </w:div>
        <w:div w:id="987128350">
          <w:marLeft w:val="480"/>
          <w:marRight w:val="0"/>
          <w:marTop w:val="0"/>
          <w:marBottom w:val="0"/>
          <w:divBdr>
            <w:top w:val="none" w:sz="0" w:space="0" w:color="auto"/>
            <w:left w:val="none" w:sz="0" w:space="0" w:color="auto"/>
            <w:bottom w:val="none" w:sz="0" w:space="0" w:color="auto"/>
            <w:right w:val="none" w:sz="0" w:space="0" w:color="auto"/>
          </w:divBdr>
        </w:div>
        <w:div w:id="793131707">
          <w:marLeft w:val="480"/>
          <w:marRight w:val="0"/>
          <w:marTop w:val="0"/>
          <w:marBottom w:val="0"/>
          <w:divBdr>
            <w:top w:val="none" w:sz="0" w:space="0" w:color="auto"/>
            <w:left w:val="none" w:sz="0" w:space="0" w:color="auto"/>
            <w:bottom w:val="none" w:sz="0" w:space="0" w:color="auto"/>
            <w:right w:val="none" w:sz="0" w:space="0" w:color="auto"/>
          </w:divBdr>
        </w:div>
        <w:div w:id="1060059688">
          <w:marLeft w:val="480"/>
          <w:marRight w:val="0"/>
          <w:marTop w:val="0"/>
          <w:marBottom w:val="0"/>
          <w:divBdr>
            <w:top w:val="none" w:sz="0" w:space="0" w:color="auto"/>
            <w:left w:val="none" w:sz="0" w:space="0" w:color="auto"/>
            <w:bottom w:val="none" w:sz="0" w:space="0" w:color="auto"/>
            <w:right w:val="none" w:sz="0" w:space="0" w:color="auto"/>
          </w:divBdr>
        </w:div>
        <w:div w:id="891113729">
          <w:marLeft w:val="480"/>
          <w:marRight w:val="0"/>
          <w:marTop w:val="0"/>
          <w:marBottom w:val="0"/>
          <w:divBdr>
            <w:top w:val="none" w:sz="0" w:space="0" w:color="auto"/>
            <w:left w:val="none" w:sz="0" w:space="0" w:color="auto"/>
            <w:bottom w:val="none" w:sz="0" w:space="0" w:color="auto"/>
            <w:right w:val="none" w:sz="0" w:space="0" w:color="auto"/>
          </w:divBdr>
        </w:div>
        <w:div w:id="637607376">
          <w:marLeft w:val="480"/>
          <w:marRight w:val="0"/>
          <w:marTop w:val="0"/>
          <w:marBottom w:val="0"/>
          <w:divBdr>
            <w:top w:val="none" w:sz="0" w:space="0" w:color="auto"/>
            <w:left w:val="none" w:sz="0" w:space="0" w:color="auto"/>
            <w:bottom w:val="none" w:sz="0" w:space="0" w:color="auto"/>
            <w:right w:val="none" w:sz="0" w:space="0" w:color="auto"/>
          </w:divBdr>
        </w:div>
        <w:div w:id="1115560619">
          <w:marLeft w:val="480"/>
          <w:marRight w:val="0"/>
          <w:marTop w:val="0"/>
          <w:marBottom w:val="0"/>
          <w:divBdr>
            <w:top w:val="none" w:sz="0" w:space="0" w:color="auto"/>
            <w:left w:val="none" w:sz="0" w:space="0" w:color="auto"/>
            <w:bottom w:val="none" w:sz="0" w:space="0" w:color="auto"/>
            <w:right w:val="none" w:sz="0" w:space="0" w:color="auto"/>
          </w:divBdr>
        </w:div>
        <w:div w:id="753664970">
          <w:marLeft w:val="480"/>
          <w:marRight w:val="0"/>
          <w:marTop w:val="0"/>
          <w:marBottom w:val="0"/>
          <w:divBdr>
            <w:top w:val="none" w:sz="0" w:space="0" w:color="auto"/>
            <w:left w:val="none" w:sz="0" w:space="0" w:color="auto"/>
            <w:bottom w:val="none" w:sz="0" w:space="0" w:color="auto"/>
            <w:right w:val="none" w:sz="0" w:space="0" w:color="auto"/>
          </w:divBdr>
        </w:div>
        <w:div w:id="1699040906">
          <w:marLeft w:val="480"/>
          <w:marRight w:val="0"/>
          <w:marTop w:val="0"/>
          <w:marBottom w:val="0"/>
          <w:divBdr>
            <w:top w:val="none" w:sz="0" w:space="0" w:color="auto"/>
            <w:left w:val="none" w:sz="0" w:space="0" w:color="auto"/>
            <w:bottom w:val="none" w:sz="0" w:space="0" w:color="auto"/>
            <w:right w:val="none" w:sz="0" w:space="0" w:color="auto"/>
          </w:divBdr>
        </w:div>
        <w:div w:id="788623536">
          <w:marLeft w:val="480"/>
          <w:marRight w:val="0"/>
          <w:marTop w:val="0"/>
          <w:marBottom w:val="0"/>
          <w:divBdr>
            <w:top w:val="none" w:sz="0" w:space="0" w:color="auto"/>
            <w:left w:val="none" w:sz="0" w:space="0" w:color="auto"/>
            <w:bottom w:val="none" w:sz="0" w:space="0" w:color="auto"/>
            <w:right w:val="none" w:sz="0" w:space="0" w:color="auto"/>
          </w:divBdr>
        </w:div>
        <w:div w:id="1161853451">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1956210073">
          <w:marLeft w:val="480"/>
          <w:marRight w:val="0"/>
          <w:marTop w:val="0"/>
          <w:marBottom w:val="0"/>
          <w:divBdr>
            <w:top w:val="none" w:sz="0" w:space="0" w:color="auto"/>
            <w:left w:val="none" w:sz="0" w:space="0" w:color="auto"/>
            <w:bottom w:val="none" w:sz="0" w:space="0" w:color="auto"/>
            <w:right w:val="none" w:sz="0" w:space="0" w:color="auto"/>
          </w:divBdr>
        </w:div>
        <w:div w:id="1253515116">
          <w:marLeft w:val="480"/>
          <w:marRight w:val="0"/>
          <w:marTop w:val="0"/>
          <w:marBottom w:val="0"/>
          <w:divBdr>
            <w:top w:val="none" w:sz="0" w:space="0" w:color="auto"/>
            <w:left w:val="none" w:sz="0" w:space="0" w:color="auto"/>
            <w:bottom w:val="none" w:sz="0" w:space="0" w:color="auto"/>
            <w:right w:val="none" w:sz="0" w:space="0" w:color="auto"/>
          </w:divBdr>
        </w:div>
        <w:div w:id="4596163">
          <w:marLeft w:val="480"/>
          <w:marRight w:val="0"/>
          <w:marTop w:val="0"/>
          <w:marBottom w:val="0"/>
          <w:divBdr>
            <w:top w:val="none" w:sz="0" w:space="0" w:color="auto"/>
            <w:left w:val="none" w:sz="0" w:space="0" w:color="auto"/>
            <w:bottom w:val="none" w:sz="0" w:space="0" w:color="auto"/>
            <w:right w:val="none" w:sz="0" w:space="0" w:color="auto"/>
          </w:divBdr>
        </w:div>
        <w:div w:id="1026102648">
          <w:marLeft w:val="480"/>
          <w:marRight w:val="0"/>
          <w:marTop w:val="0"/>
          <w:marBottom w:val="0"/>
          <w:divBdr>
            <w:top w:val="none" w:sz="0" w:space="0" w:color="auto"/>
            <w:left w:val="none" w:sz="0" w:space="0" w:color="auto"/>
            <w:bottom w:val="none" w:sz="0" w:space="0" w:color="auto"/>
            <w:right w:val="none" w:sz="0" w:space="0" w:color="auto"/>
          </w:divBdr>
        </w:div>
        <w:div w:id="559175848">
          <w:marLeft w:val="480"/>
          <w:marRight w:val="0"/>
          <w:marTop w:val="0"/>
          <w:marBottom w:val="0"/>
          <w:divBdr>
            <w:top w:val="none" w:sz="0" w:space="0" w:color="auto"/>
            <w:left w:val="none" w:sz="0" w:space="0" w:color="auto"/>
            <w:bottom w:val="none" w:sz="0" w:space="0" w:color="auto"/>
            <w:right w:val="none" w:sz="0" w:space="0" w:color="auto"/>
          </w:divBdr>
        </w:div>
      </w:divsChild>
    </w:div>
    <w:div w:id="966277474">
      <w:bodyDiv w:val="1"/>
      <w:marLeft w:val="0"/>
      <w:marRight w:val="0"/>
      <w:marTop w:val="0"/>
      <w:marBottom w:val="0"/>
      <w:divBdr>
        <w:top w:val="none" w:sz="0" w:space="0" w:color="auto"/>
        <w:left w:val="none" w:sz="0" w:space="0" w:color="auto"/>
        <w:bottom w:val="none" w:sz="0" w:space="0" w:color="auto"/>
        <w:right w:val="none" w:sz="0" w:space="0" w:color="auto"/>
      </w:divBdr>
    </w:div>
    <w:div w:id="967390507">
      <w:bodyDiv w:val="1"/>
      <w:marLeft w:val="0"/>
      <w:marRight w:val="0"/>
      <w:marTop w:val="0"/>
      <w:marBottom w:val="0"/>
      <w:divBdr>
        <w:top w:val="none" w:sz="0" w:space="0" w:color="auto"/>
        <w:left w:val="none" w:sz="0" w:space="0" w:color="auto"/>
        <w:bottom w:val="none" w:sz="0" w:space="0" w:color="auto"/>
        <w:right w:val="none" w:sz="0" w:space="0" w:color="auto"/>
      </w:divBdr>
    </w:div>
    <w:div w:id="968633570">
      <w:bodyDiv w:val="1"/>
      <w:marLeft w:val="0"/>
      <w:marRight w:val="0"/>
      <w:marTop w:val="0"/>
      <w:marBottom w:val="0"/>
      <w:divBdr>
        <w:top w:val="none" w:sz="0" w:space="0" w:color="auto"/>
        <w:left w:val="none" w:sz="0" w:space="0" w:color="auto"/>
        <w:bottom w:val="none" w:sz="0" w:space="0" w:color="auto"/>
        <w:right w:val="none" w:sz="0" w:space="0" w:color="auto"/>
      </w:divBdr>
    </w:div>
    <w:div w:id="969285788">
      <w:bodyDiv w:val="1"/>
      <w:marLeft w:val="0"/>
      <w:marRight w:val="0"/>
      <w:marTop w:val="0"/>
      <w:marBottom w:val="0"/>
      <w:divBdr>
        <w:top w:val="none" w:sz="0" w:space="0" w:color="auto"/>
        <w:left w:val="none" w:sz="0" w:space="0" w:color="auto"/>
        <w:bottom w:val="none" w:sz="0" w:space="0" w:color="auto"/>
        <w:right w:val="none" w:sz="0" w:space="0" w:color="auto"/>
      </w:divBdr>
    </w:div>
    <w:div w:id="969435401">
      <w:bodyDiv w:val="1"/>
      <w:marLeft w:val="0"/>
      <w:marRight w:val="0"/>
      <w:marTop w:val="0"/>
      <w:marBottom w:val="0"/>
      <w:divBdr>
        <w:top w:val="none" w:sz="0" w:space="0" w:color="auto"/>
        <w:left w:val="none" w:sz="0" w:space="0" w:color="auto"/>
        <w:bottom w:val="none" w:sz="0" w:space="0" w:color="auto"/>
        <w:right w:val="none" w:sz="0" w:space="0" w:color="auto"/>
      </w:divBdr>
      <w:divsChild>
        <w:div w:id="187526281">
          <w:marLeft w:val="480"/>
          <w:marRight w:val="0"/>
          <w:marTop w:val="0"/>
          <w:marBottom w:val="0"/>
          <w:divBdr>
            <w:top w:val="none" w:sz="0" w:space="0" w:color="auto"/>
            <w:left w:val="none" w:sz="0" w:space="0" w:color="auto"/>
            <w:bottom w:val="none" w:sz="0" w:space="0" w:color="auto"/>
            <w:right w:val="none" w:sz="0" w:space="0" w:color="auto"/>
          </w:divBdr>
        </w:div>
        <w:div w:id="1902641602">
          <w:marLeft w:val="480"/>
          <w:marRight w:val="0"/>
          <w:marTop w:val="0"/>
          <w:marBottom w:val="0"/>
          <w:divBdr>
            <w:top w:val="none" w:sz="0" w:space="0" w:color="auto"/>
            <w:left w:val="none" w:sz="0" w:space="0" w:color="auto"/>
            <w:bottom w:val="none" w:sz="0" w:space="0" w:color="auto"/>
            <w:right w:val="none" w:sz="0" w:space="0" w:color="auto"/>
          </w:divBdr>
        </w:div>
        <w:div w:id="1935819867">
          <w:marLeft w:val="480"/>
          <w:marRight w:val="0"/>
          <w:marTop w:val="0"/>
          <w:marBottom w:val="0"/>
          <w:divBdr>
            <w:top w:val="none" w:sz="0" w:space="0" w:color="auto"/>
            <w:left w:val="none" w:sz="0" w:space="0" w:color="auto"/>
            <w:bottom w:val="none" w:sz="0" w:space="0" w:color="auto"/>
            <w:right w:val="none" w:sz="0" w:space="0" w:color="auto"/>
          </w:divBdr>
        </w:div>
        <w:div w:id="2142115389">
          <w:marLeft w:val="480"/>
          <w:marRight w:val="0"/>
          <w:marTop w:val="0"/>
          <w:marBottom w:val="0"/>
          <w:divBdr>
            <w:top w:val="none" w:sz="0" w:space="0" w:color="auto"/>
            <w:left w:val="none" w:sz="0" w:space="0" w:color="auto"/>
            <w:bottom w:val="none" w:sz="0" w:space="0" w:color="auto"/>
            <w:right w:val="none" w:sz="0" w:space="0" w:color="auto"/>
          </w:divBdr>
        </w:div>
        <w:div w:id="1124618029">
          <w:marLeft w:val="480"/>
          <w:marRight w:val="0"/>
          <w:marTop w:val="0"/>
          <w:marBottom w:val="0"/>
          <w:divBdr>
            <w:top w:val="none" w:sz="0" w:space="0" w:color="auto"/>
            <w:left w:val="none" w:sz="0" w:space="0" w:color="auto"/>
            <w:bottom w:val="none" w:sz="0" w:space="0" w:color="auto"/>
            <w:right w:val="none" w:sz="0" w:space="0" w:color="auto"/>
          </w:divBdr>
        </w:div>
        <w:div w:id="517156144">
          <w:marLeft w:val="480"/>
          <w:marRight w:val="0"/>
          <w:marTop w:val="0"/>
          <w:marBottom w:val="0"/>
          <w:divBdr>
            <w:top w:val="none" w:sz="0" w:space="0" w:color="auto"/>
            <w:left w:val="none" w:sz="0" w:space="0" w:color="auto"/>
            <w:bottom w:val="none" w:sz="0" w:space="0" w:color="auto"/>
            <w:right w:val="none" w:sz="0" w:space="0" w:color="auto"/>
          </w:divBdr>
        </w:div>
        <w:div w:id="459228551">
          <w:marLeft w:val="480"/>
          <w:marRight w:val="0"/>
          <w:marTop w:val="0"/>
          <w:marBottom w:val="0"/>
          <w:divBdr>
            <w:top w:val="none" w:sz="0" w:space="0" w:color="auto"/>
            <w:left w:val="none" w:sz="0" w:space="0" w:color="auto"/>
            <w:bottom w:val="none" w:sz="0" w:space="0" w:color="auto"/>
            <w:right w:val="none" w:sz="0" w:space="0" w:color="auto"/>
          </w:divBdr>
        </w:div>
        <w:div w:id="1438480162">
          <w:marLeft w:val="480"/>
          <w:marRight w:val="0"/>
          <w:marTop w:val="0"/>
          <w:marBottom w:val="0"/>
          <w:divBdr>
            <w:top w:val="none" w:sz="0" w:space="0" w:color="auto"/>
            <w:left w:val="none" w:sz="0" w:space="0" w:color="auto"/>
            <w:bottom w:val="none" w:sz="0" w:space="0" w:color="auto"/>
            <w:right w:val="none" w:sz="0" w:space="0" w:color="auto"/>
          </w:divBdr>
        </w:div>
        <w:div w:id="1943219354">
          <w:marLeft w:val="480"/>
          <w:marRight w:val="0"/>
          <w:marTop w:val="0"/>
          <w:marBottom w:val="0"/>
          <w:divBdr>
            <w:top w:val="none" w:sz="0" w:space="0" w:color="auto"/>
            <w:left w:val="none" w:sz="0" w:space="0" w:color="auto"/>
            <w:bottom w:val="none" w:sz="0" w:space="0" w:color="auto"/>
            <w:right w:val="none" w:sz="0" w:space="0" w:color="auto"/>
          </w:divBdr>
        </w:div>
        <w:div w:id="371658881">
          <w:marLeft w:val="480"/>
          <w:marRight w:val="0"/>
          <w:marTop w:val="0"/>
          <w:marBottom w:val="0"/>
          <w:divBdr>
            <w:top w:val="none" w:sz="0" w:space="0" w:color="auto"/>
            <w:left w:val="none" w:sz="0" w:space="0" w:color="auto"/>
            <w:bottom w:val="none" w:sz="0" w:space="0" w:color="auto"/>
            <w:right w:val="none" w:sz="0" w:space="0" w:color="auto"/>
          </w:divBdr>
        </w:div>
        <w:div w:id="825362656">
          <w:marLeft w:val="480"/>
          <w:marRight w:val="0"/>
          <w:marTop w:val="0"/>
          <w:marBottom w:val="0"/>
          <w:divBdr>
            <w:top w:val="none" w:sz="0" w:space="0" w:color="auto"/>
            <w:left w:val="none" w:sz="0" w:space="0" w:color="auto"/>
            <w:bottom w:val="none" w:sz="0" w:space="0" w:color="auto"/>
            <w:right w:val="none" w:sz="0" w:space="0" w:color="auto"/>
          </w:divBdr>
        </w:div>
        <w:div w:id="248588471">
          <w:marLeft w:val="480"/>
          <w:marRight w:val="0"/>
          <w:marTop w:val="0"/>
          <w:marBottom w:val="0"/>
          <w:divBdr>
            <w:top w:val="none" w:sz="0" w:space="0" w:color="auto"/>
            <w:left w:val="none" w:sz="0" w:space="0" w:color="auto"/>
            <w:bottom w:val="none" w:sz="0" w:space="0" w:color="auto"/>
            <w:right w:val="none" w:sz="0" w:space="0" w:color="auto"/>
          </w:divBdr>
        </w:div>
        <w:div w:id="2050373810">
          <w:marLeft w:val="480"/>
          <w:marRight w:val="0"/>
          <w:marTop w:val="0"/>
          <w:marBottom w:val="0"/>
          <w:divBdr>
            <w:top w:val="none" w:sz="0" w:space="0" w:color="auto"/>
            <w:left w:val="none" w:sz="0" w:space="0" w:color="auto"/>
            <w:bottom w:val="none" w:sz="0" w:space="0" w:color="auto"/>
            <w:right w:val="none" w:sz="0" w:space="0" w:color="auto"/>
          </w:divBdr>
        </w:div>
        <w:div w:id="213272859">
          <w:marLeft w:val="480"/>
          <w:marRight w:val="0"/>
          <w:marTop w:val="0"/>
          <w:marBottom w:val="0"/>
          <w:divBdr>
            <w:top w:val="none" w:sz="0" w:space="0" w:color="auto"/>
            <w:left w:val="none" w:sz="0" w:space="0" w:color="auto"/>
            <w:bottom w:val="none" w:sz="0" w:space="0" w:color="auto"/>
            <w:right w:val="none" w:sz="0" w:space="0" w:color="auto"/>
          </w:divBdr>
        </w:div>
        <w:div w:id="1085227288">
          <w:marLeft w:val="480"/>
          <w:marRight w:val="0"/>
          <w:marTop w:val="0"/>
          <w:marBottom w:val="0"/>
          <w:divBdr>
            <w:top w:val="none" w:sz="0" w:space="0" w:color="auto"/>
            <w:left w:val="none" w:sz="0" w:space="0" w:color="auto"/>
            <w:bottom w:val="none" w:sz="0" w:space="0" w:color="auto"/>
            <w:right w:val="none" w:sz="0" w:space="0" w:color="auto"/>
          </w:divBdr>
        </w:div>
        <w:div w:id="1085499098">
          <w:marLeft w:val="480"/>
          <w:marRight w:val="0"/>
          <w:marTop w:val="0"/>
          <w:marBottom w:val="0"/>
          <w:divBdr>
            <w:top w:val="none" w:sz="0" w:space="0" w:color="auto"/>
            <w:left w:val="none" w:sz="0" w:space="0" w:color="auto"/>
            <w:bottom w:val="none" w:sz="0" w:space="0" w:color="auto"/>
            <w:right w:val="none" w:sz="0" w:space="0" w:color="auto"/>
          </w:divBdr>
        </w:div>
        <w:div w:id="1930308234">
          <w:marLeft w:val="480"/>
          <w:marRight w:val="0"/>
          <w:marTop w:val="0"/>
          <w:marBottom w:val="0"/>
          <w:divBdr>
            <w:top w:val="none" w:sz="0" w:space="0" w:color="auto"/>
            <w:left w:val="none" w:sz="0" w:space="0" w:color="auto"/>
            <w:bottom w:val="none" w:sz="0" w:space="0" w:color="auto"/>
            <w:right w:val="none" w:sz="0" w:space="0" w:color="auto"/>
          </w:divBdr>
        </w:div>
        <w:div w:id="383987970">
          <w:marLeft w:val="480"/>
          <w:marRight w:val="0"/>
          <w:marTop w:val="0"/>
          <w:marBottom w:val="0"/>
          <w:divBdr>
            <w:top w:val="none" w:sz="0" w:space="0" w:color="auto"/>
            <w:left w:val="none" w:sz="0" w:space="0" w:color="auto"/>
            <w:bottom w:val="none" w:sz="0" w:space="0" w:color="auto"/>
            <w:right w:val="none" w:sz="0" w:space="0" w:color="auto"/>
          </w:divBdr>
        </w:div>
        <w:div w:id="984505663">
          <w:marLeft w:val="480"/>
          <w:marRight w:val="0"/>
          <w:marTop w:val="0"/>
          <w:marBottom w:val="0"/>
          <w:divBdr>
            <w:top w:val="none" w:sz="0" w:space="0" w:color="auto"/>
            <w:left w:val="none" w:sz="0" w:space="0" w:color="auto"/>
            <w:bottom w:val="none" w:sz="0" w:space="0" w:color="auto"/>
            <w:right w:val="none" w:sz="0" w:space="0" w:color="auto"/>
          </w:divBdr>
        </w:div>
        <w:div w:id="1798141401">
          <w:marLeft w:val="480"/>
          <w:marRight w:val="0"/>
          <w:marTop w:val="0"/>
          <w:marBottom w:val="0"/>
          <w:divBdr>
            <w:top w:val="none" w:sz="0" w:space="0" w:color="auto"/>
            <w:left w:val="none" w:sz="0" w:space="0" w:color="auto"/>
            <w:bottom w:val="none" w:sz="0" w:space="0" w:color="auto"/>
            <w:right w:val="none" w:sz="0" w:space="0" w:color="auto"/>
          </w:divBdr>
        </w:div>
        <w:div w:id="1038704785">
          <w:marLeft w:val="480"/>
          <w:marRight w:val="0"/>
          <w:marTop w:val="0"/>
          <w:marBottom w:val="0"/>
          <w:divBdr>
            <w:top w:val="none" w:sz="0" w:space="0" w:color="auto"/>
            <w:left w:val="none" w:sz="0" w:space="0" w:color="auto"/>
            <w:bottom w:val="none" w:sz="0" w:space="0" w:color="auto"/>
            <w:right w:val="none" w:sz="0" w:space="0" w:color="auto"/>
          </w:divBdr>
        </w:div>
        <w:div w:id="900213009">
          <w:marLeft w:val="480"/>
          <w:marRight w:val="0"/>
          <w:marTop w:val="0"/>
          <w:marBottom w:val="0"/>
          <w:divBdr>
            <w:top w:val="none" w:sz="0" w:space="0" w:color="auto"/>
            <w:left w:val="none" w:sz="0" w:space="0" w:color="auto"/>
            <w:bottom w:val="none" w:sz="0" w:space="0" w:color="auto"/>
            <w:right w:val="none" w:sz="0" w:space="0" w:color="auto"/>
          </w:divBdr>
        </w:div>
        <w:div w:id="119417457">
          <w:marLeft w:val="480"/>
          <w:marRight w:val="0"/>
          <w:marTop w:val="0"/>
          <w:marBottom w:val="0"/>
          <w:divBdr>
            <w:top w:val="none" w:sz="0" w:space="0" w:color="auto"/>
            <w:left w:val="none" w:sz="0" w:space="0" w:color="auto"/>
            <w:bottom w:val="none" w:sz="0" w:space="0" w:color="auto"/>
            <w:right w:val="none" w:sz="0" w:space="0" w:color="auto"/>
          </w:divBdr>
        </w:div>
        <w:div w:id="853761181">
          <w:marLeft w:val="480"/>
          <w:marRight w:val="0"/>
          <w:marTop w:val="0"/>
          <w:marBottom w:val="0"/>
          <w:divBdr>
            <w:top w:val="none" w:sz="0" w:space="0" w:color="auto"/>
            <w:left w:val="none" w:sz="0" w:space="0" w:color="auto"/>
            <w:bottom w:val="none" w:sz="0" w:space="0" w:color="auto"/>
            <w:right w:val="none" w:sz="0" w:space="0" w:color="auto"/>
          </w:divBdr>
        </w:div>
        <w:div w:id="351145933">
          <w:marLeft w:val="480"/>
          <w:marRight w:val="0"/>
          <w:marTop w:val="0"/>
          <w:marBottom w:val="0"/>
          <w:divBdr>
            <w:top w:val="none" w:sz="0" w:space="0" w:color="auto"/>
            <w:left w:val="none" w:sz="0" w:space="0" w:color="auto"/>
            <w:bottom w:val="none" w:sz="0" w:space="0" w:color="auto"/>
            <w:right w:val="none" w:sz="0" w:space="0" w:color="auto"/>
          </w:divBdr>
        </w:div>
        <w:div w:id="707684732">
          <w:marLeft w:val="480"/>
          <w:marRight w:val="0"/>
          <w:marTop w:val="0"/>
          <w:marBottom w:val="0"/>
          <w:divBdr>
            <w:top w:val="none" w:sz="0" w:space="0" w:color="auto"/>
            <w:left w:val="none" w:sz="0" w:space="0" w:color="auto"/>
            <w:bottom w:val="none" w:sz="0" w:space="0" w:color="auto"/>
            <w:right w:val="none" w:sz="0" w:space="0" w:color="auto"/>
          </w:divBdr>
        </w:div>
        <w:div w:id="1603147119">
          <w:marLeft w:val="480"/>
          <w:marRight w:val="0"/>
          <w:marTop w:val="0"/>
          <w:marBottom w:val="0"/>
          <w:divBdr>
            <w:top w:val="none" w:sz="0" w:space="0" w:color="auto"/>
            <w:left w:val="none" w:sz="0" w:space="0" w:color="auto"/>
            <w:bottom w:val="none" w:sz="0" w:space="0" w:color="auto"/>
            <w:right w:val="none" w:sz="0" w:space="0" w:color="auto"/>
          </w:divBdr>
        </w:div>
        <w:div w:id="1163739300">
          <w:marLeft w:val="480"/>
          <w:marRight w:val="0"/>
          <w:marTop w:val="0"/>
          <w:marBottom w:val="0"/>
          <w:divBdr>
            <w:top w:val="none" w:sz="0" w:space="0" w:color="auto"/>
            <w:left w:val="none" w:sz="0" w:space="0" w:color="auto"/>
            <w:bottom w:val="none" w:sz="0" w:space="0" w:color="auto"/>
            <w:right w:val="none" w:sz="0" w:space="0" w:color="auto"/>
          </w:divBdr>
        </w:div>
        <w:div w:id="1617906277">
          <w:marLeft w:val="480"/>
          <w:marRight w:val="0"/>
          <w:marTop w:val="0"/>
          <w:marBottom w:val="0"/>
          <w:divBdr>
            <w:top w:val="none" w:sz="0" w:space="0" w:color="auto"/>
            <w:left w:val="none" w:sz="0" w:space="0" w:color="auto"/>
            <w:bottom w:val="none" w:sz="0" w:space="0" w:color="auto"/>
            <w:right w:val="none" w:sz="0" w:space="0" w:color="auto"/>
          </w:divBdr>
        </w:div>
        <w:div w:id="358361911">
          <w:marLeft w:val="480"/>
          <w:marRight w:val="0"/>
          <w:marTop w:val="0"/>
          <w:marBottom w:val="0"/>
          <w:divBdr>
            <w:top w:val="none" w:sz="0" w:space="0" w:color="auto"/>
            <w:left w:val="none" w:sz="0" w:space="0" w:color="auto"/>
            <w:bottom w:val="none" w:sz="0" w:space="0" w:color="auto"/>
            <w:right w:val="none" w:sz="0" w:space="0" w:color="auto"/>
          </w:divBdr>
        </w:div>
        <w:div w:id="17778293">
          <w:marLeft w:val="480"/>
          <w:marRight w:val="0"/>
          <w:marTop w:val="0"/>
          <w:marBottom w:val="0"/>
          <w:divBdr>
            <w:top w:val="none" w:sz="0" w:space="0" w:color="auto"/>
            <w:left w:val="none" w:sz="0" w:space="0" w:color="auto"/>
            <w:bottom w:val="none" w:sz="0" w:space="0" w:color="auto"/>
            <w:right w:val="none" w:sz="0" w:space="0" w:color="auto"/>
          </w:divBdr>
        </w:div>
        <w:div w:id="641882694">
          <w:marLeft w:val="480"/>
          <w:marRight w:val="0"/>
          <w:marTop w:val="0"/>
          <w:marBottom w:val="0"/>
          <w:divBdr>
            <w:top w:val="none" w:sz="0" w:space="0" w:color="auto"/>
            <w:left w:val="none" w:sz="0" w:space="0" w:color="auto"/>
            <w:bottom w:val="none" w:sz="0" w:space="0" w:color="auto"/>
            <w:right w:val="none" w:sz="0" w:space="0" w:color="auto"/>
          </w:divBdr>
        </w:div>
        <w:div w:id="1514341521">
          <w:marLeft w:val="480"/>
          <w:marRight w:val="0"/>
          <w:marTop w:val="0"/>
          <w:marBottom w:val="0"/>
          <w:divBdr>
            <w:top w:val="none" w:sz="0" w:space="0" w:color="auto"/>
            <w:left w:val="none" w:sz="0" w:space="0" w:color="auto"/>
            <w:bottom w:val="none" w:sz="0" w:space="0" w:color="auto"/>
            <w:right w:val="none" w:sz="0" w:space="0" w:color="auto"/>
          </w:divBdr>
        </w:div>
        <w:div w:id="1114205011">
          <w:marLeft w:val="480"/>
          <w:marRight w:val="0"/>
          <w:marTop w:val="0"/>
          <w:marBottom w:val="0"/>
          <w:divBdr>
            <w:top w:val="none" w:sz="0" w:space="0" w:color="auto"/>
            <w:left w:val="none" w:sz="0" w:space="0" w:color="auto"/>
            <w:bottom w:val="none" w:sz="0" w:space="0" w:color="auto"/>
            <w:right w:val="none" w:sz="0" w:space="0" w:color="auto"/>
          </w:divBdr>
        </w:div>
        <w:div w:id="1927498077">
          <w:marLeft w:val="480"/>
          <w:marRight w:val="0"/>
          <w:marTop w:val="0"/>
          <w:marBottom w:val="0"/>
          <w:divBdr>
            <w:top w:val="none" w:sz="0" w:space="0" w:color="auto"/>
            <w:left w:val="none" w:sz="0" w:space="0" w:color="auto"/>
            <w:bottom w:val="none" w:sz="0" w:space="0" w:color="auto"/>
            <w:right w:val="none" w:sz="0" w:space="0" w:color="auto"/>
          </w:divBdr>
        </w:div>
        <w:div w:id="10224042">
          <w:marLeft w:val="480"/>
          <w:marRight w:val="0"/>
          <w:marTop w:val="0"/>
          <w:marBottom w:val="0"/>
          <w:divBdr>
            <w:top w:val="none" w:sz="0" w:space="0" w:color="auto"/>
            <w:left w:val="none" w:sz="0" w:space="0" w:color="auto"/>
            <w:bottom w:val="none" w:sz="0" w:space="0" w:color="auto"/>
            <w:right w:val="none" w:sz="0" w:space="0" w:color="auto"/>
          </w:divBdr>
        </w:div>
        <w:div w:id="1282111185">
          <w:marLeft w:val="480"/>
          <w:marRight w:val="0"/>
          <w:marTop w:val="0"/>
          <w:marBottom w:val="0"/>
          <w:divBdr>
            <w:top w:val="none" w:sz="0" w:space="0" w:color="auto"/>
            <w:left w:val="none" w:sz="0" w:space="0" w:color="auto"/>
            <w:bottom w:val="none" w:sz="0" w:space="0" w:color="auto"/>
            <w:right w:val="none" w:sz="0" w:space="0" w:color="auto"/>
          </w:divBdr>
        </w:div>
        <w:div w:id="1846818174">
          <w:marLeft w:val="480"/>
          <w:marRight w:val="0"/>
          <w:marTop w:val="0"/>
          <w:marBottom w:val="0"/>
          <w:divBdr>
            <w:top w:val="none" w:sz="0" w:space="0" w:color="auto"/>
            <w:left w:val="none" w:sz="0" w:space="0" w:color="auto"/>
            <w:bottom w:val="none" w:sz="0" w:space="0" w:color="auto"/>
            <w:right w:val="none" w:sz="0" w:space="0" w:color="auto"/>
          </w:divBdr>
        </w:div>
        <w:div w:id="1212227874">
          <w:marLeft w:val="480"/>
          <w:marRight w:val="0"/>
          <w:marTop w:val="0"/>
          <w:marBottom w:val="0"/>
          <w:divBdr>
            <w:top w:val="none" w:sz="0" w:space="0" w:color="auto"/>
            <w:left w:val="none" w:sz="0" w:space="0" w:color="auto"/>
            <w:bottom w:val="none" w:sz="0" w:space="0" w:color="auto"/>
            <w:right w:val="none" w:sz="0" w:space="0" w:color="auto"/>
          </w:divBdr>
        </w:div>
      </w:divsChild>
    </w:div>
    <w:div w:id="970096476">
      <w:bodyDiv w:val="1"/>
      <w:marLeft w:val="0"/>
      <w:marRight w:val="0"/>
      <w:marTop w:val="0"/>
      <w:marBottom w:val="0"/>
      <w:divBdr>
        <w:top w:val="none" w:sz="0" w:space="0" w:color="auto"/>
        <w:left w:val="none" w:sz="0" w:space="0" w:color="auto"/>
        <w:bottom w:val="none" w:sz="0" w:space="0" w:color="auto"/>
        <w:right w:val="none" w:sz="0" w:space="0" w:color="auto"/>
      </w:divBdr>
    </w:div>
    <w:div w:id="970475602">
      <w:bodyDiv w:val="1"/>
      <w:marLeft w:val="0"/>
      <w:marRight w:val="0"/>
      <w:marTop w:val="0"/>
      <w:marBottom w:val="0"/>
      <w:divBdr>
        <w:top w:val="none" w:sz="0" w:space="0" w:color="auto"/>
        <w:left w:val="none" w:sz="0" w:space="0" w:color="auto"/>
        <w:bottom w:val="none" w:sz="0" w:space="0" w:color="auto"/>
        <w:right w:val="none" w:sz="0" w:space="0" w:color="auto"/>
      </w:divBdr>
      <w:divsChild>
        <w:div w:id="1458373567">
          <w:marLeft w:val="480"/>
          <w:marRight w:val="0"/>
          <w:marTop w:val="0"/>
          <w:marBottom w:val="0"/>
          <w:divBdr>
            <w:top w:val="none" w:sz="0" w:space="0" w:color="auto"/>
            <w:left w:val="none" w:sz="0" w:space="0" w:color="auto"/>
            <w:bottom w:val="none" w:sz="0" w:space="0" w:color="auto"/>
            <w:right w:val="none" w:sz="0" w:space="0" w:color="auto"/>
          </w:divBdr>
        </w:div>
        <w:div w:id="1120563445">
          <w:marLeft w:val="480"/>
          <w:marRight w:val="0"/>
          <w:marTop w:val="0"/>
          <w:marBottom w:val="0"/>
          <w:divBdr>
            <w:top w:val="none" w:sz="0" w:space="0" w:color="auto"/>
            <w:left w:val="none" w:sz="0" w:space="0" w:color="auto"/>
            <w:bottom w:val="none" w:sz="0" w:space="0" w:color="auto"/>
            <w:right w:val="none" w:sz="0" w:space="0" w:color="auto"/>
          </w:divBdr>
        </w:div>
        <w:div w:id="87167197">
          <w:marLeft w:val="480"/>
          <w:marRight w:val="0"/>
          <w:marTop w:val="0"/>
          <w:marBottom w:val="0"/>
          <w:divBdr>
            <w:top w:val="none" w:sz="0" w:space="0" w:color="auto"/>
            <w:left w:val="none" w:sz="0" w:space="0" w:color="auto"/>
            <w:bottom w:val="none" w:sz="0" w:space="0" w:color="auto"/>
            <w:right w:val="none" w:sz="0" w:space="0" w:color="auto"/>
          </w:divBdr>
        </w:div>
        <w:div w:id="107748993">
          <w:marLeft w:val="480"/>
          <w:marRight w:val="0"/>
          <w:marTop w:val="0"/>
          <w:marBottom w:val="0"/>
          <w:divBdr>
            <w:top w:val="none" w:sz="0" w:space="0" w:color="auto"/>
            <w:left w:val="none" w:sz="0" w:space="0" w:color="auto"/>
            <w:bottom w:val="none" w:sz="0" w:space="0" w:color="auto"/>
            <w:right w:val="none" w:sz="0" w:space="0" w:color="auto"/>
          </w:divBdr>
        </w:div>
        <w:div w:id="1030103876">
          <w:marLeft w:val="480"/>
          <w:marRight w:val="0"/>
          <w:marTop w:val="0"/>
          <w:marBottom w:val="0"/>
          <w:divBdr>
            <w:top w:val="none" w:sz="0" w:space="0" w:color="auto"/>
            <w:left w:val="none" w:sz="0" w:space="0" w:color="auto"/>
            <w:bottom w:val="none" w:sz="0" w:space="0" w:color="auto"/>
            <w:right w:val="none" w:sz="0" w:space="0" w:color="auto"/>
          </w:divBdr>
        </w:div>
        <w:div w:id="1928151762">
          <w:marLeft w:val="480"/>
          <w:marRight w:val="0"/>
          <w:marTop w:val="0"/>
          <w:marBottom w:val="0"/>
          <w:divBdr>
            <w:top w:val="none" w:sz="0" w:space="0" w:color="auto"/>
            <w:left w:val="none" w:sz="0" w:space="0" w:color="auto"/>
            <w:bottom w:val="none" w:sz="0" w:space="0" w:color="auto"/>
            <w:right w:val="none" w:sz="0" w:space="0" w:color="auto"/>
          </w:divBdr>
        </w:div>
        <w:div w:id="305009995">
          <w:marLeft w:val="480"/>
          <w:marRight w:val="0"/>
          <w:marTop w:val="0"/>
          <w:marBottom w:val="0"/>
          <w:divBdr>
            <w:top w:val="none" w:sz="0" w:space="0" w:color="auto"/>
            <w:left w:val="none" w:sz="0" w:space="0" w:color="auto"/>
            <w:bottom w:val="none" w:sz="0" w:space="0" w:color="auto"/>
            <w:right w:val="none" w:sz="0" w:space="0" w:color="auto"/>
          </w:divBdr>
        </w:div>
        <w:div w:id="1768430448">
          <w:marLeft w:val="480"/>
          <w:marRight w:val="0"/>
          <w:marTop w:val="0"/>
          <w:marBottom w:val="0"/>
          <w:divBdr>
            <w:top w:val="none" w:sz="0" w:space="0" w:color="auto"/>
            <w:left w:val="none" w:sz="0" w:space="0" w:color="auto"/>
            <w:bottom w:val="none" w:sz="0" w:space="0" w:color="auto"/>
            <w:right w:val="none" w:sz="0" w:space="0" w:color="auto"/>
          </w:divBdr>
        </w:div>
        <w:div w:id="581069313">
          <w:marLeft w:val="480"/>
          <w:marRight w:val="0"/>
          <w:marTop w:val="0"/>
          <w:marBottom w:val="0"/>
          <w:divBdr>
            <w:top w:val="none" w:sz="0" w:space="0" w:color="auto"/>
            <w:left w:val="none" w:sz="0" w:space="0" w:color="auto"/>
            <w:bottom w:val="none" w:sz="0" w:space="0" w:color="auto"/>
            <w:right w:val="none" w:sz="0" w:space="0" w:color="auto"/>
          </w:divBdr>
        </w:div>
        <w:div w:id="1335258791">
          <w:marLeft w:val="480"/>
          <w:marRight w:val="0"/>
          <w:marTop w:val="0"/>
          <w:marBottom w:val="0"/>
          <w:divBdr>
            <w:top w:val="none" w:sz="0" w:space="0" w:color="auto"/>
            <w:left w:val="none" w:sz="0" w:space="0" w:color="auto"/>
            <w:bottom w:val="none" w:sz="0" w:space="0" w:color="auto"/>
            <w:right w:val="none" w:sz="0" w:space="0" w:color="auto"/>
          </w:divBdr>
        </w:div>
        <w:div w:id="363752645">
          <w:marLeft w:val="480"/>
          <w:marRight w:val="0"/>
          <w:marTop w:val="0"/>
          <w:marBottom w:val="0"/>
          <w:divBdr>
            <w:top w:val="none" w:sz="0" w:space="0" w:color="auto"/>
            <w:left w:val="none" w:sz="0" w:space="0" w:color="auto"/>
            <w:bottom w:val="none" w:sz="0" w:space="0" w:color="auto"/>
            <w:right w:val="none" w:sz="0" w:space="0" w:color="auto"/>
          </w:divBdr>
        </w:div>
        <w:div w:id="1717971917">
          <w:marLeft w:val="480"/>
          <w:marRight w:val="0"/>
          <w:marTop w:val="0"/>
          <w:marBottom w:val="0"/>
          <w:divBdr>
            <w:top w:val="none" w:sz="0" w:space="0" w:color="auto"/>
            <w:left w:val="none" w:sz="0" w:space="0" w:color="auto"/>
            <w:bottom w:val="none" w:sz="0" w:space="0" w:color="auto"/>
            <w:right w:val="none" w:sz="0" w:space="0" w:color="auto"/>
          </w:divBdr>
        </w:div>
        <w:div w:id="2082480604">
          <w:marLeft w:val="480"/>
          <w:marRight w:val="0"/>
          <w:marTop w:val="0"/>
          <w:marBottom w:val="0"/>
          <w:divBdr>
            <w:top w:val="none" w:sz="0" w:space="0" w:color="auto"/>
            <w:left w:val="none" w:sz="0" w:space="0" w:color="auto"/>
            <w:bottom w:val="none" w:sz="0" w:space="0" w:color="auto"/>
            <w:right w:val="none" w:sz="0" w:space="0" w:color="auto"/>
          </w:divBdr>
        </w:div>
        <w:div w:id="22486382">
          <w:marLeft w:val="480"/>
          <w:marRight w:val="0"/>
          <w:marTop w:val="0"/>
          <w:marBottom w:val="0"/>
          <w:divBdr>
            <w:top w:val="none" w:sz="0" w:space="0" w:color="auto"/>
            <w:left w:val="none" w:sz="0" w:space="0" w:color="auto"/>
            <w:bottom w:val="none" w:sz="0" w:space="0" w:color="auto"/>
            <w:right w:val="none" w:sz="0" w:space="0" w:color="auto"/>
          </w:divBdr>
        </w:div>
        <w:div w:id="660498654">
          <w:marLeft w:val="480"/>
          <w:marRight w:val="0"/>
          <w:marTop w:val="0"/>
          <w:marBottom w:val="0"/>
          <w:divBdr>
            <w:top w:val="none" w:sz="0" w:space="0" w:color="auto"/>
            <w:left w:val="none" w:sz="0" w:space="0" w:color="auto"/>
            <w:bottom w:val="none" w:sz="0" w:space="0" w:color="auto"/>
            <w:right w:val="none" w:sz="0" w:space="0" w:color="auto"/>
          </w:divBdr>
        </w:div>
        <w:div w:id="690884154">
          <w:marLeft w:val="480"/>
          <w:marRight w:val="0"/>
          <w:marTop w:val="0"/>
          <w:marBottom w:val="0"/>
          <w:divBdr>
            <w:top w:val="none" w:sz="0" w:space="0" w:color="auto"/>
            <w:left w:val="none" w:sz="0" w:space="0" w:color="auto"/>
            <w:bottom w:val="none" w:sz="0" w:space="0" w:color="auto"/>
            <w:right w:val="none" w:sz="0" w:space="0" w:color="auto"/>
          </w:divBdr>
        </w:div>
        <w:div w:id="1265068265">
          <w:marLeft w:val="480"/>
          <w:marRight w:val="0"/>
          <w:marTop w:val="0"/>
          <w:marBottom w:val="0"/>
          <w:divBdr>
            <w:top w:val="none" w:sz="0" w:space="0" w:color="auto"/>
            <w:left w:val="none" w:sz="0" w:space="0" w:color="auto"/>
            <w:bottom w:val="none" w:sz="0" w:space="0" w:color="auto"/>
            <w:right w:val="none" w:sz="0" w:space="0" w:color="auto"/>
          </w:divBdr>
        </w:div>
        <w:div w:id="1520386607">
          <w:marLeft w:val="480"/>
          <w:marRight w:val="0"/>
          <w:marTop w:val="0"/>
          <w:marBottom w:val="0"/>
          <w:divBdr>
            <w:top w:val="none" w:sz="0" w:space="0" w:color="auto"/>
            <w:left w:val="none" w:sz="0" w:space="0" w:color="auto"/>
            <w:bottom w:val="none" w:sz="0" w:space="0" w:color="auto"/>
            <w:right w:val="none" w:sz="0" w:space="0" w:color="auto"/>
          </w:divBdr>
        </w:div>
        <w:div w:id="727460843">
          <w:marLeft w:val="480"/>
          <w:marRight w:val="0"/>
          <w:marTop w:val="0"/>
          <w:marBottom w:val="0"/>
          <w:divBdr>
            <w:top w:val="none" w:sz="0" w:space="0" w:color="auto"/>
            <w:left w:val="none" w:sz="0" w:space="0" w:color="auto"/>
            <w:bottom w:val="none" w:sz="0" w:space="0" w:color="auto"/>
            <w:right w:val="none" w:sz="0" w:space="0" w:color="auto"/>
          </w:divBdr>
        </w:div>
        <w:div w:id="1954747926">
          <w:marLeft w:val="480"/>
          <w:marRight w:val="0"/>
          <w:marTop w:val="0"/>
          <w:marBottom w:val="0"/>
          <w:divBdr>
            <w:top w:val="none" w:sz="0" w:space="0" w:color="auto"/>
            <w:left w:val="none" w:sz="0" w:space="0" w:color="auto"/>
            <w:bottom w:val="none" w:sz="0" w:space="0" w:color="auto"/>
            <w:right w:val="none" w:sz="0" w:space="0" w:color="auto"/>
          </w:divBdr>
        </w:div>
        <w:div w:id="1660424096">
          <w:marLeft w:val="480"/>
          <w:marRight w:val="0"/>
          <w:marTop w:val="0"/>
          <w:marBottom w:val="0"/>
          <w:divBdr>
            <w:top w:val="none" w:sz="0" w:space="0" w:color="auto"/>
            <w:left w:val="none" w:sz="0" w:space="0" w:color="auto"/>
            <w:bottom w:val="none" w:sz="0" w:space="0" w:color="auto"/>
            <w:right w:val="none" w:sz="0" w:space="0" w:color="auto"/>
          </w:divBdr>
        </w:div>
        <w:div w:id="1921135974">
          <w:marLeft w:val="480"/>
          <w:marRight w:val="0"/>
          <w:marTop w:val="0"/>
          <w:marBottom w:val="0"/>
          <w:divBdr>
            <w:top w:val="none" w:sz="0" w:space="0" w:color="auto"/>
            <w:left w:val="none" w:sz="0" w:space="0" w:color="auto"/>
            <w:bottom w:val="none" w:sz="0" w:space="0" w:color="auto"/>
            <w:right w:val="none" w:sz="0" w:space="0" w:color="auto"/>
          </w:divBdr>
        </w:div>
        <w:div w:id="345133122">
          <w:marLeft w:val="480"/>
          <w:marRight w:val="0"/>
          <w:marTop w:val="0"/>
          <w:marBottom w:val="0"/>
          <w:divBdr>
            <w:top w:val="none" w:sz="0" w:space="0" w:color="auto"/>
            <w:left w:val="none" w:sz="0" w:space="0" w:color="auto"/>
            <w:bottom w:val="none" w:sz="0" w:space="0" w:color="auto"/>
            <w:right w:val="none" w:sz="0" w:space="0" w:color="auto"/>
          </w:divBdr>
        </w:div>
        <w:div w:id="267348602">
          <w:marLeft w:val="480"/>
          <w:marRight w:val="0"/>
          <w:marTop w:val="0"/>
          <w:marBottom w:val="0"/>
          <w:divBdr>
            <w:top w:val="none" w:sz="0" w:space="0" w:color="auto"/>
            <w:left w:val="none" w:sz="0" w:space="0" w:color="auto"/>
            <w:bottom w:val="none" w:sz="0" w:space="0" w:color="auto"/>
            <w:right w:val="none" w:sz="0" w:space="0" w:color="auto"/>
          </w:divBdr>
        </w:div>
        <w:div w:id="1964531195">
          <w:marLeft w:val="480"/>
          <w:marRight w:val="0"/>
          <w:marTop w:val="0"/>
          <w:marBottom w:val="0"/>
          <w:divBdr>
            <w:top w:val="none" w:sz="0" w:space="0" w:color="auto"/>
            <w:left w:val="none" w:sz="0" w:space="0" w:color="auto"/>
            <w:bottom w:val="none" w:sz="0" w:space="0" w:color="auto"/>
            <w:right w:val="none" w:sz="0" w:space="0" w:color="auto"/>
          </w:divBdr>
        </w:div>
        <w:div w:id="102843726">
          <w:marLeft w:val="480"/>
          <w:marRight w:val="0"/>
          <w:marTop w:val="0"/>
          <w:marBottom w:val="0"/>
          <w:divBdr>
            <w:top w:val="none" w:sz="0" w:space="0" w:color="auto"/>
            <w:left w:val="none" w:sz="0" w:space="0" w:color="auto"/>
            <w:bottom w:val="none" w:sz="0" w:space="0" w:color="auto"/>
            <w:right w:val="none" w:sz="0" w:space="0" w:color="auto"/>
          </w:divBdr>
        </w:div>
        <w:div w:id="1858080815">
          <w:marLeft w:val="480"/>
          <w:marRight w:val="0"/>
          <w:marTop w:val="0"/>
          <w:marBottom w:val="0"/>
          <w:divBdr>
            <w:top w:val="none" w:sz="0" w:space="0" w:color="auto"/>
            <w:left w:val="none" w:sz="0" w:space="0" w:color="auto"/>
            <w:bottom w:val="none" w:sz="0" w:space="0" w:color="auto"/>
            <w:right w:val="none" w:sz="0" w:space="0" w:color="auto"/>
          </w:divBdr>
        </w:div>
        <w:div w:id="1902712618">
          <w:marLeft w:val="480"/>
          <w:marRight w:val="0"/>
          <w:marTop w:val="0"/>
          <w:marBottom w:val="0"/>
          <w:divBdr>
            <w:top w:val="none" w:sz="0" w:space="0" w:color="auto"/>
            <w:left w:val="none" w:sz="0" w:space="0" w:color="auto"/>
            <w:bottom w:val="none" w:sz="0" w:space="0" w:color="auto"/>
            <w:right w:val="none" w:sz="0" w:space="0" w:color="auto"/>
          </w:divBdr>
        </w:div>
        <w:div w:id="1157528951">
          <w:marLeft w:val="480"/>
          <w:marRight w:val="0"/>
          <w:marTop w:val="0"/>
          <w:marBottom w:val="0"/>
          <w:divBdr>
            <w:top w:val="none" w:sz="0" w:space="0" w:color="auto"/>
            <w:left w:val="none" w:sz="0" w:space="0" w:color="auto"/>
            <w:bottom w:val="none" w:sz="0" w:space="0" w:color="auto"/>
            <w:right w:val="none" w:sz="0" w:space="0" w:color="auto"/>
          </w:divBdr>
        </w:div>
        <w:div w:id="1911768586">
          <w:marLeft w:val="480"/>
          <w:marRight w:val="0"/>
          <w:marTop w:val="0"/>
          <w:marBottom w:val="0"/>
          <w:divBdr>
            <w:top w:val="none" w:sz="0" w:space="0" w:color="auto"/>
            <w:left w:val="none" w:sz="0" w:space="0" w:color="auto"/>
            <w:bottom w:val="none" w:sz="0" w:space="0" w:color="auto"/>
            <w:right w:val="none" w:sz="0" w:space="0" w:color="auto"/>
          </w:divBdr>
        </w:div>
        <w:div w:id="387801421">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648437514">
          <w:marLeft w:val="480"/>
          <w:marRight w:val="0"/>
          <w:marTop w:val="0"/>
          <w:marBottom w:val="0"/>
          <w:divBdr>
            <w:top w:val="none" w:sz="0" w:space="0" w:color="auto"/>
            <w:left w:val="none" w:sz="0" w:space="0" w:color="auto"/>
            <w:bottom w:val="none" w:sz="0" w:space="0" w:color="auto"/>
            <w:right w:val="none" w:sz="0" w:space="0" w:color="auto"/>
          </w:divBdr>
        </w:div>
        <w:div w:id="1747415685">
          <w:marLeft w:val="480"/>
          <w:marRight w:val="0"/>
          <w:marTop w:val="0"/>
          <w:marBottom w:val="0"/>
          <w:divBdr>
            <w:top w:val="none" w:sz="0" w:space="0" w:color="auto"/>
            <w:left w:val="none" w:sz="0" w:space="0" w:color="auto"/>
            <w:bottom w:val="none" w:sz="0" w:space="0" w:color="auto"/>
            <w:right w:val="none" w:sz="0" w:space="0" w:color="auto"/>
          </w:divBdr>
        </w:div>
        <w:div w:id="2109618855">
          <w:marLeft w:val="480"/>
          <w:marRight w:val="0"/>
          <w:marTop w:val="0"/>
          <w:marBottom w:val="0"/>
          <w:divBdr>
            <w:top w:val="none" w:sz="0" w:space="0" w:color="auto"/>
            <w:left w:val="none" w:sz="0" w:space="0" w:color="auto"/>
            <w:bottom w:val="none" w:sz="0" w:space="0" w:color="auto"/>
            <w:right w:val="none" w:sz="0" w:space="0" w:color="auto"/>
          </w:divBdr>
        </w:div>
        <w:div w:id="931472652">
          <w:marLeft w:val="480"/>
          <w:marRight w:val="0"/>
          <w:marTop w:val="0"/>
          <w:marBottom w:val="0"/>
          <w:divBdr>
            <w:top w:val="none" w:sz="0" w:space="0" w:color="auto"/>
            <w:left w:val="none" w:sz="0" w:space="0" w:color="auto"/>
            <w:bottom w:val="none" w:sz="0" w:space="0" w:color="auto"/>
            <w:right w:val="none" w:sz="0" w:space="0" w:color="auto"/>
          </w:divBdr>
        </w:div>
        <w:div w:id="1643541502">
          <w:marLeft w:val="480"/>
          <w:marRight w:val="0"/>
          <w:marTop w:val="0"/>
          <w:marBottom w:val="0"/>
          <w:divBdr>
            <w:top w:val="none" w:sz="0" w:space="0" w:color="auto"/>
            <w:left w:val="none" w:sz="0" w:space="0" w:color="auto"/>
            <w:bottom w:val="none" w:sz="0" w:space="0" w:color="auto"/>
            <w:right w:val="none" w:sz="0" w:space="0" w:color="auto"/>
          </w:divBdr>
        </w:div>
        <w:div w:id="1910924336">
          <w:marLeft w:val="480"/>
          <w:marRight w:val="0"/>
          <w:marTop w:val="0"/>
          <w:marBottom w:val="0"/>
          <w:divBdr>
            <w:top w:val="none" w:sz="0" w:space="0" w:color="auto"/>
            <w:left w:val="none" w:sz="0" w:space="0" w:color="auto"/>
            <w:bottom w:val="none" w:sz="0" w:space="0" w:color="auto"/>
            <w:right w:val="none" w:sz="0" w:space="0" w:color="auto"/>
          </w:divBdr>
        </w:div>
      </w:divsChild>
    </w:div>
    <w:div w:id="974138903">
      <w:bodyDiv w:val="1"/>
      <w:marLeft w:val="0"/>
      <w:marRight w:val="0"/>
      <w:marTop w:val="0"/>
      <w:marBottom w:val="0"/>
      <w:divBdr>
        <w:top w:val="none" w:sz="0" w:space="0" w:color="auto"/>
        <w:left w:val="none" w:sz="0" w:space="0" w:color="auto"/>
        <w:bottom w:val="none" w:sz="0" w:space="0" w:color="auto"/>
        <w:right w:val="none" w:sz="0" w:space="0" w:color="auto"/>
      </w:divBdr>
      <w:divsChild>
        <w:div w:id="332803437">
          <w:marLeft w:val="480"/>
          <w:marRight w:val="0"/>
          <w:marTop w:val="0"/>
          <w:marBottom w:val="0"/>
          <w:divBdr>
            <w:top w:val="none" w:sz="0" w:space="0" w:color="auto"/>
            <w:left w:val="none" w:sz="0" w:space="0" w:color="auto"/>
            <w:bottom w:val="none" w:sz="0" w:space="0" w:color="auto"/>
            <w:right w:val="none" w:sz="0" w:space="0" w:color="auto"/>
          </w:divBdr>
        </w:div>
        <w:div w:id="1009143084">
          <w:marLeft w:val="480"/>
          <w:marRight w:val="0"/>
          <w:marTop w:val="0"/>
          <w:marBottom w:val="0"/>
          <w:divBdr>
            <w:top w:val="none" w:sz="0" w:space="0" w:color="auto"/>
            <w:left w:val="none" w:sz="0" w:space="0" w:color="auto"/>
            <w:bottom w:val="none" w:sz="0" w:space="0" w:color="auto"/>
            <w:right w:val="none" w:sz="0" w:space="0" w:color="auto"/>
          </w:divBdr>
        </w:div>
        <w:div w:id="1091974490">
          <w:marLeft w:val="480"/>
          <w:marRight w:val="0"/>
          <w:marTop w:val="0"/>
          <w:marBottom w:val="0"/>
          <w:divBdr>
            <w:top w:val="none" w:sz="0" w:space="0" w:color="auto"/>
            <w:left w:val="none" w:sz="0" w:space="0" w:color="auto"/>
            <w:bottom w:val="none" w:sz="0" w:space="0" w:color="auto"/>
            <w:right w:val="none" w:sz="0" w:space="0" w:color="auto"/>
          </w:divBdr>
        </w:div>
        <w:div w:id="1492522590">
          <w:marLeft w:val="480"/>
          <w:marRight w:val="0"/>
          <w:marTop w:val="0"/>
          <w:marBottom w:val="0"/>
          <w:divBdr>
            <w:top w:val="none" w:sz="0" w:space="0" w:color="auto"/>
            <w:left w:val="none" w:sz="0" w:space="0" w:color="auto"/>
            <w:bottom w:val="none" w:sz="0" w:space="0" w:color="auto"/>
            <w:right w:val="none" w:sz="0" w:space="0" w:color="auto"/>
          </w:divBdr>
        </w:div>
        <w:div w:id="615404094">
          <w:marLeft w:val="480"/>
          <w:marRight w:val="0"/>
          <w:marTop w:val="0"/>
          <w:marBottom w:val="0"/>
          <w:divBdr>
            <w:top w:val="none" w:sz="0" w:space="0" w:color="auto"/>
            <w:left w:val="none" w:sz="0" w:space="0" w:color="auto"/>
            <w:bottom w:val="none" w:sz="0" w:space="0" w:color="auto"/>
            <w:right w:val="none" w:sz="0" w:space="0" w:color="auto"/>
          </w:divBdr>
        </w:div>
        <w:div w:id="1119448595">
          <w:marLeft w:val="480"/>
          <w:marRight w:val="0"/>
          <w:marTop w:val="0"/>
          <w:marBottom w:val="0"/>
          <w:divBdr>
            <w:top w:val="none" w:sz="0" w:space="0" w:color="auto"/>
            <w:left w:val="none" w:sz="0" w:space="0" w:color="auto"/>
            <w:bottom w:val="none" w:sz="0" w:space="0" w:color="auto"/>
            <w:right w:val="none" w:sz="0" w:space="0" w:color="auto"/>
          </w:divBdr>
        </w:div>
        <w:div w:id="17776590">
          <w:marLeft w:val="480"/>
          <w:marRight w:val="0"/>
          <w:marTop w:val="0"/>
          <w:marBottom w:val="0"/>
          <w:divBdr>
            <w:top w:val="none" w:sz="0" w:space="0" w:color="auto"/>
            <w:left w:val="none" w:sz="0" w:space="0" w:color="auto"/>
            <w:bottom w:val="none" w:sz="0" w:space="0" w:color="auto"/>
            <w:right w:val="none" w:sz="0" w:space="0" w:color="auto"/>
          </w:divBdr>
        </w:div>
        <w:div w:id="1543640183">
          <w:marLeft w:val="480"/>
          <w:marRight w:val="0"/>
          <w:marTop w:val="0"/>
          <w:marBottom w:val="0"/>
          <w:divBdr>
            <w:top w:val="none" w:sz="0" w:space="0" w:color="auto"/>
            <w:left w:val="none" w:sz="0" w:space="0" w:color="auto"/>
            <w:bottom w:val="none" w:sz="0" w:space="0" w:color="auto"/>
            <w:right w:val="none" w:sz="0" w:space="0" w:color="auto"/>
          </w:divBdr>
        </w:div>
        <w:div w:id="376007727">
          <w:marLeft w:val="480"/>
          <w:marRight w:val="0"/>
          <w:marTop w:val="0"/>
          <w:marBottom w:val="0"/>
          <w:divBdr>
            <w:top w:val="none" w:sz="0" w:space="0" w:color="auto"/>
            <w:left w:val="none" w:sz="0" w:space="0" w:color="auto"/>
            <w:bottom w:val="none" w:sz="0" w:space="0" w:color="auto"/>
            <w:right w:val="none" w:sz="0" w:space="0" w:color="auto"/>
          </w:divBdr>
        </w:div>
        <w:div w:id="1977486222">
          <w:marLeft w:val="480"/>
          <w:marRight w:val="0"/>
          <w:marTop w:val="0"/>
          <w:marBottom w:val="0"/>
          <w:divBdr>
            <w:top w:val="none" w:sz="0" w:space="0" w:color="auto"/>
            <w:left w:val="none" w:sz="0" w:space="0" w:color="auto"/>
            <w:bottom w:val="none" w:sz="0" w:space="0" w:color="auto"/>
            <w:right w:val="none" w:sz="0" w:space="0" w:color="auto"/>
          </w:divBdr>
        </w:div>
        <w:div w:id="1319307120">
          <w:marLeft w:val="480"/>
          <w:marRight w:val="0"/>
          <w:marTop w:val="0"/>
          <w:marBottom w:val="0"/>
          <w:divBdr>
            <w:top w:val="none" w:sz="0" w:space="0" w:color="auto"/>
            <w:left w:val="none" w:sz="0" w:space="0" w:color="auto"/>
            <w:bottom w:val="none" w:sz="0" w:space="0" w:color="auto"/>
            <w:right w:val="none" w:sz="0" w:space="0" w:color="auto"/>
          </w:divBdr>
        </w:div>
        <w:div w:id="1858959681">
          <w:marLeft w:val="480"/>
          <w:marRight w:val="0"/>
          <w:marTop w:val="0"/>
          <w:marBottom w:val="0"/>
          <w:divBdr>
            <w:top w:val="none" w:sz="0" w:space="0" w:color="auto"/>
            <w:left w:val="none" w:sz="0" w:space="0" w:color="auto"/>
            <w:bottom w:val="none" w:sz="0" w:space="0" w:color="auto"/>
            <w:right w:val="none" w:sz="0" w:space="0" w:color="auto"/>
          </w:divBdr>
        </w:div>
        <w:div w:id="1688748820">
          <w:marLeft w:val="480"/>
          <w:marRight w:val="0"/>
          <w:marTop w:val="0"/>
          <w:marBottom w:val="0"/>
          <w:divBdr>
            <w:top w:val="none" w:sz="0" w:space="0" w:color="auto"/>
            <w:left w:val="none" w:sz="0" w:space="0" w:color="auto"/>
            <w:bottom w:val="none" w:sz="0" w:space="0" w:color="auto"/>
            <w:right w:val="none" w:sz="0" w:space="0" w:color="auto"/>
          </w:divBdr>
        </w:div>
        <w:div w:id="1997763019">
          <w:marLeft w:val="480"/>
          <w:marRight w:val="0"/>
          <w:marTop w:val="0"/>
          <w:marBottom w:val="0"/>
          <w:divBdr>
            <w:top w:val="none" w:sz="0" w:space="0" w:color="auto"/>
            <w:left w:val="none" w:sz="0" w:space="0" w:color="auto"/>
            <w:bottom w:val="none" w:sz="0" w:space="0" w:color="auto"/>
            <w:right w:val="none" w:sz="0" w:space="0" w:color="auto"/>
          </w:divBdr>
        </w:div>
        <w:div w:id="405226646">
          <w:marLeft w:val="480"/>
          <w:marRight w:val="0"/>
          <w:marTop w:val="0"/>
          <w:marBottom w:val="0"/>
          <w:divBdr>
            <w:top w:val="none" w:sz="0" w:space="0" w:color="auto"/>
            <w:left w:val="none" w:sz="0" w:space="0" w:color="auto"/>
            <w:bottom w:val="none" w:sz="0" w:space="0" w:color="auto"/>
            <w:right w:val="none" w:sz="0" w:space="0" w:color="auto"/>
          </w:divBdr>
        </w:div>
        <w:div w:id="1386372944">
          <w:marLeft w:val="480"/>
          <w:marRight w:val="0"/>
          <w:marTop w:val="0"/>
          <w:marBottom w:val="0"/>
          <w:divBdr>
            <w:top w:val="none" w:sz="0" w:space="0" w:color="auto"/>
            <w:left w:val="none" w:sz="0" w:space="0" w:color="auto"/>
            <w:bottom w:val="none" w:sz="0" w:space="0" w:color="auto"/>
            <w:right w:val="none" w:sz="0" w:space="0" w:color="auto"/>
          </w:divBdr>
        </w:div>
        <w:div w:id="637493588">
          <w:marLeft w:val="480"/>
          <w:marRight w:val="0"/>
          <w:marTop w:val="0"/>
          <w:marBottom w:val="0"/>
          <w:divBdr>
            <w:top w:val="none" w:sz="0" w:space="0" w:color="auto"/>
            <w:left w:val="none" w:sz="0" w:space="0" w:color="auto"/>
            <w:bottom w:val="none" w:sz="0" w:space="0" w:color="auto"/>
            <w:right w:val="none" w:sz="0" w:space="0" w:color="auto"/>
          </w:divBdr>
        </w:div>
        <w:div w:id="181363762">
          <w:marLeft w:val="480"/>
          <w:marRight w:val="0"/>
          <w:marTop w:val="0"/>
          <w:marBottom w:val="0"/>
          <w:divBdr>
            <w:top w:val="none" w:sz="0" w:space="0" w:color="auto"/>
            <w:left w:val="none" w:sz="0" w:space="0" w:color="auto"/>
            <w:bottom w:val="none" w:sz="0" w:space="0" w:color="auto"/>
            <w:right w:val="none" w:sz="0" w:space="0" w:color="auto"/>
          </w:divBdr>
        </w:div>
        <w:div w:id="1841583112">
          <w:marLeft w:val="480"/>
          <w:marRight w:val="0"/>
          <w:marTop w:val="0"/>
          <w:marBottom w:val="0"/>
          <w:divBdr>
            <w:top w:val="none" w:sz="0" w:space="0" w:color="auto"/>
            <w:left w:val="none" w:sz="0" w:space="0" w:color="auto"/>
            <w:bottom w:val="none" w:sz="0" w:space="0" w:color="auto"/>
            <w:right w:val="none" w:sz="0" w:space="0" w:color="auto"/>
          </w:divBdr>
        </w:div>
        <w:div w:id="1348022664">
          <w:marLeft w:val="480"/>
          <w:marRight w:val="0"/>
          <w:marTop w:val="0"/>
          <w:marBottom w:val="0"/>
          <w:divBdr>
            <w:top w:val="none" w:sz="0" w:space="0" w:color="auto"/>
            <w:left w:val="none" w:sz="0" w:space="0" w:color="auto"/>
            <w:bottom w:val="none" w:sz="0" w:space="0" w:color="auto"/>
            <w:right w:val="none" w:sz="0" w:space="0" w:color="auto"/>
          </w:divBdr>
        </w:div>
        <w:div w:id="1107968727">
          <w:marLeft w:val="480"/>
          <w:marRight w:val="0"/>
          <w:marTop w:val="0"/>
          <w:marBottom w:val="0"/>
          <w:divBdr>
            <w:top w:val="none" w:sz="0" w:space="0" w:color="auto"/>
            <w:left w:val="none" w:sz="0" w:space="0" w:color="auto"/>
            <w:bottom w:val="none" w:sz="0" w:space="0" w:color="auto"/>
            <w:right w:val="none" w:sz="0" w:space="0" w:color="auto"/>
          </w:divBdr>
        </w:div>
        <w:div w:id="1423993628">
          <w:marLeft w:val="480"/>
          <w:marRight w:val="0"/>
          <w:marTop w:val="0"/>
          <w:marBottom w:val="0"/>
          <w:divBdr>
            <w:top w:val="none" w:sz="0" w:space="0" w:color="auto"/>
            <w:left w:val="none" w:sz="0" w:space="0" w:color="auto"/>
            <w:bottom w:val="none" w:sz="0" w:space="0" w:color="auto"/>
            <w:right w:val="none" w:sz="0" w:space="0" w:color="auto"/>
          </w:divBdr>
        </w:div>
        <w:div w:id="842208113">
          <w:marLeft w:val="480"/>
          <w:marRight w:val="0"/>
          <w:marTop w:val="0"/>
          <w:marBottom w:val="0"/>
          <w:divBdr>
            <w:top w:val="none" w:sz="0" w:space="0" w:color="auto"/>
            <w:left w:val="none" w:sz="0" w:space="0" w:color="auto"/>
            <w:bottom w:val="none" w:sz="0" w:space="0" w:color="auto"/>
            <w:right w:val="none" w:sz="0" w:space="0" w:color="auto"/>
          </w:divBdr>
        </w:div>
        <w:div w:id="1547984987">
          <w:marLeft w:val="480"/>
          <w:marRight w:val="0"/>
          <w:marTop w:val="0"/>
          <w:marBottom w:val="0"/>
          <w:divBdr>
            <w:top w:val="none" w:sz="0" w:space="0" w:color="auto"/>
            <w:left w:val="none" w:sz="0" w:space="0" w:color="auto"/>
            <w:bottom w:val="none" w:sz="0" w:space="0" w:color="auto"/>
            <w:right w:val="none" w:sz="0" w:space="0" w:color="auto"/>
          </w:divBdr>
        </w:div>
        <w:div w:id="421607612">
          <w:marLeft w:val="480"/>
          <w:marRight w:val="0"/>
          <w:marTop w:val="0"/>
          <w:marBottom w:val="0"/>
          <w:divBdr>
            <w:top w:val="none" w:sz="0" w:space="0" w:color="auto"/>
            <w:left w:val="none" w:sz="0" w:space="0" w:color="auto"/>
            <w:bottom w:val="none" w:sz="0" w:space="0" w:color="auto"/>
            <w:right w:val="none" w:sz="0" w:space="0" w:color="auto"/>
          </w:divBdr>
        </w:div>
        <w:div w:id="275452099">
          <w:marLeft w:val="480"/>
          <w:marRight w:val="0"/>
          <w:marTop w:val="0"/>
          <w:marBottom w:val="0"/>
          <w:divBdr>
            <w:top w:val="none" w:sz="0" w:space="0" w:color="auto"/>
            <w:left w:val="none" w:sz="0" w:space="0" w:color="auto"/>
            <w:bottom w:val="none" w:sz="0" w:space="0" w:color="auto"/>
            <w:right w:val="none" w:sz="0" w:space="0" w:color="auto"/>
          </w:divBdr>
        </w:div>
        <w:div w:id="83765282">
          <w:marLeft w:val="480"/>
          <w:marRight w:val="0"/>
          <w:marTop w:val="0"/>
          <w:marBottom w:val="0"/>
          <w:divBdr>
            <w:top w:val="none" w:sz="0" w:space="0" w:color="auto"/>
            <w:left w:val="none" w:sz="0" w:space="0" w:color="auto"/>
            <w:bottom w:val="none" w:sz="0" w:space="0" w:color="auto"/>
            <w:right w:val="none" w:sz="0" w:space="0" w:color="auto"/>
          </w:divBdr>
        </w:div>
        <w:div w:id="812870824">
          <w:marLeft w:val="480"/>
          <w:marRight w:val="0"/>
          <w:marTop w:val="0"/>
          <w:marBottom w:val="0"/>
          <w:divBdr>
            <w:top w:val="none" w:sz="0" w:space="0" w:color="auto"/>
            <w:left w:val="none" w:sz="0" w:space="0" w:color="auto"/>
            <w:bottom w:val="none" w:sz="0" w:space="0" w:color="auto"/>
            <w:right w:val="none" w:sz="0" w:space="0" w:color="auto"/>
          </w:divBdr>
        </w:div>
        <w:div w:id="214433872">
          <w:marLeft w:val="480"/>
          <w:marRight w:val="0"/>
          <w:marTop w:val="0"/>
          <w:marBottom w:val="0"/>
          <w:divBdr>
            <w:top w:val="none" w:sz="0" w:space="0" w:color="auto"/>
            <w:left w:val="none" w:sz="0" w:space="0" w:color="auto"/>
            <w:bottom w:val="none" w:sz="0" w:space="0" w:color="auto"/>
            <w:right w:val="none" w:sz="0" w:space="0" w:color="auto"/>
          </w:divBdr>
        </w:div>
        <w:div w:id="50084220">
          <w:marLeft w:val="480"/>
          <w:marRight w:val="0"/>
          <w:marTop w:val="0"/>
          <w:marBottom w:val="0"/>
          <w:divBdr>
            <w:top w:val="none" w:sz="0" w:space="0" w:color="auto"/>
            <w:left w:val="none" w:sz="0" w:space="0" w:color="auto"/>
            <w:bottom w:val="none" w:sz="0" w:space="0" w:color="auto"/>
            <w:right w:val="none" w:sz="0" w:space="0" w:color="auto"/>
          </w:divBdr>
        </w:div>
        <w:div w:id="1803500243">
          <w:marLeft w:val="480"/>
          <w:marRight w:val="0"/>
          <w:marTop w:val="0"/>
          <w:marBottom w:val="0"/>
          <w:divBdr>
            <w:top w:val="none" w:sz="0" w:space="0" w:color="auto"/>
            <w:left w:val="none" w:sz="0" w:space="0" w:color="auto"/>
            <w:bottom w:val="none" w:sz="0" w:space="0" w:color="auto"/>
            <w:right w:val="none" w:sz="0" w:space="0" w:color="auto"/>
          </w:divBdr>
        </w:div>
        <w:div w:id="1469585899">
          <w:marLeft w:val="480"/>
          <w:marRight w:val="0"/>
          <w:marTop w:val="0"/>
          <w:marBottom w:val="0"/>
          <w:divBdr>
            <w:top w:val="none" w:sz="0" w:space="0" w:color="auto"/>
            <w:left w:val="none" w:sz="0" w:space="0" w:color="auto"/>
            <w:bottom w:val="none" w:sz="0" w:space="0" w:color="auto"/>
            <w:right w:val="none" w:sz="0" w:space="0" w:color="auto"/>
          </w:divBdr>
        </w:div>
        <w:div w:id="1345279515">
          <w:marLeft w:val="480"/>
          <w:marRight w:val="0"/>
          <w:marTop w:val="0"/>
          <w:marBottom w:val="0"/>
          <w:divBdr>
            <w:top w:val="none" w:sz="0" w:space="0" w:color="auto"/>
            <w:left w:val="none" w:sz="0" w:space="0" w:color="auto"/>
            <w:bottom w:val="none" w:sz="0" w:space="0" w:color="auto"/>
            <w:right w:val="none" w:sz="0" w:space="0" w:color="auto"/>
          </w:divBdr>
        </w:div>
        <w:div w:id="1608542341">
          <w:marLeft w:val="480"/>
          <w:marRight w:val="0"/>
          <w:marTop w:val="0"/>
          <w:marBottom w:val="0"/>
          <w:divBdr>
            <w:top w:val="none" w:sz="0" w:space="0" w:color="auto"/>
            <w:left w:val="none" w:sz="0" w:space="0" w:color="auto"/>
            <w:bottom w:val="none" w:sz="0" w:space="0" w:color="auto"/>
            <w:right w:val="none" w:sz="0" w:space="0" w:color="auto"/>
          </w:divBdr>
        </w:div>
        <w:div w:id="1309894215">
          <w:marLeft w:val="480"/>
          <w:marRight w:val="0"/>
          <w:marTop w:val="0"/>
          <w:marBottom w:val="0"/>
          <w:divBdr>
            <w:top w:val="none" w:sz="0" w:space="0" w:color="auto"/>
            <w:left w:val="none" w:sz="0" w:space="0" w:color="auto"/>
            <w:bottom w:val="none" w:sz="0" w:space="0" w:color="auto"/>
            <w:right w:val="none" w:sz="0" w:space="0" w:color="auto"/>
          </w:divBdr>
        </w:div>
        <w:div w:id="1676956383">
          <w:marLeft w:val="480"/>
          <w:marRight w:val="0"/>
          <w:marTop w:val="0"/>
          <w:marBottom w:val="0"/>
          <w:divBdr>
            <w:top w:val="none" w:sz="0" w:space="0" w:color="auto"/>
            <w:left w:val="none" w:sz="0" w:space="0" w:color="auto"/>
            <w:bottom w:val="none" w:sz="0" w:space="0" w:color="auto"/>
            <w:right w:val="none" w:sz="0" w:space="0" w:color="auto"/>
          </w:divBdr>
        </w:div>
        <w:div w:id="1637251530">
          <w:marLeft w:val="480"/>
          <w:marRight w:val="0"/>
          <w:marTop w:val="0"/>
          <w:marBottom w:val="0"/>
          <w:divBdr>
            <w:top w:val="none" w:sz="0" w:space="0" w:color="auto"/>
            <w:left w:val="none" w:sz="0" w:space="0" w:color="auto"/>
            <w:bottom w:val="none" w:sz="0" w:space="0" w:color="auto"/>
            <w:right w:val="none" w:sz="0" w:space="0" w:color="auto"/>
          </w:divBdr>
        </w:div>
        <w:div w:id="1936595451">
          <w:marLeft w:val="480"/>
          <w:marRight w:val="0"/>
          <w:marTop w:val="0"/>
          <w:marBottom w:val="0"/>
          <w:divBdr>
            <w:top w:val="none" w:sz="0" w:space="0" w:color="auto"/>
            <w:left w:val="none" w:sz="0" w:space="0" w:color="auto"/>
            <w:bottom w:val="none" w:sz="0" w:space="0" w:color="auto"/>
            <w:right w:val="none" w:sz="0" w:space="0" w:color="auto"/>
          </w:divBdr>
        </w:div>
        <w:div w:id="972100608">
          <w:marLeft w:val="480"/>
          <w:marRight w:val="0"/>
          <w:marTop w:val="0"/>
          <w:marBottom w:val="0"/>
          <w:divBdr>
            <w:top w:val="none" w:sz="0" w:space="0" w:color="auto"/>
            <w:left w:val="none" w:sz="0" w:space="0" w:color="auto"/>
            <w:bottom w:val="none" w:sz="0" w:space="0" w:color="auto"/>
            <w:right w:val="none" w:sz="0" w:space="0" w:color="auto"/>
          </w:divBdr>
        </w:div>
        <w:div w:id="1643653962">
          <w:marLeft w:val="480"/>
          <w:marRight w:val="0"/>
          <w:marTop w:val="0"/>
          <w:marBottom w:val="0"/>
          <w:divBdr>
            <w:top w:val="none" w:sz="0" w:space="0" w:color="auto"/>
            <w:left w:val="none" w:sz="0" w:space="0" w:color="auto"/>
            <w:bottom w:val="none" w:sz="0" w:space="0" w:color="auto"/>
            <w:right w:val="none" w:sz="0" w:space="0" w:color="auto"/>
          </w:divBdr>
        </w:div>
        <w:div w:id="1160389078">
          <w:marLeft w:val="480"/>
          <w:marRight w:val="0"/>
          <w:marTop w:val="0"/>
          <w:marBottom w:val="0"/>
          <w:divBdr>
            <w:top w:val="none" w:sz="0" w:space="0" w:color="auto"/>
            <w:left w:val="none" w:sz="0" w:space="0" w:color="auto"/>
            <w:bottom w:val="none" w:sz="0" w:space="0" w:color="auto"/>
            <w:right w:val="none" w:sz="0" w:space="0" w:color="auto"/>
          </w:divBdr>
        </w:div>
        <w:div w:id="780537975">
          <w:marLeft w:val="480"/>
          <w:marRight w:val="0"/>
          <w:marTop w:val="0"/>
          <w:marBottom w:val="0"/>
          <w:divBdr>
            <w:top w:val="none" w:sz="0" w:space="0" w:color="auto"/>
            <w:left w:val="none" w:sz="0" w:space="0" w:color="auto"/>
            <w:bottom w:val="none" w:sz="0" w:space="0" w:color="auto"/>
            <w:right w:val="none" w:sz="0" w:space="0" w:color="auto"/>
          </w:divBdr>
        </w:div>
        <w:div w:id="602152575">
          <w:marLeft w:val="480"/>
          <w:marRight w:val="0"/>
          <w:marTop w:val="0"/>
          <w:marBottom w:val="0"/>
          <w:divBdr>
            <w:top w:val="none" w:sz="0" w:space="0" w:color="auto"/>
            <w:left w:val="none" w:sz="0" w:space="0" w:color="auto"/>
            <w:bottom w:val="none" w:sz="0" w:space="0" w:color="auto"/>
            <w:right w:val="none" w:sz="0" w:space="0" w:color="auto"/>
          </w:divBdr>
        </w:div>
        <w:div w:id="240603469">
          <w:marLeft w:val="480"/>
          <w:marRight w:val="0"/>
          <w:marTop w:val="0"/>
          <w:marBottom w:val="0"/>
          <w:divBdr>
            <w:top w:val="none" w:sz="0" w:space="0" w:color="auto"/>
            <w:left w:val="none" w:sz="0" w:space="0" w:color="auto"/>
            <w:bottom w:val="none" w:sz="0" w:space="0" w:color="auto"/>
            <w:right w:val="none" w:sz="0" w:space="0" w:color="auto"/>
          </w:divBdr>
        </w:div>
        <w:div w:id="467281546">
          <w:marLeft w:val="480"/>
          <w:marRight w:val="0"/>
          <w:marTop w:val="0"/>
          <w:marBottom w:val="0"/>
          <w:divBdr>
            <w:top w:val="none" w:sz="0" w:space="0" w:color="auto"/>
            <w:left w:val="none" w:sz="0" w:space="0" w:color="auto"/>
            <w:bottom w:val="none" w:sz="0" w:space="0" w:color="auto"/>
            <w:right w:val="none" w:sz="0" w:space="0" w:color="auto"/>
          </w:divBdr>
        </w:div>
        <w:div w:id="537356424">
          <w:marLeft w:val="480"/>
          <w:marRight w:val="0"/>
          <w:marTop w:val="0"/>
          <w:marBottom w:val="0"/>
          <w:divBdr>
            <w:top w:val="none" w:sz="0" w:space="0" w:color="auto"/>
            <w:left w:val="none" w:sz="0" w:space="0" w:color="auto"/>
            <w:bottom w:val="none" w:sz="0" w:space="0" w:color="auto"/>
            <w:right w:val="none" w:sz="0" w:space="0" w:color="auto"/>
          </w:divBdr>
        </w:div>
        <w:div w:id="1294943638">
          <w:marLeft w:val="480"/>
          <w:marRight w:val="0"/>
          <w:marTop w:val="0"/>
          <w:marBottom w:val="0"/>
          <w:divBdr>
            <w:top w:val="none" w:sz="0" w:space="0" w:color="auto"/>
            <w:left w:val="none" w:sz="0" w:space="0" w:color="auto"/>
            <w:bottom w:val="none" w:sz="0" w:space="0" w:color="auto"/>
            <w:right w:val="none" w:sz="0" w:space="0" w:color="auto"/>
          </w:divBdr>
        </w:div>
      </w:divsChild>
    </w:div>
    <w:div w:id="976180325">
      <w:bodyDiv w:val="1"/>
      <w:marLeft w:val="0"/>
      <w:marRight w:val="0"/>
      <w:marTop w:val="0"/>
      <w:marBottom w:val="0"/>
      <w:divBdr>
        <w:top w:val="none" w:sz="0" w:space="0" w:color="auto"/>
        <w:left w:val="none" w:sz="0" w:space="0" w:color="auto"/>
        <w:bottom w:val="none" w:sz="0" w:space="0" w:color="auto"/>
        <w:right w:val="none" w:sz="0" w:space="0" w:color="auto"/>
      </w:divBdr>
    </w:div>
    <w:div w:id="977300292">
      <w:bodyDiv w:val="1"/>
      <w:marLeft w:val="0"/>
      <w:marRight w:val="0"/>
      <w:marTop w:val="0"/>
      <w:marBottom w:val="0"/>
      <w:divBdr>
        <w:top w:val="none" w:sz="0" w:space="0" w:color="auto"/>
        <w:left w:val="none" w:sz="0" w:space="0" w:color="auto"/>
        <w:bottom w:val="none" w:sz="0" w:space="0" w:color="auto"/>
        <w:right w:val="none" w:sz="0" w:space="0" w:color="auto"/>
      </w:divBdr>
      <w:divsChild>
        <w:div w:id="1607275228">
          <w:marLeft w:val="480"/>
          <w:marRight w:val="0"/>
          <w:marTop w:val="0"/>
          <w:marBottom w:val="0"/>
          <w:divBdr>
            <w:top w:val="none" w:sz="0" w:space="0" w:color="auto"/>
            <w:left w:val="none" w:sz="0" w:space="0" w:color="auto"/>
            <w:bottom w:val="none" w:sz="0" w:space="0" w:color="auto"/>
            <w:right w:val="none" w:sz="0" w:space="0" w:color="auto"/>
          </w:divBdr>
        </w:div>
        <w:div w:id="304362839">
          <w:marLeft w:val="480"/>
          <w:marRight w:val="0"/>
          <w:marTop w:val="0"/>
          <w:marBottom w:val="0"/>
          <w:divBdr>
            <w:top w:val="none" w:sz="0" w:space="0" w:color="auto"/>
            <w:left w:val="none" w:sz="0" w:space="0" w:color="auto"/>
            <w:bottom w:val="none" w:sz="0" w:space="0" w:color="auto"/>
            <w:right w:val="none" w:sz="0" w:space="0" w:color="auto"/>
          </w:divBdr>
        </w:div>
        <w:div w:id="1852647958">
          <w:marLeft w:val="480"/>
          <w:marRight w:val="0"/>
          <w:marTop w:val="0"/>
          <w:marBottom w:val="0"/>
          <w:divBdr>
            <w:top w:val="none" w:sz="0" w:space="0" w:color="auto"/>
            <w:left w:val="none" w:sz="0" w:space="0" w:color="auto"/>
            <w:bottom w:val="none" w:sz="0" w:space="0" w:color="auto"/>
            <w:right w:val="none" w:sz="0" w:space="0" w:color="auto"/>
          </w:divBdr>
        </w:div>
        <w:div w:id="588388772">
          <w:marLeft w:val="480"/>
          <w:marRight w:val="0"/>
          <w:marTop w:val="0"/>
          <w:marBottom w:val="0"/>
          <w:divBdr>
            <w:top w:val="none" w:sz="0" w:space="0" w:color="auto"/>
            <w:left w:val="none" w:sz="0" w:space="0" w:color="auto"/>
            <w:bottom w:val="none" w:sz="0" w:space="0" w:color="auto"/>
            <w:right w:val="none" w:sz="0" w:space="0" w:color="auto"/>
          </w:divBdr>
        </w:div>
        <w:div w:id="788814771">
          <w:marLeft w:val="480"/>
          <w:marRight w:val="0"/>
          <w:marTop w:val="0"/>
          <w:marBottom w:val="0"/>
          <w:divBdr>
            <w:top w:val="none" w:sz="0" w:space="0" w:color="auto"/>
            <w:left w:val="none" w:sz="0" w:space="0" w:color="auto"/>
            <w:bottom w:val="none" w:sz="0" w:space="0" w:color="auto"/>
            <w:right w:val="none" w:sz="0" w:space="0" w:color="auto"/>
          </w:divBdr>
        </w:div>
        <w:div w:id="132143174">
          <w:marLeft w:val="480"/>
          <w:marRight w:val="0"/>
          <w:marTop w:val="0"/>
          <w:marBottom w:val="0"/>
          <w:divBdr>
            <w:top w:val="none" w:sz="0" w:space="0" w:color="auto"/>
            <w:left w:val="none" w:sz="0" w:space="0" w:color="auto"/>
            <w:bottom w:val="none" w:sz="0" w:space="0" w:color="auto"/>
            <w:right w:val="none" w:sz="0" w:space="0" w:color="auto"/>
          </w:divBdr>
        </w:div>
        <w:div w:id="105344729">
          <w:marLeft w:val="480"/>
          <w:marRight w:val="0"/>
          <w:marTop w:val="0"/>
          <w:marBottom w:val="0"/>
          <w:divBdr>
            <w:top w:val="none" w:sz="0" w:space="0" w:color="auto"/>
            <w:left w:val="none" w:sz="0" w:space="0" w:color="auto"/>
            <w:bottom w:val="none" w:sz="0" w:space="0" w:color="auto"/>
            <w:right w:val="none" w:sz="0" w:space="0" w:color="auto"/>
          </w:divBdr>
        </w:div>
        <w:div w:id="896362163">
          <w:marLeft w:val="480"/>
          <w:marRight w:val="0"/>
          <w:marTop w:val="0"/>
          <w:marBottom w:val="0"/>
          <w:divBdr>
            <w:top w:val="none" w:sz="0" w:space="0" w:color="auto"/>
            <w:left w:val="none" w:sz="0" w:space="0" w:color="auto"/>
            <w:bottom w:val="none" w:sz="0" w:space="0" w:color="auto"/>
            <w:right w:val="none" w:sz="0" w:space="0" w:color="auto"/>
          </w:divBdr>
        </w:div>
        <w:div w:id="297296007">
          <w:marLeft w:val="480"/>
          <w:marRight w:val="0"/>
          <w:marTop w:val="0"/>
          <w:marBottom w:val="0"/>
          <w:divBdr>
            <w:top w:val="none" w:sz="0" w:space="0" w:color="auto"/>
            <w:left w:val="none" w:sz="0" w:space="0" w:color="auto"/>
            <w:bottom w:val="none" w:sz="0" w:space="0" w:color="auto"/>
            <w:right w:val="none" w:sz="0" w:space="0" w:color="auto"/>
          </w:divBdr>
        </w:div>
        <w:div w:id="1049307452">
          <w:marLeft w:val="480"/>
          <w:marRight w:val="0"/>
          <w:marTop w:val="0"/>
          <w:marBottom w:val="0"/>
          <w:divBdr>
            <w:top w:val="none" w:sz="0" w:space="0" w:color="auto"/>
            <w:left w:val="none" w:sz="0" w:space="0" w:color="auto"/>
            <w:bottom w:val="none" w:sz="0" w:space="0" w:color="auto"/>
            <w:right w:val="none" w:sz="0" w:space="0" w:color="auto"/>
          </w:divBdr>
        </w:div>
        <w:div w:id="1843935725">
          <w:marLeft w:val="480"/>
          <w:marRight w:val="0"/>
          <w:marTop w:val="0"/>
          <w:marBottom w:val="0"/>
          <w:divBdr>
            <w:top w:val="none" w:sz="0" w:space="0" w:color="auto"/>
            <w:left w:val="none" w:sz="0" w:space="0" w:color="auto"/>
            <w:bottom w:val="none" w:sz="0" w:space="0" w:color="auto"/>
            <w:right w:val="none" w:sz="0" w:space="0" w:color="auto"/>
          </w:divBdr>
        </w:div>
        <w:div w:id="1298224894">
          <w:marLeft w:val="480"/>
          <w:marRight w:val="0"/>
          <w:marTop w:val="0"/>
          <w:marBottom w:val="0"/>
          <w:divBdr>
            <w:top w:val="none" w:sz="0" w:space="0" w:color="auto"/>
            <w:left w:val="none" w:sz="0" w:space="0" w:color="auto"/>
            <w:bottom w:val="none" w:sz="0" w:space="0" w:color="auto"/>
            <w:right w:val="none" w:sz="0" w:space="0" w:color="auto"/>
          </w:divBdr>
        </w:div>
        <w:div w:id="1874227080">
          <w:marLeft w:val="480"/>
          <w:marRight w:val="0"/>
          <w:marTop w:val="0"/>
          <w:marBottom w:val="0"/>
          <w:divBdr>
            <w:top w:val="none" w:sz="0" w:space="0" w:color="auto"/>
            <w:left w:val="none" w:sz="0" w:space="0" w:color="auto"/>
            <w:bottom w:val="none" w:sz="0" w:space="0" w:color="auto"/>
            <w:right w:val="none" w:sz="0" w:space="0" w:color="auto"/>
          </w:divBdr>
        </w:div>
        <w:div w:id="1776896814">
          <w:marLeft w:val="480"/>
          <w:marRight w:val="0"/>
          <w:marTop w:val="0"/>
          <w:marBottom w:val="0"/>
          <w:divBdr>
            <w:top w:val="none" w:sz="0" w:space="0" w:color="auto"/>
            <w:left w:val="none" w:sz="0" w:space="0" w:color="auto"/>
            <w:bottom w:val="none" w:sz="0" w:space="0" w:color="auto"/>
            <w:right w:val="none" w:sz="0" w:space="0" w:color="auto"/>
          </w:divBdr>
        </w:div>
        <w:div w:id="1188982557">
          <w:marLeft w:val="480"/>
          <w:marRight w:val="0"/>
          <w:marTop w:val="0"/>
          <w:marBottom w:val="0"/>
          <w:divBdr>
            <w:top w:val="none" w:sz="0" w:space="0" w:color="auto"/>
            <w:left w:val="none" w:sz="0" w:space="0" w:color="auto"/>
            <w:bottom w:val="none" w:sz="0" w:space="0" w:color="auto"/>
            <w:right w:val="none" w:sz="0" w:space="0" w:color="auto"/>
          </w:divBdr>
        </w:div>
        <w:div w:id="1373572500">
          <w:marLeft w:val="480"/>
          <w:marRight w:val="0"/>
          <w:marTop w:val="0"/>
          <w:marBottom w:val="0"/>
          <w:divBdr>
            <w:top w:val="none" w:sz="0" w:space="0" w:color="auto"/>
            <w:left w:val="none" w:sz="0" w:space="0" w:color="auto"/>
            <w:bottom w:val="none" w:sz="0" w:space="0" w:color="auto"/>
            <w:right w:val="none" w:sz="0" w:space="0" w:color="auto"/>
          </w:divBdr>
        </w:div>
        <w:div w:id="1788232142">
          <w:marLeft w:val="480"/>
          <w:marRight w:val="0"/>
          <w:marTop w:val="0"/>
          <w:marBottom w:val="0"/>
          <w:divBdr>
            <w:top w:val="none" w:sz="0" w:space="0" w:color="auto"/>
            <w:left w:val="none" w:sz="0" w:space="0" w:color="auto"/>
            <w:bottom w:val="none" w:sz="0" w:space="0" w:color="auto"/>
            <w:right w:val="none" w:sz="0" w:space="0" w:color="auto"/>
          </w:divBdr>
        </w:div>
        <w:div w:id="596715894">
          <w:marLeft w:val="480"/>
          <w:marRight w:val="0"/>
          <w:marTop w:val="0"/>
          <w:marBottom w:val="0"/>
          <w:divBdr>
            <w:top w:val="none" w:sz="0" w:space="0" w:color="auto"/>
            <w:left w:val="none" w:sz="0" w:space="0" w:color="auto"/>
            <w:bottom w:val="none" w:sz="0" w:space="0" w:color="auto"/>
            <w:right w:val="none" w:sz="0" w:space="0" w:color="auto"/>
          </w:divBdr>
        </w:div>
        <w:div w:id="538902832">
          <w:marLeft w:val="480"/>
          <w:marRight w:val="0"/>
          <w:marTop w:val="0"/>
          <w:marBottom w:val="0"/>
          <w:divBdr>
            <w:top w:val="none" w:sz="0" w:space="0" w:color="auto"/>
            <w:left w:val="none" w:sz="0" w:space="0" w:color="auto"/>
            <w:bottom w:val="none" w:sz="0" w:space="0" w:color="auto"/>
            <w:right w:val="none" w:sz="0" w:space="0" w:color="auto"/>
          </w:divBdr>
        </w:div>
        <w:div w:id="586037670">
          <w:marLeft w:val="480"/>
          <w:marRight w:val="0"/>
          <w:marTop w:val="0"/>
          <w:marBottom w:val="0"/>
          <w:divBdr>
            <w:top w:val="none" w:sz="0" w:space="0" w:color="auto"/>
            <w:left w:val="none" w:sz="0" w:space="0" w:color="auto"/>
            <w:bottom w:val="none" w:sz="0" w:space="0" w:color="auto"/>
            <w:right w:val="none" w:sz="0" w:space="0" w:color="auto"/>
          </w:divBdr>
        </w:div>
        <w:div w:id="655573769">
          <w:marLeft w:val="480"/>
          <w:marRight w:val="0"/>
          <w:marTop w:val="0"/>
          <w:marBottom w:val="0"/>
          <w:divBdr>
            <w:top w:val="none" w:sz="0" w:space="0" w:color="auto"/>
            <w:left w:val="none" w:sz="0" w:space="0" w:color="auto"/>
            <w:bottom w:val="none" w:sz="0" w:space="0" w:color="auto"/>
            <w:right w:val="none" w:sz="0" w:space="0" w:color="auto"/>
          </w:divBdr>
        </w:div>
        <w:div w:id="1515723634">
          <w:marLeft w:val="480"/>
          <w:marRight w:val="0"/>
          <w:marTop w:val="0"/>
          <w:marBottom w:val="0"/>
          <w:divBdr>
            <w:top w:val="none" w:sz="0" w:space="0" w:color="auto"/>
            <w:left w:val="none" w:sz="0" w:space="0" w:color="auto"/>
            <w:bottom w:val="none" w:sz="0" w:space="0" w:color="auto"/>
            <w:right w:val="none" w:sz="0" w:space="0" w:color="auto"/>
          </w:divBdr>
        </w:div>
        <w:div w:id="33504250">
          <w:marLeft w:val="480"/>
          <w:marRight w:val="0"/>
          <w:marTop w:val="0"/>
          <w:marBottom w:val="0"/>
          <w:divBdr>
            <w:top w:val="none" w:sz="0" w:space="0" w:color="auto"/>
            <w:left w:val="none" w:sz="0" w:space="0" w:color="auto"/>
            <w:bottom w:val="none" w:sz="0" w:space="0" w:color="auto"/>
            <w:right w:val="none" w:sz="0" w:space="0" w:color="auto"/>
          </w:divBdr>
        </w:div>
        <w:div w:id="220558974">
          <w:marLeft w:val="480"/>
          <w:marRight w:val="0"/>
          <w:marTop w:val="0"/>
          <w:marBottom w:val="0"/>
          <w:divBdr>
            <w:top w:val="none" w:sz="0" w:space="0" w:color="auto"/>
            <w:left w:val="none" w:sz="0" w:space="0" w:color="auto"/>
            <w:bottom w:val="none" w:sz="0" w:space="0" w:color="auto"/>
            <w:right w:val="none" w:sz="0" w:space="0" w:color="auto"/>
          </w:divBdr>
        </w:div>
        <w:div w:id="1582063608">
          <w:marLeft w:val="480"/>
          <w:marRight w:val="0"/>
          <w:marTop w:val="0"/>
          <w:marBottom w:val="0"/>
          <w:divBdr>
            <w:top w:val="none" w:sz="0" w:space="0" w:color="auto"/>
            <w:left w:val="none" w:sz="0" w:space="0" w:color="auto"/>
            <w:bottom w:val="none" w:sz="0" w:space="0" w:color="auto"/>
            <w:right w:val="none" w:sz="0" w:space="0" w:color="auto"/>
          </w:divBdr>
        </w:div>
        <w:div w:id="1152218302">
          <w:marLeft w:val="480"/>
          <w:marRight w:val="0"/>
          <w:marTop w:val="0"/>
          <w:marBottom w:val="0"/>
          <w:divBdr>
            <w:top w:val="none" w:sz="0" w:space="0" w:color="auto"/>
            <w:left w:val="none" w:sz="0" w:space="0" w:color="auto"/>
            <w:bottom w:val="none" w:sz="0" w:space="0" w:color="auto"/>
            <w:right w:val="none" w:sz="0" w:space="0" w:color="auto"/>
          </w:divBdr>
        </w:div>
        <w:div w:id="1496847651">
          <w:marLeft w:val="480"/>
          <w:marRight w:val="0"/>
          <w:marTop w:val="0"/>
          <w:marBottom w:val="0"/>
          <w:divBdr>
            <w:top w:val="none" w:sz="0" w:space="0" w:color="auto"/>
            <w:left w:val="none" w:sz="0" w:space="0" w:color="auto"/>
            <w:bottom w:val="none" w:sz="0" w:space="0" w:color="auto"/>
            <w:right w:val="none" w:sz="0" w:space="0" w:color="auto"/>
          </w:divBdr>
        </w:div>
        <w:div w:id="1740974877">
          <w:marLeft w:val="480"/>
          <w:marRight w:val="0"/>
          <w:marTop w:val="0"/>
          <w:marBottom w:val="0"/>
          <w:divBdr>
            <w:top w:val="none" w:sz="0" w:space="0" w:color="auto"/>
            <w:left w:val="none" w:sz="0" w:space="0" w:color="auto"/>
            <w:bottom w:val="none" w:sz="0" w:space="0" w:color="auto"/>
            <w:right w:val="none" w:sz="0" w:space="0" w:color="auto"/>
          </w:divBdr>
        </w:div>
        <w:div w:id="528034187">
          <w:marLeft w:val="480"/>
          <w:marRight w:val="0"/>
          <w:marTop w:val="0"/>
          <w:marBottom w:val="0"/>
          <w:divBdr>
            <w:top w:val="none" w:sz="0" w:space="0" w:color="auto"/>
            <w:left w:val="none" w:sz="0" w:space="0" w:color="auto"/>
            <w:bottom w:val="none" w:sz="0" w:space="0" w:color="auto"/>
            <w:right w:val="none" w:sz="0" w:space="0" w:color="auto"/>
          </w:divBdr>
        </w:div>
        <w:div w:id="1457411903">
          <w:marLeft w:val="480"/>
          <w:marRight w:val="0"/>
          <w:marTop w:val="0"/>
          <w:marBottom w:val="0"/>
          <w:divBdr>
            <w:top w:val="none" w:sz="0" w:space="0" w:color="auto"/>
            <w:left w:val="none" w:sz="0" w:space="0" w:color="auto"/>
            <w:bottom w:val="none" w:sz="0" w:space="0" w:color="auto"/>
            <w:right w:val="none" w:sz="0" w:space="0" w:color="auto"/>
          </w:divBdr>
        </w:div>
        <w:div w:id="593782700">
          <w:marLeft w:val="480"/>
          <w:marRight w:val="0"/>
          <w:marTop w:val="0"/>
          <w:marBottom w:val="0"/>
          <w:divBdr>
            <w:top w:val="none" w:sz="0" w:space="0" w:color="auto"/>
            <w:left w:val="none" w:sz="0" w:space="0" w:color="auto"/>
            <w:bottom w:val="none" w:sz="0" w:space="0" w:color="auto"/>
            <w:right w:val="none" w:sz="0" w:space="0" w:color="auto"/>
          </w:divBdr>
        </w:div>
        <w:div w:id="1640332737">
          <w:marLeft w:val="480"/>
          <w:marRight w:val="0"/>
          <w:marTop w:val="0"/>
          <w:marBottom w:val="0"/>
          <w:divBdr>
            <w:top w:val="none" w:sz="0" w:space="0" w:color="auto"/>
            <w:left w:val="none" w:sz="0" w:space="0" w:color="auto"/>
            <w:bottom w:val="none" w:sz="0" w:space="0" w:color="auto"/>
            <w:right w:val="none" w:sz="0" w:space="0" w:color="auto"/>
          </w:divBdr>
        </w:div>
        <w:div w:id="2062896839">
          <w:marLeft w:val="480"/>
          <w:marRight w:val="0"/>
          <w:marTop w:val="0"/>
          <w:marBottom w:val="0"/>
          <w:divBdr>
            <w:top w:val="none" w:sz="0" w:space="0" w:color="auto"/>
            <w:left w:val="none" w:sz="0" w:space="0" w:color="auto"/>
            <w:bottom w:val="none" w:sz="0" w:space="0" w:color="auto"/>
            <w:right w:val="none" w:sz="0" w:space="0" w:color="auto"/>
          </w:divBdr>
        </w:div>
        <w:div w:id="1220357892">
          <w:marLeft w:val="480"/>
          <w:marRight w:val="0"/>
          <w:marTop w:val="0"/>
          <w:marBottom w:val="0"/>
          <w:divBdr>
            <w:top w:val="none" w:sz="0" w:space="0" w:color="auto"/>
            <w:left w:val="none" w:sz="0" w:space="0" w:color="auto"/>
            <w:bottom w:val="none" w:sz="0" w:space="0" w:color="auto"/>
            <w:right w:val="none" w:sz="0" w:space="0" w:color="auto"/>
          </w:divBdr>
        </w:div>
        <w:div w:id="1119035377">
          <w:marLeft w:val="480"/>
          <w:marRight w:val="0"/>
          <w:marTop w:val="0"/>
          <w:marBottom w:val="0"/>
          <w:divBdr>
            <w:top w:val="none" w:sz="0" w:space="0" w:color="auto"/>
            <w:left w:val="none" w:sz="0" w:space="0" w:color="auto"/>
            <w:bottom w:val="none" w:sz="0" w:space="0" w:color="auto"/>
            <w:right w:val="none" w:sz="0" w:space="0" w:color="auto"/>
          </w:divBdr>
        </w:div>
        <w:div w:id="1960187677">
          <w:marLeft w:val="480"/>
          <w:marRight w:val="0"/>
          <w:marTop w:val="0"/>
          <w:marBottom w:val="0"/>
          <w:divBdr>
            <w:top w:val="none" w:sz="0" w:space="0" w:color="auto"/>
            <w:left w:val="none" w:sz="0" w:space="0" w:color="auto"/>
            <w:bottom w:val="none" w:sz="0" w:space="0" w:color="auto"/>
            <w:right w:val="none" w:sz="0" w:space="0" w:color="auto"/>
          </w:divBdr>
        </w:div>
        <w:div w:id="914969137">
          <w:marLeft w:val="480"/>
          <w:marRight w:val="0"/>
          <w:marTop w:val="0"/>
          <w:marBottom w:val="0"/>
          <w:divBdr>
            <w:top w:val="none" w:sz="0" w:space="0" w:color="auto"/>
            <w:left w:val="none" w:sz="0" w:space="0" w:color="auto"/>
            <w:bottom w:val="none" w:sz="0" w:space="0" w:color="auto"/>
            <w:right w:val="none" w:sz="0" w:space="0" w:color="auto"/>
          </w:divBdr>
        </w:div>
        <w:div w:id="882212277">
          <w:marLeft w:val="480"/>
          <w:marRight w:val="0"/>
          <w:marTop w:val="0"/>
          <w:marBottom w:val="0"/>
          <w:divBdr>
            <w:top w:val="none" w:sz="0" w:space="0" w:color="auto"/>
            <w:left w:val="none" w:sz="0" w:space="0" w:color="auto"/>
            <w:bottom w:val="none" w:sz="0" w:space="0" w:color="auto"/>
            <w:right w:val="none" w:sz="0" w:space="0" w:color="auto"/>
          </w:divBdr>
        </w:div>
        <w:div w:id="846283814">
          <w:marLeft w:val="480"/>
          <w:marRight w:val="0"/>
          <w:marTop w:val="0"/>
          <w:marBottom w:val="0"/>
          <w:divBdr>
            <w:top w:val="none" w:sz="0" w:space="0" w:color="auto"/>
            <w:left w:val="none" w:sz="0" w:space="0" w:color="auto"/>
            <w:bottom w:val="none" w:sz="0" w:space="0" w:color="auto"/>
            <w:right w:val="none" w:sz="0" w:space="0" w:color="auto"/>
          </w:divBdr>
        </w:div>
        <w:div w:id="70196475">
          <w:marLeft w:val="480"/>
          <w:marRight w:val="0"/>
          <w:marTop w:val="0"/>
          <w:marBottom w:val="0"/>
          <w:divBdr>
            <w:top w:val="none" w:sz="0" w:space="0" w:color="auto"/>
            <w:left w:val="none" w:sz="0" w:space="0" w:color="auto"/>
            <w:bottom w:val="none" w:sz="0" w:space="0" w:color="auto"/>
            <w:right w:val="none" w:sz="0" w:space="0" w:color="auto"/>
          </w:divBdr>
        </w:div>
        <w:div w:id="1399328308">
          <w:marLeft w:val="480"/>
          <w:marRight w:val="0"/>
          <w:marTop w:val="0"/>
          <w:marBottom w:val="0"/>
          <w:divBdr>
            <w:top w:val="none" w:sz="0" w:space="0" w:color="auto"/>
            <w:left w:val="none" w:sz="0" w:space="0" w:color="auto"/>
            <w:bottom w:val="none" w:sz="0" w:space="0" w:color="auto"/>
            <w:right w:val="none" w:sz="0" w:space="0" w:color="auto"/>
          </w:divBdr>
        </w:div>
        <w:div w:id="1519124718">
          <w:marLeft w:val="480"/>
          <w:marRight w:val="0"/>
          <w:marTop w:val="0"/>
          <w:marBottom w:val="0"/>
          <w:divBdr>
            <w:top w:val="none" w:sz="0" w:space="0" w:color="auto"/>
            <w:left w:val="none" w:sz="0" w:space="0" w:color="auto"/>
            <w:bottom w:val="none" w:sz="0" w:space="0" w:color="auto"/>
            <w:right w:val="none" w:sz="0" w:space="0" w:color="auto"/>
          </w:divBdr>
        </w:div>
      </w:divsChild>
    </w:div>
    <w:div w:id="978998936">
      <w:bodyDiv w:val="1"/>
      <w:marLeft w:val="0"/>
      <w:marRight w:val="0"/>
      <w:marTop w:val="0"/>
      <w:marBottom w:val="0"/>
      <w:divBdr>
        <w:top w:val="none" w:sz="0" w:space="0" w:color="auto"/>
        <w:left w:val="none" w:sz="0" w:space="0" w:color="auto"/>
        <w:bottom w:val="none" w:sz="0" w:space="0" w:color="auto"/>
        <w:right w:val="none" w:sz="0" w:space="0" w:color="auto"/>
      </w:divBdr>
    </w:div>
    <w:div w:id="981274285">
      <w:bodyDiv w:val="1"/>
      <w:marLeft w:val="0"/>
      <w:marRight w:val="0"/>
      <w:marTop w:val="0"/>
      <w:marBottom w:val="0"/>
      <w:divBdr>
        <w:top w:val="none" w:sz="0" w:space="0" w:color="auto"/>
        <w:left w:val="none" w:sz="0" w:space="0" w:color="auto"/>
        <w:bottom w:val="none" w:sz="0" w:space="0" w:color="auto"/>
        <w:right w:val="none" w:sz="0" w:space="0" w:color="auto"/>
      </w:divBdr>
    </w:div>
    <w:div w:id="983463734">
      <w:bodyDiv w:val="1"/>
      <w:marLeft w:val="0"/>
      <w:marRight w:val="0"/>
      <w:marTop w:val="0"/>
      <w:marBottom w:val="0"/>
      <w:divBdr>
        <w:top w:val="none" w:sz="0" w:space="0" w:color="auto"/>
        <w:left w:val="none" w:sz="0" w:space="0" w:color="auto"/>
        <w:bottom w:val="none" w:sz="0" w:space="0" w:color="auto"/>
        <w:right w:val="none" w:sz="0" w:space="0" w:color="auto"/>
      </w:divBdr>
      <w:divsChild>
        <w:div w:id="651446616">
          <w:marLeft w:val="480"/>
          <w:marRight w:val="0"/>
          <w:marTop w:val="0"/>
          <w:marBottom w:val="0"/>
          <w:divBdr>
            <w:top w:val="none" w:sz="0" w:space="0" w:color="auto"/>
            <w:left w:val="none" w:sz="0" w:space="0" w:color="auto"/>
            <w:bottom w:val="none" w:sz="0" w:space="0" w:color="auto"/>
            <w:right w:val="none" w:sz="0" w:space="0" w:color="auto"/>
          </w:divBdr>
        </w:div>
        <w:div w:id="1129474368">
          <w:marLeft w:val="480"/>
          <w:marRight w:val="0"/>
          <w:marTop w:val="0"/>
          <w:marBottom w:val="0"/>
          <w:divBdr>
            <w:top w:val="none" w:sz="0" w:space="0" w:color="auto"/>
            <w:left w:val="none" w:sz="0" w:space="0" w:color="auto"/>
            <w:bottom w:val="none" w:sz="0" w:space="0" w:color="auto"/>
            <w:right w:val="none" w:sz="0" w:space="0" w:color="auto"/>
          </w:divBdr>
        </w:div>
        <w:div w:id="1806044971">
          <w:marLeft w:val="480"/>
          <w:marRight w:val="0"/>
          <w:marTop w:val="0"/>
          <w:marBottom w:val="0"/>
          <w:divBdr>
            <w:top w:val="none" w:sz="0" w:space="0" w:color="auto"/>
            <w:left w:val="none" w:sz="0" w:space="0" w:color="auto"/>
            <w:bottom w:val="none" w:sz="0" w:space="0" w:color="auto"/>
            <w:right w:val="none" w:sz="0" w:space="0" w:color="auto"/>
          </w:divBdr>
        </w:div>
        <w:div w:id="11997323">
          <w:marLeft w:val="480"/>
          <w:marRight w:val="0"/>
          <w:marTop w:val="0"/>
          <w:marBottom w:val="0"/>
          <w:divBdr>
            <w:top w:val="none" w:sz="0" w:space="0" w:color="auto"/>
            <w:left w:val="none" w:sz="0" w:space="0" w:color="auto"/>
            <w:bottom w:val="none" w:sz="0" w:space="0" w:color="auto"/>
            <w:right w:val="none" w:sz="0" w:space="0" w:color="auto"/>
          </w:divBdr>
        </w:div>
        <w:div w:id="658576716">
          <w:marLeft w:val="480"/>
          <w:marRight w:val="0"/>
          <w:marTop w:val="0"/>
          <w:marBottom w:val="0"/>
          <w:divBdr>
            <w:top w:val="none" w:sz="0" w:space="0" w:color="auto"/>
            <w:left w:val="none" w:sz="0" w:space="0" w:color="auto"/>
            <w:bottom w:val="none" w:sz="0" w:space="0" w:color="auto"/>
            <w:right w:val="none" w:sz="0" w:space="0" w:color="auto"/>
          </w:divBdr>
        </w:div>
        <w:div w:id="260457631">
          <w:marLeft w:val="480"/>
          <w:marRight w:val="0"/>
          <w:marTop w:val="0"/>
          <w:marBottom w:val="0"/>
          <w:divBdr>
            <w:top w:val="none" w:sz="0" w:space="0" w:color="auto"/>
            <w:left w:val="none" w:sz="0" w:space="0" w:color="auto"/>
            <w:bottom w:val="none" w:sz="0" w:space="0" w:color="auto"/>
            <w:right w:val="none" w:sz="0" w:space="0" w:color="auto"/>
          </w:divBdr>
        </w:div>
        <w:div w:id="414976421">
          <w:marLeft w:val="480"/>
          <w:marRight w:val="0"/>
          <w:marTop w:val="0"/>
          <w:marBottom w:val="0"/>
          <w:divBdr>
            <w:top w:val="none" w:sz="0" w:space="0" w:color="auto"/>
            <w:left w:val="none" w:sz="0" w:space="0" w:color="auto"/>
            <w:bottom w:val="none" w:sz="0" w:space="0" w:color="auto"/>
            <w:right w:val="none" w:sz="0" w:space="0" w:color="auto"/>
          </w:divBdr>
        </w:div>
        <w:div w:id="455486870">
          <w:marLeft w:val="480"/>
          <w:marRight w:val="0"/>
          <w:marTop w:val="0"/>
          <w:marBottom w:val="0"/>
          <w:divBdr>
            <w:top w:val="none" w:sz="0" w:space="0" w:color="auto"/>
            <w:left w:val="none" w:sz="0" w:space="0" w:color="auto"/>
            <w:bottom w:val="none" w:sz="0" w:space="0" w:color="auto"/>
            <w:right w:val="none" w:sz="0" w:space="0" w:color="auto"/>
          </w:divBdr>
        </w:div>
        <w:div w:id="1642538610">
          <w:marLeft w:val="480"/>
          <w:marRight w:val="0"/>
          <w:marTop w:val="0"/>
          <w:marBottom w:val="0"/>
          <w:divBdr>
            <w:top w:val="none" w:sz="0" w:space="0" w:color="auto"/>
            <w:left w:val="none" w:sz="0" w:space="0" w:color="auto"/>
            <w:bottom w:val="none" w:sz="0" w:space="0" w:color="auto"/>
            <w:right w:val="none" w:sz="0" w:space="0" w:color="auto"/>
          </w:divBdr>
        </w:div>
        <w:div w:id="136846447">
          <w:marLeft w:val="480"/>
          <w:marRight w:val="0"/>
          <w:marTop w:val="0"/>
          <w:marBottom w:val="0"/>
          <w:divBdr>
            <w:top w:val="none" w:sz="0" w:space="0" w:color="auto"/>
            <w:left w:val="none" w:sz="0" w:space="0" w:color="auto"/>
            <w:bottom w:val="none" w:sz="0" w:space="0" w:color="auto"/>
            <w:right w:val="none" w:sz="0" w:space="0" w:color="auto"/>
          </w:divBdr>
        </w:div>
        <w:div w:id="1420636024">
          <w:marLeft w:val="480"/>
          <w:marRight w:val="0"/>
          <w:marTop w:val="0"/>
          <w:marBottom w:val="0"/>
          <w:divBdr>
            <w:top w:val="none" w:sz="0" w:space="0" w:color="auto"/>
            <w:left w:val="none" w:sz="0" w:space="0" w:color="auto"/>
            <w:bottom w:val="none" w:sz="0" w:space="0" w:color="auto"/>
            <w:right w:val="none" w:sz="0" w:space="0" w:color="auto"/>
          </w:divBdr>
        </w:div>
        <w:div w:id="738333313">
          <w:marLeft w:val="480"/>
          <w:marRight w:val="0"/>
          <w:marTop w:val="0"/>
          <w:marBottom w:val="0"/>
          <w:divBdr>
            <w:top w:val="none" w:sz="0" w:space="0" w:color="auto"/>
            <w:left w:val="none" w:sz="0" w:space="0" w:color="auto"/>
            <w:bottom w:val="none" w:sz="0" w:space="0" w:color="auto"/>
            <w:right w:val="none" w:sz="0" w:space="0" w:color="auto"/>
          </w:divBdr>
        </w:div>
        <w:div w:id="2066832958">
          <w:marLeft w:val="480"/>
          <w:marRight w:val="0"/>
          <w:marTop w:val="0"/>
          <w:marBottom w:val="0"/>
          <w:divBdr>
            <w:top w:val="none" w:sz="0" w:space="0" w:color="auto"/>
            <w:left w:val="none" w:sz="0" w:space="0" w:color="auto"/>
            <w:bottom w:val="none" w:sz="0" w:space="0" w:color="auto"/>
            <w:right w:val="none" w:sz="0" w:space="0" w:color="auto"/>
          </w:divBdr>
        </w:div>
        <w:div w:id="191192496">
          <w:marLeft w:val="480"/>
          <w:marRight w:val="0"/>
          <w:marTop w:val="0"/>
          <w:marBottom w:val="0"/>
          <w:divBdr>
            <w:top w:val="none" w:sz="0" w:space="0" w:color="auto"/>
            <w:left w:val="none" w:sz="0" w:space="0" w:color="auto"/>
            <w:bottom w:val="none" w:sz="0" w:space="0" w:color="auto"/>
            <w:right w:val="none" w:sz="0" w:space="0" w:color="auto"/>
          </w:divBdr>
        </w:div>
        <w:div w:id="1479344818">
          <w:marLeft w:val="480"/>
          <w:marRight w:val="0"/>
          <w:marTop w:val="0"/>
          <w:marBottom w:val="0"/>
          <w:divBdr>
            <w:top w:val="none" w:sz="0" w:space="0" w:color="auto"/>
            <w:left w:val="none" w:sz="0" w:space="0" w:color="auto"/>
            <w:bottom w:val="none" w:sz="0" w:space="0" w:color="auto"/>
            <w:right w:val="none" w:sz="0" w:space="0" w:color="auto"/>
          </w:divBdr>
        </w:div>
        <w:div w:id="1662154412">
          <w:marLeft w:val="480"/>
          <w:marRight w:val="0"/>
          <w:marTop w:val="0"/>
          <w:marBottom w:val="0"/>
          <w:divBdr>
            <w:top w:val="none" w:sz="0" w:space="0" w:color="auto"/>
            <w:left w:val="none" w:sz="0" w:space="0" w:color="auto"/>
            <w:bottom w:val="none" w:sz="0" w:space="0" w:color="auto"/>
            <w:right w:val="none" w:sz="0" w:space="0" w:color="auto"/>
          </w:divBdr>
        </w:div>
        <w:div w:id="1254363013">
          <w:marLeft w:val="480"/>
          <w:marRight w:val="0"/>
          <w:marTop w:val="0"/>
          <w:marBottom w:val="0"/>
          <w:divBdr>
            <w:top w:val="none" w:sz="0" w:space="0" w:color="auto"/>
            <w:left w:val="none" w:sz="0" w:space="0" w:color="auto"/>
            <w:bottom w:val="none" w:sz="0" w:space="0" w:color="auto"/>
            <w:right w:val="none" w:sz="0" w:space="0" w:color="auto"/>
          </w:divBdr>
        </w:div>
        <w:div w:id="2050957543">
          <w:marLeft w:val="480"/>
          <w:marRight w:val="0"/>
          <w:marTop w:val="0"/>
          <w:marBottom w:val="0"/>
          <w:divBdr>
            <w:top w:val="none" w:sz="0" w:space="0" w:color="auto"/>
            <w:left w:val="none" w:sz="0" w:space="0" w:color="auto"/>
            <w:bottom w:val="none" w:sz="0" w:space="0" w:color="auto"/>
            <w:right w:val="none" w:sz="0" w:space="0" w:color="auto"/>
          </w:divBdr>
        </w:div>
        <w:div w:id="1132594163">
          <w:marLeft w:val="480"/>
          <w:marRight w:val="0"/>
          <w:marTop w:val="0"/>
          <w:marBottom w:val="0"/>
          <w:divBdr>
            <w:top w:val="none" w:sz="0" w:space="0" w:color="auto"/>
            <w:left w:val="none" w:sz="0" w:space="0" w:color="auto"/>
            <w:bottom w:val="none" w:sz="0" w:space="0" w:color="auto"/>
            <w:right w:val="none" w:sz="0" w:space="0" w:color="auto"/>
          </w:divBdr>
        </w:div>
        <w:div w:id="128479106">
          <w:marLeft w:val="480"/>
          <w:marRight w:val="0"/>
          <w:marTop w:val="0"/>
          <w:marBottom w:val="0"/>
          <w:divBdr>
            <w:top w:val="none" w:sz="0" w:space="0" w:color="auto"/>
            <w:left w:val="none" w:sz="0" w:space="0" w:color="auto"/>
            <w:bottom w:val="none" w:sz="0" w:space="0" w:color="auto"/>
            <w:right w:val="none" w:sz="0" w:space="0" w:color="auto"/>
          </w:divBdr>
        </w:div>
        <w:div w:id="1959992579">
          <w:marLeft w:val="480"/>
          <w:marRight w:val="0"/>
          <w:marTop w:val="0"/>
          <w:marBottom w:val="0"/>
          <w:divBdr>
            <w:top w:val="none" w:sz="0" w:space="0" w:color="auto"/>
            <w:left w:val="none" w:sz="0" w:space="0" w:color="auto"/>
            <w:bottom w:val="none" w:sz="0" w:space="0" w:color="auto"/>
            <w:right w:val="none" w:sz="0" w:space="0" w:color="auto"/>
          </w:divBdr>
        </w:div>
        <w:div w:id="48921551">
          <w:marLeft w:val="480"/>
          <w:marRight w:val="0"/>
          <w:marTop w:val="0"/>
          <w:marBottom w:val="0"/>
          <w:divBdr>
            <w:top w:val="none" w:sz="0" w:space="0" w:color="auto"/>
            <w:left w:val="none" w:sz="0" w:space="0" w:color="auto"/>
            <w:bottom w:val="none" w:sz="0" w:space="0" w:color="auto"/>
            <w:right w:val="none" w:sz="0" w:space="0" w:color="auto"/>
          </w:divBdr>
        </w:div>
        <w:div w:id="1707950873">
          <w:marLeft w:val="480"/>
          <w:marRight w:val="0"/>
          <w:marTop w:val="0"/>
          <w:marBottom w:val="0"/>
          <w:divBdr>
            <w:top w:val="none" w:sz="0" w:space="0" w:color="auto"/>
            <w:left w:val="none" w:sz="0" w:space="0" w:color="auto"/>
            <w:bottom w:val="none" w:sz="0" w:space="0" w:color="auto"/>
            <w:right w:val="none" w:sz="0" w:space="0" w:color="auto"/>
          </w:divBdr>
        </w:div>
        <w:div w:id="963584795">
          <w:marLeft w:val="480"/>
          <w:marRight w:val="0"/>
          <w:marTop w:val="0"/>
          <w:marBottom w:val="0"/>
          <w:divBdr>
            <w:top w:val="none" w:sz="0" w:space="0" w:color="auto"/>
            <w:left w:val="none" w:sz="0" w:space="0" w:color="auto"/>
            <w:bottom w:val="none" w:sz="0" w:space="0" w:color="auto"/>
            <w:right w:val="none" w:sz="0" w:space="0" w:color="auto"/>
          </w:divBdr>
        </w:div>
        <w:div w:id="1610312257">
          <w:marLeft w:val="480"/>
          <w:marRight w:val="0"/>
          <w:marTop w:val="0"/>
          <w:marBottom w:val="0"/>
          <w:divBdr>
            <w:top w:val="none" w:sz="0" w:space="0" w:color="auto"/>
            <w:left w:val="none" w:sz="0" w:space="0" w:color="auto"/>
            <w:bottom w:val="none" w:sz="0" w:space="0" w:color="auto"/>
            <w:right w:val="none" w:sz="0" w:space="0" w:color="auto"/>
          </w:divBdr>
        </w:div>
        <w:div w:id="1782917145">
          <w:marLeft w:val="480"/>
          <w:marRight w:val="0"/>
          <w:marTop w:val="0"/>
          <w:marBottom w:val="0"/>
          <w:divBdr>
            <w:top w:val="none" w:sz="0" w:space="0" w:color="auto"/>
            <w:left w:val="none" w:sz="0" w:space="0" w:color="auto"/>
            <w:bottom w:val="none" w:sz="0" w:space="0" w:color="auto"/>
            <w:right w:val="none" w:sz="0" w:space="0" w:color="auto"/>
          </w:divBdr>
        </w:div>
        <w:div w:id="1516306969">
          <w:marLeft w:val="480"/>
          <w:marRight w:val="0"/>
          <w:marTop w:val="0"/>
          <w:marBottom w:val="0"/>
          <w:divBdr>
            <w:top w:val="none" w:sz="0" w:space="0" w:color="auto"/>
            <w:left w:val="none" w:sz="0" w:space="0" w:color="auto"/>
            <w:bottom w:val="none" w:sz="0" w:space="0" w:color="auto"/>
            <w:right w:val="none" w:sz="0" w:space="0" w:color="auto"/>
          </w:divBdr>
        </w:div>
        <w:div w:id="2078239593">
          <w:marLeft w:val="480"/>
          <w:marRight w:val="0"/>
          <w:marTop w:val="0"/>
          <w:marBottom w:val="0"/>
          <w:divBdr>
            <w:top w:val="none" w:sz="0" w:space="0" w:color="auto"/>
            <w:left w:val="none" w:sz="0" w:space="0" w:color="auto"/>
            <w:bottom w:val="none" w:sz="0" w:space="0" w:color="auto"/>
            <w:right w:val="none" w:sz="0" w:space="0" w:color="auto"/>
          </w:divBdr>
        </w:div>
        <w:div w:id="1359430526">
          <w:marLeft w:val="480"/>
          <w:marRight w:val="0"/>
          <w:marTop w:val="0"/>
          <w:marBottom w:val="0"/>
          <w:divBdr>
            <w:top w:val="none" w:sz="0" w:space="0" w:color="auto"/>
            <w:left w:val="none" w:sz="0" w:space="0" w:color="auto"/>
            <w:bottom w:val="none" w:sz="0" w:space="0" w:color="auto"/>
            <w:right w:val="none" w:sz="0" w:space="0" w:color="auto"/>
          </w:divBdr>
        </w:div>
        <w:div w:id="1658143357">
          <w:marLeft w:val="480"/>
          <w:marRight w:val="0"/>
          <w:marTop w:val="0"/>
          <w:marBottom w:val="0"/>
          <w:divBdr>
            <w:top w:val="none" w:sz="0" w:space="0" w:color="auto"/>
            <w:left w:val="none" w:sz="0" w:space="0" w:color="auto"/>
            <w:bottom w:val="none" w:sz="0" w:space="0" w:color="auto"/>
            <w:right w:val="none" w:sz="0" w:space="0" w:color="auto"/>
          </w:divBdr>
        </w:div>
        <w:div w:id="1144932343">
          <w:marLeft w:val="480"/>
          <w:marRight w:val="0"/>
          <w:marTop w:val="0"/>
          <w:marBottom w:val="0"/>
          <w:divBdr>
            <w:top w:val="none" w:sz="0" w:space="0" w:color="auto"/>
            <w:left w:val="none" w:sz="0" w:space="0" w:color="auto"/>
            <w:bottom w:val="none" w:sz="0" w:space="0" w:color="auto"/>
            <w:right w:val="none" w:sz="0" w:space="0" w:color="auto"/>
          </w:divBdr>
        </w:div>
        <w:div w:id="1815873522">
          <w:marLeft w:val="480"/>
          <w:marRight w:val="0"/>
          <w:marTop w:val="0"/>
          <w:marBottom w:val="0"/>
          <w:divBdr>
            <w:top w:val="none" w:sz="0" w:space="0" w:color="auto"/>
            <w:left w:val="none" w:sz="0" w:space="0" w:color="auto"/>
            <w:bottom w:val="none" w:sz="0" w:space="0" w:color="auto"/>
            <w:right w:val="none" w:sz="0" w:space="0" w:color="auto"/>
          </w:divBdr>
        </w:div>
        <w:div w:id="1625840921">
          <w:marLeft w:val="480"/>
          <w:marRight w:val="0"/>
          <w:marTop w:val="0"/>
          <w:marBottom w:val="0"/>
          <w:divBdr>
            <w:top w:val="none" w:sz="0" w:space="0" w:color="auto"/>
            <w:left w:val="none" w:sz="0" w:space="0" w:color="auto"/>
            <w:bottom w:val="none" w:sz="0" w:space="0" w:color="auto"/>
            <w:right w:val="none" w:sz="0" w:space="0" w:color="auto"/>
          </w:divBdr>
        </w:div>
        <w:div w:id="497305343">
          <w:marLeft w:val="480"/>
          <w:marRight w:val="0"/>
          <w:marTop w:val="0"/>
          <w:marBottom w:val="0"/>
          <w:divBdr>
            <w:top w:val="none" w:sz="0" w:space="0" w:color="auto"/>
            <w:left w:val="none" w:sz="0" w:space="0" w:color="auto"/>
            <w:bottom w:val="none" w:sz="0" w:space="0" w:color="auto"/>
            <w:right w:val="none" w:sz="0" w:space="0" w:color="auto"/>
          </w:divBdr>
        </w:div>
        <w:div w:id="1339310322">
          <w:marLeft w:val="480"/>
          <w:marRight w:val="0"/>
          <w:marTop w:val="0"/>
          <w:marBottom w:val="0"/>
          <w:divBdr>
            <w:top w:val="none" w:sz="0" w:space="0" w:color="auto"/>
            <w:left w:val="none" w:sz="0" w:space="0" w:color="auto"/>
            <w:bottom w:val="none" w:sz="0" w:space="0" w:color="auto"/>
            <w:right w:val="none" w:sz="0" w:space="0" w:color="auto"/>
          </w:divBdr>
        </w:div>
        <w:div w:id="671446692">
          <w:marLeft w:val="480"/>
          <w:marRight w:val="0"/>
          <w:marTop w:val="0"/>
          <w:marBottom w:val="0"/>
          <w:divBdr>
            <w:top w:val="none" w:sz="0" w:space="0" w:color="auto"/>
            <w:left w:val="none" w:sz="0" w:space="0" w:color="auto"/>
            <w:bottom w:val="none" w:sz="0" w:space="0" w:color="auto"/>
            <w:right w:val="none" w:sz="0" w:space="0" w:color="auto"/>
          </w:divBdr>
        </w:div>
        <w:div w:id="286619944">
          <w:marLeft w:val="480"/>
          <w:marRight w:val="0"/>
          <w:marTop w:val="0"/>
          <w:marBottom w:val="0"/>
          <w:divBdr>
            <w:top w:val="none" w:sz="0" w:space="0" w:color="auto"/>
            <w:left w:val="none" w:sz="0" w:space="0" w:color="auto"/>
            <w:bottom w:val="none" w:sz="0" w:space="0" w:color="auto"/>
            <w:right w:val="none" w:sz="0" w:space="0" w:color="auto"/>
          </w:divBdr>
        </w:div>
        <w:div w:id="542056150">
          <w:marLeft w:val="480"/>
          <w:marRight w:val="0"/>
          <w:marTop w:val="0"/>
          <w:marBottom w:val="0"/>
          <w:divBdr>
            <w:top w:val="none" w:sz="0" w:space="0" w:color="auto"/>
            <w:left w:val="none" w:sz="0" w:space="0" w:color="auto"/>
            <w:bottom w:val="none" w:sz="0" w:space="0" w:color="auto"/>
            <w:right w:val="none" w:sz="0" w:space="0" w:color="auto"/>
          </w:divBdr>
        </w:div>
        <w:div w:id="46952622">
          <w:marLeft w:val="480"/>
          <w:marRight w:val="0"/>
          <w:marTop w:val="0"/>
          <w:marBottom w:val="0"/>
          <w:divBdr>
            <w:top w:val="none" w:sz="0" w:space="0" w:color="auto"/>
            <w:left w:val="none" w:sz="0" w:space="0" w:color="auto"/>
            <w:bottom w:val="none" w:sz="0" w:space="0" w:color="auto"/>
            <w:right w:val="none" w:sz="0" w:space="0" w:color="auto"/>
          </w:divBdr>
        </w:div>
        <w:div w:id="2070691415">
          <w:marLeft w:val="480"/>
          <w:marRight w:val="0"/>
          <w:marTop w:val="0"/>
          <w:marBottom w:val="0"/>
          <w:divBdr>
            <w:top w:val="none" w:sz="0" w:space="0" w:color="auto"/>
            <w:left w:val="none" w:sz="0" w:space="0" w:color="auto"/>
            <w:bottom w:val="none" w:sz="0" w:space="0" w:color="auto"/>
            <w:right w:val="none" w:sz="0" w:space="0" w:color="auto"/>
          </w:divBdr>
        </w:div>
      </w:divsChild>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985821016">
      <w:bodyDiv w:val="1"/>
      <w:marLeft w:val="0"/>
      <w:marRight w:val="0"/>
      <w:marTop w:val="0"/>
      <w:marBottom w:val="0"/>
      <w:divBdr>
        <w:top w:val="none" w:sz="0" w:space="0" w:color="auto"/>
        <w:left w:val="none" w:sz="0" w:space="0" w:color="auto"/>
        <w:bottom w:val="none" w:sz="0" w:space="0" w:color="auto"/>
        <w:right w:val="none" w:sz="0" w:space="0" w:color="auto"/>
      </w:divBdr>
    </w:div>
    <w:div w:id="987056887">
      <w:bodyDiv w:val="1"/>
      <w:marLeft w:val="0"/>
      <w:marRight w:val="0"/>
      <w:marTop w:val="0"/>
      <w:marBottom w:val="0"/>
      <w:divBdr>
        <w:top w:val="none" w:sz="0" w:space="0" w:color="auto"/>
        <w:left w:val="none" w:sz="0" w:space="0" w:color="auto"/>
        <w:bottom w:val="none" w:sz="0" w:space="0" w:color="auto"/>
        <w:right w:val="none" w:sz="0" w:space="0" w:color="auto"/>
      </w:divBdr>
      <w:divsChild>
        <w:div w:id="889074200">
          <w:marLeft w:val="480"/>
          <w:marRight w:val="0"/>
          <w:marTop w:val="0"/>
          <w:marBottom w:val="0"/>
          <w:divBdr>
            <w:top w:val="none" w:sz="0" w:space="0" w:color="auto"/>
            <w:left w:val="none" w:sz="0" w:space="0" w:color="auto"/>
            <w:bottom w:val="none" w:sz="0" w:space="0" w:color="auto"/>
            <w:right w:val="none" w:sz="0" w:space="0" w:color="auto"/>
          </w:divBdr>
        </w:div>
        <w:div w:id="1543713539">
          <w:marLeft w:val="480"/>
          <w:marRight w:val="0"/>
          <w:marTop w:val="0"/>
          <w:marBottom w:val="0"/>
          <w:divBdr>
            <w:top w:val="none" w:sz="0" w:space="0" w:color="auto"/>
            <w:left w:val="none" w:sz="0" w:space="0" w:color="auto"/>
            <w:bottom w:val="none" w:sz="0" w:space="0" w:color="auto"/>
            <w:right w:val="none" w:sz="0" w:space="0" w:color="auto"/>
          </w:divBdr>
        </w:div>
        <w:div w:id="195124495">
          <w:marLeft w:val="480"/>
          <w:marRight w:val="0"/>
          <w:marTop w:val="0"/>
          <w:marBottom w:val="0"/>
          <w:divBdr>
            <w:top w:val="none" w:sz="0" w:space="0" w:color="auto"/>
            <w:left w:val="none" w:sz="0" w:space="0" w:color="auto"/>
            <w:bottom w:val="none" w:sz="0" w:space="0" w:color="auto"/>
            <w:right w:val="none" w:sz="0" w:space="0" w:color="auto"/>
          </w:divBdr>
        </w:div>
      </w:divsChild>
    </w:div>
    <w:div w:id="1004169883">
      <w:bodyDiv w:val="1"/>
      <w:marLeft w:val="0"/>
      <w:marRight w:val="0"/>
      <w:marTop w:val="0"/>
      <w:marBottom w:val="0"/>
      <w:divBdr>
        <w:top w:val="none" w:sz="0" w:space="0" w:color="auto"/>
        <w:left w:val="none" w:sz="0" w:space="0" w:color="auto"/>
        <w:bottom w:val="none" w:sz="0" w:space="0" w:color="auto"/>
        <w:right w:val="none" w:sz="0" w:space="0" w:color="auto"/>
      </w:divBdr>
      <w:divsChild>
        <w:div w:id="2068528558">
          <w:marLeft w:val="480"/>
          <w:marRight w:val="0"/>
          <w:marTop w:val="0"/>
          <w:marBottom w:val="0"/>
          <w:divBdr>
            <w:top w:val="none" w:sz="0" w:space="0" w:color="auto"/>
            <w:left w:val="none" w:sz="0" w:space="0" w:color="auto"/>
            <w:bottom w:val="none" w:sz="0" w:space="0" w:color="auto"/>
            <w:right w:val="none" w:sz="0" w:space="0" w:color="auto"/>
          </w:divBdr>
        </w:div>
        <w:div w:id="1520582706">
          <w:marLeft w:val="480"/>
          <w:marRight w:val="0"/>
          <w:marTop w:val="0"/>
          <w:marBottom w:val="0"/>
          <w:divBdr>
            <w:top w:val="none" w:sz="0" w:space="0" w:color="auto"/>
            <w:left w:val="none" w:sz="0" w:space="0" w:color="auto"/>
            <w:bottom w:val="none" w:sz="0" w:space="0" w:color="auto"/>
            <w:right w:val="none" w:sz="0" w:space="0" w:color="auto"/>
          </w:divBdr>
        </w:div>
        <w:div w:id="1230387370">
          <w:marLeft w:val="480"/>
          <w:marRight w:val="0"/>
          <w:marTop w:val="0"/>
          <w:marBottom w:val="0"/>
          <w:divBdr>
            <w:top w:val="none" w:sz="0" w:space="0" w:color="auto"/>
            <w:left w:val="none" w:sz="0" w:space="0" w:color="auto"/>
            <w:bottom w:val="none" w:sz="0" w:space="0" w:color="auto"/>
            <w:right w:val="none" w:sz="0" w:space="0" w:color="auto"/>
          </w:divBdr>
        </w:div>
        <w:div w:id="1589071374">
          <w:marLeft w:val="480"/>
          <w:marRight w:val="0"/>
          <w:marTop w:val="0"/>
          <w:marBottom w:val="0"/>
          <w:divBdr>
            <w:top w:val="none" w:sz="0" w:space="0" w:color="auto"/>
            <w:left w:val="none" w:sz="0" w:space="0" w:color="auto"/>
            <w:bottom w:val="none" w:sz="0" w:space="0" w:color="auto"/>
            <w:right w:val="none" w:sz="0" w:space="0" w:color="auto"/>
          </w:divBdr>
        </w:div>
        <w:div w:id="518007819">
          <w:marLeft w:val="480"/>
          <w:marRight w:val="0"/>
          <w:marTop w:val="0"/>
          <w:marBottom w:val="0"/>
          <w:divBdr>
            <w:top w:val="none" w:sz="0" w:space="0" w:color="auto"/>
            <w:left w:val="none" w:sz="0" w:space="0" w:color="auto"/>
            <w:bottom w:val="none" w:sz="0" w:space="0" w:color="auto"/>
            <w:right w:val="none" w:sz="0" w:space="0" w:color="auto"/>
          </w:divBdr>
        </w:div>
        <w:div w:id="960575267">
          <w:marLeft w:val="480"/>
          <w:marRight w:val="0"/>
          <w:marTop w:val="0"/>
          <w:marBottom w:val="0"/>
          <w:divBdr>
            <w:top w:val="none" w:sz="0" w:space="0" w:color="auto"/>
            <w:left w:val="none" w:sz="0" w:space="0" w:color="auto"/>
            <w:bottom w:val="none" w:sz="0" w:space="0" w:color="auto"/>
            <w:right w:val="none" w:sz="0" w:space="0" w:color="auto"/>
          </w:divBdr>
        </w:div>
        <w:div w:id="1543327306">
          <w:marLeft w:val="480"/>
          <w:marRight w:val="0"/>
          <w:marTop w:val="0"/>
          <w:marBottom w:val="0"/>
          <w:divBdr>
            <w:top w:val="none" w:sz="0" w:space="0" w:color="auto"/>
            <w:left w:val="none" w:sz="0" w:space="0" w:color="auto"/>
            <w:bottom w:val="none" w:sz="0" w:space="0" w:color="auto"/>
            <w:right w:val="none" w:sz="0" w:space="0" w:color="auto"/>
          </w:divBdr>
        </w:div>
        <w:div w:id="51581055">
          <w:marLeft w:val="480"/>
          <w:marRight w:val="0"/>
          <w:marTop w:val="0"/>
          <w:marBottom w:val="0"/>
          <w:divBdr>
            <w:top w:val="none" w:sz="0" w:space="0" w:color="auto"/>
            <w:left w:val="none" w:sz="0" w:space="0" w:color="auto"/>
            <w:bottom w:val="none" w:sz="0" w:space="0" w:color="auto"/>
            <w:right w:val="none" w:sz="0" w:space="0" w:color="auto"/>
          </w:divBdr>
        </w:div>
        <w:div w:id="1611812997">
          <w:marLeft w:val="480"/>
          <w:marRight w:val="0"/>
          <w:marTop w:val="0"/>
          <w:marBottom w:val="0"/>
          <w:divBdr>
            <w:top w:val="none" w:sz="0" w:space="0" w:color="auto"/>
            <w:left w:val="none" w:sz="0" w:space="0" w:color="auto"/>
            <w:bottom w:val="none" w:sz="0" w:space="0" w:color="auto"/>
            <w:right w:val="none" w:sz="0" w:space="0" w:color="auto"/>
          </w:divBdr>
        </w:div>
        <w:div w:id="362679598">
          <w:marLeft w:val="480"/>
          <w:marRight w:val="0"/>
          <w:marTop w:val="0"/>
          <w:marBottom w:val="0"/>
          <w:divBdr>
            <w:top w:val="none" w:sz="0" w:space="0" w:color="auto"/>
            <w:left w:val="none" w:sz="0" w:space="0" w:color="auto"/>
            <w:bottom w:val="none" w:sz="0" w:space="0" w:color="auto"/>
            <w:right w:val="none" w:sz="0" w:space="0" w:color="auto"/>
          </w:divBdr>
        </w:div>
        <w:div w:id="685786038">
          <w:marLeft w:val="480"/>
          <w:marRight w:val="0"/>
          <w:marTop w:val="0"/>
          <w:marBottom w:val="0"/>
          <w:divBdr>
            <w:top w:val="none" w:sz="0" w:space="0" w:color="auto"/>
            <w:left w:val="none" w:sz="0" w:space="0" w:color="auto"/>
            <w:bottom w:val="none" w:sz="0" w:space="0" w:color="auto"/>
            <w:right w:val="none" w:sz="0" w:space="0" w:color="auto"/>
          </w:divBdr>
        </w:div>
        <w:div w:id="892883131">
          <w:marLeft w:val="480"/>
          <w:marRight w:val="0"/>
          <w:marTop w:val="0"/>
          <w:marBottom w:val="0"/>
          <w:divBdr>
            <w:top w:val="none" w:sz="0" w:space="0" w:color="auto"/>
            <w:left w:val="none" w:sz="0" w:space="0" w:color="auto"/>
            <w:bottom w:val="none" w:sz="0" w:space="0" w:color="auto"/>
            <w:right w:val="none" w:sz="0" w:space="0" w:color="auto"/>
          </w:divBdr>
        </w:div>
        <w:div w:id="905065521">
          <w:marLeft w:val="480"/>
          <w:marRight w:val="0"/>
          <w:marTop w:val="0"/>
          <w:marBottom w:val="0"/>
          <w:divBdr>
            <w:top w:val="none" w:sz="0" w:space="0" w:color="auto"/>
            <w:left w:val="none" w:sz="0" w:space="0" w:color="auto"/>
            <w:bottom w:val="none" w:sz="0" w:space="0" w:color="auto"/>
            <w:right w:val="none" w:sz="0" w:space="0" w:color="auto"/>
          </w:divBdr>
        </w:div>
        <w:div w:id="1176384645">
          <w:marLeft w:val="480"/>
          <w:marRight w:val="0"/>
          <w:marTop w:val="0"/>
          <w:marBottom w:val="0"/>
          <w:divBdr>
            <w:top w:val="none" w:sz="0" w:space="0" w:color="auto"/>
            <w:left w:val="none" w:sz="0" w:space="0" w:color="auto"/>
            <w:bottom w:val="none" w:sz="0" w:space="0" w:color="auto"/>
            <w:right w:val="none" w:sz="0" w:space="0" w:color="auto"/>
          </w:divBdr>
        </w:div>
        <w:div w:id="2090030996">
          <w:marLeft w:val="480"/>
          <w:marRight w:val="0"/>
          <w:marTop w:val="0"/>
          <w:marBottom w:val="0"/>
          <w:divBdr>
            <w:top w:val="none" w:sz="0" w:space="0" w:color="auto"/>
            <w:left w:val="none" w:sz="0" w:space="0" w:color="auto"/>
            <w:bottom w:val="none" w:sz="0" w:space="0" w:color="auto"/>
            <w:right w:val="none" w:sz="0" w:space="0" w:color="auto"/>
          </w:divBdr>
        </w:div>
        <w:div w:id="1570264580">
          <w:marLeft w:val="480"/>
          <w:marRight w:val="0"/>
          <w:marTop w:val="0"/>
          <w:marBottom w:val="0"/>
          <w:divBdr>
            <w:top w:val="none" w:sz="0" w:space="0" w:color="auto"/>
            <w:left w:val="none" w:sz="0" w:space="0" w:color="auto"/>
            <w:bottom w:val="none" w:sz="0" w:space="0" w:color="auto"/>
            <w:right w:val="none" w:sz="0" w:space="0" w:color="auto"/>
          </w:divBdr>
        </w:div>
        <w:div w:id="2049836190">
          <w:marLeft w:val="480"/>
          <w:marRight w:val="0"/>
          <w:marTop w:val="0"/>
          <w:marBottom w:val="0"/>
          <w:divBdr>
            <w:top w:val="none" w:sz="0" w:space="0" w:color="auto"/>
            <w:left w:val="none" w:sz="0" w:space="0" w:color="auto"/>
            <w:bottom w:val="none" w:sz="0" w:space="0" w:color="auto"/>
            <w:right w:val="none" w:sz="0" w:space="0" w:color="auto"/>
          </w:divBdr>
        </w:div>
        <w:div w:id="688532213">
          <w:marLeft w:val="480"/>
          <w:marRight w:val="0"/>
          <w:marTop w:val="0"/>
          <w:marBottom w:val="0"/>
          <w:divBdr>
            <w:top w:val="none" w:sz="0" w:space="0" w:color="auto"/>
            <w:left w:val="none" w:sz="0" w:space="0" w:color="auto"/>
            <w:bottom w:val="none" w:sz="0" w:space="0" w:color="auto"/>
            <w:right w:val="none" w:sz="0" w:space="0" w:color="auto"/>
          </w:divBdr>
        </w:div>
        <w:div w:id="102655541">
          <w:marLeft w:val="480"/>
          <w:marRight w:val="0"/>
          <w:marTop w:val="0"/>
          <w:marBottom w:val="0"/>
          <w:divBdr>
            <w:top w:val="none" w:sz="0" w:space="0" w:color="auto"/>
            <w:left w:val="none" w:sz="0" w:space="0" w:color="auto"/>
            <w:bottom w:val="none" w:sz="0" w:space="0" w:color="auto"/>
            <w:right w:val="none" w:sz="0" w:space="0" w:color="auto"/>
          </w:divBdr>
        </w:div>
        <w:div w:id="346634606">
          <w:marLeft w:val="480"/>
          <w:marRight w:val="0"/>
          <w:marTop w:val="0"/>
          <w:marBottom w:val="0"/>
          <w:divBdr>
            <w:top w:val="none" w:sz="0" w:space="0" w:color="auto"/>
            <w:left w:val="none" w:sz="0" w:space="0" w:color="auto"/>
            <w:bottom w:val="none" w:sz="0" w:space="0" w:color="auto"/>
            <w:right w:val="none" w:sz="0" w:space="0" w:color="auto"/>
          </w:divBdr>
        </w:div>
        <w:div w:id="1508061019">
          <w:marLeft w:val="480"/>
          <w:marRight w:val="0"/>
          <w:marTop w:val="0"/>
          <w:marBottom w:val="0"/>
          <w:divBdr>
            <w:top w:val="none" w:sz="0" w:space="0" w:color="auto"/>
            <w:left w:val="none" w:sz="0" w:space="0" w:color="auto"/>
            <w:bottom w:val="none" w:sz="0" w:space="0" w:color="auto"/>
            <w:right w:val="none" w:sz="0" w:space="0" w:color="auto"/>
          </w:divBdr>
        </w:div>
        <w:div w:id="1348023640">
          <w:marLeft w:val="480"/>
          <w:marRight w:val="0"/>
          <w:marTop w:val="0"/>
          <w:marBottom w:val="0"/>
          <w:divBdr>
            <w:top w:val="none" w:sz="0" w:space="0" w:color="auto"/>
            <w:left w:val="none" w:sz="0" w:space="0" w:color="auto"/>
            <w:bottom w:val="none" w:sz="0" w:space="0" w:color="auto"/>
            <w:right w:val="none" w:sz="0" w:space="0" w:color="auto"/>
          </w:divBdr>
        </w:div>
        <w:div w:id="423115008">
          <w:marLeft w:val="480"/>
          <w:marRight w:val="0"/>
          <w:marTop w:val="0"/>
          <w:marBottom w:val="0"/>
          <w:divBdr>
            <w:top w:val="none" w:sz="0" w:space="0" w:color="auto"/>
            <w:left w:val="none" w:sz="0" w:space="0" w:color="auto"/>
            <w:bottom w:val="none" w:sz="0" w:space="0" w:color="auto"/>
            <w:right w:val="none" w:sz="0" w:space="0" w:color="auto"/>
          </w:divBdr>
        </w:div>
        <w:div w:id="1393040716">
          <w:marLeft w:val="480"/>
          <w:marRight w:val="0"/>
          <w:marTop w:val="0"/>
          <w:marBottom w:val="0"/>
          <w:divBdr>
            <w:top w:val="none" w:sz="0" w:space="0" w:color="auto"/>
            <w:left w:val="none" w:sz="0" w:space="0" w:color="auto"/>
            <w:bottom w:val="none" w:sz="0" w:space="0" w:color="auto"/>
            <w:right w:val="none" w:sz="0" w:space="0" w:color="auto"/>
          </w:divBdr>
        </w:div>
        <w:div w:id="40709950">
          <w:marLeft w:val="480"/>
          <w:marRight w:val="0"/>
          <w:marTop w:val="0"/>
          <w:marBottom w:val="0"/>
          <w:divBdr>
            <w:top w:val="none" w:sz="0" w:space="0" w:color="auto"/>
            <w:left w:val="none" w:sz="0" w:space="0" w:color="auto"/>
            <w:bottom w:val="none" w:sz="0" w:space="0" w:color="auto"/>
            <w:right w:val="none" w:sz="0" w:space="0" w:color="auto"/>
          </w:divBdr>
        </w:div>
        <w:div w:id="2016374142">
          <w:marLeft w:val="480"/>
          <w:marRight w:val="0"/>
          <w:marTop w:val="0"/>
          <w:marBottom w:val="0"/>
          <w:divBdr>
            <w:top w:val="none" w:sz="0" w:space="0" w:color="auto"/>
            <w:left w:val="none" w:sz="0" w:space="0" w:color="auto"/>
            <w:bottom w:val="none" w:sz="0" w:space="0" w:color="auto"/>
            <w:right w:val="none" w:sz="0" w:space="0" w:color="auto"/>
          </w:divBdr>
        </w:div>
        <w:div w:id="798033631">
          <w:marLeft w:val="480"/>
          <w:marRight w:val="0"/>
          <w:marTop w:val="0"/>
          <w:marBottom w:val="0"/>
          <w:divBdr>
            <w:top w:val="none" w:sz="0" w:space="0" w:color="auto"/>
            <w:left w:val="none" w:sz="0" w:space="0" w:color="auto"/>
            <w:bottom w:val="none" w:sz="0" w:space="0" w:color="auto"/>
            <w:right w:val="none" w:sz="0" w:space="0" w:color="auto"/>
          </w:divBdr>
        </w:div>
        <w:div w:id="357237391">
          <w:marLeft w:val="480"/>
          <w:marRight w:val="0"/>
          <w:marTop w:val="0"/>
          <w:marBottom w:val="0"/>
          <w:divBdr>
            <w:top w:val="none" w:sz="0" w:space="0" w:color="auto"/>
            <w:left w:val="none" w:sz="0" w:space="0" w:color="auto"/>
            <w:bottom w:val="none" w:sz="0" w:space="0" w:color="auto"/>
            <w:right w:val="none" w:sz="0" w:space="0" w:color="auto"/>
          </w:divBdr>
        </w:div>
        <w:div w:id="632565628">
          <w:marLeft w:val="480"/>
          <w:marRight w:val="0"/>
          <w:marTop w:val="0"/>
          <w:marBottom w:val="0"/>
          <w:divBdr>
            <w:top w:val="none" w:sz="0" w:space="0" w:color="auto"/>
            <w:left w:val="none" w:sz="0" w:space="0" w:color="auto"/>
            <w:bottom w:val="none" w:sz="0" w:space="0" w:color="auto"/>
            <w:right w:val="none" w:sz="0" w:space="0" w:color="auto"/>
          </w:divBdr>
        </w:div>
      </w:divsChild>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08093976">
      <w:bodyDiv w:val="1"/>
      <w:marLeft w:val="0"/>
      <w:marRight w:val="0"/>
      <w:marTop w:val="0"/>
      <w:marBottom w:val="0"/>
      <w:divBdr>
        <w:top w:val="none" w:sz="0" w:space="0" w:color="auto"/>
        <w:left w:val="none" w:sz="0" w:space="0" w:color="auto"/>
        <w:bottom w:val="none" w:sz="0" w:space="0" w:color="auto"/>
        <w:right w:val="none" w:sz="0" w:space="0" w:color="auto"/>
      </w:divBdr>
    </w:div>
    <w:div w:id="1009794167">
      <w:bodyDiv w:val="1"/>
      <w:marLeft w:val="0"/>
      <w:marRight w:val="0"/>
      <w:marTop w:val="0"/>
      <w:marBottom w:val="0"/>
      <w:divBdr>
        <w:top w:val="none" w:sz="0" w:space="0" w:color="auto"/>
        <w:left w:val="none" w:sz="0" w:space="0" w:color="auto"/>
        <w:bottom w:val="none" w:sz="0" w:space="0" w:color="auto"/>
        <w:right w:val="none" w:sz="0" w:space="0" w:color="auto"/>
      </w:divBdr>
      <w:divsChild>
        <w:div w:id="190723465">
          <w:marLeft w:val="480"/>
          <w:marRight w:val="0"/>
          <w:marTop w:val="0"/>
          <w:marBottom w:val="0"/>
          <w:divBdr>
            <w:top w:val="none" w:sz="0" w:space="0" w:color="auto"/>
            <w:left w:val="none" w:sz="0" w:space="0" w:color="auto"/>
            <w:bottom w:val="none" w:sz="0" w:space="0" w:color="auto"/>
            <w:right w:val="none" w:sz="0" w:space="0" w:color="auto"/>
          </w:divBdr>
        </w:div>
        <w:div w:id="1477143353">
          <w:marLeft w:val="480"/>
          <w:marRight w:val="0"/>
          <w:marTop w:val="0"/>
          <w:marBottom w:val="0"/>
          <w:divBdr>
            <w:top w:val="none" w:sz="0" w:space="0" w:color="auto"/>
            <w:left w:val="none" w:sz="0" w:space="0" w:color="auto"/>
            <w:bottom w:val="none" w:sz="0" w:space="0" w:color="auto"/>
            <w:right w:val="none" w:sz="0" w:space="0" w:color="auto"/>
          </w:divBdr>
        </w:div>
        <w:div w:id="228656382">
          <w:marLeft w:val="480"/>
          <w:marRight w:val="0"/>
          <w:marTop w:val="0"/>
          <w:marBottom w:val="0"/>
          <w:divBdr>
            <w:top w:val="none" w:sz="0" w:space="0" w:color="auto"/>
            <w:left w:val="none" w:sz="0" w:space="0" w:color="auto"/>
            <w:bottom w:val="none" w:sz="0" w:space="0" w:color="auto"/>
            <w:right w:val="none" w:sz="0" w:space="0" w:color="auto"/>
          </w:divBdr>
        </w:div>
        <w:div w:id="453141364">
          <w:marLeft w:val="480"/>
          <w:marRight w:val="0"/>
          <w:marTop w:val="0"/>
          <w:marBottom w:val="0"/>
          <w:divBdr>
            <w:top w:val="none" w:sz="0" w:space="0" w:color="auto"/>
            <w:left w:val="none" w:sz="0" w:space="0" w:color="auto"/>
            <w:bottom w:val="none" w:sz="0" w:space="0" w:color="auto"/>
            <w:right w:val="none" w:sz="0" w:space="0" w:color="auto"/>
          </w:divBdr>
        </w:div>
        <w:div w:id="254091482">
          <w:marLeft w:val="480"/>
          <w:marRight w:val="0"/>
          <w:marTop w:val="0"/>
          <w:marBottom w:val="0"/>
          <w:divBdr>
            <w:top w:val="none" w:sz="0" w:space="0" w:color="auto"/>
            <w:left w:val="none" w:sz="0" w:space="0" w:color="auto"/>
            <w:bottom w:val="none" w:sz="0" w:space="0" w:color="auto"/>
            <w:right w:val="none" w:sz="0" w:space="0" w:color="auto"/>
          </w:divBdr>
        </w:div>
        <w:div w:id="1418750060">
          <w:marLeft w:val="480"/>
          <w:marRight w:val="0"/>
          <w:marTop w:val="0"/>
          <w:marBottom w:val="0"/>
          <w:divBdr>
            <w:top w:val="none" w:sz="0" w:space="0" w:color="auto"/>
            <w:left w:val="none" w:sz="0" w:space="0" w:color="auto"/>
            <w:bottom w:val="none" w:sz="0" w:space="0" w:color="auto"/>
            <w:right w:val="none" w:sz="0" w:space="0" w:color="auto"/>
          </w:divBdr>
        </w:div>
        <w:div w:id="423573544">
          <w:marLeft w:val="480"/>
          <w:marRight w:val="0"/>
          <w:marTop w:val="0"/>
          <w:marBottom w:val="0"/>
          <w:divBdr>
            <w:top w:val="none" w:sz="0" w:space="0" w:color="auto"/>
            <w:left w:val="none" w:sz="0" w:space="0" w:color="auto"/>
            <w:bottom w:val="none" w:sz="0" w:space="0" w:color="auto"/>
            <w:right w:val="none" w:sz="0" w:space="0" w:color="auto"/>
          </w:divBdr>
        </w:div>
        <w:div w:id="1885947019">
          <w:marLeft w:val="480"/>
          <w:marRight w:val="0"/>
          <w:marTop w:val="0"/>
          <w:marBottom w:val="0"/>
          <w:divBdr>
            <w:top w:val="none" w:sz="0" w:space="0" w:color="auto"/>
            <w:left w:val="none" w:sz="0" w:space="0" w:color="auto"/>
            <w:bottom w:val="none" w:sz="0" w:space="0" w:color="auto"/>
            <w:right w:val="none" w:sz="0" w:space="0" w:color="auto"/>
          </w:divBdr>
        </w:div>
        <w:div w:id="935093946">
          <w:marLeft w:val="480"/>
          <w:marRight w:val="0"/>
          <w:marTop w:val="0"/>
          <w:marBottom w:val="0"/>
          <w:divBdr>
            <w:top w:val="none" w:sz="0" w:space="0" w:color="auto"/>
            <w:left w:val="none" w:sz="0" w:space="0" w:color="auto"/>
            <w:bottom w:val="none" w:sz="0" w:space="0" w:color="auto"/>
            <w:right w:val="none" w:sz="0" w:space="0" w:color="auto"/>
          </w:divBdr>
        </w:div>
        <w:div w:id="487209895">
          <w:marLeft w:val="480"/>
          <w:marRight w:val="0"/>
          <w:marTop w:val="0"/>
          <w:marBottom w:val="0"/>
          <w:divBdr>
            <w:top w:val="none" w:sz="0" w:space="0" w:color="auto"/>
            <w:left w:val="none" w:sz="0" w:space="0" w:color="auto"/>
            <w:bottom w:val="none" w:sz="0" w:space="0" w:color="auto"/>
            <w:right w:val="none" w:sz="0" w:space="0" w:color="auto"/>
          </w:divBdr>
        </w:div>
        <w:div w:id="284970005">
          <w:marLeft w:val="480"/>
          <w:marRight w:val="0"/>
          <w:marTop w:val="0"/>
          <w:marBottom w:val="0"/>
          <w:divBdr>
            <w:top w:val="none" w:sz="0" w:space="0" w:color="auto"/>
            <w:left w:val="none" w:sz="0" w:space="0" w:color="auto"/>
            <w:bottom w:val="none" w:sz="0" w:space="0" w:color="auto"/>
            <w:right w:val="none" w:sz="0" w:space="0" w:color="auto"/>
          </w:divBdr>
        </w:div>
        <w:div w:id="1502507954">
          <w:marLeft w:val="480"/>
          <w:marRight w:val="0"/>
          <w:marTop w:val="0"/>
          <w:marBottom w:val="0"/>
          <w:divBdr>
            <w:top w:val="none" w:sz="0" w:space="0" w:color="auto"/>
            <w:left w:val="none" w:sz="0" w:space="0" w:color="auto"/>
            <w:bottom w:val="none" w:sz="0" w:space="0" w:color="auto"/>
            <w:right w:val="none" w:sz="0" w:space="0" w:color="auto"/>
          </w:divBdr>
        </w:div>
        <w:div w:id="540945600">
          <w:marLeft w:val="480"/>
          <w:marRight w:val="0"/>
          <w:marTop w:val="0"/>
          <w:marBottom w:val="0"/>
          <w:divBdr>
            <w:top w:val="none" w:sz="0" w:space="0" w:color="auto"/>
            <w:left w:val="none" w:sz="0" w:space="0" w:color="auto"/>
            <w:bottom w:val="none" w:sz="0" w:space="0" w:color="auto"/>
            <w:right w:val="none" w:sz="0" w:space="0" w:color="auto"/>
          </w:divBdr>
        </w:div>
        <w:div w:id="1434396680">
          <w:marLeft w:val="480"/>
          <w:marRight w:val="0"/>
          <w:marTop w:val="0"/>
          <w:marBottom w:val="0"/>
          <w:divBdr>
            <w:top w:val="none" w:sz="0" w:space="0" w:color="auto"/>
            <w:left w:val="none" w:sz="0" w:space="0" w:color="auto"/>
            <w:bottom w:val="none" w:sz="0" w:space="0" w:color="auto"/>
            <w:right w:val="none" w:sz="0" w:space="0" w:color="auto"/>
          </w:divBdr>
        </w:div>
        <w:div w:id="1594241818">
          <w:marLeft w:val="480"/>
          <w:marRight w:val="0"/>
          <w:marTop w:val="0"/>
          <w:marBottom w:val="0"/>
          <w:divBdr>
            <w:top w:val="none" w:sz="0" w:space="0" w:color="auto"/>
            <w:left w:val="none" w:sz="0" w:space="0" w:color="auto"/>
            <w:bottom w:val="none" w:sz="0" w:space="0" w:color="auto"/>
            <w:right w:val="none" w:sz="0" w:space="0" w:color="auto"/>
          </w:divBdr>
        </w:div>
        <w:div w:id="25370610">
          <w:marLeft w:val="480"/>
          <w:marRight w:val="0"/>
          <w:marTop w:val="0"/>
          <w:marBottom w:val="0"/>
          <w:divBdr>
            <w:top w:val="none" w:sz="0" w:space="0" w:color="auto"/>
            <w:left w:val="none" w:sz="0" w:space="0" w:color="auto"/>
            <w:bottom w:val="none" w:sz="0" w:space="0" w:color="auto"/>
            <w:right w:val="none" w:sz="0" w:space="0" w:color="auto"/>
          </w:divBdr>
        </w:div>
        <w:div w:id="363289613">
          <w:marLeft w:val="480"/>
          <w:marRight w:val="0"/>
          <w:marTop w:val="0"/>
          <w:marBottom w:val="0"/>
          <w:divBdr>
            <w:top w:val="none" w:sz="0" w:space="0" w:color="auto"/>
            <w:left w:val="none" w:sz="0" w:space="0" w:color="auto"/>
            <w:bottom w:val="none" w:sz="0" w:space="0" w:color="auto"/>
            <w:right w:val="none" w:sz="0" w:space="0" w:color="auto"/>
          </w:divBdr>
        </w:div>
        <w:div w:id="1869444594">
          <w:marLeft w:val="480"/>
          <w:marRight w:val="0"/>
          <w:marTop w:val="0"/>
          <w:marBottom w:val="0"/>
          <w:divBdr>
            <w:top w:val="none" w:sz="0" w:space="0" w:color="auto"/>
            <w:left w:val="none" w:sz="0" w:space="0" w:color="auto"/>
            <w:bottom w:val="none" w:sz="0" w:space="0" w:color="auto"/>
            <w:right w:val="none" w:sz="0" w:space="0" w:color="auto"/>
          </w:divBdr>
        </w:div>
        <w:div w:id="1737973674">
          <w:marLeft w:val="480"/>
          <w:marRight w:val="0"/>
          <w:marTop w:val="0"/>
          <w:marBottom w:val="0"/>
          <w:divBdr>
            <w:top w:val="none" w:sz="0" w:space="0" w:color="auto"/>
            <w:left w:val="none" w:sz="0" w:space="0" w:color="auto"/>
            <w:bottom w:val="none" w:sz="0" w:space="0" w:color="auto"/>
            <w:right w:val="none" w:sz="0" w:space="0" w:color="auto"/>
          </w:divBdr>
        </w:div>
        <w:div w:id="345864954">
          <w:marLeft w:val="480"/>
          <w:marRight w:val="0"/>
          <w:marTop w:val="0"/>
          <w:marBottom w:val="0"/>
          <w:divBdr>
            <w:top w:val="none" w:sz="0" w:space="0" w:color="auto"/>
            <w:left w:val="none" w:sz="0" w:space="0" w:color="auto"/>
            <w:bottom w:val="none" w:sz="0" w:space="0" w:color="auto"/>
            <w:right w:val="none" w:sz="0" w:space="0" w:color="auto"/>
          </w:divBdr>
        </w:div>
        <w:div w:id="2101632729">
          <w:marLeft w:val="480"/>
          <w:marRight w:val="0"/>
          <w:marTop w:val="0"/>
          <w:marBottom w:val="0"/>
          <w:divBdr>
            <w:top w:val="none" w:sz="0" w:space="0" w:color="auto"/>
            <w:left w:val="none" w:sz="0" w:space="0" w:color="auto"/>
            <w:bottom w:val="none" w:sz="0" w:space="0" w:color="auto"/>
            <w:right w:val="none" w:sz="0" w:space="0" w:color="auto"/>
          </w:divBdr>
        </w:div>
        <w:div w:id="1107047351">
          <w:marLeft w:val="480"/>
          <w:marRight w:val="0"/>
          <w:marTop w:val="0"/>
          <w:marBottom w:val="0"/>
          <w:divBdr>
            <w:top w:val="none" w:sz="0" w:space="0" w:color="auto"/>
            <w:left w:val="none" w:sz="0" w:space="0" w:color="auto"/>
            <w:bottom w:val="none" w:sz="0" w:space="0" w:color="auto"/>
            <w:right w:val="none" w:sz="0" w:space="0" w:color="auto"/>
          </w:divBdr>
        </w:div>
        <w:div w:id="328336428">
          <w:marLeft w:val="480"/>
          <w:marRight w:val="0"/>
          <w:marTop w:val="0"/>
          <w:marBottom w:val="0"/>
          <w:divBdr>
            <w:top w:val="none" w:sz="0" w:space="0" w:color="auto"/>
            <w:left w:val="none" w:sz="0" w:space="0" w:color="auto"/>
            <w:bottom w:val="none" w:sz="0" w:space="0" w:color="auto"/>
            <w:right w:val="none" w:sz="0" w:space="0" w:color="auto"/>
          </w:divBdr>
        </w:div>
        <w:div w:id="552304196">
          <w:marLeft w:val="480"/>
          <w:marRight w:val="0"/>
          <w:marTop w:val="0"/>
          <w:marBottom w:val="0"/>
          <w:divBdr>
            <w:top w:val="none" w:sz="0" w:space="0" w:color="auto"/>
            <w:left w:val="none" w:sz="0" w:space="0" w:color="auto"/>
            <w:bottom w:val="none" w:sz="0" w:space="0" w:color="auto"/>
            <w:right w:val="none" w:sz="0" w:space="0" w:color="auto"/>
          </w:divBdr>
        </w:div>
        <w:div w:id="290526044">
          <w:marLeft w:val="480"/>
          <w:marRight w:val="0"/>
          <w:marTop w:val="0"/>
          <w:marBottom w:val="0"/>
          <w:divBdr>
            <w:top w:val="none" w:sz="0" w:space="0" w:color="auto"/>
            <w:left w:val="none" w:sz="0" w:space="0" w:color="auto"/>
            <w:bottom w:val="none" w:sz="0" w:space="0" w:color="auto"/>
            <w:right w:val="none" w:sz="0" w:space="0" w:color="auto"/>
          </w:divBdr>
        </w:div>
        <w:div w:id="1189173761">
          <w:marLeft w:val="480"/>
          <w:marRight w:val="0"/>
          <w:marTop w:val="0"/>
          <w:marBottom w:val="0"/>
          <w:divBdr>
            <w:top w:val="none" w:sz="0" w:space="0" w:color="auto"/>
            <w:left w:val="none" w:sz="0" w:space="0" w:color="auto"/>
            <w:bottom w:val="none" w:sz="0" w:space="0" w:color="auto"/>
            <w:right w:val="none" w:sz="0" w:space="0" w:color="auto"/>
          </w:divBdr>
        </w:div>
        <w:div w:id="2016028795">
          <w:marLeft w:val="480"/>
          <w:marRight w:val="0"/>
          <w:marTop w:val="0"/>
          <w:marBottom w:val="0"/>
          <w:divBdr>
            <w:top w:val="none" w:sz="0" w:space="0" w:color="auto"/>
            <w:left w:val="none" w:sz="0" w:space="0" w:color="auto"/>
            <w:bottom w:val="none" w:sz="0" w:space="0" w:color="auto"/>
            <w:right w:val="none" w:sz="0" w:space="0" w:color="auto"/>
          </w:divBdr>
        </w:div>
        <w:div w:id="2142648097">
          <w:marLeft w:val="480"/>
          <w:marRight w:val="0"/>
          <w:marTop w:val="0"/>
          <w:marBottom w:val="0"/>
          <w:divBdr>
            <w:top w:val="none" w:sz="0" w:space="0" w:color="auto"/>
            <w:left w:val="none" w:sz="0" w:space="0" w:color="auto"/>
            <w:bottom w:val="none" w:sz="0" w:space="0" w:color="auto"/>
            <w:right w:val="none" w:sz="0" w:space="0" w:color="auto"/>
          </w:divBdr>
        </w:div>
        <w:div w:id="335961286">
          <w:marLeft w:val="480"/>
          <w:marRight w:val="0"/>
          <w:marTop w:val="0"/>
          <w:marBottom w:val="0"/>
          <w:divBdr>
            <w:top w:val="none" w:sz="0" w:space="0" w:color="auto"/>
            <w:left w:val="none" w:sz="0" w:space="0" w:color="auto"/>
            <w:bottom w:val="none" w:sz="0" w:space="0" w:color="auto"/>
            <w:right w:val="none" w:sz="0" w:space="0" w:color="auto"/>
          </w:divBdr>
        </w:div>
        <w:div w:id="983973876">
          <w:marLeft w:val="480"/>
          <w:marRight w:val="0"/>
          <w:marTop w:val="0"/>
          <w:marBottom w:val="0"/>
          <w:divBdr>
            <w:top w:val="none" w:sz="0" w:space="0" w:color="auto"/>
            <w:left w:val="none" w:sz="0" w:space="0" w:color="auto"/>
            <w:bottom w:val="none" w:sz="0" w:space="0" w:color="auto"/>
            <w:right w:val="none" w:sz="0" w:space="0" w:color="auto"/>
          </w:divBdr>
        </w:div>
        <w:div w:id="219244946">
          <w:marLeft w:val="480"/>
          <w:marRight w:val="0"/>
          <w:marTop w:val="0"/>
          <w:marBottom w:val="0"/>
          <w:divBdr>
            <w:top w:val="none" w:sz="0" w:space="0" w:color="auto"/>
            <w:left w:val="none" w:sz="0" w:space="0" w:color="auto"/>
            <w:bottom w:val="none" w:sz="0" w:space="0" w:color="auto"/>
            <w:right w:val="none" w:sz="0" w:space="0" w:color="auto"/>
          </w:divBdr>
        </w:div>
      </w:divsChild>
    </w:div>
    <w:div w:id="1009912249">
      <w:bodyDiv w:val="1"/>
      <w:marLeft w:val="0"/>
      <w:marRight w:val="0"/>
      <w:marTop w:val="0"/>
      <w:marBottom w:val="0"/>
      <w:divBdr>
        <w:top w:val="none" w:sz="0" w:space="0" w:color="auto"/>
        <w:left w:val="none" w:sz="0" w:space="0" w:color="auto"/>
        <w:bottom w:val="none" w:sz="0" w:space="0" w:color="auto"/>
        <w:right w:val="none" w:sz="0" w:space="0" w:color="auto"/>
      </w:divBdr>
    </w:div>
    <w:div w:id="1010066664">
      <w:bodyDiv w:val="1"/>
      <w:marLeft w:val="0"/>
      <w:marRight w:val="0"/>
      <w:marTop w:val="0"/>
      <w:marBottom w:val="0"/>
      <w:divBdr>
        <w:top w:val="none" w:sz="0" w:space="0" w:color="auto"/>
        <w:left w:val="none" w:sz="0" w:space="0" w:color="auto"/>
        <w:bottom w:val="none" w:sz="0" w:space="0" w:color="auto"/>
        <w:right w:val="none" w:sz="0" w:space="0" w:color="auto"/>
      </w:divBdr>
    </w:div>
    <w:div w:id="101125280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86">
          <w:marLeft w:val="480"/>
          <w:marRight w:val="0"/>
          <w:marTop w:val="0"/>
          <w:marBottom w:val="0"/>
          <w:divBdr>
            <w:top w:val="none" w:sz="0" w:space="0" w:color="auto"/>
            <w:left w:val="none" w:sz="0" w:space="0" w:color="auto"/>
            <w:bottom w:val="none" w:sz="0" w:space="0" w:color="auto"/>
            <w:right w:val="none" w:sz="0" w:space="0" w:color="auto"/>
          </w:divBdr>
        </w:div>
        <w:div w:id="1978299489">
          <w:marLeft w:val="480"/>
          <w:marRight w:val="0"/>
          <w:marTop w:val="0"/>
          <w:marBottom w:val="0"/>
          <w:divBdr>
            <w:top w:val="none" w:sz="0" w:space="0" w:color="auto"/>
            <w:left w:val="none" w:sz="0" w:space="0" w:color="auto"/>
            <w:bottom w:val="none" w:sz="0" w:space="0" w:color="auto"/>
            <w:right w:val="none" w:sz="0" w:space="0" w:color="auto"/>
          </w:divBdr>
        </w:div>
        <w:div w:id="1472408341">
          <w:marLeft w:val="480"/>
          <w:marRight w:val="0"/>
          <w:marTop w:val="0"/>
          <w:marBottom w:val="0"/>
          <w:divBdr>
            <w:top w:val="none" w:sz="0" w:space="0" w:color="auto"/>
            <w:left w:val="none" w:sz="0" w:space="0" w:color="auto"/>
            <w:bottom w:val="none" w:sz="0" w:space="0" w:color="auto"/>
            <w:right w:val="none" w:sz="0" w:space="0" w:color="auto"/>
          </w:divBdr>
        </w:div>
        <w:div w:id="1758162702">
          <w:marLeft w:val="480"/>
          <w:marRight w:val="0"/>
          <w:marTop w:val="0"/>
          <w:marBottom w:val="0"/>
          <w:divBdr>
            <w:top w:val="none" w:sz="0" w:space="0" w:color="auto"/>
            <w:left w:val="none" w:sz="0" w:space="0" w:color="auto"/>
            <w:bottom w:val="none" w:sz="0" w:space="0" w:color="auto"/>
            <w:right w:val="none" w:sz="0" w:space="0" w:color="auto"/>
          </w:divBdr>
        </w:div>
        <w:div w:id="466897020">
          <w:marLeft w:val="480"/>
          <w:marRight w:val="0"/>
          <w:marTop w:val="0"/>
          <w:marBottom w:val="0"/>
          <w:divBdr>
            <w:top w:val="none" w:sz="0" w:space="0" w:color="auto"/>
            <w:left w:val="none" w:sz="0" w:space="0" w:color="auto"/>
            <w:bottom w:val="none" w:sz="0" w:space="0" w:color="auto"/>
            <w:right w:val="none" w:sz="0" w:space="0" w:color="auto"/>
          </w:divBdr>
        </w:div>
        <w:div w:id="1315256837">
          <w:marLeft w:val="480"/>
          <w:marRight w:val="0"/>
          <w:marTop w:val="0"/>
          <w:marBottom w:val="0"/>
          <w:divBdr>
            <w:top w:val="none" w:sz="0" w:space="0" w:color="auto"/>
            <w:left w:val="none" w:sz="0" w:space="0" w:color="auto"/>
            <w:bottom w:val="none" w:sz="0" w:space="0" w:color="auto"/>
            <w:right w:val="none" w:sz="0" w:space="0" w:color="auto"/>
          </w:divBdr>
        </w:div>
        <w:div w:id="1754431155">
          <w:marLeft w:val="480"/>
          <w:marRight w:val="0"/>
          <w:marTop w:val="0"/>
          <w:marBottom w:val="0"/>
          <w:divBdr>
            <w:top w:val="none" w:sz="0" w:space="0" w:color="auto"/>
            <w:left w:val="none" w:sz="0" w:space="0" w:color="auto"/>
            <w:bottom w:val="none" w:sz="0" w:space="0" w:color="auto"/>
            <w:right w:val="none" w:sz="0" w:space="0" w:color="auto"/>
          </w:divBdr>
        </w:div>
        <w:div w:id="1482313453">
          <w:marLeft w:val="480"/>
          <w:marRight w:val="0"/>
          <w:marTop w:val="0"/>
          <w:marBottom w:val="0"/>
          <w:divBdr>
            <w:top w:val="none" w:sz="0" w:space="0" w:color="auto"/>
            <w:left w:val="none" w:sz="0" w:space="0" w:color="auto"/>
            <w:bottom w:val="none" w:sz="0" w:space="0" w:color="auto"/>
            <w:right w:val="none" w:sz="0" w:space="0" w:color="auto"/>
          </w:divBdr>
        </w:div>
        <w:div w:id="13195861">
          <w:marLeft w:val="480"/>
          <w:marRight w:val="0"/>
          <w:marTop w:val="0"/>
          <w:marBottom w:val="0"/>
          <w:divBdr>
            <w:top w:val="none" w:sz="0" w:space="0" w:color="auto"/>
            <w:left w:val="none" w:sz="0" w:space="0" w:color="auto"/>
            <w:bottom w:val="none" w:sz="0" w:space="0" w:color="auto"/>
            <w:right w:val="none" w:sz="0" w:space="0" w:color="auto"/>
          </w:divBdr>
        </w:div>
        <w:div w:id="196429014">
          <w:marLeft w:val="480"/>
          <w:marRight w:val="0"/>
          <w:marTop w:val="0"/>
          <w:marBottom w:val="0"/>
          <w:divBdr>
            <w:top w:val="none" w:sz="0" w:space="0" w:color="auto"/>
            <w:left w:val="none" w:sz="0" w:space="0" w:color="auto"/>
            <w:bottom w:val="none" w:sz="0" w:space="0" w:color="auto"/>
            <w:right w:val="none" w:sz="0" w:space="0" w:color="auto"/>
          </w:divBdr>
        </w:div>
        <w:div w:id="1758017649">
          <w:marLeft w:val="480"/>
          <w:marRight w:val="0"/>
          <w:marTop w:val="0"/>
          <w:marBottom w:val="0"/>
          <w:divBdr>
            <w:top w:val="none" w:sz="0" w:space="0" w:color="auto"/>
            <w:left w:val="none" w:sz="0" w:space="0" w:color="auto"/>
            <w:bottom w:val="none" w:sz="0" w:space="0" w:color="auto"/>
            <w:right w:val="none" w:sz="0" w:space="0" w:color="auto"/>
          </w:divBdr>
        </w:div>
        <w:div w:id="1826162447">
          <w:marLeft w:val="480"/>
          <w:marRight w:val="0"/>
          <w:marTop w:val="0"/>
          <w:marBottom w:val="0"/>
          <w:divBdr>
            <w:top w:val="none" w:sz="0" w:space="0" w:color="auto"/>
            <w:left w:val="none" w:sz="0" w:space="0" w:color="auto"/>
            <w:bottom w:val="none" w:sz="0" w:space="0" w:color="auto"/>
            <w:right w:val="none" w:sz="0" w:space="0" w:color="auto"/>
          </w:divBdr>
        </w:div>
        <w:div w:id="1514420701">
          <w:marLeft w:val="480"/>
          <w:marRight w:val="0"/>
          <w:marTop w:val="0"/>
          <w:marBottom w:val="0"/>
          <w:divBdr>
            <w:top w:val="none" w:sz="0" w:space="0" w:color="auto"/>
            <w:left w:val="none" w:sz="0" w:space="0" w:color="auto"/>
            <w:bottom w:val="none" w:sz="0" w:space="0" w:color="auto"/>
            <w:right w:val="none" w:sz="0" w:space="0" w:color="auto"/>
          </w:divBdr>
        </w:div>
        <w:div w:id="1768109674">
          <w:marLeft w:val="480"/>
          <w:marRight w:val="0"/>
          <w:marTop w:val="0"/>
          <w:marBottom w:val="0"/>
          <w:divBdr>
            <w:top w:val="none" w:sz="0" w:space="0" w:color="auto"/>
            <w:left w:val="none" w:sz="0" w:space="0" w:color="auto"/>
            <w:bottom w:val="none" w:sz="0" w:space="0" w:color="auto"/>
            <w:right w:val="none" w:sz="0" w:space="0" w:color="auto"/>
          </w:divBdr>
        </w:div>
        <w:div w:id="295843426">
          <w:marLeft w:val="480"/>
          <w:marRight w:val="0"/>
          <w:marTop w:val="0"/>
          <w:marBottom w:val="0"/>
          <w:divBdr>
            <w:top w:val="none" w:sz="0" w:space="0" w:color="auto"/>
            <w:left w:val="none" w:sz="0" w:space="0" w:color="auto"/>
            <w:bottom w:val="none" w:sz="0" w:space="0" w:color="auto"/>
            <w:right w:val="none" w:sz="0" w:space="0" w:color="auto"/>
          </w:divBdr>
        </w:div>
        <w:div w:id="1814130011">
          <w:marLeft w:val="480"/>
          <w:marRight w:val="0"/>
          <w:marTop w:val="0"/>
          <w:marBottom w:val="0"/>
          <w:divBdr>
            <w:top w:val="none" w:sz="0" w:space="0" w:color="auto"/>
            <w:left w:val="none" w:sz="0" w:space="0" w:color="auto"/>
            <w:bottom w:val="none" w:sz="0" w:space="0" w:color="auto"/>
            <w:right w:val="none" w:sz="0" w:space="0" w:color="auto"/>
          </w:divBdr>
        </w:div>
        <w:div w:id="1521384699">
          <w:marLeft w:val="480"/>
          <w:marRight w:val="0"/>
          <w:marTop w:val="0"/>
          <w:marBottom w:val="0"/>
          <w:divBdr>
            <w:top w:val="none" w:sz="0" w:space="0" w:color="auto"/>
            <w:left w:val="none" w:sz="0" w:space="0" w:color="auto"/>
            <w:bottom w:val="none" w:sz="0" w:space="0" w:color="auto"/>
            <w:right w:val="none" w:sz="0" w:space="0" w:color="auto"/>
          </w:divBdr>
        </w:div>
        <w:div w:id="1634675593">
          <w:marLeft w:val="480"/>
          <w:marRight w:val="0"/>
          <w:marTop w:val="0"/>
          <w:marBottom w:val="0"/>
          <w:divBdr>
            <w:top w:val="none" w:sz="0" w:space="0" w:color="auto"/>
            <w:left w:val="none" w:sz="0" w:space="0" w:color="auto"/>
            <w:bottom w:val="none" w:sz="0" w:space="0" w:color="auto"/>
            <w:right w:val="none" w:sz="0" w:space="0" w:color="auto"/>
          </w:divBdr>
        </w:div>
        <w:div w:id="918750083">
          <w:marLeft w:val="480"/>
          <w:marRight w:val="0"/>
          <w:marTop w:val="0"/>
          <w:marBottom w:val="0"/>
          <w:divBdr>
            <w:top w:val="none" w:sz="0" w:space="0" w:color="auto"/>
            <w:left w:val="none" w:sz="0" w:space="0" w:color="auto"/>
            <w:bottom w:val="none" w:sz="0" w:space="0" w:color="auto"/>
            <w:right w:val="none" w:sz="0" w:space="0" w:color="auto"/>
          </w:divBdr>
        </w:div>
        <w:div w:id="1234506958">
          <w:marLeft w:val="480"/>
          <w:marRight w:val="0"/>
          <w:marTop w:val="0"/>
          <w:marBottom w:val="0"/>
          <w:divBdr>
            <w:top w:val="none" w:sz="0" w:space="0" w:color="auto"/>
            <w:left w:val="none" w:sz="0" w:space="0" w:color="auto"/>
            <w:bottom w:val="none" w:sz="0" w:space="0" w:color="auto"/>
            <w:right w:val="none" w:sz="0" w:space="0" w:color="auto"/>
          </w:divBdr>
        </w:div>
      </w:divsChild>
    </w:div>
    <w:div w:id="1012493735">
      <w:bodyDiv w:val="1"/>
      <w:marLeft w:val="0"/>
      <w:marRight w:val="0"/>
      <w:marTop w:val="0"/>
      <w:marBottom w:val="0"/>
      <w:divBdr>
        <w:top w:val="none" w:sz="0" w:space="0" w:color="auto"/>
        <w:left w:val="none" w:sz="0" w:space="0" w:color="auto"/>
        <w:bottom w:val="none" w:sz="0" w:space="0" w:color="auto"/>
        <w:right w:val="none" w:sz="0" w:space="0" w:color="auto"/>
      </w:divBdr>
      <w:divsChild>
        <w:div w:id="2053797842">
          <w:marLeft w:val="480"/>
          <w:marRight w:val="0"/>
          <w:marTop w:val="0"/>
          <w:marBottom w:val="0"/>
          <w:divBdr>
            <w:top w:val="none" w:sz="0" w:space="0" w:color="auto"/>
            <w:left w:val="none" w:sz="0" w:space="0" w:color="auto"/>
            <w:bottom w:val="none" w:sz="0" w:space="0" w:color="auto"/>
            <w:right w:val="none" w:sz="0" w:space="0" w:color="auto"/>
          </w:divBdr>
        </w:div>
        <w:div w:id="1595702359">
          <w:marLeft w:val="480"/>
          <w:marRight w:val="0"/>
          <w:marTop w:val="0"/>
          <w:marBottom w:val="0"/>
          <w:divBdr>
            <w:top w:val="none" w:sz="0" w:space="0" w:color="auto"/>
            <w:left w:val="none" w:sz="0" w:space="0" w:color="auto"/>
            <w:bottom w:val="none" w:sz="0" w:space="0" w:color="auto"/>
            <w:right w:val="none" w:sz="0" w:space="0" w:color="auto"/>
          </w:divBdr>
        </w:div>
        <w:div w:id="1415009146">
          <w:marLeft w:val="480"/>
          <w:marRight w:val="0"/>
          <w:marTop w:val="0"/>
          <w:marBottom w:val="0"/>
          <w:divBdr>
            <w:top w:val="none" w:sz="0" w:space="0" w:color="auto"/>
            <w:left w:val="none" w:sz="0" w:space="0" w:color="auto"/>
            <w:bottom w:val="none" w:sz="0" w:space="0" w:color="auto"/>
            <w:right w:val="none" w:sz="0" w:space="0" w:color="auto"/>
          </w:divBdr>
        </w:div>
        <w:div w:id="74057092">
          <w:marLeft w:val="480"/>
          <w:marRight w:val="0"/>
          <w:marTop w:val="0"/>
          <w:marBottom w:val="0"/>
          <w:divBdr>
            <w:top w:val="none" w:sz="0" w:space="0" w:color="auto"/>
            <w:left w:val="none" w:sz="0" w:space="0" w:color="auto"/>
            <w:bottom w:val="none" w:sz="0" w:space="0" w:color="auto"/>
            <w:right w:val="none" w:sz="0" w:space="0" w:color="auto"/>
          </w:divBdr>
        </w:div>
        <w:div w:id="539636286">
          <w:marLeft w:val="480"/>
          <w:marRight w:val="0"/>
          <w:marTop w:val="0"/>
          <w:marBottom w:val="0"/>
          <w:divBdr>
            <w:top w:val="none" w:sz="0" w:space="0" w:color="auto"/>
            <w:left w:val="none" w:sz="0" w:space="0" w:color="auto"/>
            <w:bottom w:val="none" w:sz="0" w:space="0" w:color="auto"/>
            <w:right w:val="none" w:sz="0" w:space="0" w:color="auto"/>
          </w:divBdr>
        </w:div>
        <w:div w:id="481040202">
          <w:marLeft w:val="480"/>
          <w:marRight w:val="0"/>
          <w:marTop w:val="0"/>
          <w:marBottom w:val="0"/>
          <w:divBdr>
            <w:top w:val="none" w:sz="0" w:space="0" w:color="auto"/>
            <w:left w:val="none" w:sz="0" w:space="0" w:color="auto"/>
            <w:bottom w:val="none" w:sz="0" w:space="0" w:color="auto"/>
            <w:right w:val="none" w:sz="0" w:space="0" w:color="auto"/>
          </w:divBdr>
        </w:div>
        <w:div w:id="240607386">
          <w:marLeft w:val="480"/>
          <w:marRight w:val="0"/>
          <w:marTop w:val="0"/>
          <w:marBottom w:val="0"/>
          <w:divBdr>
            <w:top w:val="none" w:sz="0" w:space="0" w:color="auto"/>
            <w:left w:val="none" w:sz="0" w:space="0" w:color="auto"/>
            <w:bottom w:val="none" w:sz="0" w:space="0" w:color="auto"/>
            <w:right w:val="none" w:sz="0" w:space="0" w:color="auto"/>
          </w:divBdr>
        </w:div>
        <w:div w:id="523399656">
          <w:marLeft w:val="480"/>
          <w:marRight w:val="0"/>
          <w:marTop w:val="0"/>
          <w:marBottom w:val="0"/>
          <w:divBdr>
            <w:top w:val="none" w:sz="0" w:space="0" w:color="auto"/>
            <w:left w:val="none" w:sz="0" w:space="0" w:color="auto"/>
            <w:bottom w:val="none" w:sz="0" w:space="0" w:color="auto"/>
            <w:right w:val="none" w:sz="0" w:space="0" w:color="auto"/>
          </w:divBdr>
        </w:div>
        <w:div w:id="29965144">
          <w:marLeft w:val="480"/>
          <w:marRight w:val="0"/>
          <w:marTop w:val="0"/>
          <w:marBottom w:val="0"/>
          <w:divBdr>
            <w:top w:val="none" w:sz="0" w:space="0" w:color="auto"/>
            <w:left w:val="none" w:sz="0" w:space="0" w:color="auto"/>
            <w:bottom w:val="none" w:sz="0" w:space="0" w:color="auto"/>
            <w:right w:val="none" w:sz="0" w:space="0" w:color="auto"/>
          </w:divBdr>
        </w:div>
        <w:div w:id="1095400628">
          <w:marLeft w:val="480"/>
          <w:marRight w:val="0"/>
          <w:marTop w:val="0"/>
          <w:marBottom w:val="0"/>
          <w:divBdr>
            <w:top w:val="none" w:sz="0" w:space="0" w:color="auto"/>
            <w:left w:val="none" w:sz="0" w:space="0" w:color="auto"/>
            <w:bottom w:val="none" w:sz="0" w:space="0" w:color="auto"/>
            <w:right w:val="none" w:sz="0" w:space="0" w:color="auto"/>
          </w:divBdr>
        </w:div>
        <w:div w:id="989093039">
          <w:marLeft w:val="480"/>
          <w:marRight w:val="0"/>
          <w:marTop w:val="0"/>
          <w:marBottom w:val="0"/>
          <w:divBdr>
            <w:top w:val="none" w:sz="0" w:space="0" w:color="auto"/>
            <w:left w:val="none" w:sz="0" w:space="0" w:color="auto"/>
            <w:bottom w:val="none" w:sz="0" w:space="0" w:color="auto"/>
            <w:right w:val="none" w:sz="0" w:space="0" w:color="auto"/>
          </w:divBdr>
        </w:div>
      </w:divsChild>
    </w:div>
    <w:div w:id="1013334838">
      <w:bodyDiv w:val="1"/>
      <w:marLeft w:val="0"/>
      <w:marRight w:val="0"/>
      <w:marTop w:val="0"/>
      <w:marBottom w:val="0"/>
      <w:divBdr>
        <w:top w:val="none" w:sz="0" w:space="0" w:color="auto"/>
        <w:left w:val="none" w:sz="0" w:space="0" w:color="auto"/>
        <w:bottom w:val="none" w:sz="0" w:space="0" w:color="auto"/>
        <w:right w:val="none" w:sz="0" w:space="0" w:color="auto"/>
      </w:divBdr>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579">
      <w:bodyDiv w:val="1"/>
      <w:marLeft w:val="0"/>
      <w:marRight w:val="0"/>
      <w:marTop w:val="0"/>
      <w:marBottom w:val="0"/>
      <w:divBdr>
        <w:top w:val="none" w:sz="0" w:space="0" w:color="auto"/>
        <w:left w:val="none" w:sz="0" w:space="0" w:color="auto"/>
        <w:bottom w:val="none" w:sz="0" w:space="0" w:color="auto"/>
        <w:right w:val="none" w:sz="0" w:space="0" w:color="auto"/>
      </w:divBdr>
    </w:div>
    <w:div w:id="1015110130">
      <w:bodyDiv w:val="1"/>
      <w:marLeft w:val="0"/>
      <w:marRight w:val="0"/>
      <w:marTop w:val="0"/>
      <w:marBottom w:val="0"/>
      <w:divBdr>
        <w:top w:val="none" w:sz="0" w:space="0" w:color="auto"/>
        <w:left w:val="none" w:sz="0" w:space="0" w:color="auto"/>
        <w:bottom w:val="none" w:sz="0" w:space="0" w:color="auto"/>
        <w:right w:val="none" w:sz="0" w:space="0" w:color="auto"/>
      </w:divBdr>
    </w:div>
    <w:div w:id="1016419946">
      <w:bodyDiv w:val="1"/>
      <w:marLeft w:val="0"/>
      <w:marRight w:val="0"/>
      <w:marTop w:val="0"/>
      <w:marBottom w:val="0"/>
      <w:divBdr>
        <w:top w:val="none" w:sz="0" w:space="0" w:color="auto"/>
        <w:left w:val="none" w:sz="0" w:space="0" w:color="auto"/>
        <w:bottom w:val="none" w:sz="0" w:space="0" w:color="auto"/>
        <w:right w:val="none" w:sz="0" w:space="0" w:color="auto"/>
      </w:divBdr>
    </w:div>
    <w:div w:id="1016926171">
      <w:bodyDiv w:val="1"/>
      <w:marLeft w:val="0"/>
      <w:marRight w:val="0"/>
      <w:marTop w:val="0"/>
      <w:marBottom w:val="0"/>
      <w:divBdr>
        <w:top w:val="none" w:sz="0" w:space="0" w:color="auto"/>
        <w:left w:val="none" w:sz="0" w:space="0" w:color="auto"/>
        <w:bottom w:val="none" w:sz="0" w:space="0" w:color="auto"/>
        <w:right w:val="none" w:sz="0" w:space="0" w:color="auto"/>
      </w:divBdr>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20282414">
      <w:bodyDiv w:val="1"/>
      <w:marLeft w:val="0"/>
      <w:marRight w:val="0"/>
      <w:marTop w:val="0"/>
      <w:marBottom w:val="0"/>
      <w:divBdr>
        <w:top w:val="none" w:sz="0" w:space="0" w:color="auto"/>
        <w:left w:val="none" w:sz="0" w:space="0" w:color="auto"/>
        <w:bottom w:val="none" w:sz="0" w:space="0" w:color="auto"/>
        <w:right w:val="none" w:sz="0" w:space="0" w:color="auto"/>
      </w:divBdr>
      <w:divsChild>
        <w:div w:id="2029403294">
          <w:marLeft w:val="480"/>
          <w:marRight w:val="0"/>
          <w:marTop w:val="0"/>
          <w:marBottom w:val="0"/>
          <w:divBdr>
            <w:top w:val="none" w:sz="0" w:space="0" w:color="auto"/>
            <w:left w:val="none" w:sz="0" w:space="0" w:color="auto"/>
            <w:bottom w:val="none" w:sz="0" w:space="0" w:color="auto"/>
            <w:right w:val="none" w:sz="0" w:space="0" w:color="auto"/>
          </w:divBdr>
        </w:div>
        <w:div w:id="513496085">
          <w:marLeft w:val="480"/>
          <w:marRight w:val="0"/>
          <w:marTop w:val="0"/>
          <w:marBottom w:val="0"/>
          <w:divBdr>
            <w:top w:val="none" w:sz="0" w:space="0" w:color="auto"/>
            <w:left w:val="none" w:sz="0" w:space="0" w:color="auto"/>
            <w:bottom w:val="none" w:sz="0" w:space="0" w:color="auto"/>
            <w:right w:val="none" w:sz="0" w:space="0" w:color="auto"/>
          </w:divBdr>
        </w:div>
        <w:div w:id="1096092306">
          <w:marLeft w:val="480"/>
          <w:marRight w:val="0"/>
          <w:marTop w:val="0"/>
          <w:marBottom w:val="0"/>
          <w:divBdr>
            <w:top w:val="none" w:sz="0" w:space="0" w:color="auto"/>
            <w:left w:val="none" w:sz="0" w:space="0" w:color="auto"/>
            <w:bottom w:val="none" w:sz="0" w:space="0" w:color="auto"/>
            <w:right w:val="none" w:sz="0" w:space="0" w:color="auto"/>
          </w:divBdr>
        </w:div>
        <w:div w:id="226306844">
          <w:marLeft w:val="480"/>
          <w:marRight w:val="0"/>
          <w:marTop w:val="0"/>
          <w:marBottom w:val="0"/>
          <w:divBdr>
            <w:top w:val="none" w:sz="0" w:space="0" w:color="auto"/>
            <w:left w:val="none" w:sz="0" w:space="0" w:color="auto"/>
            <w:bottom w:val="none" w:sz="0" w:space="0" w:color="auto"/>
            <w:right w:val="none" w:sz="0" w:space="0" w:color="auto"/>
          </w:divBdr>
        </w:div>
        <w:div w:id="1396705762">
          <w:marLeft w:val="480"/>
          <w:marRight w:val="0"/>
          <w:marTop w:val="0"/>
          <w:marBottom w:val="0"/>
          <w:divBdr>
            <w:top w:val="none" w:sz="0" w:space="0" w:color="auto"/>
            <w:left w:val="none" w:sz="0" w:space="0" w:color="auto"/>
            <w:bottom w:val="none" w:sz="0" w:space="0" w:color="auto"/>
            <w:right w:val="none" w:sz="0" w:space="0" w:color="auto"/>
          </w:divBdr>
        </w:div>
      </w:divsChild>
    </w:div>
    <w:div w:id="1024407772">
      <w:bodyDiv w:val="1"/>
      <w:marLeft w:val="0"/>
      <w:marRight w:val="0"/>
      <w:marTop w:val="0"/>
      <w:marBottom w:val="0"/>
      <w:divBdr>
        <w:top w:val="none" w:sz="0" w:space="0" w:color="auto"/>
        <w:left w:val="none" w:sz="0" w:space="0" w:color="auto"/>
        <w:bottom w:val="none" w:sz="0" w:space="0" w:color="auto"/>
        <w:right w:val="none" w:sz="0" w:space="0" w:color="auto"/>
      </w:divBdr>
      <w:divsChild>
        <w:div w:id="625745468">
          <w:marLeft w:val="480"/>
          <w:marRight w:val="0"/>
          <w:marTop w:val="0"/>
          <w:marBottom w:val="0"/>
          <w:divBdr>
            <w:top w:val="none" w:sz="0" w:space="0" w:color="auto"/>
            <w:left w:val="none" w:sz="0" w:space="0" w:color="auto"/>
            <w:bottom w:val="none" w:sz="0" w:space="0" w:color="auto"/>
            <w:right w:val="none" w:sz="0" w:space="0" w:color="auto"/>
          </w:divBdr>
        </w:div>
        <w:div w:id="1882554019">
          <w:marLeft w:val="480"/>
          <w:marRight w:val="0"/>
          <w:marTop w:val="0"/>
          <w:marBottom w:val="0"/>
          <w:divBdr>
            <w:top w:val="none" w:sz="0" w:space="0" w:color="auto"/>
            <w:left w:val="none" w:sz="0" w:space="0" w:color="auto"/>
            <w:bottom w:val="none" w:sz="0" w:space="0" w:color="auto"/>
            <w:right w:val="none" w:sz="0" w:space="0" w:color="auto"/>
          </w:divBdr>
        </w:div>
        <w:div w:id="1817528580">
          <w:marLeft w:val="480"/>
          <w:marRight w:val="0"/>
          <w:marTop w:val="0"/>
          <w:marBottom w:val="0"/>
          <w:divBdr>
            <w:top w:val="none" w:sz="0" w:space="0" w:color="auto"/>
            <w:left w:val="none" w:sz="0" w:space="0" w:color="auto"/>
            <w:bottom w:val="none" w:sz="0" w:space="0" w:color="auto"/>
            <w:right w:val="none" w:sz="0" w:space="0" w:color="auto"/>
          </w:divBdr>
        </w:div>
        <w:div w:id="957562932">
          <w:marLeft w:val="480"/>
          <w:marRight w:val="0"/>
          <w:marTop w:val="0"/>
          <w:marBottom w:val="0"/>
          <w:divBdr>
            <w:top w:val="none" w:sz="0" w:space="0" w:color="auto"/>
            <w:left w:val="none" w:sz="0" w:space="0" w:color="auto"/>
            <w:bottom w:val="none" w:sz="0" w:space="0" w:color="auto"/>
            <w:right w:val="none" w:sz="0" w:space="0" w:color="auto"/>
          </w:divBdr>
        </w:div>
        <w:div w:id="750003688">
          <w:marLeft w:val="480"/>
          <w:marRight w:val="0"/>
          <w:marTop w:val="0"/>
          <w:marBottom w:val="0"/>
          <w:divBdr>
            <w:top w:val="none" w:sz="0" w:space="0" w:color="auto"/>
            <w:left w:val="none" w:sz="0" w:space="0" w:color="auto"/>
            <w:bottom w:val="none" w:sz="0" w:space="0" w:color="auto"/>
            <w:right w:val="none" w:sz="0" w:space="0" w:color="auto"/>
          </w:divBdr>
        </w:div>
        <w:div w:id="993265793">
          <w:marLeft w:val="480"/>
          <w:marRight w:val="0"/>
          <w:marTop w:val="0"/>
          <w:marBottom w:val="0"/>
          <w:divBdr>
            <w:top w:val="none" w:sz="0" w:space="0" w:color="auto"/>
            <w:left w:val="none" w:sz="0" w:space="0" w:color="auto"/>
            <w:bottom w:val="none" w:sz="0" w:space="0" w:color="auto"/>
            <w:right w:val="none" w:sz="0" w:space="0" w:color="auto"/>
          </w:divBdr>
        </w:div>
        <w:div w:id="1122074240">
          <w:marLeft w:val="480"/>
          <w:marRight w:val="0"/>
          <w:marTop w:val="0"/>
          <w:marBottom w:val="0"/>
          <w:divBdr>
            <w:top w:val="none" w:sz="0" w:space="0" w:color="auto"/>
            <w:left w:val="none" w:sz="0" w:space="0" w:color="auto"/>
            <w:bottom w:val="none" w:sz="0" w:space="0" w:color="auto"/>
            <w:right w:val="none" w:sz="0" w:space="0" w:color="auto"/>
          </w:divBdr>
        </w:div>
        <w:div w:id="815027464">
          <w:marLeft w:val="480"/>
          <w:marRight w:val="0"/>
          <w:marTop w:val="0"/>
          <w:marBottom w:val="0"/>
          <w:divBdr>
            <w:top w:val="none" w:sz="0" w:space="0" w:color="auto"/>
            <w:left w:val="none" w:sz="0" w:space="0" w:color="auto"/>
            <w:bottom w:val="none" w:sz="0" w:space="0" w:color="auto"/>
            <w:right w:val="none" w:sz="0" w:space="0" w:color="auto"/>
          </w:divBdr>
        </w:div>
        <w:div w:id="661271943">
          <w:marLeft w:val="480"/>
          <w:marRight w:val="0"/>
          <w:marTop w:val="0"/>
          <w:marBottom w:val="0"/>
          <w:divBdr>
            <w:top w:val="none" w:sz="0" w:space="0" w:color="auto"/>
            <w:left w:val="none" w:sz="0" w:space="0" w:color="auto"/>
            <w:bottom w:val="none" w:sz="0" w:space="0" w:color="auto"/>
            <w:right w:val="none" w:sz="0" w:space="0" w:color="auto"/>
          </w:divBdr>
        </w:div>
        <w:div w:id="259606781">
          <w:marLeft w:val="480"/>
          <w:marRight w:val="0"/>
          <w:marTop w:val="0"/>
          <w:marBottom w:val="0"/>
          <w:divBdr>
            <w:top w:val="none" w:sz="0" w:space="0" w:color="auto"/>
            <w:left w:val="none" w:sz="0" w:space="0" w:color="auto"/>
            <w:bottom w:val="none" w:sz="0" w:space="0" w:color="auto"/>
            <w:right w:val="none" w:sz="0" w:space="0" w:color="auto"/>
          </w:divBdr>
        </w:div>
        <w:div w:id="1095900404">
          <w:marLeft w:val="480"/>
          <w:marRight w:val="0"/>
          <w:marTop w:val="0"/>
          <w:marBottom w:val="0"/>
          <w:divBdr>
            <w:top w:val="none" w:sz="0" w:space="0" w:color="auto"/>
            <w:left w:val="none" w:sz="0" w:space="0" w:color="auto"/>
            <w:bottom w:val="none" w:sz="0" w:space="0" w:color="auto"/>
            <w:right w:val="none" w:sz="0" w:space="0" w:color="auto"/>
          </w:divBdr>
        </w:div>
        <w:div w:id="1394234620">
          <w:marLeft w:val="480"/>
          <w:marRight w:val="0"/>
          <w:marTop w:val="0"/>
          <w:marBottom w:val="0"/>
          <w:divBdr>
            <w:top w:val="none" w:sz="0" w:space="0" w:color="auto"/>
            <w:left w:val="none" w:sz="0" w:space="0" w:color="auto"/>
            <w:bottom w:val="none" w:sz="0" w:space="0" w:color="auto"/>
            <w:right w:val="none" w:sz="0" w:space="0" w:color="auto"/>
          </w:divBdr>
        </w:div>
        <w:div w:id="1484155966">
          <w:marLeft w:val="480"/>
          <w:marRight w:val="0"/>
          <w:marTop w:val="0"/>
          <w:marBottom w:val="0"/>
          <w:divBdr>
            <w:top w:val="none" w:sz="0" w:space="0" w:color="auto"/>
            <w:left w:val="none" w:sz="0" w:space="0" w:color="auto"/>
            <w:bottom w:val="none" w:sz="0" w:space="0" w:color="auto"/>
            <w:right w:val="none" w:sz="0" w:space="0" w:color="auto"/>
          </w:divBdr>
        </w:div>
        <w:div w:id="911768815">
          <w:marLeft w:val="480"/>
          <w:marRight w:val="0"/>
          <w:marTop w:val="0"/>
          <w:marBottom w:val="0"/>
          <w:divBdr>
            <w:top w:val="none" w:sz="0" w:space="0" w:color="auto"/>
            <w:left w:val="none" w:sz="0" w:space="0" w:color="auto"/>
            <w:bottom w:val="none" w:sz="0" w:space="0" w:color="auto"/>
            <w:right w:val="none" w:sz="0" w:space="0" w:color="auto"/>
          </w:divBdr>
        </w:div>
        <w:div w:id="8724576">
          <w:marLeft w:val="480"/>
          <w:marRight w:val="0"/>
          <w:marTop w:val="0"/>
          <w:marBottom w:val="0"/>
          <w:divBdr>
            <w:top w:val="none" w:sz="0" w:space="0" w:color="auto"/>
            <w:left w:val="none" w:sz="0" w:space="0" w:color="auto"/>
            <w:bottom w:val="none" w:sz="0" w:space="0" w:color="auto"/>
            <w:right w:val="none" w:sz="0" w:space="0" w:color="auto"/>
          </w:divBdr>
        </w:div>
        <w:div w:id="550768194">
          <w:marLeft w:val="480"/>
          <w:marRight w:val="0"/>
          <w:marTop w:val="0"/>
          <w:marBottom w:val="0"/>
          <w:divBdr>
            <w:top w:val="none" w:sz="0" w:space="0" w:color="auto"/>
            <w:left w:val="none" w:sz="0" w:space="0" w:color="auto"/>
            <w:bottom w:val="none" w:sz="0" w:space="0" w:color="auto"/>
            <w:right w:val="none" w:sz="0" w:space="0" w:color="auto"/>
          </w:divBdr>
        </w:div>
        <w:div w:id="2004581600">
          <w:marLeft w:val="480"/>
          <w:marRight w:val="0"/>
          <w:marTop w:val="0"/>
          <w:marBottom w:val="0"/>
          <w:divBdr>
            <w:top w:val="none" w:sz="0" w:space="0" w:color="auto"/>
            <w:left w:val="none" w:sz="0" w:space="0" w:color="auto"/>
            <w:bottom w:val="none" w:sz="0" w:space="0" w:color="auto"/>
            <w:right w:val="none" w:sz="0" w:space="0" w:color="auto"/>
          </w:divBdr>
        </w:div>
        <w:div w:id="1559975218">
          <w:marLeft w:val="480"/>
          <w:marRight w:val="0"/>
          <w:marTop w:val="0"/>
          <w:marBottom w:val="0"/>
          <w:divBdr>
            <w:top w:val="none" w:sz="0" w:space="0" w:color="auto"/>
            <w:left w:val="none" w:sz="0" w:space="0" w:color="auto"/>
            <w:bottom w:val="none" w:sz="0" w:space="0" w:color="auto"/>
            <w:right w:val="none" w:sz="0" w:space="0" w:color="auto"/>
          </w:divBdr>
        </w:div>
        <w:div w:id="254438967">
          <w:marLeft w:val="480"/>
          <w:marRight w:val="0"/>
          <w:marTop w:val="0"/>
          <w:marBottom w:val="0"/>
          <w:divBdr>
            <w:top w:val="none" w:sz="0" w:space="0" w:color="auto"/>
            <w:left w:val="none" w:sz="0" w:space="0" w:color="auto"/>
            <w:bottom w:val="none" w:sz="0" w:space="0" w:color="auto"/>
            <w:right w:val="none" w:sz="0" w:space="0" w:color="auto"/>
          </w:divBdr>
        </w:div>
        <w:div w:id="1508902825">
          <w:marLeft w:val="480"/>
          <w:marRight w:val="0"/>
          <w:marTop w:val="0"/>
          <w:marBottom w:val="0"/>
          <w:divBdr>
            <w:top w:val="none" w:sz="0" w:space="0" w:color="auto"/>
            <w:left w:val="none" w:sz="0" w:space="0" w:color="auto"/>
            <w:bottom w:val="none" w:sz="0" w:space="0" w:color="auto"/>
            <w:right w:val="none" w:sz="0" w:space="0" w:color="auto"/>
          </w:divBdr>
        </w:div>
        <w:div w:id="2069767145">
          <w:marLeft w:val="480"/>
          <w:marRight w:val="0"/>
          <w:marTop w:val="0"/>
          <w:marBottom w:val="0"/>
          <w:divBdr>
            <w:top w:val="none" w:sz="0" w:space="0" w:color="auto"/>
            <w:left w:val="none" w:sz="0" w:space="0" w:color="auto"/>
            <w:bottom w:val="none" w:sz="0" w:space="0" w:color="auto"/>
            <w:right w:val="none" w:sz="0" w:space="0" w:color="auto"/>
          </w:divBdr>
        </w:div>
        <w:div w:id="1019430045">
          <w:marLeft w:val="480"/>
          <w:marRight w:val="0"/>
          <w:marTop w:val="0"/>
          <w:marBottom w:val="0"/>
          <w:divBdr>
            <w:top w:val="none" w:sz="0" w:space="0" w:color="auto"/>
            <w:left w:val="none" w:sz="0" w:space="0" w:color="auto"/>
            <w:bottom w:val="none" w:sz="0" w:space="0" w:color="auto"/>
            <w:right w:val="none" w:sz="0" w:space="0" w:color="auto"/>
          </w:divBdr>
        </w:div>
        <w:div w:id="1359745801">
          <w:marLeft w:val="480"/>
          <w:marRight w:val="0"/>
          <w:marTop w:val="0"/>
          <w:marBottom w:val="0"/>
          <w:divBdr>
            <w:top w:val="none" w:sz="0" w:space="0" w:color="auto"/>
            <w:left w:val="none" w:sz="0" w:space="0" w:color="auto"/>
            <w:bottom w:val="none" w:sz="0" w:space="0" w:color="auto"/>
            <w:right w:val="none" w:sz="0" w:space="0" w:color="auto"/>
          </w:divBdr>
        </w:div>
        <w:div w:id="1100417131">
          <w:marLeft w:val="480"/>
          <w:marRight w:val="0"/>
          <w:marTop w:val="0"/>
          <w:marBottom w:val="0"/>
          <w:divBdr>
            <w:top w:val="none" w:sz="0" w:space="0" w:color="auto"/>
            <w:left w:val="none" w:sz="0" w:space="0" w:color="auto"/>
            <w:bottom w:val="none" w:sz="0" w:space="0" w:color="auto"/>
            <w:right w:val="none" w:sz="0" w:space="0" w:color="auto"/>
          </w:divBdr>
        </w:div>
        <w:div w:id="1933279028">
          <w:marLeft w:val="480"/>
          <w:marRight w:val="0"/>
          <w:marTop w:val="0"/>
          <w:marBottom w:val="0"/>
          <w:divBdr>
            <w:top w:val="none" w:sz="0" w:space="0" w:color="auto"/>
            <w:left w:val="none" w:sz="0" w:space="0" w:color="auto"/>
            <w:bottom w:val="none" w:sz="0" w:space="0" w:color="auto"/>
            <w:right w:val="none" w:sz="0" w:space="0" w:color="auto"/>
          </w:divBdr>
        </w:div>
        <w:div w:id="788738773">
          <w:marLeft w:val="480"/>
          <w:marRight w:val="0"/>
          <w:marTop w:val="0"/>
          <w:marBottom w:val="0"/>
          <w:divBdr>
            <w:top w:val="none" w:sz="0" w:space="0" w:color="auto"/>
            <w:left w:val="none" w:sz="0" w:space="0" w:color="auto"/>
            <w:bottom w:val="none" w:sz="0" w:space="0" w:color="auto"/>
            <w:right w:val="none" w:sz="0" w:space="0" w:color="auto"/>
          </w:divBdr>
        </w:div>
        <w:div w:id="984235668">
          <w:marLeft w:val="480"/>
          <w:marRight w:val="0"/>
          <w:marTop w:val="0"/>
          <w:marBottom w:val="0"/>
          <w:divBdr>
            <w:top w:val="none" w:sz="0" w:space="0" w:color="auto"/>
            <w:left w:val="none" w:sz="0" w:space="0" w:color="auto"/>
            <w:bottom w:val="none" w:sz="0" w:space="0" w:color="auto"/>
            <w:right w:val="none" w:sz="0" w:space="0" w:color="auto"/>
          </w:divBdr>
        </w:div>
        <w:div w:id="1039625169">
          <w:marLeft w:val="480"/>
          <w:marRight w:val="0"/>
          <w:marTop w:val="0"/>
          <w:marBottom w:val="0"/>
          <w:divBdr>
            <w:top w:val="none" w:sz="0" w:space="0" w:color="auto"/>
            <w:left w:val="none" w:sz="0" w:space="0" w:color="auto"/>
            <w:bottom w:val="none" w:sz="0" w:space="0" w:color="auto"/>
            <w:right w:val="none" w:sz="0" w:space="0" w:color="auto"/>
          </w:divBdr>
        </w:div>
        <w:div w:id="1796168785">
          <w:marLeft w:val="480"/>
          <w:marRight w:val="0"/>
          <w:marTop w:val="0"/>
          <w:marBottom w:val="0"/>
          <w:divBdr>
            <w:top w:val="none" w:sz="0" w:space="0" w:color="auto"/>
            <w:left w:val="none" w:sz="0" w:space="0" w:color="auto"/>
            <w:bottom w:val="none" w:sz="0" w:space="0" w:color="auto"/>
            <w:right w:val="none" w:sz="0" w:space="0" w:color="auto"/>
          </w:divBdr>
        </w:div>
        <w:div w:id="665859829">
          <w:marLeft w:val="480"/>
          <w:marRight w:val="0"/>
          <w:marTop w:val="0"/>
          <w:marBottom w:val="0"/>
          <w:divBdr>
            <w:top w:val="none" w:sz="0" w:space="0" w:color="auto"/>
            <w:left w:val="none" w:sz="0" w:space="0" w:color="auto"/>
            <w:bottom w:val="none" w:sz="0" w:space="0" w:color="auto"/>
            <w:right w:val="none" w:sz="0" w:space="0" w:color="auto"/>
          </w:divBdr>
        </w:div>
        <w:div w:id="2015105384">
          <w:marLeft w:val="480"/>
          <w:marRight w:val="0"/>
          <w:marTop w:val="0"/>
          <w:marBottom w:val="0"/>
          <w:divBdr>
            <w:top w:val="none" w:sz="0" w:space="0" w:color="auto"/>
            <w:left w:val="none" w:sz="0" w:space="0" w:color="auto"/>
            <w:bottom w:val="none" w:sz="0" w:space="0" w:color="auto"/>
            <w:right w:val="none" w:sz="0" w:space="0" w:color="auto"/>
          </w:divBdr>
        </w:div>
        <w:div w:id="1170488976">
          <w:marLeft w:val="480"/>
          <w:marRight w:val="0"/>
          <w:marTop w:val="0"/>
          <w:marBottom w:val="0"/>
          <w:divBdr>
            <w:top w:val="none" w:sz="0" w:space="0" w:color="auto"/>
            <w:left w:val="none" w:sz="0" w:space="0" w:color="auto"/>
            <w:bottom w:val="none" w:sz="0" w:space="0" w:color="auto"/>
            <w:right w:val="none" w:sz="0" w:space="0" w:color="auto"/>
          </w:divBdr>
        </w:div>
        <w:div w:id="677535993">
          <w:marLeft w:val="480"/>
          <w:marRight w:val="0"/>
          <w:marTop w:val="0"/>
          <w:marBottom w:val="0"/>
          <w:divBdr>
            <w:top w:val="none" w:sz="0" w:space="0" w:color="auto"/>
            <w:left w:val="none" w:sz="0" w:space="0" w:color="auto"/>
            <w:bottom w:val="none" w:sz="0" w:space="0" w:color="auto"/>
            <w:right w:val="none" w:sz="0" w:space="0" w:color="auto"/>
          </w:divBdr>
        </w:div>
        <w:div w:id="1717856675">
          <w:marLeft w:val="480"/>
          <w:marRight w:val="0"/>
          <w:marTop w:val="0"/>
          <w:marBottom w:val="0"/>
          <w:divBdr>
            <w:top w:val="none" w:sz="0" w:space="0" w:color="auto"/>
            <w:left w:val="none" w:sz="0" w:space="0" w:color="auto"/>
            <w:bottom w:val="none" w:sz="0" w:space="0" w:color="auto"/>
            <w:right w:val="none" w:sz="0" w:space="0" w:color="auto"/>
          </w:divBdr>
        </w:div>
        <w:div w:id="915240989">
          <w:marLeft w:val="480"/>
          <w:marRight w:val="0"/>
          <w:marTop w:val="0"/>
          <w:marBottom w:val="0"/>
          <w:divBdr>
            <w:top w:val="none" w:sz="0" w:space="0" w:color="auto"/>
            <w:left w:val="none" w:sz="0" w:space="0" w:color="auto"/>
            <w:bottom w:val="none" w:sz="0" w:space="0" w:color="auto"/>
            <w:right w:val="none" w:sz="0" w:space="0" w:color="auto"/>
          </w:divBdr>
        </w:div>
        <w:div w:id="406418051">
          <w:marLeft w:val="480"/>
          <w:marRight w:val="0"/>
          <w:marTop w:val="0"/>
          <w:marBottom w:val="0"/>
          <w:divBdr>
            <w:top w:val="none" w:sz="0" w:space="0" w:color="auto"/>
            <w:left w:val="none" w:sz="0" w:space="0" w:color="auto"/>
            <w:bottom w:val="none" w:sz="0" w:space="0" w:color="auto"/>
            <w:right w:val="none" w:sz="0" w:space="0" w:color="auto"/>
          </w:divBdr>
        </w:div>
      </w:divsChild>
    </w:div>
    <w:div w:id="1024555809">
      <w:bodyDiv w:val="1"/>
      <w:marLeft w:val="0"/>
      <w:marRight w:val="0"/>
      <w:marTop w:val="0"/>
      <w:marBottom w:val="0"/>
      <w:divBdr>
        <w:top w:val="none" w:sz="0" w:space="0" w:color="auto"/>
        <w:left w:val="none" w:sz="0" w:space="0" w:color="auto"/>
        <w:bottom w:val="none" w:sz="0" w:space="0" w:color="auto"/>
        <w:right w:val="none" w:sz="0" w:space="0" w:color="auto"/>
      </w:divBdr>
    </w:div>
    <w:div w:id="1026827318">
      <w:bodyDiv w:val="1"/>
      <w:marLeft w:val="0"/>
      <w:marRight w:val="0"/>
      <w:marTop w:val="0"/>
      <w:marBottom w:val="0"/>
      <w:divBdr>
        <w:top w:val="none" w:sz="0" w:space="0" w:color="auto"/>
        <w:left w:val="none" w:sz="0" w:space="0" w:color="auto"/>
        <w:bottom w:val="none" w:sz="0" w:space="0" w:color="auto"/>
        <w:right w:val="none" w:sz="0" w:space="0" w:color="auto"/>
      </w:divBdr>
    </w:div>
    <w:div w:id="1029529869">
      <w:bodyDiv w:val="1"/>
      <w:marLeft w:val="0"/>
      <w:marRight w:val="0"/>
      <w:marTop w:val="0"/>
      <w:marBottom w:val="0"/>
      <w:divBdr>
        <w:top w:val="none" w:sz="0" w:space="0" w:color="auto"/>
        <w:left w:val="none" w:sz="0" w:space="0" w:color="auto"/>
        <w:bottom w:val="none" w:sz="0" w:space="0" w:color="auto"/>
        <w:right w:val="none" w:sz="0" w:space="0" w:color="auto"/>
      </w:divBdr>
    </w:div>
    <w:div w:id="1030448993">
      <w:bodyDiv w:val="1"/>
      <w:marLeft w:val="0"/>
      <w:marRight w:val="0"/>
      <w:marTop w:val="0"/>
      <w:marBottom w:val="0"/>
      <w:divBdr>
        <w:top w:val="none" w:sz="0" w:space="0" w:color="auto"/>
        <w:left w:val="none" w:sz="0" w:space="0" w:color="auto"/>
        <w:bottom w:val="none" w:sz="0" w:space="0" w:color="auto"/>
        <w:right w:val="none" w:sz="0" w:space="0" w:color="auto"/>
      </w:divBdr>
    </w:div>
    <w:div w:id="1035735785">
      <w:bodyDiv w:val="1"/>
      <w:marLeft w:val="0"/>
      <w:marRight w:val="0"/>
      <w:marTop w:val="0"/>
      <w:marBottom w:val="0"/>
      <w:divBdr>
        <w:top w:val="none" w:sz="0" w:space="0" w:color="auto"/>
        <w:left w:val="none" w:sz="0" w:space="0" w:color="auto"/>
        <w:bottom w:val="none" w:sz="0" w:space="0" w:color="auto"/>
        <w:right w:val="none" w:sz="0" w:space="0" w:color="auto"/>
      </w:divBdr>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4329913">
      <w:bodyDiv w:val="1"/>
      <w:marLeft w:val="0"/>
      <w:marRight w:val="0"/>
      <w:marTop w:val="0"/>
      <w:marBottom w:val="0"/>
      <w:divBdr>
        <w:top w:val="none" w:sz="0" w:space="0" w:color="auto"/>
        <w:left w:val="none" w:sz="0" w:space="0" w:color="auto"/>
        <w:bottom w:val="none" w:sz="0" w:space="0" w:color="auto"/>
        <w:right w:val="none" w:sz="0" w:space="0" w:color="auto"/>
      </w:divBdr>
    </w:div>
    <w:div w:id="1045447757">
      <w:bodyDiv w:val="1"/>
      <w:marLeft w:val="0"/>
      <w:marRight w:val="0"/>
      <w:marTop w:val="0"/>
      <w:marBottom w:val="0"/>
      <w:divBdr>
        <w:top w:val="none" w:sz="0" w:space="0" w:color="auto"/>
        <w:left w:val="none" w:sz="0" w:space="0" w:color="auto"/>
        <w:bottom w:val="none" w:sz="0" w:space="0" w:color="auto"/>
        <w:right w:val="none" w:sz="0" w:space="0" w:color="auto"/>
      </w:divBdr>
    </w:div>
    <w:div w:id="1045561544">
      <w:bodyDiv w:val="1"/>
      <w:marLeft w:val="0"/>
      <w:marRight w:val="0"/>
      <w:marTop w:val="0"/>
      <w:marBottom w:val="0"/>
      <w:divBdr>
        <w:top w:val="none" w:sz="0" w:space="0" w:color="auto"/>
        <w:left w:val="none" w:sz="0" w:space="0" w:color="auto"/>
        <w:bottom w:val="none" w:sz="0" w:space="0" w:color="auto"/>
        <w:right w:val="none" w:sz="0" w:space="0" w:color="auto"/>
      </w:divBdr>
      <w:divsChild>
        <w:div w:id="385684461">
          <w:marLeft w:val="480"/>
          <w:marRight w:val="0"/>
          <w:marTop w:val="0"/>
          <w:marBottom w:val="0"/>
          <w:divBdr>
            <w:top w:val="none" w:sz="0" w:space="0" w:color="auto"/>
            <w:left w:val="none" w:sz="0" w:space="0" w:color="auto"/>
            <w:bottom w:val="none" w:sz="0" w:space="0" w:color="auto"/>
            <w:right w:val="none" w:sz="0" w:space="0" w:color="auto"/>
          </w:divBdr>
        </w:div>
        <w:div w:id="1924336754">
          <w:marLeft w:val="480"/>
          <w:marRight w:val="0"/>
          <w:marTop w:val="0"/>
          <w:marBottom w:val="0"/>
          <w:divBdr>
            <w:top w:val="none" w:sz="0" w:space="0" w:color="auto"/>
            <w:left w:val="none" w:sz="0" w:space="0" w:color="auto"/>
            <w:bottom w:val="none" w:sz="0" w:space="0" w:color="auto"/>
            <w:right w:val="none" w:sz="0" w:space="0" w:color="auto"/>
          </w:divBdr>
        </w:div>
        <w:div w:id="201093975">
          <w:marLeft w:val="480"/>
          <w:marRight w:val="0"/>
          <w:marTop w:val="0"/>
          <w:marBottom w:val="0"/>
          <w:divBdr>
            <w:top w:val="none" w:sz="0" w:space="0" w:color="auto"/>
            <w:left w:val="none" w:sz="0" w:space="0" w:color="auto"/>
            <w:bottom w:val="none" w:sz="0" w:space="0" w:color="auto"/>
            <w:right w:val="none" w:sz="0" w:space="0" w:color="auto"/>
          </w:divBdr>
        </w:div>
        <w:div w:id="2084176489">
          <w:marLeft w:val="480"/>
          <w:marRight w:val="0"/>
          <w:marTop w:val="0"/>
          <w:marBottom w:val="0"/>
          <w:divBdr>
            <w:top w:val="none" w:sz="0" w:space="0" w:color="auto"/>
            <w:left w:val="none" w:sz="0" w:space="0" w:color="auto"/>
            <w:bottom w:val="none" w:sz="0" w:space="0" w:color="auto"/>
            <w:right w:val="none" w:sz="0" w:space="0" w:color="auto"/>
          </w:divBdr>
        </w:div>
        <w:div w:id="1978022057">
          <w:marLeft w:val="480"/>
          <w:marRight w:val="0"/>
          <w:marTop w:val="0"/>
          <w:marBottom w:val="0"/>
          <w:divBdr>
            <w:top w:val="none" w:sz="0" w:space="0" w:color="auto"/>
            <w:left w:val="none" w:sz="0" w:space="0" w:color="auto"/>
            <w:bottom w:val="none" w:sz="0" w:space="0" w:color="auto"/>
            <w:right w:val="none" w:sz="0" w:space="0" w:color="auto"/>
          </w:divBdr>
        </w:div>
        <w:div w:id="828594730">
          <w:marLeft w:val="480"/>
          <w:marRight w:val="0"/>
          <w:marTop w:val="0"/>
          <w:marBottom w:val="0"/>
          <w:divBdr>
            <w:top w:val="none" w:sz="0" w:space="0" w:color="auto"/>
            <w:left w:val="none" w:sz="0" w:space="0" w:color="auto"/>
            <w:bottom w:val="none" w:sz="0" w:space="0" w:color="auto"/>
            <w:right w:val="none" w:sz="0" w:space="0" w:color="auto"/>
          </w:divBdr>
        </w:div>
        <w:div w:id="850028111">
          <w:marLeft w:val="480"/>
          <w:marRight w:val="0"/>
          <w:marTop w:val="0"/>
          <w:marBottom w:val="0"/>
          <w:divBdr>
            <w:top w:val="none" w:sz="0" w:space="0" w:color="auto"/>
            <w:left w:val="none" w:sz="0" w:space="0" w:color="auto"/>
            <w:bottom w:val="none" w:sz="0" w:space="0" w:color="auto"/>
            <w:right w:val="none" w:sz="0" w:space="0" w:color="auto"/>
          </w:divBdr>
        </w:div>
        <w:div w:id="507600717">
          <w:marLeft w:val="480"/>
          <w:marRight w:val="0"/>
          <w:marTop w:val="0"/>
          <w:marBottom w:val="0"/>
          <w:divBdr>
            <w:top w:val="none" w:sz="0" w:space="0" w:color="auto"/>
            <w:left w:val="none" w:sz="0" w:space="0" w:color="auto"/>
            <w:bottom w:val="none" w:sz="0" w:space="0" w:color="auto"/>
            <w:right w:val="none" w:sz="0" w:space="0" w:color="auto"/>
          </w:divBdr>
        </w:div>
        <w:div w:id="573051569">
          <w:marLeft w:val="480"/>
          <w:marRight w:val="0"/>
          <w:marTop w:val="0"/>
          <w:marBottom w:val="0"/>
          <w:divBdr>
            <w:top w:val="none" w:sz="0" w:space="0" w:color="auto"/>
            <w:left w:val="none" w:sz="0" w:space="0" w:color="auto"/>
            <w:bottom w:val="none" w:sz="0" w:space="0" w:color="auto"/>
            <w:right w:val="none" w:sz="0" w:space="0" w:color="auto"/>
          </w:divBdr>
        </w:div>
        <w:div w:id="346516663">
          <w:marLeft w:val="480"/>
          <w:marRight w:val="0"/>
          <w:marTop w:val="0"/>
          <w:marBottom w:val="0"/>
          <w:divBdr>
            <w:top w:val="none" w:sz="0" w:space="0" w:color="auto"/>
            <w:left w:val="none" w:sz="0" w:space="0" w:color="auto"/>
            <w:bottom w:val="none" w:sz="0" w:space="0" w:color="auto"/>
            <w:right w:val="none" w:sz="0" w:space="0" w:color="auto"/>
          </w:divBdr>
        </w:div>
        <w:div w:id="1491292620">
          <w:marLeft w:val="480"/>
          <w:marRight w:val="0"/>
          <w:marTop w:val="0"/>
          <w:marBottom w:val="0"/>
          <w:divBdr>
            <w:top w:val="none" w:sz="0" w:space="0" w:color="auto"/>
            <w:left w:val="none" w:sz="0" w:space="0" w:color="auto"/>
            <w:bottom w:val="none" w:sz="0" w:space="0" w:color="auto"/>
            <w:right w:val="none" w:sz="0" w:space="0" w:color="auto"/>
          </w:divBdr>
        </w:div>
        <w:div w:id="583420964">
          <w:marLeft w:val="480"/>
          <w:marRight w:val="0"/>
          <w:marTop w:val="0"/>
          <w:marBottom w:val="0"/>
          <w:divBdr>
            <w:top w:val="none" w:sz="0" w:space="0" w:color="auto"/>
            <w:left w:val="none" w:sz="0" w:space="0" w:color="auto"/>
            <w:bottom w:val="none" w:sz="0" w:space="0" w:color="auto"/>
            <w:right w:val="none" w:sz="0" w:space="0" w:color="auto"/>
          </w:divBdr>
        </w:div>
        <w:div w:id="617570888">
          <w:marLeft w:val="480"/>
          <w:marRight w:val="0"/>
          <w:marTop w:val="0"/>
          <w:marBottom w:val="0"/>
          <w:divBdr>
            <w:top w:val="none" w:sz="0" w:space="0" w:color="auto"/>
            <w:left w:val="none" w:sz="0" w:space="0" w:color="auto"/>
            <w:bottom w:val="none" w:sz="0" w:space="0" w:color="auto"/>
            <w:right w:val="none" w:sz="0" w:space="0" w:color="auto"/>
          </w:divBdr>
        </w:div>
        <w:div w:id="311836829">
          <w:marLeft w:val="480"/>
          <w:marRight w:val="0"/>
          <w:marTop w:val="0"/>
          <w:marBottom w:val="0"/>
          <w:divBdr>
            <w:top w:val="none" w:sz="0" w:space="0" w:color="auto"/>
            <w:left w:val="none" w:sz="0" w:space="0" w:color="auto"/>
            <w:bottom w:val="none" w:sz="0" w:space="0" w:color="auto"/>
            <w:right w:val="none" w:sz="0" w:space="0" w:color="auto"/>
          </w:divBdr>
        </w:div>
        <w:div w:id="1862552272">
          <w:marLeft w:val="480"/>
          <w:marRight w:val="0"/>
          <w:marTop w:val="0"/>
          <w:marBottom w:val="0"/>
          <w:divBdr>
            <w:top w:val="none" w:sz="0" w:space="0" w:color="auto"/>
            <w:left w:val="none" w:sz="0" w:space="0" w:color="auto"/>
            <w:bottom w:val="none" w:sz="0" w:space="0" w:color="auto"/>
            <w:right w:val="none" w:sz="0" w:space="0" w:color="auto"/>
          </w:divBdr>
        </w:div>
        <w:div w:id="787621463">
          <w:marLeft w:val="480"/>
          <w:marRight w:val="0"/>
          <w:marTop w:val="0"/>
          <w:marBottom w:val="0"/>
          <w:divBdr>
            <w:top w:val="none" w:sz="0" w:space="0" w:color="auto"/>
            <w:left w:val="none" w:sz="0" w:space="0" w:color="auto"/>
            <w:bottom w:val="none" w:sz="0" w:space="0" w:color="auto"/>
            <w:right w:val="none" w:sz="0" w:space="0" w:color="auto"/>
          </w:divBdr>
        </w:div>
        <w:div w:id="2079747603">
          <w:marLeft w:val="480"/>
          <w:marRight w:val="0"/>
          <w:marTop w:val="0"/>
          <w:marBottom w:val="0"/>
          <w:divBdr>
            <w:top w:val="none" w:sz="0" w:space="0" w:color="auto"/>
            <w:left w:val="none" w:sz="0" w:space="0" w:color="auto"/>
            <w:bottom w:val="none" w:sz="0" w:space="0" w:color="auto"/>
            <w:right w:val="none" w:sz="0" w:space="0" w:color="auto"/>
          </w:divBdr>
        </w:div>
        <w:div w:id="1850365824">
          <w:marLeft w:val="480"/>
          <w:marRight w:val="0"/>
          <w:marTop w:val="0"/>
          <w:marBottom w:val="0"/>
          <w:divBdr>
            <w:top w:val="none" w:sz="0" w:space="0" w:color="auto"/>
            <w:left w:val="none" w:sz="0" w:space="0" w:color="auto"/>
            <w:bottom w:val="none" w:sz="0" w:space="0" w:color="auto"/>
            <w:right w:val="none" w:sz="0" w:space="0" w:color="auto"/>
          </w:divBdr>
        </w:div>
        <w:div w:id="1763062023">
          <w:marLeft w:val="480"/>
          <w:marRight w:val="0"/>
          <w:marTop w:val="0"/>
          <w:marBottom w:val="0"/>
          <w:divBdr>
            <w:top w:val="none" w:sz="0" w:space="0" w:color="auto"/>
            <w:left w:val="none" w:sz="0" w:space="0" w:color="auto"/>
            <w:bottom w:val="none" w:sz="0" w:space="0" w:color="auto"/>
            <w:right w:val="none" w:sz="0" w:space="0" w:color="auto"/>
          </w:divBdr>
        </w:div>
        <w:div w:id="1678271857">
          <w:marLeft w:val="480"/>
          <w:marRight w:val="0"/>
          <w:marTop w:val="0"/>
          <w:marBottom w:val="0"/>
          <w:divBdr>
            <w:top w:val="none" w:sz="0" w:space="0" w:color="auto"/>
            <w:left w:val="none" w:sz="0" w:space="0" w:color="auto"/>
            <w:bottom w:val="none" w:sz="0" w:space="0" w:color="auto"/>
            <w:right w:val="none" w:sz="0" w:space="0" w:color="auto"/>
          </w:divBdr>
        </w:div>
        <w:div w:id="1021666022">
          <w:marLeft w:val="480"/>
          <w:marRight w:val="0"/>
          <w:marTop w:val="0"/>
          <w:marBottom w:val="0"/>
          <w:divBdr>
            <w:top w:val="none" w:sz="0" w:space="0" w:color="auto"/>
            <w:left w:val="none" w:sz="0" w:space="0" w:color="auto"/>
            <w:bottom w:val="none" w:sz="0" w:space="0" w:color="auto"/>
            <w:right w:val="none" w:sz="0" w:space="0" w:color="auto"/>
          </w:divBdr>
        </w:div>
      </w:divsChild>
    </w:div>
    <w:div w:id="1045838501">
      <w:bodyDiv w:val="1"/>
      <w:marLeft w:val="0"/>
      <w:marRight w:val="0"/>
      <w:marTop w:val="0"/>
      <w:marBottom w:val="0"/>
      <w:divBdr>
        <w:top w:val="none" w:sz="0" w:space="0" w:color="auto"/>
        <w:left w:val="none" w:sz="0" w:space="0" w:color="auto"/>
        <w:bottom w:val="none" w:sz="0" w:space="0" w:color="auto"/>
        <w:right w:val="none" w:sz="0" w:space="0" w:color="auto"/>
      </w:divBdr>
    </w:div>
    <w:div w:id="1046755113">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53964224">
      <w:bodyDiv w:val="1"/>
      <w:marLeft w:val="0"/>
      <w:marRight w:val="0"/>
      <w:marTop w:val="0"/>
      <w:marBottom w:val="0"/>
      <w:divBdr>
        <w:top w:val="none" w:sz="0" w:space="0" w:color="auto"/>
        <w:left w:val="none" w:sz="0" w:space="0" w:color="auto"/>
        <w:bottom w:val="none" w:sz="0" w:space="0" w:color="auto"/>
        <w:right w:val="none" w:sz="0" w:space="0" w:color="auto"/>
      </w:divBdr>
      <w:divsChild>
        <w:div w:id="912815371">
          <w:marLeft w:val="480"/>
          <w:marRight w:val="0"/>
          <w:marTop w:val="0"/>
          <w:marBottom w:val="0"/>
          <w:divBdr>
            <w:top w:val="none" w:sz="0" w:space="0" w:color="auto"/>
            <w:left w:val="none" w:sz="0" w:space="0" w:color="auto"/>
            <w:bottom w:val="none" w:sz="0" w:space="0" w:color="auto"/>
            <w:right w:val="none" w:sz="0" w:space="0" w:color="auto"/>
          </w:divBdr>
        </w:div>
        <w:div w:id="1608385211">
          <w:marLeft w:val="480"/>
          <w:marRight w:val="0"/>
          <w:marTop w:val="0"/>
          <w:marBottom w:val="0"/>
          <w:divBdr>
            <w:top w:val="none" w:sz="0" w:space="0" w:color="auto"/>
            <w:left w:val="none" w:sz="0" w:space="0" w:color="auto"/>
            <w:bottom w:val="none" w:sz="0" w:space="0" w:color="auto"/>
            <w:right w:val="none" w:sz="0" w:space="0" w:color="auto"/>
          </w:divBdr>
        </w:div>
        <w:div w:id="1396776529">
          <w:marLeft w:val="480"/>
          <w:marRight w:val="0"/>
          <w:marTop w:val="0"/>
          <w:marBottom w:val="0"/>
          <w:divBdr>
            <w:top w:val="none" w:sz="0" w:space="0" w:color="auto"/>
            <w:left w:val="none" w:sz="0" w:space="0" w:color="auto"/>
            <w:bottom w:val="none" w:sz="0" w:space="0" w:color="auto"/>
            <w:right w:val="none" w:sz="0" w:space="0" w:color="auto"/>
          </w:divBdr>
        </w:div>
        <w:div w:id="356850886">
          <w:marLeft w:val="480"/>
          <w:marRight w:val="0"/>
          <w:marTop w:val="0"/>
          <w:marBottom w:val="0"/>
          <w:divBdr>
            <w:top w:val="none" w:sz="0" w:space="0" w:color="auto"/>
            <w:left w:val="none" w:sz="0" w:space="0" w:color="auto"/>
            <w:bottom w:val="none" w:sz="0" w:space="0" w:color="auto"/>
            <w:right w:val="none" w:sz="0" w:space="0" w:color="auto"/>
          </w:divBdr>
        </w:div>
        <w:div w:id="1593202461">
          <w:marLeft w:val="480"/>
          <w:marRight w:val="0"/>
          <w:marTop w:val="0"/>
          <w:marBottom w:val="0"/>
          <w:divBdr>
            <w:top w:val="none" w:sz="0" w:space="0" w:color="auto"/>
            <w:left w:val="none" w:sz="0" w:space="0" w:color="auto"/>
            <w:bottom w:val="none" w:sz="0" w:space="0" w:color="auto"/>
            <w:right w:val="none" w:sz="0" w:space="0" w:color="auto"/>
          </w:divBdr>
        </w:div>
        <w:div w:id="590938551">
          <w:marLeft w:val="480"/>
          <w:marRight w:val="0"/>
          <w:marTop w:val="0"/>
          <w:marBottom w:val="0"/>
          <w:divBdr>
            <w:top w:val="none" w:sz="0" w:space="0" w:color="auto"/>
            <w:left w:val="none" w:sz="0" w:space="0" w:color="auto"/>
            <w:bottom w:val="none" w:sz="0" w:space="0" w:color="auto"/>
            <w:right w:val="none" w:sz="0" w:space="0" w:color="auto"/>
          </w:divBdr>
        </w:div>
      </w:divsChild>
    </w:div>
    <w:div w:id="1054084701">
      <w:bodyDiv w:val="1"/>
      <w:marLeft w:val="0"/>
      <w:marRight w:val="0"/>
      <w:marTop w:val="0"/>
      <w:marBottom w:val="0"/>
      <w:divBdr>
        <w:top w:val="none" w:sz="0" w:space="0" w:color="auto"/>
        <w:left w:val="none" w:sz="0" w:space="0" w:color="auto"/>
        <w:bottom w:val="none" w:sz="0" w:space="0" w:color="auto"/>
        <w:right w:val="none" w:sz="0" w:space="0" w:color="auto"/>
      </w:divBdr>
      <w:divsChild>
        <w:div w:id="768089457">
          <w:marLeft w:val="480"/>
          <w:marRight w:val="0"/>
          <w:marTop w:val="0"/>
          <w:marBottom w:val="0"/>
          <w:divBdr>
            <w:top w:val="none" w:sz="0" w:space="0" w:color="auto"/>
            <w:left w:val="none" w:sz="0" w:space="0" w:color="auto"/>
            <w:bottom w:val="none" w:sz="0" w:space="0" w:color="auto"/>
            <w:right w:val="none" w:sz="0" w:space="0" w:color="auto"/>
          </w:divBdr>
        </w:div>
        <w:div w:id="194930279">
          <w:marLeft w:val="480"/>
          <w:marRight w:val="0"/>
          <w:marTop w:val="0"/>
          <w:marBottom w:val="0"/>
          <w:divBdr>
            <w:top w:val="none" w:sz="0" w:space="0" w:color="auto"/>
            <w:left w:val="none" w:sz="0" w:space="0" w:color="auto"/>
            <w:bottom w:val="none" w:sz="0" w:space="0" w:color="auto"/>
            <w:right w:val="none" w:sz="0" w:space="0" w:color="auto"/>
          </w:divBdr>
        </w:div>
        <w:div w:id="878512521">
          <w:marLeft w:val="480"/>
          <w:marRight w:val="0"/>
          <w:marTop w:val="0"/>
          <w:marBottom w:val="0"/>
          <w:divBdr>
            <w:top w:val="none" w:sz="0" w:space="0" w:color="auto"/>
            <w:left w:val="none" w:sz="0" w:space="0" w:color="auto"/>
            <w:bottom w:val="none" w:sz="0" w:space="0" w:color="auto"/>
            <w:right w:val="none" w:sz="0" w:space="0" w:color="auto"/>
          </w:divBdr>
        </w:div>
        <w:div w:id="1310019324">
          <w:marLeft w:val="480"/>
          <w:marRight w:val="0"/>
          <w:marTop w:val="0"/>
          <w:marBottom w:val="0"/>
          <w:divBdr>
            <w:top w:val="none" w:sz="0" w:space="0" w:color="auto"/>
            <w:left w:val="none" w:sz="0" w:space="0" w:color="auto"/>
            <w:bottom w:val="none" w:sz="0" w:space="0" w:color="auto"/>
            <w:right w:val="none" w:sz="0" w:space="0" w:color="auto"/>
          </w:divBdr>
        </w:div>
        <w:div w:id="665472053">
          <w:marLeft w:val="480"/>
          <w:marRight w:val="0"/>
          <w:marTop w:val="0"/>
          <w:marBottom w:val="0"/>
          <w:divBdr>
            <w:top w:val="none" w:sz="0" w:space="0" w:color="auto"/>
            <w:left w:val="none" w:sz="0" w:space="0" w:color="auto"/>
            <w:bottom w:val="none" w:sz="0" w:space="0" w:color="auto"/>
            <w:right w:val="none" w:sz="0" w:space="0" w:color="auto"/>
          </w:divBdr>
        </w:div>
        <w:div w:id="1046561942">
          <w:marLeft w:val="480"/>
          <w:marRight w:val="0"/>
          <w:marTop w:val="0"/>
          <w:marBottom w:val="0"/>
          <w:divBdr>
            <w:top w:val="none" w:sz="0" w:space="0" w:color="auto"/>
            <w:left w:val="none" w:sz="0" w:space="0" w:color="auto"/>
            <w:bottom w:val="none" w:sz="0" w:space="0" w:color="auto"/>
            <w:right w:val="none" w:sz="0" w:space="0" w:color="auto"/>
          </w:divBdr>
        </w:div>
        <w:div w:id="1446340544">
          <w:marLeft w:val="480"/>
          <w:marRight w:val="0"/>
          <w:marTop w:val="0"/>
          <w:marBottom w:val="0"/>
          <w:divBdr>
            <w:top w:val="none" w:sz="0" w:space="0" w:color="auto"/>
            <w:left w:val="none" w:sz="0" w:space="0" w:color="auto"/>
            <w:bottom w:val="none" w:sz="0" w:space="0" w:color="auto"/>
            <w:right w:val="none" w:sz="0" w:space="0" w:color="auto"/>
          </w:divBdr>
        </w:div>
        <w:div w:id="1182432878">
          <w:marLeft w:val="480"/>
          <w:marRight w:val="0"/>
          <w:marTop w:val="0"/>
          <w:marBottom w:val="0"/>
          <w:divBdr>
            <w:top w:val="none" w:sz="0" w:space="0" w:color="auto"/>
            <w:left w:val="none" w:sz="0" w:space="0" w:color="auto"/>
            <w:bottom w:val="none" w:sz="0" w:space="0" w:color="auto"/>
            <w:right w:val="none" w:sz="0" w:space="0" w:color="auto"/>
          </w:divBdr>
        </w:div>
        <w:div w:id="1635872088">
          <w:marLeft w:val="480"/>
          <w:marRight w:val="0"/>
          <w:marTop w:val="0"/>
          <w:marBottom w:val="0"/>
          <w:divBdr>
            <w:top w:val="none" w:sz="0" w:space="0" w:color="auto"/>
            <w:left w:val="none" w:sz="0" w:space="0" w:color="auto"/>
            <w:bottom w:val="none" w:sz="0" w:space="0" w:color="auto"/>
            <w:right w:val="none" w:sz="0" w:space="0" w:color="auto"/>
          </w:divBdr>
        </w:div>
        <w:div w:id="2044669293">
          <w:marLeft w:val="480"/>
          <w:marRight w:val="0"/>
          <w:marTop w:val="0"/>
          <w:marBottom w:val="0"/>
          <w:divBdr>
            <w:top w:val="none" w:sz="0" w:space="0" w:color="auto"/>
            <w:left w:val="none" w:sz="0" w:space="0" w:color="auto"/>
            <w:bottom w:val="none" w:sz="0" w:space="0" w:color="auto"/>
            <w:right w:val="none" w:sz="0" w:space="0" w:color="auto"/>
          </w:divBdr>
        </w:div>
        <w:div w:id="1238250141">
          <w:marLeft w:val="480"/>
          <w:marRight w:val="0"/>
          <w:marTop w:val="0"/>
          <w:marBottom w:val="0"/>
          <w:divBdr>
            <w:top w:val="none" w:sz="0" w:space="0" w:color="auto"/>
            <w:left w:val="none" w:sz="0" w:space="0" w:color="auto"/>
            <w:bottom w:val="none" w:sz="0" w:space="0" w:color="auto"/>
            <w:right w:val="none" w:sz="0" w:space="0" w:color="auto"/>
          </w:divBdr>
        </w:div>
        <w:div w:id="1112935746">
          <w:marLeft w:val="480"/>
          <w:marRight w:val="0"/>
          <w:marTop w:val="0"/>
          <w:marBottom w:val="0"/>
          <w:divBdr>
            <w:top w:val="none" w:sz="0" w:space="0" w:color="auto"/>
            <w:left w:val="none" w:sz="0" w:space="0" w:color="auto"/>
            <w:bottom w:val="none" w:sz="0" w:space="0" w:color="auto"/>
            <w:right w:val="none" w:sz="0" w:space="0" w:color="auto"/>
          </w:divBdr>
        </w:div>
        <w:div w:id="942496313">
          <w:marLeft w:val="480"/>
          <w:marRight w:val="0"/>
          <w:marTop w:val="0"/>
          <w:marBottom w:val="0"/>
          <w:divBdr>
            <w:top w:val="none" w:sz="0" w:space="0" w:color="auto"/>
            <w:left w:val="none" w:sz="0" w:space="0" w:color="auto"/>
            <w:bottom w:val="none" w:sz="0" w:space="0" w:color="auto"/>
            <w:right w:val="none" w:sz="0" w:space="0" w:color="auto"/>
          </w:divBdr>
        </w:div>
        <w:div w:id="1593471690">
          <w:marLeft w:val="480"/>
          <w:marRight w:val="0"/>
          <w:marTop w:val="0"/>
          <w:marBottom w:val="0"/>
          <w:divBdr>
            <w:top w:val="none" w:sz="0" w:space="0" w:color="auto"/>
            <w:left w:val="none" w:sz="0" w:space="0" w:color="auto"/>
            <w:bottom w:val="none" w:sz="0" w:space="0" w:color="auto"/>
            <w:right w:val="none" w:sz="0" w:space="0" w:color="auto"/>
          </w:divBdr>
        </w:div>
        <w:div w:id="1295595687">
          <w:marLeft w:val="480"/>
          <w:marRight w:val="0"/>
          <w:marTop w:val="0"/>
          <w:marBottom w:val="0"/>
          <w:divBdr>
            <w:top w:val="none" w:sz="0" w:space="0" w:color="auto"/>
            <w:left w:val="none" w:sz="0" w:space="0" w:color="auto"/>
            <w:bottom w:val="none" w:sz="0" w:space="0" w:color="auto"/>
            <w:right w:val="none" w:sz="0" w:space="0" w:color="auto"/>
          </w:divBdr>
        </w:div>
        <w:div w:id="1776561194">
          <w:marLeft w:val="480"/>
          <w:marRight w:val="0"/>
          <w:marTop w:val="0"/>
          <w:marBottom w:val="0"/>
          <w:divBdr>
            <w:top w:val="none" w:sz="0" w:space="0" w:color="auto"/>
            <w:left w:val="none" w:sz="0" w:space="0" w:color="auto"/>
            <w:bottom w:val="none" w:sz="0" w:space="0" w:color="auto"/>
            <w:right w:val="none" w:sz="0" w:space="0" w:color="auto"/>
          </w:divBdr>
        </w:div>
        <w:div w:id="1670913079">
          <w:marLeft w:val="480"/>
          <w:marRight w:val="0"/>
          <w:marTop w:val="0"/>
          <w:marBottom w:val="0"/>
          <w:divBdr>
            <w:top w:val="none" w:sz="0" w:space="0" w:color="auto"/>
            <w:left w:val="none" w:sz="0" w:space="0" w:color="auto"/>
            <w:bottom w:val="none" w:sz="0" w:space="0" w:color="auto"/>
            <w:right w:val="none" w:sz="0" w:space="0" w:color="auto"/>
          </w:divBdr>
        </w:div>
        <w:div w:id="163863971">
          <w:marLeft w:val="480"/>
          <w:marRight w:val="0"/>
          <w:marTop w:val="0"/>
          <w:marBottom w:val="0"/>
          <w:divBdr>
            <w:top w:val="none" w:sz="0" w:space="0" w:color="auto"/>
            <w:left w:val="none" w:sz="0" w:space="0" w:color="auto"/>
            <w:bottom w:val="none" w:sz="0" w:space="0" w:color="auto"/>
            <w:right w:val="none" w:sz="0" w:space="0" w:color="auto"/>
          </w:divBdr>
        </w:div>
        <w:div w:id="1662347362">
          <w:marLeft w:val="480"/>
          <w:marRight w:val="0"/>
          <w:marTop w:val="0"/>
          <w:marBottom w:val="0"/>
          <w:divBdr>
            <w:top w:val="none" w:sz="0" w:space="0" w:color="auto"/>
            <w:left w:val="none" w:sz="0" w:space="0" w:color="auto"/>
            <w:bottom w:val="none" w:sz="0" w:space="0" w:color="auto"/>
            <w:right w:val="none" w:sz="0" w:space="0" w:color="auto"/>
          </w:divBdr>
        </w:div>
        <w:div w:id="333535826">
          <w:marLeft w:val="480"/>
          <w:marRight w:val="0"/>
          <w:marTop w:val="0"/>
          <w:marBottom w:val="0"/>
          <w:divBdr>
            <w:top w:val="none" w:sz="0" w:space="0" w:color="auto"/>
            <w:left w:val="none" w:sz="0" w:space="0" w:color="auto"/>
            <w:bottom w:val="none" w:sz="0" w:space="0" w:color="auto"/>
            <w:right w:val="none" w:sz="0" w:space="0" w:color="auto"/>
          </w:divBdr>
        </w:div>
        <w:div w:id="262034027">
          <w:marLeft w:val="480"/>
          <w:marRight w:val="0"/>
          <w:marTop w:val="0"/>
          <w:marBottom w:val="0"/>
          <w:divBdr>
            <w:top w:val="none" w:sz="0" w:space="0" w:color="auto"/>
            <w:left w:val="none" w:sz="0" w:space="0" w:color="auto"/>
            <w:bottom w:val="none" w:sz="0" w:space="0" w:color="auto"/>
            <w:right w:val="none" w:sz="0" w:space="0" w:color="auto"/>
          </w:divBdr>
        </w:div>
        <w:div w:id="2049915307">
          <w:marLeft w:val="480"/>
          <w:marRight w:val="0"/>
          <w:marTop w:val="0"/>
          <w:marBottom w:val="0"/>
          <w:divBdr>
            <w:top w:val="none" w:sz="0" w:space="0" w:color="auto"/>
            <w:left w:val="none" w:sz="0" w:space="0" w:color="auto"/>
            <w:bottom w:val="none" w:sz="0" w:space="0" w:color="auto"/>
            <w:right w:val="none" w:sz="0" w:space="0" w:color="auto"/>
          </w:divBdr>
        </w:div>
        <w:div w:id="1810902471">
          <w:marLeft w:val="480"/>
          <w:marRight w:val="0"/>
          <w:marTop w:val="0"/>
          <w:marBottom w:val="0"/>
          <w:divBdr>
            <w:top w:val="none" w:sz="0" w:space="0" w:color="auto"/>
            <w:left w:val="none" w:sz="0" w:space="0" w:color="auto"/>
            <w:bottom w:val="none" w:sz="0" w:space="0" w:color="auto"/>
            <w:right w:val="none" w:sz="0" w:space="0" w:color="auto"/>
          </w:divBdr>
        </w:div>
        <w:div w:id="934365515">
          <w:marLeft w:val="480"/>
          <w:marRight w:val="0"/>
          <w:marTop w:val="0"/>
          <w:marBottom w:val="0"/>
          <w:divBdr>
            <w:top w:val="none" w:sz="0" w:space="0" w:color="auto"/>
            <w:left w:val="none" w:sz="0" w:space="0" w:color="auto"/>
            <w:bottom w:val="none" w:sz="0" w:space="0" w:color="auto"/>
            <w:right w:val="none" w:sz="0" w:space="0" w:color="auto"/>
          </w:divBdr>
        </w:div>
        <w:div w:id="1757826584">
          <w:marLeft w:val="480"/>
          <w:marRight w:val="0"/>
          <w:marTop w:val="0"/>
          <w:marBottom w:val="0"/>
          <w:divBdr>
            <w:top w:val="none" w:sz="0" w:space="0" w:color="auto"/>
            <w:left w:val="none" w:sz="0" w:space="0" w:color="auto"/>
            <w:bottom w:val="none" w:sz="0" w:space="0" w:color="auto"/>
            <w:right w:val="none" w:sz="0" w:space="0" w:color="auto"/>
          </w:divBdr>
        </w:div>
        <w:div w:id="195507143">
          <w:marLeft w:val="480"/>
          <w:marRight w:val="0"/>
          <w:marTop w:val="0"/>
          <w:marBottom w:val="0"/>
          <w:divBdr>
            <w:top w:val="none" w:sz="0" w:space="0" w:color="auto"/>
            <w:left w:val="none" w:sz="0" w:space="0" w:color="auto"/>
            <w:bottom w:val="none" w:sz="0" w:space="0" w:color="auto"/>
            <w:right w:val="none" w:sz="0" w:space="0" w:color="auto"/>
          </w:divBdr>
        </w:div>
        <w:div w:id="1839689911">
          <w:marLeft w:val="480"/>
          <w:marRight w:val="0"/>
          <w:marTop w:val="0"/>
          <w:marBottom w:val="0"/>
          <w:divBdr>
            <w:top w:val="none" w:sz="0" w:space="0" w:color="auto"/>
            <w:left w:val="none" w:sz="0" w:space="0" w:color="auto"/>
            <w:bottom w:val="none" w:sz="0" w:space="0" w:color="auto"/>
            <w:right w:val="none" w:sz="0" w:space="0" w:color="auto"/>
          </w:divBdr>
        </w:div>
        <w:div w:id="1294218707">
          <w:marLeft w:val="480"/>
          <w:marRight w:val="0"/>
          <w:marTop w:val="0"/>
          <w:marBottom w:val="0"/>
          <w:divBdr>
            <w:top w:val="none" w:sz="0" w:space="0" w:color="auto"/>
            <w:left w:val="none" w:sz="0" w:space="0" w:color="auto"/>
            <w:bottom w:val="none" w:sz="0" w:space="0" w:color="auto"/>
            <w:right w:val="none" w:sz="0" w:space="0" w:color="auto"/>
          </w:divBdr>
        </w:div>
        <w:div w:id="24603575">
          <w:marLeft w:val="480"/>
          <w:marRight w:val="0"/>
          <w:marTop w:val="0"/>
          <w:marBottom w:val="0"/>
          <w:divBdr>
            <w:top w:val="none" w:sz="0" w:space="0" w:color="auto"/>
            <w:left w:val="none" w:sz="0" w:space="0" w:color="auto"/>
            <w:bottom w:val="none" w:sz="0" w:space="0" w:color="auto"/>
            <w:right w:val="none" w:sz="0" w:space="0" w:color="auto"/>
          </w:divBdr>
        </w:div>
        <w:div w:id="1829983102">
          <w:marLeft w:val="480"/>
          <w:marRight w:val="0"/>
          <w:marTop w:val="0"/>
          <w:marBottom w:val="0"/>
          <w:divBdr>
            <w:top w:val="none" w:sz="0" w:space="0" w:color="auto"/>
            <w:left w:val="none" w:sz="0" w:space="0" w:color="auto"/>
            <w:bottom w:val="none" w:sz="0" w:space="0" w:color="auto"/>
            <w:right w:val="none" w:sz="0" w:space="0" w:color="auto"/>
          </w:divBdr>
        </w:div>
        <w:div w:id="483358865">
          <w:marLeft w:val="480"/>
          <w:marRight w:val="0"/>
          <w:marTop w:val="0"/>
          <w:marBottom w:val="0"/>
          <w:divBdr>
            <w:top w:val="none" w:sz="0" w:space="0" w:color="auto"/>
            <w:left w:val="none" w:sz="0" w:space="0" w:color="auto"/>
            <w:bottom w:val="none" w:sz="0" w:space="0" w:color="auto"/>
            <w:right w:val="none" w:sz="0" w:space="0" w:color="auto"/>
          </w:divBdr>
        </w:div>
        <w:div w:id="2006006785">
          <w:marLeft w:val="480"/>
          <w:marRight w:val="0"/>
          <w:marTop w:val="0"/>
          <w:marBottom w:val="0"/>
          <w:divBdr>
            <w:top w:val="none" w:sz="0" w:space="0" w:color="auto"/>
            <w:left w:val="none" w:sz="0" w:space="0" w:color="auto"/>
            <w:bottom w:val="none" w:sz="0" w:space="0" w:color="auto"/>
            <w:right w:val="none" w:sz="0" w:space="0" w:color="auto"/>
          </w:divBdr>
        </w:div>
        <w:div w:id="472063654">
          <w:marLeft w:val="480"/>
          <w:marRight w:val="0"/>
          <w:marTop w:val="0"/>
          <w:marBottom w:val="0"/>
          <w:divBdr>
            <w:top w:val="none" w:sz="0" w:space="0" w:color="auto"/>
            <w:left w:val="none" w:sz="0" w:space="0" w:color="auto"/>
            <w:bottom w:val="none" w:sz="0" w:space="0" w:color="auto"/>
            <w:right w:val="none" w:sz="0" w:space="0" w:color="auto"/>
          </w:divBdr>
        </w:div>
        <w:div w:id="1451171828">
          <w:marLeft w:val="480"/>
          <w:marRight w:val="0"/>
          <w:marTop w:val="0"/>
          <w:marBottom w:val="0"/>
          <w:divBdr>
            <w:top w:val="none" w:sz="0" w:space="0" w:color="auto"/>
            <w:left w:val="none" w:sz="0" w:space="0" w:color="auto"/>
            <w:bottom w:val="none" w:sz="0" w:space="0" w:color="auto"/>
            <w:right w:val="none" w:sz="0" w:space="0" w:color="auto"/>
          </w:divBdr>
        </w:div>
        <w:div w:id="1410425000">
          <w:marLeft w:val="480"/>
          <w:marRight w:val="0"/>
          <w:marTop w:val="0"/>
          <w:marBottom w:val="0"/>
          <w:divBdr>
            <w:top w:val="none" w:sz="0" w:space="0" w:color="auto"/>
            <w:left w:val="none" w:sz="0" w:space="0" w:color="auto"/>
            <w:bottom w:val="none" w:sz="0" w:space="0" w:color="auto"/>
            <w:right w:val="none" w:sz="0" w:space="0" w:color="auto"/>
          </w:divBdr>
        </w:div>
      </w:divsChild>
    </w:div>
    <w:div w:id="1057554818">
      <w:bodyDiv w:val="1"/>
      <w:marLeft w:val="0"/>
      <w:marRight w:val="0"/>
      <w:marTop w:val="0"/>
      <w:marBottom w:val="0"/>
      <w:divBdr>
        <w:top w:val="none" w:sz="0" w:space="0" w:color="auto"/>
        <w:left w:val="none" w:sz="0" w:space="0" w:color="auto"/>
        <w:bottom w:val="none" w:sz="0" w:space="0" w:color="auto"/>
        <w:right w:val="none" w:sz="0" w:space="0" w:color="auto"/>
      </w:divBdr>
    </w:div>
    <w:div w:id="1060638634">
      <w:bodyDiv w:val="1"/>
      <w:marLeft w:val="0"/>
      <w:marRight w:val="0"/>
      <w:marTop w:val="0"/>
      <w:marBottom w:val="0"/>
      <w:divBdr>
        <w:top w:val="none" w:sz="0" w:space="0" w:color="auto"/>
        <w:left w:val="none" w:sz="0" w:space="0" w:color="auto"/>
        <w:bottom w:val="none" w:sz="0" w:space="0" w:color="auto"/>
        <w:right w:val="none" w:sz="0" w:space="0" w:color="auto"/>
      </w:divBdr>
    </w:div>
    <w:div w:id="1061248505">
      <w:bodyDiv w:val="1"/>
      <w:marLeft w:val="0"/>
      <w:marRight w:val="0"/>
      <w:marTop w:val="0"/>
      <w:marBottom w:val="0"/>
      <w:divBdr>
        <w:top w:val="none" w:sz="0" w:space="0" w:color="auto"/>
        <w:left w:val="none" w:sz="0" w:space="0" w:color="auto"/>
        <w:bottom w:val="none" w:sz="0" w:space="0" w:color="auto"/>
        <w:right w:val="none" w:sz="0" w:space="0" w:color="auto"/>
      </w:divBdr>
    </w:div>
    <w:div w:id="1065027306">
      <w:bodyDiv w:val="1"/>
      <w:marLeft w:val="0"/>
      <w:marRight w:val="0"/>
      <w:marTop w:val="0"/>
      <w:marBottom w:val="0"/>
      <w:divBdr>
        <w:top w:val="none" w:sz="0" w:space="0" w:color="auto"/>
        <w:left w:val="none" w:sz="0" w:space="0" w:color="auto"/>
        <w:bottom w:val="none" w:sz="0" w:space="0" w:color="auto"/>
        <w:right w:val="none" w:sz="0" w:space="0" w:color="auto"/>
      </w:divBdr>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67609991">
      <w:bodyDiv w:val="1"/>
      <w:marLeft w:val="0"/>
      <w:marRight w:val="0"/>
      <w:marTop w:val="0"/>
      <w:marBottom w:val="0"/>
      <w:divBdr>
        <w:top w:val="none" w:sz="0" w:space="0" w:color="auto"/>
        <w:left w:val="none" w:sz="0" w:space="0" w:color="auto"/>
        <w:bottom w:val="none" w:sz="0" w:space="0" w:color="auto"/>
        <w:right w:val="none" w:sz="0" w:space="0" w:color="auto"/>
      </w:divBdr>
    </w:div>
    <w:div w:id="1068771406">
      <w:bodyDiv w:val="1"/>
      <w:marLeft w:val="0"/>
      <w:marRight w:val="0"/>
      <w:marTop w:val="0"/>
      <w:marBottom w:val="0"/>
      <w:divBdr>
        <w:top w:val="none" w:sz="0" w:space="0" w:color="auto"/>
        <w:left w:val="none" w:sz="0" w:space="0" w:color="auto"/>
        <w:bottom w:val="none" w:sz="0" w:space="0" w:color="auto"/>
        <w:right w:val="none" w:sz="0" w:space="0" w:color="auto"/>
      </w:divBdr>
    </w:div>
    <w:div w:id="1072847096">
      <w:bodyDiv w:val="1"/>
      <w:marLeft w:val="0"/>
      <w:marRight w:val="0"/>
      <w:marTop w:val="0"/>
      <w:marBottom w:val="0"/>
      <w:divBdr>
        <w:top w:val="none" w:sz="0" w:space="0" w:color="auto"/>
        <w:left w:val="none" w:sz="0" w:space="0" w:color="auto"/>
        <w:bottom w:val="none" w:sz="0" w:space="0" w:color="auto"/>
        <w:right w:val="none" w:sz="0" w:space="0" w:color="auto"/>
      </w:divBdr>
      <w:divsChild>
        <w:div w:id="540943184">
          <w:marLeft w:val="480"/>
          <w:marRight w:val="0"/>
          <w:marTop w:val="0"/>
          <w:marBottom w:val="0"/>
          <w:divBdr>
            <w:top w:val="none" w:sz="0" w:space="0" w:color="auto"/>
            <w:left w:val="none" w:sz="0" w:space="0" w:color="auto"/>
            <w:bottom w:val="none" w:sz="0" w:space="0" w:color="auto"/>
            <w:right w:val="none" w:sz="0" w:space="0" w:color="auto"/>
          </w:divBdr>
        </w:div>
        <w:div w:id="1478567136">
          <w:marLeft w:val="480"/>
          <w:marRight w:val="0"/>
          <w:marTop w:val="0"/>
          <w:marBottom w:val="0"/>
          <w:divBdr>
            <w:top w:val="none" w:sz="0" w:space="0" w:color="auto"/>
            <w:left w:val="none" w:sz="0" w:space="0" w:color="auto"/>
            <w:bottom w:val="none" w:sz="0" w:space="0" w:color="auto"/>
            <w:right w:val="none" w:sz="0" w:space="0" w:color="auto"/>
          </w:divBdr>
        </w:div>
        <w:div w:id="651838775">
          <w:marLeft w:val="480"/>
          <w:marRight w:val="0"/>
          <w:marTop w:val="0"/>
          <w:marBottom w:val="0"/>
          <w:divBdr>
            <w:top w:val="none" w:sz="0" w:space="0" w:color="auto"/>
            <w:left w:val="none" w:sz="0" w:space="0" w:color="auto"/>
            <w:bottom w:val="none" w:sz="0" w:space="0" w:color="auto"/>
            <w:right w:val="none" w:sz="0" w:space="0" w:color="auto"/>
          </w:divBdr>
        </w:div>
        <w:div w:id="1779525852">
          <w:marLeft w:val="480"/>
          <w:marRight w:val="0"/>
          <w:marTop w:val="0"/>
          <w:marBottom w:val="0"/>
          <w:divBdr>
            <w:top w:val="none" w:sz="0" w:space="0" w:color="auto"/>
            <w:left w:val="none" w:sz="0" w:space="0" w:color="auto"/>
            <w:bottom w:val="none" w:sz="0" w:space="0" w:color="auto"/>
            <w:right w:val="none" w:sz="0" w:space="0" w:color="auto"/>
          </w:divBdr>
        </w:div>
        <w:div w:id="1826120786">
          <w:marLeft w:val="480"/>
          <w:marRight w:val="0"/>
          <w:marTop w:val="0"/>
          <w:marBottom w:val="0"/>
          <w:divBdr>
            <w:top w:val="none" w:sz="0" w:space="0" w:color="auto"/>
            <w:left w:val="none" w:sz="0" w:space="0" w:color="auto"/>
            <w:bottom w:val="none" w:sz="0" w:space="0" w:color="auto"/>
            <w:right w:val="none" w:sz="0" w:space="0" w:color="auto"/>
          </w:divBdr>
        </w:div>
        <w:div w:id="1004208169">
          <w:marLeft w:val="480"/>
          <w:marRight w:val="0"/>
          <w:marTop w:val="0"/>
          <w:marBottom w:val="0"/>
          <w:divBdr>
            <w:top w:val="none" w:sz="0" w:space="0" w:color="auto"/>
            <w:left w:val="none" w:sz="0" w:space="0" w:color="auto"/>
            <w:bottom w:val="none" w:sz="0" w:space="0" w:color="auto"/>
            <w:right w:val="none" w:sz="0" w:space="0" w:color="auto"/>
          </w:divBdr>
        </w:div>
      </w:divsChild>
    </w:div>
    <w:div w:id="1075785082">
      <w:bodyDiv w:val="1"/>
      <w:marLeft w:val="0"/>
      <w:marRight w:val="0"/>
      <w:marTop w:val="0"/>
      <w:marBottom w:val="0"/>
      <w:divBdr>
        <w:top w:val="none" w:sz="0" w:space="0" w:color="auto"/>
        <w:left w:val="none" w:sz="0" w:space="0" w:color="auto"/>
        <w:bottom w:val="none" w:sz="0" w:space="0" w:color="auto"/>
        <w:right w:val="none" w:sz="0" w:space="0" w:color="auto"/>
      </w:divBdr>
      <w:divsChild>
        <w:div w:id="364645262">
          <w:marLeft w:val="480"/>
          <w:marRight w:val="0"/>
          <w:marTop w:val="0"/>
          <w:marBottom w:val="0"/>
          <w:divBdr>
            <w:top w:val="none" w:sz="0" w:space="0" w:color="auto"/>
            <w:left w:val="none" w:sz="0" w:space="0" w:color="auto"/>
            <w:bottom w:val="none" w:sz="0" w:space="0" w:color="auto"/>
            <w:right w:val="none" w:sz="0" w:space="0" w:color="auto"/>
          </w:divBdr>
        </w:div>
        <w:div w:id="1340279975">
          <w:marLeft w:val="480"/>
          <w:marRight w:val="0"/>
          <w:marTop w:val="0"/>
          <w:marBottom w:val="0"/>
          <w:divBdr>
            <w:top w:val="none" w:sz="0" w:space="0" w:color="auto"/>
            <w:left w:val="none" w:sz="0" w:space="0" w:color="auto"/>
            <w:bottom w:val="none" w:sz="0" w:space="0" w:color="auto"/>
            <w:right w:val="none" w:sz="0" w:space="0" w:color="auto"/>
          </w:divBdr>
        </w:div>
        <w:div w:id="2138065837">
          <w:marLeft w:val="480"/>
          <w:marRight w:val="0"/>
          <w:marTop w:val="0"/>
          <w:marBottom w:val="0"/>
          <w:divBdr>
            <w:top w:val="none" w:sz="0" w:space="0" w:color="auto"/>
            <w:left w:val="none" w:sz="0" w:space="0" w:color="auto"/>
            <w:bottom w:val="none" w:sz="0" w:space="0" w:color="auto"/>
            <w:right w:val="none" w:sz="0" w:space="0" w:color="auto"/>
          </w:divBdr>
        </w:div>
        <w:div w:id="1156191065">
          <w:marLeft w:val="480"/>
          <w:marRight w:val="0"/>
          <w:marTop w:val="0"/>
          <w:marBottom w:val="0"/>
          <w:divBdr>
            <w:top w:val="none" w:sz="0" w:space="0" w:color="auto"/>
            <w:left w:val="none" w:sz="0" w:space="0" w:color="auto"/>
            <w:bottom w:val="none" w:sz="0" w:space="0" w:color="auto"/>
            <w:right w:val="none" w:sz="0" w:space="0" w:color="auto"/>
          </w:divBdr>
        </w:div>
        <w:div w:id="1232425574">
          <w:marLeft w:val="480"/>
          <w:marRight w:val="0"/>
          <w:marTop w:val="0"/>
          <w:marBottom w:val="0"/>
          <w:divBdr>
            <w:top w:val="none" w:sz="0" w:space="0" w:color="auto"/>
            <w:left w:val="none" w:sz="0" w:space="0" w:color="auto"/>
            <w:bottom w:val="none" w:sz="0" w:space="0" w:color="auto"/>
            <w:right w:val="none" w:sz="0" w:space="0" w:color="auto"/>
          </w:divBdr>
        </w:div>
        <w:div w:id="778911260">
          <w:marLeft w:val="480"/>
          <w:marRight w:val="0"/>
          <w:marTop w:val="0"/>
          <w:marBottom w:val="0"/>
          <w:divBdr>
            <w:top w:val="none" w:sz="0" w:space="0" w:color="auto"/>
            <w:left w:val="none" w:sz="0" w:space="0" w:color="auto"/>
            <w:bottom w:val="none" w:sz="0" w:space="0" w:color="auto"/>
            <w:right w:val="none" w:sz="0" w:space="0" w:color="auto"/>
          </w:divBdr>
        </w:div>
        <w:div w:id="1412772227">
          <w:marLeft w:val="480"/>
          <w:marRight w:val="0"/>
          <w:marTop w:val="0"/>
          <w:marBottom w:val="0"/>
          <w:divBdr>
            <w:top w:val="none" w:sz="0" w:space="0" w:color="auto"/>
            <w:left w:val="none" w:sz="0" w:space="0" w:color="auto"/>
            <w:bottom w:val="none" w:sz="0" w:space="0" w:color="auto"/>
            <w:right w:val="none" w:sz="0" w:space="0" w:color="auto"/>
          </w:divBdr>
        </w:div>
        <w:div w:id="109011504">
          <w:marLeft w:val="480"/>
          <w:marRight w:val="0"/>
          <w:marTop w:val="0"/>
          <w:marBottom w:val="0"/>
          <w:divBdr>
            <w:top w:val="none" w:sz="0" w:space="0" w:color="auto"/>
            <w:left w:val="none" w:sz="0" w:space="0" w:color="auto"/>
            <w:bottom w:val="none" w:sz="0" w:space="0" w:color="auto"/>
            <w:right w:val="none" w:sz="0" w:space="0" w:color="auto"/>
          </w:divBdr>
        </w:div>
        <w:div w:id="1574125548">
          <w:marLeft w:val="480"/>
          <w:marRight w:val="0"/>
          <w:marTop w:val="0"/>
          <w:marBottom w:val="0"/>
          <w:divBdr>
            <w:top w:val="none" w:sz="0" w:space="0" w:color="auto"/>
            <w:left w:val="none" w:sz="0" w:space="0" w:color="auto"/>
            <w:bottom w:val="none" w:sz="0" w:space="0" w:color="auto"/>
            <w:right w:val="none" w:sz="0" w:space="0" w:color="auto"/>
          </w:divBdr>
        </w:div>
        <w:div w:id="1775512993">
          <w:marLeft w:val="480"/>
          <w:marRight w:val="0"/>
          <w:marTop w:val="0"/>
          <w:marBottom w:val="0"/>
          <w:divBdr>
            <w:top w:val="none" w:sz="0" w:space="0" w:color="auto"/>
            <w:left w:val="none" w:sz="0" w:space="0" w:color="auto"/>
            <w:bottom w:val="none" w:sz="0" w:space="0" w:color="auto"/>
            <w:right w:val="none" w:sz="0" w:space="0" w:color="auto"/>
          </w:divBdr>
        </w:div>
        <w:div w:id="238253003">
          <w:marLeft w:val="480"/>
          <w:marRight w:val="0"/>
          <w:marTop w:val="0"/>
          <w:marBottom w:val="0"/>
          <w:divBdr>
            <w:top w:val="none" w:sz="0" w:space="0" w:color="auto"/>
            <w:left w:val="none" w:sz="0" w:space="0" w:color="auto"/>
            <w:bottom w:val="none" w:sz="0" w:space="0" w:color="auto"/>
            <w:right w:val="none" w:sz="0" w:space="0" w:color="auto"/>
          </w:divBdr>
        </w:div>
        <w:div w:id="1494294277">
          <w:marLeft w:val="480"/>
          <w:marRight w:val="0"/>
          <w:marTop w:val="0"/>
          <w:marBottom w:val="0"/>
          <w:divBdr>
            <w:top w:val="none" w:sz="0" w:space="0" w:color="auto"/>
            <w:left w:val="none" w:sz="0" w:space="0" w:color="auto"/>
            <w:bottom w:val="none" w:sz="0" w:space="0" w:color="auto"/>
            <w:right w:val="none" w:sz="0" w:space="0" w:color="auto"/>
          </w:divBdr>
        </w:div>
        <w:div w:id="534082308">
          <w:marLeft w:val="480"/>
          <w:marRight w:val="0"/>
          <w:marTop w:val="0"/>
          <w:marBottom w:val="0"/>
          <w:divBdr>
            <w:top w:val="none" w:sz="0" w:space="0" w:color="auto"/>
            <w:left w:val="none" w:sz="0" w:space="0" w:color="auto"/>
            <w:bottom w:val="none" w:sz="0" w:space="0" w:color="auto"/>
            <w:right w:val="none" w:sz="0" w:space="0" w:color="auto"/>
          </w:divBdr>
        </w:div>
        <w:div w:id="47648892">
          <w:marLeft w:val="480"/>
          <w:marRight w:val="0"/>
          <w:marTop w:val="0"/>
          <w:marBottom w:val="0"/>
          <w:divBdr>
            <w:top w:val="none" w:sz="0" w:space="0" w:color="auto"/>
            <w:left w:val="none" w:sz="0" w:space="0" w:color="auto"/>
            <w:bottom w:val="none" w:sz="0" w:space="0" w:color="auto"/>
            <w:right w:val="none" w:sz="0" w:space="0" w:color="auto"/>
          </w:divBdr>
        </w:div>
        <w:div w:id="1775131398">
          <w:marLeft w:val="480"/>
          <w:marRight w:val="0"/>
          <w:marTop w:val="0"/>
          <w:marBottom w:val="0"/>
          <w:divBdr>
            <w:top w:val="none" w:sz="0" w:space="0" w:color="auto"/>
            <w:left w:val="none" w:sz="0" w:space="0" w:color="auto"/>
            <w:bottom w:val="none" w:sz="0" w:space="0" w:color="auto"/>
            <w:right w:val="none" w:sz="0" w:space="0" w:color="auto"/>
          </w:divBdr>
        </w:div>
        <w:div w:id="515122720">
          <w:marLeft w:val="480"/>
          <w:marRight w:val="0"/>
          <w:marTop w:val="0"/>
          <w:marBottom w:val="0"/>
          <w:divBdr>
            <w:top w:val="none" w:sz="0" w:space="0" w:color="auto"/>
            <w:left w:val="none" w:sz="0" w:space="0" w:color="auto"/>
            <w:bottom w:val="none" w:sz="0" w:space="0" w:color="auto"/>
            <w:right w:val="none" w:sz="0" w:space="0" w:color="auto"/>
          </w:divBdr>
        </w:div>
        <w:div w:id="777483819">
          <w:marLeft w:val="480"/>
          <w:marRight w:val="0"/>
          <w:marTop w:val="0"/>
          <w:marBottom w:val="0"/>
          <w:divBdr>
            <w:top w:val="none" w:sz="0" w:space="0" w:color="auto"/>
            <w:left w:val="none" w:sz="0" w:space="0" w:color="auto"/>
            <w:bottom w:val="none" w:sz="0" w:space="0" w:color="auto"/>
            <w:right w:val="none" w:sz="0" w:space="0" w:color="auto"/>
          </w:divBdr>
        </w:div>
        <w:div w:id="85852792">
          <w:marLeft w:val="480"/>
          <w:marRight w:val="0"/>
          <w:marTop w:val="0"/>
          <w:marBottom w:val="0"/>
          <w:divBdr>
            <w:top w:val="none" w:sz="0" w:space="0" w:color="auto"/>
            <w:left w:val="none" w:sz="0" w:space="0" w:color="auto"/>
            <w:bottom w:val="none" w:sz="0" w:space="0" w:color="auto"/>
            <w:right w:val="none" w:sz="0" w:space="0" w:color="auto"/>
          </w:divBdr>
        </w:div>
        <w:div w:id="752360474">
          <w:marLeft w:val="480"/>
          <w:marRight w:val="0"/>
          <w:marTop w:val="0"/>
          <w:marBottom w:val="0"/>
          <w:divBdr>
            <w:top w:val="none" w:sz="0" w:space="0" w:color="auto"/>
            <w:left w:val="none" w:sz="0" w:space="0" w:color="auto"/>
            <w:bottom w:val="none" w:sz="0" w:space="0" w:color="auto"/>
            <w:right w:val="none" w:sz="0" w:space="0" w:color="auto"/>
          </w:divBdr>
        </w:div>
        <w:div w:id="263274054">
          <w:marLeft w:val="480"/>
          <w:marRight w:val="0"/>
          <w:marTop w:val="0"/>
          <w:marBottom w:val="0"/>
          <w:divBdr>
            <w:top w:val="none" w:sz="0" w:space="0" w:color="auto"/>
            <w:left w:val="none" w:sz="0" w:space="0" w:color="auto"/>
            <w:bottom w:val="none" w:sz="0" w:space="0" w:color="auto"/>
            <w:right w:val="none" w:sz="0" w:space="0" w:color="auto"/>
          </w:divBdr>
        </w:div>
        <w:div w:id="650520450">
          <w:marLeft w:val="480"/>
          <w:marRight w:val="0"/>
          <w:marTop w:val="0"/>
          <w:marBottom w:val="0"/>
          <w:divBdr>
            <w:top w:val="none" w:sz="0" w:space="0" w:color="auto"/>
            <w:left w:val="none" w:sz="0" w:space="0" w:color="auto"/>
            <w:bottom w:val="none" w:sz="0" w:space="0" w:color="auto"/>
            <w:right w:val="none" w:sz="0" w:space="0" w:color="auto"/>
          </w:divBdr>
        </w:div>
        <w:div w:id="1250387251">
          <w:marLeft w:val="480"/>
          <w:marRight w:val="0"/>
          <w:marTop w:val="0"/>
          <w:marBottom w:val="0"/>
          <w:divBdr>
            <w:top w:val="none" w:sz="0" w:space="0" w:color="auto"/>
            <w:left w:val="none" w:sz="0" w:space="0" w:color="auto"/>
            <w:bottom w:val="none" w:sz="0" w:space="0" w:color="auto"/>
            <w:right w:val="none" w:sz="0" w:space="0" w:color="auto"/>
          </w:divBdr>
        </w:div>
        <w:div w:id="1841433459">
          <w:marLeft w:val="480"/>
          <w:marRight w:val="0"/>
          <w:marTop w:val="0"/>
          <w:marBottom w:val="0"/>
          <w:divBdr>
            <w:top w:val="none" w:sz="0" w:space="0" w:color="auto"/>
            <w:left w:val="none" w:sz="0" w:space="0" w:color="auto"/>
            <w:bottom w:val="none" w:sz="0" w:space="0" w:color="auto"/>
            <w:right w:val="none" w:sz="0" w:space="0" w:color="auto"/>
          </w:divBdr>
        </w:div>
        <w:div w:id="1395276104">
          <w:marLeft w:val="480"/>
          <w:marRight w:val="0"/>
          <w:marTop w:val="0"/>
          <w:marBottom w:val="0"/>
          <w:divBdr>
            <w:top w:val="none" w:sz="0" w:space="0" w:color="auto"/>
            <w:left w:val="none" w:sz="0" w:space="0" w:color="auto"/>
            <w:bottom w:val="none" w:sz="0" w:space="0" w:color="auto"/>
            <w:right w:val="none" w:sz="0" w:space="0" w:color="auto"/>
          </w:divBdr>
        </w:div>
        <w:div w:id="287325831">
          <w:marLeft w:val="480"/>
          <w:marRight w:val="0"/>
          <w:marTop w:val="0"/>
          <w:marBottom w:val="0"/>
          <w:divBdr>
            <w:top w:val="none" w:sz="0" w:space="0" w:color="auto"/>
            <w:left w:val="none" w:sz="0" w:space="0" w:color="auto"/>
            <w:bottom w:val="none" w:sz="0" w:space="0" w:color="auto"/>
            <w:right w:val="none" w:sz="0" w:space="0" w:color="auto"/>
          </w:divBdr>
        </w:div>
        <w:div w:id="1785729733">
          <w:marLeft w:val="480"/>
          <w:marRight w:val="0"/>
          <w:marTop w:val="0"/>
          <w:marBottom w:val="0"/>
          <w:divBdr>
            <w:top w:val="none" w:sz="0" w:space="0" w:color="auto"/>
            <w:left w:val="none" w:sz="0" w:space="0" w:color="auto"/>
            <w:bottom w:val="none" w:sz="0" w:space="0" w:color="auto"/>
            <w:right w:val="none" w:sz="0" w:space="0" w:color="auto"/>
          </w:divBdr>
        </w:div>
        <w:div w:id="220796728">
          <w:marLeft w:val="480"/>
          <w:marRight w:val="0"/>
          <w:marTop w:val="0"/>
          <w:marBottom w:val="0"/>
          <w:divBdr>
            <w:top w:val="none" w:sz="0" w:space="0" w:color="auto"/>
            <w:left w:val="none" w:sz="0" w:space="0" w:color="auto"/>
            <w:bottom w:val="none" w:sz="0" w:space="0" w:color="auto"/>
            <w:right w:val="none" w:sz="0" w:space="0" w:color="auto"/>
          </w:divBdr>
        </w:div>
        <w:div w:id="1021979613">
          <w:marLeft w:val="480"/>
          <w:marRight w:val="0"/>
          <w:marTop w:val="0"/>
          <w:marBottom w:val="0"/>
          <w:divBdr>
            <w:top w:val="none" w:sz="0" w:space="0" w:color="auto"/>
            <w:left w:val="none" w:sz="0" w:space="0" w:color="auto"/>
            <w:bottom w:val="none" w:sz="0" w:space="0" w:color="auto"/>
            <w:right w:val="none" w:sz="0" w:space="0" w:color="auto"/>
          </w:divBdr>
        </w:div>
      </w:divsChild>
    </w:div>
    <w:div w:id="1076705794">
      <w:bodyDiv w:val="1"/>
      <w:marLeft w:val="0"/>
      <w:marRight w:val="0"/>
      <w:marTop w:val="0"/>
      <w:marBottom w:val="0"/>
      <w:divBdr>
        <w:top w:val="none" w:sz="0" w:space="0" w:color="auto"/>
        <w:left w:val="none" w:sz="0" w:space="0" w:color="auto"/>
        <w:bottom w:val="none" w:sz="0" w:space="0" w:color="auto"/>
        <w:right w:val="none" w:sz="0" w:space="0" w:color="auto"/>
      </w:divBdr>
    </w:div>
    <w:div w:id="1077628442">
      <w:bodyDiv w:val="1"/>
      <w:marLeft w:val="0"/>
      <w:marRight w:val="0"/>
      <w:marTop w:val="0"/>
      <w:marBottom w:val="0"/>
      <w:divBdr>
        <w:top w:val="none" w:sz="0" w:space="0" w:color="auto"/>
        <w:left w:val="none" w:sz="0" w:space="0" w:color="auto"/>
        <w:bottom w:val="none" w:sz="0" w:space="0" w:color="auto"/>
        <w:right w:val="none" w:sz="0" w:space="0" w:color="auto"/>
      </w:divBdr>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79333075">
      <w:bodyDiv w:val="1"/>
      <w:marLeft w:val="0"/>
      <w:marRight w:val="0"/>
      <w:marTop w:val="0"/>
      <w:marBottom w:val="0"/>
      <w:divBdr>
        <w:top w:val="none" w:sz="0" w:space="0" w:color="auto"/>
        <w:left w:val="none" w:sz="0" w:space="0" w:color="auto"/>
        <w:bottom w:val="none" w:sz="0" w:space="0" w:color="auto"/>
        <w:right w:val="none" w:sz="0" w:space="0" w:color="auto"/>
      </w:divBdr>
    </w:div>
    <w:div w:id="1079597856">
      <w:bodyDiv w:val="1"/>
      <w:marLeft w:val="0"/>
      <w:marRight w:val="0"/>
      <w:marTop w:val="0"/>
      <w:marBottom w:val="0"/>
      <w:divBdr>
        <w:top w:val="none" w:sz="0" w:space="0" w:color="auto"/>
        <w:left w:val="none" w:sz="0" w:space="0" w:color="auto"/>
        <w:bottom w:val="none" w:sz="0" w:space="0" w:color="auto"/>
        <w:right w:val="none" w:sz="0" w:space="0" w:color="auto"/>
      </w:divBdr>
      <w:divsChild>
        <w:div w:id="1117748540">
          <w:marLeft w:val="480"/>
          <w:marRight w:val="0"/>
          <w:marTop w:val="0"/>
          <w:marBottom w:val="0"/>
          <w:divBdr>
            <w:top w:val="none" w:sz="0" w:space="0" w:color="auto"/>
            <w:left w:val="none" w:sz="0" w:space="0" w:color="auto"/>
            <w:bottom w:val="none" w:sz="0" w:space="0" w:color="auto"/>
            <w:right w:val="none" w:sz="0" w:space="0" w:color="auto"/>
          </w:divBdr>
        </w:div>
        <w:div w:id="165290801">
          <w:marLeft w:val="480"/>
          <w:marRight w:val="0"/>
          <w:marTop w:val="0"/>
          <w:marBottom w:val="0"/>
          <w:divBdr>
            <w:top w:val="none" w:sz="0" w:space="0" w:color="auto"/>
            <w:left w:val="none" w:sz="0" w:space="0" w:color="auto"/>
            <w:bottom w:val="none" w:sz="0" w:space="0" w:color="auto"/>
            <w:right w:val="none" w:sz="0" w:space="0" w:color="auto"/>
          </w:divBdr>
        </w:div>
        <w:div w:id="683748933">
          <w:marLeft w:val="480"/>
          <w:marRight w:val="0"/>
          <w:marTop w:val="0"/>
          <w:marBottom w:val="0"/>
          <w:divBdr>
            <w:top w:val="none" w:sz="0" w:space="0" w:color="auto"/>
            <w:left w:val="none" w:sz="0" w:space="0" w:color="auto"/>
            <w:bottom w:val="none" w:sz="0" w:space="0" w:color="auto"/>
            <w:right w:val="none" w:sz="0" w:space="0" w:color="auto"/>
          </w:divBdr>
        </w:div>
        <w:div w:id="893781599">
          <w:marLeft w:val="480"/>
          <w:marRight w:val="0"/>
          <w:marTop w:val="0"/>
          <w:marBottom w:val="0"/>
          <w:divBdr>
            <w:top w:val="none" w:sz="0" w:space="0" w:color="auto"/>
            <w:left w:val="none" w:sz="0" w:space="0" w:color="auto"/>
            <w:bottom w:val="none" w:sz="0" w:space="0" w:color="auto"/>
            <w:right w:val="none" w:sz="0" w:space="0" w:color="auto"/>
          </w:divBdr>
        </w:div>
        <w:div w:id="1800536918">
          <w:marLeft w:val="480"/>
          <w:marRight w:val="0"/>
          <w:marTop w:val="0"/>
          <w:marBottom w:val="0"/>
          <w:divBdr>
            <w:top w:val="none" w:sz="0" w:space="0" w:color="auto"/>
            <w:left w:val="none" w:sz="0" w:space="0" w:color="auto"/>
            <w:bottom w:val="none" w:sz="0" w:space="0" w:color="auto"/>
            <w:right w:val="none" w:sz="0" w:space="0" w:color="auto"/>
          </w:divBdr>
        </w:div>
        <w:div w:id="111175770">
          <w:marLeft w:val="480"/>
          <w:marRight w:val="0"/>
          <w:marTop w:val="0"/>
          <w:marBottom w:val="0"/>
          <w:divBdr>
            <w:top w:val="none" w:sz="0" w:space="0" w:color="auto"/>
            <w:left w:val="none" w:sz="0" w:space="0" w:color="auto"/>
            <w:bottom w:val="none" w:sz="0" w:space="0" w:color="auto"/>
            <w:right w:val="none" w:sz="0" w:space="0" w:color="auto"/>
          </w:divBdr>
        </w:div>
        <w:div w:id="1801074365">
          <w:marLeft w:val="480"/>
          <w:marRight w:val="0"/>
          <w:marTop w:val="0"/>
          <w:marBottom w:val="0"/>
          <w:divBdr>
            <w:top w:val="none" w:sz="0" w:space="0" w:color="auto"/>
            <w:left w:val="none" w:sz="0" w:space="0" w:color="auto"/>
            <w:bottom w:val="none" w:sz="0" w:space="0" w:color="auto"/>
            <w:right w:val="none" w:sz="0" w:space="0" w:color="auto"/>
          </w:divBdr>
        </w:div>
        <w:div w:id="68888407">
          <w:marLeft w:val="480"/>
          <w:marRight w:val="0"/>
          <w:marTop w:val="0"/>
          <w:marBottom w:val="0"/>
          <w:divBdr>
            <w:top w:val="none" w:sz="0" w:space="0" w:color="auto"/>
            <w:left w:val="none" w:sz="0" w:space="0" w:color="auto"/>
            <w:bottom w:val="none" w:sz="0" w:space="0" w:color="auto"/>
            <w:right w:val="none" w:sz="0" w:space="0" w:color="auto"/>
          </w:divBdr>
        </w:div>
        <w:div w:id="1377701139">
          <w:marLeft w:val="480"/>
          <w:marRight w:val="0"/>
          <w:marTop w:val="0"/>
          <w:marBottom w:val="0"/>
          <w:divBdr>
            <w:top w:val="none" w:sz="0" w:space="0" w:color="auto"/>
            <w:left w:val="none" w:sz="0" w:space="0" w:color="auto"/>
            <w:bottom w:val="none" w:sz="0" w:space="0" w:color="auto"/>
            <w:right w:val="none" w:sz="0" w:space="0" w:color="auto"/>
          </w:divBdr>
        </w:div>
        <w:div w:id="519664040">
          <w:marLeft w:val="480"/>
          <w:marRight w:val="0"/>
          <w:marTop w:val="0"/>
          <w:marBottom w:val="0"/>
          <w:divBdr>
            <w:top w:val="none" w:sz="0" w:space="0" w:color="auto"/>
            <w:left w:val="none" w:sz="0" w:space="0" w:color="auto"/>
            <w:bottom w:val="none" w:sz="0" w:space="0" w:color="auto"/>
            <w:right w:val="none" w:sz="0" w:space="0" w:color="auto"/>
          </w:divBdr>
        </w:div>
        <w:div w:id="1751540443">
          <w:marLeft w:val="480"/>
          <w:marRight w:val="0"/>
          <w:marTop w:val="0"/>
          <w:marBottom w:val="0"/>
          <w:divBdr>
            <w:top w:val="none" w:sz="0" w:space="0" w:color="auto"/>
            <w:left w:val="none" w:sz="0" w:space="0" w:color="auto"/>
            <w:bottom w:val="none" w:sz="0" w:space="0" w:color="auto"/>
            <w:right w:val="none" w:sz="0" w:space="0" w:color="auto"/>
          </w:divBdr>
        </w:div>
        <w:div w:id="16318778">
          <w:marLeft w:val="480"/>
          <w:marRight w:val="0"/>
          <w:marTop w:val="0"/>
          <w:marBottom w:val="0"/>
          <w:divBdr>
            <w:top w:val="none" w:sz="0" w:space="0" w:color="auto"/>
            <w:left w:val="none" w:sz="0" w:space="0" w:color="auto"/>
            <w:bottom w:val="none" w:sz="0" w:space="0" w:color="auto"/>
            <w:right w:val="none" w:sz="0" w:space="0" w:color="auto"/>
          </w:divBdr>
        </w:div>
        <w:div w:id="124857317">
          <w:marLeft w:val="480"/>
          <w:marRight w:val="0"/>
          <w:marTop w:val="0"/>
          <w:marBottom w:val="0"/>
          <w:divBdr>
            <w:top w:val="none" w:sz="0" w:space="0" w:color="auto"/>
            <w:left w:val="none" w:sz="0" w:space="0" w:color="auto"/>
            <w:bottom w:val="none" w:sz="0" w:space="0" w:color="auto"/>
            <w:right w:val="none" w:sz="0" w:space="0" w:color="auto"/>
          </w:divBdr>
        </w:div>
        <w:div w:id="52779755">
          <w:marLeft w:val="480"/>
          <w:marRight w:val="0"/>
          <w:marTop w:val="0"/>
          <w:marBottom w:val="0"/>
          <w:divBdr>
            <w:top w:val="none" w:sz="0" w:space="0" w:color="auto"/>
            <w:left w:val="none" w:sz="0" w:space="0" w:color="auto"/>
            <w:bottom w:val="none" w:sz="0" w:space="0" w:color="auto"/>
            <w:right w:val="none" w:sz="0" w:space="0" w:color="auto"/>
          </w:divBdr>
        </w:div>
        <w:div w:id="363143857">
          <w:marLeft w:val="480"/>
          <w:marRight w:val="0"/>
          <w:marTop w:val="0"/>
          <w:marBottom w:val="0"/>
          <w:divBdr>
            <w:top w:val="none" w:sz="0" w:space="0" w:color="auto"/>
            <w:left w:val="none" w:sz="0" w:space="0" w:color="auto"/>
            <w:bottom w:val="none" w:sz="0" w:space="0" w:color="auto"/>
            <w:right w:val="none" w:sz="0" w:space="0" w:color="auto"/>
          </w:divBdr>
        </w:div>
        <w:div w:id="1846359183">
          <w:marLeft w:val="480"/>
          <w:marRight w:val="0"/>
          <w:marTop w:val="0"/>
          <w:marBottom w:val="0"/>
          <w:divBdr>
            <w:top w:val="none" w:sz="0" w:space="0" w:color="auto"/>
            <w:left w:val="none" w:sz="0" w:space="0" w:color="auto"/>
            <w:bottom w:val="none" w:sz="0" w:space="0" w:color="auto"/>
            <w:right w:val="none" w:sz="0" w:space="0" w:color="auto"/>
          </w:divBdr>
        </w:div>
        <w:div w:id="1945770698">
          <w:marLeft w:val="480"/>
          <w:marRight w:val="0"/>
          <w:marTop w:val="0"/>
          <w:marBottom w:val="0"/>
          <w:divBdr>
            <w:top w:val="none" w:sz="0" w:space="0" w:color="auto"/>
            <w:left w:val="none" w:sz="0" w:space="0" w:color="auto"/>
            <w:bottom w:val="none" w:sz="0" w:space="0" w:color="auto"/>
            <w:right w:val="none" w:sz="0" w:space="0" w:color="auto"/>
          </w:divBdr>
        </w:div>
        <w:div w:id="1073746082">
          <w:marLeft w:val="480"/>
          <w:marRight w:val="0"/>
          <w:marTop w:val="0"/>
          <w:marBottom w:val="0"/>
          <w:divBdr>
            <w:top w:val="none" w:sz="0" w:space="0" w:color="auto"/>
            <w:left w:val="none" w:sz="0" w:space="0" w:color="auto"/>
            <w:bottom w:val="none" w:sz="0" w:space="0" w:color="auto"/>
            <w:right w:val="none" w:sz="0" w:space="0" w:color="auto"/>
          </w:divBdr>
        </w:div>
        <w:div w:id="305739487">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1892186841">
          <w:marLeft w:val="480"/>
          <w:marRight w:val="0"/>
          <w:marTop w:val="0"/>
          <w:marBottom w:val="0"/>
          <w:divBdr>
            <w:top w:val="none" w:sz="0" w:space="0" w:color="auto"/>
            <w:left w:val="none" w:sz="0" w:space="0" w:color="auto"/>
            <w:bottom w:val="none" w:sz="0" w:space="0" w:color="auto"/>
            <w:right w:val="none" w:sz="0" w:space="0" w:color="auto"/>
          </w:divBdr>
        </w:div>
        <w:div w:id="1948462387">
          <w:marLeft w:val="480"/>
          <w:marRight w:val="0"/>
          <w:marTop w:val="0"/>
          <w:marBottom w:val="0"/>
          <w:divBdr>
            <w:top w:val="none" w:sz="0" w:space="0" w:color="auto"/>
            <w:left w:val="none" w:sz="0" w:space="0" w:color="auto"/>
            <w:bottom w:val="none" w:sz="0" w:space="0" w:color="auto"/>
            <w:right w:val="none" w:sz="0" w:space="0" w:color="auto"/>
          </w:divBdr>
        </w:div>
        <w:div w:id="141964513">
          <w:marLeft w:val="480"/>
          <w:marRight w:val="0"/>
          <w:marTop w:val="0"/>
          <w:marBottom w:val="0"/>
          <w:divBdr>
            <w:top w:val="none" w:sz="0" w:space="0" w:color="auto"/>
            <w:left w:val="none" w:sz="0" w:space="0" w:color="auto"/>
            <w:bottom w:val="none" w:sz="0" w:space="0" w:color="auto"/>
            <w:right w:val="none" w:sz="0" w:space="0" w:color="auto"/>
          </w:divBdr>
        </w:div>
        <w:div w:id="878204683">
          <w:marLeft w:val="480"/>
          <w:marRight w:val="0"/>
          <w:marTop w:val="0"/>
          <w:marBottom w:val="0"/>
          <w:divBdr>
            <w:top w:val="none" w:sz="0" w:space="0" w:color="auto"/>
            <w:left w:val="none" w:sz="0" w:space="0" w:color="auto"/>
            <w:bottom w:val="none" w:sz="0" w:space="0" w:color="auto"/>
            <w:right w:val="none" w:sz="0" w:space="0" w:color="auto"/>
          </w:divBdr>
        </w:div>
        <w:div w:id="1566915493">
          <w:marLeft w:val="480"/>
          <w:marRight w:val="0"/>
          <w:marTop w:val="0"/>
          <w:marBottom w:val="0"/>
          <w:divBdr>
            <w:top w:val="none" w:sz="0" w:space="0" w:color="auto"/>
            <w:left w:val="none" w:sz="0" w:space="0" w:color="auto"/>
            <w:bottom w:val="none" w:sz="0" w:space="0" w:color="auto"/>
            <w:right w:val="none" w:sz="0" w:space="0" w:color="auto"/>
          </w:divBdr>
        </w:div>
        <w:div w:id="1310789191">
          <w:marLeft w:val="480"/>
          <w:marRight w:val="0"/>
          <w:marTop w:val="0"/>
          <w:marBottom w:val="0"/>
          <w:divBdr>
            <w:top w:val="none" w:sz="0" w:space="0" w:color="auto"/>
            <w:left w:val="none" w:sz="0" w:space="0" w:color="auto"/>
            <w:bottom w:val="none" w:sz="0" w:space="0" w:color="auto"/>
            <w:right w:val="none" w:sz="0" w:space="0" w:color="auto"/>
          </w:divBdr>
        </w:div>
        <w:div w:id="1397438829">
          <w:marLeft w:val="480"/>
          <w:marRight w:val="0"/>
          <w:marTop w:val="0"/>
          <w:marBottom w:val="0"/>
          <w:divBdr>
            <w:top w:val="none" w:sz="0" w:space="0" w:color="auto"/>
            <w:left w:val="none" w:sz="0" w:space="0" w:color="auto"/>
            <w:bottom w:val="none" w:sz="0" w:space="0" w:color="auto"/>
            <w:right w:val="none" w:sz="0" w:space="0" w:color="auto"/>
          </w:divBdr>
        </w:div>
        <w:div w:id="771710348">
          <w:marLeft w:val="480"/>
          <w:marRight w:val="0"/>
          <w:marTop w:val="0"/>
          <w:marBottom w:val="0"/>
          <w:divBdr>
            <w:top w:val="none" w:sz="0" w:space="0" w:color="auto"/>
            <w:left w:val="none" w:sz="0" w:space="0" w:color="auto"/>
            <w:bottom w:val="none" w:sz="0" w:space="0" w:color="auto"/>
            <w:right w:val="none" w:sz="0" w:space="0" w:color="auto"/>
          </w:divBdr>
        </w:div>
        <w:div w:id="1992980025">
          <w:marLeft w:val="480"/>
          <w:marRight w:val="0"/>
          <w:marTop w:val="0"/>
          <w:marBottom w:val="0"/>
          <w:divBdr>
            <w:top w:val="none" w:sz="0" w:space="0" w:color="auto"/>
            <w:left w:val="none" w:sz="0" w:space="0" w:color="auto"/>
            <w:bottom w:val="none" w:sz="0" w:space="0" w:color="auto"/>
            <w:right w:val="none" w:sz="0" w:space="0" w:color="auto"/>
          </w:divBdr>
        </w:div>
        <w:div w:id="444933022">
          <w:marLeft w:val="480"/>
          <w:marRight w:val="0"/>
          <w:marTop w:val="0"/>
          <w:marBottom w:val="0"/>
          <w:divBdr>
            <w:top w:val="none" w:sz="0" w:space="0" w:color="auto"/>
            <w:left w:val="none" w:sz="0" w:space="0" w:color="auto"/>
            <w:bottom w:val="none" w:sz="0" w:space="0" w:color="auto"/>
            <w:right w:val="none" w:sz="0" w:space="0" w:color="auto"/>
          </w:divBdr>
        </w:div>
        <w:div w:id="1769812709">
          <w:marLeft w:val="480"/>
          <w:marRight w:val="0"/>
          <w:marTop w:val="0"/>
          <w:marBottom w:val="0"/>
          <w:divBdr>
            <w:top w:val="none" w:sz="0" w:space="0" w:color="auto"/>
            <w:left w:val="none" w:sz="0" w:space="0" w:color="auto"/>
            <w:bottom w:val="none" w:sz="0" w:space="0" w:color="auto"/>
            <w:right w:val="none" w:sz="0" w:space="0" w:color="auto"/>
          </w:divBdr>
        </w:div>
        <w:div w:id="237714101">
          <w:marLeft w:val="480"/>
          <w:marRight w:val="0"/>
          <w:marTop w:val="0"/>
          <w:marBottom w:val="0"/>
          <w:divBdr>
            <w:top w:val="none" w:sz="0" w:space="0" w:color="auto"/>
            <w:left w:val="none" w:sz="0" w:space="0" w:color="auto"/>
            <w:bottom w:val="none" w:sz="0" w:space="0" w:color="auto"/>
            <w:right w:val="none" w:sz="0" w:space="0" w:color="auto"/>
          </w:divBdr>
        </w:div>
        <w:div w:id="1313489242">
          <w:marLeft w:val="480"/>
          <w:marRight w:val="0"/>
          <w:marTop w:val="0"/>
          <w:marBottom w:val="0"/>
          <w:divBdr>
            <w:top w:val="none" w:sz="0" w:space="0" w:color="auto"/>
            <w:left w:val="none" w:sz="0" w:space="0" w:color="auto"/>
            <w:bottom w:val="none" w:sz="0" w:space="0" w:color="auto"/>
            <w:right w:val="none" w:sz="0" w:space="0" w:color="auto"/>
          </w:divBdr>
        </w:div>
        <w:div w:id="740955611">
          <w:marLeft w:val="480"/>
          <w:marRight w:val="0"/>
          <w:marTop w:val="0"/>
          <w:marBottom w:val="0"/>
          <w:divBdr>
            <w:top w:val="none" w:sz="0" w:space="0" w:color="auto"/>
            <w:left w:val="none" w:sz="0" w:space="0" w:color="auto"/>
            <w:bottom w:val="none" w:sz="0" w:space="0" w:color="auto"/>
            <w:right w:val="none" w:sz="0" w:space="0" w:color="auto"/>
          </w:divBdr>
        </w:div>
        <w:div w:id="22676800">
          <w:marLeft w:val="480"/>
          <w:marRight w:val="0"/>
          <w:marTop w:val="0"/>
          <w:marBottom w:val="0"/>
          <w:divBdr>
            <w:top w:val="none" w:sz="0" w:space="0" w:color="auto"/>
            <w:left w:val="none" w:sz="0" w:space="0" w:color="auto"/>
            <w:bottom w:val="none" w:sz="0" w:space="0" w:color="auto"/>
            <w:right w:val="none" w:sz="0" w:space="0" w:color="auto"/>
          </w:divBdr>
        </w:div>
        <w:div w:id="1667855181">
          <w:marLeft w:val="480"/>
          <w:marRight w:val="0"/>
          <w:marTop w:val="0"/>
          <w:marBottom w:val="0"/>
          <w:divBdr>
            <w:top w:val="none" w:sz="0" w:space="0" w:color="auto"/>
            <w:left w:val="none" w:sz="0" w:space="0" w:color="auto"/>
            <w:bottom w:val="none" w:sz="0" w:space="0" w:color="auto"/>
            <w:right w:val="none" w:sz="0" w:space="0" w:color="auto"/>
          </w:divBdr>
        </w:div>
        <w:div w:id="236986968">
          <w:marLeft w:val="480"/>
          <w:marRight w:val="0"/>
          <w:marTop w:val="0"/>
          <w:marBottom w:val="0"/>
          <w:divBdr>
            <w:top w:val="none" w:sz="0" w:space="0" w:color="auto"/>
            <w:left w:val="none" w:sz="0" w:space="0" w:color="auto"/>
            <w:bottom w:val="none" w:sz="0" w:space="0" w:color="auto"/>
            <w:right w:val="none" w:sz="0" w:space="0" w:color="auto"/>
          </w:divBdr>
        </w:div>
        <w:div w:id="527110352">
          <w:marLeft w:val="480"/>
          <w:marRight w:val="0"/>
          <w:marTop w:val="0"/>
          <w:marBottom w:val="0"/>
          <w:divBdr>
            <w:top w:val="none" w:sz="0" w:space="0" w:color="auto"/>
            <w:left w:val="none" w:sz="0" w:space="0" w:color="auto"/>
            <w:bottom w:val="none" w:sz="0" w:space="0" w:color="auto"/>
            <w:right w:val="none" w:sz="0" w:space="0" w:color="auto"/>
          </w:divBdr>
        </w:div>
        <w:div w:id="12851166">
          <w:marLeft w:val="480"/>
          <w:marRight w:val="0"/>
          <w:marTop w:val="0"/>
          <w:marBottom w:val="0"/>
          <w:divBdr>
            <w:top w:val="none" w:sz="0" w:space="0" w:color="auto"/>
            <w:left w:val="none" w:sz="0" w:space="0" w:color="auto"/>
            <w:bottom w:val="none" w:sz="0" w:space="0" w:color="auto"/>
            <w:right w:val="none" w:sz="0" w:space="0" w:color="auto"/>
          </w:divBdr>
        </w:div>
      </w:divsChild>
    </w:div>
    <w:div w:id="1082872683">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089733249">
      <w:bodyDiv w:val="1"/>
      <w:marLeft w:val="0"/>
      <w:marRight w:val="0"/>
      <w:marTop w:val="0"/>
      <w:marBottom w:val="0"/>
      <w:divBdr>
        <w:top w:val="none" w:sz="0" w:space="0" w:color="auto"/>
        <w:left w:val="none" w:sz="0" w:space="0" w:color="auto"/>
        <w:bottom w:val="none" w:sz="0" w:space="0" w:color="auto"/>
        <w:right w:val="none" w:sz="0" w:space="0" w:color="auto"/>
      </w:divBdr>
    </w:div>
    <w:div w:id="1090388681">
      <w:bodyDiv w:val="1"/>
      <w:marLeft w:val="0"/>
      <w:marRight w:val="0"/>
      <w:marTop w:val="0"/>
      <w:marBottom w:val="0"/>
      <w:divBdr>
        <w:top w:val="none" w:sz="0" w:space="0" w:color="auto"/>
        <w:left w:val="none" w:sz="0" w:space="0" w:color="auto"/>
        <w:bottom w:val="none" w:sz="0" w:space="0" w:color="auto"/>
        <w:right w:val="none" w:sz="0" w:space="0" w:color="auto"/>
      </w:divBdr>
    </w:div>
    <w:div w:id="1091007921">
      <w:bodyDiv w:val="1"/>
      <w:marLeft w:val="0"/>
      <w:marRight w:val="0"/>
      <w:marTop w:val="0"/>
      <w:marBottom w:val="0"/>
      <w:divBdr>
        <w:top w:val="none" w:sz="0" w:space="0" w:color="auto"/>
        <w:left w:val="none" w:sz="0" w:space="0" w:color="auto"/>
        <w:bottom w:val="none" w:sz="0" w:space="0" w:color="auto"/>
        <w:right w:val="none" w:sz="0" w:space="0" w:color="auto"/>
      </w:divBdr>
    </w:div>
    <w:div w:id="1091465068">
      <w:bodyDiv w:val="1"/>
      <w:marLeft w:val="0"/>
      <w:marRight w:val="0"/>
      <w:marTop w:val="0"/>
      <w:marBottom w:val="0"/>
      <w:divBdr>
        <w:top w:val="none" w:sz="0" w:space="0" w:color="auto"/>
        <w:left w:val="none" w:sz="0" w:space="0" w:color="auto"/>
        <w:bottom w:val="none" w:sz="0" w:space="0" w:color="auto"/>
        <w:right w:val="none" w:sz="0" w:space="0" w:color="auto"/>
      </w:divBdr>
    </w:div>
    <w:div w:id="1092748193">
      <w:bodyDiv w:val="1"/>
      <w:marLeft w:val="0"/>
      <w:marRight w:val="0"/>
      <w:marTop w:val="0"/>
      <w:marBottom w:val="0"/>
      <w:divBdr>
        <w:top w:val="none" w:sz="0" w:space="0" w:color="auto"/>
        <w:left w:val="none" w:sz="0" w:space="0" w:color="auto"/>
        <w:bottom w:val="none" w:sz="0" w:space="0" w:color="auto"/>
        <w:right w:val="none" w:sz="0" w:space="0" w:color="auto"/>
      </w:divBdr>
      <w:divsChild>
        <w:div w:id="1440102461">
          <w:marLeft w:val="480"/>
          <w:marRight w:val="0"/>
          <w:marTop w:val="0"/>
          <w:marBottom w:val="0"/>
          <w:divBdr>
            <w:top w:val="none" w:sz="0" w:space="0" w:color="auto"/>
            <w:left w:val="none" w:sz="0" w:space="0" w:color="auto"/>
            <w:bottom w:val="none" w:sz="0" w:space="0" w:color="auto"/>
            <w:right w:val="none" w:sz="0" w:space="0" w:color="auto"/>
          </w:divBdr>
        </w:div>
        <w:div w:id="82797937">
          <w:marLeft w:val="480"/>
          <w:marRight w:val="0"/>
          <w:marTop w:val="0"/>
          <w:marBottom w:val="0"/>
          <w:divBdr>
            <w:top w:val="none" w:sz="0" w:space="0" w:color="auto"/>
            <w:left w:val="none" w:sz="0" w:space="0" w:color="auto"/>
            <w:bottom w:val="none" w:sz="0" w:space="0" w:color="auto"/>
            <w:right w:val="none" w:sz="0" w:space="0" w:color="auto"/>
          </w:divBdr>
        </w:div>
        <w:div w:id="859315062">
          <w:marLeft w:val="480"/>
          <w:marRight w:val="0"/>
          <w:marTop w:val="0"/>
          <w:marBottom w:val="0"/>
          <w:divBdr>
            <w:top w:val="none" w:sz="0" w:space="0" w:color="auto"/>
            <w:left w:val="none" w:sz="0" w:space="0" w:color="auto"/>
            <w:bottom w:val="none" w:sz="0" w:space="0" w:color="auto"/>
            <w:right w:val="none" w:sz="0" w:space="0" w:color="auto"/>
          </w:divBdr>
        </w:div>
        <w:div w:id="401097616">
          <w:marLeft w:val="480"/>
          <w:marRight w:val="0"/>
          <w:marTop w:val="0"/>
          <w:marBottom w:val="0"/>
          <w:divBdr>
            <w:top w:val="none" w:sz="0" w:space="0" w:color="auto"/>
            <w:left w:val="none" w:sz="0" w:space="0" w:color="auto"/>
            <w:bottom w:val="none" w:sz="0" w:space="0" w:color="auto"/>
            <w:right w:val="none" w:sz="0" w:space="0" w:color="auto"/>
          </w:divBdr>
        </w:div>
        <w:div w:id="255016602">
          <w:marLeft w:val="480"/>
          <w:marRight w:val="0"/>
          <w:marTop w:val="0"/>
          <w:marBottom w:val="0"/>
          <w:divBdr>
            <w:top w:val="none" w:sz="0" w:space="0" w:color="auto"/>
            <w:left w:val="none" w:sz="0" w:space="0" w:color="auto"/>
            <w:bottom w:val="none" w:sz="0" w:space="0" w:color="auto"/>
            <w:right w:val="none" w:sz="0" w:space="0" w:color="auto"/>
          </w:divBdr>
        </w:div>
        <w:div w:id="644897080">
          <w:marLeft w:val="480"/>
          <w:marRight w:val="0"/>
          <w:marTop w:val="0"/>
          <w:marBottom w:val="0"/>
          <w:divBdr>
            <w:top w:val="none" w:sz="0" w:space="0" w:color="auto"/>
            <w:left w:val="none" w:sz="0" w:space="0" w:color="auto"/>
            <w:bottom w:val="none" w:sz="0" w:space="0" w:color="auto"/>
            <w:right w:val="none" w:sz="0" w:space="0" w:color="auto"/>
          </w:divBdr>
        </w:div>
        <w:div w:id="1493832188">
          <w:marLeft w:val="480"/>
          <w:marRight w:val="0"/>
          <w:marTop w:val="0"/>
          <w:marBottom w:val="0"/>
          <w:divBdr>
            <w:top w:val="none" w:sz="0" w:space="0" w:color="auto"/>
            <w:left w:val="none" w:sz="0" w:space="0" w:color="auto"/>
            <w:bottom w:val="none" w:sz="0" w:space="0" w:color="auto"/>
            <w:right w:val="none" w:sz="0" w:space="0" w:color="auto"/>
          </w:divBdr>
        </w:div>
        <w:div w:id="266156297">
          <w:marLeft w:val="480"/>
          <w:marRight w:val="0"/>
          <w:marTop w:val="0"/>
          <w:marBottom w:val="0"/>
          <w:divBdr>
            <w:top w:val="none" w:sz="0" w:space="0" w:color="auto"/>
            <w:left w:val="none" w:sz="0" w:space="0" w:color="auto"/>
            <w:bottom w:val="none" w:sz="0" w:space="0" w:color="auto"/>
            <w:right w:val="none" w:sz="0" w:space="0" w:color="auto"/>
          </w:divBdr>
        </w:div>
        <w:div w:id="857080983">
          <w:marLeft w:val="480"/>
          <w:marRight w:val="0"/>
          <w:marTop w:val="0"/>
          <w:marBottom w:val="0"/>
          <w:divBdr>
            <w:top w:val="none" w:sz="0" w:space="0" w:color="auto"/>
            <w:left w:val="none" w:sz="0" w:space="0" w:color="auto"/>
            <w:bottom w:val="none" w:sz="0" w:space="0" w:color="auto"/>
            <w:right w:val="none" w:sz="0" w:space="0" w:color="auto"/>
          </w:divBdr>
        </w:div>
        <w:div w:id="392003240">
          <w:marLeft w:val="480"/>
          <w:marRight w:val="0"/>
          <w:marTop w:val="0"/>
          <w:marBottom w:val="0"/>
          <w:divBdr>
            <w:top w:val="none" w:sz="0" w:space="0" w:color="auto"/>
            <w:left w:val="none" w:sz="0" w:space="0" w:color="auto"/>
            <w:bottom w:val="none" w:sz="0" w:space="0" w:color="auto"/>
            <w:right w:val="none" w:sz="0" w:space="0" w:color="auto"/>
          </w:divBdr>
        </w:div>
        <w:div w:id="509568281">
          <w:marLeft w:val="480"/>
          <w:marRight w:val="0"/>
          <w:marTop w:val="0"/>
          <w:marBottom w:val="0"/>
          <w:divBdr>
            <w:top w:val="none" w:sz="0" w:space="0" w:color="auto"/>
            <w:left w:val="none" w:sz="0" w:space="0" w:color="auto"/>
            <w:bottom w:val="none" w:sz="0" w:space="0" w:color="auto"/>
            <w:right w:val="none" w:sz="0" w:space="0" w:color="auto"/>
          </w:divBdr>
        </w:div>
        <w:div w:id="626929902">
          <w:marLeft w:val="480"/>
          <w:marRight w:val="0"/>
          <w:marTop w:val="0"/>
          <w:marBottom w:val="0"/>
          <w:divBdr>
            <w:top w:val="none" w:sz="0" w:space="0" w:color="auto"/>
            <w:left w:val="none" w:sz="0" w:space="0" w:color="auto"/>
            <w:bottom w:val="none" w:sz="0" w:space="0" w:color="auto"/>
            <w:right w:val="none" w:sz="0" w:space="0" w:color="auto"/>
          </w:divBdr>
        </w:div>
        <w:div w:id="602080175">
          <w:marLeft w:val="480"/>
          <w:marRight w:val="0"/>
          <w:marTop w:val="0"/>
          <w:marBottom w:val="0"/>
          <w:divBdr>
            <w:top w:val="none" w:sz="0" w:space="0" w:color="auto"/>
            <w:left w:val="none" w:sz="0" w:space="0" w:color="auto"/>
            <w:bottom w:val="none" w:sz="0" w:space="0" w:color="auto"/>
            <w:right w:val="none" w:sz="0" w:space="0" w:color="auto"/>
          </w:divBdr>
        </w:div>
        <w:div w:id="1417287216">
          <w:marLeft w:val="480"/>
          <w:marRight w:val="0"/>
          <w:marTop w:val="0"/>
          <w:marBottom w:val="0"/>
          <w:divBdr>
            <w:top w:val="none" w:sz="0" w:space="0" w:color="auto"/>
            <w:left w:val="none" w:sz="0" w:space="0" w:color="auto"/>
            <w:bottom w:val="none" w:sz="0" w:space="0" w:color="auto"/>
            <w:right w:val="none" w:sz="0" w:space="0" w:color="auto"/>
          </w:divBdr>
        </w:div>
        <w:div w:id="1011418502">
          <w:marLeft w:val="480"/>
          <w:marRight w:val="0"/>
          <w:marTop w:val="0"/>
          <w:marBottom w:val="0"/>
          <w:divBdr>
            <w:top w:val="none" w:sz="0" w:space="0" w:color="auto"/>
            <w:left w:val="none" w:sz="0" w:space="0" w:color="auto"/>
            <w:bottom w:val="none" w:sz="0" w:space="0" w:color="auto"/>
            <w:right w:val="none" w:sz="0" w:space="0" w:color="auto"/>
          </w:divBdr>
        </w:div>
        <w:div w:id="2088460376">
          <w:marLeft w:val="480"/>
          <w:marRight w:val="0"/>
          <w:marTop w:val="0"/>
          <w:marBottom w:val="0"/>
          <w:divBdr>
            <w:top w:val="none" w:sz="0" w:space="0" w:color="auto"/>
            <w:left w:val="none" w:sz="0" w:space="0" w:color="auto"/>
            <w:bottom w:val="none" w:sz="0" w:space="0" w:color="auto"/>
            <w:right w:val="none" w:sz="0" w:space="0" w:color="auto"/>
          </w:divBdr>
        </w:div>
        <w:div w:id="1052534988">
          <w:marLeft w:val="480"/>
          <w:marRight w:val="0"/>
          <w:marTop w:val="0"/>
          <w:marBottom w:val="0"/>
          <w:divBdr>
            <w:top w:val="none" w:sz="0" w:space="0" w:color="auto"/>
            <w:left w:val="none" w:sz="0" w:space="0" w:color="auto"/>
            <w:bottom w:val="none" w:sz="0" w:space="0" w:color="auto"/>
            <w:right w:val="none" w:sz="0" w:space="0" w:color="auto"/>
          </w:divBdr>
        </w:div>
        <w:div w:id="2145461069">
          <w:marLeft w:val="480"/>
          <w:marRight w:val="0"/>
          <w:marTop w:val="0"/>
          <w:marBottom w:val="0"/>
          <w:divBdr>
            <w:top w:val="none" w:sz="0" w:space="0" w:color="auto"/>
            <w:left w:val="none" w:sz="0" w:space="0" w:color="auto"/>
            <w:bottom w:val="none" w:sz="0" w:space="0" w:color="auto"/>
            <w:right w:val="none" w:sz="0" w:space="0" w:color="auto"/>
          </w:divBdr>
        </w:div>
        <w:div w:id="1662345684">
          <w:marLeft w:val="480"/>
          <w:marRight w:val="0"/>
          <w:marTop w:val="0"/>
          <w:marBottom w:val="0"/>
          <w:divBdr>
            <w:top w:val="none" w:sz="0" w:space="0" w:color="auto"/>
            <w:left w:val="none" w:sz="0" w:space="0" w:color="auto"/>
            <w:bottom w:val="none" w:sz="0" w:space="0" w:color="auto"/>
            <w:right w:val="none" w:sz="0" w:space="0" w:color="auto"/>
          </w:divBdr>
        </w:div>
        <w:div w:id="708378865">
          <w:marLeft w:val="480"/>
          <w:marRight w:val="0"/>
          <w:marTop w:val="0"/>
          <w:marBottom w:val="0"/>
          <w:divBdr>
            <w:top w:val="none" w:sz="0" w:space="0" w:color="auto"/>
            <w:left w:val="none" w:sz="0" w:space="0" w:color="auto"/>
            <w:bottom w:val="none" w:sz="0" w:space="0" w:color="auto"/>
            <w:right w:val="none" w:sz="0" w:space="0" w:color="auto"/>
          </w:divBdr>
        </w:div>
        <w:div w:id="677775339">
          <w:marLeft w:val="480"/>
          <w:marRight w:val="0"/>
          <w:marTop w:val="0"/>
          <w:marBottom w:val="0"/>
          <w:divBdr>
            <w:top w:val="none" w:sz="0" w:space="0" w:color="auto"/>
            <w:left w:val="none" w:sz="0" w:space="0" w:color="auto"/>
            <w:bottom w:val="none" w:sz="0" w:space="0" w:color="auto"/>
            <w:right w:val="none" w:sz="0" w:space="0" w:color="auto"/>
          </w:divBdr>
        </w:div>
        <w:div w:id="1432243707">
          <w:marLeft w:val="480"/>
          <w:marRight w:val="0"/>
          <w:marTop w:val="0"/>
          <w:marBottom w:val="0"/>
          <w:divBdr>
            <w:top w:val="none" w:sz="0" w:space="0" w:color="auto"/>
            <w:left w:val="none" w:sz="0" w:space="0" w:color="auto"/>
            <w:bottom w:val="none" w:sz="0" w:space="0" w:color="auto"/>
            <w:right w:val="none" w:sz="0" w:space="0" w:color="auto"/>
          </w:divBdr>
        </w:div>
        <w:div w:id="818376233">
          <w:marLeft w:val="480"/>
          <w:marRight w:val="0"/>
          <w:marTop w:val="0"/>
          <w:marBottom w:val="0"/>
          <w:divBdr>
            <w:top w:val="none" w:sz="0" w:space="0" w:color="auto"/>
            <w:left w:val="none" w:sz="0" w:space="0" w:color="auto"/>
            <w:bottom w:val="none" w:sz="0" w:space="0" w:color="auto"/>
            <w:right w:val="none" w:sz="0" w:space="0" w:color="auto"/>
          </w:divBdr>
        </w:div>
        <w:div w:id="1337922923">
          <w:marLeft w:val="480"/>
          <w:marRight w:val="0"/>
          <w:marTop w:val="0"/>
          <w:marBottom w:val="0"/>
          <w:divBdr>
            <w:top w:val="none" w:sz="0" w:space="0" w:color="auto"/>
            <w:left w:val="none" w:sz="0" w:space="0" w:color="auto"/>
            <w:bottom w:val="none" w:sz="0" w:space="0" w:color="auto"/>
            <w:right w:val="none" w:sz="0" w:space="0" w:color="auto"/>
          </w:divBdr>
        </w:div>
        <w:div w:id="667636438">
          <w:marLeft w:val="480"/>
          <w:marRight w:val="0"/>
          <w:marTop w:val="0"/>
          <w:marBottom w:val="0"/>
          <w:divBdr>
            <w:top w:val="none" w:sz="0" w:space="0" w:color="auto"/>
            <w:left w:val="none" w:sz="0" w:space="0" w:color="auto"/>
            <w:bottom w:val="none" w:sz="0" w:space="0" w:color="auto"/>
            <w:right w:val="none" w:sz="0" w:space="0" w:color="auto"/>
          </w:divBdr>
        </w:div>
        <w:div w:id="1991980181">
          <w:marLeft w:val="480"/>
          <w:marRight w:val="0"/>
          <w:marTop w:val="0"/>
          <w:marBottom w:val="0"/>
          <w:divBdr>
            <w:top w:val="none" w:sz="0" w:space="0" w:color="auto"/>
            <w:left w:val="none" w:sz="0" w:space="0" w:color="auto"/>
            <w:bottom w:val="none" w:sz="0" w:space="0" w:color="auto"/>
            <w:right w:val="none" w:sz="0" w:space="0" w:color="auto"/>
          </w:divBdr>
        </w:div>
        <w:div w:id="1197542536">
          <w:marLeft w:val="480"/>
          <w:marRight w:val="0"/>
          <w:marTop w:val="0"/>
          <w:marBottom w:val="0"/>
          <w:divBdr>
            <w:top w:val="none" w:sz="0" w:space="0" w:color="auto"/>
            <w:left w:val="none" w:sz="0" w:space="0" w:color="auto"/>
            <w:bottom w:val="none" w:sz="0" w:space="0" w:color="auto"/>
            <w:right w:val="none" w:sz="0" w:space="0" w:color="auto"/>
          </w:divBdr>
        </w:div>
        <w:div w:id="1502769947">
          <w:marLeft w:val="480"/>
          <w:marRight w:val="0"/>
          <w:marTop w:val="0"/>
          <w:marBottom w:val="0"/>
          <w:divBdr>
            <w:top w:val="none" w:sz="0" w:space="0" w:color="auto"/>
            <w:left w:val="none" w:sz="0" w:space="0" w:color="auto"/>
            <w:bottom w:val="none" w:sz="0" w:space="0" w:color="auto"/>
            <w:right w:val="none" w:sz="0" w:space="0" w:color="auto"/>
          </w:divBdr>
        </w:div>
        <w:div w:id="2115786717">
          <w:marLeft w:val="480"/>
          <w:marRight w:val="0"/>
          <w:marTop w:val="0"/>
          <w:marBottom w:val="0"/>
          <w:divBdr>
            <w:top w:val="none" w:sz="0" w:space="0" w:color="auto"/>
            <w:left w:val="none" w:sz="0" w:space="0" w:color="auto"/>
            <w:bottom w:val="none" w:sz="0" w:space="0" w:color="auto"/>
            <w:right w:val="none" w:sz="0" w:space="0" w:color="auto"/>
          </w:divBdr>
        </w:div>
        <w:div w:id="1662271912">
          <w:marLeft w:val="480"/>
          <w:marRight w:val="0"/>
          <w:marTop w:val="0"/>
          <w:marBottom w:val="0"/>
          <w:divBdr>
            <w:top w:val="none" w:sz="0" w:space="0" w:color="auto"/>
            <w:left w:val="none" w:sz="0" w:space="0" w:color="auto"/>
            <w:bottom w:val="none" w:sz="0" w:space="0" w:color="auto"/>
            <w:right w:val="none" w:sz="0" w:space="0" w:color="auto"/>
          </w:divBdr>
        </w:div>
        <w:div w:id="1394500021">
          <w:marLeft w:val="480"/>
          <w:marRight w:val="0"/>
          <w:marTop w:val="0"/>
          <w:marBottom w:val="0"/>
          <w:divBdr>
            <w:top w:val="none" w:sz="0" w:space="0" w:color="auto"/>
            <w:left w:val="none" w:sz="0" w:space="0" w:color="auto"/>
            <w:bottom w:val="none" w:sz="0" w:space="0" w:color="auto"/>
            <w:right w:val="none" w:sz="0" w:space="0" w:color="auto"/>
          </w:divBdr>
        </w:div>
        <w:div w:id="339698575">
          <w:marLeft w:val="480"/>
          <w:marRight w:val="0"/>
          <w:marTop w:val="0"/>
          <w:marBottom w:val="0"/>
          <w:divBdr>
            <w:top w:val="none" w:sz="0" w:space="0" w:color="auto"/>
            <w:left w:val="none" w:sz="0" w:space="0" w:color="auto"/>
            <w:bottom w:val="none" w:sz="0" w:space="0" w:color="auto"/>
            <w:right w:val="none" w:sz="0" w:space="0" w:color="auto"/>
          </w:divBdr>
        </w:div>
        <w:div w:id="166139308">
          <w:marLeft w:val="480"/>
          <w:marRight w:val="0"/>
          <w:marTop w:val="0"/>
          <w:marBottom w:val="0"/>
          <w:divBdr>
            <w:top w:val="none" w:sz="0" w:space="0" w:color="auto"/>
            <w:left w:val="none" w:sz="0" w:space="0" w:color="auto"/>
            <w:bottom w:val="none" w:sz="0" w:space="0" w:color="auto"/>
            <w:right w:val="none" w:sz="0" w:space="0" w:color="auto"/>
          </w:divBdr>
        </w:div>
        <w:div w:id="1802766775">
          <w:marLeft w:val="480"/>
          <w:marRight w:val="0"/>
          <w:marTop w:val="0"/>
          <w:marBottom w:val="0"/>
          <w:divBdr>
            <w:top w:val="none" w:sz="0" w:space="0" w:color="auto"/>
            <w:left w:val="none" w:sz="0" w:space="0" w:color="auto"/>
            <w:bottom w:val="none" w:sz="0" w:space="0" w:color="auto"/>
            <w:right w:val="none" w:sz="0" w:space="0" w:color="auto"/>
          </w:divBdr>
        </w:div>
        <w:div w:id="943541501">
          <w:marLeft w:val="480"/>
          <w:marRight w:val="0"/>
          <w:marTop w:val="0"/>
          <w:marBottom w:val="0"/>
          <w:divBdr>
            <w:top w:val="none" w:sz="0" w:space="0" w:color="auto"/>
            <w:left w:val="none" w:sz="0" w:space="0" w:color="auto"/>
            <w:bottom w:val="none" w:sz="0" w:space="0" w:color="auto"/>
            <w:right w:val="none" w:sz="0" w:space="0" w:color="auto"/>
          </w:divBdr>
        </w:div>
        <w:div w:id="706831374">
          <w:marLeft w:val="480"/>
          <w:marRight w:val="0"/>
          <w:marTop w:val="0"/>
          <w:marBottom w:val="0"/>
          <w:divBdr>
            <w:top w:val="none" w:sz="0" w:space="0" w:color="auto"/>
            <w:left w:val="none" w:sz="0" w:space="0" w:color="auto"/>
            <w:bottom w:val="none" w:sz="0" w:space="0" w:color="auto"/>
            <w:right w:val="none" w:sz="0" w:space="0" w:color="auto"/>
          </w:divBdr>
        </w:div>
        <w:div w:id="140583976">
          <w:marLeft w:val="480"/>
          <w:marRight w:val="0"/>
          <w:marTop w:val="0"/>
          <w:marBottom w:val="0"/>
          <w:divBdr>
            <w:top w:val="none" w:sz="0" w:space="0" w:color="auto"/>
            <w:left w:val="none" w:sz="0" w:space="0" w:color="auto"/>
            <w:bottom w:val="none" w:sz="0" w:space="0" w:color="auto"/>
            <w:right w:val="none" w:sz="0" w:space="0" w:color="auto"/>
          </w:divBdr>
        </w:div>
        <w:div w:id="460608694">
          <w:marLeft w:val="480"/>
          <w:marRight w:val="0"/>
          <w:marTop w:val="0"/>
          <w:marBottom w:val="0"/>
          <w:divBdr>
            <w:top w:val="none" w:sz="0" w:space="0" w:color="auto"/>
            <w:left w:val="none" w:sz="0" w:space="0" w:color="auto"/>
            <w:bottom w:val="none" w:sz="0" w:space="0" w:color="auto"/>
            <w:right w:val="none" w:sz="0" w:space="0" w:color="auto"/>
          </w:divBdr>
        </w:div>
        <w:div w:id="1905674798">
          <w:marLeft w:val="480"/>
          <w:marRight w:val="0"/>
          <w:marTop w:val="0"/>
          <w:marBottom w:val="0"/>
          <w:divBdr>
            <w:top w:val="none" w:sz="0" w:space="0" w:color="auto"/>
            <w:left w:val="none" w:sz="0" w:space="0" w:color="auto"/>
            <w:bottom w:val="none" w:sz="0" w:space="0" w:color="auto"/>
            <w:right w:val="none" w:sz="0" w:space="0" w:color="auto"/>
          </w:divBdr>
        </w:div>
        <w:div w:id="1891380398">
          <w:marLeft w:val="480"/>
          <w:marRight w:val="0"/>
          <w:marTop w:val="0"/>
          <w:marBottom w:val="0"/>
          <w:divBdr>
            <w:top w:val="none" w:sz="0" w:space="0" w:color="auto"/>
            <w:left w:val="none" w:sz="0" w:space="0" w:color="auto"/>
            <w:bottom w:val="none" w:sz="0" w:space="0" w:color="auto"/>
            <w:right w:val="none" w:sz="0" w:space="0" w:color="auto"/>
          </w:divBdr>
        </w:div>
        <w:div w:id="370082809">
          <w:marLeft w:val="480"/>
          <w:marRight w:val="0"/>
          <w:marTop w:val="0"/>
          <w:marBottom w:val="0"/>
          <w:divBdr>
            <w:top w:val="none" w:sz="0" w:space="0" w:color="auto"/>
            <w:left w:val="none" w:sz="0" w:space="0" w:color="auto"/>
            <w:bottom w:val="none" w:sz="0" w:space="0" w:color="auto"/>
            <w:right w:val="none" w:sz="0" w:space="0" w:color="auto"/>
          </w:divBdr>
        </w:div>
        <w:div w:id="45178944">
          <w:marLeft w:val="480"/>
          <w:marRight w:val="0"/>
          <w:marTop w:val="0"/>
          <w:marBottom w:val="0"/>
          <w:divBdr>
            <w:top w:val="none" w:sz="0" w:space="0" w:color="auto"/>
            <w:left w:val="none" w:sz="0" w:space="0" w:color="auto"/>
            <w:bottom w:val="none" w:sz="0" w:space="0" w:color="auto"/>
            <w:right w:val="none" w:sz="0" w:space="0" w:color="auto"/>
          </w:divBdr>
        </w:div>
        <w:div w:id="642084304">
          <w:marLeft w:val="480"/>
          <w:marRight w:val="0"/>
          <w:marTop w:val="0"/>
          <w:marBottom w:val="0"/>
          <w:divBdr>
            <w:top w:val="none" w:sz="0" w:space="0" w:color="auto"/>
            <w:left w:val="none" w:sz="0" w:space="0" w:color="auto"/>
            <w:bottom w:val="none" w:sz="0" w:space="0" w:color="auto"/>
            <w:right w:val="none" w:sz="0" w:space="0" w:color="auto"/>
          </w:divBdr>
        </w:div>
        <w:div w:id="1834953739">
          <w:marLeft w:val="480"/>
          <w:marRight w:val="0"/>
          <w:marTop w:val="0"/>
          <w:marBottom w:val="0"/>
          <w:divBdr>
            <w:top w:val="none" w:sz="0" w:space="0" w:color="auto"/>
            <w:left w:val="none" w:sz="0" w:space="0" w:color="auto"/>
            <w:bottom w:val="none" w:sz="0" w:space="0" w:color="auto"/>
            <w:right w:val="none" w:sz="0" w:space="0" w:color="auto"/>
          </w:divBdr>
        </w:div>
        <w:div w:id="931668691">
          <w:marLeft w:val="480"/>
          <w:marRight w:val="0"/>
          <w:marTop w:val="0"/>
          <w:marBottom w:val="0"/>
          <w:divBdr>
            <w:top w:val="none" w:sz="0" w:space="0" w:color="auto"/>
            <w:left w:val="none" w:sz="0" w:space="0" w:color="auto"/>
            <w:bottom w:val="none" w:sz="0" w:space="0" w:color="auto"/>
            <w:right w:val="none" w:sz="0" w:space="0" w:color="auto"/>
          </w:divBdr>
        </w:div>
        <w:div w:id="502470899">
          <w:marLeft w:val="480"/>
          <w:marRight w:val="0"/>
          <w:marTop w:val="0"/>
          <w:marBottom w:val="0"/>
          <w:divBdr>
            <w:top w:val="none" w:sz="0" w:space="0" w:color="auto"/>
            <w:left w:val="none" w:sz="0" w:space="0" w:color="auto"/>
            <w:bottom w:val="none" w:sz="0" w:space="0" w:color="auto"/>
            <w:right w:val="none" w:sz="0" w:space="0" w:color="auto"/>
          </w:divBdr>
        </w:div>
      </w:divsChild>
    </w:div>
    <w:div w:id="1092973544">
      <w:bodyDiv w:val="1"/>
      <w:marLeft w:val="0"/>
      <w:marRight w:val="0"/>
      <w:marTop w:val="0"/>
      <w:marBottom w:val="0"/>
      <w:divBdr>
        <w:top w:val="none" w:sz="0" w:space="0" w:color="auto"/>
        <w:left w:val="none" w:sz="0" w:space="0" w:color="auto"/>
        <w:bottom w:val="none" w:sz="0" w:space="0" w:color="auto"/>
        <w:right w:val="none" w:sz="0" w:space="0" w:color="auto"/>
      </w:divBdr>
    </w:div>
    <w:div w:id="1094861226">
      <w:bodyDiv w:val="1"/>
      <w:marLeft w:val="0"/>
      <w:marRight w:val="0"/>
      <w:marTop w:val="0"/>
      <w:marBottom w:val="0"/>
      <w:divBdr>
        <w:top w:val="none" w:sz="0" w:space="0" w:color="auto"/>
        <w:left w:val="none" w:sz="0" w:space="0" w:color="auto"/>
        <w:bottom w:val="none" w:sz="0" w:space="0" w:color="auto"/>
        <w:right w:val="none" w:sz="0" w:space="0" w:color="auto"/>
      </w:divBdr>
    </w:div>
    <w:div w:id="1097866605">
      <w:bodyDiv w:val="1"/>
      <w:marLeft w:val="0"/>
      <w:marRight w:val="0"/>
      <w:marTop w:val="0"/>
      <w:marBottom w:val="0"/>
      <w:divBdr>
        <w:top w:val="none" w:sz="0" w:space="0" w:color="auto"/>
        <w:left w:val="none" w:sz="0" w:space="0" w:color="auto"/>
        <w:bottom w:val="none" w:sz="0" w:space="0" w:color="auto"/>
        <w:right w:val="none" w:sz="0" w:space="0" w:color="auto"/>
      </w:divBdr>
    </w:div>
    <w:div w:id="1099641038">
      <w:bodyDiv w:val="1"/>
      <w:marLeft w:val="0"/>
      <w:marRight w:val="0"/>
      <w:marTop w:val="0"/>
      <w:marBottom w:val="0"/>
      <w:divBdr>
        <w:top w:val="none" w:sz="0" w:space="0" w:color="auto"/>
        <w:left w:val="none" w:sz="0" w:space="0" w:color="auto"/>
        <w:bottom w:val="none" w:sz="0" w:space="0" w:color="auto"/>
        <w:right w:val="none" w:sz="0" w:space="0" w:color="auto"/>
      </w:divBdr>
    </w:div>
    <w:div w:id="1103960394">
      <w:bodyDiv w:val="1"/>
      <w:marLeft w:val="0"/>
      <w:marRight w:val="0"/>
      <w:marTop w:val="0"/>
      <w:marBottom w:val="0"/>
      <w:divBdr>
        <w:top w:val="none" w:sz="0" w:space="0" w:color="auto"/>
        <w:left w:val="none" w:sz="0" w:space="0" w:color="auto"/>
        <w:bottom w:val="none" w:sz="0" w:space="0" w:color="auto"/>
        <w:right w:val="none" w:sz="0" w:space="0" w:color="auto"/>
      </w:divBdr>
      <w:divsChild>
        <w:div w:id="1577979933">
          <w:marLeft w:val="480"/>
          <w:marRight w:val="0"/>
          <w:marTop w:val="0"/>
          <w:marBottom w:val="0"/>
          <w:divBdr>
            <w:top w:val="none" w:sz="0" w:space="0" w:color="auto"/>
            <w:left w:val="none" w:sz="0" w:space="0" w:color="auto"/>
            <w:bottom w:val="none" w:sz="0" w:space="0" w:color="auto"/>
            <w:right w:val="none" w:sz="0" w:space="0" w:color="auto"/>
          </w:divBdr>
        </w:div>
        <w:div w:id="604921670">
          <w:marLeft w:val="480"/>
          <w:marRight w:val="0"/>
          <w:marTop w:val="0"/>
          <w:marBottom w:val="0"/>
          <w:divBdr>
            <w:top w:val="none" w:sz="0" w:space="0" w:color="auto"/>
            <w:left w:val="none" w:sz="0" w:space="0" w:color="auto"/>
            <w:bottom w:val="none" w:sz="0" w:space="0" w:color="auto"/>
            <w:right w:val="none" w:sz="0" w:space="0" w:color="auto"/>
          </w:divBdr>
        </w:div>
        <w:div w:id="658003482">
          <w:marLeft w:val="480"/>
          <w:marRight w:val="0"/>
          <w:marTop w:val="0"/>
          <w:marBottom w:val="0"/>
          <w:divBdr>
            <w:top w:val="none" w:sz="0" w:space="0" w:color="auto"/>
            <w:left w:val="none" w:sz="0" w:space="0" w:color="auto"/>
            <w:bottom w:val="none" w:sz="0" w:space="0" w:color="auto"/>
            <w:right w:val="none" w:sz="0" w:space="0" w:color="auto"/>
          </w:divBdr>
        </w:div>
        <w:div w:id="1229028856">
          <w:marLeft w:val="480"/>
          <w:marRight w:val="0"/>
          <w:marTop w:val="0"/>
          <w:marBottom w:val="0"/>
          <w:divBdr>
            <w:top w:val="none" w:sz="0" w:space="0" w:color="auto"/>
            <w:left w:val="none" w:sz="0" w:space="0" w:color="auto"/>
            <w:bottom w:val="none" w:sz="0" w:space="0" w:color="auto"/>
            <w:right w:val="none" w:sz="0" w:space="0" w:color="auto"/>
          </w:divBdr>
        </w:div>
        <w:div w:id="1268581578">
          <w:marLeft w:val="480"/>
          <w:marRight w:val="0"/>
          <w:marTop w:val="0"/>
          <w:marBottom w:val="0"/>
          <w:divBdr>
            <w:top w:val="none" w:sz="0" w:space="0" w:color="auto"/>
            <w:left w:val="none" w:sz="0" w:space="0" w:color="auto"/>
            <w:bottom w:val="none" w:sz="0" w:space="0" w:color="auto"/>
            <w:right w:val="none" w:sz="0" w:space="0" w:color="auto"/>
          </w:divBdr>
        </w:div>
        <w:div w:id="1318807031">
          <w:marLeft w:val="480"/>
          <w:marRight w:val="0"/>
          <w:marTop w:val="0"/>
          <w:marBottom w:val="0"/>
          <w:divBdr>
            <w:top w:val="none" w:sz="0" w:space="0" w:color="auto"/>
            <w:left w:val="none" w:sz="0" w:space="0" w:color="auto"/>
            <w:bottom w:val="none" w:sz="0" w:space="0" w:color="auto"/>
            <w:right w:val="none" w:sz="0" w:space="0" w:color="auto"/>
          </w:divBdr>
        </w:div>
        <w:div w:id="1361709736">
          <w:marLeft w:val="480"/>
          <w:marRight w:val="0"/>
          <w:marTop w:val="0"/>
          <w:marBottom w:val="0"/>
          <w:divBdr>
            <w:top w:val="none" w:sz="0" w:space="0" w:color="auto"/>
            <w:left w:val="none" w:sz="0" w:space="0" w:color="auto"/>
            <w:bottom w:val="none" w:sz="0" w:space="0" w:color="auto"/>
            <w:right w:val="none" w:sz="0" w:space="0" w:color="auto"/>
          </w:divBdr>
        </w:div>
        <w:div w:id="1615865133">
          <w:marLeft w:val="480"/>
          <w:marRight w:val="0"/>
          <w:marTop w:val="0"/>
          <w:marBottom w:val="0"/>
          <w:divBdr>
            <w:top w:val="none" w:sz="0" w:space="0" w:color="auto"/>
            <w:left w:val="none" w:sz="0" w:space="0" w:color="auto"/>
            <w:bottom w:val="none" w:sz="0" w:space="0" w:color="auto"/>
            <w:right w:val="none" w:sz="0" w:space="0" w:color="auto"/>
          </w:divBdr>
        </w:div>
        <w:div w:id="1038891137">
          <w:marLeft w:val="480"/>
          <w:marRight w:val="0"/>
          <w:marTop w:val="0"/>
          <w:marBottom w:val="0"/>
          <w:divBdr>
            <w:top w:val="none" w:sz="0" w:space="0" w:color="auto"/>
            <w:left w:val="none" w:sz="0" w:space="0" w:color="auto"/>
            <w:bottom w:val="none" w:sz="0" w:space="0" w:color="auto"/>
            <w:right w:val="none" w:sz="0" w:space="0" w:color="auto"/>
          </w:divBdr>
        </w:div>
        <w:div w:id="913515815">
          <w:marLeft w:val="480"/>
          <w:marRight w:val="0"/>
          <w:marTop w:val="0"/>
          <w:marBottom w:val="0"/>
          <w:divBdr>
            <w:top w:val="none" w:sz="0" w:space="0" w:color="auto"/>
            <w:left w:val="none" w:sz="0" w:space="0" w:color="auto"/>
            <w:bottom w:val="none" w:sz="0" w:space="0" w:color="auto"/>
            <w:right w:val="none" w:sz="0" w:space="0" w:color="auto"/>
          </w:divBdr>
        </w:div>
        <w:div w:id="1835022833">
          <w:marLeft w:val="480"/>
          <w:marRight w:val="0"/>
          <w:marTop w:val="0"/>
          <w:marBottom w:val="0"/>
          <w:divBdr>
            <w:top w:val="none" w:sz="0" w:space="0" w:color="auto"/>
            <w:left w:val="none" w:sz="0" w:space="0" w:color="auto"/>
            <w:bottom w:val="none" w:sz="0" w:space="0" w:color="auto"/>
            <w:right w:val="none" w:sz="0" w:space="0" w:color="auto"/>
          </w:divBdr>
        </w:div>
        <w:div w:id="1793329068">
          <w:marLeft w:val="480"/>
          <w:marRight w:val="0"/>
          <w:marTop w:val="0"/>
          <w:marBottom w:val="0"/>
          <w:divBdr>
            <w:top w:val="none" w:sz="0" w:space="0" w:color="auto"/>
            <w:left w:val="none" w:sz="0" w:space="0" w:color="auto"/>
            <w:bottom w:val="none" w:sz="0" w:space="0" w:color="auto"/>
            <w:right w:val="none" w:sz="0" w:space="0" w:color="auto"/>
          </w:divBdr>
        </w:div>
        <w:div w:id="1713729481">
          <w:marLeft w:val="480"/>
          <w:marRight w:val="0"/>
          <w:marTop w:val="0"/>
          <w:marBottom w:val="0"/>
          <w:divBdr>
            <w:top w:val="none" w:sz="0" w:space="0" w:color="auto"/>
            <w:left w:val="none" w:sz="0" w:space="0" w:color="auto"/>
            <w:bottom w:val="none" w:sz="0" w:space="0" w:color="auto"/>
            <w:right w:val="none" w:sz="0" w:space="0" w:color="auto"/>
          </w:divBdr>
        </w:div>
        <w:div w:id="652686520">
          <w:marLeft w:val="480"/>
          <w:marRight w:val="0"/>
          <w:marTop w:val="0"/>
          <w:marBottom w:val="0"/>
          <w:divBdr>
            <w:top w:val="none" w:sz="0" w:space="0" w:color="auto"/>
            <w:left w:val="none" w:sz="0" w:space="0" w:color="auto"/>
            <w:bottom w:val="none" w:sz="0" w:space="0" w:color="auto"/>
            <w:right w:val="none" w:sz="0" w:space="0" w:color="auto"/>
          </w:divBdr>
        </w:div>
        <w:div w:id="491870808">
          <w:marLeft w:val="480"/>
          <w:marRight w:val="0"/>
          <w:marTop w:val="0"/>
          <w:marBottom w:val="0"/>
          <w:divBdr>
            <w:top w:val="none" w:sz="0" w:space="0" w:color="auto"/>
            <w:left w:val="none" w:sz="0" w:space="0" w:color="auto"/>
            <w:bottom w:val="none" w:sz="0" w:space="0" w:color="auto"/>
            <w:right w:val="none" w:sz="0" w:space="0" w:color="auto"/>
          </w:divBdr>
        </w:div>
        <w:div w:id="1987199564">
          <w:marLeft w:val="480"/>
          <w:marRight w:val="0"/>
          <w:marTop w:val="0"/>
          <w:marBottom w:val="0"/>
          <w:divBdr>
            <w:top w:val="none" w:sz="0" w:space="0" w:color="auto"/>
            <w:left w:val="none" w:sz="0" w:space="0" w:color="auto"/>
            <w:bottom w:val="none" w:sz="0" w:space="0" w:color="auto"/>
            <w:right w:val="none" w:sz="0" w:space="0" w:color="auto"/>
          </w:divBdr>
        </w:div>
        <w:div w:id="1867255095">
          <w:marLeft w:val="480"/>
          <w:marRight w:val="0"/>
          <w:marTop w:val="0"/>
          <w:marBottom w:val="0"/>
          <w:divBdr>
            <w:top w:val="none" w:sz="0" w:space="0" w:color="auto"/>
            <w:left w:val="none" w:sz="0" w:space="0" w:color="auto"/>
            <w:bottom w:val="none" w:sz="0" w:space="0" w:color="auto"/>
            <w:right w:val="none" w:sz="0" w:space="0" w:color="auto"/>
          </w:divBdr>
        </w:div>
        <w:div w:id="2060156797">
          <w:marLeft w:val="480"/>
          <w:marRight w:val="0"/>
          <w:marTop w:val="0"/>
          <w:marBottom w:val="0"/>
          <w:divBdr>
            <w:top w:val="none" w:sz="0" w:space="0" w:color="auto"/>
            <w:left w:val="none" w:sz="0" w:space="0" w:color="auto"/>
            <w:bottom w:val="none" w:sz="0" w:space="0" w:color="auto"/>
            <w:right w:val="none" w:sz="0" w:space="0" w:color="auto"/>
          </w:divBdr>
        </w:div>
        <w:div w:id="416829914">
          <w:marLeft w:val="480"/>
          <w:marRight w:val="0"/>
          <w:marTop w:val="0"/>
          <w:marBottom w:val="0"/>
          <w:divBdr>
            <w:top w:val="none" w:sz="0" w:space="0" w:color="auto"/>
            <w:left w:val="none" w:sz="0" w:space="0" w:color="auto"/>
            <w:bottom w:val="none" w:sz="0" w:space="0" w:color="auto"/>
            <w:right w:val="none" w:sz="0" w:space="0" w:color="auto"/>
          </w:divBdr>
        </w:div>
        <w:div w:id="867597426">
          <w:marLeft w:val="480"/>
          <w:marRight w:val="0"/>
          <w:marTop w:val="0"/>
          <w:marBottom w:val="0"/>
          <w:divBdr>
            <w:top w:val="none" w:sz="0" w:space="0" w:color="auto"/>
            <w:left w:val="none" w:sz="0" w:space="0" w:color="auto"/>
            <w:bottom w:val="none" w:sz="0" w:space="0" w:color="auto"/>
            <w:right w:val="none" w:sz="0" w:space="0" w:color="auto"/>
          </w:divBdr>
        </w:div>
        <w:div w:id="1614242742">
          <w:marLeft w:val="480"/>
          <w:marRight w:val="0"/>
          <w:marTop w:val="0"/>
          <w:marBottom w:val="0"/>
          <w:divBdr>
            <w:top w:val="none" w:sz="0" w:space="0" w:color="auto"/>
            <w:left w:val="none" w:sz="0" w:space="0" w:color="auto"/>
            <w:bottom w:val="none" w:sz="0" w:space="0" w:color="auto"/>
            <w:right w:val="none" w:sz="0" w:space="0" w:color="auto"/>
          </w:divBdr>
        </w:div>
        <w:div w:id="1967275163">
          <w:marLeft w:val="480"/>
          <w:marRight w:val="0"/>
          <w:marTop w:val="0"/>
          <w:marBottom w:val="0"/>
          <w:divBdr>
            <w:top w:val="none" w:sz="0" w:space="0" w:color="auto"/>
            <w:left w:val="none" w:sz="0" w:space="0" w:color="auto"/>
            <w:bottom w:val="none" w:sz="0" w:space="0" w:color="auto"/>
            <w:right w:val="none" w:sz="0" w:space="0" w:color="auto"/>
          </w:divBdr>
        </w:div>
        <w:div w:id="254174255">
          <w:marLeft w:val="480"/>
          <w:marRight w:val="0"/>
          <w:marTop w:val="0"/>
          <w:marBottom w:val="0"/>
          <w:divBdr>
            <w:top w:val="none" w:sz="0" w:space="0" w:color="auto"/>
            <w:left w:val="none" w:sz="0" w:space="0" w:color="auto"/>
            <w:bottom w:val="none" w:sz="0" w:space="0" w:color="auto"/>
            <w:right w:val="none" w:sz="0" w:space="0" w:color="auto"/>
          </w:divBdr>
        </w:div>
        <w:div w:id="106435371">
          <w:marLeft w:val="480"/>
          <w:marRight w:val="0"/>
          <w:marTop w:val="0"/>
          <w:marBottom w:val="0"/>
          <w:divBdr>
            <w:top w:val="none" w:sz="0" w:space="0" w:color="auto"/>
            <w:left w:val="none" w:sz="0" w:space="0" w:color="auto"/>
            <w:bottom w:val="none" w:sz="0" w:space="0" w:color="auto"/>
            <w:right w:val="none" w:sz="0" w:space="0" w:color="auto"/>
          </w:divBdr>
        </w:div>
        <w:div w:id="1955408026">
          <w:marLeft w:val="480"/>
          <w:marRight w:val="0"/>
          <w:marTop w:val="0"/>
          <w:marBottom w:val="0"/>
          <w:divBdr>
            <w:top w:val="none" w:sz="0" w:space="0" w:color="auto"/>
            <w:left w:val="none" w:sz="0" w:space="0" w:color="auto"/>
            <w:bottom w:val="none" w:sz="0" w:space="0" w:color="auto"/>
            <w:right w:val="none" w:sz="0" w:space="0" w:color="auto"/>
          </w:divBdr>
        </w:div>
        <w:div w:id="1089883134">
          <w:marLeft w:val="480"/>
          <w:marRight w:val="0"/>
          <w:marTop w:val="0"/>
          <w:marBottom w:val="0"/>
          <w:divBdr>
            <w:top w:val="none" w:sz="0" w:space="0" w:color="auto"/>
            <w:left w:val="none" w:sz="0" w:space="0" w:color="auto"/>
            <w:bottom w:val="none" w:sz="0" w:space="0" w:color="auto"/>
            <w:right w:val="none" w:sz="0" w:space="0" w:color="auto"/>
          </w:divBdr>
        </w:div>
        <w:div w:id="1602444508">
          <w:marLeft w:val="480"/>
          <w:marRight w:val="0"/>
          <w:marTop w:val="0"/>
          <w:marBottom w:val="0"/>
          <w:divBdr>
            <w:top w:val="none" w:sz="0" w:space="0" w:color="auto"/>
            <w:left w:val="none" w:sz="0" w:space="0" w:color="auto"/>
            <w:bottom w:val="none" w:sz="0" w:space="0" w:color="auto"/>
            <w:right w:val="none" w:sz="0" w:space="0" w:color="auto"/>
          </w:divBdr>
        </w:div>
        <w:div w:id="371000534">
          <w:marLeft w:val="480"/>
          <w:marRight w:val="0"/>
          <w:marTop w:val="0"/>
          <w:marBottom w:val="0"/>
          <w:divBdr>
            <w:top w:val="none" w:sz="0" w:space="0" w:color="auto"/>
            <w:left w:val="none" w:sz="0" w:space="0" w:color="auto"/>
            <w:bottom w:val="none" w:sz="0" w:space="0" w:color="auto"/>
            <w:right w:val="none" w:sz="0" w:space="0" w:color="auto"/>
          </w:divBdr>
        </w:div>
        <w:div w:id="196553772">
          <w:marLeft w:val="480"/>
          <w:marRight w:val="0"/>
          <w:marTop w:val="0"/>
          <w:marBottom w:val="0"/>
          <w:divBdr>
            <w:top w:val="none" w:sz="0" w:space="0" w:color="auto"/>
            <w:left w:val="none" w:sz="0" w:space="0" w:color="auto"/>
            <w:bottom w:val="none" w:sz="0" w:space="0" w:color="auto"/>
            <w:right w:val="none" w:sz="0" w:space="0" w:color="auto"/>
          </w:divBdr>
        </w:div>
        <w:div w:id="557547397">
          <w:marLeft w:val="480"/>
          <w:marRight w:val="0"/>
          <w:marTop w:val="0"/>
          <w:marBottom w:val="0"/>
          <w:divBdr>
            <w:top w:val="none" w:sz="0" w:space="0" w:color="auto"/>
            <w:left w:val="none" w:sz="0" w:space="0" w:color="auto"/>
            <w:bottom w:val="none" w:sz="0" w:space="0" w:color="auto"/>
            <w:right w:val="none" w:sz="0" w:space="0" w:color="auto"/>
          </w:divBdr>
        </w:div>
      </w:divsChild>
    </w:div>
    <w:div w:id="1104421019">
      <w:bodyDiv w:val="1"/>
      <w:marLeft w:val="0"/>
      <w:marRight w:val="0"/>
      <w:marTop w:val="0"/>
      <w:marBottom w:val="0"/>
      <w:divBdr>
        <w:top w:val="none" w:sz="0" w:space="0" w:color="auto"/>
        <w:left w:val="none" w:sz="0" w:space="0" w:color="auto"/>
        <w:bottom w:val="none" w:sz="0" w:space="0" w:color="auto"/>
        <w:right w:val="none" w:sz="0" w:space="0" w:color="auto"/>
      </w:divBdr>
    </w:div>
    <w:div w:id="1105006644">
      <w:bodyDiv w:val="1"/>
      <w:marLeft w:val="0"/>
      <w:marRight w:val="0"/>
      <w:marTop w:val="0"/>
      <w:marBottom w:val="0"/>
      <w:divBdr>
        <w:top w:val="none" w:sz="0" w:space="0" w:color="auto"/>
        <w:left w:val="none" w:sz="0" w:space="0" w:color="auto"/>
        <w:bottom w:val="none" w:sz="0" w:space="0" w:color="auto"/>
        <w:right w:val="none" w:sz="0" w:space="0" w:color="auto"/>
      </w:divBdr>
    </w:div>
    <w:div w:id="1105735393">
      <w:bodyDiv w:val="1"/>
      <w:marLeft w:val="0"/>
      <w:marRight w:val="0"/>
      <w:marTop w:val="0"/>
      <w:marBottom w:val="0"/>
      <w:divBdr>
        <w:top w:val="none" w:sz="0" w:space="0" w:color="auto"/>
        <w:left w:val="none" w:sz="0" w:space="0" w:color="auto"/>
        <w:bottom w:val="none" w:sz="0" w:space="0" w:color="auto"/>
        <w:right w:val="none" w:sz="0" w:space="0" w:color="auto"/>
      </w:divBdr>
    </w:div>
    <w:div w:id="1106315060">
      <w:bodyDiv w:val="1"/>
      <w:marLeft w:val="0"/>
      <w:marRight w:val="0"/>
      <w:marTop w:val="0"/>
      <w:marBottom w:val="0"/>
      <w:divBdr>
        <w:top w:val="none" w:sz="0" w:space="0" w:color="auto"/>
        <w:left w:val="none" w:sz="0" w:space="0" w:color="auto"/>
        <w:bottom w:val="none" w:sz="0" w:space="0" w:color="auto"/>
        <w:right w:val="none" w:sz="0" w:space="0" w:color="auto"/>
      </w:divBdr>
    </w:div>
    <w:div w:id="1106922731">
      <w:bodyDiv w:val="1"/>
      <w:marLeft w:val="0"/>
      <w:marRight w:val="0"/>
      <w:marTop w:val="0"/>
      <w:marBottom w:val="0"/>
      <w:divBdr>
        <w:top w:val="none" w:sz="0" w:space="0" w:color="auto"/>
        <w:left w:val="none" w:sz="0" w:space="0" w:color="auto"/>
        <w:bottom w:val="none" w:sz="0" w:space="0" w:color="auto"/>
        <w:right w:val="none" w:sz="0" w:space="0" w:color="auto"/>
      </w:divBdr>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10394385">
      <w:bodyDiv w:val="1"/>
      <w:marLeft w:val="0"/>
      <w:marRight w:val="0"/>
      <w:marTop w:val="0"/>
      <w:marBottom w:val="0"/>
      <w:divBdr>
        <w:top w:val="none" w:sz="0" w:space="0" w:color="auto"/>
        <w:left w:val="none" w:sz="0" w:space="0" w:color="auto"/>
        <w:bottom w:val="none" w:sz="0" w:space="0" w:color="auto"/>
        <w:right w:val="none" w:sz="0" w:space="0" w:color="auto"/>
      </w:divBdr>
    </w:div>
    <w:div w:id="1110782370">
      <w:bodyDiv w:val="1"/>
      <w:marLeft w:val="0"/>
      <w:marRight w:val="0"/>
      <w:marTop w:val="0"/>
      <w:marBottom w:val="0"/>
      <w:divBdr>
        <w:top w:val="none" w:sz="0" w:space="0" w:color="auto"/>
        <w:left w:val="none" w:sz="0" w:space="0" w:color="auto"/>
        <w:bottom w:val="none" w:sz="0" w:space="0" w:color="auto"/>
        <w:right w:val="none" w:sz="0" w:space="0" w:color="auto"/>
      </w:divBdr>
    </w:div>
    <w:div w:id="1115371796">
      <w:bodyDiv w:val="1"/>
      <w:marLeft w:val="0"/>
      <w:marRight w:val="0"/>
      <w:marTop w:val="0"/>
      <w:marBottom w:val="0"/>
      <w:divBdr>
        <w:top w:val="none" w:sz="0" w:space="0" w:color="auto"/>
        <w:left w:val="none" w:sz="0" w:space="0" w:color="auto"/>
        <w:bottom w:val="none" w:sz="0" w:space="0" w:color="auto"/>
        <w:right w:val="none" w:sz="0" w:space="0" w:color="auto"/>
      </w:divBdr>
    </w:div>
    <w:div w:id="1117067819">
      <w:bodyDiv w:val="1"/>
      <w:marLeft w:val="0"/>
      <w:marRight w:val="0"/>
      <w:marTop w:val="0"/>
      <w:marBottom w:val="0"/>
      <w:divBdr>
        <w:top w:val="none" w:sz="0" w:space="0" w:color="auto"/>
        <w:left w:val="none" w:sz="0" w:space="0" w:color="auto"/>
        <w:bottom w:val="none" w:sz="0" w:space="0" w:color="auto"/>
        <w:right w:val="none" w:sz="0" w:space="0" w:color="auto"/>
      </w:divBdr>
    </w:div>
    <w:div w:id="1118645783">
      <w:bodyDiv w:val="1"/>
      <w:marLeft w:val="0"/>
      <w:marRight w:val="0"/>
      <w:marTop w:val="0"/>
      <w:marBottom w:val="0"/>
      <w:divBdr>
        <w:top w:val="none" w:sz="0" w:space="0" w:color="auto"/>
        <w:left w:val="none" w:sz="0" w:space="0" w:color="auto"/>
        <w:bottom w:val="none" w:sz="0" w:space="0" w:color="auto"/>
        <w:right w:val="none" w:sz="0" w:space="0" w:color="auto"/>
      </w:divBdr>
    </w:div>
    <w:div w:id="1119955694">
      <w:bodyDiv w:val="1"/>
      <w:marLeft w:val="0"/>
      <w:marRight w:val="0"/>
      <w:marTop w:val="0"/>
      <w:marBottom w:val="0"/>
      <w:divBdr>
        <w:top w:val="none" w:sz="0" w:space="0" w:color="auto"/>
        <w:left w:val="none" w:sz="0" w:space="0" w:color="auto"/>
        <w:bottom w:val="none" w:sz="0" w:space="0" w:color="auto"/>
        <w:right w:val="none" w:sz="0" w:space="0" w:color="auto"/>
      </w:divBdr>
    </w:div>
    <w:div w:id="1124301227">
      <w:bodyDiv w:val="1"/>
      <w:marLeft w:val="0"/>
      <w:marRight w:val="0"/>
      <w:marTop w:val="0"/>
      <w:marBottom w:val="0"/>
      <w:divBdr>
        <w:top w:val="none" w:sz="0" w:space="0" w:color="auto"/>
        <w:left w:val="none" w:sz="0" w:space="0" w:color="auto"/>
        <w:bottom w:val="none" w:sz="0" w:space="0" w:color="auto"/>
        <w:right w:val="none" w:sz="0" w:space="0" w:color="auto"/>
      </w:divBdr>
      <w:divsChild>
        <w:div w:id="542836078">
          <w:marLeft w:val="480"/>
          <w:marRight w:val="0"/>
          <w:marTop w:val="0"/>
          <w:marBottom w:val="0"/>
          <w:divBdr>
            <w:top w:val="none" w:sz="0" w:space="0" w:color="auto"/>
            <w:left w:val="none" w:sz="0" w:space="0" w:color="auto"/>
            <w:bottom w:val="none" w:sz="0" w:space="0" w:color="auto"/>
            <w:right w:val="none" w:sz="0" w:space="0" w:color="auto"/>
          </w:divBdr>
        </w:div>
        <w:div w:id="1702124935">
          <w:marLeft w:val="480"/>
          <w:marRight w:val="0"/>
          <w:marTop w:val="0"/>
          <w:marBottom w:val="0"/>
          <w:divBdr>
            <w:top w:val="none" w:sz="0" w:space="0" w:color="auto"/>
            <w:left w:val="none" w:sz="0" w:space="0" w:color="auto"/>
            <w:bottom w:val="none" w:sz="0" w:space="0" w:color="auto"/>
            <w:right w:val="none" w:sz="0" w:space="0" w:color="auto"/>
          </w:divBdr>
        </w:div>
        <w:div w:id="849879525">
          <w:marLeft w:val="480"/>
          <w:marRight w:val="0"/>
          <w:marTop w:val="0"/>
          <w:marBottom w:val="0"/>
          <w:divBdr>
            <w:top w:val="none" w:sz="0" w:space="0" w:color="auto"/>
            <w:left w:val="none" w:sz="0" w:space="0" w:color="auto"/>
            <w:bottom w:val="none" w:sz="0" w:space="0" w:color="auto"/>
            <w:right w:val="none" w:sz="0" w:space="0" w:color="auto"/>
          </w:divBdr>
        </w:div>
        <w:div w:id="1718777179">
          <w:marLeft w:val="480"/>
          <w:marRight w:val="0"/>
          <w:marTop w:val="0"/>
          <w:marBottom w:val="0"/>
          <w:divBdr>
            <w:top w:val="none" w:sz="0" w:space="0" w:color="auto"/>
            <w:left w:val="none" w:sz="0" w:space="0" w:color="auto"/>
            <w:bottom w:val="none" w:sz="0" w:space="0" w:color="auto"/>
            <w:right w:val="none" w:sz="0" w:space="0" w:color="auto"/>
          </w:divBdr>
        </w:div>
        <w:div w:id="1030448384">
          <w:marLeft w:val="480"/>
          <w:marRight w:val="0"/>
          <w:marTop w:val="0"/>
          <w:marBottom w:val="0"/>
          <w:divBdr>
            <w:top w:val="none" w:sz="0" w:space="0" w:color="auto"/>
            <w:left w:val="none" w:sz="0" w:space="0" w:color="auto"/>
            <w:bottom w:val="none" w:sz="0" w:space="0" w:color="auto"/>
            <w:right w:val="none" w:sz="0" w:space="0" w:color="auto"/>
          </w:divBdr>
        </w:div>
        <w:div w:id="1685017539">
          <w:marLeft w:val="480"/>
          <w:marRight w:val="0"/>
          <w:marTop w:val="0"/>
          <w:marBottom w:val="0"/>
          <w:divBdr>
            <w:top w:val="none" w:sz="0" w:space="0" w:color="auto"/>
            <w:left w:val="none" w:sz="0" w:space="0" w:color="auto"/>
            <w:bottom w:val="none" w:sz="0" w:space="0" w:color="auto"/>
            <w:right w:val="none" w:sz="0" w:space="0" w:color="auto"/>
          </w:divBdr>
        </w:div>
        <w:div w:id="1957639696">
          <w:marLeft w:val="480"/>
          <w:marRight w:val="0"/>
          <w:marTop w:val="0"/>
          <w:marBottom w:val="0"/>
          <w:divBdr>
            <w:top w:val="none" w:sz="0" w:space="0" w:color="auto"/>
            <w:left w:val="none" w:sz="0" w:space="0" w:color="auto"/>
            <w:bottom w:val="none" w:sz="0" w:space="0" w:color="auto"/>
            <w:right w:val="none" w:sz="0" w:space="0" w:color="auto"/>
          </w:divBdr>
        </w:div>
        <w:div w:id="569463590">
          <w:marLeft w:val="480"/>
          <w:marRight w:val="0"/>
          <w:marTop w:val="0"/>
          <w:marBottom w:val="0"/>
          <w:divBdr>
            <w:top w:val="none" w:sz="0" w:space="0" w:color="auto"/>
            <w:left w:val="none" w:sz="0" w:space="0" w:color="auto"/>
            <w:bottom w:val="none" w:sz="0" w:space="0" w:color="auto"/>
            <w:right w:val="none" w:sz="0" w:space="0" w:color="auto"/>
          </w:divBdr>
        </w:div>
        <w:div w:id="85345009">
          <w:marLeft w:val="480"/>
          <w:marRight w:val="0"/>
          <w:marTop w:val="0"/>
          <w:marBottom w:val="0"/>
          <w:divBdr>
            <w:top w:val="none" w:sz="0" w:space="0" w:color="auto"/>
            <w:left w:val="none" w:sz="0" w:space="0" w:color="auto"/>
            <w:bottom w:val="none" w:sz="0" w:space="0" w:color="auto"/>
            <w:right w:val="none" w:sz="0" w:space="0" w:color="auto"/>
          </w:divBdr>
        </w:div>
        <w:div w:id="692657131">
          <w:marLeft w:val="480"/>
          <w:marRight w:val="0"/>
          <w:marTop w:val="0"/>
          <w:marBottom w:val="0"/>
          <w:divBdr>
            <w:top w:val="none" w:sz="0" w:space="0" w:color="auto"/>
            <w:left w:val="none" w:sz="0" w:space="0" w:color="auto"/>
            <w:bottom w:val="none" w:sz="0" w:space="0" w:color="auto"/>
            <w:right w:val="none" w:sz="0" w:space="0" w:color="auto"/>
          </w:divBdr>
        </w:div>
        <w:div w:id="503710924">
          <w:marLeft w:val="480"/>
          <w:marRight w:val="0"/>
          <w:marTop w:val="0"/>
          <w:marBottom w:val="0"/>
          <w:divBdr>
            <w:top w:val="none" w:sz="0" w:space="0" w:color="auto"/>
            <w:left w:val="none" w:sz="0" w:space="0" w:color="auto"/>
            <w:bottom w:val="none" w:sz="0" w:space="0" w:color="auto"/>
            <w:right w:val="none" w:sz="0" w:space="0" w:color="auto"/>
          </w:divBdr>
        </w:div>
        <w:div w:id="169298667">
          <w:marLeft w:val="480"/>
          <w:marRight w:val="0"/>
          <w:marTop w:val="0"/>
          <w:marBottom w:val="0"/>
          <w:divBdr>
            <w:top w:val="none" w:sz="0" w:space="0" w:color="auto"/>
            <w:left w:val="none" w:sz="0" w:space="0" w:color="auto"/>
            <w:bottom w:val="none" w:sz="0" w:space="0" w:color="auto"/>
            <w:right w:val="none" w:sz="0" w:space="0" w:color="auto"/>
          </w:divBdr>
        </w:div>
        <w:div w:id="1106921844">
          <w:marLeft w:val="480"/>
          <w:marRight w:val="0"/>
          <w:marTop w:val="0"/>
          <w:marBottom w:val="0"/>
          <w:divBdr>
            <w:top w:val="none" w:sz="0" w:space="0" w:color="auto"/>
            <w:left w:val="none" w:sz="0" w:space="0" w:color="auto"/>
            <w:bottom w:val="none" w:sz="0" w:space="0" w:color="auto"/>
            <w:right w:val="none" w:sz="0" w:space="0" w:color="auto"/>
          </w:divBdr>
        </w:div>
        <w:div w:id="173958477">
          <w:marLeft w:val="480"/>
          <w:marRight w:val="0"/>
          <w:marTop w:val="0"/>
          <w:marBottom w:val="0"/>
          <w:divBdr>
            <w:top w:val="none" w:sz="0" w:space="0" w:color="auto"/>
            <w:left w:val="none" w:sz="0" w:space="0" w:color="auto"/>
            <w:bottom w:val="none" w:sz="0" w:space="0" w:color="auto"/>
            <w:right w:val="none" w:sz="0" w:space="0" w:color="auto"/>
          </w:divBdr>
        </w:div>
        <w:div w:id="1469057510">
          <w:marLeft w:val="480"/>
          <w:marRight w:val="0"/>
          <w:marTop w:val="0"/>
          <w:marBottom w:val="0"/>
          <w:divBdr>
            <w:top w:val="none" w:sz="0" w:space="0" w:color="auto"/>
            <w:left w:val="none" w:sz="0" w:space="0" w:color="auto"/>
            <w:bottom w:val="none" w:sz="0" w:space="0" w:color="auto"/>
            <w:right w:val="none" w:sz="0" w:space="0" w:color="auto"/>
          </w:divBdr>
        </w:div>
        <w:div w:id="962806803">
          <w:marLeft w:val="480"/>
          <w:marRight w:val="0"/>
          <w:marTop w:val="0"/>
          <w:marBottom w:val="0"/>
          <w:divBdr>
            <w:top w:val="none" w:sz="0" w:space="0" w:color="auto"/>
            <w:left w:val="none" w:sz="0" w:space="0" w:color="auto"/>
            <w:bottom w:val="none" w:sz="0" w:space="0" w:color="auto"/>
            <w:right w:val="none" w:sz="0" w:space="0" w:color="auto"/>
          </w:divBdr>
        </w:div>
        <w:div w:id="548221617">
          <w:marLeft w:val="480"/>
          <w:marRight w:val="0"/>
          <w:marTop w:val="0"/>
          <w:marBottom w:val="0"/>
          <w:divBdr>
            <w:top w:val="none" w:sz="0" w:space="0" w:color="auto"/>
            <w:left w:val="none" w:sz="0" w:space="0" w:color="auto"/>
            <w:bottom w:val="none" w:sz="0" w:space="0" w:color="auto"/>
            <w:right w:val="none" w:sz="0" w:space="0" w:color="auto"/>
          </w:divBdr>
        </w:div>
        <w:div w:id="1043137059">
          <w:marLeft w:val="480"/>
          <w:marRight w:val="0"/>
          <w:marTop w:val="0"/>
          <w:marBottom w:val="0"/>
          <w:divBdr>
            <w:top w:val="none" w:sz="0" w:space="0" w:color="auto"/>
            <w:left w:val="none" w:sz="0" w:space="0" w:color="auto"/>
            <w:bottom w:val="none" w:sz="0" w:space="0" w:color="auto"/>
            <w:right w:val="none" w:sz="0" w:space="0" w:color="auto"/>
          </w:divBdr>
        </w:div>
        <w:div w:id="62723406">
          <w:marLeft w:val="480"/>
          <w:marRight w:val="0"/>
          <w:marTop w:val="0"/>
          <w:marBottom w:val="0"/>
          <w:divBdr>
            <w:top w:val="none" w:sz="0" w:space="0" w:color="auto"/>
            <w:left w:val="none" w:sz="0" w:space="0" w:color="auto"/>
            <w:bottom w:val="none" w:sz="0" w:space="0" w:color="auto"/>
            <w:right w:val="none" w:sz="0" w:space="0" w:color="auto"/>
          </w:divBdr>
        </w:div>
        <w:div w:id="1898858885">
          <w:marLeft w:val="480"/>
          <w:marRight w:val="0"/>
          <w:marTop w:val="0"/>
          <w:marBottom w:val="0"/>
          <w:divBdr>
            <w:top w:val="none" w:sz="0" w:space="0" w:color="auto"/>
            <w:left w:val="none" w:sz="0" w:space="0" w:color="auto"/>
            <w:bottom w:val="none" w:sz="0" w:space="0" w:color="auto"/>
            <w:right w:val="none" w:sz="0" w:space="0" w:color="auto"/>
          </w:divBdr>
        </w:div>
        <w:div w:id="2130271273">
          <w:marLeft w:val="480"/>
          <w:marRight w:val="0"/>
          <w:marTop w:val="0"/>
          <w:marBottom w:val="0"/>
          <w:divBdr>
            <w:top w:val="none" w:sz="0" w:space="0" w:color="auto"/>
            <w:left w:val="none" w:sz="0" w:space="0" w:color="auto"/>
            <w:bottom w:val="none" w:sz="0" w:space="0" w:color="auto"/>
            <w:right w:val="none" w:sz="0" w:space="0" w:color="auto"/>
          </w:divBdr>
        </w:div>
        <w:div w:id="796071776">
          <w:marLeft w:val="480"/>
          <w:marRight w:val="0"/>
          <w:marTop w:val="0"/>
          <w:marBottom w:val="0"/>
          <w:divBdr>
            <w:top w:val="none" w:sz="0" w:space="0" w:color="auto"/>
            <w:left w:val="none" w:sz="0" w:space="0" w:color="auto"/>
            <w:bottom w:val="none" w:sz="0" w:space="0" w:color="auto"/>
            <w:right w:val="none" w:sz="0" w:space="0" w:color="auto"/>
          </w:divBdr>
        </w:div>
        <w:div w:id="1070930385">
          <w:marLeft w:val="480"/>
          <w:marRight w:val="0"/>
          <w:marTop w:val="0"/>
          <w:marBottom w:val="0"/>
          <w:divBdr>
            <w:top w:val="none" w:sz="0" w:space="0" w:color="auto"/>
            <w:left w:val="none" w:sz="0" w:space="0" w:color="auto"/>
            <w:bottom w:val="none" w:sz="0" w:space="0" w:color="auto"/>
            <w:right w:val="none" w:sz="0" w:space="0" w:color="auto"/>
          </w:divBdr>
        </w:div>
        <w:div w:id="20203391">
          <w:marLeft w:val="480"/>
          <w:marRight w:val="0"/>
          <w:marTop w:val="0"/>
          <w:marBottom w:val="0"/>
          <w:divBdr>
            <w:top w:val="none" w:sz="0" w:space="0" w:color="auto"/>
            <w:left w:val="none" w:sz="0" w:space="0" w:color="auto"/>
            <w:bottom w:val="none" w:sz="0" w:space="0" w:color="auto"/>
            <w:right w:val="none" w:sz="0" w:space="0" w:color="auto"/>
          </w:divBdr>
        </w:div>
        <w:div w:id="1626614592">
          <w:marLeft w:val="480"/>
          <w:marRight w:val="0"/>
          <w:marTop w:val="0"/>
          <w:marBottom w:val="0"/>
          <w:divBdr>
            <w:top w:val="none" w:sz="0" w:space="0" w:color="auto"/>
            <w:left w:val="none" w:sz="0" w:space="0" w:color="auto"/>
            <w:bottom w:val="none" w:sz="0" w:space="0" w:color="auto"/>
            <w:right w:val="none" w:sz="0" w:space="0" w:color="auto"/>
          </w:divBdr>
        </w:div>
        <w:div w:id="1466922480">
          <w:marLeft w:val="480"/>
          <w:marRight w:val="0"/>
          <w:marTop w:val="0"/>
          <w:marBottom w:val="0"/>
          <w:divBdr>
            <w:top w:val="none" w:sz="0" w:space="0" w:color="auto"/>
            <w:left w:val="none" w:sz="0" w:space="0" w:color="auto"/>
            <w:bottom w:val="none" w:sz="0" w:space="0" w:color="auto"/>
            <w:right w:val="none" w:sz="0" w:space="0" w:color="auto"/>
          </w:divBdr>
        </w:div>
        <w:div w:id="866605933">
          <w:marLeft w:val="480"/>
          <w:marRight w:val="0"/>
          <w:marTop w:val="0"/>
          <w:marBottom w:val="0"/>
          <w:divBdr>
            <w:top w:val="none" w:sz="0" w:space="0" w:color="auto"/>
            <w:left w:val="none" w:sz="0" w:space="0" w:color="auto"/>
            <w:bottom w:val="none" w:sz="0" w:space="0" w:color="auto"/>
            <w:right w:val="none" w:sz="0" w:space="0" w:color="auto"/>
          </w:divBdr>
        </w:div>
        <w:div w:id="89351257">
          <w:marLeft w:val="480"/>
          <w:marRight w:val="0"/>
          <w:marTop w:val="0"/>
          <w:marBottom w:val="0"/>
          <w:divBdr>
            <w:top w:val="none" w:sz="0" w:space="0" w:color="auto"/>
            <w:left w:val="none" w:sz="0" w:space="0" w:color="auto"/>
            <w:bottom w:val="none" w:sz="0" w:space="0" w:color="auto"/>
            <w:right w:val="none" w:sz="0" w:space="0" w:color="auto"/>
          </w:divBdr>
        </w:div>
        <w:div w:id="1164198344">
          <w:marLeft w:val="480"/>
          <w:marRight w:val="0"/>
          <w:marTop w:val="0"/>
          <w:marBottom w:val="0"/>
          <w:divBdr>
            <w:top w:val="none" w:sz="0" w:space="0" w:color="auto"/>
            <w:left w:val="none" w:sz="0" w:space="0" w:color="auto"/>
            <w:bottom w:val="none" w:sz="0" w:space="0" w:color="auto"/>
            <w:right w:val="none" w:sz="0" w:space="0" w:color="auto"/>
          </w:divBdr>
        </w:div>
        <w:div w:id="1070006713">
          <w:marLeft w:val="480"/>
          <w:marRight w:val="0"/>
          <w:marTop w:val="0"/>
          <w:marBottom w:val="0"/>
          <w:divBdr>
            <w:top w:val="none" w:sz="0" w:space="0" w:color="auto"/>
            <w:left w:val="none" w:sz="0" w:space="0" w:color="auto"/>
            <w:bottom w:val="none" w:sz="0" w:space="0" w:color="auto"/>
            <w:right w:val="none" w:sz="0" w:space="0" w:color="auto"/>
          </w:divBdr>
        </w:div>
        <w:div w:id="585892059">
          <w:marLeft w:val="480"/>
          <w:marRight w:val="0"/>
          <w:marTop w:val="0"/>
          <w:marBottom w:val="0"/>
          <w:divBdr>
            <w:top w:val="none" w:sz="0" w:space="0" w:color="auto"/>
            <w:left w:val="none" w:sz="0" w:space="0" w:color="auto"/>
            <w:bottom w:val="none" w:sz="0" w:space="0" w:color="auto"/>
            <w:right w:val="none" w:sz="0" w:space="0" w:color="auto"/>
          </w:divBdr>
        </w:div>
        <w:div w:id="1704943174">
          <w:marLeft w:val="480"/>
          <w:marRight w:val="0"/>
          <w:marTop w:val="0"/>
          <w:marBottom w:val="0"/>
          <w:divBdr>
            <w:top w:val="none" w:sz="0" w:space="0" w:color="auto"/>
            <w:left w:val="none" w:sz="0" w:space="0" w:color="auto"/>
            <w:bottom w:val="none" w:sz="0" w:space="0" w:color="auto"/>
            <w:right w:val="none" w:sz="0" w:space="0" w:color="auto"/>
          </w:divBdr>
        </w:div>
        <w:div w:id="957030581">
          <w:marLeft w:val="480"/>
          <w:marRight w:val="0"/>
          <w:marTop w:val="0"/>
          <w:marBottom w:val="0"/>
          <w:divBdr>
            <w:top w:val="none" w:sz="0" w:space="0" w:color="auto"/>
            <w:left w:val="none" w:sz="0" w:space="0" w:color="auto"/>
            <w:bottom w:val="none" w:sz="0" w:space="0" w:color="auto"/>
            <w:right w:val="none" w:sz="0" w:space="0" w:color="auto"/>
          </w:divBdr>
        </w:div>
        <w:div w:id="1622498822">
          <w:marLeft w:val="480"/>
          <w:marRight w:val="0"/>
          <w:marTop w:val="0"/>
          <w:marBottom w:val="0"/>
          <w:divBdr>
            <w:top w:val="none" w:sz="0" w:space="0" w:color="auto"/>
            <w:left w:val="none" w:sz="0" w:space="0" w:color="auto"/>
            <w:bottom w:val="none" w:sz="0" w:space="0" w:color="auto"/>
            <w:right w:val="none" w:sz="0" w:space="0" w:color="auto"/>
          </w:divBdr>
        </w:div>
        <w:div w:id="809175556">
          <w:marLeft w:val="480"/>
          <w:marRight w:val="0"/>
          <w:marTop w:val="0"/>
          <w:marBottom w:val="0"/>
          <w:divBdr>
            <w:top w:val="none" w:sz="0" w:space="0" w:color="auto"/>
            <w:left w:val="none" w:sz="0" w:space="0" w:color="auto"/>
            <w:bottom w:val="none" w:sz="0" w:space="0" w:color="auto"/>
            <w:right w:val="none" w:sz="0" w:space="0" w:color="auto"/>
          </w:divBdr>
        </w:div>
        <w:div w:id="1139880238">
          <w:marLeft w:val="480"/>
          <w:marRight w:val="0"/>
          <w:marTop w:val="0"/>
          <w:marBottom w:val="0"/>
          <w:divBdr>
            <w:top w:val="none" w:sz="0" w:space="0" w:color="auto"/>
            <w:left w:val="none" w:sz="0" w:space="0" w:color="auto"/>
            <w:bottom w:val="none" w:sz="0" w:space="0" w:color="auto"/>
            <w:right w:val="none" w:sz="0" w:space="0" w:color="auto"/>
          </w:divBdr>
        </w:div>
        <w:div w:id="1388796740">
          <w:marLeft w:val="480"/>
          <w:marRight w:val="0"/>
          <w:marTop w:val="0"/>
          <w:marBottom w:val="0"/>
          <w:divBdr>
            <w:top w:val="none" w:sz="0" w:space="0" w:color="auto"/>
            <w:left w:val="none" w:sz="0" w:space="0" w:color="auto"/>
            <w:bottom w:val="none" w:sz="0" w:space="0" w:color="auto"/>
            <w:right w:val="none" w:sz="0" w:space="0" w:color="auto"/>
          </w:divBdr>
        </w:div>
        <w:div w:id="1418870509">
          <w:marLeft w:val="480"/>
          <w:marRight w:val="0"/>
          <w:marTop w:val="0"/>
          <w:marBottom w:val="0"/>
          <w:divBdr>
            <w:top w:val="none" w:sz="0" w:space="0" w:color="auto"/>
            <w:left w:val="none" w:sz="0" w:space="0" w:color="auto"/>
            <w:bottom w:val="none" w:sz="0" w:space="0" w:color="auto"/>
            <w:right w:val="none" w:sz="0" w:space="0" w:color="auto"/>
          </w:divBdr>
        </w:div>
        <w:div w:id="405343858">
          <w:marLeft w:val="480"/>
          <w:marRight w:val="0"/>
          <w:marTop w:val="0"/>
          <w:marBottom w:val="0"/>
          <w:divBdr>
            <w:top w:val="none" w:sz="0" w:space="0" w:color="auto"/>
            <w:left w:val="none" w:sz="0" w:space="0" w:color="auto"/>
            <w:bottom w:val="none" w:sz="0" w:space="0" w:color="auto"/>
            <w:right w:val="none" w:sz="0" w:space="0" w:color="auto"/>
          </w:divBdr>
        </w:div>
      </w:divsChild>
    </w:div>
    <w:div w:id="1125201532">
      <w:bodyDiv w:val="1"/>
      <w:marLeft w:val="0"/>
      <w:marRight w:val="0"/>
      <w:marTop w:val="0"/>
      <w:marBottom w:val="0"/>
      <w:divBdr>
        <w:top w:val="none" w:sz="0" w:space="0" w:color="auto"/>
        <w:left w:val="none" w:sz="0" w:space="0" w:color="auto"/>
        <w:bottom w:val="none" w:sz="0" w:space="0" w:color="auto"/>
        <w:right w:val="none" w:sz="0" w:space="0" w:color="auto"/>
      </w:divBdr>
    </w:div>
    <w:div w:id="1126119706">
      <w:bodyDiv w:val="1"/>
      <w:marLeft w:val="0"/>
      <w:marRight w:val="0"/>
      <w:marTop w:val="0"/>
      <w:marBottom w:val="0"/>
      <w:divBdr>
        <w:top w:val="none" w:sz="0" w:space="0" w:color="auto"/>
        <w:left w:val="none" w:sz="0" w:space="0" w:color="auto"/>
        <w:bottom w:val="none" w:sz="0" w:space="0" w:color="auto"/>
        <w:right w:val="none" w:sz="0" w:space="0" w:color="auto"/>
      </w:divBdr>
    </w:div>
    <w:div w:id="1126435908">
      <w:bodyDiv w:val="1"/>
      <w:marLeft w:val="0"/>
      <w:marRight w:val="0"/>
      <w:marTop w:val="0"/>
      <w:marBottom w:val="0"/>
      <w:divBdr>
        <w:top w:val="none" w:sz="0" w:space="0" w:color="auto"/>
        <w:left w:val="none" w:sz="0" w:space="0" w:color="auto"/>
        <w:bottom w:val="none" w:sz="0" w:space="0" w:color="auto"/>
        <w:right w:val="none" w:sz="0" w:space="0" w:color="auto"/>
      </w:divBdr>
      <w:divsChild>
        <w:div w:id="1958023321">
          <w:marLeft w:val="480"/>
          <w:marRight w:val="0"/>
          <w:marTop w:val="0"/>
          <w:marBottom w:val="0"/>
          <w:divBdr>
            <w:top w:val="none" w:sz="0" w:space="0" w:color="auto"/>
            <w:left w:val="none" w:sz="0" w:space="0" w:color="auto"/>
            <w:bottom w:val="none" w:sz="0" w:space="0" w:color="auto"/>
            <w:right w:val="none" w:sz="0" w:space="0" w:color="auto"/>
          </w:divBdr>
        </w:div>
        <w:div w:id="1415711182">
          <w:marLeft w:val="480"/>
          <w:marRight w:val="0"/>
          <w:marTop w:val="0"/>
          <w:marBottom w:val="0"/>
          <w:divBdr>
            <w:top w:val="none" w:sz="0" w:space="0" w:color="auto"/>
            <w:left w:val="none" w:sz="0" w:space="0" w:color="auto"/>
            <w:bottom w:val="none" w:sz="0" w:space="0" w:color="auto"/>
            <w:right w:val="none" w:sz="0" w:space="0" w:color="auto"/>
          </w:divBdr>
        </w:div>
        <w:div w:id="626744017">
          <w:marLeft w:val="480"/>
          <w:marRight w:val="0"/>
          <w:marTop w:val="0"/>
          <w:marBottom w:val="0"/>
          <w:divBdr>
            <w:top w:val="none" w:sz="0" w:space="0" w:color="auto"/>
            <w:left w:val="none" w:sz="0" w:space="0" w:color="auto"/>
            <w:bottom w:val="none" w:sz="0" w:space="0" w:color="auto"/>
            <w:right w:val="none" w:sz="0" w:space="0" w:color="auto"/>
          </w:divBdr>
        </w:div>
        <w:div w:id="520894158">
          <w:marLeft w:val="480"/>
          <w:marRight w:val="0"/>
          <w:marTop w:val="0"/>
          <w:marBottom w:val="0"/>
          <w:divBdr>
            <w:top w:val="none" w:sz="0" w:space="0" w:color="auto"/>
            <w:left w:val="none" w:sz="0" w:space="0" w:color="auto"/>
            <w:bottom w:val="none" w:sz="0" w:space="0" w:color="auto"/>
            <w:right w:val="none" w:sz="0" w:space="0" w:color="auto"/>
          </w:divBdr>
        </w:div>
        <w:div w:id="392583440">
          <w:marLeft w:val="480"/>
          <w:marRight w:val="0"/>
          <w:marTop w:val="0"/>
          <w:marBottom w:val="0"/>
          <w:divBdr>
            <w:top w:val="none" w:sz="0" w:space="0" w:color="auto"/>
            <w:left w:val="none" w:sz="0" w:space="0" w:color="auto"/>
            <w:bottom w:val="none" w:sz="0" w:space="0" w:color="auto"/>
            <w:right w:val="none" w:sz="0" w:space="0" w:color="auto"/>
          </w:divBdr>
        </w:div>
        <w:div w:id="1404790885">
          <w:marLeft w:val="480"/>
          <w:marRight w:val="0"/>
          <w:marTop w:val="0"/>
          <w:marBottom w:val="0"/>
          <w:divBdr>
            <w:top w:val="none" w:sz="0" w:space="0" w:color="auto"/>
            <w:left w:val="none" w:sz="0" w:space="0" w:color="auto"/>
            <w:bottom w:val="none" w:sz="0" w:space="0" w:color="auto"/>
            <w:right w:val="none" w:sz="0" w:space="0" w:color="auto"/>
          </w:divBdr>
        </w:div>
        <w:div w:id="127355303">
          <w:marLeft w:val="480"/>
          <w:marRight w:val="0"/>
          <w:marTop w:val="0"/>
          <w:marBottom w:val="0"/>
          <w:divBdr>
            <w:top w:val="none" w:sz="0" w:space="0" w:color="auto"/>
            <w:left w:val="none" w:sz="0" w:space="0" w:color="auto"/>
            <w:bottom w:val="none" w:sz="0" w:space="0" w:color="auto"/>
            <w:right w:val="none" w:sz="0" w:space="0" w:color="auto"/>
          </w:divBdr>
        </w:div>
        <w:div w:id="870647604">
          <w:marLeft w:val="480"/>
          <w:marRight w:val="0"/>
          <w:marTop w:val="0"/>
          <w:marBottom w:val="0"/>
          <w:divBdr>
            <w:top w:val="none" w:sz="0" w:space="0" w:color="auto"/>
            <w:left w:val="none" w:sz="0" w:space="0" w:color="auto"/>
            <w:bottom w:val="none" w:sz="0" w:space="0" w:color="auto"/>
            <w:right w:val="none" w:sz="0" w:space="0" w:color="auto"/>
          </w:divBdr>
        </w:div>
        <w:div w:id="1851410428">
          <w:marLeft w:val="480"/>
          <w:marRight w:val="0"/>
          <w:marTop w:val="0"/>
          <w:marBottom w:val="0"/>
          <w:divBdr>
            <w:top w:val="none" w:sz="0" w:space="0" w:color="auto"/>
            <w:left w:val="none" w:sz="0" w:space="0" w:color="auto"/>
            <w:bottom w:val="none" w:sz="0" w:space="0" w:color="auto"/>
            <w:right w:val="none" w:sz="0" w:space="0" w:color="auto"/>
          </w:divBdr>
        </w:div>
        <w:div w:id="747773456">
          <w:marLeft w:val="480"/>
          <w:marRight w:val="0"/>
          <w:marTop w:val="0"/>
          <w:marBottom w:val="0"/>
          <w:divBdr>
            <w:top w:val="none" w:sz="0" w:space="0" w:color="auto"/>
            <w:left w:val="none" w:sz="0" w:space="0" w:color="auto"/>
            <w:bottom w:val="none" w:sz="0" w:space="0" w:color="auto"/>
            <w:right w:val="none" w:sz="0" w:space="0" w:color="auto"/>
          </w:divBdr>
        </w:div>
        <w:div w:id="1675497260">
          <w:marLeft w:val="480"/>
          <w:marRight w:val="0"/>
          <w:marTop w:val="0"/>
          <w:marBottom w:val="0"/>
          <w:divBdr>
            <w:top w:val="none" w:sz="0" w:space="0" w:color="auto"/>
            <w:left w:val="none" w:sz="0" w:space="0" w:color="auto"/>
            <w:bottom w:val="none" w:sz="0" w:space="0" w:color="auto"/>
            <w:right w:val="none" w:sz="0" w:space="0" w:color="auto"/>
          </w:divBdr>
        </w:div>
        <w:div w:id="97912402">
          <w:marLeft w:val="480"/>
          <w:marRight w:val="0"/>
          <w:marTop w:val="0"/>
          <w:marBottom w:val="0"/>
          <w:divBdr>
            <w:top w:val="none" w:sz="0" w:space="0" w:color="auto"/>
            <w:left w:val="none" w:sz="0" w:space="0" w:color="auto"/>
            <w:bottom w:val="none" w:sz="0" w:space="0" w:color="auto"/>
            <w:right w:val="none" w:sz="0" w:space="0" w:color="auto"/>
          </w:divBdr>
        </w:div>
        <w:div w:id="64256404">
          <w:marLeft w:val="480"/>
          <w:marRight w:val="0"/>
          <w:marTop w:val="0"/>
          <w:marBottom w:val="0"/>
          <w:divBdr>
            <w:top w:val="none" w:sz="0" w:space="0" w:color="auto"/>
            <w:left w:val="none" w:sz="0" w:space="0" w:color="auto"/>
            <w:bottom w:val="none" w:sz="0" w:space="0" w:color="auto"/>
            <w:right w:val="none" w:sz="0" w:space="0" w:color="auto"/>
          </w:divBdr>
        </w:div>
        <w:div w:id="1197886351">
          <w:marLeft w:val="480"/>
          <w:marRight w:val="0"/>
          <w:marTop w:val="0"/>
          <w:marBottom w:val="0"/>
          <w:divBdr>
            <w:top w:val="none" w:sz="0" w:space="0" w:color="auto"/>
            <w:left w:val="none" w:sz="0" w:space="0" w:color="auto"/>
            <w:bottom w:val="none" w:sz="0" w:space="0" w:color="auto"/>
            <w:right w:val="none" w:sz="0" w:space="0" w:color="auto"/>
          </w:divBdr>
        </w:div>
        <w:div w:id="1186335107">
          <w:marLeft w:val="480"/>
          <w:marRight w:val="0"/>
          <w:marTop w:val="0"/>
          <w:marBottom w:val="0"/>
          <w:divBdr>
            <w:top w:val="none" w:sz="0" w:space="0" w:color="auto"/>
            <w:left w:val="none" w:sz="0" w:space="0" w:color="auto"/>
            <w:bottom w:val="none" w:sz="0" w:space="0" w:color="auto"/>
            <w:right w:val="none" w:sz="0" w:space="0" w:color="auto"/>
          </w:divBdr>
        </w:div>
        <w:div w:id="1654602339">
          <w:marLeft w:val="480"/>
          <w:marRight w:val="0"/>
          <w:marTop w:val="0"/>
          <w:marBottom w:val="0"/>
          <w:divBdr>
            <w:top w:val="none" w:sz="0" w:space="0" w:color="auto"/>
            <w:left w:val="none" w:sz="0" w:space="0" w:color="auto"/>
            <w:bottom w:val="none" w:sz="0" w:space="0" w:color="auto"/>
            <w:right w:val="none" w:sz="0" w:space="0" w:color="auto"/>
          </w:divBdr>
        </w:div>
        <w:div w:id="2124808876">
          <w:marLeft w:val="480"/>
          <w:marRight w:val="0"/>
          <w:marTop w:val="0"/>
          <w:marBottom w:val="0"/>
          <w:divBdr>
            <w:top w:val="none" w:sz="0" w:space="0" w:color="auto"/>
            <w:left w:val="none" w:sz="0" w:space="0" w:color="auto"/>
            <w:bottom w:val="none" w:sz="0" w:space="0" w:color="auto"/>
            <w:right w:val="none" w:sz="0" w:space="0" w:color="auto"/>
          </w:divBdr>
        </w:div>
        <w:div w:id="115757278">
          <w:marLeft w:val="480"/>
          <w:marRight w:val="0"/>
          <w:marTop w:val="0"/>
          <w:marBottom w:val="0"/>
          <w:divBdr>
            <w:top w:val="none" w:sz="0" w:space="0" w:color="auto"/>
            <w:left w:val="none" w:sz="0" w:space="0" w:color="auto"/>
            <w:bottom w:val="none" w:sz="0" w:space="0" w:color="auto"/>
            <w:right w:val="none" w:sz="0" w:space="0" w:color="auto"/>
          </w:divBdr>
        </w:div>
        <w:div w:id="1915434468">
          <w:marLeft w:val="480"/>
          <w:marRight w:val="0"/>
          <w:marTop w:val="0"/>
          <w:marBottom w:val="0"/>
          <w:divBdr>
            <w:top w:val="none" w:sz="0" w:space="0" w:color="auto"/>
            <w:left w:val="none" w:sz="0" w:space="0" w:color="auto"/>
            <w:bottom w:val="none" w:sz="0" w:space="0" w:color="auto"/>
            <w:right w:val="none" w:sz="0" w:space="0" w:color="auto"/>
          </w:divBdr>
        </w:div>
        <w:div w:id="2073039536">
          <w:marLeft w:val="480"/>
          <w:marRight w:val="0"/>
          <w:marTop w:val="0"/>
          <w:marBottom w:val="0"/>
          <w:divBdr>
            <w:top w:val="none" w:sz="0" w:space="0" w:color="auto"/>
            <w:left w:val="none" w:sz="0" w:space="0" w:color="auto"/>
            <w:bottom w:val="none" w:sz="0" w:space="0" w:color="auto"/>
            <w:right w:val="none" w:sz="0" w:space="0" w:color="auto"/>
          </w:divBdr>
        </w:div>
        <w:div w:id="2049137775">
          <w:marLeft w:val="480"/>
          <w:marRight w:val="0"/>
          <w:marTop w:val="0"/>
          <w:marBottom w:val="0"/>
          <w:divBdr>
            <w:top w:val="none" w:sz="0" w:space="0" w:color="auto"/>
            <w:left w:val="none" w:sz="0" w:space="0" w:color="auto"/>
            <w:bottom w:val="none" w:sz="0" w:space="0" w:color="auto"/>
            <w:right w:val="none" w:sz="0" w:space="0" w:color="auto"/>
          </w:divBdr>
        </w:div>
        <w:div w:id="847478691">
          <w:marLeft w:val="480"/>
          <w:marRight w:val="0"/>
          <w:marTop w:val="0"/>
          <w:marBottom w:val="0"/>
          <w:divBdr>
            <w:top w:val="none" w:sz="0" w:space="0" w:color="auto"/>
            <w:left w:val="none" w:sz="0" w:space="0" w:color="auto"/>
            <w:bottom w:val="none" w:sz="0" w:space="0" w:color="auto"/>
            <w:right w:val="none" w:sz="0" w:space="0" w:color="auto"/>
          </w:divBdr>
        </w:div>
        <w:div w:id="1295453726">
          <w:marLeft w:val="480"/>
          <w:marRight w:val="0"/>
          <w:marTop w:val="0"/>
          <w:marBottom w:val="0"/>
          <w:divBdr>
            <w:top w:val="none" w:sz="0" w:space="0" w:color="auto"/>
            <w:left w:val="none" w:sz="0" w:space="0" w:color="auto"/>
            <w:bottom w:val="none" w:sz="0" w:space="0" w:color="auto"/>
            <w:right w:val="none" w:sz="0" w:space="0" w:color="auto"/>
          </w:divBdr>
        </w:div>
        <w:div w:id="504904840">
          <w:marLeft w:val="480"/>
          <w:marRight w:val="0"/>
          <w:marTop w:val="0"/>
          <w:marBottom w:val="0"/>
          <w:divBdr>
            <w:top w:val="none" w:sz="0" w:space="0" w:color="auto"/>
            <w:left w:val="none" w:sz="0" w:space="0" w:color="auto"/>
            <w:bottom w:val="none" w:sz="0" w:space="0" w:color="auto"/>
            <w:right w:val="none" w:sz="0" w:space="0" w:color="auto"/>
          </w:divBdr>
        </w:div>
        <w:div w:id="1182469525">
          <w:marLeft w:val="480"/>
          <w:marRight w:val="0"/>
          <w:marTop w:val="0"/>
          <w:marBottom w:val="0"/>
          <w:divBdr>
            <w:top w:val="none" w:sz="0" w:space="0" w:color="auto"/>
            <w:left w:val="none" w:sz="0" w:space="0" w:color="auto"/>
            <w:bottom w:val="none" w:sz="0" w:space="0" w:color="auto"/>
            <w:right w:val="none" w:sz="0" w:space="0" w:color="auto"/>
          </w:divBdr>
        </w:div>
        <w:div w:id="100422268">
          <w:marLeft w:val="480"/>
          <w:marRight w:val="0"/>
          <w:marTop w:val="0"/>
          <w:marBottom w:val="0"/>
          <w:divBdr>
            <w:top w:val="none" w:sz="0" w:space="0" w:color="auto"/>
            <w:left w:val="none" w:sz="0" w:space="0" w:color="auto"/>
            <w:bottom w:val="none" w:sz="0" w:space="0" w:color="auto"/>
            <w:right w:val="none" w:sz="0" w:space="0" w:color="auto"/>
          </w:divBdr>
        </w:div>
        <w:div w:id="81993118">
          <w:marLeft w:val="480"/>
          <w:marRight w:val="0"/>
          <w:marTop w:val="0"/>
          <w:marBottom w:val="0"/>
          <w:divBdr>
            <w:top w:val="none" w:sz="0" w:space="0" w:color="auto"/>
            <w:left w:val="none" w:sz="0" w:space="0" w:color="auto"/>
            <w:bottom w:val="none" w:sz="0" w:space="0" w:color="auto"/>
            <w:right w:val="none" w:sz="0" w:space="0" w:color="auto"/>
          </w:divBdr>
        </w:div>
        <w:div w:id="1098982936">
          <w:marLeft w:val="480"/>
          <w:marRight w:val="0"/>
          <w:marTop w:val="0"/>
          <w:marBottom w:val="0"/>
          <w:divBdr>
            <w:top w:val="none" w:sz="0" w:space="0" w:color="auto"/>
            <w:left w:val="none" w:sz="0" w:space="0" w:color="auto"/>
            <w:bottom w:val="none" w:sz="0" w:space="0" w:color="auto"/>
            <w:right w:val="none" w:sz="0" w:space="0" w:color="auto"/>
          </w:divBdr>
        </w:div>
        <w:div w:id="1770349959">
          <w:marLeft w:val="480"/>
          <w:marRight w:val="0"/>
          <w:marTop w:val="0"/>
          <w:marBottom w:val="0"/>
          <w:divBdr>
            <w:top w:val="none" w:sz="0" w:space="0" w:color="auto"/>
            <w:left w:val="none" w:sz="0" w:space="0" w:color="auto"/>
            <w:bottom w:val="none" w:sz="0" w:space="0" w:color="auto"/>
            <w:right w:val="none" w:sz="0" w:space="0" w:color="auto"/>
          </w:divBdr>
        </w:div>
        <w:div w:id="270284597">
          <w:marLeft w:val="480"/>
          <w:marRight w:val="0"/>
          <w:marTop w:val="0"/>
          <w:marBottom w:val="0"/>
          <w:divBdr>
            <w:top w:val="none" w:sz="0" w:space="0" w:color="auto"/>
            <w:left w:val="none" w:sz="0" w:space="0" w:color="auto"/>
            <w:bottom w:val="none" w:sz="0" w:space="0" w:color="auto"/>
            <w:right w:val="none" w:sz="0" w:space="0" w:color="auto"/>
          </w:divBdr>
        </w:div>
        <w:div w:id="2090811087">
          <w:marLeft w:val="480"/>
          <w:marRight w:val="0"/>
          <w:marTop w:val="0"/>
          <w:marBottom w:val="0"/>
          <w:divBdr>
            <w:top w:val="none" w:sz="0" w:space="0" w:color="auto"/>
            <w:left w:val="none" w:sz="0" w:space="0" w:color="auto"/>
            <w:bottom w:val="none" w:sz="0" w:space="0" w:color="auto"/>
            <w:right w:val="none" w:sz="0" w:space="0" w:color="auto"/>
          </w:divBdr>
        </w:div>
        <w:div w:id="497498144">
          <w:marLeft w:val="480"/>
          <w:marRight w:val="0"/>
          <w:marTop w:val="0"/>
          <w:marBottom w:val="0"/>
          <w:divBdr>
            <w:top w:val="none" w:sz="0" w:space="0" w:color="auto"/>
            <w:left w:val="none" w:sz="0" w:space="0" w:color="auto"/>
            <w:bottom w:val="none" w:sz="0" w:space="0" w:color="auto"/>
            <w:right w:val="none" w:sz="0" w:space="0" w:color="auto"/>
          </w:divBdr>
        </w:div>
        <w:div w:id="1164390735">
          <w:marLeft w:val="480"/>
          <w:marRight w:val="0"/>
          <w:marTop w:val="0"/>
          <w:marBottom w:val="0"/>
          <w:divBdr>
            <w:top w:val="none" w:sz="0" w:space="0" w:color="auto"/>
            <w:left w:val="none" w:sz="0" w:space="0" w:color="auto"/>
            <w:bottom w:val="none" w:sz="0" w:space="0" w:color="auto"/>
            <w:right w:val="none" w:sz="0" w:space="0" w:color="auto"/>
          </w:divBdr>
        </w:div>
        <w:div w:id="709307334">
          <w:marLeft w:val="480"/>
          <w:marRight w:val="0"/>
          <w:marTop w:val="0"/>
          <w:marBottom w:val="0"/>
          <w:divBdr>
            <w:top w:val="none" w:sz="0" w:space="0" w:color="auto"/>
            <w:left w:val="none" w:sz="0" w:space="0" w:color="auto"/>
            <w:bottom w:val="none" w:sz="0" w:space="0" w:color="auto"/>
            <w:right w:val="none" w:sz="0" w:space="0" w:color="auto"/>
          </w:divBdr>
        </w:div>
        <w:div w:id="1307322057">
          <w:marLeft w:val="480"/>
          <w:marRight w:val="0"/>
          <w:marTop w:val="0"/>
          <w:marBottom w:val="0"/>
          <w:divBdr>
            <w:top w:val="none" w:sz="0" w:space="0" w:color="auto"/>
            <w:left w:val="none" w:sz="0" w:space="0" w:color="auto"/>
            <w:bottom w:val="none" w:sz="0" w:space="0" w:color="auto"/>
            <w:right w:val="none" w:sz="0" w:space="0" w:color="auto"/>
          </w:divBdr>
        </w:div>
        <w:div w:id="221328292">
          <w:marLeft w:val="480"/>
          <w:marRight w:val="0"/>
          <w:marTop w:val="0"/>
          <w:marBottom w:val="0"/>
          <w:divBdr>
            <w:top w:val="none" w:sz="0" w:space="0" w:color="auto"/>
            <w:left w:val="none" w:sz="0" w:space="0" w:color="auto"/>
            <w:bottom w:val="none" w:sz="0" w:space="0" w:color="auto"/>
            <w:right w:val="none" w:sz="0" w:space="0" w:color="auto"/>
          </w:divBdr>
        </w:div>
        <w:div w:id="727581347">
          <w:marLeft w:val="480"/>
          <w:marRight w:val="0"/>
          <w:marTop w:val="0"/>
          <w:marBottom w:val="0"/>
          <w:divBdr>
            <w:top w:val="none" w:sz="0" w:space="0" w:color="auto"/>
            <w:left w:val="none" w:sz="0" w:space="0" w:color="auto"/>
            <w:bottom w:val="none" w:sz="0" w:space="0" w:color="auto"/>
            <w:right w:val="none" w:sz="0" w:space="0" w:color="auto"/>
          </w:divBdr>
        </w:div>
        <w:div w:id="811409633">
          <w:marLeft w:val="480"/>
          <w:marRight w:val="0"/>
          <w:marTop w:val="0"/>
          <w:marBottom w:val="0"/>
          <w:divBdr>
            <w:top w:val="none" w:sz="0" w:space="0" w:color="auto"/>
            <w:left w:val="none" w:sz="0" w:space="0" w:color="auto"/>
            <w:bottom w:val="none" w:sz="0" w:space="0" w:color="auto"/>
            <w:right w:val="none" w:sz="0" w:space="0" w:color="auto"/>
          </w:divBdr>
        </w:div>
        <w:div w:id="1853572326">
          <w:marLeft w:val="480"/>
          <w:marRight w:val="0"/>
          <w:marTop w:val="0"/>
          <w:marBottom w:val="0"/>
          <w:divBdr>
            <w:top w:val="none" w:sz="0" w:space="0" w:color="auto"/>
            <w:left w:val="none" w:sz="0" w:space="0" w:color="auto"/>
            <w:bottom w:val="none" w:sz="0" w:space="0" w:color="auto"/>
            <w:right w:val="none" w:sz="0" w:space="0" w:color="auto"/>
          </w:divBdr>
        </w:div>
        <w:div w:id="1441291071">
          <w:marLeft w:val="480"/>
          <w:marRight w:val="0"/>
          <w:marTop w:val="0"/>
          <w:marBottom w:val="0"/>
          <w:divBdr>
            <w:top w:val="none" w:sz="0" w:space="0" w:color="auto"/>
            <w:left w:val="none" w:sz="0" w:space="0" w:color="auto"/>
            <w:bottom w:val="none" w:sz="0" w:space="0" w:color="auto"/>
            <w:right w:val="none" w:sz="0" w:space="0" w:color="auto"/>
          </w:divBdr>
        </w:div>
        <w:div w:id="727537051">
          <w:marLeft w:val="480"/>
          <w:marRight w:val="0"/>
          <w:marTop w:val="0"/>
          <w:marBottom w:val="0"/>
          <w:divBdr>
            <w:top w:val="none" w:sz="0" w:space="0" w:color="auto"/>
            <w:left w:val="none" w:sz="0" w:space="0" w:color="auto"/>
            <w:bottom w:val="none" w:sz="0" w:space="0" w:color="auto"/>
            <w:right w:val="none" w:sz="0" w:space="0" w:color="auto"/>
          </w:divBdr>
        </w:div>
      </w:divsChild>
    </w:div>
    <w:div w:id="1131288309">
      <w:bodyDiv w:val="1"/>
      <w:marLeft w:val="0"/>
      <w:marRight w:val="0"/>
      <w:marTop w:val="0"/>
      <w:marBottom w:val="0"/>
      <w:divBdr>
        <w:top w:val="none" w:sz="0" w:space="0" w:color="auto"/>
        <w:left w:val="none" w:sz="0" w:space="0" w:color="auto"/>
        <w:bottom w:val="none" w:sz="0" w:space="0" w:color="auto"/>
        <w:right w:val="none" w:sz="0" w:space="0" w:color="auto"/>
      </w:divBdr>
    </w:div>
    <w:div w:id="1132405180">
      <w:bodyDiv w:val="1"/>
      <w:marLeft w:val="0"/>
      <w:marRight w:val="0"/>
      <w:marTop w:val="0"/>
      <w:marBottom w:val="0"/>
      <w:divBdr>
        <w:top w:val="none" w:sz="0" w:space="0" w:color="auto"/>
        <w:left w:val="none" w:sz="0" w:space="0" w:color="auto"/>
        <w:bottom w:val="none" w:sz="0" w:space="0" w:color="auto"/>
        <w:right w:val="none" w:sz="0" w:space="0" w:color="auto"/>
      </w:divBdr>
    </w:div>
    <w:div w:id="1133600714">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38230065">
      <w:bodyDiv w:val="1"/>
      <w:marLeft w:val="0"/>
      <w:marRight w:val="0"/>
      <w:marTop w:val="0"/>
      <w:marBottom w:val="0"/>
      <w:divBdr>
        <w:top w:val="none" w:sz="0" w:space="0" w:color="auto"/>
        <w:left w:val="none" w:sz="0" w:space="0" w:color="auto"/>
        <w:bottom w:val="none" w:sz="0" w:space="0" w:color="auto"/>
        <w:right w:val="none" w:sz="0" w:space="0" w:color="auto"/>
      </w:divBdr>
    </w:div>
    <w:div w:id="1141506724">
      <w:bodyDiv w:val="1"/>
      <w:marLeft w:val="0"/>
      <w:marRight w:val="0"/>
      <w:marTop w:val="0"/>
      <w:marBottom w:val="0"/>
      <w:divBdr>
        <w:top w:val="none" w:sz="0" w:space="0" w:color="auto"/>
        <w:left w:val="none" w:sz="0" w:space="0" w:color="auto"/>
        <w:bottom w:val="none" w:sz="0" w:space="0" w:color="auto"/>
        <w:right w:val="none" w:sz="0" w:space="0" w:color="auto"/>
      </w:divBdr>
    </w:div>
    <w:div w:id="1141776110">
      <w:bodyDiv w:val="1"/>
      <w:marLeft w:val="0"/>
      <w:marRight w:val="0"/>
      <w:marTop w:val="0"/>
      <w:marBottom w:val="0"/>
      <w:divBdr>
        <w:top w:val="none" w:sz="0" w:space="0" w:color="auto"/>
        <w:left w:val="none" w:sz="0" w:space="0" w:color="auto"/>
        <w:bottom w:val="none" w:sz="0" w:space="0" w:color="auto"/>
        <w:right w:val="none" w:sz="0" w:space="0" w:color="auto"/>
      </w:divBdr>
      <w:divsChild>
        <w:div w:id="419645080">
          <w:marLeft w:val="480"/>
          <w:marRight w:val="0"/>
          <w:marTop w:val="0"/>
          <w:marBottom w:val="0"/>
          <w:divBdr>
            <w:top w:val="none" w:sz="0" w:space="0" w:color="auto"/>
            <w:left w:val="none" w:sz="0" w:space="0" w:color="auto"/>
            <w:bottom w:val="none" w:sz="0" w:space="0" w:color="auto"/>
            <w:right w:val="none" w:sz="0" w:space="0" w:color="auto"/>
          </w:divBdr>
        </w:div>
        <w:div w:id="1489051566">
          <w:marLeft w:val="480"/>
          <w:marRight w:val="0"/>
          <w:marTop w:val="0"/>
          <w:marBottom w:val="0"/>
          <w:divBdr>
            <w:top w:val="none" w:sz="0" w:space="0" w:color="auto"/>
            <w:left w:val="none" w:sz="0" w:space="0" w:color="auto"/>
            <w:bottom w:val="none" w:sz="0" w:space="0" w:color="auto"/>
            <w:right w:val="none" w:sz="0" w:space="0" w:color="auto"/>
          </w:divBdr>
        </w:div>
        <w:div w:id="1683360817">
          <w:marLeft w:val="480"/>
          <w:marRight w:val="0"/>
          <w:marTop w:val="0"/>
          <w:marBottom w:val="0"/>
          <w:divBdr>
            <w:top w:val="none" w:sz="0" w:space="0" w:color="auto"/>
            <w:left w:val="none" w:sz="0" w:space="0" w:color="auto"/>
            <w:bottom w:val="none" w:sz="0" w:space="0" w:color="auto"/>
            <w:right w:val="none" w:sz="0" w:space="0" w:color="auto"/>
          </w:divBdr>
        </w:div>
        <w:div w:id="969899958">
          <w:marLeft w:val="480"/>
          <w:marRight w:val="0"/>
          <w:marTop w:val="0"/>
          <w:marBottom w:val="0"/>
          <w:divBdr>
            <w:top w:val="none" w:sz="0" w:space="0" w:color="auto"/>
            <w:left w:val="none" w:sz="0" w:space="0" w:color="auto"/>
            <w:bottom w:val="none" w:sz="0" w:space="0" w:color="auto"/>
            <w:right w:val="none" w:sz="0" w:space="0" w:color="auto"/>
          </w:divBdr>
        </w:div>
        <w:div w:id="400837949">
          <w:marLeft w:val="480"/>
          <w:marRight w:val="0"/>
          <w:marTop w:val="0"/>
          <w:marBottom w:val="0"/>
          <w:divBdr>
            <w:top w:val="none" w:sz="0" w:space="0" w:color="auto"/>
            <w:left w:val="none" w:sz="0" w:space="0" w:color="auto"/>
            <w:bottom w:val="none" w:sz="0" w:space="0" w:color="auto"/>
            <w:right w:val="none" w:sz="0" w:space="0" w:color="auto"/>
          </w:divBdr>
        </w:div>
        <w:div w:id="745036912">
          <w:marLeft w:val="480"/>
          <w:marRight w:val="0"/>
          <w:marTop w:val="0"/>
          <w:marBottom w:val="0"/>
          <w:divBdr>
            <w:top w:val="none" w:sz="0" w:space="0" w:color="auto"/>
            <w:left w:val="none" w:sz="0" w:space="0" w:color="auto"/>
            <w:bottom w:val="none" w:sz="0" w:space="0" w:color="auto"/>
            <w:right w:val="none" w:sz="0" w:space="0" w:color="auto"/>
          </w:divBdr>
        </w:div>
        <w:div w:id="1694186073">
          <w:marLeft w:val="480"/>
          <w:marRight w:val="0"/>
          <w:marTop w:val="0"/>
          <w:marBottom w:val="0"/>
          <w:divBdr>
            <w:top w:val="none" w:sz="0" w:space="0" w:color="auto"/>
            <w:left w:val="none" w:sz="0" w:space="0" w:color="auto"/>
            <w:bottom w:val="none" w:sz="0" w:space="0" w:color="auto"/>
            <w:right w:val="none" w:sz="0" w:space="0" w:color="auto"/>
          </w:divBdr>
        </w:div>
        <w:div w:id="346755286">
          <w:marLeft w:val="480"/>
          <w:marRight w:val="0"/>
          <w:marTop w:val="0"/>
          <w:marBottom w:val="0"/>
          <w:divBdr>
            <w:top w:val="none" w:sz="0" w:space="0" w:color="auto"/>
            <w:left w:val="none" w:sz="0" w:space="0" w:color="auto"/>
            <w:bottom w:val="none" w:sz="0" w:space="0" w:color="auto"/>
            <w:right w:val="none" w:sz="0" w:space="0" w:color="auto"/>
          </w:divBdr>
        </w:div>
        <w:div w:id="2038194424">
          <w:marLeft w:val="480"/>
          <w:marRight w:val="0"/>
          <w:marTop w:val="0"/>
          <w:marBottom w:val="0"/>
          <w:divBdr>
            <w:top w:val="none" w:sz="0" w:space="0" w:color="auto"/>
            <w:left w:val="none" w:sz="0" w:space="0" w:color="auto"/>
            <w:bottom w:val="none" w:sz="0" w:space="0" w:color="auto"/>
            <w:right w:val="none" w:sz="0" w:space="0" w:color="auto"/>
          </w:divBdr>
        </w:div>
        <w:div w:id="759788686">
          <w:marLeft w:val="480"/>
          <w:marRight w:val="0"/>
          <w:marTop w:val="0"/>
          <w:marBottom w:val="0"/>
          <w:divBdr>
            <w:top w:val="none" w:sz="0" w:space="0" w:color="auto"/>
            <w:left w:val="none" w:sz="0" w:space="0" w:color="auto"/>
            <w:bottom w:val="none" w:sz="0" w:space="0" w:color="auto"/>
            <w:right w:val="none" w:sz="0" w:space="0" w:color="auto"/>
          </w:divBdr>
        </w:div>
        <w:div w:id="59524117">
          <w:marLeft w:val="480"/>
          <w:marRight w:val="0"/>
          <w:marTop w:val="0"/>
          <w:marBottom w:val="0"/>
          <w:divBdr>
            <w:top w:val="none" w:sz="0" w:space="0" w:color="auto"/>
            <w:left w:val="none" w:sz="0" w:space="0" w:color="auto"/>
            <w:bottom w:val="none" w:sz="0" w:space="0" w:color="auto"/>
            <w:right w:val="none" w:sz="0" w:space="0" w:color="auto"/>
          </w:divBdr>
        </w:div>
        <w:div w:id="1689135052">
          <w:marLeft w:val="480"/>
          <w:marRight w:val="0"/>
          <w:marTop w:val="0"/>
          <w:marBottom w:val="0"/>
          <w:divBdr>
            <w:top w:val="none" w:sz="0" w:space="0" w:color="auto"/>
            <w:left w:val="none" w:sz="0" w:space="0" w:color="auto"/>
            <w:bottom w:val="none" w:sz="0" w:space="0" w:color="auto"/>
            <w:right w:val="none" w:sz="0" w:space="0" w:color="auto"/>
          </w:divBdr>
        </w:div>
      </w:divsChild>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146161323">
      <w:bodyDiv w:val="1"/>
      <w:marLeft w:val="0"/>
      <w:marRight w:val="0"/>
      <w:marTop w:val="0"/>
      <w:marBottom w:val="0"/>
      <w:divBdr>
        <w:top w:val="none" w:sz="0" w:space="0" w:color="auto"/>
        <w:left w:val="none" w:sz="0" w:space="0" w:color="auto"/>
        <w:bottom w:val="none" w:sz="0" w:space="0" w:color="auto"/>
        <w:right w:val="none" w:sz="0" w:space="0" w:color="auto"/>
      </w:divBdr>
    </w:div>
    <w:div w:id="1147548885">
      <w:bodyDiv w:val="1"/>
      <w:marLeft w:val="0"/>
      <w:marRight w:val="0"/>
      <w:marTop w:val="0"/>
      <w:marBottom w:val="0"/>
      <w:divBdr>
        <w:top w:val="none" w:sz="0" w:space="0" w:color="auto"/>
        <w:left w:val="none" w:sz="0" w:space="0" w:color="auto"/>
        <w:bottom w:val="none" w:sz="0" w:space="0" w:color="auto"/>
        <w:right w:val="none" w:sz="0" w:space="0" w:color="auto"/>
      </w:divBdr>
    </w:div>
    <w:div w:id="1148089590">
      <w:bodyDiv w:val="1"/>
      <w:marLeft w:val="0"/>
      <w:marRight w:val="0"/>
      <w:marTop w:val="0"/>
      <w:marBottom w:val="0"/>
      <w:divBdr>
        <w:top w:val="none" w:sz="0" w:space="0" w:color="auto"/>
        <w:left w:val="none" w:sz="0" w:space="0" w:color="auto"/>
        <w:bottom w:val="none" w:sz="0" w:space="0" w:color="auto"/>
        <w:right w:val="none" w:sz="0" w:space="0" w:color="auto"/>
      </w:divBdr>
    </w:div>
    <w:div w:id="1148473811">
      <w:bodyDiv w:val="1"/>
      <w:marLeft w:val="0"/>
      <w:marRight w:val="0"/>
      <w:marTop w:val="0"/>
      <w:marBottom w:val="0"/>
      <w:divBdr>
        <w:top w:val="none" w:sz="0" w:space="0" w:color="auto"/>
        <w:left w:val="none" w:sz="0" w:space="0" w:color="auto"/>
        <w:bottom w:val="none" w:sz="0" w:space="0" w:color="auto"/>
        <w:right w:val="none" w:sz="0" w:space="0" w:color="auto"/>
      </w:divBdr>
    </w:div>
    <w:div w:id="1148520324">
      <w:bodyDiv w:val="1"/>
      <w:marLeft w:val="0"/>
      <w:marRight w:val="0"/>
      <w:marTop w:val="0"/>
      <w:marBottom w:val="0"/>
      <w:divBdr>
        <w:top w:val="none" w:sz="0" w:space="0" w:color="auto"/>
        <w:left w:val="none" w:sz="0" w:space="0" w:color="auto"/>
        <w:bottom w:val="none" w:sz="0" w:space="0" w:color="auto"/>
        <w:right w:val="none" w:sz="0" w:space="0" w:color="auto"/>
      </w:divBdr>
    </w:div>
    <w:div w:id="1149129030">
      <w:bodyDiv w:val="1"/>
      <w:marLeft w:val="0"/>
      <w:marRight w:val="0"/>
      <w:marTop w:val="0"/>
      <w:marBottom w:val="0"/>
      <w:divBdr>
        <w:top w:val="none" w:sz="0" w:space="0" w:color="auto"/>
        <w:left w:val="none" w:sz="0" w:space="0" w:color="auto"/>
        <w:bottom w:val="none" w:sz="0" w:space="0" w:color="auto"/>
        <w:right w:val="none" w:sz="0" w:space="0" w:color="auto"/>
      </w:divBdr>
      <w:divsChild>
        <w:div w:id="1742943488">
          <w:marLeft w:val="480"/>
          <w:marRight w:val="0"/>
          <w:marTop w:val="0"/>
          <w:marBottom w:val="0"/>
          <w:divBdr>
            <w:top w:val="none" w:sz="0" w:space="0" w:color="auto"/>
            <w:left w:val="none" w:sz="0" w:space="0" w:color="auto"/>
            <w:bottom w:val="none" w:sz="0" w:space="0" w:color="auto"/>
            <w:right w:val="none" w:sz="0" w:space="0" w:color="auto"/>
          </w:divBdr>
        </w:div>
        <w:div w:id="1281952718">
          <w:marLeft w:val="480"/>
          <w:marRight w:val="0"/>
          <w:marTop w:val="0"/>
          <w:marBottom w:val="0"/>
          <w:divBdr>
            <w:top w:val="none" w:sz="0" w:space="0" w:color="auto"/>
            <w:left w:val="none" w:sz="0" w:space="0" w:color="auto"/>
            <w:bottom w:val="none" w:sz="0" w:space="0" w:color="auto"/>
            <w:right w:val="none" w:sz="0" w:space="0" w:color="auto"/>
          </w:divBdr>
        </w:div>
        <w:div w:id="1555697964">
          <w:marLeft w:val="480"/>
          <w:marRight w:val="0"/>
          <w:marTop w:val="0"/>
          <w:marBottom w:val="0"/>
          <w:divBdr>
            <w:top w:val="none" w:sz="0" w:space="0" w:color="auto"/>
            <w:left w:val="none" w:sz="0" w:space="0" w:color="auto"/>
            <w:bottom w:val="none" w:sz="0" w:space="0" w:color="auto"/>
            <w:right w:val="none" w:sz="0" w:space="0" w:color="auto"/>
          </w:divBdr>
        </w:div>
        <w:div w:id="1626423571">
          <w:marLeft w:val="480"/>
          <w:marRight w:val="0"/>
          <w:marTop w:val="0"/>
          <w:marBottom w:val="0"/>
          <w:divBdr>
            <w:top w:val="none" w:sz="0" w:space="0" w:color="auto"/>
            <w:left w:val="none" w:sz="0" w:space="0" w:color="auto"/>
            <w:bottom w:val="none" w:sz="0" w:space="0" w:color="auto"/>
            <w:right w:val="none" w:sz="0" w:space="0" w:color="auto"/>
          </w:divBdr>
        </w:div>
        <w:div w:id="114565743">
          <w:marLeft w:val="480"/>
          <w:marRight w:val="0"/>
          <w:marTop w:val="0"/>
          <w:marBottom w:val="0"/>
          <w:divBdr>
            <w:top w:val="none" w:sz="0" w:space="0" w:color="auto"/>
            <w:left w:val="none" w:sz="0" w:space="0" w:color="auto"/>
            <w:bottom w:val="none" w:sz="0" w:space="0" w:color="auto"/>
            <w:right w:val="none" w:sz="0" w:space="0" w:color="auto"/>
          </w:divBdr>
        </w:div>
        <w:div w:id="135681828">
          <w:marLeft w:val="480"/>
          <w:marRight w:val="0"/>
          <w:marTop w:val="0"/>
          <w:marBottom w:val="0"/>
          <w:divBdr>
            <w:top w:val="none" w:sz="0" w:space="0" w:color="auto"/>
            <w:left w:val="none" w:sz="0" w:space="0" w:color="auto"/>
            <w:bottom w:val="none" w:sz="0" w:space="0" w:color="auto"/>
            <w:right w:val="none" w:sz="0" w:space="0" w:color="auto"/>
          </w:divBdr>
        </w:div>
        <w:div w:id="885793582">
          <w:marLeft w:val="480"/>
          <w:marRight w:val="0"/>
          <w:marTop w:val="0"/>
          <w:marBottom w:val="0"/>
          <w:divBdr>
            <w:top w:val="none" w:sz="0" w:space="0" w:color="auto"/>
            <w:left w:val="none" w:sz="0" w:space="0" w:color="auto"/>
            <w:bottom w:val="none" w:sz="0" w:space="0" w:color="auto"/>
            <w:right w:val="none" w:sz="0" w:space="0" w:color="auto"/>
          </w:divBdr>
        </w:div>
        <w:div w:id="862086342">
          <w:marLeft w:val="480"/>
          <w:marRight w:val="0"/>
          <w:marTop w:val="0"/>
          <w:marBottom w:val="0"/>
          <w:divBdr>
            <w:top w:val="none" w:sz="0" w:space="0" w:color="auto"/>
            <w:left w:val="none" w:sz="0" w:space="0" w:color="auto"/>
            <w:bottom w:val="none" w:sz="0" w:space="0" w:color="auto"/>
            <w:right w:val="none" w:sz="0" w:space="0" w:color="auto"/>
          </w:divBdr>
        </w:div>
        <w:div w:id="525682639">
          <w:marLeft w:val="480"/>
          <w:marRight w:val="0"/>
          <w:marTop w:val="0"/>
          <w:marBottom w:val="0"/>
          <w:divBdr>
            <w:top w:val="none" w:sz="0" w:space="0" w:color="auto"/>
            <w:left w:val="none" w:sz="0" w:space="0" w:color="auto"/>
            <w:bottom w:val="none" w:sz="0" w:space="0" w:color="auto"/>
            <w:right w:val="none" w:sz="0" w:space="0" w:color="auto"/>
          </w:divBdr>
        </w:div>
        <w:div w:id="1773546355">
          <w:marLeft w:val="480"/>
          <w:marRight w:val="0"/>
          <w:marTop w:val="0"/>
          <w:marBottom w:val="0"/>
          <w:divBdr>
            <w:top w:val="none" w:sz="0" w:space="0" w:color="auto"/>
            <w:left w:val="none" w:sz="0" w:space="0" w:color="auto"/>
            <w:bottom w:val="none" w:sz="0" w:space="0" w:color="auto"/>
            <w:right w:val="none" w:sz="0" w:space="0" w:color="auto"/>
          </w:divBdr>
        </w:div>
        <w:div w:id="1882009222">
          <w:marLeft w:val="480"/>
          <w:marRight w:val="0"/>
          <w:marTop w:val="0"/>
          <w:marBottom w:val="0"/>
          <w:divBdr>
            <w:top w:val="none" w:sz="0" w:space="0" w:color="auto"/>
            <w:left w:val="none" w:sz="0" w:space="0" w:color="auto"/>
            <w:bottom w:val="none" w:sz="0" w:space="0" w:color="auto"/>
            <w:right w:val="none" w:sz="0" w:space="0" w:color="auto"/>
          </w:divBdr>
        </w:div>
        <w:div w:id="1759982892">
          <w:marLeft w:val="480"/>
          <w:marRight w:val="0"/>
          <w:marTop w:val="0"/>
          <w:marBottom w:val="0"/>
          <w:divBdr>
            <w:top w:val="none" w:sz="0" w:space="0" w:color="auto"/>
            <w:left w:val="none" w:sz="0" w:space="0" w:color="auto"/>
            <w:bottom w:val="none" w:sz="0" w:space="0" w:color="auto"/>
            <w:right w:val="none" w:sz="0" w:space="0" w:color="auto"/>
          </w:divBdr>
        </w:div>
        <w:div w:id="1950579288">
          <w:marLeft w:val="480"/>
          <w:marRight w:val="0"/>
          <w:marTop w:val="0"/>
          <w:marBottom w:val="0"/>
          <w:divBdr>
            <w:top w:val="none" w:sz="0" w:space="0" w:color="auto"/>
            <w:left w:val="none" w:sz="0" w:space="0" w:color="auto"/>
            <w:bottom w:val="none" w:sz="0" w:space="0" w:color="auto"/>
            <w:right w:val="none" w:sz="0" w:space="0" w:color="auto"/>
          </w:divBdr>
        </w:div>
        <w:div w:id="681662556">
          <w:marLeft w:val="480"/>
          <w:marRight w:val="0"/>
          <w:marTop w:val="0"/>
          <w:marBottom w:val="0"/>
          <w:divBdr>
            <w:top w:val="none" w:sz="0" w:space="0" w:color="auto"/>
            <w:left w:val="none" w:sz="0" w:space="0" w:color="auto"/>
            <w:bottom w:val="none" w:sz="0" w:space="0" w:color="auto"/>
            <w:right w:val="none" w:sz="0" w:space="0" w:color="auto"/>
          </w:divBdr>
        </w:div>
        <w:div w:id="1884976223">
          <w:marLeft w:val="480"/>
          <w:marRight w:val="0"/>
          <w:marTop w:val="0"/>
          <w:marBottom w:val="0"/>
          <w:divBdr>
            <w:top w:val="none" w:sz="0" w:space="0" w:color="auto"/>
            <w:left w:val="none" w:sz="0" w:space="0" w:color="auto"/>
            <w:bottom w:val="none" w:sz="0" w:space="0" w:color="auto"/>
            <w:right w:val="none" w:sz="0" w:space="0" w:color="auto"/>
          </w:divBdr>
        </w:div>
        <w:div w:id="337388532">
          <w:marLeft w:val="480"/>
          <w:marRight w:val="0"/>
          <w:marTop w:val="0"/>
          <w:marBottom w:val="0"/>
          <w:divBdr>
            <w:top w:val="none" w:sz="0" w:space="0" w:color="auto"/>
            <w:left w:val="none" w:sz="0" w:space="0" w:color="auto"/>
            <w:bottom w:val="none" w:sz="0" w:space="0" w:color="auto"/>
            <w:right w:val="none" w:sz="0" w:space="0" w:color="auto"/>
          </w:divBdr>
        </w:div>
        <w:div w:id="1569419276">
          <w:marLeft w:val="480"/>
          <w:marRight w:val="0"/>
          <w:marTop w:val="0"/>
          <w:marBottom w:val="0"/>
          <w:divBdr>
            <w:top w:val="none" w:sz="0" w:space="0" w:color="auto"/>
            <w:left w:val="none" w:sz="0" w:space="0" w:color="auto"/>
            <w:bottom w:val="none" w:sz="0" w:space="0" w:color="auto"/>
            <w:right w:val="none" w:sz="0" w:space="0" w:color="auto"/>
          </w:divBdr>
        </w:div>
        <w:div w:id="619723732">
          <w:marLeft w:val="480"/>
          <w:marRight w:val="0"/>
          <w:marTop w:val="0"/>
          <w:marBottom w:val="0"/>
          <w:divBdr>
            <w:top w:val="none" w:sz="0" w:space="0" w:color="auto"/>
            <w:left w:val="none" w:sz="0" w:space="0" w:color="auto"/>
            <w:bottom w:val="none" w:sz="0" w:space="0" w:color="auto"/>
            <w:right w:val="none" w:sz="0" w:space="0" w:color="auto"/>
          </w:divBdr>
        </w:div>
        <w:div w:id="1098285006">
          <w:marLeft w:val="480"/>
          <w:marRight w:val="0"/>
          <w:marTop w:val="0"/>
          <w:marBottom w:val="0"/>
          <w:divBdr>
            <w:top w:val="none" w:sz="0" w:space="0" w:color="auto"/>
            <w:left w:val="none" w:sz="0" w:space="0" w:color="auto"/>
            <w:bottom w:val="none" w:sz="0" w:space="0" w:color="auto"/>
            <w:right w:val="none" w:sz="0" w:space="0" w:color="auto"/>
          </w:divBdr>
        </w:div>
        <w:div w:id="973634603">
          <w:marLeft w:val="480"/>
          <w:marRight w:val="0"/>
          <w:marTop w:val="0"/>
          <w:marBottom w:val="0"/>
          <w:divBdr>
            <w:top w:val="none" w:sz="0" w:space="0" w:color="auto"/>
            <w:left w:val="none" w:sz="0" w:space="0" w:color="auto"/>
            <w:bottom w:val="none" w:sz="0" w:space="0" w:color="auto"/>
            <w:right w:val="none" w:sz="0" w:space="0" w:color="auto"/>
          </w:divBdr>
        </w:div>
        <w:div w:id="457381199">
          <w:marLeft w:val="480"/>
          <w:marRight w:val="0"/>
          <w:marTop w:val="0"/>
          <w:marBottom w:val="0"/>
          <w:divBdr>
            <w:top w:val="none" w:sz="0" w:space="0" w:color="auto"/>
            <w:left w:val="none" w:sz="0" w:space="0" w:color="auto"/>
            <w:bottom w:val="none" w:sz="0" w:space="0" w:color="auto"/>
            <w:right w:val="none" w:sz="0" w:space="0" w:color="auto"/>
          </w:divBdr>
        </w:div>
        <w:div w:id="264732267">
          <w:marLeft w:val="480"/>
          <w:marRight w:val="0"/>
          <w:marTop w:val="0"/>
          <w:marBottom w:val="0"/>
          <w:divBdr>
            <w:top w:val="none" w:sz="0" w:space="0" w:color="auto"/>
            <w:left w:val="none" w:sz="0" w:space="0" w:color="auto"/>
            <w:bottom w:val="none" w:sz="0" w:space="0" w:color="auto"/>
            <w:right w:val="none" w:sz="0" w:space="0" w:color="auto"/>
          </w:divBdr>
        </w:div>
        <w:div w:id="2013334259">
          <w:marLeft w:val="480"/>
          <w:marRight w:val="0"/>
          <w:marTop w:val="0"/>
          <w:marBottom w:val="0"/>
          <w:divBdr>
            <w:top w:val="none" w:sz="0" w:space="0" w:color="auto"/>
            <w:left w:val="none" w:sz="0" w:space="0" w:color="auto"/>
            <w:bottom w:val="none" w:sz="0" w:space="0" w:color="auto"/>
            <w:right w:val="none" w:sz="0" w:space="0" w:color="auto"/>
          </w:divBdr>
        </w:div>
        <w:div w:id="367724676">
          <w:marLeft w:val="480"/>
          <w:marRight w:val="0"/>
          <w:marTop w:val="0"/>
          <w:marBottom w:val="0"/>
          <w:divBdr>
            <w:top w:val="none" w:sz="0" w:space="0" w:color="auto"/>
            <w:left w:val="none" w:sz="0" w:space="0" w:color="auto"/>
            <w:bottom w:val="none" w:sz="0" w:space="0" w:color="auto"/>
            <w:right w:val="none" w:sz="0" w:space="0" w:color="auto"/>
          </w:divBdr>
        </w:div>
        <w:div w:id="888300488">
          <w:marLeft w:val="480"/>
          <w:marRight w:val="0"/>
          <w:marTop w:val="0"/>
          <w:marBottom w:val="0"/>
          <w:divBdr>
            <w:top w:val="none" w:sz="0" w:space="0" w:color="auto"/>
            <w:left w:val="none" w:sz="0" w:space="0" w:color="auto"/>
            <w:bottom w:val="none" w:sz="0" w:space="0" w:color="auto"/>
            <w:right w:val="none" w:sz="0" w:space="0" w:color="auto"/>
          </w:divBdr>
        </w:div>
        <w:div w:id="554125056">
          <w:marLeft w:val="480"/>
          <w:marRight w:val="0"/>
          <w:marTop w:val="0"/>
          <w:marBottom w:val="0"/>
          <w:divBdr>
            <w:top w:val="none" w:sz="0" w:space="0" w:color="auto"/>
            <w:left w:val="none" w:sz="0" w:space="0" w:color="auto"/>
            <w:bottom w:val="none" w:sz="0" w:space="0" w:color="auto"/>
            <w:right w:val="none" w:sz="0" w:space="0" w:color="auto"/>
          </w:divBdr>
        </w:div>
        <w:div w:id="1858545552">
          <w:marLeft w:val="480"/>
          <w:marRight w:val="0"/>
          <w:marTop w:val="0"/>
          <w:marBottom w:val="0"/>
          <w:divBdr>
            <w:top w:val="none" w:sz="0" w:space="0" w:color="auto"/>
            <w:left w:val="none" w:sz="0" w:space="0" w:color="auto"/>
            <w:bottom w:val="none" w:sz="0" w:space="0" w:color="auto"/>
            <w:right w:val="none" w:sz="0" w:space="0" w:color="auto"/>
          </w:divBdr>
        </w:div>
        <w:div w:id="1464613381">
          <w:marLeft w:val="480"/>
          <w:marRight w:val="0"/>
          <w:marTop w:val="0"/>
          <w:marBottom w:val="0"/>
          <w:divBdr>
            <w:top w:val="none" w:sz="0" w:space="0" w:color="auto"/>
            <w:left w:val="none" w:sz="0" w:space="0" w:color="auto"/>
            <w:bottom w:val="none" w:sz="0" w:space="0" w:color="auto"/>
            <w:right w:val="none" w:sz="0" w:space="0" w:color="auto"/>
          </w:divBdr>
        </w:div>
        <w:div w:id="1867206918">
          <w:marLeft w:val="480"/>
          <w:marRight w:val="0"/>
          <w:marTop w:val="0"/>
          <w:marBottom w:val="0"/>
          <w:divBdr>
            <w:top w:val="none" w:sz="0" w:space="0" w:color="auto"/>
            <w:left w:val="none" w:sz="0" w:space="0" w:color="auto"/>
            <w:bottom w:val="none" w:sz="0" w:space="0" w:color="auto"/>
            <w:right w:val="none" w:sz="0" w:space="0" w:color="auto"/>
          </w:divBdr>
        </w:div>
        <w:div w:id="1735010086">
          <w:marLeft w:val="480"/>
          <w:marRight w:val="0"/>
          <w:marTop w:val="0"/>
          <w:marBottom w:val="0"/>
          <w:divBdr>
            <w:top w:val="none" w:sz="0" w:space="0" w:color="auto"/>
            <w:left w:val="none" w:sz="0" w:space="0" w:color="auto"/>
            <w:bottom w:val="none" w:sz="0" w:space="0" w:color="auto"/>
            <w:right w:val="none" w:sz="0" w:space="0" w:color="auto"/>
          </w:divBdr>
        </w:div>
        <w:div w:id="2112897501">
          <w:marLeft w:val="480"/>
          <w:marRight w:val="0"/>
          <w:marTop w:val="0"/>
          <w:marBottom w:val="0"/>
          <w:divBdr>
            <w:top w:val="none" w:sz="0" w:space="0" w:color="auto"/>
            <w:left w:val="none" w:sz="0" w:space="0" w:color="auto"/>
            <w:bottom w:val="none" w:sz="0" w:space="0" w:color="auto"/>
            <w:right w:val="none" w:sz="0" w:space="0" w:color="auto"/>
          </w:divBdr>
        </w:div>
        <w:div w:id="1648390397">
          <w:marLeft w:val="480"/>
          <w:marRight w:val="0"/>
          <w:marTop w:val="0"/>
          <w:marBottom w:val="0"/>
          <w:divBdr>
            <w:top w:val="none" w:sz="0" w:space="0" w:color="auto"/>
            <w:left w:val="none" w:sz="0" w:space="0" w:color="auto"/>
            <w:bottom w:val="none" w:sz="0" w:space="0" w:color="auto"/>
            <w:right w:val="none" w:sz="0" w:space="0" w:color="auto"/>
          </w:divBdr>
        </w:div>
        <w:div w:id="1323855803">
          <w:marLeft w:val="480"/>
          <w:marRight w:val="0"/>
          <w:marTop w:val="0"/>
          <w:marBottom w:val="0"/>
          <w:divBdr>
            <w:top w:val="none" w:sz="0" w:space="0" w:color="auto"/>
            <w:left w:val="none" w:sz="0" w:space="0" w:color="auto"/>
            <w:bottom w:val="none" w:sz="0" w:space="0" w:color="auto"/>
            <w:right w:val="none" w:sz="0" w:space="0" w:color="auto"/>
          </w:divBdr>
        </w:div>
        <w:div w:id="232669614">
          <w:marLeft w:val="480"/>
          <w:marRight w:val="0"/>
          <w:marTop w:val="0"/>
          <w:marBottom w:val="0"/>
          <w:divBdr>
            <w:top w:val="none" w:sz="0" w:space="0" w:color="auto"/>
            <w:left w:val="none" w:sz="0" w:space="0" w:color="auto"/>
            <w:bottom w:val="none" w:sz="0" w:space="0" w:color="auto"/>
            <w:right w:val="none" w:sz="0" w:space="0" w:color="auto"/>
          </w:divBdr>
        </w:div>
        <w:div w:id="1390837069">
          <w:marLeft w:val="480"/>
          <w:marRight w:val="0"/>
          <w:marTop w:val="0"/>
          <w:marBottom w:val="0"/>
          <w:divBdr>
            <w:top w:val="none" w:sz="0" w:space="0" w:color="auto"/>
            <w:left w:val="none" w:sz="0" w:space="0" w:color="auto"/>
            <w:bottom w:val="none" w:sz="0" w:space="0" w:color="auto"/>
            <w:right w:val="none" w:sz="0" w:space="0" w:color="auto"/>
          </w:divBdr>
        </w:div>
        <w:div w:id="522286816">
          <w:marLeft w:val="480"/>
          <w:marRight w:val="0"/>
          <w:marTop w:val="0"/>
          <w:marBottom w:val="0"/>
          <w:divBdr>
            <w:top w:val="none" w:sz="0" w:space="0" w:color="auto"/>
            <w:left w:val="none" w:sz="0" w:space="0" w:color="auto"/>
            <w:bottom w:val="none" w:sz="0" w:space="0" w:color="auto"/>
            <w:right w:val="none" w:sz="0" w:space="0" w:color="auto"/>
          </w:divBdr>
        </w:div>
        <w:div w:id="243809277">
          <w:marLeft w:val="480"/>
          <w:marRight w:val="0"/>
          <w:marTop w:val="0"/>
          <w:marBottom w:val="0"/>
          <w:divBdr>
            <w:top w:val="none" w:sz="0" w:space="0" w:color="auto"/>
            <w:left w:val="none" w:sz="0" w:space="0" w:color="auto"/>
            <w:bottom w:val="none" w:sz="0" w:space="0" w:color="auto"/>
            <w:right w:val="none" w:sz="0" w:space="0" w:color="auto"/>
          </w:divBdr>
        </w:div>
        <w:div w:id="1848205265">
          <w:marLeft w:val="480"/>
          <w:marRight w:val="0"/>
          <w:marTop w:val="0"/>
          <w:marBottom w:val="0"/>
          <w:divBdr>
            <w:top w:val="none" w:sz="0" w:space="0" w:color="auto"/>
            <w:left w:val="none" w:sz="0" w:space="0" w:color="auto"/>
            <w:bottom w:val="none" w:sz="0" w:space="0" w:color="auto"/>
            <w:right w:val="none" w:sz="0" w:space="0" w:color="auto"/>
          </w:divBdr>
        </w:div>
        <w:div w:id="25299832">
          <w:marLeft w:val="480"/>
          <w:marRight w:val="0"/>
          <w:marTop w:val="0"/>
          <w:marBottom w:val="0"/>
          <w:divBdr>
            <w:top w:val="none" w:sz="0" w:space="0" w:color="auto"/>
            <w:left w:val="none" w:sz="0" w:space="0" w:color="auto"/>
            <w:bottom w:val="none" w:sz="0" w:space="0" w:color="auto"/>
            <w:right w:val="none" w:sz="0" w:space="0" w:color="auto"/>
          </w:divBdr>
        </w:div>
        <w:div w:id="46222005">
          <w:marLeft w:val="480"/>
          <w:marRight w:val="0"/>
          <w:marTop w:val="0"/>
          <w:marBottom w:val="0"/>
          <w:divBdr>
            <w:top w:val="none" w:sz="0" w:space="0" w:color="auto"/>
            <w:left w:val="none" w:sz="0" w:space="0" w:color="auto"/>
            <w:bottom w:val="none" w:sz="0" w:space="0" w:color="auto"/>
            <w:right w:val="none" w:sz="0" w:space="0" w:color="auto"/>
          </w:divBdr>
        </w:div>
        <w:div w:id="574511717">
          <w:marLeft w:val="480"/>
          <w:marRight w:val="0"/>
          <w:marTop w:val="0"/>
          <w:marBottom w:val="0"/>
          <w:divBdr>
            <w:top w:val="none" w:sz="0" w:space="0" w:color="auto"/>
            <w:left w:val="none" w:sz="0" w:space="0" w:color="auto"/>
            <w:bottom w:val="none" w:sz="0" w:space="0" w:color="auto"/>
            <w:right w:val="none" w:sz="0" w:space="0" w:color="auto"/>
          </w:divBdr>
        </w:div>
        <w:div w:id="1696350871">
          <w:marLeft w:val="480"/>
          <w:marRight w:val="0"/>
          <w:marTop w:val="0"/>
          <w:marBottom w:val="0"/>
          <w:divBdr>
            <w:top w:val="none" w:sz="0" w:space="0" w:color="auto"/>
            <w:left w:val="none" w:sz="0" w:space="0" w:color="auto"/>
            <w:bottom w:val="none" w:sz="0" w:space="0" w:color="auto"/>
            <w:right w:val="none" w:sz="0" w:space="0" w:color="auto"/>
          </w:divBdr>
        </w:div>
        <w:div w:id="1030645631">
          <w:marLeft w:val="480"/>
          <w:marRight w:val="0"/>
          <w:marTop w:val="0"/>
          <w:marBottom w:val="0"/>
          <w:divBdr>
            <w:top w:val="none" w:sz="0" w:space="0" w:color="auto"/>
            <w:left w:val="none" w:sz="0" w:space="0" w:color="auto"/>
            <w:bottom w:val="none" w:sz="0" w:space="0" w:color="auto"/>
            <w:right w:val="none" w:sz="0" w:space="0" w:color="auto"/>
          </w:divBdr>
        </w:div>
        <w:div w:id="121848121">
          <w:marLeft w:val="480"/>
          <w:marRight w:val="0"/>
          <w:marTop w:val="0"/>
          <w:marBottom w:val="0"/>
          <w:divBdr>
            <w:top w:val="none" w:sz="0" w:space="0" w:color="auto"/>
            <w:left w:val="none" w:sz="0" w:space="0" w:color="auto"/>
            <w:bottom w:val="none" w:sz="0" w:space="0" w:color="auto"/>
            <w:right w:val="none" w:sz="0" w:space="0" w:color="auto"/>
          </w:divBdr>
        </w:div>
      </w:divsChild>
    </w:div>
    <w:div w:id="1149832470">
      <w:bodyDiv w:val="1"/>
      <w:marLeft w:val="0"/>
      <w:marRight w:val="0"/>
      <w:marTop w:val="0"/>
      <w:marBottom w:val="0"/>
      <w:divBdr>
        <w:top w:val="none" w:sz="0" w:space="0" w:color="auto"/>
        <w:left w:val="none" w:sz="0" w:space="0" w:color="auto"/>
        <w:bottom w:val="none" w:sz="0" w:space="0" w:color="auto"/>
        <w:right w:val="none" w:sz="0" w:space="0" w:color="auto"/>
      </w:divBdr>
    </w:div>
    <w:div w:id="1149900532">
      <w:bodyDiv w:val="1"/>
      <w:marLeft w:val="0"/>
      <w:marRight w:val="0"/>
      <w:marTop w:val="0"/>
      <w:marBottom w:val="0"/>
      <w:divBdr>
        <w:top w:val="none" w:sz="0" w:space="0" w:color="auto"/>
        <w:left w:val="none" w:sz="0" w:space="0" w:color="auto"/>
        <w:bottom w:val="none" w:sz="0" w:space="0" w:color="auto"/>
        <w:right w:val="none" w:sz="0" w:space="0" w:color="auto"/>
      </w:divBdr>
      <w:divsChild>
        <w:div w:id="1527449762">
          <w:marLeft w:val="480"/>
          <w:marRight w:val="0"/>
          <w:marTop w:val="0"/>
          <w:marBottom w:val="0"/>
          <w:divBdr>
            <w:top w:val="none" w:sz="0" w:space="0" w:color="auto"/>
            <w:left w:val="none" w:sz="0" w:space="0" w:color="auto"/>
            <w:bottom w:val="none" w:sz="0" w:space="0" w:color="auto"/>
            <w:right w:val="none" w:sz="0" w:space="0" w:color="auto"/>
          </w:divBdr>
        </w:div>
        <w:div w:id="1009479478">
          <w:marLeft w:val="480"/>
          <w:marRight w:val="0"/>
          <w:marTop w:val="0"/>
          <w:marBottom w:val="0"/>
          <w:divBdr>
            <w:top w:val="none" w:sz="0" w:space="0" w:color="auto"/>
            <w:left w:val="none" w:sz="0" w:space="0" w:color="auto"/>
            <w:bottom w:val="none" w:sz="0" w:space="0" w:color="auto"/>
            <w:right w:val="none" w:sz="0" w:space="0" w:color="auto"/>
          </w:divBdr>
        </w:div>
        <w:div w:id="383603456">
          <w:marLeft w:val="480"/>
          <w:marRight w:val="0"/>
          <w:marTop w:val="0"/>
          <w:marBottom w:val="0"/>
          <w:divBdr>
            <w:top w:val="none" w:sz="0" w:space="0" w:color="auto"/>
            <w:left w:val="none" w:sz="0" w:space="0" w:color="auto"/>
            <w:bottom w:val="none" w:sz="0" w:space="0" w:color="auto"/>
            <w:right w:val="none" w:sz="0" w:space="0" w:color="auto"/>
          </w:divBdr>
        </w:div>
        <w:div w:id="1453816339">
          <w:marLeft w:val="480"/>
          <w:marRight w:val="0"/>
          <w:marTop w:val="0"/>
          <w:marBottom w:val="0"/>
          <w:divBdr>
            <w:top w:val="none" w:sz="0" w:space="0" w:color="auto"/>
            <w:left w:val="none" w:sz="0" w:space="0" w:color="auto"/>
            <w:bottom w:val="none" w:sz="0" w:space="0" w:color="auto"/>
            <w:right w:val="none" w:sz="0" w:space="0" w:color="auto"/>
          </w:divBdr>
        </w:div>
        <w:div w:id="1593664110">
          <w:marLeft w:val="480"/>
          <w:marRight w:val="0"/>
          <w:marTop w:val="0"/>
          <w:marBottom w:val="0"/>
          <w:divBdr>
            <w:top w:val="none" w:sz="0" w:space="0" w:color="auto"/>
            <w:left w:val="none" w:sz="0" w:space="0" w:color="auto"/>
            <w:bottom w:val="none" w:sz="0" w:space="0" w:color="auto"/>
            <w:right w:val="none" w:sz="0" w:space="0" w:color="auto"/>
          </w:divBdr>
        </w:div>
        <w:div w:id="879056038">
          <w:marLeft w:val="480"/>
          <w:marRight w:val="0"/>
          <w:marTop w:val="0"/>
          <w:marBottom w:val="0"/>
          <w:divBdr>
            <w:top w:val="none" w:sz="0" w:space="0" w:color="auto"/>
            <w:left w:val="none" w:sz="0" w:space="0" w:color="auto"/>
            <w:bottom w:val="none" w:sz="0" w:space="0" w:color="auto"/>
            <w:right w:val="none" w:sz="0" w:space="0" w:color="auto"/>
          </w:divBdr>
        </w:div>
        <w:div w:id="140778882">
          <w:marLeft w:val="480"/>
          <w:marRight w:val="0"/>
          <w:marTop w:val="0"/>
          <w:marBottom w:val="0"/>
          <w:divBdr>
            <w:top w:val="none" w:sz="0" w:space="0" w:color="auto"/>
            <w:left w:val="none" w:sz="0" w:space="0" w:color="auto"/>
            <w:bottom w:val="none" w:sz="0" w:space="0" w:color="auto"/>
            <w:right w:val="none" w:sz="0" w:space="0" w:color="auto"/>
          </w:divBdr>
        </w:div>
        <w:div w:id="141969033">
          <w:marLeft w:val="480"/>
          <w:marRight w:val="0"/>
          <w:marTop w:val="0"/>
          <w:marBottom w:val="0"/>
          <w:divBdr>
            <w:top w:val="none" w:sz="0" w:space="0" w:color="auto"/>
            <w:left w:val="none" w:sz="0" w:space="0" w:color="auto"/>
            <w:bottom w:val="none" w:sz="0" w:space="0" w:color="auto"/>
            <w:right w:val="none" w:sz="0" w:space="0" w:color="auto"/>
          </w:divBdr>
        </w:div>
        <w:div w:id="506748285">
          <w:marLeft w:val="480"/>
          <w:marRight w:val="0"/>
          <w:marTop w:val="0"/>
          <w:marBottom w:val="0"/>
          <w:divBdr>
            <w:top w:val="none" w:sz="0" w:space="0" w:color="auto"/>
            <w:left w:val="none" w:sz="0" w:space="0" w:color="auto"/>
            <w:bottom w:val="none" w:sz="0" w:space="0" w:color="auto"/>
            <w:right w:val="none" w:sz="0" w:space="0" w:color="auto"/>
          </w:divBdr>
        </w:div>
        <w:div w:id="809978146">
          <w:marLeft w:val="480"/>
          <w:marRight w:val="0"/>
          <w:marTop w:val="0"/>
          <w:marBottom w:val="0"/>
          <w:divBdr>
            <w:top w:val="none" w:sz="0" w:space="0" w:color="auto"/>
            <w:left w:val="none" w:sz="0" w:space="0" w:color="auto"/>
            <w:bottom w:val="none" w:sz="0" w:space="0" w:color="auto"/>
            <w:right w:val="none" w:sz="0" w:space="0" w:color="auto"/>
          </w:divBdr>
        </w:div>
        <w:div w:id="717975597">
          <w:marLeft w:val="480"/>
          <w:marRight w:val="0"/>
          <w:marTop w:val="0"/>
          <w:marBottom w:val="0"/>
          <w:divBdr>
            <w:top w:val="none" w:sz="0" w:space="0" w:color="auto"/>
            <w:left w:val="none" w:sz="0" w:space="0" w:color="auto"/>
            <w:bottom w:val="none" w:sz="0" w:space="0" w:color="auto"/>
            <w:right w:val="none" w:sz="0" w:space="0" w:color="auto"/>
          </w:divBdr>
        </w:div>
        <w:div w:id="533419799">
          <w:marLeft w:val="480"/>
          <w:marRight w:val="0"/>
          <w:marTop w:val="0"/>
          <w:marBottom w:val="0"/>
          <w:divBdr>
            <w:top w:val="none" w:sz="0" w:space="0" w:color="auto"/>
            <w:left w:val="none" w:sz="0" w:space="0" w:color="auto"/>
            <w:bottom w:val="none" w:sz="0" w:space="0" w:color="auto"/>
            <w:right w:val="none" w:sz="0" w:space="0" w:color="auto"/>
          </w:divBdr>
        </w:div>
        <w:div w:id="683826490">
          <w:marLeft w:val="480"/>
          <w:marRight w:val="0"/>
          <w:marTop w:val="0"/>
          <w:marBottom w:val="0"/>
          <w:divBdr>
            <w:top w:val="none" w:sz="0" w:space="0" w:color="auto"/>
            <w:left w:val="none" w:sz="0" w:space="0" w:color="auto"/>
            <w:bottom w:val="none" w:sz="0" w:space="0" w:color="auto"/>
            <w:right w:val="none" w:sz="0" w:space="0" w:color="auto"/>
          </w:divBdr>
        </w:div>
        <w:div w:id="426508545">
          <w:marLeft w:val="480"/>
          <w:marRight w:val="0"/>
          <w:marTop w:val="0"/>
          <w:marBottom w:val="0"/>
          <w:divBdr>
            <w:top w:val="none" w:sz="0" w:space="0" w:color="auto"/>
            <w:left w:val="none" w:sz="0" w:space="0" w:color="auto"/>
            <w:bottom w:val="none" w:sz="0" w:space="0" w:color="auto"/>
            <w:right w:val="none" w:sz="0" w:space="0" w:color="auto"/>
          </w:divBdr>
        </w:div>
        <w:div w:id="2110662524">
          <w:marLeft w:val="480"/>
          <w:marRight w:val="0"/>
          <w:marTop w:val="0"/>
          <w:marBottom w:val="0"/>
          <w:divBdr>
            <w:top w:val="none" w:sz="0" w:space="0" w:color="auto"/>
            <w:left w:val="none" w:sz="0" w:space="0" w:color="auto"/>
            <w:bottom w:val="none" w:sz="0" w:space="0" w:color="auto"/>
            <w:right w:val="none" w:sz="0" w:space="0" w:color="auto"/>
          </w:divBdr>
        </w:div>
        <w:div w:id="1695959088">
          <w:marLeft w:val="480"/>
          <w:marRight w:val="0"/>
          <w:marTop w:val="0"/>
          <w:marBottom w:val="0"/>
          <w:divBdr>
            <w:top w:val="none" w:sz="0" w:space="0" w:color="auto"/>
            <w:left w:val="none" w:sz="0" w:space="0" w:color="auto"/>
            <w:bottom w:val="none" w:sz="0" w:space="0" w:color="auto"/>
            <w:right w:val="none" w:sz="0" w:space="0" w:color="auto"/>
          </w:divBdr>
        </w:div>
        <w:div w:id="1681932994">
          <w:marLeft w:val="480"/>
          <w:marRight w:val="0"/>
          <w:marTop w:val="0"/>
          <w:marBottom w:val="0"/>
          <w:divBdr>
            <w:top w:val="none" w:sz="0" w:space="0" w:color="auto"/>
            <w:left w:val="none" w:sz="0" w:space="0" w:color="auto"/>
            <w:bottom w:val="none" w:sz="0" w:space="0" w:color="auto"/>
            <w:right w:val="none" w:sz="0" w:space="0" w:color="auto"/>
          </w:divBdr>
        </w:div>
        <w:div w:id="730930694">
          <w:marLeft w:val="480"/>
          <w:marRight w:val="0"/>
          <w:marTop w:val="0"/>
          <w:marBottom w:val="0"/>
          <w:divBdr>
            <w:top w:val="none" w:sz="0" w:space="0" w:color="auto"/>
            <w:left w:val="none" w:sz="0" w:space="0" w:color="auto"/>
            <w:bottom w:val="none" w:sz="0" w:space="0" w:color="auto"/>
            <w:right w:val="none" w:sz="0" w:space="0" w:color="auto"/>
          </w:divBdr>
        </w:div>
        <w:div w:id="1780635479">
          <w:marLeft w:val="480"/>
          <w:marRight w:val="0"/>
          <w:marTop w:val="0"/>
          <w:marBottom w:val="0"/>
          <w:divBdr>
            <w:top w:val="none" w:sz="0" w:space="0" w:color="auto"/>
            <w:left w:val="none" w:sz="0" w:space="0" w:color="auto"/>
            <w:bottom w:val="none" w:sz="0" w:space="0" w:color="auto"/>
            <w:right w:val="none" w:sz="0" w:space="0" w:color="auto"/>
          </w:divBdr>
        </w:div>
        <w:div w:id="1339188617">
          <w:marLeft w:val="480"/>
          <w:marRight w:val="0"/>
          <w:marTop w:val="0"/>
          <w:marBottom w:val="0"/>
          <w:divBdr>
            <w:top w:val="none" w:sz="0" w:space="0" w:color="auto"/>
            <w:left w:val="none" w:sz="0" w:space="0" w:color="auto"/>
            <w:bottom w:val="none" w:sz="0" w:space="0" w:color="auto"/>
            <w:right w:val="none" w:sz="0" w:space="0" w:color="auto"/>
          </w:divBdr>
        </w:div>
        <w:div w:id="1754232728">
          <w:marLeft w:val="480"/>
          <w:marRight w:val="0"/>
          <w:marTop w:val="0"/>
          <w:marBottom w:val="0"/>
          <w:divBdr>
            <w:top w:val="none" w:sz="0" w:space="0" w:color="auto"/>
            <w:left w:val="none" w:sz="0" w:space="0" w:color="auto"/>
            <w:bottom w:val="none" w:sz="0" w:space="0" w:color="auto"/>
            <w:right w:val="none" w:sz="0" w:space="0" w:color="auto"/>
          </w:divBdr>
        </w:div>
        <w:div w:id="1017005096">
          <w:marLeft w:val="480"/>
          <w:marRight w:val="0"/>
          <w:marTop w:val="0"/>
          <w:marBottom w:val="0"/>
          <w:divBdr>
            <w:top w:val="none" w:sz="0" w:space="0" w:color="auto"/>
            <w:left w:val="none" w:sz="0" w:space="0" w:color="auto"/>
            <w:bottom w:val="none" w:sz="0" w:space="0" w:color="auto"/>
            <w:right w:val="none" w:sz="0" w:space="0" w:color="auto"/>
          </w:divBdr>
        </w:div>
        <w:div w:id="1529636185">
          <w:marLeft w:val="480"/>
          <w:marRight w:val="0"/>
          <w:marTop w:val="0"/>
          <w:marBottom w:val="0"/>
          <w:divBdr>
            <w:top w:val="none" w:sz="0" w:space="0" w:color="auto"/>
            <w:left w:val="none" w:sz="0" w:space="0" w:color="auto"/>
            <w:bottom w:val="none" w:sz="0" w:space="0" w:color="auto"/>
            <w:right w:val="none" w:sz="0" w:space="0" w:color="auto"/>
          </w:divBdr>
        </w:div>
        <w:div w:id="841553476">
          <w:marLeft w:val="480"/>
          <w:marRight w:val="0"/>
          <w:marTop w:val="0"/>
          <w:marBottom w:val="0"/>
          <w:divBdr>
            <w:top w:val="none" w:sz="0" w:space="0" w:color="auto"/>
            <w:left w:val="none" w:sz="0" w:space="0" w:color="auto"/>
            <w:bottom w:val="none" w:sz="0" w:space="0" w:color="auto"/>
            <w:right w:val="none" w:sz="0" w:space="0" w:color="auto"/>
          </w:divBdr>
        </w:div>
        <w:div w:id="721754772">
          <w:marLeft w:val="480"/>
          <w:marRight w:val="0"/>
          <w:marTop w:val="0"/>
          <w:marBottom w:val="0"/>
          <w:divBdr>
            <w:top w:val="none" w:sz="0" w:space="0" w:color="auto"/>
            <w:left w:val="none" w:sz="0" w:space="0" w:color="auto"/>
            <w:bottom w:val="none" w:sz="0" w:space="0" w:color="auto"/>
            <w:right w:val="none" w:sz="0" w:space="0" w:color="auto"/>
          </w:divBdr>
        </w:div>
        <w:div w:id="920679144">
          <w:marLeft w:val="480"/>
          <w:marRight w:val="0"/>
          <w:marTop w:val="0"/>
          <w:marBottom w:val="0"/>
          <w:divBdr>
            <w:top w:val="none" w:sz="0" w:space="0" w:color="auto"/>
            <w:left w:val="none" w:sz="0" w:space="0" w:color="auto"/>
            <w:bottom w:val="none" w:sz="0" w:space="0" w:color="auto"/>
            <w:right w:val="none" w:sz="0" w:space="0" w:color="auto"/>
          </w:divBdr>
        </w:div>
        <w:div w:id="1678075248">
          <w:marLeft w:val="480"/>
          <w:marRight w:val="0"/>
          <w:marTop w:val="0"/>
          <w:marBottom w:val="0"/>
          <w:divBdr>
            <w:top w:val="none" w:sz="0" w:space="0" w:color="auto"/>
            <w:left w:val="none" w:sz="0" w:space="0" w:color="auto"/>
            <w:bottom w:val="none" w:sz="0" w:space="0" w:color="auto"/>
            <w:right w:val="none" w:sz="0" w:space="0" w:color="auto"/>
          </w:divBdr>
        </w:div>
        <w:div w:id="530192176">
          <w:marLeft w:val="480"/>
          <w:marRight w:val="0"/>
          <w:marTop w:val="0"/>
          <w:marBottom w:val="0"/>
          <w:divBdr>
            <w:top w:val="none" w:sz="0" w:space="0" w:color="auto"/>
            <w:left w:val="none" w:sz="0" w:space="0" w:color="auto"/>
            <w:bottom w:val="none" w:sz="0" w:space="0" w:color="auto"/>
            <w:right w:val="none" w:sz="0" w:space="0" w:color="auto"/>
          </w:divBdr>
        </w:div>
        <w:div w:id="386806193">
          <w:marLeft w:val="480"/>
          <w:marRight w:val="0"/>
          <w:marTop w:val="0"/>
          <w:marBottom w:val="0"/>
          <w:divBdr>
            <w:top w:val="none" w:sz="0" w:space="0" w:color="auto"/>
            <w:left w:val="none" w:sz="0" w:space="0" w:color="auto"/>
            <w:bottom w:val="none" w:sz="0" w:space="0" w:color="auto"/>
            <w:right w:val="none" w:sz="0" w:space="0" w:color="auto"/>
          </w:divBdr>
        </w:div>
        <w:div w:id="1655377432">
          <w:marLeft w:val="480"/>
          <w:marRight w:val="0"/>
          <w:marTop w:val="0"/>
          <w:marBottom w:val="0"/>
          <w:divBdr>
            <w:top w:val="none" w:sz="0" w:space="0" w:color="auto"/>
            <w:left w:val="none" w:sz="0" w:space="0" w:color="auto"/>
            <w:bottom w:val="none" w:sz="0" w:space="0" w:color="auto"/>
            <w:right w:val="none" w:sz="0" w:space="0" w:color="auto"/>
          </w:divBdr>
        </w:div>
        <w:div w:id="998776144">
          <w:marLeft w:val="480"/>
          <w:marRight w:val="0"/>
          <w:marTop w:val="0"/>
          <w:marBottom w:val="0"/>
          <w:divBdr>
            <w:top w:val="none" w:sz="0" w:space="0" w:color="auto"/>
            <w:left w:val="none" w:sz="0" w:space="0" w:color="auto"/>
            <w:bottom w:val="none" w:sz="0" w:space="0" w:color="auto"/>
            <w:right w:val="none" w:sz="0" w:space="0" w:color="auto"/>
          </w:divBdr>
        </w:div>
        <w:div w:id="232353779">
          <w:marLeft w:val="480"/>
          <w:marRight w:val="0"/>
          <w:marTop w:val="0"/>
          <w:marBottom w:val="0"/>
          <w:divBdr>
            <w:top w:val="none" w:sz="0" w:space="0" w:color="auto"/>
            <w:left w:val="none" w:sz="0" w:space="0" w:color="auto"/>
            <w:bottom w:val="none" w:sz="0" w:space="0" w:color="auto"/>
            <w:right w:val="none" w:sz="0" w:space="0" w:color="auto"/>
          </w:divBdr>
        </w:div>
        <w:div w:id="2002460188">
          <w:marLeft w:val="480"/>
          <w:marRight w:val="0"/>
          <w:marTop w:val="0"/>
          <w:marBottom w:val="0"/>
          <w:divBdr>
            <w:top w:val="none" w:sz="0" w:space="0" w:color="auto"/>
            <w:left w:val="none" w:sz="0" w:space="0" w:color="auto"/>
            <w:bottom w:val="none" w:sz="0" w:space="0" w:color="auto"/>
            <w:right w:val="none" w:sz="0" w:space="0" w:color="auto"/>
          </w:divBdr>
        </w:div>
        <w:div w:id="693579094">
          <w:marLeft w:val="480"/>
          <w:marRight w:val="0"/>
          <w:marTop w:val="0"/>
          <w:marBottom w:val="0"/>
          <w:divBdr>
            <w:top w:val="none" w:sz="0" w:space="0" w:color="auto"/>
            <w:left w:val="none" w:sz="0" w:space="0" w:color="auto"/>
            <w:bottom w:val="none" w:sz="0" w:space="0" w:color="auto"/>
            <w:right w:val="none" w:sz="0" w:space="0" w:color="auto"/>
          </w:divBdr>
        </w:div>
        <w:div w:id="1320158738">
          <w:marLeft w:val="480"/>
          <w:marRight w:val="0"/>
          <w:marTop w:val="0"/>
          <w:marBottom w:val="0"/>
          <w:divBdr>
            <w:top w:val="none" w:sz="0" w:space="0" w:color="auto"/>
            <w:left w:val="none" w:sz="0" w:space="0" w:color="auto"/>
            <w:bottom w:val="none" w:sz="0" w:space="0" w:color="auto"/>
            <w:right w:val="none" w:sz="0" w:space="0" w:color="auto"/>
          </w:divBdr>
        </w:div>
        <w:div w:id="1650211532">
          <w:marLeft w:val="480"/>
          <w:marRight w:val="0"/>
          <w:marTop w:val="0"/>
          <w:marBottom w:val="0"/>
          <w:divBdr>
            <w:top w:val="none" w:sz="0" w:space="0" w:color="auto"/>
            <w:left w:val="none" w:sz="0" w:space="0" w:color="auto"/>
            <w:bottom w:val="none" w:sz="0" w:space="0" w:color="auto"/>
            <w:right w:val="none" w:sz="0" w:space="0" w:color="auto"/>
          </w:divBdr>
        </w:div>
        <w:div w:id="803889342">
          <w:marLeft w:val="480"/>
          <w:marRight w:val="0"/>
          <w:marTop w:val="0"/>
          <w:marBottom w:val="0"/>
          <w:divBdr>
            <w:top w:val="none" w:sz="0" w:space="0" w:color="auto"/>
            <w:left w:val="none" w:sz="0" w:space="0" w:color="auto"/>
            <w:bottom w:val="none" w:sz="0" w:space="0" w:color="auto"/>
            <w:right w:val="none" w:sz="0" w:space="0" w:color="auto"/>
          </w:divBdr>
        </w:div>
        <w:div w:id="1887599519">
          <w:marLeft w:val="480"/>
          <w:marRight w:val="0"/>
          <w:marTop w:val="0"/>
          <w:marBottom w:val="0"/>
          <w:divBdr>
            <w:top w:val="none" w:sz="0" w:space="0" w:color="auto"/>
            <w:left w:val="none" w:sz="0" w:space="0" w:color="auto"/>
            <w:bottom w:val="none" w:sz="0" w:space="0" w:color="auto"/>
            <w:right w:val="none" w:sz="0" w:space="0" w:color="auto"/>
          </w:divBdr>
        </w:div>
        <w:div w:id="530149552">
          <w:marLeft w:val="480"/>
          <w:marRight w:val="0"/>
          <w:marTop w:val="0"/>
          <w:marBottom w:val="0"/>
          <w:divBdr>
            <w:top w:val="none" w:sz="0" w:space="0" w:color="auto"/>
            <w:left w:val="none" w:sz="0" w:space="0" w:color="auto"/>
            <w:bottom w:val="none" w:sz="0" w:space="0" w:color="auto"/>
            <w:right w:val="none" w:sz="0" w:space="0" w:color="auto"/>
          </w:divBdr>
        </w:div>
      </w:divsChild>
    </w:div>
    <w:div w:id="1152716991">
      <w:bodyDiv w:val="1"/>
      <w:marLeft w:val="0"/>
      <w:marRight w:val="0"/>
      <w:marTop w:val="0"/>
      <w:marBottom w:val="0"/>
      <w:divBdr>
        <w:top w:val="none" w:sz="0" w:space="0" w:color="auto"/>
        <w:left w:val="none" w:sz="0" w:space="0" w:color="auto"/>
        <w:bottom w:val="none" w:sz="0" w:space="0" w:color="auto"/>
        <w:right w:val="none" w:sz="0" w:space="0" w:color="auto"/>
      </w:divBdr>
    </w:div>
    <w:div w:id="1157457171">
      <w:bodyDiv w:val="1"/>
      <w:marLeft w:val="0"/>
      <w:marRight w:val="0"/>
      <w:marTop w:val="0"/>
      <w:marBottom w:val="0"/>
      <w:divBdr>
        <w:top w:val="none" w:sz="0" w:space="0" w:color="auto"/>
        <w:left w:val="none" w:sz="0" w:space="0" w:color="auto"/>
        <w:bottom w:val="none" w:sz="0" w:space="0" w:color="auto"/>
        <w:right w:val="none" w:sz="0" w:space="0" w:color="auto"/>
      </w:divBdr>
    </w:div>
    <w:div w:id="1158380398">
      <w:bodyDiv w:val="1"/>
      <w:marLeft w:val="0"/>
      <w:marRight w:val="0"/>
      <w:marTop w:val="0"/>
      <w:marBottom w:val="0"/>
      <w:divBdr>
        <w:top w:val="none" w:sz="0" w:space="0" w:color="auto"/>
        <w:left w:val="none" w:sz="0" w:space="0" w:color="auto"/>
        <w:bottom w:val="none" w:sz="0" w:space="0" w:color="auto"/>
        <w:right w:val="none" w:sz="0" w:space="0" w:color="auto"/>
      </w:divBdr>
    </w:div>
    <w:div w:id="1160004467">
      <w:bodyDiv w:val="1"/>
      <w:marLeft w:val="0"/>
      <w:marRight w:val="0"/>
      <w:marTop w:val="0"/>
      <w:marBottom w:val="0"/>
      <w:divBdr>
        <w:top w:val="none" w:sz="0" w:space="0" w:color="auto"/>
        <w:left w:val="none" w:sz="0" w:space="0" w:color="auto"/>
        <w:bottom w:val="none" w:sz="0" w:space="0" w:color="auto"/>
        <w:right w:val="none" w:sz="0" w:space="0" w:color="auto"/>
      </w:divBdr>
    </w:div>
    <w:div w:id="1165900817">
      <w:bodyDiv w:val="1"/>
      <w:marLeft w:val="0"/>
      <w:marRight w:val="0"/>
      <w:marTop w:val="0"/>
      <w:marBottom w:val="0"/>
      <w:divBdr>
        <w:top w:val="none" w:sz="0" w:space="0" w:color="auto"/>
        <w:left w:val="none" w:sz="0" w:space="0" w:color="auto"/>
        <w:bottom w:val="none" w:sz="0" w:space="0" w:color="auto"/>
        <w:right w:val="none" w:sz="0" w:space="0" w:color="auto"/>
      </w:divBdr>
    </w:div>
    <w:div w:id="1166167876">
      <w:bodyDiv w:val="1"/>
      <w:marLeft w:val="0"/>
      <w:marRight w:val="0"/>
      <w:marTop w:val="0"/>
      <w:marBottom w:val="0"/>
      <w:divBdr>
        <w:top w:val="none" w:sz="0" w:space="0" w:color="auto"/>
        <w:left w:val="none" w:sz="0" w:space="0" w:color="auto"/>
        <w:bottom w:val="none" w:sz="0" w:space="0" w:color="auto"/>
        <w:right w:val="none" w:sz="0" w:space="0" w:color="auto"/>
      </w:divBdr>
    </w:div>
    <w:div w:id="1168131495">
      <w:bodyDiv w:val="1"/>
      <w:marLeft w:val="0"/>
      <w:marRight w:val="0"/>
      <w:marTop w:val="0"/>
      <w:marBottom w:val="0"/>
      <w:divBdr>
        <w:top w:val="none" w:sz="0" w:space="0" w:color="auto"/>
        <w:left w:val="none" w:sz="0" w:space="0" w:color="auto"/>
        <w:bottom w:val="none" w:sz="0" w:space="0" w:color="auto"/>
        <w:right w:val="none" w:sz="0" w:space="0" w:color="auto"/>
      </w:divBdr>
    </w:div>
    <w:div w:id="1168138332">
      <w:bodyDiv w:val="1"/>
      <w:marLeft w:val="0"/>
      <w:marRight w:val="0"/>
      <w:marTop w:val="0"/>
      <w:marBottom w:val="0"/>
      <w:divBdr>
        <w:top w:val="none" w:sz="0" w:space="0" w:color="auto"/>
        <w:left w:val="none" w:sz="0" w:space="0" w:color="auto"/>
        <w:bottom w:val="none" w:sz="0" w:space="0" w:color="auto"/>
        <w:right w:val="none" w:sz="0" w:space="0" w:color="auto"/>
      </w:divBdr>
      <w:divsChild>
        <w:div w:id="1373000814">
          <w:marLeft w:val="480"/>
          <w:marRight w:val="0"/>
          <w:marTop w:val="0"/>
          <w:marBottom w:val="0"/>
          <w:divBdr>
            <w:top w:val="none" w:sz="0" w:space="0" w:color="auto"/>
            <w:left w:val="none" w:sz="0" w:space="0" w:color="auto"/>
            <w:bottom w:val="none" w:sz="0" w:space="0" w:color="auto"/>
            <w:right w:val="none" w:sz="0" w:space="0" w:color="auto"/>
          </w:divBdr>
        </w:div>
        <w:div w:id="570502538">
          <w:marLeft w:val="480"/>
          <w:marRight w:val="0"/>
          <w:marTop w:val="0"/>
          <w:marBottom w:val="0"/>
          <w:divBdr>
            <w:top w:val="none" w:sz="0" w:space="0" w:color="auto"/>
            <w:left w:val="none" w:sz="0" w:space="0" w:color="auto"/>
            <w:bottom w:val="none" w:sz="0" w:space="0" w:color="auto"/>
            <w:right w:val="none" w:sz="0" w:space="0" w:color="auto"/>
          </w:divBdr>
        </w:div>
        <w:div w:id="261884359">
          <w:marLeft w:val="480"/>
          <w:marRight w:val="0"/>
          <w:marTop w:val="0"/>
          <w:marBottom w:val="0"/>
          <w:divBdr>
            <w:top w:val="none" w:sz="0" w:space="0" w:color="auto"/>
            <w:left w:val="none" w:sz="0" w:space="0" w:color="auto"/>
            <w:bottom w:val="none" w:sz="0" w:space="0" w:color="auto"/>
            <w:right w:val="none" w:sz="0" w:space="0" w:color="auto"/>
          </w:divBdr>
        </w:div>
        <w:div w:id="525024245">
          <w:marLeft w:val="480"/>
          <w:marRight w:val="0"/>
          <w:marTop w:val="0"/>
          <w:marBottom w:val="0"/>
          <w:divBdr>
            <w:top w:val="none" w:sz="0" w:space="0" w:color="auto"/>
            <w:left w:val="none" w:sz="0" w:space="0" w:color="auto"/>
            <w:bottom w:val="none" w:sz="0" w:space="0" w:color="auto"/>
            <w:right w:val="none" w:sz="0" w:space="0" w:color="auto"/>
          </w:divBdr>
        </w:div>
        <w:div w:id="816412794">
          <w:marLeft w:val="480"/>
          <w:marRight w:val="0"/>
          <w:marTop w:val="0"/>
          <w:marBottom w:val="0"/>
          <w:divBdr>
            <w:top w:val="none" w:sz="0" w:space="0" w:color="auto"/>
            <w:left w:val="none" w:sz="0" w:space="0" w:color="auto"/>
            <w:bottom w:val="none" w:sz="0" w:space="0" w:color="auto"/>
            <w:right w:val="none" w:sz="0" w:space="0" w:color="auto"/>
          </w:divBdr>
        </w:div>
        <w:div w:id="2033727875">
          <w:marLeft w:val="480"/>
          <w:marRight w:val="0"/>
          <w:marTop w:val="0"/>
          <w:marBottom w:val="0"/>
          <w:divBdr>
            <w:top w:val="none" w:sz="0" w:space="0" w:color="auto"/>
            <w:left w:val="none" w:sz="0" w:space="0" w:color="auto"/>
            <w:bottom w:val="none" w:sz="0" w:space="0" w:color="auto"/>
            <w:right w:val="none" w:sz="0" w:space="0" w:color="auto"/>
          </w:divBdr>
        </w:div>
        <w:div w:id="1762986891">
          <w:marLeft w:val="480"/>
          <w:marRight w:val="0"/>
          <w:marTop w:val="0"/>
          <w:marBottom w:val="0"/>
          <w:divBdr>
            <w:top w:val="none" w:sz="0" w:space="0" w:color="auto"/>
            <w:left w:val="none" w:sz="0" w:space="0" w:color="auto"/>
            <w:bottom w:val="none" w:sz="0" w:space="0" w:color="auto"/>
            <w:right w:val="none" w:sz="0" w:space="0" w:color="auto"/>
          </w:divBdr>
        </w:div>
        <w:div w:id="1735591005">
          <w:marLeft w:val="480"/>
          <w:marRight w:val="0"/>
          <w:marTop w:val="0"/>
          <w:marBottom w:val="0"/>
          <w:divBdr>
            <w:top w:val="none" w:sz="0" w:space="0" w:color="auto"/>
            <w:left w:val="none" w:sz="0" w:space="0" w:color="auto"/>
            <w:bottom w:val="none" w:sz="0" w:space="0" w:color="auto"/>
            <w:right w:val="none" w:sz="0" w:space="0" w:color="auto"/>
          </w:divBdr>
        </w:div>
        <w:div w:id="1968856388">
          <w:marLeft w:val="480"/>
          <w:marRight w:val="0"/>
          <w:marTop w:val="0"/>
          <w:marBottom w:val="0"/>
          <w:divBdr>
            <w:top w:val="none" w:sz="0" w:space="0" w:color="auto"/>
            <w:left w:val="none" w:sz="0" w:space="0" w:color="auto"/>
            <w:bottom w:val="none" w:sz="0" w:space="0" w:color="auto"/>
            <w:right w:val="none" w:sz="0" w:space="0" w:color="auto"/>
          </w:divBdr>
        </w:div>
        <w:div w:id="346098539">
          <w:marLeft w:val="480"/>
          <w:marRight w:val="0"/>
          <w:marTop w:val="0"/>
          <w:marBottom w:val="0"/>
          <w:divBdr>
            <w:top w:val="none" w:sz="0" w:space="0" w:color="auto"/>
            <w:left w:val="none" w:sz="0" w:space="0" w:color="auto"/>
            <w:bottom w:val="none" w:sz="0" w:space="0" w:color="auto"/>
            <w:right w:val="none" w:sz="0" w:space="0" w:color="auto"/>
          </w:divBdr>
        </w:div>
        <w:div w:id="463810565">
          <w:marLeft w:val="480"/>
          <w:marRight w:val="0"/>
          <w:marTop w:val="0"/>
          <w:marBottom w:val="0"/>
          <w:divBdr>
            <w:top w:val="none" w:sz="0" w:space="0" w:color="auto"/>
            <w:left w:val="none" w:sz="0" w:space="0" w:color="auto"/>
            <w:bottom w:val="none" w:sz="0" w:space="0" w:color="auto"/>
            <w:right w:val="none" w:sz="0" w:space="0" w:color="auto"/>
          </w:divBdr>
        </w:div>
        <w:div w:id="1160123333">
          <w:marLeft w:val="480"/>
          <w:marRight w:val="0"/>
          <w:marTop w:val="0"/>
          <w:marBottom w:val="0"/>
          <w:divBdr>
            <w:top w:val="none" w:sz="0" w:space="0" w:color="auto"/>
            <w:left w:val="none" w:sz="0" w:space="0" w:color="auto"/>
            <w:bottom w:val="none" w:sz="0" w:space="0" w:color="auto"/>
            <w:right w:val="none" w:sz="0" w:space="0" w:color="auto"/>
          </w:divBdr>
        </w:div>
        <w:div w:id="156313815">
          <w:marLeft w:val="480"/>
          <w:marRight w:val="0"/>
          <w:marTop w:val="0"/>
          <w:marBottom w:val="0"/>
          <w:divBdr>
            <w:top w:val="none" w:sz="0" w:space="0" w:color="auto"/>
            <w:left w:val="none" w:sz="0" w:space="0" w:color="auto"/>
            <w:bottom w:val="none" w:sz="0" w:space="0" w:color="auto"/>
            <w:right w:val="none" w:sz="0" w:space="0" w:color="auto"/>
          </w:divBdr>
        </w:div>
        <w:div w:id="1448158503">
          <w:marLeft w:val="480"/>
          <w:marRight w:val="0"/>
          <w:marTop w:val="0"/>
          <w:marBottom w:val="0"/>
          <w:divBdr>
            <w:top w:val="none" w:sz="0" w:space="0" w:color="auto"/>
            <w:left w:val="none" w:sz="0" w:space="0" w:color="auto"/>
            <w:bottom w:val="none" w:sz="0" w:space="0" w:color="auto"/>
            <w:right w:val="none" w:sz="0" w:space="0" w:color="auto"/>
          </w:divBdr>
        </w:div>
        <w:div w:id="1546870222">
          <w:marLeft w:val="480"/>
          <w:marRight w:val="0"/>
          <w:marTop w:val="0"/>
          <w:marBottom w:val="0"/>
          <w:divBdr>
            <w:top w:val="none" w:sz="0" w:space="0" w:color="auto"/>
            <w:left w:val="none" w:sz="0" w:space="0" w:color="auto"/>
            <w:bottom w:val="none" w:sz="0" w:space="0" w:color="auto"/>
            <w:right w:val="none" w:sz="0" w:space="0" w:color="auto"/>
          </w:divBdr>
        </w:div>
      </w:divsChild>
    </w:div>
    <w:div w:id="1170026337">
      <w:bodyDiv w:val="1"/>
      <w:marLeft w:val="0"/>
      <w:marRight w:val="0"/>
      <w:marTop w:val="0"/>
      <w:marBottom w:val="0"/>
      <w:divBdr>
        <w:top w:val="none" w:sz="0" w:space="0" w:color="auto"/>
        <w:left w:val="none" w:sz="0" w:space="0" w:color="auto"/>
        <w:bottom w:val="none" w:sz="0" w:space="0" w:color="auto"/>
        <w:right w:val="none" w:sz="0" w:space="0" w:color="auto"/>
      </w:divBdr>
    </w:div>
    <w:div w:id="1172641637">
      <w:bodyDiv w:val="1"/>
      <w:marLeft w:val="0"/>
      <w:marRight w:val="0"/>
      <w:marTop w:val="0"/>
      <w:marBottom w:val="0"/>
      <w:divBdr>
        <w:top w:val="none" w:sz="0" w:space="0" w:color="auto"/>
        <w:left w:val="none" w:sz="0" w:space="0" w:color="auto"/>
        <w:bottom w:val="none" w:sz="0" w:space="0" w:color="auto"/>
        <w:right w:val="none" w:sz="0" w:space="0" w:color="auto"/>
      </w:divBdr>
      <w:divsChild>
        <w:div w:id="869340784">
          <w:marLeft w:val="480"/>
          <w:marRight w:val="0"/>
          <w:marTop w:val="0"/>
          <w:marBottom w:val="0"/>
          <w:divBdr>
            <w:top w:val="none" w:sz="0" w:space="0" w:color="auto"/>
            <w:left w:val="none" w:sz="0" w:space="0" w:color="auto"/>
            <w:bottom w:val="none" w:sz="0" w:space="0" w:color="auto"/>
            <w:right w:val="none" w:sz="0" w:space="0" w:color="auto"/>
          </w:divBdr>
        </w:div>
        <w:div w:id="1586298887">
          <w:marLeft w:val="480"/>
          <w:marRight w:val="0"/>
          <w:marTop w:val="0"/>
          <w:marBottom w:val="0"/>
          <w:divBdr>
            <w:top w:val="none" w:sz="0" w:space="0" w:color="auto"/>
            <w:left w:val="none" w:sz="0" w:space="0" w:color="auto"/>
            <w:bottom w:val="none" w:sz="0" w:space="0" w:color="auto"/>
            <w:right w:val="none" w:sz="0" w:space="0" w:color="auto"/>
          </w:divBdr>
        </w:div>
        <w:div w:id="60256922">
          <w:marLeft w:val="480"/>
          <w:marRight w:val="0"/>
          <w:marTop w:val="0"/>
          <w:marBottom w:val="0"/>
          <w:divBdr>
            <w:top w:val="none" w:sz="0" w:space="0" w:color="auto"/>
            <w:left w:val="none" w:sz="0" w:space="0" w:color="auto"/>
            <w:bottom w:val="none" w:sz="0" w:space="0" w:color="auto"/>
            <w:right w:val="none" w:sz="0" w:space="0" w:color="auto"/>
          </w:divBdr>
        </w:div>
        <w:div w:id="941032387">
          <w:marLeft w:val="480"/>
          <w:marRight w:val="0"/>
          <w:marTop w:val="0"/>
          <w:marBottom w:val="0"/>
          <w:divBdr>
            <w:top w:val="none" w:sz="0" w:space="0" w:color="auto"/>
            <w:left w:val="none" w:sz="0" w:space="0" w:color="auto"/>
            <w:bottom w:val="none" w:sz="0" w:space="0" w:color="auto"/>
            <w:right w:val="none" w:sz="0" w:space="0" w:color="auto"/>
          </w:divBdr>
        </w:div>
        <w:div w:id="1258169317">
          <w:marLeft w:val="480"/>
          <w:marRight w:val="0"/>
          <w:marTop w:val="0"/>
          <w:marBottom w:val="0"/>
          <w:divBdr>
            <w:top w:val="none" w:sz="0" w:space="0" w:color="auto"/>
            <w:left w:val="none" w:sz="0" w:space="0" w:color="auto"/>
            <w:bottom w:val="none" w:sz="0" w:space="0" w:color="auto"/>
            <w:right w:val="none" w:sz="0" w:space="0" w:color="auto"/>
          </w:divBdr>
        </w:div>
        <w:div w:id="559173891">
          <w:marLeft w:val="480"/>
          <w:marRight w:val="0"/>
          <w:marTop w:val="0"/>
          <w:marBottom w:val="0"/>
          <w:divBdr>
            <w:top w:val="none" w:sz="0" w:space="0" w:color="auto"/>
            <w:left w:val="none" w:sz="0" w:space="0" w:color="auto"/>
            <w:bottom w:val="none" w:sz="0" w:space="0" w:color="auto"/>
            <w:right w:val="none" w:sz="0" w:space="0" w:color="auto"/>
          </w:divBdr>
        </w:div>
        <w:div w:id="192502463">
          <w:marLeft w:val="480"/>
          <w:marRight w:val="0"/>
          <w:marTop w:val="0"/>
          <w:marBottom w:val="0"/>
          <w:divBdr>
            <w:top w:val="none" w:sz="0" w:space="0" w:color="auto"/>
            <w:left w:val="none" w:sz="0" w:space="0" w:color="auto"/>
            <w:bottom w:val="none" w:sz="0" w:space="0" w:color="auto"/>
            <w:right w:val="none" w:sz="0" w:space="0" w:color="auto"/>
          </w:divBdr>
        </w:div>
        <w:div w:id="1959801519">
          <w:marLeft w:val="480"/>
          <w:marRight w:val="0"/>
          <w:marTop w:val="0"/>
          <w:marBottom w:val="0"/>
          <w:divBdr>
            <w:top w:val="none" w:sz="0" w:space="0" w:color="auto"/>
            <w:left w:val="none" w:sz="0" w:space="0" w:color="auto"/>
            <w:bottom w:val="none" w:sz="0" w:space="0" w:color="auto"/>
            <w:right w:val="none" w:sz="0" w:space="0" w:color="auto"/>
          </w:divBdr>
        </w:div>
        <w:div w:id="2099518367">
          <w:marLeft w:val="480"/>
          <w:marRight w:val="0"/>
          <w:marTop w:val="0"/>
          <w:marBottom w:val="0"/>
          <w:divBdr>
            <w:top w:val="none" w:sz="0" w:space="0" w:color="auto"/>
            <w:left w:val="none" w:sz="0" w:space="0" w:color="auto"/>
            <w:bottom w:val="none" w:sz="0" w:space="0" w:color="auto"/>
            <w:right w:val="none" w:sz="0" w:space="0" w:color="auto"/>
          </w:divBdr>
        </w:div>
        <w:div w:id="1017345004">
          <w:marLeft w:val="480"/>
          <w:marRight w:val="0"/>
          <w:marTop w:val="0"/>
          <w:marBottom w:val="0"/>
          <w:divBdr>
            <w:top w:val="none" w:sz="0" w:space="0" w:color="auto"/>
            <w:left w:val="none" w:sz="0" w:space="0" w:color="auto"/>
            <w:bottom w:val="none" w:sz="0" w:space="0" w:color="auto"/>
            <w:right w:val="none" w:sz="0" w:space="0" w:color="auto"/>
          </w:divBdr>
        </w:div>
        <w:div w:id="1207330327">
          <w:marLeft w:val="480"/>
          <w:marRight w:val="0"/>
          <w:marTop w:val="0"/>
          <w:marBottom w:val="0"/>
          <w:divBdr>
            <w:top w:val="none" w:sz="0" w:space="0" w:color="auto"/>
            <w:left w:val="none" w:sz="0" w:space="0" w:color="auto"/>
            <w:bottom w:val="none" w:sz="0" w:space="0" w:color="auto"/>
            <w:right w:val="none" w:sz="0" w:space="0" w:color="auto"/>
          </w:divBdr>
        </w:div>
        <w:div w:id="971403298">
          <w:marLeft w:val="480"/>
          <w:marRight w:val="0"/>
          <w:marTop w:val="0"/>
          <w:marBottom w:val="0"/>
          <w:divBdr>
            <w:top w:val="none" w:sz="0" w:space="0" w:color="auto"/>
            <w:left w:val="none" w:sz="0" w:space="0" w:color="auto"/>
            <w:bottom w:val="none" w:sz="0" w:space="0" w:color="auto"/>
            <w:right w:val="none" w:sz="0" w:space="0" w:color="auto"/>
          </w:divBdr>
        </w:div>
        <w:div w:id="1696685573">
          <w:marLeft w:val="480"/>
          <w:marRight w:val="0"/>
          <w:marTop w:val="0"/>
          <w:marBottom w:val="0"/>
          <w:divBdr>
            <w:top w:val="none" w:sz="0" w:space="0" w:color="auto"/>
            <w:left w:val="none" w:sz="0" w:space="0" w:color="auto"/>
            <w:bottom w:val="none" w:sz="0" w:space="0" w:color="auto"/>
            <w:right w:val="none" w:sz="0" w:space="0" w:color="auto"/>
          </w:divBdr>
        </w:div>
        <w:div w:id="278218283">
          <w:marLeft w:val="480"/>
          <w:marRight w:val="0"/>
          <w:marTop w:val="0"/>
          <w:marBottom w:val="0"/>
          <w:divBdr>
            <w:top w:val="none" w:sz="0" w:space="0" w:color="auto"/>
            <w:left w:val="none" w:sz="0" w:space="0" w:color="auto"/>
            <w:bottom w:val="none" w:sz="0" w:space="0" w:color="auto"/>
            <w:right w:val="none" w:sz="0" w:space="0" w:color="auto"/>
          </w:divBdr>
        </w:div>
        <w:div w:id="67844672">
          <w:marLeft w:val="480"/>
          <w:marRight w:val="0"/>
          <w:marTop w:val="0"/>
          <w:marBottom w:val="0"/>
          <w:divBdr>
            <w:top w:val="none" w:sz="0" w:space="0" w:color="auto"/>
            <w:left w:val="none" w:sz="0" w:space="0" w:color="auto"/>
            <w:bottom w:val="none" w:sz="0" w:space="0" w:color="auto"/>
            <w:right w:val="none" w:sz="0" w:space="0" w:color="auto"/>
          </w:divBdr>
        </w:div>
        <w:div w:id="1204440861">
          <w:marLeft w:val="480"/>
          <w:marRight w:val="0"/>
          <w:marTop w:val="0"/>
          <w:marBottom w:val="0"/>
          <w:divBdr>
            <w:top w:val="none" w:sz="0" w:space="0" w:color="auto"/>
            <w:left w:val="none" w:sz="0" w:space="0" w:color="auto"/>
            <w:bottom w:val="none" w:sz="0" w:space="0" w:color="auto"/>
            <w:right w:val="none" w:sz="0" w:space="0" w:color="auto"/>
          </w:divBdr>
        </w:div>
        <w:div w:id="530729151">
          <w:marLeft w:val="480"/>
          <w:marRight w:val="0"/>
          <w:marTop w:val="0"/>
          <w:marBottom w:val="0"/>
          <w:divBdr>
            <w:top w:val="none" w:sz="0" w:space="0" w:color="auto"/>
            <w:left w:val="none" w:sz="0" w:space="0" w:color="auto"/>
            <w:bottom w:val="none" w:sz="0" w:space="0" w:color="auto"/>
            <w:right w:val="none" w:sz="0" w:space="0" w:color="auto"/>
          </w:divBdr>
        </w:div>
        <w:div w:id="1745956254">
          <w:marLeft w:val="480"/>
          <w:marRight w:val="0"/>
          <w:marTop w:val="0"/>
          <w:marBottom w:val="0"/>
          <w:divBdr>
            <w:top w:val="none" w:sz="0" w:space="0" w:color="auto"/>
            <w:left w:val="none" w:sz="0" w:space="0" w:color="auto"/>
            <w:bottom w:val="none" w:sz="0" w:space="0" w:color="auto"/>
            <w:right w:val="none" w:sz="0" w:space="0" w:color="auto"/>
          </w:divBdr>
        </w:div>
        <w:div w:id="735906328">
          <w:marLeft w:val="480"/>
          <w:marRight w:val="0"/>
          <w:marTop w:val="0"/>
          <w:marBottom w:val="0"/>
          <w:divBdr>
            <w:top w:val="none" w:sz="0" w:space="0" w:color="auto"/>
            <w:left w:val="none" w:sz="0" w:space="0" w:color="auto"/>
            <w:bottom w:val="none" w:sz="0" w:space="0" w:color="auto"/>
            <w:right w:val="none" w:sz="0" w:space="0" w:color="auto"/>
          </w:divBdr>
        </w:div>
        <w:div w:id="953556766">
          <w:marLeft w:val="480"/>
          <w:marRight w:val="0"/>
          <w:marTop w:val="0"/>
          <w:marBottom w:val="0"/>
          <w:divBdr>
            <w:top w:val="none" w:sz="0" w:space="0" w:color="auto"/>
            <w:left w:val="none" w:sz="0" w:space="0" w:color="auto"/>
            <w:bottom w:val="none" w:sz="0" w:space="0" w:color="auto"/>
            <w:right w:val="none" w:sz="0" w:space="0" w:color="auto"/>
          </w:divBdr>
        </w:div>
        <w:div w:id="1559900870">
          <w:marLeft w:val="480"/>
          <w:marRight w:val="0"/>
          <w:marTop w:val="0"/>
          <w:marBottom w:val="0"/>
          <w:divBdr>
            <w:top w:val="none" w:sz="0" w:space="0" w:color="auto"/>
            <w:left w:val="none" w:sz="0" w:space="0" w:color="auto"/>
            <w:bottom w:val="none" w:sz="0" w:space="0" w:color="auto"/>
            <w:right w:val="none" w:sz="0" w:space="0" w:color="auto"/>
          </w:divBdr>
        </w:div>
        <w:div w:id="1912037893">
          <w:marLeft w:val="480"/>
          <w:marRight w:val="0"/>
          <w:marTop w:val="0"/>
          <w:marBottom w:val="0"/>
          <w:divBdr>
            <w:top w:val="none" w:sz="0" w:space="0" w:color="auto"/>
            <w:left w:val="none" w:sz="0" w:space="0" w:color="auto"/>
            <w:bottom w:val="none" w:sz="0" w:space="0" w:color="auto"/>
            <w:right w:val="none" w:sz="0" w:space="0" w:color="auto"/>
          </w:divBdr>
        </w:div>
        <w:div w:id="1862084692">
          <w:marLeft w:val="480"/>
          <w:marRight w:val="0"/>
          <w:marTop w:val="0"/>
          <w:marBottom w:val="0"/>
          <w:divBdr>
            <w:top w:val="none" w:sz="0" w:space="0" w:color="auto"/>
            <w:left w:val="none" w:sz="0" w:space="0" w:color="auto"/>
            <w:bottom w:val="none" w:sz="0" w:space="0" w:color="auto"/>
            <w:right w:val="none" w:sz="0" w:space="0" w:color="auto"/>
          </w:divBdr>
        </w:div>
        <w:div w:id="608467970">
          <w:marLeft w:val="480"/>
          <w:marRight w:val="0"/>
          <w:marTop w:val="0"/>
          <w:marBottom w:val="0"/>
          <w:divBdr>
            <w:top w:val="none" w:sz="0" w:space="0" w:color="auto"/>
            <w:left w:val="none" w:sz="0" w:space="0" w:color="auto"/>
            <w:bottom w:val="none" w:sz="0" w:space="0" w:color="auto"/>
            <w:right w:val="none" w:sz="0" w:space="0" w:color="auto"/>
          </w:divBdr>
        </w:div>
        <w:div w:id="2067296929">
          <w:marLeft w:val="480"/>
          <w:marRight w:val="0"/>
          <w:marTop w:val="0"/>
          <w:marBottom w:val="0"/>
          <w:divBdr>
            <w:top w:val="none" w:sz="0" w:space="0" w:color="auto"/>
            <w:left w:val="none" w:sz="0" w:space="0" w:color="auto"/>
            <w:bottom w:val="none" w:sz="0" w:space="0" w:color="auto"/>
            <w:right w:val="none" w:sz="0" w:space="0" w:color="auto"/>
          </w:divBdr>
        </w:div>
        <w:div w:id="804929537">
          <w:marLeft w:val="480"/>
          <w:marRight w:val="0"/>
          <w:marTop w:val="0"/>
          <w:marBottom w:val="0"/>
          <w:divBdr>
            <w:top w:val="none" w:sz="0" w:space="0" w:color="auto"/>
            <w:left w:val="none" w:sz="0" w:space="0" w:color="auto"/>
            <w:bottom w:val="none" w:sz="0" w:space="0" w:color="auto"/>
            <w:right w:val="none" w:sz="0" w:space="0" w:color="auto"/>
          </w:divBdr>
        </w:div>
        <w:div w:id="205799219">
          <w:marLeft w:val="480"/>
          <w:marRight w:val="0"/>
          <w:marTop w:val="0"/>
          <w:marBottom w:val="0"/>
          <w:divBdr>
            <w:top w:val="none" w:sz="0" w:space="0" w:color="auto"/>
            <w:left w:val="none" w:sz="0" w:space="0" w:color="auto"/>
            <w:bottom w:val="none" w:sz="0" w:space="0" w:color="auto"/>
            <w:right w:val="none" w:sz="0" w:space="0" w:color="auto"/>
          </w:divBdr>
        </w:div>
        <w:div w:id="334309039">
          <w:marLeft w:val="480"/>
          <w:marRight w:val="0"/>
          <w:marTop w:val="0"/>
          <w:marBottom w:val="0"/>
          <w:divBdr>
            <w:top w:val="none" w:sz="0" w:space="0" w:color="auto"/>
            <w:left w:val="none" w:sz="0" w:space="0" w:color="auto"/>
            <w:bottom w:val="none" w:sz="0" w:space="0" w:color="auto"/>
            <w:right w:val="none" w:sz="0" w:space="0" w:color="auto"/>
          </w:divBdr>
        </w:div>
        <w:div w:id="569655006">
          <w:marLeft w:val="480"/>
          <w:marRight w:val="0"/>
          <w:marTop w:val="0"/>
          <w:marBottom w:val="0"/>
          <w:divBdr>
            <w:top w:val="none" w:sz="0" w:space="0" w:color="auto"/>
            <w:left w:val="none" w:sz="0" w:space="0" w:color="auto"/>
            <w:bottom w:val="none" w:sz="0" w:space="0" w:color="auto"/>
            <w:right w:val="none" w:sz="0" w:space="0" w:color="auto"/>
          </w:divBdr>
        </w:div>
        <w:div w:id="1616979436">
          <w:marLeft w:val="480"/>
          <w:marRight w:val="0"/>
          <w:marTop w:val="0"/>
          <w:marBottom w:val="0"/>
          <w:divBdr>
            <w:top w:val="none" w:sz="0" w:space="0" w:color="auto"/>
            <w:left w:val="none" w:sz="0" w:space="0" w:color="auto"/>
            <w:bottom w:val="none" w:sz="0" w:space="0" w:color="auto"/>
            <w:right w:val="none" w:sz="0" w:space="0" w:color="auto"/>
          </w:divBdr>
        </w:div>
        <w:div w:id="1794246395">
          <w:marLeft w:val="480"/>
          <w:marRight w:val="0"/>
          <w:marTop w:val="0"/>
          <w:marBottom w:val="0"/>
          <w:divBdr>
            <w:top w:val="none" w:sz="0" w:space="0" w:color="auto"/>
            <w:left w:val="none" w:sz="0" w:space="0" w:color="auto"/>
            <w:bottom w:val="none" w:sz="0" w:space="0" w:color="auto"/>
            <w:right w:val="none" w:sz="0" w:space="0" w:color="auto"/>
          </w:divBdr>
        </w:div>
      </w:divsChild>
    </w:div>
    <w:div w:id="1174223943">
      <w:bodyDiv w:val="1"/>
      <w:marLeft w:val="0"/>
      <w:marRight w:val="0"/>
      <w:marTop w:val="0"/>
      <w:marBottom w:val="0"/>
      <w:divBdr>
        <w:top w:val="none" w:sz="0" w:space="0" w:color="auto"/>
        <w:left w:val="none" w:sz="0" w:space="0" w:color="auto"/>
        <w:bottom w:val="none" w:sz="0" w:space="0" w:color="auto"/>
        <w:right w:val="none" w:sz="0" w:space="0" w:color="auto"/>
      </w:divBdr>
    </w:div>
    <w:div w:id="1174568237">
      <w:bodyDiv w:val="1"/>
      <w:marLeft w:val="0"/>
      <w:marRight w:val="0"/>
      <w:marTop w:val="0"/>
      <w:marBottom w:val="0"/>
      <w:divBdr>
        <w:top w:val="none" w:sz="0" w:space="0" w:color="auto"/>
        <w:left w:val="none" w:sz="0" w:space="0" w:color="auto"/>
        <w:bottom w:val="none" w:sz="0" w:space="0" w:color="auto"/>
        <w:right w:val="none" w:sz="0" w:space="0" w:color="auto"/>
      </w:divBdr>
      <w:divsChild>
        <w:div w:id="1782528559">
          <w:marLeft w:val="480"/>
          <w:marRight w:val="0"/>
          <w:marTop w:val="0"/>
          <w:marBottom w:val="0"/>
          <w:divBdr>
            <w:top w:val="none" w:sz="0" w:space="0" w:color="auto"/>
            <w:left w:val="none" w:sz="0" w:space="0" w:color="auto"/>
            <w:bottom w:val="none" w:sz="0" w:space="0" w:color="auto"/>
            <w:right w:val="none" w:sz="0" w:space="0" w:color="auto"/>
          </w:divBdr>
        </w:div>
        <w:div w:id="835070225">
          <w:marLeft w:val="480"/>
          <w:marRight w:val="0"/>
          <w:marTop w:val="0"/>
          <w:marBottom w:val="0"/>
          <w:divBdr>
            <w:top w:val="none" w:sz="0" w:space="0" w:color="auto"/>
            <w:left w:val="none" w:sz="0" w:space="0" w:color="auto"/>
            <w:bottom w:val="none" w:sz="0" w:space="0" w:color="auto"/>
            <w:right w:val="none" w:sz="0" w:space="0" w:color="auto"/>
          </w:divBdr>
        </w:div>
        <w:div w:id="49117717">
          <w:marLeft w:val="480"/>
          <w:marRight w:val="0"/>
          <w:marTop w:val="0"/>
          <w:marBottom w:val="0"/>
          <w:divBdr>
            <w:top w:val="none" w:sz="0" w:space="0" w:color="auto"/>
            <w:left w:val="none" w:sz="0" w:space="0" w:color="auto"/>
            <w:bottom w:val="none" w:sz="0" w:space="0" w:color="auto"/>
            <w:right w:val="none" w:sz="0" w:space="0" w:color="auto"/>
          </w:divBdr>
        </w:div>
        <w:div w:id="378364774">
          <w:marLeft w:val="480"/>
          <w:marRight w:val="0"/>
          <w:marTop w:val="0"/>
          <w:marBottom w:val="0"/>
          <w:divBdr>
            <w:top w:val="none" w:sz="0" w:space="0" w:color="auto"/>
            <w:left w:val="none" w:sz="0" w:space="0" w:color="auto"/>
            <w:bottom w:val="none" w:sz="0" w:space="0" w:color="auto"/>
            <w:right w:val="none" w:sz="0" w:space="0" w:color="auto"/>
          </w:divBdr>
        </w:div>
        <w:div w:id="1860774262">
          <w:marLeft w:val="480"/>
          <w:marRight w:val="0"/>
          <w:marTop w:val="0"/>
          <w:marBottom w:val="0"/>
          <w:divBdr>
            <w:top w:val="none" w:sz="0" w:space="0" w:color="auto"/>
            <w:left w:val="none" w:sz="0" w:space="0" w:color="auto"/>
            <w:bottom w:val="none" w:sz="0" w:space="0" w:color="auto"/>
            <w:right w:val="none" w:sz="0" w:space="0" w:color="auto"/>
          </w:divBdr>
        </w:div>
        <w:div w:id="872426020">
          <w:marLeft w:val="480"/>
          <w:marRight w:val="0"/>
          <w:marTop w:val="0"/>
          <w:marBottom w:val="0"/>
          <w:divBdr>
            <w:top w:val="none" w:sz="0" w:space="0" w:color="auto"/>
            <w:left w:val="none" w:sz="0" w:space="0" w:color="auto"/>
            <w:bottom w:val="none" w:sz="0" w:space="0" w:color="auto"/>
            <w:right w:val="none" w:sz="0" w:space="0" w:color="auto"/>
          </w:divBdr>
        </w:div>
        <w:div w:id="1208689473">
          <w:marLeft w:val="480"/>
          <w:marRight w:val="0"/>
          <w:marTop w:val="0"/>
          <w:marBottom w:val="0"/>
          <w:divBdr>
            <w:top w:val="none" w:sz="0" w:space="0" w:color="auto"/>
            <w:left w:val="none" w:sz="0" w:space="0" w:color="auto"/>
            <w:bottom w:val="none" w:sz="0" w:space="0" w:color="auto"/>
            <w:right w:val="none" w:sz="0" w:space="0" w:color="auto"/>
          </w:divBdr>
        </w:div>
        <w:div w:id="2144541638">
          <w:marLeft w:val="480"/>
          <w:marRight w:val="0"/>
          <w:marTop w:val="0"/>
          <w:marBottom w:val="0"/>
          <w:divBdr>
            <w:top w:val="none" w:sz="0" w:space="0" w:color="auto"/>
            <w:left w:val="none" w:sz="0" w:space="0" w:color="auto"/>
            <w:bottom w:val="none" w:sz="0" w:space="0" w:color="auto"/>
            <w:right w:val="none" w:sz="0" w:space="0" w:color="auto"/>
          </w:divBdr>
        </w:div>
        <w:div w:id="488637114">
          <w:marLeft w:val="480"/>
          <w:marRight w:val="0"/>
          <w:marTop w:val="0"/>
          <w:marBottom w:val="0"/>
          <w:divBdr>
            <w:top w:val="none" w:sz="0" w:space="0" w:color="auto"/>
            <w:left w:val="none" w:sz="0" w:space="0" w:color="auto"/>
            <w:bottom w:val="none" w:sz="0" w:space="0" w:color="auto"/>
            <w:right w:val="none" w:sz="0" w:space="0" w:color="auto"/>
          </w:divBdr>
        </w:div>
        <w:div w:id="825124897">
          <w:marLeft w:val="480"/>
          <w:marRight w:val="0"/>
          <w:marTop w:val="0"/>
          <w:marBottom w:val="0"/>
          <w:divBdr>
            <w:top w:val="none" w:sz="0" w:space="0" w:color="auto"/>
            <w:left w:val="none" w:sz="0" w:space="0" w:color="auto"/>
            <w:bottom w:val="none" w:sz="0" w:space="0" w:color="auto"/>
            <w:right w:val="none" w:sz="0" w:space="0" w:color="auto"/>
          </w:divBdr>
        </w:div>
        <w:div w:id="1898664649">
          <w:marLeft w:val="480"/>
          <w:marRight w:val="0"/>
          <w:marTop w:val="0"/>
          <w:marBottom w:val="0"/>
          <w:divBdr>
            <w:top w:val="none" w:sz="0" w:space="0" w:color="auto"/>
            <w:left w:val="none" w:sz="0" w:space="0" w:color="auto"/>
            <w:bottom w:val="none" w:sz="0" w:space="0" w:color="auto"/>
            <w:right w:val="none" w:sz="0" w:space="0" w:color="auto"/>
          </w:divBdr>
        </w:div>
        <w:div w:id="245921140">
          <w:marLeft w:val="480"/>
          <w:marRight w:val="0"/>
          <w:marTop w:val="0"/>
          <w:marBottom w:val="0"/>
          <w:divBdr>
            <w:top w:val="none" w:sz="0" w:space="0" w:color="auto"/>
            <w:left w:val="none" w:sz="0" w:space="0" w:color="auto"/>
            <w:bottom w:val="none" w:sz="0" w:space="0" w:color="auto"/>
            <w:right w:val="none" w:sz="0" w:space="0" w:color="auto"/>
          </w:divBdr>
        </w:div>
        <w:div w:id="525679662">
          <w:marLeft w:val="480"/>
          <w:marRight w:val="0"/>
          <w:marTop w:val="0"/>
          <w:marBottom w:val="0"/>
          <w:divBdr>
            <w:top w:val="none" w:sz="0" w:space="0" w:color="auto"/>
            <w:left w:val="none" w:sz="0" w:space="0" w:color="auto"/>
            <w:bottom w:val="none" w:sz="0" w:space="0" w:color="auto"/>
            <w:right w:val="none" w:sz="0" w:space="0" w:color="auto"/>
          </w:divBdr>
        </w:div>
        <w:div w:id="1446658689">
          <w:marLeft w:val="480"/>
          <w:marRight w:val="0"/>
          <w:marTop w:val="0"/>
          <w:marBottom w:val="0"/>
          <w:divBdr>
            <w:top w:val="none" w:sz="0" w:space="0" w:color="auto"/>
            <w:left w:val="none" w:sz="0" w:space="0" w:color="auto"/>
            <w:bottom w:val="none" w:sz="0" w:space="0" w:color="auto"/>
            <w:right w:val="none" w:sz="0" w:space="0" w:color="auto"/>
          </w:divBdr>
        </w:div>
        <w:div w:id="1622295786">
          <w:marLeft w:val="480"/>
          <w:marRight w:val="0"/>
          <w:marTop w:val="0"/>
          <w:marBottom w:val="0"/>
          <w:divBdr>
            <w:top w:val="none" w:sz="0" w:space="0" w:color="auto"/>
            <w:left w:val="none" w:sz="0" w:space="0" w:color="auto"/>
            <w:bottom w:val="none" w:sz="0" w:space="0" w:color="auto"/>
            <w:right w:val="none" w:sz="0" w:space="0" w:color="auto"/>
          </w:divBdr>
        </w:div>
        <w:div w:id="1626425564">
          <w:marLeft w:val="480"/>
          <w:marRight w:val="0"/>
          <w:marTop w:val="0"/>
          <w:marBottom w:val="0"/>
          <w:divBdr>
            <w:top w:val="none" w:sz="0" w:space="0" w:color="auto"/>
            <w:left w:val="none" w:sz="0" w:space="0" w:color="auto"/>
            <w:bottom w:val="none" w:sz="0" w:space="0" w:color="auto"/>
            <w:right w:val="none" w:sz="0" w:space="0" w:color="auto"/>
          </w:divBdr>
        </w:div>
        <w:div w:id="1305815144">
          <w:marLeft w:val="480"/>
          <w:marRight w:val="0"/>
          <w:marTop w:val="0"/>
          <w:marBottom w:val="0"/>
          <w:divBdr>
            <w:top w:val="none" w:sz="0" w:space="0" w:color="auto"/>
            <w:left w:val="none" w:sz="0" w:space="0" w:color="auto"/>
            <w:bottom w:val="none" w:sz="0" w:space="0" w:color="auto"/>
            <w:right w:val="none" w:sz="0" w:space="0" w:color="auto"/>
          </w:divBdr>
        </w:div>
        <w:div w:id="656764166">
          <w:marLeft w:val="480"/>
          <w:marRight w:val="0"/>
          <w:marTop w:val="0"/>
          <w:marBottom w:val="0"/>
          <w:divBdr>
            <w:top w:val="none" w:sz="0" w:space="0" w:color="auto"/>
            <w:left w:val="none" w:sz="0" w:space="0" w:color="auto"/>
            <w:bottom w:val="none" w:sz="0" w:space="0" w:color="auto"/>
            <w:right w:val="none" w:sz="0" w:space="0" w:color="auto"/>
          </w:divBdr>
        </w:div>
        <w:div w:id="636958439">
          <w:marLeft w:val="480"/>
          <w:marRight w:val="0"/>
          <w:marTop w:val="0"/>
          <w:marBottom w:val="0"/>
          <w:divBdr>
            <w:top w:val="none" w:sz="0" w:space="0" w:color="auto"/>
            <w:left w:val="none" w:sz="0" w:space="0" w:color="auto"/>
            <w:bottom w:val="none" w:sz="0" w:space="0" w:color="auto"/>
            <w:right w:val="none" w:sz="0" w:space="0" w:color="auto"/>
          </w:divBdr>
        </w:div>
        <w:div w:id="1676423295">
          <w:marLeft w:val="480"/>
          <w:marRight w:val="0"/>
          <w:marTop w:val="0"/>
          <w:marBottom w:val="0"/>
          <w:divBdr>
            <w:top w:val="none" w:sz="0" w:space="0" w:color="auto"/>
            <w:left w:val="none" w:sz="0" w:space="0" w:color="auto"/>
            <w:bottom w:val="none" w:sz="0" w:space="0" w:color="auto"/>
            <w:right w:val="none" w:sz="0" w:space="0" w:color="auto"/>
          </w:divBdr>
        </w:div>
        <w:div w:id="2099977372">
          <w:marLeft w:val="480"/>
          <w:marRight w:val="0"/>
          <w:marTop w:val="0"/>
          <w:marBottom w:val="0"/>
          <w:divBdr>
            <w:top w:val="none" w:sz="0" w:space="0" w:color="auto"/>
            <w:left w:val="none" w:sz="0" w:space="0" w:color="auto"/>
            <w:bottom w:val="none" w:sz="0" w:space="0" w:color="auto"/>
            <w:right w:val="none" w:sz="0" w:space="0" w:color="auto"/>
          </w:divBdr>
        </w:div>
        <w:div w:id="776869949">
          <w:marLeft w:val="480"/>
          <w:marRight w:val="0"/>
          <w:marTop w:val="0"/>
          <w:marBottom w:val="0"/>
          <w:divBdr>
            <w:top w:val="none" w:sz="0" w:space="0" w:color="auto"/>
            <w:left w:val="none" w:sz="0" w:space="0" w:color="auto"/>
            <w:bottom w:val="none" w:sz="0" w:space="0" w:color="auto"/>
            <w:right w:val="none" w:sz="0" w:space="0" w:color="auto"/>
          </w:divBdr>
        </w:div>
        <w:div w:id="1860117497">
          <w:marLeft w:val="480"/>
          <w:marRight w:val="0"/>
          <w:marTop w:val="0"/>
          <w:marBottom w:val="0"/>
          <w:divBdr>
            <w:top w:val="none" w:sz="0" w:space="0" w:color="auto"/>
            <w:left w:val="none" w:sz="0" w:space="0" w:color="auto"/>
            <w:bottom w:val="none" w:sz="0" w:space="0" w:color="auto"/>
            <w:right w:val="none" w:sz="0" w:space="0" w:color="auto"/>
          </w:divBdr>
        </w:div>
        <w:div w:id="622229941">
          <w:marLeft w:val="480"/>
          <w:marRight w:val="0"/>
          <w:marTop w:val="0"/>
          <w:marBottom w:val="0"/>
          <w:divBdr>
            <w:top w:val="none" w:sz="0" w:space="0" w:color="auto"/>
            <w:left w:val="none" w:sz="0" w:space="0" w:color="auto"/>
            <w:bottom w:val="none" w:sz="0" w:space="0" w:color="auto"/>
            <w:right w:val="none" w:sz="0" w:space="0" w:color="auto"/>
          </w:divBdr>
        </w:div>
        <w:div w:id="1407799938">
          <w:marLeft w:val="480"/>
          <w:marRight w:val="0"/>
          <w:marTop w:val="0"/>
          <w:marBottom w:val="0"/>
          <w:divBdr>
            <w:top w:val="none" w:sz="0" w:space="0" w:color="auto"/>
            <w:left w:val="none" w:sz="0" w:space="0" w:color="auto"/>
            <w:bottom w:val="none" w:sz="0" w:space="0" w:color="auto"/>
            <w:right w:val="none" w:sz="0" w:space="0" w:color="auto"/>
          </w:divBdr>
        </w:div>
        <w:div w:id="1800033126">
          <w:marLeft w:val="480"/>
          <w:marRight w:val="0"/>
          <w:marTop w:val="0"/>
          <w:marBottom w:val="0"/>
          <w:divBdr>
            <w:top w:val="none" w:sz="0" w:space="0" w:color="auto"/>
            <w:left w:val="none" w:sz="0" w:space="0" w:color="auto"/>
            <w:bottom w:val="none" w:sz="0" w:space="0" w:color="auto"/>
            <w:right w:val="none" w:sz="0" w:space="0" w:color="auto"/>
          </w:divBdr>
        </w:div>
        <w:div w:id="132723969">
          <w:marLeft w:val="480"/>
          <w:marRight w:val="0"/>
          <w:marTop w:val="0"/>
          <w:marBottom w:val="0"/>
          <w:divBdr>
            <w:top w:val="none" w:sz="0" w:space="0" w:color="auto"/>
            <w:left w:val="none" w:sz="0" w:space="0" w:color="auto"/>
            <w:bottom w:val="none" w:sz="0" w:space="0" w:color="auto"/>
            <w:right w:val="none" w:sz="0" w:space="0" w:color="auto"/>
          </w:divBdr>
        </w:div>
        <w:div w:id="261500831">
          <w:marLeft w:val="480"/>
          <w:marRight w:val="0"/>
          <w:marTop w:val="0"/>
          <w:marBottom w:val="0"/>
          <w:divBdr>
            <w:top w:val="none" w:sz="0" w:space="0" w:color="auto"/>
            <w:left w:val="none" w:sz="0" w:space="0" w:color="auto"/>
            <w:bottom w:val="none" w:sz="0" w:space="0" w:color="auto"/>
            <w:right w:val="none" w:sz="0" w:space="0" w:color="auto"/>
          </w:divBdr>
        </w:div>
        <w:div w:id="61607301">
          <w:marLeft w:val="480"/>
          <w:marRight w:val="0"/>
          <w:marTop w:val="0"/>
          <w:marBottom w:val="0"/>
          <w:divBdr>
            <w:top w:val="none" w:sz="0" w:space="0" w:color="auto"/>
            <w:left w:val="none" w:sz="0" w:space="0" w:color="auto"/>
            <w:bottom w:val="none" w:sz="0" w:space="0" w:color="auto"/>
            <w:right w:val="none" w:sz="0" w:space="0" w:color="auto"/>
          </w:divBdr>
        </w:div>
      </w:divsChild>
    </w:div>
    <w:div w:id="117500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5208">
          <w:marLeft w:val="480"/>
          <w:marRight w:val="0"/>
          <w:marTop w:val="0"/>
          <w:marBottom w:val="0"/>
          <w:divBdr>
            <w:top w:val="none" w:sz="0" w:space="0" w:color="auto"/>
            <w:left w:val="none" w:sz="0" w:space="0" w:color="auto"/>
            <w:bottom w:val="none" w:sz="0" w:space="0" w:color="auto"/>
            <w:right w:val="none" w:sz="0" w:space="0" w:color="auto"/>
          </w:divBdr>
        </w:div>
        <w:div w:id="472646598">
          <w:marLeft w:val="480"/>
          <w:marRight w:val="0"/>
          <w:marTop w:val="0"/>
          <w:marBottom w:val="0"/>
          <w:divBdr>
            <w:top w:val="none" w:sz="0" w:space="0" w:color="auto"/>
            <w:left w:val="none" w:sz="0" w:space="0" w:color="auto"/>
            <w:bottom w:val="none" w:sz="0" w:space="0" w:color="auto"/>
            <w:right w:val="none" w:sz="0" w:space="0" w:color="auto"/>
          </w:divBdr>
        </w:div>
        <w:div w:id="1524905682">
          <w:marLeft w:val="480"/>
          <w:marRight w:val="0"/>
          <w:marTop w:val="0"/>
          <w:marBottom w:val="0"/>
          <w:divBdr>
            <w:top w:val="none" w:sz="0" w:space="0" w:color="auto"/>
            <w:left w:val="none" w:sz="0" w:space="0" w:color="auto"/>
            <w:bottom w:val="none" w:sz="0" w:space="0" w:color="auto"/>
            <w:right w:val="none" w:sz="0" w:space="0" w:color="auto"/>
          </w:divBdr>
        </w:div>
        <w:div w:id="855658523">
          <w:marLeft w:val="480"/>
          <w:marRight w:val="0"/>
          <w:marTop w:val="0"/>
          <w:marBottom w:val="0"/>
          <w:divBdr>
            <w:top w:val="none" w:sz="0" w:space="0" w:color="auto"/>
            <w:left w:val="none" w:sz="0" w:space="0" w:color="auto"/>
            <w:bottom w:val="none" w:sz="0" w:space="0" w:color="auto"/>
            <w:right w:val="none" w:sz="0" w:space="0" w:color="auto"/>
          </w:divBdr>
        </w:div>
        <w:div w:id="754863014">
          <w:marLeft w:val="480"/>
          <w:marRight w:val="0"/>
          <w:marTop w:val="0"/>
          <w:marBottom w:val="0"/>
          <w:divBdr>
            <w:top w:val="none" w:sz="0" w:space="0" w:color="auto"/>
            <w:left w:val="none" w:sz="0" w:space="0" w:color="auto"/>
            <w:bottom w:val="none" w:sz="0" w:space="0" w:color="auto"/>
            <w:right w:val="none" w:sz="0" w:space="0" w:color="auto"/>
          </w:divBdr>
        </w:div>
        <w:div w:id="1199587164">
          <w:marLeft w:val="480"/>
          <w:marRight w:val="0"/>
          <w:marTop w:val="0"/>
          <w:marBottom w:val="0"/>
          <w:divBdr>
            <w:top w:val="none" w:sz="0" w:space="0" w:color="auto"/>
            <w:left w:val="none" w:sz="0" w:space="0" w:color="auto"/>
            <w:bottom w:val="none" w:sz="0" w:space="0" w:color="auto"/>
            <w:right w:val="none" w:sz="0" w:space="0" w:color="auto"/>
          </w:divBdr>
        </w:div>
      </w:divsChild>
    </w:div>
    <w:div w:id="1176269507">
      <w:bodyDiv w:val="1"/>
      <w:marLeft w:val="0"/>
      <w:marRight w:val="0"/>
      <w:marTop w:val="0"/>
      <w:marBottom w:val="0"/>
      <w:divBdr>
        <w:top w:val="none" w:sz="0" w:space="0" w:color="auto"/>
        <w:left w:val="none" w:sz="0" w:space="0" w:color="auto"/>
        <w:bottom w:val="none" w:sz="0" w:space="0" w:color="auto"/>
        <w:right w:val="none" w:sz="0" w:space="0" w:color="auto"/>
      </w:divBdr>
    </w:div>
    <w:div w:id="1182280473">
      <w:bodyDiv w:val="1"/>
      <w:marLeft w:val="0"/>
      <w:marRight w:val="0"/>
      <w:marTop w:val="0"/>
      <w:marBottom w:val="0"/>
      <w:divBdr>
        <w:top w:val="none" w:sz="0" w:space="0" w:color="auto"/>
        <w:left w:val="none" w:sz="0" w:space="0" w:color="auto"/>
        <w:bottom w:val="none" w:sz="0" w:space="0" w:color="auto"/>
        <w:right w:val="none" w:sz="0" w:space="0" w:color="auto"/>
      </w:divBdr>
    </w:div>
    <w:div w:id="1183009859">
      <w:bodyDiv w:val="1"/>
      <w:marLeft w:val="0"/>
      <w:marRight w:val="0"/>
      <w:marTop w:val="0"/>
      <w:marBottom w:val="0"/>
      <w:divBdr>
        <w:top w:val="none" w:sz="0" w:space="0" w:color="auto"/>
        <w:left w:val="none" w:sz="0" w:space="0" w:color="auto"/>
        <w:bottom w:val="none" w:sz="0" w:space="0" w:color="auto"/>
        <w:right w:val="none" w:sz="0" w:space="0" w:color="auto"/>
      </w:divBdr>
    </w:div>
    <w:div w:id="1188909738">
      <w:bodyDiv w:val="1"/>
      <w:marLeft w:val="0"/>
      <w:marRight w:val="0"/>
      <w:marTop w:val="0"/>
      <w:marBottom w:val="0"/>
      <w:divBdr>
        <w:top w:val="none" w:sz="0" w:space="0" w:color="auto"/>
        <w:left w:val="none" w:sz="0" w:space="0" w:color="auto"/>
        <w:bottom w:val="none" w:sz="0" w:space="0" w:color="auto"/>
        <w:right w:val="none" w:sz="0" w:space="0" w:color="auto"/>
      </w:divBdr>
      <w:divsChild>
        <w:div w:id="122044168">
          <w:marLeft w:val="480"/>
          <w:marRight w:val="0"/>
          <w:marTop w:val="0"/>
          <w:marBottom w:val="0"/>
          <w:divBdr>
            <w:top w:val="none" w:sz="0" w:space="0" w:color="auto"/>
            <w:left w:val="none" w:sz="0" w:space="0" w:color="auto"/>
            <w:bottom w:val="none" w:sz="0" w:space="0" w:color="auto"/>
            <w:right w:val="none" w:sz="0" w:space="0" w:color="auto"/>
          </w:divBdr>
        </w:div>
        <w:div w:id="973025861">
          <w:marLeft w:val="480"/>
          <w:marRight w:val="0"/>
          <w:marTop w:val="0"/>
          <w:marBottom w:val="0"/>
          <w:divBdr>
            <w:top w:val="none" w:sz="0" w:space="0" w:color="auto"/>
            <w:left w:val="none" w:sz="0" w:space="0" w:color="auto"/>
            <w:bottom w:val="none" w:sz="0" w:space="0" w:color="auto"/>
            <w:right w:val="none" w:sz="0" w:space="0" w:color="auto"/>
          </w:divBdr>
        </w:div>
        <w:div w:id="599720774">
          <w:marLeft w:val="480"/>
          <w:marRight w:val="0"/>
          <w:marTop w:val="0"/>
          <w:marBottom w:val="0"/>
          <w:divBdr>
            <w:top w:val="none" w:sz="0" w:space="0" w:color="auto"/>
            <w:left w:val="none" w:sz="0" w:space="0" w:color="auto"/>
            <w:bottom w:val="none" w:sz="0" w:space="0" w:color="auto"/>
            <w:right w:val="none" w:sz="0" w:space="0" w:color="auto"/>
          </w:divBdr>
        </w:div>
        <w:div w:id="276302992">
          <w:marLeft w:val="480"/>
          <w:marRight w:val="0"/>
          <w:marTop w:val="0"/>
          <w:marBottom w:val="0"/>
          <w:divBdr>
            <w:top w:val="none" w:sz="0" w:space="0" w:color="auto"/>
            <w:left w:val="none" w:sz="0" w:space="0" w:color="auto"/>
            <w:bottom w:val="none" w:sz="0" w:space="0" w:color="auto"/>
            <w:right w:val="none" w:sz="0" w:space="0" w:color="auto"/>
          </w:divBdr>
        </w:div>
        <w:div w:id="2070154189">
          <w:marLeft w:val="480"/>
          <w:marRight w:val="0"/>
          <w:marTop w:val="0"/>
          <w:marBottom w:val="0"/>
          <w:divBdr>
            <w:top w:val="none" w:sz="0" w:space="0" w:color="auto"/>
            <w:left w:val="none" w:sz="0" w:space="0" w:color="auto"/>
            <w:bottom w:val="none" w:sz="0" w:space="0" w:color="auto"/>
            <w:right w:val="none" w:sz="0" w:space="0" w:color="auto"/>
          </w:divBdr>
        </w:div>
        <w:div w:id="1036614729">
          <w:marLeft w:val="480"/>
          <w:marRight w:val="0"/>
          <w:marTop w:val="0"/>
          <w:marBottom w:val="0"/>
          <w:divBdr>
            <w:top w:val="none" w:sz="0" w:space="0" w:color="auto"/>
            <w:left w:val="none" w:sz="0" w:space="0" w:color="auto"/>
            <w:bottom w:val="none" w:sz="0" w:space="0" w:color="auto"/>
            <w:right w:val="none" w:sz="0" w:space="0" w:color="auto"/>
          </w:divBdr>
        </w:div>
        <w:div w:id="902251662">
          <w:marLeft w:val="480"/>
          <w:marRight w:val="0"/>
          <w:marTop w:val="0"/>
          <w:marBottom w:val="0"/>
          <w:divBdr>
            <w:top w:val="none" w:sz="0" w:space="0" w:color="auto"/>
            <w:left w:val="none" w:sz="0" w:space="0" w:color="auto"/>
            <w:bottom w:val="none" w:sz="0" w:space="0" w:color="auto"/>
            <w:right w:val="none" w:sz="0" w:space="0" w:color="auto"/>
          </w:divBdr>
        </w:div>
        <w:div w:id="535579776">
          <w:marLeft w:val="480"/>
          <w:marRight w:val="0"/>
          <w:marTop w:val="0"/>
          <w:marBottom w:val="0"/>
          <w:divBdr>
            <w:top w:val="none" w:sz="0" w:space="0" w:color="auto"/>
            <w:left w:val="none" w:sz="0" w:space="0" w:color="auto"/>
            <w:bottom w:val="none" w:sz="0" w:space="0" w:color="auto"/>
            <w:right w:val="none" w:sz="0" w:space="0" w:color="auto"/>
          </w:divBdr>
        </w:div>
        <w:div w:id="1732651493">
          <w:marLeft w:val="480"/>
          <w:marRight w:val="0"/>
          <w:marTop w:val="0"/>
          <w:marBottom w:val="0"/>
          <w:divBdr>
            <w:top w:val="none" w:sz="0" w:space="0" w:color="auto"/>
            <w:left w:val="none" w:sz="0" w:space="0" w:color="auto"/>
            <w:bottom w:val="none" w:sz="0" w:space="0" w:color="auto"/>
            <w:right w:val="none" w:sz="0" w:space="0" w:color="auto"/>
          </w:divBdr>
        </w:div>
        <w:div w:id="941883538">
          <w:marLeft w:val="480"/>
          <w:marRight w:val="0"/>
          <w:marTop w:val="0"/>
          <w:marBottom w:val="0"/>
          <w:divBdr>
            <w:top w:val="none" w:sz="0" w:space="0" w:color="auto"/>
            <w:left w:val="none" w:sz="0" w:space="0" w:color="auto"/>
            <w:bottom w:val="none" w:sz="0" w:space="0" w:color="auto"/>
            <w:right w:val="none" w:sz="0" w:space="0" w:color="auto"/>
          </w:divBdr>
        </w:div>
        <w:div w:id="1704935965">
          <w:marLeft w:val="480"/>
          <w:marRight w:val="0"/>
          <w:marTop w:val="0"/>
          <w:marBottom w:val="0"/>
          <w:divBdr>
            <w:top w:val="none" w:sz="0" w:space="0" w:color="auto"/>
            <w:left w:val="none" w:sz="0" w:space="0" w:color="auto"/>
            <w:bottom w:val="none" w:sz="0" w:space="0" w:color="auto"/>
            <w:right w:val="none" w:sz="0" w:space="0" w:color="auto"/>
          </w:divBdr>
        </w:div>
        <w:div w:id="1915510692">
          <w:marLeft w:val="480"/>
          <w:marRight w:val="0"/>
          <w:marTop w:val="0"/>
          <w:marBottom w:val="0"/>
          <w:divBdr>
            <w:top w:val="none" w:sz="0" w:space="0" w:color="auto"/>
            <w:left w:val="none" w:sz="0" w:space="0" w:color="auto"/>
            <w:bottom w:val="none" w:sz="0" w:space="0" w:color="auto"/>
            <w:right w:val="none" w:sz="0" w:space="0" w:color="auto"/>
          </w:divBdr>
        </w:div>
        <w:div w:id="863326044">
          <w:marLeft w:val="480"/>
          <w:marRight w:val="0"/>
          <w:marTop w:val="0"/>
          <w:marBottom w:val="0"/>
          <w:divBdr>
            <w:top w:val="none" w:sz="0" w:space="0" w:color="auto"/>
            <w:left w:val="none" w:sz="0" w:space="0" w:color="auto"/>
            <w:bottom w:val="none" w:sz="0" w:space="0" w:color="auto"/>
            <w:right w:val="none" w:sz="0" w:space="0" w:color="auto"/>
          </w:divBdr>
        </w:div>
        <w:div w:id="195049561">
          <w:marLeft w:val="480"/>
          <w:marRight w:val="0"/>
          <w:marTop w:val="0"/>
          <w:marBottom w:val="0"/>
          <w:divBdr>
            <w:top w:val="none" w:sz="0" w:space="0" w:color="auto"/>
            <w:left w:val="none" w:sz="0" w:space="0" w:color="auto"/>
            <w:bottom w:val="none" w:sz="0" w:space="0" w:color="auto"/>
            <w:right w:val="none" w:sz="0" w:space="0" w:color="auto"/>
          </w:divBdr>
        </w:div>
        <w:div w:id="1346445503">
          <w:marLeft w:val="480"/>
          <w:marRight w:val="0"/>
          <w:marTop w:val="0"/>
          <w:marBottom w:val="0"/>
          <w:divBdr>
            <w:top w:val="none" w:sz="0" w:space="0" w:color="auto"/>
            <w:left w:val="none" w:sz="0" w:space="0" w:color="auto"/>
            <w:bottom w:val="none" w:sz="0" w:space="0" w:color="auto"/>
            <w:right w:val="none" w:sz="0" w:space="0" w:color="auto"/>
          </w:divBdr>
        </w:div>
        <w:div w:id="1558393439">
          <w:marLeft w:val="480"/>
          <w:marRight w:val="0"/>
          <w:marTop w:val="0"/>
          <w:marBottom w:val="0"/>
          <w:divBdr>
            <w:top w:val="none" w:sz="0" w:space="0" w:color="auto"/>
            <w:left w:val="none" w:sz="0" w:space="0" w:color="auto"/>
            <w:bottom w:val="none" w:sz="0" w:space="0" w:color="auto"/>
            <w:right w:val="none" w:sz="0" w:space="0" w:color="auto"/>
          </w:divBdr>
        </w:div>
        <w:div w:id="1797603286">
          <w:marLeft w:val="480"/>
          <w:marRight w:val="0"/>
          <w:marTop w:val="0"/>
          <w:marBottom w:val="0"/>
          <w:divBdr>
            <w:top w:val="none" w:sz="0" w:space="0" w:color="auto"/>
            <w:left w:val="none" w:sz="0" w:space="0" w:color="auto"/>
            <w:bottom w:val="none" w:sz="0" w:space="0" w:color="auto"/>
            <w:right w:val="none" w:sz="0" w:space="0" w:color="auto"/>
          </w:divBdr>
        </w:div>
        <w:div w:id="248925925">
          <w:marLeft w:val="480"/>
          <w:marRight w:val="0"/>
          <w:marTop w:val="0"/>
          <w:marBottom w:val="0"/>
          <w:divBdr>
            <w:top w:val="none" w:sz="0" w:space="0" w:color="auto"/>
            <w:left w:val="none" w:sz="0" w:space="0" w:color="auto"/>
            <w:bottom w:val="none" w:sz="0" w:space="0" w:color="auto"/>
            <w:right w:val="none" w:sz="0" w:space="0" w:color="auto"/>
          </w:divBdr>
        </w:div>
        <w:div w:id="1070929908">
          <w:marLeft w:val="480"/>
          <w:marRight w:val="0"/>
          <w:marTop w:val="0"/>
          <w:marBottom w:val="0"/>
          <w:divBdr>
            <w:top w:val="none" w:sz="0" w:space="0" w:color="auto"/>
            <w:left w:val="none" w:sz="0" w:space="0" w:color="auto"/>
            <w:bottom w:val="none" w:sz="0" w:space="0" w:color="auto"/>
            <w:right w:val="none" w:sz="0" w:space="0" w:color="auto"/>
          </w:divBdr>
        </w:div>
        <w:div w:id="1750544320">
          <w:marLeft w:val="480"/>
          <w:marRight w:val="0"/>
          <w:marTop w:val="0"/>
          <w:marBottom w:val="0"/>
          <w:divBdr>
            <w:top w:val="none" w:sz="0" w:space="0" w:color="auto"/>
            <w:left w:val="none" w:sz="0" w:space="0" w:color="auto"/>
            <w:bottom w:val="none" w:sz="0" w:space="0" w:color="auto"/>
            <w:right w:val="none" w:sz="0" w:space="0" w:color="auto"/>
          </w:divBdr>
        </w:div>
        <w:div w:id="1992833767">
          <w:marLeft w:val="480"/>
          <w:marRight w:val="0"/>
          <w:marTop w:val="0"/>
          <w:marBottom w:val="0"/>
          <w:divBdr>
            <w:top w:val="none" w:sz="0" w:space="0" w:color="auto"/>
            <w:left w:val="none" w:sz="0" w:space="0" w:color="auto"/>
            <w:bottom w:val="none" w:sz="0" w:space="0" w:color="auto"/>
            <w:right w:val="none" w:sz="0" w:space="0" w:color="auto"/>
          </w:divBdr>
        </w:div>
        <w:div w:id="1023022139">
          <w:marLeft w:val="480"/>
          <w:marRight w:val="0"/>
          <w:marTop w:val="0"/>
          <w:marBottom w:val="0"/>
          <w:divBdr>
            <w:top w:val="none" w:sz="0" w:space="0" w:color="auto"/>
            <w:left w:val="none" w:sz="0" w:space="0" w:color="auto"/>
            <w:bottom w:val="none" w:sz="0" w:space="0" w:color="auto"/>
            <w:right w:val="none" w:sz="0" w:space="0" w:color="auto"/>
          </w:divBdr>
        </w:div>
        <w:div w:id="709691152">
          <w:marLeft w:val="480"/>
          <w:marRight w:val="0"/>
          <w:marTop w:val="0"/>
          <w:marBottom w:val="0"/>
          <w:divBdr>
            <w:top w:val="none" w:sz="0" w:space="0" w:color="auto"/>
            <w:left w:val="none" w:sz="0" w:space="0" w:color="auto"/>
            <w:bottom w:val="none" w:sz="0" w:space="0" w:color="auto"/>
            <w:right w:val="none" w:sz="0" w:space="0" w:color="auto"/>
          </w:divBdr>
        </w:div>
        <w:div w:id="1896506453">
          <w:marLeft w:val="480"/>
          <w:marRight w:val="0"/>
          <w:marTop w:val="0"/>
          <w:marBottom w:val="0"/>
          <w:divBdr>
            <w:top w:val="none" w:sz="0" w:space="0" w:color="auto"/>
            <w:left w:val="none" w:sz="0" w:space="0" w:color="auto"/>
            <w:bottom w:val="none" w:sz="0" w:space="0" w:color="auto"/>
            <w:right w:val="none" w:sz="0" w:space="0" w:color="auto"/>
          </w:divBdr>
        </w:div>
        <w:div w:id="604531994">
          <w:marLeft w:val="480"/>
          <w:marRight w:val="0"/>
          <w:marTop w:val="0"/>
          <w:marBottom w:val="0"/>
          <w:divBdr>
            <w:top w:val="none" w:sz="0" w:space="0" w:color="auto"/>
            <w:left w:val="none" w:sz="0" w:space="0" w:color="auto"/>
            <w:bottom w:val="none" w:sz="0" w:space="0" w:color="auto"/>
            <w:right w:val="none" w:sz="0" w:space="0" w:color="auto"/>
          </w:divBdr>
        </w:div>
        <w:div w:id="475341918">
          <w:marLeft w:val="480"/>
          <w:marRight w:val="0"/>
          <w:marTop w:val="0"/>
          <w:marBottom w:val="0"/>
          <w:divBdr>
            <w:top w:val="none" w:sz="0" w:space="0" w:color="auto"/>
            <w:left w:val="none" w:sz="0" w:space="0" w:color="auto"/>
            <w:bottom w:val="none" w:sz="0" w:space="0" w:color="auto"/>
            <w:right w:val="none" w:sz="0" w:space="0" w:color="auto"/>
          </w:divBdr>
        </w:div>
        <w:div w:id="1052273925">
          <w:marLeft w:val="480"/>
          <w:marRight w:val="0"/>
          <w:marTop w:val="0"/>
          <w:marBottom w:val="0"/>
          <w:divBdr>
            <w:top w:val="none" w:sz="0" w:space="0" w:color="auto"/>
            <w:left w:val="none" w:sz="0" w:space="0" w:color="auto"/>
            <w:bottom w:val="none" w:sz="0" w:space="0" w:color="auto"/>
            <w:right w:val="none" w:sz="0" w:space="0" w:color="auto"/>
          </w:divBdr>
        </w:div>
        <w:div w:id="17850446">
          <w:marLeft w:val="480"/>
          <w:marRight w:val="0"/>
          <w:marTop w:val="0"/>
          <w:marBottom w:val="0"/>
          <w:divBdr>
            <w:top w:val="none" w:sz="0" w:space="0" w:color="auto"/>
            <w:left w:val="none" w:sz="0" w:space="0" w:color="auto"/>
            <w:bottom w:val="none" w:sz="0" w:space="0" w:color="auto"/>
            <w:right w:val="none" w:sz="0" w:space="0" w:color="auto"/>
          </w:divBdr>
        </w:div>
      </w:divsChild>
    </w:div>
    <w:div w:id="1190413578">
      <w:bodyDiv w:val="1"/>
      <w:marLeft w:val="0"/>
      <w:marRight w:val="0"/>
      <w:marTop w:val="0"/>
      <w:marBottom w:val="0"/>
      <w:divBdr>
        <w:top w:val="none" w:sz="0" w:space="0" w:color="auto"/>
        <w:left w:val="none" w:sz="0" w:space="0" w:color="auto"/>
        <w:bottom w:val="none" w:sz="0" w:space="0" w:color="auto"/>
        <w:right w:val="none" w:sz="0" w:space="0" w:color="auto"/>
      </w:divBdr>
      <w:divsChild>
        <w:div w:id="918176035">
          <w:marLeft w:val="480"/>
          <w:marRight w:val="0"/>
          <w:marTop w:val="0"/>
          <w:marBottom w:val="0"/>
          <w:divBdr>
            <w:top w:val="none" w:sz="0" w:space="0" w:color="auto"/>
            <w:left w:val="none" w:sz="0" w:space="0" w:color="auto"/>
            <w:bottom w:val="none" w:sz="0" w:space="0" w:color="auto"/>
            <w:right w:val="none" w:sz="0" w:space="0" w:color="auto"/>
          </w:divBdr>
        </w:div>
        <w:div w:id="1972861926">
          <w:marLeft w:val="480"/>
          <w:marRight w:val="0"/>
          <w:marTop w:val="0"/>
          <w:marBottom w:val="0"/>
          <w:divBdr>
            <w:top w:val="none" w:sz="0" w:space="0" w:color="auto"/>
            <w:left w:val="none" w:sz="0" w:space="0" w:color="auto"/>
            <w:bottom w:val="none" w:sz="0" w:space="0" w:color="auto"/>
            <w:right w:val="none" w:sz="0" w:space="0" w:color="auto"/>
          </w:divBdr>
        </w:div>
        <w:div w:id="1698043869">
          <w:marLeft w:val="480"/>
          <w:marRight w:val="0"/>
          <w:marTop w:val="0"/>
          <w:marBottom w:val="0"/>
          <w:divBdr>
            <w:top w:val="none" w:sz="0" w:space="0" w:color="auto"/>
            <w:left w:val="none" w:sz="0" w:space="0" w:color="auto"/>
            <w:bottom w:val="none" w:sz="0" w:space="0" w:color="auto"/>
            <w:right w:val="none" w:sz="0" w:space="0" w:color="auto"/>
          </w:divBdr>
        </w:div>
        <w:div w:id="384643126">
          <w:marLeft w:val="480"/>
          <w:marRight w:val="0"/>
          <w:marTop w:val="0"/>
          <w:marBottom w:val="0"/>
          <w:divBdr>
            <w:top w:val="none" w:sz="0" w:space="0" w:color="auto"/>
            <w:left w:val="none" w:sz="0" w:space="0" w:color="auto"/>
            <w:bottom w:val="none" w:sz="0" w:space="0" w:color="auto"/>
            <w:right w:val="none" w:sz="0" w:space="0" w:color="auto"/>
          </w:divBdr>
        </w:div>
        <w:div w:id="449934934">
          <w:marLeft w:val="480"/>
          <w:marRight w:val="0"/>
          <w:marTop w:val="0"/>
          <w:marBottom w:val="0"/>
          <w:divBdr>
            <w:top w:val="none" w:sz="0" w:space="0" w:color="auto"/>
            <w:left w:val="none" w:sz="0" w:space="0" w:color="auto"/>
            <w:bottom w:val="none" w:sz="0" w:space="0" w:color="auto"/>
            <w:right w:val="none" w:sz="0" w:space="0" w:color="auto"/>
          </w:divBdr>
        </w:div>
        <w:div w:id="1508136228">
          <w:marLeft w:val="480"/>
          <w:marRight w:val="0"/>
          <w:marTop w:val="0"/>
          <w:marBottom w:val="0"/>
          <w:divBdr>
            <w:top w:val="none" w:sz="0" w:space="0" w:color="auto"/>
            <w:left w:val="none" w:sz="0" w:space="0" w:color="auto"/>
            <w:bottom w:val="none" w:sz="0" w:space="0" w:color="auto"/>
            <w:right w:val="none" w:sz="0" w:space="0" w:color="auto"/>
          </w:divBdr>
        </w:div>
        <w:div w:id="1857117113">
          <w:marLeft w:val="480"/>
          <w:marRight w:val="0"/>
          <w:marTop w:val="0"/>
          <w:marBottom w:val="0"/>
          <w:divBdr>
            <w:top w:val="none" w:sz="0" w:space="0" w:color="auto"/>
            <w:left w:val="none" w:sz="0" w:space="0" w:color="auto"/>
            <w:bottom w:val="none" w:sz="0" w:space="0" w:color="auto"/>
            <w:right w:val="none" w:sz="0" w:space="0" w:color="auto"/>
          </w:divBdr>
        </w:div>
        <w:div w:id="1990862920">
          <w:marLeft w:val="480"/>
          <w:marRight w:val="0"/>
          <w:marTop w:val="0"/>
          <w:marBottom w:val="0"/>
          <w:divBdr>
            <w:top w:val="none" w:sz="0" w:space="0" w:color="auto"/>
            <w:left w:val="none" w:sz="0" w:space="0" w:color="auto"/>
            <w:bottom w:val="none" w:sz="0" w:space="0" w:color="auto"/>
            <w:right w:val="none" w:sz="0" w:space="0" w:color="auto"/>
          </w:divBdr>
        </w:div>
        <w:div w:id="1647078667">
          <w:marLeft w:val="480"/>
          <w:marRight w:val="0"/>
          <w:marTop w:val="0"/>
          <w:marBottom w:val="0"/>
          <w:divBdr>
            <w:top w:val="none" w:sz="0" w:space="0" w:color="auto"/>
            <w:left w:val="none" w:sz="0" w:space="0" w:color="auto"/>
            <w:bottom w:val="none" w:sz="0" w:space="0" w:color="auto"/>
            <w:right w:val="none" w:sz="0" w:space="0" w:color="auto"/>
          </w:divBdr>
        </w:div>
        <w:div w:id="1581212065">
          <w:marLeft w:val="480"/>
          <w:marRight w:val="0"/>
          <w:marTop w:val="0"/>
          <w:marBottom w:val="0"/>
          <w:divBdr>
            <w:top w:val="none" w:sz="0" w:space="0" w:color="auto"/>
            <w:left w:val="none" w:sz="0" w:space="0" w:color="auto"/>
            <w:bottom w:val="none" w:sz="0" w:space="0" w:color="auto"/>
            <w:right w:val="none" w:sz="0" w:space="0" w:color="auto"/>
          </w:divBdr>
        </w:div>
        <w:div w:id="1875849167">
          <w:marLeft w:val="480"/>
          <w:marRight w:val="0"/>
          <w:marTop w:val="0"/>
          <w:marBottom w:val="0"/>
          <w:divBdr>
            <w:top w:val="none" w:sz="0" w:space="0" w:color="auto"/>
            <w:left w:val="none" w:sz="0" w:space="0" w:color="auto"/>
            <w:bottom w:val="none" w:sz="0" w:space="0" w:color="auto"/>
            <w:right w:val="none" w:sz="0" w:space="0" w:color="auto"/>
          </w:divBdr>
        </w:div>
        <w:div w:id="1093281058">
          <w:marLeft w:val="480"/>
          <w:marRight w:val="0"/>
          <w:marTop w:val="0"/>
          <w:marBottom w:val="0"/>
          <w:divBdr>
            <w:top w:val="none" w:sz="0" w:space="0" w:color="auto"/>
            <w:left w:val="none" w:sz="0" w:space="0" w:color="auto"/>
            <w:bottom w:val="none" w:sz="0" w:space="0" w:color="auto"/>
            <w:right w:val="none" w:sz="0" w:space="0" w:color="auto"/>
          </w:divBdr>
        </w:div>
        <w:div w:id="350574647">
          <w:marLeft w:val="480"/>
          <w:marRight w:val="0"/>
          <w:marTop w:val="0"/>
          <w:marBottom w:val="0"/>
          <w:divBdr>
            <w:top w:val="none" w:sz="0" w:space="0" w:color="auto"/>
            <w:left w:val="none" w:sz="0" w:space="0" w:color="auto"/>
            <w:bottom w:val="none" w:sz="0" w:space="0" w:color="auto"/>
            <w:right w:val="none" w:sz="0" w:space="0" w:color="auto"/>
          </w:divBdr>
        </w:div>
        <w:div w:id="1530560096">
          <w:marLeft w:val="480"/>
          <w:marRight w:val="0"/>
          <w:marTop w:val="0"/>
          <w:marBottom w:val="0"/>
          <w:divBdr>
            <w:top w:val="none" w:sz="0" w:space="0" w:color="auto"/>
            <w:left w:val="none" w:sz="0" w:space="0" w:color="auto"/>
            <w:bottom w:val="none" w:sz="0" w:space="0" w:color="auto"/>
            <w:right w:val="none" w:sz="0" w:space="0" w:color="auto"/>
          </w:divBdr>
        </w:div>
        <w:div w:id="1254777328">
          <w:marLeft w:val="480"/>
          <w:marRight w:val="0"/>
          <w:marTop w:val="0"/>
          <w:marBottom w:val="0"/>
          <w:divBdr>
            <w:top w:val="none" w:sz="0" w:space="0" w:color="auto"/>
            <w:left w:val="none" w:sz="0" w:space="0" w:color="auto"/>
            <w:bottom w:val="none" w:sz="0" w:space="0" w:color="auto"/>
            <w:right w:val="none" w:sz="0" w:space="0" w:color="auto"/>
          </w:divBdr>
        </w:div>
        <w:div w:id="1568760297">
          <w:marLeft w:val="480"/>
          <w:marRight w:val="0"/>
          <w:marTop w:val="0"/>
          <w:marBottom w:val="0"/>
          <w:divBdr>
            <w:top w:val="none" w:sz="0" w:space="0" w:color="auto"/>
            <w:left w:val="none" w:sz="0" w:space="0" w:color="auto"/>
            <w:bottom w:val="none" w:sz="0" w:space="0" w:color="auto"/>
            <w:right w:val="none" w:sz="0" w:space="0" w:color="auto"/>
          </w:divBdr>
        </w:div>
        <w:div w:id="1317488956">
          <w:marLeft w:val="480"/>
          <w:marRight w:val="0"/>
          <w:marTop w:val="0"/>
          <w:marBottom w:val="0"/>
          <w:divBdr>
            <w:top w:val="none" w:sz="0" w:space="0" w:color="auto"/>
            <w:left w:val="none" w:sz="0" w:space="0" w:color="auto"/>
            <w:bottom w:val="none" w:sz="0" w:space="0" w:color="auto"/>
            <w:right w:val="none" w:sz="0" w:space="0" w:color="auto"/>
          </w:divBdr>
        </w:div>
        <w:div w:id="428042730">
          <w:marLeft w:val="480"/>
          <w:marRight w:val="0"/>
          <w:marTop w:val="0"/>
          <w:marBottom w:val="0"/>
          <w:divBdr>
            <w:top w:val="none" w:sz="0" w:space="0" w:color="auto"/>
            <w:left w:val="none" w:sz="0" w:space="0" w:color="auto"/>
            <w:bottom w:val="none" w:sz="0" w:space="0" w:color="auto"/>
            <w:right w:val="none" w:sz="0" w:space="0" w:color="auto"/>
          </w:divBdr>
        </w:div>
        <w:div w:id="1842891622">
          <w:marLeft w:val="480"/>
          <w:marRight w:val="0"/>
          <w:marTop w:val="0"/>
          <w:marBottom w:val="0"/>
          <w:divBdr>
            <w:top w:val="none" w:sz="0" w:space="0" w:color="auto"/>
            <w:left w:val="none" w:sz="0" w:space="0" w:color="auto"/>
            <w:bottom w:val="none" w:sz="0" w:space="0" w:color="auto"/>
            <w:right w:val="none" w:sz="0" w:space="0" w:color="auto"/>
          </w:divBdr>
        </w:div>
        <w:div w:id="794449081">
          <w:marLeft w:val="480"/>
          <w:marRight w:val="0"/>
          <w:marTop w:val="0"/>
          <w:marBottom w:val="0"/>
          <w:divBdr>
            <w:top w:val="none" w:sz="0" w:space="0" w:color="auto"/>
            <w:left w:val="none" w:sz="0" w:space="0" w:color="auto"/>
            <w:bottom w:val="none" w:sz="0" w:space="0" w:color="auto"/>
            <w:right w:val="none" w:sz="0" w:space="0" w:color="auto"/>
          </w:divBdr>
        </w:div>
        <w:div w:id="1788892456">
          <w:marLeft w:val="480"/>
          <w:marRight w:val="0"/>
          <w:marTop w:val="0"/>
          <w:marBottom w:val="0"/>
          <w:divBdr>
            <w:top w:val="none" w:sz="0" w:space="0" w:color="auto"/>
            <w:left w:val="none" w:sz="0" w:space="0" w:color="auto"/>
            <w:bottom w:val="none" w:sz="0" w:space="0" w:color="auto"/>
            <w:right w:val="none" w:sz="0" w:space="0" w:color="auto"/>
          </w:divBdr>
        </w:div>
        <w:div w:id="1859847436">
          <w:marLeft w:val="480"/>
          <w:marRight w:val="0"/>
          <w:marTop w:val="0"/>
          <w:marBottom w:val="0"/>
          <w:divBdr>
            <w:top w:val="none" w:sz="0" w:space="0" w:color="auto"/>
            <w:left w:val="none" w:sz="0" w:space="0" w:color="auto"/>
            <w:bottom w:val="none" w:sz="0" w:space="0" w:color="auto"/>
            <w:right w:val="none" w:sz="0" w:space="0" w:color="auto"/>
          </w:divBdr>
        </w:div>
        <w:div w:id="786462520">
          <w:marLeft w:val="480"/>
          <w:marRight w:val="0"/>
          <w:marTop w:val="0"/>
          <w:marBottom w:val="0"/>
          <w:divBdr>
            <w:top w:val="none" w:sz="0" w:space="0" w:color="auto"/>
            <w:left w:val="none" w:sz="0" w:space="0" w:color="auto"/>
            <w:bottom w:val="none" w:sz="0" w:space="0" w:color="auto"/>
            <w:right w:val="none" w:sz="0" w:space="0" w:color="auto"/>
          </w:divBdr>
        </w:div>
        <w:div w:id="1514998276">
          <w:marLeft w:val="480"/>
          <w:marRight w:val="0"/>
          <w:marTop w:val="0"/>
          <w:marBottom w:val="0"/>
          <w:divBdr>
            <w:top w:val="none" w:sz="0" w:space="0" w:color="auto"/>
            <w:left w:val="none" w:sz="0" w:space="0" w:color="auto"/>
            <w:bottom w:val="none" w:sz="0" w:space="0" w:color="auto"/>
            <w:right w:val="none" w:sz="0" w:space="0" w:color="auto"/>
          </w:divBdr>
        </w:div>
        <w:div w:id="897326936">
          <w:marLeft w:val="480"/>
          <w:marRight w:val="0"/>
          <w:marTop w:val="0"/>
          <w:marBottom w:val="0"/>
          <w:divBdr>
            <w:top w:val="none" w:sz="0" w:space="0" w:color="auto"/>
            <w:left w:val="none" w:sz="0" w:space="0" w:color="auto"/>
            <w:bottom w:val="none" w:sz="0" w:space="0" w:color="auto"/>
            <w:right w:val="none" w:sz="0" w:space="0" w:color="auto"/>
          </w:divBdr>
        </w:div>
        <w:div w:id="1897164422">
          <w:marLeft w:val="480"/>
          <w:marRight w:val="0"/>
          <w:marTop w:val="0"/>
          <w:marBottom w:val="0"/>
          <w:divBdr>
            <w:top w:val="none" w:sz="0" w:space="0" w:color="auto"/>
            <w:left w:val="none" w:sz="0" w:space="0" w:color="auto"/>
            <w:bottom w:val="none" w:sz="0" w:space="0" w:color="auto"/>
            <w:right w:val="none" w:sz="0" w:space="0" w:color="auto"/>
          </w:divBdr>
        </w:div>
        <w:div w:id="590234272">
          <w:marLeft w:val="480"/>
          <w:marRight w:val="0"/>
          <w:marTop w:val="0"/>
          <w:marBottom w:val="0"/>
          <w:divBdr>
            <w:top w:val="none" w:sz="0" w:space="0" w:color="auto"/>
            <w:left w:val="none" w:sz="0" w:space="0" w:color="auto"/>
            <w:bottom w:val="none" w:sz="0" w:space="0" w:color="auto"/>
            <w:right w:val="none" w:sz="0" w:space="0" w:color="auto"/>
          </w:divBdr>
        </w:div>
        <w:div w:id="514808314">
          <w:marLeft w:val="480"/>
          <w:marRight w:val="0"/>
          <w:marTop w:val="0"/>
          <w:marBottom w:val="0"/>
          <w:divBdr>
            <w:top w:val="none" w:sz="0" w:space="0" w:color="auto"/>
            <w:left w:val="none" w:sz="0" w:space="0" w:color="auto"/>
            <w:bottom w:val="none" w:sz="0" w:space="0" w:color="auto"/>
            <w:right w:val="none" w:sz="0" w:space="0" w:color="auto"/>
          </w:divBdr>
        </w:div>
        <w:div w:id="1967737584">
          <w:marLeft w:val="480"/>
          <w:marRight w:val="0"/>
          <w:marTop w:val="0"/>
          <w:marBottom w:val="0"/>
          <w:divBdr>
            <w:top w:val="none" w:sz="0" w:space="0" w:color="auto"/>
            <w:left w:val="none" w:sz="0" w:space="0" w:color="auto"/>
            <w:bottom w:val="none" w:sz="0" w:space="0" w:color="auto"/>
            <w:right w:val="none" w:sz="0" w:space="0" w:color="auto"/>
          </w:divBdr>
        </w:div>
        <w:div w:id="1956017960">
          <w:marLeft w:val="480"/>
          <w:marRight w:val="0"/>
          <w:marTop w:val="0"/>
          <w:marBottom w:val="0"/>
          <w:divBdr>
            <w:top w:val="none" w:sz="0" w:space="0" w:color="auto"/>
            <w:left w:val="none" w:sz="0" w:space="0" w:color="auto"/>
            <w:bottom w:val="none" w:sz="0" w:space="0" w:color="auto"/>
            <w:right w:val="none" w:sz="0" w:space="0" w:color="auto"/>
          </w:divBdr>
        </w:div>
        <w:div w:id="1404372083">
          <w:marLeft w:val="480"/>
          <w:marRight w:val="0"/>
          <w:marTop w:val="0"/>
          <w:marBottom w:val="0"/>
          <w:divBdr>
            <w:top w:val="none" w:sz="0" w:space="0" w:color="auto"/>
            <w:left w:val="none" w:sz="0" w:space="0" w:color="auto"/>
            <w:bottom w:val="none" w:sz="0" w:space="0" w:color="auto"/>
            <w:right w:val="none" w:sz="0" w:space="0" w:color="auto"/>
          </w:divBdr>
        </w:div>
        <w:div w:id="726033599">
          <w:marLeft w:val="480"/>
          <w:marRight w:val="0"/>
          <w:marTop w:val="0"/>
          <w:marBottom w:val="0"/>
          <w:divBdr>
            <w:top w:val="none" w:sz="0" w:space="0" w:color="auto"/>
            <w:left w:val="none" w:sz="0" w:space="0" w:color="auto"/>
            <w:bottom w:val="none" w:sz="0" w:space="0" w:color="auto"/>
            <w:right w:val="none" w:sz="0" w:space="0" w:color="auto"/>
          </w:divBdr>
        </w:div>
        <w:div w:id="108016599">
          <w:marLeft w:val="480"/>
          <w:marRight w:val="0"/>
          <w:marTop w:val="0"/>
          <w:marBottom w:val="0"/>
          <w:divBdr>
            <w:top w:val="none" w:sz="0" w:space="0" w:color="auto"/>
            <w:left w:val="none" w:sz="0" w:space="0" w:color="auto"/>
            <w:bottom w:val="none" w:sz="0" w:space="0" w:color="auto"/>
            <w:right w:val="none" w:sz="0" w:space="0" w:color="auto"/>
          </w:divBdr>
        </w:div>
        <w:div w:id="1700399311">
          <w:marLeft w:val="480"/>
          <w:marRight w:val="0"/>
          <w:marTop w:val="0"/>
          <w:marBottom w:val="0"/>
          <w:divBdr>
            <w:top w:val="none" w:sz="0" w:space="0" w:color="auto"/>
            <w:left w:val="none" w:sz="0" w:space="0" w:color="auto"/>
            <w:bottom w:val="none" w:sz="0" w:space="0" w:color="auto"/>
            <w:right w:val="none" w:sz="0" w:space="0" w:color="auto"/>
          </w:divBdr>
        </w:div>
        <w:div w:id="1740858701">
          <w:marLeft w:val="480"/>
          <w:marRight w:val="0"/>
          <w:marTop w:val="0"/>
          <w:marBottom w:val="0"/>
          <w:divBdr>
            <w:top w:val="none" w:sz="0" w:space="0" w:color="auto"/>
            <w:left w:val="none" w:sz="0" w:space="0" w:color="auto"/>
            <w:bottom w:val="none" w:sz="0" w:space="0" w:color="auto"/>
            <w:right w:val="none" w:sz="0" w:space="0" w:color="auto"/>
          </w:divBdr>
        </w:div>
        <w:div w:id="1354918188">
          <w:marLeft w:val="480"/>
          <w:marRight w:val="0"/>
          <w:marTop w:val="0"/>
          <w:marBottom w:val="0"/>
          <w:divBdr>
            <w:top w:val="none" w:sz="0" w:space="0" w:color="auto"/>
            <w:left w:val="none" w:sz="0" w:space="0" w:color="auto"/>
            <w:bottom w:val="none" w:sz="0" w:space="0" w:color="auto"/>
            <w:right w:val="none" w:sz="0" w:space="0" w:color="auto"/>
          </w:divBdr>
        </w:div>
        <w:div w:id="1422870826">
          <w:marLeft w:val="480"/>
          <w:marRight w:val="0"/>
          <w:marTop w:val="0"/>
          <w:marBottom w:val="0"/>
          <w:divBdr>
            <w:top w:val="none" w:sz="0" w:space="0" w:color="auto"/>
            <w:left w:val="none" w:sz="0" w:space="0" w:color="auto"/>
            <w:bottom w:val="none" w:sz="0" w:space="0" w:color="auto"/>
            <w:right w:val="none" w:sz="0" w:space="0" w:color="auto"/>
          </w:divBdr>
        </w:div>
        <w:div w:id="1799761775">
          <w:marLeft w:val="480"/>
          <w:marRight w:val="0"/>
          <w:marTop w:val="0"/>
          <w:marBottom w:val="0"/>
          <w:divBdr>
            <w:top w:val="none" w:sz="0" w:space="0" w:color="auto"/>
            <w:left w:val="none" w:sz="0" w:space="0" w:color="auto"/>
            <w:bottom w:val="none" w:sz="0" w:space="0" w:color="auto"/>
            <w:right w:val="none" w:sz="0" w:space="0" w:color="auto"/>
          </w:divBdr>
        </w:div>
      </w:divsChild>
    </w:div>
    <w:div w:id="1192845401">
      <w:bodyDiv w:val="1"/>
      <w:marLeft w:val="0"/>
      <w:marRight w:val="0"/>
      <w:marTop w:val="0"/>
      <w:marBottom w:val="0"/>
      <w:divBdr>
        <w:top w:val="none" w:sz="0" w:space="0" w:color="auto"/>
        <w:left w:val="none" w:sz="0" w:space="0" w:color="auto"/>
        <w:bottom w:val="none" w:sz="0" w:space="0" w:color="auto"/>
        <w:right w:val="none" w:sz="0" w:space="0" w:color="auto"/>
      </w:divBdr>
    </w:div>
    <w:div w:id="1194540248">
      <w:bodyDiv w:val="1"/>
      <w:marLeft w:val="0"/>
      <w:marRight w:val="0"/>
      <w:marTop w:val="0"/>
      <w:marBottom w:val="0"/>
      <w:divBdr>
        <w:top w:val="none" w:sz="0" w:space="0" w:color="auto"/>
        <w:left w:val="none" w:sz="0" w:space="0" w:color="auto"/>
        <w:bottom w:val="none" w:sz="0" w:space="0" w:color="auto"/>
        <w:right w:val="none" w:sz="0" w:space="0" w:color="auto"/>
      </w:divBdr>
    </w:div>
    <w:div w:id="1198539835">
      <w:bodyDiv w:val="1"/>
      <w:marLeft w:val="0"/>
      <w:marRight w:val="0"/>
      <w:marTop w:val="0"/>
      <w:marBottom w:val="0"/>
      <w:divBdr>
        <w:top w:val="none" w:sz="0" w:space="0" w:color="auto"/>
        <w:left w:val="none" w:sz="0" w:space="0" w:color="auto"/>
        <w:bottom w:val="none" w:sz="0" w:space="0" w:color="auto"/>
        <w:right w:val="none" w:sz="0" w:space="0" w:color="auto"/>
      </w:divBdr>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05480536">
      <w:bodyDiv w:val="1"/>
      <w:marLeft w:val="0"/>
      <w:marRight w:val="0"/>
      <w:marTop w:val="0"/>
      <w:marBottom w:val="0"/>
      <w:divBdr>
        <w:top w:val="none" w:sz="0" w:space="0" w:color="auto"/>
        <w:left w:val="none" w:sz="0" w:space="0" w:color="auto"/>
        <w:bottom w:val="none" w:sz="0" w:space="0" w:color="auto"/>
        <w:right w:val="none" w:sz="0" w:space="0" w:color="auto"/>
      </w:divBdr>
      <w:divsChild>
        <w:div w:id="2042513752">
          <w:marLeft w:val="480"/>
          <w:marRight w:val="0"/>
          <w:marTop w:val="0"/>
          <w:marBottom w:val="0"/>
          <w:divBdr>
            <w:top w:val="none" w:sz="0" w:space="0" w:color="auto"/>
            <w:left w:val="none" w:sz="0" w:space="0" w:color="auto"/>
            <w:bottom w:val="none" w:sz="0" w:space="0" w:color="auto"/>
            <w:right w:val="none" w:sz="0" w:space="0" w:color="auto"/>
          </w:divBdr>
        </w:div>
        <w:div w:id="1366756639">
          <w:marLeft w:val="480"/>
          <w:marRight w:val="0"/>
          <w:marTop w:val="0"/>
          <w:marBottom w:val="0"/>
          <w:divBdr>
            <w:top w:val="none" w:sz="0" w:space="0" w:color="auto"/>
            <w:left w:val="none" w:sz="0" w:space="0" w:color="auto"/>
            <w:bottom w:val="none" w:sz="0" w:space="0" w:color="auto"/>
            <w:right w:val="none" w:sz="0" w:space="0" w:color="auto"/>
          </w:divBdr>
        </w:div>
        <w:div w:id="1933735374">
          <w:marLeft w:val="480"/>
          <w:marRight w:val="0"/>
          <w:marTop w:val="0"/>
          <w:marBottom w:val="0"/>
          <w:divBdr>
            <w:top w:val="none" w:sz="0" w:space="0" w:color="auto"/>
            <w:left w:val="none" w:sz="0" w:space="0" w:color="auto"/>
            <w:bottom w:val="none" w:sz="0" w:space="0" w:color="auto"/>
            <w:right w:val="none" w:sz="0" w:space="0" w:color="auto"/>
          </w:divBdr>
        </w:div>
        <w:div w:id="239871624">
          <w:marLeft w:val="480"/>
          <w:marRight w:val="0"/>
          <w:marTop w:val="0"/>
          <w:marBottom w:val="0"/>
          <w:divBdr>
            <w:top w:val="none" w:sz="0" w:space="0" w:color="auto"/>
            <w:left w:val="none" w:sz="0" w:space="0" w:color="auto"/>
            <w:bottom w:val="none" w:sz="0" w:space="0" w:color="auto"/>
            <w:right w:val="none" w:sz="0" w:space="0" w:color="auto"/>
          </w:divBdr>
        </w:div>
        <w:div w:id="1145128140">
          <w:marLeft w:val="480"/>
          <w:marRight w:val="0"/>
          <w:marTop w:val="0"/>
          <w:marBottom w:val="0"/>
          <w:divBdr>
            <w:top w:val="none" w:sz="0" w:space="0" w:color="auto"/>
            <w:left w:val="none" w:sz="0" w:space="0" w:color="auto"/>
            <w:bottom w:val="none" w:sz="0" w:space="0" w:color="auto"/>
            <w:right w:val="none" w:sz="0" w:space="0" w:color="auto"/>
          </w:divBdr>
        </w:div>
        <w:div w:id="1368069779">
          <w:marLeft w:val="480"/>
          <w:marRight w:val="0"/>
          <w:marTop w:val="0"/>
          <w:marBottom w:val="0"/>
          <w:divBdr>
            <w:top w:val="none" w:sz="0" w:space="0" w:color="auto"/>
            <w:left w:val="none" w:sz="0" w:space="0" w:color="auto"/>
            <w:bottom w:val="none" w:sz="0" w:space="0" w:color="auto"/>
            <w:right w:val="none" w:sz="0" w:space="0" w:color="auto"/>
          </w:divBdr>
        </w:div>
        <w:div w:id="484277474">
          <w:marLeft w:val="480"/>
          <w:marRight w:val="0"/>
          <w:marTop w:val="0"/>
          <w:marBottom w:val="0"/>
          <w:divBdr>
            <w:top w:val="none" w:sz="0" w:space="0" w:color="auto"/>
            <w:left w:val="none" w:sz="0" w:space="0" w:color="auto"/>
            <w:bottom w:val="none" w:sz="0" w:space="0" w:color="auto"/>
            <w:right w:val="none" w:sz="0" w:space="0" w:color="auto"/>
          </w:divBdr>
        </w:div>
        <w:div w:id="645090734">
          <w:marLeft w:val="480"/>
          <w:marRight w:val="0"/>
          <w:marTop w:val="0"/>
          <w:marBottom w:val="0"/>
          <w:divBdr>
            <w:top w:val="none" w:sz="0" w:space="0" w:color="auto"/>
            <w:left w:val="none" w:sz="0" w:space="0" w:color="auto"/>
            <w:bottom w:val="none" w:sz="0" w:space="0" w:color="auto"/>
            <w:right w:val="none" w:sz="0" w:space="0" w:color="auto"/>
          </w:divBdr>
        </w:div>
        <w:div w:id="829754169">
          <w:marLeft w:val="480"/>
          <w:marRight w:val="0"/>
          <w:marTop w:val="0"/>
          <w:marBottom w:val="0"/>
          <w:divBdr>
            <w:top w:val="none" w:sz="0" w:space="0" w:color="auto"/>
            <w:left w:val="none" w:sz="0" w:space="0" w:color="auto"/>
            <w:bottom w:val="none" w:sz="0" w:space="0" w:color="auto"/>
            <w:right w:val="none" w:sz="0" w:space="0" w:color="auto"/>
          </w:divBdr>
        </w:div>
        <w:div w:id="95637004">
          <w:marLeft w:val="480"/>
          <w:marRight w:val="0"/>
          <w:marTop w:val="0"/>
          <w:marBottom w:val="0"/>
          <w:divBdr>
            <w:top w:val="none" w:sz="0" w:space="0" w:color="auto"/>
            <w:left w:val="none" w:sz="0" w:space="0" w:color="auto"/>
            <w:bottom w:val="none" w:sz="0" w:space="0" w:color="auto"/>
            <w:right w:val="none" w:sz="0" w:space="0" w:color="auto"/>
          </w:divBdr>
        </w:div>
        <w:div w:id="839271084">
          <w:marLeft w:val="480"/>
          <w:marRight w:val="0"/>
          <w:marTop w:val="0"/>
          <w:marBottom w:val="0"/>
          <w:divBdr>
            <w:top w:val="none" w:sz="0" w:space="0" w:color="auto"/>
            <w:left w:val="none" w:sz="0" w:space="0" w:color="auto"/>
            <w:bottom w:val="none" w:sz="0" w:space="0" w:color="auto"/>
            <w:right w:val="none" w:sz="0" w:space="0" w:color="auto"/>
          </w:divBdr>
        </w:div>
        <w:div w:id="1509637274">
          <w:marLeft w:val="480"/>
          <w:marRight w:val="0"/>
          <w:marTop w:val="0"/>
          <w:marBottom w:val="0"/>
          <w:divBdr>
            <w:top w:val="none" w:sz="0" w:space="0" w:color="auto"/>
            <w:left w:val="none" w:sz="0" w:space="0" w:color="auto"/>
            <w:bottom w:val="none" w:sz="0" w:space="0" w:color="auto"/>
            <w:right w:val="none" w:sz="0" w:space="0" w:color="auto"/>
          </w:divBdr>
        </w:div>
        <w:div w:id="110979539">
          <w:marLeft w:val="480"/>
          <w:marRight w:val="0"/>
          <w:marTop w:val="0"/>
          <w:marBottom w:val="0"/>
          <w:divBdr>
            <w:top w:val="none" w:sz="0" w:space="0" w:color="auto"/>
            <w:left w:val="none" w:sz="0" w:space="0" w:color="auto"/>
            <w:bottom w:val="none" w:sz="0" w:space="0" w:color="auto"/>
            <w:right w:val="none" w:sz="0" w:space="0" w:color="auto"/>
          </w:divBdr>
        </w:div>
        <w:div w:id="1569413237">
          <w:marLeft w:val="480"/>
          <w:marRight w:val="0"/>
          <w:marTop w:val="0"/>
          <w:marBottom w:val="0"/>
          <w:divBdr>
            <w:top w:val="none" w:sz="0" w:space="0" w:color="auto"/>
            <w:left w:val="none" w:sz="0" w:space="0" w:color="auto"/>
            <w:bottom w:val="none" w:sz="0" w:space="0" w:color="auto"/>
            <w:right w:val="none" w:sz="0" w:space="0" w:color="auto"/>
          </w:divBdr>
        </w:div>
        <w:div w:id="573441593">
          <w:marLeft w:val="480"/>
          <w:marRight w:val="0"/>
          <w:marTop w:val="0"/>
          <w:marBottom w:val="0"/>
          <w:divBdr>
            <w:top w:val="none" w:sz="0" w:space="0" w:color="auto"/>
            <w:left w:val="none" w:sz="0" w:space="0" w:color="auto"/>
            <w:bottom w:val="none" w:sz="0" w:space="0" w:color="auto"/>
            <w:right w:val="none" w:sz="0" w:space="0" w:color="auto"/>
          </w:divBdr>
        </w:div>
        <w:div w:id="1050954015">
          <w:marLeft w:val="480"/>
          <w:marRight w:val="0"/>
          <w:marTop w:val="0"/>
          <w:marBottom w:val="0"/>
          <w:divBdr>
            <w:top w:val="none" w:sz="0" w:space="0" w:color="auto"/>
            <w:left w:val="none" w:sz="0" w:space="0" w:color="auto"/>
            <w:bottom w:val="none" w:sz="0" w:space="0" w:color="auto"/>
            <w:right w:val="none" w:sz="0" w:space="0" w:color="auto"/>
          </w:divBdr>
        </w:div>
        <w:div w:id="1353654094">
          <w:marLeft w:val="480"/>
          <w:marRight w:val="0"/>
          <w:marTop w:val="0"/>
          <w:marBottom w:val="0"/>
          <w:divBdr>
            <w:top w:val="none" w:sz="0" w:space="0" w:color="auto"/>
            <w:left w:val="none" w:sz="0" w:space="0" w:color="auto"/>
            <w:bottom w:val="none" w:sz="0" w:space="0" w:color="auto"/>
            <w:right w:val="none" w:sz="0" w:space="0" w:color="auto"/>
          </w:divBdr>
        </w:div>
        <w:div w:id="386421270">
          <w:marLeft w:val="480"/>
          <w:marRight w:val="0"/>
          <w:marTop w:val="0"/>
          <w:marBottom w:val="0"/>
          <w:divBdr>
            <w:top w:val="none" w:sz="0" w:space="0" w:color="auto"/>
            <w:left w:val="none" w:sz="0" w:space="0" w:color="auto"/>
            <w:bottom w:val="none" w:sz="0" w:space="0" w:color="auto"/>
            <w:right w:val="none" w:sz="0" w:space="0" w:color="auto"/>
          </w:divBdr>
        </w:div>
        <w:div w:id="1150829925">
          <w:marLeft w:val="480"/>
          <w:marRight w:val="0"/>
          <w:marTop w:val="0"/>
          <w:marBottom w:val="0"/>
          <w:divBdr>
            <w:top w:val="none" w:sz="0" w:space="0" w:color="auto"/>
            <w:left w:val="none" w:sz="0" w:space="0" w:color="auto"/>
            <w:bottom w:val="none" w:sz="0" w:space="0" w:color="auto"/>
            <w:right w:val="none" w:sz="0" w:space="0" w:color="auto"/>
          </w:divBdr>
        </w:div>
        <w:div w:id="1328173159">
          <w:marLeft w:val="480"/>
          <w:marRight w:val="0"/>
          <w:marTop w:val="0"/>
          <w:marBottom w:val="0"/>
          <w:divBdr>
            <w:top w:val="none" w:sz="0" w:space="0" w:color="auto"/>
            <w:left w:val="none" w:sz="0" w:space="0" w:color="auto"/>
            <w:bottom w:val="none" w:sz="0" w:space="0" w:color="auto"/>
            <w:right w:val="none" w:sz="0" w:space="0" w:color="auto"/>
          </w:divBdr>
        </w:div>
        <w:div w:id="831219751">
          <w:marLeft w:val="480"/>
          <w:marRight w:val="0"/>
          <w:marTop w:val="0"/>
          <w:marBottom w:val="0"/>
          <w:divBdr>
            <w:top w:val="none" w:sz="0" w:space="0" w:color="auto"/>
            <w:left w:val="none" w:sz="0" w:space="0" w:color="auto"/>
            <w:bottom w:val="none" w:sz="0" w:space="0" w:color="auto"/>
            <w:right w:val="none" w:sz="0" w:space="0" w:color="auto"/>
          </w:divBdr>
        </w:div>
        <w:div w:id="878712590">
          <w:marLeft w:val="480"/>
          <w:marRight w:val="0"/>
          <w:marTop w:val="0"/>
          <w:marBottom w:val="0"/>
          <w:divBdr>
            <w:top w:val="none" w:sz="0" w:space="0" w:color="auto"/>
            <w:left w:val="none" w:sz="0" w:space="0" w:color="auto"/>
            <w:bottom w:val="none" w:sz="0" w:space="0" w:color="auto"/>
            <w:right w:val="none" w:sz="0" w:space="0" w:color="auto"/>
          </w:divBdr>
        </w:div>
        <w:div w:id="2106224941">
          <w:marLeft w:val="480"/>
          <w:marRight w:val="0"/>
          <w:marTop w:val="0"/>
          <w:marBottom w:val="0"/>
          <w:divBdr>
            <w:top w:val="none" w:sz="0" w:space="0" w:color="auto"/>
            <w:left w:val="none" w:sz="0" w:space="0" w:color="auto"/>
            <w:bottom w:val="none" w:sz="0" w:space="0" w:color="auto"/>
            <w:right w:val="none" w:sz="0" w:space="0" w:color="auto"/>
          </w:divBdr>
        </w:div>
        <w:div w:id="2047830280">
          <w:marLeft w:val="480"/>
          <w:marRight w:val="0"/>
          <w:marTop w:val="0"/>
          <w:marBottom w:val="0"/>
          <w:divBdr>
            <w:top w:val="none" w:sz="0" w:space="0" w:color="auto"/>
            <w:left w:val="none" w:sz="0" w:space="0" w:color="auto"/>
            <w:bottom w:val="none" w:sz="0" w:space="0" w:color="auto"/>
            <w:right w:val="none" w:sz="0" w:space="0" w:color="auto"/>
          </w:divBdr>
        </w:div>
        <w:div w:id="235092997">
          <w:marLeft w:val="480"/>
          <w:marRight w:val="0"/>
          <w:marTop w:val="0"/>
          <w:marBottom w:val="0"/>
          <w:divBdr>
            <w:top w:val="none" w:sz="0" w:space="0" w:color="auto"/>
            <w:left w:val="none" w:sz="0" w:space="0" w:color="auto"/>
            <w:bottom w:val="none" w:sz="0" w:space="0" w:color="auto"/>
            <w:right w:val="none" w:sz="0" w:space="0" w:color="auto"/>
          </w:divBdr>
        </w:div>
        <w:div w:id="681010807">
          <w:marLeft w:val="480"/>
          <w:marRight w:val="0"/>
          <w:marTop w:val="0"/>
          <w:marBottom w:val="0"/>
          <w:divBdr>
            <w:top w:val="none" w:sz="0" w:space="0" w:color="auto"/>
            <w:left w:val="none" w:sz="0" w:space="0" w:color="auto"/>
            <w:bottom w:val="none" w:sz="0" w:space="0" w:color="auto"/>
            <w:right w:val="none" w:sz="0" w:space="0" w:color="auto"/>
          </w:divBdr>
        </w:div>
        <w:div w:id="224797671">
          <w:marLeft w:val="480"/>
          <w:marRight w:val="0"/>
          <w:marTop w:val="0"/>
          <w:marBottom w:val="0"/>
          <w:divBdr>
            <w:top w:val="none" w:sz="0" w:space="0" w:color="auto"/>
            <w:left w:val="none" w:sz="0" w:space="0" w:color="auto"/>
            <w:bottom w:val="none" w:sz="0" w:space="0" w:color="auto"/>
            <w:right w:val="none" w:sz="0" w:space="0" w:color="auto"/>
          </w:divBdr>
        </w:div>
        <w:div w:id="1849636119">
          <w:marLeft w:val="480"/>
          <w:marRight w:val="0"/>
          <w:marTop w:val="0"/>
          <w:marBottom w:val="0"/>
          <w:divBdr>
            <w:top w:val="none" w:sz="0" w:space="0" w:color="auto"/>
            <w:left w:val="none" w:sz="0" w:space="0" w:color="auto"/>
            <w:bottom w:val="none" w:sz="0" w:space="0" w:color="auto"/>
            <w:right w:val="none" w:sz="0" w:space="0" w:color="auto"/>
          </w:divBdr>
        </w:div>
        <w:div w:id="977806999">
          <w:marLeft w:val="480"/>
          <w:marRight w:val="0"/>
          <w:marTop w:val="0"/>
          <w:marBottom w:val="0"/>
          <w:divBdr>
            <w:top w:val="none" w:sz="0" w:space="0" w:color="auto"/>
            <w:left w:val="none" w:sz="0" w:space="0" w:color="auto"/>
            <w:bottom w:val="none" w:sz="0" w:space="0" w:color="auto"/>
            <w:right w:val="none" w:sz="0" w:space="0" w:color="auto"/>
          </w:divBdr>
        </w:div>
        <w:div w:id="1868910182">
          <w:marLeft w:val="480"/>
          <w:marRight w:val="0"/>
          <w:marTop w:val="0"/>
          <w:marBottom w:val="0"/>
          <w:divBdr>
            <w:top w:val="none" w:sz="0" w:space="0" w:color="auto"/>
            <w:left w:val="none" w:sz="0" w:space="0" w:color="auto"/>
            <w:bottom w:val="none" w:sz="0" w:space="0" w:color="auto"/>
            <w:right w:val="none" w:sz="0" w:space="0" w:color="auto"/>
          </w:divBdr>
        </w:div>
        <w:div w:id="1244560095">
          <w:marLeft w:val="480"/>
          <w:marRight w:val="0"/>
          <w:marTop w:val="0"/>
          <w:marBottom w:val="0"/>
          <w:divBdr>
            <w:top w:val="none" w:sz="0" w:space="0" w:color="auto"/>
            <w:left w:val="none" w:sz="0" w:space="0" w:color="auto"/>
            <w:bottom w:val="none" w:sz="0" w:space="0" w:color="auto"/>
            <w:right w:val="none" w:sz="0" w:space="0" w:color="auto"/>
          </w:divBdr>
        </w:div>
        <w:div w:id="1485395219">
          <w:marLeft w:val="480"/>
          <w:marRight w:val="0"/>
          <w:marTop w:val="0"/>
          <w:marBottom w:val="0"/>
          <w:divBdr>
            <w:top w:val="none" w:sz="0" w:space="0" w:color="auto"/>
            <w:left w:val="none" w:sz="0" w:space="0" w:color="auto"/>
            <w:bottom w:val="none" w:sz="0" w:space="0" w:color="auto"/>
            <w:right w:val="none" w:sz="0" w:space="0" w:color="auto"/>
          </w:divBdr>
        </w:div>
        <w:div w:id="1358851110">
          <w:marLeft w:val="480"/>
          <w:marRight w:val="0"/>
          <w:marTop w:val="0"/>
          <w:marBottom w:val="0"/>
          <w:divBdr>
            <w:top w:val="none" w:sz="0" w:space="0" w:color="auto"/>
            <w:left w:val="none" w:sz="0" w:space="0" w:color="auto"/>
            <w:bottom w:val="none" w:sz="0" w:space="0" w:color="auto"/>
            <w:right w:val="none" w:sz="0" w:space="0" w:color="auto"/>
          </w:divBdr>
        </w:div>
        <w:div w:id="438451504">
          <w:marLeft w:val="480"/>
          <w:marRight w:val="0"/>
          <w:marTop w:val="0"/>
          <w:marBottom w:val="0"/>
          <w:divBdr>
            <w:top w:val="none" w:sz="0" w:space="0" w:color="auto"/>
            <w:left w:val="none" w:sz="0" w:space="0" w:color="auto"/>
            <w:bottom w:val="none" w:sz="0" w:space="0" w:color="auto"/>
            <w:right w:val="none" w:sz="0" w:space="0" w:color="auto"/>
          </w:divBdr>
        </w:div>
        <w:div w:id="2029674096">
          <w:marLeft w:val="480"/>
          <w:marRight w:val="0"/>
          <w:marTop w:val="0"/>
          <w:marBottom w:val="0"/>
          <w:divBdr>
            <w:top w:val="none" w:sz="0" w:space="0" w:color="auto"/>
            <w:left w:val="none" w:sz="0" w:space="0" w:color="auto"/>
            <w:bottom w:val="none" w:sz="0" w:space="0" w:color="auto"/>
            <w:right w:val="none" w:sz="0" w:space="0" w:color="auto"/>
          </w:divBdr>
        </w:div>
        <w:div w:id="201334537">
          <w:marLeft w:val="480"/>
          <w:marRight w:val="0"/>
          <w:marTop w:val="0"/>
          <w:marBottom w:val="0"/>
          <w:divBdr>
            <w:top w:val="none" w:sz="0" w:space="0" w:color="auto"/>
            <w:left w:val="none" w:sz="0" w:space="0" w:color="auto"/>
            <w:bottom w:val="none" w:sz="0" w:space="0" w:color="auto"/>
            <w:right w:val="none" w:sz="0" w:space="0" w:color="auto"/>
          </w:divBdr>
        </w:div>
        <w:div w:id="1064915748">
          <w:marLeft w:val="480"/>
          <w:marRight w:val="0"/>
          <w:marTop w:val="0"/>
          <w:marBottom w:val="0"/>
          <w:divBdr>
            <w:top w:val="none" w:sz="0" w:space="0" w:color="auto"/>
            <w:left w:val="none" w:sz="0" w:space="0" w:color="auto"/>
            <w:bottom w:val="none" w:sz="0" w:space="0" w:color="auto"/>
            <w:right w:val="none" w:sz="0" w:space="0" w:color="auto"/>
          </w:divBdr>
        </w:div>
        <w:div w:id="437725062">
          <w:marLeft w:val="480"/>
          <w:marRight w:val="0"/>
          <w:marTop w:val="0"/>
          <w:marBottom w:val="0"/>
          <w:divBdr>
            <w:top w:val="none" w:sz="0" w:space="0" w:color="auto"/>
            <w:left w:val="none" w:sz="0" w:space="0" w:color="auto"/>
            <w:bottom w:val="none" w:sz="0" w:space="0" w:color="auto"/>
            <w:right w:val="none" w:sz="0" w:space="0" w:color="auto"/>
          </w:divBdr>
        </w:div>
        <w:div w:id="1155537391">
          <w:marLeft w:val="480"/>
          <w:marRight w:val="0"/>
          <w:marTop w:val="0"/>
          <w:marBottom w:val="0"/>
          <w:divBdr>
            <w:top w:val="none" w:sz="0" w:space="0" w:color="auto"/>
            <w:left w:val="none" w:sz="0" w:space="0" w:color="auto"/>
            <w:bottom w:val="none" w:sz="0" w:space="0" w:color="auto"/>
            <w:right w:val="none" w:sz="0" w:space="0" w:color="auto"/>
          </w:divBdr>
        </w:div>
        <w:div w:id="2142378056">
          <w:marLeft w:val="480"/>
          <w:marRight w:val="0"/>
          <w:marTop w:val="0"/>
          <w:marBottom w:val="0"/>
          <w:divBdr>
            <w:top w:val="none" w:sz="0" w:space="0" w:color="auto"/>
            <w:left w:val="none" w:sz="0" w:space="0" w:color="auto"/>
            <w:bottom w:val="none" w:sz="0" w:space="0" w:color="auto"/>
            <w:right w:val="none" w:sz="0" w:space="0" w:color="auto"/>
          </w:divBdr>
        </w:div>
        <w:div w:id="209004070">
          <w:marLeft w:val="480"/>
          <w:marRight w:val="0"/>
          <w:marTop w:val="0"/>
          <w:marBottom w:val="0"/>
          <w:divBdr>
            <w:top w:val="none" w:sz="0" w:space="0" w:color="auto"/>
            <w:left w:val="none" w:sz="0" w:space="0" w:color="auto"/>
            <w:bottom w:val="none" w:sz="0" w:space="0" w:color="auto"/>
            <w:right w:val="none" w:sz="0" w:space="0" w:color="auto"/>
          </w:divBdr>
        </w:div>
        <w:div w:id="93020582">
          <w:marLeft w:val="480"/>
          <w:marRight w:val="0"/>
          <w:marTop w:val="0"/>
          <w:marBottom w:val="0"/>
          <w:divBdr>
            <w:top w:val="none" w:sz="0" w:space="0" w:color="auto"/>
            <w:left w:val="none" w:sz="0" w:space="0" w:color="auto"/>
            <w:bottom w:val="none" w:sz="0" w:space="0" w:color="auto"/>
            <w:right w:val="none" w:sz="0" w:space="0" w:color="auto"/>
          </w:divBdr>
        </w:div>
      </w:divsChild>
    </w:div>
    <w:div w:id="1207914631">
      <w:bodyDiv w:val="1"/>
      <w:marLeft w:val="0"/>
      <w:marRight w:val="0"/>
      <w:marTop w:val="0"/>
      <w:marBottom w:val="0"/>
      <w:divBdr>
        <w:top w:val="none" w:sz="0" w:space="0" w:color="auto"/>
        <w:left w:val="none" w:sz="0" w:space="0" w:color="auto"/>
        <w:bottom w:val="none" w:sz="0" w:space="0" w:color="auto"/>
        <w:right w:val="none" w:sz="0" w:space="0" w:color="auto"/>
      </w:divBdr>
    </w:div>
    <w:div w:id="1208032877">
      <w:bodyDiv w:val="1"/>
      <w:marLeft w:val="0"/>
      <w:marRight w:val="0"/>
      <w:marTop w:val="0"/>
      <w:marBottom w:val="0"/>
      <w:divBdr>
        <w:top w:val="none" w:sz="0" w:space="0" w:color="auto"/>
        <w:left w:val="none" w:sz="0" w:space="0" w:color="auto"/>
        <w:bottom w:val="none" w:sz="0" w:space="0" w:color="auto"/>
        <w:right w:val="none" w:sz="0" w:space="0" w:color="auto"/>
      </w:divBdr>
    </w:div>
    <w:div w:id="1209489241">
      <w:bodyDiv w:val="1"/>
      <w:marLeft w:val="0"/>
      <w:marRight w:val="0"/>
      <w:marTop w:val="0"/>
      <w:marBottom w:val="0"/>
      <w:divBdr>
        <w:top w:val="none" w:sz="0" w:space="0" w:color="auto"/>
        <w:left w:val="none" w:sz="0" w:space="0" w:color="auto"/>
        <w:bottom w:val="none" w:sz="0" w:space="0" w:color="auto"/>
        <w:right w:val="none" w:sz="0" w:space="0" w:color="auto"/>
      </w:divBdr>
    </w:div>
    <w:div w:id="1211574035">
      <w:bodyDiv w:val="1"/>
      <w:marLeft w:val="0"/>
      <w:marRight w:val="0"/>
      <w:marTop w:val="0"/>
      <w:marBottom w:val="0"/>
      <w:divBdr>
        <w:top w:val="none" w:sz="0" w:space="0" w:color="auto"/>
        <w:left w:val="none" w:sz="0" w:space="0" w:color="auto"/>
        <w:bottom w:val="none" w:sz="0" w:space="0" w:color="auto"/>
        <w:right w:val="none" w:sz="0" w:space="0" w:color="auto"/>
      </w:divBdr>
    </w:div>
    <w:div w:id="1212304794">
      <w:bodyDiv w:val="1"/>
      <w:marLeft w:val="0"/>
      <w:marRight w:val="0"/>
      <w:marTop w:val="0"/>
      <w:marBottom w:val="0"/>
      <w:divBdr>
        <w:top w:val="none" w:sz="0" w:space="0" w:color="auto"/>
        <w:left w:val="none" w:sz="0" w:space="0" w:color="auto"/>
        <w:bottom w:val="none" w:sz="0" w:space="0" w:color="auto"/>
        <w:right w:val="none" w:sz="0" w:space="0" w:color="auto"/>
      </w:divBdr>
      <w:divsChild>
        <w:div w:id="1512446716">
          <w:marLeft w:val="480"/>
          <w:marRight w:val="0"/>
          <w:marTop w:val="0"/>
          <w:marBottom w:val="0"/>
          <w:divBdr>
            <w:top w:val="none" w:sz="0" w:space="0" w:color="auto"/>
            <w:left w:val="none" w:sz="0" w:space="0" w:color="auto"/>
            <w:bottom w:val="none" w:sz="0" w:space="0" w:color="auto"/>
            <w:right w:val="none" w:sz="0" w:space="0" w:color="auto"/>
          </w:divBdr>
        </w:div>
        <w:div w:id="1418013652">
          <w:marLeft w:val="480"/>
          <w:marRight w:val="0"/>
          <w:marTop w:val="0"/>
          <w:marBottom w:val="0"/>
          <w:divBdr>
            <w:top w:val="none" w:sz="0" w:space="0" w:color="auto"/>
            <w:left w:val="none" w:sz="0" w:space="0" w:color="auto"/>
            <w:bottom w:val="none" w:sz="0" w:space="0" w:color="auto"/>
            <w:right w:val="none" w:sz="0" w:space="0" w:color="auto"/>
          </w:divBdr>
        </w:div>
        <w:div w:id="124667263">
          <w:marLeft w:val="480"/>
          <w:marRight w:val="0"/>
          <w:marTop w:val="0"/>
          <w:marBottom w:val="0"/>
          <w:divBdr>
            <w:top w:val="none" w:sz="0" w:space="0" w:color="auto"/>
            <w:left w:val="none" w:sz="0" w:space="0" w:color="auto"/>
            <w:bottom w:val="none" w:sz="0" w:space="0" w:color="auto"/>
            <w:right w:val="none" w:sz="0" w:space="0" w:color="auto"/>
          </w:divBdr>
        </w:div>
        <w:div w:id="1059207689">
          <w:marLeft w:val="480"/>
          <w:marRight w:val="0"/>
          <w:marTop w:val="0"/>
          <w:marBottom w:val="0"/>
          <w:divBdr>
            <w:top w:val="none" w:sz="0" w:space="0" w:color="auto"/>
            <w:left w:val="none" w:sz="0" w:space="0" w:color="auto"/>
            <w:bottom w:val="none" w:sz="0" w:space="0" w:color="auto"/>
            <w:right w:val="none" w:sz="0" w:space="0" w:color="auto"/>
          </w:divBdr>
        </w:div>
        <w:div w:id="199899083">
          <w:marLeft w:val="480"/>
          <w:marRight w:val="0"/>
          <w:marTop w:val="0"/>
          <w:marBottom w:val="0"/>
          <w:divBdr>
            <w:top w:val="none" w:sz="0" w:space="0" w:color="auto"/>
            <w:left w:val="none" w:sz="0" w:space="0" w:color="auto"/>
            <w:bottom w:val="none" w:sz="0" w:space="0" w:color="auto"/>
            <w:right w:val="none" w:sz="0" w:space="0" w:color="auto"/>
          </w:divBdr>
        </w:div>
        <w:div w:id="1881353414">
          <w:marLeft w:val="480"/>
          <w:marRight w:val="0"/>
          <w:marTop w:val="0"/>
          <w:marBottom w:val="0"/>
          <w:divBdr>
            <w:top w:val="none" w:sz="0" w:space="0" w:color="auto"/>
            <w:left w:val="none" w:sz="0" w:space="0" w:color="auto"/>
            <w:bottom w:val="none" w:sz="0" w:space="0" w:color="auto"/>
            <w:right w:val="none" w:sz="0" w:space="0" w:color="auto"/>
          </w:divBdr>
        </w:div>
      </w:divsChild>
    </w:div>
    <w:div w:id="1219322402">
      <w:bodyDiv w:val="1"/>
      <w:marLeft w:val="0"/>
      <w:marRight w:val="0"/>
      <w:marTop w:val="0"/>
      <w:marBottom w:val="0"/>
      <w:divBdr>
        <w:top w:val="none" w:sz="0" w:space="0" w:color="auto"/>
        <w:left w:val="none" w:sz="0" w:space="0" w:color="auto"/>
        <w:bottom w:val="none" w:sz="0" w:space="0" w:color="auto"/>
        <w:right w:val="none" w:sz="0" w:space="0" w:color="auto"/>
      </w:divBdr>
    </w:div>
    <w:div w:id="1220702523">
      <w:bodyDiv w:val="1"/>
      <w:marLeft w:val="0"/>
      <w:marRight w:val="0"/>
      <w:marTop w:val="0"/>
      <w:marBottom w:val="0"/>
      <w:divBdr>
        <w:top w:val="none" w:sz="0" w:space="0" w:color="auto"/>
        <w:left w:val="none" w:sz="0" w:space="0" w:color="auto"/>
        <w:bottom w:val="none" w:sz="0" w:space="0" w:color="auto"/>
        <w:right w:val="none" w:sz="0" w:space="0" w:color="auto"/>
      </w:divBdr>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23326978">
      <w:bodyDiv w:val="1"/>
      <w:marLeft w:val="0"/>
      <w:marRight w:val="0"/>
      <w:marTop w:val="0"/>
      <w:marBottom w:val="0"/>
      <w:divBdr>
        <w:top w:val="none" w:sz="0" w:space="0" w:color="auto"/>
        <w:left w:val="none" w:sz="0" w:space="0" w:color="auto"/>
        <w:bottom w:val="none" w:sz="0" w:space="0" w:color="auto"/>
        <w:right w:val="none" w:sz="0" w:space="0" w:color="auto"/>
      </w:divBdr>
    </w:div>
    <w:div w:id="1231650792">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32352466">
      <w:bodyDiv w:val="1"/>
      <w:marLeft w:val="0"/>
      <w:marRight w:val="0"/>
      <w:marTop w:val="0"/>
      <w:marBottom w:val="0"/>
      <w:divBdr>
        <w:top w:val="none" w:sz="0" w:space="0" w:color="auto"/>
        <w:left w:val="none" w:sz="0" w:space="0" w:color="auto"/>
        <w:bottom w:val="none" w:sz="0" w:space="0" w:color="auto"/>
        <w:right w:val="none" w:sz="0" w:space="0" w:color="auto"/>
      </w:divBdr>
      <w:divsChild>
        <w:div w:id="340162166">
          <w:marLeft w:val="480"/>
          <w:marRight w:val="0"/>
          <w:marTop w:val="0"/>
          <w:marBottom w:val="0"/>
          <w:divBdr>
            <w:top w:val="none" w:sz="0" w:space="0" w:color="auto"/>
            <w:left w:val="none" w:sz="0" w:space="0" w:color="auto"/>
            <w:bottom w:val="none" w:sz="0" w:space="0" w:color="auto"/>
            <w:right w:val="none" w:sz="0" w:space="0" w:color="auto"/>
          </w:divBdr>
        </w:div>
        <w:div w:id="901330858">
          <w:marLeft w:val="480"/>
          <w:marRight w:val="0"/>
          <w:marTop w:val="0"/>
          <w:marBottom w:val="0"/>
          <w:divBdr>
            <w:top w:val="none" w:sz="0" w:space="0" w:color="auto"/>
            <w:left w:val="none" w:sz="0" w:space="0" w:color="auto"/>
            <w:bottom w:val="none" w:sz="0" w:space="0" w:color="auto"/>
            <w:right w:val="none" w:sz="0" w:space="0" w:color="auto"/>
          </w:divBdr>
        </w:div>
        <w:div w:id="2105689852">
          <w:marLeft w:val="480"/>
          <w:marRight w:val="0"/>
          <w:marTop w:val="0"/>
          <w:marBottom w:val="0"/>
          <w:divBdr>
            <w:top w:val="none" w:sz="0" w:space="0" w:color="auto"/>
            <w:left w:val="none" w:sz="0" w:space="0" w:color="auto"/>
            <w:bottom w:val="none" w:sz="0" w:space="0" w:color="auto"/>
            <w:right w:val="none" w:sz="0" w:space="0" w:color="auto"/>
          </w:divBdr>
        </w:div>
        <w:div w:id="1477986441">
          <w:marLeft w:val="480"/>
          <w:marRight w:val="0"/>
          <w:marTop w:val="0"/>
          <w:marBottom w:val="0"/>
          <w:divBdr>
            <w:top w:val="none" w:sz="0" w:space="0" w:color="auto"/>
            <w:left w:val="none" w:sz="0" w:space="0" w:color="auto"/>
            <w:bottom w:val="none" w:sz="0" w:space="0" w:color="auto"/>
            <w:right w:val="none" w:sz="0" w:space="0" w:color="auto"/>
          </w:divBdr>
        </w:div>
      </w:divsChild>
    </w:div>
    <w:div w:id="1232960848">
      <w:bodyDiv w:val="1"/>
      <w:marLeft w:val="0"/>
      <w:marRight w:val="0"/>
      <w:marTop w:val="0"/>
      <w:marBottom w:val="0"/>
      <w:divBdr>
        <w:top w:val="none" w:sz="0" w:space="0" w:color="auto"/>
        <w:left w:val="none" w:sz="0" w:space="0" w:color="auto"/>
        <w:bottom w:val="none" w:sz="0" w:space="0" w:color="auto"/>
        <w:right w:val="none" w:sz="0" w:space="0" w:color="auto"/>
      </w:divBdr>
    </w:div>
    <w:div w:id="1236159590">
      <w:bodyDiv w:val="1"/>
      <w:marLeft w:val="0"/>
      <w:marRight w:val="0"/>
      <w:marTop w:val="0"/>
      <w:marBottom w:val="0"/>
      <w:divBdr>
        <w:top w:val="none" w:sz="0" w:space="0" w:color="auto"/>
        <w:left w:val="none" w:sz="0" w:space="0" w:color="auto"/>
        <w:bottom w:val="none" w:sz="0" w:space="0" w:color="auto"/>
        <w:right w:val="none" w:sz="0" w:space="0" w:color="auto"/>
      </w:divBdr>
      <w:divsChild>
        <w:div w:id="270938966">
          <w:marLeft w:val="480"/>
          <w:marRight w:val="0"/>
          <w:marTop w:val="0"/>
          <w:marBottom w:val="0"/>
          <w:divBdr>
            <w:top w:val="none" w:sz="0" w:space="0" w:color="auto"/>
            <w:left w:val="none" w:sz="0" w:space="0" w:color="auto"/>
            <w:bottom w:val="none" w:sz="0" w:space="0" w:color="auto"/>
            <w:right w:val="none" w:sz="0" w:space="0" w:color="auto"/>
          </w:divBdr>
        </w:div>
        <w:div w:id="1912886099">
          <w:marLeft w:val="480"/>
          <w:marRight w:val="0"/>
          <w:marTop w:val="0"/>
          <w:marBottom w:val="0"/>
          <w:divBdr>
            <w:top w:val="none" w:sz="0" w:space="0" w:color="auto"/>
            <w:left w:val="none" w:sz="0" w:space="0" w:color="auto"/>
            <w:bottom w:val="none" w:sz="0" w:space="0" w:color="auto"/>
            <w:right w:val="none" w:sz="0" w:space="0" w:color="auto"/>
          </w:divBdr>
        </w:div>
        <w:div w:id="1259411832">
          <w:marLeft w:val="480"/>
          <w:marRight w:val="0"/>
          <w:marTop w:val="0"/>
          <w:marBottom w:val="0"/>
          <w:divBdr>
            <w:top w:val="none" w:sz="0" w:space="0" w:color="auto"/>
            <w:left w:val="none" w:sz="0" w:space="0" w:color="auto"/>
            <w:bottom w:val="none" w:sz="0" w:space="0" w:color="auto"/>
            <w:right w:val="none" w:sz="0" w:space="0" w:color="auto"/>
          </w:divBdr>
        </w:div>
        <w:div w:id="473062227">
          <w:marLeft w:val="480"/>
          <w:marRight w:val="0"/>
          <w:marTop w:val="0"/>
          <w:marBottom w:val="0"/>
          <w:divBdr>
            <w:top w:val="none" w:sz="0" w:space="0" w:color="auto"/>
            <w:left w:val="none" w:sz="0" w:space="0" w:color="auto"/>
            <w:bottom w:val="none" w:sz="0" w:space="0" w:color="auto"/>
            <w:right w:val="none" w:sz="0" w:space="0" w:color="auto"/>
          </w:divBdr>
        </w:div>
        <w:div w:id="394351507">
          <w:marLeft w:val="480"/>
          <w:marRight w:val="0"/>
          <w:marTop w:val="0"/>
          <w:marBottom w:val="0"/>
          <w:divBdr>
            <w:top w:val="none" w:sz="0" w:space="0" w:color="auto"/>
            <w:left w:val="none" w:sz="0" w:space="0" w:color="auto"/>
            <w:bottom w:val="none" w:sz="0" w:space="0" w:color="auto"/>
            <w:right w:val="none" w:sz="0" w:space="0" w:color="auto"/>
          </w:divBdr>
        </w:div>
        <w:div w:id="1641573028">
          <w:marLeft w:val="480"/>
          <w:marRight w:val="0"/>
          <w:marTop w:val="0"/>
          <w:marBottom w:val="0"/>
          <w:divBdr>
            <w:top w:val="none" w:sz="0" w:space="0" w:color="auto"/>
            <w:left w:val="none" w:sz="0" w:space="0" w:color="auto"/>
            <w:bottom w:val="none" w:sz="0" w:space="0" w:color="auto"/>
            <w:right w:val="none" w:sz="0" w:space="0" w:color="auto"/>
          </w:divBdr>
        </w:div>
      </w:divsChild>
    </w:div>
    <w:div w:id="1240364916">
      <w:bodyDiv w:val="1"/>
      <w:marLeft w:val="0"/>
      <w:marRight w:val="0"/>
      <w:marTop w:val="0"/>
      <w:marBottom w:val="0"/>
      <w:divBdr>
        <w:top w:val="none" w:sz="0" w:space="0" w:color="auto"/>
        <w:left w:val="none" w:sz="0" w:space="0" w:color="auto"/>
        <w:bottom w:val="none" w:sz="0" w:space="0" w:color="auto"/>
        <w:right w:val="none" w:sz="0" w:space="0" w:color="auto"/>
      </w:divBdr>
      <w:divsChild>
        <w:div w:id="2055421101">
          <w:marLeft w:val="480"/>
          <w:marRight w:val="0"/>
          <w:marTop w:val="0"/>
          <w:marBottom w:val="0"/>
          <w:divBdr>
            <w:top w:val="none" w:sz="0" w:space="0" w:color="auto"/>
            <w:left w:val="none" w:sz="0" w:space="0" w:color="auto"/>
            <w:bottom w:val="none" w:sz="0" w:space="0" w:color="auto"/>
            <w:right w:val="none" w:sz="0" w:space="0" w:color="auto"/>
          </w:divBdr>
        </w:div>
      </w:divsChild>
    </w:div>
    <w:div w:id="1241283132">
      <w:bodyDiv w:val="1"/>
      <w:marLeft w:val="0"/>
      <w:marRight w:val="0"/>
      <w:marTop w:val="0"/>
      <w:marBottom w:val="0"/>
      <w:divBdr>
        <w:top w:val="none" w:sz="0" w:space="0" w:color="auto"/>
        <w:left w:val="none" w:sz="0" w:space="0" w:color="auto"/>
        <w:bottom w:val="none" w:sz="0" w:space="0" w:color="auto"/>
        <w:right w:val="none" w:sz="0" w:space="0" w:color="auto"/>
      </w:divBdr>
    </w:div>
    <w:div w:id="1241524098">
      <w:bodyDiv w:val="1"/>
      <w:marLeft w:val="0"/>
      <w:marRight w:val="0"/>
      <w:marTop w:val="0"/>
      <w:marBottom w:val="0"/>
      <w:divBdr>
        <w:top w:val="none" w:sz="0" w:space="0" w:color="auto"/>
        <w:left w:val="none" w:sz="0" w:space="0" w:color="auto"/>
        <w:bottom w:val="none" w:sz="0" w:space="0" w:color="auto"/>
        <w:right w:val="none" w:sz="0" w:space="0" w:color="auto"/>
      </w:divBdr>
    </w:div>
    <w:div w:id="1242250514">
      <w:bodyDiv w:val="1"/>
      <w:marLeft w:val="0"/>
      <w:marRight w:val="0"/>
      <w:marTop w:val="0"/>
      <w:marBottom w:val="0"/>
      <w:divBdr>
        <w:top w:val="none" w:sz="0" w:space="0" w:color="auto"/>
        <w:left w:val="none" w:sz="0" w:space="0" w:color="auto"/>
        <w:bottom w:val="none" w:sz="0" w:space="0" w:color="auto"/>
        <w:right w:val="none" w:sz="0" w:space="0" w:color="auto"/>
      </w:divBdr>
    </w:div>
    <w:div w:id="1244148842">
      <w:bodyDiv w:val="1"/>
      <w:marLeft w:val="0"/>
      <w:marRight w:val="0"/>
      <w:marTop w:val="0"/>
      <w:marBottom w:val="0"/>
      <w:divBdr>
        <w:top w:val="none" w:sz="0" w:space="0" w:color="auto"/>
        <w:left w:val="none" w:sz="0" w:space="0" w:color="auto"/>
        <w:bottom w:val="none" w:sz="0" w:space="0" w:color="auto"/>
        <w:right w:val="none" w:sz="0" w:space="0" w:color="auto"/>
      </w:divBdr>
      <w:divsChild>
        <w:div w:id="1774663064">
          <w:marLeft w:val="480"/>
          <w:marRight w:val="0"/>
          <w:marTop w:val="0"/>
          <w:marBottom w:val="0"/>
          <w:divBdr>
            <w:top w:val="none" w:sz="0" w:space="0" w:color="auto"/>
            <w:left w:val="none" w:sz="0" w:space="0" w:color="auto"/>
            <w:bottom w:val="none" w:sz="0" w:space="0" w:color="auto"/>
            <w:right w:val="none" w:sz="0" w:space="0" w:color="auto"/>
          </w:divBdr>
        </w:div>
        <w:div w:id="411658196">
          <w:marLeft w:val="480"/>
          <w:marRight w:val="0"/>
          <w:marTop w:val="0"/>
          <w:marBottom w:val="0"/>
          <w:divBdr>
            <w:top w:val="none" w:sz="0" w:space="0" w:color="auto"/>
            <w:left w:val="none" w:sz="0" w:space="0" w:color="auto"/>
            <w:bottom w:val="none" w:sz="0" w:space="0" w:color="auto"/>
            <w:right w:val="none" w:sz="0" w:space="0" w:color="auto"/>
          </w:divBdr>
        </w:div>
        <w:div w:id="1138912459">
          <w:marLeft w:val="480"/>
          <w:marRight w:val="0"/>
          <w:marTop w:val="0"/>
          <w:marBottom w:val="0"/>
          <w:divBdr>
            <w:top w:val="none" w:sz="0" w:space="0" w:color="auto"/>
            <w:left w:val="none" w:sz="0" w:space="0" w:color="auto"/>
            <w:bottom w:val="none" w:sz="0" w:space="0" w:color="auto"/>
            <w:right w:val="none" w:sz="0" w:space="0" w:color="auto"/>
          </w:divBdr>
        </w:div>
        <w:div w:id="1075395375">
          <w:marLeft w:val="480"/>
          <w:marRight w:val="0"/>
          <w:marTop w:val="0"/>
          <w:marBottom w:val="0"/>
          <w:divBdr>
            <w:top w:val="none" w:sz="0" w:space="0" w:color="auto"/>
            <w:left w:val="none" w:sz="0" w:space="0" w:color="auto"/>
            <w:bottom w:val="none" w:sz="0" w:space="0" w:color="auto"/>
            <w:right w:val="none" w:sz="0" w:space="0" w:color="auto"/>
          </w:divBdr>
        </w:div>
        <w:div w:id="379477851">
          <w:marLeft w:val="480"/>
          <w:marRight w:val="0"/>
          <w:marTop w:val="0"/>
          <w:marBottom w:val="0"/>
          <w:divBdr>
            <w:top w:val="none" w:sz="0" w:space="0" w:color="auto"/>
            <w:left w:val="none" w:sz="0" w:space="0" w:color="auto"/>
            <w:bottom w:val="none" w:sz="0" w:space="0" w:color="auto"/>
            <w:right w:val="none" w:sz="0" w:space="0" w:color="auto"/>
          </w:divBdr>
        </w:div>
        <w:div w:id="1437944670">
          <w:marLeft w:val="480"/>
          <w:marRight w:val="0"/>
          <w:marTop w:val="0"/>
          <w:marBottom w:val="0"/>
          <w:divBdr>
            <w:top w:val="none" w:sz="0" w:space="0" w:color="auto"/>
            <w:left w:val="none" w:sz="0" w:space="0" w:color="auto"/>
            <w:bottom w:val="none" w:sz="0" w:space="0" w:color="auto"/>
            <w:right w:val="none" w:sz="0" w:space="0" w:color="auto"/>
          </w:divBdr>
        </w:div>
        <w:div w:id="8218170">
          <w:marLeft w:val="480"/>
          <w:marRight w:val="0"/>
          <w:marTop w:val="0"/>
          <w:marBottom w:val="0"/>
          <w:divBdr>
            <w:top w:val="none" w:sz="0" w:space="0" w:color="auto"/>
            <w:left w:val="none" w:sz="0" w:space="0" w:color="auto"/>
            <w:bottom w:val="none" w:sz="0" w:space="0" w:color="auto"/>
            <w:right w:val="none" w:sz="0" w:space="0" w:color="auto"/>
          </w:divBdr>
        </w:div>
        <w:div w:id="1755273002">
          <w:marLeft w:val="480"/>
          <w:marRight w:val="0"/>
          <w:marTop w:val="0"/>
          <w:marBottom w:val="0"/>
          <w:divBdr>
            <w:top w:val="none" w:sz="0" w:space="0" w:color="auto"/>
            <w:left w:val="none" w:sz="0" w:space="0" w:color="auto"/>
            <w:bottom w:val="none" w:sz="0" w:space="0" w:color="auto"/>
            <w:right w:val="none" w:sz="0" w:space="0" w:color="auto"/>
          </w:divBdr>
        </w:div>
        <w:div w:id="2125925698">
          <w:marLeft w:val="480"/>
          <w:marRight w:val="0"/>
          <w:marTop w:val="0"/>
          <w:marBottom w:val="0"/>
          <w:divBdr>
            <w:top w:val="none" w:sz="0" w:space="0" w:color="auto"/>
            <w:left w:val="none" w:sz="0" w:space="0" w:color="auto"/>
            <w:bottom w:val="none" w:sz="0" w:space="0" w:color="auto"/>
            <w:right w:val="none" w:sz="0" w:space="0" w:color="auto"/>
          </w:divBdr>
        </w:div>
        <w:div w:id="654649105">
          <w:marLeft w:val="480"/>
          <w:marRight w:val="0"/>
          <w:marTop w:val="0"/>
          <w:marBottom w:val="0"/>
          <w:divBdr>
            <w:top w:val="none" w:sz="0" w:space="0" w:color="auto"/>
            <w:left w:val="none" w:sz="0" w:space="0" w:color="auto"/>
            <w:bottom w:val="none" w:sz="0" w:space="0" w:color="auto"/>
            <w:right w:val="none" w:sz="0" w:space="0" w:color="auto"/>
          </w:divBdr>
        </w:div>
        <w:div w:id="1123888276">
          <w:marLeft w:val="480"/>
          <w:marRight w:val="0"/>
          <w:marTop w:val="0"/>
          <w:marBottom w:val="0"/>
          <w:divBdr>
            <w:top w:val="none" w:sz="0" w:space="0" w:color="auto"/>
            <w:left w:val="none" w:sz="0" w:space="0" w:color="auto"/>
            <w:bottom w:val="none" w:sz="0" w:space="0" w:color="auto"/>
            <w:right w:val="none" w:sz="0" w:space="0" w:color="auto"/>
          </w:divBdr>
        </w:div>
        <w:div w:id="1101880510">
          <w:marLeft w:val="480"/>
          <w:marRight w:val="0"/>
          <w:marTop w:val="0"/>
          <w:marBottom w:val="0"/>
          <w:divBdr>
            <w:top w:val="none" w:sz="0" w:space="0" w:color="auto"/>
            <w:left w:val="none" w:sz="0" w:space="0" w:color="auto"/>
            <w:bottom w:val="none" w:sz="0" w:space="0" w:color="auto"/>
            <w:right w:val="none" w:sz="0" w:space="0" w:color="auto"/>
          </w:divBdr>
        </w:div>
        <w:div w:id="2020353416">
          <w:marLeft w:val="480"/>
          <w:marRight w:val="0"/>
          <w:marTop w:val="0"/>
          <w:marBottom w:val="0"/>
          <w:divBdr>
            <w:top w:val="none" w:sz="0" w:space="0" w:color="auto"/>
            <w:left w:val="none" w:sz="0" w:space="0" w:color="auto"/>
            <w:bottom w:val="none" w:sz="0" w:space="0" w:color="auto"/>
            <w:right w:val="none" w:sz="0" w:space="0" w:color="auto"/>
          </w:divBdr>
        </w:div>
        <w:div w:id="1554652407">
          <w:marLeft w:val="480"/>
          <w:marRight w:val="0"/>
          <w:marTop w:val="0"/>
          <w:marBottom w:val="0"/>
          <w:divBdr>
            <w:top w:val="none" w:sz="0" w:space="0" w:color="auto"/>
            <w:left w:val="none" w:sz="0" w:space="0" w:color="auto"/>
            <w:bottom w:val="none" w:sz="0" w:space="0" w:color="auto"/>
            <w:right w:val="none" w:sz="0" w:space="0" w:color="auto"/>
          </w:divBdr>
        </w:div>
        <w:div w:id="1190218373">
          <w:marLeft w:val="480"/>
          <w:marRight w:val="0"/>
          <w:marTop w:val="0"/>
          <w:marBottom w:val="0"/>
          <w:divBdr>
            <w:top w:val="none" w:sz="0" w:space="0" w:color="auto"/>
            <w:left w:val="none" w:sz="0" w:space="0" w:color="auto"/>
            <w:bottom w:val="none" w:sz="0" w:space="0" w:color="auto"/>
            <w:right w:val="none" w:sz="0" w:space="0" w:color="auto"/>
          </w:divBdr>
        </w:div>
        <w:div w:id="1737121702">
          <w:marLeft w:val="480"/>
          <w:marRight w:val="0"/>
          <w:marTop w:val="0"/>
          <w:marBottom w:val="0"/>
          <w:divBdr>
            <w:top w:val="none" w:sz="0" w:space="0" w:color="auto"/>
            <w:left w:val="none" w:sz="0" w:space="0" w:color="auto"/>
            <w:bottom w:val="none" w:sz="0" w:space="0" w:color="auto"/>
            <w:right w:val="none" w:sz="0" w:space="0" w:color="auto"/>
          </w:divBdr>
        </w:div>
        <w:div w:id="57829482">
          <w:marLeft w:val="480"/>
          <w:marRight w:val="0"/>
          <w:marTop w:val="0"/>
          <w:marBottom w:val="0"/>
          <w:divBdr>
            <w:top w:val="none" w:sz="0" w:space="0" w:color="auto"/>
            <w:left w:val="none" w:sz="0" w:space="0" w:color="auto"/>
            <w:bottom w:val="none" w:sz="0" w:space="0" w:color="auto"/>
            <w:right w:val="none" w:sz="0" w:space="0" w:color="auto"/>
          </w:divBdr>
        </w:div>
        <w:div w:id="1108088363">
          <w:marLeft w:val="480"/>
          <w:marRight w:val="0"/>
          <w:marTop w:val="0"/>
          <w:marBottom w:val="0"/>
          <w:divBdr>
            <w:top w:val="none" w:sz="0" w:space="0" w:color="auto"/>
            <w:left w:val="none" w:sz="0" w:space="0" w:color="auto"/>
            <w:bottom w:val="none" w:sz="0" w:space="0" w:color="auto"/>
            <w:right w:val="none" w:sz="0" w:space="0" w:color="auto"/>
          </w:divBdr>
        </w:div>
        <w:div w:id="1946187584">
          <w:marLeft w:val="480"/>
          <w:marRight w:val="0"/>
          <w:marTop w:val="0"/>
          <w:marBottom w:val="0"/>
          <w:divBdr>
            <w:top w:val="none" w:sz="0" w:space="0" w:color="auto"/>
            <w:left w:val="none" w:sz="0" w:space="0" w:color="auto"/>
            <w:bottom w:val="none" w:sz="0" w:space="0" w:color="auto"/>
            <w:right w:val="none" w:sz="0" w:space="0" w:color="auto"/>
          </w:divBdr>
        </w:div>
        <w:div w:id="1840926720">
          <w:marLeft w:val="480"/>
          <w:marRight w:val="0"/>
          <w:marTop w:val="0"/>
          <w:marBottom w:val="0"/>
          <w:divBdr>
            <w:top w:val="none" w:sz="0" w:space="0" w:color="auto"/>
            <w:left w:val="none" w:sz="0" w:space="0" w:color="auto"/>
            <w:bottom w:val="none" w:sz="0" w:space="0" w:color="auto"/>
            <w:right w:val="none" w:sz="0" w:space="0" w:color="auto"/>
          </w:divBdr>
        </w:div>
        <w:div w:id="569850609">
          <w:marLeft w:val="480"/>
          <w:marRight w:val="0"/>
          <w:marTop w:val="0"/>
          <w:marBottom w:val="0"/>
          <w:divBdr>
            <w:top w:val="none" w:sz="0" w:space="0" w:color="auto"/>
            <w:left w:val="none" w:sz="0" w:space="0" w:color="auto"/>
            <w:bottom w:val="none" w:sz="0" w:space="0" w:color="auto"/>
            <w:right w:val="none" w:sz="0" w:space="0" w:color="auto"/>
          </w:divBdr>
        </w:div>
        <w:div w:id="1171798032">
          <w:marLeft w:val="480"/>
          <w:marRight w:val="0"/>
          <w:marTop w:val="0"/>
          <w:marBottom w:val="0"/>
          <w:divBdr>
            <w:top w:val="none" w:sz="0" w:space="0" w:color="auto"/>
            <w:left w:val="none" w:sz="0" w:space="0" w:color="auto"/>
            <w:bottom w:val="none" w:sz="0" w:space="0" w:color="auto"/>
            <w:right w:val="none" w:sz="0" w:space="0" w:color="auto"/>
          </w:divBdr>
        </w:div>
        <w:div w:id="1218054759">
          <w:marLeft w:val="480"/>
          <w:marRight w:val="0"/>
          <w:marTop w:val="0"/>
          <w:marBottom w:val="0"/>
          <w:divBdr>
            <w:top w:val="none" w:sz="0" w:space="0" w:color="auto"/>
            <w:left w:val="none" w:sz="0" w:space="0" w:color="auto"/>
            <w:bottom w:val="none" w:sz="0" w:space="0" w:color="auto"/>
            <w:right w:val="none" w:sz="0" w:space="0" w:color="auto"/>
          </w:divBdr>
        </w:div>
        <w:div w:id="178853531">
          <w:marLeft w:val="480"/>
          <w:marRight w:val="0"/>
          <w:marTop w:val="0"/>
          <w:marBottom w:val="0"/>
          <w:divBdr>
            <w:top w:val="none" w:sz="0" w:space="0" w:color="auto"/>
            <w:left w:val="none" w:sz="0" w:space="0" w:color="auto"/>
            <w:bottom w:val="none" w:sz="0" w:space="0" w:color="auto"/>
            <w:right w:val="none" w:sz="0" w:space="0" w:color="auto"/>
          </w:divBdr>
        </w:div>
        <w:div w:id="1446851931">
          <w:marLeft w:val="480"/>
          <w:marRight w:val="0"/>
          <w:marTop w:val="0"/>
          <w:marBottom w:val="0"/>
          <w:divBdr>
            <w:top w:val="none" w:sz="0" w:space="0" w:color="auto"/>
            <w:left w:val="none" w:sz="0" w:space="0" w:color="auto"/>
            <w:bottom w:val="none" w:sz="0" w:space="0" w:color="auto"/>
            <w:right w:val="none" w:sz="0" w:space="0" w:color="auto"/>
          </w:divBdr>
        </w:div>
        <w:div w:id="3287756">
          <w:marLeft w:val="480"/>
          <w:marRight w:val="0"/>
          <w:marTop w:val="0"/>
          <w:marBottom w:val="0"/>
          <w:divBdr>
            <w:top w:val="none" w:sz="0" w:space="0" w:color="auto"/>
            <w:left w:val="none" w:sz="0" w:space="0" w:color="auto"/>
            <w:bottom w:val="none" w:sz="0" w:space="0" w:color="auto"/>
            <w:right w:val="none" w:sz="0" w:space="0" w:color="auto"/>
          </w:divBdr>
        </w:div>
        <w:div w:id="1700861793">
          <w:marLeft w:val="480"/>
          <w:marRight w:val="0"/>
          <w:marTop w:val="0"/>
          <w:marBottom w:val="0"/>
          <w:divBdr>
            <w:top w:val="none" w:sz="0" w:space="0" w:color="auto"/>
            <w:left w:val="none" w:sz="0" w:space="0" w:color="auto"/>
            <w:bottom w:val="none" w:sz="0" w:space="0" w:color="auto"/>
            <w:right w:val="none" w:sz="0" w:space="0" w:color="auto"/>
          </w:divBdr>
        </w:div>
        <w:div w:id="44645000">
          <w:marLeft w:val="480"/>
          <w:marRight w:val="0"/>
          <w:marTop w:val="0"/>
          <w:marBottom w:val="0"/>
          <w:divBdr>
            <w:top w:val="none" w:sz="0" w:space="0" w:color="auto"/>
            <w:left w:val="none" w:sz="0" w:space="0" w:color="auto"/>
            <w:bottom w:val="none" w:sz="0" w:space="0" w:color="auto"/>
            <w:right w:val="none" w:sz="0" w:space="0" w:color="auto"/>
          </w:divBdr>
        </w:div>
        <w:div w:id="2077976329">
          <w:marLeft w:val="480"/>
          <w:marRight w:val="0"/>
          <w:marTop w:val="0"/>
          <w:marBottom w:val="0"/>
          <w:divBdr>
            <w:top w:val="none" w:sz="0" w:space="0" w:color="auto"/>
            <w:left w:val="none" w:sz="0" w:space="0" w:color="auto"/>
            <w:bottom w:val="none" w:sz="0" w:space="0" w:color="auto"/>
            <w:right w:val="none" w:sz="0" w:space="0" w:color="auto"/>
          </w:divBdr>
        </w:div>
        <w:div w:id="1920215720">
          <w:marLeft w:val="480"/>
          <w:marRight w:val="0"/>
          <w:marTop w:val="0"/>
          <w:marBottom w:val="0"/>
          <w:divBdr>
            <w:top w:val="none" w:sz="0" w:space="0" w:color="auto"/>
            <w:left w:val="none" w:sz="0" w:space="0" w:color="auto"/>
            <w:bottom w:val="none" w:sz="0" w:space="0" w:color="auto"/>
            <w:right w:val="none" w:sz="0" w:space="0" w:color="auto"/>
          </w:divBdr>
        </w:div>
        <w:div w:id="1932081890">
          <w:marLeft w:val="480"/>
          <w:marRight w:val="0"/>
          <w:marTop w:val="0"/>
          <w:marBottom w:val="0"/>
          <w:divBdr>
            <w:top w:val="none" w:sz="0" w:space="0" w:color="auto"/>
            <w:left w:val="none" w:sz="0" w:space="0" w:color="auto"/>
            <w:bottom w:val="none" w:sz="0" w:space="0" w:color="auto"/>
            <w:right w:val="none" w:sz="0" w:space="0" w:color="auto"/>
          </w:divBdr>
        </w:div>
        <w:div w:id="133455594">
          <w:marLeft w:val="480"/>
          <w:marRight w:val="0"/>
          <w:marTop w:val="0"/>
          <w:marBottom w:val="0"/>
          <w:divBdr>
            <w:top w:val="none" w:sz="0" w:space="0" w:color="auto"/>
            <w:left w:val="none" w:sz="0" w:space="0" w:color="auto"/>
            <w:bottom w:val="none" w:sz="0" w:space="0" w:color="auto"/>
            <w:right w:val="none" w:sz="0" w:space="0" w:color="auto"/>
          </w:divBdr>
        </w:div>
        <w:div w:id="1629817162">
          <w:marLeft w:val="480"/>
          <w:marRight w:val="0"/>
          <w:marTop w:val="0"/>
          <w:marBottom w:val="0"/>
          <w:divBdr>
            <w:top w:val="none" w:sz="0" w:space="0" w:color="auto"/>
            <w:left w:val="none" w:sz="0" w:space="0" w:color="auto"/>
            <w:bottom w:val="none" w:sz="0" w:space="0" w:color="auto"/>
            <w:right w:val="none" w:sz="0" w:space="0" w:color="auto"/>
          </w:divBdr>
        </w:div>
        <w:div w:id="1910652695">
          <w:marLeft w:val="480"/>
          <w:marRight w:val="0"/>
          <w:marTop w:val="0"/>
          <w:marBottom w:val="0"/>
          <w:divBdr>
            <w:top w:val="none" w:sz="0" w:space="0" w:color="auto"/>
            <w:left w:val="none" w:sz="0" w:space="0" w:color="auto"/>
            <w:bottom w:val="none" w:sz="0" w:space="0" w:color="auto"/>
            <w:right w:val="none" w:sz="0" w:space="0" w:color="auto"/>
          </w:divBdr>
        </w:div>
        <w:div w:id="2055152212">
          <w:marLeft w:val="480"/>
          <w:marRight w:val="0"/>
          <w:marTop w:val="0"/>
          <w:marBottom w:val="0"/>
          <w:divBdr>
            <w:top w:val="none" w:sz="0" w:space="0" w:color="auto"/>
            <w:left w:val="none" w:sz="0" w:space="0" w:color="auto"/>
            <w:bottom w:val="none" w:sz="0" w:space="0" w:color="auto"/>
            <w:right w:val="none" w:sz="0" w:space="0" w:color="auto"/>
          </w:divBdr>
        </w:div>
        <w:div w:id="1914200613">
          <w:marLeft w:val="480"/>
          <w:marRight w:val="0"/>
          <w:marTop w:val="0"/>
          <w:marBottom w:val="0"/>
          <w:divBdr>
            <w:top w:val="none" w:sz="0" w:space="0" w:color="auto"/>
            <w:left w:val="none" w:sz="0" w:space="0" w:color="auto"/>
            <w:bottom w:val="none" w:sz="0" w:space="0" w:color="auto"/>
            <w:right w:val="none" w:sz="0" w:space="0" w:color="auto"/>
          </w:divBdr>
        </w:div>
      </w:divsChild>
    </w:div>
    <w:div w:id="1244412847">
      <w:bodyDiv w:val="1"/>
      <w:marLeft w:val="0"/>
      <w:marRight w:val="0"/>
      <w:marTop w:val="0"/>
      <w:marBottom w:val="0"/>
      <w:divBdr>
        <w:top w:val="none" w:sz="0" w:space="0" w:color="auto"/>
        <w:left w:val="none" w:sz="0" w:space="0" w:color="auto"/>
        <w:bottom w:val="none" w:sz="0" w:space="0" w:color="auto"/>
        <w:right w:val="none" w:sz="0" w:space="0" w:color="auto"/>
      </w:divBdr>
    </w:div>
    <w:div w:id="1245335507">
      <w:bodyDiv w:val="1"/>
      <w:marLeft w:val="0"/>
      <w:marRight w:val="0"/>
      <w:marTop w:val="0"/>
      <w:marBottom w:val="0"/>
      <w:divBdr>
        <w:top w:val="none" w:sz="0" w:space="0" w:color="auto"/>
        <w:left w:val="none" w:sz="0" w:space="0" w:color="auto"/>
        <w:bottom w:val="none" w:sz="0" w:space="0" w:color="auto"/>
        <w:right w:val="none" w:sz="0" w:space="0" w:color="auto"/>
      </w:divBdr>
    </w:div>
    <w:div w:id="1247376969">
      <w:bodyDiv w:val="1"/>
      <w:marLeft w:val="0"/>
      <w:marRight w:val="0"/>
      <w:marTop w:val="0"/>
      <w:marBottom w:val="0"/>
      <w:divBdr>
        <w:top w:val="none" w:sz="0" w:space="0" w:color="auto"/>
        <w:left w:val="none" w:sz="0" w:space="0" w:color="auto"/>
        <w:bottom w:val="none" w:sz="0" w:space="0" w:color="auto"/>
        <w:right w:val="none" w:sz="0" w:space="0" w:color="auto"/>
      </w:divBdr>
    </w:div>
    <w:div w:id="1248617198">
      <w:bodyDiv w:val="1"/>
      <w:marLeft w:val="0"/>
      <w:marRight w:val="0"/>
      <w:marTop w:val="0"/>
      <w:marBottom w:val="0"/>
      <w:divBdr>
        <w:top w:val="none" w:sz="0" w:space="0" w:color="auto"/>
        <w:left w:val="none" w:sz="0" w:space="0" w:color="auto"/>
        <w:bottom w:val="none" w:sz="0" w:space="0" w:color="auto"/>
        <w:right w:val="none" w:sz="0" w:space="0" w:color="auto"/>
      </w:divBdr>
    </w:div>
    <w:div w:id="1249344224">
      <w:bodyDiv w:val="1"/>
      <w:marLeft w:val="0"/>
      <w:marRight w:val="0"/>
      <w:marTop w:val="0"/>
      <w:marBottom w:val="0"/>
      <w:divBdr>
        <w:top w:val="none" w:sz="0" w:space="0" w:color="auto"/>
        <w:left w:val="none" w:sz="0" w:space="0" w:color="auto"/>
        <w:bottom w:val="none" w:sz="0" w:space="0" w:color="auto"/>
        <w:right w:val="none" w:sz="0" w:space="0" w:color="auto"/>
      </w:divBdr>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52005161">
      <w:bodyDiv w:val="1"/>
      <w:marLeft w:val="0"/>
      <w:marRight w:val="0"/>
      <w:marTop w:val="0"/>
      <w:marBottom w:val="0"/>
      <w:divBdr>
        <w:top w:val="none" w:sz="0" w:space="0" w:color="auto"/>
        <w:left w:val="none" w:sz="0" w:space="0" w:color="auto"/>
        <w:bottom w:val="none" w:sz="0" w:space="0" w:color="auto"/>
        <w:right w:val="none" w:sz="0" w:space="0" w:color="auto"/>
      </w:divBdr>
      <w:divsChild>
        <w:div w:id="2100443672">
          <w:marLeft w:val="480"/>
          <w:marRight w:val="0"/>
          <w:marTop w:val="0"/>
          <w:marBottom w:val="0"/>
          <w:divBdr>
            <w:top w:val="none" w:sz="0" w:space="0" w:color="auto"/>
            <w:left w:val="none" w:sz="0" w:space="0" w:color="auto"/>
            <w:bottom w:val="none" w:sz="0" w:space="0" w:color="auto"/>
            <w:right w:val="none" w:sz="0" w:space="0" w:color="auto"/>
          </w:divBdr>
        </w:div>
      </w:divsChild>
    </w:div>
    <w:div w:id="1254052212">
      <w:bodyDiv w:val="1"/>
      <w:marLeft w:val="0"/>
      <w:marRight w:val="0"/>
      <w:marTop w:val="0"/>
      <w:marBottom w:val="0"/>
      <w:divBdr>
        <w:top w:val="none" w:sz="0" w:space="0" w:color="auto"/>
        <w:left w:val="none" w:sz="0" w:space="0" w:color="auto"/>
        <w:bottom w:val="none" w:sz="0" w:space="0" w:color="auto"/>
        <w:right w:val="none" w:sz="0" w:space="0" w:color="auto"/>
      </w:divBdr>
      <w:divsChild>
        <w:div w:id="883523378">
          <w:marLeft w:val="480"/>
          <w:marRight w:val="0"/>
          <w:marTop w:val="0"/>
          <w:marBottom w:val="0"/>
          <w:divBdr>
            <w:top w:val="none" w:sz="0" w:space="0" w:color="auto"/>
            <w:left w:val="none" w:sz="0" w:space="0" w:color="auto"/>
            <w:bottom w:val="none" w:sz="0" w:space="0" w:color="auto"/>
            <w:right w:val="none" w:sz="0" w:space="0" w:color="auto"/>
          </w:divBdr>
        </w:div>
        <w:div w:id="1118334962">
          <w:marLeft w:val="480"/>
          <w:marRight w:val="0"/>
          <w:marTop w:val="0"/>
          <w:marBottom w:val="0"/>
          <w:divBdr>
            <w:top w:val="none" w:sz="0" w:space="0" w:color="auto"/>
            <w:left w:val="none" w:sz="0" w:space="0" w:color="auto"/>
            <w:bottom w:val="none" w:sz="0" w:space="0" w:color="auto"/>
            <w:right w:val="none" w:sz="0" w:space="0" w:color="auto"/>
          </w:divBdr>
        </w:div>
        <w:div w:id="1085027906">
          <w:marLeft w:val="480"/>
          <w:marRight w:val="0"/>
          <w:marTop w:val="0"/>
          <w:marBottom w:val="0"/>
          <w:divBdr>
            <w:top w:val="none" w:sz="0" w:space="0" w:color="auto"/>
            <w:left w:val="none" w:sz="0" w:space="0" w:color="auto"/>
            <w:bottom w:val="none" w:sz="0" w:space="0" w:color="auto"/>
            <w:right w:val="none" w:sz="0" w:space="0" w:color="auto"/>
          </w:divBdr>
        </w:div>
        <w:div w:id="122618840">
          <w:marLeft w:val="480"/>
          <w:marRight w:val="0"/>
          <w:marTop w:val="0"/>
          <w:marBottom w:val="0"/>
          <w:divBdr>
            <w:top w:val="none" w:sz="0" w:space="0" w:color="auto"/>
            <w:left w:val="none" w:sz="0" w:space="0" w:color="auto"/>
            <w:bottom w:val="none" w:sz="0" w:space="0" w:color="auto"/>
            <w:right w:val="none" w:sz="0" w:space="0" w:color="auto"/>
          </w:divBdr>
        </w:div>
        <w:div w:id="2072314177">
          <w:marLeft w:val="480"/>
          <w:marRight w:val="0"/>
          <w:marTop w:val="0"/>
          <w:marBottom w:val="0"/>
          <w:divBdr>
            <w:top w:val="none" w:sz="0" w:space="0" w:color="auto"/>
            <w:left w:val="none" w:sz="0" w:space="0" w:color="auto"/>
            <w:bottom w:val="none" w:sz="0" w:space="0" w:color="auto"/>
            <w:right w:val="none" w:sz="0" w:space="0" w:color="auto"/>
          </w:divBdr>
        </w:div>
        <w:div w:id="681198742">
          <w:marLeft w:val="480"/>
          <w:marRight w:val="0"/>
          <w:marTop w:val="0"/>
          <w:marBottom w:val="0"/>
          <w:divBdr>
            <w:top w:val="none" w:sz="0" w:space="0" w:color="auto"/>
            <w:left w:val="none" w:sz="0" w:space="0" w:color="auto"/>
            <w:bottom w:val="none" w:sz="0" w:space="0" w:color="auto"/>
            <w:right w:val="none" w:sz="0" w:space="0" w:color="auto"/>
          </w:divBdr>
        </w:div>
        <w:div w:id="1059939122">
          <w:marLeft w:val="480"/>
          <w:marRight w:val="0"/>
          <w:marTop w:val="0"/>
          <w:marBottom w:val="0"/>
          <w:divBdr>
            <w:top w:val="none" w:sz="0" w:space="0" w:color="auto"/>
            <w:left w:val="none" w:sz="0" w:space="0" w:color="auto"/>
            <w:bottom w:val="none" w:sz="0" w:space="0" w:color="auto"/>
            <w:right w:val="none" w:sz="0" w:space="0" w:color="auto"/>
          </w:divBdr>
        </w:div>
        <w:div w:id="736394774">
          <w:marLeft w:val="480"/>
          <w:marRight w:val="0"/>
          <w:marTop w:val="0"/>
          <w:marBottom w:val="0"/>
          <w:divBdr>
            <w:top w:val="none" w:sz="0" w:space="0" w:color="auto"/>
            <w:left w:val="none" w:sz="0" w:space="0" w:color="auto"/>
            <w:bottom w:val="none" w:sz="0" w:space="0" w:color="auto"/>
            <w:right w:val="none" w:sz="0" w:space="0" w:color="auto"/>
          </w:divBdr>
        </w:div>
        <w:div w:id="1271740703">
          <w:marLeft w:val="480"/>
          <w:marRight w:val="0"/>
          <w:marTop w:val="0"/>
          <w:marBottom w:val="0"/>
          <w:divBdr>
            <w:top w:val="none" w:sz="0" w:space="0" w:color="auto"/>
            <w:left w:val="none" w:sz="0" w:space="0" w:color="auto"/>
            <w:bottom w:val="none" w:sz="0" w:space="0" w:color="auto"/>
            <w:right w:val="none" w:sz="0" w:space="0" w:color="auto"/>
          </w:divBdr>
        </w:div>
        <w:div w:id="2057922867">
          <w:marLeft w:val="480"/>
          <w:marRight w:val="0"/>
          <w:marTop w:val="0"/>
          <w:marBottom w:val="0"/>
          <w:divBdr>
            <w:top w:val="none" w:sz="0" w:space="0" w:color="auto"/>
            <w:left w:val="none" w:sz="0" w:space="0" w:color="auto"/>
            <w:bottom w:val="none" w:sz="0" w:space="0" w:color="auto"/>
            <w:right w:val="none" w:sz="0" w:space="0" w:color="auto"/>
          </w:divBdr>
        </w:div>
        <w:div w:id="33317178">
          <w:marLeft w:val="480"/>
          <w:marRight w:val="0"/>
          <w:marTop w:val="0"/>
          <w:marBottom w:val="0"/>
          <w:divBdr>
            <w:top w:val="none" w:sz="0" w:space="0" w:color="auto"/>
            <w:left w:val="none" w:sz="0" w:space="0" w:color="auto"/>
            <w:bottom w:val="none" w:sz="0" w:space="0" w:color="auto"/>
            <w:right w:val="none" w:sz="0" w:space="0" w:color="auto"/>
          </w:divBdr>
        </w:div>
        <w:div w:id="234828099">
          <w:marLeft w:val="480"/>
          <w:marRight w:val="0"/>
          <w:marTop w:val="0"/>
          <w:marBottom w:val="0"/>
          <w:divBdr>
            <w:top w:val="none" w:sz="0" w:space="0" w:color="auto"/>
            <w:left w:val="none" w:sz="0" w:space="0" w:color="auto"/>
            <w:bottom w:val="none" w:sz="0" w:space="0" w:color="auto"/>
            <w:right w:val="none" w:sz="0" w:space="0" w:color="auto"/>
          </w:divBdr>
        </w:div>
        <w:div w:id="2031760165">
          <w:marLeft w:val="480"/>
          <w:marRight w:val="0"/>
          <w:marTop w:val="0"/>
          <w:marBottom w:val="0"/>
          <w:divBdr>
            <w:top w:val="none" w:sz="0" w:space="0" w:color="auto"/>
            <w:left w:val="none" w:sz="0" w:space="0" w:color="auto"/>
            <w:bottom w:val="none" w:sz="0" w:space="0" w:color="auto"/>
            <w:right w:val="none" w:sz="0" w:space="0" w:color="auto"/>
          </w:divBdr>
        </w:div>
        <w:div w:id="572932684">
          <w:marLeft w:val="480"/>
          <w:marRight w:val="0"/>
          <w:marTop w:val="0"/>
          <w:marBottom w:val="0"/>
          <w:divBdr>
            <w:top w:val="none" w:sz="0" w:space="0" w:color="auto"/>
            <w:left w:val="none" w:sz="0" w:space="0" w:color="auto"/>
            <w:bottom w:val="none" w:sz="0" w:space="0" w:color="auto"/>
            <w:right w:val="none" w:sz="0" w:space="0" w:color="auto"/>
          </w:divBdr>
        </w:div>
        <w:div w:id="146283414">
          <w:marLeft w:val="480"/>
          <w:marRight w:val="0"/>
          <w:marTop w:val="0"/>
          <w:marBottom w:val="0"/>
          <w:divBdr>
            <w:top w:val="none" w:sz="0" w:space="0" w:color="auto"/>
            <w:left w:val="none" w:sz="0" w:space="0" w:color="auto"/>
            <w:bottom w:val="none" w:sz="0" w:space="0" w:color="auto"/>
            <w:right w:val="none" w:sz="0" w:space="0" w:color="auto"/>
          </w:divBdr>
        </w:div>
        <w:div w:id="1229923410">
          <w:marLeft w:val="480"/>
          <w:marRight w:val="0"/>
          <w:marTop w:val="0"/>
          <w:marBottom w:val="0"/>
          <w:divBdr>
            <w:top w:val="none" w:sz="0" w:space="0" w:color="auto"/>
            <w:left w:val="none" w:sz="0" w:space="0" w:color="auto"/>
            <w:bottom w:val="none" w:sz="0" w:space="0" w:color="auto"/>
            <w:right w:val="none" w:sz="0" w:space="0" w:color="auto"/>
          </w:divBdr>
        </w:div>
        <w:div w:id="1674643783">
          <w:marLeft w:val="480"/>
          <w:marRight w:val="0"/>
          <w:marTop w:val="0"/>
          <w:marBottom w:val="0"/>
          <w:divBdr>
            <w:top w:val="none" w:sz="0" w:space="0" w:color="auto"/>
            <w:left w:val="none" w:sz="0" w:space="0" w:color="auto"/>
            <w:bottom w:val="none" w:sz="0" w:space="0" w:color="auto"/>
            <w:right w:val="none" w:sz="0" w:space="0" w:color="auto"/>
          </w:divBdr>
        </w:div>
        <w:div w:id="1723821945">
          <w:marLeft w:val="480"/>
          <w:marRight w:val="0"/>
          <w:marTop w:val="0"/>
          <w:marBottom w:val="0"/>
          <w:divBdr>
            <w:top w:val="none" w:sz="0" w:space="0" w:color="auto"/>
            <w:left w:val="none" w:sz="0" w:space="0" w:color="auto"/>
            <w:bottom w:val="none" w:sz="0" w:space="0" w:color="auto"/>
            <w:right w:val="none" w:sz="0" w:space="0" w:color="auto"/>
          </w:divBdr>
        </w:div>
        <w:div w:id="619729743">
          <w:marLeft w:val="480"/>
          <w:marRight w:val="0"/>
          <w:marTop w:val="0"/>
          <w:marBottom w:val="0"/>
          <w:divBdr>
            <w:top w:val="none" w:sz="0" w:space="0" w:color="auto"/>
            <w:left w:val="none" w:sz="0" w:space="0" w:color="auto"/>
            <w:bottom w:val="none" w:sz="0" w:space="0" w:color="auto"/>
            <w:right w:val="none" w:sz="0" w:space="0" w:color="auto"/>
          </w:divBdr>
        </w:div>
        <w:div w:id="545529597">
          <w:marLeft w:val="480"/>
          <w:marRight w:val="0"/>
          <w:marTop w:val="0"/>
          <w:marBottom w:val="0"/>
          <w:divBdr>
            <w:top w:val="none" w:sz="0" w:space="0" w:color="auto"/>
            <w:left w:val="none" w:sz="0" w:space="0" w:color="auto"/>
            <w:bottom w:val="none" w:sz="0" w:space="0" w:color="auto"/>
            <w:right w:val="none" w:sz="0" w:space="0" w:color="auto"/>
          </w:divBdr>
        </w:div>
        <w:div w:id="1601521449">
          <w:marLeft w:val="480"/>
          <w:marRight w:val="0"/>
          <w:marTop w:val="0"/>
          <w:marBottom w:val="0"/>
          <w:divBdr>
            <w:top w:val="none" w:sz="0" w:space="0" w:color="auto"/>
            <w:left w:val="none" w:sz="0" w:space="0" w:color="auto"/>
            <w:bottom w:val="none" w:sz="0" w:space="0" w:color="auto"/>
            <w:right w:val="none" w:sz="0" w:space="0" w:color="auto"/>
          </w:divBdr>
        </w:div>
        <w:div w:id="2058963731">
          <w:marLeft w:val="480"/>
          <w:marRight w:val="0"/>
          <w:marTop w:val="0"/>
          <w:marBottom w:val="0"/>
          <w:divBdr>
            <w:top w:val="none" w:sz="0" w:space="0" w:color="auto"/>
            <w:left w:val="none" w:sz="0" w:space="0" w:color="auto"/>
            <w:bottom w:val="none" w:sz="0" w:space="0" w:color="auto"/>
            <w:right w:val="none" w:sz="0" w:space="0" w:color="auto"/>
          </w:divBdr>
        </w:div>
        <w:div w:id="944924580">
          <w:marLeft w:val="480"/>
          <w:marRight w:val="0"/>
          <w:marTop w:val="0"/>
          <w:marBottom w:val="0"/>
          <w:divBdr>
            <w:top w:val="none" w:sz="0" w:space="0" w:color="auto"/>
            <w:left w:val="none" w:sz="0" w:space="0" w:color="auto"/>
            <w:bottom w:val="none" w:sz="0" w:space="0" w:color="auto"/>
            <w:right w:val="none" w:sz="0" w:space="0" w:color="auto"/>
          </w:divBdr>
        </w:div>
        <w:div w:id="378282776">
          <w:marLeft w:val="480"/>
          <w:marRight w:val="0"/>
          <w:marTop w:val="0"/>
          <w:marBottom w:val="0"/>
          <w:divBdr>
            <w:top w:val="none" w:sz="0" w:space="0" w:color="auto"/>
            <w:left w:val="none" w:sz="0" w:space="0" w:color="auto"/>
            <w:bottom w:val="none" w:sz="0" w:space="0" w:color="auto"/>
            <w:right w:val="none" w:sz="0" w:space="0" w:color="auto"/>
          </w:divBdr>
        </w:div>
        <w:div w:id="1945724785">
          <w:marLeft w:val="480"/>
          <w:marRight w:val="0"/>
          <w:marTop w:val="0"/>
          <w:marBottom w:val="0"/>
          <w:divBdr>
            <w:top w:val="none" w:sz="0" w:space="0" w:color="auto"/>
            <w:left w:val="none" w:sz="0" w:space="0" w:color="auto"/>
            <w:bottom w:val="none" w:sz="0" w:space="0" w:color="auto"/>
            <w:right w:val="none" w:sz="0" w:space="0" w:color="auto"/>
          </w:divBdr>
        </w:div>
        <w:div w:id="1987973871">
          <w:marLeft w:val="480"/>
          <w:marRight w:val="0"/>
          <w:marTop w:val="0"/>
          <w:marBottom w:val="0"/>
          <w:divBdr>
            <w:top w:val="none" w:sz="0" w:space="0" w:color="auto"/>
            <w:left w:val="none" w:sz="0" w:space="0" w:color="auto"/>
            <w:bottom w:val="none" w:sz="0" w:space="0" w:color="auto"/>
            <w:right w:val="none" w:sz="0" w:space="0" w:color="auto"/>
          </w:divBdr>
        </w:div>
        <w:div w:id="1742100474">
          <w:marLeft w:val="480"/>
          <w:marRight w:val="0"/>
          <w:marTop w:val="0"/>
          <w:marBottom w:val="0"/>
          <w:divBdr>
            <w:top w:val="none" w:sz="0" w:space="0" w:color="auto"/>
            <w:left w:val="none" w:sz="0" w:space="0" w:color="auto"/>
            <w:bottom w:val="none" w:sz="0" w:space="0" w:color="auto"/>
            <w:right w:val="none" w:sz="0" w:space="0" w:color="auto"/>
          </w:divBdr>
        </w:div>
        <w:div w:id="1043869869">
          <w:marLeft w:val="480"/>
          <w:marRight w:val="0"/>
          <w:marTop w:val="0"/>
          <w:marBottom w:val="0"/>
          <w:divBdr>
            <w:top w:val="none" w:sz="0" w:space="0" w:color="auto"/>
            <w:left w:val="none" w:sz="0" w:space="0" w:color="auto"/>
            <w:bottom w:val="none" w:sz="0" w:space="0" w:color="auto"/>
            <w:right w:val="none" w:sz="0" w:space="0" w:color="auto"/>
          </w:divBdr>
        </w:div>
        <w:div w:id="1863713087">
          <w:marLeft w:val="480"/>
          <w:marRight w:val="0"/>
          <w:marTop w:val="0"/>
          <w:marBottom w:val="0"/>
          <w:divBdr>
            <w:top w:val="none" w:sz="0" w:space="0" w:color="auto"/>
            <w:left w:val="none" w:sz="0" w:space="0" w:color="auto"/>
            <w:bottom w:val="none" w:sz="0" w:space="0" w:color="auto"/>
            <w:right w:val="none" w:sz="0" w:space="0" w:color="auto"/>
          </w:divBdr>
        </w:div>
        <w:div w:id="1280990527">
          <w:marLeft w:val="480"/>
          <w:marRight w:val="0"/>
          <w:marTop w:val="0"/>
          <w:marBottom w:val="0"/>
          <w:divBdr>
            <w:top w:val="none" w:sz="0" w:space="0" w:color="auto"/>
            <w:left w:val="none" w:sz="0" w:space="0" w:color="auto"/>
            <w:bottom w:val="none" w:sz="0" w:space="0" w:color="auto"/>
            <w:right w:val="none" w:sz="0" w:space="0" w:color="auto"/>
          </w:divBdr>
        </w:div>
        <w:div w:id="1476072282">
          <w:marLeft w:val="480"/>
          <w:marRight w:val="0"/>
          <w:marTop w:val="0"/>
          <w:marBottom w:val="0"/>
          <w:divBdr>
            <w:top w:val="none" w:sz="0" w:space="0" w:color="auto"/>
            <w:left w:val="none" w:sz="0" w:space="0" w:color="auto"/>
            <w:bottom w:val="none" w:sz="0" w:space="0" w:color="auto"/>
            <w:right w:val="none" w:sz="0" w:space="0" w:color="auto"/>
          </w:divBdr>
        </w:div>
        <w:div w:id="1677732767">
          <w:marLeft w:val="480"/>
          <w:marRight w:val="0"/>
          <w:marTop w:val="0"/>
          <w:marBottom w:val="0"/>
          <w:divBdr>
            <w:top w:val="none" w:sz="0" w:space="0" w:color="auto"/>
            <w:left w:val="none" w:sz="0" w:space="0" w:color="auto"/>
            <w:bottom w:val="none" w:sz="0" w:space="0" w:color="auto"/>
            <w:right w:val="none" w:sz="0" w:space="0" w:color="auto"/>
          </w:divBdr>
        </w:div>
        <w:div w:id="8223256">
          <w:marLeft w:val="480"/>
          <w:marRight w:val="0"/>
          <w:marTop w:val="0"/>
          <w:marBottom w:val="0"/>
          <w:divBdr>
            <w:top w:val="none" w:sz="0" w:space="0" w:color="auto"/>
            <w:left w:val="none" w:sz="0" w:space="0" w:color="auto"/>
            <w:bottom w:val="none" w:sz="0" w:space="0" w:color="auto"/>
            <w:right w:val="none" w:sz="0" w:space="0" w:color="auto"/>
          </w:divBdr>
        </w:div>
        <w:div w:id="99841534">
          <w:marLeft w:val="480"/>
          <w:marRight w:val="0"/>
          <w:marTop w:val="0"/>
          <w:marBottom w:val="0"/>
          <w:divBdr>
            <w:top w:val="none" w:sz="0" w:space="0" w:color="auto"/>
            <w:left w:val="none" w:sz="0" w:space="0" w:color="auto"/>
            <w:bottom w:val="none" w:sz="0" w:space="0" w:color="auto"/>
            <w:right w:val="none" w:sz="0" w:space="0" w:color="auto"/>
          </w:divBdr>
        </w:div>
        <w:div w:id="880434571">
          <w:marLeft w:val="480"/>
          <w:marRight w:val="0"/>
          <w:marTop w:val="0"/>
          <w:marBottom w:val="0"/>
          <w:divBdr>
            <w:top w:val="none" w:sz="0" w:space="0" w:color="auto"/>
            <w:left w:val="none" w:sz="0" w:space="0" w:color="auto"/>
            <w:bottom w:val="none" w:sz="0" w:space="0" w:color="auto"/>
            <w:right w:val="none" w:sz="0" w:space="0" w:color="auto"/>
          </w:divBdr>
        </w:div>
        <w:div w:id="1166245566">
          <w:marLeft w:val="480"/>
          <w:marRight w:val="0"/>
          <w:marTop w:val="0"/>
          <w:marBottom w:val="0"/>
          <w:divBdr>
            <w:top w:val="none" w:sz="0" w:space="0" w:color="auto"/>
            <w:left w:val="none" w:sz="0" w:space="0" w:color="auto"/>
            <w:bottom w:val="none" w:sz="0" w:space="0" w:color="auto"/>
            <w:right w:val="none" w:sz="0" w:space="0" w:color="auto"/>
          </w:divBdr>
        </w:div>
        <w:div w:id="1800882600">
          <w:marLeft w:val="480"/>
          <w:marRight w:val="0"/>
          <w:marTop w:val="0"/>
          <w:marBottom w:val="0"/>
          <w:divBdr>
            <w:top w:val="none" w:sz="0" w:space="0" w:color="auto"/>
            <w:left w:val="none" w:sz="0" w:space="0" w:color="auto"/>
            <w:bottom w:val="none" w:sz="0" w:space="0" w:color="auto"/>
            <w:right w:val="none" w:sz="0" w:space="0" w:color="auto"/>
          </w:divBdr>
        </w:div>
      </w:divsChild>
    </w:div>
    <w:div w:id="1255211783">
      <w:bodyDiv w:val="1"/>
      <w:marLeft w:val="0"/>
      <w:marRight w:val="0"/>
      <w:marTop w:val="0"/>
      <w:marBottom w:val="0"/>
      <w:divBdr>
        <w:top w:val="none" w:sz="0" w:space="0" w:color="auto"/>
        <w:left w:val="none" w:sz="0" w:space="0" w:color="auto"/>
        <w:bottom w:val="none" w:sz="0" w:space="0" w:color="auto"/>
        <w:right w:val="none" w:sz="0" w:space="0" w:color="auto"/>
      </w:divBdr>
      <w:divsChild>
        <w:div w:id="1903908800">
          <w:marLeft w:val="480"/>
          <w:marRight w:val="0"/>
          <w:marTop w:val="0"/>
          <w:marBottom w:val="0"/>
          <w:divBdr>
            <w:top w:val="none" w:sz="0" w:space="0" w:color="auto"/>
            <w:left w:val="none" w:sz="0" w:space="0" w:color="auto"/>
            <w:bottom w:val="none" w:sz="0" w:space="0" w:color="auto"/>
            <w:right w:val="none" w:sz="0" w:space="0" w:color="auto"/>
          </w:divBdr>
        </w:div>
        <w:div w:id="2128306925">
          <w:marLeft w:val="480"/>
          <w:marRight w:val="0"/>
          <w:marTop w:val="0"/>
          <w:marBottom w:val="0"/>
          <w:divBdr>
            <w:top w:val="none" w:sz="0" w:space="0" w:color="auto"/>
            <w:left w:val="none" w:sz="0" w:space="0" w:color="auto"/>
            <w:bottom w:val="none" w:sz="0" w:space="0" w:color="auto"/>
            <w:right w:val="none" w:sz="0" w:space="0" w:color="auto"/>
          </w:divBdr>
        </w:div>
      </w:divsChild>
    </w:div>
    <w:div w:id="1257059253">
      <w:bodyDiv w:val="1"/>
      <w:marLeft w:val="0"/>
      <w:marRight w:val="0"/>
      <w:marTop w:val="0"/>
      <w:marBottom w:val="0"/>
      <w:divBdr>
        <w:top w:val="none" w:sz="0" w:space="0" w:color="auto"/>
        <w:left w:val="none" w:sz="0" w:space="0" w:color="auto"/>
        <w:bottom w:val="none" w:sz="0" w:space="0" w:color="auto"/>
        <w:right w:val="none" w:sz="0" w:space="0" w:color="auto"/>
      </w:divBdr>
    </w:div>
    <w:div w:id="1258253081">
      <w:bodyDiv w:val="1"/>
      <w:marLeft w:val="0"/>
      <w:marRight w:val="0"/>
      <w:marTop w:val="0"/>
      <w:marBottom w:val="0"/>
      <w:divBdr>
        <w:top w:val="none" w:sz="0" w:space="0" w:color="auto"/>
        <w:left w:val="none" w:sz="0" w:space="0" w:color="auto"/>
        <w:bottom w:val="none" w:sz="0" w:space="0" w:color="auto"/>
        <w:right w:val="none" w:sz="0" w:space="0" w:color="auto"/>
      </w:divBdr>
    </w:div>
    <w:div w:id="1263997397">
      <w:bodyDiv w:val="1"/>
      <w:marLeft w:val="0"/>
      <w:marRight w:val="0"/>
      <w:marTop w:val="0"/>
      <w:marBottom w:val="0"/>
      <w:divBdr>
        <w:top w:val="none" w:sz="0" w:space="0" w:color="auto"/>
        <w:left w:val="none" w:sz="0" w:space="0" w:color="auto"/>
        <w:bottom w:val="none" w:sz="0" w:space="0" w:color="auto"/>
        <w:right w:val="none" w:sz="0" w:space="0" w:color="auto"/>
      </w:divBdr>
      <w:divsChild>
        <w:div w:id="2006854970">
          <w:marLeft w:val="480"/>
          <w:marRight w:val="0"/>
          <w:marTop w:val="0"/>
          <w:marBottom w:val="0"/>
          <w:divBdr>
            <w:top w:val="none" w:sz="0" w:space="0" w:color="auto"/>
            <w:left w:val="none" w:sz="0" w:space="0" w:color="auto"/>
            <w:bottom w:val="none" w:sz="0" w:space="0" w:color="auto"/>
            <w:right w:val="none" w:sz="0" w:space="0" w:color="auto"/>
          </w:divBdr>
        </w:div>
        <w:div w:id="671562887">
          <w:marLeft w:val="480"/>
          <w:marRight w:val="0"/>
          <w:marTop w:val="0"/>
          <w:marBottom w:val="0"/>
          <w:divBdr>
            <w:top w:val="none" w:sz="0" w:space="0" w:color="auto"/>
            <w:left w:val="none" w:sz="0" w:space="0" w:color="auto"/>
            <w:bottom w:val="none" w:sz="0" w:space="0" w:color="auto"/>
            <w:right w:val="none" w:sz="0" w:space="0" w:color="auto"/>
          </w:divBdr>
        </w:div>
        <w:div w:id="823207386">
          <w:marLeft w:val="480"/>
          <w:marRight w:val="0"/>
          <w:marTop w:val="0"/>
          <w:marBottom w:val="0"/>
          <w:divBdr>
            <w:top w:val="none" w:sz="0" w:space="0" w:color="auto"/>
            <w:left w:val="none" w:sz="0" w:space="0" w:color="auto"/>
            <w:bottom w:val="none" w:sz="0" w:space="0" w:color="auto"/>
            <w:right w:val="none" w:sz="0" w:space="0" w:color="auto"/>
          </w:divBdr>
        </w:div>
        <w:div w:id="856190269">
          <w:marLeft w:val="480"/>
          <w:marRight w:val="0"/>
          <w:marTop w:val="0"/>
          <w:marBottom w:val="0"/>
          <w:divBdr>
            <w:top w:val="none" w:sz="0" w:space="0" w:color="auto"/>
            <w:left w:val="none" w:sz="0" w:space="0" w:color="auto"/>
            <w:bottom w:val="none" w:sz="0" w:space="0" w:color="auto"/>
            <w:right w:val="none" w:sz="0" w:space="0" w:color="auto"/>
          </w:divBdr>
        </w:div>
        <w:div w:id="1395851399">
          <w:marLeft w:val="480"/>
          <w:marRight w:val="0"/>
          <w:marTop w:val="0"/>
          <w:marBottom w:val="0"/>
          <w:divBdr>
            <w:top w:val="none" w:sz="0" w:space="0" w:color="auto"/>
            <w:left w:val="none" w:sz="0" w:space="0" w:color="auto"/>
            <w:bottom w:val="none" w:sz="0" w:space="0" w:color="auto"/>
            <w:right w:val="none" w:sz="0" w:space="0" w:color="auto"/>
          </w:divBdr>
        </w:div>
        <w:div w:id="1217661711">
          <w:marLeft w:val="480"/>
          <w:marRight w:val="0"/>
          <w:marTop w:val="0"/>
          <w:marBottom w:val="0"/>
          <w:divBdr>
            <w:top w:val="none" w:sz="0" w:space="0" w:color="auto"/>
            <w:left w:val="none" w:sz="0" w:space="0" w:color="auto"/>
            <w:bottom w:val="none" w:sz="0" w:space="0" w:color="auto"/>
            <w:right w:val="none" w:sz="0" w:space="0" w:color="auto"/>
          </w:divBdr>
        </w:div>
        <w:div w:id="1019545599">
          <w:marLeft w:val="480"/>
          <w:marRight w:val="0"/>
          <w:marTop w:val="0"/>
          <w:marBottom w:val="0"/>
          <w:divBdr>
            <w:top w:val="none" w:sz="0" w:space="0" w:color="auto"/>
            <w:left w:val="none" w:sz="0" w:space="0" w:color="auto"/>
            <w:bottom w:val="none" w:sz="0" w:space="0" w:color="auto"/>
            <w:right w:val="none" w:sz="0" w:space="0" w:color="auto"/>
          </w:divBdr>
        </w:div>
        <w:div w:id="1282568594">
          <w:marLeft w:val="480"/>
          <w:marRight w:val="0"/>
          <w:marTop w:val="0"/>
          <w:marBottom w:val="0"/>
          <w:divBdr>
            <w:top w:val="none" w:sz="0" w:space="0" w:color="auto"/>
            <w:left w:val="none" w:sz="0" w:space="0" w:color="auto"/>
            <w:bottom w:val="none" w:sz="0" w:space="0" w:color="auto"/>
            <w:right w:val="none" w:sz="0" w:space="0" w:color="auto"/>
          </w:divBdr>
        </w:div>
        <w:div w:id="720056491">
          <w:marLeft w:val="480"/>
          <w:marRight w:val="0"/>
          <w:marTop w:val="0"/>
          <w:marBottom w:val="0"/>
          <w:divBdr>
            <w:top w:val="none" w:sz="0" w:space="0" w:color="auto"/>
            <w:left w:val="none" w:sz="0" w:space="0" w:color="auto"/>
            <w:bottom w:val="none" w:sz="0" w:space="0" w:color="auto"/>
            <w:right w:val="none" w:sz="0" w:space="0" w:color="auto"/>
          </w:divBdr>
        </w:div>
        <w:div w:id="867720552">
          <w:marLeft w:val="480"/>
          <w:marRight w:val="0"/>
          <w:marTop w:val="0"/>
          <w:marBottom w:val="0"/>
          <w:divBdr>
            <w:top w:val="none" w:sz="0" w:space="0" w:color="auto"/>
            <w:left w:val="none" w:sz="0" w:space="0" w:color="auto"/>
            <w:bottom w:val="none" w:sz="0" w:space="0" w:color="auto"/>
            <w:right w:val="none" w:sz="0" w:space="0" w:color="auto"/>
          </w:divBdr>
        </w:div>
        <w:div w:id="178011345">
          <w:marLeft w:val="480"/>
          <w:marRight w:val="0"/>
          <w:marTop w:val="0"/>
          <w:marBottom w:val="0"/>
          <w:divBdr>
            <w:top w:val="none" w:sz="0" w:space="0" w:color="auto"/>
            <w:left w:val="none" w:sz="0" w:space="0" w:color="auto"/>
            <w:bottom w:val="none" w:sz="0" w:space="0" w:color="auto"/>
            <w:right w:val="none" w:sz="0" w:space="0" w:color="auto"/>
          </w:divBdr>
        </w:div>
        <w:div w:id="916669639">
          <w:marLeft w:val="480"/>
          <w:marRight w:val="0"/>
          <w:marTop w:val="0"/>
          <w:marBottom w:val="0"/>
          <w:divBdr>
            <w:top w:val="none" w:sz="0" w:space="0" w:color="auto"/>
            <w:left w:val="none" w:sz="0" w:space="0" w:color="auto"/>
            <w:bottom w:val="none" w:sz="0" w:space="0" w:color="auto"/>
            <w:right w:val="none" w:sz="0" w:space="0" w:color="auto"/>
          </w:divBdr>
        </w:div>
        <w:div w:id="389697564">
          <w:marLeft w:val="480"/>
          <w:marRight w:val="0"/>
          <w:marTop w:val="0"/>
          <w:marBottom w:val="0"/>
          <w:divBdr>
            <w:top w:val="none" w:sz="0" w:space="0" w:color="auto"/>
            <w:left w:val="none" w:sz="0" w:space="0" w:color="auto"/>
            <w:bottom w:val="none" w:sz="0" w:space="0" w:color="auto"/>
            <w:right w:val="none" w:sz="0" w:space="0" w:color="auto"/>
          </w:divBdr>
        </w:div>
        <w:div w:id="1867479964">
          <w:marLeft w:val="480"/>
          <w:marRight w:val="0"/>
          <w:marTop w:val="0"/>
          <w:marBottom w:val="0"/>
          <w:divBdr>
            <w:top w:val="none" w:sz="0" w:space="0" w:color="auto"/>
            <w:left w:val="none" w:sz="0" w:space="0" w:color="auto"/>
            <w:bottom w:val="none" w:sz="0" w:space="0" w:color="auto"/>
            <w:right w:val="none" w:sz="0" w:space="0" w:color="auto"/>
          </w:divBdr>
        </w:div>
        <w:div w:id="1303197459">
          <w:marLeft w:val="480"/>
          <w:marRight w:val="0"/>
          <w:marTop w:val="0"/>
          <w:marBottom w:val="0"/>
          <w:divBdr>
            <w:top w:val="none" w:sz="0" w:space="0" w:color="auto"/>
            <w:left w:val="none" w:sz="0" w:space="0" w:color="auto"/>
            <w:bottom w:val="none" w:sz="0" w:space="0" w:color="auto"/>
            <w:right w:val="none" w:sz="0" w:space="0" w:color="auto"/>
          </w:divBdr>
        </w:div>
        <w:div w:id="1681008495">
          <w:marLeft w:val="480"/>
          <w:marRight w:val="0"/>
          <w:marTop w:val="0"/>
          <w:marBottom w:val="0"/>
          <w:divBdr>
            <w:top w:val="none" w:sz="0" w:space="0" w:color="auto"/>
            <w:left w:val="none" w:sz="0" w:space="0" w:color="auto"/>
            <w:bottom w:val="none" w:sz="0" w:space="0" w:color="auto"/>
            <w:right w:val="none" w:sz="0" w:space="0" w:color="auto"/>
          </w:divBdr>
        </w:div>
        <w:div w:id="1918199201">
          <w:marLeft w:val="480"/>
          <w:marRight w:val="0"/>
          <w:marTop w:val="0"/>
          <w:marBottom w:val="0"/>
          <w:divBdr>
            <w:top w:val="none" w:sz="0" w:space="0" w:color="auto"/>
            <w:left w:val="none" w:sz="0" w:space="0" w:color="auto"/>
            <w:bottom w:val="none" w:sz="0" w:space="0" w:color="auto"/>
            <w:right w:val="none" w:sz="0" w:space="0" w:color="auto"/>
          </w:divBdr>
        </w:div>
        <w:div w:id="1865749486">
          <w:marLeft w:val="480"/>
          <w:marRight w:val="0"/>
          <w:marTop w:val="0"/>
          <w:marBottom w:val="0"/>
          <w:divBdr>
            <w:top w:val="none" w:sz="0" w:space="0" w:color="auto"/>
            <w:left w:val="none" w:sz="0" w:space="0" w:color="auto"/>
            <w:bottom w:val="none" w:sz="0" w:space="0" w:color="auto"/>
            <w:right w:val="none" w:sz="0" w:space="0" w:color="auto"/>
          </w:divBdr>
        </w:div>
        <w:div w:id="515385102">
          <w:marLeft w:val="480"/>
          <w:marRight w:val="0"/>
          <w:marTop w:val="0"/>
          <w:marBottom w:val="0"/>
          <w:divBdr>
            <w:top w:val="none" w:sz="0" w:space="0" w:color="auto"/>
            <w:left w:val="none" w:sz="0" w:space="0" w:color="auto"/>
            <w:bottom w:val="none" w:sz="0" w:space="0" w:color="auto"/>
            <w:right w:val="none" w:sz="0" w:space="0" w:color="auto"/>
          </w:divBdr>
        </w:div>
        <w:div w:id="1750761230">
          <w:marLeft w:val="480"/>
          <w:marRight w:val="0"/>
          <w:marTop w:val="0"/>
          <w:marBottom w:val="0"/>
          <w:divBdr>
            <w:top w:val="none" w:sz="0" w:space="0" w:color="auto"/>
            <w:left w:val="none" w:sz="0" w:space="0" w:color="auto"/>
            <w:bottom w:val="none" w:sz="0" w:space="0" w:color="auto"/>
            <w:right w:val="none" w:sz="0" w:space="0" w:color="auto"/>
          </w:divBdr>
        </w:div>
        <w:div w:id="1675036197">
          <w:marLeft w:val="480"/>
          <w:marRight w:val="0"/>
          <w:marTop w:val="0"/>
          <w:marBottom w:val="0"/>
          <w:divBdr>
            <w:top w:val="none" w:sz="0" w:space="0" w:color="auto"/>
            <w:left w:val="none" w:sz="0" w:space="0" w:color="auto"/>
            <w:bottom w:val="none" w:sz="0" w:space="0" w:color="auto"/>
            <w:right w:val="none" w:sz="0" w:space="0" w:color="auto"/>
          </w:divBdr>
        </w:div>
        <w:div w:id="1081222745">
          <w:marLeft w:val="480"/>
          <w:marRight w:val="0"/>
          <w:marTop w:val="0"/>
          <w:marBottom w:val="0"/>
          <w:divBdr>
            <w:top w:val="none" w:sz="0" w:space="0" w:color="auto"/>
            <w:left w:val="none" w:sz="0" w:space="0" w:color="auto"/>
            <w:bottom w:val="none" w:sz="0" w:space="0" w:color="auto"/>
            <w:right w:val="none" w:sz="0" w:space="0" w:color="auto"/>
          </w:divBdr>
        </w:div>
        <w:div w:id="819882013">
          <w:marLeft w:val="480"/>
          <w:marRight w:val="0"/>
          <w:marTop w:val="0"/>
          <w:marBottom w:val="0"/>
          <w:divBdr>
            <w:top w:val="none" w:sz="0" w:space="0" w:color="auto"/>
            <w:left w:val="none" w:sz="0" w:space="0" w:color="auto"/>
            <w:bottom w:val="none" w:sz="0" w:space="0" w:color="auto"/>
            <w:right w:val="none" w:sz="0" w:space="0" w:color="auto"/>
          </w:divBdr>
        </w:div>
        <w:div w:id="1442382930">
          <w:marLeft w:val="480"/>
          <w:marRight w:val="0"/>
          <w:marTop w:val="0"/>
          <w:marBottom w:val="0"/>
          <w:divBdr>
            <w:top w:val="none" w:sz="0" w:space="0" w:color="auto"/>
            <w:left w:val="none" w:sz="0" w:space="0" w:color="auto"/>
            <w:bottom w:val="none" w:sz="0" w:space="0" w:color="auto"/>
            <w:right w:val="none" w:sz="0" w:space="0" w:color="auto"/>
          </w:divBdr>
        </w:div>
        <w:div w:id="929587062">
          <w:marLeft w:val="480"/>
          <w:marRight w:val="0"/>
          <w:marTop w:val="0"/>
          <w:marBottom w:val="0"/>
          <w:divBdr>
            <w:top w:val="none" w:sz="0" w:space="0" w:color="auto"/>
            <w:left w:val="none" w:sz="0" w:space="0" w:color="auto"/>
            <w:bottom w:val="none" w:sz="0" w:space="0" w:color="auto"/>
            <w:right w:val="none" w:sz="0" w:space="0" w:color="auto"/>
          </w:divBdr>
        </w:div>
      </w:divsChild>
    </w:div>
    <w:div w:id="1267233809">
      <w:bodyDiv w:val="1"/>
      <w:marLeft w:val="0"/>
      <w:marRight w:val="0"/>
      <w:marTop w:val="0"/>
      <w:marBottom w:val="0"/>
      <w:divBdr>
        <w:top w:val="none" w:sz="0" w:space="0" w:color="auto"/>
        <w:left w:val="none" w:sz="0" w:space="0" w:color="auto"/>
        <w:bottom w:val="none" w:sz="0" w:space="0" w:color="auto"/>
        <w:right w:val="none" w:sz="0" w:space="0" w:color="auto"/>
      </w:divBdr>
    </w:div>
    <w:div w:id="1267421499">
      <w:bodyDiv w:val="1"/>
      <w:marLeft w:val="0"/>
      <w:marRight w:val="0"/>
      <w:marTop w:val="0"/>
      <w:marBottom w:val="0"/>
      <w:divBdr>
        <w:top w:val="none" w:sz="0" w:space="0" w:color="auto"/>
        <w:left w:val="none" w:sz="0" w:space="0" w:color="auto"/>
        <w:bottom w:val="none" w:sz="0" w:space="0" w:color="auto"/>
        <w:right w:val="none" w:sz="0" w:space="0" w:color="auto"/>
      </w:divBdr>
    </w:div>
    <w:div w:id="1270815815">
      <w:bodyDiv w:val="1"/>
      <w:marLeft w:val="0"/>
      <w:marRight w:val="0"/>
      <w:marTop w:val="0"/>
      <w:marBottom w:val="0"/>
      <w:divBdr>
        <w:top w:val="none" w:sz="0" w:space="0" w:color="auto"/>
        <w:left w:val="none" w:sz="0" w:space="0" w:color="auto"/>
        <w:bottom w:val="none" w:sz="0" w:space="0" w:color="auto"/>
        <w:right w:val="none" w:sz="0" w:space="0" w:color="auto"/>
      </w:divBdr>
    </w:div>
    <w:div w:id="1271082760">
      <w:bodyDiv w:val="1"/>
      <w:marLeft w:val="0"/>
      <w:marRight w:val="0"/>
      <w:marTop w:val="0"/>
      <w:marBottom w:val="0"/>
      <w:divBdr>
        <w:top w:val="none" w:sz="0" w:space="0" w:color="auto"/>
        <w:left w:val="none" w:sz="0" w:space="0" w:color="auto"/>
        <w:bottom w:val="none" w:sz="0" w:space="0" w:color="auto"/>
        <w:right w:val="none" w:sz="0" w:space="0" w:color="auto"/>
      </w:divBdr>
    </w:div>
    <w:div w:id="1272207125">
      <w:bodyDiv w:val="1"/>
      <w:marLeft w:val="0"/>
      <w:marRight w:val="0"/>
      <w:marTop w:val="0"/>
      <w:marBottom w:val="0"/>
      <w:divBdr>
        <w:top w:val="none" w:sz="0" w:space="0" w:color="auto"/>
        <w:left w:val="none" w:sz="0" w:space="0" w:color="auto"/>
        <w:bottom w:val="none" w:sz="0" w:space="0" w:color="auto"/>
        <w:right w:val="none" w:sz="0" w:space="0" w:color="auto"/>
      </w:divBdr>
    </w:div>
    <w:div w:id="1276913192">
      <w:bodyDiv w:val="1"/>
      <w:marLeft w:val="0"/>
      <w:marRight w:val="0"/>
      <w:marTop w:val="0"/>
      <w:marBottom w:val="0"/>
      <w:divBdr>
        <w:top w:val="none" w:sz="0" w:space="0" w:color="auto"/>
        <w:left w:val="none" w:sz="0" w:space="0" w:color="auto"/>
        <w:bottom w:val="none" w:sz="0" w:space="0" w:color="auto"/>
        <w:right w:val="none" w:sz="0" w:space="0" w:color="auto"/>
      </w:divBdr>
    </w:div>
    <w:div w:id="1281381579">
      <w:bodyDiv w:val="1"/>
      <w:marLeft w:val="0"/>
      <w:marRight w:val="0"/>
      <w:marTop w:val="0"/>
      <w:marBottom w:val="0"/>
      <w:divBdr>
        <w:top w:val="none" w:sz="0" w:space="0" w:color="auto"/>
        <w:left w:val="none" w:sz="0" w:space="0" w:color="auto"/>
        <w:bottom w:val="none" w:sz="0" w:space="0" w:color="auto"/>
        <w:right w:val="none" w:sz="0" w:space="0" w:color="auto"/>
      </w:divBdr>
      <w:divsChild>
        <w:div w:id="2137328478">
          <w:marLeft w:val="480"/>
          <w:marRight w:val="0"/>
          <w:marTop w:val="0"/>
          <w:marBottom w:val="0"/>
          <w:divBdr>
            <w:top w:val="none" w:sz="0" w:space="0" w:color="auto"/>
            <w:left w:val="none" w:sz="0" w:space="0" w:color="auto"/>
            <w:bottom w:val="none" w:sz="0" w:space="0" w:color="auto"/>
            <w:right w:val="none" w:sz="0" w:space="0" w:color="auto"/>
          </w:divBdr>
        </w:div>
        <w:div w:id="523905437">
          <w:marLeft w:val="480"/>
          <w:marRight w:val="0"/>
          <w:marTop w:val="0"/>
          <w:marBottom w:val="0"/>
          <w:divBdr>
            <w:top w:val="none" w:sz="0" w:space="0" w:color="auto"/>
            <w:left w:val="none" w:sz="0" w:space="0" w:color="auto"/>
            <w:bottom w:val="none" w:sz="0" w:space="0" w:color="auto"/>
            <w:right w:val="none" w:sz="0" w:space="0" w:color="auto"/>
          </w:divBdr>
        </w:div>
        <w:div w:id="1861310902">
          <w:marLeft w:val="480"/>
          <w:marRight w:val="0"/>
          <w:marTop w:val="0"/>
          <w:marBottom w:val="0"/>
          <w:divBdr>
            <w:top w:val="none" w:sz="0" w:space="0" w:color="auto"/>
            <w:left w:val="none" w:sz="0" w:space="0" w:color="auto"/>
            <w:bottom w:val="none" w:sz="0" w:space="0" w:color="auto"/>
            <w:right w:val="none" w:sz="0" w:space="0" w:color="auto"/>
          </w:divBdr>
        </w:div>
        <w:div w:id="1102068210">
          <w:marLeft w:val="480"/>
          <w:marRight w:val="0"/>
          <w:marTop w:val="0"/>
          <w:marBottom w:val="0"/>
          <w:divBdr>
            <w:top w:val="none" w:sz="0" w:space="0" w:color="auto"/>
            <w:left w:val="none" w:sz="0" w:space="0" w:color="auto"/>
            <w:bottom w:val="none" w:sz="0" w:space="0" w:color="auto"/>
            <w:right w:val="none" w:sz="0" w:space="0" w:color="auto"/>
          </w:divBdr>
        </w:div>
        <w:div w:id="415327082">
          <w:marLeft w:val="480"/>
          <w:marRight w:val="0"/>
          <w:marTop w:val="0"/>
          <w:marBottom w:val="0"/>
          <w:divBdr>
            <w:top w:val="none" w:sz="0" w:space="0" w:color="auto"/>
            <w:left w:val="none" w:sz="0" w:space="0" w:color="auto"/>
            <w:bottom w:val="none" w:sz="0" w:space="0" w:color="auto"/>
            <w:right w:val="none" w:sz="0" w:space="0" w:color="auto"/>
          </w:divBdr>
        </w:div>
        <w:div w:id="233857694">
          <w:marLeft w:val="480"/>
          <w:marRight w:val="0"/>
          <w:marTop w:val="0"/>
          <w:marBottom w:val="0"/>
          <w:divBdr>
            <w:top w:val="none" w:sz="0" w:space="0" w:color="auto"/>
            <w:left w:val="none" w:sz="0" w:space="0" w:color="auto"/>
            <w:bottom w:val="none" w:sz="0" w:space="0" w:color="auto"/>
            <w:right w:val="none" w:sz="0" w:space="0" w:color="auto"/>
          </w:divBdr>
        </w:div>
        <w:div w:id="1825078628">
          <w:marLeft w:val="480"/>
          <w:marRight w:val="0"/>
          <w:marTop w:val="0"/>
          <w:marBottom w:val="0"/>
          <w:divBdr>
            <w:top w:val="none" w:sz="0" w:space="0" w:color="auto"/>
            <w:left w:val="none" w:sz="0" w:space="0" w:color="auto"/>
            <w:bottom w:val="none" w:sz="0" w:space="0" w:color="auto"/>
            <w:right w:val="none" w:sz="0" w:space="0" w:color="auto"/>
          </w:divBdr>
        </w:div>
        <w:div w:id="360210154">
          <w:marLeft w:val="480"/>
          <w:marRight w:val="0"/>
          <w:marTop w:val="0"/>
          <w:marBottom w:val="0"/>
          <w:divBdr>
            <w:top w:val="none" w:sz="0" w:space="0" w:color="auto"/>
            <w:left w:val="none" w:sz="0" w:space="0" w:color="auto"/>
            <w:bottom w:val="none" w:sz="0" w:space="0" w:color="auto"/>
            <w:right w:val="none" w:sz="0" w:space="0" w:color="auto"/>
          </w:divBdr>
        </w:div>
        <w:div w:id="1503858868">
          <w:marLeft w:val="480"/>
          <w:marRight w:val="0"/>
          <w:marTop w:val="0"/>
          <w:marBottom w:val="0"/>
          <w:divBdr>
            <w:top w:val="none" w:sz="0" w:space="0" w:color="auto"/>
            <w:left w:val="none" w:sz="0" w:space="0" w:color="auto"/>
            <w:bottom w:val="none" w:sz="0" w:space="0" w:color="auto"/>
            <w:right w:val="none" w:sz="0" w:space="0" w:color="auto"/>
          </w:divBdr>
        </w:div>
        <w:div w:id="1680423199">
          <w:marLeft w:val="480"/>
          <w:marRight w:val="0"/>
          <w:marTop w:val="0"/>
          <w:marBottom w:val="0"/>
          <w:divBdr>
            <w:top w:val="none" w:sz="0" w:space="0" w:color="auto"/>
            <w:left w:val="none" w:sz="0" w:space="0" w:color="auto"/>
            <w:bottom w:val="none" w:sz="0" w:space="0" w:color="auto"/>
            <w:right w:val="none" w:sz="0" w:space="0" w:color="auto"/>
          </w:divBdr>
        </w:div>
        <w:div w:id="2024085939">
          <w:marLeft w:val="480"/>
          <w:marRight w:val="0"/>
          <w:marTop w:val="0"/>
          <w:marBottom w:val="0"/>
          <w:divBdr>
            <w:top w:val="none" w:sz="0" w:space="0" w:color="auto"/>
            <w:left w:val="none" w:sz="0" w:space="0" w:color="auto"/>
            <w:bottom w:val="none" w:sz="0" w:space="0" w:color="auto"/>
            <w:right w:val="none" w:sz="0" w:space="0" w:color="auto"/>
          </w:divBdr>
        </w:div>
        <w:div w:id="21055005">
          <w:marLeft w:val="480"/>
          <w:marRight w:val="0"/>
          <w:marTop w:val="0"/>
          <w:marBottom w:val="0"/>
          <w:divBdr>
            <w:top w:val="none" w:sz="0" w:space="0" w:color="auto"/>
            <w:left w:val="none" w:sz="0" w:space="0" w:color="auto"/>
            <w:bottom w:val="none" w:sz="0" w:space="0" w:color="auto"/>
            <w:right w:val="none" w:sz="0" w:space="0" w:color="auto"/>
          </w:divBdr>
        </w:div>
        <w:div w:id="1741825606">
          <w:marLeft w:val="480"/>
          <w:marRight w:val="0"/>
          <w:marTop w:val="0"/>
          <w:marBottom w:val="0"/>
          <w:divBdr>
            <w:top w:val="none" w:sz="0" w:space="0" w:color="auto"/>
            <w:left w:val="none" w:sz="0" w:space="0" w:color="auto"/>
            <w:bottom w:val="none" w:sz="0" w:space="0" w:color="auto"/>
            <w:right w:val="none" w:sz="0" w:space="0" w:color="auto"/>
          </w:divBdr>
        </w:div>
        <w:div w:id="1830318539">
          <w:marLeft w:val="480"/>
          <w:marRight w:val="0"/>
          <w:marTop w:val="0"/>
          <w:marBottom w:val="0"/>
          <w:divBdr>
            <w:top w:val="none" w:sz="0" w:space="0" w:color="auto"/>
            <w:left w:val="none" w:sz="0" w:space="0" w:color="auto"/>
            <w:bottom w:val="none" w:sz="0" w:space="0" w:color="auto"/>
            <w:right w:val="none" w:sz="0" w:space="0" w:color="auto"/>
          </w:divBdr>
        </w:div>
        <w:div w:id="307712744">
          <w:marLeft w:val="480"/>
          <w:marRight w:val="0"/>
          <w:marTop w:val="0"/>
          <w:marBottom w:val="0"/>
          <w:divBdr>
            <w:top w:val="none" w:sz="0" w:space="0" w:color="auto"/>
            <w:left w:val="none" w:sz="0" w:space="0" w:color="auto"/>
            <w:bottom w:val="none" w:sz="0" w:space="0" w:color="auto"/>
            <w:right w:val="none" w:sz="0" w:space="0" w:color="auto"/>
          </w:divBdr>
        </w:div>
        <w:div w:id="1033532262">
          <w:marLeft w:val="480"/>
          <w:marRight w:val="0"/>
          <w:marTop w:val="0"/>
          <w:marBottom w:val="0"/>
          <w:divBdr>
            <w:top w:val="none" w:sz="0" w:space="0" w:color="auto"/>
            <w:left w:val="none" w:sz="0" w:space="0" w:color="auto"/>
            <w:bottom w:val="none" w:sz="0" w:space="0" w:color="auto"/>
            <w:right w:val="none" w:sz="0" w:space="0" w:color="auto"/>
          </w:divBdr>
        </w:div>
        <w:div w:id="765226339">
          <w:marLeft w:val="480"/>
          <w:marRight w:val="0"/>
          <w:marTop w:val="0"/>
          <w:marBottom w:val="0"/>
          <w:divBdr>
            <w:top w:val="none" w:sz="0" w:space="0" w:color="auto"/>
            <w:left w:val="none" w:sz="0" w:space="0" w:color="auto"/>
            <w:bottom w:val="none" w:sz="0" w:space="0" w:color="auto"/>
            <w:right w:val="none" w:sz="0" w:space="0" w:color="auto"/>
          </w:divBdr>
        </w:div>
        <w:div w:id="660815076">
          <w:marLeft w:val="480"/>
          <w:marRight w:val="0"/>
          <w:marTop w:val="0"/>
          <w:marBottom w:val="0"/>
          <w:divBdr>
            <w:top w:val="none" w:sz="0" w:space="0" w:color="auto"/>
            <w:left w:val="none" w:sz="0" w:space="0" w:color="auto"/>
            <w:bottom w:val="none" w:sz="0" w:space="0" w:color="auto"/>
            <w:right w:val="none" w:sz="0" w:space="0" w:color="auto"/>
          </w:divBdr>
        </w:div>
        <w:div w:id="2125999454">
          <w:marLeft w:val="480"/>
          <w:marRight w:val="0"/>
          <w:marTop w:val="0"/>
          <w:marBottom w:val="0"/>
          <w:divBdr>
            <w:top w:val="none" w:sz="0" w:space="0" w:color="auto"/>
            <w:left w:val="none" w:sz="0" w:space="0" w:color="auto"/>
            <w:bottom w:val="none" w:sz="0" w:space="0" w:color="auto"/>
            <w:right w:val="none" w:sz="0" w:space="0" w:color="auto"/>
          </w:divBdr>
        </w:div>
        <w:div w:id="2099207767">
          <w:marLeft w:val="480"/>
          <w:marRight w:val="0"/>
          <w:marTop w:val="0"/>
          <w:marBottom w:val="0"/>
          <w:divBdr>
            <w:top w:val="none" w:sz="0" w:space="0" w:color="auto"/>
            <w:left w:val="none" w:sz="0" w:space="0" w:color="auto"/>
            <w:bottom w:val="none" w:sz="0" w:space="0" w:color="auto"/>
            <w:right w:val="none" w:sz="0" w:space="0" w:color="auto"/>
          </w:divBdr>
        </w:div>
        <w:div w:id="1322925889">
          <w:marLeft w:val="480"/>
          <w:marRight w:val="0"/>
          <w:marTop w:val="0"/>
          <w:marBottom w:val="0"/>
          <w:divBdr>
            <w:top w:val="none" w:sz="0" w:space="0" w:color="auto"/>
            <w:left w:val="none" w:sz="0" w:space="0" w:color="auto"/>
            <w:bottom w:val="none" w:sz="0" w:space="0" w:color="auto"/>
            <w:right w:val="none" w:sz="0" w:space="0" w:color="auto"/>
          </w:divBdr>
        </w:div>
        <w:div w:id="1206141805">
          <w:marLeft w:val="480"/>
          <w:marRight w:val="0"/>
          <w:marTop w:val="0"/>
          <w:marBottom w:val="0"/>
          <w:divBdr>
            <w:top w:val="none" w:sz="0" w:space="0" w:color="auto"/>
            <w:left w:val="none" w:sz="0" w:space="0" w:color="auto"/>
            <w:bottom w:val="none" w:sz="0" w:space="0" w:color="auto"/>
            <w:right w:val="none" w:sz="0" w:space="0" w:color="auto"/>
          </w:divBdr>
        </w:div>
        <w:div w:id="1024018170">
          <w:marLeft w:val="480"/>
          <w:marRight w:val="0"/>
          <w:marTop w:val="0"/>
          <w:marBottom w:val="0"/>
          <w:divBdr>
            <w:top w:val="none" w:sz="0" w:space="0" w:color="auto"/>
            <w:left w:val="none" w:sz="0" w:space="0" w:color="auto"/>
            <w:bottom w:val="none" w:sz="0" w:space="0" w:color="auto"/>
            <w:right w:val="none" w:sz="0" w:space="0" w:color="auto"/>
          </w:divBdr>
        </w:div>
        <w:div w:id="1995984453">
          <w:marLeft w:val="480"/>
          <w:marRight w:val="0"/>
          <w:marTop w:val="0"/>
          <w:marBottom w:val="0"/>
          <w:divBdr>
            <w:top w:val="none" w:sz="0" w:space="0" w:color="auto"/>
            <w:left w:val="none" w:sz="0" w:space="0" w:color="auto"/>
            <w:bottom w:val="none" w:sz="0" w:space="0" w:color="auto"/>
            <w:right w:val="none" w:sz="0" w:space="0" w:color="auto"/>
          </w:divBdr>
        </w:div>
        <w:div w:id="1509717156">
          <w:marLeft w:val="480"/>
          <w:marRight w:val="0"/>
          <w:marTop w:val="0"/>
          <w:marBottom w:val="0"/>
          <w:divBdr>
            <w:top w:val="none" w:sz="0" w:space="0" w:color="auto"/>
            <w:left w:val="none" w:sz="0" w:space="0" w:color="auto"/>
            <w:bottom w:val="none" w:sz="0" w:space="0" w:color="auto"/>
            <w:right w:val="none" w:sz="0" w:space="0" w:color="auto"/>
          </w:divBdr>
        </w:div>
        <w:div w:id="1375957930">
          <w:marLeft w:val="480"/>
          <w:marRight w:val="0"/>
          <w:marTop w:val="0"/>
          <w:marBottom w:val="0"/>
          <w:divBdr>
            <w:top w:val="none" w:sz="0" w:space="0" w:color="auto"/>
            <w:left w:val="none" w:sz="0" w:space="0" w:color="auto"/>
            <w:bottom w:val="none" w:sz="0" w:space="0" w:color="auto"/>
            <w:right w:val="none" w:sz="0" w:space="0" w:color="auto"/>
          </w:divBdr>
        </w:div>
        <w:div w:id="2075733010">
          <w:marLeft w:val="480"/>
          <w:marRight w:val="0"/>
          <w:marTop w:val="0"/>
          <w:marBottom w:val="0"/>
          <w:divBdr>
            <w:top w:val="none" w:sz="0" w:space="0" w:color="auto"/>
            <w:left w:val="none" w:sz="0" w:space="0" w:color="auto"/>
            <w:bottom w:val="none" w:sz="0" w:space="0" w:color="auto"/>
            <w:right w:val="none" w:sz="0" w:space="0" w:color="auto"/>
          </w:divBdr>
        </w:div>
        <w:div w:id="1408304123">
          <w:marLeft w:val="480"/>
          <w:marRight w:val="0"/>
          <w:marTop w:val="0"/>
          <w:marBottom w:val="0"/>
          <w:divBdr>
            <w:top w:val="none" w:sz="0" w:space="0" w:color="auto"/>
            <w:left w:val="none" w:sz="0" w:space="0" w:color="auto"/>
            <w:bottom w:val="none" w:sz="0" w:space="0" w:color="auto"/>
            <w:right w:val="none" w:sz="0" w:space="0" w:color="auto"/>
          </w:divBdr>
        </w:div>
        <w:div w:id="1064528362">
          <w:marLeft w:val="480"/>
          <w:marRight w:val="0"/>
          <w:marTop w:val="0"/>
          <w:marBottom w:val="0"/>
          <w:divBdr>
            <w:top w:val="none" w:sz="0" w:space="0" w:color="auto"/>
            <w:left w:val="none" w:sz="0" w:space="0" w:color="auto"/>
            <w:bottom w:val="none" w:sz="0" w:space="0" w:color="auto"/>
            <w:right w:val="none" w:sz="0" w:space="0" w:color="auto"/>
          </w:divBdr>
        </w:div>
        <w:div w:id="1647205261">
          <w:marLeft w:val="480"/>
          <w:marRight w:val="0"/>
          <w:marTop w:val="0"/>
          <w:marBottom w:val="0"/>
          <w:divBdr>
            <w:top w:val="none" w:sz="0" w:space="0" w:color="auto"/>
            <w:left w:val="none" w:sz="0" w:space="0" w:color="auto"/>
            <w:bottom w:val="none" w:sz="0" w:space="0" w:color="auto"/>
            <w:right w:val="none" w:sz="0" w:space="0" w:color="auto"/>
          </w:divBdr>
        </w:div>
        <w:div w:id="1658917304">
          <w:marLeft w:val="480"/>
          <w:marRight w:val="0"/>
          <w:marTop w:val="0"/>
          <w:marBottom w:val="0"/>
          <w:divBdr>
            <w:top w:val="none" w:sz="0" w:space="0" w:color="auto"/>
            <w:left w:val="none" w:sz="0" w:space="0" w:color="auto"/>
            <w:bottom w:val="none" w:sz="0" w:space="0" w:color="auto"/>
            <w:right w:val="none" w:sz="0" w:space="0" w:color="auto"/>
          </w:divBdr>
        </w:div>
        <w:div w:id="1210652851">
          <w:marLeft w:val="480"/>
          <w:marRight w:val="0"/>
          <w:marTop w:val="0"/>
          <w:marBottom w:val="0"/>
          <w:divBdr>
            <w:top w:val="none" w:sz="0" w:space="0" w:color="auto"/>
            <w:left w:val="none" w:sz="0" w:space="0" w:color="auto"/>
            <w:bottom w:val="none" w:sz="0" w:space="0" w:color="auto"/>
            <w:right w:val="none" w:sz="0" w:space="0" w:color="auto"/>
          </w:divBdr>
        </w:div>
        <w:div w:id="505560514">
          <w:marLeft w:val="480"/>
          <w:marRight w:val="0"/>
          <w:marTop w:val="0"/>
          <w:marBottom w:val="0"/>
          <w:divBdr>
            <w:top w:val="none" w:sz="0" w:space="0" w:color="auto"/>
            <w:left w:val="none" w:sz="0" w:space="0" w:color="auto"/>
            <w:bottom w:val="none" w:sz="0" w:space="0" w:color="auto"/>
            <w:right w:val="none" w:sz="0" w:space="0" w:color="auto"/>
          </w:divBdr>
        </w:div>
        <w:div w:id="1388408982">
          <w:marLeft w:val="480"/>
          <w:marRight w:val="0"/>
          <w:marTop w:val="0"/>
          <w:marBottom w:val="0"/>
          <w:divBdr>
            <w:top w:val="none" w:sz="0" w:space="0" w:color="auto"/>
            <w:left w:val="none" w:sz="0" w:space="0" w:color="auto"/>
            <w:bottom w:val="none" w:sz="0" w:space="0" w:color="auto"/>
            <w:right w:val="none" w:sz="0" w:space="0" w:color="auto"/>
          </w:divBdr>
        </w:div>
        <w:div w:id="1495298896">
          <w:marLeft w:val="480"/>
          <w:marRight w:val="0"/>
          <w:marTop w:val="0"/>
          <w:marBottom w:val="0"/>
          <w:divBdr>
            <w:top w:val="none" w:sz="0" w:space="0" w:color="auto"/>
            <w:left w:val="none" w:sz="0" w:space="0" w:color="auto"/>
            <w:bottom w:val="none" w:sz="0" w:space="0" w:color="auto"/>
            <w:right w:val="none" w:sz="0" w:space="0" w:color="auto"/>
          </w:divBdr>
        </w:div>
        <w:div w:id="1882328083">
          <w:marLeft w:val="480"/>
          <w:marRight w:val="0"/>
          <w:marTop w:val="0"/>
          <w:marBottom w:val="0"/>
          <w:divBdr>
            <w:top w:val="none" w:sz="0" w:space="0" w:color="auto"/>
            <w:left w:val="none" w:sz="0" w:space="0" w:color="auto"/>
            <w:bottom w:val="none" w:sz="0" w:space="0" w:color="auto"/>
            <w:right w:val="none" w:sz="0" w:space="0" w:color="auto"/>
          </w:divBdr>
        </w:div>
        <w:div w:id="1149785722">
          <w:marLeft w:val="480"/>
          <w:marRight w:val="0"/>
          <w:marTop w:val="0"/>
          <w:marBottom w:val="0"/>
          <w:divBdr>
            <w:top w:val="none" w:sz="0" w:space="0" w:color="auto"/>
            <w:left w:val="none" w:sz="0" w:space="0" w:color="auto"/>
            <w:bottom w:val="none" w:sz="0" w:space="0" w:color="auto"/>
            <w:right w:val="none" w:sz="0" w:space="0" w:color="auto"/>
          </w:divBdr>
        </w:div>
        <w:div w:id="696665346">
          <w:marLeft w:val="480"/>
          <w:marRight w:val="0"/>
          <w:marTop w:val="0"/>
          <w:marBottom w:val="0"/>
          <w:divBdr>
            <w:top w:val="none" w:sz="0" w:space="0" w:color="auto"/>
            <w:left w:val="none" w:sz="0" w:space="0" w:color="auto"/>
            <w:bottom w:val="none" w:sz="0" w:space="0" w:color="auto"/>
            <w:right w:val="none" w:sz="0" w:space="0" w:color="auto"/>
          </w:divBdr>
        </w:div>
        <w:div w:id="225385487">
          <w:marLeft w:val="480"/>
          <w:marRight w:val="0"/>
          <w:marTop w:val="0"/>
          <w:marBottom w:val="0"/>
          <w:divBdr>
            <w:top w:val="none" w:sz="0" w:space="0" w:color="auto"/>
            <w:left w:val="none" w:sz="0" w:space="0" w:color="auto"/>
            <w:bottom w:val="none" w:sz="0" w:space="0" w:color="auto"/>
            <w:right w:val="none" w:sz="0" w:space="0" w:color="auto"/>
          </w:divBdr>
        </w:div>
        <w:div w:id="15236737">
          <w:marLeft w:val="480"/>
          <w:marRight w:val="0"/>
          <w:marTop w:val="0"/>
          <w:marBottom w:val="0"/>
          <w:divBdr>
            <w:top w:val="none" w:sz="0" w:space="0" w:color="auto"/>
            <w:left w:val="none" w:sz="0" w:space="0" w:color="auto"/>
            <w:bottom w:val="none" w:sz="0" w:space="0" w:color="auto"/>
            <w:right w:val="none" w:sz="0" w:space="0" w:color="auto"/>
          </w:divBdr>
        </w:div>
      </w:divsChild>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84922532">
      <w:bodyDiv w:val="1"/>
      <w:marLeft w:val="0"/>
      <w:marRight w:val="0"/>
      <w:marTop w:val="0"/>
      <w:marBottom w:val="0"/>
      <w:divBdr>
        <w:top w:val="none" w:sz="0" w:space="0" w:color="auto"/>
        <w:left w:val="none" w:sz="0" w:space="0" w:color="auto"/>
        <w:bottom w:val="none" w:sz="0" w:space="0" w:color="auto"/>
        <w:right w:val="none" w:sz="0" w:space="0" w:color="auto"/>
      </w:divBdr>
    </w:div>
    <w:div w:id="1286042157">
      <w:bodyDiv w:val="1"/>
      <w:marLeft w:val="0"/>
      <w:marRight w:val="0"/>
      <w:marTop w:val="0"/>
      <w:marBottom w:val="0"/>
      <w:divBdr>
        <w:top w:val="none" w:sz="0" w:space="0" w:color="auto"/>
        <w:left w:val="none" w:sz="0" w:space="0" w:color="auto"/>
        <w:bottom w:val="none" w:sz="0" w:space="0" w:color="auto"/>
        <w:right w:val="none" w:sz="0" w:space="0" w:color="auto"/>
      </w:divBdr>
    </w:div>
    <w:div w:id="1287001566">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3">
          <w:marLeft w:val="480"/>
          <w:marRight w:val="0"/>
          <w:marTop w:val="0"/>
          <w:marBottom w:val="0"/>
          <w:divBdr>
            <w:top w:val="none" w:sz="0" w:space="0" w:color="auto"/>
            <w:left w:val="none" w:sz="0" w:space="0" w:color="auto"/>
            <w:bottom w:val="none" w:sz="0" w:space="0" w:color="auto"/>
            <w:right w:val="none" w:sz="0" w:space="0" w:color="auto"/>
          </w:divBdr>
        </w:div>
        <w:div w:id="93787575">
          <w:marLeft w:val="480"/>
          <w:marRight w:val="0"/>
          <w:marTop w:val="0"/>
          <w:marBottom w:val="0"/>
          <w:divBdr>
            <w:top w:val="none" w:sz="0" w:space="0" w:color="auto"/>
            <w:left w:val="none" w:sz="0" w:space="0" w:color="auto"/>
            <w:bottom w:val="none" w:sz="0" w:space="0" w:color="auto"/>
            <w:right w:val="none" w:sz="0" w:space="0" w:color="auto"/>
          </w:divBdr>
        </w:div>
        <w:div w:id="428818733">
          <w:marLeft w:val="480"/>
          <w:marRight w:val="0"/>
          <w:marTop w:val="0"/>
          <w:marBottom w:val="0"/>
          <w:divBdr>
            <w:top w:val="none" w:sz="0" w:space="0" w:color="auto"/>
            <w:left w:val="none" w:sz="0" w:space="0" w:color="auto"/>
            <w:bottom w:val="none" w:sz="0" w:space="0" w:color="auto"/>
            <w:right w:val="none" w:sz="0" w:space="0" w:color="auto"/>
          </w:divBdr>
        </w:div>
        <w:div w:id="2079859975">
          <w:marLeft w:val="480"/>
          <w:marRight w:val="0"/>
          <w:marTop w:val="0"/>
          <w:marBottom w:val="0"/>
          <w:divBdr>
            <w:top w:val="none" w:sz="0" w:space="0" w:color="auto"/>
            <w:left w:val="none" w:sz="0" w:space="0" w:color="auto"/>
            <w:bottom w:val="none" w:sz="0" w:space="0" w:color="auto"/>
            <w:right w:val="none" w:sz="0" w:space="0" w:color="auto"/>
          </w:divBdr>
        </w:div>
        <w:div w:id="585915911">
          <w:marLeft w:val="480"/>
          <w:marRight w:val="0"/>
          <w:marTop w:val="0"/>
          <w:marBottom w:val="0"/>
          <w:divBdr>
            <w:top w:val="none" w:sz="0" w:space="0" w:color="auto"/>
            <w:left w:val="none" w:sz="0" w:space="0" w:color="auto"/>
            <w:bottom w:val="none" w:sz="0" w:space="0" w:color="auto"/>
            <w:right w:val="none" w:sz="0" w:space="0" w:color="auto"/>
          </w:divBdr>
        </w:div>
        <w:div w:id="1511214276">
          <w:marLeft w:val="480"/>
          <w:marRight w:val="0"/>
          <w:marTop w:val="0"/>
          <w:marBottom w:val="0"/>
          <w:divBdr>
            <w:top w:val="none" w:sz="0" w:space="0" w:color="auto"/>
            <w:left w:val="none" w:sz="0" w:space="0" w:color="auto"/>
            <w:bottom w:val="none" w:sz="0" w:space="0" w:color="auto"/>
            <w:right w:val="none" w:sz="0" w:space="0" w:color="auto"/>
          </w:divBdr>
        </w:div>
        <w:div w:id="252129432">
          <w:marLeft w:val="480"/>
          <w:marRight w:val="0"/>
          <w:marTop w:val="0"/>
          <w:marBottom w:val="0"/>
          <w:divBdr>
            <w:top w:val="none" w:sz="0" w:space="0" w:color="auto"/>
            <w:left w:val="none" w:sz="0" w:space="0" w:color="auto"/>
            <w:bottom w:val="none" w:sz="0" w:space="0" w:color="auto"/>
            <w:right w:val="none" w:sz="0" w:space="0" w:color="auto"/>
          </w:divBdr>
        </w:div>
        <w:div w:id="1357342079">
          <w:marLeft w:val="480"/>
          <w:marRight w:val="0"/>
          <w:marTop w:val="0"/>
          <w:marBottom w:val="0"/>
          <w:divBdr>
            <w:top w:val="none" w:sz="0" w:space="0" w:color="auto"/>
            <w:left w:val="none" w:sz="0" w:space="0" w:color="auto"/>
            <w:bottom w:val="none" w:sz="0" w:space="0" w:color="auto"/>
            <w:right w:val="none" w:sz="0" w:space="0" w:color="auto"/>
          </w:divBdr>
        </w:div>
        <w:div w:id="1687636888">
          <w:marLeft w:val="480"/>
          <w:marRight w:val="0"/>
          <w:marTop w:val="0"/>
          <w:marBottom w:val="0"/>
          <w:divBdr>
            <w:top w:val="none" w:sz="0" w:space="0" w:color="auto"/>
            <w:left w:val="none" w:sz="0" w:space="0" w:color="auto"/>
            <w:bottom w:val="none" w:sz="0" w:space="0" w:color="auto"/>
            <w:right w:val="none" w:sz="0" w:space="0" w:color="auto"/>
          </w:divBdr>
        </w:div>
        <w:div w:id="701781042">
          <w:marLeft w:val="480"/>
          <w:marRight w:val="0"/>
          <w:marTop w:val="0"/>
          <w:marBottom w:val="0"/>
          <w:divBdr>
            <w:top w:val="none" w:sz="0" w:space="0" w:color="auto"/>
            <w:left w:val="none" w:sz="0" w:space="0" w:color="auto"/>
            <w:bottom w:val="none" w:sz="0" w:space="0" w:color="auto"/>
            <w:right w:val="none" w:sz="0" w:space="0" w:color="auto"/>
          </w:divBdr>
        </w:div>
        <w:div w:id="346324944">
          <w:marLeft w:val="480"/>
          <w:marRight w:val="0"/>
          <w:marTop w:val="0"/>
          <w:marBottom w:val="0"/>
          <w:divBdr>
            <w:top w:val="none" w:sz="0" w:space="0" w:color="auto"/>
            <w:left w:val="none" w:sz="0" w:space="0" w:color="auto"/>
            <w:bottom w:val="none" w:sz="0" w:space="0" w:color="auto"/>
            <w:right w:val="none" w:sz="0" w:space="0" w:color="auto"/>
          </w:divBdr>
        </w:div>
        <w:div w:id="158160178">
          <w:marLeft w:val="480"/>
          <w:marRight w:val="0"/>
          <w:marTop w:val="0"/>
          <w:marBottom w:val="0"/>
          <w:divBdr>
            <w:top w:val="none" w:sz="0" w:space="0" w:color="auto"/>
            <w:left w:val="none" w:sz="0" w:space="0" w:color="auto"/>
            <w:bottom w:val="none" w:sz="0" w:space="0" w:color="auto"/>
            <w:right w:val="none" w:sz="0" w:space="0" w:color="auto"/>
          </w:divBdr>
        </w:div>
        <w:div w:id="1849562528">
          <w:marLeft w:val="480"/>
          <w:marRight w:val="0"/>
          <w:marTop w:val="0"/>
          <w:marBottom w:val="0"/>
          <w:divBdr>
            <w:top w:val="none" w:sz="0" w:space="0" w:color="auto"/>
            <w:left w:val="none" w:sz="0" w:space="0" w:color="auto"/>
            <w:bottom w:val="none" w:sz="0" w:space="0" w:color="auto"/>
            <w:right w:val="none" w:sz="0" w:space="0" w:color="auto"/>
          </w:divBdr>
        </w:div>
        <w:div w:id="459542202">
          <w:marLeft w:val="480"/>
          <w:marRight w:val="0"/>
          <w:marTop w:val="0"/>
          <w:marBottom w:val="0"/>
          <w:divBdr>
            <w:top w:val="none" w:sz="0" w:space="0" w:color="auto"/>
            <w:left w:val="none" w:sz="0" w:space="0" w:color="auto"/>
            <w:bottom w:val="none" w:sz="0" w:space="0" w:color="auto"/>
            <w:right w:val="none" w:sz="0" w:space="0" w:color="auto"/>
          </w:divBdr>
        </w:div>
        <w:div w:id="84156550">
          <w:marLeft w:val="480"/>
          <w:marRight w:val="0"/>
          <w:marTop w:val="0"/>
          <w:marBottom w:val="0"/>
          <w:divBdr>
            <w:top w:val="none" w:sz="0" w:space="0" w:color="auto"/>
            <w:left w:val="none" w:sz="0" w:space="0" w:color="auto"/>
            <w:bottom w:val="none" w:sz="0" w:space="0" w:color="auto"/>
            <w:right w:val="none" w:sz="0" w:space="0" w:color="auto"/>
          </w:divBdr>
        </w:div>
        <w:div w:id="1227765634">
          <w:marLeft w:val="480"/>
          <w:marRight w:val="0"/>
          <w:marTop w:val="0"/>
          <w:marBottom w:val="0"/>
          <w:divBdr>
            <w:top w:val="none" w:sz="0" w:space="0" w:color="auto"/>
            <w:left w:val="none" w:sz="0" w:space="0" w:color="auto"/>
            <w:bottom w:val="none" w:sz="0" w:space="0" w:color="auto"/>
            <w:right w:val="none" w:sz="0" w:space="0" w:color="auto"/>
          </w:divBdr>
        </w:div>
        <w:div w:id="337393118">
          <w:marLeft w:val="480"/>
          <w:marRight w:val="0"/>
          <w:marTop w:val="0"/>
          <w:marBottom w:val="0"/>
          <w:divBdr>
            <w:top w:val="none" w:sz="0" w:space="0" w:color="auto"/>
            <w:left w:val="none" w:sz="0" w:space="0" w:color="auto"/>
            <w:bottom w:val="none" w:sz="0" w:space="0" w:color="auto"/>
            <w:right w:val="none" w:sz="0" w:space="0" w:color="auto"/>
          </w:divBdr>
        </w:div>
        <w:div w:id="302539990">
          <w:marLeft w:val="480"/>
          <w:marRight w:val="0"/>
          <w:marTop w:val="0"/>
          <w:marBottom w:val="0"/>
          <w:divBdr>
            <w:top w:val="none" w:sz="0" w:space="0" w:color="auto"/>
            <w:left w:val="none" w:sz="0" w:space="0" w:color="auto"/>
            <w:bottom w:val="none" w:sz="0" w:space="0" w:color="auto"/>
            <w:right w:val="none" w:sz="0" w:space="0" w:color="auto"/>
          </w:divBdr>
        </w:div>
        <w:div w:id="2093698735">
          <w:marLeft w:val="480"/>
          <w:marRight w:val="0"/>
          <w:marTop w:val="0"/>
          <w:marBottom w:val="0"/>
          <w:divBdr>
            <w:top w:val="none" w:sz="0" w:space="0" w:color="auto"/>
            <w:left w:val="none" w:sz="0" w:space="0" w:color="auto"/>
            <w:bottom w:val="none" w:sz="0" w:space="0" w:color="auto"/>
            <w:right w:val="none" w:sz="0" w:space="0" w:color="auto"/>
          </w:divBdr>
        </w:div>
        <w:div w:id="610670130">
          <w:marLeft w:val="480"/>
          <w:marRight w:val="0"/>
          <w:marTop w:val="0"/>
          <w:marBottom w:val="0"/>
          <w:divBdr>
            <w:top w:val="none" w:sz="0" w:space="0" w:color="auto"/>
            <w:left w:val="none" w:sz="0" w:space="0" w:color="auto"/>
            <w:bottom w:val="none" w:sz="0" w:space="0" w:color="auto"/>
            <w:right w:val="none" w:sz="0" w:space="0" w:color="auto"/>
          </w:divBdr>
        </w:div>
        <w:div w:id="64885785">
          <w:marLeft w:val="480"/>
          <w:marRight w:val="0"/>
          <w:marTop w:val="0"/>
          <w:marBottom w:val="0"/>
          <w:divBdr>
            <w:top w:val="none" w:sz="0" w:space="0" w:color="auto"/>
            <w:left w:val="none" w:sz="0" w:space="0" w:color="auto"/>
            <w:bottom w:val="none" w:sz="0" w:space="0" w:color="auto"/>
            <w:right w:val="none" w:sz="0" w:space="0" w:color="auto"/>
          </w:divBdr>
        </w:div>
        <w:div w:id="437986676">
          <w:marLeft w:val="480"/>
          <w:marRight w:val="0"/>
          <w:marTop w:val="0"/>
          <w:marBottom w:val="0"/>
          <w:divBdr>
            <w:top w:val="none" w:sz="0" w:space="0" w:color="auto"/>
            <w:left w:val="none" w:sz="0" w:space="0" w:color="auto"/>
            <w:bottom w:val="none" w:sz="0" w:space="0" w:color="auto"/>
            <w:right w:val="none" w:sz="0" w:space="0" w:color="auto"/>
          </w:divBdr>
        </w:div>
        <w:div w:id="1879195634">
          <w:marLeft w:val="480"/>
          <w:marRight w:val="0"/>
          <w:marTop w:val="0"/>
          <w:marBottom w:val="0"/>
          <w:divBdr>
            <w:top w:val="none" w:sz="0" w:space="0" w:color="auto"/>
            <w:left w:val="none" w:sz="0" w:space="0" w:color="auto"/>
            <w:bottom w:val="none" w:sz="0" w:space="0" w:color="auto"/>
            <w:right w:val="none" w:sz="0" w:space="0" w:color="auto"/>
          </w:divBdr>
        </w:div>
        <w:div w:id="1407727380">
          <w:marLeft w:val="480"/>
          <w:marRight w:val="0"/>
          <w:marTop w:val="0"/>
          <w:marBottom w:val="0"/>
          <w:divBdr>
            <w:top w:val="none" w:sz="0" w:space="0" w:color="auto"/>
            <w:left w:val="none" w:sz="0" w:space="0" w:color="auto"/>
            <w:bottom w:val="none" w:sz="0" w:space="0" w:color="auto"/>
            <w:right w:val="none" w:sz="0" w:space="0" w:color="auto"/>
          </w:divBdr>
        </w:div>
        <w:div w:id="308247410">
          <w:marLeft w:val="480"/>
          <w:marRight w:val="0"/>
          <w:marTop w:val="0"/>
          <w:marBottom w:val="0"/>
          <w:divBdr>
            <w:top w:val="none" w:sz="0" w:space="0" w:color="auto"/>
            <w:left w:val="none" w:sz="0" w:space="0" w:color="auto"/>
            <w:bottom w:val="none" w:sz="0" w:space="0" w:color="auto"/>
            <w:right w:val="none" w:sz="0" w:space="0" w:color="auto"/>
          </w:divBdr>
        </w:div>
        <w:div w:id="1986932460">
          <w:marLeft w:val="480"/>
          <w:marRight w:val="0"/>
          <w:marTop w:val="0"/>
          <w:marBottom w:val="0"/>
          <w:divBdr>
            <w:top w:val="none" w:sz="0" w:space="0" w:color="auto"/>
            <w:left w:val="none" w:sz="0" w:space="0" w:color="auto"/>
            <w:bottom w:val="none" w:sz="0" w:space="0" w:color="auto"/>
            <w:right w:val="none" w:sz="0" w:space="0" w:color="auto"/>
          </w:divBdr>
        </w:div>
        <w:div w:id="386729850">
          <w:marLeft w:val="480"/>
          <w:marRight w:val="0"/>
          <w:marTop w:val="0"/>
          <w:marBottom w:val="0"/>
          <w:divBdr>
            <w:top w:val="none" w:sz="0" w:space="0" w:color="auto"/>
            <w:left w:val="none" w:sz="0" w:space="0" w:color="auto"/>
            <w:bottom w:val="none" w:sz="0" w:space="0" w:color="auto"/>
            <w:right w:val="none" w:sz="0" w:space="0" w:color="auto"/>
          </w:divBdr>
        </w:div>
        <w:div w:id="1773821414">
          <w:marLeft w:val="480"/>
          <w:marRight w:val="0"/>
          <w:marTop w:val="0"/>
          <w:marBottom w:val="0"/>
          <w:divBdr>
            <w:top w:val="none" w:sz="0" w:space="0" w:color="auto"/>
            <w:left w:val="none" w:sz="0" w:space="0" w:color="auto"/>
            <w:bottom w:val="none" w:sz="0" w:space="0" w:color="auto"/>
            <w:right w:val="none" w:sz="0" w:space="0" w:color="auto"/>
          </w:divBdr>
        </w:div>
        <w:div w:id="1710183843">
          <w:marLeft w:val="480"/>
          <w:marRight w:val="0"/>
          <w:marTop w:val="0"/>
          <w:marBottom w:val="0"/>
          <w:divBdr>
            <w:top w:val="none" w:sz="0" w:space="0" w:color="auto"/>
            <w:left w:val="none" w:sz="0" w:space="0" w:color="auto"/>
            <w:bottom w:val="none" w:sz="0" w:space="0" w:color="auto"/>
            <w:right w:val="none" w:sz="0" w:space="0" w:color="auto"/>
          </w:divBdr>
        </w:div>
        <w:div w:id="2105421393">
          <w:marLeft w:val="480"/>
          <w:marRight w:val="0"/>
          <w:marTop w:val="0"/>
          <w:marBottom w:val="0"/>
          <w:divBdr>
            <w:top w:val="none" w:sz="0" w:space="0" w:color="auto"/>
            <w:left w:val="none" w:sz="0" w:space="0" w:color="auto"/>
            <w:bottom w:val="none" w:sz="0" w:space="0" w:color="auto"/>
            <w:right w:val="none" w:sz="0" w:space="0" w:color="auto"/>
          </w:divBdr>
        </w:div>
        <w:div w:id="1888252358">
          <w:marLeft w:val="480"/>
          <w:marRight w:val="0"/>
          <w:marTop w:val="0"/>
          <w:marBottom w:val="0"/>
          <w:divBdr>
            <w:top w:val="none" w:sz="0" w:space="0" w:color="auto"/>
            <w:left w:val="none" w:sz="0" w:space="0" w:color="auto"/>
            <w:bottom w:val="none" w:sz="0" w:space="0" w:color="auto"/>
            <w:right w:val="none" w:sz="0" w:space="0" w:color="auto"/>
          </w:divBdr>
        </w:div>
        <w:div w:id="1724677120">
          <w:marLeft w:val="480"/>
          <w:marRight w:val="0"/>
          <w:marTop w:val="0"/>
          <w:marBottom w:val="0"/>
          <w:divBdr>
            <w:top w:val="none" w:sz="0" w:space="0" w:color="auto"/>
            <w:left w:val="none" w:sz="0" w:space="0" w:color="auto"/>
            <w:bottom w:val="none" w:sz="0" w:space="0" w:color="auto"/>
            <w:right w:val="none" w:sz="0" w:space="0" w:color="auto"/>
          </w:divBdr>
        </w:div>
        <w:div w:id="1026104231">
          <w:marLeft w:val="480"/>
          <w:marRight w:val="0"/>
          <w:marTop w:val="0"/>
          <w:marBottom w:val="0"/>
          <w:divBdr>
            <w:top w:val="none" w:sz="0" w:space="0" w:color="auto"/>
            <w:left w:val="none" w:sz="0" w:space="0" w:color="auto"/>
            <w:bottom w:val="none" w:sz="0" w:space="0" w:color="auto"/>
            <w:right w:val="none" w:sz="0" w:space="0" w:color="auto"/>
          </w:divBdr>
        </w:div>
        <w:div w:id="1455758678">
          <w:marLeft w:val="480"/>
          <w:marRight w:val="0"/>
          <w:marTop w:val="0"/>
          <w:marBottom w:val="0"/>
          <w:divBdr>
            <w:top w:val="none" w:sz="0" w:space="0" w:color="auto"/>
            <w:left w:val="none" w:sz="0" w:space="0" w:color="auto"/>
            <w:bottom w:val="none" w:sz="0" w:space="0" w:color="auto"/>
            <w:right w:val="none" w:sz="0" w:space="0" w:color="auto"/>
          </w:divBdr>
        </w:div>
        <w:div w:id="252976610">
          <w:marLeft w:val="480"/>
          <w:marRight w:val="0"/>
          <w:marTop w:val="0"/>
          <w:marBottom w:val="0"/>
          <w:divBdr>
            <w:top w:val="none" w:sz="0" w:space="0" w:color="auto"/>
            <w:left w:val="none" w:sz="0" w:space="0" w:color="auto"/>
            <w:bottom w:val="none" w:sz="0" w:space="0" w:color="auto"/>
            <w:right w:val="none" w:sz="0" w:space="0" w:color="auto"/>
          </w:divBdr>
        </w:div>
        <w:div w:id="1754858273">
          <w:marLeft w:val="480"/>
          <w:marRight w:val="0"/>
          <w:marTop w:val="0"/>
          <w:marBottom w:val="0"/>
          <w:divBdr>
            <w:top w:val="none" w:sz="0" w:space="0" w:color="auto"/>
            <w:left w:val="none" w:sz="0" w:space="0" w:color="auto"/>
            <w:bottom w:val="none" w:sz="0" w:space="0" w:color="auto"/>
            <w:right w:val="none" w:sz="0" w:space="0" w:color="auto"/>
          </w:divBdr>
        </w:div>
        <w:div w:id="557864821">
          <w:marLeft w:val="480"/>
          <w:marRight w:val="0"/>
          <w:marTop w:val="0"/>
          <w:marBottom w:val="0"/>
          <w:divBdr>
            <w:top w:val="none" w:sz="0" w:space="0" w:color="auto"/>
            <w:left w:val="none" w:sz="0" w:space="0" w:color="auto"/>
            <w:bottom w:val="none" w:sz="0" w:space="0" w:color="auto"/>
            <w:right w:val="none" w:sz="0" w:space="0" w:color="auto"/>
          </w:divBdr>
        </w:div>
        <w:div w:id="1076367165">
          <w:marLeft w:val="480"/>
          <w:marRight w:val="0"/>
          <w:marTop w:val="0"/>
          <w:marBottom w:val="0"/>
          <w:divBdr>
            <w:top w:val="none" w:sz="0" w:space="0" w:color="auto"/>
            <w:left w:val="none" w:sz="0" w:space="0" w:color="auto"/>
            <w:bottom w:val="none" w:sz="0" w:space="0" w:color="auto"/>
            <w:right w:val="none" w:sz="0" w:space="0" w:color="auto"/>
          </w:divBdr>
        </w:div>
        <w:div w:id="707755589">
          <w:marLeft w:val="480"/>
          <w:marRight w:val="0"/>
          <w:marTop w:val="0"/>
          <w:marBottom w:val="0"/>
          <w:divBdr>
            <w:top w:val="none" w:sz="0" w:space="0" w:color="auto"/>
            <w:left w:val="none" w:sz="0" w:space="0" w:color="auto"/>
            <w:bottom w:val="none" w:sz="0" w:space="0" w:color="auto"/>
            <w:right w:val="none" w:sz="0" w:space="0" w:color="auto"/>
          </w:divBdr>
        </w:div>
      </w:divsChild>
    </w:div>
    <w:div w:id="1288125847">
      <w:bodyDiv w:val="1"/>
      <w:marLeft w:val="0"/>
      <w:marRight w:val="0"/>
      <w:marTop w:val="0"/>
      <w:marBottom w:val="0"/>
      <w:divBdr>
        <w:top w:val="none" w:sz="0" w:space="0" w:color="auto"/>
        <w:left w:val="none" w:sz="0" w:space="0" w:color="auto"/>
        <w:bottom w:val="none" w:sz="0" w:space="0" w:color="auto"/>
        <w:right w:val="none" w:sz="0" w:space="0" w:color="auto"/>
      </w:divBdr>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295596212">
      <w:bodyDiv w:val="1"/>
      <w:marLeft w:val="0"/>
      <w:marRight w:val="0"/>
      <w:marTop w:val="0"/>
      <w:marBottom w:val="0"/>
      <w:divBdr>
        <w:top w:val="none" w:sz="0" w:space="0" w:color="auto"/>
        <w:left w:val="none" w:sz="0" w:space="0" w:color="auto"/>
        <w:bottom w:val="none" w:sz="0" w:space="0" w:color="auto"/>
        <w:right w:val="none" w:sz="0" w:space="0" w:color="auto"/>
      </w:divBdr>
    </w:div>
    <w:div w:id="1298338124">
      <w:bodyDiv w:val="1"/>
      <w:marLeft w:val="0"/>
      <w:marRight w:val="0"/>
      <w:marTop w:val="0"/>
      <w:marBottom w:val="0"/>
      <w:divBdr>
        <w:top w:val="none" w:sz="0" w:space="0" w:color="auto"/>
        <w:left w:val="none" w:sz="0" w:space="0" w:color="auto"/>
        <w:bottom w:val="none" w:sz="0" w:space="0" w:color="auto"/>
        <w:right w:val="none" w:sz="0" w:space="0" w:color="auto"/>
      </w:divBdr>
    </w:div>
    <w:div w:id="1299148463">
      <w:bodyDiv w:val="1"/>
      <w:marLeft w:val="0"/>
      <w:marRight w:val="0"/>
      <w:marTop w:val="0"/>
      <w:marBottom w:val="0"/>
      <w:divBdr>
        <w:top w:val="none" w:sz="0" w:space="0" w:color="auto"/>
        <w:left w:val="none" w:sz="0" w:space="0" w:color="auto"/>
        <w:bottom w:val="none" w:sz="0" w:space="0" w:color="auto"/>
        <w:right w:val="none" w:sz="0" w:space="0" w:color="auto"/>
      </w:divBdr>
      <w:divsChild>
        <w:div w:id="1775787399">
          <w:marLeft w:val="480"/>
          <w:marRight w:val="0"/>
          <w:marTop w:val="0"/>
          <w:marBottom w:val="0"/>
          <w:divBdr>
            <w:top w:val="none" w:sz="0" w:space="0" w:color="auto"/>
            <w:left w:val="none" w:sz="0" w:space="0" w:color="auto"/>
            <w:bottom w:val="none" w:sz="0" w:space="0" w:color="auto"/>
            <w:right w:val="none" w:sz="0" w:space="0" w:color="auto"/>
          </w:divBdr>
        </w:div>
        <w:div w:id="435641079">
          <w:marLeft w:val="480"/>
          <w:marRight w:val="0"/>
          <w:marTop w:val="0"/>
          <w:marBottom w:val="0"/>
          <w:divBdr>
            <w:top w:val="none" w:sz="0" w:space="0" w:color="auto"/>
            <w:left w:val="none" w:sz="0" w:space="0" w:color="auto"/>
            <w:bottom w:val="none" w:sz="0" w:space="0" w:color="auto"/>
            <w:right w:val="none" w:sz="0" w:space="0" w:color="auto"/>
          </w:divBdr>
        </w:div>
        <w:div w:id="1810054943">
          <w:marLeft w:val="480"/>
          <w:marRight w:val="0"/>
          <w:marTop w:val="0"/>
          <w:marBottom w:val="0"/>
          <w:divBdr>
            <w:top w:val="none" w:sz="0" w:space="0" w:color="auto"/>
            <w:left w:val="none" w:sz="0" w:space="0" w:color="auto"/>
            <w:bottom w:val="none" w:sz="0" w:space="0" w:color="auto"/>
            <w:right w:val="none" w:sz="0" w:space="0" w:color="auto"/>
          </w:divBdr>
        </w:div>
        <w:div w:id="849610281">
          <w:marLeft w:val="480"/>
          <w:marRight w:val="0"/>
          <w:marTop w:val="0"/>
          <w:marBottom w:val="0"/>
          <w:divBdr>
            <w:top w:val="none" w:sz="0" w:space="0" w:color="auto"/>
            <w:left w:val="none" w:sz="0" w:space="0" w:color="auto"/>
            <w:bottom w:val="none" w:sz="0" w:space="0" w:color="auto"/>
            <w:right w:val="none" w:sz="0" w:space="0" w:color="auto"/>
          </w:divBdr>
        </w:div>
        <w:div w:id="1689257657">
          <w:marLeft w:val="480"/>
          <w:marRight w:val="0"/>
          <w:marTop w:val="0"/>
          <w:marBottom w:val="0"/>
          <w:divBdr>
            <w:top w:val="none" w:sz="0" w:space="0" w:color="auto"/>
            <w:left w:val="none" w:sz="0" w:space="0" w:color="auto"/>
            <w:bottom w:val="none" w:sz="0" w:space="0" w:color="auto"/>
            <w:right w:val="none" w:sz="0" w:space="0" w:color="auto"/>
          </w:divBdr>
        </w:div>
        <w:div w:id="1840538517">
          <w:marLeft w:val="480"/>
          <w:marRight w:val="0"/>
          <w:marTop w:val="0"/>
          <w:marBottom w:val="0"/>
          <w:divBdr>
            <w:top w:val="none" w:sz="0" w:space="0" w:color="auto"/>
            <w:left w:val="none" w:sz="0" w:space="0" w:color="auto"/>
            <w:bottom w:val="none" w:sz="0" w:space="0" w:color="auto"/>
            <w:right w:val="none" w:sz="0" w:space="0" w:color="auto"/>
          </w:divBdr>
        </w:div>
        <w:div w:id="1626934236">
          <w:marLeft w:val="480"/>
          <w:marRight w:val="0"/>
          <w:marTop w:val="0"/>
          <w:marBottom w:val="0"/>
          <w:divBdr>
            <w:top w:val="none" w:sz="0" w:space="0" w:color="auto"/>
            <w:left w:val="none" w:sz="0" w:space="0" w:color="auto"/>
            <w:bottom w:val="none" w:sz="0" w:space="0" w:color="auto"/>
            <w:right w:val="none" w:sz="0" w:space="0" w:color="auto"/>
          </w:divBdr>
        </w:div>
        <w:div w:id="2107530215">
          <w:marLeft w:val="480"/>
          <w:marRight w:val="0"/>
          <w:marTop w:val="0"/>
          <w:marBottom w:val="0"/>
          <w:divBdr>
            <w:top w:val="none" w:sz="0" w:space="0" w:color="auto"/>
            <w:left w:val="none" w:sz="0" w:space="0" w:color="auto"/>
            <w:bottom w:val="none" w:sz="0" w:space="0" w:color="auto"/>
            <w:right w:val="none" w:sz="0" w:space="0" w:color="auto"/>
          </w:divBdr>
        </w:div>
        <w:div w:id="1602831593">
          <w:marLeft w:val="480"/>
          <w:marRight w:val="0"/>
          <w:marTop w:val="0"/>
          <w:marBottom w:val="0"/>
          <w:divBdr>
            <w:top w:val="none" w:sz="0" w:space="0" w:color="auto"/>
            <w:left w:val="none" w:sz="0" w:space="0" w:color="auto"/>
            <w:bottom w:val="none" w:sz="0" w:space="0" w:color="auto"/>
            <w:right w:val="none" w:sz="0" w:space="0" w:color="auto"/>
          </w:divBdr>
        </w:div>
        <w:div w:id="829176402">
          <w:marLeft w:val="480"/>
          <w:marRight w:val="0"/>
          <w:marTop w:val="0"/>
          <w:marBottom w:val="0"/>
          <w:divBdr>
            <w:top w:val="none" w:sz="0" w:space="0" w:color="auto"/>
            <w:left w:val="none" w:sz="0" w:space="0" w:color="auto"/>
            <w:bottom w:val="none" w:sz="0" w:space="0" w:color="auto"/>
            <w:right w:val="none" w:sz="0" w:space="0" w:color="auto"/>
          </w:divBdr>
        </w:div>
        <w:div w:id="1958172398">
          <w:marLeft w:val="480"/>
          <w:marRight w:val="0"/>
          <w:marTop w:val="0"/>
          <w:marBottom w:val="0"/>
          <w:divBdr>
            <w:top w:val="none" w:sz="0" w:space="0" w:color="auto"/>
            <w:left w:val="none" w:sz="0" w:space="0" w:color="auto"/>
            <w:bottom w:val="none" w:sz="0" w:space="0" w:color="auto"/>
            <w:right w:val="none" w:sz="0" w:space="0" w:color="auto"/>
          </w:divBdr>
        </w:div>
        <w:div w:id="446194510">
          <w:marLeft w:val="480"/>
          <w:marRight w:val="0"/>
          <w:marTop w:val="0"/>
          <w:marBottom w:val="0"/>
          <w:divBdr>
            <w:top w:val="none" w:sz="0" w:space="0" w:color="auto"/>
            <w:left w:val="none" w:sz="0" w:space="0" w:color="auto"/>
            <w:bottom w:val="none" w:sz="0" w:space="0" w:color="auto"/>
            <w:right w:val="none" w:sz="0" w:space="0" w:color="auto"/>
          </w:divBdr>
        </w:div>
        <w:div w:id="1454865872">
          <w:marLeft w:val="480"/>
          <w:marRight w:val="0"/>
          <w:marTop w:val="0"/>
          <w:marBottom w:val="0"/>
          <w:divBdr>
            <w:top w:val="none" w:sz="0" w:space="0" w:color="auto"/>
            <w:left w:val="none" w:sz="0" w:space="0" w:color="auto"/>
            <w:bottom w:val="none" w:sz="0" w:space="0" w:color="auto"/>
            <w:right w:val="none" w:sz="0" w:space="0" w:color="auto"/>
          </w:divBdr>
        </w:div>
        <w:div w:id="960380323">
          <w:marLeft w:val="480"/>
          <w:marRight w:val="0"/>
          <w:marTop w:val="0"/>
          <w:marBottom w:val="0"/>
          <w:divBdr>
            <w:top w:val="none" w:sz="0" w:space="0" w:color="auto"/>
            <w:left w:val="none" w:sz="0" w:space="0" w:color="auto"/>
            <w:bottom w:val="none" w:sz="0" w:space="0" w:color="auto"/>
            <w:right w:val="none" w:sz="0" w:space="0" w:color="auto"/>
          </w:divBdr>
        </w:div>
        <w:div w:id="1120758739">
          <w:marLeft w:val="480"/>
          <w:marRight w:val="0"/>
          <w:marTop w:val="0"/>
          <w:marBottom w:val="0"/>
          <w:divBdr>
            <w:top w:val="none" w:sz="0" w:space="0" w:color="auto"/>
            <w:left w:val="none" w:sz="0" w:space="0" w:color="auto"/>
            <w:bottom w:val="none" w:sz="0" w:space="0" w:color="auto"/>
            <w:right w:val="none" w:sz="0" w:space="0" w:color="auto"/>
          </w:divBdr>
        </w:div>
        <w:div w:id="660039916">
          <w:marLeft w:val="480"/>
          <w:marRight w:val="0"/>
          <w:marTop w:val="0"/>
          <w:marBottom w:val="0"/>
          <w:divBdr>
            <w:top w:val="none" w:sz="0" w:space="0" w:color="auto"/>
            <w:left w:val="none" w:sz="0" w:space="0" w:color="auto"/>
            <w:bottom w:val="none" w:sz="0" w:space="0" w:color="auto"/>
            <w:right w:val="none" w:sz="0" w:space="0" w:color="auto"/>
          </w:divBdr>
        </w:div>
        <w:div w:id="1116945135">
          <w:marLeft w:val="480"/>
          <w:marRight w:val="0"/>
          <w:marTop w:val="0"/>
          <w:marBottom w:val="0"/>
          <w:divBdr>
            <w:top w:val="none" w:sz="0" w:space="0" w:color="auto"/>
            <w:left w:val="none" w:sz="0" w:space="0" w:color="auto"/>
            <w:bottom w:val="none" w:sz="0" w:space="0" w:color="auto"/>
            <w:right w:val="none" w:sz="0" w:space="0" w:color="auto"/>
          </w:divBdr>
        </w:div>
        <w:div w:id="196434037">
          <w:marLeft w:val="480"/>
          <w:marRight w:val="0"/>
          <w:marTop w:val="0"/>
          <w:marBottom w:val="0"/>
          <w:divBdr>
            <w:top w:val="none" w:sz="0" w:space="0" w:color="auto"/>
            <w:left w:val="none" w:sz="0" w:space="0" w:color="auto"/>
            <w:bottom w:val="none" w:sz="0" w:space="0" w:color="auto"/>
            <w:right w:val="none" w:sz="0" w:space="0" w:color="auto"/>
          </w:divBdr>
        </w:div>
        <w:div w:id="371806204">
          <w:marLeft w:val="480"/>
          <w:marRight w:val="0"/>
          <w:marTop w:val="0"/>
          <w:marBottom w:val="0"/>
          <w:divBdr>
            <w:top w:val="none" w:sz="0" w:space="0" w:color="auto"/>
            <w:left w:val="none" w:sz="0" w:space="0" w:color="auto"/>
            <w:bottom w:val="none" w:sz="0" w:space="0" w:color="auto"/>
            <w:right w:val="none" w:sz="0" w:space="0" w:color="auto"/>
          </w:divBdr>
        </w:div>
        <w:div w:id="633632540">
          <w:marLeft w:val="480"/>
          <w:marRight w:val="0"/>
          <w:marTop w:val="0"/>
          <w:marBottom w:val="0"/>
          <w:divBdr>
            <w:top w:val="none" w:sz="0" w:space="0" w:color="auto"/>
            <w:left w:val="none" w:sz="0" w:space="0" w:color="auto"/>
            <w:bottom w:val="none" w:sz="0" w:space="0" w:color="auto"/>
            <w:right w:val="none" w:sz="0" w:space="0" w:color="auto"/>
          </w:divBdr>
        </w:div>
        <w:div w:id="550195568">
          <w:marLeft w:val="480"/>
          <w:marRight w:val="0"/>
          <w:marTop w:val="0"/>
          <w:marBottom w:val="0"/>
          <w:divBdr>
            <w:top w:val="none" w:sz="0" w:space="0" w:color="auto"/>
            <w:left w:val="none" w:sz="0" w:space="0" w:color="auto"/>
            <w:bottom w:val="none" w:sz="0" w:space="0" w:color="auto"/>
            <w:right w:val="none" w:sz="0" w:space="0" w:color="auto"/>
          </w:divBdr>
        </w:div>
        <w:div w:id="1231892045">
          <w:marLeft w:val="480"/>
          <w:marRight w:val="0"/>
          <w:marTop w:val="0"/>
          <w:marBottom w:val="0"/>
          <w:divBdr>
            <w:top w:val="none" w:sz="0" w:space="0" w:color="auto"/>
            <w:left w:val="none" w:sz="0" w:space="0" w:color="auto"/>
            <w:bottom w:val="none" w:sz="0" w:space="0" w:color="auto"/>
            <w:right w:val="none" w:sz="0" w:space="0" w:color="auto"/>
          </w:divBdr>
        </w:div>
        <w:div w:id="1689407042">
          <w:marLeft w:val="480"/>
          <w:marRight w:val="0"/>
          <w:marTop w:val="0"/>
          <w:marBottom w:val="0"/>
          <w:divBdr>
            <w:top w:val="none" w:sz="0" w:space="0" w:color="auto"/>
            <w:left w:val="none" w:sz="0" w:space="0" w:color="auto"/>
            <w:bottom w:val="none" w:sz="0" w:space="0" w:color="auto"/>
            <w:right w:val="none" w:sz="0" w:space="0" w:color="auto"/>
          </w:divBdr>
        </w:div>
        <w:div w:id="1200967636">
          <w:marLeft w:val="480"/>
          <w:marRight w:val="0"/>
          <w:marTop w:val="0"/>
          <w:marBottom w:val="0"/>
          <w:divBdr>
            <w:top w:val="none" w:sz="0" w:space="0" w:color="auto"/>
            <w:left w:val="none" w:sz="0" w:space="0" w:color="auto"/>
            <w:bottom w:val="none" w:sz="0" w:space="0" w:color="auto"/>
            <w:right w:val="none" w:sz="0" w:space="0" w:color="auto"/>
          </w:divBdr>
        </w:div>
        <w:div w:id="409813453">
          <w:marLeft w:val="480"/>
          <w:marRight w:val="0"/>
          <w:marTop w:val="0"/>
          <w:marBottom w:val="0"/>
          <w:divBdr>
            <w:top w:val="none" w:sz="0" w:space="0" w:color="auto"/>
            <w:left w:val="none" w:sz="0" w:space="0" w:color="auto"/>
            <w:bottom w:val="none" w:sz="0" w:space="0" w:color="auto"/>
            <w:right w:val="none" w:sz="0" w:space="0" w:color="auto"/>
          </w:divBdr>
        </w:div>
        <w:div w:id="1753047844">
          <w:marLeft w:val="480"/>
          <w:marRight w:val="0"/>
          <w:marTop w:val="0"/>
          <w:marBottom w:val="0"/>
          <w:divBdr>
            <w:top w:val="none" w:sz="0" w:space="0" w:color="auto"/>
            <w:left w:val="none" w:sz="0" w:space="0" w:color="auto"/>
            <w:bottom w:val="none" w:sz="0" w:space="0" w:color="auto"/>
            <w:right w:val="none" w:sz="0" w:space="0" w:color="auto"/>
          </w:divBdr>
        </w:div>
        <w:div w:id="2011637976">
          <w:marLeft w:val="480"/>
          <w:marRight w:val="0"/>
          <w:marTop w:val="0"/>
          <w:marBottom w:val="0"/>
          <w:divBdr>
            <w:top w:val="none" w:sz="0" w:space="0" w:color="auto"/>
            <w:left w:val="none" w:sz="0" w:space="0" w:color="auto"/>
            <w:bottom w:val="none" w:sz="0" w:space="0" w:color="auto"/>
            <w:right w:val="none" w:sz="0" w:space="0" w:color="auto"/>
          </w:divBdr>
        </w:div>
        <w:div w:id="1762295466">
          <w:marLeft w:val="480"/>
          <w:marRight w:val="0"/>
          <w:marTop w:val="0"/>
          <w:marBottom w:val="0"/>
          <w:divBdr>
            <w:top w:val="none" w:sz="0" w:space="0" w:color="auto"/>
            <w:left w:val="none" w:sz="0" w:space="0" w:color="auto"/>
            <w:bottom w:val="none" w:sz="0" w:space="0" w:color="auto"/>
            <w:right w:val="none" w:sz="0" w:space="0" w:color="auto"/>
          </w:divBdr>
        </w:div>
        <w:div w:id="1582641658">
          <w:marLeft w:val="480"/>
          <w:marRight w:val="0"/>
          <w:marTop w:val="0"/>
          <w:marBottom w:val="0"/>
          <w:divBdr>
            <w:top w:val="none" w:sz="0" w:space="0" w:color="auto"/>
            <w:left w:val="none" w:sz="0" w:space="0" w:color="auto"/>
            <w:bottom w:val="none" w:sz="0" w:space="0" w:color="auto"/>
            <w:right w:val="none" w:sz="0" w:space="0" w:color="auto"/>
          </w:divBdr>
        </w:div>
        <w:div w:id="1381705070">
          <w:marLeft w:val="480"/>
          <w:marRight w:val="0"/>
          <w:marTop w:val="0"/>
          <w:marBottom w:val="0"/>
          <w:divBdr>
            <w:top w:val="none" w:sz="0" w:space="0" w:color="auto"/>
            <w:left w:val="none" w:sz="0" w:space="0" w:color="auto"/>
            <w:bottom w:val="none" w:sz="0" w:space="0" w:color="auto"/>
            <w:right w:val="none" w:sz="0" w:space="0" w:color="auto"/>
          </w:divBdr>
        </w:div>
        <w:div w:id="2125954036">
          <w:marLeft w:val="480"/>
          <w:marRight w:val="0"/>
          <w:marTop w:val="0"/>
          <w:marBottom w:val="0"/>
          <w:divBdr>
            <w:top w:val="none" w:sz="0" w:space="0" w:color="auto"/>
            <w:left w:val="none" w:sz="0" w:space="0" w:color="auto"/>
            <w:bottom w:val="none" w:sz="0" w:space="0" w:color="auto"/>
            <w:right w:val="none" w:sz="0" w:space="0" w:color="auto"/>
          </w:divBdr>
        </w:div>
        <w:div w:id="1854952693">
          <w:marLeft w:val="480"/>
          <w:marRight w:val="0"/>
          <w:marTop w:val="0"/>
          <w:marBottom w:val="0"/>
          <w:divBdr>
            <w:top w:val="none" w:sz="0" w:space="0" w:color="auto"/>
            <w:left w:val="none" w:sz="0" w:space="0" w:color="auto"/>
            <w:bottom w:val="none" w:sz="0" w:space="0" w:color="auto"/>
            <w:right w:val="none" w:sz="0" w:space="0" w:color="auto"/>
          </w:divBdr>
        </w:div>
        <w:div w:id="1497573404">
          <w:marLeft w:val="480"/>
          <w:marRight w:val="0"/>
          <w:marTop w:val="0"/>
          <w:marBottom w:val="0"/>
          <w:divBdr>
            <w:top w:val="none" w:sz="0" w:space="0" w:color="auto"/>
            <w:left w:val="none" w:sz="0" w:space="0" w:color="auto"/>
            <w:bottom w:val="none" w:sz="0" w:space="0" w:color="auto"/>
            <w:right w:val="none" w:sz="0" w:space="0" w:color="auto"/>
          </w:divBdr>
        </w:div>
        <w:div w:id="1599486516">
          <w:marLeft w:val="480"/>
          <w:marRight w:val="0"/>
          <w:marTop w:val="0"/>
          <w:marBottom w:val="0"/>
          <w:divBdr>
            <w:top w:val="none" w:sz="0" w:space="0" w:color="auto"/>
            <w:left w:val="none" w:sz="0" w:space="0" w:color="auto"/>
            <w:bottom w:val="none" w:sz="0" w:space="0" w:color="auto"/>
            <w:right w:val="none" w:sz="0" w:space="0" w:color="auto"/>
          </w:divBdr>
        </w:div>
        <w:div w:id="1980382627">
          <w:marLeft w:val="480"/>
          <w:marRight w:val="0"/>
          <w:marTop w:val="0"/>
          <w:marBottom w:val="0"/>
          <w:divBdr>
            <w:top w:val="none" w:sz="0" w:space="0" w:color="auto"/>
            <w:left w:val="none" w:sz="0" w:space="0" w:color="auto"/>
            <w:bottom w:val="none" w:sz="0" w:space="0" w:color="auto"/>
            <w:right w:val="none" w:sz="0" w:space="0" w:color="auto"/>
          </w:divBdr>
        </w:div>
        <w:div w:id="1032683216">
          <w:marLeft w:val="480"/>
          <w:marRight w:val="0"/>
          <w:marTop w:val="0"/>
          <w:marBottom w:val="0"/>
          <w:divBdr>
            <w:top w:val="none" w:sz="0" w:space="0" w:color="auto"/>
            <w:left w:val="none" w:sz="0" w:space="0" w:color="auto"/>
            <w:bottom w:val="none" w:sz="0" w:space="0" w:color="auto"/>
            <w:right w:val="none" w:sz="0" w:space="0" w:color="auto"/>
          </w:divBdr>
        </w:div>
        <w:div w:id="345862754">
          <w:marLeft w:val="480"/>
          <w:marRight w:val="0"/>
          <w:marTop w:val="0"/>
          <w:marBottom w:val="0"/>
          <w:divBdr>
            <w:top w:val="none" w:sz="0" w:space="0" w:color="auto"/>
            <w:left w:val="none" w:sz="0" w:space="0" w:color="auto"/>
            <w:bottom w:val="none" w:sz="0" w:space="0" w:color="auto"/>
            <w:right w:val="none" w:sz="0" w:space="0" w:color="auto"/>
          </w:divBdr>
        </w:div>
        <w:div w:id="865018462">
          <w:marLeft w:val="480"/>
          <w:marRight w:val="0"/>
          <w:marTop w:val="0"/>
          <w:marBottom w:val="0"/>
          <w:divBdr>
            <w:top w:val="none" w:sz="0" w:space="0" w:color="auto"/>
            <w:left w:val="none" w:sz="0" w:space="0" w:color="auto"/>
            <w:bottom w:val="none" w:sz="0" w:space="0" w:color="auto"/>
            <w:right w:val="none" w:sz="0" w:space="0" w:color="auto"/>
          </w:divBdr>
        </w:div>
        <w:div w:id="149441186">
          <w:marLeft w:val="480"/>
          <w:marRight w:val="0"/>
          <w:marTop w:val="0"/>
          <w:marBottom w:val="0"/>
          <w:divBdr>
            <w:top w:val="none" w:sz="0" w:space="0" w:color="auto"/>
            <w:left w:val="none" w:sz="0" w:space="0" w:color="auto"/>
            <w:bottom w:val="none" w:sz="0" w:space="0" w:color="auto"/>
            <w:right w:val="none" w:sz="0" w:space="0" w:color="auto"/>
          </w:divBdr>
        </w:div>
      </w:divsChild>
    </w:div>
    <w:div w:id="1303388731">
      <w:bodyDiv w:val="1"/>
      <w:marLeft w:val="0"/>
      <w:marRight w:val="0"/>
      <w:marTop w:val="0"/>
      <w:marBottom w:val="0"/>
      <w:divBdr>
        <w:top w:val="none" w:sz="0" w:space="0" w:color="auto"/>
        <w:left w:val="none" w:sz="0" w:space="0" w:color="auto"/>
        <w:bottom w:val="none" w:sz="0" w:space="0" w:color="auto"/>
        <w:right w:val="none" w:sz="0" w:space="0" w:color="auto"/>
      </w:divBdr>
    </w:div>
    <w:div w:id="1305966530">
      <w:bodyDiv w:val="1"/>
      <w:marLeft w:val="0"/>
      <w:marRight w:val="0"/>
      <w:marTop w:val="0"/>
      <w:marBottom w:val="0"/>
      <w:divBdr>
        <w:top w:val="none" w:sz="0" w:space="0" w:color="auto"/>
        <w:left w:val="none" w:sz="0" w:space="0" w:color="auto"/>
        <w:bottom w:val="none" w:sz="0" w:space="0" w:color="auto"/>
        <w:right w:val="none" w:sz="0" w:space="0" w:color="auto"/>
      </w:divBdr>
      <w:divsChild>
        <w:div w:id="1707438310">
          <w:marLeft w:val="480"/>
          <w:marRight w:val="0"/>
          <w:marTop w:val="0"/>
          <w:marBottom w:val="0"/>
          <w:divBdr>
            <w:top w:val="none" w:sz="0" w:space="0" w:color="auto"/>
            <w:left w:val="none" w:sz="0" w:space="0" w:color="auto"/>
            <w:bottom w:val="none" w:sz="0" w:space="0" w:color="auto"/>
            <w:right w:val="none" w:sz="0" w:space="0" w:color="auto"/>
          </w:divBdr>
        </w:div>
        <w:div w:id="1373070066">
          <w:marLeft w:val="480"/>
          <w:marRight w:val="0"/>
          <w:marTop w:val="0"/>
          <w:marBottom w:val="0"/>
          <w:divBdr>
            <w:top w:val="none" w:sz="0" w:space="0" w:color="auto"/>
            <w:left w:val="none" w:sz="0" w:space="0" w:color="auto"/>
            <w:bottom w:val="none" w:sz="0" w:space="0" w:color="auto"/>
            <w:right w:val="none" w:sz="0" w:space="0" w:color="auto"/>
          </w:divBdr>
        </w:div>
        <w:div w:id="2055733607">
          <w:marLeft w:val="480"/>
          <w:marRight w:val="0"/>
          <w:marTop w:val="0"/>
          <w:marBottom w:val="0"/>
          <w:divBdr>
            <w:top w:val="none" w:sz="0" w:space="0" w:color="auto"/>
            <w:left w:val="none" w:sz="0" w:space="0" w:color="auto"/>
            <w:bottom w:val="none" w:sz="0" w:space="0" w:color="auto"/>
            <w:right w:val="none" w:sz="0" w:space="0" w:color="auto"/>
          </w:divBdr>
        </w:div>
        <w:div w:id="1299343092">
          <w:marLeft w:val="480"/>
          <w:marRight w:val="0"/>
          <w:marTop w:val="0"/>
          <w:marBottom w:val="0"/>
          <w:divBdr>
            <w:top w:val="none" w:sz="0" w:space="0" w:color="auto"/>
            <w:left w:val="none" w:sz="0" w:space="0" w:color="auto"/>
            <w:bottom w:val="none" w:sz="0" w:space="0" w:color="auto"/>
            <w:right w:val="none" w:sz="0" w:space="0" w:color="auto"/>
          </w:divBdr>
        </w:div>
        <w:div w:id="1081947769">
          <w:marLeft w:val="480"/>
          <w:marRight w:val="0"/>
          <w:marTop w:val="0"/>
          <w:marBottom w:val="0"/>
          <w:divBdr>
            <w:top w:val="none" w:sz="0" w:space="0" w:color="auto"/>
            <w:left w:val="none" w:sz="0" w:space="0" w:color="auto"/>
            <w:bottom w:val="none" w:sz="0" w:space="0" w:color="auto"/>
            <w:right w:val="none" w:sz="0" w:space="0" w:color="auto"/>
          </w:divBdr>
        </w:div>
        <w:div w:id="1730030773">
          <w:marLeft w:val="480"/>
          <w:marRight w:val="0"/>
          <w:marTop w:val="0"/>
          <w:marBottom w:val="0"/>
          <w:divBdr>
            <w:top w:val="none" w:sz="0" w:space="0" w:color="auto"/>
            <w:left w:val="none" w:sz="0" w:space="0" w:color="auto"/>
            <w:bottom w:val="none" w:sz="0" w:space="0" w:color="auto"/>
            <w:right w:val="none" w:sz="0" w:space="0" w:color="auto"/>
          </w:divBdr>
        </w:div>
        <w:div w:id="509952433">
          <w:marLeft w:val="480"/>
          <w:marRight w:val="0"/>
          <w:marTop w:val="0"/>
          <w:marBottom w:val="0"/>
          <w:divBdr>
            <w:top w:val="none" w:sz="0" w:space="0" w:color="auto"/>
            <w:left w:val="none" w:sz="0" w:space="0" w:color="auto"/>
            <w:bottom w:val="none" w:sz="0" w:space="0" w:color="auto"/>
            <w:right w:val="none" w:sz="0" w:space="0" w:color="auto"/>
          </w:divBdr>
        </w:div>
        <w:div w:id="972172076">
          <w:marLeft w:val="480"/>
          <w:marRight w:val="0"/>
          <w:marTop w:val="0"/>
          <w:marBottom w:val="0"/>
          <w:divBdr>
            <w:top w:val="none" w:sz="0" w:space="0" w:color="auto"/>
            <w:left w:val="none" w:sz="0" w:space="0" w:color="auto"/>
            <w:bottom w:val="none" w:sz="0" w:space="0" w:color="auto"/>
            <w:right w:val="none" w:sz="0" w:space="0" w:color="auto"/>
          </w:divBdr>
        </w:div>
        <w:div w:id="1451241171">
          <w:marLeft w:val="480"/>
          <w:marRight w:val="0"/>
          <w:marTop w:val="0"/>
          <w:marBottom w:val="0"/>
          <w:divBdr>
            <w:top w:val="none" w:sz="0" w:space="0" w:color="auto"/>
            <w:left w:val="none" w:sz="0" w:space="0" w:color="auto"/>
            <w:bottom w:val="none" w:sz="0" w:space="0" w:color="auto"/>
            <w:right w:val="none" w:sz="0" w:space="0" w:color="auto"/>
          </w:divBdr>
        </w:div>
        <w:div w:id="1493253094">
          <w:marLeft w:val="480"/>
          <w:marRight w:val="0"/>
          <w:marTop w:val="0"/>
          <w:marBottom w:val="0"/>
          <w:divBdr>
            <w:top w:val="none" w:sz="0" w:space="0" w:color="auto"/>
            <w:left w:val="none" w:sz="0" w:space="0" w:color="auto"/>
            <w:bottom w:val="none" w:sz="0" w:space="0" w:color="auto"/>
            <w:right w:val="none" w:sz="0" w:space="0" w:color="auto"/>
          </w:divBdr>
        </w:div>
        <w:div w:id="2052223460">
          <w:marLeft w:val="480"/>
          <w:marRight w:val="0"/>
          <w:marTop w:val="0"/>
          <w:marBottom w:val="0"/>
          <w:divBdr>
            <w:top w:val="none" w:sz="0" w:space="0" w:color="auto"/>
            <w:left w:val="none" w:sz="0" w:space="0" w:color="auto"/>
            <w:bottom w:val="none" w:sz="0" w:space="0" w:color="auto"/>
            <w:right w:val="none" w:sz="0" w:space="0" w:color="auto"/>
          </w:divBdr>
        </w:div>
        <w:div w:id="1913196987">
          <w:marLeft w:val="480"/>
          <w:marRight w:val="0"/>
          <w:marTop w:val="0"/>
          <w:marBottom w:val="0"/>
          <w:divBdr>
            <w:top w:val="none" w:sz="0" w:space="0" w:color="auto"/>
            <w:left w:val="none" w:sz="0" w:space="0" w:color="auto"/>
            <w:bottom w:val="none" w:sz="0" w:space="0" w:color="auto"/>
            <w:right w:val="none" w:sz="0" w:space="0" w:color="auto"/>
          </w:divBdr>
        </w:div>
        <w:div w:id="833109470">
          <w:marLeft w:val="480"/>
          <w:marRight w:val="0"/>
          <w:marTop w:val="0"/>
          <w:marBottom w:val="0"/>
          <w:divBdr>
            <w:top w:val="none" w:sz="0" w:space="0" w:color="auto"/>
            <w:left w:val="none" w:sz="0" w:space="0" w:color="auto"/>
            <w:bottom w:val="none" w:sz="0" w:space="0" w:color="auto"/>
            <w:right w:val="none" w:sz="0" w:space="0" w:color="auto"/>
          </w:divBdr>
        </w:div>
        <w:div w:id="272053216">
          <w:marLeft w:val="480"/>
          <w:marRight w:val="0"/>
          <w:marTop w:val="0"/>
          <w:marBottom w:val="0"/>
          <w:divBdr>
            <w:top w:val="none" w:sz="0" w:space="0" w:color="auto"/>
            <w:left w:val="none" w:sz="0" w:space="0" w:color="auto"/>
            <w:bottom w:val="none" w:sz="0" w:space="0" w:color="auto"/>
            <w:right w:val="none" w:sz="0" w:space="0" w:color="auto"/>
          </w:divBdr>
        </w:div>
        <w:div w:id="579604948">
          <w:marLeft w:val="480"/>
          <w:marRight w:val="0"/>
          <w:marTop w:val="0"/>
          <w:marBottom w:val="0"/>
          <w:divBdr>
            <w:top w:val="none" w:sz="0" w:space="0" w:color="auto"/>
            <w:left w:val="none" w:sz="0" w:space="0" w:color="auto"/>
            <w:bottom w:val="none" w:sz="0" w:space="0" w:color="auto"/>
            <w:right w:val="none" w:sz="0" w:space="0" w:color="auto"/>
          </w:divBdr>
        </w:div>
        <w:div w:id="291710641">
          <w:marLeft w:val="480"/>
          <w:marRight w:val="0"/>
          <w:marTop w:val="0"/>
          <w:marBottom w:val="0"/>
          <w:divBdr>
            <w:top w:val="none" w:sz="0" w:space="0" w:color="auto"/>
            <w:left w:val="none" w:sz="0" w:space="0" w:color="auto"/>
            <w:bottom w:val="none" w:sz="0" w:space="0" w:color="auto"/>
            <w:right w:val="none" w:sz="0" w:space="0" w:color="auto"/>
          </w:divBdr>
        </w:div>
        <w:div w:id="1882089951">
          <w:marLeft w:val="480"/>
          <w:marRight w:val="0"/>
          <w:marTop w:val="0"/>
          <w:marBottom w:val="0"/>
          <w:divBdr>
            <w:top w:val="none" w:sz="0" w:space="0" w:color="auto"/>
            <w:left w:val="none" w:sz="0" w:space="0" w:color="auto"/>
            <w:bottom w:val="none" w:sz="0" w:space="0" w:color="auto"/>
            <w:right w:val="none" w:sz="0" w:space="0" w:color="auto"/>
          </w:divBdr>
        </w:div>
        <w:div w:id="1100488362">
          <w:marLeft w:val="480"/>
          <w:marRight w:val="0"/>
          <w:marTop w:val="0"/>
          <w:marBottom w:val="0"/>
          <w:divBdr>
            <w:top w:val="none" w:sz="0" w:space="0" w:color="auto"/>
            <w:left w:val="none" w:sz="0" w:space="0" w:color="auto"/>
            <w:bottom w:val="none" w:sz="0" w:space="0" w:color="auto"/>
            <w:right w:val="none" w:sz="0" w:space="0" w:color="auto"/>
          </w:divBdr>
        </w:div>
        <w:div w:id="1841189756">
          <w:marLeft w:val="480"/>
          <w:marRight w:val="0"/>
          <w:marTop w:val="0"/>
          <w:marBottom w:val="0"/>
          <w:divBdr>
            <w:top w:val="none" w:sz="0" w:space="0" w:color="auto"/>
            <w:left w:val="none" w:sz="0" w:space="0" w:color="auto"/>
            <w:bottom w:val="none" w:sz="0" w:space="0" w:color="auto"/>
            <w:right w:val="none" w:sz="0" w:space="0" w:color="auto"/>
          </w:divBdr>
        </w:div>
        <w:div w:id="1518541233">
          <w:marLeft w:val="480"/>
          <w:marRight w:val="0"/>
          <w:marTop w:val="0"/>
          <w:marBottom w:val="0"/>
          <w:divBdr>
            <w:top w:val="none" w:sz="0" w:space="0" w:color="auto"/>
            <w:left w:val="none" w:sz="0" w:space="0" w:color="auto"/>
            <w:bottom w:val="none" w:sz="0" w:space="0" w:color="auto"/>
            <w:right w:val="none" w:sz="0" w:space="0" w:color="auto"/>
          </w:divBdr>
        </w:div>
        <w:div w:id="690498099">
          <w:marLeft w:val="480"/>
          <w:marRight w:val="0"/>
          <w:marTop w:val="0"/>
          <w:marBottom w:val="0"/>
          <w:divBdr>
            <w:top w:val="none" w:sz="0" w:space="0" w:color="auto"/>
            <w:left w:val="none" w:sz="0" w:space="0" w:color="auto"/>
            <w:bottom w:val="none" w:sz="0" w:space="0" w:color="auto"/>
            <w:right w:val="none" w:sz="0" w:space="0" w:color="auto"/>
          </w:divBdr>
        </w:div>
        <w:div w:id="227690414">
          <w:marLeft w:val="480"/>
          <w:marRight w:val="0"/>
          <w:marTop w:val="0"/>
          <w:marBottom w:val="0"/>
          <w:divBdr>
            <w:top w:val="none" w:sz="0" w:space="0" w:color="auto"/>
            <w:left w:val="none" w:sz="0" w:space="0" w:color="auto"/>
            <w:bottom w:val="none" w:sz="0" w:space="0" w:color="auto"/>
            <w:right w:val="none" w:sz="0" w:space="0" w:color="auto"/>
          </w:divBdr>
        </w:div>
        <w:div w:id="2015643928">
          <w:marLeft w:val="480"/>
          <w:marRight w:val="0"/>
          <w:marTop w:val="0"/>
          <w:marBottom w:val="0"/>
          <w:divBdr>
            <w:top w:val="none" w:sz="0" w:space="0" w:color="auto"/>
            <w:left w:val="none" w:sz="0" w:space="0" w:color="auto"/>
            <w:bottom w:val="none" w:sz="0" w:space="0" w:color="auto"/>
            <w:right w:val="none" w:sz="0" w:space="0" w:color="auto"/>
          </w:divBdr>
        </w:div>
        <w:div w:id="1287421867">
          <w:marLeft w:val="480"/>
          <w:marRight w:val="0"/>
          <w:marTop w:val="0"/>
          <w:marBottom w:val="0"/>
          <w:divBdr>
            <w:top w:val="none" w:sz="0" w:space="0" w:color="auto"/>
            <w:left w:val="none" w:sz="0" w:space="0" w:color="auto"/>
            <w:bottom w:val="none" w:sz="0" w:space="0" w:color="auto"/>
            <w:right w:val="none" w:sz="0" w:space="0" w:color="auto"/>
          </w:divBdr>
        </w:div>
        <w:div w:id="1757903406">
          <w:marLeft w:val="480"/>
          <w:marRight w:val="0"/>
          <w:marTop w:val="0"/>
          <w:marBottom w:val="0"/>
          <w:divBdr>
            <w:top w:val="none" w:sz="0" w:space="0" w:color="auto"/>
            <w:left w:val="none" w:sz="0" w:space="0" w:color="auto"/>
            <w:bottom w:val="none" w:sz="0" w:space="0" w:color="auto"/>
            <w:right w:val="none" w:sz="0" w:space="0" w:color="auto"/>
          </w:divBdr>
        </w:div>
        <w:div w:id="1814985827">
          <w:marLeft w:val="480"/>
          <w:marRight w:val="0"/>
          <w:marTop w:val="0"/>
          <w:marBottom w:val="0"/>
          <w:divBdr>
            <w:top w:val="none" w:sz="0" w:space="0" w:color="auto"/>
            <w:left w:val="none" w:sz="0" w:space="0" w:color="auto"/>
            <w:bottom w:val="none" w:sz="0" w:space="0" w:color="auto"/>
            <w:right w:val="none" w:sz="0" w:space="0" w:color="auto"/>
          </w:divBdr>
        </w:div>
        <w:div w:id="61879883">
          <w:marLeft w:val="480"/>
          <w:marRight w:val="0"/>
          <w:marTop w:val="0"/>
          <w:marBottom w:val="0"/>
          <w:divBdr>
            <w:top w:val="none" w:sz="0" w:space="0" w:color="auto"/>
            <w:left w:val="none" w:sz="0" w:space="0" w:color="auto"/>
            <w:bottom w:val="none" w:sz="0" w:space="0" w:color="auto"/>
            <w:right w:val="none" w:sz="0" w:space="0" w:color="auto"/>
          </w:divBdr>
        </w:div>
        <w:div w:id="1971595017">
          <w:marLeft w:val="480"/>
          <w:marRight w:val="0"/>
          <w:marTop w:val="0"/>
          <w:marBottom w:val="0"/>
          <w:divBdr>
            <w:top w:val="none" w:sz="0" w:space="0" w:color="auto"/>
            <w:left w:val="none" w:sz="0" w:space="0" w:color="auto"/>
            <w:bottom w:val="none" w:sz="0" w:space="0" w:color="auto"/>
            <w:right w:val="none" w:sz="0" w:space="0" w:color="auto"/>
          </w:divBdr>
        </w:div>
        <w:div w:id="474687380">
          <w:marLeft w:val="480"/>
          <w:marRight w:val="0"/>
          <w:marTop w:val="0"/>
          <w:marBottom w:val="0"/>
          <w:divBdr>
            <w:top w:val="none" w:sz="0" w:space="0" w:color="auto"/>
            <w:left w:val="none" w:sz="0" w:space="0" w:color="auto"/>
            <w:bottom w:val="none" w:sz="0" w:space="0" w:color="auto"/>
            <w:right w:val="none" w:sz="0" w:space="0" w:color="auto"/>
          </w:divBdr>
        </w:div>
        <w:div w:id="1571034665">
          <w:marLeft w:val="480"/>
          <w:marRight w:val="0"/>
          <w:marTop w:val="0"/>
          <w:marBottom w:val="0"/>
          <w:divBdr>
            <w:top w:val="none" w:sz="0" w:space="0" w:color="auto"/>
            <w:left w:val="none" w:sz="0" w:space="0" w:color="auto"/>
            <w:bottom w:val="none" w:sz="0" w:space="0" w:color="auto"/>
            <w:right w:val="none" w:sz="0" w:space="0" w:color="auto"/>
          </w:divBdr>
        </w:div>
        <w:div w:id="533885368">
          <w:marLeft w:val="480"/>
          <w:marRight w:val="0"/>
          <w:marTop w:val="0"/>
          <w:marBottom w:val="0"/>
          <w:divBdr>
            <w:top w:val="none" w:sz="0" w:space="0" w:color="auto"/>
            <w:left w:val="none" w:sz="0" w:space="0" w:color="auto"/>
            <w:bottom w:val="none" w:sz="0" w:space="0" w:color="auto"/>
            <w:right w:val="none" w:sz="0" w:space="0" w:color="auto"/>
          </w:divBdr>
        </w:div>
        <w:div w:id="1314291442">
          <w:marLeft w:val="480"/>
          <w:marRight w:val="0"/>
          <w:marTop w:val="0"/>
          <w:marBottom w:val="0"/>
          <w:divBdr>
            <w:top w:val="none" w:sz="0" w:space="0" w:color="auto"/>
            <w:left w:val="none" w:sz="0" w:space="0" w:color="auto"/>
            <w:bottom w:val="none" w:sz="0" w:space="0" w:color="auto"/>
            <w:right w:val="none" w:sz="0" w:space="0" w:color="auto"/>
          </w:divBdr>
        </w:div>
        <w:div w:id="887498412">
          <w:marLeft w:val="480"/>
          <w:marRight w:val="0"/>
          <w:marTop w:val="0"/>
          <w:marBottom w:val="0"/>
          <w:divBdr>
            <w:top w:val="none" w:sz="0" w:space="0" w:color="auto"/>
            <w:left w:val="none" w:sz="0" w:space="0" w:color="auto"/>
            <w:bottom w:val="none" w:sz="0" w:space="0" w:color="auto"/>
            <w:right w:val="none" w:sz="0" w:space="0" w:color="auto"/>
          </w:divBdr>
        </w:div>
        <w:div w:id="952591610">
          <w:marLeft w:val="480"/>
          <w:marRight w:val="0"/>
          <w:marTop w:val="0"/>
          <w:marBottom w:val="0"/>
          <w:divBdr>
            <w:top w:val="none" w:sz="0" w:space="0" w:color="auto"/>
            <w:left w:val="none" w:sz="0" w:space="0" w:color="auto"/>
            <w:bottom w:val="none" w:sz="0" w:space="0" w:color="auto"/>
            <w:right w:val="none" w:sz="0" w:space="0" w:color="auto"/>
          </w:divBdr>
        </w:div>
        <w:div w:id="1779713308">
          <w:marLeft w:val="480"/>
          <w:marRight w:val="0"/>
          <w:marTop w:val="0"/>
          <w:marBottom w:val="0"/>
          <w:divBdr>
            <w:top w:val="none" w:sz="0" w:space="0" w:color="auto"/>
            <w:left w:val="none" w:sz="0" w:space="0" w:color="auto"/>
            <w:bottom w:val="none" w:sz="0" w:space="0" w:color="auto"/>
            <w:right w:val="none" w:sz="0" w:space="0" w:color="auto"/>
          </w:divBdr>
        </w:div>
        <w:div w:id="1745253256">
          <w:marLeft w:val="480"/>
          <w:marRight w:val="0"/>
          <w:marTop w:val="0"/>
          <w:marBottom w:val="0"/>
          <w:divBdr>
            <w:top w:val="none" w:sz="0" w:space="0" w:color="auto"/>
            <w:left w:val="none" w:sz="0" w:space="0" w:color="auto"/>
            <w:bottom w:val="none" w:sz="0" w:space="0" w:color="auto"/>
            <w:right w:val="none" w:sz="0" w:space="0" w:color="auto"/>
          </w:divBdr>
        </w:div>
        <w:div w:id="1332760848">
          <w:marLeft w:val="480"/>
          <w:marRight w:val="0"/>
          <w:marTop w:val="0"/>
          <w:marBottom w:val="0"/>
          <w:divBdr>
            <w:top w:val="none" w:sz="0" w:space="0" w:color="auto"/>
            <w:left w:val="none" w:sz="0" w:space="0" w:color="auto"/>
            <w:bottom w:val="none" w:sz="0" w:space="0" w:color="auto"/>
            <w:right w:val="none" w:sz="0" w:space="0" w:color="auto"/>
          </w:divBdr>
        </w:div>
        <w:div w:id="1995138291">
          <w:marLeft w:val="480"/>
          <w:marRight w:val="0"/>
          <w:marTop w:val="0"/>
          <w:marBottom w:val="0"/>
          <w:divBdr>
            <w:top w:val="none" w:sz="0" w:space="0" w:color="auto"/>
            <w:left w:val="none" w:sz="0" w:space="0" w:color="auto"/>
            <w:bottom w:val="none" w:sz="0" w:space="0" w:color="auto"/>
            <w:right w:val="none" w:sz="0" w:space="0" w:color="auto"/>
          </w:divBdr>
        </w:div>
        <w:div w:id="1509902391">
          <w:marLeft w:val="480"/>
          <w:marRight w:val="0"/>
          <w:marTop w:val="0"/>
          <w:marBottom w:val="0"/>
          <w:divBdr>
            <w:top w:val="none" w:sz="0" w:space="0" w:color="auto"/>
            <w:left w:val="none" w:sz="0" w:space="0" w:color="auto"/>
            <w:bottom w:val="none" w:sz="0" w:space="0" w:color="auto"/>
            <w:right w:val="none" w:sz="0" w:space="0" w:color="auto"/>
          </w:divBdr>
        </w:div>
        <w:div w:id="151919618">
          <w:marLeft w:val="480"/>
          <w:marRight w:val="0"/>
          <w:marTop w:val="0"/>
          <w:marBottom w:val="0"/>
          <w:divBdr>
            <w:top w:val="none" w:sz="0" w:space="0" w:color="auto"/>
            <w:left w:val="none" w:sz="0" w:space="0" w:color="auto"/>
            <w:bottom w:val="none" w:sz="0" w:space="0" w:color="auto"/>
            <w:right w:val="none" w:sz="0" w:space="0" w:color="auto"/>
          </w:divBdr>
        </w:div>
        <w:div w:id="235016803">
          <w:marLeft w:val="480"/>
          <w:marRight w:val="0"/>
          <w:marTop w:val="0"/>
          <w:marBottom w:val="0"/>
          <w:divBdr>
            <w:top w:val="none" w:sz="0" w:space="0" w:color="auto"/>
            <w:left w:val="none" w:sz="0" w:space="0" w:color="auto"/>
            <w:bottom w:val="none" w:sz="0" w:space="0" w:color="auto"/>
            <w:right w:val="none" w:sz="0" w:space="0" w:color="auto"/>
          </w:divBdr>
        </w:div>
        <w:div w:id="1890528992">
          <w:marLeft w:val="480"/>
          <w:marRight w:val="0"/>
          <w:marTop w:val="0"/>
          <w:marBottom w:val="0"/>
          <w:divBdr>
            <w:top w:val="none" w:sz="0" w:space="0" w:color="auto"/>
            <w:left w:val="none" w:sz="0" w:space="0" w:color="auto"/>
            <w:bottom w:val="none" w:sz="0" w:space="0" w:color="auto"/>
            <w:right w:val="none" w:sz="0" w:space="0" w:color="auto"/>
          </w:divBdr>
        </w:div>
        <w:div w:id="1309942206">
          <w:marLeft w:val="480"/>
          <w:marRight w:val="0"/>
          <w:marTop w:val="0"/>
          <w:marBottom w:val="0"/>
          <w:divBdr>
            <w:top w:val="none" w:sz="0" w:space="0" w:color="auto"/>
            <w:left w:val="none" w:sz="0" w:space="0" w:color="auto"/>
            <w:bottom w:val="none" w:sz="0" w:space="0" w:color="auto"/>
            <w:right w:val="none" w:sz="0" w:space="0" w:color="auto"/>
          </w:divBdr>
        </w:div>
        <w:div w:id="349994804">
          <w:marLeft w:val="480"/>
          <w:marRight w:val="0"/>
          <w:marTop w:val="0"/>
          <w:marBottom w:val="0"/>
          <w:divBdr>
            <w:top w:val="none" w:sz="0" w:space="0" w:color="auto"/>
            <w:left w:val="none" w:sz="0" w:space="0" w:color="auto"/>
            <w:bottom w:val="none" w:sz="0" w:space="0" w:color="auto"/>
            <w:right w:val="none" w:sz="0" w:space="0" w:color="auto"/>
          </w:divBdr>
        </w:div>
        <w:div w:id="190805830">
          <w:marLeft w:val="480"/>
          <w:marRight w:val="0"/>
          <w:marTop w:val="0"/>
          <w:marBottom w:val="0"/>
          <w:divBdr>
            <w:top w:val="none" w:sz="0" w:space="0" w:color="auto"/>
            <w:left w:val="none" w:sz="0" w:space="0" w:color="auto"/>
            <w:bottom w:val="none" w:sz="0" w:space="0" w:color="auto"/>
            <w:right w:val="none" w:sz="0" w:space="0" w:color="auto"/>
          </w:divBdr>
        </w:div>
        <w:div w:id="1447116070">
          <w:marLeft w:val="480"/>
          <w:marRight w:val="0"/>
          <w:marTop w:val="0"/>
          <w:marBottom w:val="0"/>
          <w:divBdr>
            <w:top w:val="none" w:sz="0" w:space="0" w:color="auto"/>
            <w:left w:val="none" w:sz="0" w:space="0" w:color="auto"/>
            <w:bottom w:val="none" w:sz="0" w:space="0" w:color="auto"/>
            <w:right w:val="none" w:sz="0" w:space="0" w:color="auto"/>
          </w:divBdr>
        </w:div>
        <w:div w:id="2009598215">
          <w:marLeft w:val="480"/>
          <w:marRight w:val="0"/>
          <w:marTop w:val="0"/>
          <w:marBottom w:val="0"/>
          <w:divBdr>
            <w:top w:val="none" w:sz="0" w:space="0" w:color="auto"/>
            <w:left w:val="none" w:sz="0" w:space="0" w:color="auto"/>
            <w:bottom w:val="none" w:sz="0" w:space="0" w:color="auto"/>
            <w:right w:val="none" w:sz="0" w:space="0" w:color="auto"/>
          </w:divBdr>
        </w:div>
      </w:divsChild>
    </w:div>
    <w:div w:id="1307391733">
      <w:bodyDiv w:val="1"/>
      <w:marLeft w:val="0"/>
      <w:marRight w:val="0"/>
      <w:marTop w:val="0"/>
      <w:marBottom w:val="0"/>
      <w:divBdr>
        <w:top w:val="none" w:sz="0" w:space="0" w:color="auto"/>
        <w:left w:val="none" w:sz="0" w:space="0" w:color="auto"/>
        <w:bottom w:val="none" w:sz="0" w:space="0" w:color="auto"/>
        <w:right w:val="none" w:sz="0" w:space="0" w:color="auto"/>
      </w:divBdr>
      <w:divsChild>
        <w:div w:id="1705250604">
          <w:marLeft w:val="480"/>
          <w:marRight w:val="0"/>
          <w:marTop w:val="0"/>
          <w:marBottom w:val="0"/>
          <w:divBdr>
            <w:top w:val="none" w:sz="0" w:space="0" w:color="auto"/>
            <w:left w:val="none" w:sz="0" w:space="0" w:color="auto"/>
            <w:bottom w:val="none" w:sz="0" w:space="0" w:color="auto"/>
            <w:right w:val="none" w:sz="0" w:space="0" w:color="auto"/>
          </w:divBdr>
        </w:div>
        <w:div w:id="113603151">
          <w:marLeft w:val="480"/>
          <w:marRight w:val="0"/>
          <w:marTop w:val="0"/>
          <w:marBottom w:val="0"/>
          <w:divBdr>
            <w:top w:val="none" w:sz="0" w:space="0" w:color="auto"/>
            <w:left w:val="none" w:sz="0" w:space="0" w:color="auto"/>
            <w:bottom w:val="none" w:sz="0" w:space="0" w:color="auto"/>
            <w:right w:val="none" w:sz="0" w:space="0" w:color="auto"/>
          </w:divBdr>
        </w:div>
        <w:div w:id="1860117919">
          <w:marLeft w:val="480"/>
          <w:marRight w:val="0"/>
          <w:marTop w:val="0"/>
          <w:marBottom w:val="0"/>
          <w:divBdr>
            <w:top w:val="none" w:sz="0" w:space="0" w:color="auto"/>
            <w:left w:val="none" w:sz="0" w:space="0" w:color="auto"/>
            <w:bottom w:val="none" w:sz="0" w:space="0" w:color="auto"/>
            <w:right w:val="none" w:sz="0" w:space="0" w:color="auto"/>
          </w:divBdr>
        </w:div>
        <w:div w:id="1202672337">
          <w:marLeft w:val="480"/>
          <w:marRight w:val="0"/>
          <w:marTop w:val="0"/>
          <w:marBottom w:val="0"/>
          <w:divBdr>
            <w:top w:val="none" w:sz="0" w:space="0" w:color="auto"/>
            <w:left w:val="none" w:sz="0" w:space="0" w:color="auto"/>
            <w:bottom w:val="none" w:sz="0" w:space="0" w:color="auto"/>
            <w:right w:val="none" w:sz="0" w:space="0" w:color="auto"/>
          </w:divBdr>
        </w:div>
        <w:div w:id="782572551">
          <w:marLeft w:val="480"/>
          <w:marRight w:val="0"/>
          <w:marTop w:val="0"/>
          <w:marBottom w:val="0"/>
          <w:divBdr>
            <w:top w:val="none" w:sz="0" w:space="0" w:color="auto"/>
            <w:left w:val="none" w:sz="0" w:space="0" w:color="auto"/>
            <w:bottom w:val="none" w:sz="0" w:space="0" w:color="auto"/>
            <w:right w:val="none" w:sz="0" w:space="0" w:color="auto"/>
          </w:divBdr>
        </w:div>
        <w:div w:id="1495343673">
          <w:marLeft w:val="480"/>
          <w:marRight w:val="0"/>
          <w:marTop w:val="0"/>
          <w:marBottom w:val="0"/>
          <w:divBdr>
            <w:top w:val="none" w:sz="0" w:space="0" w:color="auto"/>
            <w:left w:val="none" w:sz="0" w:space="0" w:color="auto"/>
            <w:bottom w:val="none" w:sz="0" w:space="0" w:color="auto"/>
            <w:right w:val="none" w:sz="0" w:space="0" w:color="auto"/>
          </w:divBdr>
        </w:div>
        <w:div w:id="1815029444">
          <w:marLeft w:val="480"/>
          <w:marRight w:val="0"/>
          <w:marTop w:val="0"/>
          <w:marBottom w:val="0"/>
          <w:divBdr>
            <w:top w:val="none" w:sz="0" w:space="0" w:color="auto"/>
            <w:left w:val="none" w:sz="0" w:space="0" w:color="auto"/>
            <w:bottom w:val="none" w:sz="0" w:space="0" w:color="auto"/>
            <w:right w:val="none" w:sz="0" w:space="0" w:color="auto"/>
          </w:divBdr>
        </w:div>
        <w:div w:id="1043092959">
          <w:marLeft w:val="480"/>
          <w:marRight w:val="0"/>
          <w:marTop w:val="0"/>
          <w:marBottom w:val="0"/>
          <w:divBdr>
            <w:top w:val="none" w:sz="0" w:space="0" w:color="auto"/>
            <w:left w:val="none" w:sz="0" w:space="0" w:color="auto"/>
            <w:bottom w:val="none" w:sz="0" w:space="0" w:color="auto"/>
            <w:right w:val="none" w:sz="0" w:space="0" w:color="auto"/>
          </w:divBdr>
        </w:div>
        <w:div w:id="1799453404">
          <w:marLeft w:val="480"/>
          <w:marRight w:val="0"/>
          <w:marTop w:val="0"/>
          <w:marBottom w:val="0"/>
          <w:divBdr>
            <w:top w:val="none" w:sz="0" w:space="0" w:color="auto"/>
            <w:left w:val="none" w:sz="0" w:space="0" w:color="auto"/>
            <w:bottom w:val="none" w:sz="0" w:space="0" w:color="auto"/>
            <w:right w:val="none" w:sz="0" w:space="0" w:color="auto"/>
          </w:divBdr>
        </w:div>
        <w:div w:id="1917090688">
          <w:marLeft w:val="480"/>
          <w:marRight w:val="0"/>
          <w:marTop w:val="0"/>
          <w:marBottom w:val="0"/>
          <w:divBdr>
            <w:top w:val="none" w:sz="0" w:space="0" w:color="auto"/>
            <w:left w:val="none" w:sz="0" w:space="0" w:color="auto"/>
            <w:bottom w:val="none" w:sz="0" w:space="0" w:color="auto"/>
            <w:right w:val="none" w:sz="0" w:space="0" w:color="auto"/>
          </w:divBdr>
        </w:div>
        <w:div w:id="140924375">
          <w:marLeft w:val="480"/>
          <w:marRight w:val="0"/>
          <w:marTop w:val="0"/>
          <w:marBottom w:val="0"/>
          <w:divBdr>
            <w:top w:val="none" w:sz="0" w:space="0" w:color="auto"/>
            <w:left w:val="none" w:sz="0" w:space="0" w:color="auto"/>
            <w:bottom w:val="none" w:sz="0" w:space="0" w:color="auto"/>
            <w:right w:val="none" w:sz="0" w:space="0" w:color="auto"/>
          </w:divBdr>
        </w:div>
        <w:div w:id="1075933011">
          <w:marLeft w:val="480"/>
          <w:marRight w:val="0"/>
          <w:marTop w:val="0"/>
          <w:marBottom w:val="0"/>
          <w:divBdr>
            <w:top w:val="none" w:sz="0" w:space="0" w:color="auto"/>
            <w:left w:val="none" w:sz="0" w:space="0" w:color="auto"/>
            <w:bottom w:val="none" w:sz="0" w:space="0" w:color="auto"/>
            <w:right w:val="none" w:sz="0" w:space="0" w:color="auto"/>
          </w:divBdr>
        </w:div>
        <w:div w:id="1914852174">
          <w:marLeft w:val="480"/>
          <w:marRight w:val="0"/>
          <w:marTop w:val="0"/>
          <w:marBottom w:val="0"/>
          <w:divBdr>
            <w:top w:val="none" w:sz="0" w:space="0" w:color="auto"/>
            <w:left w:val="none" w:sz="0" w:space="0" w:color="auto"/>
            <w:bottom w:val="none" w:sz="0" w:space="0" w:color="auto"/>
            <w:right w:val="none" w:sz="0" w:space="0" w:color="auto"/>
          </w:divBdr>
        </w:div>
        <w:div w:id="115679537">
          <w:marLeft w:val="480"/>
          <w:marRight w:val="0"/>
          <w:marTop w:val="0"/>
          <w:marBottom w:val="0"/>
          <w:divBdr>
            <w:top w:val="none" w:sz="0" w:space="0" w:color="auto"/>
            <w:left w:val="none" w:sz="0" w:space="0" w:color="auto"/>
            <w:bottom w:val="none" w:sz="0" w:space="0" w:color="auto"/>
            <w:right w:val="none" w:sz="0" w:space="0" w:color="auto"/>
          </w:divBdr>
        </w:div>
        <w:div w:id="1763792945">
          <w:marLeft w:val="480"/>
          <w:marRight w:val="0"/>
          <w:marTop w:val="0"/>
          <w:marBottom w:val="0"/>
          <w:divBdr>
            <w:top w:val="none" w:sz="0" w:space="0" w:color="auto"/>
            <w:left w:val="none" w:sz="0" w:space="0" w:color="auto"/>
            <w:bottom w:val="none" w:sz="0" w:space="0" w:color="auto"/>
            <w:right w:val="none" w:sz="0" w:space="0" w:color="auto"/>
          </w:divBdr>
        </w:div>
        <w:div w:id="1846894288">
          <w:marLeft w:val="480"/>
          <w:marRight w:val="0"/>
          <w:marTop w:val="0"/>
          <w:marBottom w:val="0"/>
          <w:divBdr>
            <w:top w:val="none" w:sz="0" w:space="0" w:color="auto"/>
            <w:left w:val="none" w:sz="0" w:space="0" w:color="auto"/>
            <w:bottom w:val="none" w:sz="0" w:space="0" w:color="auto"/>
            <w:right w:val="none" w:sz="0" w:space="0" w:color="auto"/>
          </w:divBdr>
        </w:div>
        <w:div w:id="1763717832">
          <w:marLeft w:val="480"/>
          <w:marRight w:val="0"/>
          <w:marTop w:val="0"/>
          <w:marBottom w:val="0"/>
          <w:divBdr>
            <w:top w:val="none" w:sz="0" w:space="0" w:color="auto"/>
            <w:left w:val="none" w:sz="0" w:space="0" w:color="auto"/>
            <w:bottom w:val="none" w:sz="0" w:space="0" w:color="auto"/>
            <w:right w:val="none" w:sz="0" w:space="0" w:color="auto"/>
          </w:divBdr>
        </w:div>
        <w:div w:id="1142889232">
          <w:marLeft w:val="480"/>
          <w:marRight w:val="0"/>
          <w:marTop w:val="0"/>
          <w:marBottom w:val="0"/>
          <w:divBdr>
            <w:top w:val="none" w:sz="0" w:space="0" w:color="auto"/>
            <w:left w:val="none" w:sz="0" w:space="0" w:color="auto"/>
            <w:bottom w:val="none" w:sz="0" w:space="0" w:color="auto"/>
            <w:right w:val="none" w:sz="0" w:space="0" w:color="auto"/>
          </w:divBdr>
        </w:div>
        <w:div w:id="1040742173">
          <w:marLeft w:val="480"/>
          <w:marRight w:val="0"/>
          <w:marTop w:val="0"/>
          <w:marBottom w:val="0"/>
          <w:divBdr>
            <w:top w:val="none" w:sz="0" w:space="0" w:color="auto"/>
            <w:left w:val="none" w:sz="0" w:space="0" w:color="auto"/>
            <w:bottom w:val="none" w:sz="0" w:space="0" w:color="auto"/>
            <w:right w:val="none" w:sz="0" w:space="0" w:color="auto"/>
          </w:divBdr>
        </w:div>
        <w:div w:id="1231817628">
          <w:marLeft w:val="480"/>
          <w:marRight w:val="0"/>
          <w:marTop w:val="0"/>
          <w:marBottom w:val="0"/>
          <w:divBdr>
            <w:top w:val="none" w:sz="0" w:space="0" w:color="auto"/>
            <w:left w:val="none" w:sz="0" w:space="0" w:color="auto"/>
            <w:bottom w:val="none" w:sz="0" w:space="0" w:color="auto"/>
            <w:right w:val="none" w:sz="0" w:space="0" w:color="auto"/>
          </w:divBdr>
        </w:div>
        <w:div w:id="1776559942">
          <w:marLeft w:val="480"/>
          <w:marRight w:val="0"/>
          <w:marTop w:val="0"/>
          <w:marBottom w:val="0"/>
          <w:divBdr>
            <w:top w:val="none" w:sz="0" w:space="0" w:color="auto"/>
            <w:left w:val="none" w:sz="0" w:space="0" w:color="auto"/>
            <w:bottom w:val="none" w:sz="0" w:space="0" w:color="auto"/>
            <w:right w:val="none" w:sz="0" w:space="0" w:color="auto"/>
          </w:divBdr>
        </w:div>
        <w:div w:id="864714456">
          <w:marLeft w:val="480"/>
          <w:marRight w:val="0"/>
          <w:marTop w:val="0"/>
          <w:marBottom w:val="0"/>
          <w:divBdr>
            <w:top w:val="none" w:sz="0" w:space="0" w:color="auto"/>
            <w:left w:val="none" w:sz="0" w:space="0" w:color="auto"/>
            <w:bottom w:val="none" w:sz="0" w:space="0" w:color="auto"/>
            <w:right w:val="none" w:sz="0" w:space="0" w:color="auto"/>
          </w:divBdr>
        </w:div>
        <w:div w:id="1339427469">
          <w:marLeft w:val="480"/>
          <w:marRight w:val="0"/>
          <w:marTop w:val="0"/>
          <w:marBottom w:val="0"/>
          <w:divBdr>
            <w:top w:val="none" w:sz="0" w:space="0" w:color="auto"/>
            <w:left w:val="none" w:sz="0" w:space="0" w:color="auto"/>
            <w:bottom w:val="none" w:sz="0" w:space="0" w:color="auto"/>
            <w:right w:val="none" w:sz="0" w:space="0" w:color="auto"/>
          </w:divBdr>
        </w:div>
        <w:div w:id="1634142650">
          <w:marLeft w:val="480"/>
          <w:marRight w:val="0"/>
          <w:marTop w:val="0"/>
          <w:marBottom w:val="0"/>
          <w:divBdr>
            <w:top w:val="none" w:sz="0" w:space="0" w:color="auto"/>
            <w:left w:val="none" w:sz="0" w:space="0" w:color="auto"/>
            <w:bottom w:val="none" w:sz="0" w:space="0" w:color="auto"/>
            <w:right w:val="none" w:sz="0" w:space="0" w:color="auto"/>
          </w:divBdr>
        </w:div>
        <w:div w:id="896622037">
          <w:marLeft w:val="480"/>
          <w:marRight w:val="0"/>
          <w:marTop w:val="0"/>
          <w:marBottom w:val="0"/>
          <w:divBdr>
            <w:top w:val="none" w:sz="0" w:space="0" w:color="auto"/>
            <w:left w:val="none" w:sz="0" w:space="0" w:color="auto"/>
            <w:bottom w:val="none" w:sz="0" w:space="0" w:color="auto"/>
            <w:right w:val="none" w:sz="0" w:space="0" w:color="auto"/>
          </w:divBdr>
        </w:div>
        <w:div w:id="1389837389">
          <w:marLeft w:val="480"/>
          <w:marRight w:val="0"/>
          <w:marTop w:val="0"/>
          <w:marBottom w:val="0"/>
          <w:divBdr>
            <w:top w:val="none" w:sz="0" w:space="0" w:color="auto"/>
            <w:left w:val="none" w:sz="0" w:space="0" w:color="auto"/>
            <w:bottom w:val="none" w:sz="0" w:space="0" w:color="auto"/>
            <w:right w:val="none" w:sz="0" w:space="0" w:color="auto"/>
          </w:divBdr>
        </w:div>
        <w:div w:id="1601912390">
          <w:marLeft w:val="480"/>
          <w:marRight w:val="0"/>
          <w:marTop w:val="0"/>
          <w:marBottom w:val="0"/>
          <w:divBdr>
            <w:top w:val="none" w:sz="0" w:space="0" w:color="auto"/>
            <w:left w:val="none" w:sz="0" w:space="0" w:color="auto"/>
            <w:bottom w:val="none" w:sz="0" w:space="0" w:color="auto"/>
            <w:right w:val="none" w:sz="0" w:space="0" w:color="auto"/>
          </w:divBdr>
        </w:div>
        <w:div w:id="320894462">
          <w:marLeft w:val="480"/>
          <w:marRight w:val="0"/>
          <w:marTop w:val="0"/>
          <w:marBottom w:val="0"/>
          <w:divBdr>
            <w:top w:val="none" w:sz="0" w:space="0" w:color="auto"/>
            <w:left w:val="none" w:sz="0" w:space="0" w:color="auto"/>
            <w:bottom w:val="none" w:sz="0" w:space="0" w:color="auto"/>
            <w:right w:val="none" w:sz="0" w:space="0" w:color="auto"/>
          </w:divBdr>
        </w:div>
        <w:div w:id="1317876207">
          <w:marLeft w:val="480"/>
          <w:marRight w:val="0"/>
          <w:marTop w:val="0"/>
          <w:marBottom w:val="0"/>
          <w:divBdr>
            <w:top w:val="none" w:sz="0" w:space="0" w:color="auto"/>
            <w:left w:val="none" w:sz="0" w:space="0" w:color="auto"/>
            <w:bottom w:val="none" w:sz="0" w:space="0" w:color="auto"/>
            <w:right w:val="none" w:sz="0" w:space="0" w:color="auto"/>
          </w:divBdr>
        </w:div>
        <w:div w:id="563224134">
          <w:marLeft w:val="480"/>
          <w:marRight w:val="0"/>
          <w:marTop w:val="0"/>
          <w:marBottom w:val="0"/>
          <w:divBdr>
            <w:top w:val="none" w:sz="0" w:space="0" w:color="auto"/>
            <w:left w:val="none" w:sz="0" w:space="0" w:color="auto"/>
            <w:bottom w:val="none" w:sz="0" w:space="0" w:color="auto"/>
            <w:right w:val="none" w:sz="0" w:space="0" w:color="auto"/>
          </w:divBdr>
        </w:div>
        <w:div w:id="1705594529">
          <w:marLeft w:val="480"/>
          <w:marRight w:val="0"/>
          <w:marTop w:val="0"/>
          <w:marBottom w:val="0"/>
          <w:divBdr>
            <w:top w:val="none" w:sz="0" w:space="0" w:color="auto"/>
            <w:left w:val="none" w:sz="0" w:space="0" w:color="auto"/>
            <w:bottom w:val="none" w:sz="0" w:space="0" w:color="auto"/>
            <w:right w:val="none" w:sz="0" w:space="0" w:color="auto"/>
          </w:divBdr>
        </w:div>
        <w:div w:id="512572999">
          <w:marLeft w:val="480"/>
          <w:marRight w:val="0"/>
          <w:marTop w:val="0"/>
          <w:marBottom w:val="0"/>
          <w:divBdr>
            <w:top w:val="none" w:sz="0" w:space="0" w:color="auto"/>
            <w:left w:val="none" w:sz="0" w:space="0" w:color="auto"/>
            <w:bottom w:val="none" w:sz="0" w:space="0" w:color="auto"/>
            <w:right w:val="none" w:sz="0" w:space="0" w:color="auto"/>
          </w:divBdr>
        </w:div>
        <w:div w:id="953906238">
          <w:marLeft w:val="480"/>
          <w:marRight w:val="0"/>
          <w:marTop w:val="0"/>
          <w:marBottom w:val="0"/>
          <w:divBdr>
            <w:top w:val="none" w:sz="0" w:space="0" w:color="auto"/>
            <w:left w:val="none" w:sz="0" w:space="0" w:color="auto"/>
            <w:bottom w:val="none" w:sz="0" w:space="0" w:color="auto"/>
            <w:right w:val="none" w:sz="0" w:space="0" w:color="auto"/>
          </w:divBdr>
        </w:div>
        <w:div w:id="112019304">
          <w:marLeft w:val="480"/>
          <w:marRight w:val="0"/>
          <w:marTop w:val="0"/>
          <w:marBottom w:val="0"/>
          <w:divBdr>
            <w:top w:val="none" w:sz="0" w:space="0" w:color="auto"/>
            <w:left w:val="none" w:sz="0" w:space="0" w:color="auto"/>
            <w:bottom w:val="none" w:sz="0" w:space="0" w:color="auto"/>
            <w:right w:val="none" w:sz="0" w:space="0" w:color="auto"/>
          </w:divBdr>
        </w:div>
        <w:div w:id="1845393185">
          <w:marLeft w:val="480"/>
          <w:marRight w:val="0"/>
          <w:marTop w:val="0"/>
          <w:marBottom w:val="0"/>
          <w:divBdr>
            <w:top w:val="none" w:sz="0" w:space="0" w:color="auto"/>
            <w:left w:val="none" w:sz="0" w:space="0" w:color="auto"/>
            <w:bottom w:val="none" w:sz="0" w:space="0" w:color="auto"/>
            <w:right w:val="none" w:sz="0" w:space="0" w:color="auto"/>
          </w:divBdr>
        </w:div>
      </w:divsChild>
    </w:div>
    <w:div w:id="1307469401">
      <w:bodyDiv w:val="1"/>
      <w:marLeft w:val="0"/>
      <w:marRight w:val="0"/>
      <w:marTop w:val="0"/>
      <w:marBottom w:val="0"/>
      <w:divBdr>
        <w:top w:val="none" w:sz="0" w:space="0" w:color="auto"/>
        <w:left w:val="none" w:sz="0" w:space="0" w:color="auto"/>
        <w:bottom w:val="none" w:sz="0" w:space="0" w:color="auto"/>
        <w:right w:val="none" w:sz="0" w:space="0" w:color="auto"/>
      </w:divBdr>
    </w:div>
    <w:div w:id="1307934675">
      <w:bodyDiv w:val="1"/>
      <w:marLeft w:val="0"/>
      <w:marRight w:val="0"/>
      <w:marTop w:val="0"/>
      <w:marBottom w:val="0"/>
      <w:divBdr>
        <w:top w:val="none" w:sz="0" w:space="0" w:color="auto"/>
        <w:left w:val="none" w:sz="0" w:space="0" w:color="auto"/>
        <w:bottom w:val="none" w:sz="0" w:space="0" w:color="auto"/>
        <w:right w:val="none" w:sz="0" w:space="0" w:color="auto"/>
      </w:divBdr>
    </w:div>
    <w:div w:id="1311207831">
      <w:bodyDiv w:val="1"/>
      <w:marLeft w:val="0"/>
      <w:marRight w:val="0"/>
      <w:marTop w:val="0"/>
      <w:marBottom w:val="0"/>
      <w:divBdr>
        <w:top w:val="none" w:sz="0" w:space="0" w:color="auto"/>
        <w:left w:val="none" w:sz="0" w:space="0" w:color="auto"/>
        <w:bottom w:val="none" w:sz="0" w:space="0" w:color="auto"/>
        <w:right w:val="none" w:sz="0" w:space="0" w:color="auto"/>
      </w:divBdr>
      <w:divsChild>
        <w:div w:id="1754350278">
          <w:marLeft w:val="480"/>
          <w:marRight w:val="0"/>
          <w:marTop w:val="0"/>
          <w:marBottom w:val="0"/>
          <w:divBdr>
            <w:top w:val="none" w:sz="0" w:space="0" w:color="auto"/>
            <w:left w:val="none" w:sz="0" w:space="0" w:color="auto"/>
            <w:bottom w:val="none" w:sz="0" w:space="0" w:color="auto"/>
            <w:right w:val="none" w:sz="0" w:space="0" w:color="auto"/>
          </w:divBdr>
        </w:div>
        <w:div w:id="962614303">
          <w:marLeft w:val="480"/>
          <w:marRight w:val="0"/>
          <w:marTop w:val="0"/>
          <w:marBottom w:val="0"/>
          <w:divBdr>
            <w:top w:val="none" w:sz="0" w:space="0" w:color="auto"/>
            <w:left w:val="none" w:sz="0" w:space="0" w:color="auto"/>
            <w:bottom w:val="none" w:sz="0" w:space="0" w:color="auto"/>
            <w:right w:val="none" w:sz="0" w:space="0" w:color="auto"/>
          </w:divBdr>
        </w:div>
        <w:div w:id="1472480362">
          <w:marLeft w:val="480"/>
          <w:marRight w:val="0"/>
          <w:marTop w:val="0"/>
          <w:marBottom w:val="0"/>
          <w:divBdr>
            <w:top w:val="none" w:sz="0" w:space="0" w:color="auto"/>
            <w:left w:val="none" w:sz="0" w:space="0" w:color="auto"/>
            <w:bottom w:val="none" w:sz="0" w:space="0" w:color="auto"/>
            <w:right w:val="none" w:sz="0" w:space="0" w:color="auto"/>
          </w:divBdr>
        </w:div>
        <w:div w:id="612251530">
          <w:marLeft w:val="480"/>
          <w:marRight w:val="0"/>
          <w:marTop w:val="0"/>
          <w:marBottom w:val="0"/>
          <w:divBdr>
            <w:top w:val="none" w:sz="0" w:space="0" w:color="auto"/>
            <w:left w:val="none" w:sz="0" w:space="0" w:color="auto"/>
            <w:bottom w:val="none" w:sz="0" w:space="0" w:color="auto"/>
            <w:right w:val="none" w:sz="0" w:space="0" w:color="auto"/>
          </w:divBdr>
        </w:div>
        <w:div w:id="951059582">
          <w:marLeft w:val="480"/>
          <w:marRight w:val="0"/>
          <w:marTop w:val="0"/>
          <w:marBottom w:val="0"/>
          <w:divBdr>
            <w:top w:val="none" w:sz="0" w:space="0" w:color="auto"/>
            <w:left w:val="none" w:sz="0" w:space="0" w:color="auto"/>
            <w:bottom w:val="none" w:sz="0" w:space="0" w:color="auto"/>
            <w:right w:val="none" w:sz="0" w:space="0" w:color="auto"/>
          </w:divBdr>
        </w:div>
        <w:div w:id="1323269308">
          <w:marLeft w:val="480"/>
          <w:marRight w:val="0"/>
          <w:marTop w:val="0"/>
          <w:marBottom w:val="0"/>
          <w:divBdr>
            <w:top w:val="none" w:sz="0" w:space="0" w:color="auto"/>
            <w:left w:val="none" w:sz="0" w:space="0" w:color="auto"/>
            <w:bottom w:val="none" w:sz="0" w:space="0" w:color="auto"/>
            <w:right w:val="none" w:sz="0" w:space="0" w:color="auto"/>
          </w:divBdr>
        </w:div>
        <w:div w:id="1635872789">
          <w:marLeft w:val="480"/>
          <w:marRight w:val="0"/>
          <w:marTop w:val="0"/>
          <w:marBottom w:val="0"/>
          <w:divBdr>
            <w:top w:val="none" w:sz="0" w:space="0" w:color="auto"/>
            <w:left w:val="none" w:sz="0" w:space="0" w:color="auto"/>
            <w:bottom w:val="none" w:sz="0" w:space="0" w:color="auto"/>
            <w:right w:val="none" w:sz="0" w:space="0" w:color="auto"/>
          </w:divBdr>
        </w:div>
        <w:div w:id="2025204116">
          <w:marLeft w:val="480"/>
          <w:marRight w:val="0"/>
          <w:marTop w:val="0"/>
          <w:marBottom w:val="0"/>
          <w:divBdr>
            <w:top w:val="none" w:sz="0" w:space="0" w:color="auto"/>
            <w:left w:val="none" w:sz="0" w:space="0" w:color="auto"/>
            <w:bottom w:val="none" w:sz="0" w:space="0" w:color="auto"/>
            <w:right w:val="none" w:sz="0" w:space="0" w:color="auto"/>
          </w:divBdr>
        </w:div>
        <w:div w:id="713383579">
          <w:marLeft w:val="480"/>
          <w:marRight w:val="0"/>
          <w:marTop w:val="0"/>
          <w:marBottom w:val="0"/>
          <w:divBdr>
            <w:top w:val="none" w:sz="0" w:space="0" w:color="auto"/>
            <w:left w:val="none" w:sz="0" w:space="0" w:color="auto"/>
            <w:bottom w:val="none" w:sz="0" w:space="0" w:color="auto"/>
            <w:right w:val="none" w:sz="0" w:space="0" w:color="auto"/>
          </w:divBdr>
        </w:div>
        <w:div w:id="2061436763">
          <w:marLeft w:val="480"/>
          <w:marRight w:val="0"/>
          <w:marTop w:val="0"/>
          <w:marBottom w:val="0"/>
          <w:divBdr>
            <w:top w:val="none" w:sz="0" w:space="0" w:color="auto"/>
            <w:left w:val="none" w:sz="0" w:space="0" w:color="auto"/>
            <w:bottom w:val="none" w:sz="0" w:space="0" w:color="auto"/>
            <w:right w:val="none" w:sz="0" w:space="0" w:color="auto"/>
          </w:divBdr>
        </w:div>
        <w:div w:id="894852133">
          <w:marLeft w:val="480"/>
          <w:marRight w:val="0"/>
          <w:marTop w:val="0"/>
          <w:marBottom w:val="0"/>
          <w:divBdr>
            <w:top w:val="none" w:sz="0" w:space="0" w:color="auto"/>
            <w:left w:val="none" w:sz="0" w:space="0" w:color="auto"/>
            <w:bottom w:val="none" w:sz="0" w:space="0" w:color="auto"/>
            <w:right w:val="none" w:sz="0" w:space="0" w:color="auto"/>
          </w:divBdr>
        </w:div>
        <w:div w:id="505287589">
          <w:marLeft w:val="480"/>
          <w:marRight w:val="0"/>
          <w:marTop w:val="0"/>
          <w:marBottom w:val="0"/>
          <w:divBdr>
            <w:top w:val="none" w:sz="0" w:space="0" w:color="auto"/>
            <w:left w:val="none" w:sz="0" w:space="0" w:color="auto"/>
            <w:bottom w:val="none" w:sz="0" w:space="0" w:color="auto"/>
            <w:right w:val="none" w:sz="0" w:space="0" w:color="auto"/>
          </w:divBdr>
        </w:div>
        <w:div w:id="951590777">
          <w:marLeft w:val="480"/>
          <w:marRight w:val="0"/>
          <w:marTop w:val="0"/>
          <w:marBottom w:val="0"/>
          <w:divBdr>
            <w:top w:val="none" w:sz="0" w:space="0" w:color="auto"/>
            <w:left w:val="none" w:sz="0" w:space="0" w:color="auto"/>
            <w:bottom w:val="none" w:sz="0" w:space="0" w:color="auto"/>
            <w:right w:val="none" w:sz="0" w:space="0" w:color="auto"/>
          </w:divBdr>
        </w:div>
        <w:div w:id="1726829923">
          <w:marLeft w:val="480"/>
          <w:marRight w:val="0"/>
          <w:marTop w:val="0"/>
          <w:marBottom w:val="0"/>
          <w:divBdr>
            <w:top w:val="none" w:sz="0" w:space="0" w:color="auto"/>
            <w:left w:val="none" w:sz="0" w:space="0" w:color="auto"/>
            <w:bottom w:val="none" w:sz="0" w:space="0" w:color="auto"/>
            <w:right w:val="none" w:sz="0" w:space="0" w:color="auto"/>
          </w:divBdr>
        </w:div>
        <w:div w:id="1162618368">
          <w:marLeft w:val="480"/>
          <w:marRight w:val="0"/>
          <w:marTop w:val="0"/>
          <w:marBottom w:val="0"/>
          <w:divBdr>
            <w:top w:val="none" w:sz="0" w:space="0" w:color="auto"/>
            <w:left w:val="none" w:sz="0" w:space="0" w:color="auto"/>
            <w:bottom w:val="none" w:sz="0" w:space="0" w:color="auto"/>
            <w:right w:val="none" w:sz="0" w:space="0" w:color="auto"/>
          </w:divBdr>
        </w:div>
        <w:div w:id="1407533602">
          <w:marLeft w:val="480"/>
          <w:marRight w:val="0"/>
          <w:marTop w:val="0"/>
          <w:marBottom w:val="0"/>
          <w:divBdr>
            <w:top w:val="none" w:sz="0" w:space="0" w:color="auto"/>
            <w:left w:val="none" w:sz="0" w:space="0" w:color="auto"/>
            <w:bottom w:val="none" w:sz="0" w:space="0" w:color="auto"/>
            <w:right w:val="none" w:sz="0" w:space="0" w:color="auto"/>
          </w:divBdr>
        </w:div>
        <w:div w:id="918634690">
          <w:marLeft w:val="480"/>
          <w:marRight w:val="0"/>
          <w:marTop w:val="0"/>
          <w:marBottom w:val="0"/>
          <w:divBdr>
            <w:top w:val="none" w:sz="0" w:space="0" w:color="auto"/>
            <w:left w:val="none" w:sz="0" w:space="0" w:color="auto"/>
            <w:bottom w:val="none" w:sz="0" w:space="0" w:color="auto"/>
            <w:right w:val="none" w:sz="0" w:space="0" w:color="auto"/>
          </w:divBdr>
        </w:div>
        <w:div w:id="1733656512">
          <w:marLeft w:val="480"/>
          <w:marRight w:val="0"/>
          <w:marTop w:val="0"/>
          <w:marBottom w:val="0"/>
          <w:divBdr>
            <w:top w:val="none" w:sz="0" w:space="0" w:color="auto"/>
            <w:left w:val="none" w:sz="0" w:space="0" w:color="auto"/>
            <w:bottom w:val="none" w:sz="0" w:space="0" w:color="auto"/>
            <w:right w:val="none" w:sz="0" w:space="0" w:color="auto"/>
          </w:divBdr>
        </w:div>
        <w:div w:id="420954225">
          <w:marLeft w:val="480"/>
          <w:marRight w:val="0"/>
          <w:marTop w:val="0"/>
          <w:marBottom w:val="0"/>
          <w:divBdr>
            <w:top w:val="none" w:sz="0" w:space="0" w:color="auto"/>
            <w:left w:val="none" w:sz="0" w:space="0" w:color="auto"/>
            <w:bottom w:val="none" w:sz="0" w:space="0" w:color="auto"/>
            <w:right w:val="none" w:sz="0" w:space="0" w:color="auto"/>
          </w:divBdr>
        </w:div>
        <w:div w:id="977683276">
          <w:marLeft w:val="480"/>
          <w:marRight w:val="0"/>
          <w:marTop w:val="0"/>
          <w:marBottom w:val="0"/>
          <w:divBdr>
            <w:top w:val="none" w:sz="0" w:space="0" w:color="auto"/>
            <w:left w:val="none" w:sz="0" w:space="0" w:color="auto"/>
            <w:bottom w:val="none" w:sz="0" w:space="0" w:color="auto"/>
            <w:right w:val="none" w:sz="0" w:space="0" w:color="auto"/>
          </w:divBdr>
        </w:div>
        <w:div w:id="1665159112">
          <w:marLeft w:val="480"/>
          <w:marRight w:val="0"/>
          <w:marTop w:val="0"/>
          <w:marBottom w:val="0"/>
          <w:divBdr>
            <w:top w:val="none" w:sz="0" w:space="0" w:color="auto"/>
            <w:left w:val="none" w:sz="0" w:space="0" w:color="auto"/>
            <w:bottom w:val="none" w:sz="0" w:space="0" w:color="auto"/>
            <w:right w:val="none" w:sz="0" w:space="0" w:color="auto"/>
          </w:divBdr>
        </w:div>
        <w:div w:id="1198391480">
          <w:marLeft w:val="480"/>
          <w:marRight w:val="0"/>
          <w:marTop w:val="0"/>
          <w:marBottom w:val="0"/>
          <w:divBdr>
            <w:top w:val="none" w:sz="0" w:space="0" w:color="auto"/>
            <w:left w:val="none" w:sz="0" w:space="0" w:color="auto"/>
            <w:bottom w:val="none" w:sz="0" w:space="0" w:color="auto"/>
            <w:right w:val="none" w:sz="0" w:space="0" w:color="auto"/>
          </w:divBdr>
        </w:div>
        <w:div w:id="478545342">
          <w:marLeft w:val="480"/>
          <w:marRight w:val="0"/>
          <w:marTop w:val="0"/>
          <w:marBottom w:val="0"/>
          <w:divBdr>
            <w:top w:val="none" w:sz="0" w:space="0" w:color="auto"/>
            <w:left w:val="none" w:sz="0" w:space="0" w:color="auto"/>
            <w:bottom w:val="none" w:sz="0" w:space="0" w:color="auto"/>
            <w:right w:val="none" w:sz="0" w:space="0" w:color="auto"/>
          </w:divBdr>
        </w:div>
        <w:div w:id="1437628810">
          <w:marLeft w:val="480"/>
          <w:marRight w:val="0"/>
          <w:marTop w:val="0"/>
          <w:marBottom w:val="0"/>
          <w:divBdr>
            <w:top w:val="none" w:sz="0" w:space="0" w:color="auto"/>
            <w:left w:val="none" w:sz="0" w:space="0" w:color="auto"/>
            <w:bottom w:val="none" w:sz="0" w:space="0" w:color="auto"/>
            <w:right w:val="none" w:sz="0" w:space="0" w:color="auto"/>
          </w:divBdr>
        </w:div>
      </w:divsChild>
    </w:div>
    <w:div w:id="1313176472">
      <w:bodyDiv w:val="1"/>
      <w:marLeft w:val="0"/>
      <w:marRight w:val="0"/>
      <w:marTop w:val="0"/>
      <w:marBottom w:val="0"/>
      <w:divBdr>
        <w:top w:val="none" w:sz="0" w:space="0" w:color="auto"/>
        <w:left w:val="none" w:sz="0" w:space="0" w:color="auto"/>
        <w:bottom w:val="none" w:sz="0" w:space="0" w:color="auto"/>
        <w:right w:val="none" w:sz="0" w:space="0" w:color="auto"/>
      </w:divBdr>
    </w:div>
    <w:div w:id="1314748932">
      <w:bodyDiv w:val="1"/>
      <w:marLeft w:val="0"/>
      <w:marRight w:val="0"/>
      <w:marTop w:val="0"/>
      <w:marBottom w:val="0"/>
      <w:divBdr>
        <w:top w:val="none" w:sz="0" w:space="0" w:color="auto"/>
        <w:left w:val="none" w:sz="0" w:space="0" w:color="auto"/>
        <w:bottom w:val="none" w:sz="0" w:space="0" w:color="auto"/>
        <w:right w:val="none" w:sz="0" w:space="0" w:color="auto"/>
      </w:divBdr>
    </w:div>
    <w:div w:id="1315529077">
      <w:bodyDiv w:val="1"/>
      <w:marLeft w:val="0"/>
      <w:marRight w:val="0"/>
      <w:marTop w:val="0"/>
      <w:marBottom w:val="0"/>
      <w:divBdr>
        <w:top w:val="none" w:sz="0" w:space="0" w:color="auto"/>
        <w:left w:val="none" w:sz="0" w:space="0" w:color="auto"/>
        <w:bottom w:val="none" w:sz="0" w:space="0" w:color="auto"/>
        <w:right w:val="none" w:sz="0" w:space="0" w:color="auto"/>
      </w:divBdr>
      <w:divsChild>
        <w:div w:id="70275983">
          <w:marLeft w:val="480"/>
          <w:marRight w:val="0"/>
          <w:marTop w:val="0"/>
          <w:marBottom w:val="0"/>
          <w:divBdr>
            <w:top w:val="none" w:sz="0" w:space="0" w:color="auto"/>
            <w:left w:val="none" w:sz="0" w:space="0" w:color="auto"/>
            <w:bottom w:val="none" w:sz="0" w:space="0" w:color="auto"/>
            <w:right w:val="none" w:sz="0" w:space="0" w:color="auto"/>
          </w:divBdr>
        </w:div>
        <w:div w:id="762071900">
          <w:marLeft w:val="480"/>
          <w:marRight w:val="0"/>
          <w:marTop w:val="0"/>
          <w:marBottom w:val="0"/>
          <w:divBdr>
            <w:top w:val="none" w:sz="0" w:space="0" w:color="auto"/>
            <w:left w:val="none" w:sz="0" w:space="0" w:color="auto"/>
            <w:bottom w:val="none" w:sz="0" w:space="0" w:color="auto"/>
            <w:right w:val="none" w:sz="0" w:space="0" w:color="auto"/>
          </w:divBdr>
        </w:div>
        <w:div w:id="412894859">
          <w:marLeft w:val="480"/>
          <w:marRight w:val="0"/>
          <w:marTop w:val="0"/>
          <w:marBottom w:val="0"/>
          <w:divBdr>
            <w:top w:val="none" w:sz="0" w:space="0" w:color="auto"/>
            <w:left w:val="none" w:sz="0" w:space="0" w:color="auto"/>
            <w:bottom w:val="none" w:sz="0" w:space="0" w:color="auto"/>
            <w:right w:val="none" w:sz="0" w:space="0" w:color="auto"/>
          </w:divBdr>
        </w:div>
        <w:div w:id="1736125486">
          <w:marLeft w:val="480"/>
          <w:marRight w:val="0"/>
          <w:marTop w:val="0"/>
          <w:marBottom w:val="0"/>
          <w:divBdr>
            <w:top w:val="none" w:sz="0" w:space="0" w:color="auto"/>
            <w:left w:val="none" w:sz="0" w:space="0" w:color="auto"/>
            <w:bottom w:val="none" w:sz="0" w:space="0" w:color="auto"/>
            <w:right w:val="none" w:sz="0" w:space="0" w:color="auto"/>
          </w:divBdr>
        </w:div>
        <w:div w:id="33311771">
          <w:marLeft w:val="480"/>
          <w:marRight w:val="0"/>
          <w:marTop w:val="0"/>
          <w:marBottom w:val="0"/>
          <w:divBdr>
            <w:top w:val="none" w:sz="0" w:space="0" w:color="auto"/>
            <w:left w:val="none" w:sz="0" w:space="0" w:color="auto"/>
            <w:bottom w:val="none" w:sz="0" w:space="0" w:color="auto"/>
            <w:right w:val="none" w:sz="0" w:space="0" w:color="auto"/>
          </w:divBdr>
        </w:div>
        <w:div w:id="1353074494">
          <w:marLeft w:val="480"/>
          <w:marRight w:val="0"/>
          <w:marTop w:val="0"/>
          <w:marBottom w:val="0"/>
          <w:divBdr>
            <w:top w:val="none" w:sz="0" w:space="0" w:color="auto"/>
            <w:left w:val="none" w:sz="0" w:space="0" w:color="auto"/>
            <w:bottom w:val="none" w:sz="0" w:space="0" w:color="auto"/>
            <w:right w:val="none" w:sz="0" w:space="0" w:color="auto"/>
          </w:divBdr>
        </w:div>
        <w:div w:id="811672359">
          <w:marLeft w:val="480"/>
          <w:marRight w:val="0"/>
          <w:marTop w:val="0"/>
          <w:marBottom w:val="0"/>
          <w:divBdr>
            <w:top w:val="none" w:sz="0" w:space="0" w:color="auto"/>
            <w:left w:val="none" w:sz="0" w:space="0" w:color="auto"/>
            <w:bottom w:val="none" w:sz="0" w:space="0" w:color="auto"/>
            <w:right w:val="none" w:sz="0" w:space="0" w:color="auto"/>
          </w:divBdr>
        </w:div>
        <w:div w:id="623930019">
          <w:marLeft w:val="480"/>
          <w:marRight w:val="0"/>
          <w:marTop w:val="0"/>
          <w:marBottom w:val="0"/>
          <w:divBdr>
            <w:top w:val="none" w:sz="0" w:space="0" w:color="auto"/>
            <w:left w:val="none" w:sz="0" w:space="0" w:color="auto"/>
            <w:bottom w:val="none" w:sz="0" w:space="0" w:color="auto"/>
            <w:right w:val="none" w:sz="0" w:space="0" w:color="auto"/>
          </w:divBdr>
        </w:div>
        <w:div w:id="197015846">
          <w:marLeft w:val="480"/>
          <w:marRight w:val="0"/>
          <w:marTop w:val="0"/>
          <w:marBottom w:val="0"/>
          <w:divBdr>
            <w:top w:val="none" w:sz="0" w:space="0" w:color="auto"/>
            <w:left w:val="none" w:sz="0" w:space="0" w:color="auto"/>
            <w:bottom w:val="none" w:sz="0" w:space="0" w:color="auto"/>
            <w:right w:val="none" w:sz="0" w:space="0" w:color="auto"/>
          </w:divBdr>
        </w:div>
        <w:div w:id="1920286368">
          <w:marLeft w:val="480"/>
          <w:marRight w:val="0"/>
          <w:marTop w:val="0"/>
          <w:marBottom w:val="0"/>
          <w:divBdr>
            <w:top w:val="none" w:sz="0" w:space="0" w:color="auto"/>
            <w:left w:val="none" w:sz="0" w:space="0" w:color="auto"/>
            <w:bottom w:val="none" w:sz="0" w:space="0" w:color="auto"/>
            <w:right w:val="none" w:sz="0" w:space="0" w:color="auto"/>
          </w:divBdr>
        </w:div>
        <w:div w:id="554850748">
          <w:marLeft w:val="480"/>
          <w:marRight w:val="0"/>
          <w:marTop w:val="0"/>
          <w:marBottom w:val="0"/>
          <w:divBdr>
            <w:top w:val="none" w:sz="0" w:space="0" w:color="auto"/>
            <w:left w:val="none" w:sz="0" w:space="0" w:color="auto"/>
            <w:bottom w:val="none" w:sz="0" w:space="0" w:color="auto"/>
            <w:right w:val="none" w:sz="0" w:space="0" w:color="auto"/>
          </w:divBdr>
        </w:div>
        <w:div w:id="414202721">
          <w:marLeft w:val="480"/>
          <w:marRight w:val="0"/>
          <w:marTop w:val="0"/>
          <w:marBottom w:val="0"/>
          <w:divBdr>
            <w:top w:val="none" w:sz="0" w:space="0" w:color="auto"/>
            <w:left w:val="none" w:sz="0" w:space="0" w:color="auto"/>
            <w:bottom w:val="none" w:sz="0" w:space="0" w:color="auto"/>
            <w:right w:val="none" w:sz="0" w:space="0" w:color="auto"/>
          </w:divBdr>
        </w:div>
        <w:div w:id="158232305">
          <w:marLeft w:val="480"/>
          <w:marRight w:val="0"/>
          <w:marTop w:val="0"/>
          <w:marBottom w:val="0"/>
          <w:divBdr>
            <w:top w:val="none" w:sz="0" w:space="0" w:color="auto"/>
            <w:left w:val="none" w:sz="0" w:space="0" w:color="auto"/>
            <w:bottom w:val="none" w:sz="0" w:space="0" w:color="auto"/>
            <w:right w:val="none" w:sz="0" w:space="0" w:color="auto"/>
          </w:divBdr>
        </w:div>
        <w:div w:id="893391018">
          <w:marLeft w:val="480"/>
          <w:marRight w:val="0"/>
          <w:marTop w:val="0"/>
          <w:marBottom w:val="0"/>
          <w:divBdr>
            <w:top w:val="none" w:sz="0" w:space="0" w:color="auto"/>
            <w:left w:val="none" w:sz="0" w:space="0" w:color="auto"/>
            <w:bottom w:val="none" w:sz="0" w:space="0" w:color="auto"/>
            <w:right w:val="none" w:sz="0" w:space="0" w:color="auto"/>
          </w:divBdr>
        </w:div>
        <w:div w:id="1303854519">
          <w:marLeft w:val="480"/>
          <w:marRight w:val="0"/>
          <w:marTop w:val="0"/>
          <w:marBottom w:val="0"/>
          <w:divBdr>
            <w:top w:val="none" w:sz="0" w:space="0" w:color="auto"/>
            <w:left w:val="none" w:sz="0" w:space="0" w:color="auto"/>
            <w:bottom w:val="none" w:sz="0" w:space="0" w:color="auto"/>
            <w:right w:val="none" w:sz="0" w:space="0" w:color="auto"/>
          </w:divBdr>
        </w:div>
        <w:div w:id="698045355">
          <w:marLeft w:val="480"/>
          <w:marRight w:val="0"/>
          <w:marTop w:val="0"/>
          <w:marBottom w:val="0"/>
          <w:divBdr>
            <w:top w:val="none" w:sz="0" w:space="0" w:color="auto"/>
            <w:left w:val="none" w:sz="0" w:space="0" w:color="auto"/>
            <w:bottom w:val="none" w:sz="0" w:space="0" w:color="auto"/>
            <w:right w:val="none" w:sz="0" w:space="0" w:color="auto"/>
          </w:divBdr>
        </w:div>
        <w:div w:id="1832941327">
          <w:marLeft w:val="480"/>
          <w:marRight w:val="0"/>
          <w:marTop w:val="0"/>
          <w:marBottom w:val="0"/>
          <w:divBdr>
            <w:top w:val="none" w:sz="0" w:space="0" w:color="auto"/>
            <w:left w:val="none" w:sz="0" w:space="0" w:color="auto"/>
            <w:bottom w:val="none" w:sz="0" w:space="0" w:color="auto"/>
            <w:right w:val="none" w:sz="0" w:space="0" w:color="auto"/>
          </w:divBdr>
        </w:div>
        <w:div w:id="422797797">
          <w:marLeft w:val="480"/>
          <w:marRight w:val="0"/>
          <w:marTop w:val="0"/>
          <w:marBottom w:val="0"/>
          <w:divBdr>
            <w:top w:val="none" w:sz="0" w:space="0" w:color="auto"/>
            <w:left w:val="none" w:sz="0" w:space="0" w:color="auto"/>
            <w:bottom w:val="none" w:sz="0" w:space="0" w:color="auto"/>
            <w:right w:val="none" w:sz="0" w:space="0" w:color="auto"/>
          </w:divBdr>
        </w:div>
        <w:div w:id="1011377290">
          <w:marLeft w:val="480"/>
          <w:marRight w:val="0"/>
          <w:marTop w:val="0"/>
          <w:marBottom w:val="0"/>
          <w:divBdr>
            <w:top w:val="none" w:sz="0" w:space="0" w:color="auto"/>
            <w:left w:val="none" w:sz="0" w:space="0" w:color="auto"/>
            <w:bottom w:val="none" w:sz="0" w:space="0" w:color="auto"/>
            <w:right w:val="none" w:sz="0" w:space="0" w:color="auto"/>
          </w:divBdr>
        </w:div>
        <w:div w:id="442770335">
          <w:marLeft w:val="480"/>
          <w:marRight w:val="0"/>
          <w:marTop w:val="0"/>
          <w:marBottom w:val="0"/>
          <w:divBdr>
            <w:top w:val="none" w:sz="0" w:space="0" w:color="auto"/>
            <w:left w:val="none" w:sz="0" w:space="0" w:color="auto"/>
            <w:bottom w:val="none" w:sz="0" w:space="0" w:color="auto"/>
            <w:right w:val="none" w:sz="0" w:space="0" w:color="auto"/>
          </w:divBdr>
        </w:div>
        <w:div w:id="244340112">
          <w:marLeft w:val="480"/>
          <w:marRight w:val="0"/>
          <w:marTop w:val="0"/>
          <w:marBottom w:val="0"/>
          <w:divBdr>
            <w:top w:val="none" w:sz="0" w:space="0" w:color="auto"/>
            <w:left w:val="none" w:sz="0" w:space="0" w:color="auto"/>
            <w:bottom w:val="none" w:sz="0" w:space="0" w:color="auto"/>
            <w:right w:val="none" w:sz="0" w:space="0" w:color="auto"/>
          </w:divBdr>
        </w:div>
        <w:div w:id="681974050">
          <w:marLeft w:val="480"/>
          <w:marRight w:val="0"/>
          <w:marTop w:val="0"/>
          <w:marBottom w:val="0"/>
          <w:divBdr>
            <w:top w:val="none" w:sz="0" w:space="0" w:color="auto"/>
            <w:left w:val="none" w:sz="0" w:space="0" w:color="auto"/>
            <w:bottom w:val="none" w:sz="0" w:space="0" w:color="auto"/>
            <w:right w:val="none" w:sz="0" w:space="0" w:color="auto"/>
          </w:divBdr>
        </w:div>
        <w:div w:id="889876779">
          <w:marLeft w:val="480"/>
          <w:marRight w:val="0"/>
          <w:marTop w:val="0"/>
          <w:marBottom w:val="0"/>
          <w:divBdr>
            <w:top w:val="none" w:sz="0" w:space="0" w:color="auto"/>
            <w:left w:val="none" w:sz="0" w:space="0" w:color="auto"/>
            <w:bottom w:val="none" w:sz="0" w:space="0" w:color="auto"/>
            <w:right w:val="none" w:sz="0" w:space="0" w:color="auto"/>
          </w:divBdr>
        </w:div>
        <w:div w:id="771782249">
          <w:marLeft w:val="480"/>
          <w:marRight w:val="0"/>
          <w:marTop w:val="0"/>
          <w:marBottom w:val="0"/>
          <w:divBdr>
            <w:top w:val="none" w:sz="0" w:space="0" w:color="auto"/>
            <w:left w:val="none" w:sz="0" w:space="0" w:color="auto"/>
            <w:bottom w:val="none" w:sz="0" w:space="0" w:color="auto"/>
            <w:right w:val="none" w:sz="0" w:space="0" w:color="auto"/>
          </w:divBdr>
        </w:div>
        <w:div w:id="1360544965">
          <w:marLeft w:val="480"/>
          <w:marRight w:val="0"/>
          <w:marTop w:val="0"/>
          <w:marBottom w:val="0"/>
          <w:divBdr>
            <w:top w:val="none" w:sz="0" w:space="0" w:color="auto"/>
            <w:left w:val="none" w:sz="0" w:space="0" w:color="auto"/>
            <w:bottom w:val="none" w:sz="0" w:space="0" w:color="auto"/>
            <w:right w:val="none" w:sz="0" w:space="0" w:color="auto"/>
          </w:divBdr>
        </w:div>
        <w:div w:id="1136606104">
          <w:marLeft w:val="480"/>
          <w:marRight w:val="0"/>
          <w:marTop w:val="0"/>
          <w:marBottom w:val="0"/>
          <w:divBdr>
            <w:top w:val="none" w:sz="0" w:space="0" w:color="auto"/>
            <w:left w:val="none" w:sz="0" w:space="0" w:color="auto"/>
            <w:bottom w:val="none" w:sz="0" w:space="0" w:color="auto"/>
            <w:right w:val="none" w:sz="0" w:space="0" w:color="auto"/>
          </w:divBdr>
        </w:div>
        <w:div w:id="1630474589">
          <w:marLeft w:val="480"/>
          <w:marRight w:val="0"/>
          <w:marTop w:val="0"/>
          <w:marBottom w:val="0"/>
          <w:divBdr>
            <w:top w:val="none" w:sz="0" w:space="0" w:color="auto"/>
            <w:left w:val="none" w:sz="0" w:space="0" w:color="auto"/>
            <w:bottom w:val="none" w:sz="0" w:space="0" w:color="auto"/>
            <w:right w:val="none" w:sz="0" w:space="0" w:color="auto"/>
          </w:divBdr>
        </w:div>
        <w:div w:id="745416432">
          <w:marLeft w:val="480"/>
          <w:marRight w:val="0"/>
          <w:marTop w:val="0"/>
          <w:marBottom w:val="0"/>
          <w:divBdr>
            <w:top w:val="none" w:sz="0" w:space="0" w:color="auto"/>
            <w:left w:val="none" w:sz="0" w:space="0" w:color="auto"/>
            <w:bottom w:val="none" w:sz="0" w:space="0" w:color="auto"/>
            <w:right w:val="none" w:sz="0" w:space="0" w:color="auto"/>
          </w:divBdr>
        </w:div>
        <w:div w:id="1773939457">
          <w:marLeft w:val="480"/>
          <w:marRight w:val="0"/>
          <w:marTop w:val="0"/>
          <w:marBottom w:val="0"/>
          <w:divBdr>
            <w:top w:val="none" w:sz="0" w:space="0" w:color="auto"/>
            <w:left w:val="none" w:sz="0" w:space="0" w:color="auto"/>
            <w:bottom w:val="none" w:sz="0" w:space="0" w:color="auto"/>
            <w:right w:val="none" w:sz="0" w:space="0" w:color="auto"/>
          </w:divBdr>
        </w:div>
        <w:div w:id="1793984450">
          <w:marLeft w:val="480"/>
          <w:marRight w:val="0"/>
          <w:marTop w:val="0"/>
          <w:marBottom w:val="0"/>
          <w:divBdr>
            <w:top w:val="none" w:sz="0" w:space="0" w:color="auto"/>
            <w:left w:val="none" w:sz="0" w:space="0" w:color="auto"/>
            <w:bottom w:val="none" w:sz="0" w:space="0" w:color="auto"/>
            <w:right w:val="none" w:sz="0" w:space="0" w:color="auto"/>
          </w:divBdr>
        </w:div>
        <w:div w:id="606036278">
          <w:marLeft w:val="480"/>
          <w:marRight w:val="0"/>
          <w:marTop w:val="0"/>
          <w:marBottom w:val="0"/>
          <w:divBdr>
            <w:top w:val="none" w:sz="0" w:space="0" w:color="auto"/>
            <w:left w:val="none" w:sz="0" w:space="0" w:color="auto"/>
            <w:bottom w:val="none" w:sz="0" w:space="0" w:color="auto"/>
            <w:right w:val="none" w:sz="0" w:space="0" w:color="auto"/>
          </w:divBdr>
        </w:div>
        <w:div w:id="2119324859">
          <w:marLeft w:val="480"/>
          <w:marRight w:val="0"/>
          <w:marTop w:val="0"/>
          <w:marBottom w:val="0"/>
          <w:divBdr>
            <w:top w:val="none" w:sz="0" w:space="0" w:color="auto"/>
            <w:left w:val="none" w:sz="0" w:space="0" w:color="auto"/>
            <w:bottom w:val="none" w:sz="0" w:space="0" w:color="auto"/>
            <w:right w:val="none" w:sz="0" w:space="0" w:color="auto"/>
          </w:divBdr>
        </w:div>
        <w:div w:id="633145878">
          <w:marLeft w:val="480"/>
          <w:marRight w:val="0"/>
          <w:marTop w:val="0"/>
          <w:marBottom w:val="0"/>
          <w:divBdr>
            <w:top w:val="none" w:sz="0" w:space="0" w:color="auto"/>
            <w:left w:val="none" w:sz="0" w:space="0" w:color="auto"/>
            <w:bottom w:val="none" w:sz="0" w:space="0" w:color="auto"/>
            <w:right w:val="none" w:sz="0" w:space="0" w:color="auto"/>
          </w:divBdr>
        </w:div>
        <w:div w:id="2005860434">
          <w:marLeft w:val="480"/>
          <w:marRight w:val="0"/>
          <w:marTop w:val="0"/>
          <w:marBottom w:val="0"/>
          <w:divBdr>
            <w:top w:val="none" w:sz="0" w:space="0" w:color="auto"/>
            <w:left w:val="none" w:sz="0" w:space="0" w:color="auto"/>
            <w:bottom w:val="none" w:sz="0" w:space="0" w:color="auto"/>
            <w:right w:val="none" w:sz="0" w:space="0" w:color="auto"/>
          </w:divBdr>
        </w:div>
        <w:div w:id="1179546760">
          <w:marLeft w:val="480"/>
          <w:marRight w:val="0"/>
          <w:marTop w:val="0"/>
          <w:marBottom w:val="0"/>
          <w:divBdr>
            <w:top w:val="none" w:sz="0" w:space="0" w:color="auto"/>
            <w:left w:val="none" w:sz="0" w:space="0" w:color="auto"/>
            <w:bottom w:val="none" w:sz="0" w:space="0" w:color="auto"/>
            <w:right w:val="none" w:sz="0" w:space="0" w:color="auto"/>
          </w:divBdr>
        </w:div>
        <w:div w:id="903175178">
          <w:marLeft w:val="480"/>
          <w:marRight w:val="0"/>
          <w:marTop w:val="0"/>
          <w:marBottom w:val="0"/>
          <w:divBdr>
            <w:top w:val="none" w:sz="0" w:space="0" w:color="auto"/>
            <w:left w:val="none" w:sz="0" w:space="0" w:color="auto"/>
            <w:bottom w:val="none" w:sz="0" w:space="0" w:color="auto"/>
            <w:right w:val="none" w:sz="0" w:space="0" w:color="auto"/>
          </w:divBdr>
        </w:div>
        <w:div w:id="298459410">
          <w:marLeft w:val="480"/>
          <w:marRight w:val="0"/>
          <w:marTop w:val="0"/>
          <w:marBottom w:val="0"/>
          <w:divBdr>
            <w:top w:val="none" w:sz="0" w:space="0" w:color="auto"/>
            <w:left w:val="none" w:sz="0" w:space="0" w:color="auto"/>
            <w:bottom w:val="none" w:sz="0" w:space="0" w:color="auto"/>
            <w:right w:val="none" w:sz="0" w:space="0" w:color="auto"/>
          </w:divBdr>
        </w:div>
      </w:divsChild>
    </w:div>
    <w:div w:id="1316490856">
      <w:bodyDiv w:val="1"/>
      <w:marLeft w:val="0"/>
      <w:marRight w:val="0"/>
      <w:marTop w:val="0"/>
      <w:marBottom w:val="0"/>
      <w:divBdr>
        <w:top w:val="none" w:sz="0" w:space="0" w:color="auto"/>
        <w:left w:val="none" w:sz="0" w:space="0" w:color="auto"/>
        <w:bottom w:val="none" w:sz="0" w:space="0" w:color="auto"/>
        <w:right w:val="none" w:sz="0" w:space="0" w:color="auto"/>
      </w:divBdr>
    </w:div>
    <w:div w:id="1320887927">
      <w:bodyDiv w:val="1"/>
      <w:marLeft w:val="0"/>
      <w:marRight w:val="0"/>
      <w:marTop w:val="0"/>
      <w:marBottom w:val="0"/>
      <w:divBdr>
        <w:top w:val="none" w:sz="0" w:space="0" w:color="auto"/>
        <w:left w:val="none" w:sz="0" w:space="0" w:color="auto"/>
        <w:bottom w:val="none" w:sz="0" w:space="0" w:color="auto"/>
        <w:right w:val="none" w:sz="0" w:space="0" w:color="auto"/>
      </w:divBdr>
      <w:divsChild>
        <w:div w:id="762341429">
          <w:marLeft w:val="480"/>
          <w:marRight w:val="0"/>
          <w:marTop w:val="0"/>
          <w:marBottom w:val="0"/>
          <w:divBdr>
            <w:top w:val="none" w:sz="0" w:space="0" w:color="auto"/>
            <w:left w:val="none" w:sz="0" w:space="0" w:color="auto"/>
            <w:bottom w:val="none" w:sz="0" w:space="0" w:color="auto"/>
            <w:right w:val="none" w:sz="0" w:space="0" w:color="auto"/>
          </w:divBdr>
        </w:div>
      </w:divsChild>
    </w:div>
    <w:div w:id="1322660031">
      <w:bodyDiv w:val="1"/>
      <w:marLeft w:val="0"/>
      <w:marRight w:val="0"/>
      <w:marTop w:val="0"/>
      <w:marBottom w:val="0"/>
      <w:divBdr>
        <w:top w:val="none" w:sz="0" w:space="0" w:color="auto"/>
        <w:left w:val="none" w:sz="0" w:space="0" w:color="auto"/>
        <w:bottom w:val="none" w:sz="0" w:space="0" w:color="auto"/>
        <w:right w:val="none" w:sz="0" w:space="0" w:color="auto"/>
      </w:divBdr>
    </w:div>
    <w:div w:id="1323007198">
      <w:bodyDiv w:val="1"/>
      <w:marLeft w:val="0"/>
      <w:marRight w:val="0"/>
      <w:marTop w:val="0"/>
      <w:marBottom w:val="0"/>
      <w:divBdr>
        <w:top w:val="none" w:sz="0" w:space="0" w:color="auto"/>
        <w:left w:val="none" w:sz="0" w:space="0" w:color="auto"/>
        <w:bottom w:val="none" w:sz="0" w:space="0" w:color="auto"/>
        <w:right w:val="none" w:sz="0" w:space="0" w:color="auto"/>
      </w:divBdr>
    </w:div>
    <w:div w:id="1326086649">
      <w:bodyDiv w:val="1"/>
      <w:marLeft w:val="0"/>
      <w:marRight w:val="0"/>
      <w:marTop w:val="0"/>
      <w:marBottom w:val="0"/>
      <w:divBdr>
        <w:top w:val="none" w:sz="0" w:space="0" w:color="auto"/>
        <w:left w:val="none" w:sz="0" w:space="0" w:color="auto"/>
        <w:bottom w:val="none" w:sz="0" w:space="0" w:color="auto"/>
        <w:right w:val="none" w:sz="0" w:space="0" w:color="auto"/>
      </w:divBdr>
      <w:divsChild>
        <w:div w:id="193083266">
          <w:marLeft w:val="480"/>
          <w:marRight w:val="0"/>
          <w:marTop w:val="0"/>
          <w:marBottom w:val="0"/>
          <w:divBdr>
            <w:top w:val="none" w:sz="0" w:space="0" w:color="auto"/>
            <w:left w:val="none" w:sz="0" w:space="0" w:color="auto"/>
            <w:bottom w:val="none" w:sz="0" w:space="0" w:color="auto"/>
            <w:right w:val="none" w:sz="0" w:space="0" w:color="auto"/>
          </w:divBdr>
        </w:div>
        <w:div w:id="256256614">
          <w:marLeft w:val="480"/>
          <w:marRight w:val="0"/>
          <w:marTop w:val="0"/>
          <w:marBottom w:val="0"/>
          <w:divBdr>
            <w:top w:val="none" w:sz="0" w:space="0" w:color="auto"/>
            <w:left w:val="none" w:sz="0" w:space="0" w:color="auto"/>
            <w:bottom w:val="none" w:sz="0" w:space="0" w:color="auto"/>
            <w:right w:val="none" w:sz="0" w:space="0" w:color="auto"/>
          </w:divBdr>
        </w:div>
        <w:div w:id="821041695">
          <w:marLeft w:val="480"/>
          <w:marRight w:val="0"/>
          <w:marTop w:val="0"/>
          <w:marBottom w:val="0"/>
          <w:divBdr>
            <w:top w:val="none" w:sz="0" w:space="0" w:color="auto"/>
            <w:left w:val="none" w:sz="0" w:space="0" w:color="auto"/>
            <w:bottom w:val="none" w:sz="0" w:space="0" w:color="auto"/>
            <w:right w:val="none" w:sz="0" w:space="0" w:color="auto"/>
          </w:divBdr>
        </w:div>
        <w:div w:id="669258073">
          <w:marLeft w:val="480"/>
          <w:marRight w:val="0"/>
          <w:marTop w:val="0"/>
          <w:marBottom w:val="0"/>
          <w:divBdr>
            <w:top w:val="none" w:sz="0" w:space="0" w:color="auto"/>
            <w:left w:val="none" w:sz="0" w:space="0" w:color="auto"/>
            <w:bottom w:val="none" w:sz="0" w:space="0" w:color="auto"/>
            <w:right w:val="none" w:sz="0" w:space="0" w:color="auto"/>
          </w:divBdr>
        </w:div>
        <w:div w:id="15891036">
          <w:marLeft w:val="480"/>
          <w:marRight w:val="0"/>
          <w:marTop w:val="0"/>
          <w:marBottom w:val="0"/>
          <w:divBdr>
            <w:top w:val="none" w:sz="0" w:space="0" w:color="auto"/>
            <w:left w:val="none" w:sz="0" w:space="0" w:color="auto"/>
            <w:bottom w:val="none" w:sz="0" w:space="0" w:color="auto"/>
            <w:right w:val="none" w:sz="0" w:space="0" w:color="auto"/>
          </w:divBdr>
        </w:div>
        <w:div w:id="1143035852">
          <w:marLeft w:val="480"/>
          <w:marRight w:val="0"/>
          <w:marTop w:val="0"/>
          <w:marBottom w:val="0"/>
          <w:divBdr>
            <w:top w:val="none" w:sz="0" w:space="0" w:color="auto"/>
            <w:left w:val="none" w:sz="0" w:space="0" w:color="auto"/>
            <w:bottom w:val="none" w:sz="0" w:space="0" w:color="auto"/>
            <w:right w:val="none" w:sz="0" w:space="0" w:color="auto"/>
          </w:divBdr>
        </w:div>
      </w:divsChild>
    </w:div>
    <w:div w:id="1326207234">
      <w:bodyDiv w:val="1"/>
      <w:marLeft w:val="0"/>
      <w:marRight w:val="0"/>
      <w:marTop w:val="0"/>
      <w:marBottom w:val="0"/>
      <w:divBdr>
        <w:top w:val="none" w:sz="0" w:space="0" w:color="auto"/>
        <w:left w:val="none" w:sz="0" w:space="0" w:color="auto"/>
        <w:bottom w:val="none" w:sz="0" w:space="0" w:color="auto"/>
        <w:right w:val="none" w:sz="0" w:space="0" w:color="auto"/>
      </w:divBdr>
    </w:div>
    <w:div w:id="1326937143">
      <w:bodyDiv w:val="1"/>
      <w:marLeft w:val="0"/>
      <w:marRight w:val="0"/>
      <w:marTop w:val="0"/>
      <w:marBottom w:val="0"/>
      <w:divBdr>
        <w:top w:val="none" w:sz="0" w:space="0" w:color="auto"/>
        <w:left w:val="none" w:sz="0" w:space="0" w:color="auto"/>
        <w:bottom w:val="none" w:sz="0" w:space="0" w:color="auto"/>
        <w:right w:val="none" w:sz="0" w:space="0" w:color="auto"/>
      </w:divBdr>
    </w:div>
    <w:div w:id="1328098325">
      <w:bodyDiv w:val="1"/>
      <w:marLeft w:val="0"/>
      <w:marRight w:val="0"/>
      <w:marTop w:val="0"/>
      <w:marBottom w:val="0"/>
      <w:divBdr>
        <w:top w:val="none" w:sz="0" w:space="0" w:color="auto"/>
        <w:left w:val="none" w:sz="0" w:space="0" w:color="auto"/>
        <w:bottom w:val="none" w:sz="0" w:space="0" w:color="auto"/>
        <w:right w:val="none" w:sz="0" w:space="0" w:color="auto"/>
      </w:divBdr>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143277967">
          <w:marLeft w:val="480"/>
          <w:marRight w:val="0"/>
          <w:marTop w:val="0"/>
          <w:marBottom w:val="0"/>
          <w:divBdr>
            <w:top w:val="none" w:sz="0" w:space="0" w:color="auto"/>
            <w:left w:val="none" w:sz="0" w:space="0" w:color="auto"/>
            <w:bottom w:val="none" w:sz="0" w:space="0" w:color="auto"/>
            <w:right w:val="none" w:sz="0" w:space="0" w:color="auto"/>
          </w:divBdr>
        </w:div>
        <w:div w:id="1790853500">
          <w:marLeft w:val="480"/>
          <w:marRight w:val="0"/>
          <w:marTop w:val="0"/>
          <w:marBottom w:val="0"/>
          <w:divBdr>
            <w:top w:val="none" w:sz="0" w:space="0" w:color="auto"/>
            <w:left w:val="none" w:sz="0" w:space="0" w:color="auto"/>
            <w:bottom w:val="none" w:sz="0" w:space="0" w:color="auto"/>
            <w:right w:val="none" w:sz="0" w:space="0" w:color="auto"/>
          </w:divBdr>
        </w:div>
        <w:div w:id="1087729369">
          <w:marLeft w:val="480"/>
          <w:marRight w:val="0"/>
          <w:marTop w:val="0"/>
          <w:marBottom w:val="0"/>
          <w:divBdr>
            <w:top w:val="none" w:sz="0" w:space="0" w:color="auto"/>
            <w:left w:val="none" w:sz="0" w:space="0" w:color="auto"/>
            <w:bottom w:val="none" w:sz="0" w:space="0" w:color="auto"/>
            <w:right w:val="none" w:sz="0" w:space="0" w:color="auto"/>
          </w:divBdr>
        </w:div>
        <w:div w:id="637223369">
          <w:marLeft w:val="480"/>
          <w:marRight w:val="0"/>
          <w:marTop w:val="0"/>
          <w:marBottom w:val="0"/>
          <w:divBdr>
            <w:top w:val="none" w:sz="0" w:space="0" w:color="auto"/>
            <w:left w:val="none" w:sz="0" w:space="0" w:color="auto"/>
            <w:bottom w:val="none" w:sz="0" w:space="0" w:color="auto"/>
            <w:right w:val="none" w:sz="0" w:space="0" w:color="auto"/>
          </w:divBdr>
        </w:div>
        <w:div w:id="1738701915">
          <w:marLeft w:val="480"/>
          <w:marRight w:val="0"/>
          <w:marTop w:val="0"/>
          <w:marBottom w:val="0"/>
          <w:divBdr>
            <w:top w:val="none" w:sz="0" w:space="0" w:color="auto"/>
            <w:left w:val="none" w:sz="0" w:space="0" w:color="auto"/>
            <w:bottom w:val="none" w:sz="0" w:space="0" w:color="auto"/>
            <w:right w:val="none" w:sz="0" w:space="0" w:color="auto"/>
          </w:divBdr>
        </w:div>
        <w:div w:id="1328748713">
          <w:marLeft w:val="480"/>
          <w:marRight w:val="0"/>
          <w:marTop w:val="0"/>
          <w:marBottom w:val="0"/>
          <w:divBdr>
            <w:top w:val="none" w:sz="0" w:space="0" w:color="auto"/>
            <w:left w:val="none" w:sz="0" w:space="0" w:color="auto"/>
            <w:bottom w:val="none" w:sz="0" w:space="0" w:color="auto"/>
            <w:right w:val="none" w:sz="0" w:space="0" w:color="auto"/>
          </w:divBdr>
        </w:div>
        <w:div w:id="357439672">
          <w:marLeft w:val="480"/>
          <w:marRight w:val="0"/>
          <w:marTop w:val="0"/>
          <w:marBottom w:val="0"/>
          <w:divBdr>
            <w:top w:val="none" w:sz="0" w:space="0" w:color="auto"/>
            <w:left w:val="none" w:sz="0" w:space="0" w:color="auto"/>
            <w:bottom w:val="none" w:sz="0" w:space="0" w:color="auto"/>
            <w:right w:val="none" w:sz="0" w:space="0" w:color="auto"/>
          </w:divBdr>
        </w:div>
      </w:divsChild>
    </w:div>
    <w:div w:id="1330866268">
      <w:bodyDiv w:val="1"/>
      <w:marLeft w:val="0"/>
      <w:marRight w:val="0"/>
      <w:marTop w:val="0"/>
      <w:marBottom w:val="0"/>
      <w:divBdr>
        <w:top w:val="none" w:sz="0" w:space="0" w:color="auto"/>
        <w:left w:val="none" w:sz="0" w:space="0" w:color="auto"/>
        <w:bottom w:val="none" w:sz="0" w:space="0" w:color="auto"/>
        <w:right w:val="none" w:sz="0" w:space="0" w:color="auto"/>
      </w:divBdr>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8516">
      <w:bodyDiv w:val="1"/>
      <w:marLeft w:val="0"/>
      <w:marRight w:val="0"/>
      <w:marTop w:val="0"/>
      <w:marBottom w:val="0"/>
      <w:divBdr>
        <w:top w:val="none" w:sz="0" w:space="0" w:color="auto"/>
        <w:left w:val="none" w:sz="0" w:space="0" w:color="auto"/>
        <w:bottom w:val="none" w:sz="0" w:space="0" w:color="auto"/>
        <w:right w:val="none" w:sz="0" w:space="0" w:color="auto"/>
      </w:divBdr>
      <w:divsChild>
        <w:div w:id="1241988419">
          <w:marLeft w:val="480"/>
          <w:marRight w:val="0"/>
          <w:marTop w:val="0"/>
          <w:marBottom w:val="0"/>
          <w:divBdr>
            <w:top w:val="none" w:sz="0" w:space="0" w:color="auto"/>
            <w:left w:val="none" w:sz="0" w:space="0" w:color="auto"/>
            <w:bottom w:val="none" w:sz="0" w:space="0" w:color="auto"/>
            <w:right w:val="none" w:sz="0" w:space="0" w:color="auto"/>
          </w:divBdr>
        </w:div>
        <w:div w:id="1184202176">
          <w:marLeft w:val="480"/>
          <w:marRight w:val="0"/>
          <w:marTop w:val="0"/>
          <w:marBottom w:val="0"/>
          <w:divBdr>
            <w:top w:val="none" w:sz="0" w:space="0" w:color="auto"/>
            <w:left w:val="none" w:sz="0" w:space="0" w:color="auto"/>
            <w:bottom w:val="none" w:sz="0" w:space="0" w:color="auto"/>
            <w:right w:val="none" w:sz="0" w:space="0" w:color="auto"/>
          </w:divBdr>
        </w:div>
        <w:div w:id="1342470308">
          <w:marLeft w:val="480"/>
          <w:marRight w:val="0"/>
          <w:marTop w:val="0"/>
          <w:marBottom w:val="0"/>
          <w:divBdr>
            <w:top w:val="none" w:sz="0" w:space="0" w:color="auto"/>
            <w:left w:val="none" w:sz="0" w:space="0" w:color="auto"/>
            <w:bottom w:val="none" w:sz="0" w:space="0" w:color="auto"/>
            <w:right w:val="none" w:sz="0" w:space="0" w:color="auto"/>
          </w:divBdr>
        </w:div>
        <w:div w:id="1641112747">
          <w:marLeft w:val="480"/>
          <w:marRight w:val="0"/>
          <w:marTop w:val="0"/>
          <w:marBottom w:val="0"/>
          <w:divBdr>
            <w:top w:val="none" w:sz="0" w:space="0" w:color="auto"/>
            <w:left w:val="none" w:sz="0" w:space="0" w:color="auto"/>
            <w:bottom w:val="none" w:sz="0" w:space="0" w:color="auto"/>
            <w:right w:val="none" w:sz="0" w:space="0" w:color="auto"/>
          </w:divBdr>
        </w:div>
        <w:div w:id="685984033">
          <w:marLeft w:val="480"/>
          <w:marRight w:val="0"/>
          <w:marTop w:val="0"/>
          <w:marBottom w:val="0"/>
          <w:divBdr>
            <w:top w:val="none" w:sz="0" w:space="0" w:color="auto"/>
            <w:left w:val="none" w:sz="0" w:space="0" w:color="auto"/>
            <w:bottom w:val="none" w:sz="0" w:space="0" w:color="auto"/>
            <w:right w:val="none" w:sz="0" w:space="0" w:color="auto"/>
          </w:divBdr>
        </w:div>
        <w:div w:id="301619405">
          <w:marLeft w:val="480"/>
          <w:marRight w:val="0"/>
          <w:marTop w:val="0"/>
          <w:marBottom w:val="0"/>
          <w:divBdr>
            <w:top w:val="none" w:sz="0" w:space="0" w:color="auto"/>
            <w:left w:val="none" w:sz="0" w:space="0" w:color="auto"/>
            <w:bottom w:val="none" w:sz="0" w:space="0" w:color="auto"/>
            <w:right w:val="none" w:sz="0" w:space="0" w:color="auto"/>
          </w:divBdr>
        </w:div>
        <w:div w:id="1226575421">
          <w:marLeft w:val="480"/>
          <w:marRight w:val="0"/>
          <w:marTop w:val="0"/>
          <w:marBottom w:val="0"/>
          <w:divBdr>
            <w:top w:val="none" w:sz="0" w:space="0" w:color="auto"/>
            <w:left w:val="none" w:sz="0" w:space="0" w:color="auto"/>
            <w:bottom w:val="none" w:sz="0" w:space="0" w:color="auto"/>
            <w:right w:val="none" w:sz="0" w:space="0" w:color="auto"/>
          </w:divBdr>
        </w:div>
        <w:div w:id="916591838">
          <w:marLeft w:val="480"/>
          <w:marRight w:val="0"/>
          <w:marTop w:val="0"/>
          <w:marBottom w:val="0"/>
          <w:divBdr>
            <w:top w:val="none" w:sz="0" w:space="0" w:color="auto"/>
            <w:left w:val="none" w:sz="0" w:space="0" w:color="auto"/>
            <w:bottom w:val="none" w:sz="0" w:space="0" w:color="auto"/>
            <w:right w:val="none" w:sz="0" w:space="0" w:color="auto"/>
          </w:divBdr>
        </w:div>
        <w:div w:id="686441922">
          <w:marLeft w:val="480"/>
          <w:marRight w:val="0"/>
          <w:marTop w:val="0"/>
          <w:marBottom w:val="0"/>
          <w:divBdr>
            <w:top w:val="none" w:sz="0" w:space="0" w:color="auto"/>
            <w:left w:val="none" w:sz="0" w:space="0" w:color="auto"/>
            <w:bottom w:val="none" w:sz="0" w:space="0" w:color="auto"/>
            <w:right w:val="none" w:sz="0" w:space="0" w:color="auto"/>
          </w:divBdr>
        </w:div>
        <w:div w:id="880286338">
          <w:marLeft w:val="480"/>
          <w:marRight w:val="0"/>
          <w:marTop w:val="0"/>
          <w:marBottom w:val="0"/>
          <w:divBdr>
            <w:top w:val="none" w:sz="0" w:space="0" w:color="auto"/>
            <w:left w:val="none" w:sz="0" w:space="0" w:color="auto"/>
            <w:bottom w:val="none" w:sz="0" w:space="0" w:color="auto"/>
            <w:right w:val="none" w:sz="0" w:space="0" w:color="auto"/>
          </w:divBdr>
        </w:div>
        <w:div w:id="1959529586">
          <w:marLeft w:val="480"/>
          <w:marRight w:val="0"/>
          <w:marTop w:val="0"/>
          <w:marBottom w:val="0"/>
          <w:divBdr>
            <w:top w:val="none" w:sz="0" w:space="0" w:color="auto"/>
            <w:left w:val="none" w:sz="0" w:space="0" w:color="auto"/>
            <w:bottom w:val="none" w:sz="0" w:space="0" w:color="auto"/>
            <w:right w:val="none" w:sz="0" w:space="0" w:color="auto"/>
          </w:divBdr>
        </w:div>
        <w:div w:id="1783304876">
          <w:marLeft w:val="480"/>
          <w:marRight w:val="0"/>
          <w:marTop w:val="0"/>
          <w:marBottom w:val="0"/>
          <w:divBdr>
            <w:top w:val="none" w:sz="0" w:space="0" w:color="auto"/>
            <w:left w:val="none" w:sz="0" w:space="0" w:color="auto"/>
            <w:bottom w:val="none" w:sz="0" w:space="0" w:color="auto"/>
            <w:right w:val="none" w:sz="0" w:space="0" w:color="auto"/>
          </w:divBdr>
        </w:div>
        <w:div w:id="1375230804">
          <w:marLeft w:val="480"/>
          <w:marRight w:val="0"/>
          <w:marTop w:val="0"/>
          <w:marBottom w:val="0"/>
          <w:divBdr>
            <w:top w:val="none" w:sz="0" w:space="0" w:color="auto"/>
            <w:left w:val="none" w:sz="0" w:space="0" w:color="auto"/>
            <w:bottom w:val="none" w:sz="0" w:space="0" w:color="auto"/>
            <w:right w:val="none" w:sz="0" w:space="0" w:color="auto"/>
          </w:divBdr>
        </w:div>
        <w:div w:id="1340160700">
          <w:marLeft w:val="480"/>
          <w:marRight w:val="0"/>
          <w:marTop w:val="0"/>
          <w:marBottom w:val="0"/>
          <w:divBdr>
            <w:top w:val="none" w:sz="0" w:space="0" w:color="auto"/>
            <w:left w:val="none" w:sz="0" w:space="0" w:color="auto"/>
            <w:bottom w:val="none" w:sz="0" w:space="0" w:color="auto"/>
            <w:right w:val="none" w:sz="0" w:space="0" w:color="auto"/>
          </w:divBdr>
        </w:div>
        <w:div w:id="1549881835">
          <w:marLeft w:val="480"/>
          <w:marRight w:val="0"/>
          <w:marTop w:val="0"/>
          <w:marBottom w:val="0"/>
          <w:divBdr>
            <w:top w:val="none" w:sz="0" w:space="0" w:color="auto"/>
            <w:left w:val="none" w:sz="0" w:space="0" w:color="auto"/>
            <w:bottom w:val="none" w:sz="0" w:space="0" w:color="auto"/>
            <w:right w:val="none" w:sz="0" w:space="0" w:color="auto"/>
          </w:divBdr>
        </w:div>
        <w:div w:id="927496550">
          <w:marLeft w:val="480"/>
          <w:marRight w:val="0"/>
          <w:marTop w:val="0"/>
          <w:marBottom w:val="0"/>
          <w:divBdr>
            <w:top w:val="none" w:sz="0" w:space="0" w:color="auto"/>
            <w:left w:val="none" w:sz="0" w:space="0" w:color="auto"/>
            <w:bottom w:val="none" w:sz="0" w:space="0" w:color="auto"/>
            <w:right w:val="none" w:sz="0" w:space="0" w:color="auto"/>
          </w:divBdr>
        </w:div>
        <w:div w:id="1947732680">
          <w:marLeft w:val="480"/>
          <w:marRight w:val="0"/>
          <w:marTop w:val="0"/>
          <w:marBottom w:val="0"/>
          <w:divBdr>
            <w:top w:val="none" w:sz="0" w:space="0" w:color="auto"/>
            <w:left w:val="none" w:sz="0" w:space="0" w:color="auto"/>
            <w:bottom w:val="none" w:sz="0" w:space="0" w:color="auto"/>
            <w:right w:val="none" w:sz="0" w:space="0" w:color="auto"/>
          </w:divBdr>
        </w:div>
        <w:div w:id="525556615">
          <w:marLeft w:val="480"/>
          <w:marRight w:val="0"/>
          <w:marTop w:val="0"/>
          <w:marBottom w:val="0"/>
          <w:divBdr>
            <w:top w:val="none" w:sz="0" w:space="0" w:color="auto"/>
            <w:left w:val="none" w:sz="0" w:space="0" w:color="auto"/>
            <w:bottom w:val="none" w:sz="0" w:space="0" w:color="auto"/>
            <w:right w:val="none" w:sz="0" w:space="0" w:color="auto"/>
          </w:divBdr>
        </w:div>
        <w:div w:id="1674525378">
          <w:marLeft w:val="480"/>
          <w:marRight w:val="0"/>
          <w:marTop w:val="0"/>
          <w:marBottom w:val="0"/>
          <w:divBdr>
            <w:top w:val="none" w:sz="0" w:space="0" w:color="auto"/>
            <w:left w:val="none" w:sz="0" w:space="0" w:color="auto"/>
            <w:bottom w:val="none" w:sz="0" w:space="0" w:color="auto"/>
            <w:right w:val="none" w:sz="0" w:space="0" w:color="auto"/>
          </w:divBdr>
        </w:div>
        <w:div w:id="819813664">
          <w:marLeft w:val="480"/>
          <w:marRight w:val="0"/>
          <w:marTop w:val="0"/>
          <w:marBottom w:val="0"/>
          <w:divBdr>
            <w:top w:val="none" w:sz="0" w:space="0" w:color="auto"/>
            <w:left w:val="none" w:sz="0" w:space="0" w:color="auto"/>
            <w:bottom w:val="none" w:sz="0" w:space="0" w:color="auto"/>
            <w:right w:val="none" w:sz="0" w:space="0" w:color="auto"/>
          </w:divBdr>
        </w:div>
        <w:div w:id="908735063">
          <w:marLeft w:val="480"/>
          <w:marRight w:val="0"/>
          <w:marTop w:val="0"/>
          <w:marBottom w:val="0"/>
          <w:divBdr>
            <w:top w:val="none" w:sz="0" w:space="0" w:color="auto"/>
            <w:left w:val="none" w:sz="0" w:space="0" w:color="auto"/>
            <w:bottom w:val="none" w:sz="0" w:space="0" w:color="auto"/>
            <w:right w:val="none" w:sz="0" w:space="0" w:color="auto"/>
          </w:divBdr>
        </w:div>
        <w:div w:id="1264000387">
          <w:marLeft w:val="480"/>
          <w:marRight w:val="0"/>
          <w:marTop w:val="0"/>
          <w:marBottom w:val="0"/>
          <w:divBdr>
            <w:top w:val="none" w:sz="0" w:space="0" w:color="auto"/>
            <w:left w:val="none" w:sz="0" w:space="0" w:color="auto"/>
            <w:bottom w:val="none" w:sz="0" w:space="0" w:color="auto"/>
            <w:right w:val="none" w:sz="0" w:space="0" w:color="auto"/>
          </w:divBdr>
        </w:div>
        <w:div w:id="769350731">
          <w:marLeft w:val="480"/>
          <w:marRight w:val="0"/>
          <w:marTop w:val="0"/>
          <w:marBottom w:val="0"/>
          <w:divBdr>
            <w:top w:val="none" w:sz="0" w:space="0" w:color="auto"/>
            <w:left w:val="none" w:sz="0" w:space="0" w:color="auto"/>
            <w:bottom w:val="none" w:sz="0" w:space="0" w:color="auto"/>
            <w:right w:val="none" w:sz="0" w:space="0" w:color="auto"/>
          </w:divBdr>
        </w:div>
        <w:div w:id="1099332858">
          <w:marLeft w:val="480"/>
          <w:marRight w:val="0"/>
          <w:marTop w:val="0"/>
          <w:marBottom w:val="0"/>
          <w:divBdr>
            <w:top w:val="none" w:sz="0" w:space="0" w:color="auto"/>
            <w:left w:val="none" w:sz="0" w:space="0" w:color="auto"/>
            <w:bottom w:val="none" w:sz="0" w:space="0" w:color="auto"/>
            <w:right w:val="none" w:sz="0" w:space="0" w:color="auto"/>
          </w:divBdr>
        </w:div>
        <w:div w:id="757798612">
          <w:marLeft w:val="480"/>
          <w:marRight w:val="0"/>
          <w:marTop w:val="0"/>
          <w:marBottom w:val="0"/>
          <w:divBdr>
            <w:top w:val="none" w:sz="0" w:space="0" w:color="auto"/>
            <w:left w:val="none" w:sz="0" w:space="0" w:color="auto"/>
            <w:bottom w:val="none" w:sz="0" w:space="0" w:color="auto"/>
            <w:right w:val="none" w:sz="0" w:space="0" w:color="auto"/>
          </w:divBdr>
        </w:div>
        <w:div w:id="1355421732">
          <w:marLeft w:val="480"/>
          <w:marRight w:val="0"/>
          <w:marTop w:val="0"/>
          <w:marBottom w:val="0"/>
          <w:divBdr>
            <w:top w:val="none" w:sz="0" w:space="0" w:color="auto"/>
            <w:left w:val="none" w:sz="0" w:space="0" w:color="auto"/>
            <w:bottom w:val="none" w:sz="0" w:space="0" w:color="auto"/>
            <w:right w:val="none" w:sz="0" w:space="0" w:color="auto"/>
          </w:divBdr>
        </w:div>
        <w:div w:id="851259194">
          <w:marLeft w:val="480"/>
          <w:marRight w:val="0"/>
          <w:marTop w:val="0"/>
          <w:marBottom w:val="0"/>
          <w:divBdr>
            <w:top w:val="none" w:sz="0" w:space="0" w:color="auto"/>
            <w:left w:val="none" w:sz="0" w:space="0" w:color="auto"/>
            <w:bottom w:val="none" w:sz="0" w:space="0" w:color="auto"/>
            <w:right w:val="none" w:sz="0" w:space="0" w:color="auto"/>
          </w:divBdr>
        </w:div>
        <w:div w:id="1308436931">
          <w:marLeft w:val="480"/>
          <w:marRight w:val="0"/>
          <w:marTop w:val="0"/>
          <w:marBottom w:val="0"/>
          <w:divBdr>
            <w:top w:val="none" w:sz="0" w:space="0" w:color="auto"/>
            <w:left w:val="none" w:sz="0" w:space="0" w:color="auto"/>
            <w:bottom w:val="none" w:sz="0" w:space="0" w:color="auto"/>
            <w:right w:val="none" w:sz="0" w:space="0" w:color="auto"/>
          </w:divBdr>
        </w:div>
        <w:div w:id="782455043">
          <w:marLeft w:val="480"/>
          <w:marRight w:val="0"/>
          <w:marTop w:val="0"/>
          <w:marBottom w:val="0"/>
          <w:divBdr>
            <w:top w:val="none" w:sz="0" w:space="0" w:color="auto"/>
            <w:left w:val="none" w:sz="0" w:space="0" w:color="auto"/>
            <w:bottom w:val="none" w:sz="0" w:space="0" w:color="auto"/>
            <w:right w:val="none" w:sz="0" w:space="0" w:color="auto"/>
          </w:divBdr>
        </w:div>
        <w:div w:id="3552733">
          <w:marLeft w:val="480"/>
          <w:marRight w:val="0"/>
          <w:marTop w:val="0"/>
          <w:marBottom w:val="0"/>
          <w:divBdr>
            <w:top w:val="none" w:sz="0" w:space="0" w:color="auto"/>
            <w:left w:val="none" w:sz="0" w:space="0" w:color="auto"/>
            <w:bottom w:val="none" w:sz="0" w:space="0" w:color="auto"/>
            <w:right w:val="none" w:sz="0" w:space="0" w:color="auto"/>
          </w:divBdr>
        </w:div>
        <w:div w:id="1732072629">
          <w:marLeft w:val="480"/>
          <w:marRight w:val="0"/>
          <w:marTop w:val="0"/>
          <w:marBottom w:val="0"/>
          <w:divBdr>
            <w:top w:val="none" w:sz="0" w:space="0" w:color="auto"/>
            <w:left w:val="none" w:sz="0" w:space="0" w:color="auto"/>
            <w:bottom w:val="none" w:sz="0" w:space="0" w:color="auto"/>
            <w:right w:val="none" w:sz="0" w:space="0" w:color="auto"/>
          </w:divBdr>
        </w:div>
        <w:div w:id="1229462433">
          <w:marLeft w:val="480"/>
          <w:marRight w:val="0"/>
          <w:marTop w:val="0"/>
          <w:marBottom w:val="0"/>
          <w:divBdr>
            <w:top w:val="none" w:sz="0" w:space="0" w:color="auto"/>
            <w:left w:val="none" w:sz="0" w:space="0" w:color="auto"/>
            <w:bottom w:val="none" w:sz="0" w:space="0" w:color="auto"/>
            <w:right w:val="none" w:sz="0" w:space="0" w:color="auto"/>
          </w:divBdr>
        </w:div>
        <w:div w:id="270019794">
          <w:marLeft w:val="480"/>
          <w:marRight w:val="0"/>
          <w:marTop w:val="0"/>
          <w:marBottom w:val="0"/>
          <w:divBdr>
            <w:top w:val="none" w:sz="0" w:space="0" w:color="auto"/>
            <w:left w:val="none" w:sz="0" w:space="0" w:color="auto"/>
            <w:bottom w:val="none" w:sz="0" w:space="0" w:color="auto"/>
            <w:right w:val="none" w:sz="0" w:space="0" w:color="auto"/>
          </w:divBdr>
        </w:div>
        <w:div w:id="273831124">
          <w:marLeft w:val="480"/>
          <w:marRight w:val="0"/>
          <w:marTop w:val="0"/>
          <w:marBottom w:val="0"/>
          <w:divBdr>
            <w:top w:val="none" w:sz="0" w:space="0" w:color="auto"/>
            <w:left w:val="none" w:sz="0" w:space="0" w:color="auto"/>
            <w:bottom w:val="none" w:sz="0" w:space="0" w:color="auto"/>
            <w:right w:val="none" w:sz="0" w:space="0" w:color="auto"/>
          </w:divBdr>
        </w:div>
        <w:div w:id="1887180026">
          <w:marLeft w:val="480"/>
          <w:marRight w:val="0"/>
          <w:marTop w:val="0"/>
          <w:marBottom w:val="0"/>
          <w:divBdr>
            <w:top w:val="none" w:sz="0" w:space="0" w:color="auto"/>
            <w:left w:val="none" w:sz="0" w:space="0" w:color="auto"/>
            <w:bottom w:val="none" w:sz="0" w:space="0" w:color="auto"/>
            <w:right w:val="none" w:sz="0" w:space="0" w:color="auto"/>
          </w:divBdr>
        </w:div>
        <w:div w:id="1067190174">
          <w:marLeft w:val="480"/>
          <w:marRight w:val="0"/>
          <w:marTop w:val="0"/>
          <w:marBottom w:val="0"/>
          <w:divBdr>
            <w:top w:val="none" w:sz="0" w:space="0" w:color="auto"/>
            <w:left w:val="none" w:sz="0" w:space="0" w:color="auto"/>
            <w:bottom w:val="none" w:sz="0" w:space="0" w:color="auto"/>
            <w:right w:val="none" w:sz="0" w:space="0" w:color="auto"/>
          </w:divBdr>
        </w:div>
        <w:div w:id="1380864651">
          <w:marLeft w:val="480"/>
          <w:marRight w:val="0"/>
          <w:marTop w:val="0"/>
          <w:marBottom w:val="0"/>
          <w:divBdr>
            <w:top w:val="none" w:sz="0" w:space="0" w:color="auto"/>
            <w:left w:val="none" w:sz="0" w:space="0" w:color="auto"/>
            <w:bottom w:val="none" w:sz="0" w:space="0" w:color="auto"/>
            <w:right w:val="none" w:sz="0" w:space="0" w:color="auto"/>
          </w:divBdr>
        </w:div>
        <w:div w:id="1015620945">
          <w:marLeft w:val="480"/>
          <w:marRight w:val="0"/>
          <w:marTop w:val="0"/>
          <w:marBottom w:val="0"/>
          <w:divBdr>
            <w:top w:val="none" w:sz="0" w:space="0" w:color="auto"/>
            <w:left w:val="none" w:sz="0" w:space="0" w:color="auto"/>
            <w:bottom w:val="none" w:sz="0" w:space="0" w:color="auto"/>
            <w:right w:val="none" w:sz="0" w:space="0" w:color="auto"/>
          </w:divBdr>
        </w:div>
        <w:div w:id="812334473">
          <w:marLeft w:val="480"/>
          <w:marRight w:val="0"/>
          <w:marTop w:val="0"/>
          <w:marBottom w:val="0"/>
          <w:divBdr>
            <w:top w:val="none" w:sz="0" w:space="0" w:color="auto"/>
            <w:left w:val="none" w:sz="0" w:space="0" w:color="auto"/>
            <w:bottom w:val="none" w:sz="0" w:space="0" w:color="auto"/>
            <w:right w:val="none" w:sz="0" w:space="0" w:color="auto"/>
          </w:divBdr>
        </w:div>
        <w:div w:id="1127771465">
          <w:marLeft w:val="480"/>
          <w:marRight w:val="0"/>
          <w:marTop w:val="0"/>
          <w:marBottom w:val="0"/>
          <w:divBdr>
            <w:top w:val="none" w:sz="0" w:space="0" w:color="auto"/>
            <w:left w:val="none" w:sz="0" w:space="0" w:color="auto"/>
            <w:bottom w:val="none" w:sz="0" w:space="0" w:color="auto"/>
            <w:right w:val="none" w:sz="0" w:space="0" w:color="auto"/>
          </w:divBdr>
        </w:div>
        <w:div w:id="597252722">
          <w:marLeft w:val="480"/>
          <w:marRight w:val="0"/>
          <w:marTop w:val="0"/>
          <w:marBottom w:val="0"/>
          <w:divBdr>
            <w:top w:val="none" w:sz="0" w:space="0" w:color="auto"/>
            <w:left w:val="none" w:sz="0" w:space="0" w:color="auto"/>
            <w:bottom w:val="none" w:sz="0" w:space="0" w:color="auto"/>
            <w:right w:val="none" w:sz="0" w:space="0" w:color="auto"/>
          </w:divBdr>
        </w:div>
        <w:div w:id="2089301710">
          <w:marLeft w:val="480"/>
          <w:marRight w:val="0"/>
          <w:marTop w:val="0"/>
          <w:marBottom w:val="0"/>
          <w:divBdr>
            <w:top w:val="none" w:sz="0" w:space="0" w:color="auto"/>
            <w:left w:val="none" w:sz="0" w:space="0" w:color="auto"/>
            <w:bottom w:val="none" w:sz="0" w:space="0" w:color="auto"/>
            <w:right w:val="none" w:sz="0" w:space="0" w:color="auto"/>
          </w:divBdr>
        </w:div>
        <w:div w:id="134295274">
          <w:marLeft w:val="480"/>
          <w:marRight w:val="0"/>
          <w:marTop w:val="0"/>
          <w:marBottom w:val="0"/>
          <w:divBdr>
            <w:top w:val="none" w:sz="0" w:space="0" w:color="auto"/>
            <w:left w:val="none" w:sz="0" w:space="0" w:color="auto"/>
            <w:bottom w:val="none" w:sz="0" w:space="0" w:color="auto"/>
            <w:right w:val="none" w:sz="0" w:space="0" w:color="auto"/>
          </w:divBdr>
        </w:div>
      </w:divsChild>
    </w:div>
    <w:div w:id="1335377239">
      <w:bodyDiv w:val="1"/>
      <w:marLeft w:val="0"/>
      <w:marRight w:val="0"/>
      <w:marTop w:val="0"/>
      <w:marBottom w:val="0"/>
      <w:divBdr>
        <w:top w:val="none" w:sz="0" w:space="0" w:color="auto"/>
        <w:left w:val="none" w:sz="0" w:space="0" w:color="auto"/>
        <w:bottom w:val="none" w:sz="0" w:space="0" w:color="auto"/>
        <w:right w:val="none" w:sz="0" w:space="0" w:color="auto"/>
      </w:divBdr>
    </w:div>
    <w:div w:id="1336375562">
      <w:bodyDiv w:val="1"/>
      <w:marLeft w:val="0"/>
      <w:marRight w:val="0"/>
      <w:marTop w:val="0"/>
      <w:marBottom w:val="0"/>
      <w:divBdr>
        <w:top w:val="none" w:sz="0" w:space="0" w:color="auto"/>
        <w:left w:val="none" w:sz="0" w:space="0" w:color="auto"/>
        <w:bottom w:val="none" w:sz="0" w:space="0" w:color="auto"/>
        <w:right w:val="none" w:sz="0" w:space="0" w:color="auto"/>
      </w:divBdr>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44280074">
      <w:bodyDiv w:val="1"/>
      <w:marLeft w:val="0"/>
      <w:marRight w:val="0"/>
      <w:marTop w:val="0"/>
      <w:marBottom w:val="0"/>
      <w:divBdr>
        <w:top w:val="none" w:sz="0" w:space="0" w:color="auto"/>
        <w:left w:val="none" w:sz="0" w:space="0" w:color="auto"/>
        <w:bottom w:val="none" w:sz="0" w:space="0" w:color="auto"/>
        <w:right w:val="none" w:sz="0" w:space="0" w:color="auto"/>
      </w:divBdr>
    </w:div>
    <w:div w:id="1345664827">
      <w:bodyDiv w:val="1"/>
      <w:marLeft w:val="0"/>
      <w:marRight w:val="0"/>
      <w:marTop w:val="0"/>
      <w:marBottom w:val="0"/>
      <w:divBdr>
        <w:top w:val="none" w:sz="0" w:space="0" w:color="auto"/>
        <w:left w:val="none" w:sz="0" w:space="0" w:color="auto"/>
        <w:bottom w:val="none" w:sz="0" w:space="0" w:color="auto"/>
        <w:right w:val="none" w:sz="0" w:space="0" w:color="auto"/>
      </w:divBdr>
      <w:divsChild>
        <w:div w:id="1979414219">
          <w:marLeft w:val="480"/>
          <w:marRight w:val="0"/>
          <w:marTop w:val="0"/>
          <w:marBottom w:val="0"/>
          <w:divBdr>
            <w:top w:val="none" w:sz="0" w:space="0" w:color="auto"/>
            <w:left w:val="none" w:sz="0" w:space="0" w:color="auto"/>
            <w:bottom w:val="none" w:sz="0" w:space="0" w:color="auto"/>
            <w:right w:val="none" w:sz="0" w:space="0" w:color="auto"/>
          </w:divBdr>
        </w:div>
        <w:div w:id="1670988059">
          <w:marLeft w:val="480"/>
          <w:marRight w:val="0"/>
          <w:marTop w:val="0"/>
          <w:marBottom w:val="0"/>
          <w:divBdr>
            <w:top w:val="none" w:sz="0" w:space="0" w:color="auto"/>
            <w:left w:val="none" w:sz="0" w:space="0" w:color="auto"/>
            <w:bottom w:val="none" w:sz="0" w:space="0" w:color="auto"/>
            <w:right w:val="none" w:sz="0" w:space="0" w:color="auto"/>
          </w:divBdr>
        </w:div>
        <w:div w:id="1169369636">
          <w:marLeft w:val="480"/>
          <w:marRight w:val="0"/>
          <w:marTop w:val="0"/>
          <w:marBottom w:val="0"/>
          <w:divBdr>
            <w:top w:val="none" w:sz="0" w:space="0" w:color="auto"/>
            <w:left w:val="none" w:sz="0" w:space="0" w:color="auto"/>
            <w:bottom w:val="none" w:sz="0" w:space="0" w:color="auto"/>
            <w:right w:val="none" w:sz="0" w:space="0" w:color="auto"/>
          </w:divBdr>
        </w:div>
        <w:div w:id="695428622">
          <w:marLeft w:val="480"/>
          <w:marRight w:val="0"/>
          <w:marTop w:val="0"/>
          <w:marBottom w:val="0"/>
          <w:divBdr>
            <w:top w:val="none" w:sz="0" w:space="0" w:color="auto"/>
            <w:left w:val="none" w:sz="0" w:space="0" w:color="auto"/>
            <w:bottom w:val="none" w:sz="0" w:space="0" w:color="auto"/>
            <w:right w:val="none" w:sz="0" w:space="0" w:color="auto"/>
          </w:divBdr>
        </w:div>
        <w:div w:id="1062218321">
          <w:marLeft w:val="480"/>
          <w:marRight w:val="0"/>
          <w:marTop w:val="0"/>
          <w:marBottom w:val="0"/>
          <w:divBdr>
            <w:top w:val="none" w:sz="0" w:space="0" w:color="auto"/>
            <w:left w:val="none" w:sz="0" w:space="0" w:color="auto"/>
            <w:bottom w:val="none" w:sz="0" w:space="0" w:color="auto"/>
            <w:right w:val="none" w:sz="0" w:space="0" w:color="auto"/>
          </w:divBdr>
        </w:div>
        <w:div w:id="1839274227">
          <w:marLeft w:val="480"/>
          <w:marRight w:val="0"/>
          <w:marTop w:val="0"/>
          <w:marBottom w:val="0"/>
          <w:divBdr>
            <w:top w:val="none" w:sz="0" w:space="0" w:color="auto"/>
            <w:left w:val="none" w:sz="0" w:space="0" w:color="auto"/>
            <w:bottom w:val="none" w:sz="0" w:space="0" w:color="auto"/>
            <w:right w:val="none" w:sz="0" w:space="0" w:color="auto"/>
          </w:divBdr>
        </w:div>
        <w:div w:id="602567276">
          <w:marLeft w:val="480"/>
          <w:marRight w:val="0"/>
          <w:marTop w:val="0"/>
          <w:marBottom w:val="0"/>
          <w:divBdr>
            <w:top w:val="none" w:sz="0" w:space="0" w:color="auto"/>
            <w:left w:val="none" w:sz="0" w:space="0" w:color="auto"/>
            <w:bottom w:val="none" w:sz="0" w:space="0" w:color="auto"/>
            <w:right w:val="none" w:sz="0" w:space="0" w:color="auto"/>
          </w:divBdr>
        </w:div>
        <w:div w:id="1358000932">
          <w:marLeft w:val="480"/>
          <w:marRight w:val="0"/>
          <w:marTop w:val="0"/>
          <w:marBottom w:val="0"/>
          <w:divBdr>
            <w:top w:val="none" w:sz="0" w:space="0" w:color="auto"/>
            <w:left w:val="none" w:sz="0" w:space="0" w:color="auto"/>
            <w:bottom w:val="none" w:sz="0" w:space="0" w:color="auto"/>
            <w:right w:val="none" w:sz="0" w:space="0" w:color="auto"/>
          </w:divBdr>
        </w:div>
        <w:div w:id="1223950696">
          <w:marLeft w:val="480"/>
          <w:marRight w:val="0"/>
          <w:marTop w:val="0"/>
          <w:marBottom w:val="0"/>
          <w:divBdr>
            <w:top w:val="none" w:sz="0" w:space="0" w:color="auto"/>
            <w:left w:val="none" w:sz="0" w:space="0" w:color="auto"/>
            <w:bottom w:val="none" w:sz="0" w:space="0" w:color="auto"/>
            <w:right w:val="none" w:sz="0" w:space="0" w:color="auto"/>
          </w:divBdr>
        </w:div>
        <w:div w:id="162093295">
          <w:marLeft w:val="480"/>
          <w:marRight w:val="0"/>
          <w:marTop w:val="0"/>
          <w:marBottom w:val="0"/>
          <w:divBdr>
            <w:top w:val="none" w:sz="0" w:space="0" w:color="auto"/>
            <w:left w:val="none" w:sz="0" w:space="0" w:color="auto"/>
            <w:bottom w:val="none" w:sz="0" w:space="0" w:color="auto"/>
            <w:right w:val="none" w:sz="0" w:space="0" w:color="auto"/>
          </w:divBdr>
        </w:div>
        <w:div w:id="1942108721">
          <w:marLeft w:val="480"/>
          <w:marRight w:val="0"/>
          <w:marTop w:val="0"/>
          <w:marBottom w:val="0"/>
          <w:divBdr>
            <w:top w:val="none" w:sz="0" w:space="0" w:color="auto"/>
            <w:left w:val="none" w:sz="0" w:space="0" w:color="auto"/>
            <w:bottom w:val="none" w:sz="0" w:space="0" w:color="auto"/>
            <w:right w:val="none" w:sz="0" w:space="0" w:color="auto"/>
          </w:divBdr>
        </w:div>
        <w:div w:id="2080203622">
          <w:marLeft w:val="480"/>
          <w:marRight w:val="0"/>
          <w:marTop w:val="0"/>
          <w:marBottom w:val="0"/>
          <w:divBdr>
            <w:top w:val="none" w:sz="0" w:space="0" w:color="auto"/>
            <w:left w:val="none" w:sz="0" w:space="0" w:color="auto"/>
            <w:bottom w:val="none" w:sz="0" w:space="0" w:color="auto"/>
            <w:right w:val="none" w:sz="0" w:space="0" w:color="auto"/>
          </w:divBdr>
        </w:div>
        <w:div w:id="1697071841">
          <w:marLeft w:val="480"/>
          <w:marRight w:val="0"/>
          <w:marTop w:val="0"/>
          <w:marBottom w:val="0"/>
          <w:divBdr>
            <w:top w:val="none" w:sz="0" w:space="0" w:color="auto"/>
            <w:left w:val="none" w:sz="0" w:space="0" w:color="auto"/>
            <w:bottom w:val="none" w:sz="0" w:space="0" w:color="auto"/>
            <w:right w:val="none" w:sz="0" w:space="0" w:color="auto"/>
          </w:divBdr>
        </w:div>
        <w:div w:id="1271202797">
          <w:marLeft w:val="480"/>
          <w:marRight w:val="0"/>
          <w:marTop w:val="0"/>
          <w:marBottom w:val="0"/>
          <w:divBdr>
            <w:top w:val="none" w:sz="0" w:space="0" w:color="auto"/>
            <w:left w:val="none" w:sz="0" w:space="0" w:color="auto"/>
            <w:bottom w:val="none" w:sz="0" w:space="0" w:color="auto"/>
            <w:right w:val="none" w:sz="0" w:space="0" w:color="auto"/>
          </w:divBdr>
        </w:div>
        <w:div w:id="402719172">
          <w:marLeft w:val="480"/>
          <w:marRight w:val="0"/>
          <w:marTop w:val="0"/>
          <w:marBottom w:val="0"/>
          <w:divBdr>
            <w:top w:val="none" w:sz="0" w:space="0" w:color="auto"/>
            <w:left w:val="none" w:sz="0" w:space="0" w:color="auto"/>
            <w:bottom w:val="none" w:sz="0" w:space="0" w:color="auto"/>
            <w:right w:val="none" w:sz="0" w:space="0" w:color="auto"/>
          </w:divBdr>
        </w:div>
        <w:div w:id="976686148">
          <w:marLeft w:val="480"/>
          <w:marRight w:val="0"/>
          <w:marTop w:val="0"/>
          <w:marBottom w:val="0"/>
          <w:divBdr>
            <w:top w:val="none" w:sz="0" w:space="0" w:color="auto"/>
            <w:left w:val="none" w:sz="0" w:space="0" w:color="auto"/>
            <w:bottom w:val="none" w:sz="0" w:space="0" w:color="auto"/>
            <w:right w:val="none" w:sz="0" w:space="0" w:color="auto"/>
          </w:divBdr>
        </w:div>
        <w:div w:id="291641077">
          <w:marLeft w:val="480"/>
          <w:marRight w:val="0"/>
          <w:marTop w:val="0"/>
          <w:marBottom w:val="0"/>
          <w:divBdr>
            <w:top w:val="none" w:sz="0" w:space="0" w:color="auto"/>
            <w:left w:val="none" w:sz="0" w:space="0" w:color="auto"/>
            <w:bottom w:val="none" w:sz="0" w:space="0" w:color="auto"/>
            <w:right w:val="none" w:sz="0" w:space="0" w:color="auto"/>
          </w:divBdr>
        </w:div>
        <w:div w:id="1088619203">
          <w:marLeft w:val="480"/>
          <w:marRight w:val="0"/>
          <w:marTop w:val="0"/>
          <w:marBottom w:val="0"/>
          <w:divBdr>
            <w:top w:val="none" w:sz="0" w:space="0" w:color="auto"/>
            <w:left w:val="none" w:sz="0" w:space="0" w:color="auto"/>
            <w:bottom w:val="none" w:sz="0" w:space="0" w:color="auto"/>
            <w:right w:val="none" w:sz="0" w:space="0" w:color="auto"/>
          </w:divBdr>
        </w:div>
        <w:div w:id="2021349431">
          <w:marLeft w:val="480"/>
          <w:marRight w:val="0"/>
          <w:marTop w:val="0"/>
          <w:marBottom w:val="0"/>
          <w:divBdr>
            <w:top w:val="none" w:sz="0" w:space="0" w:color="auto"/>
            <w:left w:val="none" w:sz="0" w:space="0" w:color="auto"/>
            <w:bottom w:val="none" w:sz="0" w:space="0" w:color="auto"/>
            <w:right w:val="none" w:sz="0" w:space="0" w:color="auto"/>
          </w:divBdr>
        </w:div>
        <w:div w:id="1659966320">
          <w:marLeft w:val="480"/>
          <w:marRight w:val="0"/>
          <w:marTop w:val="0"/>
          <w:marBottom w:val="0"/>
          <w:divBdr>
            <w:top w:val="none" w:sz="0" w:space="0" w:color="auto"/>
            <w:left w:val="none" w:sz="0" w:space="0" w:color="auto"/>
            <w:bottom w:val="none" w:sz="0" w:space="0" w:color="auto"/>
            <w:right w:val="none" w:sz="0" w:space="0" w:color="auto"/>
          </w:divBdr>
        </w:div>
        <w:div w:id="936862213">
          <w:marLeft w:val="480"/>
          <w:marRight w:val="0"/>
          <w:marTop w:val="0"/>
          <w:marBottom w:val="0"/>
          <w:divBdr>
            <w:top w:val="none" w:sz="0" w:space="0" w:color="auto"/>
            <w:left w:val="none" w:sz="0" w:space="0" w:color="auto"/>
            <w:bottom w:val="none" w:sz="0" w:space="0" w:color="auto"/>
            <w:right w:val="none" w:sz="0" w:space="0" w:color="auto"/>
          </w:divBdr>
        </w:div>
        <w:div w:id="28529583">
          <w:marLeft w:val="480"/>
          <w:marRight w:val="0"/>
          <w:marTop w:val="0"/>
          <w:marBottom w:val="0"/>
          <w:divBdr>
            <w:top w:val="none" w:sz="0" w:space="0" w:color="auto"/>
            <w:left w:val="none" w:sz="0" w:space="0" w:color="auto"/>
            <w:bottom w:val="none" w:sz="0" w:space="0" w:color="auto"/>
            <w:right w:val="none" w:sz="0" w:space="0" w:color="auto"/>
          </w:divBdr>
        </w:div>
        <w:div w:id="139689642">
          <w:marLeft w:val="480"/>
          <w:marRight w:val="0"/>
          <w:marTop w:val="0"/>
          <w:marBottom w:val="0"/>
          <w:divBdr>
            <w:top w:val="none" w:sz="0" w:space="0" w:color="auto"/>
            <w:left w:val="none" w:sz="0" w:space="0" w:color="auto"/>
            <w:bottom w:val="none" w:sz="0" w:space="0" w:color="auto"/>
            <w:right w:val="none" w:sz="0" w:space="0" w:color="auto"/>
          </w:divBdr>
        </w:div>
        <w:div w:id="1990861892">
          <w:marLeft w:val="480"/>
          <w:marRight w:val="0"/>
          <w:marTop w:val="0"/>
          <w:marBottom w:val="0"/>
          <w:divBdr>
            <w:top w:val="none" w:sz="0" w:space="0" w:color="auto"/>
            <w:left w:val="none" w:sz="0" w:space="0" w:color="auto"/>
            <w:bottom w:val="none" w:sz="0" w:space="0" w:color="auto"/>
            <w:right w:val="none" w:sz="0" w:space="0" w:color="auto"/>
          </w:divBdr>
        </w:div>
        <w:div w:id="1568301477">
          <w:marLeft w:val="480"/>
          <w:marRight w:val="0"/>
          <w:marTop w:val="0"/>
          <w:marBottom w:val="0"/>
          <w:divBdr>
            <w:top w:val="none" w:sz="0" w:space="0" w:color="auto"/>
            <w:left w:val="none" w:sz="0" w:space="0" w:color="auto"/>
            <w:bottom w:val="none" w:sz="0" w:space="0" w:color="auto"/>
            <w:right w:val="none" w:sz="0" w:space="0" w:color="auto"/>
          </w:divBdr>
        </w:div>
        <w:div w:id="605187357">
          <w:marLeft w:val="480"/>
          <w:marRight w:val="0"/>
          <w:marTop w:val="0"/>
          <w:marBottom w:val="0"/>
          <w:divBdr>
            <w:top w:val="none" w:sz="0" w:space="0" w:color="auto"/>
            <w:left w:val="none" w:sz="0" w:space="0" w:color="auto"/>
            <w:bottom w:val="none" w:sz="0" w:space="0" w:color="auto"/>
            <w:right w:val="none" w:sz="0" w:space="0" w:color="auto"/>
          </w:divBdr>
        </w:div>
        <w:div w:id="171336791">
          <w:marLeft w:val="480"/>
          <w:marRight w:val="0"/>
          <w:marTop w:val="0"/>
          <w:marBottom w:val="0"/>
          <w:divBdr>
            <w:top w:val="none" w:sz="0" w:space="0" w:color="auto"/>
            <w:left w:val="none" w:sz="0" w:space="0" w:color="auto"/>
            <w:bottom w:val="none" w:sz="0" w:space="0" w:color="auto"/>
            <w:right w:val="none" w:sz="0" w:space="0" w:color="auto"/>
          </w:divBdr>
        </w:div>
        <w:div w:id="1904022300">
          <w:marLeft w:val="480"/>
          <w:marRight w:val="0"/>
          <w:marTop w:val="0"/>
          <w:marBottom w:val="0"/>
          <w:divBdr>
            <w:top w:val="none" w:sz="0" w:space="0" w:color="auto"/>
            <w:left w:val="none" w:sz="0" w:space="0" w:color="auto"/>
            <w:bottom w:val="none" w:sz="0" w:space="0" w:color="auto"/>
            <w:right w:val="none" w:sz="0" w:space="0" w:color="auto"/>
          </w:divBdr>
        </w:div>
        <w:div w:id="422803108">
          <w:marLeft w:val="480"/>
          <w:marRight w:val="0"/>
          <w:marTop w:val="0"/>
          <w:marBottom w:val="0"/>
          <w:divBdr>
            <w:top w:val="none" w:sz="0" w:space="0" w:color="auto"/>
            <w:left w:val="none" w:sz="0" w:space="0" w:color="auto"/>
            <w:bottom w:val="none" w:sz="0" w:space="0" w:color="auto"/>
            <w:right w:val="none" w:sz="0" w:space="0" w:color="auto"/>
          </w:divBdr>
        </w:div>
        <w:div w:id="704789621">
          <w:marLeft w:val="480"/>
          <w:marRight w:val="0"/>
          <w:marTop w:val="0"/>
          <w:marBottom w:val="0"/>
          <w:divBdr>
            <w:top w:val="none" w:sz="0" w:space="0" w:color="auto"/>
            <w:left w:val="none" w:sz="0" w:space="0" w:color="auto"/>
            <w:bottom w:val="none" w:sz="0" w:space="0" w:color="auto"/>
            <w:right w:val="none" w:sz="0" w:space="0" w:color="auto"/>
          </w:divBdr>
        </w:div>
        <w:div w:id="1589654341">
          <w:marLeft w:val="480"/>
          <w:marRight w:val="0"/>
          <w:marTop w:val="0"/>
          <w:marBottom w:val="0"/>
          <w:divBdr>
            <w:top w:val="none" w:sz="0" w:space="0" w:color="auto"/>
            <w:left w:val="none" w:sz="0" w:space="0" w:color="auto"/>
            <w:bottom w:val="none" w:sz="0" w:space="0" w:color="auto"/>
            <w:right w:val="none" w:sz="0" w:space="0" w:color="auto"/>
          </w:divBdr>
        </w:div>
        <w:div w:id="2012022690">
          <w:marLeft w:val="480"/>
          <w:marRight w:val="0"/>
          <w:marTop w:val="0"/>
          <w:marBottom w:val="0"/>
          <w:divBdr>
            <w:top w:val="none" w:sz="0" w:space="0" w:color="auto"/>
            <w:left w:val="none" w:sz="0" w:space="0" w:color="auto"/>
            <w:bottom w:val="none" w:sz="0" w:space="0" w:color="auto"/>
            <w:right w:val="none" w:sz="0" w:space="0" w:color="auto"/>
          </w:divBdr>
        </w:div>
        <w:div w:id="1743407813">
          <w:marLeft w:val="480"/>
          <w:marRight w:val="0"/>
          <w:marTop w:val="0"/>
          <w:marBottom w:val="0"/>
          <w:divBdr>
            <w:top w:val="none" w:sz="0" w:space="0" w:color="auto"/>
            <w:left w:val="none" w:sz="0" w:space="0" w:color="auto"/>
            <w:bottom w:val="none" w:sz="0" w:space="0" w:color="auto"/>
            <w:right w:val="none" w:sz="0" w:space="0" w:color="auto"/>
          </w:divBdr>
        </w:div>
        <w:div w:id="2115663130">
          <w:marLeft w:val="480"/>
          <w:marRight w:val="0"/>
          <w:marTop w:val="0"/>
          <w:marBottom w:val="0"/>
          <w:divBdr>
            <w:top w:val="none" w:sz="0" w:space="0" w:color="auto"/>
            <w:left w:val="none" w:sz="0" w:space="0" w:color="auto"/>
            <w:bottom w:val="none" w:sz="0" w:space="0" w:color="auto"/>
            <w:right w:val="none" w:sz="0" w:space="0" w:color="auto"/>
          </w:divBdr>
        </w:div>
        <w:div w:id="35783877">
          <w:marLeft w:val="480"/>
          <w:marRight w:val="0"/>
          <w:marTop w:val="0"/>
          <w:marBottom w:val="0"/>
          <w:divBdr>
            <w:top w:val="none" w:sz="0" w:space="0" w:color="auto"/>
            <w:left w:val="none" w:sz="0" w:space="0" w:color="auto"/>
            <w:bottom w:val="none" w:sz="0" w:space="0" w:color="auto"/>
            <w:right w:val="none" w:sz="0" w:space="0" w:color="auto"/>
          </w:divBdr>
        </w:div>
        <w:div w:id="1994334057">
          <w:marLeft w:val="480"/>
          <w:marRight w:val="0"/>
          <w:marTop w:val="0"/>
          <w:marBottom w:val="0"/>
          <w:divBdr>
            <w:top w:val="none" w:sz="0" w:space="0" w:color="auto"/>
            <w:left w:val="none" w:sz="0" w:space="0" w:color="auto"/>
            <w:bottom w:val="none" w:sz="0" w:space="0" w:color="auto"/>
            <w:right w:val="none" w:sz="0" w:space="0" w:color="auto"/>
          </w:divBdr>
        </w:div>
        <w:div w:id="189730200">
          <w:marLeft w:val="480"/>
          <w:marRight w:val="0"/>
          <w:marTop w:val="0"/>
          <w:marBottom w:val="0"/>
          <w:divBdr>
            <w:top w:val="none" w:sz="0" w:space="0" w:color="auto"/>
            <w:left w:val="none" w:sz="0" w:space="0" w:color="auto"/>
            <w:bottom w:val="none" w:sz="0" w:space="0" w:color="auto"/>
            <w:right w:val="none" w:sz="0" w:space="0" w:color="auto"/>
          </w:divBdr>
        </w:div>
        <w:div w:id="28460753">
          <w:marLeft w:val="480"/>
          <w:marRight w:val="0"/>
          <w:marTop w:val="0"/>
          <w:marBottom w:val="0"/>
          <w:divBdr>
            <w:top w:val="none" w:sz="0" w:space="0" w:color="auto"/>
            <w:left w:val="none" w:sz="0" w:space="0" w:color="auto"/>
            <w:bottom w:val="none" w:sz="0" w:space="0" w:color="auto"/>
            <w:right w:val="none" w:sz="0" w:space="0" w:color="auto"/>
          </w:divBdr>
        </w:div>
        <w:div w:id="1635672166">
          <w:marLeft w:val="480"/>
          <w:marRight w:val="0"/>
          <w:marTop w:val="0"/>
          <w:marBottom w:val="0"/>
          <w:divBdr>
            <w:top w:val="none" w:sz="0" w:space="0" w:color="auto"/>
            <w:left w:val="none" w:sz="0" w:space="0" w:color="auto"/>
            <w:bottom w:val="none" w:sz="0" w:space="0" w:color="auto"/>
            <w:right w:val="none" w:sz="0" w:space="0" w:color="auto"/>
          </w:divBdr>
        </w:div>
        <w:div w:id="986278873">
          <w:marLeft w:val="480"/>
          <w:marRight w:val="0"/>
          <w:marTop w:val="0"/>
          <w:marBottom w:val="0"/>
          <w:divBdr>
            <w:top w:val="none" w:sz="0" w:space="0" w:color="auto"/>
            <w:left w:val="none" w:sz="0" w:space="0" w:color="auto"/>
            <w:bottom w:val="none" w:sz="0" w:space="0" w:color="auto"/>
            <w:right w:val="none" w:sz="0" w:space="0" w:color="auto"/>
          </w:divBdr>
        </w:div>
        <w:div w:id="2513323">
          <w:marLeft w:val="480"/>
          <w:marRight w:val="0"/>
          <w:marTop w:val="0"/>
          <w:marBottom w:val="0"/>
          <w:divBdr>
            <w:top w:val="none" w:sz="0" w:space="0" w:color="auto"/>
            <w:left w:val="none" w:sz="0" w:space="0" w:color="auto"/>
            <w:bottom w:val="none" w:sz="0" w:space="0" w:color="auto"/>
            <w:right w:val="none" w:sz="0" w:space="0" w:color="auto"/>
          </w:divBdr>
        </w:div>
        <w:div w:id="392893173">
          <w:marLeft w:val="480"/>
          <w:marRight w:val="0"/>
          <w:marTop w:val="0"/>
          <w:marBottom w:val="0"/>
          <w:divBdr>
            <w:top w:val="none" w:sz="0" w:space="0" w:color="auto"/>
            <w:left w:val="none" w:sz="0" w:space="0" w:color="auto"/>
            <w:bottom w:val="none" w:sz="0" w:space="0" w:color="auto"/>
            <w:right w:val="none" w:sz="0" w:space="0" w:color="auto"/>
          </w:divBdr>
        </w:div>
        <w:div w:id="1011177356">
          <w:marLeft w:val="480"/>
          <w:marRight w:val="0"/>
          <w:marTop w:val="0"/>
          <w:marBottom w:val="0"/>
          <w:divBdr>
            <w:top w:val="none" w:sz="0" w:space="0" w:color="auto"/>
            <w:left w:val="none" w:sz="0" w:space="0" w:color="auto"/>
            <w:bottom w:val="none" w:sz="0" w:space="0" w:color="auto"/>
            <w:right w:val="none" w:sz="0" w:space="0" w:color="auto"/>
          </w:divBdr>
        </w:div>
        <w:div w:id="671029959">
          <w:marLeft w:val="480"/>
          <w:marRight w:val="0"/>
          <w:marTop w:val="0"/>
          <w:marBottom w:val="0"/>
          <w:divBdr>
            <w:top w:val="none" w:sz="0" w:space="0" w:color="auto"/>
            <w:left w:val="none" w:sz="0" w:space="0" w:color="auto"/>
            <w:bottom w:val="none" w:sz="0" w:space="0" w:color="auto"/>
            <w:right w:val="none" w:sz="0" w:space="0" w:color="auto"/>
          </w:divBdr>
        </w:div>
      </w:divsChild>
    </w:div>
    <w:div w:id="1346010039">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
          <w:marLeft w:val="480"/>
          <w:marRight w:val="0"/>
          <w:marTop w:val="0"/>
          <w:marBottom w:val="0"/>
          <w:divBdr>
            <w:top w:val="none" w:sz="0" w:space="0" w:color="auto"/>
            <w:left w:val="none" w:sz="0" w:space="0" w:color="auto"/>
            <w:bottom w:val="none" w:sz="0" w:space="0" w:color="auto"/>
            <w:right w:val="none" w:sz="0" w:space="0" w:color="auto"/>
          </w:divBdr>
        </w:div>
        <w:div w:id="1619408105">
          <w:marLeft w:val="480"/>
          <w:marRight w:val="0"/>
          <w:marTop w:val="0"/>
          <w:marBottom w:val="0"/>
          <w:divBdr>
            <w:top w:val="none" w:sz="0" w:space="0" w:color="auto"/>
            <w:left w:val="none" w:sz="0" w:space="0" w:color="auto"/>
            <w:bottom w:val="none" w:sz="0" w:space="0" w:color="auto"/>
            <w:right w:val="none" w:sz="0" w:space="0" w:color="auto"/>
          </w:divBdr>
        </w:div>
        <w:div w:id="1565750930">
          <w:marLeft w:val="480"/>
          <w:marRight w:val="0"/>
          <w:marTop w:val="0"/>
          <w:marBottom w:val="0"/>
          <w:divBdr>
            <w:top w:val="none" w:sz="0" w:space="0" w:color="auto"/>
            <w:left w:val="none" w:sz="0" w:space="0" w:color="auto"/>
            <w:bottom w:val="none" w:sz="0" w:space="0" w:color="auto"/>
            <w:right w:val="none" w:sz="0" w:space="0" w:color="auto"/>
          </w:divBdr>
        </w:div>
        <w:div w:id="1941795861">
          <w:marLeft w:val="480"/>
          <w:marRight w:val="0"/>
          <w:marTop w:val="0"/>
          <w:marBottom w:val="0"/>
          <w:divBdr>
            <w:top w:val="none" w:sz="0" w:space="0" w:color="auto"/>
            <w:left w:val="none" w:sz="0" w:space="0" w:color="auto"/>
            <w:bottom w:val="none" w:sz="0" w:space="0" w:color="auto"/>
            <w:right w:val="none" w:sz="0" w:space="0" w:color="auto"/>
          </w:divBdr>
        </w:div>
        <w:div w:id="1690443709">
          <w:marLeft w:val="480"/>
          <w:marRight w:val="0"/>
          <w:marTop w:val="0"/>
          <w:marBottom w:val="0"/>
          <w:divBdr>
            <w:top w:val="none" w:sz="0" w:space="0" w:color="auto"/>
            <w:left w:val="none" w:sz="0" w:space="0" w:color="auto"/>
            <w:bottom w:val="none" w:sz="0" w:space="0" w:color="auto"/>
            <w:right w:val="none" w:sz="0" w:space="0" w:color="auto"/>
          </w:divBdr>
        </w:div>
        <w:div w:id="967785944">
          <w:marLeft w:val="480"/>
          <w:marRight w:val="0"/>
          <w:marTop w:val="0"/>
          <w:marBottom w:val="0"/>
          <w:divBdr>
            <w:top w:val="none" w:sz="0" w:space="0" w:color="auto"/>
            <w:left w:val="none" w:sz="0" w:space="0" w:color="auto"/>
            <w:bottom w:val="none" w:sz="0" w:space="0" w:color="auto"/>
            <w:right w:val="none" w:sz="0" w:space="0" w:color="auto"/>
          </w:divBdr>
        </w:div>
        <w:div w:id="757557786">
          <w:marLeft w:val="480"/>
          <w:marRight w:val="0"/>
          <w:marTop w:val="0"/>
          <w:marBottom w:val="0"/>
          <w:divBdr>
            <w:top w:val="none" w:sz="0" w:space="0" w:color="auto"/>
            <w:left w:val="none" w:sz="0" w:space="0" w:color="auto"/>
            <w:bottom w:val="none" w:sz="0" w:space="0" w:color="auto"/>
            <w:right w:val="none" w:sz="0" w:space="0" w:color="auto"/>
          </w:divBdr>
        </w:div>
        <w:div w:id="353458195">
          <w:marLeft w:val="480"/>
          <w:marRight w:val="0"/>
          <w:marTop w:val="0"/>
          <w:marBottom w:val="0"/>
          <w:divBdr>
            <w:top w:val="none" w:sz="0" w:space="0" w:color="auto"/>
            <w:left w:val="none" w:sz="0" w:space="0" w:color="auto"/>
            <w:bottom w:val="none" w:sz="0" w:space="0" w:color="auto"/>
            <w:right w:val="none" w:sz="0" w:space="0" w:color="auto"/>
          </w:divBdr>
        </w:div>
        <w:div w:id="77558214">
          <w:marLeft w:val="480"/>
          <w:marRight w:val="0"/>
          <w:marTop w:val="0"/>
          <w:marBottom w:val="0"/>
          <w:divBdr>
            <w:top w:val="none" w:sz="0" w:space="0" w:color="auto"/>
            <w:left w:val="none" w:sz="0" w:space="0" w:color="auto"/>
            <w:bottom w:val="none" w:sz="0" w:space="0" w:color="auto"/>
            <w:right w:val="none" w:sz="0" w:space="0" w:color="auto"/>
          </w:divBdr>
        </w:div>
        <w:div w:id="1508246963">
          <w:marLeft w:val="480"/>
          <w:marRight w:val="0"/>
          <w:marTop w:val="0"/>
          <w:marBottom w:val="0"/>
          <w:divBdr>
            <w:top w:val="none" w:sz="0" w:space="0" w:color="auto"/>
            <w:left w:val="none" w:sz="0" w:space="0" w:color="auto"/>
            <w:bottom w:val="none" w:sz="0" w:space="0" w:color="auto"/>
            <w:right w:val="none" w:sz="0" w:space="0" w:color="auto"/>
          </w:divBdr>
        </w:div>
        <w:div w:id="1059284159">
          <w:marLeft w:val="480"/>
          <w:marRight w:val="0"/>
          <w:marTop w:val="0"/>
          <w:marBottom w:val="0"/>
          <w:divBdr>
            <w:top w:val="none" w:sz="0" w:space="0" w:color="auto"/>
            <w:left w:val="none" w:sz="0" w:space="0" w:color="auto"/>
            <w:bottom w:val="none" w:sz="0" w:space="0" w:color="auto"/>
            <w:right w:val="none" w:sz="0" w:space="0" w:color="auto"/>
          </w:divBdr>
        </w:div>
        <w:div w:id="273900412">
          <w:marLeft w:val="480"/>
          <w:marRight w:val="0"/>
          <w:marTop w:val="0"/>
          <w:marBottom w:val="0"/>
          <w:divBdr>
            <w:top w:val="none" w:sz="0" w:space="0" w:color="auto"/>
            <w:left w:val="none" w:sz="0" w:space="0" w:color="auto"/>
            <w:bottom w:val="none" w:sz="0" w:space="0" w:color="auto"/>
            <w:right w:val="none" w:sz="0" w:space="0" w:color="auto"/>
          </w:divBdr>
        </w:div>
        <w:div w:id="951666556">
          <w:marLeft w:val="480"/>
          <w:marRight w:val="0"/>
          <w:marTop w:val="0"/>
          <w:marBottom w:val="0"/>
          <w:divBdr>
            <w:top w:val="none" w:sz="0" w:space="0" w:color="auto"/>
            <w:left w:val="none" w:sz="0" w:space="0" w:color="auto"/>
            <w:bottom w:val="none" w:sz="0" w:space="0" w:color="auto"/>
            <w:right w:val="none" w:sz="0" w:space="0" w:color="auto"/>
          </w:divBdr>
        </w:div>
        <w:div w:id="125008282">
          <w:marLeft w:val="480"/>
          <w:marRight w:val="0"/>
          <w:marTop w:val="0"/>
          <w:marBottom w:val="0"/>
          <w:divBdr>
            <w:top w:val="none" w:sz="0" w:space="0" w:color="auto"/>
            <w:left w:val="none" w:sz="0" w:space="0" w:color="auto"/>
            <w:bottom w:val="none" w:sz="0" w:space="0" w:color="auto"/>
            <w:right w:val="none" w:sz="0" w:space="0" w:color="auto"/>
          </w:divBdr>
        </w:div>
        <w:div w:id="810487275">
          <w:marLeft w:val="480"/>
          <w:marRight w:val="0"/>
          <w:marTop w:val="0"/>
          <w:marBottom w:val="0"/>
          <w:divBdr>
            <w:top w:val="none" w:sz="0" w:space="0" w:color="auto"/>
            <w:left w:val="none" w:sz="0" w:space="0" w:color="auto"/>
            <w:bottom w:val="none" w:sz="0" w:space="0" w:color="auto"/>
            <w:right w:val="none" w:sz="0" w:space="0" w:color="auto"/>
          </w:divBdr>
        </w:div>
        <w:div w:id="1961959798">
          <w:marLeft w:val="480"/>
          <w:marRight w:val="0"/>
          <w:marTop w:val="0"/>
          <w:marBottom w:val="0"/>
          <w:divBdr>
            <w:top w:val="none" w:sz="0" w:space="0" w:color="auto"/>
            <w:left w:val="none" w:sz="0" w:space="0" w:color="auto"/>
            <w:bottom w:val="none" w:sz="0" w:space="0" w:color="auto"/>
            <w:right w:val="none" w:sz="0" w:space="0" w:color="auto"/>
          </w:divBdr>
        </w:div>
        <w:div w:id="1346055329">
          <w:marLeft w:val="480"/>
          <w:marRight w:val="0"/>
          <w:marTop w:val="0"/>
          <w:marBottom w:val="0"/>
          <w:divBdr>
            <w:top w:val="none" w:sz="0" w:space="0" w:color="auto"/>
            <w:left w:val="none" w:sz="0" w:space="0" w:color="auto"/>
            <w:bottom w:val="none" w:sz="0" w:space="0" w:color="auto"/>
            <w:right w:val="none" w:sz="0" w:space="0" w:color="auto"/>
          </w:divBdr>
        </w:div>
        <w:div w:id="1056515795">
          <w:marLeft w:val="480"/>
          <w:marRight w:val="0"/>
          <w:marTop w:val="0"/>
          <w:marBottom w:val="0"/>
          <w:divBdr>
            <w:top w:val="none" w:sz="0" w:space="0" w:color="auto"/>
            <w:left w:val="none" w:sz="0" w:space="0" w:color="auto"/>
            <w:bottom w:val="none" w:sz="0" w:space="0" w:color="auto"/>
            <w:right w:val="none" w:sz="0" w:space="0" w:color="auto"/>
          </w:divBdr>
        </w:div>
        <w:div w:id="2048218482">
          <w:marLeft w:val="480"/>
          <w:marRight w:val="0"/>
          <w:marTop w:val="0"/>
          <w:marBottom w:val="0"/>
          <w:divBdr>
            <w:top w:val="none" w:sz="0" w:space="0" w:color="auto"/>
            <w:left w:val="none" w:sz="0" w:space="0" w:color="auto"/>
            <w:bottom w:val="none" w:sz="0" w:space="0" w:color="auto"/>
            <w:right w:val="none" w:sz="0" w:space="0" w:color="auto"/>
          </w:divBdr>
        </w:div>
        <w:div w:id="231696933">
          <w:marLeft w:val="480"/>
          <w:marRight w:val="0"/>
          <w:marTop w:val="0"/>
          <w:marBottom w:val="0"/>
          <w:divBdr>
            <w:top w:val="none" w:sz="0" w:space="0" w:color="auto"/>
            <w:left w:val="none" w:sz="0" w:space="0" w:color="auto"/>
            <w:bottom w:val="none" w:sz="0" w:space="0" w:color="auto"/>
            <w:right w:val="none" w:sz="0" w:space="0" w:color="auto"/>
          </w:divBdr>
        </w:div>
        <w:div w:id="604925642">
          <w:marLeft w:val="480"/>
          <w:marRight w:val="0"/>
          <w:marTop w:val="0"/>
          <w:marBottom w:val="0"/>
          <w:divBdr>
            <w:top w:val="none" w:sz="0" w:space="0" w:color="auto"/>
            <w:left w:val="none" w:sz="0" w:space="0" w:color="auto"/>
            <w:bottom w:val="none" w:sz="0" w:space="0" w:color="auto"/>
            <w:right w:val="none" w:sz="0" w:space="0" w:color="auto"/>
          </w:divBdr>
        </w:div>
        <w:div w:id="1999993030">
          <w:marLeft w:val="480"/>
          <w:marRight w:val="0"/>
          <w:marTop w:val="0"/>
          <w:marBottom w:val="0"/>
          <w:divBdr>
            <w:top w:val="none" w:sz="0" w:space="0" w:color="auto"/>
            <w:left w:val="none" w:sz="0" w:space="0" w:color="auto"/>
            <w:bottom w:val="none" w:sz="0" w:space="0" w:color="auto"/>
            <w:right w:val="none" w:sz="0" w:space="0" w:color="auto"/>
          </w:divBdr>
        </w:div>
        <w:div w:id="1778021573">
          <w:marLeft w:val="480"/>
          <w:marRight w:val="0"/>
          <w:marTop w:val="0"/>
          <w:marBottom w:val="0"/>
          <w:divBdr>
            <w:top w:val="none" w:sz="0" w:space="0" w:color="auto"/>
            <w:left w:val="none" w:sz="0" w:space="0" w:color="auto"/>
            <w:bottom w:val="none" w:sz="0" w:space="0" w:color="auto"/>
            <w:right w:val="none" w:sz="0" w:space="0" w:color="auto"/>
          </w:divBdr>
        </w:div>
        <w:div w:id="1248685732">
          <w:marLeft w:val="480"/>
          <w:marRight w:val="0"/>
          <w:marTop w:val="0"/>
          <w:marBottom w:val="0"/>
          <w:divBdr>
            <w:top w:val="none" w:sz="0" w:space="0" w:color="auto"/>
            <w:left w:val="none" w:sz="0" w:space="0" w:color="auto"/>
            <w:bottom w:val="none" w:sz="0" w:space="0" w:color="auto"/>
            <w:right w:val="none" w:sz="0" w:space="0" w:color="auto"/>
          </w:divBdr>
        </w:div>
        <w:div w:id="565579409">
          <w:marLeft w:val="480"/>
          <w:marRight w:val="0"/>
          <w:marTop w:val="0"/>
          <w:marBottom w:val="0"/>
          <w:divBdr>
            <w:top w:val="none" w:sz="0" w:space="0" w:color="auto"/>
            <w:left w:val="none" w:sz="0" w:space="0" w:color="auto"/>
            <w:bottom w:val="none" w:sz="0" w:space="0" w:color="auto"/>
            <w:right w:val="none" w:sz="0" w:space="0" w:color="auto"/>
          </w:divBdr>
        </w:div>
        <w:div w:id="1407994381">
          <w:marLeft w:val="480"/>
          <w:marRight w:val="0"/>
          <w:marTop w:val="0"/>
          <w:marBottom w:val="0"/>
          <w:divBdr>
            <w:top w:val="none" w:sz="0" w:space="0" w:color="auto"/>
            <w:left w:val="none" w:sz="0" w:space="0" w:color="auto"/>
            <w:bottom w:val="none" w:sz="0" w:space="0" w:color="auto"/>
            <w:right w:val="none" w:sz="0" w:space="0" w:color="auto"/>
          </w:divBdr>
        </w:div>
        <w:div w:id="1908493791">
          <w:marLeft w:val="480"/>
          <w:marRight w:val="0"/>
          <w:marTop w:val="0"/>
          <w:marBottom w:val="0"/>
          <w:divBdr>
            <w:top w:val="none" w:sz="0" w:space="0" w:color="auto"/>
            <w:left w:val="none" w:sz="0" w:space="0" w:color="auto"/>
            <w:bottom w:val="none" w:sz="0" w:space="0" w:color="auto"/>
            <w:right w:val="none" w:sz="0" w:space="0" w:color="auto"/>
          </w:divBdr>
        </w:div>
        <w:div w:id="2010675689">
          <w:marLeft w:val="480"/>
          <w:marRight w:val="0"/>
          <w:marTop w:val="0"/>
          <w:marBottom w:val="0"/>
          <w:divBdr>
            <w:top w:val="none" w:sz="0" w:space="0" w:color="auto"/>
            <w:left w:val="none" w:sz="0" w:space="0" w:color="auto"/>
            <w:bottom w:val="none" w:sz="0" w:space="0" w:color="auto"/>
            <w:right w:val="none" w:sz="0" w:space="0" w:color="auto"/>
          </w:divBdr>
        </w:div>
        <w:div w:id="316543680">
          <w:marLeft w:val="480"/>
          <w:marRight w:val="0"/>
          <w:marTop w:val="0"/>
          <w:marBottom w:val="0"/>
          <w:divBdr>
            <w:top w:val="none" w:sz="0" w:space="0" w:color="auto"/>
            <w:left w:val="none" w:sz="0" w:space="0" w:color="auto"/>
            <w:bottom w:val="none" w:sz="0" w:space="0" w:color="auto"/>
            <w:right w:val="none" w:sz="0" w:space="0" w:color="auto"/>
          </w:divBdr>
        </w:div>
      </w:divsChild>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sChild>
        <w:div w:id="732195928">
          <w:marLeft w:val="480"/>
          <w:marRight w:val="0"/>
          <w:marTop w:val="0"/>
          <w:marBottom w:val="0"/>
          <w:divBdr>
            <w:top w:val="none" w:sz="0" w:space="0" w:color="auto"/>
            <w:left w:val="none" w:sz="0" w:space="0" w:color="auto"/>
            <w:bottom w:val="none" w:sz="0" w:space="0" w:color="auto"/>
            <w:right w:val="none" w:sz="0" w:space="0" w:color="auto"/>
          </w:divBdr>
        </w:div>
        <w:div w:id="506947584">
          <w:marLeft w:val="480"/>
          <w:marRight w:val="0"/>
          <w:marTop w:val="0"/>
          <w:marBottom w:val="0"/>
          <w:divBdr>
            <w:top w:val="none" w:sz="0" w:space="0" w:color="auto"/>
            <w:left w:val="none" w:sz="0" w:space="0" w:color="auto"/>
            <w:bottom w:val="none" w:sz="0" w:space="0" w:color="auto"/>
            <w:right w:val="none" w:sz="0" w:space="0" w:color="auto"/>
          </w:divBdr>
        </w:div>
        <w:div w:id="1941715312">
          <w:marLeft w:val="480"/>
          <w:marRight w:val="0"/>
          <w:marTop w:val="0"/>
          <w:marBottom w:val="0"/>
          <w:divBdr>
            <w:top w:val="none" w:sz="0" w:space="0" w:color="auto"/>
            <w:left w:val="none" w:sz="0" w:space="0" w:color="auto"/>
            <w:bottom w:val="none" w:sz="0" w:space="0" w:color="auto"/>
            <w:right w:val="none" w:sz="0" w:space="0" w:color="auto"/>
          </w:divBdr>
        </w:div>
        <w:div w:id="462188479">
          <w:marLeft w:val="480"/>
          <w:marRight w:val="0"/>
          <w:marTop w:val="0"/>
          <w:marBottom w:val="0"/>
          <w:divBdr>
            <w:top w:val="none" w:sz="0" w:space="0" w:color="auto"/>
            <w:left w:val="none" w:sz="0" w:space="0" w:color="auto"/>
            <w:bottom w:val="none" w:sz="0" w:space="0" w:color="auto"/>
            <w:right w:val="none" w:sz="0" w:space="0" w:color="auto"/>
          </w:divBdr>
        </w:div>
        <w:div w:id="151258134">
          <w:marLeft w:val="480"/>
          <w:marRight w:val="0"/>
          <w:marTop w:val="0"/>
          <w:marBottom w:val="0"/>
          <w:divBdr>
            <w:top w:val="none" w:sz="0" w:space="0" w:color="auto"/>
            <w:left w:val="none" w:sz="0" w:space="0" w:color="auto"/>
            <w:bottom w:val="none" w:sz="0" w:space="0" w:color="auto"/>
            <w:right w:val="none" w:sz="0" w:space="0" w:color="auto"/>
          </w:divBdr>
        </w:div>
        <w:div w:id="1182354009">
          <w:marLeft w:val="480"/>
          <w:marRight w:val="0"/>
          <w:marTop w:val="0"/>
          <w:marBottom w:val="0"/>
          <w:divBdr>
            <w:top w:val="none" w:sz="0" w:space="0" w:color="auto"/>
            <w:left w:val="none" w:sz="0" w:space="0" w:color="auto"/>
            <w:bottom w:val="none" w:sz="0" w:space="0" w:color="auto"/>
            <w:right w:val="none" w:sz="0" w:space="0" w:color="auto"/>
          </w:divBdr>
        </w:div>
      </w:divsChild>
    </w:div>
    <w:div w:id="1349136163">
      <w:bodyDiv w:val="1"/>
      <w:marLeft w:val="0"/>
      <w:marRight w:val="0"/>
      <w:marTop w:val="0"/>
      <w:marBottom w:val="0"/>
      <w:divBdr>
        <w:top w:val="none" w:sz="0" w:space="0" w:color="auto"/>
        <w:left w:val="none" w:sz="0" w:space="0" w:color="auto"/>
        <w:bottom w:val="none" w:sz="0" w:space="0" w:color="auto"/>
        <w:right w:val="none" w:sz="0" w:space="0" w:color="auto"/>
      </w:divBdr>
      <w:divsChild>
        <w:div w:id="778110254">
          <w:marLeft w:val="480"/>
          <w:marRight w:val="0"/>
          <w:marTop w:val="0"/>
          <w:marBottom w:val="0"/>
          <w:divBdr>
            <w:top w:val="none" w:sz="0" w:space="0" w:color="auto"/>
            <w:left w:val="none" w:sz="0" w:space="0" w:color="auto"/>
            <w:bottom w:val="none" w:sz="0" w:space="0" w:color="auto"/>
            <w:right w:val="none" w:sz="0" w:space="0" w:color="auto"/>
          </w:divBdr>
        </w:div>
        <w:div w:id="841355570">
          <w:marLeft w:val="480"/>
          <w:marRight w:val="0"/>
          <w:marTop w:val="0"/>
          <w:marBottom w:val="0"/>
          <w:divBdr>
            <w:top w:val="none" w:sz="0" w:space="0" w:color="auto"/>
            <w:left w:val="none" w:sz="0" w:space="0" w:color="auto"/>
            <w:bottom w:val="none" w:sz="0" w:space="0" w:color="auto"/>
            <w:right w:val="none" w:sz="0" w:space="0" w:color="auto"/>
          </w:divBdr>
        </w:div>
        <w:div w:id="729504451">
          <w:marLeft w:val="480"/>
          <w:marRight w:val="0"/>
          <w:marTop w:val="0"/>
          <w:marBottom w:val="0"/>
          <w:divBdr>
            <w:top w:val="none" w:sz="0" w:space="0" w:color="auto"/>
            <w:left w:val="none" w:sz="0" w:space="0" w:color="auto"/>
            <w:bottom w:val="none" w:sz="0" w:space="0" w:color="auto"/>
            <w:right w:val="none" w:sz="0" w:space="0" w:color="auto"/>
          </w:divBdr>
        </w:div>
        <w:div w:id="146478089">
          <w:marLeft w:val="480"/>
          <w:marRight w:val="0"/>
          <w:marTop w:val="0"/>
          <w:marBottom w:val="0"/>
          <w:divBdr>
            <w:top w:val="none" w:sz="0" w:space="0" w:color="auto"/>
            <w:left w:val="none" w:sz="0" w:space="0" w:color="auto"/>
            <w:bottom w:val="none" w:sz="0" w:space="0" w:color="auto"/>
            <w:right w:val="none" w:sz="0" w:space="0" w:color="auto"/>
          </w:divBdr>
        </w:div>
        <w:div w:id="988053361">
          <w:marLeft w:val="480"/>
          <w:marRight w:val="0"/>
          <w:marTop w:val="0"/>
          <w:marBottom w:val="0"/>
          <w:divBdr>
            <w:top w:val="none" w:sz="0" w:space="0" w:color="auto"/>
            <w:left w:val="none" w:sz="0" w:space="0" w:color="auto"/>
            <w:bottom w:val="none" w:sz="0" w:space="0" w:color="auto"/>
            <w:right w:val="none" w:sz="0" w:space="0" w:color="auto"/>
          </w:divBdr>
        </w:div>
        <w:div w:id="1160805162">
          <w:marLeft w:val="480"/>
          <w:marRight w:val="0"/>
          <w:marTop w:val="0"/>
          <w:marBottom w:val="0"/>
          <w:divBdr>
            <w:top w:val="none" w:sz="0" w:space="0" w:color="auto"/>
            <w:left w:val="none" w:sz="0" w:space="0" w:color="auto"/>
            <w:bottom w:val="none" w:sz="0" w:space="0" w:color="auto"/>
            <w:right w:val="none" w:sz="0" w:space="0" w:color="auto"/>
          </w:divBdr>
        </w:div>
        <w:div w:id="383798573">
          <w:marLeft w:val="480"/>
          <w:marRight w:val="0"/>
          <w:marTop w:val="0"/>
          <w:marBottom w:val="0"/>
          <w:divBdr>
            <w:top w:val="none" w:sz="0" w:space="0" w:color="auto"/>
            <w:left w:val="none" w:sz="0" w:space="0" w:color="auto"/>
            <w:bottom w:val="none" w:sz="0" w:space="0" w:color="auto"/>
            <w:right w:val="none" w:sz="0" w:space="0" w:color="auto"/>
          </w:divBdr>
        </w:div>
        <w:div w:id="1575624910">
          <w:marLeft w:val="480"/>
          <w:marRight w:val="0"/>
          <w:marTop w:val="0"/>
          <w:marBottom w:val="0"/>
          <w:divBdr>
            <w:top w:val="none" w:sz="0" w:space="0" w:color="auto"/>
            <w:left w:val="none" w:sz="0" w:space="0" w:color="auto"/>
            <w:bottom w:val="none" w:sz="0" w:space="0" w:color="auto"/>
            <w:right w:val="none" w:sz="0" w:space="0" w:color="auto"/>
          </w:divBdr>
        </w:div>
        <w:div w:id="135413480">
          <w:marLeft w:val="480"/>
          <w:marRight w:val="0"/>
          <w:marTop w:val="0"/>
          <w:marBottom w:val="0"/>
          <w:divBdr>
            <w:top w:val="none" w:sz="0" w:space="0" w:color="auto"/>
            <w:left w:val="none" w:sz="0" w:space="0" w:color="auto"/>
            <w:bottom w:val="none" w:sz="0" w:space="0" w:color="auto"/>
            <w:right w:val="none" w:sz="0" w:space="0" w:color="auto"/>
          </w:divBdr>
        </w:div>
        <w:div w:id="1914509470">
          <w:marLeft w:val="480"/>
          <w:marRight w:val="0"/>
          <w:marTop w:val="0"/>
          <w:marBottom w:val="0"/>
          <w:divBdr>
            <w:top w:val="none" w:sz="0" w:space="0" w:color="auto"/>
            <w:left w:val="none" w:sz="0" w:space="0" w:color="auto"/>
            <w:bottom w:val="none" w:sz="0" w:space="0" w:color="auto"/>
            <w:right w:val="none" w:sz="0" w:space="0" w:color="auto"/>
          </w:divBdr>
        </w:div>
        <w:div w:id="88165480">
          <w:marLeft w:val="480"/>
          <w:marRight w:val="0"/>
          <w:marTop w:val="0"/>
          <w:marBottom w:val="0"/>
          <w:divBdr>
            <w:top w:val="none" w:sz="0" w:space="0" w:color="auto"/>
            <w:left w:val="none" w:sz="0" w:space="0" w:color="auto"/>
            <w:bottom w:val="none" w:sz="0" w:space="0" w:color="auto"/>
            <w:right w:val="none" w:sz="0" w:space="0" w:color="auto"/>
          </w:divBdr>
        </w:div>
        <w:div w:id="1498494698">
          <w:marLeft w:val="480"/>
          <w:marRight w:val="0"/>
          <w:marTop w:val="0"/>
          <w:marBottom w:val="0"/>
          <w:divBdr>
            <w:top w:val="none" w:sz="0" w:space="0" w:color="auto"/>
            <w:left w:val="none" w:sz="0" w:space="0" w:color="auto"/>
            <w:bottom w:val="none" w:sz="0" w:space="0" w:color="auto"/>
            <w:right w:val="none" w:sz="0" w:space="0" w:color="auto"/>
          </w:divBdr>
        </w:div>
        <w:div w:id="1073510825">
          <w:marLeft w:val="480"/>
          <w:marRight w:val="0"/>
          <w:marTop w:val="0"/>
          <w:marBottom w:val="0"/>
          <w:divBdr>
            <w:top w:val="none" w:sz="0" w:space="0" w:color="auto"/>
            <w:left w:val="none" w:sz="0" w:space="0" w:color="auto"/>
            <w:bottom w:val="none" w:sz="0" w:space="0" w:color="auto"/>
            <w:right w:val="none" w:sz="0" w:space="0" w:color="auto"/>
          </w:divBdr>
        </w:div>
        <w:div w:id="1785805231">
          <w:marLeft w:val="480"/>
          <w:marRight w:val="0"/>
          <w:marTop w:val="0"/>
          <w:marBottom w:val="0"/>
          <w:divBdr>
            <w:top w:val="none" w:sz="0" w:space="0" w:color="auto"/>
            <w:left w:val="none" w:sz="0" w:space="0" w:color="auto"/>
            <w:bottom w:val="none" w:sz="0" w:space="0" w:color="auto"/>
            <w:right w:val="none" w:sz="0" w:space="0" w:color="auto"/>
          </w:divBdr>
        </w:div>
        <w:div w:id="35856301">
          <w:marLeft w:val="480"/>
          <w:marRight w:val="0"/>
          <w:marTop w:val="0"/>
          <w:marBottom w:val="0"/>
          <w:divBdr>
            <w:top w:val="none" w:sz="0" w:space="0" w:color="auto"/>
            <w:left w:val="none" w:sz="0" w:space="0" w:color="auto"/>
            <w:bottom w:val="none" w:sz="0" w:space="0" w:color="auto"/>
            <w:right w:val="none" w:sz="0" w:space="0" w:color="auto"/>
          </w:divBdr>
        </w:div>
        <w:div w:id="893004537">
          <w:marLeft w:val="480"/>
          <w:marRight w:val="0"/>
          <w:marTop w:val="0"/>
          <w:marBottom w:val="0"/>
          <w:divBdr>
            <w:top w:val="none" w:sz="0" w:space="0" w:color="auto"/>
            <w:left w:val="none" w:sz="0" w:space="0" w:color="auto"/>
            <w:bottom w:val="none" w:sz="0" w:space="0" w:color="auto"/>
            <w:right w:val="none" w:sz="0" w:space="0" w:color="auto"/>
          </w:divBdr>
        </w:div>
        <w:div w:id="478227724">
          <w:marLeft w:val="480"/>
          <w:marRight w:val="0"/>
          <w:marTop w:val="0"/>
          <w:marBottom w:val="0"/>
          <w:divBdr>
            <w:top w:val="none" w:sz="0" w:space="0" w:color="auto"/>
            <w:left w:val="none" w:sz="0" w:space="0" w:color="auto"/>
            <w:bottom w:val="none" w:sz="0" w:space="0" w:color="auto"/>
            <w:right w:val="none" w:sz="0" w:space="0" w:color="auto"/>
          </w:divBdr>
        </w:div>
        <w:div w:id="1305617921">
          <w:marLeft w:val="480"/>
          <w:marRight w:val="0"/>
          <w:marTop w:val="0"/>
          <w:marBottom w:val="0"/>
          <w:divBdr>
            <w:top w:val="none" w:sz="0" w:space="0" w:color="auto"/>
            <w:left w:val="none" w:sz="0" w:space="0" w:color="auto"/>
            <w:bottom w:val="none" w:sz="0" w:space="0" w:color="auto"/>
            <w:right w:val="none" w:sz="0" w:space="0" w:color="auto"/>
          </w:divBdr>
        </w:div>
        <w:div w:id="333454576">
          <w:marLeft w:val="480"/>
          <w:marRight w:val="0"/>
          <w:marTop w:val="0"/>
          <w:marBottom w:val="0"/>
          <w:divBdr>
            <w:top w:val="none" w:sz="0" w:space="0" w:color="auto"/>
            <w:left w:val="none" w:sz="0" w:space="0" w:color="auto"/>
            <w:bottom w:val="none" w:sz="0" w:space="0" w:color="auto"/>
            <w:right w:val="none" w:sz="0" w:space="0" w:color="auto"/>
          </w:divBdr>
        </w:div>
        <w:div w:id="946539834">
          <w:marLeft w:val="480"/>
          <w:marRight w:val="0"/>
          <w:marTop w:val="0"/>
          <w:marBottom w:val="0"/>
          <w:divBdr>
            <w:top w:val="none" w:sz="0" w:space="0" w:color="auto"/>
            <w:left w:val="none" w:sz="0" w:space="0" w:color="auto"/>
            <w:bottom w:val="none" w:sz="0" w:space="0" w:color="auto"/>
            <w:right w:val="none" w:sz="0" w:space="0" w:color="auto"/>
          </w:divBdr>
        </w:div>
        <w:div w:id="129249582">
          <w:marLeft w:val="480"/>
          <w:marRight w:val="0"/>
          <w:marTop w:val="0"/>
          <w:marBottom w:val="0"/>
          <w:divBdr>
            <w:top w:val="none" w:sz="0" w:space="0" w:color="auto"/>
            <w:left w:val="none" w:sz="0" w:space="0" w:color="auto"/>
            <w:bottom w:val="none" w:sz="0" w:space="0" w:color="auto"/>
            <w:right w:val="none" w:sz="0" w:space="0" w:color="auto"/>
          </w:divBdr>
        </w:div>
        <w:div w:id="1404839213">
          <w:marLeft w:val="480"/>
          <w:marRight w:val="0"/>
          <w:marTop w:val="0"/>
          <w:marBottom w:val="0"/>
          <w:divBdr>
            <w:top w:val="none" w:sz="0" w:space="0" w:color="auto"/>
            <w:left w:val="none" w:sz="0" w:space="0" w:color="auto"/>
            <w:bottom w:val="none" w:sz="0" w:space="0" w:color="auto"/>
            <w:right w:val="none" w:sz="0" w:space="0" w:color="auto"/>
          </w:divBdr>
        </w:div>
        <w:div w:id="1405487767">
          <w:marLeft w:val="480"/>
          <w:marRight w:val="0"/>
          <w:marTop w:val="0"/>
          <w:marBottom w:val="0"/>
          <w:divBdr>
            <w:top w:val="none" w:sz="0" w:space="0" w:color="auto"/>
            <w:left w:val="none" w:sz="0" w:space="0" w:color="auto"/>
            <w:bottom w:val="none" w:sz="0" w:space="0" w:color="auto"/>
            <w:right w:val="none" w:sz="0" w:space="0" w:color="auto"/>
          </w:divBdr>
        </w:div>
        <w:div w:id="1373965463">
          <w:marLeft w:val="480"/>
          <w:marRight w:val="0"/>
          <w:marTop w:val="0"/>
          <w:marBottom w:val="0"/>
          <w:divBdr>
            <w:top w:val="none" w:sz="0" w:space="0" w:color="auto"/>
            <w:left w:val="none" w:sz="0" w:space="0" w:color="auto"/>
            <w:bottom w:val="none" w:sz="0" w:space="0" w:color="auto"/>
            <w:right w:val="none" w:sz="0" w:space="0" w:color="auto"/>
          </w:divBdr>
        </w:div>
        <w:div w:id="2058317148">
          <w:marLeft w:val="480"/>
          <w:marRight w:val="0"/>
          <w:marTop w:val="0"/>
          <w:marBottom w:val="0"/>
          <w:divBdr>
            <w:top w:val="none" w:sz="0" w:space="0" w:color="auto"/>
            <w:left w:val="none" w:sz="0" w:space="0" w:color="auto"/>
            <w:bottom w:val="none" w:sz="0" w:space="0" w:color="auto"/>
            <w:right w:val="none" w:sz="0" w:space="0" w:color="auto"/>
          </w:divBdr>
        </w:div>
        <w:div w:id="505482679">
          <w:marLeft w:val="480"/>
          <w:marRight w:val="0"/>
          <w:marTop w:val="0"/>
          <w:marBottom w:val="0"/>
          <w:divBdr>
            <w:top w:val="none" w:sz="0" w:space="0" w:color="auto"/>
            <w:left w:val="none" w:sz="0" w:space="0" w:color="auto"/>
            <w:bottom w:val="none" w:sz="0" w:space="0" w:color="auto"/>
            <w:right w:val="none" w:sz="0" w:space="0" w:color="auto"/>
          </w:divBdr>
        </w:div>
        <w:div w:id="1141923912">
          <w:marLeft w:val="480"/>
          <w:marRight w:val="0"/>
          <w:marTop w:val="0"/>
          <w:marBottom w:val="0"/>
          <w:divBdr>
            <w:top w:val="none" w:sz="0" w:space="0" w:color="auto"/>
            <w:left w:val="none" w:sz="0" w:space="0" w:color="auto"/>
            <w:bottom w:val="none" w:sz="0" w:space="0" w:color="auto"/>
            <w:right w:val="none" w:sz="0" w:space="0" w:color="auto"/>
          </w:divBdr>
        </w:div>
        <w:div w:id="1472945852">
          <w:marLeft w:val="480"/>
          <w:marRight w:val="0"/>
          <w:marTop w:val="0"/>
          <w:marBottom w:val="0"/>
          <w:divBdr>
            <w:top w:val="none" w:sz="0" w:space="0" w:color="auto"/>
            <w:left w:val="none" w:sz="0" w:space="0" w:color="auto"/>
            <w:bottom w:val="none" w:sz="0" w:space="0" w:color="auto"/>
            <w:right w:val="none" w:sz="0" w:space="0" w:color="auto"/>
          </w:divBdr>
        </w:div>
        <w:div w:id="2130852944">
          <w:marLeft w:val="480"/>
          <w:marRight w:val="0"/>
          <w:marTop w:val="0"/>
          <w:marBottom w:val="0"/>
          <w:divBdr>
            <w:top w:val="none" w:sz="0" w:space="0" w:color="auto"/>
            <w:left w:val="none" w:sz="0" w:space="0" w:color="auto"/>
            <w:bottom w:val="none" w:sz="0" w:space="0" w:color="auto"/>
            <w:right w:val="none" w:sz="0" w:space="0" w:color="auto"/>
          </w:divBdr>
        </w:div>
        <w:div w:id="1540822893">
          <w:marLeft w:val="480"/>
          <w:marRight w:val="0"/>
          <w:marTop w:val="0"/>
          <w:marBottom w:val="0"/>
          <w:divBdr>
            <w:top w:val="none" w:sz="0" w:space="0" w:color="auto"/>
            <w:left w:val="none" w:sz="0" w:space="0" w:color="auto"/>
            <w:bottom w:val="none" w:sz="0" w:space="0" w:color="auto"/>
            <w:right w:val="none" w:sz="0" w:space="0" w:color="auto"/>
          </w:divBdr>
        </w:div>
      </w:divsChild>
    </w:div>
    <w:div w:id="1351028500">
      <w:bodyDiv w:val="1"/>
      <w:marLeft w:val="0"/>
      <w:marRight w:val="0"/>
      <w:marTop w:val="0"/>
      <w:marBottom w:val="0"/>
      <w:divBdr>
        <w:top w:val="none" w:sz="0" w:space="0" w:color="auto"/>
        <w:left w:val="none" w:sz="0" w:space="0" w:color="auto"/>
        <w:bottom w:val="none" w:sz="0" w:space="0" w:color="auto"/>
        <w:right w:val="none" w:sz="0" w:space="0" w:color="auto"/>
      </w:divBdr>
    </w:div>
    <w:div w:id="1358115094">
      <w:bodyDiv w:val="1"/>
      <w:marLeft w:val="0"/>
      <w:marRight w:val="0"/>
      <w:marTop w:val="0"/>
      <w:marBottom w:val="0"/>
      <w:divBdr>
        <w:top w:val="none" w:sz="0" w:space="0" w:color="auto"/>
        <w:left w:val="none" w:sz="0" w:space="0" w:color="auto"/>
        <w:bottom w:val="none" w:sz="0" w:space="0" w:color="auto"/>
        <w:right w:val="none" w:sz="0" w:space="0" w:color="auto"/>
      </w:divBdr>
    </w:div>
    <w:div w:id="1358972465">
      <w:bodyDiv w:val="1"/>
      <w:marLeft w:val="0"/>
      <w:marRight w:val="0"/>
      <w:marTop w:val="0"/>
      <w:marBottom w:val="0"/>
      <w:divBdr>
        <w:top w:val="none" w:sz="0" w:space="0" w:color="auto"/>
        <w:left w:val="none" w:sz="0" w:space="0" w:color="auto"/>
        <w:bottom w:val="none" w:sz="0" w:space="0" w:color="auto"/>
        <w:right w:val="none" w:sz="0" w:space="0" w:color="auto"/>
      </w:divBdr>
    </w:div>
    <w:div w:id="1360618161">
      <w:bodyDiv w:val="1"/>
      <w:marLeft w:val="0"/>
      <w:marRight w:val="0"/>
      <w:marTop w:val="0"/>
      <w:marBottom w:val="0"/>
      <w:divBdr>
        <w:top w:val="none" w:sz="0" w:space="0" w:color="auto"/>
        <w:left w:val="none" w:sz="0" w:space="0" w:color="auto"/>
        <w:bottom w:val="none" w:sz="0" w:space="0" w:color="auto"/>
        <w:right w:val="none" w:sz="0" w:space="0" w:color="auto"/>
      </w:divBdr>
    </w:div>
    <w:div w:id="1369447137">
      <w:bodyDiv w:val="1"/>
      <w:marLeft w:val="0"/>
      <w:marRight w:val="0"/>
      <w:marTop w:val="0"/>
      <w:marBottom w:val="0"/>
      <w:divBdr>
        <w:top w:val="none" w:sz="0" w:space="0" w:color="auto"/>
        <w:left w:val="none" w:sz="0" w:space="0" w:color="auto"/>
        <w:bottom w:val="none" w:sz="0" w:space="0" w:color="auto"/>
        <w:right w:val="none" w:sz="0" w:space="0" w:color="auto"/>
      </w:divBdr>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2152249">
      <w:bodyDiv w:val="1"/>
      <w:marLeft w:val="0"/>
      <w:marRight w:val="0"/>
      <w:marTop w:val="0"/>
      <w:marBottom w:val="0"/>
      <w:divBdr>
        <w:top w:val="none" w:sz="0" w:space="0" w:color="auto"/>
        <w:left w:val="none" w:sz="0" w:space="0" w:color="auto"/>
        <w:bottom w:val="none" w:sz="0" w:space="0" w:color="auto"/>
        <w:right w:val="none" w:sz="0" w:space="0" w:color="auto"/>
      </w:divBdr>
    </w:div>
    <w:div w:id="1375692586">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377504106">
      <w:bodyDiv w:val="1"/>
      <w:marLeft w:val="0"/>
      <w:marRight w:val="0"/>
      <w:marTop w:val="0"/>
      <w:marBottom w:val="0"/>
      <w:divBdr>
        <w:top w:val="none" w:sz="0" w:space="0" w:color="auto"/>
        <w:left w:val="none" w:sz="0" w:space="0" w:color="auto"/>
        <w:bottom w:val="none" w:sz="0" w:space="0" w:color="auto"/>
        <w:right w:val="none" w:sz="0" w:space="0" w:color="auto"/>
      </w:divBdr>
    </w:div>
    <w:div w:id="1381636962">
      <w:bodyDiv w:val="1"/>
      <w:marLeft w:val="0"/>
      <w:marRight w:val="0"/>
      <w:marTop w:val="0"/>
      <w:marBottom w:val="0"/>
      <w:divBdr>
        <w:top w:val="none" w:sz="0" w:space="0" w:color="auto"/>
        <w:left w:val="none" w:sz="0" w:space="0" w:color="auto"/>
        <w:bottom w:val="none" w:sz="0" w:space="0" w:color="auto"/>
        <w:right w:val="none" w:sz="0" w:space="0" w:color="auto"/>
      </w:divBdr>
    </w:div>
    <w:div w:id="1385328210">
      <w:bodyDiv w:val="1"/>
      <w:marLeft w:val="0"/>
      <w:marRight w:val="0"/>
      <w:marTop w:val="0"/>
      <w:marBottom w:val="0"/>
      <w:divBdr>
        <w:top w:val="none" w:sz="0" w:space="0" w:color="auto"/>
        <w:left w:val="none" w:sz="0" w:space="0" w:color="auto"/>
        <w:bottom w:val="none" w:sz="0" w:space="0" w:color="auto"/>
        <w:right w:val="none" w:sz="0" w:space="0" w:color="auto"/>
      </w:divBdr>
    </w:div>
    <w:div w:id="1386173680">
      <w:bodyDiv w:val="1"/>
      <w:marLeft w:val="0"/>
      <w:marRight w:val="0"/>
      <w:marTop w:val="0"/>
      <w:marBottom w:val="0"/>
      <w:divBdr>
        <w:top w:val="none" w:sz="0" w:space="0" w:color="auto"/>
        <w:left w:val="none" w:sz="0" w:space="0" w:color="auto"/>
        <w:bottom w:val="none" w:sz="0" w:space="0" w:color="auto"/>
        <w:right w:val="none" w:sz="0" w:space="0" w:color="auto"/>
      </w:divBdr>
    </w:div>
    <w:div w:id="1386296245">
      <w:bodyDiv w:val="1"/>
      <w:marLeft w:val="0"/>
      <w:marRight w:val="0"/>
      <w:marTop w:val="0"/>
      <w:marBottom w:val="0"/>
      <w:divBdr>
        <w:top w:val="none" w:sz="0" w:space="0" w:color="auto"/>
        <w:left w:val="none" w:sz="0" w:space="0" w:color="auto"/>
        <w:bottom w:val="none" w:sz="0" w:space="0" w:color="auto"/>
        <w:right w:val="none" w:sz="0" w:space="0" w:color="auto"/>
      </w:divBdr>
    </w:div>
    <w:div w:id="1390425114">
      <w:bodyDiv w:val="1"/>
      <w:marLeft w:val="0"/>
      <w:marRight w:val="0"/>
      <w:marTop w:val="0"/>
      <w:marBottom w:val="0"/>
      <w:divBdr>
        <w:top w:val="none" w:sz="0" w:space="0" w:color="auto"/>
        <w:left w:val="none" w:sz="0" w:space="0" w:color="auto"/>
        <w:bottom w:val="none" w:sz="0" w:space="0" w:color="auto"/>
        <w:right w:val="none" w:sz="0" w:space="0" w:color="auto"/>
      </w:divBdr>
    </w:div>
    <w:div w:id="1390810659">
      <w:bodyDiv w:val="1"/>
      <w:marLeft w:val="0"/>
      <w:marRight w:val="0"/>
      <w:marTop w:val="0"/>
      <w:marBottom w:val="0"/>
      <w:divBdr>
        <w:top w:val="none" w:sz="0" w:space="0" w:color="auto"/>
        <w:left w:val="none" w:sz="0" w:space="0" w:color="auto"/>
        <w:bottom w:val="none" w:sz="0" w:space="0" w:color="auto"/>
        <w:right w:val="none" w:sz="0" w:space="0" w:color="auto"/>
      </w:divBdr>
    </w:div>
    <w:div w:id="1392458921">
      <w:bodyDiv w:val="1"/>
      <w:marLeft w:val="0"/>
      <w:marRight w:val="0"/>
      <w:marTop w:val="0"/>
      <w:marBottom w:val="0"/>
      <w:divBdr>
        <w:top w:val="none" w:sz="0" w:space="0" w:color="auto"/>
        <w:left w:val="none" w:sz="0" w:space="0" w:color="auto"/>
        <w:bottom w:val="none" w:sz="0" w:space="0" w:color="auto"/>
        <w:right w:val="none" w:sz="0" w:space="0" w:color="auto"/>
      </w:divBdr>
      <w:divsChild>
        <w:div w:id="1091851765">
          <w:marLeft w:val="480"/>
          <w:marRight w:val="0"/>
          <w:marTop w:val="0"/>
          <w:marBottom w:val="0"/>
          <w:divBdr>
            <w:top w:val="none" w:sz="0" w:space="0" w:color="auto"/>
            <w:left w:val="none" w:sz="0" w:space="0" w:color="auto"/>
            <w:bottom w:val="none" w:sz="0" w:space="0" w:color="auto"/>
            <w:right w:val="none" w:sz="0" w:space="0" w:color="auto"/>
          </w:divBdr>
        </w:div>
        <w:div w:id="1059864737">
          <w:marLeft w:val="480"/>
          <w:marRight w:val="0"/>
          <w:marTop w:val="0"/>
          <w:marBottom w:val="0"/>
          <w:divBdr>
            <w:top w:val="none" w:sz="0" w:space="0" w:color="auto"/>
            <w:left w:val="none" w:sz="0" w:space="0" w:color="auto"/>
            <w:bottom w:val="none" w:sz="0" w:space="0" w:color="auto"/>
            <w:right w:val="none" w:sz="0" w:space="0" w:color="auto"/>
          </w:divBdr>
        </w:div>
        <w:div w:id="2094474305">
          <w:marLeft w:val="480"/>
          <w:marRight w:val="0"/>
          <w:marTop w:val="0"/>
          <w:marBottom w:val="0"/>
          <w:divBdr>
            <w:top w:val="none" w:sz="0" w:space="0" w:color="auto"/>
            <w:left w:val="none" w:sz="0" w:space="0" w:color="auto"/>
            <w:bottom w:val="none" w:sz="0" w:space="0" w:color="auto"/>
            <w:right w:val="none" w:sz="0" w:space="0" w:color="auto"/>
          </w:divBdr>
        </w:div>
        <w:div w:id="1741126874">
          <w:marLeft w:val="480"/>
          <w:marRight w:val="0"/>
          <w:marTop w:val="0"/>
          <w:marBottom w:val="0"/>
          <w:divBdr>
            <w:top w:val="none" w:sz="0" w:space="0" w:color="auto"/>
            <w:left w:val="none" w:sz="0" w:space="0" w:color="auto"/>
            <w:bottom w:val="none" w:sz="0" w:space="0" w:color="auto"/>
            <w:right w:val="none" w:sz="0" w:space="0" w:color="auto"/>
          </w:divBdr>
        </w:div>
        <w:div w:id="1985039103">
          <w:marLeft w:val="480"/>
          <w:marRight w:val="0"/>
          <w:marTop w:val="0"/>
          <w:marBottom w:val="0"/>
          <w:divBdr>
            <w:top w:val="none" w:sz="0" w:space="0" w:color="auto"/>
            <w:left w:val="none" w:sz="0" w:space="0" w:color="auto"/>
            <w:bottom w:val="none" w:sz="0" w:space="0" w:color="auto"/>
            <w:right w:val="none" w:sz="0" w:space="0" w:color="auto"/>
          </w:divBdr>
        </w:div>
        <w:div w:id="982589031">
          <w:marLeft w:val="480"/>
          <w:marRight w:val="0"/>
          <w:marTop w:val="0"/>
          <w:marBottom w:val="0"/>
          <w:divBdr>
            <w:top w:val="none" w:sz="0" w:space="0" w:color="auto"/>
            <w:left w:val="none" w:sz="0" w:space="0" w:color="auto"/>
            <w:bottom w:val="none" w:sz="0" w:space="0" w:color="auto"/>
            <w:right w:val="none" w:sz="0" w:space="0" w:color="auto"/>
          </w:divBdr>
        </w:div>
        <w:div w:id="1999577482">
          <w:marLeft w:val="480"/>
          <w:marRight w:val="0"/>
          <w:marTop w:val="0"/>
          <w:marBottom w:val="0"/>
          <w:divBdr>
            <w:top w:val="none" w:sz="0" w:space="0" w:color="auto"/>
            <w:left w:val="none" w:sz="0" w:space="0" w:color="auto"/>
            <w:bottom w:val="none" w:sz="0" w:space="0" w:color="auto"/>
            <w:right w:val="none" w:sz="0" w:space="0" w:color="auto"/>
          </w:divBdr>
        </w:div>
        <w:div w:id="1163856286">
          <w:marLeft w:val="480"/>
          <w:marRight w:val="0"/>
          <w:marTop w:val="0"/>
          <w:marBottom w:val="0"/>
          <w:divBdr>
            <w:top w:val="none" w:sz="0" w:space="0" w:color="auto"/>
            <w:left w:val="none" w:sz="0" w:space="0" w:color="auto"/>
            <w:bottom w:val="none" w:sz="0" w:space="0" w:color="auto"/>
            <w:right w:val="none" w:sz="0" w:space="0" w:color="auto"/>
          </w:divBdr>
        </w:div>
        <w:div w:id="1814982660">
          <w:marLeft w:val="480"/>
          <w:marRight w:val="0"/>
          <w:marTop w:val="0"/>
          <w:marBottom w:val="0"/>
          <w:divBdr>
            <w:top w:val="none" w:sz="0" w:space="0" w:color="auto"/>
            <w:left w:val="none" w:sz="0" w:space="0" w:color="auto"/>
            <w:bottom w:val="none" w:sz="0" w:space="0" w:color="auto"/>
            <w:right w:val="none" w:sz="0" w:space="0" w:color="auto"/>
          </w:divBdr>
        </w:div>
        <w:div w:id="1888183514">
          <w:marLeft w:val="480"/>
          <w:marRight w:val="0"/>
          <w:marTop w:val="0"/>
          <w:marBottom w:val="0"/>
          <w:divBdr>
            <w:top w:val="none" w:sz="0" w:space="0" w:color="auto"/>
            <w:left w:val="none" w:sz="0" w:space="0" w:color="auto"/>
            <w:bottom w:val="none" w:sz="0" w:space="0" w:color="auto"/>
            <w:right w:val="none" w:sz="0" w:space="0" w:color="auto"/>
          </w:divBdr>
        </w:div>
        <w:div w:id="747582023">
          <w:marLeft w:val="480"/>
          <w:marRight w:val="0"/>
          <w:marTop w:val="0"/>
          <w:marBottom w:val="0"/>
          <w:divBdr>
            <w:top w:val="none" w:sz="0" w:space="0" w:color="auto"/>
            <w:left w:val="none" w:sz="0" w:space="0" w:color="auto"/>
            <w:bottom w:val="none" w:sz="0" w:space="0" w:color="auto"/>
            <w:right w:val="none" w:sz="0" w:space="0" w:color="auto"/>
          </w:divBdr>
        </w:div>
        <w:div w:id="1507791042">
          <w:marLeft w:val="480"/>
          <w:marRight w:val="0"/>
          <w:marTop w:val="0"/>
          <w:marBottom w:val="0"/>
          <w:divBdr>
            <w:top w:val="none" w:sz="0" w:space="0" w:color="auto"/>
            <w:left w:val="none" w:sz="0" w:space="0" w:color="auto"/>
            <w:bottom w:val="none" w:sz="0" w:space="0" w:color="auto"/>
            <w:right w:val="none" w:sz="0" w:space="0" w:color="auto"/>
          </w:divBdr>
        </w:div>
        <w:div w:id="1582834984">
          <w:marLeft w:val="480"/>
          <w:marRight w:val="0"/>
          <w:marTop w:val="0"/>
          <w:marBottom w:val="0"/>
          <w:divBdr>
            <w:top w:val="none" w:sz="0" w:space="0" w:color="auto"/>
            <w:left w:val="none" w:sz="0" w:space="0" w:color="auto"/>
            <w:bottom w:val="none" w:sz="0" w:space="0" w:color="auto"/>
            <w:right w:val="none" w:sz="0" w:space="0" w:color="auto"/>
          </w:divBdr>
        </w:div>
        <w:div w:id="105317066">
          <w:marLeft w:val="480"/>
          <w:marRight w:val="0"/>
          <w:marTop w:val="0"/>
          <w:marBottom w:val="0"/>
          <w:divBdr>
            <w:top w:val="none" w:sz="0" w:space="0" w:color="auto"/>
            <w:left w:val="none" w:sz="0" w:space="0" w:color="auto"/>
            <w:bottom w:val="none" w:sz="0" w:space="0" w:color="auto"/>
            <w:right w:val="none" w:sz="0" w:space="0" w:color="auto"/>
          </w:divBdr>
        </w:div>
        <w:div w:id="71778304">
          <w:marLeft w:val="480"/>
          <w:marRight w:val="0"/>
          <w:marTop w:val="0"/>
          <w:marBottom w:val="0"/>
          <w:divBdr>
            <w:top w:val="none" w:sz="0" w:space="0" w:color="auto"/>
            <w:left w:val="none" w:sz="0" w:space="0" w:color="auto"/>
            <w:bottom w:val="none" w:sz="0" w:space="0" w:color="auto"/>
            <w:right w:val="none" w:sz="0" w:space="0" w:color="auto"/>
          </w:divBdr>
        </w:div>
        <w:div w:id="1763331460">
          <w:marLeft w:val="480"/>
          <w:marRight w:val="0"/>
          <w:marTop w:val="0"/>
          <w:marBottom w:val="0"/>
          <w:divBdr>
            <w:top w:val="none" w:sz="0" w:space="0" w:color="auto"/>
            <w:left w:val="none" w:sz="0" w:space="0" w:color="auto"/>
            <w:bottom w:val="none" w:sz="0" w:space="0" w:color="auto"/>
            <w:right w:val="none" w:sz="0" w:space="0" w:color="auto"/>
          </w:divBdr>
        </w:div>
        <w:div w:id="1493794805">
          <w:marLeft w:val="480"/>
          <w:marRight w:val="0"/>
          <w:marTop w:val="0"/>
          <w:marBottom w:val="0"/>
          <w:divBdr>
            <w:top w:val="none" w:sz="0" w:space="0" w:color="auto"/>
            <w:left w:val="none" w:sz="0" w:space="0" w:color="auto"/>
            <w:bottom w:val="none" w:sz="0" w:space="0" w:color="auto"/>
            <w:right w:val="none" w:sz="0" w:space="0" w:color="auto"/>
          </w:divBdr>
        </w:div>
        <w:div w:id="1987081155">
          <w:marLeft w:val="480"/>
          <w:marRight w:val="0"/>
          <w:marTop w:val="0"/>
          <w:marBottom w:val="0"/>
          <w:divBdr>
            <w:top w:val="none" w:sz="0" w:space="0" w:color="auto"/>
            <w:left w:val="none" w:sz="0" w:space="0" w:color="auto"/>
            <w:bottom w:val="none" w:sz="0" w:space="0" w:color="auto"/>
            <w:right w:val="none" w:sz="0" w:space="0" w:color="auto"/>
          </w:divBdr>
        </w:div>
        <w:div w:id="602305601">
          <w:marLeft w:val="480"/>
          <w:marRight w:val="0"/>
          <w:marTop w:val="0"/>
          <w:marBottom w:val="0"/>
          <w:divBdr>
            <w:top w:val="none" w:sz="0" w:space="0" w:color="auto"/>
            <w:left w:val="none" w:sz="0" w:space="0" w:color="auto"/>
            <w:bottom w:val="none" w:sz="0" w:space="0" w:color="auto"/>
            <w:right w:val="none" w:sz="0" w:space="0" w:color="auto"/>
          </w:divBdr>
        </w:div>
        <w:div w:id="2123105930">
          <w:marLeft w:val="480"/>
          <w:marRight w:val="0"/>
          <w:marTop w:val="0"/>
          <w:marBottom w:val="0"/>
          <w:divBdr>
            <w:top w:val="none" w:sz="0" w:space="0" w:color="auto"/>
            <w:left w:val="none" w:sz="0" w:space="0" w:color="auto"/>
            <w:bottom w:val="none" w:sz="0" w:space="0" w:color="auto"/>
            <w:right w:val="none" w:sz="0" w:space="0" w:color="auto"/>
          </w:divBdr>
        </w:div>
        <w:div w:id="1607499381">
          <w:marLeft w:val="480"/>
          <w:marRight w:val="0"/>
          <w:marTop w:val="0"/>
          <w:marBottom w:val="0"/>
          <w:divBdr>
            <w:top w:val="none" w:sz="0" w:space="0" w:color="auto"/>
            <w:left w:val="none" w:sz="0" w:space="0" w:color="auto"/>
            <w:bottom w:val="none" w:sz="0" w:space="0" w:color="auto"/>
            <w:right w:val="none" w:sz="0" w:space="0" w:color="auto"/>
          </w:divBdr>
        </w:div>
        <w:div w:id="180317912">
          <w:marLeft w:val="480"/>
          <w:marRight w:val="0"/>
          <w:marTop w:val="0"/>
          <w:marBottom w:val="0"/>
          <w:divBdr>
            <w:top w:val="none" w:sz="0" w:space="0" w:color="auto"/>
            <w:left w:val="none" w:sz="0" w:space="0" w:color="auto"/>
            <w:bottom w:val="none" w:sz="0" w:space="0" w:color="auto"/>
            <w:right w:val="none" w:sz="0" w:space="0" w:color="auto"/>
          </w:divBdr>
        </w:div>
        <w:div w:id="207958935">
          <w:marLeft w:val="480"/>
          <w:marRight w:val="0"/>
          <w:marTop w:val="0"/>
          <w:marBottom w:val="0"/>
          <w:divBdr>
            <w:top w:val="none" w:sz="0" w:space="0" w:color="auto"/>
            <w:left w:val="none" w:sz="0" w:space="0" w:color="auto"/>
            <w:bottom w:val="none" w:sz="0" w:space="0" w:color="auto"/>
            <w:right w:val="none" w:sz="0" w:space="0" w:color="auto"/>
          </w:divBdr>
        </w:div>
        <w:div w:id="972907589">
          <w:marLeft w:val="480"/>
          <w:marRight w:val="0"/>
          <w:marTop w:val="0"/>
          <w:marBottom w:val="0"/>
          <w:divBdr>
            <w:top w:val="none" w:sz="0" w:space="0" w:color="auto"/>
            <w:left w:val="none" w:sz="0" w:space="0" w:color="auto"/>
            <w:bottom w:val="none" w:sz="0" w:space="0" w:color="auto"/>
            <w:right w:val="none" w:sz="0" w:space="0" w:color="auto"/>
          </w:divBdr>
        </w:div>
        <w:div w:id="1679313725">
          <w:marLeft w:val="480"/>
          <w:marRight w:val="0"/>
          <w:marTop w:val="0"/>
          <w:marBottom w:val="0"/>
          <w:divBdr>
            <w:top w:val="none" w:sz="0" w:space="0" w:color="auto"/>
            <w:left w:val="none" w:sz="0" w:space="0" w:color="auto"/>
            <w:bottom w:val="none" w:sz="0" w:space="0" w:color="auto"/>
            <w:right w:val="none" w:sz="0" w:space="0" w:color="auto"/>
          </w:divBdr>
        </w:div>
        <w:div w:id="1901401815">
          <w:marLeft w:val="480"/>
          <w:marRight w:val="0"/>
          <w:marTop w:val="0"/>
          <w:marBottom w:val="0"/>
          <w:divBdr>
            <w:top w:val="none" w:sz="0" w:space="0" w:color="auto"/>
            <w:left w:val="none" w:sz="0" w:space="0" w:color="auto"/>
            <w:bottom w:val="none" w:sz="0" w:space="0" w:color="auto"/>
            <w:right w:val="none" w:sz="0" w:space="0" w:color="auto"/>
          </w:divBdr>
        </w:div>
        <w:div w:id="1425154631">
          <w:marLeft w:val="480"/>
          <w:marRight w:val="0"/>
          <w:marTop w:val="0"/>
          <w:marBottom w:val="0"/>
          <w:divBdr>
            <w:top w:val="none" w:sz="0" w:space="0" w:color="auto"/>
            <w:left w:val="none" w:sz="0" w:space="0" w:color="auto"/>
            <w:bottom w:val="none" w:sz="0" w:space="0" w:color="auto"/>
            <w:right w:val="none" w:sz="0" w:space="0" w:color="auto"/>
          </w:divBdr>
        </w:div>
        <w:div w:id="2113085154">
          <w:marLeft w:val="480"/>
          <w:marRight w:val="0"/>
          <w:marTop w:val="0"/>
          <w:marBottom w:val="0"/>
          <w:divBdr>
            <w:top w:val="none" w:sz="0" w:space="0" w:color="auto"/>
            <w:left w:val="none" w:sz="0" w:space="0" w:color="auto"/>
            <w:bottom w:val="none" w:sz="0" w:space="0" w:color="auto"/>
            <w:right w:val="none" w:sz="0" w:space="0" w:color="auto"/>
          </w:divBdr>
        </w:div>
        <w:div w:id="1214191661">
          <w:marLeft w:val="480"/>
          <w:marRight w:val="0"/>
          <w:marTop w:val="0"/>
          <w:marBottom w:val="0"/>
          <w:divBdr>
            <w:top w:val="none" w:sz="0" w:space="0" w:color="auto"/>
            <w:left w:val="none" w:sz="0" w:space="0" w:color="auto"/>
            <w:bottom w:val="none" w:sz="0" w:space="0" w:color="auto"/>
            <w:right w:val="none" w:sz="0" w:space="0" w:color="auto"/>
          </w:divBdr>
        </w:div>
        <w:div w:id="2124109882">
          <w:marLeft w:val="480"/>
          <w:marRight w:val="0"/>
          <w:marTop w:val="0"/>
          <w:marBottom w:val="0"/>
          <w:divBdr>
            <w:top w:val="none" w:sz="0" w:space="0" w:color="auto"/>
            <w:left w:val="none" w:sz="0" w:space="0" w:color="auto"/>
            <w:bottom w:val="none" w:sz="0" w:space="0" w:color="auto"/>
            <w:right w:val="none" w:sz="0" w:space="0" w:color="auto"/>
          </w:divBdr>
        </w:div>
      </w:divsChild>
    </w:div>
    <w:div w:id="1392655605">
      <w:bodyDiv w:val="1"/>
      <w:marLeft w:val="0"/>
      <w:marRight w:val="0"/>
      <w:marTop w:val="0"/>
      <w:marBottom w:val="0"/>
      <w:divBdr>
        <w:top w:val="none" w:sz="0" w:space="0" w:color="auto"/>
        <w:left w:val="none" w:sz="0" w:space="0" w:color="auto"/>
        <w:bottom w:val="none" w:sz="0" w:space="0" w:color="auto"/>
        <w:right w:val="none" w:sz="0" w:space="0" w:color="auto"/>
      </w:divBdr>
    </w:div>
    <w:div w:id="1393776296">
      <w:bodyDiv w:val="1"/>
      <w:marLeft w:val="0"/>
      <w:marRight w:val="0"/>
      <w:marTop w:val="0"/>
      <w:marBottom w:val="0"/>
      <w:divBdr>
        <w:top w:val="none" w:sz="0" w:space="0" w:color="auto"/>
        <w:left w:val="none" w:sz="0" w:space="0" w:color="auto"/>
        <w:bottom w:val="none" w:sz="0" w:space="0" w:color="auto"/>
        <w:right w:val="none" w:sz="0" w:space="0" w:color="auto"/>
      </w:divBdr>
    </w:div>
    <w:div w:id="1393849779">
      <w:bodyDiv w:val="1"/>
      <w:marLeft w:val="0"/>
      <w:marRight w:val="0"/>
      <w:marTop w:val="0"/>
      <w:marBottom w:val="0"/>
      <w:divBdr>
        <w:top w:val="none" w:sz="0" w:space="0" w:color="auto"/>
        <w:left w:val="none" w:sz="0" w:space="0" w:color="auto"/>
        <w:bottom w:val="none" w:sz="0" w:space="0" w:color="auto"/>
        <w:right w:val="none" w:sz="0" w:space="0" w:color="auto"/>
      </w:divBdr>
      <w:divsChild>
        <w:div w:id="73936595">
          <w:marLeft w:val="480"/>
          <w:marRight w:val="0"/>
          <w:marTop w:val="0"/>
          <w:marBottom w:val="0"/>
          <w:divBdr>
            <w:top w:val="none" w:sz="0" w:space="0" w:color="auto"/>
            <w:left w:val="none" w:sz="0" w:space="0" w:color="auto"/>
            <w:bottom w:val="none" w:sz="0" w:space="0" w:color="auto"/>
            <w:right w:val="none" w:sz="0" w:space="0" w:color="auto"/>
          </w:divBdr>
        </w:div>
        <w:div w:id="1801072345">
          <w:marLeft w:val="480"/>
          <w:marRight w:val="0"/>
          <w:marTop w:val="0"/>
          <w:marBottom w:val="0"/>
          <w:divBdr>
            <w:top w:val="none" w:sz="0" w:space="0" w:color="auto"/>
            <w:left w:val="none" w:sz="0" w:space="0" w:color="auto"/>
            <w:bottom w:val="none" w:sz="0" w:space="0" w:color="auto"/>
            <w:right w:val="none" w:sz="0" w:space="0" w:color="auto"/>
          </w:divBdr>
        </w:div>
        <w:div w:id="1584099246">
          <w:marLeft w:val="480"/>
          <w:marRight w:val="0"/>
          <w:marTop w:val="0"/>
          <w:marBottom w:val="0"/>
          <w:divBdr>
            <w:top w:val="none" w:sz="0" w:space="0" w:color="auto"/>
            <w:left w:val="none" w:sz="0" w:space="0" w:color="auto"/>
            <w:bottom w:val="none" w:sz="0" w:space="0" w:color="auto"/>
            <w:right w:val="none" w:sz="0" w:space="0" w:color="auto"/>
          </w:divBdr>
        </w:div>
        <w:div w:id="416484563">
          <w:marLeft w:val="480"/>
          <w:marRight w:val="0"/>
          <w:marTop w:val="0"/>
          <w:marBottom w:val="0"/>
          <w:divBdr>
            <w:top w:val="none" w:sz="0" w:space="0" w:color="auto"/>
            <w:left w:val="none" w:sz="0" w:space="0" w:color="auto"/>
            <w:bottom w:val="none" w:sz="0" w:space="0" w:color="auto"/>
            <w:right w:val="none" w:sz="0" w:space="0" w:color="auto"/>
          </w:divBdr>
        </w:div>
        <w:div w:id="325012794">
          <w:marLeft w:val="480"/>
          <w:marRight w:val="0"/>
          <w:marTop w:val="0"/>
          <w:marBottom w:val="0"/>
          <w:divBdr>
            <w:top w:val="none" w:sz="0" w:space="0" w:color="auto"/>
            <w:left w:val="none" w:sz="0" w:space="0" w:color="auto"/>
            <w:bottom w:val="none" w:sz="0" w:space="0" w:color="auto"/>
            <w:right w:val="none" w:sz="0" w:space="0" w:color="auto"/>
          </w:divBdr>
        </w:div>
        <w:div w:id="1318799881">
          <w:marLeft w:val="480"/>
          <w:marRight w:val="0"/>
          <w:marTop w:val="0"/>
          <w:marBottom w:val="0"/>
          <w:divBdr>
            <w:top w:val="none" w:sz="0" w:space="0" w:color="auto"/>
            <w:left w:val="none" w:sz="0" w:space="0" w:color="auto"/>
            <w:bottom w:val="none" w:sz="0" w:space="0" w:color="auto"/>
            <w:right w:val="none" w:sz="0" w:space="0" w:color="auto"/>
          </w:divBdr>
        </w:div>
        <w:div w:id="1539002796">
          <w:marLeft w:val="480"/>
          <w:marRight w:val="0"/>
          <w:marTop w:val="0"/>
          <w:marBottom w:val="0"/>
          <w:divBdr>
            <w:top w:val="none" w:sz="0" w:space="0" w:color="auto"/>
            <w:left w:val="none" w:sz="0" w:space="0" w:color="auto"/>
            <w:bottom w:val="none" w:sz="0" w:space="0" w:color="auto"/>
            <w:right w:val="none" w:sz="0" w:space="0" w:color="auto"/>
          </w:divBdr>
        </w:div>
        <w:div w:id="1297448530">
          <w:marLeft w:val="480"/>
          <w:marRight w:val="0"/>
          <w:marTop w:val="0"/>
          <w:marBottom w:val="0"/>
          <w:divBdr>
            <w:top w:val="none" w:sz="0" w:space="0" w:color="auto"/>
            <w:left w:val="none" w:sz="0" w:space="0" w:color="auto"/>
            <w:bottom w:val="none" w:sz="0" w:space="0" w:color="auto"/>
            <w:right w:val="none" w:sz="0" w:space="0" w:color="auto"/>
          </w:divBdr>
        </w:div>
        <w:div w:id="913204723">
          <w:marLeft w:val="480"/>
          <w:marRight w:val="0"/>
          <w:marTop w:val="0"/>
          <w:marBottom w:val="0"/>
          <w:divBdr>
            <w:top w:val="none" w:sz="0" w:space="0" w:color="auto"/>
            <w:left w:val="none" w:sz="0" w:space="0" w:color="auto"/>
            <w:bottom w:val="none" w:sz="0" w:space="0" w:color="auto"/>
            <w:right w:val="none" w:sz="0" w:space="0" w:color="auto"/>
          </w:divBdr>
        </w:div>
        <w:div w:id="1077479480">
          <w:marLeft w:val="480"/>
          <w:marRight w:val="0"/>
          <w:marTop w:val="0"/>
          <w:marBottom w:val="0"/>
          <w:divBdr>
            <w:top w:val="none" w:sz="0" w:space="0" w:color="auto"/>
            <w:left w:val="none" w:sz="0" w:space="0" w:color="auto"/>
            <w:bottom w:val="none" w:sz="0" w:space="0" w:color="auto"/>
            <w:right w:val="none" w:sz="0" w:space="0" w:color="auto"/>
          </w:divBdr>
        </w:div>
        <w:div w:id="1568147718">
          <w:marLeft w:val="480"/>
          <w:marRight w:val="0"/>
          <w:marTop w:val="0"/>
          <w:marBottom w:val="0"/>
          <w:divBdr>
            <w:top w:val="none" w:sz="0" w:space="0" w:color="auto"/>
            <w:left w:val="none" w:sz="0" w:space="0" w:color="auto"/>
            <w:bottom w:val="none" w:sz="0" w:space="0" w:color="auto"/>
            <w:right w:val="none" w:sz="0" w:space="0" w:color="auto"/>
          </w:divBdr>
        </w:div>
        <w:div w:id="1101219306">
          <w:marLeft w:val="480"/>
          <w:marRight w:val="0"/>
          <w:marTop w:val="0"/>
          <w:marBottom w:val="0"/>
          <w:divBdr>
            <w:top w:val="none" w:sz="0" w:space="0" w:color="auto"/>
            <w:left w:val="none" w:sz="0" w:space="0" w:color="auto"/>
            <w:bottom w:val="none" w:sz="0" w:space="0" w:color="auto"/>
            <w:right w:val="none" w:sz="0" w:space="0" w:color="auto"/>
          </w:divBdr>
        </w:div>
        <w:div w:id="1049765276">
          <w:marLeft w:val="480"/>
          <w:marRight w:val="0"/>
          <w:marTop w:val="0"/>
          <w:marBottom w:val="0"/>
          <w:divBdr>
            <w:top w:val="none" w:sz="0" w:space="0" w:color="auto"/>
            <w:left w:val="none" w:sz="0" w:space="0" w:color="auto"/>
            <w:bottom w:val="none" w:sz="0" w:space="0" w:color="auto"/>
            <w:right w:val="none" w:sz="0" w:space="0" w:color="auto"/>
          </w:divBdr>
        </w:div>
        <w:div w:id="1778715946">
          <w:marLeft w:val="480"/>
          <w:marRight w:val="0"/>
          <w:marTop w:val="0"/>
          <w:marBottom w:val="0"/>
          <w:divBdr>
            <w:top w:val="none" w:sz="0" w:space="0" w:color="auto"/>
            <w:left w:val="none" w:sz="0" w:space="0" w:color="auto"/>
            <w:bottom w:val="none" w:sz="0" w:space="0" w:color="auto"/>
            <w:right w:val="none" w:sz="0" w:space="0" w:color="auto"/>
          </w:divBdr>
        </w:div>
        <w:div w:id="173761517">
          <w:marLeft w:val="480"/>
          <w:marRight w:val="0"/>
          <w:marTop w:val="0"/>
          <w:marBottom w:val="0"/>
          <w:divBdr>
            <w:top w:val="none" w:sz="0" w:space="0" w:color="auto"/>
            <w:left w:val="none" w:sz="0" w:space="0" w:color="auto"/>
            <w:bottom w:val="none" w:sz="0" w:space="0" w:color="auto"/>
            <w:right w:val="none" w:sz="0" w:space="0" w:color="auto"/>
          </w:divBdr>
        </w:div>
        <w:div w:id="406999722">
          <w:marLeft w:val="480"/>
          <w:marRight w:val="0"/>
          <w:marTop w:val="0"/>
          <w:marBottom w:val="0"/>
          <w:divBdr>
            <w:top w:val="none" w:sz="0" w:space="0" w:color="auto"/>
            <w:left w:val="none" w:sz="0" w:space="0" w:color="auto"/>
            <w:bottom w:val="none" w:sz="0" w:space="0" w:color="auto"/>
            <w:right w:val="none" w:sz="0" w:space="0" w:color="auto"/>
          </w:divBdr>
        </w:div>
        <w:div w:id="1884637059">
          <w:marLeft w:val="480"/>
          <w:marRight w:val="0"/>
          <w:marTop w:val="0"/>
          <w:marBottom w:val="0"/>
          <w:divBdr>
            <w:top w:val="none" w:sz="0" w:space="0" w:color="auto"/>
            <w:left w:val="none" w:sz="0" w:space="0" w:color="auto"/>
            <w:bottom w:val="none" w:sz="0" w:space="0" w:color="auto"/>
            <w:right w:val="none" w:sz="0" w:space="0" w:color="auto"/>
          </w:divBdr>
        </w:div>
        <w:div w:id="7341748">
          <w:marLeft w:val="480"/>
          <w:marRight w:val="0"/>
          <w:marTop w:val="0"/>
          <w:marBottom w:val="0"/>
          <w:divBdr>
            <w:top w:val="none" w:sz="0" w:space="0" w:color="auto"/>
            <w:left w:val="none" w:sz="0" w:space="0" w:color="auto"/>
            <w:bottom w:val="none" w:sz="0" w:space="0" w:color="auto"/>
            <w:right w:val="none" w:sz="0" w:space="0" w:color="auto"/>
          </w:divBdr>
        </w:div>
        <w:div w:id="648244598">
          <w:marLeft w:val="480"/>
          <w:marRight w:val="0"/>
          <w:marTop w:val="0"/>
          <w:marBottom w:val="0"/>
          <w:divBdr>
            <w:top w:val="none" w:sz="0" w:space="0" w:color="auto"/>
            <w:left w:val="none" w:sz="0" w:space="0" w:color="auto"/>
            <w:bottom w:val="none" w:sz="0" w:space="0" w:color="auto"/>
            <w:right w:val="none" w:sz="0" w:space="0" w:color="auto"/>
          </w:divBdr>
        </w:div>
        <w:div w:id="1980567895">
          <w:marLeft w:val="480"/>
          <w:marRight w:val="0"/>
          <w:marTop w:val="0"/>
          <w:marBottom w:val="0"/>
          <w:divBdr>
            <w:top w:val="none" w:sz="0" w:space="0" w:color="auto"/>
            <w:left w:val="none" w:sz="0" w:space="0" w:color="auto"/>
            <w:bottom w:val="none" w:sz="0" w:space="0" w:color="auto"/>
            <w:right w:val="none" w:sz="0" w:space="0" w:color="auto"/>
          </w:divBdr>
        </w:div>
        <w:div w:id="1408920859">
          <w:marLeft w:val="480"/>
          <w:marRight w:val="0"/>
          <w:marTop w:val="0"/>
          <w:marBottom w:val="0"/>
          <w:divBdr>
            <w:top w:val="none" w:sz="0" w:space="0" w:color="auto"/>
            <w:left w:val="none" w:sz="0" w:space="0" w:color="auto"/>
            <w:bottom w:val="none" w:sz="0" w:space="0" w:color="auto"/>
            <w:right w:val="none" w:sz="0" w:space="0" w:color="auto"/>
          </w:divBdr>
        </w:div>
        <w:div w:id="1246110009">
          <w:marLeft w:val="480"/>
          <w:marRight w:val="0"/>
          <w:marTop w:val="0"/>
          <w:marBottom w:val="0"/>
          <w:divBdr>
            <w:top w:val="none" w:sz="0" w:space="0" w:color="auto"/>
            <w:left w:val="none" w:sz="0" w:space="0" w:color="auto"/>
            <w:bottom w:val="none" w:sz="0" w:space="0" w:color="auto"/>
            <w:right w:val="none" w:sz="0" w:space="0" w:color="auto"/>
          </w:divBdr>
        </w:div>
        <w:div w:id="175507970">
          <w:marLeft w:val="480"/>
          <w:marRight w:val="0"/>
          <w:marTop w:val="0"/>
          <w:marBottom w:val="0"/>
          <w:divBdr>
            <w:top w:val="none" w:sz="0" w:space="0" w:color="auto"/>
            <w:left w:val="none" w:sz="0" w:space="0" w:color="auto"/>
            <w:bottom w:val="none" w:sz="0" w:space="0" w:color="auto"/>
            <w:right w:val="none" w:sz="0" w:space="0" w:color="auto"/>
          </w:divBdr>
        </w:div>
        <w:div w:id="212274366">
          <w:marLeft w:val="480"/>
          <w:marRight w:val="0"/>
          <w:marTop w:val="0"/>
          <w:marBottom w:val="0"/>
          <w:divBdr>
            <w:top w:val="none" w:sz="0" w:space="0" w:color="auto"/>
            <w:left w:val="none" w:sz="0" w:space="0" w:color="auto"/>
            <w:bottom w:val="none" w:sz="0" w:space="0" w:color="auto"/>
            <w:right w:val="none" w:sz="0" w:space="0" w:color="auto"/>
          </w:divBdr>
        </w:div>
        <w:div w:id="1545215909">
          <w:marLeft w:val="480"/>
          <w:marRight w:val="0"/>
          <w:marTop w:val="0"/>
          <w:marBottom w:val="0"/>
          <w:divBdr>
            <w:top w:val="none" w:sz="0" w:space="0" w:color="auto"/>
            <w:left w:val="none" w:sz="0" w:space="0" w:color="auto"/>
            <w:bottom w:val="none" w:sz="0" w:space="0" w:color="auto"/>
            <w:right w:val="none" w:sz="0" w:space="0" w:color="auto"/>
          </w:divBdr>
        </w:div>
        <w:div w:id="370804908">
          <w:marLeft w:val="480"/>
          <w:marRight w:val="0"/>
          <w:marTop w:val="0"/>
          <w:marBottom w:val="0"/>
          <w:divBdr>
            <w:top w:val="none" w:sz="0" w:space="0" w:color="auto"/>
            <w:left w:val="none" w:sz="0" w:space="0" w:color="auto"/>
            <w:bottom w:val="none" w:sz="0" w:space="0" w:color="auto"/>
            <w:right w:val="none" w:sz="0" w:space="0" w:color="auto"/>
          </w:divBdr>
        </w:div>
        <w:div w:id="1176920840">
          <w:marLeft w:val="480"/>
          <w:marRight w:val="0"/>
          <w:marTop w:val="0"/>
          <w:marBottom w:val="0"/>
          <w:divBdr>
            <w:top w:val="none" w:sz="0" w:space="0" w:color="auto"/>
            <w:left w:val="none" w:sz="0" w:space="0" w:color="auto"/>
            <w:bottom w:val="none" w:sz="0" w:space="0" w:color="auto"/>
            <w:right w:val="none" w:sz="0" w:space="0" w:color="auto"/>
          </w:divBdr>
        </w:div>
      </w:divsChild>
    </w:div>
    <w:div w:id="1394350125">
      <w:bodyDiv w:val="1"/>
      <w:marLeft w:val="0"/>
      <w:marRight w:val="0"/>
      <w:marTop w:val="0"/>
      <w:marBottom w:val="0"/>
      <w:divBdr>
        <w:top w:val="none" w:sz="0" w:space="0" w:color="auto"/>
        <w:left w:val="none" w:sz="0" w:space="0" w:color="auto"/>
        <w:bottom w:val="none" w:sz="0" w:space="0" w:color="auto"/>
        <w:right w:val="none" w:sz="0" w:space="0" w:color="auto"/>
      </w:divBdr>
    </w:div>
    <w:div w:id="1394505969">
      <w:bodyDiv w:val="1"/>
      <w:marLeft w:val="0"/>
      <w:marRight w:val="0"/>
      <w:marTop w:val="0"/>
      <w:marBottom w:val="0"/>
      <w:divBdr>
        <w:top w:val="none" w:sz="0" w:space="0" w:color="auto"/>
        <w:left w:val="none" w:sz="0" w:space="0" w:color="auto"/>
        <w:bottom w:val="none" w:sz="0" w:space="0" w:color="auto"/>
        <w:right w:val="none" w:sz="0" w:space="0" w:color="auto"/>
      </w:divBdr>
    </w:div>
    <w:div w:id="1394549493">
      <w:bodyDiv w:val="1"/>
      <w:marLeft w:val="0"/>
      <w:marRight w:val="0"/>
      <w:marTop w:val="0"/>
      <w:marBottom w:val="0"/>
      <w:divBdr>
        <w:top w:val="none" w:sz="0" w:space="0" w:color="auto"/>
        <w:left w:val="none" w:sz="0" w:space="0" w:color="auto"/>
        <w:bottom w:val="none" w:sz="0" w:space="0" w:color="auto"/>
        <w:right w:val="none" w:sz="0" w:space="0" w:color="auto"/>
      </w:divBdr>
    </w:div>
    <w:div w:id="1395735094">
      <w:bodyDiv w:val="1"/>
      <w:marLeft w:val="0"/>
      <w:marRight w:val="0"/>
      <w:marTop w:val="0"/>
      <w:marBottom w:val="0"/>
      <w:divBdr>
        <w:top w:val="none" w:sz="0" w:space="0" w:color="auto"/>
        <w:left w:val="none" w:sz="0" w:space="0" w:color="auto"/>
        <w:bottom w:val="none" w:sz="0" w:space="0" w:color="auto"/>
        <w:right w:val="none" w:sz="0" w:space="0" w:color="auto"/>
      </w:divBdr>
    </w:div>
    <w:div w:id="1396976913">
      <w:bodyDiv w:val="1"/>
      <w:marLeft w:val="0"/>
      <w:marRight w:val="0"/>
      <w:marTop w:val="0"/>
      <w:marBottom w:val="0"/>
      <w:divBdr>
        <w:top w:val="none" w:sz="0" w:space="0" w:color="auto"/>
        <w:left w:val="none" w:sz="0" w:space="0" w:color="auto"/>
        <w:bottom w:val="none" w:sz="0" w:space="0" w:color="auto"/>
        <w:right w:val="none" w:sz="0" w:space="0" w:color="auto"/>
      </w:divBdr>
    </w:div>
    <w:div w:id="1397781938">
      <w:bodyDiv w:val="1"/>
      <w:marLeft w:val="0"/>
      <w:marRight w:val="0"/>
      <w:marTop w:val="0"/>
      <w:marBottom w:val="0"/>
      <w:divBdr>
        <w:top w:val="none" w:sz="0" w:space="0" w:color="auto"/>
        <w:left w:val="none" w:sz="0" w:space="0" w:color="auto"/>
        <w:bottom w:val="none" w:sz="0" w:space="0" w:color="auto"/>
        <w:right w:val="none" w:sz="0" w:space="0" w:color="auto"/>
      </w:divBdr>
    </w:div>
    <w:div w:id="1397896823">
      <w:bodyDiv w:val="1"/>
      <w:marLeft w:val="0"/>
      <w:marRight w:val="0"/>
      <w:marTop w:val="0"/>
      <w:marBottom w:val="0"/>
      <w:divBdr>
        <w:top w:val="none" w:sz="0" w:space="0" w:color="auto"/>
        <w:left w:val="none" w:sz="0" w:space="0" w:color="auto"/>
        <w:bottom w:val="none" w:sz="0" w:space="0" w:color="auto"/>
        <w:right w:val="none" w:sz="0" w:space="0" w:color="auto"/>
      </w:divBdr>
      <w:divsChild>
        <w:div w:id="1406685886">
          <w:marLeft w:val="480"/>
          <w:marRight w:val="0"/>
          <w:marTop w:val="0"/>
          <w:marBottom w:val="0"/>
          <w:divBdr>
            <w:top w:val="none" w:sz="0" w:space="0" w:color="auto"/>
            <w:left w:val="none" w:sz="0" w:space="0" w:color="auto"/>
            <w:bottom w:val="none" w:sz="0" w:space="0" w:color="auto"/>
            <w:right w:val="none" w:sz="0" w:space="0" w:color="auto"/>
          </w:divBdr>
        </w:div>
        <w:div w:id="1434545599">
          <w:marLeft w:val="480"/>
          <w:marRight w:val="0"/>
          <w:marTop w:val="0"/>
          <w:marBottom w:val="0"/>
          <w:divBdr>
            <w:top w:val="none" w:sz="0" w:space="0" w:color="auto"/>
            <w:left w:val="none" w:sz="0" w:space="0" w:color="auto"/>
            <w:bottom w:val="none" w:sz="0" w:space="0" w:color="auto"/>
            <w:right w:val="none" w:sz="0" w:space="0" w:color="auto"/>
          </w:divBdr>
        </w:div>
        <w:div w:id="1495953752">
          <w:marLeft w:val="480"/>
          <w:marRight w:val="0"/>
          <w:marTop w:val="0"/>
          <w:marBottom w:val="0"/>
          <w:divBdr>
            <w:top w:val="none" w:sz="0" w:space="0" w:color="auto"/>
            <w:left w:val="none" w:sz="0" w:space="0" w:color="auto"/>
            <w:bottom w:val="none" w:sz="0" w:space="0" w:color="auto"/>
            <w:right w:val="none" w:sz="0" w:space="0" w:color="auto"/>
          </w:divBdr>
        </w:div>
        <w:div w:id="1877541553">
          <w:marLeft w:val="480"/>
          <w:marRight w:val="0"/>
          <w:marTop w:val="0"/>
          <w:marBottom w:val="0"/>
          <w:divBdr>
            <w:top w:val="none" w:sz="0" w:space="0" w:color="auto"/>
            <w:left w:val="none" w:sz="0" w:space="0" w:color="auto"/>
            <w:bottom w:val="none" w:sz="0" w:space="0" w:color="auto"/>
            <w:right w:val="none" w:sz="0" w:space="0" w:color="auto"/>
          </w:divBdr>
        </w:div>
        <w:div w:id="1153571149">
          <w:marLeft w:val="480"/>
          <w:marRight w:val="0"/>
          <w:marTop w:val="0"/>
          <w:marBottom w:val="0"/>
          <w:divBdr>
            <w:top w:val="none" w:sz="0" w:space="0" w:color="auto"/>
            <w:left w:val="none" w:sz="0" w:space="0" w:color="auto"/>
            <w:bottom w:val="none" w:sz="0" w:space="0" w:color="auto"/>
            <w:right w:val="none" w:sz="0" w:space="0" w:color="auto"/>
          </w:divBdr>
        </w:div>
        <w:div w:id="819343156">
          <w:marLeft w:val="480"/>
          <w:marRight w:val="0"/>
          <w:marTop w:val="0"/>
          <w:marBottom w:val="0"/>
          <w:divBdr>
            <w:top w:val="none" w:sz="0" w:space="0" w:color="auto"/>
            <w:left w:val="none" w:sz="0" w:space="0" w:color="auto"/>
            <w:bottom w:val="none" w:sz="0" w:space="0" w:color="auto"/>
            <w:right w:val="none" w:sz="0" w:space="0" w:color="auto"/>
          </w:divBdr>
        </w:div>
        <w:div w:id="10648286">
          <w:marLeft w:val="480"/>
          <w:marRight w:val="0"/>
          <w:marTop w:val="0"/>
          <w:marBottom w:val="0"/>
          <w:divBdr>
            <w:top w:val="none" w:sz="0" w:space="0" w:color="auto"/>
            <w:left w:val="none" w:sz="0" w:space="0" w:color="auto"/>
            <w:bottom w:val="none" w:sz="0" w:space="0" w:color="auto"/>
            <w:right w:val="none" w:sz="0" w:space="0" w:color="auto"/>
          </w:divBdr>
        </w:div>
        <w:div w:id="1239099608">
          <w:marLeft w:val="480"/>
          <w:marRight w:val="0"/>
          <w:marTop w:val="0"/>
          <w:marBottom w:val="0"/>
          <w:divBdr>
            <w:top w:val="none" w:sz="0" w:space="0" w:color="auto"/>
            <w:left w:val="none" w:sz="0" w:space="0" w:color="auto"/>
            <w:bottom w:val="none" w:sz="0" w:space="0" w:color="auto"/>
            <w:right w:val="none" w:sz="0" w:space="0" w:color="auto"/>
          </w:divBdr>
        </w:div>
        <w:div w:id="20935807">
          <w:marLeft w:val="480"/>
          <w:marRight w:val="0"/>
          <w:marTop w:val="0"/>
          <w:marBottom w:val="0"/>
          <w:divBdr>
            <w:top w:val="none" w:sz="0" w:space="0" w:color="auto"/>
            <w:left w:val="none" w:sz="0" w:space="0" w:color="auto"/>
            <w:bottom w:val="none" w:sz="0" w:space="0" w:color="auto"/>
            <w:right w:val="none" w:sz="0" w:space="0" w:color="auto"/>
          </w:divBdr>
        </w:div>
        <w:div w:id="1701081097">
          <w:marLeft w:val="480"/>
          <w:marRight w:val="0"/>
          <w:marTop w:val="0"/>
          <w:marBottom w:val="0"/>
          <w:divBdr>
            <w:top w:val="none" w:sz="0" w:space="0" w:color="auto"/>
            <w:left w:val="none" w:sz="0" w:space="0" w:color="auto"/>
            <w:bottom w:val="none" w:sz="0" w:space="0" w:color="auto"/>
            <w:right w:val="none" w:sz="0" w:space="0" w:color="auto"/>
          </w:divBdr>
        </w:div>
        <w:div w:id="675615312">
          <w:marLeft w:val="480"/>
          <w:marRight w:val="0"/>
          <w:marTop w:val="0"/>
          <w:marBottom w:val="0"/>
          <w:divBdr>
            <w:top w:val="none" w:sz="0" w:space="0" w:color="auto"/>
            <w:left w:val="none" w:sz="0" w:space="0" w:color="auto"/>
            <w:bottom w:val="none" w:sz="0" w:space="0" w:color="auto"/>
            <w:right w:val="none" w:sz="0" w:space="0" w:color="auto"/>
          </w:divBdr>
        </w:div>
        <w:div w:id="359086503">
          <w:marLeft w:val="480"/>
          <w:marRight w:val="0"/>
          <w:marTop w:val="0"/>
          <w:marBottom w:val="0"/>
          <w:divBdr>
            <w:top w:val="none" w:sz="0" w:space="0" w:color="auto"/>
            <w:left w:val="none" w:sz="0" w:space="0" w:color="auto"/>
            <w:bottom w:val="none" w:sz="0" w:space="0" w:color="auto"/>
            <w:right w:val="none" w:sz="0" w:space="0" w:color="auto"/>
          </w:divBdr>
        </w:div>
        <w:div w:id="1447430173">
          <w:marLeft w:val="480"/>
          <w:marRight w:val="0"/>
          <w:marTop w:val="0"/>
          <w:marBottom w:val="0"/>
          <w:divBdr>
            <w:top w:val="none" w:sz="0" w:space="0" w:color="auto"/>
            <w:left w:val="none" w:sz="0" w:space="0" w:color="auto"/>
            <w:bottom w:val="none" w:sz="0" w:space="0" w:color="auto"/>
            <w:right w:val="none" w:sz="0" w:space="0" w:color="auto"/>
          </w:divBdr>
        </w:div>
        <w:div w:id="1226531685">
          <w:marLeft w:val="480"/>
          <w:marRight w:val="0"/>
          <w:marTop w:val="0"/>
          <w:marBottom w:val="0"/>
          <w:divBdr>
            <w:top w:val="none" w:sz="0" w:space="0" w:color="auto"/>
            <w:left w:val="none" w:sz="0" w:space="0" w:color="auto"/>
            <w:bottom w:val="none" w:sz="0" w:space="0" w:color="auto"/>
            <w:right w:val="none" w:sz="0" w:space="0" w:color="auto"/>
          </w:divBdr>
        </w:div>
        <w:div w:id="835413951">
          <w:marLeft w:val="480"/>
          <w:marRight w:val="0"/>
          <w:marTop w:val="0"/>
          <w:marBottom w:val="0"/>
          <w:divBdr>
            <w:top w:val="none" w:sz="0" w:space="0" w:color="auto"/>
            <w:left w:val="none" w:sz="0" w:space="0" w:color="auto"/>
            <w:bottom w:val="none" w:sz="0" w:space="0" w:color="auto"/>
            <w:right w:val="none" w:sz="0" w:space="0" w:color="auto"/>
          </w:divBdr>
        </w:div>
        <w:div w:id="1089347853">
          <w:marLeft w:val="480"/>
          <w:marRight w:val="0"/>
          <w:marTop w:val="0"/>
          <w:marBottom w:val="0"/>
          <w:divBdr>
            <w:top w:val="none" w:sz="0" w:space="0" w:color="auto"/>
            <w:left w:val="none" w:sz="0" w:space="0" w:color="auto"/>
            <w:bottom w:val="none" w:sz="0" w:space="0" w:color="auto"/>
            <w:right w:val="none" w:sz="0" w:space="0" w:color="auto"/>
          </w:divBdr>
        </w:div>
        <w:div w:id="1970277693">
          <w:marLeft w:val="480"/>
          <w:marRight w:val="0"/>
          <w:marTop w:val="0"/>
          <w:marBottom w:val="0"/>
          <w:divBdr>
            <w:top w:val="none" w:sz="0" w:space="0" w:color="auto"/>
            <w:left w:val="none" w:sz="0" w:space="0" w:color="auto"/>
            <w:bottom w:val="none" w:sz="0" w:space="0" w:color="auto"/>
            <w:right w:val="none" w:sz="0" w:space="0" w:color="auto"/>
          </w:divBdr>
        </w:div>
        <w:div w:id="1728534109">
          <w:marLeft w:val="480"/>
          <w:marRight w:val="0"/>
          <w:marTop w:val="0"/>
          <w:marBottom w:val="0"/>
          <w:divBdr>
            <w:top w:val="none" w:sz="0" w:space="0" w:color="auto"/>
            <w:left w:val="none" w:sz="0" w:space="0" w:color="auto"/>
            <w:bottom w:val="none" w:sz="0" w:space="0" w:color="auto"/>
            <w:right w:val="none" w:sz="0" w:space="0" w:color="auto"/>
          </w:divBdr>
        </w:div>
        <w:div w:id="1361710988">
          <w:marLeft w:val="480"/>
          <w:marRight w:val="0"/>
          <w:marTop w:val="0"/>
          <w:marBottom w:val="0"/>
          <w:divBdr>
            <w:top w:val="none" w:sz="0" w:space="0" w:color="auto"/>
            <w:left w:val="none" w:sz="0" w:space="0" w:color="auto"/>
            <w:bottom w:val="none" w:sz="0" w:space="0" w:color="auto"/>
            <w:right w:val="none" w:sz="0" w:space="0" w:color="auto"/>
          </w:divBdr>
        </w:div>
        <w:div w:id="40522407">
          <w:marLeft w:val="480"/>
          <w:marRight w:val="0"/>
          <w:marTop w:val="0"/>
          <w:marBottom w:val="0"/>
          <w:divBdr>
            <w:top w:val="none" w:sz="0" w:space="0" w:color="auto"/>
            <w:left w:val="none" w:sz="0" w:space="0" w:color="auto"/>
            <w:bottom w:val="none" w:sz="0" w:space="0" w:color="auto"/>
            <w:right w:val="none" w:sz="0" w:space="0" w:color="auto"/>
          </w:divBdr>
        </w:div>
        <w:div w:id="1951358113">
          <w:marLeft w:val="480"/>
          <w:marRight w:val="0"/>
          <w:marTop w:val="0"/>
          <w:marBottom w:val="0"/>
          <w:divBdr>
            <w:top w:val="none" w:sz="0" w:space="0" w:color="auto"/>
            <w:left w:val="none" w:sz="0" w:space="0" w:color="auto"/>
            <w:bottom w:val="none" w:sz="0" w:space="0" w:color="auto"/>
            <w:right w:val="none" w:sz="0" w:space="0" w:color="auto"/>
          </w:divBdr>
        </w:div>
        <w:div w:id="856499331">
          <w:marLeft w:val="480"/>
          <w:marRight w:val="0"/>
          <w:marTop w:val="0"/>
          <w:marBottom w:val="0"/>
          <w:divBdr>
            <w:top w:val="none" w:sz="0" w:space="0" w:color="auto"/>
            <w:left w:val="none" w:sz="0" w:space="0" w:color="auto"/>
            <w:bottom w:val="none" w:sz="0" w:space="0" w:color="auto"/>
            <w:right w:val="none" w:sz="0" w:space="0" w:color="auto"/>
          </w:divBdr>
        </w:div>
        <w:div w:id="964583820">
          <w:marLeft w:val="480"/>
          <w:marRight w:val="0"/>
          <w:marTop w:val="0"/>
          <w:marBottom w:val="0"/>
          <w:divBdr>
            <w:top w:val="none" w:sz="0" w:space="0" w:color="auto"/>
            <w:left w:val="none" w:sz="0" w:space="0" w:color="auto"/>
            <w:bottom w:val="none" w:sz="0" w:space="0" w:color="auto"/>
            <w:right w:val="none" w:sz="0" w:space="0" w:color="auto"/>
          </w:divBdr>
        </w:div>
        <w:div w:id="1689528767">
          <w:marLeft w:val="480"/>
          <w:marRight w:val="0"/>
          <w:marTop w:val="0"/>
          <w:marBottom w:val="0"/>
          <w:divBdr>
            <w:top w:val="none" w:sz="0" w:space="0" w:color="auto"/>
            <w:left w:val="none" w:sz="0" w:space="0" w:color="auto"/>
            <w:bottom w:val="none" w:sz="0" w:space="0" w:color="auto"/>
            <w:right w:val="none" w:sz="0" w:space="0" w:color="auto"/>
          </w:divBdr>
        </w:div>
        <w:div w:id="698629480">
          <w:marLeft w:val="480"/>
          <w:marRight w:val="0"/>
          <w:marTop w:val="0"/>
          <w:marBottom w:val="0"/>
          <w:divBdr>
            <w:top w:val="none" w:sz="0" w:space="0" w:color="auto"/>
            <w:left w:val="none" w:sz="0" w:space="0" w:color="auto"/>
            <w:bottom w:val="none" w:sz="0" w:space="0" w:color="auto"/>
            <w:right w:val="none" w:sz="0" w:space="0" w:color="auto"/>
          </w:divBdr>
        </w:div>
        <w:div w:id="1303391763">
          <w:marLeft w:val="480"/>
          <w:marRight w:val="0"/>
          <w:marTop w:val="0"/>
          <w:marBottom w:val="0"/>
          <w:divBdr>
            <w:top w:val="none" w:sz="0" w:space="0" w:color="auto"/>
            <w:left w:val="none" w:sz="0" w:space="0" w:color="auto"/>
            <w:bottom w:val="none" w:sz="0" w:space="0" w:color="auto"/>
            <w:right w:val="none" w:sz="0" w:space="0" w:color="auto"/>
          </w:divBdr>
        </w:div>
        <w:div w:id="780413825">
          <w:marLeft w:val="480"/>
          <w:marRight w:val="0"/>
          <w:marTop w:val="0"/>
          <w:marBottom w:val="0"/>
          <w:divBdr>
            <w:top w:val="none" w:sz="0" w:space="0" w:color="auto"/>
            <w:left w:val="none" w:sz="0" w:space="0" w:color="auto"/>
            <w:bottom w:val="none" w:sz="0" w:space="0" w:color="auto"/>
            <w:right w:val="none" w:sz="0" w:space="0" w:color="auto"/>
          </w:divBdr>
        </w:div>
        <w:div w:id="2119639325">
          <w:marLeft w:val="480"/>
          <w:marRight w:val="0"/>
          <w:marTop w:val="0"/>
          <w:marBottom w:val="0"/>
          <w:divBdr>
            <w:top w:val="none" w:sz="0" w:space="0" w:color="auto"/>
            <w:left w:val="none" w:sz="0" w:space="0" w:color="auto"/>
            <w:bottom w:val="none" w:sz="0" w:space="0" w:color="auto"/>
            <w:right w:val="none" w:sz="0" w:space="0" w:color="auto"/>
          </w:divBdr>
        </w:div>
        <w:div w:id="1928034103">
          <w:marLeft w:val="480"/>
          <w:marRight w:val="0"/>
          <w:marTop w:val="0"/>
          <w:marBottom w:val="0"/>
          <w:divBdr>
            <w:top w:val="none" w:sz="0" w:space="0" w:color="auto"/>
            <w:left w:val="none" w:sz="0" w:space="0" w:color="auto"/>
            <w:bottom w:val="none" w:sz="0" w:space="0" w:color="auto"/>
            <w:right w:val="none" w:sz="0" w:space="0" w:color="auto"/>
          </w:divBdr>
        </w:div>
        <w:div w:id="689061758">
          <w:marLeft w:val="480"/>
          <w:marRight w:val="0"/>
          <w:marTop w:val="0"/>
          <w:marBottom w:val="0"/>
          <w:divBdr>
            <w:top w:val="none" w:sz="0" w:space="0" w:color="auto"/>
            <w:left w:val="none" w:sz="0" w:space="0" w:color="auto"/>
            <w:bottom w:val="none" w:sz="0" w:space="0" w:color="auto"/>
            <w:right w:val="none" w:sz="0" w:space="0" w:color="auto"/>
          </w:divBdr>
        </w:div>
        <w:div w:id="1814786732">
          <w:marLeft w:val="480"/>
          <w:marRight w:val="0"/>
          <w:marTop w:val="0"/>
          <w:marBottom w:val="0"/>
          <w:divBdr>
            <w:top w:val="none" w:sz="0" w:space="0" w:color="auto"/>
            <w:left w:val="none" w:sz="0" w:space="0" w:color="auto"/>
            <w:bottom w:val="none" w:sz="0" w:space="0" w:color="auto"/>
            <w:right w:val="none" w:sz="0" w:space="0" w:color="auto"/>
          </w:divBdr>
        </w:div>
      </w:divsChild>
    </w:div>
    <w:div w:id="1400177184">
      <w:bodyDiv w:val="1"/>
      <w:marLeft w:val="0"/>
      <w:marRight w:val="0"/>
      <w:marTop w:val="0"/>
      <w:marBottom w:val="0"/>
      <w:divBdr>
        <w:top w:val="none" w:sz="0" w:space="0" w:color="auto"/>
        <w:left w:val="none" w:sz="0" w:space="0" w:color="auto"/>
        <w:bottom w:val="none" w:sz="0" w:space="0" w:color="auto"/>
        <w:right w:val="none" w:sz="0" w:space="0" w:color="auto"/>
      </w:divBdr>
    </w:div>
    <w:div w:id="1401563388">
      <w:bodyDiv w:val="1"/>
      <w:marLeft w:val="0"/>
      <w:marRight w:val="0"/>
      <w:marTop w:val="0"/>
      <w:marBottom w:val="0"/>
      <w:divBdr>
        <w:top w:val="none" w:sz="0" w:space="0" w:color="auto"/>
        <w:left w:val="none" w:sz="0" w:space="0" w:color="auto"/>
        <w:bottom w:val="none" w:sz="0" w:space="0" w:color="auto"/>
        <w:right w:val="none" w:sz="0" w:space="0" w:color="auto"/>
      </w:divBdr>
    </w:div>
    <w:div w:id="1402751681">
      <w:bodyDiv w:val="1"/>
      <w:marLeft w:val="0"/>
      <w:marRight w:val="0"/>
      <w:marTop w:val="0"/>
      <w:marBottom w:val="0"/>
      <w:divBdr>
        <w:top w:val="none" w:sz="0" w:space="0" w:color="auto"/>
        <w:left w:val="none" w:sz="0" w:space="0" w:color="auto"/>
        <w:bottom w:val="none" w:sz="0" w:space="0" w:color="auto"/>
        <w:right w:val="none" w:sz="0" w:space="0" w:color="auto"/>
      </w:divBdr>
      <w:divsChild>
        <w:div w:id="1558856820">
          <w:marLeft w:val="480"/>
          <w:marRight w:val="0"/>
          <w:marTop w:val="0"/>
          <w:marBottom w:val="0"/>
          <w:divBdr>
            <w:top w:val="none" w:sz="0" w:space="0" w:color="auto"/>
            <w:left w:val="none" w:sz="0" w:space="0" w:color="auto"/>
            <w:bottom w:val="none" w:sz="0" w:space="0" w:color="auto"/>
            <w:right w:val="none" w:sz="0" w:space="0" w:color="auto"/>
          </w:divBdr>
        </w:div>
        <w:div w:id="787511613">
          <w:marLeft w:val="480"/>
          <w:marRight w:val="0"/>
          <w:marTop w:val="0"/>
          <w:marBottom w:val="0"/>
          <w:divBdr>
            <w:top w:val="none" w:sz="0" w:space="0" w:color="auto"/>
            <w:left w:val="none" w:sz="0" w:space="0" w:color="auto"/>
            <w:bottom w:val="none" w:sz="0" w:space="0" w:color="auto"/>
            <w:right w:val="none" w:sz="0" w:space="0" w:color="auto"/>
          </w:divBdr>
        </w:div>
        <w:div w:id="1154299584">
          <w:marLeft w:val="480"/>
          <w:marRight w:val="0"/>
          <w:marTop w:val="0"/>
          <w:marBottom w:val="0"/>
          <w:divBdr>
            <w:top w:val="none" w:sz="0" w:space="0" w:color="auto"/>
            <w:left w:val="none" w:sz="0" w:space="0" w:color="auto"/>
            <w:bottom w:val="none" w:sz="0" w:space="0" w:color="auto"/>
            <w:right w:val="none" w:sz="0" w:space="0" w:color="auto"/>
          </w:divBdr>
        </w:div>
        <w:div w:id="19162555">
          <w:marLeft w:val="480"/>
          <w:marRight w:val="0"/>
          <w:marTop w:val="0"/>
          <w:marBottom w:val="0"/>
          <w:divBdr>
            <w:top w:val="none" w:sz="0" w:space="0" w:color="auto"/>
            <w:left w:val="none" w:sz="0" w:space="0" w:color="auto"/>
            <w:bottom w:val="none" w:sz="0" w:space="0" w:color="auto"/>
            <w:right w:val="none" w:sz="0" w:space="0" w:color="auto"/>
          </w:divBdr>
        </w:div>
        <w:div w:id="1362391028">
          <w:marLeft w:val="480"/>
          <w:marRight w:val="0"/>
          <w:marTop w:val="0"/>
          <w:marBottom w:val="0"/>
          <w:divBdr>
            <w:top w:val="none" w:sz="0" w:space="0" w:color="auto"/>
            <w:left w:val="none" w:sz="0" w:space="0" w:color="auto"/>
            <w:bottom w:val="none" w:sz="0" w:space="0" w:color="auto"/>
            <w:right w:val="none" w:sz="0" w:space="0" w:color="auto"/>
          </w:divBdr>
        </w:div>
        <w:div w:id="2078161593">
          <w:marLeft w:val="480"/>
          <w:marRight w:val="0"/>
          <w:marTop w:val="0"/>
          <w:marBottom w:val="0"/>
          <w:divBdr>
            <w:top w:val="none" w:sz="0" w:space="0" w:color="auto"/>
            <w:left w:val="none" w:sz="0" w:space="0" w:color="auto"/>
            <w:bottom w:val="none" w:sz="0" w:space="0" w:color="auto"/>
            <w:right w:val="none" w:sz="0" w:space="0" w:color="auto"/>
          </w:divBdr>
        </w:div>
        <w:div w:id="1732968613">
          <w:marLeft w:val="480"/>
          <w:marRight w:val="0"/>
          <w:marTop w:val="0"/>
          <w:marBottom w:val="0"/>
          <w:divBdr>
            <w:top w:val="none" w:sz="0" w:space="0" w:color="auto"/>
            <w:left w:val="none" w:sz="0" w:space="0" w:color="auto"/>
            <w:bottom w:val="none" w:sz="0" w:space="0" w:color="auto"/>
            <w:right w:val="none" w:sz="0" w:space="0" w:color="auto"/>
          </w:divBdr>
        </w:div>
      </w:divsChild>
    </w:div>
    <w:div w:id="1405689025">
      <w:bodyDiv w:val="1"/>
      <w:marLeft w:val="0"/>
      <w:marRight w:val="0"/>
      <w:marTop w:val="0"/>
      <w:marBottom w:val="0"/>
      <w:divBdr>
        <w:top w:val="none" w:sz="0" w:space="0" w:color="auto"/>
        <w:left w:val="none" w:sz="0" w:space="0" w:color="auto"/>
        <w:bottom w:val="none" w:sz="0" w:space="0" w:color="auto"/>
        <w:right w:val="none" w:sz="0" w:space="0" w:color="auto"/>
      </w:divBdr>
      <w:divsChild>
        <w:div w:id="52853885">
          <w:marLeft w:val="480"/>
          <w:marRight w:val="0"/>
          <w:marTop w:val="0"/>
          <w:marBottom w:val="0"/>
          <w:divBdr>
            <w:top w:val="none" w:sz="0" w:space="0" w:color="auto"/>
            <w:left w:val="none" w:sz="0" w:space="0" w:color="auto"/>
            <w:bottom w:val="none" w:sz="0" w:space="0" w:color="auto"/>
            <w:right w:val="none" w:sz="0" w:space="0" w:color="auto"/>
          </w:divBdr>
        </w:div>
        <w:div w:id="86659380">
          <w:marLeft w:val="480"/>
          <w:marRight w:val="0"/>
          <w:marTop w:val="0"/>
          <w:marBottom w:val="0"/>
          <w:divBdr>
            <w:top w:val="none" w:sz="0" w:space="0" w:color="auto"/>
            <w:left w:val="none" w:sz="0" w:space="0" w:color="auto"/>
            <w:bottom w:val="none" w:sz="0" w:space="0" w:color="auto"/>
            <w:right w:val="none" w:sz="0" w:space="0" w:color="auto"/>
          </w:divBdr>
        </w:div>
        <w:div w:id="1501241287">
          <w:marLeft w:val="480"/>
          <w:marRight w:val="0"/>
          <w:marTop w:val="0"/>
          <w:marBottom w:val="0"/>
          <w:divBdr>
            <w:top w:val="none" w:sz="0" w:space="0" w:color="auto"/>
            <w:left w:val="none" w:sz="0" w:space="0" w:color="auto"/>
            <w:bottom w:val="none" w:sz="0" w:space="0" w:color="auto"/>
            <w:right w:val="none" w:sz="0" w:space="0" w:color="auto"/>
          </w:divBdr>
        </w:div>
        <w:div w:id="808089056">
          <w:marLeft w:val="480"/>
          <w:marRight w:val="0"/>
          <w:marTop w:val="0"/>
          <w:marBottom w:val="0"/>
          <w:divBdr>
            <w:top w:val="none" w:sz="0" w:space="0" w:color="auto"/>
            <w:left w:val="none" w:sz="0" w:space="0" w:color="auto"/>
            <w:bottom w:val="none" w:sz="0" w:space="0" w:color="auto"/>
            <w:right w:val="none" w:sz="0" w:space="0" w:color="auto"/>
          </w:divBdr>
        </w:div>
        <w:div w:id="738594016">
          <w:marLeft w:val="480"/>
          <w:marRight w:val="0"/>
          <w:marTop w:val="0"/>
          <w:marBottom w:val="0"/>
          <w:divBdr>
            <w:top w:val="none" w:sz="0" w:space="0" w:color="auto"/>
            <w:left w:val="none" w:sz="0" w:space="0" w:color="auto"/>
            <w:bottom w:val="none" w:sz="0" w:space="0" w:color="auto"/>
            <w:right w:val="none" w:sz="0" w:space="0" w:color="auto"/>
          </w:divBdr>
        </w:div>
        <w:div w:id="2074427512">
          <w:marLeft w:val="480"/>
          <w:marRight w:val="0"/>
          <w:marTop w:val="0"/>
          <w:marBottom w:val="0"/>
          <w:divBdr>
            <w:top w:val="none" w:sz="0" w:space="0" w:color="auto"/>
            <w:left w:val="none" w:sz="0" w:space="0" w:color="auto"/>
            <w:bottom w:val="none" w:sz="0" w:space="0" w:color="auto"/>
            <w:right w:val="none" w:sz="0" w:space="0" w:color="auto"/>
          </w:divBdr>
        </w:div>
        <w:div w:id="1436637176">
          <w:marLeft w:val="480"/>
          <w:marRight w:val="0"/>
          <w:marTop w:val="0"/>
          <w:marBottom w:val="0"/>
          <w:divBdr>
            <w:top w:val="none" w:sz="0" w:space="0" w:color="auto"/>
            <w:left w:val="none" w:sz="0" w:space="0" w:color="auto"/>
            <w:bottom w:val="none" w:sz="0" w:space="0" w:color="auto"/>
            <w:right w:val="none" w:sz="0" w:space="0" w:color="auto"/>
          </w:divBdr>
        </w:div>
        <w:div w:id="1579439982">
          <w:marLeft w:val="480"/>
          <w:marRight w:val="0"/>
          <w:marTop w:val="0"/>
          <w:marBottom w:val="0"/>
          <w:divBdr>
            <w:top w:val="none" w:sz="0" w:space="0" w:color="auto"/>
            <w:left w:val="none" w:sz="0" w:space="0" w:color="auto"/>
            <w:bottom w:val="none" w:sz="0" w:space="0" w:color="auto"/>
            <w:right w:val="none" w:sz="0" w:space="0" w:color="auto"/>
          </w:divBdr>
        </w:div>
        <w:div w:id="729885554">
          <w:marLeft w:val="480"/>
          <w:marRight w:val="0"/>
          <w:marTop w:val="0"/>
          <w:marBottom w:val="0"/>
          <w:divBdr>
            <w:top w:val="none" w:sz="0" w:space="0" w:color="auto"/>
            <w:left w:val="none" w:sz="0" w:space="0" w:color="auto"/>
            <w:bottom w:val="none" w:sz="0" w:space="0" w:color="auto"/>
            <w:right w:val="none" w:sz="0" w:space="0" w:color="auto"/>
          </w:divBdr>
        </w:div>
        <w:div w:id="1067651784">
          <w:marLeft w:val="480"/>
          <w:marRight w:val="0"/>
          <w:marTop w:val="0"/>
          <w:marBottom w:val="0"/>
          <w:divBdr>
            <w:top w:val="none" w:sz="0" w:space="0" w:color="auto"/>
            <w:left w:val="none" w:sz="0" w:space="0" w:color="auto"/>
            <w:bottom w:val="none" w:sz="0" w:space="0" w:color="auto"/>
            <w:right w:val="none" w:sz="0" w:space="0" w:color="auto"/>
          </w:divBdr>
        </w:div>
        <w:div w:id="542207951">
          <w:marLeft w:val="480"/>
          <w:marRight w:val="0"/>
          <w:marTop w:val="0"/>
          <w:marBottom w:val="0"/>
          <w:divBdr>
            <w:top w:val="none" w:sz="0" w:space="0" w:color="auto"/>
            <w:left w:val="none" w:sz="0" w:space="0" w:color="auto"/>
            <w:bottom w:val="none" w:sz="0" w:space="0" w:color="auto"/>
            <w:right w:val="none" w:sz="0" w:space="0" w:color="auto"/>
          </w:divBdr>
        </w:div>
        <w:div w:id="2009626292">
          <w:marLeft w:val="480"/>
          <w:marRight w:val="0"/>
          <w:marTop w:val="0"/>
          <w:marBottom w:val="0"/>
          <w:divBdr>
            <w:top w:val="none" w:sz="0" w:space="0" w:color="auto"/>
            <w:left w:val="none" w:sz="0" w:space="0" w:color="auto"/>
            <w:bottom w:val="none" w:sz="0" w:space="0" w:color="auto"/>
            <w:right w:val="none" w:sz="0" w:space="0" w:color="auto"/>
          </w:divBdr>
        </w:div>
        <w:div w:id="196699855">
          <w:marLeft w:val="480"/>
          <w:marRight w:val="0"/>
          <w:marTop w:val="0"/>
          <w:marBottom w:val="0"/>
          <w:divBdr>
            <w:top w:val="none" w:sz="0" w:space="0" w:color="auto"/>
            <w:left w:val="none" w:sz="0" w:space="0" w:color="auto"/>
            <w:bottom w:val="none" w:sz="0" w:space="0" w:color="auto"/>
            <w:right w:val="none" w:sz="0" w:space="0" w:color="auto"/>
          </w:divBdr>
        </w:div>
        <w:div w:id="835002707">
          <w:marLeft w:val="480"/>
          <w:marRight w:val="0"/>
          <w:marTop w:val="0"/>
          <w:marBottom w:val="0"/>
          <w:divBdr>
            <w:top w:val="none" w:sz="0" w:space="0" w:color="auto"/>
            <w:left w:val="none" w:sz="0" w:space="0" w:color="auto"/>
            <w:bottom w:val="none" w:sz="0" w:space="0" w:color="auto"/>
            <w:right w:val="none" w:sz="0" w:space="0" w:color="auto"/>
          </w:divBdr>
        </w:div>
        <w:div w:id="1828009936">
          <w:marLeft w:val="480"/>
          <w:marRight w:val="0"/>
          <w:marTop w:val="0"/>
          <w:marBottom w:val="0"/>
          <w:divBdr>
            <w:top w:val="none" w:sz="0" w:space="0" w:color="auto"/>
            <w:left w:val="none" w:sz="0" w:space="0" w:color="auto"/>
            <w:bottom w:val="none" w:sz="0" w:space="0" w:color="auto"/>
            <w:right w:val="none" w:sz="0" w:space="0" w:color="auto"/>
          </w:divBdr>
        </w:div>
        <w:div w:id="1375229956">
          <w:marLeft w:val="480"/>
          <w:marRight w:val="0"/>
          <w:marTop w:val="0"/>
          <w:marBottom w:val="0"/>
          <w:divBdr>
            <w:top w:val="none" w:sz="0" w:space="0" w:color="auto"/>
            <w:left w:val="none" w:sz="0" w:space="0" w:color="auto"/>
            <w:bottom w:val="none" w:sz="0" w:space="0" w:color="auto"/>
            <w:right w:val="none" w:sz="0" w:space="0" w:color="auto"/>
          </w:divBdr>
        </w:div>
        <w:div w:id="1175610461">
          <w:marLeft w:val="480"/>
          <w:marRight w:val="0"/>
          <w:marTop w:val="0"/>
          <w:marBottom w:val="0"/>
          <w:divBdr>
            <w:top w:val="none" w:sz="0" w:space="0" w:color="auto"/>
            <w:left w:val="none" w:sz="0" w:space="0" w:color="auto"/>
            <w:bottom w:val="none" w:sz="0" w:space="0" w:color="auto"/>
            <w:right w:val="none" w:sz="0" w:space="0" w:color="auto"/>
          </w:divBdr>
        </w:div>
        <w:div w:id="1841457198">
          <w:marLeft w:val="480"/>
          <w:marRight w:val="0"/>
          <w:marTop w:val="0"/>
          <w:marBottom w:val="0"/>
          <w:divBdr>
            <w:top w:val="none" w:sz="0" w:space="0" w:color="auto"/>
            <w:left w:val="none" w:sz="0" w:space="0" w:color="auto"/>
            <w:bottom w:val="none" w:sz="0" w:space="0" w:color="auto"/>
            <w:right w:val="none" w:sz="0" w:space="0" w:color="auto"/>
          </w:divBdr>
        </w:div>
        <w:div w:id="1716585144">
          <w:marLeft w:val="480"/>
          <w:marRight w:val="0"/>
          <w:marTop w:val="0"/>
          <w:marBottom w:val="0"/>
          <w:divBdr>
            <w:top w:val="none" w:sz="0" w:space="0" w:color="auto"/>
            <w:left w:val="none" w:sz="0" w:space="0" w:color="auto"/>
            <w:bottom w:val="none" w:sz="0" w:space="0" w:color="auto"/>
            <w:right w:val="none" w:sz="0" w:space="0" w:color="auto"/>
          </w:divBdr>
        </w:div>
        <w:div w:id="1702515877">
          <w:marLeft w:val="480"/>
          <w:marRight w:val="0"/>
          <w:marTop w:val="0"/>
          <w:marBottom w:val="0"/>
          <w:divBdr>
            <w:top w:val="none" w:sz="0" w:space="0" w:color="auto"/>
            <w:left w:val="none" w:sz="0" w:space="0" w:color="auto"/>
            <w:bottom w:val="none" w:sz="0" w:space="0" w:color="auto"/>
            <w:right w:val="none" w:sz="0" w:space="0" w:color="auto"/>
          </w:divBdr>
        </w:div>
        <w:div w:id="1726103000">
          <w:marLeft w:val="480"/>
          <w:marRight w:val="0"/>
          <w:marTop w:val="0"/>
          <w:marBottom w:val="0"/>
          <w:divBdr>
            <w:top w:val="none" w:sz="0" w:space="0" w:color="auto"/>
            <w:left w:val="none" w:sz="0" w:space="0" w:color="auto"/>
            <w:bottom w:val="none" w:sz="0" w:space="0" w:color="auto"/>
            <w:right w:val="none" w:sz="0" w:space="0" w:color="auto"/>
          </w:divBdr>
        </w:div>
        <w:div w:id="667901201">
          <w:marLeft w:val="480"/>
          <w:marRight w:val="0"/>
          <w:marTop w:val="0"/>
          <w:marBottom w:val="0"/>
          <w:divBdr>
            <w:top w:val="none" w:sz="0" w:space="0" w:color="auto"/>
            <w:left w:val="none" w:sz="0" w:space="0" w:color="auto"/>
            <w:bottom w:val="none" w:sz="0" w:space="0" w:color="auto"/>
            <w:right w:val="none" w:sz="0" w:space="0" w:color="auto"/>
          </w:divBdr>
        </w:div>
        <w:div w:id="2004162809">
          <w:marLeft w:val="480"/>
          <w:marRight w:val="0"/>
          <w:marTop w:val="0"/>
          <w:marBottom w:val="0"/>
          <w:divBdr>
            <w:top w:val="none" w:sz="0" w:space="0" w:color="auto"/>
            <w:left w:val="none" w:sz="0" w:space="0" w:color="auto"/>
            <w:bottom w:val="none" w:sz="0" w:space="0" w:color="auto"/>
            <w:right w:val="none" w:sz="0" w:space="0" w:color="auto"/>
          </w:divBdr>
        </w:div>
        <w:div w:id="140274714">
          <w:marLeft w:val="480"/>
          <w:marRight w:val="0"/>
          <w:marTop w:val="0"/>
          <w:marBottom w:val="0"/>
          <w:divBdr>
            <w:top w:val="none" w:sz="0" w:space="0" w:color="auto"/>
            <w:left w:val="none" w:sz="0" w:space="0" w:color="auto"/>
            <w:bottom w:val="none" w:sz="0" w:space="0" w:color="auto"/>
            <w:right w:val="none" w:sz="0" w:space="0" w:color="auto"/>
          </w:divBdr>
        </w:div>
      </w:divsChild>
    </w:div>
    <w:div w:id="1406605408">
      <w:bodyDiv w:val="1"/>
      <w:marLeft w:val="0"/>
      <w:marRight w:val="0"/>
      <w:marTop w:val="0"/>
      <w:marBottom w:val="0"/>
      <w:divBdr>
        <w:top w:val="none" w:sz="0" w:space="0" w:color="auto"/>
        <w:left w:val="none" w:sz="0" w:space="0" w:color="auto"/>
        <w:bottom w:val="none" w:sz="0" w:space="0" w:color="auto"/>
        <w:right w:val="none" w:sz="0" w:space="0" w:color="auto"/>
      </w:divBdr>
    </w:div>
    <w:div w:id="1407259418">
      <w:bodyDiv w:val="1"/>
      <w:marLeft w:val="0"/>
      <w:marRight w:val="0"/>
      <w:marTop w:val="0"/>
      <w:marBottom w:val="0"/>
      <w:divBdr>
        <w:top w:val="none" w:sz="0" w:space="0" w:color="auto"/>
        <w:left w:val="none" w:sz="0" w:space="0" w:color="auto"/>
        <w:bottom w:val="none" w:sz="0" w:space="0" w:color="auto"/>
        <w:right w:val="none" w:sz="0" w:space="0" w:color="auto"/>
      </w:divBdr>
      <w:divsChild>
        <w:div w:id="343286568">
          <w:marLeft w:val="480"/>
          <w:marRight w:val="0"/>
          <w:marTop w:val="0"/>
          <w:marBottom w:val="0"/>
          <w:divBdr>
            <w:top w:val="none" w:sz="0" w:space="0" w:color="auto"/>
            <w:left w:val="none" w:sz="0" w:space="0" w:color="auto"/>
            <w:bottom w:val="none" w:sz="0" w:space="0" w:color="auto"/>
            <w:right w:val="none" w:sz="0" w:space="0" w:color="auto"/>
          </w:divBdr>
        </w:div>
        <w:div w:id="886526951">
          <w:marLeft w:val="480"/>
          <w:marRight w:val="0"/>
          <w:marTop w:val="0"/>
          <w:marBottom w:val="0"/>
          <w:divBdr>
            <w:top w:val="none" w:sz="0" w:space="0" w:color="auto"/>
            <w:left w:val="none" w:sz="0" w:space="0" w:color="auto"/>
            <w:bottom w:val="none" w:sz="0" w:space="0" w:color="auto"/>
            <w:right w:val="none" w:sz="0" w:space="0" w:color="auto"/>
          </w:divBdr>
        </w:div>
        <w:div w:id="1988590579">
          <w:marLeft w:val="480"/>
          <w:marRight w:val="0"/>
          <w:marTop w:val="0"/>
          <w:marBottom w:val="0"/>
          <w:divBdr>
            <w:top w:val="none" w:sz="0" w:space="0" w:color="auto"/>
            <w:left w:val="none" w:sz="0" w:space="0" w:color="auto"/>
            <w:bottom w:val="none" w:sz="0" w:space="0" w:color="auto"/>
            <w:right w:val="none" w:sz="0" w:space="0" w:color="auto"/>
          </w:divBdr>
        </w:div>
        <w:div w:id="1365059512">
          <w:marLeft w:val="480"/>
          <w:marRight w:val="0"/>
          <w:marTop w:val="0"/>
          <w:marBottom w:val="0"/>
          <w:divBdr>
            <w:top w:val="none" w:sz="0" w:space="0" w:color="auto"/>
            <w:left w:val="none" w:sz="0" w:space="0" w:color="auto"/>
            <w:bottom w:val="none" w:sz="0" w:space="0" w:color="auto"/>
            <w:right w:val="none" w:sz="0" w:space="0" w:color="auto"/>
          </w:divBdr>
        </w:div>
        <w:div w:id="1256938096">
          <w:marLeft w:val="480"/>
          <w:marRight w:val="0"/>
          <w:marTop w:val="0"/>
          <w:marBottom w:val="0"/>
          <w:divBdr>
            <w:top w:val="none" w:sz="0" w:space="0" w:color="auto"/>
            <w:left w:val="none" w:sz="0" w:space="0" w:color="auto"/>
            <w:bottom w:val="none" w:sz="0" w:space="0" w:color="auto"/>
            <w:right w:val="none" w:sz="0" w:space="0" w:color="auto"/>
          </w:divBdr>
        </w:div>
        <w:div w:id="453985734">
          <w:marLeft w:val="480"/>
          <w:marRight w:val="0"/>
          <w:marTop w:val="0"/>
          <w:marBottom w:val="0"/>
          <w:divBdr>
            <w:top w:val="none" w:sz="0" w:space="0" w:color="auto"/>
            <w:left w:val="none" w:sz="0" w:space="0" w:color="auto"/>
            <w:bottom w:val="none" w:sz="0" w:space="0" w:color="auto"/>
            <w:right w:val="none" w:sz="0" w:space="0" w:color="auto"/>
          </w:divBdr>
        </w:div>
        <w:div w:id="1418214023">
          <w:marLeft w:val="480"/>
          <w:marRight w:val="0"/>
          <w:marTop w:val="0"/>
          <w:marBottom w:val="0"/>
          <w:divBdr>
            <w:top w:val="none" w:sz="0" w:space="0" w:color="auto"/>
            <w:left w:val="none" w:sz="0" w:space="0" w:color="auto"/>
            <w:bottom w:val="none" w:sz="0" w:space="0" w:color="auto"/>
            <w:right w:val="none" w:sz="0" w:space="0" w:color="auto"/>
          </w:divBdr>
        </w:div>
        <w:div w:id="1861620027">
          <w:marLeft w:val="480"/>
          <w:marRight w:val="0"/>
          <w:marTop w:val="0"/>
          <w:marBottom w:val="0"/>
          <w:divBdr>
            <w:top w:val="none" w:sz="0" w:space="0" w:color="auto"/>
            <w:left w:val="none" w:sz="0" w:space="0" w:color="auto"/>
            <w:bottom w:val="none" w:sz="0" w:space="0" w:color="auto"/>
            <w:right w:val="none" w:sz="0" w:space="0" w:color="auto"/>
          </w:divBdr>
        </w:div>
        <w:div w:id="284889020">
          <w:marLeft w:val="480"/>
          <w:marRight w:val="0"/>
          <w:marTop w:val="0"/>
          <w:marBottom w:val="0"/>
          <w:divBdr>
            <w:top w:val="none" w:sz="0" w:space="0" w:color="auto"/>
            <w:left w:val="none" w:sz="0" w:space="0" w:color="auto"/>
            <w:bottom w:val="none" w:sz="0" w:space="0" w:color="auto"/>
            <w:right w:val="none" w:sz="0" w:space="0" w:color="auto"/>
          </w:divBdr>
        </w:div>
        <w:div w:id="590239770">
          <w:marLeft w:val="480"/>
          <w:marRight w:val="0"/>
          <w:marTop w:val="0"/>
          <w:marBottom w:val="0"/>
          <w:divBdr>
            <w:top w:val="none" w:sz="0" w:space="0" w:color="auto"/>
            <w:left w:val="none" w:sz="0" w:space="0" w:color="auto"/>
            <w:bottom w:val="none" w:sz="0" w:space="0" w:color="auto"/>
            <w:right w:val="none" w:sz="0" w:space="0" w:color="auto"/>
          </w:divBdr>
        </w:div>
        <w:div w:id="29232127">
          <w:marLeft w:val="480"/>
          <w:marRight w:val="0"/>
          <w:marTop w:val="0"/>
          <w:marBottom w:val="0"/>
          <w:divBdr>
            <w:top w:val="none" w:sz="0" w:space="0" w:color="auto"/>
            <w:left w:val="none" w:sz="0" w:space="0" w:color="auto"/>
            <w:bottom w:val="none" w:sz="0" w:space="0" w:color="auto"/>
            <w:right w:val="none" w:sz="0" w:space="0" w:color="auto"/>
          </w:divBdr>
        </w:div>
        <w:div w:id="1334869585">
          <w:marLeft w:val="480"/>
          <w:marRight w:val="0"/>
          <w:marTop w:val="0"/>
          <w:marBottom w:val="0"/>
          <w:divBdr>
            <w:top w:val="none" w:sz="0" w:space="0" w:color="auto"/>
            <w:left w:val="none" w:sz="0" w:space="0" w:color="auto"/>
            <w:bottom w:val="none" w:sz="0" w:space="0" w:color="auto"/>
            <w:right w:val="none" w:sz="0" w:space="0" w:color="auto"/>
          </w:divBdr>
        </w:div>
        <w:div w:id="256404762">
          <w:marLeft w:val="480"/>
          <w:marRight w:val="0"/>
          <w:marTop w:val="0"/>
          <w:marBottom w:val="0"/>
          <w:divBdr>
            <w:top w:val="none" w:sz="0" w:space="0" w:color="auto"/>
            <w:left w:val="none" w:sz="0" w:space="0" w:color="auto"/>
            <w:bottom w:val="none" w:sz="0" w:space="0" w:color="auto"/>
            <w:right w:val="none" w:sz="0" w:space="0" w:color="auto"/>
          </w:divBdr>
        </w:div>
        <w:div w:id="875197216">
          <w:marLeft w:val="480"/>
          <w:marRight w:val="0"/>
          <w:marTop w:val="0"/>
          <w:marBottom w:val="0"/>
          <w:divBdr>
            <w:top w:val="none" w:sz="0" w:space="0" w:color="auto"/>
            <w:left w:val="none" w:sz="0" w:space="0" w:color="auto"/>
            <w:bottom w:val="none" w:sz="0" w:space="0" w:color="auto"/>
            <w:right w:val="none" w:sz="0" w:space="0" w:color="auto"/>
          </w:divBdr>
        </w:div>
        <w:div w:id="786897514">
          <w:marLeft w:val="480"/>
          <w:marRight w:val="0"/>
          <w:marTop w:val="0"/>
          <w:marBottom w:val="0"/>
          <w:divBdr>
            <w:top w:val="none" w:sz="0" w:space="0" w:color="auto"/>
            <w:left w:val="none" w:sz="0" w:space="0" w:color="auto"/>
            <w:bottom w:val="none" w:sz="0" w:space="0" w:color="auto"/>
            <w:right w:val="none" w:sz="0" w:space="0" w:color="auto"/>
          </w:divBdr>
        </w:div>
        <w:div w:id="1756589014">
          <w:marLeft w:val="480"/>
          <w:marRight w:val="0"/>
          <w:marTop w:val="0"/>
          <w:marBottom w:val="0"/>
          <w:divBdr>
            <w:top w:val="none" w:sz="0" w:space="0" w:color="auto"/>
            <w:left w:val="none" w:sz="0" w:space="0" w:color="auto"/>
            <w:bottom w:val="none" w:sz="0" w:space="0" w:color="auto"/>
            <w:right w:val="none" w:sz="0" w:space="0" w:color="auto"/>
          </w:divBdr>
        </w:div>
        <w:div w:id="627054529">
          <w:marLeft w:val="480"/>
          <w:marRight w:val="0"/>
          <w:marTop w:val="0"/>
          <w:marBottom w:val="0"/>
          <w:divBdr>
            <w:top w:val="none" w:sz="0" w:space="0" w:color="auto"/>
            <w:left w:val="none" w:sz="0" w:space="0" w:color="auto"/>
            <w:bottom w:val="none" w:sz="0" w:space="0" w:color="auto"/>
            <w:right w:val="none" w:sz="0" w:space="0" w:color="auto"/>
          </w:divBdr>
        </w:div>
        <w:div w:id="1394423024">
          <w:marLeft w:val="480"/>
          <w:marRight w:val="0"/>
          <w:marTop w:val="0"/>
          <w:marBottom w:val="0"/>
          <w:divBdr>
            <w:top w:val="none" w:sz="0" w:space="0" w:color="auto"/>
            <w:left w:val="none" w:sz="0" w:space="0" w:color="auto"/>
            <w:bottom w:val="none" w:sz="0" w:space="0" w:color="auto"/>
            <w:right w:val="none" w:sz="0" w:space="0" w:color="auto"/>
          </w:divBdr>
        </w:div>
        <w:div w:id="1862819635">
          <w:marLeft w:val="480"/>
          <w:marRight w:val="0"/>
          <w:marTop w:val="0"/>
          <w:marBottom w:val="0"/>
          <w:divBdr>
            <w:top w:val="none" w:sz="0" w:space="0" w:color="auto"/>
            <w:left w:val="none" w:sz="0" w:space="0" w:color="auto"/>
            <w:bottom w:val="none" w:sz="0" w:space="0" w:color="auto"/>
            <w:right w:val="none" w:sz="0" w:space="0" w:color="auto"/>
          </w:divBdr>
        </w:div>
        <w:div w:id="1212770109">
          <w:marLeft w:val="480"/>
          <w:marRight w:val="0"/>
          <w:marTop w:val="0"/>
          <w:marBottom w:val="0"/>
          <w:divBdr>
            <w:top w:val="none" w:sz="0" w:space="0" w:color="auto"/>
            <w:left w:val="none" w:sz="0" w:space="0" w:color="auto"/>
            <w:bottom w:val="none" w:sz="0" w:space="0" w:color="auto"/>
            <w:right w:val="none" w:sz="0" w:space="0" w:color="auto"/>
          </w:divBdr>
        </w:div>
        <w:div w:id="778375884">
          <w:marLeft w:val="480"/>
          <w:marRight w:val="0"/>
          <w:marTop w:val="0"/>
          <w:marBottom w:val="0"/>
          <w:divBdr>
            <w:top w:val="none" w:sz="0" w:space="0" w:color="auto"/>
            <w:left w:val="none" w:sz="0" w:space="0" w:color="auto"/>
            <w:bottom w:val="none" w:sz="0" w:space="0" w:color="auto"/>
            <w:right w:val="none" w:sz="0" w:space="0" w:color="auto"/>
          </w:divBdr>
        </w:div>
        <w:div w:id="876968641">
          <w:marLeft w:val="480"/>
          <w:marRight w:val="0"/>
          <w:marTop w:val="0"/>
          <w:marBottom w:val="0"/>
          <w:divBdr>
            <w:top w:val="none" w:sz="0" w:space="0" w:color="auto"/>
            <w:left w:val="none" w:sz="0" w:space="0" w:color="auto"/>
            <w:bottom w:val="none" w:sz="0" w:space="0" w:color="auto"/>
            <w:right w:val="none" w:sz="0" w:space="0" w:color="auto"/>
          </w:divBdr>
        </w:div>
        <w:div w:id="1625303649">
          <w:marLeft w:val="480"/>
          <w:marRight w:val="0"/>
          <w:marTop w:val="0"/>
          <w:marBottom w:val="0"/>
          <w:divBdr>
            <w:top w:val="none" w:sz="0" w:space="0" w:color="auto"/>
            <w:left w:val="none" w:sz="0" w:space="0" w:color="auto"/>
            <w:bottom w:val="none" w:sz="0" w:space="0" w:color="auto"/>
            <w:right w:val="none" w:sz="0" w:space="0" w:color="auto"/>
          </w:divBdr>
        </w:div>
        <w:div w:id="1652248066">
          <w:marLeft w:val="480"/>
          <w:marRight w:val="0"/>
          <w:marTop w:val="0"/>
          <w:marBottom w:val="0"/>
          <w:divBdr>
            <w:top w:val="none" w:sz="0" w:space="0" w:color="auto"/>
            <w:left w:val="none" w:sz="0" w:space="0" w:color="auto"/>
            <w:bottom w:val="none" w:sz="0" w:space="0" w:color="auto"/>
            <w:right w:val="none" w:sz="0" w:space="0" w:color="auto"/>
          </w:divBdr>
        </w:div>
        <w:div w:id="1314023128">
          <w:marLeft w:val="480"/>
          <w:marRight w:val="0"/>
          <w:marTop w:val="0"/>
          <w:marBottom w:val="0"/>
          <w:divBdr>
            <w:top w:val="none" w:sz="0" w:space="0" w:color="auto"/>
            <w:left w:val="none" w:sz="0" w:space="0" w:color="auto"/>
            <w:bottom w:val="none" w:sz="0" w:space="0" w:color="auto"/>
            <w:right w:val="none" w:sz="0" w:space="0" w:color="auto"/>
          </w:divBdr>
        </w:div>
        <w:div w:id="555972673">
          <w:marLeft w:val="480"/>
          <w:marRight w:val="0"/>
          <w:marTop w:val="0"/>
          <w:marBottom w:val="0"/>
          <w:divBdr>
            <w:top w:val="none" w:sz="0" w:space="0" w:color="auto"/>
            <w:left w:val="none" w:sz="0" w:space="0" w:color="auto"/>
            <w:bottom w:val="none" w:sz="0" w:space="0" w:color="auto"/>
            <w:right w:val="none" w:sz="0" w:space="0" w:color="auto"/>
          </w:divBdr>
        </w:div>
        <w:div w:id="2632487">
          <w:marLeft w:val="480"/>
          <w:marRight w:val="0"/>
          <w:marTop w:val="0"/>
          <w:marBottom w:val="0"/>
          <w:divBdr>
            <w:top w:val="none" w:sz="0" w:space="0" w:color="auto"/>
            <w:left w:val="none" w:sz="0" w:space="0" w:color="auto"/>
            <w:bottom w:val="none" w:sz="0" w:space="0" w:color="auto"/>
            <w:right w:val="none" w:sz="0" w:space="0" w:color="auto"/>
          </w:divBdr>
        </w:div>
        <w:div w:id="80762124">
          <w:marLeft w:val="480"/>
          <w:marRight w:val="0"/>
          <w:marTop w:val="0"/>
          <w:marBottom w:val="0"/>
          <w:divBdr>
            <w:top w:val="none" w:sz="0" w:space="0" w:color="auto"/>
            <w:left w:val="none" w:sz="0" w:space="0" w:color="auto"/>
            <w:bottom w:val="none" w:sz="0" w:space="0" w:color="auto"/>
            <w:right w:val="none" w:sz="0" w:space="0" w:color="auto"/>
          </w:divBdr>
        </w:div>
        <w:div w:id="1035081831">
          <w:marLeft w:val="480"/>
          <w:marRight w:val="0"/>
          <w:marTop w:val="0"/>
          <w:marBottom w:val="0"/>
          <w:divBdr>
            <w:top w:val="none" w:sz="0" w:space="0" w:color="auto"/>
            <w:left w:val="none" w:sz="0" w:space="0" w:color="auto"/>
            <w:bottom w:val="none" w:sz="0" w:space="0" w:color="auto"/>
            <w:right w:val="none" w:sz="0" w:space="0" w:color="auto"/>
          </w:divBdr>
        </w:div>
        <w:div w:id="862550067">
          <w:marLeft w:val="480"/>
          <w:marRight w:val="0"/>
          <w:marTop w:val="0"/>
          <w:marBottom w:val="0"/>
          <w:divBdr>
            <w:top w:val="none" w:sz="0" w:space="0" w:color="auto"/>
            <w:left w:val="none" w:sz="0" w:space="0" w:color="auto"/>
            <w:bottom w:val="none" w:sz="0" w:space="0" w:color="auto"/>
            <w:right w:val="none" w:sz="0" w:space="0" w:color="auto"/>
          </w:divBdr>
        </w:div>
        <w:div w:id="1649361555">
          <w:marLeft w:val="480"/>
          <w:marRight w:val="0"/>
          <w:marTop w:val="0"/>
          <w:marBottom w:val="0"/>
          <w:divBdr>
            <w:top w:val="none" w:sz="0" w:space="0" w:color="auto"/>
            <w:left w:val="none" w:sz="0" w:space="0" w:color="auto"/>
            <w:bottom w:val="none" w:sz="0" w:space="0" w:color="auto"/>
            <w:right w:val="none" w:sz="0" w:space="0" w:color="auto"/>
          </w:divBdr>
        </w:div>
        <w:div w:id="292102543">
          <w:marLeft w:val="480"/>
          <w:marRight w:val="0"/>
          <w:marTop w:val="0"/>
          <w:marBottom w:val="0"/>
          <w:divBdr>
            <w:top w:val="none" w:sz="0" w:space="0" w:color="auto"/>
            <w:left w:val="none" w:sz="0" w:space="0" w:color="auto"/>
            <w:bottom w:val="none" w:sz="0" w:space="0" w:color="auto"/>
            <w:right w:val="none" w:sz="0" w:space="0" w:color="auto"/>
          </w:divBdr>
        </w:div>
        <w:div w:id="1801221017">
          <w:marLeft w:val="480"/>
          <w:marRight w:val="0"/>
          <w:marTop w:val="0"/>
          <w:marBottom w:val="0"/>
          <w:divBdr>
            <w:top w:val="none" w:sz="0" w:space="0" w:color="auto"/>
            <w:left w:val="none" w:sz="0" w:space="0" w:color="auto"/>
            <w:bottom w:val="none" w:sz="0" w:space="0" w:color="auto"/>
            <w:right w:val="none" w:sz="0" w:space="0" w:color="auto"/>
          </w:divBdr>
        </w:div>
      </w:divsChild>
    </w:div>
    <w:div w:id="1407805504">
      <w:bodyDiv w:val="1"/>
      <w:marLeft w:val="0"/>
      <w:marRight w:val="0"/>
      <w:marTop w:val="0"/>
      <w:marBottom w:val="0"/>
      <w:divBdr>
        <w:top w:val="none" w:sz="0" w:space="0" w:color="auto"/>
        <w:left w:val="none" w:sz="0" w:space="0" w:color="auto"/>
        <w:bottom w:val="none" w:sz="0" w:space="0" w:color="auto"/>
        <w:right w:val="none" w:sz="0" w:space="0" w:color="auto"/>
      </w:divBdr>
    </w:div>
    <w:div w:id="1411200465">
      <w:bodyDiv w:val="1"/>
      <w:marLeft w:val="0"/>
      <w:marRight w:val="0"/>
      <w:marTop w:val="0"/>
      <w:marBottom w:val="0"/>
      <w:divBdr>
        <w:top w:val="none" w:sz="0" w:space="0" w:color="auto"/>
        <w:left w:val="none" w:sz="0" w:space="0" w:color="auto"/>
        <w:bottom w:val="none" w:sz="0" w:space="0" w:color="auto"/>
        <w:right w:val="none" w:sz="0" w:space="0" w:color="auto"/>
      </w:divBdr>
    </w:div>
    <w:div w:id="1414355506">
      <w:bodyDiv w:val="1"/>
      <w:marLeft w:val="0"/>
      <w:marRight w:val="0"/>
      <w:marTop w:val="0"/>
      <w:marBottom w:val="0"/>
      <w:divBdr>
        <w:top w:val="none" w:sz="0" w:space="0" w:color="auto"/>
        <w:left w:val="none" w:sz="0" w:space="0" w:color="auto"/>
        <w:bottom w:val="none" w:sz="0" w:space="0" w:color="auto"/>
        <w:right w:val="none" w:sz="0" w:space="0" w:color="auto"/>
      </w:divBdr>
    </w:div>
    <w:div w:id="1419903411">
      <w:bodyDiv w:val="1"/>
      <w:marLeft w:val="0"/>
      <w:marRight w:val="0"/>
      <w:marTop w:val="0"/>
      <w:marBottom w:val="0"/>
      <w:divBdr>
        <w:top w:val="none" w:sz="0" w:space="0" w:color="auto"/>
        <w:left w:val="none" w:sz="0" w:space="0" w:color="auto"/>
        <w:bottom w:val="none" w:sz="0" w:space="0" w:color="auto"/>
        <w:right w:val="none" w:sz="0" w:space="0" w:color="auto"/>
      </w:divBdr>
      <w:divsChild>
        <w:div w:id="506599523">
          <w:marLeft w:val="480"/>
          <w:marRight w:val="0"/>
          <w:marTop w:val="0"/>
          <w:marBottom w:val="0"/>
          <w:divBdr>
            <w:top w:val="none" w:sz="0" w:space="0" w:color="auto"/>
            <w:left w:val="none" w:sz="0" w:space="0" w:color="auto"/>
            <w:bottom w:val="none" w:sz="0" w:space="0" w:color="auto"/>
            <w:right w:val="none" w:sz="0" w:space="0" w:color="auto"/>
          </w:divBdr>
        </w:div>
        <w:div w:id="489175278">
          <w:marLeft w:val="480"/>
          <w:marRight w:val="0"/>
          <w:marTop w:val="0"/>
          <w:marBottom w:val="0"/>
          <w:divBdr>
            <w:top w:val="none" w:sz="0" w:space="0" w:color="auto"/>
            <w:left w:val="none" w:sz="0" w:space="0" w:color="auto"/>
            <w:bottom w:val="none" w:sz="0" w:space="0" w:color="auto"/>
            <w:right w:val="none" w:sz="0" w:space="0" w:color="auto"/>
          </w:divBdr>
        </w:div>
        <w:div w:id="562177789">
          <w:marLeft w:val="480"/>
          <w:marRight w:val="0"/>
          <w:marTop w:val="0"/>
          <w:marBottom w:val="0"/>
          <w:divBdr>
            <w:top w:val="none" w:sz="0" w:space="0" w:color="auto"/>
            <w:left w:val="none" w:sz="0" w:space="0" w:color="auto"/>
            <w:bottom w:val="none" w:sz="0" w:space="0" w:color="auto"/>
            <w:right w:val="none" w:sz="0" w:space="0" w:color="auto"/>
          </w:divBdr>
        </w:div>
        <w:div w:id="1493373407">
          <w:marLeft w:val="480"/>
          <w:marRight w:val="0"/>
          <w:marTop w:val="0"/>
          <w:marBottom w:val="0"/>
          <w:divBdr>
            <w:top w:val="none" w:sz="0" w:space="0" w:color="auto"/>
            <w:left w:val="none" w:sz="0" w:space="0" w:color="auto"/>
            <w:bottom w:val="none" w:sz="0" w:space="0" w:color="auto"/>
            <w:right w:val="none" w:sz="0" w:space="0" w:color="auto"/>
          </w:divBdr>
        </w:div>
        <w:div w:id="739984187">
          <w:marLeft w:val="480"/>
          <w:marRight w:val="0"/>
          <w:marTop w:val="0"/>
          <w:marBottom w:val="0"/>
          <w:divBdr>
            <w:top w:val="none" w:sz="0" w:space="0" w:color="auto"/>
            <w:left w:val="none" w:sz="0" w:space="0" w:color="auto"/>
            <w:bottom w:val="none" w:sz="0" w:space="0" w:color="auto"/>
            <w:right w:val="none" w:sz="0" w:space="0" w:color="auto"/>
          </w:divBdr>
        </w:div>
        <w:div w:id="1090665289">
          <w:marLeft w:val="480"/>
          <w:marRight w:val="0"/>
          <w:marTop w:val="0"/>
          <w:marBottom w:val="0"/>
          <w:divBdr>
            <w:top w:val="none" w:sz="0" w:space="0" w:color="auto"/>
            <w:left w:val="none" w:sz="0" w:space="0" w:color="auto"/>
            <w:bottom w:val="none" w:sz="0" w:space="0" w:color="auto"/>
            <w:right w:val="none" w:sz="0" w:space="0" w:color="auto"/>
          </w:divBdr>
        </w:div>
        <w:div w:id="2021158567">
          <w:marLeft w:val="480"/>
          <w:marRight w:val="0"/>
          <w:marTop w:val="0"/>
          <w:marBottom w:val="0"/>
          <w:divBdr>
            <w:top w:val="none" w:sz="0" w:space="0" w:color="auto"/>
            <w:left w:val="none" w:sz="0" w:space="0" w:color="auto"/>
            <w:bottom w:val="none" w:sz="0" w:space="0" w:color="auto"/>
            <w:right w:val="none" w:sz="0" w:space="0" w:color="auto"/>
          </w:divBdr>
        </w:div>
        <w:div w:id="683363580">
          <w:marLeft w:val="480"/>
          <w:marRight w:val="0"/>
          <w:marTop w:val="0"/>
          <w:marBottom w:val="0"/>
          <w:divBdr>
            <w:top w:val="none" w:sz="0" w:space="0" w:color="auto"/>
            <w:left w:val="none" w:sz="0" w:space="0" w:color="auto"/>
            <w:bottom w:val="none" w:sz="0" w:space="0" w:color="auto"/>
            <w:right w:val="none" w:sz="0" w:space="0" w:color="auto"/>
          </w:divBdr>
        </w:div>
        <w:div w:id="2078622417">
          <w:marLeft w:val="480"/>
          <w:marRight w:val="0"/>
          <w:marTop w:val="0"/>
          <w:marBottom w:val="0"/>
          <w:divBdr>
            <w:top w:val="none" w:sz="0" w:space="0" w:color="auto"/>
            <w:left w:val="none" w:sz="0" w:space="0" w:color="auto"/>
            <w:bottom w:val="none" w:sz="0" w:space="0" w:color="auto"/>
            <w:right w:val="none" w:sz="0" w:space="0" w:color="auto"/>
          </w:divBdr>
        </w:div>
        <w:div w:id="1519733720">
          <w:marLeft w:val="480"/>
          <w:marRight w:val="0"/>
          <w:marTop w:val="0"/>
          <w:marBottom w:val="0"/>
          <w:divBdr>
            <w:top w:val="none" w:sz="0" w:space="0" w:color="auto"/>
            <w:left w:val="none" w:sz="0" w:space="0" w:color="auto"/>
            <w:bottom w:val="none" w:sz="0" w:space="0" w:color="auto"/>
            <w:right w:val="none" w:sz="0" w:space="0" w:color="auto"/>
          </w:divBdr>
        </w:div>
        <w:div w:id="804393154">
          <w:marLeft w:val="480"/>
          <w:marRight w:val="0"/>
          <w:marTop w:val="0"/>
          <w:marBottom w:val="0"/>
          <w:divBdr>
            <w:top w:val="none" w:sz="0" w:space="0" w:color="auto"/>
            <w:left w:val="none" w:sz="0" w:space="0" w:color="auto"/>
            <w:bottom w:val="none" w:sz="0" w:space="0" w:color="auto"/>
            <w:right w:val="none" w:sz="0" w:space="0" w:color="auto"/>
          </w:divBdr>
        </w:div>
        <w:div w:id="2129854755">
          <w:marLeft w:val="480"/>
          <w:marRight w:val="0"/>
          <w:marTop w:val="0"/>
          <w:marBottom w:val="0"/>
          <w:divBdr>
            <w:top w:val="none" w:sz="0" w:space="0" w:color="auto"/>
            <w:left w:val="none" w:sz="0" w:space="0" w:color="auto"/>
            <w:bottom w:val="none" w:sz="0" w:space="0" w:color="auto"/>
            <w:right w:val="none" w:sz="0" w:space="0" w:color="auto"/>
          </w:divBdr>
        </w:div>
        <w:div w:id="873539823">
          <w:marLeft w:val="480"/>
          <w:marRight w:val="0"/>
          <w:marTop w:val="0"/>
          <w:marBottom w:val="0"/>
          <w:divBdr>
            <w:top w:val="none" w:sz="0" w:space="0" w:color="auto"/>
            <w:left w:val="none" w:sz="0" w:space="0" w:color="auto"/>
            <w:bottom w:val="none" w:sz="0" w:space="0" w:color="auto"/>
            <w:right w:val="none" w:sz="0" w:space="0" w:color="auto"/>
          </w:divBdr>
        </w:div>
        <w:div w:id="1583030225">
          <w:marLeft w:val="480"/>
          <w:marRight w:val="0"/>
          <w:marTop w:val="0"/>
          <w:marBottom w:val="0"/>
          <w:divBdr>
            <w:top w:val="none" w:sz="0" w:space="0" w:color="auto"/>
            <w:left w:val="none" w:sz="0" w:space="0" w:color="auto"/>
            <w:bottom w:val="none" w:sz="0" w:space="0" w:color="auto"/>
            <w:right w:val="none" w:sz="0" w:space="0" w:color="auto"/>
          </w:divBdr>
        </w:div>
        <w:div w:id="803157132">
          <w:marLeft w:val="480"/>
          <w:marRight w:val="0"/>
          <w:marTop w:val="0"/>
          <w:marBottom w:val="0"/>
          <w:divBdr>
            <w:top w:val="none" w:sz="0" w:space="0" w:color="auto"/>
            <w:left w:val="none" w:sz="0" w:space="0" w:color="auto"/>
            <w:bottom w:val="none" w:sz="0" w:space="0" w:color="auto"/>
            <w:right w:val="none" w:sz="0" w:space="0" w:color="auto"/>
          </w:divBdr>
        </w:div>
        <w:div w:id="125124073">
          <w:marLeft w:val="480"/>
          <w:marRight w:val="0"/>
          <w:marTop w:val="0"/>
          <w:marBottom w:val="0"/>
          <w:divBdr>
            <w:top w:val="none" w:sz="0" w:space="0" w:color="auto"/>
            <w:left w:val="none" w:sz="0" w:space="0" w:color="auto"/>
            <w:bottom w:val="none" w:sz="0" w:space="0" w:color="auto"/>
            <w:right w:val="none" w:sz="0" w:space="0" w:color="auto"/>
          </w:divBdr>
        </w:div>
        <w:div w:id="973438652">
          <w:marLeft w:val="480"/>
          <w:marRight w:val="0"/>
          <w:marTop w:val="0"/>
          <w:marBottom w:val="0"/>
          <w:divBdr>
            <w:top w:val="none" w:sz="0" w:space="0" w:color="auto"/>
            <w:left w:val="none" w:sz="0" w:space="0" w:color="auto"/>
            <w:bottom w:val="none" w:sz="0" w:space="0" w:color="auto"/>
            <w:right w:val="none" w:sz="0" w:space="0" w:color="auto"/>
          </w:divBdr>
        </w:div>
        <w:div w:id="239102377">
          <w:marLeft w:val="480"/>
          <w:marRight w:val="0"/>
          <w:marTop w:val="0"/>
          <w:marBottom w:val="0"/>
          <w:divBdr>
            <w:top w:val="none" w:sz="0" w:space="0" w:color="auto"/>
            <w:left w:val="none" w:sz="0" w:space="0" w:color="auto"/>
            <w:bottom w:val="none" w:sz="0" w:space="0" w:color="auto"/>
            <w:right w:val="none" w:sz="0" w:space="0" w:color="auto"/>
          </w:divBdr>
        </w:div>
        <w:div w:id="347223103">
          <w:marLeft w:val="480"/>
          <w:marRight w:val="0"/>
          <w:marTop w:val="0"/>
          <w:marBottom w:val="0"/>
          <w:divBdr>
            <w:top w:val="none" w:sz="0" w:space="0" w:color="auto"/>
            <w:left w:val="none" w:sz="0" w:space="0" w:color="auto"/>
            <w:bottom w:val="none" w:sz="0" w:space="0" w:color="auto"/>
            <w:right w:val="none" w:sz="0" w:space="0" w:color="auto"/>
          </w:divBdr>
        </w:div>
        <w:div w:id="1617835432">
          <w:marLeft w:val="480"/>
          <w:marRight w:val="0"/>
          <w:marTop w:val="0"/>
          <w:marBottom w:val="0"/>
          <w:divBdr>
            <w:top w:val="none" w:sz="0" w:space="0" w:color="auto"/>
            <w:left w:val="none" w:sz="0" w:space="0" w:color="auto"/>
            <w:bottom w:val="none" w:sz="0" w:space="0" w:color="auto"/>
            <w:right w:val="none" w:sz="0" w:space="0" w:color="auto"/>
          </w:divBdr>
        </w:div>
        <w:div w:id="69272298">
          <w:marLeft w:val="480"/>
          <w:marRight w:val="0"/>
          <w:marTop w:val="0"/>
          <w:marBottom w:val="0"/>
          <w:divBdr>
            <w:top w:val="none" w:sz="0" w:space="0" w:color="auto"/>
            <w:left w:val="none" w:sz="0" w:space="0" w:color="auto"/>
            <w:bottom w:val="none" w:sz="0" w:space="0" w:color="auto"/>
            <w:right w:val="none" w:sz="0" w:space="0" w:color="auto"/>
          </w:divBdr>
        </w:div>
        <w:div w:id="1529178695">
          <w:marLeft w:val="480"/>
          <w:marRight w:val="0"/>
          <w:marTop w:val="0"/>
          <w:marBottom w:val="0"/>
          <w:divBdr>
            <w:top w:val="none" w:sz="0" w:space="0" w:color="auto"/>
            <w:left w:val="none" w:sz="0" w:space="0" w:color="auto"/>
            <w:bottom w:val="none" w:sz="0" w:space="0" w:color="auto"/>
            <w:right w:val="none" w:sz="0" w:space="0" w:color="auto"/>
          </w:divBdr>
        </w:div>
        <w:div w:id="1116171507">
          <w:marLeft w:val="480"/>
          <w:marRight w:val="0"/>
          <w:marTop w:val="0"/>
          <w:marBottom w:val="0"/>
          <w:divBdr>
            <w:top w:val="none" w:sz="0" w:space="0" w:color="auto"/>
            <w:left w:val="none" w:sz="0" w:space="0" w:color="auto"/>
            <w:bottom w:val="none" w:sz="0" w:space="0" w:color="auto"/>
            <w:right w:val="none" w:sz="0" w:space="0" w:color="auto"/>
          </w:divBdr>
        </w:div>
        <w:div w:id="1199390594">
          <w:marLeft w:val="480"/>
          <w:marRight w:val="0"/>
          <w:marTop w:val="0"/>
          <w:marBottom w:val="0"/>
          <w:divBdr>
            <w:top w:val="none" w:sz="0" w:space="0" w:color="auto"/>
            <w:left w:val="none" w:sz="0" w:space="0" w:color="auto"/>
            <w:bottom w:val="none" w:sz="0" w:space="0" w:color="auto"/>
            <w:right w:val="none" w:sz="0" w:space="0" w:color="auto"/>
          </w:divBdr>
        </w:div>
        <w:div w:id="1948851453">
          <w:marLeft w:val="480"/>
          <w:marRight w:val="0"/>
          <w:marTop w:val="0"/>
          <w:marBottom w:val="0"/>
          <w:divBdr>
            <w:top w:val="none" w:sz="0" w:space="0" w:color="auto"/>
            <w:left w:val="none" w:sz="0" w:space="0" w:color="auto"/>
            <w:bottom w:val="none" w:sz="0" w:space="0" w:color="auto"/>
            <w:right w:val="none" w:sz="0" w:space="0" w:color="auto"/>
          </w:divBdr>
        </w:div>
        <w:div w:id="644629387">
          <w:marLeft w:val="480"/>
          <w:marRight w:val="0"/>
          <w:marTop w:val="0"/>
          <w:marBottom w:val="0"/>
          <w:divBdr>
            <w:top w:val="none" w:sz="0" w:space="0" w:color="auto"/>
            <w:left w:val="none" w:sz="0" w:space="0" w:color="auto"/>
            <w:bottom w:val="none" w:sz="0" w:space="0" w:color="auto"/>
            <w:right w:val="none" w:sz="0" w:space="0" w:color="auto"/>
          </w:divBdr>
        </w:div>
        <w:div w:id="959579276">
          <w:marLeft w:val="480"/>
          <w:marRight w:val="0"/>
          <w:marTop w:val="0"/>
          <w:marBottom w:val="0"/>
          <w:divBdr>
            <w:top w:val="none" w:sz="0" w:space="0" w:color="auto"/>
            <w:left w:val="none" w:sz="0" w:space="0" w:color="auto"/>
            <w:bottom w:val="none" w:sz="0" w:space="0" w:color="auto"/>
            <w:right w:val="none" w:sz="0" w:space="0" w:color="auto"/>
          </w:divBdr>
        </w:div>
        <w:div w:id="2069448619">
          <w:marLeft w:val="480"/>
          <w:marRight w:val="0"/>
          <w:marTop w:val="0"/>
          <w:marBottom w:val="0"/>
          <w:divBdr>
            <w:top w:val="none" w:sz="0" w:space="0" w:color="auto"/>
            <w:left w:val="none" w:sz="0" w:space="0" w:color="auto"/>
            <w:bottom w:val="none" w:sz="0" w:space="0" w:color="auto"/>
            <w:right w:val="none" w:sz="0" w:space="0" w:color="auto"/>
          </w:divBdr>
        </w:div>
        <w:div w:id="171724002">
          <w:marLeft w:val="480"/>
          <w:marRight w:val="0"/>
          <w:marTop w:val="0"/>
          <w:marBottom w:val="0"/>
          <w:divBdr>
            <w:top w:val="none" w:sz="0" w:space="0" w:color="auto"/>
            <w:left w:val="none" w:sz="0" w:space="0" w:color="auto"/>
            <w:bottom w:val="none" w:sz="0" w:space="0" w:color="auto"/>
            <w:right w:val="none" w:sz="0" w:space="0" w:color="auto"/>
          </w:divBdr>
        </w:div>
        <w:div w:id="526254574">
          <w:marLeft w:val="480"/>
          <w:marRight w:val="0"/>
          <w:marTop w:val="0"/>
          <w:marBottom w:val="0"/>
          <w:divBdr>
            <w:top w:val="none" w:sz="0" w:space="0" w:color="auto"/>
            <w:left w:val="none" w:sz="0" w:space="0" w:color="auto"/>
            <w:bottom w:val="none" w:sz="0" w:space="0" w:color="auto"/>
            <w:right w:val="none" w:sz="0" w:space="0" w:color="auto"/>
          </w:divBdr>
        </w:div>
        <w:div w:id="429281667">
          <w:marLeft w:val="480"/>
          <w:marRight w:val="0"/>
          <w:marTop w:val="0"/>
          <w:marBottom w:val="0"/>
          <w:divBdr>
            <w:top w:val="none" w:sz="0" w:space="0" w:color="auto"/>
            <w:left w:val="none" w:sz="0" w:space="0" w:color="auto"/>
            <w:bottom w:val="none" w:sz="0" w:space="0" w:color="auto"/>
            <w:right w:val="none" w:sz="0" w:space="0" w:color="auto"/>
          </w:divBdr>
        </w:div>
        <w:div w:id="543450616">
          <w:marLeft w:val="480"/>
          <w:marRight w:val="0"/>
          <w:marTop w:val="0"/>
          <w:marBottom w:val="0"/>
          <w:divBdr>
            <w:top w:val="none" w:sz="0" w:space="0" w:color="auto"/>
            <w:left w:val="none" w:sz="0" w:space="0" w:color="auto"/>
            <w:bottom w:val="none" w:sz="0" w:space="0" w:color="auto"/>
            <w:right w:val="none" w:sz="0" w:space="0" w:color="auto"/>
          </w:divBdr>
        </w:div>
        <w:div w:id="2013407569">
          <w:marLeft w:val="480"/>
          <w:marRight w:val="0"/>
          <w:marTop w:val="0"/>
          <w:marBottom w:val="0"/>
          <w:divBdr>
            <w:top w:val="none" w:sz="0" w:space="0" w:color="auto"/>
            <w:left w:val="none" w:sz="0" w:space="0" w:color="auto"/>
            <w:bottom w:val="none" w:sz="0" w:space="0" w:color="auto"/>
            <w:right w:val="none" w:sz="0" w:space="0" w:color="auto"/>
          </w:divBdr>
        </w:div>
        <w:div w:id="317998074">
          <w:marLeft w:val="480"/>
          <w:marRight w:val="0"/>
          <w:marTop w:val="0"/>
          <w:marBottom w:val="0"/>
          <w:divBdr>
            <w:top w:val="none" w:sz="0" w:space="0" w:color="auto"/>
            <w:left w:val="none" w:sz="0" w:space="0" w:color="auto"/>
            <w:bottom w:val="none" w:sz="0" w:space="0" w:color="auto"/>
            <w:right w:val="none" w:sz="0" w:space="0" w:color="auto"/>
          </w:divBdr>
        </w:div>
        <w:div w:id="1553694148">
          <w:marLeft w:val="480"/>
          <w:marRight w:val="0"/>
          <w:marTop w:val="0"/>
          <w:marBottom w:val="0"/>
          <w:divBdr>
            <w:top w:val="none" w:sz="0" w:space="0" w:color="auto"/>
            <w:left w:val="none" w:sz="0" w:space="0" w:color="auto"/>
            <w:bottom w:val="none" w:sz="0" w:space="0" w:color="auto"/>
            <w:right w:val="none" w:sz="0" w:space="0" w:color="auto"/>
          </w:divBdr>
        </w:div>
        <w:div w:id="1678338885">
          <w:marLeft w:val="480"/>
          <w:marRight w:val="0"/>
          <w:marTop w:val="0"/>
          <w:marBottom w:val="0"/>
          <w:divBdr>
            <w:top w:val="none" w:sz="0" w:space="0" w:color="auto"/>
            <w:left w:val="none" w:sz="0" w:space="0" w:color="auto"/>
            <w:bottom w:val="none" w:sz="0" w:space="0" w:color="auto"/>
            <w:right w:val="none" w:sz="0" w:space="0" w:color="auto"/>
          </w:divBdr>
        </w:div>
      </w:divsChild>
    </w:div>
    <w:div w:id="1420560434">
      <w:bodyDiv w:val="1"/>
      <w:marLeft w:val="0"/>
      <w:marRight w:val="0"/>
      <w:marTop w:val="0"/>
      <w:marBottom w:val="0"/>
      <w:divBdr>
        <w:top w:val="none" w:sz="0" w:space="0" w:color="auto"/>
        <w:left w:val="none" w:sz="0" w:space="0" w:color="auto"/>
        <w:bottom w:val="none" w:sz="0" w:space="0" w:color="auto"/>
        <w:right w:val="none" w:sz="0" w:space="0" w:color="auto"/>
      </w:divBdr>
    </w:div>
    <w:div w:id="1425802231">
      <w:bodyDiv w:val="1"/>
      <w:marLeft w:val="0"/>
      <w:marRight w:val="0"/>
      <w:marTop w:val="0"/>
      <w:marBottom w:val="0"/>
      <w:divBdr>
        <w:top w:val="none" w:sz="0" w:space="0" w:color="auto"/>
        <w:left w:val="none" w:sz="0" w:space="0" w:color="auto"/>
        <w:bottom w:val="none" w:sz="0" w:space="0" w:color="auto"/>
        <w:right w:val="none" w:sz="0" w:space="0" w:color="auto"/>
      </w:divBdr>
      <w:divsChild>
        <w:div w:id="1208025494">
          <w:marLeft w:val="480"/>
          <w:marRight w:val="0"/>
          <w:marTop w:val="0"/>
          <w:marBottom w:val="0"/>
          <w:divBdr>
            <w:top w:val="none" w:sz="0" w:space="0" w:color="auto"/>
            <w:left w:val="none" w:sz="0" w:space="0" w:color="auto"/>
            <w:bottom w:val="none" w:sz="0" w:space="0" w:color="auto"/>
            <w:right w:val="none" w:sz="0" w:space="0" w:color="auto"/>
          </w:divBdr>
        </w:div>
        <w:div w:id="1600599143">
          <w:marLeft w:val="480"/>
          <w:marRight w:val="0"/>
          <w:marTop w:val="0"/>
          <w:marBottom w:val="0"/>
          <w:divBdr>
            <w:top w:val="none" w:sz="0" w:space="0" w:color="auto"/>
            <w:left w:val="none" w:sz="0" w:space="0" w:color="auto"/>
            <w:bottom w:val="none" w:sz="0" w:space="0" w:color="auto"/>
            <w:right w:val="none" w:sz="0" w:space="0" w:color="auto"/>
          </w:divBdr>
        </w:div>
        <w:div w:id="1765303200">
          <w:marLeft w:val="480"/>
          <w:marRight w:val="0"/>
          <w:marTop w:val="0"/>
          <w:marBottom w:val="0"/>
          <w:divBdr>
            <w:top w:val="none" w:sz="0" w:space="0" w:color="auto"/>
            <w:left w:val="none" w:sz="0" w:space="0" w:color="auto"/>
            <w:bottom w:val="none" w:sz="0" w:space="0" w:color="auto"/>
            <w:right w:val="none" w:sz="0" w:space="0" w:color="auto"/>
          </w:divBdr>
        </w:div>
        <w:div w:id="690642532">
          <w:marLeft w:val="480"/>
          <w:marRight w:val="0"/>
          <w:marTop w:val="0"/>
          <w:marBottom w:val="0"/>
          <w:divBdr>
            <w:top w:val="none" w:sz="0" w:space="0" w:color="auto"/>
            <w:left w:val="none" w:sz="0" w:space="0" w:color="auto"/>
            <w:bottom w:val="none" w:sz="0" w:space="0" w:color="auto"/>
            <w:right w:val="none" w:sz="0" w:space="0" w:color="auto"/>
          </w:divBdr>
        </w:div>
        <w:div w:id="1121807622">
          <w:marLeft w:val="480"/>
          <w:marRight w:val="0"/>
          <w:marTop w:val="0"/>
          <w:marBottom w:val="0"/>
          <w:divBdr>
            <w:top w:val="none" w:sz="0" w:space="0" w:color="auto"/>
            <w:left w:val="none" w:sz="0" w:space="0" w:color="auto"/>
            <w:bottom w:val="none" w:sz="0" w:space="0" w:color="auto"/>
            <w:right w:val="none" w:sz="0" w:space="0" w:color="auto"/>
          </w:divBdr>
        </w:div>
        <w:div w:id="742528265">
          <w:marLeft w:val="480"/>
          <w:marRight w:val="0"/>
          <w:marTop w:val="0"/>
          <w:marBottom w:val="0"/>
          <w:divBdr>
            <w:top w:val="none" w:sz="0" w:space="0" w:color="auto"/>
            <w:left w:val="none" w:sz="0" w:space="0" w:color="auto"/>
            <w:bottom w:val="none" w:sz="0" w:space="0" w:color="auto"/>
            <w:right w:val="none" w:sz="0" w:space="0" w:color="auto"/>
          </w:divBdr>
        </w:div>
        <w:div w:id="19597824">
          <w:marLeft w:val="480"/>
          <w:marRight w:val="0"/>
          <w:marTop w:val="0"/>
          <w:marBottom w:val="0"/>
          <w:divBdr>
            <w:top w:val="none" w:sz="0" w:space="0" w:color="auto"/>
            <w:left w:val="none" w:sz="0" w:space="0" w:color="auto"/>
            <w:bottom w:val="none" w:sz="0" w:space="0" w:color="auto"/>
            <w:right w:val="none" w:sz="0" w:space="0" w:color="auto"/>
          </w:divBdr>
        </w:div>
        <w:div w:id="505093348">
          <w:marLeft w:val="480"/>
          <w:marRight w:val="0"/>
          <w:marTop w:val="0"/>
          <w:marBottom w:val="0"/>
          <w:divBdr>
            <w:top w:val="none" w:sz="0" w:space="0" w:color="auto"/>
            <w:left w:val="none" w:sz="0" w:space="0" w:color="auto"/>
            <w:bottom w:val="none" w:sz="0" w:space="0" w:color="auto"/>
            <w:right w:val="none" w:sz="0" w:space="0" w:color="auto"/>
          </w:divBdr>
        </w:div>
        <w:div w:id="1682974619">
          <w:marLeft w:val="480"/>
          <w:marRight w:val="0"/>
          <w:marTop w:val="0"/>
          <w:marBottom w:val="0"/>
          <w:divBdr>
            <w:top w:val="none" w:sz="0" w:space="0" w:color="auto"/>
            <w:left w:val="none" w:sz="0" w:space="0" w:color="auto"/>
            <w:bottom w:val="none" w:sz="0" w:space="0" w:color="auto"/>
            <w:right w:val="none" w:sz="0" w:space="0" w:color="auto"/>
          </w:divBdr>
        </w:div>
        <w:div w:id="1835223084">
          <w:marLeft w:val="480"/>
          <w:marRight w:val="0"/>
          <w:marTop w:val="0"/>
          <w:marBottom w:val="0"/>
          <w:divBdr>
            <w:top w:val="none" w:sz="0" w:space="0" w:color="auto"/>
            <w:left w:val="none" w:sz="0" w:space="0" w:color="auto"/>
            <w:bottom w:val="none" w:sz="0" w:space="0" w:color="auto"/>
            <w:right w:val="none" w:sz="0" w:space="0" w:color="auto"/>
          </w:divBdr>
        </w:div>
        <w:div w:id="1431194716">
          <w:marLeft w:val="480"/>
          <w:marRight w:val="0"/>
          <w:marTop w:val="0"/>
          <w:marBottom w:val="0"/>
          <w:divBdr>
            <w:top w:val="none" w:sz="0" w:space="0" w:color="auto"/>
            <w:left w:val="none" w:sz="0" w:space="0" w:color="auto"/>
            <w:bottom w:val="none" w:sz="0" w:space="0" w:color="auto"/>
            <w:right w:val="none" w:sz="0" w:space="0" w:color="auto"/>
          </w:divBdr>
        </w:div>
        <w:div w:id="1968461742">
          <w:marLeft w:val="480"/>
          <w:marRight w:val="0"/>
          <w:marTop w:val="0"/>
          <w:marBottom w:val="0"/>
          <w:divBdr>
            <w:top w:val="none" w:sz="0" w:space="0" w:color="auto"/>
            <w:left w:val="none" w:sz="0" w:space="0" w:color="auto"/>
            <w:bottom w:val="none" w:sz="0" w:space="0" w:color="auto"/>
            <w:right w:val="none" w:sz="0" w:space="0" w:color="auto"/>
          </w:divBdr>
        </w:div>
        <w:div w:id="1523664376">
          <w:marLeft w:val="480"/>
          <w:marRight w:val="0"/>
          <w:marTop w:val="0"/>
          <w:marBottom w:val="0"/>
          <w:divBdr>
            <w:top w:val="none" w:sz="0" w:space="0" w:color="auto"/>
            <w:left w:val="none" w:sz="0" w:space="0" w:color="auto"/>
            <w:bottom w:val="none" w:sz="0" w:space="0" w:color="auto"/>
            <w:right w:val="none" w:sz="0" w:space="0" w:color="auto"/>
          </w:divBdr>
        </w:div>
        <w:div w:id="1596860174">
          <w:marLeft w:val="480"/>
          <w:marRight w:val="0"/>
          <w:marTop w:val="0"/>
          <w:marBottom w:val="0"/>
          <w:divBdr>
            <w:top w:val="none" w:sz="0" w:space="0" w:color="auto"/>
            <w:left w:val="none" w:sz="0" w:space="0" w:color="auto"/>
            <w:bottom w:val="none" w:sz="0" w:space="0" w:color="auto"/>
            <w:right w:val="none" w:sz="0" w:space="0" w:color="auto"/>
          </w:divBdr>
        </w:div>
        <w:div w:id="1276205859">
          <w:marLeft w:val="480"/>
          <w:marRight w:val="0"/>
          <w:marTop w:val="0"/>
          <w:marBottom w:val="0"/>
          <w:divBdr>
            <w:top w:val="none" w:sz="0" w:space="0" w:color="auto"/>
            <w:left w:val="none" w:sz="0" w:space="0" w:color="auto"/>
            <w:bottom w:val="none" w:sz="0" w:space="0" w:color="auto"/>
            <w:right w:val="none" w:sz="0" w:space="0" w:color="auto"/>
          </w:divBdr>
        </w:div>
        <w:div w:id="1980453325">
          <w:marLeft w:val="480"/>
          <w:marRight w:val="0"/>
          <w:marTop w:val="0"/>
          <w:marBottom w:val="0"/>
          <w:divBdr>
            <w:top w:val="none" w:sz="0" w:space="0" w:color="auto"/>
            <w:left w:val="none" w:sz="0" w:space="0" w:color="auto"/>
            <w:bottom w:val="none" w:sz="0" w:space="0" w:color="auto"/>
            <w:right w:val="none" w:sz="0" w:space="0" w:color="auto"/>
          </w:divBdr>
        </w:div>
        <w:div w:id="1031878226">
          <w:marLeft w:val="480"/>
          <w:marRight w:val="0"/>
          <w:marTop w:val="0"/>
          <w:marBottom w:val="0"/>
          <w:divBdr>
            <w:top w:val="none" w:sz="0" w:space="0" w:color="auto"/>
            <w:left w:val="none" w:sz="0" w:space="0" w:color="auto"/>
            <w:bottom w:val="none" w:sz="0" w:space="0" w:color="auto"/>
            <w:right w:val="none" w:sz="0" w:space="0" w:color="auto"/>
          </w:divBdr>
        </w:div>
        <w:div w:id="1863132973">
          <w:marLeft w:val="480"/>
          <w:marRight w:val="0"/>
          <w:marTop w:val="0"/>
          <w:marBottom w:val="0"/>
          <w:divBdr>
            <w:top w:val="none" w:sz="0" w:space="0" w:color="auto"/>
            <w:left w:val="none" w:sz="0" w:space="0" w:color="auto"/>
            <w:bottom w:val="none" w:sz="0" w:space="0" w:color="auto"/>
            <w:right w:val="none" w:sz="0" w:space="0" w:color="auto"/>
          </w:divBdr>
        </w:div>
        <w:div w:id="130246513">
          <w:marLeft w:val="480"/>
          <w:marRight w:val="0"/>
          <w:marTop w:val="0"/>
          <w:marBottom w:val="0"/>
          <w:divBdr>
            <w:top w:val="none" w:sz="0" w:space="0" w:color="auto"/>
            <w:left w:val="none" w:sz="0" w:space="0" w:color="auto"/>
            <w:bottom w:val="none" w:sz="0" w:space="0" w:color="auto"/>
            <w:right w:val="none" w:sz="0" w:space="0" w:color="auto"/>
          </w:divBdr>
        </w:div>
        <w:div w:id="233007254">
          <w:marLeft w:val="480"/>
          <w:marRight w:val="0"/>
          <w:marTop w:val="0"/>
          <w:marBottom w:val="0"/>
          <w:divBdr>
            <w:top w:val="none" w:sz="0" w:space="0" w:color="auto"/>
            <w:left w:val="none" w:sz="0" w:space="0" w:color="auto"/>
            <w:bottom w:val="none" w:sz="0" w:space="0" w:color="auto"/>
            <w:right w:val="none" w:sz="0" w:space="0" w:color="auto"/>
          </w:divBdr>
        </w:div>
        <w:div w:id="2019502716">
          <w:marLeft w:val="480"/>
          <w:marRight w:val="0"/>
          <w:marTop w:val="0"/>
          <w:marBottom w:val="0"/>
          <w:divBdr>
            <w:top w:val="none" w:sz="0" w:space="0" w:color="auto"/>
            <w:left w:val="none" w:sz="0" w:space="0" w:color="auto"/>
            <w:bottom w:val="none" w:sz="0" w:space="0" w:color="auto"/>
            <w:right w:val="none" w:sz="0" w:space="0" w:color="auto"/>
          </w:divBdr>
        </w:div>
        <w:div w:id="1802266530">
          <w:marLeft w:val="480"/>
          <w:marRight w:val="0"/>
          <w:marTop w:val="0"/>
          <w:marBottom w:val="0"/>
          <w:divBdr>
            <w:top w:val="none" w:sz="0" w:space="0" w:color="auto"/>
            <w:left w:val="none" w:sz="0" w:space="0" w:color="auto"/>
            <w:bottom w:val="none" w:sz="0" w:space="0" w:color="auto"/>
            <w:right w:val="none" w:sz="0" w:space="0" w:color="auto"/>
          </w:divBdr>
        </w:div>
        <w:div w:id="1311905849">
          <w:marLeft w:val="480"/>
          <w:marRight w:val="0"/>
          <w:marTop w:val="0"/>
          <w:marBottom w:val="0"/>
          <w:divBdr>
            <w:top w:val="none" w:sz="0" w:space="0" w:color="auto"/>
            <w:left w:val="none" w:sz="0" w:space="0" w:color="auto"/>
            <w:bottom w:val="none" w:sz="0" w:space="0" w:color="auto"/>
            <w:right w:val="none" w:sz="0" w:space="0" w:color="auto"/>
          </w:divBdr>
        </w:div>
        <w:div w:id="1227716584">
          <w:marLeft w:val="480"/>
          <w:marRight w:val="0"/>
          <w:marTop w:val="0"/>
          <w:marBottom w:val="0"/>
          <w:divBdr>
            <w:top w:val="none" w:sz="0" w:space="0" w:color="auto"/>
            <w:left w:val="none" w:sz="0" w:space="0" w:color="auto"/>
            <w:bottom w:val="none" w:sz="0" w:space="0" w:color="auto"/>
            <w:right w:val="none" w:sz="0" w:space="0" w:color="auto"/>
          </w:divBdr>
        </w:div>
        <w:div w:id="753622490">
          <w:marLeft w:val="480"/>
          <w:marRight w:val="0"/>
          <w:marTop w:val="0"/>
          <w:marBottom w:val="0"/>
          <w:divBdr>
            <w:top w:val="none" w:sz="0" w:space="0" w:color="auto"/>
            <w:left w:val="none" w:sz="0" w:space="0" w:color="auto"/>
            <w:bottom w:val="none" w:sz="0" w:space="0" w:color="auto"/>
            <w:right w:val="none" w:sz="0" w:space="0" w:color="auto"/>
          </w:divBdr>
        </w:div>
        <w:div w:id="341515525">
          <w:marLeft w:val="480"/>
          <w:marRight w:val="0"/>
          <w:marTop w:val="0"/>
          <w:marBottom w:val="0"/>
          <w:divBdr>
            <w:top w:val="none" w:sz="0" w:space="0" w:color="auto"/>
            <w:left w:val="none" w:sz="0" w:space="0" w:color="auto"/>
            <w:bottom w:val="none" w:sz="0" w:space="0" w:color="auto"/>
            <w:right w:val="none" w:sz="0" w:space="0" w:color="auto"/>
          </w:divBdr>
        </w:div>
        <w:div w:id="1305620906">
          <w:marLeft w:val="480"/>
          <w:marRight w:val="0"/>
          <w:marTop w:val="0"/>
          <w:marBottom w:val="0"/>
          <w:divBdr>
            <w:top w:val="none" w:sz="0" w:space="0" w:color="auto"/>
            <w:left w:val="none" w:sz="0" w:space="0" w:color="auto"/>
            <w:bottom w:val="none" w:sz="0" w:space="0" w:color="auto"/>
            <w:right w:val="none" w:sz="0" w:space="0" w:color="auto"/>
          </w:divBdr>
        </w:div>
        <w:div w:id="1529029470">
          <w:marLeft w:val="480"/>
          <w:marRight w:val="0"/>
          <w:marTop w:val="0"/>
          <w:marBottom w:val="0"/>
          <w:divBdr>
            <w:top w:val="none" w:sz="0" w:space="0" w:color="auto"/>
            <w:left w:val="none" w:sz="0" w:space="0" w:color="auto"/>
            <w:bottom w:val="none" w:sz="0" w:space="0" w:color="auto"/>
            <w:right w:val="none" w:sz="0" w:space="0" w:color="auto"/>
          </w:divBdr>
        </w:div>
        <w:div w:id="1813327563">
          <w:marLeft w:val="480"/>
          <w:marRight w:val="0"/>
          <w:marTop w:val="0"/>
          <w:marBottom w:val="0"/>
          <w:divBdr>
            <w:top w:val="none" w:sz="0" w:space="0" w:color="auto"/>
            <w:left w:val="none" w:sz="0" w:space="0" w:color="auto"/>
            <w:bottom w:val="none" w:sz="0" w:space="0" w:color="auto"/>
            <w:right w:val="none" w:sz="0" w:space="0" w:color="auto"/>
          </w:divBdr>
        </w:div>
        <w:div w:id="758672472">
          <w:marLeft w:val="480"/>
          <w:marRight w:val="0"/>
          <w:marTop w:val="0"/>
          <w:marBottom w:val="0"/>
          <w:divBdr>
            <w:top w:val="none" w:sz="0" w:space="0" w:color="auto"/>
            <w:left w:val="none" w:sz="0" w:space="0" w:color="auto"/>
            <w:bottom w:val="none" w:sz="0" w:space="0" w:color="auto"/>
            <w:right w:val="none" w:sz="0" w:space="0" w:color="auto"/>
          </w:divBdr>
        </w:div>
        <w:div w:id="429660688">
          <w:marLeft w:val="480"/>
          <w:marRight w:val="0"/>
          <w:marTop w:val="0"/>
          <w:marBottom w:val="0"/>
          <w:divBdr>
            <w:top w:val="none" w:sz="0" w:space="0" w:color="auto"/>
            <w:left w:val="none" w:sz="0" w:space="0" w:color="auto"/>
            <w:bottom w:val="none" w:sz="0" w:space="0" w:color="auto"/>
            <w:right w:val="none" w:sz="0" w:space="0" w:color="auto"/>
          </w:divBdr>
        </w:div>
        <w:div w:id="1561019185">
          <w:marLeft w:val="480"/>
          <w:marRight w:val="0"/>
          <w:marTop w:val="0"/>
          <w:marBottom w:val="0"/>
          <w:divBdr>
            <w:top w:val="none" w:sz="0" w:space="0" w:color="auto"/>
            <w:left w:val="none" w:sz="0" w:space="0" w:color="auto"/>
            <w:bottom w:val="none" w:sz="0" w:space="0" w:color="auto"/>
            <w:right w:val="none" w:sz="0" w:space="0" w:color="auto"/>
          </w:divBdr>
        </w:div>
        <w:div w:id="1127505061">
          <w:marLeft w:val="480"/>
          <w:marRight w:val="0"/>
          <w:marTop w:val="0"/>
          <w:marBottom w:val="0"/>
          <w:divBdr>
            <w:top w:val="none" w:sz="0" w:space="0" w:color="auto"/>
            <w:left w:val="none" w:sz="0" w:space="0" w:color="auto"/>
            <w:bottom w:val="none" w:sz="0" w:space="0" w:color="auto"/>
            <w:right w:val="none" w:sz="0" w:space="0" w:color="auto"/>
          </w:divBdr>
        </w:div>
        <w:div w:id="1061751754">
          <w:marLeft w:val="480"/>
          <w:marRight w:val="0"/>
          <w:marTop w:val="0"/>
          <w:marBottom w:val="0"/>
          <w:divBdr>
            <w:top w:val="none" w:sz="0" w:space="0" w:color="auto"/>
            <w:left w:val="none" w:sz="0" w:space="0" w:color="auto"/>
            <w:bottom w:val="none" w:sz="0" w:space="0" w:color="auto"/>
            <w:right w:val="none" w:sz="0" w:space="0" w:color="auto"/>
          </w:divBdr>
        </w:div>
        <w:div w:id="1236357712">
          <w:marLeft w:val="480"/>
          <w:marRight w:val="0"/>
          <w:marTop w:val="0"/>
          <w:marBottom w:val="0"/>
          <w:divBdr>
            <w:top w:val="none" w:sz="0" w:space="0" w:color="auto"/>
            <w:left w:val="none" w:sz="0" w:space="0" w:color="auto"/>
            <w:bottom w:val="none" w:sz="0" w:space="0" w:color="auto"/>
            <w:right w:val="none" w:sz="0" w:space="0" w:color="auto"/>
          </w:divBdr>
        </w:div>
        <w:div w:id="1742487863">
          <w:marLeft w:val="480"/>
          <w:marRight w:val="0"/>
          <w:marTop w:val="0"/>
          <w:marBottom w:val="0"/>
          <w:divBdr>
            <w:top w:val="none" w:sz="0" w:space="0" w:color="auto"/>
            <w:left w:val="none" w:sz="0" w:space="0" w:color="auto"/>
            <w:bottom w:val="none" w:sz="0" w:space="0" w:color="auto"/>
            <w:right w:val="none" w:sz="0" w:space="0" w:color="auto"/>
          </w:divBdr>
        </w:div>
        <w:div w:id="1995260359">
          <w:marLeft w:val="480"/>
          <w:marRight w:val="0"/>
          <w:marTop w:val="0"/>
          <w:marBottom w:val="0"/>
          <w:divBdr>
            <w:top w:val="none" w:sz="0" w:space="0" w:color="auto"/>
            <w:left w:val="none" w:sz="0" w:space="0" w:color="auto"/>
            <w:bottom w:val="none" w:sz="0" w:space="0" w:color="auto"/>
            <w:right w:val="none" w:sz="0" w:space="0" w:color="auto"/>
          </w:divBdr>
        </w:div>
        <w:div w:id="429132427">
          <w:marLeft w:val="480"/>
          <w:marRight w:val="0"/>
          <w:marTop w:val="0"/>
          <w:marBottom w:val="0"/>
          <w:divBdr>
            <w:top w:val="none" w:sz="0" w:space="0" w:color="auto"/>
            <w:left w:val="none" w:sz="0" w:space="0" w:color="auto"/>
            <w:bottom w:val="none" w:sz="0" w:space="0" w:color="auto"/>
            <w:right w:val="none" w:sz="0" w:space="0" w:color="auto"/>
          </w:divBdr>
        </w:div>
        <w:div w:id="274364136">
          <w:marLeft w:val="480"/>
          <w:marRight w:val="0"/>
          <w:marTop w:val="0"/>
          <w:marBottom w:val="0"/>
          <w:divBdr>
            <w:top w:val="none" w:sz="0" w:space="0" w:color="auto"/>
            <w:left w:val="none" w:sz="0" w:space="0" w:color="auto"/>
            <w:bottom w:val="none" w:sz="0" w:space="0" w:color="auto"/>
            <w:right w:val="none" w:sz="0" w:space="0" w:color="auto"/>
          </w:divBdr>
        </w:div>
        <w:div w:id="1405642351">
          <w:marLeft w:val="480"/>
          <w:marRight w:val="0"/>
          <w:marTop w:val="0"/>
          <w:marBottom w:val="0"/>
          <w:divBdr>
            <w:top w:val="none" w:sz="0" w:space="0" w:color="auto"/>
            <w:left w:val="none" w:sz="0" w:space="0" w:color="auto"/>
            <w:bottom w:val="none" w:sz="0" w:space="0" w:color="auto"/>
            <w:right w:val="none" w:sz="0" w:space="0" w:color="auto"/>
          </w:divBdr>
        </w:div>
        <w:div w:id="1651135085">
          <w:marLeft w:val="480"/>
          <w:marRight w:val="0"/>
          <w:marTop w:val="0"/>
          <w:marBottom w:val="0"/>
          <w:divBdr>
            <w:top w:val="none" w:sz="0" w:space="0" w:color="auto"/>
            <w:left w:val="none" w:sz="0" w:space="0" w:color="auto"/>
            <w:bottom w:val="none" w:sz="0" w:space="0" w:color="auto"/>
            <w:right w:val="none" w:sz="0" w:space="0" w:color="auto"/>
          </w:divBdr>
        </w:div>
        <w:div w:id="1253582966">
          <w:marLeft w:val="480"/>
          <w:marRight w:val="0"/>
          <w:marTop w:val="0"/>
          <w:marBottom w:val="0"/>
          <w:divBdr>
            <w:top w:val="none" w:sz="0" w:space="0" w:color="auto"/>
            <w:left w:val="none" w:sz="0" w:space="0" w:color="auto"/>
            <w:bottom w:val="none" w:sz="0" w:space="0" w:color="auto"/>
            <w:right w:val="none" w:sz="0" w:space="0" w:color="auto"/>
          </w:divBdr>
        </w:div>
        <w:div w:id="1302154208">
          <w:marLeft w:val="480"/>
          <w:marRight w:val="0"/>
          <w:marTop w:val="0"/>
          <w:marBottom w:val="0"/>
          <w:divBdr>
            <w:top w:val="none" w:sz="0" w:space="0" w:color="auto"/>
            <w:left w:val="none" w:sz="0" w:space="0" w:color="auto"/>
            <w:bottom w:val="none" w:sz="0" w:space="0" w:color="auto"/>
            <w:right w:val="none" w:sz="0" w:space="0" w:color="auto"/>
          </w:divBdr>
        </w:div>
        <w:div w:id="2020811376">
          <w:marLeft w:val="480"/>
          <w:marRight w:val="0"/>
          <w:marTop w:val="0"/>
          <w:marBottom w:val="0"/>
          <w:divBdr>
            <w:top w:val="none" w:sz="0" w:space="0" w:color="auto"/>
            <w:left w:val="none" w:sz="0" w:space="0" w:color="auto"/>
            <w:bottom w:val="none" w:sz="0" w:space="0" w:color="auto"/>
            <w:right w:val="none" w:sz="0" w:space="0" w:color="auto"/>
          </w:divBdr>
        </w:div>
        <w:div w:id="680275918">
          <w:marLeft w:val="480"/>
          <w:marRight w:val="0"/>
          <w:marTop w:val="0"/>
          <w:marBottom w:val="0"/>
          <w:divBdr>
            <w:top w:val="none" w:sz="0" w:space="0" w:color="auto"/>
            <w:left w:val="none" w:sz="0" w:space="0" w:color="auto"/>
            <w:bottom w:val="none" w:sz="0" w:space="0" w:color="auto"/>
            <w:right w:val="none" w:sz="0" w:space="0" w:color="auto"/>
          </w:divBdr>
        </w:div>
        <w:div w:id="2094889975">
          <w:marLeft w:val="480"/>
          <w:marRight w:val="0"/>
          <w:marTop w:val="0"/>
          <w:marBottom w:val="0"/>
          <w:divBdr>
            <w:top w:val="none" w:sz="0" w:space="0" w:color="auto"/>
            <w:left w:val="none" w:sz="0" w:space="0" w:color="auto"/>
            <w:bottom w:val="none" w:sz="0" w:space="0" w:color="auto"/>
            <w:right w:val="none" w:sz="0" w:space="0" w:color="auto"/>
          </w:divBdr>
        </w:div>
      </w:divsChild>
    </w:div>
    <w:div w:id="1426731932">
      <w:bodyDiv w:val="1"/>
      <w:marLeft w:val="0"/>
      <w:marRight w:val="0"/>
      <w:marTop w:val="0"/>
      <w:marBottom w:val="0"/>
      <w:divBdr>
        <w:top w:val="none" w:sz="0" w:space="0" w:color="auto"/>
        <w:left w:val="none" w:sz="0" w:space="0" w:color="auto"/>
        <w:bottom w:val="none" w:sz="0" w:space="0" w:color="auto"/>
        <w:right w:val="none" w:sz="0" w:space="0" w:color="auto"/>
      </w:divBdr>
    </w:div>
    <w:div w:id="1430202392">
      <w:bodyDiv w:val="1"/>
      <w:marLeft w:val="0"/>
      <w:marRight w:val="0"/>
      <w:marTop w:val="0"/>
      <w:marBottom w:val="0"/>
      <w:divBdr>
        <w:top w:val="none" w:sz="0" w:space="0" w:color="auto"/>
        <w:left w:val="none" w:sz="0" w:space="0" w:color="auto"/>
        <w:bottom w:val="none" w:sz="0" w:space="0" w:color="auto"/>
        <w:right w:val="none" w:sz="0" w:space="0" w:color="auto"/>
      </w:divBdr>
    </w:div>
    <w:div w:id="1431193549">
      <w:bodyDiv w:val="1"/>
      <w:marLeft w:val="0"/>
      <w:marRight w:val="0"/>
      <w:marTop w:val="0"/>
      <w:marBottom w:val="0"/>
      <w:divBdr>
        <w:top w:val="none" w:sz="0" w:space="0" w:color="auto"/>
        <w:left w:val="none" w:sz="0" w:space="0" w:color="auto"/>
        <w:bottom w:val="none" w:sz="0" w:space="0" w:color="auto"/>
        <w:right w:val="none" w:sz="0" w:space="0" w:color="auto"/>
      </w:divBdr>
    </w:div>
    <w:div w:id="1431701520">
      <w:bodyDiv w:val="1"/>
      <w:marLeft w:val="0"/>
      <w:marRight w:val="0"/>
      <w:marTop w:val="0"/>
      <w:marBottom w:val="0"/>
      <w:divBdr>
        <w:top w:val="none" w:sz="0" w:space="0" w:color="auto"/>
        <w:left w:val="none" w:sz="0" w:space="0" w:color="auto"/>
        <w:bottom w:val="none" w:sz="0" w:space="0" w:color="auto"/>
        <w:right w:val="none" w:sz="0" w:space="0" w:color="auto"/>
      </w:divBdr>
    </w:div>
    <w:div w:id="1433672755">
      <w:bodyDiv w:val="1"/>
      <w:marLeft w:val="0"/>
      <w:marRight w:val="0"/>
      <w:marTop w:val="0"/>
      <w:marBottom w:val="0"/>
      <w:divBdr>
        <w:top w:val="none" w:sz="0" w:space="0" w:color="auto"/>
        <w:left w:val="none" w:sz="0" w:space="0" w:color="auto"/>
        <w:bottom w:val="none" w:sz="0" w:space="0" w:color="auto"/>
        <w:right w:val="none" w:sz="0" w:space="0" w:color="auto"/>
      </w:divBdr>
    </w:div>
    <w:div w:id="1435325916">
      <w:bodyDiv w:val="1"/>
      <w:marLeft w:val="0"/>
      <w:marRight w:val="0"/>
      <w:marTop w:val="0"/>
      <w:marBottom w:val="0"/>
      <w:divBdr>
        <w:top w:val="none" w:sz="0" w:space="0" w:color="auto"/>
        <w:left w:val="none" w:sz="0" w:space="0" w:color="auto"/>
        <w:bottom w:val="none" w:sz="0" w:space="0" w:color="auto"/>
        <w:right w:val="none" w:sz="0" w:space="0" w:color="auto"/>
      </w:divBdr>
      <w:divsChild>
        <w:div w:id="1088382263">
          <w:marLeft w:val="480"/>
          <w:marRight w:val="0"/>
          <w:marTop w:val="0"/>
          <w:marBottom w:val="0"/>
          <w:divBdr>
            <w:top w:val="none" w:sz="0" w:space="0" w:color="auto"/>
            <w:left w:val="none" w:sz="0" w:space="0" w:color="auto"/>
            <w:bottom w:val="none" w:sz="0" w:space="0" w:color="auto"/>
            <w:right w:val="none" w:sz="0" w:space="0" w:color="auto"/>
          </w:divBdr>
        </w:div>
        <w:div w:id="65225484">
          <w:marLeft w:val="480"/>
          <w:marRight w:val="0"/>
          <w:marTop w:val="0"/>
          <w:marBottom w:val="0"/>
          <w:divBdr>
            <w:top w:val="none" w:sz="0" w:space="0" w:color="auto"/>
            <w:left w:val="none" w:sz="0" w:space="0" w:color="auto"/>
            <w:bottom w:val="none" w:sz="0" w:space="0" w:color="auto"/>
            <w:right w:val="none" w:sz="0" w:space="0" w:color="auto"/>
          </w:divBdr>
        </w:div>
        <w:div w:id="992175665">
          <w:marLeft w:val="480"/>
          <w:marRight w:val="0"/>
          <w:marTop w:val="0"/>
          <w:marBottom w:val="0"/>
          <w:divBdr>
            <w:top w:val="none" w:sz="0" w:space="0" w:color="auto"/>
            <w:left w:val="none" w:sz="0" w:space="0" w:color="auto"/>
            <w:bottom w:val="none" w:sz="0" w:space="0" w:color="auto"/>
            <w:right w:val="none" w:sz="0" w:space="0" w:color="auto"/>
          </w:divBdr>
        </w:div>
        <w:div w:id="206070969">
          <w:marLeft w:val="480"/>
          <w:marRight w:val="0"/>
          <w:marTop w:val="0"/>
          <w:marBottom w:val="0"/>
          <w:divBdr>
            <w:top w:val="none" w:sz="0" w:space="0" w:color="auto"/>
            <w:left w:val="none" w:sz="0" w:space="0" w:color="auto"/>
            <w:bottom w:val="none" w:sz="0" w:space="0" w:color="auto"/>
            <w:right w:val="none" w:sz="0" w:space="0" w:color="auto"/>
          </w:divBdr>
        </w:div>
        <w:div w:id="757561362">
          <w:marLeft w:val="480"/>
          <w:marRight w:val="0"/>
          <w:marTop w:val="0"/>
          <w:marBottom w:val="0"/>
          <w:divBdr>
            <w:top w:val="none" w:sz="0" w:space="0" w:color="auto"/>
            <w:left w:val="none" w:sz="0" w:space="0" w:color="auto"/>
            <w:bottom w:val="none" w:sz="0" w:space="0" w:color="auto"/>
            <w:right w:val="none" w:sz="0" w:space="0" w:color="auto"/>
          </w:divBdr>
        </w:div>
        <w:div w:id="1764035562">
          <w:marLeft w:val="480"/>
          <w:marRight w:val="0"/>
          <w:marTop w:val="0"/>
          <w:marBottom w:val="0"/>
          <w:divBdr>
            <w:top w:val="none" w:sz="0" w:space="0" w:color="auto"/>
            <w:left w:val="none" w:sz="0" w:space="0" w:color="auto"/>
            <w:bottom w:val="none" w:sz="0" w:space="0" w:color="auto"/>
            <w:right w:val="none" w:sz="0" w:space="0" w:color="auto"/>
          </w:divBdr>
        </w:div>
        <w:div w:id="679740032">
          <w:marLeft w:val="480"/>
          <w:marRight w:val="0"/>
          <w:marTop w:val="0"/>
          <w:marBottom w:val="0"/>
          <w:divBdr>
            <w:top w:val="none" w:sz="0" w:space="0" w:color="auto"/>
            <w:left w:val="none" w:sz="0" w:space="0" w:color="auto"/>
            <w:bottom w:val="none" w:sz="0" w:space="0" w:color="auto"/>
            <w:right w:val="none" w:sz="0" w:space="0" w:color="auto"/>
          </w:divBdr>
        </w:div>
        <w:div w:id="2080638742">
          <w:marLeft w:val="480"/>
          <w:marRight w:val="0"/>
          <w:marTop w:val="0"/>
          <w:marBottom w:val="0"/>
          <w:divBdr>
            <w:top w:val="none" w:sz="0" w:space="0" w:color="auto"/>
            <w:left w:val="none" w:sz="0" w:space="0" w:color="auto"/>
            <w:bottom w:val="none" w:sz="0" w:space="0" w:color="auto"/>
            <w:right w:val="none" w:sz="0" w:space="0" w:color="auto"/>
          </w:divBdr>
        </w:div>
      </w:divsChild>
    </w:div>
    <w:div w:id="1435859930">
      <w:bodyDiv w:val="1"/>
      <w:marLeft w:val="0"/>
      <w:marRight w:val="0"/>
      <w:marTop w:val="0"/>
      <w:marBottom w:val="0"/>
      <w:divBdr>
        <w:top w:val="none" w:sz="0" w:space="0" w:color="auto"/>
        <w:left w:val="none" w:sz="0" w:space="0" w:color="auto"/>
        <w:bottom w:val="none" w:sz="0" w:space="0" w:color="auto"/>
        <w:right w:val="none" w:sz="0" w:space="0" w:color="auto"/>
      </w:divBdr>
      <w:divsChild>
        <w:div w:id="424880611">
          <w:marLeft w:val="480"/>
          <w:marRight w:val="0"/>
          <w:marTop w:val="0"/>
          <w:marBottom w:val="0"/>
          <w:divBdr>
            <w:top w:val="none" w:sz="0" w:space="0" w:color="auto"/>
            <w:left w:val="none" w:sz="0" w:space="0" w:color="auto"/>
            <w:bottom w:val="none" w:sz="0" w:space="0" w:color="auto"/>
            <w:right w:val="none" w:sz="0" w:space="0" w:color="auto"/>
          </w:divBdr>
        </w:div>
        <w:div w:id="255554658">
          <w:marLeft w:val="480"/>
          <w:marRight w:val="0"/>
          <w:marTop w:val="0"/>
          <w:marBottom w:val="0"/>
          <w:divBdr>
            <w:top w:val="none" w:sz="0" w:space="0" w:color="auto"/>
            <w:left w:val="none" w:sz="0" w:space="0" w:color="auto"/>
            <w:bottom w:val="none" w:sz="0" w:space="0" w:color="auto"/>
            <w:right w:val="none" w:sz="0" w:space="0" w:color="auto"/>
          </w:divBdr>
        </w:div>
        <w:div w:id="1960911459">
          <w:marLeft w:val="480"/>
          <w:marRight w:val="0"/>
          <w:marTop w:val="0"/>
          <w:marBottom w:val="0"/>
          <w:divBdr>
            <w:top w:val="none" w:sz="0" w:space="0" w:color="auto"/>
            <w:left w:val="none" w:sz="0" w:space="0" w:color="auto"/>
            <w:bottom w:val="none" w:sz="0" w:space="0" w:color="auto"/>
            <w:right w:val="none" w:sz="0" w:space="0" w:color="auto"/>
          </w:divBdr>
        </w:div>
        <w:div w:id="1123302995">
          <w:marLeft w:val="480"/>
          <w:marRight w:val="0"/>
          <w:marTop w:val="0"/>
          <w:marBottom w:val="0"/>
          <w:divBdr>
            <w:top w:val="none" w:sz="0" w:space="0" w:color="auto"/>
            <w:left w:val="none" w:sz="0" w:space="0" w:color="auto"/>
            <w:bottom w:val="none" w:sz="0" w:space="0" w:color="auto"/>
            <w:right w:val="none" w:sz="0" w:space="0" w:color="auto"/>
          </w:divBdr>
        </w:div>
        <w:div w:id="262223240">
          <w:marLeft w:val="480"/>
          <w:marRight w:val="0"/>
          <w:marTop w:val="0"/>
          <w:marBottom w:val="0"/>
          <w:divBdr>
            <w:top w:val="none" w:sz="0" w:space="0" w:color="auto"/>
            <w:left w:val="none" w:sz="0" w:space="0" w:color="auto"/>
            <w:bottom w:val="none" w:sz="0" w:space="0" w:color="auto"/>
            <w:right w:val="none" w:sz="0" w:space="0" w:color="auto"/>
          </w:divBdr>
        </w:div>
        <w:div w:id="789325000">
          <w:marLeft w:val="480"/>
          <w:marRight w:val="0"/>
          <w:marTop w:val="0"/>
          <w:marBottom w:val="0"/>
          <w:divBdr>
            <w:top w:val="none" w:sz="0" w:space="0" w:color="auto"/>
            <w:left w:val="none" w:sz="0" w:space="0" w:color="auto"/>
            <w:bottom w:val="none" w:sz="0" w:space="0" w:color="auto"/>
            <w:right w:val="none" w:sz="0" w:space="0" w:color="auto"/>
          </w:divBdr>
        </w:div>
        <w:div w:id="282156893">
          <w:marLeft w:val="480"/>
          <w:marRight w:val="0"/>
          <w:marTop w:val="0"/>
          <w:marBottom w:val="0"/>
          <w:divBdr>
            <w:top w:val="none" w:sz="0" w:space="0" w:color="auto"/>
            <w:left w:val="none" w:sz="0" w:space="0" w:color="auto"/>
            <w:bottom w:val="none" w:sz="0" w:space="0" w:color="auto"/>
            <w:right w:val="none" w:sz="0" w:space="0" w:color="auto"/>
          </w:divBdr>
        </w:div>
        <w:div w:id="649360134">
          <w:marLeft w:val="480"/>
          <w:marRight w:val="0"/>
          <w:marTop w:val="0"/>
          <w:marBottom w:val="0"/>
          <w:divBdr>
            <w:top w:val="none" w:sz="0" w:space="0" w:color="auto"/>
            <w:left w:val="none" w:sz="0" w:space="0" w:color="auto"/>
            <w:bottom w:val="none" w:sz="0" w:space="0" w:color="auto"/>
            <w:right w:val="none" w:sz="0" w:space="0" w:color="auto"/>
          </w:divBdr>
        </w:div>
        <w:div w:id="1328051676">
          <w:marLeft w:val="480"/>
          <w:marRight w:val="0"/>
          <w:marTop w:val="0"/>
          <w:marBottom w:val="0"/>
          <w:divBdr>
            <w:top w:val="none" w:sz="0" w:space="0" w:color="auto"/>
            <w:left w:val="none" w:sz="0" w:space="0" w:color="auto"/>
            <w:bottom w:val="none" w:sz="0" w:space="0" w:color="auto"/>
            <w:right w:val="none" w:sz="0" w:space="0" w:color="auto"/>
          </w:divBdr>
        </w:div>
        <w:div w:id="538665638">
          <w:marLeft w:val="480"/>
          <w:marRight w:val="0"/>
          <w:marTop w:val="0"/>
          <w:marBottom w:val="0"/>
          <w:divBdr>
            <w:top w:val="none" w:sz="0" w:space="0" w:color="auto"/>
            <w:left w:val="none" w:sz="0" w:space="0" w:color="auto"/>
            <w:bottom w:val="none" w:sz="0" w:space="0" w:color="auto"/>
            <w:right w:val="none" w:sz="0" w:space="0" w:color="auto"/>
          </w:divBdr>
        </w:div>
        <w:div w:id="548877764">
          <w:marLeft w:val="480"/>
          <w:marRight w:val="0"/>
          <w:marTop w:val="0"/>
          <w:marBottom w:val="0"/>
          <w:divBdr>
            <w:top w:val="none" w:sz="0" w:space="0" w:color="auto"/>
            <w:left w:val="none" w:sz="0" w:space="0" w:color="auto"/>
            <w:bottom w:val="none" w:sz="0" w:space="0" w:color="auto"/>
            <w:right w:val="none" w:sz="0" w:space="0" w:color="auto"/>
          </w:divBdr>
        </w:div>
        <w:div w:id="1253469930">
          <w:marLeft w:val="480"/>
          <w:marRight w:val="0"/>
          <w:marTop w:val="0"/>
          <w:marBottom w:val="0"/>
          <w:divBdr>
            <w:top w:val="none" w:sz="0" w:space="0" w:color="auto"/>
            <w:left w:val="none" w:sz="0" w:space="0" w:color="auto"/>
            <w:bottom w:val="none" w:sz="0" w:space="0" w:color="auto"/>
            <w:right w:val="none" w:sz="0" w:space="0" w:color="auto"/>
          </w:divBdr>
        </w:div>
        <w:div w:id="736249875">
          <w:marLeft w:val="480"/>
          <w:marRight w:val="0"/>
          <w:marTop w:val="0"/>
          <w:marBottom w:val="0"/>
          <w:divBdr>
            <w:top w:val="none" w:sz="0" w:space="0" w:color="auto"/>
            <w:left w:val="none" w:sz="0" w:space="0" w:color="auto"/>
            <w:bottom w:val="none" w:sz="0" w:space="0" w:color="auto"/>
            <w:right w:val="none" w:sz="0" w:space="0" w:color="auto"/>
          </w:divBdr>
        </w:div>
        <w:div w:id="278609118">
          <w:marLeft w:val="480"/>
          <w:marRight w:val="0"/>
          <w:marTop w:val="0"/>
          <w:marBottom w:val="0"/>
          <w:divBdr>
            <w:top w:val="none" w:sz="0" w:space="0" w:color="auto"/>
            <w:left w:val="none" w:sz="0" w:space="0" w:color="auto"/>
            <w:bottom w:val="none" w:sz="0" w:space="0" w:color="auto"/>
            <w:right w:val="none" w:sz="0" w:space="0" w:color="auto"/>
          </w:divBdr>
        </w:div>
        <w:div w:id="859663347">
          <w:marLeft w:val="480"/>
          <w:marRight w:val="0"/>
          <w:marTop w:val="0"/>
          <w:marBottom w:val="0"/>
          <w:divBdr>
            <w:top w:val="none" w:sz="0" w:space="0" w:color="auto"/>
            <w:left w:val="none" w:sz="0" w:space="0" w:color="auto"/>
            <w:bottom w:val="none" w:sz="0" w:space="0" w:color="auto"/>
            <w:right w:val="none" w:sz="0" w:space="0" w:color="auto"/>
          </w:divBdr>
        </w:div>
        <w:div w:id="1759786701">
          <w:marLeft w:val="480"/>
          <w:marRight w:val="0"/>
          <w:marTop w:val="0"/>
          <w:marBottom w:val="0"/>
          <w:divBdr>
            <w:top w:val="none" w:sz="0" w:space="0" w:color="auto"/>
            <w:left w:val="none" w:sz="0" w:space="0" w:color="auto"/>
            <w:bottom w:val="none" w:sz="0" w:space="0" w:color="auto"/>
            <w:right w:val="none" w:sz="0" w:space="0" w:color="auto"/>
          </w:divBdr>
        </w:div>
        <w:div w:id="1862622167">
          <w:marLeft w:val="480"/>
          <w:marRight w:val="0"/>
          <w:marTop w:val="0"/>
          <w:marBottom w:val="0"/>
          <w:divBdr>
            <w:top w:val="none" w:sz="0" w:space="0" w:color="auto"/>
            <w:left w:val="none" w:sz="0" w:space="0" w:color="auto"/>
            <w:bottom w:val="none" w:sz="0" w:space="0" w:color="auto"/>
            <w:right w:val="none" w:sz="0" w:space="0" w:color="auto"/>
          </w:divBdr>
        </w:div>
        <w:div w:id="1989432590">
          <w:marLeft w:val="480"/>
          <w:marRight w:val="0"/>
          <w:marTop w:val="0"/>
          <w:marBottom w:val="0"/>
          <w:divBdr>
            <w:top w:val="none" w:sz="0" w:space="0" w:color="auto"/>
            <w:left w:val="none" w:sz="0" w:space="0" w:color="auto"/>
            <w:bottom w:val="none" w:sz="0" w:space="0" w:color="auto"/>
            <w:right w:val="none" w:sz="0" w:space="0" w:color="auto"/>
          </w:divBdr>
        </w:div>
        <w:div w:id="534193534">
          <w:marLeft w:val="480"/>
          <w:marRight w:val="0"/>
          <w:marTop w:val="0"/>
          <w:marBottom w:val="0"/>
          <w:divBdr>
            <w:top w:val="none" w:sz="0" w:space="0" w:color="auto"/>
            <w:left w:val="none" w:sz="0" w:space="0" w:color="auto"/>
            <w:bottom w:val="none" w:sz="0" w:space="0" w:color="auto"/>
            <w:right w:val="none" w:sz="0" w:space="0" w:color="auto"/>
          </w:divBdr>
        </w:div>
        <w:div w:id="1646665883">
          <w:marLeft w:val="480"/>
          <w:marRight w:val="0"/>
          <w:marTop w:val="0"/>
          <w:marBottom w:val="0"/>
          <w:divBdr>
            <w:top w:val="none" w:sz="0" w:space="0" w:color="auto"/>
            <w:left w:val="none" w:sz="0" w:space="0" w:color="auto"/>
            <w:bottom w:val="none" w:sz="0" w:space="0" w:color="auto"/>
            <w:right w:val="none" w:sz="0" w:space="0" w:color="auto"/>
          </w:divBdr>
        </w:div>
        <w:div w:id="1817452197">
          <w:marLeft w:val="480"/>
          <w:marRight w:val="0"/>
          <w:marTop w:val="0"/>
          <w:marBottom w:val="0"/>
          <w:divBdr>
            <w:top w:val="none" w:sz="0" w:space="0" w:color="auto"/>
            <w:left w:val="none" w:sz="0" w:space="0" w:color="auto"/>
            <w:bottom w:val="none" w:sz="0" w:space="0" w:color="auto"/>
            <w:right w:val="none" w:sz="0" w:space="0" w:color="auto"/>
          </w:divBdr>
        </w:div>
        <w:div w:id="607464974">
          <w:marLeft w:val="480"/>
          <w:marRight w:val="0"/>
          <w:marTop w:val="0"/>
          <w:marBottom w:val="0"/>
          <w:divBdr>
            <w:top w:val="none" w:sz="0" w:space="0" w:color="auto"/>
            <w:left w:val="none" w:sz="0" w:space="0" w:color="auto"/>
            <w:bottom w:val="none" w:sz="0" w:space="0" w:color="auto"/>
            <w:right w:val="none" w:sz="0" w:space="0" w:color="auto"/>
          </w:divBdr>
        </w:div>
        <w:div w:id="1603608720">
          <w:marLeft w:val="480"/>
          <w:marRight w:val="0"/>
          <w:marTop w:val="0"/>
          <w:marBottom w:val="0"/>
          <w:divBdr>
            <w:top w:val="none" w:sz="0" w:space="0" w:color="auto"/>
            <w:left w:val="none" w:sz="0" w:space="0" w:color="auto"/>
            <w:bottom w:val="none" w:sz="0" w:space="0" w:color="auto"/>
            <w:right w:val="none" w:sz="0" w:space="0" w:color="auto"/>
          </w:divBdr>
        </w:div>
        <w:div w:id="1277054842">
          <w:marLeft w:val="480"/>
          <w:marRight w:val="0"/>
          <w:marTop w:val="0"/>
          <w:marBottom w:val="0"/>
          <w:divBdr>
            <w:top w:val="none" w:sz="0" w:space="0" w:color="auto"/>
            <w:left w:val="none" w:sz="0" w:space="0" w:color="auto"/>
            <w:bottom w:val="none" w:sz="0" w:space="0" w:color="auto"/>
            <w:right w:val="none" w:sz="0" w:space="0" w:color="auto"/>
          </w:divBdr>
        </w:div>
        <w:div w:id="546799201">
          <w:marLeft w:val="480"/>
          <w:marRight w:val="0"/>
          <w:marTop w:val="0"/>
          <w:marBottom w:val="0"/>
          <w:divBdr>
            <w:top w:val="none" w:sz="0" w:space="0" w:color="auto"/>
            <w:left w:val="none" w:sz="0" w:space="0" w:color="auto"/>
            <w:bottom w:val="none" w:sz="0" w:space="0" w:color="auto"/>
            <w:right w:val="none" w:sz="0" w:space="0" w:color="auto"/>
          </w:divBdr>
        </w:div>
        <w:div w:id="1852795084">
          <w:marLeft w:val="480"/>
          <w:marRight w:val="0"/>
          <w:marTop w:val="0"/>
          <w:marBottom w:val="0"/>
          <w:divBdr>
            <w:top w:val="none" w:sz="0" w:space="0" w:color="auto"/>
            <w:left w:val="none" w:sz="0" w:space="0" w:color="auto"/>
            <w:bottom w:val="none" w:sz="0" w:space="0" w:color="auto"/>
            <w:right w:val="none" w:sz="0" w:space="0" w:color="auto"/>
          </w:divBdr>
        </w:div>
        <w:div w:id="1919633511">
          <w:marLeft w:val="480"/>
          <w:marRight w:val="0"/>
          <w:marTop w:val="0"/>
          <w:marBottom w:val="0"/>
          <w:divBdr>
            <w:top w:val="none" w:sz="0" w:space="0" w:color="auto"/>
            <w:left w:val="none" w:sz="0" w:space="0" w:color="auto"/>
            <w:bottom w:val="none" w:sz="0" w:space="0" w:color="auto"/>
            <w:right w:val="none" w:sz="0" w:space="0" w:color="auto"/>
          </w:divBdr>
        </w:div>
        <w:div w:id="608899755">
          <w:marLeft w:val="480"/>
          <w:marRight w:val="0"/>
          <w:marTop w:val="0"/>
          <w:marBottom w:val="0"/>
          <w:divBdr>
            <w:top w:val="none" w:sz="0" w:space="0" w:color="auto"/>
            <w:left w:val="none" w:sz="0" w:space="0" w:color="auto"/>
            <w:bottom w:val="none" w:sz="0" w:space="0" w:color="auto"/>
            <w:right w:val="none" w:sz="0" w:space="0" w:color="auto"/>
          </w:divBdr>
        </w:div>
        <w:div w:id="1175612252">
          <w:marLeft w:val="480"/>
          <w:marRight w:val="0"/>
          <w:marTop w:val="0"/>
          <w:marBottom w:val="0"/>
          <w:divBdr>
            <w:top w:val="none" w:sz="0" w:space="0" w:color="auto"/>
            <w:left w:val="none" w:sz="0" w:space="0" w:color="auto"/>
            <w:bottom w:val="none" w:sz="0" w:space="0" w:color="auto"/>
            <w:right w:val="none" w:sz="0" w:space="0" w:color="auto"/>
          </w:divBdr>
        </w:div>
        <w:div w:id="1604799480">
          <w:marLeft w:val="480"/>
          <w:marRight w:val="0"/>
          <w:marTop w:val="0"/>
          <w:marBottom w:val="0"/>
          <w:divBdr>
            <w:top w:val="none" w:sz="0" w:space="0" w:color="auto"/>
            <w:left w:val="none" w:sz="0" w:space="0" w:color="auto"/>
            <w:bottom w:val="none" w:sz="0" w:space="0" w:color="auto"/>
            <w:right w:val="none" w:sz="0" w:space="0" w:color="auto"/>
          </w:divBdr>
        </w:div>
        <w:div w:id="402291960">
          <w:marLeft w:val="480"/>
          <w:marRight w:val="0"/>
          <w:marTop w:val="0"/>
          <w:marBottom w:val="0"/>
          <w:divBdr>
            <w:top w:val="none" w:sz="0" w:space="0" w:color="auto"/>
            <w:left w:val="none" w:sz="0" w:space="0" w:color="auto"/>
            <w:bottom w:val="none" w:sz="0" w:space="0" w:color="auto"/>
            <w:right w:val="none" w:sz="0" w:space="0" w:color="auto"/>
          </w:divBdr>
        </w:div>
        <w:div w:id="1448499988">
          <w:marLeft w:val="480"/>
          <w:marRight w:val="0"/>
          <w:marTop w:val="0"/>
          <w:marBottom w:val="0"/>
          <w:divBdr>
            <w:top w:val="none" w:sz="0" w:space="0" w:color="auto"/>
            <w:left w:val="none" w:sz="0" w:space="0" w:color="auto"/>
            <w:bottom w:val="none" w:sz="0" w:space="0" w:color="auto"/>
            <w:right w:val="none" w:sz="0" w:space="0" w:color="auto"/>
          </w:divBdr>
        </w:div>
        <w:div w:id="857307210">
          <w:marLeft w:val="480"/>
          <w:marRight w:val="0"/>
          <w:marTop w:val="0"/>
          <w:marBottom w:val="0"/>
          <w:divBdr>
            <w:top w:val="none" w:sz="0" w:space="0" w:color="auto"/>
            <w:left w:val="none" w:sz="0" w:space="0" w:color="auto"/>
            <w:bottom w:val="none" w:sz="0" w:space="0" w:color="auto"/>
            <w:right w:val="none" w:sz="0" w:space="0" w:color="auto"/>
          </w:divBdr>
        </w:div>
      </w:divsChild>
    </w:div>
    <w:div w:id="1437553670">
      <w:bodyDiv w:val="1"/>
      <w:marLeft w:val="0"/>
      <w:marRight w:val="0"/>
      <w:marTop w:val="0"/>
      <w:marBottom w:val="0"/>
      <w:divBdr>
        <w:top w:val="none" w:sz="0" w:space="0" w:color="auto"/>
        <w:left w:val="none" w:sz="0" w:space="0" w:color="auto"/>
        <w:bottom w:val="none" w:sz="0" w:space="0" w:color="auto"/>
        <w:right w:val="none" w:sz="0" w:space="0" w:color="auto"/>
      </w:divBdr>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38915002">
      <w:bodyDiv w:val="1"/>
      <w:marLeft w:val="0"/>
      <w:marRight w:val="0"/>
      <w:marTop w:val="0"/>
      <w:marBottom w:val="0"/>
      <w:divBdr>
        <w:top w:val="none" w:sz="0" w:space="0" w:color="auto"/>
        <w:left w:val="none" w:sz="0" w:space="0" w:color="auto"/>
        <w:bottom w:val="none" w:sz="0" w:space="0" w:color="auto"/>
        <w:right w:val="none" w:sz="0" w:space="0" w:color="auto"/>
      </w:divBdr>
    </w:div>
    <w:div w:id="1441143379">
      <w:bodyDiv w:val="1"/>
      <w:marLeft w:val="0"/>
      <w:marRight w:val="0"/>
      <w:marTop w:val="0"/>
      <w:marBottom w:val="0"/>
      <w:divBdr>
        <w:top w:val="none" w:sz="0" w:space="0" w:color="auto"/>
        <w:left w:val="none" w:sz="0" w:space="0" w:color="auto"/>
        <w:bottom w:val="none" w:sz="0" w:space="0" w:color="auto"/>
        <w:right w:val="none" w:sz="0" w:space="0" w:color="auto"/>
      </w:divBdr>
    </w:div>
    <w:div w:id="1442216999">
      <w:bodyDiv w:val="1"/>
      <w:marLeft w:val="0"/>
      <w:marRight w:val="0"/>
      <w:marTop w:val="0"/>
      <w:marBottom w:val="0"/>
      <w:divBdr>
        <w:top w:val="none" w:sz="0" w:space="0" w:color="auto"/>
        <w:left w:val="none" w:sz="0" w:space="0" w:color="auto"/>
        <w:bottom w:val="none" w:sz="0" w:space="0" w:color="auto"/>
        <w:right w:val="none" w:sz="0" w:space="0" w:color="auto"/>
      </w:divBdr>
    </w:div>
    <w:div w:id="1442843417">
      <w:bodyDiv w:val="1"/>
      <w:marLeft w:val="0"/>
      <w:marRight w:val="0"/>
      <w:marTop w:val="0"/>
      <w:marBottom w:val="0"/>
      <w:divBdr>
        <w:top w:val="none" w:sz="0" w:space="0" w:color="auto"/>
        <w:left w:val="none" w:sz="0" w:space="0" w:color="auto"/>
        <w:bottom w:val="none" w:sz="0" w:space="0" w:color="auto"/>
        <w:right w:val="none" w:sz="0" w:space="0" w:color="auto"/>
      </w:divBdr>
    </w:div>
    <w:div w:id="1443839437">
      <w:bodyDiv w:val="1"/>
      <w:marLeft w:val="0"/>
      <w:marRight w:val="0"/>
      <w:marTop w:val="0"/>
      <w:marBottom w:val="0"/>
      <w:divBdr>
        <w:top w:val="none" w:sz="0" w:space="0" w:color="auto"/>
        <w:left w:val="none" w:sz="0" w:space="0" w:color="auto"/>
        <w:bottom w:val="none" w:sz="0" w:space="0" w:color="auto"/>
        <w:right w:val="none" w:sz="0" w:space="0" w:color="auto"/>
      </w:divBdr>
    </w:div>
    <w:div w:id="1444766970">
      <w:bodyDiv w:val="1"/>
      <w:marLeft w:val="0"/>
      <w:marRight w:val="0"/>
      <w:marTop w:val="0"/>
      <w:marBottom w:val="0"/>
      <w:divBdr>
        <w:top w:val="none" w:sz="0" w:space="0" w:color="auto"/>
        <w:left w:val="none" w:sz="0" w:space="0" w:color="auto"/>
        <w:bottom w:val="none" w:sz="0" w:space="0" w:color="auto"/>
        <w:right w:val="none" w:sz="0" w:space="0" w:color="auto"/>
      </w:divBdr>
    </w:div>
    <w:div w:id="1445419164">
      <w:bodyDiv w:val="1"/>
      <w:marLeft w:val="0"/>
      <w:marRight w:val="0"/>
      <w:marTop w:val="0"/>
      <w:marBottom w:val="0"/>
      <w:divBdr>
        <w:top w:val="none" w:sz="0" w:space="0" w:color="auto"/>
        <w:left w:val="none" w:sz="0" w:space="0" w:color="auto"/>
        <w:bottom w:val="none" w:sz="0" w:space="0" w:color="auto"/>
        <w:right w:val="none" w:sz="0" w:space="0" w:color="auto"/>
      </w:divBdr>
    </w:div>
    <w:div w:id="1448700185">
      <w:bodyDiv w:val="1"/>
      <w:marLeft w:val="0"/>
      <w:marRight w:val="0"/>
      <w:marTop w:val="0"/>
      <w:marBottom w:val="0"/>
      <w:divBdr>
        <w:top w:val="none" w:sz="0" w:space="0" w:color="auto"/>
        <w:left w:val="none" w:sz="0" w:space="0" w:color="auto"/>
        <w:bottom w:val="none" w:sz="0" w:space="0" w:color="auto"/>
        <w:right w:val="none" w:sz="0" w:space="0" w:color="auto"/>
      </w:divBdr>
      <w:divsChild>
        <w:div w:id="457115639">
          <w:marLeft w:val="480"/>
          <w:marRight w:val="0"/>
          <w:marTop w:val="0"/>
          <w:marBottom w:val="0"/>
          <w:divBdr>
            <w:top w:val="none" w:sz="0" w:space="0" w:color="auto"/>
            <w:left w:val="none" w:sz="0" w:space="0" w:color="auto"/>
            <w:bottom w:val="none" w:sz="0" w:space="0" w:color="auto"/>
            <w:right w:val="none" w:sz="0" w:space="0" w:color="auto"/>
          </w:divBdr>
        </w:div>
        <w:div w:id="128521538">
          <w:marLeft w:val="480"/>
          <w:marRight w:val="0"/>
          <w:marTop w:val="0"/>
          <w:marBottom w:val="0"/>
          <w:divBdr>
            <w:top w:val="none" w:sz="0" w:space="0" w:color="auto"/>
            <w:left w:val="none" w:sz="0" w:space="0" w:color="auto"/>
            <w:bottom w:val="none" w:sz="0" w:space="0" w:color="auto"/>
            <w:right w:val="none" w:sz="0" w:space="0" w:color="auto"/>
          </w:divBdr>
        </w:div>
        <w:div w:id="10037224">
          <w:marLeft w:val="480"/>
          <w:marRight w:val="0"/>
          <w:marTop w:val="0"/>
          <w:marBottom w:val="0"/>
          <w:divBdr>
            <w:top w:val="none" w:sz="0" w:space="0" w:color="auto"/>
            <w:left w:val="none" w:sz="0" w:space="0" w:color="auto"/>
            <w:bottom w:val="none" w:sz="0" w:space="0" w:color="auto"/>
            <w:right w:val="none" w:sz="0" w:space="0" w:color="auto"/>
          </w:divBdr>
        </w:div>
        <w:div w:id="2040279257">
          <w:marLeft w:val="480"/>
          <w:marRight w:val="0"/>
          <w:marTop w:val="0"/>
          <w:marBottom w:val="0"/>
          <w:divBdr>
            <w:top w:val="none" w:sz="0" w:space="0" w:color="auto"/>
            <w:left w:val="none" w:sz="0" w:space="0" w:color="auto"/>
            <w:bottom w:val="none" w:sz="0" w:space="0" w:color="auto"/>
            <w:right w:val="none" w:sz="0" w:space="0" w:color="auto"/>
          </w:divBdr>
        </w:div>
        <w:div w:id="2097744822">
          <w:marLeft w:val="480"/>
          <w:marRight w:val="0"/>
          <w:marTop w:val="0"/>
          <w:marBottom w:val="0"/>
          <w:divBdr>
            <w:top w:val="none" w:sz="0" w:space="0" w:color="auto"/>
            <w:left w:val="none" w:sz="0" w:space="0" w:color="auto"/>
            <w:bottom w:val="none" w:sz="0" w:space="0" w:color="auto"/>
            <w:right w:val="none" w:sz="0" w:space="0" w:color="auto"/>
          </w:divBdr>
        </w:div>
        <w:div w:id="1261452261">
          <w:marLeft w:val="480"/>
          <w:marRight w:val="0"/>
          <w:marTop w:val="0"/>
          <w:marBottom w:val="0"/>
          <w:divBdr>
            <w:top w:val="none" w:sz="0" w:space="0" w:color="auto"/>
            <w:left w:val="none" w:sz="0" w:space="0" w:color="auto"/>
            <w:bottom w:val="none" w:sz="0" w:space="0" w:color="auto"/>
            <w:right w:val="none" w:sz="0" w:space="0" w:color="auto"/>
          </w:divBdr>
        </w:div>
        <w:div w:id="1695351394">
          <w:marLeft w:val="480"/>
          <w:marRight w:val="0"/>
          <w:marTop w:val="0"/>
          <w:marBottom w:val="0"/>
          <w:divBdr>
            <w:top w:val="none" w:sz="0" w:space="0" w:color="auto"/>
            <w:left w:val="none" w:sz="0" w:space="0" w:color="auto"/>
            <w:bottom w:val="none" w:sz="0" w:space="0" w:color="auto"/>
            <w:right w:val="none" w:sz="0" w:space="0" w:color="auto"/>
          </w:divBdr>
        </w:div>
        <w:div w:id="2126920700">
          <w:marLeft w:val="480"/>
          <w:marRight w:val="0"/>
          <w:marTop w:val="0"/>
          <w:marBottom w:val="0"/>
          <w:divBdr>
            <w:top w:val="none" w:sz="0" w:space="0" w:color="auto"/>
            <w:left w:val="none" w:sz="0" w:space="0" w:color="auto"/>
            <w:bottom w:val="none" w:sz="0" w:space="0" w:color="auto"/>
            <w:right w:val="none" w:sz="0" w:space="0" w:color="auto"/>
          </w:divBdr>
        </w:div>
        <w:div w:id="1379743722">
          <w:marLeft w:val="480"/>
          <w:marRight w:val="0"/>
          <w:marTop w:val="0"/>
          <w:marBottom w:val="0"/>
          <w:divBdr>
            <w:top w:val="none" w:sz="0" w:space="0" w:color="auto"/>
            <w:left w:val="none" w:sz="0" w:space="0" w:color="auto"/>
            <w:bottom w:val="none" w:sz="0" w:space="0" w:color="auto"/>
            <w:right w:val="none" w:sz="0" w:space="0" w:color="auto"/>
          </w:divBdr>
        </w:div>
        <w:div w:id="834956761">
          <w:marLeft w:val="480"/>
          <w:marRight w:val="0"/>
          <w:marTop w:val="0"/>
          <w:marBottom w:val="0"/>
          <w:divBdr>
            <w:top w:val="none" w:sz="0" w:space="0" w:color="auto"/>
            <w:left w:val="none" w:sz="0" w:space="0" w:color="auto"/>
            <w:bottom w:val="none" w:sz="0" w:space="0" w:color="auto"/>
            <w:right w:val="none" w:sz="0" w:space="0" w:color="auto"/>
          </w:divBdr>
        </w:div>
        <w:div w:id="904990255">
          <w:marLeft w:val="480"/>
          <w:marRight w:val="0"/>
          <w:marTop w:val="0"/>
          <w:marBottom w:val="0"/>
          <w:divBdr>
            <w:top w:val="none" w:sz="0" w:space="0" w:color="auto"/>
            <w:left w:val="none" w:sz="0" w:space="0" w:color="auto"/>
            <w:bottom w:val="none" w:sz="0" w:space="0" w:color="auto"/>
            <w:right w:val="none" w:sz="0" w:space="0" w:color="auto"/>
          </w:divBdr>
        </w:div>
        <w:div w:id="436995234">
          <w:marLeft w:val="480"/>
          <w:marRight w:val="0"/>
          <w:marTop w:val="0"/>
          <w:marBottom w:val="0"/>
          <w:divBdr>
            <w:top w:val="none" w:sz="0" w:space="0" w:color="auto"/>
            <w:left w:val="none" w:sz="0" w:space="0" w:color="auto"/>
            <w:bottom w:val="none" w:sz="0" w:space="0" w:color="auto"/>
            <w:right w:val="none" w:sz="0" w:space="0" w:color="auto"/>
          </w:divBdr>
        </w:div>
        <w:div w:id="878977296">
          <w:marLeft w:val="480"/>
          <w:marRight w:val="0"/>
          <w:marTop w:val="0"/>
          <w:marBottom w:val="0"/>
          <w:divBdr>
            <w:top w:val="none" w:sz="0" w:space="0" w:color="auto"/>
            <w:left w:val="none" w:sz="0" w:space="0" w:color="auto"/>
            <w:bottom w:val="none" w:sz="0" w:space="0" w:color="auto"/>
            <w:right w:val="none" w:sz="0" w:space="0" w:color="auto"/>
          </w:divBdr>
        </w:div>
        <w:div w:id="2019044664">
          <w:marLeft w:val="480"/>
          <w:marRight w:val="0"/>
          <w:marTop w:val="0"/>
          <w:marBottom w:val="0"/>
          <w:divBdr>
            <w:top w:val="none" w:sz="0" w:space="0" w:color="auto"/>
            <w:left w:val="none" w:sz="0" w:space="0" w:color="auto"/>
            <w:bottom w:val="none" w:sz="0" w:space="0" w:color="auto"/>
            <w:right w:val="none" w:sz="0" w:space="0" w:color="auto"/>
          </w:divBdr>
        </w:div>
        <w:div w:id="1148977157">
          <w:marLeft w:val="480"/>
          <w:marRight w:val="0"/>
          <w:marTop w:val="0"/>
          <w:marBottom w:val="0"/>
          <w:divBdr>
            <w:top w:val="none" w:sz="0" w:space="0" w:color="auto"/>
            <w:left w:val="none" w:sz="0" w:space="0" w:color="auto"/>
            <w:bottom w:val="none" w:sz="0" w:space="0" w:color="auto"/>
            <w:right w:val="none" w:sz="0" w:space="0" w:color="auto"/>
          </w:divBdr>
        </w:div>
        <w:div w:id="1366638688">
          <w:marLeft w:val="480"/>
          <w:marRight w:val="0"/>
          <w:marTop w:val="0"/>
          <w:marBottom w:val="0"/>
          <w:divBdr>
            <w:top w:val="none" w:sz="0" w:space="0" w:color="auto"/>
            <w:left w:val="none" w:sz="0" w:space="0" w:color="auto"/>
            <w:bottom w:val="none" w:sz="0" w:space="0" w:color="auto"/>
            <w:right w:val="none" w:sz="0" w:space="0" w:color="auto"/>
          </w:divBdr>
        </w:div>
        <w:div w:id="1125198679">
          <w:marLeft w:val="480"/>
          <w:marRight w:val="0"/>
          <w:marTop w:val="0"/>
          <w:marBottom w:val="0"/>
          <w:divBdr>
            <w:top w:val="none" w:sz="0" w:space="0" w:color="auto"/>
            <w:left w:val="none" w:sz="0" w:space="0" w:color="auto"/>
            <w:bottom w:val="none" w:sz="0" w:space="0" w:color="auto"/>
            <w:right w:val="none" w:sz="0" w:space="0" w:color="auto"/>
          </w:divBdr>
        </w:div>
        <w:div w:id="844369975">
          <w:marLeft w:val="480"/>
          <w:marRight w:val="0"/>
          <w:marTop w:val="0"/>
          <w:marBottom w:val="0"/>
          <w:divBdr>
            <w:top w:val="none" w:sz="0" w:space="0" w:color="auto"/>
            <w:left w:val="none" w:sz="0" w:space="0" w:color="auto"/>
            <w:bottom w:val="none" w:sz="0" w:space="0" w:color="auto"/>
            <w:right w:val="none" w:sz="0" w:space="0" w:color="auto"/>
          </w:divBdr>
        </w:div>
        <w:div w:id="613949536">
          <w:marLeft w:val="480"/>
          <w:marRight w:val="0"/>
          <w:marTop w:val="0"/>
          <w:marBottom w:val="0"/>
          <w:divBdr>
            <w:top w:val="none" w:sz="0" w:space="0" w:color="auto"/>
            <w:left w:val="none" w:sz="0" w:space="0" w:color="auto"/>
            <w:bottom w:val="none" w:sz="0" w:space="0" w:color="auto"/>
            <w:right w:val="none" w:sz="0" w:space="0" w:color="auto"/>
          </w:divBdr>
        </w:div>
        <w:div w:id="67190780">
          <w:marLeft w:val="480"/>
          <w:marRight w:val="0"/>
          <w:marTop w:val="0"/>
          <w:marBottom w:val="0"/>
          <w:divBdr>
            <w:top w:val="none" w:sz="0" w:space="0" w:color="auto"/>
            <w:left w:val="none" w:sz="0" w:space="0" w:color="auto"/>
            <w:bottom w:val="none" w:sz="0" w:space="0" w:color="auto"/>
            <w:right w:val="none" w:sz="0" w:space="0" w:color="auto"/>
          </w:divBdr>
        </w:div>
        <w:div w:id="1401172192">
          <w:marLeft w:val="480"/>
          <w:marRight w:val="0"/>
          <w:marTop w:val="0"/>
          <w:marBottom w:val="0"/>
          <w:divBdr>
            <w:top w:val="none" w:sz="0" w:space="0" w:color="auto"/>
            <w:left w:val="none" w:sz="0" w:space="0" w:color="auto"/>
            <w:bottom w:val="none" w:sz="0" w:space="0" w:color="auto"/>
            <w:right w:val="none" w:sz="0" w:space="0" w:color="auto"/>
          </w:divBdr>
        </w:div>
        <w:div w:id="540285839">
          <w:marLeft w:val="480"/>
          <w:marRight w:val="0"/>
          <w:marTop w:val="0"/>
          <w:marBottom w:val="0"/>
          <w:divBdr>
            <w:top w:val="none" w:sz="0" w:space="0" w:color="auto"/>
            <w:left w:val="none" w:sz="0" w:space="0" w:color="auto"/>
            <w:bottom w:val="none" w:sz="0" w:space="0" w:color="auto"/>
            <w:right w:val="none" w:sz="0" w:space="0" w:color="auto"/>
          </w:divBdr>
        </w:div>
        <w:div w:id="1301224416">
          <w:marLeft w:val="480"/>
          <w:marRight w:val="0"/>
          <w:marTop w:val="0"/>
          <w:marBottom w:val="0"/>
          <w:divBdr>
            <w:top w:val="none" w:sz="0" w:space="0" w:color="auto"/>
            <w:left w:val="none" w:sz="0" w:space="0" w:color="auto"/>
            <w:bottom w:val="none" w:sz="0" w:space="0" w:color="auto"/>
            <w:right w:val="none" w:sz="0" w:space="0" w:color="auto"/>
          </w:divBdr>
        </w:div>
        <w:div w:id="2012221797">
          <w:marLeft w:val="480"/>
          <w:marRight w:val="0"/>
          <w:marTop w:val="0"/>
          <w:marBottom w:val="0"/>
          <w:divBdr>
            <w:top w:val="none" w:sz="0" w:space="0" w:color="auto"/>
            <w:left w:val="none" w:sz="0" w:space="0" w:color="auto"/>
            <w:bottom w:val="none" w:sz="0" w:space="0" w:color="auto"/>
            <w:right w:val="none" w:sz="0" w:space="0" w:color="auto"/>
          </w:divBdr>
        </w:div>
        <w:div w:id="1459566929">
          <w:marLeft w:val="480"/>
          <w:marRight w:val="0"/>
          <w:marTop w:val="0"/>
          <w:marBottom w:val="0"/>
          <w:divBdr>
            <w:top w:val="none" w:sz="0" w:space="0" w:color="auto"/>
            <w:left w:val="none" w:sz="0" w:space="0" w:color="auto"/>
            <w:bottom w:val="none" w:sz="0" w:space="0" w:color="auto"/>
            <w:right w:val="none" w:sz="0" w:space="0" w:color="auto"/>
          </w:divBdr>
        </w:div>
        <w:div w:id="1870533216">
          <w:marLeft w:val="480"/>
          <w:marRight w:val="0"/>
          <w:marTop w:val="0"/>
          <w:marBottom w:val="0"/>
          <w:divBdr>
            <w:top w:val="none" w:sz="0" w:space="0" w:color="auto"/>
            <w:left w:val="none" w:sz="0" w:space="0" w:color="auto"/>
            <w:bottom w:val="none" w:sz="0" w:space="0" w:color="auto"/>
            <w:right w:val="none" w:sz="0" w:space="0" w:color="auto"/>
          </w:divBdr>
        </w:div>
        <w:div w:id="219169408">
          <w:marLeft w:val="480"/>
          <w:marRight w:val="0"/>
          <w:marTop w:val="0"/>
          <w:marBottom w:val="0"/>
          <w:divBdr>
            <w:top w:val="none" w:sz="0" w:space="0" w:color="auto"/>
            <w:left w:val="none" w:sz="0" w:space="0" w:color="auto"/>
            <w:bottom w:val="none" w:sz="0" w:space="0" w:color="auto"/>
            <w:right w:val="none" w:sz="0" w:space="0" w:color="auto"/>
          </w:divBdr>
        </w:div>
        <w:div w:id="1159275619">
          <w:marLeft w:val="480"/>
          <w:marRight w:val="0"/>
          <w:marTop w:val="0"/>
          <w:marBottom w:val="0"/>
          <w:divBdr>
            <w:top w:val="none" w:sz="0" w:space="0" w:color="auto"/>
            <w:left w:val="none" w:sz="0" w:space="0" w:color="auto"/>
            <w:bottom w:val="none" w:sz="0" w:space="0" w:color="auto"/>
            <w:right w:val="none" w:sz="0" w:space="0" w:color="auto"/>
          </w:divBdr>
        </w:div>
        <w:div w:id="2098213883">
          <w:marLeft w:val="480"/>
          <w:marRight w:val="0"/>
          <w:marTop w:val="0"/>
          <w:marBottom w:val="0"/>
          <w:divBdr>
            <w:top w:val="none" w:sz="0" w:space="0" w:color="auto"/>
            <w:left w:val="none" w:sz="0" w:space="0" w:color="auto"/>
            <w:bottom w:val="none" w:sz="0" w:space="0" w:color="auto"/>
            <w:right w:val="none" w:sz="0" w:space="0" w:color="auto"/>
          </w:divBdr>
        </w:div>
        <w:div w:id="1321277157">
          <w:marLeft w:val="480"/>
          <w:marRight w:val="0"/>
          <w:marTop w:val="0"/>
          <w:marBottom w:val="0"/>
          <w:divBdr>
            <w:top w:val="none" w:sz="0" w:space="0" w:color="auto"/>
            <w:left w:val="none" w:sz="0" w:space="0" w:color="auto"/>
            <w:bottom w:val="none" w:sz="0" w:space="0" w:color="auto"/>
            <w:right w:val="none" w:sz="0" w:space="0" w:color="auto"/>
          </w:divBdr>
        </w:div>
        <w:div w:id="1870021626">
          <w:marLeft w:val="480"/>
          <w:marRight w:val="0"/>
          <w:marTop w:val="0"/>
          <w:marBottom w:val="0"/>
          <w:divBdr>
            <w:top w:val="none" w:sz="0" w:space="0" w:color="auto"/>
            <w:left w:val="none" w:sz="0" w:space="0" w:color="auto"/>
            <w:bottom w:val="none" w:sz="0" w:space="0" w:color="auto"/>
            <w:right w:val="none" w:sz="0" w:space="0" w:color="auto"/>
          </w:divBdr>
        </w:div>
        <w:div w:id="1872566735">
          <w:marLeft w:val="480"/>
          <w:marRight w:val="0"/>
          <w:marTop w:val="0"/>
          <w:marBottom w:val="0"/>
          <w:divBdr>
            <w:top w:val="none" w:sz="0" w:space="0" w:color="auto"/>
            <w:left w:val="none" w:sz="0" w:space="0" w:color="auto"/>
            <w:bottom w:val="none" w:sz="0" w:space="0" w:color="auto"/>
            <w:right w:val="none" w:sz="0" w:space="0" w:color="auto"/>
          </w:divBdr>
        </w:div>
        <w:div w:id="824325086">
          <w:marLeft w:val="480"/>
          <w:marRight w:val="0"/>
          <w:marTop w:val="0"/>
          <w:marBottom w:val="0"/>
          <w:divBdr>
            <w:top w:val="none" w:sz="0" w:space="0" w:color="auto"/>
            <w:left w:val="none" w:sz="0" w:space="0" w:color="auto"/>
            <w:bottom w:val="none" w:sz="0" w:space="0" w:color="auto"/>
            <w:right w:val="none" w:sz="0" w:space="0" w:color="auto"/>
          </w:divBdr>
        </w:div>
        <w:div w:id="1720670810">
          <w:marLeft w:val="480"/>
          <w:marRight w:val="0"/>
          <w:marTop w:val="0"/>
          <w:marBottom w:val="0"/>
          <w:divBdr>
            <w:top w:val="none" w:sz="0" w:space="0" w:color="auto"/>
            <w:left w:val="none" w:sz="0" w:space="0" w:color="auto"/>
            <w:bottom w:val="none" w:sz="0" w:space="0" w:color="auto"/>
            <w:right w:val="none" w:sz="0" w:space="0" w:color="auto"/>
          </w:divBdr>
        </w:div>
        <w:div w:id="1216966281">
          <w:marLeft w:val="480"/>
          <w:marRight w:val="0"/>
          <w:marTop w:val="0"/>
          <w:marBottom w:val="0"/>
          <w:divBdr>
            <w:top w:val="none" w:sz="0" w:space="0" w:color="auto"/>
            <w:left w:val="none" w:sz="0" w:space="0" w:color="auto"/>
            <w:bottom w:val="none" w:sz="0" w:space="0" w:color="auto"/>
            <w:right w:val="none" w:sz="0" w:space="0" w:color="auto"/>
          </w:divBdr>
        </w:div>
        <w:div w:id="457988898">
          <w:marLeft w:val="480"/>
          <w:marRight w:val="0"/>
          <w:marTop w:val="0"/>
          <w:marBottom w:val="0"/>
          <w:divBdr>
            <w:top w:val="none" w:sz="0" w:space="0" w:color="auto"/>
            <w:left w:val="none" w:sz="0" w:space="0" w:color="auto"/>
            <w:bottom w:val="none" w:sz="0" w:space="0" w:color="auto"/>
            <w:right w:val="none" w:sz="0" w:space="0" w:color="auto"/>
          </w:divBdr>
        </w:div>
        <w:div w:id="1420326311">
          <w:marLeft w:val="480"/>
          <w:marRight w:val="0"/>
          <w:marTop w:val="0"/>
          <w:marBottom w:val="0"/>
          <w:divBdr>
            <w:top w:val="none" w:sz="0" w:space="0" w:color="auto"/>
            <w:left w:val="none" w:sz="0" w:space="0" w:color="auto"/>
            <w:bottom w:val="none" w:sz="0" w:space="0" w:color="auto"/>
            <w:right w:val="none" w:sz="0" w:space="0" w:color="auto"/>
          </w:divBdr>
        </w:div>
        <w:div w:id="609163494">
          <w:marLeft w:val="480"/>
          <w:marRight w:val="0"/>
          <w:marTop w:val="0"/>
          <w:marBottom w:val="0"/>
          <w:divBdr>
            <w:top w:val="none" w:sz="0" w:space="0" w:color="auto"/>
            <w:left w:val="none" w:sz="0" w:space="0" w:color="auto"/>
            <w:bottom w:val="none" w:sz="0" w:space="0" w:color="auto"/>
            <w:right w:val="none" w:sz="0" w:space="0" w:color="auto"/>
          </w:divBdr>
        </w:div>
        <w:div w:id="1185250066">
          <w:marLeft w:val="480"/>
          <w:marRight w:val="0"/>
          <w:marTop w:val="0"/>
          <w:marBottom w:val="0"/>
          <w:divBdr>
            <w:top w:val="none" w:sz="0" w:space="0" w:color="auto"/>
            <w:left w:val="none" w:sz="0" w:space="0" w:color="auto"/>
            <w:bottom w:val="none" w:sz="0" w:space="0" w:color="auto"/>
            <w:right w:val="none" w:sz="0" w:space="0" w:color="auto"/>
          </w:divBdr>
        </w:div>
        <w:div w:id="183522309">
          <w:marLeft w:val="480"/>
          <w:marRight w:val="0"/>
          <w:marTop w:val="0"/>
          <w:marBottom w:val="0"/>
          <w:divBdr>
            <w:top w:val="none" w:sz="0" w:space="0" w:color="auto"/>
            <w:left w:val="none" w:sz="0" w:space="0" w:color="auto"/>
            <w:bottom w:val="none" w:sz="0" w:space="0" w:color="auto"/>
            <w:right w:val="none" w:sz="0" w:space="0" w:color="auto"/>
          </w:divBdr>
        </w:div>
        <w:div w:id="1898660747">
          <w:marLeft w:val="480"/>
          <w:marRight w:val="0"/>
          <w:marTop w:val="0"/>
          <w:marBottom w:val="0"/>
          <w:divBdr>
            <w:top w:val="none" w:sz="0" w:space="0" w:color="auto"/>
            <w:left w:val="none" w:sz="0" w:space="0" w:color="auto"/>
            <w:bottom w:val="none" w:sz="0" w:space="0" w:color="auto"/>
            <w:right w:val="none" w:sz="0" w:space="0" w:color="auto"/>
          </w:divBdr>
        </w:div>
        <w:div w:id="1225992969">
          <w:marLeft w:val="480"/>
          <w:marRight w:val="0"/>
          <w:marTop w:val="0"/>
          <w:marBottom w:val="0"/>
          <w:divBdr>
            <w:top w:val="none" w:sz="0" w:space="0" w:color="auto"/>
            <w:left w:val="none" w:sz="0" w:space="0" w:color="auto"/>
            <w:bottom w:val="none" w:sz="0" w:space="0" w:color="auto"/>
            <w:right w:val="none" w:sz="0" w:space="0" w:color="auto"/>
          </w:divBdr>
        </w:div>
        <w:div w:id="253785131">
          <w:marLeft w:val="480"/>
          <w:marRight w:val="0"/>
          <w:marTop w:val="0"/>
          <w:marBottom w:val="0"/>
          <w:divBdr>
            <w:top w:val="none" w:sz="0" w:space="0" w:color="auto"/>
            <w:left w:val="none" w:sz="0" w:space="0" w:color="auto"/>
            <w:bottom w:val="none" w:sz="0" w:space="0" w:color="auto"/>
            <w:right w:val="none" w:sz="0" w:space="0" w:color="auto"/>
          </w:divBdr>
        </w:div>
        <w:div w:id="906576907">
          <w:marLeft w:val="480"/>
          <w:marRight w:val="0"/>
          <w:marTop w:val="0"/>
          <w:marBottom w:val="0"/>
          <w:divBdr>
            <w:top w:val="none" w:sz="0" w:space="0" w:color="auto"/>
            <w:left w:val="none" w:sz="0" w:space="0" w:color="auto"/>
            <w:bottom w:val="none" w:sz="0" w:space="0" w:color="auto"/>
            <w:right w:val="none" w:sz="0" w:space="0" w:color="auto"/>
          </w:divBdr>
        </w:div>
        <w:div w:id="31535946">
          <w:marLeft w:val="480"/>
          <w:marRight w:val="0"/>
          <w:marTop w:val="0"/>
          <w:marBottom w:val="0"/>
          <w:divBdr>
            <w:top w:val="none" w:sz="0" w:space="0" w:color="auto"/>
            <w:left w:val="none" w:sz="0" w:space="0" w:color="auto"/>
            <w:bottom w:val="none" w:sz="0" w:space="0" w:color="auto"/>
            <w:right w:val="none" w:sz="0" w:space="0" w:color="auto"/>
          </w:divBdr>
        </w:div>
        <w:div w:id="592057071">
          <w:marLeft w:val="480"/>
          <w:marRight w:val="0"/>
          <w:marTop w:val="0"/>
          <w:marBottom w:val="0"/>
          <w:divBdr>
            <w:top w:val="none" w:sz="0" w:space="0" w:color="auto"/>
            <w:left w:val="none" w:sz="0" w:space="0" w:color="auto"/>
            <w:bottom w:val="none" w:sz="0" w:space="0" w:color="auto"/>
            <w:right w:val="none" w:sz="0" w:space="0" w:color="auto"/>
          </w:divBdr>
        </w:div>
      </w:divsChild>
    </w:div>
    <w:div w:id="1449276644">
      <w:bodyDiv w:val="1"/>
      <w:marLeft w:val="0"/>
      <w:marRight w:val="0"/>
      <w:marTop w:val="0"/>
      <w:marBottom w:val="0"/>
      <w:divBdr>
        <w:top w:val="none" w:sz="0" w:space="0" w:color="auto"/>
        <w:left w:val="none" w:sz="0" w:space="0" w:color="auto"/>
        <w:bottom w:val="none" w:sz="0" w:space="0" w:color="auto"/>
        <w:right w:val="none" w:sz="0" w:space="0" w:color="auto"/>
      </w:divBdr>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58991353">
      <w:bodyDiv w:val="1"/>
      <w:marLeft w:val="0"/>
      <w:marRight w:val="0"/>
      <w:marTop w:val="0"/>
      <w:marBottom w:val="0"/>
      <w:divBdr>
        <w:top w:val="none" w:sz="0" w:space="0" w:color="auto"/>
        <w:left w:val="none" w:sz="0" w:space="0" w:color="auto"/>
        <w:bottom w:val="none" w:sz="0" w:space="0" w:color="auto"/>
        <w:right w:val="none" w:sz="0" w:space="0" w:color="auto"/>
      </w:divBdr>
      <w:divsChild>
        <w:div w:id="634068309">
          <w:marLeft w:val="480"/>
          <w:marRight w:val="0"/>
          <w:marTop w:val="0"/>
          <w:marBottom w:val="0"/>
          <w:divBdr>
            <w:top w:val="none" w:sz="0" w:space="0" w:color="auto"/>
            <w:left w:val="none" w:sz="0" w:space="0" w:color="auto"/>
            <w:bottom w:val="none" w:sz="0" w:space="0" w:color="auto"/>
            <w:right w:val="none" w:sz="0" w:space="0" w:color="auto"/>
          </w:divBdr>
        </w:div>
        <w:div w:id="1307010790">
          <w:marLeft w:val="480"/>
          <w:marRight w:val="0"/>
          <w:marTop w:val="0"/>
          <w:marBottom w:val="0"/>
          <w:divBdr>
            <w:top w:val="none" w:sz="0" w:space="0" w:color="auto"/>
            <w:left w:val="none" w:sz="0" w:space="0" w:color="auto"/>
            <w:bottom w:val="none" w:sz="0" w:space="0" w:color="auto"/>
            <w:right w:val="none" w:sz="0" w:space="0" w:color="auto"/>
          </w:divBdr>
        </w:div>
        <w:div w:id="662662528">
          <w:marLeft w:val="480"/>
          <w:marRight w:val="0"/>
          <w:marTop w:val="0"/>
          <w:marBottom w:val="0"/>
          <w:divBdr>
            <w:top w:val="none" w:sz="0" w:space="0" w:color="auto"/>
            <w:left w:val="none" w:sz="0" w:space="0" w:color="auto"/>
            <w:bottom w:val="none" w:sz="0" w:space="0" w:color="auto"/>
            <w:right w:val="none" w:sz="0" w:space="0" w:color="auto"/>
          </w:divBdr>
        </w:div>
        <w:div w:id="1603999821">
          <w:marLeft w:val="480"/>
          <w:marRight w:val="0"/>
          <w:marTop w:val="0"/>
          <w:marBottom w:val="0"/>
          <w:divBdr>
            <w:top w:val="none" w:sz="0" w:space="0" w:color="auto"/>
            <w:left w:val="none" w:sz="0" w:space="0" w:color="auto"/>
            <w:bottom w:val="none" w:sz="0" w:space="0" w:color="auto"/>
            <w:right w:val="none" w:sz="0" w:space="0" w:color="auto"/>
          </w:divBdr>
        </w:div>
        <w:div w:id="1085806310">
          <w:marLeft w:val="480"/>
          <w:marRight w:val="0"/>
          <w:marTop w:val="0"/>
          <w:marBottom w:val="0"/>
          <w:divBdr>
            <w:top w:val="none" w:sz="0" w:space="0" w:color="auto"/>
            <w:left w:val="none" w:sz="0" w:space="0" w:color="auto"/>
            <w:bottom w:val="none" w:sz="0" w:space="0" w:color="auto"/>
            <w:right w:val="none" w:sz="0" w:space="0" w:color="auto"/>
          </w:divBdr>
        </w:div>
        <w:div w:id="249702594">
          <w:marLeft w:val="480"/>
          <w:marRight w:val="0"/>
          <w:marTop w:val="0"/>
          <w:marBottom w:val="0"/>
          <w:divBdr>
            <w:top w:val="none" w:sz="0" w:space="0" w:color="auto"/>
            <w:left w:val="none" w:sz="0" w:space="0" w:color="auto"/>
            <w:bottom w:val="none" w:sz="0" w:space="0" w:color="auto"/>
            <w:right w:val="none" w:sz="0" w:space="0" w:color="auto"/>
          </w:divBdr>
        </w:div>
        <w:div w:id="897864339">
          <w:marLeft w:val="480"/>
          <w:marRight w:val="0"/>
          <w:marTop w:val="0"/>
          <w:marBottom w:val="0"/>
          <w:divBdr>
            <w:top w:val="none" w:sz="0" w:space="0" w:color="auto"/>
            <w:left w:val="none" w:sz="0" w:space="0" w:color="auto"/>
            <w:bottom w:val="none" w:sz="0" w:space="0" w:color="auto"/>
            <w:right w:val="none" w:sz="0" w:space="0" w:color="auto"/>
          </w:divBdr>
        </w:div>
        <w:div w:id="1704087024">
          <w:marLeft w:val="480"/>
          <w:marRight w:val="0"/>
          <w:marTop w:val="0"/>
          <w:marBottom w:val="0"/>
          <w:divBdr>
            <w:top w:val="none" w:sz="0" w:space="0" w:color="auto"/>
            <w:left w:val="none" w:sz="0" w:space="0" w:color="auto"/>
            <w:bottom w:val="none" w:sz="0" w:space="0" w:color="auto"/>
            <w:right w:val="none" w:sz="0" w:space="0" w:color="auto"/>
          </w:divBdr>
        </w:div>
        <w:div w:id="326129700">
          <w:marLeft w:val="480"/>
          <w:marRight w:val="0"/>
          <w:marTop w:val="0"/>
          <w:marBottom w:val="0"/>
          <w:divBdr>
            <w:top w:val="none" w:sz="0" w:space="0" w:color="auto"/>
            <w:left w:val="none" w:sz="0" w:space="0" w:color="auto"/>
            <w:bottom w:val="none" w:sz="0" w:space="0" w:color="auto"/>
            <w:right w:val="none" w:sz="0" w:space="0" w:color="auto"/>
          </w:divBdr>
        </w:div>
        <w:div w:id="1867795520">
          <w:marLeft w:val="480"/>
          <w:marRight w:val="0"/>
          <w:marTop w:val="0"/>
          <w:marBottom w:val="0"/>
          <w:divBdr>
            <w:top w:val="none" w:sz="0" w:space="0" w:color="auto"/>
            <w:left w:val="none" w:sz="0" w:space="0" w:color="auto"/>
            <w:bottom w:val="none" w:sz="0" w:space="0" w:color="auto"/>
            <w:right w:val="none" w:sz="0" w:space="0" w:color="auto"/>
          </w:divBdr>
        </w:div>
        <w:div w:id="1590432184">
          <w:marLeft w:val="480"/>
          <w:marRight w:val="0"/>
          <w:marTop w:val="0"/>
          <w:marBottom w:val="0"/>
          <w:divBdr>
            <w:top w:val="none" w:sz="0" w:space="0" w:color="auto"/>
            <w:left w:val="none" w:sz="0" w:space="0" w:color="auto"/>
            <w:bottom w:val="none" w:sz="0" w:space="0" w:color="auto"/>
            <w:right w:val="none" w:sz="0" w:space="0" w:color="auto"/>
          </w:divBdr>
        </w:div>
        <w:div w:id="1473450133">
          <w:marLeft w:val="480"/>
          <w:marRight w:val="0"/>
          <w:marTop w:val="0"/>
          <w:marBottom w:val="0"/>
          <w:divBdr>
            <w:top w:val="none" w:sz="0" w:space="0" w:color="auto"/>
            <w:left w:val="none" w:sz="0" w:space="0" w:color="auto"/>
            <w:bottom w:val="none" w:sz="0" w:space="0" w:color="auto"/>
            <w:right w:val="none" w:sz="0" w:space="0" w:color="auto"/>
          </w:divBdr>
        </w:div>
        <w:div w:id="610279863">
          <w:marLeft w:val="480"/>
          <w:marRight w:val="0"/>
          <w:marTop w:val="0"/>
          <w:marBottom w:val="0"/>
          <w:divBdr>
            <w:top w:val="none" w:sz="0" w:space="0" w:color="auto"/>
            <w:left w:val="none" w:sz="0" w:space="0" w:color="auto"/>
            <w:bottom w:val="none" w:sz="0" w:space="0" w:color="auto"/>
            <w:right w:val="none" w:sz="0" w:space="0" w:color="auto"/>
          </w:divBdr>
        </w:div>
        <w:div w:id="193352494">
          <w:marLeft w:val="480"/>
          <w:marRight w:val="0"/>
          <w:marTop w:val="0"/>
          <w:marBottom w:val="0"/>
          <w:divBdr>
            <w:top w:val="none" w:sz="0" w:space="0" w:color="auto"/>
            <w:left w:val="none" w:sz="0" w:space="0" w:color="auto"/>
            <w:bottom w:val="none" w:sz="0" w:space="0" w:color="auto"/>
            <w:right w:val="none" w:sz="0" w:space="0" w:color="auto"/>
          </w:divBdr>
        </w:div>
        <w:div w:id="451676127">
          <w:marLeft w:val="480"/>
          <w:marRight w:val="0"/>
          <w:marTop w:val="0"/>
          <w:marBottom w:val="0"/>
          <w:divBdr>
            <w:top w:val="none" w:sz="0" w:space="0" w:color="auto"/>
            <w:left w:val="none" w:sz="0" w:space="0" w:color="auto"/>
            <w:bottom w:val="none" w:sz="0" w:space="0" w:color="auto"/>
            <w:right w:val="none" w:sz="0" w:space="0" w:color="auto"/>
          </w:divBdr>
        </w:div>
        <w:div w:id="155001856">
          <w:marLeft w:val="480"/>
          <w:marRight w:val="0"/>
          <w:marTop w:val="0"/>
          <w:marBottom w:val="0"/>
          <w:divBdr>
            <w:top w:val="none" w:sz="0" w:space="0" w:color="auto"/>
            <w:left w:val="none" w:sz="0" w:space="0" w:color="auto"/>
            <w:bottom w:val="none" w:sz="0" w:space="0" w:color="auto"/>
            <w:right w:val="none" w:sz="0" w:space="0" w:color="auto"/>
          </w:divBdr>
        </w:div>
        <w:div w:id="854536017">
          <w:marLeft w:val="480"/>
          <w:marRight w:val="0"/>
          <w:marTop w:val="0"/>
          <w:marBottom w:val="0"/>
          <w:divBdr>
            <w:top w:val="none" w:sz="0" w:space="0" w:color="auto"/>
            <w:left w:val="none" w:sz="0" w:space="0" w:color="auto"/>
            <w:bottom w:val="none" w:sz="0" w:space="0" w:color="auto"/>
            <w:right w:val="none" w:sz="0" w:space="0" w:color="auto"/>
          </w:divBdr>
        </w:div>
        <w:div w:id="1578586283">
          <w:marLeft w:val="480"/>
          <w:marRight w:val="0"/>
          <w:marTop w:val="0"/>
          <w:marBottom w:val="0"/>
          <w:divBdr>
            <w:top w:val="none" w:sz="0" w:space="0" w:color="auto"/>
            <w:left w:val="none" w:sz="0" w:space="0" w:color="auto"/>
            <w:bottom w:val="none" w:sz="0" w:space="0" w:color="auto"/>
            <w:right w:val="none" w:sz="0" w:space="0" w:color="auto"/>
          </w:divBdr>
        </w:div>
      </w:divsChild>
    </w:div>
    <w:div w:id="1462108765">
      <w:bodyDiv w:val="1"/>
      <w:marLeft w:val="0"/>
      <w:marRight w:val="0"/>
      <w:marTop w:val="0"/>
      <w:marBottom w:val="0"/>
      <w:divBdr>
        <w:top w:val="none" w:sz="0" w:space="0" w:color="auto"/>
        <w:left w:val="none" w:sz="0" w:space="0" w:color="auto"/>
        <w:bottom w:val="none" w:sz="0" w:space="0" w:color="auto"/>
        <w:right w:val="none" w:sz="0" w:space="0" w:color="auto"/>
      </w:divBdr>
    </w:div>
    <w:div w:id="1463693881">
      <w:bodyDiv w:val="1"/>
      <w:marLeft w:val="0"/>
      <w:marRight w:val="0"/>
      <w:marTop w:val="0"/>
      <w:marBottom w:val="0"/>
      <w:divBdr>
        <w:top w:val="none" w:sz="0" w:space="0" w:color="auto"/>
        <w:left w:val="none" w:sz="0" w:space="0" w:color="auto"/>
        <w:bottom w:val="none" w:sz="0" w:space="0" w:color="auto"/>
        <w:right w:val="none" w:sz="0" w:space="0" w:color="auto"/>
      </w:divBdr>
    </w:div>
    <w:div w:id="1463965396">
      <w:bodyDiv w:val="1"/>
      <w:marLeft w:val="0"/>
      <w:marRight w:val="0"/>
      <w:marTop w:val="0"/>
      <w:marBottom w:val="0"/>
      <w:divBdr>
        <w:top w:val="none" w:sz="0" w:space="0" w:color="auto"/>
        <w:left w:val="none" w:sz="0" w:space="0" w:color="auto"/>
        <w:bottom w:val="none" w:sz="0" w:space="0" w:color="auto"/>
        <w:right w:val="none" w:sz="0" w:space="0" w:color="auto"/>
      </w:divBdr>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0808">
      <w:bodyDiv w:val="1"/>
      <w:marLeft w:val="0"/>
      <w:marRight w:val="0"/>
      <w:marTop w:val="0"/>
      <w:marBottom w:val="0"/>
      <w:divBdr>
        <w:top w:val="none" w:sz="0" w:space="0" w:color="auto"/>
        <w:left w:val="none" w:sz="0" w:space="0" w:color="auto"/>
        <w:bottom w:val="none" w:sz="0" w:space="0" w:color="auto"/>
        <w:right w:val="none" w:sz="0" w:space="0" w:color="auto"/>
      </w:divBdr>
    </w:div>
    <w:div w:id="1471048986">
      <w:bodyDiv w:val="1"/>
      <w:marLeft w:val="0"/>
      <w:marRight w:val="0"/>
      <w:marTop w:val="0"/>
      <w:marBottom w:val="0"/>
      <w:divBdr>
        <w:top w:val="none" w:sz="0" w:space="0" w:color="auto"/>
        <w:left w:val="none" w:sz="0" w:space="0" w:color="auto"/>
        <w:bottom w:val="none" w:sz="0" w:space="0" w:color="auto"/>
        <w:right w:val="none" w:sz="0" w:space="0" w:color="auto"/>
      </w:divBdr>
    </w:div>
    <w:div w:id="1474829516">
      <w:bodyDiv w:val="1"/>
      <w:marLeft w:val="0"/>
      <w:marRight w:val="0"/>
      <w:marTop w:val="0"/>
      <w:marBottom w:val="0"/>
      <w:divBdr>
        <w:top w:val="none" w:sz="0" w:space="0" w:color="auto"/>
        <w:left w:val="none" w:sz="0" w:space="0" w:color="auto"/>
        <w:bottom w:val="none" w:sz="0" w:space="0" w:color="auto"/>
        <w:right w:val="none" w:sz="0" w:space="0" w:color="auto"/>
      </w:divBdr>
    </w:div>
    <w:div w:id="1476095864">
      <w:bodyDiv w:val="1"/>
      <w:marLeft w:val="0"/>
      <w:marRight w:val="0"/>
      <w:marTop w:val="0"/>
      <w:marBottom w:val="0"/>
      <w:divBdr>
        <w:top w:val="none" w:sz="0" w:space="0" w:color="auto"/>
        <w:left w:val="none" w:sz="0" w:space="0" w:color="auto"/>
        <w:bottom w:val="none" w:sz="0" w:space="0" w:color="auto"/>
        <w:right w:val="none" w:sz="0" w:space="0" w:color="auto"/>
      </w:divBdr>
    </w:div>
    <w:div w:id="1478036453">
      <w:bodyDiv w:val="1"/>
      <w:marLeft w:val="0"/>
      <w:marRight w:val="0"/>
      <w:marTop w:val="0"/>
      <w:marBottom w:val="0"/>
      <w:divBdr>
        <w:top w:val="none" w:sz="0" w:space="0" w:color="auto"/>
        <w:left w:val="none" w:sz="0" w:space="0" w:color="auto"/>
        <w:bottom w:val="none" w:sz="0" w:space="0" w:color="auto"/>
        <w:right w:val="none" w:sz="0" w:space="0" w:color="auto"/>
      </w:divBdr>
    </w:div>
    <w:div w:id="1478381732">
      <w:bodyDiv w:val="1"/>
      <w:marLeft w:val="0"/>
      <w:marRight w:val="0"/>
      <w:marTop w:val="0"/>
      <w:marBottom w:val="0"/>
      <w:divBdr>
        <w:top w:val="none" w:sz="0" w:space="0" w:color="auto"/>
        <w:left w:val="none" w:sz="0" w:space="0" w:color="auto"/>
        <w:bottom w:val="none" w:sz="0" w:space="0" w:color="auto"/>
        <w:right w:val="none" w:sz="0" w:space="0" w:color="auto"/>
      </w:divBdr>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84005498">
      <w:bodyDiv w:val="1"/>
      <w:marLeft w:val="0"/>
      <w:marRight w:val="0"/>
      <w:marTop w:val="0"/>
      <w:marBottom w:val="0"/>
      <w:divBdr>
        <w:top w:val="none" w:sz="0" w:space="0" w:color="auto"/>
        <w:left w:val="none" w:sz="0" w:space="0" w:color="auto"/>
        <w:bottom w:val="none" w:sz="0" w:space="0" w:color="auto"/>
        <w:right w:val="none" w:sz="0" w:space="0" w:color="auto"/>
      </w:divBdr>
    </w:div>
    <w:div w:id="1484195763">
      <w:bodyDiv w:val="1"/>
      <w:marLeft w:val="0"/>
      <w:marRight w:val="0"/>
      <w:marTop w:val="0"/>
      <w:marBottom w:val="0"/>
      <w:divBdr>
        <w:top w:val="none" w:sz="0" w:space="0" w:color="auto"/>
        <w:left w:val="none" w:sz="0" w:space="0" w:color="auto"/>
        <w:bottom w:val="none" w:sz="0" w:space="0" w:color="auto"/>
        <w:right w:val="none" w:sz="0" w:space="0" w:color="auto"/>
      </w:divBdr>
    </w:div>
    <w:div w:id="1492285428">
      <w:bodyDiv w:val="1"/>
      <w:marLeft w:val="0"/>
      <w:marRight w:val="0"/>
      <w:marTop w:val="0"/>
      <w:marBottom w:val="0"/>
      <w:divBdr>
        <w:top w:val="none" w:sz="0" w:space="0" w:color="auto"/>
        <w:left w:val="none" w:sz="0" w:space="0" w:color="auto"/>
        <w:bottom w:val="none" w:sz="0" w:space="0" w:color="auto"/>
        <w:right w:val="none" w:sz="0" w:space="0" w:color="auto"/>
      </w:divBdr>
      <w:divsChild>
        <w:div w:id="1472791925">
          <w:marLeft w:val="480"/>
          <w:marRight w:val="0"/>
          <w:marTop w:val="0"/>
          <w:marBottom w:val="0"/>
          <w:divBdr>
            <w:top w:val="none" w:sz="0" w:space="0" w:color="auto"/>
            <w:left w:val="none" w:sz="0" w:space="0" w:color="auto"/>
            <w:bottom w:val="none" w:sz="0" w:space="0" w:color="auto"/>
            <w:right w:val="none" w:sz="0" w:space="0" w:color="auto"/>
          </w:divBdr>
        </w:div>
        <w:div w:id="1534735372">
          <w:marLeft w:val="480"/>
          <w:marRight w:val="0"/>
          <w:marTop w:val="0"/>
          <w:marBottom w:val="0"/>
          <w:divBdr>
            <w:top w:val="none" w:sz="0" w:space="0" w:color="auto"/>
            <w:left w:val="none" w:sz="0" w:space="0" w:color="auto"/>
            <w:bottom w:val="none" w:sz="0" w:space="0" w:color="auto"/>
            <w:right w:val="none" w:sz="0" w:space="0" w:color="auto"/>
          </w:divBdr>
        </w:div>
        <w:div w:id="974258312">
          <w:marLeft w:val="480"/>
          <w:marRight w:val="0"/>
          <w:marTop w:val="0"/>
          <w:marBottom w:val="0"/>
          <w:divBdr>
            <w:top w:val="none" w:sz="0" w:space="0" w:color="auto"/>
            <w:left w:val="none" w:sz="0" w:space="0" w:color="auto"/>
            <w:bottom w:val="none" w:sz="0" w:space="0" w:color="auto"/>
            <w:right w:val="none" w:sz="0" w:space="0" w:color="auto"/>
          </w:divBdr>
        </w:div>
        <w:div w:id="1813865847">
          <w:marLeft w:val="480"/>
          <w:marRight w:val="0"/>
          <w:marTop w:val="0"/>
          <w:marBottom w:val="0"/>
          <w:divBdr>
            <w:top w:val="none" w:sz="0" w:space="0" w:color="auto"/>
            <w:left w:val="none" w:sz="0" w:space="0" w:color="auto"/>
            <w:bottom w:val="none" w:sz="0" w:space="0" w:color="auto"/>
            <w:right w:val="none" w:sz="0" w:space="0" w:color="auto"/>
          </w:divBdr>
        </w:div>
        <w:div w:id="721291237">
          <w:marLeft w:val="480"/>
          <w:marRight w:val="0"/>
          <w:marTop w:val="0"/>
          <w:marBottom w:val="0"/>
          <w:divBdr>
            <w:top w:val="none" w:sz="0" w:space="0" w:color="auto"/>
            <w:left w:val="none" w:sz="0" w:space="0" w:color="auto"/>
            <w:bottom w:val="none" w:sz="0" w:space="0" w:color="auto"/>
            <w:right w:val="none" w:sz="0" w:space="0" w:color="auto"/>
          </w:divBdr>
        </w:div>
        <w:div w:id="1738631301">
          <w:marLeft w:val="480"/>
          <w:marRight w:val="0"/>
          <w:marTop w:val="0"/>
          <w:marBottom w:val="0"/>
          <w:divBdr>
            <w:top w:val="none" w:sz="0" w:space="0" w:color="auto"/>
            <w:left w:val="none" w:sz="0" w:space="0" w:color="auto"/>
            <w:bottom w:val="none" w:sz="0" w:space="0" w:color="auto"/>
            <w:right w:val="none" w:sz="0" w:space="0" w:color="auto"/>
          </w:divBdr>
        </w:div>
      </w:divsChild>
    </w:div>
    <w:div w:id="1492910774">
      <w:bodyDiv w:val="1"/>
      <w:marLeft w:val="0"/>
      <w:marRight w:val="0"/>
      <w:marTop w:val="0"/>
      <w:marBottom w:val="0"/>
      <w:divBdr>
        <w:top w:val="none" w:sz="0" w:space="0" w:color="auto"/>
        <w:left w:val="none" w:sz="0" w:space="0" w:color="auto"/>
        <w:bottom w:val="none" w:sz="0" w:space="0" w:color="auto"/>
        <w:right w:val="none" w:sz="0" w:space="0" w:color="auto"/>
      </w:divBdr>
    </w:div>
    <w:div w:id="1493253414">
      <w:bodyDiv w:val="1"/>
      <w:marLeft w:val="0"/>
      <w:marRight w:val="0"/>
      <w:marTop w:val="0"/>
      <w:marBottom w:val="0"/>
      <w:divBdr>
        <w:top w:val="none" w:sz="0" w:space="0" w:color="auto"/>
        <w:left w:val="none" w:sz="0" w:space="0" w:color="auto"/>
        <w:bottom w:val="none" w:sz="0" w:space="0" w:color="auto"/>
        <w:right w:val="none" w:sz="0" w:space="0" w:color="auto"/>
      </w:divBdr>
      <w:divsChild>
        <w:div w:id="1705322062">
          <w:marLeft w:val="480"/>
          <w:marRight w:val="0"/>
          <w:marTop w:val="0"/>
          <w:marBottom w:val="0"/>
          <w:divBdr>
            <w:top w:val="none" w:sz="0" w:space="0" w:color="auto"/>
            <w:left w:val="none" w:sz="0" w:space="0" w:color="auto"/>
            <w:bottom w:val="none" w:sz="0" w:space="0" w:color="auto"/>
            <w:right w:val="none" w:sz="0" w:space="0" w:color="auto"/>
          </w:divBdr>
        </w:div>
        <w:div w:id="461774516">
          <w:marLeft w:val="480"/>
          <w:marRight w:val="0"/>
          <w:marTop w:val="0"/>
          <w:marBottom w:val="0"/>
          <w:divBdr>
            <w:top w:val="none" w:sz="0" w:space="0" w:color="auto"/>
            <w:left w:val="none" w:sz="0" w:space="0" w:color="auto"/>
            <w:bottom w:val="none" w:sz="0" w:space="0" w:color="auto"/>
            <w:right w:val="none" w:sz="0" w:space="0" w:color="auto"/>
          </w:divBdr>
        </w:div>
        <w:div w:id="1687361050">
          <w:marLeft w:val="480"/>
          <w:marRight w:val="0"/>
          <w:marTop w:val="0"/>
          <w:marBottom w:val="0"/>
          <w:divBdr>
            <w:top w:val="none" w:sz="0" w:space="0" w:color="auto"/>
            <w:left w:val="none" w:sz="0" w:space="0" w:color="auto"/>
            <w:bottom w:val="none" w:sz="0" w:space="0" w:color="auto"/>
            <w:right w:val="none" w:sz="0" w:space="0" w:color="auto"/>
          </w:divBdr>
        </w:div>
        <w:div w:id="1759129037">
          <w:marLeft w:val="480"/>
          <w:marRight w:val="0"/>
          <w:marTop w:val="0"/>
          <w:marBottom w:val="0"/>
          <w:divBdr>
            <w:top w:val="none" w:sz="0" w:space="0" w:color="auto"/>
            <w:left w:val="none" w:sz="0" w:space="0" w:color="auto"/>
            <w:bottom w:val="none" w:sz="0" w:space="0" w:color="auto"/>
            <w:right w:val="none" w:sz="0" w:space="0" w:color="auto"/>
          </w:divBdr>
        </w:div>
        <w:div w:id="623577917">
          <w:marLeft w:val="480"/>
          <w:marRight w:val="0"/>
          <w:marTop w:val="0"/>
          <w:marBottom w:val="0"/>
          <w:divBdr>
            <w:top w:val="none" w:sz="0" w:space="0" w:color="auto"/>
            <w:left w:val="none" w:sz="0" w:space="0" w:color="auto"/>
            <w:bottom w:val="none" w:sz="0" w:space="0" w:color="auto"/>
            <w:right w:val="none" w:sz="0" w:space="0" w:color="auto"/>
          </w:divBdr>
        </w:div>
        <w:div w:id="835650031">
          <w:marLeft w:val="480"/>
          <w:marRight w:val="0"/>
          <w:marTop w:val="0"/>
          <w:marBottom w:val="0"/>
          <w:divBdr>
            <w:top w:val="none" w:sz="0" w:space="0" w:color="auto"/>
            <w:left w:val="none" w:sz="0" w:space="0" w:color="auto"/>
            <w:bottom w:val="none" w:sz="0" w:space="0" w:color="auto"/>
            <w:right w:val="none" w:sz="0" w:space="0" w:color="auto"/>
          </w:divBdr>
        </w:div>
        <w:div w:id="638608216">
          <w:marLeft w:val="480"/>
          <w:marRight w:val="0"/>
          <w:marTop w:val="0"/>
          <w:marBottom w:val="0"/>
          <w:divBdr>
            <w:top w:val="none" w:sz="0" w:space="0" w:color="auto"/>
            <w:left w:val="none" w:sz="0" w:space="0" w:color="auto"/>
            <w:bottom w:val="none" w:sz="0" w:space="0" w:color="auto"/>
            <w:right w:val="none" w:sz="0" w:space="0" w:color="auto"/>
          </w:divBdr>
        </w:div>
        <w:div w:id="1034692478">
          <w:marLeft w:val="480"/>
          <w:marRight w:val="0"/>
          <w:marTop w:val="0"/>
          <w:marBottom w:val="0"/>
          <w:divBdr>
            <w:top w:val="none" w:sz="0" w:space="0" w:color="auto"/>
            <w:left w:val="none" w:sz="0" w:space="0" w:color="auto"/>
            <w:bottom w:val="none" w:sz="0" w:space="0" w:color="auto"/>
            <w:right w:val="none" w:sz="0" w:space="0" w:color="auto"/>
          </w:divBdr>
        </w:div>
        <w:div w:id="566964750">
          <w:marLeft w:val="480"/>
          <w:marRight w:val="0"/>
          <w:marTop w:val="0"/>
          <w:marBottom w:val="0"/>
          <w:divBdr>
            <w:top w:val="none" w:sz="0" w:space="0" w:color="auto"/>
            <w:left w:val="none" w:sz="0" w:space="0" w:color="auto"/>
            <w:bottom w:val="none" w:sz="0" w:space="0" w:color="auto"/>
            <w:right w:val="none" w:sz="0" w:space="0" w:color="auto"/>
          </w:divBdr>
        </w:div>
        <w:div w:id="1398161811">
          <w:marLeft w:val="480"/>
          <w:marRight w:val="0"/>
          <w:marTop w:val="0"/>
          <w:marBottom w:val="0"/>
          <w:divBdr>
            <w:top w:val="none" w:sz="0" w:space="0" w:color="auto"/>
            <w:left w:val="none" w:sz="0" w:space="0" w:color="auto"/>
            <w:bottom w:val="none" w:sz="0" w:space="0" w:color="auto"/>
            <w:right w:val="none" w:sz="0" w:space="0" w:color="auto"/>
          </w:divBdr>
        </w:div>
        <w:div w:id="882786398">
          <w:marLeft w:val="480"/>
          <w:marRight w:val="0"/>
          <w:marTop w:val="0"/>
          <w:marBottom w:val="0"/>
          <w:divBdr>
            <w:top w:val="none" w:sz="0" w:space="0" w:color="auto"/>
            <w:left w:val="none" w:sz="0" w:space="0" w:color="auto"/>
            <w:bottom w:val="none" w:sz="0" w:space="0" w:color="auto"/>
            <w:right w:val="none" w:sz="0" w:space="0" w:color="auto"/>
          </w:divBdr>
        </w:div>
        <w:div w:id="2142187681">
          <w:marLeft w:val="480"/>
          <w:marRight w:val="0"/>
          <w:marTop w:val="0"/>
          <w:marBottom w:val="0"/>
          <w:divBdr>
            <w:top w:val="none" w:sz="0" w:space="0" w:color="auto"/>
            <w:left w:val="none" w:sz="0" w:space="0" w:color="auto"/>
            <w:bottom w:val="none" w:sz="0" w:space="0" w:color="auto"/>
            <w:right w:val="none" w:sz="0" w:space="0" w:color="auto"/>
          </w:divBdr>
        </w:div>
        <w:div w:id="445739032">
          <w:marLeft w:val="480"/>
          <w:marRight w:val="0"/>
          <w:marTop w:val="0"/>
          <w:marBottom w:val="0"/>
          <w:divBdr>
            <w:top w:val="none" w:sz="0" w:space="0" w:color="auto"/>
            <w:left w:val="none" w:sz="0" w:space="0" w:color="auto"/>
            <w:bottom w:val="none" w:sz="0" w:space="0" w:color="auto"/>
            <w:right w:val="none" w:sz="0" w:space="0" w:color="auto"/>
          </w:divBdr>
        </w:div>
        <w:div w:id="1832330973">
          <w:marLeft w:val="480"/>
          <w:marRight w:val="0"/>
          <w:marTop w:val="0"/>
          <w:marBottom w:val="0"/>
          <w:divBdr>
            <w:top w:val="none" w:sz="0" w:space="0" w:color="auto"/>
            <w:left w:val="none" w:sz="0" w:space="0" w:color="auto"/>
            <w:bottom w:val="none" w:sz="0" w:space="0" w:color="auto"/>
            <w:right w:val="none" w:sz="0" w:space="0" w:color="auto"/>
          </w:divBdr>
        </w:div>
        <w:div w:id="1967737217">
          <w:marLeft w:val="480"/>
          <w:marRight w:val="0"/>
          <w:marTop w:val="0"/>
          <w:marBottom w:val="0"/>
          <w:divBdr>
            <w:top w:val="none" w:sz="0" w:space="0" w:color="auto"/>
            <w:left w:val="none" w:sz="0" w:space="0" w:color="auto"/>
            <w:bottom w:val="none" w:sz="0" w:space="0" w:color="auto"/>
            <w:right w:val="none" w:sz="0" w:space="0" w:color="auto"/>
          </w:divBdr>
        </w:div>
        <w:div w:id="100879402">
          <w:marLeft w:val="480"/>
          <w:marRight w:val="0"/>
          <w:marTop w:val="0"/>
          <w:marBottom w:val="0"/>
          <w:divBdr>
            <w:top w:val="none" w:sz="0" w:space="0" w:color="auto"/>
            <w:left w:val="none" w:sz="0" w:space="0" w:color="auto"/>
            <w:bottom w:val="none" w:sz="0" w:space="0" w:color="auto"/>
            <w:right w:val="none" w:sz="0" w:space="0" w:color="auto"/>
          </w:divBdr>
        </w:div>
        <w:div w:id="1999841484">
          <w:marLeft w:val="480"/>
          <w:marRight w:val="0"/>
          <w:marTop w:val="0"/>
          <w:marBottom w:val="0"/>
          <w:divBdr>
            <w:top w:val="none" w:sz="0" w:space="0" w:color="auto"/>
            <w:left w:val="none" w:sz="0" w:space="0" w:color="auto"/>
            <w:bottom w:val="none" w:sz="0" w:space="0" w:color="auto"/>
            <w:right w:val="none" w:sz="0" w:space="0" w:color="auto"/>
          </w:divBdr>
        </w:div>
        <w:div w:id="579213094">
          <w:marLeft w:val="480"/>
          <w:marRight w:val="0"/>
          <w:marTop w:val="0"/>
          <w:marBottom w:val="0"/>
          <w:divBdr>
            <w:top w:val="none" w:sz="0" w:space="0" w:color="auto"/>
            <w:left w:val="none" w:sz="0" w:space="0" w:color="auto"/>
            <w:bottom w:val="none" w:sz="0" w:space="0" w:color="auto"/>
            <w:right w:val="none" w:sz="0" w:space="0" w:color="auto"/>
          </w:divBdr>
        </w:div>
        <w:div w:id="496697620">
          <w:marLeft w:val="480"/>
          <w:marRight w:val="0"/>
          <w:marTop w:val="0"/>
          <w:marBottom w:val="0"/>
          <w:divBdr>
            <w:top w:val="none" w:sz="0" w:space="0" w:color="auto"/>
            <w:left w:val="none" w:sz="0" w:space="0" w:color="auto"/>
            <w:bottom w:val="none" w:sz="0" w:space="0" w:color="auto"/>
            <w:right w:val="none" w:sz="0" w:space="0" w:color="auto"/>
          </w:divBdr>
        </w:div>
        <w:div w:id="1881092144">
          <w:marLeft w:val="480"/>
          <w:marRight w:val="0"/>
          <w:marTop w:val="0"/>
          <w:marBottom w:val="0"/>
          <w:divBdr>
            <w:top w:val="none" w:sz="0" w:space="0" w:color="auto"/>
            <w:left w:val="none" w:sz="0" w:space="0" w:color="auto"/>
            <w:bottom w:val="none" w:sz="0" w:space="0" w:color="auto"/>
            <w:right w:val="none" w:sz="0" w:space="0" w:color="auto"/>
          </w:divBdr>
        </w:div>
        <w:div w:id="707492373">
          <w:marLeft w:val="480"/>
          <w:marRight w:val="0"/>
          <w:marTop w:val="0"/>
          <w:marBottom w:val="0"/>
          <w:divBdr>
            <w:top w:val="none" w:sz="0" w:space="0" w:color="auto"/>
            <w:left w:val="none" w:sz="0" w:space="0" w:color="auto"/>
            <w:bottom w:val="none" w:sz="0" w:space="0" w:color="auto"/>
            <w:right w:val="none" w:sz="0" w:space="0" w:color="auto"/>
          </w:divBdr>
        </w:div>
        <w:div w:id="685181771">
          <w:marLeft w:val="480"/>
          <w:marRight w:val="0"/>
          <w:marTop w:val="0"/>
          <w:marBottom w:val="0"/>
          <w:divBdr>
            <w:top w:val="none" w:sz="0" w:space="0" w:color="auto"/>
            <w:left w:val="none" w:sz="0" w:space="0" w:color="auto"/>
            <w:bottom w:val="none" w:sz="0" w:space="0" w:color="auto"/>
            <w:right w:val="none" w:sz="0" w:space="0" w:color="auto"/>
          </w:divBdr>
        </w:div>
        <w:div w:id="1223906892">
          <w:marLeft w:val="480"/>
          <w:marRight w:val="0"/>
          <w:marTop w:val="0"/>
          <w:marBottom w:val="0"/>
          <w:divBdr>
            <w:top w:val="none" w:sz="0" w:space="0" w:color="auto"/>
            <w:left w:val="none" w:sz="0" w:space="0" w:color="auto"/>
            <w:bottom w:val="none" w:sz="0" w:space="0" w:color="auto"/>
            <w:right w:val="none" w:sz="0" w:space="0" w:color="auto"/>
          </w:divBdr>
        </w:div>
        <w:div w:id="1162740268">
          <w:marLeft w:val="480"/>
          <w:marRight w:val="0"/>
          <w:marTop w:val="0"/>
          <w:marBottom w:val="0"/>
          <w:divBdr>
            <w:top w:val="none" w:sz="0" w:space="0" w:color="auto"/>
            <w:left w:val="none" w:sz="0" w:space="0" w:color="auto"/>
            <w:bottom w:val="none" w:sz="0" w:space="0" w:color="auto"/>
            <w:right w:val="none" w:sz="0" w:space="0" w:color="auto"/>
          </w:divBdr>
        </w:div>
        <w:div w:id="1771505134">
          <w:marLeft w:val="480"/>
          <w:marRight w:val="0"/>
          <w:marTop w:val="0"/>
          <w:marBottom w:val="0"/>
          <w:divBdr>
            <w:top w:val="none" w:sz="0" w:space="0" w:color="auto"/>
            <w:left w:val="none" w:sz="0" w:space="0" w:color="auto"/>
            <w:bottom w:val="none" w:sz="0" w:space="0" w:color="auto"/>
            <w:right w:val="none" w:sz="0" w:space="0" w:color="auto"/>
          </w:divBdr>
        </w:div>
        <w:div w:id="152456094">
          <w:marLeft w:val="480"/>
          <w:marRight w:val="0"/>
          <w:marTop w:val="0"/>
          <w:marBottom w:val="0"/>
          <w:divBdr>
            <w:top w:val="none" w:sz="0" w:space="0" w:color="auto"/>
            <w:left w:val="none" w:sz="0" w:space="0" w:color="auto"/>
            <w:bottom w:val="none" w:sz="0" w:space="0" w:color="auto"/>
            <w:right w:val="none" w:sz="0" w:space="0" w:color="auto"/>
          </w:divBdr>
        </w:div>
        <w:div w:id="246112809">
          <w:marLeft w:val="480"/>
          <w:marRight w:val="0"/>
          <w:marTop w:val="0"/>
          <w:marBottom w:val="0"/>
          <w:divBdr>
            <w:top w:val="none" w:sz="0" w:space="0" w:color="auto"/>
            <w:left w:val="none" w:sz="0" w:space="0" w:color="auto"/>
            <w:bottom w:val="none" w:sz="0" w:space="0" w:color="auto"/>
            <w:right w:val="none" w:sz="0" w:space="0" w:color="auto"/>
          </w:divBdr>
        </w:div>
        <w:div w:id="1965380610">
          <w:marLeft w:val="480"/>
          <w:marRight w:val="0"/>
          <w:marTop w:val="0"/>
          <w:marBottom w:val="0"/>
          <w:divBdr>
            <w:top w:val="none" w:sz="0" w:space="0" w:color="auto"/>
            <w:left w:val="none" w:sz="0" w:space="0" w:color="auto"/>
            <w:bottom w:val="none" w:sz="0" w:space="0" w:color="auto"/>
            <w:right w:val="none" w:sz="0" w:space="0" w:color="auto"/>
          </w:divBdr>
        </w:div>
        <w:div w:id="1650285868">
          <w:marLeft w:val="480"/>
          <w:marRight w:val="0"/>
          <w:marTop w:val="0"/>
          <w:marBottom w:val="0"/>
          <w:divBdr>
            <w:top w:val="none" w:sz="0" w:space="0" w:color="auto"/>
            <w:left w:val="none" w:sz="0" w:space="0" w:color="auto"/>
            <w:bottom w:val="none" w:sz="0" w:space="0" w:color="auto"/>
            <w:right w:val="none" w:sz="0" w:space="0" w:color="auto"/>
          </w:divBdr>
        </w:div>
        <w:div w:id="401295223">
          <w:marLeft w:val="480"/>
          <w:marRight w:val="0"/>
          <w:marTop w:val="0"/>
          <w:marBottom w:val="0"/>
          <w:divBdr>
            <w:top w:val="none" w:sz="0" w:space="0" w:color="auto"/>
            <w:left w:val="none" w:sz="0" w:space="0" w:color="auto"/>
            <w:bottom w:val="none" w:sz="0" w:space="0" w:color="auto"/>
            <w:right w:val="none" w:sz="0" w:space="0" w:color="auto"/>
          </w:divBdr>
        </w:div>
        <w:div w:id="1018117123">
          <w:marLeft w:val="480"/>
          <w:marRight w:val="0"/>
          <w:marTop w:val="0"/>
          <w:marBottom w:val="0"/>
          <w:divBdr>
            <w:top w:val="none" w:sz="0" w:space="0" w:color="auto"/>
            <w:left w:val="none" w:sz="0" w:space="0" w:color="auto"/>
            <w:bottom w:val="none" w:sz="0" w:space="0" w:color="auto"/>
            <w:right w:val="none" w:sz="0" w:space="0" w:color="auto"/>
          </w:divBdr>
        </w:div>
        <w:div w:id="1672101845">
          <w:marLeft w:val="480"/>
          <w:marRight w:val="0"/>
          <w:marTop w:val="0"/>
          <w:marBottom w:val="0"/>
          <w:divBdr>
            <w:top w:val="none" w:sz="0" w:space="0" w:color="auto"/>
            <w:left w:val="none" w:sz="0" w:space="0" w:color="auto"/>
            <w:bottom w:val="none" w:sz="0" w:space="0" w:color="auto"/>
            <w:right w:val="none" w:sz="0" w:space="0" w:color="auto"/>
          </w:divBdr>
        </w:div>
        <w:div w:id="1476414284">
          <w:marLeft w:val="480"/>
          <w:marRight w:val="0"/>
          <w:marTop w:val="0"/>
          <w:marBottom w:val="0"/>
          <w:divBdr>
            <w:top w:val="none" w:sz="0" w:space="0" w:color="auto"/>
            <w:left w:val="none" w:sz="0" w:space="0" w:color="auto"/>
            <w:bottom w:val="none" w:sz="0" w:space="0" w:color="auto"/>
            <w:right w:val="none" w:sz="0" w:space="0" w:color="auto"/>
          </w:divBdr>
        </w:div>
        <w:div w:id="1339113272">
          <w:marLeft w:val="480"/>
          <w:marRight w:val="0"/>
          <w:marTop w:val="0"/>
          <w:marBottom w:val="0"/>
          <w:divBdr>
            <w:top w:val="none" w:sz="0" w:space="0" w:color="auto"/>
            <w:left w:val="none" w:sz="0" w:space="0" w:color="auto"/>
            <w:bottom w:val="none" w:sz="0" w:space="0" w:color="auto"/>
            <w:right w:val="none" w:sz="0" w:space="0" w:color="auto"/>
          </w:divBdr>
        </w:div>
        <w:div w:id="1348946900">
          <w:marLeft w:val="480"/>
          <w:marRight w:val="0"/>
          <w:marTop w:val="0"/>
          <w:marBottom w:val="0"/>
          <w:divBdr>
            <w:top w:val="none" w:sz="0" w:space="0" w:color="auto"/>
            <w:left w:val="none" w:sz="0" w:space="0" w:color="auto"/>
            <w:bottom w:val="none" w:sz="0" w:space="0" w:color="auto"/>
            <w:right w:val="none" w:sz="0" w:space="0" w:color="auto"/>
          </w:divBdr>
        </w:div>
        <w:div w:id="409617250">
          <w:marLeft w:val="480"/>
          <w:marRight w:val="0"/>
          <w:marTop w:val="0"/>
          <w:marBottom w:val="0"/>
          <w:divBdr>
            <w:top w:val="none" w:sz="0" w:space="0" w:color="auto"/>
            <w:left w:val="none" w:sz="0" w:space="0" w:color="auto"/>
            <w:bottom w:val="none" w:sz="0" w:space="0" w:color="auto"/>
            <w:right w:val="none" w:sz="0" w:space="0" w:color="auto"/>
          </w:divBdr>
        </w:div>
        <w:div w:id="314189231">
          <w:marLeft w:val="480"/>
          <w:marRight w:val="0"/>
          <w:marTop w:val="0"/>
          <w:marBottom w:val="0"/>
          <w:divBdr>
            <w:top w:val="none" w:sz="0" w:space="0" w:color="auto"/>
            <w:left w:val="none" w:sz="0" w:space="0" w:color="auto"/>
            <w:bottom w:val="none" w:sz="0" w:space="0" w:color="auto"/>
            <w:right w:val="none" w:sz="0" w:space="0" w:color="auto"/>
          </w:divBdr>
        </w:div>
        <w:div w:id="1266811225">
          <w:marLeft w:val="480"/>
          <w:marRight w:val="0"/>
          <w:marTop w:val="0"/>
          <w:marBottom w:val="0"/>
          <w:divBdr>
            <w:top w:val="none" w:sz="0" w:space="0" w:color="auto"/>
            <w:left w:val="none" w:sz="0" w:space="0" w:color="auto"/>
            <w:bottom w:val="none" w:sz="0" w:space="0" w:color="auto"/>
            <w:right w:val="none" w:sz="0" w:space="0" w:color="auto"/>
          </w:divBdr>
        </w:div>
        <w:div w:id="691538436">
          <w:marLeft w:val="480"/>
          <w:marRight w:val="0"/>
          <w:marTop w:val="0"/>
          <w:marBottom w:val="0"/>
          <w:divBdr>
            <w:top w:val="none" w:sz="0" w:space="0" w:color="auto"/>
            <w:left w:val="none" w:sz="0" w:space="0" w:color="auto"/>
            <w:bottom w:val="none" w:sz="0" w:space="0" w:color="auto"/>
            <w:right w:val="none" w:sz="0" w:space="0" w:color="auto"/>
          </w:divBdr>
        </w:div>
        <w:div w:id="1155033007">
          <w:marLeft w:val="480"/>
          <w:marRight w:val="0"/>
          <w:marTop w:val="0"/>
          <w:marBottom w:val="0"/>
          <w:divBdr>
            <w:top w:val="none" w:sz="0" w:space="0" w:color="auto"/>
            <w:left w:val="none" w:sz="0" w:space="0" w:color="auto"/>
            <w:bottom w:val="none" w:sz="0" w:space="0" w:color="auto"/>
            <w:right w:val="none" w:sz="0" w:space="0" w:color="auto"/>
          </w:divBdr>
        </w:div>
        <w:div w:id="1571499892">
          <w:marLeft w:val="480"/>
          <w:marRight w:val="0"/>
          <w:marTop w:val="0"/>
          <w:marBottom w:val="0"/>
          <w:divBdr>
            <w:top w:val="none" w:sz="0" w:space="0" w:color="auto"/>
            <w:left w:val="none" w:sz="0" w:space="0" w:color="auto"/>
            <w:bottom w:val="none" w:sz="0" w:space="0" w:color="auto"/>
            <w:right w:val="none" w:sz="0" w:space="0" w:color="auto"/>
          </w:divBdr>
        </w:div>
        <w:div w:id="2039811699">
          <w:marLeft w:val="480"/>
          <w:marRight w:val="0"/>
          <w:marTop w:val="0"/>
          <w:marBottom w:val="0"/>
          <w:divBdr>
            <w:top w:val="none" w:sz="0" w:space="0" w:color="auto"/>
            <w:left w:val="none" w:sz="0" w:space="0" w:color="auto"/>
            <w:bottom w:val="none" w:sz="0" w:space="0" w:color="auto"/>
            <w:right w:val="none" w:sz="0" w:space="0" w:color="auto"/>
          </w:divBdr>
        </w:div>
        <w:div w:id="1759517834">
          <w:marLeft w:val="48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495413700">
      <w:bodyDiv w:val="1"/>
      <w:marLeft w:val="0"/>
      <w:marRight w:val="0"/>
      <w:marTop w:val="0"/>
      <w:marBottom w:val="0"/>
      <w:divBdr>
        <w:top w:val="none" w:sz="0" w:space="0" w:color="auto"/>
        <w:left w:val="none" w:sz="0" w:space="0" w:color="auto"/>
        <w:bottom w:val="none" w:sz="0" w:space="0" w:color="auto"/>
        <w:right w:val="none" w:sz="0" w:space="0" w:color="auto"/>
      </w:divBdr>
    </w:div>
    <w:div w:id="1498031063">
      <w:bodyDiv w:val="1"/>
      <w:marLeft w:val="0"/>
      <w:marRight w:val="0"/>
      <w:marTop w:val="0"/>
      <w:marBottom w:val="0"/>
      <w:divBdr>
        <w:top w:val="none" w:sz="0" w:space="0" w:color="auto"/>
        <w:left w:val="none" w:sz="0" w:space="0" w:color="auto"/>
        <w:bottom w:val="none" w:sz="0" w:space="0" w:color="auto"/>
        <w:right w:val="none" w:sz="0" w:space="0" w:color="auto"/>
      </w:divBdr>
      <w:divsChild>
        <w:div w:id="1843200417">
          <w:marLeft w:val="480"/>
          <w:marRight w:val="0"/>
          <w:marTop w:val="0"/>
          <w:marBottom w:val="0"/>
          <w:divBdr>
            <w:top w:val="none" w:sz="0" w:space="0" w:color="auto"/>
            <w:left w:val="none" w:sz="0" w:space="0" w:color="auto"/>
            <w:bottom w:val="none" w:sz="0" w:space="0" w:color="auto"/>
            <w:right w:val="none" w:sz="0" w:space="0" w:color="auto"/>
          </w:divBdr>
        </w:div>
        <w:div w:id="80565745">
          <w:marLeft w:val="480"/>
          <w:marRight w:val="0"/>
          <w:marTop w:val="0"/>
          <w:marBottom w:val="0"/>
          <w:divBdr>
            <w:top w:val="none" w:sz="0" w:space="0" w:color="auto"/>
            <w:left w:val="none" w:sz="0" w:space="0" w:color="auto"/>
            <w:bottom w:val="none" w:sz="0" w:space="0" w:color="auto"/>
            <w:right w:val="none" w:sz="0" w:space="0" w:color="auto"/>
          </w:divBdr>
        </w:div>
        <w:div w:id="698821043">
          <w:marLeft w:val="480"/>
          <w:marRight w:val="0"/>
          <w:marTop w:val="0"/>
          <w:marBottom w:val="0"/>
          <w:divBdr>
            <w:top w:val="none" w:sz="0" w:space="0" w:color="auto"/>
            <w:left w:val="none" w:sz="0" w:space="0" w:color="auto"/>
            <w:bottom w:val="none" w:sz="0" w:space="0" w:color="auto"/>
            <w:right w:val="none" w:sz="0" w:space="0" w:color="auto"/>
          </w:divBdr>
        </w:div>
        <w:div w:id="1269702262">
          <w:marLeft w:val="480"/>
          <w:marRight w:val="0"/>
          <w:marTop w:val="0"/>
          <w:marBottom w:val="0"/>
          <w:divBdr>
            <w:top w:val="none" w:sz="0" w:space="0" w:color="auto"/>
            <w:left w:val="none" w:sz="0" w:space="0" w:color="auto"/>
            <w:bottom w:val="none" w:sz="0" w:space="0" w:color="auto"/>
            <w:right w:val="none" w:sz="0" w:space="0" w:color="auto"/>
          </w:divBdr>
        </w:div>
        <w:div w:id="922642028">
          <w:marLeft w:val="480"/>
          <w:marRight w:val="0"/>
          <w:marTop w:val="0"/>
          <w:marBottom w:val="0"/>
          <w:divBdr>
            <w:top w:val="none" w:sz="0" w:space="0" w:color="auto"/>
            <w:left w:val="none" w:sz="0" w:space="0" w:color="auto"/>
            <w:bottom w:val="none" w:sz="0" w:space="0" w:color="auto"/>
            <w:right w:val="none" w:sz="0" w:space="0" w:color="auto"/>
          </w:divBdr>
        </w:div>
      </w:divsChild>
    </w:div>
    <w:div w:id="1498960355">
      <w:bodyDiv w:val="1"/>
      <w:marLeft w:val="0"/>
      <w:marRight w:val="0"/>
      <w:marTop w:val="0"/>
      <w:marBottom w:val="0"/>
      <w:divBdr>
        <w:top w:val="none" w:sz="0" w:space="0" w:color="auto"/>
        <w:left w:val="none" w:sz="0" w:space="0" w:color="auto"/>
        <w:bottom w:val="none" w:sz="0" w:space="0" w:color="auto"/>
        <w:right w:val="none" w:sz="0" w:space="0" w:color="auto"/>
      </w:divBdr>
    </w:div>
    <w:div w:id="1501849535">
      <w:bodyDiv w:val="1"/>
      <w:marLeft w:val="0"/>
      <w:marRight w:val="0"/>
      <w:marTop w:val="0"/>
      <w:marBottom w:val="0"/>
      <w:divBdr>
        <w:top w:val="none" w:sz="0" w:space="0" w:color="auto"/>
        <w:left w:val="none" w:sz="0" w:space="0" w:color="auto"/>
        <w:bottom w:val="none" w:sz="0" w:space="0" w:color="auto"/>
        <w:right w:val="none" w:sz="0" w:space="0" w:color="auto"/>
      </w:divBdr>
    </w:div>
    <w:div w:id="1501963633">
      <w:bodyDiv w:val="1"/>
      <w:marLeft w:val="0"/>
      <w:marRight w:val="0"/>
      <w:marTop w:val="0"/>
      <w:marBottom w:val="0"/>
      <w:divBdr>
        <w:top w:val="none" w:sz="0" w:space="0" w:color="auto"/>
        <w:left w:val="none" w:sz="0" w:space="0" w:color="auto"/>
        <w:bottom w:val="none" w:sz="0" w:space="0" w:color="auto"/>
        <w:right w:val="none" w:sz="0" w:space="0" w:color="auto"/>
      </w:divBdr>
    </w:div>
    <w:div w:id="1505047741">
      <w:bodyDiv w:val="1"/>
      <w:marLeft w:val="0"/>
      <w:marRight w:val="0"/>
      <w:marTop w:val="0"/>
      <w:marBottom w:val="0"/>
      <w:divBdr>
        <w:top w:val="none" w:sz="0" w:space="0" w:color="auto"/>
        <w:left w:val="none" w:sz="0" w:space="0" w:color="auto"/>
        <w:bottom w:val="none" w:sz="0" w:space="0" w:color="auto"/>
        <w:right w:val="none" w:sz="0" w:space="0" w:color="auto"/>
      </w:divBdr>
    </w:div>
    <w:div w:id="1506437658">
      <w:bodyDiv w:val="1"/>
      <w:marLeft w:val="0"/>
      <w:marRight w:val="0"/>
      <w:marTop w:val="0"/>
      <w:marBottom w:val="0"/>
      <w:divBdr>
        <w:top w:val="none" w:sz="0" w:space="0" w:color="auto"/>
        <w:left w:val="none" w:sz="0" w:space="0" w:color="auto"/>
        <w:bottom w:val="none" w:sz="0" w:space="0" w:color="auto"/>
        <w:right w:val="none" w:sz="0" w:space="0" w:color="auto"/>
      </w:divBdr>
      <w:divsChild>
        <w:div w:id="729311390">
          <w:marLeft w:val="480"/>
          <w:marRight w:val="0"/>
          <w:marTop w:val="0"/>
          <w:marBottom w:val="0"/>
          <w:divBdr>
            <w:top w:val="none" w:sz="0" w:space="0" w:color="auto"/>
            <w:left w:val="none" w:sz="0" w:space="0" w:color="auto"/>
            <w:bottom w:val="none" w:sz="0" w:space="0" w:color="auto"/>
            <w:right w:val="none" w:sz="0" w:space="0" w:color="auto"/>
          </w:divBdr>
        </w:div>
        <w:div w:id="474643784">
          <w:marLeft w:val="480"/>
          <w:marRight w:val="0"/>
          <w:marTop w:val="0"/>
          <w:marBottom w:val="0"/>
          <w:divBdr>
            <w:top w:val="none" w:sz="0" w:space="0" w:color="auto"/>
            <w:left w:val="none" w:sz="0" w:space="0" w:color="auto"/>
            <w:bottom w:val="none" w:sz="0" w:space="0" w:color="auto"/>
            <w:right w:val="none" w:sz="0" w:space="0" w:color="auto"/>
          </w:divBdr>
        </w:div>
        <w:div w:id="1688946770">
          <w:marLeft w:val="480"/>
          <w:marRight w:val="0"/>
          <w:marTop w:val="0"/>
          <w:marBottom w:val="0"/>
          <w:divBdr>
            <w:top w:val="none" w:sz="0" w:space="0" w:color="auto"/>
            <w:left w:val="none" w:sz="0" w:space="0" w:color="auto"/>
            <w:bottom w:val="none" w:sz="0" w:space="0" w:color="auto"/>
            <w:right w:val="none" w:sz="0" w:space="0" w:color="auto"/>
          </w:divBdr>
        </w:div>
        <w:div w:id="340395986">
          <w:marLeft w:val="480"/>
          <w:marRight w:val="0"/>
          <w:marTop w:val="0"/>
          <w:marBottom w:val="0"/>
          <w:divBdr>
            <w:top w:val="none" w:sz="0" w:space="0" w:color="auto"/>
            <w:left w:val="none" w:sz="0" w:space="0" w:color="auto"/>
            <w:bottom w:val="none" w:sz="0" w:space="0" w:color="auto"/>
            <w:right w:val="none" w:sz="0" w:space="0" w:color="auto"/>
          </w:divBdr>
        </w:div>
        <w:div w:id="161550916">
          <w:marLeft w:val="480"/>
          <w:marRight w:val="0"/>
          <w:marTop w:val="0"/>
          <w:marBottom w:val="0"/>
          <w:divBdr>
            <w:top w:val="none" w:sz="0" w:space="0" w:color="auto"/>
            <w:left w:val="none" w:sz="0" w:space="0" w:color="auto"/>
            <w:bottom w:val="none" w:sz="0" w:space="0" w:color="auto"/>
            <w:right w:val="none" w:sz="0" w:space="0" w:color="auto"/>
          </w:divBdr>
        </w:div>
        <w:div w:id="1385565475">
          <w:marLeft w:val="480"/>
          <w:marRight w:val="0"/>
          <w:marTop w:val="0"/>
          <w:marBottom w:val="0"/>
          <w:divBdr>
            <w:top w:val="none" w:sz="0" w:space="0" w:color="auto"/>
            <w:left w:val="none" w:sz="0" w:space="0" w:color="auto"/>
            <w:bottom w:val="none" w:sz="0" w:space="0" w:color="auto"/>
            <w:right w:val="none" w:sz="0" w:space="0" w:color="auto"/>
          </w:divBdr>
        </w:div>
        <w:div w:id="294721977">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47263455">
          <w:marLeft w:val="480"/>
          <w:marRight w:val="0"/>
          <w:marTop w:val="0"/>
          <w:marBottom w:val="0"/>
          <w:divBdr>
            <w:top w:val="none" w:sz="0" w:space="0" w:color="auto"/>
            <w:left w:val="none" w:sz="0" w:space="0" w:color="auto"/>
            <w:bottom w:val="none" w:sz="0" w:space="0" w:color="auto"/>
            <w:right w:val="none" w:sz="0" w:space="0" w:color="auto"/>
          </w:divBdr>
        </w:div>
        <w:div w:id="612321263">
          <w:marLeft w:val="480"/>
          <w:marRight w:val="0"/>
          <w:marTop w:val="0"/>
          <w:marBottom w:val="0"/>
          <w:divBdr>
            <w:top w:val="none" w:sz="0" w:space="0" w:color="auto"/>
            <w:left w:val="none" w:sz="0" w:space="0" w:color="auto"/>
            <w:bottom w:val="none" w:sz="0" w:space="0" w:color="auto"/>
            <w:right w:val="none" w:sz="0" w:space="0" w:color="auto"/>
          </w:divBdr>
        </w:div>
        <w:div w:id="1244990484">
          <w:marLeft w:val="480"/>
          <w:marRight w:val="0"/>
          <w:marTop w:val="0"/>
          <w:marBottom w:val="0"/>
          <w:divBdr>
            <w:top w:val="none" w:sz="0" w:space="0" w:color="auto"/>
            <w:left w:val="none" w:sz="0" w:space="0" w:color="auto"/>
            <w:bottom w:val="none" w:sz="0" w:space="0" w:color="auto"/>
            <w:right w:val="none" w:sz="0" w:space="0" w:color="auto"/>
          </w:divBdr>
        </w:div>
        <w:div w:id="1870757058">
          <w:marLeft w:val="480"/>
          <w:marRight w:val="0"/>
          <w:marTop w:val="0"/>
          <w:marBottom w:val="0"/>
          <w:divBdr>
            <w:top w:val="none" w:sz="0" w:space="0" w:color="auto"/>
            <w:left w:val="none" w:sz="0" w:space="0" w:color="auto"/>
            <w:bottom w:val="none" w:sz="0" w:space="0" w:color="auto"/>
            <w:right w:val="none" w:sz="0" w:space="0" w:color="auto"/>
          </w:divBdr>
        </w:div>
        <w:div w:id="1220095181">
          <w:marLeft w:val="480"/>
          <w:marRight w:val="0"/>
          <w:marTop w:val="0"/>
          <w:marBottom w:val="0"/>
          <w:divBdr>
            <w:top w:val="none" w:sz="0" w:space="0" w:color="auto"/>
            <w:left w:val="none" w:sz="0" w:space="0" w:color="auto"/>
            <w:bottom w:val="none" w:sz="0" w:space="0" w:color="auto"/>
            <w:right w:val="none" w:sz="0" w:space="0" w:color="auto"/>
          </w:divBdr>
        </w:div>
        <w:div w:id="1531920285">
          <w:marLeft w:val="480"/>
          <w:marRight w:val="0"/>
          <w:marTop w:val="0"/>
          <w:marBottom w:val="0"/>
          <w:divBdr>
            <w:top w:val="none" w:sz="0" w:space="0" w:color="auto"/>
            <w:left w:val="none" w:sz="0" w:space="0" w:color="auto"/>
            <w:bottom w:val="none" w:sz="0" w:space="0" w:color="auto"/>
            <w:right w:val="none" w:sz="0" w:space="0" w:color="auto"/>
          </w:divBdr>
        </w:div>
        <w:div w:id="1963607935">
          <w:marLeft w:val="480"/>
          <w:marRight w:val="0"/>
          <w:marTop w:val="0"/>
          <w:marBottom w:val="0"/>
          <w:divBdr>
            <w:top w:val="none" w:sz="0" w:space="0" w:color="auto"/>
            <w:left w:val="none" w:sz="0" w:space="0" w:color="auto"/>
            <w:bottom w:val="none" w:sz="0" w:space="0" w:color="auto"/>
            <w:right w:val="none" w:sz="0" w:space="0" w:color="auto"/>
          </w:divBdr>
        </w:div>
        <w:div w:id="1787769307">
          <w:marLeft w:val="480"/>
          <w:marRight w:val="0"/>
          <w:marTop w:val="0"/>
          <w:marBottom w:val="0"/>
          <w:divBdr>
            <w:top w:val="none" w:sz="0" w:space="0" w:color="auto"/>
            <w:left w:val="none" w:sz="0" w:space="0" w:color="auto"/>
            <w:bottom w:val="none" w:sz="0" w:space="0" w:color="auto"/>
            <w:right w:val="none" w:sz="0" w:space="0" w:color="auto"/>
          </w:divBdr>
        </w:div>
        <w:div w:id="847058642">
          <w:marLeft w:val="480"/>
          <w:marRight w:val="0"/>
          <w:marTop w:val="0"/>
          <w:marBottom w:val="0"/>
          <w:divBdr>
            <w:top w:val="none" w:sz="0" w:space="0" w:color="auto"/>
            <w:left w:val="none" w:sz="0" w:space="0" w:color="auto"/>
            <w:bottom w:val="none" w:sz="0" w:space="0" w:color="auto"/>
            <w:right w:val="none" w:sz="0" w:space="0" w:color="auto"/>
          </w:divBdr>
        </w:div>
        <w:div w:id="2017725141">
          <w:marLeft w:val="480"/>
          <w:marRight w:val="0"/>
          <w:marTop w:val="0"/>
          <w:marBottom w:val="0"/>
          <w:divBdr>
            <w:top w:val="none" w:sz="0" w:space="0" w:color="auto"/>
            <w:left w:val="none" w:sz="0" w:space="0" w:color="auto"/>
            <w:bottom w:val="none" w:sz="0" w:space="0" w:color="auto"/>
            <w:right w:val="none" w:sz="0" w:space="0" w:color="auto"/>
          </w:divBdr>
        </w:div>
        <w:div w:id="690297059">
          <w:marLeft w:val="480"/>
          <w:marRight w:val="0"/>
          <w:marTop w:val="0"/>
          <w:marBottom w:val="0"/>
          <w:divBdr>
            <w:top w:val="none" w:sz="0" w:space="0" w:color="auto"/>
            <w:left w:val="none" w:sz="0" w:space="0" w:color="auto"/>
            <w:bottom w:val="none" w:sz="0" w:space="0" w:color="auto"/>
            <w:right w:val="none" w:sz="0" w:space="0" w:color="auto"/>
          </w:divBdr>
        </w:div>
        <w:div w:id="1244991687">
          <w:marLeft w:val="480"/>
          <w:marRight w:val="0"/>
          <w:marTop w:val="0"/>
          <w:marBottom w:val="0"/>
          <w:divBdr>
            <w:top w:val="none" w:sz="0" w:space="0" w:color="auto"/>
            <w:left w:val="none" w:sz="0" w:space="0" w:color="auto"/>
            <w:bottom w:val="none" w:sz="0" w:space="0" w:color="auto"/>
            <w:right w:val="none" w:sz="0" w:space="0" w:color="auto"/>
          </w:divBdr>
        </w:div>
        <w:div w:id="886260383">
          <w:marLeft w:val="480"/>
          <w:marRight w:val="0"/>
          <w:marTop w:val="0"/>
          <w:marBottom w:val="0"/>
          <w:divBdr>
            <w:top w:val="none" w:sz="0" w:space="0" w:color="auto"/>
            <w:left w:val="none" w:sz="0" w:space="0" w:color="auto"/>
            <w:bottom w:val="none" w:sz="0" w:space="0" w:color="auto"/>
            <w:right w:val="none" w:sz="0" w:space="0" w:color="auto"/>
          </w:divBdr>
        </w:div>
        <w:div w:id="1982149806">
          <w:marLeft w:val="480"/>
          <w:marRight w:val="0"/>
          <w:marTop w:val="0"/>
          <w:marBottom w:val="0"/>
          <w:divBdr>
            <w:top w:val="none" w:sz="0" w:space="0" w:color="auto"/>
            <w:left w:val="none" w:sz="0" w:space="0" w:color="auto"/>
            <w:bottom w:val="none" w:sz="0" w:space="0" w:color="auto"/>
            <w:right w:val="none" w:sz="0" w:space="0" w:color="auto"/>
          </w:divBdr>
        </w:div>
        <w:div w:id="546332991">
          <w:marLeft w:val="480"/>
          <w:marRight w:val="0"/>
          <w:marTop w:val="0"/>
          <w:marBottom w:val="0"/>
          <w:divBdr>
            <w:top w:val="none" w:sz="0" w:space="0" w:color="auto"/>
            <w:left w:val="none" w:sz="0" w:space="0" w:color="auto"/>
            <w:bottom w:val="none" w:sz="0" w:space="0" w:color="auto"/>
            <w:right w:val="none" w:sz="0" w:space="0" w:color="auto"/>
          </w:divBdr>
        </w:div>
      </w:divsChild>
    </w:div>
    <w:div w:id="1507360557">
      <w:bodyDiv w:val="1"/>
      <w:marLeft w:val="0"/>
      <w:marRight w:val="0"/>
      <w:marTop w:val="0"/>
      <w:marBottom w:val="0"/>
      <w:divBdr>
        <w:top w:val="none" w:sz="0" w:space="0" w:color="auto"/>
        <w:left w:val="none" w:sz="0" w:space="0" w:color="auto"/>
        <w:bottom w:val="none" w:sz="0" w:space="0" w:color="auto"/>
        <w:right w:val="none" w:sz="0" w:space="0" w:color="auto"/>
      </w:divBdr>
    </w:div>
    <w:div w:id="1509445820">
      <w:bodyDiv w:val="1"/>
      <w:marLeft w:val="0"/>
      <w:marRight w:val="0"/>
      <w:marTop w:val="0"/>
      <w:marBottom w:val="0"/>
      <w:divBdr>
        <w:top w:val="none" w:sz="0" w:space="0" w:color="auto"/>
        <w:left w:val="none" w:sz="0" w:space="0" w:color="auto"/>
        <w:bottom w:val="none" w:sz="0" w:space="0" w:color="auto"/>
        <w:right w:val="none" w:sz="0" w:space="0" w:color="auto"/>
      </w:divBdr>
    </w:div>
    <w:div w:id="1510681610">
      <w:bodyDiv w:val="1"/>
      <w:marLeft w:val="0"/>
      <w:marRight w:val="0"/>
      <w:marTop w:val="0"/>
      <w:marBottom w:val="0"/>
      <w:divBdr>
        <w:top w:val="none" w:sz="0" w:space="0" w:color="auto"/>
        <w:left w:val="none" w:sz="0" w:space="0" w:color="auto"/>
        <w:bottom w:val="none" w:sz="0" w:space="0" w:color="auto"/>
        <w:right w:val="none" w:sz="0" w:space="0" w:color="auto"/>
      </w:divBdr>
    </w:div>
    <w:div w:id="1511985122">
      <w:bodyDiv w:val="1"/>
      <w:marLeft w:val="0"/>
      <w:marRight w:val="0"/>
      <w:marTop w:val="0"/>
      <w:marBottom w:val="0"/>
      <w:divBdr>
        <w:top w:val="none" w:sz="0" w:space="0" w:color="auto"/>
        <w:left w:val="none" w:sz="0" w:space="0" w:color="auto"/>
        <w:bottom w:val="none" w:sz="0" w:space="0" w:color="auto"/>
        <w:right w:val="none" w:sz="0" w:space="0" w:color="auto"/>
      </w:divBdr>
    </w:div>
    <w:div w:id="1512838921">
      <w:bodyDiv w:val="1"/>
      <w:marLeft w:val="0"/>
      <w:marRight w:val="0"/>
      <w:marTop w:val="0"/>
      <w:marBottom w:val="0"/>
      <w:divBdr>
        <w:top w:val="none" w:sz="0" w:space="0" w:color="auto"/>
        <w:left w:val="none" w:sz="0" w:space="0" w:color="auto"/>
        <w:bottom w:val="none" w:sz="0" w:space="0" w:color="auto"/>
        <w:right w:val="none" w:sz="0" w:space="0" w:color="auto"/>
      </w:divBdr>
      <w:divsChild>
        <w:div w:id="450902163">
          <w:marLeft w:val="480"/>
          <w:marRight w:val="0"/>
          <w:marTop w:val="0"/>
          <w:marBottom w:val="0"/>
          <w:divBdr>
            <w:top w:val="none" w:sz="0" w:space="0" w:color="auto"/>
            <w:left w:val="none" w:sz="0" w:space="0" w:color="auto"/>
            <w:bottom w:val="none" w:sz="0" w:space="0" w:color="auto"/>
            <w:right w:val="none" w:sz="0" w:space="0" w:color="auto"/>
          </w:divBdr>
        </w:div>
        <w:div w:id="186067753">
          <w:marLeft w:val="480"/>
          <w:marRight w:val="0"/>
          <w:marTop w:val="0"/>
          <w:marBottom w:val="0"/>
          <w:divBdr>
            <w:top w:val="none" w:sz="0" w:space="0" w:color="auto"/>
            <w:left w:val="none" w:sz="0" w:space="0" w:color="auto"/>
            <w:bottom w:val="none" w:sz="0" w:space="0" w:color="auto"/>
            <w:right w:val="none" w:sz="0" w:space="0" w:color="auto"/>
          </w:divBdr>
        </w:div>
        <w:div w:id="1329135971">
          <w:marLeft w:val="480"/>
          <w:marRight w:val="0"/>
          <w:marTop w:val="0"/>
          <w:marBottom w:val="0"/>
          <w:divBdr>
            <w:top w:val="none" w:sz="0" w:space="0" w:color="auto"/>
            <w:left w:val="none" w:sz="0" w:space="0" w:color="auto"/>
            <w:bottom w:val="none" w:sz="0" w:space="0" w:color="auto"/>
            <w:right w:val="none" w:sz="0" w:space="0" w:color="auto"/>
          </w:divBdr>
        </w:div>
        <w:div w:id="691801790">
          <w:marLeft w:val="480"/>
          <w:marRight w:val="0"/>
          <w:marTop w:val="0"/>
          <w:marBottom w:val="0"/>
          <w:divBdr>
            <w:top w:val="none" w:sz="0" w:space="0" w:color="auto"/>
            <w:left w:val="none" w:sz="0" w:space="0" w:color="auto"/>
            <w:bottom w:val="none" w:sz="0" w:space="0" w:color="auto"/>
            <w:right w:val="none" w:sz="0" w:space="0" w:color="auto"/>
          </w:divBdr>
        </w:div>
        <w:div w:id="512643606">
          <w:marLeft w:val="480"/>
          <w:marRight w:val="0"/>
          <w:marTop w:val="0"/>
          <w:marBottom w:val="0"/>
          <w:divBdr>
            <w:top w:val="none" w:sz="0" w:space="0" w:color="auto"/>
            <w:left w:val="none" w:sz="0" w:space="0" w:color="auto"/>
            <w:bottom w:val="none" w:sz="0" w:space="0" w:color="auto"/>
            <w:right w:val="none" w:sz="0" w:space="0" w:color="auto"/>
          </w:divBdr>
        </w:div>
        <w:div w:id="877743230">
          <w:marLeft w:val="480"/>
          <w:marRight w:val="0"/>
          <w:marTop w:val="0"/>
          <w:marBottom w:val="0"/>
          <w:divBdr>
            <w:top w:val="none" w:sz="0" w:space="0" w:color="auto"/>
            <w:left w:val="none" w:sz="0" w:space="0" w:color="auto"/>
            <w:bottom w:val="none" w:sz="0" w:space="0" w:color="auto"/>
            <w:right w:val="none" w:sz="0" w:space="0" w:color="auto"/>
          </w:divBdr>
        </w:div>
        <w:div w:id="754858869">
          <w:marLeft w:val="480"/>
          <w:marRight w:val="0"/>
          <w:marTop w:val="0"/>
          <w:marBottom w:val="0"/>
          <w:divBdr>
            <w:top w:val="none" w:sz="0" w:space="0" w:color="auto"/>
            <w:left w:val="none" w:sz="0" w:space="0" w:color="auto"/>
            <w:bottom w:val="none" w:sz="0" w:space="0" w:color="auto"/>
            <w:right w:val="none" w:sz="0" w:space="0" w:color="auto"/>
          </w:divBdr>
        </w:div>
        <w:div w:id="403457093">
          <w:marLeft w:val="480"/>
          <w:marRight w:val="0"/>
          <w:marTop w:val="0"/>
          <w:marBottom w:val="0"/>
          <w:divBdr>
            <w:top w:val="none" w:sz="0" w:space="0" w:color="auto"/>
            <w:left w:val="none" w:sz="0" w:space="0" w:color="auto"/>
            <w:bottom w:val="none" w:sz="0" w:space="0" w:color="auto"/>
            <w:right w:val="none" w:sz="0" w:space="0" w:color="auto"/>
          </w:divBdr>
        </w:div>
        <w:div w:id="449710297">
          <w:marLeft w:val="480"/>
          <w:marRight w:val="0"/>
          <w:marTop w:val="0"/>
          <w:marBottom w:val="0"/>
          <w:divBdr>
            <w:top w:val="none" w:sz="0" w:space="0" w:color="auto"/>
            <w:left w:val="none" w:sz="0" w:space="0" w:color="auto"/>
            <w:bottom w:val="none" w:sz="0" w:space="0" w:color="auto"/>
            <w:right w:val="none" w:sz="0" w:space="0" w:color="auto"/>
          </w:divBdr>
        </w:div>
        <w:div w:id="159471331">
          <w:marLeft w:val="480"/>
          <w:marRight w:val="0"/>
          <w:marTop w:val="0"/>
          <w:marBottom w:val="0"/>
          <w:divBdr>
            <w:top w:val="none" w:sz="0" w:space="0" w:color="auto"/>
            <w:left w:val="none" w:sz="0" w:space="0" w:color="auto"/>
            <w:bottom w:val="none" w:sz="0" w:space="0" w:color="auto"/>
            <w:right w:val="none" w:sz="0" w:space="0" w:color="auto"/>
          </w:divBdr>
        </w:div>
        <w:div w:id="1437797573">
          <w:marLeft w:val="480"/>
          <w:marRight w:val="0"/>
          <w:marTop w:val="0"/>
          <w:marBottom w:val="0"/>
          <w:divBdr>
            <w:top w:val="none" w:sz="0" w:space="0" w:color="auto"/>
            <w:left w:val="none" w:sz="0" w:space="0" w:color="auto"/>
            <w:bottom w:val="none" w:sz="0" w:space="0" w:color="auto"/>
            <w:right w:val="none" w:sz="0" w:space="0" w:color="auto"/>
          </w:divBdr>
        </w:div>
        <w:div w:id="1642734677">
          <w:marLeft w:val="480"/>
          <w:marRight w:val="0"/>
          <w:marTop w:val="0"/>
          <w:marBottom w:val="0"/>
          <w:divBdr>
            <w:top w:val="none" w:sz="0" w:space="0" w:color="auto"/>
            <w:left w:val="none" w:sz="0" w:space="0" w:color="auto"/>
            <w:bottom w:val="none" w:sz="0" w:space="0" w:color="auto"/>
            <w:right w:val="none" w:sz="0" w:space="0" w:color="auto"/>
          </w:divBdr>
        </w:div>
        <w:div w:id="1392466257">
          <w:marLeft w:val="480"/>
          <w:marRight w:val="0"/>
          <w:marTop w:val="0"/>
          <w:marBottom w:val="0"/>
          <w:divBdr>
            <w:top w:val="none" w:sz="0" w:space="0" w:color="auto"/>
            <w:left w:val="none" w:sz="0" w:space="0" w:color="auto"/>
            <w:bottom w:val="none" w:sz="0" w:space="0" w:color="auto"/>
            <w:right w:val="none" w:sz="0" w:space="0" w:color="auto"/>
          </w:divBdr>
        </w:div>
        <w:div w:id="402870259">
          <w:marLeft w:val="480"/>
          <w:marRight w:val="0"/>
          <w:marTop w:val="0"/>
          <w:marBottom w:val="0"/>
          <w:divBdr>
            <w:top w:val="none" w:sz="0" w:space="0" w:color="auto"/>
            <w:left w:val="none" w:sz="0" w:space="0" w:color="auto"/>
            <w:bottom w:val="none" w:sz="0" w:space="0" w:color="auto"/>
            <w:right w:val="none" w:sz="0" w:space="0" w:color="auto"/>
          </w:divBdr>
        </w:div>
        <w:div w:id="1132284588">
          <w:marLeft w:val="480"/>
          <w:marRight w:val="0"/>
          <w:marTop w:val="0"/>
          <w:marBottom w:val="0"/>
          <w:divBdr>
            <w:top w:val="none" w:sz="0" w:space="0" w:color="auto"/>
            <w:left w:val="none" w:sz="0" w:space="0" w:color="auto"/>
            <w:bottom w:val="none" w:sz="0" w:space="0" w:color="auto"/>
            <w:right w:val="none" w:sz="0" w:space="0" w:color="auto"/>
          </w:divBdr>
        </w:div>
        <w:div w:id="1055816095">
          <w:marLeft w:val="480"/>
          <w:marRight w:val="0"/>
          <w:marTop w:val="0"/>
          <w:marBottom w:val="0"/>
          <w:divBdr>
            <w:top w:val="none" w:sz="0" w:space="0" w:color="auto"/>
            <w:left w:val="none" w:sz="0" w:space="0" w:color="auto"/>
            <w:bottom w:val="none" w:sz="0" w:space="0" w:color="auto"/>
            <w:right w:val="none" w:sz="0" w:space="0" w:color="auto"/>
          </w:divBdr>
        </w:div>
        <w:div w:id="1666084106">
          <w:marLeft w:val="480"/>
          <w:marRight w:val="0"/>
          <w:marTop w:val="0"/>
          <w:marBottom w:val="0"/>
          <w:divBdr>
            <w:top w:val="none" w:sz="0" w:space="0" w:color="auto"/>
            <w:left w:val="none" w:sz="0" w:space="0" w:color="auto"/>
            <w:bottom w:val="none" w:sz="0" w:space="0" w:color="auto"/>
            <w:right w:val="none" w:sz="0" w:space="0" w:color="auto"/>
          </w:divBdr>
        </w:div>
        <w:div w:id="1075318055">
          <w:marLeft w:val="480"/>
          <w:marRight w:val="0"/>
          <w:marTop w:val="0"/>
          <w:marBottom w:val="0"/>
          <w:divBdr>
            <w:top w:val="none" w:sz="0" w:space="0" w:color="auto"/>
            <w:left w:val="none" w:sz="0" w:space="0" w:color="auto"/>
            <w:bottom w:val="none" w:sz="0" w:space="0" w:color="auto"/>
            <w:right w:val="none" w:sz="0" w:space="0" w:color="auto"/>
          </w:divBdr>
        </w:div>
        <w:div w:id="329216189">
          <w:marLeft w:val="480"/>
          <w:marRight w:val="0"/>
          <w:marTop w:val="0"/>
          <w:marBottom w:val="0"/>
          <w:divBdr>
            <w:top w:val="none" w:sz="0" w:space="0" w:color="auto"/>
            <w:left w:val="none" w:sz="0" w:space="0" w:color="auto"/>
            <w:bottom w:val="none" w:sz="0" w:space="0" w:color="auto"/>
            <w:right w:val="none" w:sz="0" w:space="0" w:color="auto"/>
          </w:divBdr>
        </w:div>
        <w:div w:id="575013055">
          <w:marLeft w:val="480"/>
          <w:marRight w:val="0"/>
          <w:marTop w:val="0"/>
          <w:marBottom w:val="0"/>
          <w:divBdr>
            <w:top w:val="none" w:sz="0" w:space="0" w:color="auto"/>
            <w:left w:val="none" w:sz="0" w:space="0" w:color="auto"/>
            <w:bottom w:val="none" w:sz="0" w:space="0" w:color="auto"/>
            <w:right w:val="none" w:sz="0" w:space="0" w:color="auto"/>
          </w:divBdr>
        </w:div>
        <w:div w:id="905451653">
          <w:marLeft w:val="480"/>
          <w:marRight w:val="0"/>
          <w:marTop w:val="0"/>
          <w:marBottom w:val="0"/>
          <w:divBdr>
            <w:top w:val="none" w:sz="0" w:space="0" w:color="auto"/>
            <w:left w:val="none" w:sz="0" w:space="0" w:color="auto"/>
            <w:bottom w:val="none" w:sz="0" w:space="0" w:color="auto"/>
            <w:right w:val="none" w:sz="0" w:space="0" w:color="auto"/>
          </w:divBdr>
        </w:div>
        <w:div w:id="1064336619">
          <w:marLeft w:val="480"/>
          <w:marRight w:val="0"/>
          <w:marTop w:val="0"/>
          <w:marBottom w:val="0"/>
          <w:divBdr>
            <w:top w:val="none" w:sz="0" w:space="0" w:color="auto"/>
            <w:left w:val="none" w:sz="0" w:space="0" w:color="auto"/>
            <w:bottom w:val="none" w:sz="0" w:space="0" w:color="auto"/>
            <w:right w:val="none" w:sz="0" w:space="0" w:color="auto"/>
          </w:divBdr>
        </w:div>
        <w:div w:id="1627194449">
          <w:marLeft w:val="480"/>
          <w:marRight w:val="0"/>
          <w:marTop w:val="0"/>
          <w:marBottom w:val="0"/>
          <w:divBdr>
            <w:top w:val="none" w:sz="0" w:space="0" w:color="auto"/>
            <w:left w:val="none" w:sz="0" w:space="0" w:color="auto"/>
            <w:bottom w:val="none" w:sz="0" w:space="0" w:color="auto"/>
            <w:right w:val="none" w:sz="0" w:space="0" w:color="auto"/>
          </w:divBdr>
        </w:div>
        <w:div w:id="347146095">
          <w:marLeft w:val="480"/>
          <w:marRight w:val="0"/>
          <w:marTop w:val="0"/>
          <w:marBottom w:val="0"/>
          <w:divBdr>
            <w:top w:val="none" w:sz="0" w:space="0" w:color="auto"/>
            <w:left w:val="none" w:sz="0" w:space="0" w:color="auto"/>
            <w:bottom w:val="none" w:sz="0" w:space="0" w:color="auto"/>
            <w:right w:val="none" w:sz="0" w:space="0" w:color="auto"/>
          </w:divBdr>
        </w:div>
        <w:div w:id="1161964198">
          <w:marLeft w:val="480"/>
          <w:marRight w:val="0"/>
          <w:marTop w:val="0"/>
          <w:marBottom w:val="0"/>
          <w:divBdr>
            <w:top w:val="none" w:sz="0" w:space="0" w:color="auto"/>
            <w:left w:val="none" w:sz="0" w:space="0" w:color="auto"/>
            <w:bottom w:val="none" w:sz="0" w:space="0" w:color="auto"/>
            <w:right w:val="none" w:sz="0" w:space="0" w:color="auto"/>
          </w:divBdr>
        </w:div>
        <w:div w:id="794100070">
          <w:marLeft w:val="480"/>
          <w:marRight w:val="0"/>
          <w:marTop w:val="0"/>
          <w:marBottom w:val="0"/>
          <w:divBdr>
            <w:top w:val="none" w:sz="0" w:space="0" w:color="auto"/>
            <w:left w:val="none" w:sz="0" w:space="0" w:color="auto"/>
            <w:bottom w:val="none" w:sz="0" w:space="0" w:color="auto"/>
            <w:right w:val="none" w:sz="0" w:space="0" w:color="auto"/>
          </w:divBdr>
        </w:div>
        <w:div w:id="802775413">
          <w:marLeft w:val="480"/>
          <w:marRight w:val="0"/>
          <w:marTop w:val="0"/>
          <w:marBottom w:val="0"/>
          <w:divBdr>
            <w:top w:val="none" w:sz="0" w:space="0" w:color="auto"/>
            <w:left w:val="none" w:sz="0" w:space="0" w:color="auto"/>
            <w:bottom w:val="none" w:sz="0" w:space="0" w:color="auto"/>
            <w:right w:val="none" w:sz="0" w:space="0" w:color="auto"/>
          </w:divBdr>
        </w:div>
        <w:div w:id="1838498521">
          <w:marLeft w:val="480"/>
          <w:marRight w:val="0"/>
          <w:marTop w:val="0"/>
          <w:marBottom w:val="0"/>
          <w:divBdr>
            <w:top w:val="none" w:sz="0" w:space="0" w:color="auto"/>
            <w:left w:val="none" w:sz="0" w:space="0" w:color="auto"/>
            <w:bottom w:val="none" w:sz="0" w:space="0" w:color="auto"/>
            <w:right w:val="none" w:sz="0" w:space="0" w:color="auto"/>
          </w:divBdr>
        </w:div>
        <w:div w:id="573466818">
          <w:marLeft w:val="480"/>
          <w:marRight w:val="0"/>
          <w:marTop w:val="0"/>
          <w:marBottom w:val="0"/>
          <w:divBdr>
            <w:top w:val="none" w:sz="0" w:space="0" w:color="auto"/>
            <w:left w:val="none" w:sz="0" w:space="0" w:color="auto"/>
            <w:bottom w:val="none" w:sz="0" w:space="0" w:color="auto"/>
            <w:right w:val="none" w:sz="0" w:space="0" w:color="auto"/>
          </w:divBdr>
        </w:div>
        <w:div w:id="1922907370">
          <w:marLeft w:val="480"/>
          <w:marRight w:val="0"/>
          <w:marTop w:val="0"/>
          <w:marBottom w:val="0"/>
          <w:divBdr>
            <w:top w:val="none" w:sz="0" w:space="0" w:color="auto"/>
            <w:left w:val="none" w:sz="0" w:space="0" w:color="auto"/>
            <w:bottom w:val="none" w:sz="0" w:space="0" w:color="auto"/>
            <w:right w:val="none" w:sz="0" w:space="0" w:color="auto"/>
          </w:divBdr>
        </w:div>
        <w:div w:id="1858811117">
          <w:marLeft w:val="480"/>
          <w:marRight w:val="0"/>
          <w:marTop w:val="0"/>
          <w:marBottom w:val="0"/>
          <w:divBdr>
            <w:top w:val="none" w:sz="0" w:space="0" w:color="auto"/>
            <w:left w:val="none" w:sz="0" w:space="0" w:color="auto"/>
            <w:bottom w:val="none" w:sz="0" w:space="0" w:color="auto"/>
            <w:right w:val="none" w:sz="0" w:space="0" w:color="auto"/>
          </w:divBdr>
        </w:div>
        <w:div w:id="1974020530">
          <w:marLeft w:val="480"/>
          <w:marRight w:val="0"/>
          <w:marTop w:val="0"/>
          <w:marBottom w:val="0"/>
          <w:divBdr>
            <w:top w:val="none" w:sz="0" w:space="0" w:color="auto"/>
            <w:left w:val="none" w:sz="0" w:space="0" w:color="auto"/>
            <w:bottom w:val="none" w:sz="0" w:space="0" w:color="auto"/>
            <w:right w:val="none" w:sz="0" w:space="0" w:color="auto"/>
          </w:divBdr>
        </w:div>
        <w:div w:id="656224201">
          <w:marLeft w:val="480"/>
          <w:marRight w:val="0"/>
          <w:marTop w:val="0"/>
          <w:marBottom w:val="0"/>
          <w:divBdr>
            <w:top w:val="none" w:sz="0" w:space="0" w:color="auto"/>
            <w:left w:val="none" w:sz="0" w:space="0" w:color="auto"/>
            <w:bottom w:val="none" w:sz="0" w:space="0" w:color="auto"/>
            <w:right w:val="none" w:sz="0" w:space="0" w:color="auto"/>
          </w:divBdr>
        </w:div>
        <w:div w:id="917404115">
          <w:marLeft w:val="480"/>
          <w:marRight w:val="0"/>
          <w:marTop w:val="0"/>
          <w:marBottom w:val="0"/>
          <w:divBdr>
            <w:top w:val="none" w:sz="0" w:space="0" w:color="auto"/>
            <w:left w:val="none" w:sz="0" w:space="0" w:color="auto"/>
            <w:bottom w:val="none" w:sz="0" w:space="0" w:color="auto"/>
            <w:right w:val="none" w:sz="0" w:space="0" w:color="auto"/>
          </w:divBdr>
        </w:div>
        <w:div w:id="923880577">
          <w:marLeft w:val="480"/>
          <w:marRight w:val="0"/>
          <w:marTop w:val="0"/>
          <w:marBottom w:val="0"/>
          <w:divBdr>
            <w:top w:val="none" w:sz="0" w:space="0" w:color="auto"/>
            <w:left w:val="none" w:sz="0" w:space="0" w:color="auto"/>
            <w:bottom w:val="none" w:sz="0" w:space="0" w:color="auto"/>
            <w:right w:val="none" w:sz="0" w:space="0" w:color="auto"/>
          </w:divBdr>
        </w:div>
        <w:div w:id="428358104">
          <w:marLeft w:val="480"/>
          <w:marRight w:val="0"/>
          <w:marTop w:val="0"/>
          <w:marBottom w:val="0"/>
          <w:divBdr>
            <w:top w:val="none" w:sz="0" w:space="0" w:color="auto"/>
            <w:left w:val="none" w:sz="0" w:space="0" w:color="auto"/>
            <w:bottom w:val="none" w:sz="0" w:space="0" w:color="auto"/>
            <w:right w:val="none" w:sz="0" w:space="0" w:color="auto"/>
          </w:divBdr>
        </w:div>
        <w:div w:id="845555199">
          <w:marLeft w:val="480"/>
          <w:marRight w:val="0"/>
          <w:marTop w:val="0"/>
          <w:marBottom w:val="0"/>
          <w:divBdr>
            <w:top w:val="none" w:sz="0" w:space="0" w:color="auto"/>
            <w:left w:val="none" w:sz="0" w:space="0" w:color="auto"/>
            <w:bottom w:val="none" w:sz="0" w:space="0" w:color="auto"/>
            <w:right w:val="none" w:sz="0" w:space="0" w:color="auto"/>
          </w:divBdr>
        </w:div>
        <w:div w:id="796803398">
          <w:marLeft w:val="480"/>
          <w:marRight w:val="0"/>
          <w:marTop w:val="0"/>
          <w:marBottom w:val="0"/>
          <w:divBdr>
            <w:top w:val="none" w:sz="0" w:space="0" w:color="auto"/>
            <w:left w:val="none" w:sz="0" w:space="0" w:color="auto"/>
            <w:bottom w:val="none" w:sz="0" w:space="0" w:color="auto"/>
            <w:right w:val="none" w:sz="0" w:space="0" w:color="auto"/>
          </w:divBdr>
        </w:div>
        <w:div w:id="610283262">
          <w:marLeft w:val="480"/>
          <w:marRight w:val="0"/>
          <w:marTop w:val="0"/>
          <w:marBottom w:val="0"/>
          <w:divBdr>
            <w:top w:val="none" w:sz="0" w:space="0" w:color="auto"/>
            <w:left w:val="none" w:sz="0" w:space="0" w:color="auto"/>
            <w:bottom w:val="none" w:sz="0" w:space="0" w:color="auto"/>
            <w:right w:val="none" w:sz="0" w:space="0" w:color="auto"/>
          </w:divBdr>
        </w:div>
      </w:divsChild>
    </w:div>
    <w:div w:id="1514301315">
      <w:bodyDiv w:val="1"/>
      <w:marLeft w:val="0"/>
      <w:marRight w:val="0"/>
      <w:marTop w:val="0"/>
      <w:marBottom w:val="0"/>
      <w:divBdr>
        <w:top w:val="none" w:sz="0" w:space="0" w:color="auto"/>
        <w:left w:val="none" w:sz="0" w:space="0" w:color="auto"/>
        <w:bottom w:val="none" w:sz="0" w:space="0" w:color="auto"/>
        <w:right w:val="none" w:sz="0" w:space="0" w:color="auto"/>
      </w:divBdr>
      <w:divsChild>
        <w:div w:id="1910995679">
          <w:marLeft w:val="480"/>
          <w:marRight w:val="0"/>
          <w:marTop w:val="0"/>
          <w:marBottom w:val="0"/>
          <w:divBdr>
            <w:top w:val="none" w:sz="0" w:space="0" w:color="auto"/>
            <w:left w:val="none" w:sz="0" w:space="0" w:color="auto"/>
            <w:bottom w:val="none" w:sz="0" w:space="0" w:color="auto"/>
            <w:right w:val="none" w:sz="0" w:space="0" w:color="auto"/>
          </w:divBdr>
        </w:div>
        <w:div w:id="1634871398">
          <w:marLeft w:val="480"/>
          <w:marRight w:val="0"/>
          <w:marTop w:val="0"/>
          <w:marBottom w:val="0"/>
          <w:divBdr>
            <w:top w:val="none" w:sz="0" w:space="0" w:color="auto"/>
            <w:left w:val="none" w:sz="0" w:space="0" w:color="auto"/>
            <w:bottom w:val="none" w:sz="0" w:space="0" w:color="auto"/>
            <w:right w:val="none" w:sz="0" w:space="0" w:color="auto"/>
          </w:divBdr>
        </w:div>
        <w:div w:id="1891459905">
          <w:marLeft w:val="480"/>
          <w:marRight w:val="0"/>
          <w:marTop w:val="0"/>
          <w:marBottom w:val="0"/>
          <w:divBdr>
            <w:top w:val="none" w:sz="0" w:space="0" w:color="auto"/>
            <w:left w:val="none" w:sz="0" w:space="0" w:color="auto"/>
            <w:bottom w:val="none" w:sz="0" w:space="0" w:color="auto"/>
            <w:right w:val="none" w:sz="0" w:space="0" w:color="auto"/>
          </w:divBdr>
        </w:div>
        <w:div w:id="1708868306">
          <w:marLeft w:val="480"/>
          <w:marRight w:val="0"/>
          <w:marTop w:val="0"/>
          <w:marBottom w:val="0"/>
          <w:divBdr>
            <w:top w:val="none" w:sz="0" w:space="0" w:color="auto"/>
            <w:left w:val="none" w:sz="0" w:space="0" w:color="auto"/>
            <w:bottom w:val="none" w:sz="0" w:space="0" w:color="auto"/>
            <w:right w:val="none" w:sz="0" w:space="0" w:color="auto"/>
          </w:divBdr>
        </w:div>
        <w:div w:id="422843093">
          <w:marLeft w:val="480"/>
          <w:marRight w:val="0"/>
          <w:marTop w:val="0"/>
          <w:marBottom w:val="0"/>
          <w:divBdr>
            <w:top w:val="none" w:sz="0" w:space="0" w:color="auto"/>
            <w:left w:val="none" w:sz="0" w:space="0" w:color="auto"/>
            <w:bottom w:val="none" w:sz="0" w:space="0" w:color="auto"/>
            <w:right w:val="none" w:sz="0" w:space="0" w:color="auto"/>
          </w:divBdr>
        </w:div>
        <w:div w:id="1902011024">
          <w:marLeft w:val="480"/>
          <w:marRight w:val="0"/>
          <w:marTop w:val="0"/>
          <w:marBottom w:val="0"/>
          <w:divBdr>
            <w:top w:val="none" w:sz="0" w:space="0" w:color="auto"/>
            <w:left w:val="none" w:sz="0" w:space="0" w:color="auto"/>
            <w:bottom w:val="none" w:sz="0" w:space="0" w:color="auto"/>
            <w:right w:val="none" w:sz="0" w:space="0" w:color="auto"/>
          </w:divBdr>
        </w:div>
        <w:div w:id="1450591643">
          <w:marLeft w:val="480"/>
          <w:marRight w:val="0"/>
          <w:marTop w:val="0"/>
          <w:marBottom w:val="0"/>
          <w:divBdr>
            <w:top w:val="none" w:sz="0" w:space="0" w:color="auto"/>
            <w:left w:val="none" w:sz="0" w:space="0" w:color="auto"/>
            <w:bottom w:val="none" w:sz="0" w:space="0" w:color="auto"/>
            <w:right w:val="none" w:sz="0" w:space="0" w:color="auto"/>
          </w:divBdr>
        </w:div>
        <w:div w:id="1443915585">
          <w:marLeft w:val="480"/>
          <w:marRight w:val="0"/>
          <w:marTop w:val="0"/>
          <w:marBottom w:val="0"/>
          <w:divBdr>
            <w:top w:val="none" w:sz="0" w:space="0" w:color="auto"/>
            <w:left w:val="none" w:sz="0" w:space="0" w:color="auto"/>
            <w:bottom w:val="none" w:sz="0" w:space="0" w:color="auto"/>
            <w:right w:val="none" w:sz="0" w:space="0" w:color="auto"/>
          </w:divBdr>
        </w:div>
        <w:div w:id="1391348073">
          <w:marLeft w:val="480"/>
          <w:marRight w:val="0"/>
          <w:marTop w:val="0"/>
          <w:marBottom w:val="0"/>
          <w:divBdr>
            <w:top w:val="none" w:sz="0" w:space="0" w:color="auto"/>
            <w:left w:val="none" w:sz="0" w:space="0" w:color="auto"/>
            <w:bottom w:val="none" w:sz="0" w:space="0" w:color="auto"/>
            <w:right w:val="none" w:sz="0" w:space="0" w:color="auto"/>
          </w:divBdr>
        </w:div>
        <w:div w:id="1751541021">
          <w:marLeft w:val="480"/>
          <w:marRight w:val="0"/>
          <w:marTop w:val="0"/>
          <w:marBottom w:val="0"/>
          <w:divBdr>
            <w:top w:val="none" w:sz="0" w:space="0" w:color="auto"/>
            <w:left w:val="none" w:sz="0" w:space="0" w:color="auto"/>
            <w:bottom w:val="none" w:sz="0" w:space="0" w:color="auto"/>
            <w:right w:val="none" w:sz="0" w:space="0" w:color="auto"/>
          </w:divBdr>
        </w:div>
        <w:div w:id="799570511">
          <w:marLeft w:val="480"/>
          <w:marRight w:val="0"/>
          <w:marTop w:val="0"/>
          <w:marBottom w:val="0"/>
          <w:divBdr>
            <w:top w:val="none" w:sz="0" w:space="0" w:color="auto"/>
            <w:left w:val="none" w:sz="0" w:space="0" w:color="auto"/>
            <w:bottom w:val="none" w:sz="0" w:space="0" w:color="auto"/>
            <w:right w:val="none" w:sz="0" w:space="0" w:color="auto"/>
          </w:divBdr>
        </w:div>
        <w:div w:id="1611011423">
          <w:marLeft w:val="480"/>
          <w:marRight w:val="0"/>
          <w:marTop w:val="0"/>
          <w:marBottom w:val="0"/>
          <w:divBdr>
            <w:top w:val="none" w:sz="0" w:space="0" w:color="auto"/>
            <w:left w:val="none" w:sz="0" w:space="0" w:color="auto"/>
            <w:bottom w:val="none" w:sz="0" w:space="0" w:color="auto"/>
            <w:right w:val="none" w:sz="0" w:space="0" w:color="auto"/>
          </w:divBdr>
        </w:div>
        <w:div w:id="1548494356">
          <w:marLeft w:val="480"/>
          <w:marRight w:val="0"/>
          <w:marTop w:val="0"/>
          <w:marBottom w:val="0"/>
          <w:divBdr>
            <w:top w:val="none" w:sz="0" w:space="0" w:color="auto"/>
            <w:left w:val="none" w:sz="0" w:space="0" w:color="auto"/>
            <w:bottom w:val="none" w:sz="0" w:space="0" w:color="auto"/>
            <w:right w:val="none" w:sz="0" w:space="0" w:color="auto"/>
          </w:divBdr>
        </w:div>
        <w:div w:id="1825197614">
          <w:marLeft w:val="480"/>
          <w:marRight w:val="0"/>
          <w:marTop w:val="0"/>
          <w:marBottom w:val="0"/>
          <w:divBdr>
            <w:top w:val="none" w:sz="0" w:space="0" w:color="auto"/>
            <w:left w:val="none" w:sz="0" w:space="0" w:color="auto"/>
            <w:bottom w:val="none" w:sz="0" w:space="0" w:color="auto"/>
            <w:right w:val="none" w:sz="0" w:space="0" w:color="auto"/>
          </w:divBdr>
        </w:div>
        <w:div w:id="1268349017">
          <w:marLeft w:val="480"/>
          <w:marRight w:val="0"/>
          <w:marTop w:val="0"/>
          <w:marBottom w:val="0"/>
          <w:divBdr>
            <w:top w:val="none" w:sz="0" w:space="0" w:color="auto"/>
            <w:left w:val="none" w:sz="0" w:space="0" w:color="auto"/>
            <w:bottom w:val="none" w:sz="0" w:space="0" w:color="auto"/>
            <w:right w:val="none" w:sz="0" w:space="0" w:color="auto"/>
          </w:divBdr>
        </w:div>
        <w:div w:id="614941707">
          <w:marLeft w:val="480"/>
          <w:marRight w:val="0"/>
          <w:marTop w:val="0"/>
          <w:marBottom w:val="0"/>
          <w:divBdr>
            <w:top w:val="none" w:sz="0" w:space="0" w:color="auto"/>
            <w:left w:val="none" w:sz="0" w:space="0" w:color="auto"/>
            <w:bottom w:val="none" w:sz="0" w:space="0" w:color="auto"/>
            <w:right w:val="none" w:sz="0" w:space="0" w:color="auto"/>
          </w:divBdr>
        </w:div>
        <w:div w:id="1832018388">
          <w:marLeft w:val="480"/>
          <w:marRight w:val="0"/>
          <w:marTop w:val="0"/>
          <w:marBottom w:val="0"/>
          <w:divBdr>
            <w:top w:val="none" w:sz="0" w:space="0" w:color="auto"/>
            <w:left w:val="none" w:sz="0" w:space="0" w:color="auto"/>
            <w:bottom w:val="none" w:sz="0" w:space="0" w:color="auto"/>
            <w:right w:val="none" w:sz="0" w:space="0" w:color="auto"/>
          </w:divBdr>
        </w:div>
        <w:div w:id="388697329">
          <w:marLeft w:val="480"/>
          <w:marRight w:val="0"/>
          <w:marTop w:val="0"/>
          <w:marBottom w:val="0"/>
          <w:divBdr>
            <w:top w:val="none" w:sz="0" w:space="0" w:color="auto"/>
            <w:left w:val="none" w:sz="0" w:space="0" w:color="auto"/>
            <w:bottom w:val="none" w:sz="0" w:space="0" w:color="auto"/>
            <w:right w:val="none" w:sz="0" w:space="0" w:color="auto"/>
          </w:divBdr>
        </w:div>
        <w:div w:id="306396583">
          <w:marLeft w:val="480"/>
          <w:marRight w:val="0"/>
          <w:marTop w:val="0"/>
          <w:marBottom w:val="0"/>
          <w:divBdr>
            <w:top w:val="none" w:sz="0" w:space="0" w:color="auto"/>
            <w:left w:val="none" w:sz="0" w:space="0" w:color="auto"/>
            <w:bottom w:val="none" w:sz="0" w:space="0" w:color="auto"/>
            <w:right w:val="none" w:sz="0" w:space="0" w:color="auto"/>
          </w:divBdr>
        </w:div>
        <w:div w:id="1473869283">
          <w:marLeft w:val="480"/>
          <w:marRight w:val="0"/>
          <w:marTop w:val="0"/>
          <w:marBottom w:val="0"/>
          <w:divBdr>
            <w:top w:val="none" w:sz="0" w:space="0" w:color="auto"/>
            <w:left w:val="none" w:sz="0" w:space="0" w:color="auto"/>
            <w:bottom w:val="none" w:sz="0" w:space="0" w:color="auto"/>
            <w:right w:val="none" w:sz="0" w:space="0" w:color="auto"/>
          </w:divBdr>
        </w:div>
        <w:div w:id="634262713">
          <w:marLeft w:val="480"/>
          <w:marRight w:val="0"/>
          <w:marTop w:val="0"/>
          <w:marBottom w:val="0"/>
          <w:divBdr>
            <w:top w:val="none" w:sz="0" w:space="0" w:color="auto"/>
            <w:left w:val="none" w:sz="0" w:space="0" w:color="auto"/>
            <w:bottom w:val="none" w:sz="0" w:space="0" w:color="auto"/>
            <w:right w:val="none" w:sz="0" w:space="0" w:color="auto"/>
          </w:divBdr>
        </w:div>
        <w:div w:id="235357148">
          <w:marLeft w:val="480"/>
          <w:marRight w:val="0"/>
          <w:marTop w:val="0"/>
          <w:marBottom w:val="0"/>
          <w:divBdr>
            <w:top w:val="none" w:sz="0" w:space="0" w:color="auto"/>
            <w:left w:val="none" w:sz="0" w:space="0" w:color="auto"/>
            <w:bottom w:val="none" w:sz="0" w:space="0" w:color="auto"/>
            <w:right w:val="none" w:sz="0" w:space="0" w:color="auto"/>
          </w:divBdr>
        </w:div>
        <w:div w:id="1673415229">
          <w:marLeft w:val="480"/>
          <w:marRight w:val="0"/>
          <w:marTop w:val="0"/>
          <w:marBottom w:val="0"/>
          <w:divBdr>
            <w:top w:val="none" w:sz="0" w:space="0" w:color="auto"/>
            <w:left w:val="none" w:sz="0" w:space="0" w:color="auto"/>
            <w:bottom w:val="none" w:sz="0" w:space="0" w:color="auto"/>
            <w:right w:val="none" w:sz="0" w:space="0" w:color="auto"/>
          </w:divBdr>
        </w:div>
        <w:div w:id="305284974">
          <w:marLeft w:val="480"/>
          <w:marRight w:val="0"/>
          <w:marTop w:val="0"/>
          <w:marBottom w:val="0"/>
          <w:divBdr>
            <w:top w:val="none" w:sz="0" w:space="0" w:color="auto"/>
            <w:left w:val="none" w:sz="0" w:space="0" w:color="auto"/>
            <w:bottom w:val="none" w:sz="0" w:space="0" w:color="auto"/>
            <w:right w:val="none" w:sz="0" w:space="0" w:color="auto"/>
          </w:divBdr>
        </w:div>
        <w:div w:id="1859613364">
          <w:marLeft w:val="480"/>
          <w:marRight w:val="0"/>
          <w:marTop w:val="0"/>
          <w:marBottom w:val="0"/>
          <w:divBdr>
            <w:top w:val="none" w:sz="0" w:space="0" w:color="auto"/>
            <w:left w:val="none" w:sz="0" w:space="0" w:color="auto"/>
            <w:bottom w:val="none" w:sz="0" w:space="0" w:color="auto"/>
            <w:right w:val="none" w:sz="0" w:space="0" w:color="auto"/>
          </w:divBdr>
        </w:div>
        <w:div w:id="2089111403">
          <w:marLeft w:val="480"/>
          <w:marRight w:val="0"/>
          <w:marTop w:val="0"/>
          <w:marBottom w:val="0"/>
          <w:divBdr>
            <w:top w:val="none" w:sz="0" w:space="0" w:color="auto"/>
            <w:left w:val="none" w:sz="0" w:space="0" w:color="auto"/>
            <w:bottom w:val="none" w:sz="0" w:space="0" w:color="auto"/>
            <w:right w:val="none" w:sz="0" w:space="0" w:color="auto"/>
          </w:divBdr>
        </w:div>
        <w:div w:id="1581282745">
          <w:marLeft w:val="480"/>
          <w:marRight w:val="0"/>
          <w:marTop w:val="0"/>
          <w:marBottom w:val="0"/>
          <w:divBdr>
            <w:top w:val="none" w:sz="0" w:space="0" w:color="auto"/>
            <w:left w:val="none" w:sz="0" w:space="0" w:color="auto"/>
            <w:bottom w:val="none" w:sz="0" w:space="0" w:color="auto"/>
            <w:right w:val="none" w:sz="0" w:space="0" w:color="auto"/>
          </w:divBdr>
        </w:div>
        <w:div w:id="1637491965">
          <w:marLeft w:val="480"/>
          <w:marRight w:val="0"/>
          <w:marTop w:val="0"/>
          <w:marBottom w:val="0"/>
          <w:divBdr>
            <w:top w:val="none" w:sz="0" w:space="0" w:color="auto"/>
            <w:left w:val="none" w:sz="0" w:space="0" w:color="auto"/>
            <w:bottom w:val="none" w:sz="0" w:space="0" w:color="auto"/>
            <w:right w:val="none" w:sz="0" w:space="0" w:color="auto"/>
          </w:divBdr>
        </w:div>
        <w:div w:id="196041436">
          <w:marLeft w:val="480"/>
          <w:marRight w:val="0"/>
          <w:marTop w:val="0"/>
          <w:marBottom w:val="0"/>
          <w:divBdr>
            <w:top w:val="none" w:sz="0" w:space="0" w:color="auto"/>
            <w:left w:val="none" w:sz="0" w:space="0" w:color="auto"/>
            <w:bottom w:val="none" w:sz="0" w:space="0" w:color="auto"/>
            <w:right w:val="none" w:sz="0" w:space="0" w:color="auto"/>
          </w:divBdr>
        </w:div>
        <w:div w:id="1041595288">
          <w:marLeft w:val="480"/>
          <w:marRight w:val="0"/>
          <w:marTop w:val="0"/>
          <w:marBottom w:val="0"/>
          <w:divBdr>
            <w:top w:val="none" w:sz="0" w:space="0" w:color="auto"/>
            <w:left w:val="none" w:sz="0" w:space="0" w:color="auto"/>
            <w:bottom w:val="none" w:sz="0" w:space="0" w:color="auto"/>
            <w:right w:val="none" w:sz="0" w:space="0" w:color="auto"/>
          </w:divBdr>
        </w:div>
        <w:div w:id="619804807">
          <w:marLeft w:val="480"/>
          <w:marRight w:val="0"/>
          <w:marTop w:val="0"/>
          <w:marBottom w:val="0"/>
          <w:divBdr>
            <w:top w:val="none" w:sz="0" w:space="0" w:color="auto"/>
            <w:left w:val="none" w:sz="0" w:space="0" w:color="auto"/>
            <w:bottom w:val="none" w:sz="0" w:space="0" w:color="auto"/>
            <w:right w:val="none" w:sz="0" w:space="0" w:color="auto"/>
          </w:divBdr>
        </w:div>
        <w:div w:id="278223798">
          <w:marLeft w:val="480"/>
          <w:marRight w:val="0"/>
          <w:marTop w:val="0"/>
          <w:marBottom w:val="0"/>
          <w:divBdr>
            <w:top w:val="none" w:sz="0" w:space="0" w:color="auto"/>
            <w:left w:val="none" w:sz="0" w:space="0" w:color="auto"/>
            <w:bottom w:val="none" w:sz="0" w:space="0" w:color="auto"/>
            <w:right w:val="none" w:sz="0" w:space="0" w:color="auto"/>
          </w:divBdr>
        </w:div>
        <w:div w:id="147600688">
          <w:marLeft w:val="480"/>
          <w:marRight w:val="0"/>
          <w:marTop w:val="0"/>
          <w:marBottom w:val="0"/>
          <w:divBdr>
            <w:top w:val="none" w:sz="0" w:space="0" w:color="auto"/>
            <w:left w:val="none" w:sz="0" w:space="0" w:color="auto"/>
            <w:bottom w:val="none" w:sz="0" w:space="0" w:color="auto"/>
            <w:right w:val="none" w:sz="0" w:space="0" w:color="auto"/>
          </w:divBdr>
        </w:div>
        <w:div w:id="481459466">
          <w:marLeft w:val="480"/>
          <w:marRight w:val="0"/>
          <w:marTop w:val="0"/>
          <w:marBottom w:val="0"/>
          <w:divBdr>
            <w:top w:val="none" w:sz="0" w:space="0" w:color="auto"/>
            <w:left w:val="none" w:sz="0" w:space="0" w:color="auto"/>
            <w:bottom w:val="none" w:sz="0" w:space="0" w:color="auto"/>
            <w:right w:val="none" w:sz="0" w:space="0" w:color="auto"/>
          </w:divBdr>
        </w:div>
        <w:div w:id="234631781">
          <w:marLeft w:val="480"/>
          <w:marRight w:val="0"/>
          <w:marTop w:val="0"/>
          <w:marBottom w:val="0"/>
          <w:divBdr>
            <w:top w:val="none" w:sz="0" w:space="0" w:color="auto"/>
            <w:left w:val="none" w:sz="0" w:space="0" w:color="auto"/>
            <w:bottom w:val="none" w:sz="0" w:space="0" w:color="auto"/>
            <w:right w:val="none" w:sz="0" w:space="0" w:color="auto"/>
          </w:divBdr>
        </w:div>
        <w:div w:id="1794011980">
          <w:marLeft w:val="480"/>
          <w:marRight w:val="0"/>
          <w:marTop w:val="0"/>
          <w:marBottom w:val="0"/>
          <w:divBdr>
            <w:top w:val="none" w:sz="0" w:space="0" w:color="auto"/>
            <w:left w:val="none" w:sz="0" w:space="0" w:color="auto"/>
            <w:bottom w:val="none" w:sz="0" w:space="0" w:color="auto"/>
            <w:right w:val="none" w:sz="0" w:space="0" w:color="auto"/>
          </w:divBdr>
        </w:div>
        <w:div w:id="1719354869">
          <w:marLeft w:val="480"/>
          <w:marRight w:val="0"/>
          <w:marTop w:val="0"/>
          <w:marBottom w:val="0"/>
          <w:divBdr>
            <w:top w:val="none" w:sz="0" w:space="0" w:color="auto"/>
            <w:left w:val="none" w:sz="0" w:space="0" w:color="auto"/>
            <w:bottom w:val="none" w:sz="0" w:space="0" w:color="auto"/>
            <w:right w:val="none" w:sz="0" w:space="0" w:color="auto"/>
          </w:divBdr>
        </w:div>
        <w:div w:id="1643080318">
          <w:marLeft w:val="480"/>
          <w:marRight w:val="0"/>
          <w:marTop w:val="0"/>
          <w:marBottom w:val="0"/>
          <w:divBdr>
            <w:top w:val="none" w:sz="0" w:space="0" w:color="auto"/>
            <w:left w:val="none" w:sz="0" w:space="0" w:color="auto"/>
            <w:bottom w:val="none" w:sz="0" w:space="0" w:color="auto"/>
            <w:right w:val="none" w:sz="0" w:space="0" w:color="auto"/>
          </w:divBdr>
        </w:div>
        <w:div w:id="235357111">
          <w:marLeft w:val="480"/>
          <w:marRight w:val="0"/>
          <w:marTop w:val="0"/>
          <w:marBottom w:val="0"/>
          <w:divBdr>
            <w:top w:val="none" w:sz="0" w:space="0" w:color="auto"/>
            <w:left w:val="none" w:sz="0" w:space="0" w:color="auto"/>
            <w:bottom w:val="none" w:sz="0" w:space="0" w:color="auto"/>
            <w:right w:val="none" w:sz="0" w:space="0" w:color="auto"/>
          </w:divBdr>
        </w:div>
      </w:divsChild>
    </w:div>
    <w:div w:id="1514302185">
      <w:bodyDiv w:val="1"/>
      <w:marLeft w:val="0"/>
      <w:marRight w:val="0"/>
      <w:marTop w:val="0"/>
      <w:marBottom w:val="0"/>
      <w:divBdr>
        <w:top w:val="none" w:sz="0" w:space="0" w:color="auto"/>
        <w:left w:val="none" w:sz="0" w:space="0" w:color="auto"/>
        <w:bottom w:val="none" w:sz="0" w:space="0" w:color="auto"/>
        <w:right w:val="none" w:sz="0" w:space="0" w:color="auto"/>
      </w:divBdr>
    </w:div>
    <w:div w:id="1514687729">
      <w:bodyDiv w:val="1"/>
      <w:marLeft w:val="0"/>
      <w:marRight w:val="0"/>
      <w:marTop w:val="0"/>
      <w:marBottom w:val="0"/>
      <w:divBdr>
        <w:top w:val="none" w:sz="0" w:space="0" w:color="auto"/>
        <w:left w:val="none" w:sz="0" w:space="0" w:color="auto"/>
        <w:bottom w:val="none" w:sz="0" w:space="0" w:color="auto"/>
        <w:right w:val="none" w:sz="0" w:space="0" w:color="auto"/>
      </w:divBdr>
    </w:div>
    <w:div w:id="1519126866">
      <w:bodyDiv w:val="1"/>
      <w:marLeft w:val="0"/>
      <w:marRight w:val="0"/>
      <w:marTop w:val="0"/>
      <w:marBottom w:val="0"/>
      <w:divBdr>
        <w:top w:val="none" w:sz="0" w:space="0" w:color="auto"/>
        <w:left w:val="none" w:sz="0" w:space="0" w:color="auto"/>
        <w:bottom w:val="none" w:sz="0" w:space="0" w:color="auto"/>
        <w:right w:val="none" w:sz="0" w:space="0" w:color="auto"/>
      </w:divBdr>
    </w:div>
    <w:div w:id="1522471367">
      <w:bodyDiv w:val="1"/>
      <w:marLeft w:val="0"/>
      <w:marRight w:val="0"/>
      <w:marTop w:val="0"/>
      <w:marBottom w:val="0"/>
      <w:divBdr>
        <w:top w:val="none" w:sz="0" w:space="0" w:color="auto"/>
        <w:left w:val="none" w:sz="0" w:space="0" w:color="auto"/>
        <w:bottom w:val="none" w:sz="0" w:space="0" w:color="auto"/>
        <w:right w:val="none" w:sz="0" w:space="0" w:color="auto"/>
      </w:divBdr>
    </w:div>
    <w:div w:id="1524172490">
      <w:bodyDiv w:val="1"/>
      <w:marLeft w:val="0"/>
      <w:marRight w:val="0"/>
      <w:marTop w:val="0"/>
      <w:marBottom w:val="0"/>
      <w:divBdr>
        <w:top w:val="none" w:sz="0" w:space="0" w:color="auto"/>
        <w:left w:val="none" w:sz="0" w:space="0" w:color="auto"/>
        <w:bottom w:val="none" w:sz="0" w:space="0" w:color="auto"/>
        <w:right w:val="none" w:sz="0" w:space="0" w:color="auto"/>
      </w:divBdr>
    </w:div>
    <w:div w:id="1528716397">
      <w:bodyDiv w:val="1"/>
      <w:marLeft w:val="0"/>
      <w:marRight w:val="0"/>
      <w:marTop w:val="0"/>
      <w:marBottom w:val="0"/>
      <w:divBdr>
        <w:top w:val="none" w:sz="0" w:space="0" w:color="auto"/>
        <w:left w:val="none" w:sz="0" w:space="0" w:color="auto"/>
        <w:bottom w:val="none" w:sz="0" w:space="0" w:color="auto"/>
        <w:right w:val="none" w:sz="0" w:space="0" w:color="auto"/>
      </w:divBdr>
    </w:div>
    <w:div w:id="1529098689">
      <w:bodyDiv w:val="1"/>
      <w:marLeft w:val="0"/>
      <w:marRight w:val="0"/>
      <w:marTop w:val="0"/>
      <w:marBottom w:val="0"/>
      <w:divBdr>
        <w:top w:val="none" w:sz="0" w:space="0" w:color="auto"/>
        <w:left w:val="none" w:sz="0" w:space="0" w:color="auto"/>
        <w:bottom w:val="none" w:sz="0" w:space="0" w:color="auto"/>
        <w:right w:val="none" w:sz="0" w:space="0" w:color="auto"/>
      </w:divBdr>
      <w:divsChild>
        <w:div w:id="222066599">
          <w:marLeft w:val="480"/>
          <w:marRight w:val="0"/>
          <w:marTop w:val="0"/>
          <w:marBottom w:val="0"/>
          <w:divBdr>
            <w:top w:val="none" w:sz="0" w:space="0" w:color="auto"/>
            <w:left w:val="none" w:sz="0" w:space="0" w:color="auto"/>
            <w:bottom w:val="none" w:sz="0" w:space="0" w:color="auto"/>
            <w:right w:val="none" w:sz="0" w:space="0" w:color="auto"/>
          </w:divBdr>
        </w:div>
        <w:div w:id="1926912226">
          <w:marLeft w:val="480"/>
          <w:marRight w:val="0"/>
          <w:marTop w:val="0"/>
          <w:marBottom w:val="0"/>
          <w:divBdr>
            <w:top w:val="none" w:sz="0" w:space="0" w:color="auto"/>
            <w:left w:val="none" w:sz="0" w:space="0" w:color="auto"/>
            <w:bottom w:val="none" w:sz="0" w:space="0" w:color="auto"/>
            <w:right w:val="none" w:sz="0" w:space="0" w:color="auto"/>
          </w:divBdr>
        </w:div>
        <w:div w:id="1927569419">
          <w:marLeft w:val="480"/>
          <w:marRight w:val="0"/>
          <w:marTop w:val="0"/>
          <w:marBottom w:val="0"/>
          <w:divBdr>
            <w:top w:val="none" w:sz="0" w:space="0" w:color="auto"/>
            <w:left w:val="none" w:sz="0" w:space="0" w:color="auto"/>
            <w:bottom w:val="none" w:sz="0" w:space="0" w:color="auto"/>
            <w:right w:val="none" w:sz="0" w:space="0" w:color="auto"/>
          </w:divBdr>
        </w:div>
        <w:div w:id="636767345">
          <w:marLeft w:val="480"/>
          <w:marRight w:val="0"/>
          <w:marTop w:val="0"/>
          <w:marBottom w:val="0"/>
          <w:divBdr>
            <w:top w:val="none" w:sz="0" w:space="0" w:color="auto"/>
            <w:left w:val="none" w:sz="0" w:space="0" w:color="auto"/>
            <w:bottom w:val="none" w:sz="0" w:space="0" w:color="auto"/>
            <w:right w:val="none" w:sz="0" w:space="0" w:color="auto"/>
          </w:divBdr>
        </w:div>
        <w:div w:id="712850896">
          <w:marLeft w:val="480"/>
          <w:marRight w:val="0"/>
          <w:marTop w:val="0"/>
          <w:marBottom w:val="0"/>
          <w:divBdr>
            <w:top w:val="none" w:sz="0" w:space="0" w:color="auto"/>
            <w:left w:val="none" w:sz="0" w:space="0" w:color="auto"/>
            <w:bottom w:val="none" w:sz="0" w:space="0" w:color="auto"/>
            <w:right w:val="none" w:sz="0" w:space="0" w:color="auto"/>
          </w:divBdr>
        </w:div>
        <w:div w:id="1801461394">
          <w:marLeft w:val="480"/>
          <w:marRight w:val="0"/>
          <w:marTop w:val="0"/>
          <w:marBottom w:val="0"/>
          <w:divBdr>
            <w:top w:val="none" w:sz="0" w:space="0" w:color="auto"/>
            <w:left w:val="none" w:sz="0" w:space="0" w:color="auto"/>
            <w:bottom w:val="none" w:sz="0" w:space="0" w:color="auto"/>
            <w:right w:val="none" w:sz="0" w:space="0" w:color="auto"/>
          </w:divBdr>
        </w:div>
        <w:div w:id="1236624782">
          <w:marLeft w:val="480"/>
          <w:marRight w:val="0"/>
          <w:marTop w:val="0"/>
          <w:marBottom w:val="0"/>
          <w:divBdr>
            <w:top w:val="none" w:sz="0" w:space="0" w:color="auto"/>
            <w:left w:val="none" w:sz="0" w:space="0" w:color="auto"/>
            <w:bottom w:val="none" w:sz="0" w:space="0" w:color="auto"/>
            <w:right w:val="none" w:sz="0" w:space="0" w:color="auto"/>
          </w:divBdr>
        </w:div>
        <w:div w:id="379133212">
          <w:marLeft w:val="480"/>
          <w:marRight w:val="0"/>
          <w:marTop w:val="0"/>
          <w:marBottom w:val="0"/>
          <w:divBdr>
            <w:top w:val="none" w:sz="0" w:space="0" w:color="auto"/>
            <w:left w:val="none" w:sz="0" w:space="0" w:color="auto"/>
            <w:bottom w:val="none" w:sz="0" w:space="0" w:color="auto"/>
            <w:right w:val="none" w:sz="0" w:space="0" w:color="auto"/>
          </w:divBdr>
        </w:div>
        <w:div w:id="1155144826">
          <w:marLeft w:val="480"/>
          <w:marRight w:val="0"/>
          <w:marTop w:val="0"/>
          <w:marBottom w:val="0"/>
          <w:divBdr>
            <w:top w:val="none" w:sz="0" w:space="0" w:color="auto"/>
            <w:left w:val="none" w:sz="0" w:space="0" w:color="auto"/>
            <w:bottom w:val="none" w:sz="0" w:space="0" w:color="auto"/>
            <w:right w:val="none" w:sz="0" w:space="0" w:color="auto"/>
          </w:divBdr>
        </w:div>
        <w:div w:id="2131194848">
          <w:marLeft w:val="480"/>
          <w:marRight w:val="0"/>
          <w:marTop w:val="0"/>
          <w:marBottom w:val="0"/>
          <w:divBdr>
            <w:top w:val="none" w:sz="0" w:space="0" w:color="auto"/>
            <w:left w:val="none" w:sz="0" w:space="0" w:color="auto"/>
            <w:bottom w:val="none" w:sz="0" w:space="0" w:color="auto"/>
            <w:right w:val="none" w:sz="0" w:space="0" w:color="auto"/>
          </w:divBdr>
        </w:div>
        <w:div w:id="1981497412">
          <w:marLeft w:val="480"/>
          <w:marRight w:val="0"/>
          <w:marTop w:val="0"/>
          <w:marBottom w:val="0"/>
          <w:divBdr>
            <w:top w:val="none" w:sz="0" w:space="0" w:color="auto"/>
            <w:left w:val="none" w:sz="0" w:space="0" w:color="auto"/>
            <w:bottom w:val="none" w:sz="0" w:space="0" w:color="auto"/>
            <w:right w:val="none" w:sz="0" w:space="0" w:color="auto"/>
          </w:divBdr>
        </w:div>
        <w:div w:id="459498839">
          <w:marLeft w:val="480"/>
          <w:marRight w:val="0"/>
          <w:marTop w:val="0"/>
          <w:marBottom w:val="0"/>
          <w:divBdr>
            <w:top w:val="none" w:sz="0" w:space="0" w:color="auto"/>
            <w:left w:val="none" w:sz="0" w:space="0" w:color="auto"/>
            <w:bottom w:val="none" w:sz="0" w:space="0" w:color="auto"/>
            <w:right w:val="none" w:sz="0" w:space="0" w:color="auto"/>
          </w:divBdr>
        </w:div>
        <w:div w:id="1437285595">
          <w:marLeft w:val="480"/>
          <w:marRight w:val="0"/>
          <w:marTop w:val="0"/>
          <w:marBottom w:val="0"/>
          <w:divBdr>
            <w:top w:val="none" w:sz="0" w:space="0" w:color="auto"/>
            <w:left w:val="none" w:sz="0" w:space="0" w:color="auto"/>
            <w:bottom w:val="none" w:sz="0" w:space="0" w:color="auto"/>
            <w:right w:val="none" w:sz="0" w:space="0" w:color="auto"/>
          </w:divBdr>
        </w:div>
        <w:div w:id="1087726044">
          <w:marLeft w:val="480"/>
          <w:marRight w:val="0"/>
          <w:marTop w:val="0"/>
          <w:marBottom w:val="0"/>
          <w:divBdr>
            <w:top w:val="none" w:sz="0" w:space="0" w:color="auto"/>
            <w:left w:val="none" w:sz="0" w:space="0" w:color="auto"/>
            <w:bottom w:val="none" w:sz="0" w:space="0" w:color="auto"/>
            <w:right w:val="none" w:sz="0" w:space="0" w:color="auto"/>
          </w:divBdr>
        </w:div>
        <w:div w:id="1443764598">
          <w:marLeft w:val="480"/>
          <w:marRight w:val="0"/>
          <w:marTop w:val="0"/>
          <w:marBottom w:val="0"/>
          <w:divBdr>
            <w:top w:val="none" w:sz="0" w:space="0" w:color="auto"/>
            <w:left w:val="none" w:sz="0" w:space="0" w:color="auto"/>
            <w:bottom w:val="none" w:sz="0" w:space="0" w:color="auto"/>
            <w:right w:val="none" w:sz="0" w:space="0" w:color="auto"/>
          </w:divBdr>
        </w:div>
        <w:div w:id="1089810042">
          <w:marLeft w:val="480"/>
          <w:marRight w:val="0"/>
          <w:marTop w:val="0"/>
          <w:marBottom w:val="0"/>
          <w:divBdr>
            <w:top w:val="none" w:sz="0" w:space="0" w:color="auto"/>
            <w:left w:val="none" w:sz="0" w:space="0" w:color="auto"/>
            <w:bottom w:val="none" w:sz="0" w:space="0" w:color="auto"/>
            <w:right w:val="none" w:sz="0" w:space="0" w:color="auto"/>
          </w:divBdr>
        </w:div>
        <w:div w:id="566038993">
          <w:marLeft w:val="480"/>
          <w:marRight w:val="0"/>
          <w:marTop w:val="0"/>
          <w:marBottom w:val="0"/>
          <w:divBdr>
            <w:top w:val="none" w:sz="0" w:space="0" w:color="auto"/>
            <w:left w:val="none" w:sz="0" w:space="0" w:color="auto"/>
            <w:bottom w:val="none" w:sz="0" w:space="0" w:color="auto"/>
            <w:right w:val="none" w:sz="0" w:space="0" w:color="auto"/>
          </w:divBdr>
        </w:div>
        <w:div w:id="449665318">
          <w:marLeft w:val="480"/>
          <w:marRight w:val="0"/>
          <w:marTop w:val="0"/>
          <w:marBottom w:val="0"/>
          <w:divBdr>
            <w:top w:val="none" w:sz="0" w:space="0" w:color="auto"/>
            <w:left w:val="none" w:sz="0" w:space="0" w:color="auto"/>
            <w:bottom w:val="none" w:sz="0" w:space="0" w:color="auto"/>
            <w:right w:val="none" w:sz="0" w:space="0" w:color="auto"/>
          </w:divBdr>
        </w:div>
        <w:div w:id="918636436">
          <w:marLeft w:val="480"/>
          <w:marRight w:val="0"/>
          <w:marTop w:val="0"/>
          <w:marBottom w:val="0"/>
          <w:divBdr>
            <w:top w:val="none" w:sz="0" w:space="0" w:color="auto"/>
            <w:left w:val="none" w:sz="0" w:space="0" w:color="auto"/>
            <w:bottom w:val="none" w:sz="0" w:space="0" w:color="auto"/>
            <w:right w:val="none" w:sz="0" w:space="0" w:color="auto"/>
          </w:divBdr>
        </w:div>
        <w:div w:id="164902175">
          <w:marLeft w:val="480"/>
          <w:marRight w:val="0"/>
          <w:marTop w:val="0"/>
          <w:marBottom w:val="0"/>
          <w:divBdr>
            <w:top w:val="none" w:sz="0" w:space="0" w:color="auto"/>
            <w:left w:val="none" w:sz="0" w:space="0" w:color="auto"/>
            <w:bottom w:val="none" w:sz="0" w:space="0" w:color="auto"/>
            <w:right w:val="none" w:sz="0" w:space="0" w:color="auto"/>
          </w:divBdr>
        </w:div>
        <w:div w:id="2015375601">
          <w:marLeft w:val="480"/>
          <w:marRight w:val="0"/>
          <w:marTop w:val="0"/>
          <w:marBottom w:val="0"/>
          <w:divBdr>
            <w:top w:val="none" w:sz="0" w:space="0" w:color="auto"/>
            <w:left w:val="none" w:sz="0" w:space="0" w:color="auto"/>
            <w:bottom w:val="none" w:sz="0" w:space="0" w:color="auto"/>
            <w:right w:val="none" w:sz="0" w:space="0" w:color="auto"/>
          </w:divBdr>
        </w:div>
        <w:div w:id="772750341">
          <w:marLeft w:val="480"/>
          <w:marRight w:val="0"/>
          <w:marTop w:val="0"/>
          <w:marBottom w:val="0"/>
          <w:divBdr>
            <w:top w:val="none" w:sz="0" w:space="0" w:color="auto"/>
            <w:left w:val="none" w:sz="0" w:space="0" w:color="auto"/>
            <w:bottom w:val="none" w:sz="0" w:space="0" w:color="auto"/>
            <w:right w:val="none" w:sz="0" w:space="0" w:color="auto"/>
          </w:divBdr>
        </w:div>
        <w:div w:id="934827421">
          <w:marLeft w:val="480"/>
          <w:marRight w:val="0"/>
          <w:marTop w:val="0"/>
          <w:marBottom w:val="0"/>
          <w:divBdr>
            <w:top w:val="none" w:sz="0" w:space="0" w:color="auto"/>
            <w:left w:val="none" w:sz="0" w:space="0" w:color="auto"/>
            <w:bottom w:val="none" w:sz="0" w:space="0" w:color="auto"/>
            <w:right w:val="none" w:sz="0" w:space="0" w:color="auto"/>
          </w:divBdr>
        </w:div>
        <w:div w:id="313729518">
          <w:marLeft w:val="480"/>
          <w:marRight w:val="0"/>
          <w:marTop w:val="0"/>
          <w:marBottom w:val="0"/>
          <w:divBdr>
            <w:top w:val="none" w:sz="0" w:space="0" w:color="auto"/>
            <w:left w:val="none" w:sz="0" w:space="0" w:color="auto"/>
            <w:bottom w:val="none" w:sz="0" w:space="0" w:color="auto"/>
            <w:right w:val="none" w:sz="0" w:space="0" w:color="auto"/>
          </w:divBdr>
        </w:div>
        <w:div w:id="746919227">
          <w:marLeft w:val="480"/>
          <w:marRight w:val="0"/>
          <w:marTop w:val="0"/>
          <w:marBottom w:val="0"/>
          <w:divBdr>
            <w:top w:val="none" w:sz="0" w:space="0" w:color="auto"/>
            <w:left w:val="none" w:sz="0" w:space="0" w:color="auto"/>
            <w:bottom w:val="none" w:sz="0" w:space="0" w:color="auto"/>
            <w:right w:val="none" w:sz="0" w:space="0" w:color="auto"/>
          </w:divBdr>
        </w:div>
        <w:div w:id="6946966">
          <w:marLeft w:val="480"/>
          <w:marRight w:val="0"/>
          <w:marTop w:val="0"/>
          <w:marBottom w:val="0"/>
          <w:divBdr>
            <w:top w:val="none" w:sz="0" w:space="0" w:color="auto"/>
            <w:left w:val="none" w:sz="0" w:space="0" w:color="auto"/>
            <w:bottom w:val="none" w:sz="0" w:space="0" w:color="auto"/>
            <w:right w:val="none" w:sz="0" w:space="0" w:color="auto"/>
          </w:divBdr>
        </w:div>
        <w:div w:id="223570195">
          <w:marLeft w:val="480"/>
          <w:marRight w:val="0"/>
          <w:marTop w:val="0"/>
          <w:marBottom w:val="0"/>
          <w:divBdr>
            <w:top w:val="none" w:sz="0" w:space="0" w:color="auto"/>
            <w:left w:val="none" w:sz="0" w:space="0" w:color="auto"/>
            <w:bottom w:val="none" w:sz="0" w:space="0" w:color="auto"/>
            <w:right w:val="none" w:sz="0" w:space="0" w:color="auto"/>
          </w:divBdr>
        </w:div>
        <w:div w:id="575020415">
          <w:marLeft w:val="480"/>
          <w:marRight w:val="0"/>
          <w:marTop w:val="0"/>
          <w:marBottom w:val="0"/>
          <w:divBdr>
            <w:top w:val="none" w:sz="0" w:space="0" w:color="auto"/>
            <w:left w:val="none" w:sz="0" w:space="0" w:color="auto"/>
            <w:bottom w:val="none" w:sz="0" w:space="0" w:color="auto"/>
            <w:right w:val="none" w:sz="0" w:space="0" w:color="auto"/>
          </w:divBdr>
        </w:div>
        <w:div w:id="580145955">
          <w:marLeft w:val="480"/>
          <w:marRight w:val="0"/>
          <w:marTop w:val="0"/>
          <w:marBottom w:val="0"/>
          <w:divBdr>
            <w:top w:val="none" w:sz="0" w:space="0" w:color="auto"/>
            <w:left w:val="none" w:sz="0" w:space="0" w:color="auto"/>
            <w:bottom w:val="none" w:sz="0" w:space="0" w:color="auto"/>
            <w:right w:val="none" w:sz="0" w:space="0" w:color="auto"/>
          </w:divBdr>
        </w:div>
        <w:div w:id="262080629">
          <w:marLeft w:val="480"/>
          <w:marRight w:val="0"/>
          <w:marTop w:val="0"/>
          <w:marBottom w:val="0"/>
          <w:divBdr>
            <w:top w:val="none" w:sz="0" w:space="0" w:color="auto"/>
            <w:left w:val="none" w:sz="0" w:space="0" w:color="auto"/>
            <w:bottom w:val="none" w:sz="0" w:space="0" w:color="auto"/>
            <w:right w:val="none" w:sz="0" w:space="0" w:color="auto"/>
          </w:divBdr>
        </w:div>
        <w:div w:id="2125073543">
          <w:marLeft w:val="480"/>
          <w:marRight w:val="0"/>
          <w:marTop w:val="0"/>
          <w:marBottom w:val="0"/>
          <w:divBdr>
            <w:top w:val="none" w:sz="0" w:space="0" w:color="auto"/>
            <w:left w:val="none" w:sz="0" w:space="0" w:color="auto"/>
            <w:bottom w:val="none" w:sz="0" w:space="0" w:color="auto"/>
            <w:right w:val="none" w:sz="0" w:space="0" w:color="auto"/>
          </w:divBdr>
        </w:div>
        <w:div w:id="621961068">
          <w:marLeft w:val="480"/>
          <w:marRight w:val="0"/>
          <w:marTop w:val="0"/>
          <w:marBottom w:val="0"/>
          <w:divBdr>
            <w:top w:val="none" w:sz="0" w:space="0" w:color="auto"/>
            <w:left w:val="none" w:sz="0" w:space="0" w:color="auto"/>
            <w:bottom w:val="none" w:sz="0" w:space="0" w:color="auto"/>
            <w:right w:val="none" w:sz="0" w:space="0" w:color="auto"/>
          </w:divBdr>
        </w:div>
        <w:div w:id="1685356392">
          <w:marLeft w:val="480"/>
          <w:marRight w:val="0"/>
          <w:marTop w:val="0"/>
          <w:marBottom w:val="0"/>
          <w:divBdr>
            <w:top w:val="none" w:sz="0" w:space="0" w:color="auto"/>
            <w:left w:val="none" w:sz="0" w:space="0" w:color="auto"/>
            <w:bottom w:val="none" w:sz="0" w:space="0" w:color="auto"/>
            <w:right w:val="none" w:sz="0" w:space="0" w:color="auto"/>
          </w:divBdr>
        </w:div>
        <w:div w:id="1667318553">
          <w:marLeft w:val="480"/>
          <w:marRight w:val="0"/>
          <w:marTop w:val="0"/>
          <w:marBottom w:val="0"/>
          <w:divBdr>
            <w:top w:val="none" w:sz="0" w:space="0" w:color="auto"/>
            <w:left w:val="none" w:sz="0" w:space="0" w:color="auto"/>
            <w:bottom w:val="none" w:sz="0" w:space="0" w:color="auto"/>
            <w:right w:val="none" w:sz="0" w:space="0" w:color="auto"/>
          </w:divBdr>
        </w:div>
        <w:div w:id="734670542">
          <w:marLeft w:val="480"/>
          <w:marRight w:val="0"/>
          <w:marTop w:val="0"/>
          <w:marBottom w:val="0"/>
          <w:divBdr>
            <w:top w:val="none" w:sz="0" w:space="0" w:color="auto"/>
            <w:left w:val="none" w:sz="0" w:space="0" w:color="auto"/>
            <w:bottom w:val="none" w:sz="0" w:space="0" w:color="auto"/>
            <w:right w:val="none" w:sz="0" w:space="0" w:color="auto"/>
          </w:divBdr>
        </w:div>
        <w:div w:id="975987198">
          <w:marLeft w:val="480"/>
          <w:marRight w:val="0"/>
          <w:marTop w:val="0"/>
          <w:marBottom w:val="0"/>
          <w:divBdr>
            <w:top w:val="none" w:sz="0" w:space="0" w:color="auto"/>
            <w:left w:val="none" w:sz="0" w:space="0" w:color="auto"/>
            <w:bottom w:val="none" w:sz="0" w:space="0" w:color="auto"/>
            <w:right w:val="none" w:sz="0" w:space="0" w:color="auto"/>
          </w:divBdr>
        </w:div>
        <w:div w:id="1839955246">
          <w:marLeft w:val="480"/>
          <w:marRight w:val="0"/>
          <w:marTop w:val="0"/>
          <w:marBottom w:val="0"/>
          <w:divBdr>
            <w:top w:val="none" w:sz="0" w:space="0" w:color="auto"/>
            <w:left w:val="none" w:sz="0" w:space="0" w:color="auto"/>
            <w:bottom w:val="none" w:sz="0" w:space="0" w:color="auto"/>
            <w:right w:val="none" w:sz="0" w:space="0" w:color="auto"/>
          </w:divBdr>
        </w:div>
        <w:div w:id="80756362">
          <w:marLeft w:val="480"/>
          <w:marRight w:val="0"/>
          <w:marTop w:val="0"/>
          <w:marBottom w:val="0"/>
          <w:divBdr>
            <w:top w:val="none" w:sz="0" w:space="0" w:color="auto"/>
            <w:left w:val="none" w:sz="0" w:space="0" w:color="auto"/>
            <w:bottom w:val="none" w:sz="0" w:space="0" w:color="auto"/>
            <w:right w:val="none" w:sz="0" w:space="0" w:color="auto"/>
          </w:divBdr>
        </w:div>
        <w:div w:id="1208840589">
          <w:marLeft w:val="480"/>
          <w:marRight w:val="0"/>
          <w:marTop w:val="0"/>
          <w:marBottom w:val="0"/>
          <w:divBdr>
            <w:top w:val="none" w:sz="0" w:space="0" w:color="auto"/>
            <w:left w:val="none" w:sz="0" w:space="0" w:color="auto"/>
            <w:bottom w:val="none" w:sz="0" w:space="0" w:color="auto"/>
            <w:right w:val="none" w:sz="0" w:space="0" w:color="auto"/>
          </w:divBdr>
        </w:div>
      </w:divsChild>
    </w:div>
    <w:div w:id="1529179760">
      <w:bodyDiv w:val="1"/>
      <w:marLeft w:val="0"/>
      <w:marRight w:val="0"/>
      <w:marTop w:val="0"/>
      <w:marBottom w:val="0"/>
      <w:divBdr>
        <w:top w:val="none" w:sz="0" w:space="0" w:color="auto"/>
        <w:left w:val="none" w:sz="0" w:space="0" w:color="auto"/>
        <w:bottom w:val="none" w:sz="0" w:space="0" w:color="auto"/>
        <w:right w:val="none" w:sz="0" w:space="0" w:color="auto"/>
      </w:divBdr>
    </w:div>
    <w:div w:id="1531257825">
      <w:bodyDiv w:val="1"/>
      <w:marLeft w:val="0"/>
      <w:marRight w:val="0"/>
      <w:marTop w:val="0"/>
      <w:marBottom w:val="0"/>
      <w:divBdr>
        <w:top w:val="none" w:sz="0" w:space="0" w:color="auto"/>
        <w:left w:val="none" w:sz="0" w:space="0" w:color="auto"/>
        <w:bottom w:val="none" w:sz="0" w:space="0" w:color="auto"/>
        <w:right w:val="none" w:sz="0" w:space="0" w:color="auto"/>
      </w:divBdr>
    </w:div>
    <w:div w:id="1543441517">
      <w:bodyDiv w:val="1"/>
      <w:marLeft w:val="0"/>
      <w:marRight w:val="0"/>
      <w:marTop w:val="0"/>
      <w:marBottom w:val="0"/>
      <w:divBdr>
        <w:top w:val="none" w:sz="0" w:space="0" w:color="auto"/>
        <w:left w:val="none" w:sz="0" w:space="0" w:color="auto"/>
        <w:bottom w:val="none" w:sz="0" w:space="0" w:color="auto"/>
        <w:right w:val="none" w:sz="0" w:space="0" w:color="auto"/>
      </w:divBdr>
    </w:div>
    <w:div w:id="1548223906">
      <w:bodyDiv w:val="1"/>
      <w:marLeft w:val="0"/>
      <w:marRight w:val="0"/>
      <w:marTop w:val="0"/>
      <w:marBottom w:val="0"/>
      <w:divBdr>
        <w:top w:val="none" w:sz="0" w:space="0" w:color="auto"/>
        <w:left w:val="none" w:sz="0" w:space="0" w:color="auto"/>
        <w:bottom w:val="none" w:sz="0" w:space="0" w:color="auto"/>
        <w:right w:val="none" w:sz="0" w:space="0" w:color="auto"/>
      </w:divBdr>
    </w:div>
    <w:div w:id="1552570192">
      <w:bodyDiv w:val="1"/>
      <w:marLeft w:val="0"/>
      <w:marRight w:val="0"/>
      <w:marTop w:val="0"/>
      <w:marBottom w:val="0"/>
      <w:divBdr>
        <w:top w:val="none" w:sz="0" w:space="0" w:color="auto"/>
        <w:left w:val="none" w:sz="0" w:space="0" w:color="auto"/>
        <w:bottom w:val="none" w:sz="0" w:space="0" w:color="auto"/>
        <w:right w:val="none" w:sz="0" w:space="0" w:color="auto"/>
      </w:divBdr>
    </w:div>
    <w:div w:id="1552691613">
      <w:bodyDiv w:val="1"/>
      <w:marLeft w:val="0"/>
      <w:marRight w:val="0"/>
      <w:marTop w:val="0"/>
      <w:marBottom w:val="0"/>
      <w:divBdr>
        <w:top w:val="none" w:sz="0" w:space="0" w:color="auto"/>
        <w:left w:val="none" w:sz="0" w:space="0" w:color="auto"/>
        <w:bottom w:val="none" w:sz="0" w:space="0" w:color="auto"/>
        <w:right w:val="none" w:sz="0" w:space="0" w:color="auto"/>
      </w:divBdr>
    </w:div>
    <w:div w:id="1560170124">
      <w:bodyDiv w:val="1"/>
      <w:marLeft w:val="0"/>
      <w:marRight w:val="0"/>
      <w:marTop w:val="0"/>
      <w:marBottom w:val="0"/>
      <w:divBdr>
        <w:top w:val="none" w:sz="0" w:space="0" w:color="auto"/>
        <w:left w:val="none" w:sz="0" w:space="0" w:color="auto"/>
        <w:bottom w:val="none" w:sz="0" w:space="0" w:color="auto"/>
        <w:right w:val="none" w:sz="0" w:space="0" w:color="auto"/>
      </w:divBdr>
      <w:divsChild>
        <w:div w:id="284777819">
          <w:marLeft w:val="480"/>
          <w:marRight w:val="0"/>
          <w:marTop w:val="0"/>
          <w:marBottom w:val="0"/>
          <w:divBdr>
            <w:top w:val="none" w:sz="0" w:space="0" w:color="auto"/>
            <w:left w:val="none" w:sz="0" w:space="0" w:color="auto"/>
            <w:bottom w:val="none" w:sz="0" w:space="0" w:color="auto"/>
            <w:right w:val="none" w:sz="0" w:space="0" w:color="auto"/>
          </w:divBdr>
        </w:div>
        <w:div w:id="253706704">
          <w:marLeft w:val="480"/>
          <w:marRight w:val="0"/>
          <w:marTop w:val="0"/>
          <w:marBottom w:val="0"/>
          <w:divBdr>
            <w:top w:val="none" w:sz="0" w:space="0" w:color="auto"/>
            <w:left w:val="none" w:sz="0" w:space="0" w:color="auto"/>
            <w:bottom w:val="none" w:sz="0" w:space="0" w:color="auto"/>
            <w:right w:val="none" w:sz="0" w:space="0" w:color="auto"/>
          </w:divBdr>
        </w:div>
        <w:div w:id="1635214467">
          <w:marLeft w:val="480"/>
          <w:marRight w:val="0"/>
          <w:marTop w:val="0"/>
          <w:marBottom w:val="0"/>
          <w:divBdr>
            <w:top w:val="none" w:sz="0" w:space="0" w:color="auto"/>
            <w:left w:val="none" w:sz="0" w:space="0" w:color="auto"/>
            <w:bottom w:val="none" w:sz="0" w:space="0" w:color="auto"/>
            <w:right w:val="none" w:sz="0" w:space="0" w:color="auto"/>
          </w:divBdr>
        </w:div>
        <w:div w:id="392047699">
          <w:marLeft w:val="480"/>
          <w:marRight w:val="0"/>
          <w:marTop w:val="0"/>
          <w:marBottom w:val="0"/>
          <w:divBdr>
            <w:top w:val="none" w:sz="0" w:space="0" w:color="auto"/>
            <w:left w:val="none" w:sz="0" w:space="0" w:color="auto"/>
            <w:bottom w:val="none" w:sz="0" w:space="0" w:color="auto"/>
            <w:right w:val="none" w:sz="0" w:space="0" w:color="auto"/>
          </w:divBdr>
        </w:div>
        <w:div w:id="1948846760">
          <w:marLeft w:val="480"/>
          <w:marRight w:val="0"/>
          <w:marTop w:val="0"/>
          <w:marBottom w:val="0"/>
          <w:divBdr>
            <w:top w:val="none" w:sz="0" w:space="0" w:color="auto"/>
            <w:left w:val="none" w:sz="0" w:space="0" w:color="auto"/>
            <w:bottom w:val="none" w:sz="0" w:space="0" w:color="auto"/>
            <w:right w:val="none" w:sz="0" w:space="0" w:color="auto"/>
          </w:divBdr>
        </w:div>
        <w:div w:id="1360427611">
          <w:marLeft w:val="480"/>
          <w:marRight w:val="0"/>
          <w:marTop w:val="0"/>
          <w:marBottom w:val="0"/>
          <w:divBdr>
            <w:top w:val="none" w:sz="0" w:space="0" w:color="auto"/>
            <w:left w:val="none" w:sz="0" w:space="0" w:color="auto"/>
            <w:bottom w:val="none" w:sz="0" w:space="0" w:color="auto"/>
            <w:right w:val="none" w:sz="0" w:space="0" w:color="auto"/>
          </w:divBdr>
        </w:div>
        <w:div w:id="613366270">
          <w:marLeft w:val="480"/>
          <w:marRight w:val="0"/>
          <w:marTop w:val="0"/>
          <w:marBottom w:val="0"/>
          <w:divBdr>
            <w:top w:val="none" w:sz="0" w:space="0" w:color="auto"/>
            <w:left w:val="none" w:sz="0" w:space="0" w:color="auto"/>
            <w:bottom w:val="none" w:sz="0" w:space="0" w:color="auto"/>
            <w:right w:val="none" w:sz="0" w:space="0" w:color="auto"/>
          </w:divBdr>
        </w:div>
        <w:div w:id="1277062395">
          <w:marLeft w:val="480"/>
          <w:marRight w:val="0"/>
          <w:marTop w:val="0"/>
          <w:marBottom w:val="0"/>
          <w:divBdr>
            <w:top w:val="none" w:sz="0" w:space="0" w:color="auto"/>
            <w:left w:val="none" w:sz="0" w:space="0" w:color="auto"/>
            <w:bottom w:val="none" w:sz="0" w:space="0" w:color="auto"/>
            <w:right w:val="none" w:sz="0" w:space="0" w:color="auto"/>
          </w:divBdr>
        </w:div>
        <w:div w:id="179514881">
          <w:marLeft w:val="480"/>
          <w:marRight w:val="0"/>
          <w:marTop w:val="0"/>
          <w:marBottom w:val="0"/>
          <w:divBdr>
            <w:top w:val="none" w:sz="0" w:space="0" w:color="auto"/>
            <w:left w:val="none" w:sz="0" w:space="0" w:color="auto"/>
            <w:bottom w:val="none" w:sz="0" w:space="0" w:color="auto"/>
            <w:right w:val="none" w:sz="0" w:space="0" w:color="auto"/>
          </w:divBdr>
        </w:div>
        <w:div w:id="1805780396">
          <w:marLeft w:val="480"/>
          <w:marRight w:val="0"/>
          <w:marTop w:val="0"/>
          <w:marBottom w:val="0"/>
          <w:divBdr>
            <w:top w:val="none" w:sz="0" w:space="0" w:color="auto"/>
            <w:left w:val="none" w:sz="0" w:space="0" w:color="auto"/>
            <w:bottom w:val="none" w:sz="0" w:space="0" w:color="auto"/>
            <w:right w:val="none" w:sz="0" w:space="0" w:color="auto"/>
          </w:divBdr>
        </w:div>
        <w:div w:id="362444549">
          <w:marLeft w:val="480"/>
          <w:marRight w:val="0"/>
          <w:marTop w:val="0"/>
          <w:marBottom w:val="0"/>
          <w:divBdr>
            <w:top w:val="none" w:sz="0" w:space="0" w:color="auto"/>
            <w:left w:val="none" w:sz="0" w:space="0" w:color="auto"/>
            <w:bottom w:val="none" w:sz="0" w:space="0" w:color="auto"/>
            <w:right w:val="none" w:sz="0" w:space="0" w:color="auto"/>
          </w:divBdr>
        </w:div>
        <w:div w:id="401945792">
          <w:marLeft w:val="480"/>
          <w:marRight w:val="0"/>
          <w:marTop w:val="0"/>
          <w:marBottom w:val="0"/>
          <w:divBdr>
            <w:top w:val="none" w:sz="0" w:space="0" w:color="auto"/>
            <w:left w:val="none" w:sz="0" w:space="0" w:color="auto"/>
            <w:bottom w:val="none" w:sz="0" w:space="0" w:color="auto"/>
            <w:right w:val="none" w:sz="0" w:space="0" w:color="auto"/>
          </w:divBdr>
        </w:div>
        <w:div w:id="1385594248">
          <w:marLeft w:val="480"/>
          <w:marRight w:val="0"/>
          <w:marTop w:val="0"/>
          <w:marBottom w:val="0"/>
          <w:divBdr>
            <w:top w:val="none" w:sz="0" w:space="0" w:color="auto"/>
            <w:left w:val="none" w:sz="0" w:space="0" w:color="auto"/>
            <w:bottom w:val="none" w:sz="0" w:space="0" w:color="auto"/>
            <w:right w:val="none" w:sz="0" w:space="0" w:color="auto"/>
          </w:divBdr>
        </w:div>
        <w:div w:id="102458694">
          <w:marLeft w:val="480"/>
          <w:marRight w:val="0"/>
          <w:marTop w:val="0"/>
          <w:marBottom w:val="0"/>
          <w:divBdr>
            <w:top w:val="none" w:sz="0" w:space="0" w:color="auto"/>
            <w:left w:val="none" w:sz="0" w:space="0" w:color="auto"/>
            <w:bottom w:val="none" w:sz="0" w:space="0" w:color="auto"/>
            <w:right w:val="none" w:sz="0" w:space="0" w:color="auto"/>
          </w:divBdr>
        </w:div>
        <w:div w:id="1477643151">
          <w:marLeft w:val="480"/>
          <w:marRight w:val="0"/>
          <w:marTop w:val="0"/>
          <w:marBottom w:val="0"/>
          <w:divBdr>
            <w:top w:val="none" w:sz="0" w:space="0" w:color="auto"/>
            <w:left w:val="none" w:sz="0" w:space="0" w:color="auto"/>
            <w:bottom w:val="none" w:sz="0" w:space="0" w:color="auto"/>
            <w:right w:val="none" w:sz="0" w:space="0" w:color="auto"/>
          </w:divBdr>
        </w:div>
        <w:div w:id="132529613">
          <w:marLeft w:val="480"/>
          <w:marRight w:val="0"/>
          <w:marTop w:val="0"/>
          <w:marBottom w:val="0"/>
          <w:divBdr>
            <w:top w:val="none" w:sz="0" w:space="0" w:color="auto"/>
            <w:left w:val="none" w:sz="0" w:space="0" w:color="auto"/>
            <w:bottom w:val="none" w:sz="0" w:space="0" w:color="auto"/>
            <w:right w:val="none" w:sz="0" w:space="0" w:color="auto"/>
          </w:divBdr>
        </w:div>
        <w:div w:id="2034569609">
          <w:marLeft w:val="480"/>
          <w:marRight w:val="0"/>
          <w:marTop w:val="0"/>
          <w:marBottom w:val="0"/>
          <w:divBdr>
            <w:top w:val="none" w:sz="0" w:space="0" w:color="auto"/>
            <w:left w:val="none" w:sz="0" w:space="0" w:color="auto"/>
            <w:bottom w:val="none" w:sz="0" w:space="0" w:color="auto"/>
            <w:right w:val="none" w:sz="0" w:space="0" w:color="auto"/>
          </w:divBdr>
        </w:div>
        <w:div w:id="1392853151">
          <w:marLeft w:val="480"/>
          <w:marRight w:val="0"/>
          <w:marTop w:val="0"/>
          <w:marBottom w:val="0"/>
          <w:divBdr>
            <w:top w:val="none" w:sz="0" w:space="0" w:color="auto"/>
            <w:left w:val="none" w:sz="0" w:space="0" w:color="auto"/>
            <w:bottom w:val="none" w:sz="0" w:space="0" w:color="auto"/>
            <w:right w:val="none" w:sz="0" w:space="0" w:color="auto"/>
          </w:divBdr>
        </w:div>
        <w:div w:id="1074544215">
          <w:marLeft w:val="480"/>
          <w:marRight w:val="0"/>
          <w:marTop w:val="0"/>
          <w:marBottom w:val="0"/>
          <w:divBdr>
            <w:top w:val="none" w:sz="0" w:space="0" w:color="auto"/>
            <w:left w:val="none" w:sz="0" w:space="0" w:color="auto"/>
            <w:bottom w:val="none" w:sz="0" w:space="0" w:color="auto"/>
            <w:right w:val="none" w:sz="0" w:space="0" w:color="auto"/>
          </w:divBdr>
        </w:div>
        <w:div w:id="387415185">
          <w:marLeft w:val="480"/>
          <w:marRight w:val="0"/>
          <w:marTop w:val="0"/>
          <w:marBottom w:val="0"/>
          <w:divBdr>
            <w:top w:val="none" w:sz="0" w:space="0" w:color="auto"/>
            <w:left w:val="none" w:sz="0" w:space="0" w:color="auto"/>
            <w:bottom w:val="none" w:sz="0" w:space="0" w:color="auto"/>
            <w:right w:val="none" w:sz="0" w:space="0" w:color="auto"/>
          </w:divBdr>
        </w:div>
        <w:div w:id="113985121">
          <w:marLeft w:val="480"/>
          <w:marRight w:val="0"/>
          <w:marTop w:val="0"/>
          <w:marBottom w:val="0"/>
          <w:divBdr>
            <w:top w:val="none" w:sz="0" w:space="0" w:color="auto"/>
            <w:left w:val="none" w:sz="0" w:space="0" w:color="auto"/>
            <w:bottom w:val="none" w:sz="0" w:space="0" w:color="auto"/>
            <w:right w:val="none" w:sz="0" w:space="0" w:color="auto"/>
          </w:divBdr>
        </w:div>
        <w:div w:id="533730587">
          <w:marLeft w:val="480"/>
          <w:marRight w:val="0"/>
          <w:marTop w:val="0"/>
          <w:marBottom w:val="0"/>
          <w:divBdr>
            <w:top w:val="none" w:sz="0" w:space="0" w:color="auto"/>
            <w:left w:val="none" w:sz="0" w:space="0" w:color="auto"/>
            <w:bottom w:val="none" w:sz="0" w:space="0" w:color="auto"/>
            <w:right w:val="none" w:sz="0" w:space="0" w:color="auto"/>
          </w:divBdr>
        </w:div>
        <w:div w:id="771241743">
          <w:marLeft w:val="480"/>
          <w:marRight w:val="0"/>
          <w:marTop w:val="0"/>
          <w:marBottom w:val="0"/>
          <w:divBdr>
            <w:top w:val="none" w:sz="0" w:space="0" w:color="auto"/>
            <w:left w:val="none" w:sz="0" w:space="0" w:color="auto"/>
            <w:bottom w:val="none" w:sz="0" w:space="0" w:color="auto"/>
            <w:right w:val="none" w:sz="0" w:space="0" w:color="auto"/>
          </w:divBdr>
        </w:div>
        <w:div w:id="1282494758">
          <w:marLeft w:val="480"/>
          <w:marRight w:val="0"/>
          <w:marTop w:val="0"/>
          <w:marBottom w:val="0"/>
          <w:divBdr>
            <w:top w:val="none" w:sz="0" w:space="0" w:color="auto"/>
            <w:left w:val="none" w:sz="0" w:space="0" w:color="auto"/>
            <w:bottom w:val="none" w:sz="0" w:space="0" w:color="auto"/>
            <w:right w:val="none" w:sz="0" w:space="0" w:color="auto"/>
          </w:divBdr>
        </w:div>
        <w:div w:id="1217930835">
          <w:marLeft w:val="480"/>
          <w:marRight w:val="0"/>
          <w:marTop w:val="0"/>
          <w:marBottom w:val="0"/>
          <w:divBdr>
            <w:top w:val="none" w:sz="0" w:space="0" w:color="auto"/>
            <w:left w:val="none" w:sz="0" w:space="0" w:color="auto"/>
            <w:bottom w:val="none" w:sz="0" w:space="0" w:color="auto"/>
            <w:right w:val="none" w:sz="0" w:space="0" w:color="auto"/>
          </w:divBdr>
        </w:div>
        <w:div w:id="1525709654">
          <w:marLeft w:val="480"/>
          <w:marRight w:val="0"/>
          <w:marTop w:val="0"/>
          <w:marBottom w:val="0"/>
          <w:divBdr>
            <w:top w:val="none" w:sz="0" w:space="0" w:color="auto"/>
            <w:left w:val="none" w:sz="0" w:space="0" w:color="auto"/>
            <w:bottom w:val="none" w:sz="0" w:space="0" w:color="auto"/>
            <w:right w:val="none" w:sz="0" w:space="0" w:color="auto"/>
          </w:divBdr>
        </w:div>
        <w:div w:id="1028287825">
          <w:marLeft w:val="480"/>
          <w:marRight w:val="0"/>
          <w:marTop w:val="0"/>
          <w:marBottom w:val="0"/>
          <w:divBdr>
            <w:top w:val="none" w:sz="0" w:space="0" w:color="auto"/>
            <w:left w:val="none" w:sz="0" w:space="0" w:color="auto"/>
            <w:bottom w:val="none" w:sz="0" w:space="0" w:color="auto"/>
            <w:right w:val="none" w:sz="0" w:space="0" w:color="auto"/>
          </w:divBdr>
        </w:div>
        <w:div w:id="1602684868">
          <w:marLeft w:val="480"/>
          <w:marRight w:val="0"/>
          <w:marTop w:val="0"/>
          <w:marBottom w:val="0"/>
          <w:divBdr>
            <w:top w:val="none" w:sz="0" w:space="0" w:color="auto"/>
            <w:left w:val="none" w:sz="0" w:space="0" w:color="auto"/>
            <w:bottom w:val="none" w:sz="0" w:space="0" w:color="auto"/>
            <w:right w:val="none" w:sz="0" w:space="0" w:color="auto"/>
          </w:divBdr>
        </w:div>
        <w:div w:id="1825199819">
          <w:marLeft w:val="480"/>
          <w:marRight w:val="0"/>
          <w:marTop w:val="0"/>
          <w:marBottom w:val="0"/>
          <w:divBdr>
            <w:top w:val="none" w:sz="0" w:space="0" w:color="auto"/>
            <w:left w:val="none" w:sz="0" w:space="0" w:color="auto"/>
            <w:bottom w:val="none" w:sz="0" w:space="0" w:color="auto"/>
            <w:right w:val="none" w:sz="0" w:space="0" w:color="auto"/>
          </w:divBdr>
        </w:div>
        <w:div w:id="1489398005">
          <w:marLeft w:val="480"/>
          <w:marRight w:val="0"/>
          <w:marTop w:val="0"/>
          <w:marBottom w:val="0"/>
          <w:divBdr>
            <w:top w:val="none" w:sz="0" w:space="0" w:color="auto"/>
            <w:left w:val="none" w:sz="0" w:space="0" w:color="auto"/>
            <w:bottom w:val="none" w:sz="0" w:space="0" w:color="auto"/>
            <w:right w:val="none" w:sz="0" w:space="0" w:color="auto"/>
          </w:divBdr>
        </w:div>
        <w:div w:id="587884114">
          <w:marLeft w:val="480"/>
          <w:marRight w:val="0"/>
          <w:marTop w:val="0"/>
          <w:marBottom w:val="0"/>
          <w:divBdr>
            <w:top w:val="none" w:sz="0" w:space="0" w:color="auto"/>
            <w:left w:val="none" w:sz="0" w:space="0" w:color="auto"/>
            <w:bottom w:val="none" w:sz="0" w:space="0" w:color="auto"/>
            <w:right w:val="none" w:sz="0" w:space="0" w:color="auto"/>
          </w:divBdr>
        </w:div>
        <w:div w:id="1859193033">
          <w:marLeft w:val="480"/>
          <w:marRight w:val="0"/>
          <w:marTop w:val="0"/>
          <w:marBottom w:val="0"/>
          <w:divBdr>
            <w:top w:val="none" w:sz="0" w:space="0" w:color="auto"/>
            <w:left w:val="none" w:sz="0" w:space="0" w:color="auto"/>
            <w:bottom w:val="none" w:sz="0" w:space="0" w:color="auto"/>
            <w:right w:val="none" w:sz="0" w:space="0" w:color="auto"/>
          </w:divBdr>
        </w:div>
        <w:div w:id="209273169">
          <w:marLeft w:val="480"/>
          <w:marRight w:val="0"/>
          <w:marTop w:val="0"/>
          <w:marBottom w:val="0"/>
          <w:divBdr>
            <w:top w:val="none" w:sz="0" w:space="0" w:color="auto"/>
            <w:left w:val="none" w:sz="0" w:space="0" w:color="auto"/>
            <w:bottom w:val="none" w:sz="0" w:space="0" w:color="auto"/>
            <w:right w:val="none" w:sz="0" w:space="0" w:color="auto"/>
          </w:divBdr>
        </w:div>
        <w:div w:id="1745376353">
          <w:marLeft w:val="480"/>
          <w:marRight w:val="0"/>
          <w:marTop w:val="0"/>
          <w:marBottom w:val="0"/>
          <w:divBdr>
            <w:top w:val="none" w:sz="0" w:space="0" w:color="auto"/>
            <w:left w:val="none" w:sz="0" w:space="0" w:color="auto"/>
            <w:bottom w:val="none" w:sz="0" w:space="0" w:color="auto"/>
            <w:right w:val="none" w:sz="0" w:space="0" w:color="auto"/>
          </w:divBdr>
        </w:div>
        <w:div w:id="486436350">
          <w:marLeft w:val="480"/>
          <w:marRight w:val="0"/>
          <w:marTop w:val="0"/>
          <w:marBottom w:val="0"/>
          <w:divBdr>
            <w:top w:val="none" w:sz="0" w:space="0" w:color="auto"/>
            <w:left w:val="none" w:sz="0" w:space="0" w:color="auto"/>
            <w:bottom w:val="none" w:sz="0" w:space="0" w:color="auto"/>
            <w:right w:val="none" w:sz="0" w:space="0" w:color="auto"/>
          </w:divBdr>
        </w:div>
        <w:div w:id="1256594081">
          <w:marLeft w:val="480"/>
          <w:marRight w:val="0"/>
          <w:marTop w:val="0"/>
          <w:marBottom w:val="0"/>
          <w:divBdr>
            <w:top w:val="none" w:sz="0" w:space="0" w:color="auto"/>
            <w:left w:val="none" w:sz="0" w:space="0" w:color="auto"/>
            <w:bottom w:val="none" w:sz="0" w:space="0" w:color="auto"/>
            <w:right w:val="none" w:sz="0" w:space="0" w:color="auto"/>
          </w:divBdr>
        </w:div>
        <w:div w:id="636834068">
          <w:marLeft w:val="480"/>
          <w:marRight w:val="0"/>
          <w:marTop w:val="0"/>
          <w:marBottom w:val="0"/>
          <w:divBdr>
            <w:top w:val="none" w:sz="0" w:space="0" w:color="auto"/>
            <w:left w:val="none" w:sz="0" w:space="0" w:color="auto"/>
            <w:bottom w:val="none" w:sz="0" w:space="0" w:color="auto"/>
            <w:right w:val="none" w:sz="0" w:space="0" w:color="auto"/>
          </w:divBdr>
        </w:div>
        <w:div w:id="131675412">
          <w:marLeft w:val="480"/>
          <w:marRight w:val="0"/>
          <w:marTop w:val="0"/>
          <w:marBottom w:val="0"/>
          <w:divBdr>
            <w:top w:val="none" w:sz="0" w:space="0" w:color="auto"/>
            <w:left w:val="none" w:sz="0" w:space="0" w:color="auto"/>
            <w:bottom w:val="none" w:sz="0" w:space="0" w:color="auto"/>
            <w:right w:val="none" w:sz="0" w:space="0" w:color="auto"/>
          </w:divBdr>
        </w:div>
      </w:divsChild>
    </w:div>
    <w:div w:id="1561595126">
      <w:bodyDiv w:val="1"/>
      <w:marLeft w:val="0"/>
      <w:marRight w:val="0"/>
      <w:marTop w:val="0"/>
      <w:marBottom w:val="0"/>
      <w:divBdr>
        <w:top w:val="none" w:sz="0" w:space="0" w:color="auto"/>
        <w:left w:val="none" w:sz="0" w:space="0" w:color="auto"/>
        <w:bottom w:val="none" w:sz="0" w:space="0" w:color="auto"/>
        <w:right w:val="none" w:sz="0" w:space="0" w:color="auto"/>
      </w:divBdr>
    </w:div>
    <w:div w:id="1562784959">
      <w:bodyDiv w:val="1"/>
      <w:marLeft w:val="0"/>
      <w:marRight w:val="0"/>
      <w:marTop w:val="0"/>
      <w:marBottom w:val="0"/>
      <w:divBdr>
        <w:top w:val="none" w:sz="0" w:space="0" w:color="auto"/>
        <w:left w:val="none" w:sz="0" w:space="0" w:color="auto"/>
        <w:bottom w:val="none" w:sz="0" w:space="0" w:color="auto"/>
        <w:right w:val="none" w:sz="0" w:space="0" w:color="auto"/>
      </w:divBdr>
    </w:div>
    <w:div w:id="1562908387">
      <w:bodyDiv w:val="1"/>
      <w:marLeft w:val="0"/>
      <w:marRight w:val="0"/>
      <w:marTop w:val="0"/>
      <w:marBottom w:val="0"/>
      <w:divBdr>
        <w:top w:val="none" w:sz="0" w:space="0" w:color="auto"/>
        <w:left w:val="none" w:sz="0" w:space="0" w:color="auto"/>
        <w:bottom w:val="none" w:sz="0" w:space="0" w:color="auto"/>
        <w:right w:val="none" w:sz="0" w:space="0" w:color="auto"/>
      </w:divBdr>
    </w:div>
    <w:div w:id="1566067057">
      <w:bodyDiv w:val="1"/>
      <w:marLeft w:val="0"/>
      <w:marRight w:val="0"/>
      <w:marTop w:val="0"/>
      <w:marBottom w:val="0"/>
      <w:divBdr>
        <w:top w:val="none" w:sz="0" w:space="0" w:color="auto"/>
        <w:left w:val="none" w:sz="0" w:space="0" w:color="auto"/>
        <w:bottom w:val="none" w:sz="0" w:space="0" w:color="auto"/>
        <w:right w:val="none" w:sz="0" w:space="0" w:color="auto"/>
      </w:divBdr>
    </w:div>
    <w:div w:id="1568492513">
      <w:bodyDiv w:val="1"/>
      <w:marLeft w:val="0"/>
      <w:marRight w:val="0"/>
      <w:marTop w:val="0"/>
      <w:marBottom w:val="0"/>
      <w:divBdr>
        <w:top w:val="none" w:sz="0" w:space="0" w:color="auto"/>
        <w:left w:val="none" w:sz="0" w:space="0" w:color="auto"/>
        <w:bottom w:val="none" w:sz="0" w:space="0" w:color="auto"/>
        <w:right w:val="none" w:sz="0" w:space="0" w:color="auto"/>
      </w:divBdr>
    </w:div>
    <w:div w:id="1568609036">
      <w:bodyDiv w:val="1"/>
      <w:marLeft w:val="0"/>
      <w:marRight w:val="0"/>
      <w:marTop w:val="0"/>
      <w:marBottom w:val="0"/>
      <w:divBdr>
        <w:top w:val="none" w:sz="0" w:space="0" w:color="auto"/>
        <w:left w:val="none" w:sz="0" w:space="0" w:color="auto"/>
        <w:bottom w:val="none" w:sz="0" w:space="0" w:color="auto"/>
        <w:right w:val="none" w:sz="0" w:space="0" w:color="auto"/>
      </w:divBdr>
    </w:div>
    <w:div w:id="1568758723">
      <w:bodyDiv w:val="1"/>
      <w:marLeft w:val="0"/>
      <w:marRight w:val="0"/>
      <w:marTop w:val="0"/>
      <w:marBottom w:val="0"/>
      <w:divBdr>
        <w:top w:val="none" w:sz="0" w:space="0" w:color="auto"/>
        <w:left w:val="none" w:sz="0" w:space="0" w:color="auto"/>
        <w:bottom w:val="none" w:sz="0" w:space="0" w:color="auto"/>
        <w:right w:val="none" w:sz="0" w:space="0" w:color="auto"/>
      </w:divBdr>
    </w:div>
    <w:div w:id="1569195096">
      <w:bodyDiv w:val="1"/>
      <w:marLeft w:val="0"/>
      <w:marRight w:val="0"/>
      <w:marTop w:val="0"/>
      <w:marBottom w:val="0"/>
      <w:divBdr>
        <w:top w:val="none" w:sz="0" w:space="0" w:color="auto"/>
        <w:left w:val="none" w:sz="0" w:space="0" w:color="auto"/>
        <w:bottom w:val="none" w:sz="0" w:space="0" w:color="auto"/>
        <w:right w:val="none" w:sz="0" w:space="0" w:color="auto"/>
      </w:divBdr>
      <w:divsChild>
        <w:div w:id="1908178785">
          <w:marLeft w:val="480"/>
          <w:marRight w:val="0"/>
          <w:marTop w:val="0"/>
          <w:marBottom w:val="0"/>
          <w:divBdr>
            <w:top w:val="none" w:sz="0" w:space="0" w:color="auto"/>
            <w:left w:val="none" w:sz="0" w:space="0" w:color="auto"/>
            <w:bottom w:val="none" w:sz="0" w:space="0" w:color="auto"/>
            <w:right w:val="none" w:sz="0" w:space="0" w:color="auto"/>
          </w:divBdr>
          <w:divsChild>
            <w:div w:id="192117008">
              <w:marLeft w:val="0"/>
              <w:marRight w:val="0"/>
              <w:marTop w:val="0"/>
              <w:marBottom w:val="0"/>
              <w:divBdr>
                <w:top w:val="none" w:sz="0" w:space="0" w:color="auto"/>
                <w:left w:val="none" w:sz="0" w:space="0" w:color="auto"/>
                <w:bottom w:val="none" w:sz="0" w:space="0" w:color="auto"/>
                <w:right w:val="none" w:sz="0" w:space="0" w:color="auto"/>
              </w:divBdr>
              <w:divsChild>
                <w:div w:id="1286694229">
                  <w:marLeft w:val="480"/>
                  <w:marRight w:val="0"/>
                  <w:marTop w:val="0"/>
                  <w:marBottom w:val="0"/>
                  <w:divBdr>
                    <w:top w:val="none" w:sz="0" w:space="0" w:color="auto"/>
                    <w:left w:val="none" w:sz="0" w:space="0" w:color="auto"/>
                    <w:bottom w:val="none" w:sz="0" w:space="0" w:color="auto"/>
                    <w:right w:val="none" w:sz="0" w:space="0" w:color="auto"/>
                  </w:divBdr>
                </w:div>
                <w:div w:id="582880102">
                  <w:marLeft w:val="480"/>
                  <w:marRight w:val="0"/>
                  <w:marTop w:val="0"/>
                  <w:marBottom w:val="0"/>
                  <w:divBdr>
                    <w:top w:val="none" w:sz="0" w:space="0" w:color="auto"/>
                    <w:left w:val="none" w:sz="0" w:space="0" w:color="auto"/>
                    <w:bottom w:val="none" w:sz="0" w:space="0" w:color="auto"/>
                    <w:right w:val="none" w:sz="0" w:space="0" w:color="auto"/>
                  </w:divBdr>
                </w:div>
                <w:div w:id="1608927443">
                  <w:marLeft w:val="480"/>
                  <w:marRight w:val="0"/>
                  <w:marTop w:val="0"/>
                  <w:marBottom w:val="0"/>
                  <w:divBdr>
                    <w:top w:val="none" w:sz="0" w:space="0" w:color="auto"/>
                    <w:left w:val="none" w:sz="0" w:space="0" w:color="auto"/>
                    <w:bottom w:val="none" w:sz="0" w:space="0" w:color="auto"/>
                    <w:right w:val="none" w:sz="0" w:space="0" w:color="auto"/>
                  </w:divBdr>
                </w:div>
                <w:div w:id="1703900667">
                  <w:marLeft w:val="480"/>
                  <w:marRight w:val="0"/>
                  <w:marTop w:val="0"/>
                  <w:marBottom w:val="0"/>
                  <w:divBdr>
                    <w:top w:val="none" w:sz="0" w:space="0" w:color="auto"/>
                    <w:left w:val="none" w:sz="0" w:space="0" w:color="auto"/>
                    <w:bottom w:val="none" w:sz="0" w:space="0" w:color="auto"/>
                    <w:right w:val="none" w:sz="0" w:space="0" w:color="auto"/>
                  </w:divBdr>
                </w:div>
                <w:div w:id="1511606669">
                  <w:marLeft w:val="480"/>
                  <w:marRight w:val="0"/>
                  <w:marTop w:val="0"/>
                  <w:marBottom w:val="0"/>
                  <w:divBdr>
                    <w:top w:val="none" w:sz="0" w:space="0" w:color="auto"/>
                    <w:left w:val="none" w:sz="0" w:space="0" w:color="auto"/>
                    <w:bottom w:val="none" w:sz="0" w:space="0" w:color="auto"/>
                    <w:right w:val="none" w:sz="0" w:space="0" w:color="auto"/>
                  </w:divBdr>
                </w:div>
                <w:div w:id="1288971044">
                  <w:marLeft w:val="480"/>
                  <w:marRight w:val="0"/>
                  <w:marTop w:val="0"/>
                  <w:marBottom w:val="0"/>
                  <w:divBdr>
                    <w:top w:val="none" w:sz="0" w:space="0" w:color="auto"/>
                    <w:left w:val="none" w:sz="0" w:space="0" w:color="auto"/>
                    <w:bottom w:val="none" w:sz="0" w:space="0" w:color="auto"/>
                    <w:right w:val="none" w:sz="0" w:space="0" w:color="auto"/>
                  </w:divBdr>
                </w:div>
                <w:div w:id="754858014">
                  <w:marLeft w:val="480"/>
                  <w:marRight w:val="0"/>
                  <w:marTop w:val="0"/>
                  <w:marBottom w:val="0"/>
                  <w:divBdr>
                    <w:top w:val="none" w:sz="0" w:space="0" w:color="auto"/>
                    <w:left w:val="none" w:sz="0" w:space="0" w:color="auto"/>
                    <w:bottom w:val="none" w:sz="0" w:space="0" w:color="auto"/>
                    <w:right w:val="none" w:sz="0" w:space="0" w:color="auto"/>
                  </w:divBdr>
                </w:div>
                <w:div w:id="1873221559">
                  <w:marLeft w:val="480"/>
                  <w:marRight w:val="0"/>
                  <w:marTop w:val="0"/>
                  <w:marBottom w:val="0"/>
                  <w:divBdr>
                    <w:top w:val="none" w:sz="0" w:space="0" w:color="auto"/>
                    <w:left w:val="none" w:sz="0" w:space="0" w:color="auto"/>
                    <w:bottom w:val="none" w:sz="0" w:space="0" w:color="auto"/>
                    <w:right w:val="none" w:sz="0" w:space="0" w:color="auto"/>
                  </w:divBdr>
                </w:div>
                <w:div w:id="1523468640">
                  <w:marLeft w:val="480"/>
                  <w:marRight w:val="0"/>
                  <w:marTop w:val="0"/>
                  <w:marBottom w:val="0"/>
                  <w:divBdr>
                    <w:top w:val="none" w:sz="0" w:space="0" w:color="auto"/>
                    <w:left w:val="none" w:sz="0" w:space="0" w:color="auto"/>
                    <w:bottom w:val="none" w:sz="0" w:space="0" w:color="auto"/>
                    <w:right w:val="none" w:sz="0" w:space="0" w:color="auto"/>
                  </w:divBdr>
                </w:div>
                <w:div w:id="2070957481">
                  <w:marLeft w:val="480"/>
                  <w:marRight w:val="0"/>
                  <w:marTop w:val="0"/>
                  <w:marBottom w:val="0"/>
                  <w:divBdr>
                    <w:top w:val="none" w:sz="0" w:space="0" w:color="auto"/>
                    <w:left w:val="none" w:sz="0" w:space="0" w:color="auto"/>
                    <w:bottom w:val="none" w:sz="0" w:space="0" w:color="auto"/>
                    <w:right w:val="none" w:sz="0" w:space="0" w:color="auto"/>
                  </w:divBdr>
                </w:div>
                <w:div w:id="1700012701">
                  <w:marLeft w:val="480"/>
                  <w:marRight w:val="0"/>
                  <w:marTop w:val="0"/>
                  <w:marBottom w:val="0"/>
                  <w:divBdr>
                    <w:top w:val="none" w:sz="0" w:space="0" w:color="auto"/>
                    <w:left w:val="none" w:sz="0" w:space="0" w:color="auto"/>
                    <w:bottom w:val="none" w:sz="0" w:space="0" w:color="auto"/>
                    <w:right w:val="none" w:sz="0" w:space="0" w:color="auto"/>
                  </w:divBdr>
                </w:div>
                <w:div w:id="76441452">
                  <w:marLeft w:val="480"/>
                  <w:marRight w:val="0"/>
                  <w:marTop w:val="0"/>
                  <w:marBottom w:val="0"/>
                  <w:divBdr>
                    <w:top w:val="none" w:sz="0" w:space="0" w:color="auto"/>
                    <w:left w:val="none" w:sz="0" w:space="0" w:color="auto"/>
                    <w:bottom w:val="none" w:sz="0" w:space="0" w:color="auto"/>
                    <w:right w:val="none" w:sz="0" w:space="0" w:color="auto"/>
                  </w:divBdr>
                </w:div>
                <w:div w:id="1312101073">
                  <w:marLeft w:val="480"/>
                  <w:marRight w:val="0"/>
                  <w:marTop w:val="0"/>
                  <w:marBottom w:val="0"/>
                  <w:divBdr>
                    <w:top w:val="none" w:sz="0" w:space="0" w:color="auto"/>
                    <w:left w:val="none" w:sz="0" w:space="0" w:color="auto"/>
                    <w:bottom w:val="none" w:sz="0" w:space="0" w:color="auto"/>
                    <w:right w:val="none" w:sz="0" w:space="0" w:color="auto"/>
                  </w:divBdr>
                </w:div>
                <w:div w:id="2047635855">
                  <w:marLeft w:val="480"/>
                  <w:marRight w:val="0"/>
                  <w:marTop w:val="0"/>
                  <w:marBottom w:val="0"/>
                  <w:divBdr>
                    <w:top w:val="none" w:sz="0" w:space="0" w:color="auto"/>
                    <w:left w:val="none" w:sz="0" w:space="0" w:color="auto"/>
                    <w:bottom w:val="none" w:sz="0" w:space="0" w:color="auto"/>
                    <w:right w:val="none" w:sz="0" w:space="0" w:color="auto"/>
                  </w:divBdr>
                </w:div>
                <w:div w:id="822354123">
                  <w:marLeft w:val="480"/>
                  <w:marRight w:val="0"/>
                  <w:marTop w:val="0"/>
                  <w:marBottom w:val="0"/>
                  <w:divBdr>
                    <w:top w:val="none" w:sz="0" w:space="0" w:color="auto"/>
                    <w:left w:val="none" w:sz="0" w:space="0" w:color="auto"/>
                    <w:bottom w:val="none" w:sz="0" w:space="0" w:color="auto"/>
                    <w:right w:val="none" w:sz="0" w:space="0" w:color="auto"/>
                  </w:divBdr>
                </w:div>
                <w:div w:id="793670107">
                  <w:marLeft w:val="480"/>
                  <w:marRight w:val="0"/>
                  <w:marTop w:val="0"/>
                  <w:marBottom w:val="0"/>
                  <w:divBdr>
                    <w:top w:val="none" w:sz="0" w:space="0" w:color="auto"/>
                    <w:left w:val="none" w:sz="0" w:space="0" w:color="auto"/>
                    <w:bottom w:val="none" w:sz="0" w:space="0" w:color="auto"/>
                    <w:right w:val="none" w:sz="0" w:space="0" w:color="auto"/>
                  </w:divBdr>
                </w:div>
                <w:div w:id="307320694">
                  <w:marLeft w:val="480"/>
                  <w:marRight w:val="0"/>
                  <w:marTop w:val="0"/>
                  <w:marBottom w:val="0"/>
                  <w:divBdr>
                    <w:top w:val="none" w:sz="0" w:space="0" w:color="auto"/>
                    <w:left w:val="none" w:sz="0" w:space="0" w:color="auto"/>
                    <w:bottom w:val="none" w:sz="0" w:space="0" w:color="auto"/>
                    <w:right w:val="none" w:sz="0" w:space="0" w:color="auto"/>
                  </w:divBdr>
                </w:div>
                <w:div w:id="1624456044">
                  <w:marLeft w:val="480"/>
                  <w:marRight w:val="0"/>
                  <w:marTop w:val="0"/>
                  <w:marBottom w:val="0"/>
                  <w:divBdr>
                    <w:top w:val="none" w:sz="0" w:space="0" w:color="auto"/>
                    <w:left w:val="none" w:sz="0" w:space="0" w:color="auto"/>
                    <w:bottom w:val="none" w:sz="0" w:space="0" w:color="auto"/>
                    <w:right w:val="none" w:sz="0" w:space="0" w:color="auto"/>
                  </w:divBdr>
                </w:div>
                <w:div w:id="680467820">
                  <w:marLeft w:val="480"/>
                  <w:marRight w:val="0"/>
                  <w:marTop w:val="0"/>
                  <w:marBottom w:val="0"/>
                  <w:divBdr>
                    <w:top w:val="none" w:sz="0" w:space="0" w:color="auto"/>
                    <w:left w:val="none" w:sz="0" w:space="0" w:color="auto"/>
                    <w:bottom w:val="none" w:sz="0" w:space="0" w:color="auto"/>
                    <w:right w:val="none" w:sz="0" w:space="0" w:color="auto"/>
                  </w:divBdr>
                </w:div>
                <w:div w:id="1487937843">
                  <w:marLeft w:val="480"/>
                  <w:marRight w:val="0"/>
                  <w:marTop w:val="0"/>
                  <w:marBottom w:val="0"/>
                  <w:divBdr>
                    <w:top w:val="none" w:sz="0" w:space="0" w:color="auto"/>
                    <w:left w:val="none" w:sz="0" w:space="0" w:color="auto"/>
                    <w:bottom w:val="none" w:sz="0" w:space="0" w:color="auto"/>
                    <w:right w:val="none" w:sz="0" w:space="0" w:color="auto"/>
                  </w:divBdr>
                </w:div>
                <w:div w:id="763575454">
                  <w:marLeft w:val="480"/>
                  <w:marRight w:val="0"/>
                  <w:marTop w:val="0"/>
                  <w:marBottom w:val="0"/>
                  <w:divBdr>
                    <w:top w:val="none" w:sz="0" w:space="0" w:color="auto"/>
                    <w:left w:val="none" w:sz="0" w:space="0" w:color="auto"/>
                    <w:bottom w:val="none" w:sz="0" w:space="0" w:color="auto"/>
                    <w:right w:val="none" w:sz="0" w:space="0" w:color="auto"/>
                  </w:divBdr>
                </w:div>
                <w:div w:id="277569156">
                  <w:marLeft w:val="480"/>
                  <w:marRight w:val="0"/>
                  <w:marTop w:val="0"/>
                  <w:marBottom w:val="0"/>
                  <w:divBdr>
                    <w:top w:val="none" w:sz="0" w:space="0" w:color="auto"/>
                    <w:left w:val="none" w:sz="0" w:space="0" w:color="auto"/>
                    <w:bottom w:val="none" w:sz="0" w:space="0" w:color="auto"/>
                    <w:right w:val="none" w:sz="0" w:space="0" w:color="auto"/>
                  </w:divBdr>
                </w:div>
                <w:div w:id="48001370">
                  <w:marLeft w:val="480"/>
                  <w:marRight w:val="0"/>
                  <w:marTop w:val="0"/>
                  <w:marBottom w:val="0"/>
                  <w:divBdr>
                    <w:top w:val="none" w:sz="0" w:space="0" w:color="auto"/>
                    <w:left w:val="none" w:sz="0" w:space="0" w:color="auto"/>
                    <w:bottom w:val="none" w:sz="0" w:space="0" w:color="auto"/>
                    <w:right w:val="none" w:sz="0" w:space="0" w:color="auto"/>
                  </w:divBdr>
                </w:div>
                <w:div w:id="836388408">
                  <w:marLeft w:val="480"/>
                  <w:marRight w:val="0"/>
                  <w:marTop w:val="0"/>
                  <w:marBottom w:val="0"/>
                  <w:divBdr>
                    <w:top w:val="none" w:sz="0" w:space="0" w:color="auto"/>
                    <w:left w:val="none" w:sz="0" w:space="0" w:color="auto"/>
                    <w:bottom w:val="none" w:sz="0" w:space="0" w:color="auto"/>
                    <w:right w:val="none" w:sz="0" w:space="0" w:color="auto"/>
                  </w:divBdr>
                </w:div>
                <w:div w:id="1719741033">
                  <w:marLeft w:val="480"/>
                  <w:marRight w:val="0"/>
                  <w:marTop w:val="0"/>
                  <w:marBottom w:val="0"/>
                  <w:divBdr>
                    <w:top w:val="none" w:sz="0" w:space="0" w:color="auto"/>
                    <w:left w:val="none" w:sz="0" w:space="0" w:color="auto"/>
                    <w:bottom w:val="none" w:sz="0" w:space="0" w:color="auto"/>
                    <w:right w:val="none" w:sz="0" w:space="0" w:color="auto"/>
                  </w:divBdr>
                </w:div>
              </w:divsChild>
            </w:div>
            <w:div w:id="1175191979">
              <w:marLeft w:val="0"/>
              <w:marRight w:val="0"/>
              <w:marTop w:val="0"/>
              <w:marBottom w:val="0"/>
              <w:divBdr>
                <w:top w:val="none" w:sz="0" w:space="0" w:color="auto"/>
                <w:left w:val="none" w:sz="0" w:space="0" w:color="auto"/>
                <w:bottom w:val="none" w:sz="0" w:space="0" w:color="auto"/>
                <w:right w:val="none" w:sz="0" w:space="0" w:color="auto"/>
              </w:divBdr>
              <w:divsChild>
                <w:div w:id="1642614168">
                  <w:marLeft w:val="480"/>
                  <w:marRight w:val="0"/>
                  <w:marTop w:val="0"/>
                  <w:marBottom w:val="0"/>
                  <w:divBdr>
                    <w:top w:val="none" w:sz="0" w:space="0" w:color="auto"/>
                    <w:left w:val="none" w:sz="0" w:space="0" w:color="auto"/>
                    <w:bottom w:val="none" w:sz="0" w:space="0" w:color="auto"/>
                    <w:right w:val="none" w:sz="0" w:space="0" w:color="auto"/>
                  </w:divBdr>
                </w:div>
                <w:div w:id="1534149237">
                  <w:marLeft w:val="480"/>
                  <w:marRight w:val="0"/>
                  <w:marTop w:val="0"/>
                  <w:marBottom w:val="0"/>
                  <w:divBdr>
                    <w:top w:val="none" w:sz="0" w:space="0" w:color="auto"/>
                    <w:left w:val="none" w:sz="0" w:space="0" w:color="auto"/>
                    <w:bottom w:val="none" w:sz="0" w:space="0" w:color="auto"/>
                    <w:right w:val="none" w:sz="0" w:space="0" w:color="auto"/>
                  </w:divBdr>
                </w:div>
                <w:div w:id="774785289">
                  <w:marLeft w:val="480"/>
                  <w:marRight w:val="0"/>
                  <w:marTop w:val="0"/>
                  <w:marBottom w:val="0"/>
                  <w:divBdr>
                    <w:top w:val="none" w:sz="0" w:space="0" w:color="auto"/>
                    <w:left w:val="none" w:sz="0" w:space="0" w:color="auto"/>
                    <w:bottom w:val="none" w:sz="0" w:space="0" w:color="auto"/>
                    <w:right w:val="none" w:sz="0" w:space="0" w:color="auto"/>
                  </w:divBdr>
                </w:div>
                <w:div w:id="71125177">
                  <w:marLeft w:val="480"/>
                  <w:marRight w:val="0"/>
                  <w:marTop w:val="0"/>
                  <w:marBottom w:val="0"/>
                  <w:divBdr>
                    <w:top w:val="none" w:sz="0" w:space="0" w:color="auto"/>
                    <w:left w:val="none" w:sz="0" w:space="0" w:color="auto"/>
                    <w:bottom w:val="none" w:sz="0" w:space="0" w:color="auto"/>
                    <w:right w:val="none" w:sz="0" w:space="0" w:color="auto"/>
                  </w:divBdr>
                </w:div>
                <w:div w:id="1835683614">
                  <w:marLeft w:val="480"/>
                  <w:marRight w:val="0"/>
                  <w:marTop w:val="0"/>
                  <w:marBottom w:val="0"/>
                  <w:divBdr>
                    <w:top w:val="none" w:sz="0" w:space="0" w:color="auto"/>
                    <w:left w:val="none" w:sz="0" w:space="0" w:color="auto"/>
                    <w:bottom w:val="none" w:sz="0" w:space="0" w:color="auto"/>
                    <w:right w:val="none" w:sz="0" w:space="0" w:color="auto"/>
                  </w:divBdr>
                </w:div>
                <w:div w:id="1114254668">
                  <w:marLeft w:val="480"/>
                  <w:marRight w:val="0"/>
                  <w:marTop w:val="0"/>
                  <w:marBottom w:val="0"/>
                  <w:divBdr>
                    <w:top w:val="none" w:sz="0" w:space="0" w:color="auto"/>
                    <w:left w:val="none" w:sz="0" w:space="0" w:color="auto"/>
                    <w:bottom w:val="none" w:sz="0" w:space="0" w:color="auto"/>
                    <w:right w:val="none" w:sz="0" w:space="0" w:color="auto"/>
                  </w:divBdr>
                </w:div>
                <w:div w:id="1280525111">
                  <w:marLeft w:val="480"/>
                  <w:marRight w:val="0"/>
                  <w:marTop w:val="0"/>
                  <w:marBottom w:val="0"/>
                  <w:divBdr>
                    <w:top w:val="none" w:sz="0" w:space="0" w:color="auto"/>
                    <w:left w:val="none" w:sz="0" w:space="0" w:color="auto"/>
                    <w:bottom w:val="none" w:sz="0" w:space="0" w:color="auto"/>
                    <w:right w:val="none" w:sz="0" w:space="0" w:color="auto"/>
                  </w:divBdr>
                </w:div>
                <w:div w:id="1089615497">
                  <w:marLeft w:val="480"/>
                  <w:marRight w:val="0"/>
                  <w:marTop w:val="0"/>
                  <w:marBottom w:val="0"/>
                  <w:divBdr>
                    <w:top w:val="none" w:sz="0" w:space="0" w:color="auto"/>
                    <w:left w:val="none" w:sz="0" w:space="0" w:color="auto"/>
                    <w:bottom w:val="none" w:sz="0" w:space="0" w:color="auto"/>
                    <w:right w:val="none" w:sz="0" w:space="0" w:color="auto"/>
                  </w:divBdr>
                </w:div>
                <w:div w:id="1082793984">
                  <w:marLeft w:val="480"/>
                  <w:marRight w:val="0"/>
                  <w:marTop w:val="0"/>
                  <w:marBottom w:val="0"/>
                  <w:divBdr>
                    <w:top w:val="none" w:sz="0" w:space="0" w:color="auto"/>
                    <w:left w:val="none" w:sz="0" w:space="0" w:color="auto"/>
                    <w:bottom w:val="none" w:sz="0" w:space="0" w:color="auto"/>
                    <w:right w:val="none" w:sz="0" w:space="0" w:color="auto"/>
                  </w:divBdr>
                </w:div>
                <w:div w:id="738407763">
                  <w:marLeft w:val="480"/>
                  <w:marRight w:val="0"/>
                  <w:marTop w:val="0"/>
                  <w:marBottom w:val="0"/>
                  <w:divBdr>
                    <w:top w:val="none" w:sz="0" w:space="0" w:color="auto"/>
                    <w:left w:val="none" w:sz="0" w:space="0" w:color="auto"/>
                    <w:bottom w:val="none" w:sz="0" w:space="0" w:color="auto"/>
                    <w:right w:val="none" w:sz="0" w:space="0" w:color="auto"/>
                  </w:divBdr>
                </w:div>
                <w:div w:id="1440567551">
                  <w:marLeft w:val="480"/>
                  <w:marRight w:val="0"/>
                  <w:marTop w:val="0"/>
                  <w:marBottom w:val="0"/>
                  <w:divBdr>
                    <w:top w:val="none" w:sz="0" w:space="0" w:color="auto"/>
                    <w:left w:val="none" w:sz="0" w:space="0" w:color="auto"/>
                    <w:bottom w:val="none" w:sz="0" w:space="0" w:color="auto"/>
                    <w:right w:val="none" w:sz="0" w:space="0" w:color="auto"/>
                  </w:divBdr>
                </w:div>
                <w:div w:id="1649943198">
                  <w:marLeft w:val="480"/>
                  <w:marRight w:val="0"/>
                  <w:marTop w:val="0"/>
                  <w:marBottom w:val="0"/>
                  <w:divBdr>
                    <w:top w:val="none" w:sz="0" w:space="0" w:color="auto"/>
                    <w:left w:val="none" w:sz="0" w:space="0" w:color="auto"/>
                    <w:bottom w:val="none" w:sz="0" w:space="0" w:color="auto"/>
                    <w:right w:val="none" w:sz="0" w:space="0" w:color="auto"/>
                  </w:divBdr>
                </w:div>
                <w:div w:id="497110410">
                  <w:marLeft w:val="480"/>
                  <w:marRight w:val="0"/>
                  <w:marTop w:val="0"/>
                  <w:marBottom w:val="0"/>
                  <w:divBdr>
                    <w:top w:val="none" w:sz="0" w:space="0" w:color="auto"/>
                    <w:left w:val="none" w:sz="0" w:space="0" w:color="auto"/>
                    <w:bottom w:val="none" w:sz="0" w:space="0" w:color="auto"/>
                    <w:right w:val="none" w:sz="0" w:space="0" w:color="auto"/>
                  </w:divBdr>
                </w:div>
                <w:div w:id="1004935106">
                  <w:marLeft w:val="480"/>
                  <w:marRight w:val="0"/>
                  <w:marTop w:val="0"/>
                  <w:marBottom w:val="0"/>
                  <w:divBdr>
                    <w:top w:val="none" w:sz="0" w:space="0" w:color="auto"/>
                    <w:left w:val="none" w:sz="0" w:space="0" w:color="auto"/>
                    <w:bottom w:val="none" w:sz="0" w:space="0" w:color="auto"/>
                    <w:right w:val="none" w:sz="0" w:space="0" w:color="auto"/>
                  </w:divBdr>
                </w:div>
                <w:div w:id="1803183582">
                  <w:marLeft w:val="480"/>
                  <w:marRight w:val="0"/>
                  <w:marTop w:val="0"/>
                  <w:marBottom w:val="0"/>
                  <w:divBdr>
                    <w:top w:val="none" w:sz="0" w:space="0" w:color="auto"/>
                    <w:left w:val="none" w:sz="0" w:space="0" w:color="auto"/>
                    <w:bottom w:val="none" w:sz="0" w:space="0" w:color="auto"/>
                    <w:right w:val="none" w:sz="0" w:space="0" w:color="auto"/>
                  </w:divBdr>
                </w:div>
                <w:div w:id="597444244">
                  <w:marLeft w:val="480"/>
                  <w:marRight w:val="0"/>
                  <w:marTop w:val="0"/>
                  <w:marBottom w:val="0"/>
                  <w:divBdr>
                    <w:top w:val="none" w:sz="0" w:space="0" w:color="auto"/>
                    <w:left w:val="none" w:sz="0" w:space="0" w:color="auto"/>
                    <w:bottom w:val="none" w:sz="0" w:space="0" w:color="auto"/>
                    <w:right w:val="none" w:sz="0" w:space="0" w:color="auto"/>
                  </w:divBdr>
                </w:div>
                <w:div w:id="1033070154">
                  <w:marLeft w:val="480"/>
                  <w:marRight w:val="0"/>
                  <w:marTop w:val="0"/>
                  <w:marBottom w:val="0"/>
                  <w:divBdr>
                    <w:top w:val="none" w:sz="0" w:space="0" w:color="auto"/>
                    <w:left w:val="none" w:sz="0" w:space="0" w:color="auto"/>
                    <w:bottom w:val="none" w:sz="0" w:space="0" w:color="auto"/>
                    <w:right w:val="none" w:sz="0" w:space="0" w:color="auto"/>
                  </w:divBdr>
                </w:div>
                <w:div w:id="1190724368">
                  <w:marLeft w:val="480"/>
                  <w:marRight w:val="0"/>
                  <w:marTop w:val="0"/>
                  <w:marBottom w:val="0"/>
                  <w:divBdr>
                    <w:top w:val="none" w:sz="0" w:space="0" w:color="auto"/>
                    <w:left w:val="none" w:sz="0" w:space="0" w:color="auto"/>
                    <w:bottom w:val="none" w:sz="0" w:space="0" w:color="auto"/>
                    <w:right w:val="none" w:sz="0" w:space="0" w:color="auto"/>
                  </w:divBdr>
                </w:div>
                <w:div w:id="400177221">
                  <w:marLeft w:val="480"/>
                  <w:marRight w:val="0"/>
                  <w:marTop w:val="0"/>
                  <w:marBottom w:val="0"/>
                  <w:divBdr>
                    <w:top w:val="none" w:sz="0" w:space="0" w:color="auto"/>
                    <w:left w:val="none" w:sz="0" w:space="0" w:color="auto"/>
                    <w:bottom w:val="none" w:sz="0" w:space="0" w:color="auto"/>
                    <w:right w:val="none" w:sz="0" w:space="0" w:color="auto"/>
                  </w:divBdr>
                </w:div>
                <w:div w:id="1246652659">
                  <w:marLeft w:val="480"/>
                  <w:marRight w:val="0"/>
                  <w:marTop w:val="0"/>
                  <w:marBottom w:val="0"/>
                  <w:divBdr>
                    <w:top w:val="none" w:sz="0" w:space="0" w:color="auto"/>
                    <w:left w:val="none" w:sz="0" w:space="0" w:color="auto"/>
                    <w:bottom w:val="none" w:sz="0" w:space="0" w:color="auto"/>
                    <w:right w:val="none" w:sz="0" w:space="0" w:color="auto"/>
                  </w:divBdr>
                </w:div>
                <w:div w:id="1754427548">
                  <w:marLeft w:val="480"/>
                  <w:marRight w:val="0"/>
                  <w:marTop w:val="0"/>
                  <w:marBottom w:val="0"/>
                  <w:divBdr>
                    <w:top w:val="none" w:sz="0" w:space="0" w:color="auto"/>
                    <w:left w:val="none" w:sz="0" w:space="0" w:color="auto"/>
                    <w:bottom w:val="none" w:sz="0" w:space="0" w:color="auto"/>
                    <w:right w:val="none" w:sz="0" w:space="0" w:color="auto"/>
                  </w:divBdr>
                </w:div>
                <w:div w:id="665017993">
                  <w:marLeft w:val="480"/>
                  <w:marRight w:val="0"/>
                  <w:marTop w:val="0"/>
                  <w:marBottom w:val="0"/>
                  <w:divBdr>
                    <w:top w:val="none" w:sz="0" w:space="0" w:color="auto"/>
                    <w:left w:val="none" w:sz="0" w:space="0" w:color="auto"/>
                    <w:bottom w:val="none" w:sz="0" w:space="0" w:color="auto"/>
                    <w:right w:val="none" w:sz="0" w:space="0" w:color="auto"/>
                  </w:divBdr>
                </w:div>
                <w:div w:id="1339312790">
                  <w:marLeft w:val="480"/>
                  <w:marRight w:val="0"/>
                  <w:marTop w:val="0"/>
                  <w:marBottom w:val="0"/>
                  <w:divBdr>
                    <w:top w:val="none" w:sz="0" w:space="0" w:color="auto"/>
                    <w:left w:val="none" w:sz="0" w:space="0" w:color="auto"/>
                    <w:bottom w:val="none" w:sz="0" w:space="0" w:color="auto"/>
                    <w:right w:val="none" w:sz="0" w:space="0" w:color="auto"/>
                  </w:divBdr>
                </w:div>
                <w:div w:id="54010011">
                  <w:marLeft w:val="480"/>
                  <w:marRight w:val="0"/>
                  <w:marTop w:val="0"/>
                  <w:marBottom w:val="0"/>
                  <w:divBdr>
                    <w:top w:val="none" w:sz="0" w:space="0" w:color="auto"/>
                    <w:left w:val="none" w:sz="0" w:space="0" w:color="auto"/>
                    <w:bottom w:val="none" w:sz="0" w:space="0" w:color="auto"/>
                    <w:right w:val="none" w:sz="0" w:space="0" w:color="auto"/>
                  </w:divBdr>
                </w:div>
                <w:div w:id="1665472048">
                  <w:marLeft w:val="480"/>
                  <w:marRight w:val="0"/>
                  <w:marTop w:val="0"/>
                  <w:marBottom w:val="0"/>
                  <w:divBdr>
                    <w:top w:val="none" w:sz="0" w:space="0" w:color="auto"/>
                    <w:left w:val="none" w:sz="0" w:space="0" w:color="auto"/>
                    <w:bottom w:val="none" w:sz="0" w:space="0" w:color="auto"/>
                    <w:right w:val="none" w:sz="0" w:space="0" w:color="auto"/>
                  </w:divBdr>
                </w:div>
              </w:divsChild>
            </w:div>
            <w:div w:id="312027620">
              <w:marLeft w:val="0"/>
              <w:marRight w:val="0"/>
              <w:marTop w:val="0"/>
              <w:marBottom w:val="0"/>
              <w:divBdr>
                <w:top w:val="none" w:sz="0" w:space="0" w:color="auto"/>
                <w:left w:val="none" w:sz="0" w:space="0" w:color="auto"/>
                <w:bottom w:val="none" w:sz="0" w:space="0" w:color="auto"/>
                <w:right w:val="none" w:sz="0" w:space="0" w:color="auto"/>
              </w:divBdr>
              <w:divsChild>
                <w:div w:id="1666668478">
                  <w:marLeft w:val="480"/>
                  <w:marRight w:val="0"/>
                  <w:marTop w:val="0"/>
                  <w:marBottom w:val="0"/>
                  <w:divBdr>
                    <w:top w:val="none" w:sz="0" w:space="0" w:color="auto"/>
                    <w:left w:val="none" w:sz="0" w:space="0" w:color="auto"/>
                    <w:bottom w:val="none" w:sz="0" w:space="0" w:color="auto"/>
                    <w:right w:val="none" w:sz="0" w:space="0" w:color="auto"/>
                  </w:divBdr>
                </w:div>
                <w:div w:id="741367757">
                  <w:marLeft w:val="480"/>
                  <w:marRight w:val="0"/>
                  <w:marTop w:val="0"/>
                  <w:marBottom w:val="0"/>
                  <w:divBdr>
                    <w:top w:val="none" w:sz="0" w:space="0" w:color="auto"/>
                    <w:left w:val="none" w:sz="0" w:space="0" w:color="auto"/>
                    <w:bottom w:val="none" w:sz="0" w:space="0" w:color="auto"/>
                    <w:right w:val="none" w:sz="0" w:space="0" w:color="auto"/>
                  </w:divBdr>
                </w:div>
                <w:div w:id="1660423350">
                  <w:marLeft w:val="480"/>
                  <w:marRight w:val="0"/>
                  <w:marTop w:val="0"/>
                  <w:marBottom w:val="0"/>
                  <w:divBdr>
                    <w:top w:val="none" w:sz="0" w:space="0" w:color="auto"/>
                    <w:left w:val="none" w:sz="0" w:space="0" w:color="auto"/>
                    <w:bottom w:val="none" w:sz="0" w:space="0" w:color="auto"/>
                    <w:right w:val="none" w:sz="0" w:space="0" w:color="auto"/>
                  </w:divBdr>
                </w:div>
                <w:div w:id="731276841">
                  <w:marLeft w:val="480"/>
                  <w:marRight w:val="0"/>
                  <w:marTop w:val="0"/>
                  <w:marBottom w:val="0"/>
                  <w:divBdr>
                    <w:top w:val="none" w:sz="0" w:space="0" w:color="auto"/>
                    <w:left w:val="none" w:sz="0" w:space="0" w:color="auto"/>
                    <w:bottom w:val="none" w:sz="0" w:space="0" w:color="auto"/>
                    <w:right w:val="none" w:sz="0" w:space="0" w:color="auto"/>
                  </w:divBdr>
                </w:div>
                <w:div w:id="1201817334">
                  <w:marLeft w:val="480"/>
                  <w:marRight w:val="0"/>
                  <w:marTop w:val="0"/>
                  <w:marBottom w:val="0"/>
                  <w:divBdr>
                    <w:top w:val="none" w:sz="0" w:space="0" w:color="auto"/>
                    <w:left w:val="none" w:sz="0" w:space="0" w:color="auto"/>
                    <w:bottom w:val="none" w:sz="0" w:space="0" w:color="auto"/>
                    <w:right w:val="none" w:sz="0" w:space="0" w:color="auto"/>
                  </w:divBdr>
                </w:div>
                <w:div w:id="1814058774">
                  <w:marLeft w:val="480"/>
                  <w:marRight w:val="0"/>
                  <w:marTop w:val="0"/>
                  <w:marBottom w:val="0"/>
                  <w:divBdr>
                    <w:top w:val="none" w:sz="0" w:space="0" w:color="auto"/>
                    <w:left w:val="none" w:sz="0" w:space="0" w:color="auto"/>
                    <w:bottom w:val="none" w:sz="0" w:space="0" w:color="auto"/>
                    <w:right w:val="none" w:sz="0" w:space="0" w:color="auto"/>
                  </w:divBdr>
                </w:div>
                <w:div w:id="2069567404">
                  <w:marLeft w:val="480"/>
                  <w:marRight w:val="0"/>
                  <w:marTop w:val="0"/>
                  <w:marBottom w:val="0"/>
                  <w:divBdr>
                    <w:top w:val="none" w:sz="0" w:space="0" w:color="auto"/>
                    <w:left w:val="none" w:sz="0" w:space="0" w:color="auto"/>
                    <w:bottom w:val="none" w:sz="0" w:space="0" w:color="auto"/>
                    <w:right w:val="none" w:sz="0" w:space="0" w:color="auto"/>
                  </w:divBdr>
                </w:div>
                <w:div w:id="759445295">
                  <w:marLeft w:val="480"/>
                  <w:marRight w:val="0"/>
                  <w:marTop w:val="0"/>
                  <w:marBottom w:val="0"/>
                  <w:divBdr>
                    <w:top w:val="none" w:sz="0" w:space="0" w:color="auto"/>
                    <w:left w:val="none" w:sz="0" w:space="0" w:color="auto"/>
                    <w:bottom w:val="none" w:sz="0" w:space="0" w:color="auto"/>
                    <w:right w:val="none" w:sz="0" w:space="0" w:color="auto"/>
                  </w:divBdr>
                </w:div>
                <w:div w:id="684020903">
                  <w:marLeft w:val="480"/>
                  <w:marRight w:val="0"/>
                  <w:marTop w:val="0"/>
                  <w:marBottom w:val="0"/>
                  <w:divBdr>
                    <w:top w:val="none" w:sz="0" w:space="0" w:color="auto"/>
                    <w:left w:val="none" w:sz="0" w:space="0" w:color="auto"/>
                    <w:bottom w:val="none" w:sz="0" w:space="0" w:color="auto"/>
                    <w:right w:val="none" w:sz="0" w:space="0" w:color="auto"/>
                  </w:divBdr>
                </w:div>
                <w:div w:id="702830382">
                  <w:marLeft w:val="480"/>
                  <w:marRight w:val="0"/>
                  <w:marTop w:val="0"/>
                  <w:marBottom w:val="0"/>
                  <w:divBdr>
                    <w:top w:val="none" w:sz="0" w:space="0" w:color="auto"/>
                    <w:left w:val="none" w:sz="0" w:space="0" w:color="auto"/>
                    <w:bottom w:val="none" w:sz="0" w:space="0" w:color="auto"/>
                    <w:right w:val="none" w:sz="0" w:space="0" w:color="auto"/>
                  </w:divBdr>
                </w:div>
                <w:div w:id="614144650">
                  <w:marLeft w:val="480"/>
                  <w:marRight w:val="0"/>
                  <w:marTop w:val="0"/>
                  <w:marBottom w:val="0"/>
                  <w:divBdr>
                    <w:top w:val="none" w:sz="0" w:space="0" w:color="auto"/>
                    <w:left w:val="none" w:sz="0" w:space="0" w:color="auto"/>
                    <w:bottom w:val="none" w:sz="0" w:space="0" w:color="auto"/>
                    <w:right w:val="none" w:sz="0" w:space="0" w:color="auto"/>
                  </w:divBdr>
                </w:div>
                <w:div w:id="762536612">
                  <w:marLeft w:val="480"/>
                  <w:marRight w:val="0"/>
                  <w:marTop w:val="0"/>
                  <w:marBottom w:val="0"/>
                  <w:divBdr>
                    <w:top w:val="none" w:sz="0" w:space="0" w:color="auto"/>
                    <w:left w:val="none" w:sz="0" w:space="0" w:color="auto"/>
                    <w:bottom w:val="none" w:sz="0" w:space="0" w:color="auto"/>
                    <w:right w:val="none" w:sz="0" w:space="0" w:color="auto"/>
                  </w:divBdr>
                </w:div>
                <w:div w:id="1492793861">
                  <w:marLeft w:val="480"/>
                  <w:marRight w:val="0"/>
                  <w:marTop w:val="0"/>
                  <w:marBottom w:val="0"/>
                  <w:divBdr>
                    <w:top w:val="none" w:sz="0" w:space="0" w:color="auto"/>
                    <w:left w:val="none" w:sz="0" w:space="0" w:color="auto"/>
                    <w:bottom w:val="none" w:sz="0" w:space="0" w:color="auto"/>
                    <w:right w:val="none" w:sz="0" w:space="0" w:color="auto"/>
                  </w:divBdr>
                </w:div>
                <w:div w:id="2087872843">
                  <w:marLeft w:val="480"/>
                  <w:marRight w:val="0"/>
                  <w:marTop w:val="0"/>
                  <w:marBottom w:val="0"/>
                  <w:divBdr>
                    <w:top w:val="none" w:sz="0" w:space="0" w:color="auto"/>
                    <w:left w:val="none" w:sz="0" w:space="0" w:color="auto"/>
                    <w:bottom w:val="none" w:sz="0" w:space="0" w:color="auto"/>
                    <w:right w:val="none" w:sz="0" w:space="0" w:color="auto"/>
                  </w:divBdr>
                </w:div>
                <w:div w:id="164899562">
                  <w:marLeft w:val="480"/>
                  <w:marRight w:val="0"/>
                  <w:marTop w:val="0"/>
                  <w:marBottom w:val="0"/>
                  <w:divBdr>
                    <w:top w:val="none" w:sz="0" w:space="0" w:color="auto"/>
                    <w:left w:val="none" w:sz="0" w:space="0" w:color="auto"/>
                    <w:bottom w:val="none" w:sz="0" w:space="0" w:color="auto"/>
                    <w:right w:val="none" w:sz="0" w:space="0" w:color="auto"/>
                  </w:divBdr>
                </w:div>
                <w:div w:id="1754276928">
                  <w:marLeft w:val="480"/>
                  <w:marRight w:val="0"/>
                  <w:marTop w:val="0"/>
                  <w:marBottom w:val="0"/>
                  <w:divBdr>
                    <w:top w:val="none" w:sz="0" w:space="0" w:color="auto"/>
                    <w:left w:val="none" w:sz="0" w:space="0" w:color="auto"/>
                    <w:bottom w:val="none" w:sz="0" w:space="0" w:color="auto"/>
                    <w:right w:val="none" w:sz="0" w:space="0" w:color="auto"/>
                  </w:divBdr>
                </w:div>
                <w:div w:id="741030060">
                  <w:marLeft w:val="480"/>
                  <w:marRight w:val="0"/>
                  <w:marTop w:val="0"/>
                  <w:marBottom w:val="0"/>
                  <w:divBdr>
                    <w:top w:val="none" w:sz="0" w:space="0" w:color="auto"/>
                    <w:left w:val="none" w:sz="0" w:space="0" w:color="auto"/>
                    <w:bottom w:val="none" w:sz="0" w:space="0" w:color="auto"/>
                    <w:right w:val="none" w:sz="0" w:space="0" w:color="auto"/>
                  </w:divBdr>
                </w:div>
                <w:div w:id="1198196040">
                  <w:marLeft w:val="480"/>
                  <w:marRight w:val="0"/>
                  <w:marTop w:val="0"/>
                  <w:marBottom w:val="0"/>
                  <w:divBdr>
                    <w:top w:val="none" w:sz="0" w:space="0" w:color="auto"/>
                    <w:left w:val="none" w:sz="0" w:space="0" w:color="auto"/>
                    <w:bottom w:val="none" w:sz="0" w:space="0" w:color="auto"/>
                    <w:right w:val="none" w:sz="0" w:space="0" w:color="auto"/>
                  </w:divBdr>
                </w:div>
                <w:div w:id="375010649">
                  <w:marLeft w:val="480"/>
                  <w:marRight w:val="0"/>
                  <w:marTop w:val="0"/>
                  <w:marBottom w:val="0"/>
                  <w:divBdr>
                    <w:top w:val="none" w:sz="0" w:space="0" w:color="auto"/>
                    <w:left w:val="none" w:sz="0" w:space="0" w:color="auto"/>
                    <w:bottom w:val="none" w:sz="0" w:space="0" w:color="auto"/>
                    <w:right w:val="none" w:sz="0" w:space="0" w:color="auto"/>
                  </w:divBdr>
                </w:div>
                <w:div w:id="962928055">
                  <w:marLeft w:val="480"/>
                  <w:marRight w:val="0"/>
                  <w:marTop w:val="0"/>
                  <w:marBottom w:val="0"/>
                  <w:divBdr>
                    <w:top w:val="none" w:sz="0" w:space="0" w:color="auto"/>
                    <w:left w:val="none" w:sz="0" w:space="0" w:color="auto"/>
                    <w:bottom w:val="none" w:sz="0" w:space="0" w:color="auto"/>
                    <w:right w:val="none" w:sz="0" w:space="0" w:color="auto"/>
                  </w:divBdr>
                </w:div>
                <w:div w:id="128011967">
                  <w:marLeft w:val="480"/>
                  <w:marRight w:val="0"/>
                  <w:marTop w:val="0"/>
                  <w:marBottom w:val="0"/>
                  <w:divBdr>
                    <w:top w:val="none" w:sz="0" w:space="0" w:color="auto"/>
                    <w:left w:val="none" w:sz="0" w:space="0" w:color="auto"/>
                    <w:bottom w:val="none" w:sz="0" w:space="0" w:color="auto"/>
                    <w:right w:val="none" w:sz="0" w:space="0" w:color="auto"/>
                  </w:divBdr>
                </w:div>
                <w:div w:id="138690267">
                  <w:marLeft w:val="480"/>
                  <w:marRight w:val="0"/>
                  <w:marTop w:val="0"/>
                  <w:marBottom w:val="0"/>
                  <w:divBdr>
                    <w:top w:val="none" w:sz="0" w:space="0" w:color="auto"/>
                    <w:left w:val="none" w:sz="0" w:space="0" w:color="auto"/>
                    <w:bottom w:val="none" w:sz="0" w:space="0" w:color="auto"/>
                    <w:right w:val="none" w:sz="0" w:space="0" w:color="auto"/>
                  </w:divBdr>
                </w:div>
                <w:div w:id="1694724559">
                  <w:marLeft w:val="480"/>
                  <w:marRight w:val="0"/>
                  <w:marTop w:val="0"/>
                  <w:marBottom w:val="0"/>
                  <w:divBdr>
                    <w:top w:val="none" w:sz="0" w:space="0" w:color="auto"/>
                    <w:left w:val="none" w:sz="0" w:space="0" w:color="auto"/>
                    <w:bottom w:val="none" w:sz="0" w:space="0" w:color="auto"/>
                    <w:right w:val="none" w:sz="0" w:space="0" w:color="auto"/>
                  </w:divBdr>
                </w:div>
                <w:div w:id="773939770">
                  <w:marLeft w:val="480"/>
                  <w:marRight w:val="0"/>
                  <w:marTop w:val="0"/>
                  <w:marBottom w:val="0"/>
                  <w:divBdr>
                    <w:top w:val="none" w:sz="0" w:space="0" w:color="auto"/>
                    <w:left w:val="none" w:sz="0" w:space="0" w:color="auto"/>
                    <w:bottom w:val="none" w:sz="0" w:space="0" w:color="auto"/>
                    <w:right w:val="none" w:sz="0" w:space="0" w:color="auto"/>
                  </w:divBdr>
                </w:div>
                <w:div w:id="1784694252">
                  <w:marLeft w:val="480"/>
                  <w:marRight w:val="0"/>
                  <w:marTop w:val="0"/>
                  <w:marBottom w:val="0"/>
                  <w:divBdr>
                    <w:top w:val="none" w:sz="0" w:space="0" w:color="auto"/>
                    <w:left w:val="none" w:sz="0" w:space="0" w:color="auto"/>
                    <w:bottom w:val="none" w:sz="0" w:space="0" w:color="auto"/>
                    <w:right w:val="none" w:sz="0" w:space="0" w:color="auto"/>
                  </w:divBdr>
                </w:div>
              </w:divsChild>
            </w:div>
            <w:div w:id="359671986">
              <w:marLeft w:val="0"/>
              <w:marRight w:val="0"/>
              <w:marTop w:val="0"/>
              <w:marBottom w:val="0"/>
              <w:divBdr>
                <w:top w:val="none" w:sz="0" w:space="0" w:color="auto"/>
                <w:left w:val="none" w:sz="0" w:space="0" w:color="auto"/>
                <w:bottom w:val="none" w:sz="0" w:space="0" w:color="auto"/>
                <w:right w:val="none" w:sz="0" w:space="0" w:color="auto"/>
              </w:divBdr>
              <w:divsChild>
                <w:div w:id="1532258668">
                  <w:marLeft w:val="480"/>
                  <w:marRight w:val="0"/>
                  <w:marTop w:val="0"/>
                  <w:marBottom w:val="0"/>
                  <w:divBdr>
                    <w:top w:val="none" w:sz="0" w:space="0" w:color="auto"/>
                    <w:left w:val="none" w:sz="0" w:space="0" w:color="auto"/>
                    <w:bottom w:val="none" w:sz="0" w:space="0" w:color="auto"/>
                    <w:right w:val="none" w:sz="0" w:space="0" w:color="auto"/>
                  </w:divBdr>
                </w:div>
                <w:div w:id="2002926129">
                  <w:marLeft w:val="480"/>
                  <w:marRight w:val="0"/>
                  <w:marTop w:val="0"/>
                  <w:marBottom w:val="0"/>
                  <w:divBdr>
                    <w:top w:val="none" w:sz="0" w:space="0" w:color="auto"/>
                    <w:left w:val="none" w:sz="0" w:space="0" w:color="auto"/>
                    <w:bottom w:val="none" w:sz="0" w:space="0" w:color="auto"/>
                    <w:right w:val="none" w:sz="0" w:space="0" w:color="auto"/>
                  </w:divBdr>
                </w:div>
                <w:div w:id="168761589">
                  <w:marLeft w:val="480"/>
                  <w:marRight w:val="0"/>
                  <w:marTop w:val="0"/>
                  <w:marBottom w:val="0"/>
                  <w:divBdr>
                    <w:top w:val="none" w:sz="0" w:space="0" w:color="auto"/>
                    <w:left w:val="none" w:sz="0" w:space="0" w:color="auto"/>
                    <w:bottom w:val="none" w:sz="0" w:space="0" w:color="auto"/>
                    <w:right w:val="none" w:sz="0" w:space="0" w:color="auto"/>
                  </w:divBdr>
                </w:div>
                <w:div w:id="220678128">
                  <w:marLeft w:val="480"/>
                  <w:marRight w:val="0"/>
                  <w:marTop w:val="0"/>
                  <w:marBottom w:val="0"/>
                  <w:divBdr>
                    <w:top w:val="none" w:sz="0" w:space="0" w:color="auto"/>
                    <w:left w:val="none" w:sz="0" w:space="0" w:color="auto"/>
                    <w:bottom w:val="none" w:sz="0" w:space="0" w:color="auto"/>
                    <w:right w:val="none" w:sz="0" w:space="0" w:color="auto"/>
                  </w:divBdr>
                </w:div>
                <w:div w:id="1500847803">
                  <w:marLeft w:val="480"/>
                  <w:marRight w:val="0"/>
                  <w:marTop w:val="0"/>
                  <w:marBottom w:val="0"/>
                  <w:divBdr>
                    <w:top w:val="none" w:sz="0" w:space="0" w:color="auto"/>
                    <w:left w:val="none" w:sz="0" w:space="0" w:color="auto"/>
                    <w:bottom w:val="none" w:sz="0" w:space="0" w:color="auto"/>
                    <w:right w:val="none" w:sz="0" w:space="0" w:color="auto"/>
                  </w:divBdr>
                </w:div>
                <w:div w:id="2045016862">
                  <w:marLeft w:val="480"/>
                  <w:marRight w:val="0"/>
                  <w:marTop w:val="0"/>
                  <w:marBottom w:val="0"/>
                  <w:divBdr>
                    <w:top w:val="none" w:sz="0" w:space="0" w:color="auto"/>
                    <w:left w:val="none" w:sz="0" w:space="0" w:color="auto"/>
                    <w:bottom w:val="none" w:sz="0" w:space="0" w:color="auto"/>
                    <w:right w:val="none" w:sz="0" w:space="0" w:color="auto"/>
                  </w:divBdr>
                </w:div>
                <w:div w:id="1229652702">
                  <w:marLeft w:val="480"/>
                  <w:marRight w:val="0"/>
                  <w:marTop w:val="0"/>
                  <w:marBottom w:val="0"/>
                  <w:divBdr>
                    <w:top w:val="none" w:sz="0" w:space="0" w:color="auto"/>
                    <w:left w:val="none" w:sz="0" w:space="0" w:color="auto"/>
                    <w:bottom w:val="none" w:sz="0" w:space="0" w:color="auto"/>
                    <w:right w:val="none" w:sz="0" w:space="0" w:color="auto"/>
                  </w:divBdr>
                </w:div>
                <w:div w:id="132067185">
                  <w:marLeft w:val="480"/>
                  <w:marRight w:val="0"/>
                  <w:marTop w:val="0"/>
                  <w:marBottom w:val="0"/>
                  <w:divBdr>
                    <w:top w:val="none" w:sz="0" w:space="0" w:color="auto"/>
                    <w:left w:val="none" w:sz="0" w:space="0" w:color="auto"/>
                    <w:bottom w:val="none" w:sz="0" w:space="0" w:color="auto"/>
                    <w:right w:val="none" w:sz="0" w:space="0" w:color="auto"/>
                  </w:divBdr>
                </w:div>
                <w:div w:id="690108633">
                  <w:marLeft w:val="480"/>
                  <w:marRight w:val="0"/>
                  <w:marTop w:val="0"/>
                  <w:marBottom w:val="0"/>
                  <w:divBdr>
                    <w:top w:val="none" w:sz="0" w:space="0" w:color="auto"/>
                    <w:left w:val="none" w:sz="0" w:space="0" w:color="auto"/>
                    <w:bottom w:val="none" w:sz="0" w:space="0" w:color="auto"/>
                    <w:right w:val="none" w:sz="0" w:space="0" w:color="auto"/>
                  </w:divBdr>
                </w:div>
                <w:div w:id="1836339400">
                  <w:marLeft w:val="480"/>
                  <w:marRight w:val="0"/>
                  <w:marTop w:val="0"/>
                  <w:marBottom w:val="0"/>
                  <w:divBdr>
                    <w:top w:val="none" w:sz="0" w:space="0" w:color="auto"/>
                    <w:left w:val="none" w:sz="0" w:space="0" w:color="auto"/>
                    <w:bottom w:val="none" w:sz="0" w:space="0" w:color="auto"/>
                    <w:right w:val="none" w:sz="0" w:space="0" w:color="auto"/>
                  </w:divBdr>
                </w:div>
                <w:div w:id="806051889">
                  <w:marLeft w:val="480"/>
                  <w:marRight w:val="0"/>
                  <w:marTop w:val="0"/>
                  <w:marBottom w:val="0"/>
                  <w:divBdr>
                    <w:top w:val="none" w:sz="0" w:space="0" w:color="auto"/>
                    <w:left w:val="none" w:sz="0" w:space="0" w:color="auto"/>
                    <w:bottom w:val="none" w:sz="0" w:space="0" w:color="auto"/>
                    <w:right w:val="none" w:sz="0" w:space="0" w:color="auto"/>
                  </w:divBdr>
                </w:div>
                <w:div w:id="1582135420">
                  <w:marLeft w:val="480"/>
                  <w:marRight w:val="0"/>
                  <w:marTop w:val="0"/>
                  <w:marBottom w:val="0"/>
                  <w:divBdr>
                    <w:top w:val="none" w:sz="0" w:space="0" w:color="auto"/>
                    <w:left w:val="none" w:sz="0" w:space="0" w:color="auto"/>
                    <w:bottom w:val="none" w:sz="0" w:space="0" w:color="auto"/>
                    <w:right w:val="none" w:sz="0" w:space="0" w:color="auto"/>
                  </w:divBdr>
                </w:div>
                <w:div w:id="1804931484">
                  <w:marLeft w:val="480"/>
                  <w:marRight w:val="0"/>
                  <w:marTop w:val="0"/>
                  <w:marBottom w:val="0"/>
                  <w:divBdr>
                    <w:top w:val="none" w:sz="0" w:space="0" w:color="auto"/>
                    <w:left w:val="none" w:sz="0" w:space="0" w:color="auto"/>
                    <w:bottom w:val="none" w:sz="0" w:space="0" w:color="auto"/>
                    <w:right w:val="none" w:sz="0" w:space="0" w:color="auto"/>
                  </w:divBdr>
                </w:div>
                <w:div w:id="450246162">
                  <w:marLeft w:val="480"/>
                  <w:marRight w:val="0"/>
                  <w:marTop w:val="0"/>
                  <w:marBottom w:val="0"/>
                  <w:divBdr>
                    <w:top w:val="none" w:sz="0" w:space="0" w:color="auto"/>
                    <w:left w:val="none" w:sz="0" w:space="0" w:color="auto"/>
                    <w:bottom w:val="none" w:sz="0" w:space="0" w:color="auto"/>
                    <w:right w:val="none" w:sz="0" w:space="0" w:color="auto"/>
                  </w:divBdr>
                </w:div>
                <w:div w:id="1469738421">
                  <w:marLeft w:val="480"/>
                  <w:marRight w:val="0"/>
                  <w:marTop w:val="0"/>
                  <w:marBottom w:val="0"/>
                  <w:divBdr>
                    <w:top w:val="none" w:sz="0" w:space="0" w:color="auto"/>
                    <w:left w:val="none" w:sz="0" w:space="0" w:color="auto"/>
                    <w:bottom w:val="none" w:sz="0" w:space="0" w:color="auto"/>
                    <w:right w:val="none" w:sz="0" w:space="0" w:color="auto"/>
                  </w:divBdr>
                </w:div>
                <w:div w:id="1839811468">
                  <w:marLeft w:val="480"/>
                  <w:marRight w:val="0"/>
                  <w:marTop w:val="0"/>
                  <w:marBottom w:val="0"/>
                  <w:divBdr>
                    <w:top w:val="none" w:sz="0" w:space="0" w:color="auto"/>
                    <w:left w:val="none" w:sz="0" w:space="0" w:color="auto"/>
                    <w:bottom w:val="none" w:sz="0" w:space="0" w:color="auto"/>
                    <w:right w:val="none" w:sz="0" w:space="0" w:color="auto"/>
                  </w:divBdr>
                </w:div>
                <w:div w:id="1222597188">
                  <w:marLeft w:val="480"/>
                  <w:marRight w:val="0"/>
                  <w:marTop w:val="0"/>
                  <w:marBottom w:val="0"/>
                  <w:divBdr>
                    <w:top w:val="none" w:sz="0" w:space="0" w:color="auto"/>
                    <w:left w:val="none" w:sz="0" w:space="0" w:color="auto"/>
                    <w:bottom w:val="none" w:sz="0" w:space="0" w:color="auto"/>
                    <w:right w:val="none" w:sz="0" w:space="0" w:color="auto"/>
                  </w:divBdr>
                </w:div>
                <w:div w:id="375273846">
                  <w:marLeft w:val="480"/>
                  <w:marRight w:val="0"/>
                  <w:marTop w:val="0"/>
                  <w:marBottom w:val="0"/>
                  <w:divBdr>
                    <w:top w:val="none" w:sz="0" w:space="0" w:color="auto"/>
                    <w:left w:val="none" w:sz="0" w:space="0" w:color="auto"/>
                    <w:bottom w:val="none" w:sz="0" w:space="0" w:color="auto"/>
                    <w:right w:val="none" w:sz="0" w:space="0" w:color="auto"/>
                  </w:divBdr>
                </w:div>
                <w:div w:id="2067949091">
                  <w:marLeft w:val="480"/>
                  <w:marRight w:val="0"/>
                  <w:marTop w:val="0"/>
                  <w:marBottom w:val="0"/>
                  <w:divBdr>
                    <w:top w:val="none" w:sz="0" w:space="0" w:color="auto"/>
                    <w:left w:val="none" w:sz="0" w:space="0" w:color="auto"/>
                    <w:bottom w:val="none" w:sz="0" w:space="0" w:color="auto"/>
                    <w:right w:val="none" w:sz="0" w:space="0" w:color="auto"/>
                  </w:divBdr>
                </w:div>
                <w:div w:id="1963535549">
                  <w:marLeft w:val="480"/>
                  <w:marRight w:val="0"/>
                  <w:marTop w:val="0"/>
                  <w:marBottom w:val="0"/>
                  <w:divBdr>
                    <w:top w:val="none" w:sz="0" w:space="0" w:color="auto"/>
                    <w:left w:val="none" w:sz="0" w:space="0" w:color="auto"/>
                    <w:bottom w:val="none" w:sz="0" w:space="0" w:color="auto"/>
                    <w:right w:val="none" w:sz="0" w:space="0" w:color="auto"/>
                  </w:divBdr>
                </w:div>
                <w:div w:id="1396048421">
                  <w:marLeft w:val="480"/>
                  <w:marRight w:val="0"/>
                  <w:marTop w:val="0"/>
                  <w:marBottom w:val="0"/>
                  <w:divBdr>
                    <w:top w:val="none" w:sz="0" w:space="0" w:color="auto"/>
                    <w:left w:val="none" w:sz="0" w:space="0" w:color="auto"/>
                    <w:bottom w:val="none" w:sz="0" w:space="0" w:color="auto"/>
                    <w:right w:val="none" w:sz="0" w:space="0" w:color="auto"/>
                  </w:divBdr>
                </w:div>
                <w:div w:id="1313025292">
                  <w:marLeft w:val="480"/>
                  <w:marRight w:val="0"/>
                  <w:marTop w:val="0"/>
                  <w:marBottom w:val="0"/>
                  <w:divBdr>
                    <w:top w:val="none" w:sz="0" w:space="0" w:color="auto"/>
                    <w:left w:val="none" w:sz="0" w:space="0" w:color="auto"/>
                    <w:bottom w:val="none" w:sz="0" w:space="0" w:color="auto"/>
                    <w:right w:val="none" w:sz="0" w:space="0" w:color="auto"/>
                  </w:divBdr>
                </w:div>
                <w:div w:id="1305155508">
                  <w:marLeft w:val="480"/>
                  <w:marRight w:val="0"/>
                  <w:marTop w:val="0"/>
                  <w:marBottom w:val="0"/>
                  <w:divBdr>
                    <w:top w:val="none" w:sz="0" w:space="0" w:color="auto"/>
                    <w:left w:val="none" w:sz="0" w:space="0" w:color="auto"/>
                    <w:bottom w:val="none" w:sz="0" w:space="0" w:color="auto"/>
                    <w:right w:val="none" w:sz="0" w:space="0" w:color="auto"/>
                  </w:divBdr>
                </w:div>
                <w:div w:id="1485076942">
                  <w:marLeft w:val="480"/>
                  <w:marRight w:val="0"/>
                  <w:marTop w:val="0"/>
                  <w:marBottom w:val="0"/>
                  <w:divBdr>
                    <w:top w:val="none" w:sz="0" w:space="0" w:color="auto"/>
                    <w:left w:val="none" w:sz="0" w:space="0" w:color="auto"/>
                    <w:bottom w:val="none" w:sz="0" w:space="0" w:color="auto"/>
                    <w:right w:val="none" w:sz="0" w:space="0" w:color="auto"/>
                  </w:divBdr>
                </w:div>
                <w:div w:id="184014977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94660571">
          <w:marLeft w:val="480"/>
          <w:marRight w:val="0"/>
          <w:marTop w:val="0"/>
          <w:marBottom w:val="0"/>
          <w:divBdr>
            <w:top w:val="none" w:sz="0" w:space="0" w:color="auto"/>
            <w:left w:val="none" w:sz="0" w:space="0" w:color="auto"/>
            <w:bottom w:val="none" w:sz="0" w:space="0" w:color="auto"/>
            <w:right w:val="none" w:sz="0" w:space="0" w:color="auto"/>
          </w:divBdr>
        </w:div>
        <w:div w:id="1462109145">
          <w:marLeft w:val="480"/>
          <w:marRight w:val="0"/>
          <w:marTop w:val="0"/>
          <w:marBottom w:val="0"/>
          <w:divBdr>
            <w:top w:val="none" w:sz="0" w:space="0" w:color="auto"/>
            <w:left w:val="none" w:sz="0" w:space="0" w:color="auto"/>
            <w:bottom w:val="none" w:sz="0" w:space="0" w:color="auto"/>
            <w:right w:val="none" w:sz="0" w:space="0" w:color="auto"/>
          </w:divBdr>
        </w:div>
        <w:div w:id="692151238">
          <w:marLeft w:val="480"/>
          <w:marRight w:val="0"/>
          <w:marTop w:val="0"/>
          <w:marBottom w:val="0"/>
          <w:divBdr>
            <w:top w:val="none" w:sz="0" w:space="0" w:color="auto"/>
            <w:left w:val="none" w:sz="0" w:space="0" w:color="auto"/>
            <w:bottom w:val="none" w:sz="0" w:space="0" w:color="auto"/>
            <w:right w:val="none" w:sz="0" w:space="0" w:color="auto"/>
          </w:divBdr>
        </w:div>
        <w:div w:id="1535925602">
          <w:marLeft w:val="480"/>
          <w:marRight w:val="0"/>
          <w:marTop w:val="0"/>
          <w:marBottom w:val="0"/>
          <w:divBdr>
            <w:top w:val="none" w:sz="0" w:space="0" w:color="auto"/>
            <w:left w:val="none" w:sz="0" w:space="0" w:color="auto"/>
            <w:bottom w:val="none" w:sz="0" w:space="0" w:color="auto"/>
            <w:right w:val="none" w:sz="0" w:space="0" w:color="auto"/>
          </w:divBdr>
        </w:div>
        <w:div w:id="740636534">
          <w:marLeft w:val="480"/>
          <w:marRight w:val="0"/>
          <w:marTop w:val="0"/>
          <w:marBottom w:val="0"/>
          <w:divBdr>
            <w:top w:val="none" w:sz="0" w:space="0" w:color="auto"/>
            <w:left w:val="none" w:sz="0" w:space="0" w:color="auto"/>
            <w:bottom w:val="none" w:sz="0" w:space="0" w:color="auto"/>
            <w:right w:val="none" w:sz="0" w:space="0" w:color="auto"/>
          </w:divBdr>
        </w:div>
        <w:div w:id="1190873058">
          <w:marLeft w:val="480"/>
          <w:marRight w:val="0"/>
          <w:marTop w:val="0"/>
          <w:marBottom w:val="0"/>
          <w:divBdr>
            <w:top w:val="none" w:sz="0" w:space="0" w:color="auto"/>
            <w:left w:val="none" w:sz="0" w:space="0" w:color="auto"/>
            <w:bottom w:val="none" w:sz="0" w:space="0" w:color="auto"/>
            <w:right w:val="none" w:sz="0" w:space="0" w:color="auto"/>
          </w:divBdr>
        </w:div>
        <w:div w:id="1078020887">
          <w:marLeft w:val="480"/>
          <w:marRight w:val="0"/>
          <w:marTop w:val="0"/>
          <w:marBottom w:val="0"/>
          <w:divBdr>
            <w:top w:val="none" w:sz="0" w:space="0" w:color="auto"/>
            <w:left w:val="none" w:sz="0" w:space="0" w:color="auto"/>
            <w:bottom w:val="none" w:sz="0" w:space="0" w:color="auto"/>
            <w:right w:val="none" w:sz="0" w:space="0" w:color="auto"/>
          </w:divBdr>
        </w:div>
        <w:div w:id="1129012066">
          <w:marLeft w:val="480"/>
          <w:marRight w:val="0"/>
          <w:marTop w:val="0"/>
          <w:marBottom w:val="0"/>
          <w:divBdr>
            <w:top w:val="none" w:sz="0" w:space="0" w:color="auto"/>
            <w:left w:val="none" w:sz="0" w:space="0" w:color="auto"/>
            <w:bottom w:val="none" w:sz="0" w:space="0" w:color="auto"/>
            <w:right w:val="none" w:sz="0" w:space="0" w:color="auto"/>
          </w:divBdr>
        </w:div>
        <w:div w:id="1505045919">
          <w:marLeft w:val="480"/>
          <w:marRight w:val="0"/>
          <w:marTop w:val="0"/>
          <w:marBottom w:val="0"/>
          <w:divBdr>
            <w:top w:val="none" w:sz="0" w:space="0" w:color="auto"/>
            <w:left w:val="none" w:sz="0" w:space="0" w:color="auto"/>
            <w:bottom w:val="none" w:sz="0" w:space="0" w:color="auto"/>
            <w:right w:val="none" w:sz="0" w:space="0" w:color="auto"/>
          </w:divBdr>
        </w:div>
        <w:div w:id="871764474">
          <w:marLeft w:val="480"/>
          <w:marRight w:val="0"/>
          <w:marTop w:val="0"/>
          <w:marBottom w:val="0"/>
          <w:divBdr>
            <w:top w:val="none" w:sz="0" w:space="0" w:color="auto"/>
            <w:left w:val="none" w:sz="0" w:space="0" w:color="auto"/>
            <w:bottom w:val="none" w:sz="0" w:space="0" w:color="auto"/>
            <w:right w:val="none" w:sz="0" w:space="0" w:color="auto"/>
          </w:divBdr>
        </w:div>
        <w:div w:id="675809054">
          <w:marLeft w:val="480"/>
          <w:marRight w:val="0"/>
          <w:marTop w:val="0"/>
          <w:marBottom w:val="0"/>
          <w:divBdr>
            <w:top w:val="none" w:sz="0" w:space="0" w:color="auto"/>
            <w:left w:val="none" w:sz="0" w:space="0" w:color="auto"/>
            <w:bottom w:val="none" w:sz="0" w:space="0" w:color="auto"/>
            <w:right w:val="none" w:sz="0" w:space="0" w:color="auto"/>
          </w:divBdr>
        </w:div>
        <w:div w:id="460998148">
          <w:marLeft w:val="480"/>
          <w:marRight w:val="0"/>
          <w:marTop w:val="0"/>
          <w:marBottom w:val="0"/>
          <w:divBdr>
            <w:top w:val="none" w:sz="0" w:space="0" w:color="auto"/>
            <w:left w:val="none" w:sz="0" w:space="0" w:color="auto"/>
            <w:bottom w:val="none" w:sz="0" w:space="0" w:color="auto"/>
            <w:right w:val="none" w:sz="0" w:space="0" w:color="auto"/>
          </w:divBdr>
        </w:div>
        <w:div w:id="509831903">
          <w:marLeft w:val="480"/>
          <w:marRight w:val="0"/>
          <w:marTop w:val="0"/>
          <w:marBottom w:val="0"/>
          <w:divBdr>
            <w:top w:val="none" w:sz="0" w:space="0" w:color="auto"/>
            <w:left w:val="none" w:sz="0" w:space="0" w:color="auto"/>
            <w:bottom w:val="none" w:sz="0" w:space="0" w:color="auto"/>
            <w:right w:val="none" w:sz="0" w:space="0" w:color="auto"/>
          </w:divBdr>
        </w:div>
        <w:div w:id="324206714">
          <w:marLeft w:val="480"/>
          <w:marRight w:val="0"/>
          <w:marTop w:val="0"/>
          <w:marBottom w:val="0"/>
          <w:divBdr>
            <w:top w:val="none" w:sz="0" w:space="0" w:color="auto"/>
            <w:left w:val="none" w:sz="0" w:space="0" w:color="auto"/>
            <w:bottom w:val="none" w:sz="0" w:space="0" w:color="auto"/>
            <w:right w:val="none" w:sz="0" w:space="0" w:color="auto"/>
          </w:divBdr>
        </w:div>
        <w:div w:id="1056903114">
          <w:marLeft w:val="480"/>
          <w:marRight w:val="0"/>
          <w:marTop w:val="0"/>
          <w:marBottom w:val="0"/>
          <w:divBdr>
            <w:top w:val="none" w:sz="0" w:space="0" w:color="auto"/>
            <w:left w:val="none" w:sz="0" w:space="0" w:color="auto"/>
            <w:bottom w:val="none" w:sz="0" w:space="0" w:color="auto"/>
            <w:right w:val="none" w:sz="0" w:space="0" w:color="auto"/>
          </w:divBdr>
        </w:div>
        <w:div w:id="873467411">
          <w:marLeft w:val="480"/>
          <w:marRight w:val="0"/>
          <w:marTop w:val="0"/>
          <w:marBottom w:val="0"/>
          <w:divBdr>
            <w:top w:val="none" w:sz="0" w:space="0" w:color="auto"/>
            <w:left w:val="none" w:sz="0" w:space="0" w:color="auto"/>
            <w:bottom w:val="none" w:sz="0" w:space="0" w:color="auto"/>
            <w:right w:val="none" w:sz="0" w:space="0" w:color="auto"/>
          </w:divBdr>
        </w:div>
        <w:div w:id="1977948406">
          <w:marLeft w:val="480"/>
          <w:marRight w:val="0"/>
          <w:marTop w:val="0"/>
          <w:marBottom w:val="0"/>
          <w:divBdr>
            <w:top w:val="none" w:sz="0" w:space="0" w:color="auto"/>
            <w:left w:val="none" w:sz="0" w:space="0" w:color="auto"/>
            <w:bottom w:val="none" w:sz="0" w:space="0" w:color="auto"/>
            <w:right w:val="none" w:sz="0" w:space="0" w:color="auto"/>
          </w:divBdr>
        </w:div>
        <w:div w:id="575434022">
          <w:marLeft w:val="480"/>
          <w:marRight w:val="0"/>
          <w:marTop w:val="0"/>
          <w:marBottom w:val="0"/>
          <w:divBdr>
            <w:top w:val="none" w:sz="0" w:space="0" w:color="auto"/>
            <w:left w:val="none" w:sz="0" w:space="0" w:color="auto"/>
            <w:bottom w:val="none" w:sz="0" w:space="0" w:color="auto"/>
            <w:right w:val="none" w:sz="0" w:space="0" w:color="auto"/>
          </w:divBdr>
        </w:div>
        <w:div w:id="2136174898">
          <w:marLeft w:val="480"/>
          <w:marRight w:val="0"/>
          <w:marTop w:val="0"/>
          <w:marBottom w:val="0"/>
          <w:divBdr>
            <w:top w:val="none" w:sz="0" w:space="0" w:color="auto"/>
            <w:left w:val="none" w:sz="0" w:space="0" w:color="auto"/>
            <w:bottom w:val="none" w:sz="0" w:space="0" w:color="auto"/>
            <w:right w:val="none" w:sz="0" w:space="0" w:color="auto"/>
          </w:divBdr>
        </w:div>
        <w:div w:id="872574765">
          <w:marLeft w:val="480"/>
          <w:marRight w:val="0"/>
          <w:marTop w:val="0"/>
          <w:marBottom w:val="0"/>
          <w:divBdr>
            <w:top w:val="none" w:sz="0" w:space="0" w:color="auto"/>
            <w:left w:val="none" w:sz="0" w:space="0" w:color="auto"/>
            <w:bottom w:val="none" w:sz="0" w:space="0" w:color="auto"/>
            <w:right w:val="none" w:sz="0" w:space="0" w:color="auto"/>
          </w:divBdr>
        </w:div>
        <w:div w:id="1247496246">
          <w:marLeft w:val="480"/>
          <w:marRight w:val="0"/>
          <w:marTop w:val="0"/>
          <w:marBottom w:val="0"/>
          <w:divBdr>
            <w:top w:val="none" w:sz="0" w:space="0" w:color="auto"/>
            <w:left w:val="none" w:sz="0" w:space="0" w:color="auto"/>
            <w:bottom w:val="none" w:sz="0" w:space="0" w:color="auto"/>
            <w:right w:val="none" w:sz="0" w:space="0" w:color="auto"/>
          </w:divBdr>
        </w:div>
        <w:div w:id="1859345243">
          <w:marLeft w:val="480"/>
          <w:marRight w:val="0"/>
          <w:marTop w:val="0"/>
          <w:marBottom w:val="0"/>
          <w:divBdr>
            <w:top w:val="none" w:sz="0" w:space="0" w:color="auto"/>
            <w:left w:val="none" w:sz="0" w:space="0" w:color="auto"/>
            <w:bottom w:val="none" w:sz="0" w:space="0" w:color="auto"/>
            <w:right w:val="none" w:sz="0" w:space="0" w:color="auto"/>
          </w:divBdr>
        </w:div>
        <w:div w:id="1704213889">
          <w:marLeft w:val="480"/>
          <w:marRight w:val="0"/>
          <w:marTop w:val="0"/>
          <w:marBottom w:val="0"/>
          <w:divBdr>
            <w:top w:val="none" w:sz="0" w:space="0" w:color="auto"/>
            <w:left w:val="none" w:sz="0" w:space="0" w:color="auto"/>
            <w:bottom w:val="none" w:sz="0" w:space="0" w:color="auto"/>
            <w:right w:val="none" w:sz="0" w:space="0" w:color="auto"/>
          </w:divBdr>
        </w:div>
        <w:div w:id="213929864">
          <w:marLeft w:val="480"/>
          <w:marRight w:val="0"/>
          <w:marTop w:val="0"/>
          <w:marBottom w:val="0"/>
          <w:divBdr>
            <w:top w:val="none" w:sz="0" w:space="0" w:color="auto"/>
            <w:left w:val="none" w:sz="0" w:space="0" w:color="auto"/>
            <w:bottom w:val="none" w:sz="0" w:space="0" w:color="auto"/>
            <w:right w:val="none" w:sz="0" w:space="0" w:color="auto"/>
          </w:divBdr>
        </w:div>
        <w:div w:id="808784296">
          <w:marLeft w:val="480"/>
          <w:marRight w:val="0"/>
          <w:marTop w:val="0"/>
          <w:marBottom w:val="0"/>
          <w:divBdr>
            <w:top w:val="none" w:sz="0" w:space="0" w:color="auto"/>
            <w:left w:val="none" w:sz="0" w:space="0" w:color="auto"/>
            <w:bottom w:val="none" w:sz="0" w:space="0" w:color="auto"/>
            <w:right w:val="none" w:sz="0" w:space="0" w:color="auto"/>
          </w:divBdr>
        </w:div>
        <w:div w:id="1649701761">
          <w:marLeft w:val="480"/>
          <w:marRight w:val="0"/>
          <w:marTop w:val="0"/>
          <w:marBottom w:val="0"/>
          <w:divBdr>
            <w:top w:val="none" w:sz="0" w:space="0" w:color="auto"/>
            <w:left w:val="none" w:sz="0" w:space="0" w:color="auto"/>
            <w:bottom w:val="none" w:sz="0" w:space="0" w:color="auto"/>
            <w:right w:val="none" w:sz="0" w:space="0" w:color="auto"/>
          </w:divBdr>
        </w:div>
        <w:div w:id="1126895172">
          <w:marLeft w:val="480"/>
          <w:marRight w:val="0"/>
          <w:marTop w:val="0"/>
          <w:marBottom w:val="0"/>
          <w:divBdr>
            <w:top w:val="none" w:sz="0" w:space="0" w:color="auto"/>
            <w:left w:val="none" w:sz="0" w:space="0" w:color="auto"/>
            <w:bottom w:val="none" w:sz="0" w:space="0" w:color="auto"/>
            <w:right w:val="none" w:sz="0" w:space="0" w:color="auto"/>
          </w:divBdr>
        </w:div>
        <w:div w:id="1639652295">
          <w:marLeft w:val="480"/>
          <w:marRight w:val="0"/>
          <w:marTop w:val="0"/>
          <w:marBottom w:val="0"/>
          <w:divBdr>
            <w:top w:val="none" w:sz="0" w:space="0" w:color="auto"/>
            <w:left w:val="none" w:sz="0" w:space="0" w:color="auto"/>
            <w:bottom w:val="none" w:sz="0" w:space="0" w:color="auto"/>
            <w:right w:val="none" w:sz="0" w:space="0" w:color="auto"/>
          </w:divBdr>
        </w:div>
        <w:div w:id="1053386183">
          <w:marLeft w:val="480"/>
          <w:marRight w:val="0"/>
          <w:marTop w:val="0"/>
          <w:marBottom w:val="0"/>
          <w:divBdr>
            <w:top w:val="none" w:sz="0" w:space="0" w:color="auto"/>
            <w:left w:val="none" w:sz="0" w:space="0" w:color="auto"/>
            <w:bottom w:val="none" w:sz="0" w:space="0" w:color="auto"/>
            <w:right w:val="none" w:sz="0" w:space="0" w:color="auto"/>
          </w:divBdr>
        </w:div>
        <w:div w:id="1020203278">
          <w:marLeft w:val="480"/>
          <w:marRight w:val="0"/>
          <w:marTop w:val="0"/>
          <w:marBottom w:val="0"/>
          <w:divBdr>
            <w:top w:val="none" w:sz="0" w:space="0" w:color="auto"/>
            <w:left w:val="none" w:sz="0" w:space="0" w:color="auto"/>
            <w:bottom w:val="none" w:sz="0" w:space="0" w:color="auto"/>
            <w:right w:val="none" w:sz="0" w:space="0" w:color="auto"/>
          </w:divBdr>
        </w:div>
        <w:div w:id="1175652457">
          <w:marLeft w:val="480"/>
          <w:marRight w:val="0"/>
          <w:marTop w:val="0"/>
          <w:marBottom w:val="0"/>
          <w:divBdr>
            <w:top w:val="none" w:sz="0" w:space="0" w:color="auto"/>
            <w:left w:val="none" w:sz="0" w:space="0" w:color="auto"/>
            <w:bottom w:val="none" w:sz="0" w:space="0" w:color="auto"/>
            <w:right w:val="none" w:sz="0" w:space="0" w:color="auto"/>
          </w:divBdr>
        </w:div>
        <w:div w:id="869223357">
          <w:marLeft w:val="480"/>
          <w:marRight w:val="0"/>
          <w:marTop w:val="0"/>
          <w:marBottom w:val="0"/>
          <w:divBdr>
            <w:top w:val="none" w:sz="0" w:space="0" w:color="auto"/>
            <w:left w:val="none" w:sz="0" w:space="0" w:color="auto"/>
            <w:bottom w:val="none" w:sz="0" w:space="0" w:color="auto"/>
            <w:right w:val="none" w:sz="0" w:space="0" w:color="auto"/>
          </w:divBdr>
        </w:div>
        <w:div w:id="828982763">
          <w:marLeft w:val="480"/>
          <w:marRight w:val="0"/>
          <w:marTop w:val="0"/>
          <w:marBottom w:val="0"/>
          <w:divBdr>
            <w:top w:val="none" w:sz="0" w:space="0" w:color="auto"/>
            <w:left w:val="none" w:sz="0" w:space="0" w:color="auto"/>
            <w:bottom w:val="none" w:sz="0" w:space="0" w:color="auto"/>
            <w:right w:val="none" w:sz="0" w:space="0" w:color="auto"/>
          </w:divBdr>
        </w:div>
        <w:div w:id="1892109588">
          <w:marLeft w:val="480"/>
          <w:marRight w:val="0"/>
          <w:marTop w:val="0"/>
          <w:marBottom w:val="0"/>
          <w:divBdr>
            <w:top w:val="none" w:sz="0" w:space="0" w:color="auto"/>
            <w:left w:val="none" w:sz="0" w:space="0" w:color="auto"/>
            <w:bottom w:val="none" w:sz="0" w:space="0" w:color="auto"/>
            <w:right w:val="none" w:sz="0" w:space="0" w:color="auto"/>
          </w:divBdr>
        </w:div>
        <w:div w:id="106707484">
          <w:marLeft w:val="480"/>
          <w:marRight w:val="0"/>
          <w:marTop w:val="0"/>
          <w:marBottom w:val="0"/>
          <w:divBdr>
            <w:top w:val="none" w:sz="0" w:space="0" w:color="auto"/>
            <w:left w:val="none" w:sz="0" w:space="0" w:color="auto"/>
            <w:bottom w:val="none" w:sz="0" w:space="0" w:color="auto"/>
            <w:right w:val="none" w:sz="0" w:space="0" w:color="auto"/>
          </w:divBdr>
        </w:div>
      </w:divsChild>
    </w:div>
    <w:div w:id="1570264576">
      <w:bodyDiv w:val="1"/>
      <w:marLeft w:val="0"/>
      <w:marRight w:val="0"/>
      <w:marTop w:val="0"/>
      <w:marBottom w:val="0"/>
      <w:divBdr>
        <w:top w:val="none" w:sz="0" w:space="0" w:color="auto"/>
        <w:left w:val="none" w:sz="0" w:space="0" w:color="auto"/>
        <w:bottom w:val="none" w:sz="0" w:space="0" w:color="auto"/>
        <w:right w:val="none" w:sz="0" w:space="0" w:color="auto"/>
      </w:divBdr>
    </w:div>
    <w:div w:id="1577202550">
      <w:bodyDiv w:val="1"/>
      <w:marLeft w:val="0"/>
      <w:marRight w:val="0"/>
      <w:marTop w:val="0"/>
      <w:marBottom w:val="0"/>
      <w:divBdr>
        <w:top w:val="none" w:sz="0" w:space="0" w:color="auto"/>
        <w:left w:val="none" w:sz="0" w:space="0" w:color="auto"/>
        <w:bottom w:val="none" w:sz="0" w:space="0" w:color="auto"/>
        <w:right w:val="none" w:sz="0" w:space="0" w:color="auto"/>
      </w:divBdr>
    </w:div>
    <w:div w:id="1588345539">
      <w:bodyDiv w:val="1"/>
      <w:marLeft w:val="0"/>
      <w:marRight w:val="0"/>
      <w:marTop w:val="0"/>
      <w:marBottom w:val="0"/>
      <w:divBdr>
        <w:top w:val="none" w:sz="0" w:space="0" w:color="auto"/>
        <w:left w:val="none" w:sz="0" w:space="0" w:color="auto"/>
        <w:bottom w:val="none" w:sz="0" w:space="0" w:color="auto"/>
        <w:right w:val="none" w:sz="0" w:space="0" w:color="auto"/>
      </w:divBdr>
    </w:div>
    <w:div w:id="1589194738">
      <w:bodyDiv w:val="1"/>
      <w:marLeft w:val="0"/>
      <w:marRight w:val="0"/>
      <w:marTop w:val="0"/>
      <w:marBottom w:val="0"/>
      <w:divBdr>
        <w:top w:val="none" w:sz="0" w:space="0" w:color="auto"/>
        <w:left w:val="none" w:sz="0" w:space="0" w:color="auto"/>
        <w:bottom w:val="none" w:sz="0" w:space="0" w:color="auto"/>
        <w:right w:val="none" w:sz="0" w:space="0" w:color="auto"/>
      </w:divBdr>
    </w:div>
    <w:div w:id="1591354048">
      <w:bodyDiv w:val="1"/>
      <w:marLeft w:val="0"/>
      <w:marRight w:val="0"/>
      <w:marTop w:val="0"/>
      <w:marBottom w:val="0"/>
      <w:divBdr>
        <w:top w:val="none" w:sz="0" w:space="0" w:color="auto"/>
        <w:left w:val="none" w:sz="0" w:space="0" w:color="auto"/>
        <w:bottom w:val="none" w:sz="0" w:space="0" w:color="auto"/>
        <w:right w:val="none" w:sz="0" w:space="0" w:color="auto"/>
      </w:divBdr>
    </w:div>
    <w:div w:id="1595362725">
      <w:bodyDiv w:val="1"/>
      <w:marLeft w:val="0"/>
      <w:marRight w:val="0"/>
      <w:marTop w:val="0"/>
      <w:marBottom w:val="0"/>
      <w:divBdr>
        <w:top w:val="none" w:sz="0" w:space="0" w:color="auto"/>
        <w:left w:val="none" w:sz="0" w:space="0" w:color="auto"/>
        <w:bottom w:val="none" w:sz="0" w:space="0" w:color="auto"/>
        <w:right w:val="none" w:sz="0" w:space="0" w:color="auto"/>
      </w:divBdr>
    </w:div>
    <w:div w:id="1597513653">
      <w:bodyDiv w:val="1"/>
      <w:marLeft w:val="0"/>
      <w:marRight w:val="0"/>
      <w:marTop w:val="0"/>
      <w:marBottom w:val="0"/>
      <w:divBdr>
        <w:top w:val="none" w:sz="0" w:space="0" w:color="auto"/>
        <w:left w:val="none" w:sz="0" w:space="0" w:color="auto"/>
        <w:bottom w:val="none" w:sz="0" w:space="0" w:color="auto"/>
        <w:right w:val="none" w:sz="0" w:space="0" w:color="auto"/>
      </w:divBdr>
    </w:div>
    <w:div w:id="1598099688">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02375833">
      <w:bodyDiv w:val="1"/>
      <w:marLeft w:val="0"/>
      <w:marRight w:val="0"/>
      <w:marTop w:val="0"/>
      <w:marBottom w:val="0"/>
      <w:divBdr>
        <w:top w:val="none" w:sz="0" w:space="0" w:color="auto"/>
        <w:left w:val="none" w:sz="0" w:space="0" w:color="auto"/>
        <w:bottom w:val="none" w:sz="0" w:space="0" w:color="auto"/>
        <w:right w:val="none" w:sz="0" w:space="0" w:color="auto"/>
      </w:divBdr>
      <w:divsChild>
        <w:div w:id="999191626">
          <w:marLeft w:val="480"/>
          <w:marRight w:val="0"/>
          <w:marTop w:val="0"/>
          <w:marBottom w:val="0"/>
          <w:divBdr>
            <w:top w:val="none" w:sz="0" w:space="0" w:color="auto"/>
            <w:left w:val="none" w:sz="0" w:space="0" w:color="auto"/>
            <w:bottom w:val="none" w:sz="0" w:space="0" w:color="auto"/>
            <w:right w:val="none" w:sz="0" w:space="0" w:color="auto"/>
          </w:divBdr>
        </w:div>
        <w:div w:id="1927686134">
          <w:marLeft w:val="480"/>
          <w:marRight w:val="0"/>
          <w:marTop w:val="0"/>
          <w:marBottom w:val="0"/>
          <w:divBdr>
            <w:top w:val="none" w:sz="0" w:space="0" w:color="auto"/>
            <w:left w:val="none" w:sz="0" w:space="0" w:color="auto"/>
            <w:bottom w:val="none" w:sz="0" w:space="0" w:color="auto"/>
            <w:right w:val="none" w:sz="0" w:space="0" w:color="auto"/>
          </w:divBdr>
        </w:div>
        <w:div w:id="373627793">
          <w:marLeft w:val="480"/>
          <w:marRight w:val="0"/>
          <w:marTop w:val="0"/>
          <w:marBottom w:val="0"/>
          <w:divBdr>
            <w:top w:val="none" w:sz="0" w:space="0" w:color="auto"/>
            <w:left w:val="none" w:sz="0" w:space="0" w:color="auto"/>
            <w:bottom w:val="none" w:sz="0" w:space="0" w:color="auto"/>
            <w:right w:val="none" w:sz="0" w:space="0" w:color="auto"/>
          </w:divBdr>
        </w:div>
        <w:div w:id="364065355">
          <w:marLeft w:val="480"/>
          <w:marRight w:val="0"/>
          <w:marTop w:val="0"/>
          <w:marBottom w:val="0"/>
          <w:divBdr>
            <w:top w:val="none" w:sz="0" w:space="0" w:color="auto"/>
            <w:left w:val="none" w:sz="0" w:space="0" w:color="auto"/>
            <w:bottom w:val="none" w:sz="0" w:space="0" w:color="auto"/>
            <w:right w:val="none" w:sz="0" w:space="0" w:color="auto"/>
          </w:divBdr>
        </w:div>
        <w:div w:id="2142531900">
          <w:marLeft w:val="480"/>
          <w:marRight w:val="0"/>
          <w:marTop w:val="0"/>
          <w:marBottom w:val="0"/>
          <w:divBdr>
            <w:top w:val="none" w:sz="0" w:space="0" w:color="auto"/>
            <w:left w:val="none" w:sz="0" w:space="0" w:color="auto"/>
            <w:bottom w:val="none" w:sz="0" w:space="0" w:color="auto"/>
            <w:right w:val="none" w:sz="0" w:space="0" w:color="auto"/>
          </w:divBdr>
        </w:div>
        <w:div w:id="1164904093">
          <w:marLeft w:val="480"/>
          <w:marRight w:val="0"/>
          <w:marTop w:val="0"/>
          <w:marBottom w:val="0"/>
          <w:divBdr>
            <w:top w:val="none" w:sz="0" w:space="0" w:color="auto"/>
            <w:left w:val="none" w:sz="0" w:space="0" w:color="auto"/>
            <w:bottom w:val="none" w:sz="0" w:space="0" w:color="auto"/>
            <w:right w:val="none" w:sz="0" w:space="0" w:color="auto"/>
          </w:divBdr>
        </w:div>
        <w:div w:id="819035689">
          <w:marLeft w:val="480"/>
          <w:marRight w:val="0"/>
          <w:marTop w:val="0"/>
          <w:marBottom w:val="0"/>
          <w:divBdr>
            <w:top w:val="none" w:sz="0" w:space="0" w:color="auto"/>
            <w:left w:val="none" w:sz="0" w:space="0" w:color="auto"/>
            <w:bottom w:val="none" w:sz="0" w:space="0" w:color="auto"/>
            <w:right w:val="none" w:sz="0" w:space="0" w:color="auto"/>
          </w:divBdr>
        </w:div>
        <w:div w:id="316881611">
          <w:marLeft w:val="480"/>
          <w:marRight w:val="0"/>
          <w:marTop w:val="0"/>
          <w:marBottom w:val="0"/>
          <w:divBdr>
            <w:top w:val="none" w:sz="0" w:space="0" w:color="auto"/>
            <w:left w:val="none" w:sz="0" w:space="0" w:color="auto"/>
            <w:bottom w:val="none" w:sz="0" w:space="0" w:color="auto"/>
            <w:right w:val="none" w:sz="0" w:space="0" w:color="auto"/>
          </w:divBdr>
        </w:div>
        <w:div w:id="408313551">
          <w:marLeft w:val="480"/>
          <w:marRight w:val="0"/>
          <w:marTop w:val="0"/>
          <w:marBottom w:val="0"/>
          <w:divBdr>
            <w:top w:val="none" w:sz="0" w:space="0" w:color="auto"/>
            <w:left w:val="none" w:sz="0" w:space="0" w:color="auto"/>
            <w:bottom w:val="none" w:sz="0" w:space="0" w:color="auto"/>
            <w:right w:val="none" w:sz="0" w:space="0" w:color="auto"/>
          </w:divBdr>
        </w:div>
        <w:div w:id="1553418217">
          <w:marLeft w:val="480"/>
          <w:marRight w:val="0"/>
          <w:marTop w:val="0"/>
          <w:marBottom w:val="0"/>
          <w:divBdr>
            <w:top w:val="none" w:sz="0" w:space="0" w:color="auto"/>
            <w:left w:val="none" w:sz="0" w:space="0" w:color="auto"/>
            <w:bottom w:val="none" w:sz="0" w:space="0" w:color="auto"/>
            <w:right w:val="none" w:sz="0" w:space="0" w:color="auto"/>
          </w:divBdr>
        </w:div>
        <w:div w:id="1405762792">
          <w:marLeft w:val="480"/>
          <w:marRight w:val="0"/>
          <w:marTop w:val="0"/>
          <w:marBottom w:val="0"/>
          <w:divBdr>
            <w:top w:val="none" w:sz="0" w:space="0" w:color="auto"/>
            <w:left w:val="none" w:sz="0" w:space="0" w:color="auto"/>
            <w:bottom w:val="none" w:sz="0" w:space="0" w:color="auto"/>
            <w:right w:val="none" w:sz="0" w:space="0" w:color="auto"/>
          </w:divBdr>
        </w:div>
        <w:div w:id="626468907">
          <w:marLeft w:val="480"/>
          <w:marRight w:val="0"/>
          <w:marTop w:val="0"/>
          <w:marBottom w:val="0"/>
          <w:divBdr>
            <w:top w:val="none" w:sz="0" w:space="0" w:color="auto"/>
            <w:left w:val="none" w:sz="0" w:space="0" w:color="auto"/>
            <w:bottom w:val="none" w:sz="0" w:space="0" w:color="auto"/>
            <w:right w:val="none" w:sz="0" w:space="0" w:color="auto"/>
          </w:divBdr>
        </w:div>
        <w:div w:id="238565467">
          <w:marLeft w:val="480"/>
          <w:marRight w:val="0"/>
          <w:marTop w:val="0"/>
          <w:marBottom w:val="0"/>
          <w:divBdr>
            <w:top w:val="none" w:sz="0" w:space="0" w:color="auto"/>
            <w:left w:val="none" w:sz="0" w:space="0" w:color="auto"/>
            <w:bottom w:val="none" w:sz="0" w:space="0" w:color="auto"/>
            <w:right w:val="none" w:sz="0" w:space="0" w:color="auto"/>
          </w:divBdr>
        </w:div>
        <w:div w:id="55125134">
          <w:marLeft w:val="480"/>
          <w:marRight w:val="0"/>
          <w:marTop w:val="0"/>
          <w:marBottom w:val="0"/>
          <w:divBdr>
            <w:top w:val="none" w:sz="0" w:space="0" w:color="auto"/>
            <w:left w:val="none" w:sz="0" w:space="0" w:color="auto"/>
            <w:bottom w:val="none" w:sz="0" w:space="0" w:color="auto"/>
            <w:right w:val="none" w:sz="0" w:space="0" w:color="auto"/>
          </w:divBdr>
        </w:div>
        <w:div w:id="1971016205">
          <w:marLeft w:val="480"/>
          <w:marRight w:val="0"/>
          <w:marTop w:val="0"/>
          <w:marBottom w:val="0"/>
          <w:divBdr>
            <w:top w:val="none" w:sz="0" w:space="0" w:color="auto"/>
            <w:left w:val="none" w:sz="0" w:space="0" w:color="auto"/>
            <w:bottom w:val="none" w:sz="0" w:space="0" w:color="auto"/>
            <w:right w:val="none" w:sz="0" w:space="0" w:color="auto"/>
          </w:divBdr>
        </w:div>
        <w:div w:id="1481387766">
          <w:marLeft w:val="480"/>
          <w:marRight w:val="0"/>
          <w:marTop w:val="0"/>
          <w:marBottom w:val="0"/>
          <w:divBdr>
            <w:top w:val="none" w:sz="0" w:space="0" w:color="auto"/>
            <w:left w:val="none" w:sz="0" w:space="0" w:color="auto"/>
            <w:bottom w:val="none" w:sz="0" w:space="0" w:color="auto"/>
            <w:right w:val="none" w:sz="0" w:space="0" w:color="auto"/>
          </w:divBdr>
        </w:div>
        <w:div w:id="969549547">
          <w:marLeft w:val="480"/>
          <w:marRight w:val="0"/>
          <w:marTop w:val="0"/>
          <w:marBottom w:val="0"/>
          <w:divBdr>
            <w:top w:val="none" w:sz="0" w:space="0" w:color="auto"/>
            <w:left w:val="none" w:sz="0" w:space="0" w:color="auto"/>
            <w:bottom w:val="none" w:sz="0" w:space="0" w:color="auto"/>
            <w:right w:val="none" w:sz="0" w:space="0" w:color="auto"/>
          </w:divBdr>
        </w:div>
        <w:div w:id="353383140">
          <w:marLeft w:val="480"/>
          <w:marRight w:val="0"/>
          <w:marTop w:val="0"/>
          <w:marBottom w:val="0"/>
          <w:divBdr>
            <w:top w:val="none" w:sz="0" w:space="0" w:color="auto"/>
            <w:left w:val="none" w:sz="0" w:space="0" w:color="auto"/>
            <w:bottom w:val="none" w:sz="0" w:space="0" w:color="auto"/>
            <w:right w:val="none" w:sz="0" w:space="0" w:color="auto"/>
          </w:divBdr>
        </w:div>
        <w:div w:id="1903445447">
          <w:marLeft w:val="480"/>
          <w:marRight w:val="0"/>
          <w:marTop w:val="0"/>
          <w:marBottom w:val="0"/>
          <w:divBdr>
            <w:top w:val="none" w:sz="0" w:space="0" w:color="auto"/>
            <w:left w:val="none" w:sz="0" w:space="0" w:color="auto"/>
            <w:bottom w:val="none" w:sz="0" w:space="0" w:color="auto"/>
            <w:right w:val="none" w:sz="0" w:space="0" w:color="auto"/>
          </w:divBdr>
        </w:div>
        <w:div w:id="40402165">
          <w:marLeft w:val="480"/>
          <w:marRight w:val="0"/>
          <w:marTop w:val="0"/>
          <w:marBottom w:val="0"/>
          <w:divBdr>
            <w:top w:val="none" w:sz="0" w:space="0" w:color="auto"/>
            <w:left w:val="none" w:sz="0" w:space="0" w:color="auto"/>
            <w:bottom w:val="none" w:sz="0" w:space="0" w:color="auto"/>
            <w:right w:val="none" w:sz="0" w:space="0" w:color="auto"/>
          </w:divBdr>
        </w:div>
        <w:div w:id="1746687276">
          <w:marLeft w:val="480"/>
          <w:marRight w:val="0"/>
          <w:marTop w:val="0"/>
          <w:marBottom w:val="0"/>
          <w:divBdr>
            <w:top w:val="none" w:sz="0" w:space="0" w:color="auto"/>
            <w:left w:val="none" w:sz="0" w:space="0" w:color="auto"/>
            <w:bottom w:val="none" w:sz="0" w:space="0" w:color="auto"/>
            <w:right w:val="none" w:sz="0" w:space="0" w:color="auto"/>
          </w:divBdr>
        </w:div>
        <w:div w:id="570123234">
          <w:marLeft w:val="480"/>
          <w:marRight w:val="0"/>
          <w:marTop w:val="0"/>
          <w:marBottom w:val="0"/>
          <w:divBdr>
            <w:top w:val="none" w:sz="0" w:space="0" w:color="auto"/>
            <w:left w:val="none" w:sz="0" w:space="0" w:color="auto"/>
            <w:bottom w:val="none" w:sz="0" w:space="0" w:color="auto"/>
            <w:right w:val="none" w:sz="0" w:space="0" w:color="auto"/>
          </w:divBdr>
        </w:div>
        <w:div w:id="1775902082">
          <w:marLeft w:val="480"/>
          <w:marRight w:val="0"/>
          <w:marTop w:val="0"/>
          <w:marBottom w:val="0"/>
          <w:divBdr>
            <w:top w:val="none" w:sz="0" w:space="0" w:color="auto"/>
            <w:left w:val="none" w:sz="0" w:space="0" w:color="auto"/>
            <w:bottom w:val="none" w:sz="0" w:space="0" w:color="auto"/>
            <w:right w:val="none" w:sz="0" w:space="0" w:color="auto"/>
          </w:divBdr>
        </w:div>
        <w:div w:id="46611209">
          <w:marLeft w:val="480"/>
          <w:marRight w:val="0"/>
          <w:marTop w:val="0"/>
          <w:marBottom w:val="0"/>
          <w:divBdr>
            <w:top w:val="none" w:sz="0" w:space="0" w:color="auto"/>
            <w:left w:val="none" w:sz="0" w:space="0" w:color="auto"/>
            <w:bottom w:val="none" w:sz="0" w:space="0" w:color="auto"/>
            <w:right w:val="none" w:sz="0" w:space="0" w:color="auto"/>
          </w:divBdr>
        </w:div>
        <w:div w:id="1803842052">
          <w:marLeft w:val="480"/>
          <w:marRight w:val="0"/>
          <w:marTop w:val="0"/>
          <w:marBottom w:val="0"/>
          <w:divBdr>
            <w:top w:val="none" w:sz="0" w:space="0" w:color="auto"/>
            <w:left w:val="none" w:sz="0" w:space="0" w:color="auto"/>
            <w:bottom w:val="none" w:sz="0" w:space="0" w:color="auto"/>
            <w:right w:val="none" w:sz="0" w:space="0" w:color="auto"/>
          </w:divBdr>
        </w:div>
        <w:div w:id="1013341583">
          <w:marLeft w:val="480"/>
          <w:marRight w:val="0"/>
          <w:marTop w:val="0"/>
          <w:marBottom w:val="0"/>
          <w:divBdr>
            <w:top w:val="none" w:sz="0" w:space="0" w:color="auto"/>
            <w:left w:val="none" w:sz="0" w:space="0" w:color="auto"/>
            <w:bottom w:val="none" w:sz="0" w:space="0" w:color="auto"/>
            <w:right w:val="none" w:sz="0" w:space="0" w:color="auto"/>
          </w:divBdr>
        </w:div>
        <w:div w:id="1714191228">
          <w:marLeft w:val="480"/>
          <w:marRight w:val="0"/>
          <w:marTop w:val="0"/>
          <w:marBottom w:val="0"/>
          <w:divBdr>
            <w:top w:val="none" w:sz="0" w:space="0" w:color="auto"/>
            <w:left w:val="none" w:sz="0" w:space="0" w:color="auto"/>
            <w:bottom w:val="none" w:sz="0" w:space="0" w:color="auto"/>
            <w:right w:val="none" w:sz="0" w:space="0" w:color="auto"/>
          </w:divBdr>
        </w:div>
        <w:div w:id="1639384286">
          <w:marLeft w:val="480"/>
          <w:marRight w:val="0"/>
          <w:marTop w:val="0"/>
          <w:marBottom w:val="0"/>
          <w:divBdr>
            <w:top w:val="none" w:sz="0" w:space="0" w:color="auto"/>
            <w:left w:val="none" w:sz="0" w:space="0" w:color="auto"/>
            <w:bottom w:val="none" w:sz="0" w:space="0" w:color="auto"/>
            <w:right w:val="none" w:sz="0" w:space="0" w:color="auto"/>
          </w:divBdr>
        </w:div>
        <w:div w:id="874271593">
          <w:marLeft w:val="480"/>
          <w:marRight w:val="0"/>
          <w:marTop w:val="0"/>
          <w:marBottom w:val="0"/>
          <w:divBdr>
            <w:top w:val="none" w:sz="0" w:space="0" w:color="auto"/>
            <w:left w:val="none" w:sz="0" w:space="0" w:color="auto"/>
            <w:bottom w:val="none" w:sz="0" w:space="0" w:color="auto"/>
            <w:right w:val="none" w:sz="0" w:space="0" w:color="auto"/>
          </w:divBdr>
        </w:div>
        <w:div w:id="2003778492">
          <w:marLeft w:val="480"/>
          <w:marRight w:val="0"/>
          <w:marTop w:val="0"/>
          <w:marBottom w:val="0"/>
          <w:divBdr>
            <w:top w:val="none" w:sz="0" w:space="0" w:color="auto"/>
            <w:left w:val="none" w:sz="0" w:space="0" w:color="auto"/>
            <w:bottom w:val="none" w:sz="0" w:space="0" w:color="auto"/>
            <w:right w:val="none" w:sz="0" w:space="0" w:color="auto"/>
          </w:divBdr>
        </w:div>
        <w:div w:id="689913358">
          <w:marLeft w:val="480"/>
          <w:marRight w:val="0"/>
          <w:marTop w:val="0"/>
          <w:marBottom w:val="0"/>
          <w:divBdr>
            <w:top w:val="none" w:sz="0" w:space="0" w:color="auto"/>
            <w:left w:val="none" w:sz="0" w:space="0" w:color="auto"/>
            <w:bottom w:val="none" w:sz="0" w:space="0" w:color="auto"/>
            <w:right w:val="none" w:sz="0" w:space="0" w:color="auto"/>
          </w:divBdr>
        </w:div>
        <w:div w:id="795030687">
          <w:marLeft w:val="480"/>
          <w:marRight w:val="0"/>
          <w:marTop w:val="0"/>
          <w:marBottom w:val="0"/>
          <w:divBdr>
            <w:top w:val="none" w:sz="0" w:space="0" w:color="auto"/>
            <w:left w:val="none" w:sz="0" w:space="0" w:color="auto"/>
            <w:bottom w:val="none" w:sz="0" w:space="0" w:color="auto"/>
            <w:right w:val="none" w:sz="0" w:space="0" w:color="auto"/>
          </w:divBdr>
        </w:div>
        <w:div w:id="1463424585">
          <w:marLeft w:val="480"/>
          <w:marRight w:val="0"/>
          <w:marTop w:val="0"/>
          <w:marBottom w:val="0"/>
          <w:divBdr>
            <w:top w:val="none" w:sz="0" w:space="0" w:color="auto"/>
            <w:left w:val="none" w:sz="0" w:space="0" w:color="auto"/>
            <w:bottom w:val="none" w:sz="0" w:space="0" w:color="auto"/>
            <w:right w:val="none" w:sz="0" w:space="0" w:color="auto"/>
          </w:divBdr>
        </w:div>
        <w:div w:id="2060979710">
          <w:marLeft w:val="480"/>
          <w:marRight w:val="0"/>
          <w:marTop w:val="0"/>
          <w:marBottom w:val="0"/>
          <w:divBdr>
            <w:top w:val="none" w:sz="0" w:space="0" w:color="auto"/>
            <w:left w:val="none" w:sz="0" w:space="0" w:color="auto"/>
            <w:bottom w:val="none" w:sz="0" w:space="0" w:color="auto"/>
            <w:right w:val="none" w:sz="0" w:space="0" w:color="auto"/>
          </w:divBdr>
        </w:div>
      </w:divsChild>
    </w:div>
    <w:div w:id="1605071197">
      <w:bodyDiv w:val="1"/>
      <w:marLeft w:val="0"/>
      <w:marRight w:val="0"/>
      <w:marTop w:val="0"/>
      <w:marBottom w:val="0"/>
      <w:divBdr>
        <w:top w:val="none" w:sz="0" w:space="0" w:color="auto"/>
        <w:left w:val="none" w:sz="0" w:space="0" w:color="auto"/>
        <w:bottom w:val="none" w:sz="0" w:space="0" w:color="auto"/>
        <w:right w:val="none" w:sz="0" w:space="0" w:color="auto"/>
      </w:divBdr>
      <w:divsChild>
        <w:div w:id="1868179165">
          <w:marLeft w:val="480"/>
          <w:marRight w:val="0"/>
          <w:marTop w:val="0"/>
          <w:marBottom w:val="0"/>
          <w:divBdr>
            <w:top w:val="none" w:sz="0" w:space="0" w:color="auto"/>
            <w:left w:val="none" w:sz="0" w:space="0" w:color="auto"/>
            <w:bottom w:val="none" w:sz="0" w:space="0" w:color="auto"/>
            <w:right w:val="none" w:sz="0" w:space="0" w:color="auto"/>
          </w:divBdr>
        </w:div>
        <w:div w:id="1981955891">
          <w:marLeft w:val="480"/>
          <w:marRight w:val="0"/>
          <w:marTop w:val="0"/>
          <w:marBottom w:val="0"/>
          <w:divBdr>
            <w:top w:val="none" w:sz="0" w:space="0" w:color="auto"/>
            <w:left w:val="none" w:sz="0" w:space="0" w:color="auto"/>
            <w:bottom w:val="none" w:sz="0" w:space="0" w:color="auto"/>
            <w:right w:val="none" w:sz="0" w:space="0" w:color="auto"/>
          </w:divBdr>
        </w:div>
        <w:div w:id="474419045">
          <w:marLeft w:val="480"/>
          <w:marRight w:val="0"/>
          <w:marTop w:val="0"/>
          <w:marBottom w:val="0"/>
          <w:divBdr>
            <w:top w:val="none" w:sz="0" w:space="0" w:color="auto"/>
            <w:left w:val="none" w:sz="0" w:space="0" w:color="auto"/>
            <w:bottom w:val="none" w:sz="0" w:space="0" w:color="auto"/>
            <w:right w:val="none" w:sz="0" w:space="0" w:color="auto"/>
          </w:divBdr>
        </w:div>
        <w:div w:id="495264816">
          <w:marLeft w:val="480"/>
          <w:marRight w:val="0"/>
          <w:marTop w:val="0"/>
          <w:marBottom w:val="0"/>
          <w:divBdr>
            <w:top w:val="none" w:sz="0" w:space="0" w:color="auto"/>
            <w:left w:val="none" w:sz="0" w:space="0" w:color="auto"/>
            <w:bottom w:val="none" w:sz="0" w:space="0" w:color="auto"/>
            <w:right w:val="none" w:sz="0" w:space="0" w:color="auto"/>
          </w:divBdr>
        </w:div>
        <w:div w:id="1415470384">
          <w:marLeft w:val="480"/>
          <w:marRight w:val="0"/>
          <w:marTop w:val="0"/>
          <w:marBottom w:val="0"/>
          <w:divBdr>
            <w:top w:val="none" w:sz="0" w:space="0" w:color="auto"/>
            <w:left w:val="none" w:sz="0" w:space="0" w:color="auto"/>
            <w:bottom w:val="none" w:sz="0" w:space="0" w:color="auto"/>
            <w:right w:val="none" w:sz="0" w:space="0" w:color="auto"/>
          </w:divBdr>
        </w:div>
        <w:div w:id="731931462">
          <w:marLeft w:val="480"/>
          <w:marRight w:val="0"/>
          <w:marTop w:val="0"/>
          <w:marBottom w:val="0"/>
          <w:divBdr>
            <w:top w:val="none" w:sz="0" w:space="0" w:color="auto"/>
            <w:left w:val="none" w:sz="0" w:space="0" w:color="auto"/>
            <w:bottom w:val="none" w:sz="0" w:space="0" w:color="auto"/>
            <w:right w:val="none" w:sz="0" w:space="0" w:color="auto"/>
          </w:divBdr>
        </w:div>
        <w:div w:id="278029213">
          <w:marLeft w:val="480"/>
          <w:marRight w:val="0"/>
          <w:marTop w:val="0"/>
          <w:marBottom w:val="0"/>
          <w:divBdr>
            <w:top w:val="none" w:sz="0" w:space="0" w:color="auto"/>
            <w:left w:val="none" w:sz="0" w:space="0" w:color="auto"/>
            <w:bottom w:val="none" w:sz="0" w:space="0" w:color="auto"/>
            <w:right w:val="none" w:sz="0" w:space="0" w:color="auto"/>
          </w:divBdr>
        </w:div>
        <w:div w:id="743798664">
          <w:marLeft w:val="480"/>
          <w:marRight w:val="0"/>
          <w:marTop w:val="0"/>
          <w:marBottom w:val="0"/>
          <w:divBdr>
            <w:top w:val="none" w:sz="0" w:space="0" w:color="auto"/>
            <w:left w:val="none" w:sz="0" w:space="0" w:color="auto"/>
            <w:bottom w:val="none" w:sz="0" w:space="0" w:color="auto"/>
            <w:right w:val="none" w:sz="0" w:space="0" w:color="auto"/>
          </w:divBdr>
        </w:div>
        <w:div w:id="1111976430">
          <w:marLeft w:val="480"/>
          <w:marRight w:val="0"/>
          <w:marTop w:val="0"/>
          <w:marBottom w:val="0"/>
          <w:divBdr>
            <w:top w:val="none" w:sz="0" w:space="0" w:color="auto"/>
            <w:left w:val="none" w:sz="0" w:space="0" w:color="auto"/>
            <w:bottom w:val="none" w:sz="0" w:space="0" w:color="auto"/>
            <w:right w:val="none" w:sz="0" w:space="0" w:color="auto"/>
          </w:divBdr>
        </w:div>
        <w:div w:id="2042823961">
          <w:marLeft w:val="480"/>
          <w:marRight w:val="0"/>
          <w:marTop w:val="0"/>
          <w:marBottom w:val="0"/>
          <w:divBdr>
            <w:top w:val="none" w:sz="0" w:space="0" w:color="auto"/>
            <w:left w:val="none" w:sz="0" w:space="0" w:color="auto"/>
            <w:bottom w:val="none" w:sz="0" w:space="0" w:color="auto"/>
            <w:right w:val="none" w:sz="0" w:space="0" w:color="auto"/>
          </w:divBdr>
        </w:div>
        <w:div w:id="558515112">
          <w:marLeft w:val="480"/>
          <w:marRight w:val="0"/>
          <w:marTop w:val="0"/>
          <w:marBottom w:val="0"/>
          <w:divBdr>
            <w:top w:val="none" w:sz="0" w:space="0" w:color="auto"/>
            <w:left w:val="none" w:sz="0" w:space="0" w:color="auto"/>
            <w:bottom w:val="none" w:sz="0" w:space="0" w:color="auto"/>
            <w:right w:val="none" w:sz="0" w:space="0" w:color="auto"/>
          </w:divBdr>
        </w:div>
        <w:div w:id="482043749">
          <w:marLeft w:val="480"/>
          <w:marRight w:val="0"/>
          <w:marTop w:val="0"/>
          <w:marBottom w:val="0"/>
          <w:divBdr>
            <w:top w:val="none" w:sz="0" w:space="0" w:color="auto"/>
            <w:left w:val="none" w:sz="0" w:space="0" w:color="auto"/>
            <w:bottom w:val="none" w:sz="0" w:space="0" w:color="auto"/>
            <w:right w:val="none" w:sz="0" w:space="0" w:color="auto"/>
          </w:divBdr>
        </w:div>
        <w:div w:id="666707282">
          <w:marLeft w:val="480"/>
          <w:marRight w:val="0"/>
          <w:marTop w:val="0"/>
          <w:marBottom w:val="0"/>
          <w:divBdr>
            <w:top w:val="none" w:sz="0" w:space="0" w:color="auto"/>
            <w:left w:val="none" w:sz="0" w:space="0" w:color="auto"/>
            <w:bottom w:val="none" w:sz="0" w:space="0" w:color="auto"/>
            <w:right w:val="none" w:sz="0" w:space="0" w:color="auto"/>
          </w:divBdr>
        </w:div>
        <w:div w:id="1360547420">
          <w:marLeft w:val="480"/>
          <w:marRight w:val="0"/>
          <w:marTop w:val="0"/>
          <w:marBottom w:val="0"/>
          <w:divBdr>
            <w:top w:val="none" w:sz="0" w:space="0" w:color="auto"/>
            <w:left w:val="none" w:sz="0" w:space="0" w:color="auto"/>
            <w:bottom w:val="none" w:sz="0" w:space="0" w:color="auto"/>
            <w:right w:val="none" w:sz="0" w:space="0" w:color="auto"/>
          </w:divBdr>
        </w:div>
        <w:div w:id="753206604">
          <w:marLeft w:val="480"/>
          <w:marRight w:val="0"/>
          <w:marTop w:val="0"/>
          <w:marBottom w:val="0"/>
          <w:divBdr>
            <w:top w:val="none" w:sz="0" w:space="0" w:color="auto"/>
            <w:left w:val="none" w:sz="0" w:space="0" w:color="auto"/>
            <w:bottom w:val="none" w:sz="0" w:space="0" w:color="auto"/>
            <w:right w:val="none" w:sz="0" w:space="0" w:color="auto"/>
          </w:divBdr>
        </w:div>
        <w:div w:id="1088961056">
          <w:marLeft w:val="480"/>
          <w:marRight w:val="0"/>
          <w:marTop w:val="0"/>
          <w:marBottom w:val="0"/>
          <w:divBdr>
            <w:top w:val="none" w:sz="0" w:space="0" w:color="auto"/>
            <w:left w:val="none" w:sz="0" w:space="0" w:color="auto"/>
            <w:bottom w:val="none" w:sz="0" w:space="0" w:color="auto"/>
            <w:right w:val="none" w:sz="0" w:space="0" w:color="auto"/>
          </w:divBdr>
        </w:div>
        <w:div w:id="2019230269">
          <w:marLeft w:val="480"/>
          <w:marRight w:val="0"/>
          <w:marTop w:val="0"/>
          <w:marBottom w:val="0"/>
          <w:divBdr>
            <w:top w:val="none" w:sz="0" w:space="0" w:color="auto"/>
            <w:left w:val="none" w:sz="0" w:space="0" w:color="auto"/>
            <w:bottom w:val="none" w:sz="0" w:space="0" w:color="auto"/>
            <w:right w:val="none" w:sz="0" w:space="0" w:color="auto"/>
          </w:divBdr>
        </w:div>
        <w:div w:id="1653288333">
          <w:marLeft w:val="480"/>
          <w:marRight w:val="0"/>
          <w:marTop w:val="0"/>
          <w:marBottom w:val="0"/>
          <w:divBdr>
            <w:top w:val="none" w:sz="0" w:space="0" w:color="auto"/>
            <w:left w:val="none" w:sz="0" w:space="0" w:color="auto"/>
            <w:bottom w:val="none" w:sz="0" w:space="0" w:color="auto"/>
            <w:right w:val="none" w:sz="0" w:space="0" w:color="auto"/>
          </w:divBdr>
        </w:div>
        <w:div w:id="320742519">
          <w:marLeft w:val="480"/>
          <w:marRight w:val="0"/>
          <w:marTop w:val="0"/>
          <w:marBottom w:val="0"/>
          <w:divBdr>
            <w:top w:val="none" w:sz="0" w:space="0" w:color="auto"/>
            <w:left w:val="none" w:sz="0" w:space="0" w:color="auto"/>
            <w:bottom w:val="none" w:sz="0" w:space="0" w:color="auto"/>
            <w:right w:val="none" w:sz="0" w:space="0" w:color="auto"/>
          </w:divBdr>
        </w:div>
        <w:div w:id="161547585">
          <w:marLeft w:val="480"/>
          <w:marRight w:val="0"/>
          <w:marTop w:val="0"/>
          <w:marBottom w:val="0"/>
          <w:divBdr>
            <w:top w:val="none" w:sz="0" w:space="0" w:color="auto"/>
            <w:left w:val="none" w:sz="0" w:space="0" w:color="auto"/>
            <w:bottom w:val="none" w:sz="0" w:space="0" w:color="auto"/>
            <w:right w:val="none" w:sz="0" w:space="0" w:color="auto"/>
          </w:divBdr>
        </w:div>
        <w:div w:id="466096426">
          <w:marLeft w:val="480"/>
          <w:marRight w:val="0"/>
          <w:marTop w:val="0"/>
          <w:marBottom w:val="0"/>
          <w:divBdr>
            <w:top w:val="none" w:sz="0" w:space="0" w:color="auto"/>
            <w:left w:val="none" w:sz="0" w:space="0" w:color="auto"/>
            <w:bottom w:val="none" w:sz="0" w:space="0" w:color="auto"/>
            <w:right w:val="none" w:sz="0" w:space="0" w:color="auto"/>
          </w:divBdr>
        </w:div>
        <w:div w:id="56973132">
          <w:marLeft w:val="480"/>
          <w:marRight w:val="0"/>
          <w:marTop w:val="0"/>
          <w:marBottom w:val="0"/>
          <w:divBdr>
            <w:top w:val="none" w:sz="0" w:space="0" w:color="auto"/>
            <w:left w:val="none" w:sz="0" w:space="0" w:color="auto"/>
            <w:bottom w:val="none" w:sz="0" w:space="0" w:color="auto"/>
            <w:right w:val="none" w:sz="0" w:space="0" w:color="auto"/>
          </w:divBdr>
        </w:div>
        <w:div w:id="319699991">
          <w:marLeft w:val="480"/>
          <w:marRight w:val="0"/>
          <w:marTop w:val="0"/>
          <w:marBottom w:val="0"/>
          <w:divBdr>
            <w:top w:val="none" w:sz="0" w:space="0" w:color="auto"/>
            <w:left w:val="none" w:sz="0" w:space="0" w:color="auto"/>
            <w:bottom w:val="none" w:sz="0" w:space="0" w:color="auto"/>
            <w:right w:val="none" w:sz="0" w:space="0" w:color="auto"/>
          </w:divBdr>
        </w:div>
      </w:divsChild>
    </w:div>
    <w:div w:id="1605265291">
      <w:bodyDiv w:val="1"/>
      <w:marLeft w:val="0"/>
      <w:marRight w:val="0"/>
      <w:marTop w:val="0"/>
      <w:marBottom w:val="0"/>
      <w:divBdr>
        <w:top w:val="none" w:sz="0" w:space="0" w:color="auto"/>
        <w:left w:val="none" w:sz="0" w:space="0" w:color="auto"/>
        <w:bottom w:val="none" w:sz="0" w:space="0" w:color="auto"/>
        <w:right w:val="none" w:sz="0" w:space="0" w:color="auto"/>
      </w:divBdr>
    </w:div>
    <w:div w:id="1608661856">
      <w:bodyDiv w:val="1"/>
      <w:marLeft w:val="0"/>
      <w:marRight w:val="0"/>
      <w:marTop w:val="0"/>
      <w:marBottom w:val="0"/>
      <w:divBdr>
        <w:top w:val="none" w:sz="0" w:space="0" w:color="auto"/>
        <w:left w:val="none" w:sz="0" w:space="0" w:color="auto"/>
        <w:bottom w:val="none" w:sz="0" w:space="0" w:color="auto"/>
        <w:right w:val="none" w:sz="0" w:space="0" w:color="auto"/>
      </w:divBdr>
    </w:div>
    <w:div w:id="1613199317">
      <w:bodyDiv w:val="1"/>
      <w:marLeft w:val="0"/>
      <w:marRight w:val="0"/>
      <w:marTop w:val="0"/>
      <w:marBottom w:val="0"/>
      <w:divBdr>
        <w:top w:val="none" w:sz="0" w:space="0" w:color="auto"/>
        <w:left w:val="none" w:sz="0" w:space="0" w:color="auto"/>
        <w:bottom w:val="none" w:sz="0" w:space="0" w:color="auto"/>
        <w:right w:val="none" w:sz="0" w:space="0" w:color="auto"/>
      </w:divBdr>
    </w:div>
    <w:div w:id="1616983520">
      <w:bodyDiv w:val="1"/>
      <w:marLeft w:val="0"/>
      <w:marRight w:val="0"/>
      <w:marTop w:val="0"/>
      <w:marBottom w:val="0"/>
      <w:divBdr>
        <w:top w:val="none" w:sz="0" w:space="0" w:color="auto"/>
        <w:left w:val="none" w:sz="0" w:space="0" w:color="auto"/>
        <w:bottom w:val="none" w:sz="0" w:space="0" w:color="auto"/>
        <w:right w:val="none" w:sz="0" w:space="0" w:color="auto"/>
      </w:divBdr>
    </w:div>
    <w:div w:id="1619725970">
      <w:bodyDiv w:val="1"/>
      <w:marLeft w:val="0"/>
      <w:marRight w:val="0"/>
      <w:marTop w:val="0"/>
      <w:marBottom w:val="0"/>
      <w:divBdr>
        <w:top w:val="none" w:sz="0" w:space="0" w:color="auto"/>
        <w:left w:val="none" w:sz="0" w:space="0" w:color="auto"/>
        <w:bottom w:val="none" w:sz="0" w:space="0" w:color="auto"/>
        <w:right w:val="none" w:sz="0" w:space="0" w:color="auto"/>
      </w:divBdr>
    </w:div>
    <w:div w:id="1621107677">
      <w:bodyDiv w:val="1"/>
      <w:marLeft w:val="0"/>
      <w:marRight w:val="0"/>
      <w:marTop w:val="0"/>
      <w:marBottom w:val="0"/>
      <w:divBdr>
        <w:top w:val="none" w:sz="0" w:space="0" w:color="auto"/>
        <w:left w:val="none" w:sz="0" w:space="0" w:color="auto"/>
        <w:bottom w:val="none" w:sz="0" w:space="0" w:color="auto"/>
        <w:right w:val="none" w:sz="0" w:space="0" w:color="auto"/>
      </w:divBdr>
    </w:div>
    <w:div w:id="1626615931">
      <w:bodyDiv w:val="1"/>
      <w:marLeft w:val="0"/>
      <w:marRight w:val="0"/>
      <w:marTop w:val="0"/>
      <w:marBottom w:val="0"/>
      <w:divBdr>
        <w:top w:val="none" w:sz="0" w:space="0" w:color="auto"/>
        <w:left w:val="none" w:sz="0" w:space="0" w:color="auto"/>
        <w:bottom w:val="none" w:sz="0" w:space="0" w:color="auto"/>
        <w:right w:val="none" w:sz="0" w:space="0" w:color="auto"/>
      </w:divBdr>
      <w:divsChild>
        <w:div w:id="1049064406">
          <w:marLeft w:val="480"/>
          <w:marRight w:val="0"/>
          <w:marTop w:val="0"/>
          <w:marBottom w:val="0"/>
          <w:divBdr>
            <w:top w:val="none" w:sz="0" w:space="0" w:color="auto"/>
            <w:left w:val="none" w:sz="0" w:space="0" w:color="auto"/>
            <w:bottom w:val="none" w:sz="0" w:space="0" w:color="auto"/>
            <w:right w:val="none" w:sz="0" w:space="0" w:color="auto"/>
          </w:divBdr>
        </w:div>
        <w:div w:id="2130581516">
          <w:marLeft w:val="480"/>
          <w:marRight w:val="0"/>
          <w:marTop w:val="0"/>
          <w:marBottom w:val="0"/>
          <w:divBdr>
            <w:top w:val="none" w:sz="0" w:space="0" w:color="auto"/>
            <w:left w:val="none" w:sz="0" w:space="0" w:color="auto"/>
            <w:bottom w:val="none" w:sz="0" w:space="0" w:color="auto"/>
            <w:right w:val="none" w:sz="0" w:space="0" w:color="auto"/>
          </w:divBdr>
        </w:div>
        <w:div w:id="248777687">
          <w:marLeft w:val="480"/>
          <w:marRight w:val="0"/>
          <w:marTop w:val="0"/>
          <w:marBottom w:val="0"/>
          <w:divBdr>
            <w:top w:val="none" w:sz="0" w:space="0" w:color="auto"/>
            <w:left w:val="none" w:sz="0" w:space="0" w:color="auto"/>
            <w:bottom w:val="none" w:sz="0" w:space="0" w:color="auto"/>
            <w:right w:val="none" w:sz="0" w:space="0" w:color="auto"/>
          </w:divBdr>
        </w:div>
        <w:div w:id="1367636224">
          <w:marLeft w:val="480"/>
          <w:marRight w:val="0"/>
          <w:marTop w:val="0"/>
          <w:marBottom w:val="0"/>
          <w:divBdr>
            <w:top w:val="none" w:sz="0" w:space="0" w:color="auto"/>
            <w:left w:val="none" w:sz="0" w:space="0" w:color="auto"/>
            <w:bottom w:val="none" w:sz="0" w:space="0" w:color="auto"/>
            <w:right w:val="none" w:sz="0" w:space="0" w:color="auto"/>
          </w:divBdr>
        </w:div>
        <w:div w:id="321785377">
          <w:marLeft w:val="480"/>
          <w:marRight w:val="0"/>
          <w:marTop w:val="0"/>
          <w:marBottom w:val="0"/>
          <w:divBdr>
            <w:top w:val="none" w:sz="0" w:space="0" w:color="auto"/>
            <w:left w:val="none" w:sz="0" w:space="0" w:color="auto"/>
            <w:bottom w:val="none" w:sz="0" w:space="0" w:color="auto"/>
            <w:right w:val="none" w:sz="0" w:space="0" w:color="auto"/>
          </w:divBdr>
        </w:div>
        <w:div w:id="150102540">
          <w:marLeft w:val="480"/>
          <w:marRight w:val="0"/>
          <w:marTop w:val="0"/>
          <w:marBottom w:val="0"/>
          <w:divBdr>
            <w:top w:val="none" w:sz="0" w:space="0" w:color="auto"/>
            <w:left w:val="none" w:sz="0" w:space="0" w:color="auto"/>
            <w:bottom w:val="none" w:sz="0" w:space="0" w:color="auto"/>
            <w:right w:val="none" w:sz="0" w:space="0" w:color="auto"/>
          </w:divBdr>
        </w:div>
        <w:div w:id="131868533">
          <w:marLeft w:val="480"/>
          <w:marRight w:val="0"/>
          <w:marTop w:val="0"/>
          <w:marBottom w:val="0"/>
          <w:divBdr>
            <w:top w:val="none" w:sz="0" w:space="0" w:color="auto"/>
            <w:left w:val="none" w:sz="0" w:space="0" w:color="auto"/>
            <w:bottom w:val="none" w:sz="0" w:space="0" w:color="auto"/>
            <w:right w:val="none" w:sz="0" w:space="0" w:color="auto"/>
          </w:divBdr>
        </w:div>
        <w:div w:id="959413254">
          <w:marLeft w:val="480"/>
          <w:marRight w:val="0"/>
          <w:marTop w:val="0"/>
          <w:marBottom w:val="0"/>
          <w:divBdr>
            <w:top w:val="none" w:sz="0" w:space="0" w:color="auto"/>
            <w:left w:val="none" w:sz="0" w:space="0" w:color="auto"/>
            <w:bottom w:val="none" w:sz="0" w:space="0" w:color="auto"/>
            <w:right w:val="none" w:sz="0" w:space="0" w:color="auto"/>
          </w:divBdr>
        </w:div>
        <w:div w:id="658311989">
          <w:marLeft w:val="480"/>
          <w:marRight w:val="0"/>
          <w:marTop w:val="0"/>
          <w:marBottom w:val="0"/>
          <w:divBdr>
            <w:top w:val="none" w:sz="0" w:space="0" w:color="auto"/>
            <w:left w:val="none" w:sz="0" w:space="0" w:color="auto"/>
            <w:bottom w:val="none" w:sz="0" w:space="0" w:color="auto"/>
            <w:right w:val="none" w:sz="0" w:space="0" w:color="auto"/>
          </w:divBdr>
        </w:div>
        <w:div w:id="77992711">
          <w:marLeft w:val="480"/>
          <w:marRight w:val="0"/>
          <w:marTop w:val="0"/>
          <w:marBottom w:val="0"/>
          <w:divBdr>
            <w:top w:val="none" w:sz="0" w:space="0" w:color="auto"/>
            <w:left w:val="none" w:sz="0" w:space="0" w:color="auto"/>
            <w:bottom w:val="none" w:sz="0" w:space="0" w:color="auto"/>
            <w:right w:val="none" w:sz="0" w:space="0" w:color="auto"/>
          </w:divBdr>
        </w:div>
        <w:div w:id="1896118111">
          <w:marLeft w:val="480"/>
          <w:marRight w:val="0"/>
          <w:marTop w:val="0"/>
          <w:marBottom w:val="0"/>
          <w:divBdr>
            <w:top w:val="none" w:sz="0" w:space="0" w:color="auto"/>
            <w:left w:val="none" w:sz="0" w:space="0" w:color="auto"/>
            <w:bottom w:val="none" w:sz="0" w:space="0" w:color="auto"/>
            <w:right w:val="none" w:sz="0" w:space="0" w:color="auto"/>
          </w:divBdr>
        </w:div>
        <w:div w:id="505052729">
          <w:marLeft w:val="480"/>
          <w:marRight w:val="0"/>
          <w:marTop w:val="0"/>
          <w:marBottom w:val="0"/>
          <w:divBdr>
            <w:top w:val="none" w:sz="0" w:space="0" w:color="auto"/>
            <w:left w:val="none" w:sz="0" w:space="0" w:color="auto"/>
            <w:bottom w:val="none" w:sz="0" w:space="0" w:color="auto"/>
            <w:right w:val="none" w:sz="0" w:space="0" w:color="auto"/>
          </w:divBdr>
        </w:div>
        <w:div w:id="2100977796">
          <w:marLeft w:val="480"/>
          <w:marRight w:val="0"/>
          <w:marTop w:val="0"/>
          <w:marBottom w:val="0"/>
          <w:divBdr>
            <w:top w:val="none" w:sz="0" w:space="0" w:color="auto"/>
            <w:left w:val="none" w:sz="0" w:space="0" w:color="auto"/>
            <w:bottom w:val="none" w:sz="0" w:space="0" w:color="auto"/>
            <w:right w:val="none" w:sz="0" w:space="0" w:color="auto"/>
          </w:divBdr>
        </w:div>
        <w:div w:id="1532761947">
          <w:marLeft w:val="480"/>
          <w:marRight w:val="0"/>
          <w:marTop w:val="0"/>
          <w:marBottom w:val="0"/>
          <w:divBdr>
            <w:top w:val="none" w:sz="0" w:space="0" w:color="auto"/>
            <w:left w:val="none" w:sz="0" w:space="0" w:color="auto"/>
            <w:bottom w:val="none" w:sz="0" w:space="0" w:color="auto"/>
            <w:right w:val="none" w:sz="0" w:space="0" w:color="auto"/>
          </w:divBdr>
        </w:div>
        <w:div w:id="46533265">
          <w:marLeft w:val="480"/>
          <w:marRight w:val="0"/>
          <w:marTop w:val="0"/>
          <w:marBottom w:val="0"/>
          <w:divBdr>
            <w:top w:val="none" w:sz="0" w:space="0" w:color="auto"/>
            <w:left w:val="none" w:sz="0" w:space="0" w:color="auto"/>
            <w:bottom w:val="none" w:sz="0" w:space="0" w:color="auto"/>
            <w:right w:val="none" w:sz="0" w:space="0" w:color="auto"/>
          </w:divBdr>
        </w:div>
        <w:div w:id="1476332609">
          <w:marLeft w:val="480"/>
          <w:marRight w:val="0"/>
          <w:marTop w:val="0"/>
          <w:marBottom w:val="0"/>
          <w:divBdr>
            <w:top w:val="none" w:sz="0" w:space="0" w:color="auto"/>
            <w:left w:val="none" w:sz="0" w:space="0" w:color="auto"/>
            <w:bottom w:val="none" w:sz="0" w:space="0" w:color="auto"/>
            <w:right w:val="none" w:sz="0" w:space="0" w:color="auto"/>
          </w:divBdr>
        </w:div>
        <w:div w:id="910851202">
          <w:marLeft w:val="480"/>
          <w:marRight w:val="0"/>
          <w:marTop w:val="0"/>
          <w:marBottom w:val="0"/>
          <w:divBdr>
            <w:top w:val="none" w:sz="0" w:space="0" w:color="auto"/>
            <w:left w:val="none" w:sz="0" w:space="0" w:color="auto"/>
            <w:bottom w:val="none" w:sz="0" w:space="0" w:color="auto"/>
            <w:right w:val="none" w:sz="0" w:space="0" w:color="auto"/>
          </w:divBdr>
        </w:div>
        <w:div w:id="876501934">
          <w:marLeft w:val="480"/>
          <w:marRight w:val="0"/>
          <w:marTop w:val="0"/>
          <w:marBottom w:val="0"/>
          <w:divBdr>
            <w:top w:val="none" w:sz="0" w:space="0" w:color="auto"/>
            <w:left w:val="none" w:sz="0" w:space="0" w:color="auto"/>
            <w:bottom w:val="none" w:sz="0" w:space="0" w:color="auto"/>
            <w:right w:val="none" w:sz="0" w:space="0" w:color="auto"/>
          </w:divBdr>
        </w:div>
        <w:div w:id="1395469331">
          <w:marLeft w:val="480"/>
          <w:marRight w:val="0"/>
          <w:marTop w:val="0"/>
          <w:marBottom w:val="0"/>
          <w:divBdr>
            <w:top w:val="none" w:sz="0" w:space="0" w:color="auto"/>
            <w:left w:val="none" w:sz="0" w:space="0" w:color="auto"/>
            <w:bottom w:val="none" w:sz="0" w:space="0" w:color="auto"/>
            <w:right w:val="none" w:sz="0" w:space="0" w:color="auto"/>
          </w:divBdr>
        </w:div>
        <w:div w:id="1839036675">
          <w:marLeft w:val="480"/>
          <w:marRight w:val="0"/>
          <w:marTop w:val="0"/>
          <w:marBottom w:val="0"/>
          <w:divBdr>
            <w:top w:val="none" w:sz="0" w:space="0" w:color="auto"/>
            <w:left w:val="none" w:sz="0" w:space="0" w:color="auto"/>
            <w:bottom w:val="none" w:sz="0" w:space="0" w:color="auto"/>
            <w:right w:val="none" w:sz="0" w:space="0" w:color="auto"/>
          </w:divBdr>
        </w:div>
        <w:div w:id="421412630">
          <w:marLeft w:val="480"/>
          <w:marRight w:val="0"/>
          <w:marTop w:val="0"/>
          <w:marBottom w:val="0"/>
          <w:divBdr>
            <w:top w:val="none" w:sz="0" w:space="0" w:color="auto"/>
            <w:left w:val="none" w:sz="0" w:space="0" w:color="auto"/>
            <w:bottom w:val="none" w:sz="0" w:space="0" w:color="auto"/>
            <w:right w:val="none" w:sz="0" w:space="0" w:color="auto"/>
          </w:divBdr>
        </w:div>
        <w:div w:id="1202010193">
          <w:marLeft w:val="480"/>
          <w:marRight w:val="0"/>
          <w:marTop w:val="0"/>
          <w:marBottom w:val="0"/>
          <w:divBdr>
            <w:top w:val="none" w:sz="0" w:space="0" w:color="auto"/>
            <w:left w:val="none" w:sz="0" w:space="0" w:color="auto"/>
            <w:bottom w:val="none" w:sz="0" w:space="0" w:color="auto"/>
            <w:right w:val="none" w:sz="0" w:space="0" w:color="auto"/>
          </w:divBdr>
        </w:div>
        <w:div w:id="315692013">
          <w:marLeft w:val="480"/>
          <w:marRight w:val="0"/>
          <w:marTop w:val="0"/>
          <w:marBottom w:val="0"/>
          <w:divBdr>
            <w:top w:val="none" w:sz="0" w:space="0" w:color="auto"/>
            <w:left w:val="none" w:sz="0" w:space="0" w:color="auto"/>
            <w:bottom w:val="none" w:sz="0" w:space="0" w:color="auto"/>
            <w:right w:val="none" w:sz="0" w:space="0" w:color="auto"/>
          </w:divBdr>
        </w:div>
        <w:div w:id="66465896">
          <w:marLeft w:val="480"/>
          <w:marRight w:val="0"/>
          <w:marTop w:val="0"/>
          <w:marBottom w:val="0"/>
          <w:divBdr>
            <w:top w:val="none" w:sz="0" w:space="0" w:color="auto"/>
            <w:left w:val="none" w:sz="0" w:space="0" w:color="auto"/>
            <w:bottom w:val="none" w:sz="0" w:space="0" w:color="auto"/>
            <w:right w:val="none" w:sz="0" w:space="0" w:color="auto"/>
          </w:divBdr>
        </w:div>
        <w:div w:id="429207711">
          <w:marLeft w:val="480"/>
          <w:marRight w:val="0"/>
          <w:marTop w:val="0"/>
          <w:marBottom w:val="0"/>
          <w:divBdr>
            <w:top w:val="none" w:sz="0" w:space="0" w:color="auto"/>
            <w:left w:val="none" w:sz="0" w:space="0" w:color="auto"/>
            <w:bottom w:val="none" w:sz="0" w:space="0" w:color="auto"/>
            <w:right w:val="none" w:sz="0" w:space="0" w:color="auto"/>
          </w:divBdr>
        </w:div>
        <w:div w:id="1549295683">
          <w:marLeft w:val="480"/>
          <w:marRight w:val="0"/>
          <w:marTop w:val="0"/>
          <w:marBottom w:val="0"/>
          <w:divBdr>
            <w:top w:val="none" w:sz="0" w:space="0" w:color="auto"/>
            <w:left w:val="none" w:sz="0" w:space="0" w:color="auto"/>
            <w:bottom w:val="none" w:sz="0" w:space="0" w:color="auto"/>
            <w:right w:val="none" w:sz="0" w:space="0" w:color="auto"/>
          </w:divBdr>
        </w:div>
        <w:div w:id="226426939">
          <w:marLeft w:val="480"/>
          <w:marRight w:val="0"/>
          <w:marTop w:val="0"/>
          <w:marBottom w:val="0"/>
          <w:divBdr>
            <w:top w:val="none" w:sz="0" w:space="0" w:color="auto"/>
            <w:left w:val="none" w:sz="0" w:space="0" w:color="auto"/>
            <w:bottom w:val="none" w:sz="0" w:space="0" w:color="auto"/>
            <w:right w:val="none" w:sz="0" w:space="0" w:color="auto"/>
          </w:divBdr>
        </w:div>
        <w:div w:id="1873033850">
          <w:marLeft w:val="480"/>
          <w:marRight w:val="0"/>
          <w:marTop w:val="0"/>
          <w:marBottom w:val="0"/>
          <w:divBdr>
            <w:top w:val="none" w:sz="0" w:space="0" w:color="auto"/>
            <w:left w:val="none" w:sz="0" w:space="0" w:color="auto"/>
            <w:bottom w:val="none" w:sz="0" w:space="0" w:color="auto"/>
            <w:right w:val="none" w:sz="0" w:space="0" w:color="auto"/>
          </w:divBdr>
        </w:div>
        <w:div w:id="1779175552">
          <w:marLeft w:val="480"/>
          <w:marRight w:val="0"/>
          <w:marTop w:val="0"/>
          <w:marBottom w:val="0"/>
          <w:divBdr>
            <w:top w:val="none" w:sz="0" w:space="0" w:color="auto"/>
            <w:left w:val="none" w:sz="0" w:space="0" w:color="auto"/>
            <w:bottom w:val="none" w:sz="0" w:space="0" w:color="auto"/>
            <w:right w:val="none" w:sz="0" w:space="0" w:color="auto"/>
          </w:divBdr>
        </w:div>
        <w:div w:id="2102869127">
          <w:marLeft w:val="480"/>
          <w:marRight w:val="0"/>
          <w:marTop w:val="0"/>
          <w:marBottom w:val="0"/>
          <w:divBdr>
            <w:top w:val="none" w:sz="0" w:space="0" w:color="auto"/>
            <w:left w:val="none" w:sz="0" w:space="0" w:color="auto"/>
            <w:bottom w:val="none" w:sz="0" w:space="0" w:color="auto"/>
            <w:right w:val="none" w:sz="0" w:space="0" w:color="auto"/>
          </w:divBdr>
        </w:div>
        <w:div w:id="663515604">
          <w:marLeft w:val="480"/>
          <w:marRight w:val="0"/>
          <w:marTop w:val="0"/>
          <w:marBottom w:val="0"/>
          <w:divBdr>
            <w:top w:val="none" w:sz="0" w:space="0" w:color="auto"/>
            <w:left w:val="none" w:sz="0" w:space="0" w:color="auto"/>
            <w:bottom w:val="none" w:sz="0" w:space="0" w:color="auto"/>
            <w:right w:val="none" w:sz="0" w:space="0" w:color="auto"/>
          </w:divBdr>
        </w:div>
        <w:div w:id="1779913179">
          <w:marLeft w:val="480"/>
          <w:marRight w:val="0"/>
          <w:marTop w:val="0"/>
          <w:marBottom w:val="0"/>
          <w:divBdr>
            <w:top w:val="none" w:sz="0" w:space="0" w:color="auto"/>
            <w:left w:val="none" w:sz="0" w:space="0" w:color="auto"/>
            <w:bottom w:val="none" w:sz="0" w:space="0" w:color="auto"/>
            <w:right w:val="none" w:sz="0" w:space="0" w:color="auto"/>
          </w:divBdr>
        </w:div>
        <w:div w:id="1877884171">
          <w:marLeft w:val="480"/>
          <w:marRight w:val="0"/>
          <w:marTop w:val="0"/>
          <w:marBottom w:val="0"/>
          <w:divBdr>
            <w:top w:val="none" w:sz="0" w:space="0" w:color="auto"/>
            <w:left w:val="none" w:sz="0" w:space="0" w:color="auto"/>
            <w:bottom w:val="none" w:sz="0" w:space="0" w:color="auto"/>
            <w:right w:val="none" w:sz="0" w:space="0" w:color="auto"/>
          </w:divBdr>
        </w:div>
        <w:div w:id="1461918061">
          <w:marLeft w:val="480"/>
          <w:marRight w:val="0"/>
          <w:marTop w:val="0"/>
          <w:marBottom w:val="0"/>
          <w:divBdr>
            <w:top w:val="none" w:sz="0" w:space="0" w:color="auto"/>
            <w:left w:val="none" w:sz="0" w:space="0" w:color="auto"/>
            <w:bottom w:val="none" w:sz="0" w:space="0" w:color="auto"/>
            <w:right w:val="none" w:sz="0" w:space="0" w:color="auto"/>
          </w:divBdr>
        </w:div>
        <w:div w:id="99180716">
          <w:marLeft w:val="480"/>
          <w:marRight w:val="0"/>
          <w:marTop w:val="0"/>
          <w:marBottom w:val="0"/>
          <w:divBdr>
            <w:top w:val="none" w:sz="0" w:space="0" w:color="auto"/>
            <w:left w:val="none" w:sz="0" w:space="0" w:color="auto"/>
            <w:bottom w:val="none" w:sz="0" w:space="0" w:color="auto"/>
            <w:right w:val="none" w:sz="0" w:space="0" w:color="auto"/>
          </w:divBdr>
        </w:div>
        <w:div w:id="952976882">
          <w:marLeft w:val="480"/>
          <w:marRight w:val="0"/>
          <w:marTop w:val="0"/>
          <w:marBottom w:val="0"/>
          <w:divBdr>
            <w:top w:val="none" w:sz="0" w:space="0" w:color="auto"/>
            <w:left w:val="none" w:sz="0" w:space="0" w:color="auto"/>
            <w:bottom w:val="none" w:sz="0" w:space="0" w:color="auto"/>
            <w:right w:val="none" w:sz="0" w:space="0" w:color="auto"/>
          </w:divBdr>
        </w:div>
        <w:div w:id="1717312071">
          <w:marLeft w:val="480"/>
          <w:marRight w:val="0"/>
          <w:marTop w:val="0"/>
          <w:marBottom w:val="0"/>
          <w:divBdr>
            <w:top w:val="none" w:sz="0" w:space="0" w:color="auto"/>
            <w:left w:val="none" w:sz="0" w:space="0" w:color="auto"/>
            <w:bottom w:val="none" w:sz="0" w:space="0" w:color="auto"/>
            <w:right w:val="none" w:sz="0" w:space="0" w:color="auto"/>
          </w:divBdr>
        </w:div>
        <w:div w:id="687215025">
          <w:marLeft w:val="480"/>
          <w:marRight w:val="0"/>
          <w:marTop w:val="0"/>
          <w:marBottom w:val="0"/>
          <w:divBdr>
            <w:top w:val="none" w:sz="0" w:space="0" w:color="auto"/>
            <w:left w:val="none" w:sz="0" w:space="0" w:color="auto"/>
            <w:bottom w:val="none" w:sz="0" w:space="0" w:color="auto"/>
            <w:right w:val="none" w:sz="0" w:space="0" w:color="auto"/>
          </w:divBdr>
        </w:div>
        <w:div w:id="924722565">
          <w:marLeft w:val="480"/>
          <w:marRight w:val="0"/>
          <w:marTop w:val="0"/>
          <w:marBottom w:val="0"/>
          <w:divBdr>
            <w:top w:val="none" w:sz="0" w:space="0" w:color="auto"/>
            <w:left w:val="none" w:sz="0" w:space="0" w:color="auto"/>
            <w:bottom w:val="none" w:sz="0" w:space="0" w:color="auto"/>
            <w:right w:val="none" w:sz="0" w:space="0" w:color="auto"/>
          </w:divBdr>
        </w:div>
      </w:divsChild>
    </w:div>
    <w:div w:id="1626963963">
      <w:bodyDiv w:val="1"/>
      <w:marLeft w:val="0"/>
      <w:marRight w:val="0"/>
      <w:marTop w:val="0"/>
      <w:marBottom w:val="0"/>
      <w:divBdr>
        <w:top w:val="none" w:sz="0" w:space="0" w:color="auto"/>
        <w:left w:val="none" w:sz="0" w:space="0" w:color="auto"/>
        <w:bottom w:val="none" w:sz="0" w:space="0" w:color="auto"/>
        <w:right w:val="none" w:sz="0" w:space="0" w:color="auto"/>
      </w:divBdr>
      <w:divsChild>
        <w:div w:id="1694651067">
          <w:marLeft w:val="480"/>
          <w:marRight w:val="0"/>
          <w:marTop w:val="0"/>
          <w:marBottom w:val="0"/>
          <w:divBdr>
            <w:top w:val="none" w:sz="0" w:space="0" w:color="auto"/>
            <w:left w:val="none" w:sz="0" w:space="0" w:color="auto"/>
            <w:bottom w:val="none" w:sz="0" w:space="0" w:color="auto"/>
            <w:right w:val="none" w:sz="0" w:space="0" w:color="auto"/>
          </w:divBdr>
        </w:div>
        <w:div w:id="26028986">
          <w:marLeft w:val="480"/>
          <w:marRight w:val="0"/>
          <w:marTop w:val="0"/>
          <w:marBottom w:val="0"/>
          <w:divBdr>
            <w:top w:val="none" w:sz="0" w:space="0" w:color="auto"/>
            <w:left w:val="none" w:sz="0" w:space="0" w:color="auto"/>
            <w:bottom w:val="none" w:sz="0" w:space="0" w:color="auto"/>
            <w:right w:val="none" w:sz="0" w:space="0" w:color="auto"/>
          </w:divBdr>
        </w:div>
        <w:div w:id="483082477">
          <w:marLeft w:val="480"/>
          <w:marRight w:val="0"/>
          <w:marTop w:val="0"/>
          <w:marBottom w:val="0"/>
          <w:divBdr>
            <w:top w:val="none" w:sz="0" w:space="0" w:color="auto"/>
            <w:left w:val="none" w:sz="0" w:space="0" w:color="auto"/>
            <w:bottom w:val="none" w:sz="0" w:space="0" w:color="auto"/>
            <w:right w:val="none" w:sz="0" w:space="0" w:color="auto"/>
          </w:divBdr>
        </w:div>
        <w:div w:id="1363938603">
          <w:marLeft w:val="480"/>
          <w:marRight w:val="0"/>
          <w:marTop w:val="0"/>
          <w:marBottom w:val="0"/>
          <w:divBdr>
            <w:top w:val="none" w:sz="0" w:space="0" w:color="auto"/>
            <w:left w:val="none" w:sz="0" w:space="0" w:color="auto"/>
            <w:bottom w:val="none" w:sz="0" w:space="0" w:color="auto"/>
            <w:right w:val="none" w:sz="0" w:space="0" w:color="auto"/>
          </w:divBdr>
        </w:div>
        <w:div w:id="796987945">
          <w:marLeft w:val="480"/>
          <w:marRight w:val="0"/>
          <w:marTop w:val="0"/>
          <w:marBottom w:val="0"/>
          <w:divBdr>
            <w:top w:val="none" w:sz="0" w:space="0" w:color="auto"/>
            <w:left w:val="none" w:sz="0" w:space="0" w:color="auto"/>
            <w:bottom w:val="none" w:sz="0" w:space="0" w:color="auto"/>
            <w:right w:val="none" w:sz="0" w:space="0" w:color="auto"/>
          </w:divBdr>
        </w:div>
        <w:div w:id="886841906">
          <w:marLeft w:val="480"/>
          <w:marRight w:val="0"/>
          <w:marTop w:val="0"/>
          <w:marBottom w:val="0"/>
          <w:divBdr>
            <w:top w:val="none" w:sz="0" w:space="0" w:color="auto"/>
            <w:left w:val="none" w:sz="0" w:space="0" w:color="auto"/>
            <w:bottom w:val="none" w:sz="0" w:space="0" w:color="auto"/>
            <w:right w:val="none" w:sz="0" w:space="0" w:color="auto"/>
          </w:divBdr>
        </w:div>
        <w:div w:id="1830560904">
          <w:marLeft w:val="480"/>
          <w:marRight w:val="0"/>
          <w:marTop w:val="0"/>
          <w:marBottom w:val="0"/>
          <w:divBdr>
            <w:top w:val="none" w:sz="0" w:space="0" w:color="auto"/>
            <w:left w:val="none" w:sz="0" w:space="0" w:color="auto"/>
            <w:bottom w:val="none" w:sz="0" w:space="0" w:color="auto"/>
            <w:right w:val="none" w:sz="0" w:space="0" w:color="auto"/>
          </w:divBdr>
        </w:div>
        <w:div w:id="2127655794">
          <w:marLeft w:val="480"/>
          <w:marRight w:val="0"/>
          <w:marTop w:val="0"/>
          <w:marBottom w:val="0"/>
          <w:divBdr>
            <w:top w:val="none" w:sz="0" w:space="0" w:color="auto"/>
            <w:left w:val="none" w:sz="0" w:space="0" w:color="auto"/>
            <w:bottom w:val="none" w:sz="0" w:space="0" w:color="auto"/>
            <w:right w:val="none" w:sz="0" w:space="0" w:color="auto"/>
          </w:divBdr>
        </w:div>
        <w:div w:id="376242829">
          <w:marLeft w:val="480"/>
          <w:marRight w:val="0"/>
          <w:marTop w:val="0"/>
          <w:marBottom w:val="0"/>
          <w:divBdr>
            <w:top w:val="none" w:sz="0" w:space="0" w:color="auto"/>
            <w:left w:val="none" w:sz="0" w:space="0" w:color="auto"/>
            <w:bottom w:val="none" w:sz="0" w:space="0" w:color="auto"/>
            <w:right w:val="none" w:sz="0" w:space="0" w:color="auto"/>
          </w:divBdr>
        </w:div>
        <w:div w:id="1648896027">
          <w:marLeft w:val="480"/>
          <w:marRight w:val="0"/>
          <w:marTop w:val="0"/>
          <w:marBottom w:val="0"/>
          <w:divBdr>
            <w:top w:val="none" w:sz="0" w:space="0" w:color="auto"/>
            <w:left w:val="none" w:sz="0" w:space="0" w:color="auto"/>
            <w:bottom w:val="none" w:sz="0" w:space="0" w:color="auto"/>
            <w:right w:val="none" w:sz="0" w:space="0" w:color="auto"/>
          </w:divBdr>
        </w:div>
        <w:div w:id="491334280">
          <w:marLeft w:val="480"/>
          <w:marRight w:val="0"/>
          <w:marTop w:val="0"/>
          <w:marBottom w:val="0"/>
          <w:divBdr>
            <w:top w:val="none" w:sz="0" w:space="0" w:color="auto"/>
            <w:left w:val="none" w:sz="0" w:space="0" w:color="auto"/>
            <w:bottom w:val="none" w:sz="0" w:space="0" w:color="auto"/>
            <w:right w:val="none" w:sz="0" w:space="0" w:color="auto"/>
          </w:divBdr>
        </w:div>
        <w:div w:id="647369757">
          <w:marLeft w:val="480"/>
          <w:marRight w:val="0"/>
          <w:marTop w:val="0"/>
          <w:marBottom w:val="0"/>
          <w:divBdr>
            <w:top w:val="none" w:sz="0" w:space="0" w:color="auto"/>
            <w:left w:val="none" w:sz="0" w:space="0" w:color="auto"/>
            <w:bottom w:val="none" w:sz="0" w:space="0" w:color="auto"/>
            <w:right w:val="none" w:sz="0" w:space="0" w:color="auto"/>
          </w:divBdr>
        </w:div>
        <w:div w:id="440300949">
          <w:marLeft w:val="480"/>
          <w:marRight w:val="0"/>
          <w:marTop w:val="0"/>
          <w:marBottom w:val="0"/>
          <w:divBdr>
            <w:top w:val="none" w:sz="0" w:space="0" w:color="auto"/>
            <w:left w:val="none" w:sz="0" w:space="0" w:color="auto"/>
            <w:bottom w:val="none" w:sz="0" w:space="0" w:color="auto"/>
            <w:right w:val="none" w:sz="0" w:space="0" w:color="auto"/>
          </w:divBdr>
        </w:div>
        <w:div w:id="1843157958">
          <w:marLeft w:val="480"/>
          <w:marRight w:val="0"/>
          <w:marTop w:val="0"/>
          <w:marBottom w:val="0"/>
          <w:divBdr>
            <w:top w:val="none" w:sz="0" w:space="0" w:color="auto"/>
            <w:left w:val="none" w:sz="0" w:space="0" w:color="auto"/>
            <w:bottom w:val="none" w:sz="0" w:space="0" w:color="auto"/>
            <w:right w:val="none" w:sz="0" w:space="0" w:color="auto"/>
          </w:divBdr>
        </w:div>
        <w:div w:id="1734500072">
          <w:marLeft w:val="480"/>
          <w:marRight w:val="0"/>
          <w:marTop w:val="0"/>
          <w:marBottom w:val="0"/>
          <w:divBdr>
            <w:top w:val="none" w:sz="0" w:space="0" w:color="auto"/>
            <w:left w:val="none" w:sz="0" w:space="0" w:color="auto"/>
            <w:bottom w:val="none" w:sz="0" w:space="0" w:color="auto"/>
            <w:right w:val="none" w:sz="0" w:space="0" w:color="auto"/>
          </w:divBdr>
        </w:div>
        <w:div w:id="216668108">
          <w:marLeft w:val="480"/>
          <w:marRight w:val="0"/>
          <w:marTop w:val="0"/>
          <w:marBottom w:val="0"/>
          <w:divBdr>
            <w:top w:val="none" w:sz="0" w:space="0" w:color="auto"/>
            <w:left w:val="none" w:sz="0" w:space="0" w:color="auto"/>
            <w:bottom w:val="none" w:sz="0" w:space="0" w:color="auto"/>
            <w:right w:val="none" w:sz="0" w:space="0" w:color="auto"/>
          </w:divBdr>
        </w:div>
        <w:div w:id="1800369955">
          <w:marLeft w:val="480"/>
          <w:marRight w:val="0"/>
          <w:marTop w:val="0"/>
          <w:marBottom w:val="0"/>
          <w:divBdr>
            <w:top w:val="none" w:sz="0" w:space="0" w:color="auto"/>
            <w:left w:val="none" w:sz="0" w:space="0" w:color="auto"/>
            <w:bottom w:val="none" w:sz="0" w:space="0" w:color="auto"/>
            <w:right w:val="none" w:sz="0" w:space="0" w:color="auto"/>
          </w:divBdr>
        </w:div>
        <w:div w:id="565379117">
          <w:marLeft w:val="480"/>
          <w:marRight w:val="0"/>
          <w:marTop w:val="0"/>
          <w:marBottom w:val="0"/>
          <w:divBdr>
            <w:top w:val="none" w:sz="0" w:space="0" w:color="auto"/>
            <w:left w:val="none" w:sz="0" w:space="0" w:color="auto"/>
            <w:bottom w:val="none" w:sz="0" w:space="0" w:color="auto"/>
            <w:right w:val="none" w:sz="0" w:space="0" w:color="auto"/>
          </w:divBdr>
        </w:div>
        <w:div w:id="1431240866">
          <w:marLeft w:val="480"/>
          <w:marRight w:val="0"/>
          <w:marTop w:val="0"/>
          <w:marBottom w:val="0"/>
          <w:divBdr>
            <w:top w:val="none" w:sz="0" w:space="0" w:color="auto"/>
            <w:left w:val="none" w:sz="0" w:space="0" w:color="auto"/>
            <w:bottom w:val="none" w:sz="0" w:space="0" w:color="auto"/>
            <w:right w:val="none" w:sz="0" w:space="0" w:color="auto"/>
          </w:divBdr>
        </w:div>
        <w:div w:id="1507817324">
          <w:marLeft w:val="480"/>
          <w:marRight w:val="0"/>
          <w:marTop w:val="0"/>
          <w:marBottom w:val="0"/>
          <w:divBdr>
            <w:top w:val="none" w:sz="0" w:space="0" w:color="auto"/>
            <w:left w:val="none" w:sz="0" w:space="0" w:color="auto"/>
            <w:bottom w:val="none" w:sz="0" w:space="0" w:color="auto"/>
            <w:right w:val="none" w:sz="0" w:space="0" w:color="auto"/>
          </w:divBdr>
        </w:div>
        <w:div w:id="641035157">
          <w:marLeft w:val="480"/>
          <w:marRight w:val="0"/>
          <w:marTop w:val="0"/>
          <w:marBottom w:val="0"/>
          <w:divBdr>
            <w:top w:val="none" w:sz="0" w:space="0" w:color="auto"/>
            <w:left w:val="none" w:sz="0" w:space="0" w:color="auto"/>
            <w:bottom w:val="none" w:sz="0" w:space="0" w:color="auto"/>
            <w:right w:val="none" w:sz="0" w:space="0" w:color="auto"/>
          </w:divBdr>
        </w:div>
        <w:div w:id="1728144085">
          <w:marLeft w:val="480"/>
          <w:marRight w:val="0"/>
          <w:marTop w:val="0"/>
          <w:marBottom w:val="0"/>
          <w:divBdr>
            <w:top w:val="none" w:sz="0" w:space="0" w:color="auto"/>
            <w:left w:val="none" w:sz="0" w:space="0" w:color="auto"/>
            <w:bottom w:val="none" w:sz="0" w:space="0" w:color="auto"/>
            <w:right w:val="none" w:sz="0" w:space="0" w:color="auto"/>
          </w:divBdr>
        </w:div>
        <w:div w:id="601886279">
          <w:marLeft w:val="480"/>
          <w:marRight w:val="0"/>
          <w:marTop w:val="0"/>
          <w:marBottom w:val="0"/>
          <w:divBdr>
            <w:top w:val="none" w:sz="0" w:space="0" w:color="auto"/>
            <w:left w:val="none" w:sz="0" w:space="0" w:color="auto"/>
            <w:bottom w:val="none" w:sz="0" w:space="0" w:color="auto"/>
            <w:right w:val="none" w:sz="0" w:space="0" w:color="auto"/>
          </w:divBdr>
        </w:div>
        <w:div w:id="1090152558">
          <w:marLeft w:val="480"/>
          <w:marRight w:val="0"/>
          <w:marTop w:val="0"/>
          <w:marBottom w:val="0"/>
          <w:divBdr>
            <w:top w:val="none" w:sz="0" w:space="0" w:color="auto"/>
            <w:left w:val="none" w:sz="0" w:space="0" w:color="auto"/>
            <w:bottom w:val="none" w:sz="0" w:space="0" w:color="auto"/>
            <w:right w:val="none" w:sz="0" w:space="0" w:color="auto"/>
          </w:divBdr>
        </w:div>
        <w:div w:id="1520045716">
          <w:marLeft w:val="480"/>
          <w:marRight w:val="0"/>
          <w:marTop w:val="0"/>
          <w:marBottom w:val="0"/>
          <w:divBdr>
            <w:top w:val="none" w:sz="0" w:space="0" w:color="auto"/>
            <w:left w:val="none" w:sz="0" w:space="0" w:color="auto"/>
            <w:bottom w:val="none" w:sz="0" w:space="0" w:color="auto"/>
            <w:right w:val="none" w:sz="0" w:space="0" w:color="auto"/>
          </w:divBdr>
        </w:div>
        <w:div w:id="1485046178">
          <w:marLeft w:val="480"/>
          <w:marRight w:val="0"/>
          <w:marTop w:val="0"/>
          <w:marBottom w:val="0"/>
          <w:divBdr>
            <w:top w:val="none" w:sz="0" w:space="0" w:color="auto"/>
            <w:left w:val="none" w:sz="0" w:space="0" w:color="auto"/>
            <w:bottom w:val="none" w:sz="0" w:space="0" w:color="auto"/>
            <w:right w:val="none" w:sz="0" w:space="0" w:color="auto"/>
          </w:divBdr>
        </w:div>
        <w:div w:id="592206726">
          <w:marLeft w:val="480"/>
          <w:marRight w:val="0"/>
          <w:marTop w:val="0"/>
          <w:marBottom w:val="0"/>
          <w:divBdr>
            <w:top w:val="none" w:sz="0" w:space="0" w:color="auto"/>
            <w:left w:val="none" w:sz="0" w:space="0" w:color="auto"/>
            <w:bottom w:val="none" w:sz="0" w:space="0" w:color="auto"/>
            <w:right w:val="none" w:sz="0" w:space="0" w:color="auto"/>
          </w:divBdr>
        </w:div>
        <w:div w:id="1466384713">
          <w:marLeft w:val="480"/>
          <w:marRight w:val="0"/>
          <w:marTop w:val="0"/>
          <w:marBottom w:val="0"/>
          <w:divBdr>
            <w:top w:val="none" w:sz="0" w:space="0" w:color="auto"/>
            <w:left w:val="none" w:sz="0" w:space="0" w:color="auto"/>
            <w:bottom w:val="none" w:sz="0" w:space="0" w:color="auto"/>
            <w:right w:val="none" w:sz="0" w:space="0" w:color="auto"/>
          </w:divBdr>
        </w:div>
        <w:div w:id="785082554">
          <w:marLeft w:val="480"/>
          <w:marRight w:val="0"/>
          <w:marTop w:val="0"/>
          <w:marBottom w:val="0"/>
          <w:divBdr>
            <w:top w:val="none" w:sz="0" w:space="0" w:color="auto"/>
            <w:left w:val="none" w:sz="0" w:space="0" w:color="auto"/>
            <w:bottom w:val="none" w:sz="0" w:space="0" w:color="auto"/>
            <w:right w:val="none" w:sz="0" w:space="0" w:color="auto"/>
          </w:divBdr>
        </w:div>
        <w:div w:id="1037849918">
          <w:marLeft w:val="480"/>
          <w:marRight w:val="0"/>
          <w:marTop w:val="0"/>
          <w:marBottom w:val="0"/>
          <w:divBdr>
            <w:top w:val="none" w:sz="0" w:space="0" w:color="auto"/>
            <w:left w:val="none" w:sz="0" w:space="0" w:color="auto"/>
            <w:bottom w:val="none" w:sz="0" w:space="0" w:color="auto"/>
            <w:right w:val="none" w:sz="0" w:space="0" w:color="auto"/>
          </w:divBdr>
        </w:div>
        <w:div w:id="1160971220">
          <w:marLeft w:val="480"/>
          <w:marRight w:val="0"/>
          <w:marTop w:val="0"/>
          <w:marBottom w:val="0"/>
          <w:divBdr>
            <w:top w:val="none" w:sz="0" w:space="0" w:color="auto"/>
            <w:left w:val="none" w:sz="0" w:space="0" w:color="auto"/>
            <w:bottom w:val="none" w:sz="0" w:space="0" w:color="auto"/>
            <w:right w:val="none" w:sz="0" w:space="0" w:color="auto"/>
          </w:divBdr>
        </w:div>
        <w:div w:id="1423182148">
          <w:marLeft w:val="480"/>
          <w:marRight w:val="0"/>
          <w:marTop w:val="0"/>
          <w:marBottom w:val="0"/>
          <w:divBdr>
            <w:top w:val="none" w:sz="0" w:space="0" w:color="auto"/>
            <w:left w:val="none" w:sz="0" w:space="0" w:color="auto"/>
            <w:bottom w:val="none" w:sz="0" w:space="0" w:color="auto"/>
            <w:right w:val="none" w:sz="0" w:space="0" w:color="auto"/>
          </w:divBdr>
        </w:div>
        <w:div w:id="1970435842">
          <w:marLeft w:val="480"/>
          <w:marRight w:val="0"/>
          <w:marTop w:val="0"/>
          <w:marBottom w:val="0"/>
          <w:divBdr>
            <w:top w:val="none" w:sz="0" w:space="0" w:color="auto"/>
            <w:left w:val="none" w:sz="0" w:space="0" w:color="auto"/>
            <w:bottom w:val="none" w:sz="0" w:space="0" w:color="auto"/>
            <w:right w:val="none" w:sz="0" w:space="0" w:color="auto"/>
          </w:divBdr>
        </w:div>
        <w:div w:id="1012877232">
          <w:marLeft w:val="480"/>
          <w:marRight w:val="0"/>
          <w:marTop w:val="0"/>
          <w:marBottom w:val="0"/>
          <w:divBdr>
            <w:top w:val="none" w:sz="0" w:space="0" w:color="auto"/>
            <w:left w:val="none" w:sz="0" w:space="0" w:color="auto"/>
            <w:bottom w:val="none" w:sz="0" w:space="0" w:color="auto"/>
            <w:right w:val="none" w:sz="0" w:space="0" w:color="auto"/>
          </w:divBdr>
        </w:div>
        <w:div w:id="1023942078">
          <w:marLeft w:val="480"/>
          <w:marRight w:val="0"/>
          <w:marTop w:val="0"/>
          <w:marBottom w:val="0"/>
          <w:divBdr>
            <w:top w:val="none" w:sz="0" w:space="0" w:color="auto"/>
            <w:left w:val="none" w:sz="0" w:space="0" w:color="auto"/>
            <w:bottom w:val="none" w:sz="0" w:space="0" w:color="auto"/>
            <w:right w:val="none" w:sz="0" w:space="0" w:color="auto"/>
          </w:divBdr>
        </w:div>
        <w:div w:id="616565812">
          <w:marLeft w:val="480"/>
          <w:marRight w:val="0"/>
          <w:marTop w:val="0"/>
          <w:marBottom w:val="0"/>
          <w:divBdr>
            <w:top w:val="none" w:sz="0" w:space="0" w:color="auto"/>
            <w:left w:val="none" w:sz="0" w:space="0" w:color="auto"/>
            <w:bottom w:val="none" w:sz="0" w:space="0" w:color="auto"/>
            <w:right w:val="none" w:sz="0" w:space="0" w:color="auto"/>
          </w:divBdr>
        </w:div>
        <w:div w:id="690687989">
          <w:marLeft w:val="480"/>
          <w:marRight w:val="0"/>
          <w:marTop w:val="0"/>
          <w:marBottom w:val="0"/>
          <w:divBdr>
            <w:top w:val="none" w:sz="0" w:space="0" w:color="auto"/>
            <w:left w:val="none" w:sz="0" w:space="0" w:color="auto"/>
            <w:bottom w:val="none" w:sz="0" w:space="0" w:color="auto"/>
            <w:right w:val="none" w:sz="0" w:space="0" w:color="auto"/>
          </w:divBdr>
        </w:div>
        <w:div w:id="925306546">
          <w:marLeft w:val="480"/>
          <w:marRight w:val="0"/>
          <w:marTop w:val="0"/>
          <w:marBottom w:val="0"/>
          <w:divBdr>
            <w:top w:val="none" w:sz="0" w:space="0" w:color="auto"/>
            <w:left w:val="none" w:sz="0" w:space="0" w:color="auto"/>
            <w:bottom w:val="none" w:sz="0" w:space="0" w:color="auto"/>
            <w:right w:val="none" w:sz="0" w:space="0" w:color="auto"/>
          </w:divBdr>
        </w:div>
        <w:div w:id="1471897778">
          <w:marLeft w:val="480"/>
          <w:marRight w:val="0"/>
          <w:marTop w:val="0"/>
          <w:marBottom w:val="0"/>
          <w:divBdr>
            <w:top w:val="none" w:sz="0" w:space="0" w:color="auto"/>
            <w:left w:val="none" w:sz="0" w:space="0" w:color="auto"/>
            <w:bottom w:val="none" w:sz="0" w:space="0" w:color="auto"/>
            <w:right w:val="none" w:sz="0" w:space="0" w:color="auto"/>
          </w:divBdr>
        </w:div>
        <w:div w:id="544681573">
          <w:marLeft w:val="480"/>
          <w:marRight w:val="0"/>
          <w:marTop w:val="0"/>
          <w:marBottom w:val="0"/>
          <w:divBdr>
            <w:top w:val="none" w:sz="0" w:space="0" w:color="auto"/>
            <w:left w:val="none" w:sz="0" w:space="0" w:color="auto"/>
            <w:bottom w:val="none" w:sz="0" w:space="0" w:color="auto"/>
            <w:right w:val="none" w:sz="0" w:space="0" w:color="auto"/>
          </w:divBdr>
        </w:div>
        <w:div w:id="1993482830">
          <w:marLeft w:val="480"/>
          <w:marRight w:val="0"/>
          <w:marTop w:val="0"/>
          <w:marBottom w:val="0"/>
          <w:divBdr>
            <w:top w:val="none" w:sz="0" w:space="0" w:color="auto"/>
            <w:left w:val="none" w:sz="0" w:space="0" w:color="auto"/>
            <w:bottom w:val="none" w:sz="0" w:space="0" w:color="auto"/>
            <w:right w:val="none" w:sz="0" w:space="0" w:color="auto"/>
          </w:divBdr>
        </w:div>
        <w:div w:id="273709506">
          <w:marLeft w:val="480"/>
          <w:marRight w:val="0"/>
          <w:marTop w:val="0"/>
          <w:marBottom w:val="0"/>
          <w:divBdr>
            <w:top w:val="none" w:sz="0" w:space="0" w:color="auto"/>
            <w:left w:val="none" w:sz="0" w:space="0" w:color="auto"/>
            <w:bottom w:val="none" w:sz="0" w:space="0" w:color="auto"/>
            <w:right w:val="none" w:sz="0" w:space="0" w:color="auto"/>
          </w:divBdr>
        </w:div>
        <w:div w:id="781150766">
          <w:marLeft w:val="480"/>
          <w:marRight w:val="0"/>
          <w:marTop w:val="0"/>
          <w:marBottom w:val="0"/>
          <w:divBdr>
            <w:top w:val="none" w:sz="0" w:space="0" w:color="auto"/>
            <w:left w:val="none" w:sz="0" w:space="0" w:color="auto"/>
            <w:bottom w:val="none" w:sz="0" w:space="0" w:color="auto"/>
            <w:right w:val="none" w:sz="0" w:space="0" w:color="auto"/>
          </w:divBdr>
        </w:div>
        <w:div w:id="97064396">
          <w:marLeft w:val="480"/>
          <w:marRight w:val="0"/>
          <w:marTop w:val="0"/>
          <w:marBottom w:val="0"/>
          <w:divBdr>
            <w:top w:val="none" w:sz="0" w:space="0" w:color="auto"/>
            <w:left w:val="none" w:sz="0" w:space="0" w:color="auto"/>
            <w:bottom w:val="none" w:sz="0" w:space="0" w:color="auto"/>
            <w:right w:val="none" w:sz="0" w:space="0" w:color="auto"/>
          </w:divBdr>
        </w:div>
        <w:div w:id="1298486777">
          <w:marLeft w:val="480"/>
          <w:marRight w:val="0"/>
          <w:marTop w:val="0"/>
          <w:marBottom w:val="0"/>
          <w:divBdr>
            <w:top w:val="none" w:sz="0" w:space="0" w:color="auto"/>
            <w:left w:val="none" w:sz="0" w:space="0" w:color="auto"/>
            <w:bottom w:val="none" w:sz="0" w:space="0" w:color="auto"/>
            <w:right w:val="none" w:sz="0" w:space="0" w:color="auto"/>
          </w:divBdr>
        </w:div>
        <w:div w:id="1204946013">
          <w:marLeft w:val="480"/>
          <w:marRight w:val="0"/>
          <w:marTop w:val="0"/>
          <w:marBottom w:val="0"/>
          <w:divBdr>
            <w:top w:val="none" w:sz="0" w:space="0" w:color="auto"/>
            <w:left w:val="none" w:sz="0" w:space="0" w:color="auto"/>
            <w:bottom w:val="none" w:sz="0" w:space="0" w:color="auto"/>
            <w:right w:val="none" w:sz="0" w:space="0" w:color="auto"/>
          </w:divBdr>
        </w:div>
      </w:divsChild>
    </w:div>
    <w:div w:id="1627154430">
      <w:bodyDiv w:val="1"/>
      <w:marLeft w:val="0"/>
      <w:marRight w:val="0"/>
      <w:marTop w:val="0"/>
      <w:marBottom w:val="0"/>
      <w:divBdr>
        <w:top w:val="none" w:sz="0" w:space="0" w:color="auto"/>
        <w:left w:val="none" w:sz="0" w:space="0" w:color="auto"/>
        <w:bottom w:val="none" w:sz="0" w:space="0" w:color="auto"/>
        <w:right w:val="none" w:sz="0" w:space="0" w:color="auto"/>
      </w:divBdr>
    </w:div>
    <w:div w:id="1627540753">
      <w:bodyDiv w:val="1"/>
      <w:marLeft w:val="0"/>
      <w:marRight w:val="0"/>
      <w:marTop w:val="0"/>
      <w:marBottom w:val="0"/>
      <w:divBdr>
        <w:top w:val="none" w:sz="0" w:space="0" w:color="auto"/>
        <w:left w:val="none" w:sz="0" w:space="0" w:color="auto"/>
        <w:bottom w:val="none" w:sz="0" w:space="0" w:color="auto"/>
        <w:right w:val="none" w:sz="0" w:space="0" w:color="auto"/>
      </w:divBdr>
    </w:div>
    <w:div w:id="1629779952">
      <w:bodyDiv w:val="1"/>
      <w:marLeft w:val="0"/>
      <w:marRight w:val="0"/>
      <w:marTop w:val="0"/>
      <w:marBottom w:val="0"/>
      <w:divBdr>
        <w:top w:val="none" w:sz="0" w:space="0" w:color="auto"/>
        <w:left w:val="none" w:sz="0" w:space="0" w:color="auto"/>
        <w:bottom w:val="none" w:sz="0" w:space="0" w:color="auto"/>
        <w:right w:val="none" w:sz="0" w:space="0" w:color="auto"/>
      </w:divBdr>
    </w:div>
    <w:div w:id="1629824306">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098076">
      <w:bodyDiv w:val="1"/>
      <w:marLeft w:val="0"/>
      <w:marRight w:val="0"/>
      <w:marTop w:val="0"/>
      <w:marBottom w:val="0"/>
      <w:divBdr>
        <w:top w:val="none" w:sz="0" w:space="0" w:color="auto"/>
        <w:left w:val="none" w:sz="0" w:space="0" w:color="auto"/>
        <w:bottom w:val="none" w:sz="0" w:space="0" w:color="auto"/>
        <w:right w:val="none" w:sz="0" w:space="0" w:color="auto"/>
      </w:divBdr>
      <w:divsChild>
        <w:div w:id="1876648949">
          <w:marLeft w:val="480"/>
          <w:marRight w:val="0"/>
          <w:marTop w:val="0"/>
          <w:marBottom w:val="0"/>
          <w:divBdr>
            <w:top w:val="none" w:sz="0" w:space="0" w:color="auto"/>
            <w:left w:val="none" w:sz="0" w:space="0" w:color="auto"/>
            <w:bottom w:val="none" w:sz="0" w:space="0" w:color="auto"/>
            <w:right w:val="none" w:sz="0" w:space="0" w:color="auto"/>
          </w:divBdr>
        </w:div>
        <w:div w:id="1339430483">
          <w:marLeft w:val="480"/>
          <w:marRight w:val="0"/>
          <w:marTop w:val="0"/>
          <w:marBottom w:val="0"/>
          <w:divBdr>
            <w:top w:val="none" w:sz="0" w:space="0" w:color="auto"/>
            <w:left w:val="none" w:sz="0" w:space="0" w:color="auto"/>
            <w:bottom w:val="none" w:sz="0" w:space="0" w:color="auto"/>
            <w:right w:val="none" w:sz="0" w:space="0" w:color="auto"/>
          </w:divBdr>
        </w:div>
        <w:div w:id="46032484">
          <w:marLeft w:val="480"/>
          <w:marRight w:val="0"/>
          <w:marTop w:val="0"/>
          <w:marBottom w:val="0"/>
          <w:divBdr>
            <w:top w:val="none" w:sz="0" w:space="0" w:color="auto"/>
            <w:left w:val="none" w:sz="0" w:space="0" w:color="auto"/>
            <w:bottom w:val="none" w:sz="0" w:space="0" w:color="auto"/>
            <w:right w:val="none" w:sz="0" w:space="0" w:color="auto"/>
          </w:divBdr>
        </w:div>
        <w:div w:id="669019316">
          <w:marLeft w:val="480"/>
          <w:marRight w:val="0"/>
          <w:marTop w:val="0"/>
          <w:marBottom w:val="0"/>
          <w:divBdr>
            <w:top w:val="none" w:sz="0" w:space="0" w:color="auto"/>
            <w:left w:val="none" w:sz="0" w:space="0" w:color="auto"/>
            <w:bottom w:val="none" w:sz="0" w:space="0" w:color="auto"/>
            <w:right w:val="none" w:sz="0" w:space="0" w:color="auto"/>
          </w:divBdr>
        </w:div>
        <w:div w:id="1564755510">
          <w:marLeft w:val="480"/>
          <w:marRight w:val="0"/>
          <w:marTop w:val="0"/>
          <w:marBottom w:val="0"/>
          <w:divBdr>
            <w:top w:val="none" w:sz="0" w:space="0" w:color="auto"/>
            <w:left w:val="none" w:sz="0" w:space="0" w:color="auto"/>
            <w:bottom w:val="none" w:sz="0" w:space="0" w:color="auto"/>
            <w:right w:val="none" w:sz="0" w:space="0" w:color="auto"/>
          </w:divBdr>
        </w:div>
        <w:div w:id="754087708">
          <w:marLeft w:val="480"/>
          <w:marRight w:val="0"/>
          <w:marTop w:val="0"/>
          <w:marBottom w:val="0"/>
          <w:divBdr>
            <w:top w:val="none" w:sz="0" w:space="0" w:color="auto"/>
            <w:left w:val="none" w:sz="0" w:space="0" w:color="auto"/>
            <w:bottom w:val="none" w:sz="0" w:space="0" w:color="auto"/>
            <w:right w:val="none" w:sz="0" w:space="0" w:color="auto"/>
          </w:divBdr>
        </w:div>
        <w:div w:id="568003749">
          <w:marLeft w:val="480"/>
          <w:marRight w:val="0"/>
          <w:marTop w:val="0"/>
          <w:marBottom w:val="0"/>
          <w:divBdr>
            <w:top w:val="none" w:sz="0" w:space="0" w:color="auto"/>
            <w:left w:val="none" w:sz="0" w:space="0" w:color="auto"/>
            <w:bottom w:val="none" w:sz="0" w:space="0" w:color="auto"/>
            <w:right w:val="none" w:sz="0" w:space="0" w:color="auto"/>
          </w:divBdr>
        </w:div>
        <w:div w:id="777069984">
          <w:marLeft w:val="480"/>
          <w:marRight w:val="0"/>
          <w:marTop w:val="0"/>
          <w:marBottom w:val="0"/>
          <w:divBdr>
            <w:top w:val="none" w:sz="0" w:space="0" w:color="auto"/>
            <w:left w:val="none" w:sz="0" w:space="0" w:color="auto"/>
            <w:bottom w:val="none" w:sz="0" w:space="0" w:color="auto"/>
            <w:right w:val="none" w:sz="0" w:space="0" w:color="auto"/>
          </w:divBdr>
        </w:div>
        <w:div w:id="1822112067">
          <w:marLeft w:val="480"/>
          <w:marRight w:val="0"/>
          <w:marTop w:val="0"/>
          <w:marBottom w:val="0"/>
          <w:divBdr>
            <w:top w:val="none" w:sz="0" w:space="0" w:color="auto"/>
            <w:left w:val="none" w:sz="0" w:space="0" w:color="auto"/>
            <w:bottom w:val="none" w:sz="0" w:space="0" w:color="auto"/>
            <w:right w:val="none" w:sz="0" w:space="0" w:color="auto"/>
          </w:divBdr>
        </w:div>
        <w:div w:id="1232036444">
          <w:marLeft w:val="480"/>
          <w:marRight w:val="0"/>
          <w:marTop w:val="0"/>
          <w:marBottom w:val="0"/>
          <w:divBdr>
            <w:top w:val="none" w:sz="0" w:space="0" w:color="auto"/>
            <w:left w:val="none" w:sz="0" w:space="0" w:color="auto"/>
            <w:bottom w:val="none" w:sz="0" w:space="0" w:color="auto"/>
            <w:right w:val="none" w:sz="0" w:space="0" w:color="auto"/>
          </w:divBdr>
        </w:div>
        <w:div w:id="437408910">
          <w:marLeft w:val="480"/>
          <w:marRight w:val="0"/>
          <w:marTop w:val="0"/>
          <w:marBottom w:val="0"/>
          <w:divBdr>
            <w:top w:val="none" w:sz="0" w:space="0" w:color="auto"/>
            <w:left w:val="none" w:sz="0" w:space="0" w:color="auto"/>
            <w:bottom w:val="none" w:sz="0" w:space="0" w:color="auto"/>
            <w:right w:val="none" w:sz="0" w:space="0" w:color="auto"/>
          </w:divBdr>
        </w:div>
        <w:div w:id="1890991115">
          <w:marLeft w:val="480"/>
          <w:marRight w:val="0"/>
          <w:marTop w:val="0"/>
          <w:marBottom w:val="0"/>
          <w:divBdr>
            <w:top w:val="none" w:sz="0" w:space="0" w:color="auto"/>
            <w:left w:val="none" w:sz="0" w:space="0" w:color="auto"/>
            <w:bottom w:val="none" w:sz="0" w:space="0" w:color="auto"/>
            <w:right w:val="none" w:sz="0" w:space="0" w:color="auto"/>
          </w:divBdr>
        </w:div>
        <w:div w:id="117186372">
          <w:marLeft w:val="480"/>
          <w:marRight w:val="0"/>
          <w:marTop w:val="0"/>
          <w:marBottom w:val="0"/>
          <w:divBdr>
            <w:top w:val="none" w:sz="0" w:space="0" w:color="auto"/>
            <w:left w:val="none" w:sz="0" w:space="0" w:color="auto"/>
            <w:bottom w:val="none" w:sz="0" w:space="0" w:color="auto"/>
            <w:right w:val="none" w:sz="0" w:space="0" w:color="auto"/>
          </w:divBdr>
        </w:div>
        <w:div w:id="2084600146">
          <w:marLeft w:val="480"/>
          <w:marRight w:val="0"/>
          <w:marTop w:val="0"/>
          <w:marBottom w:val="0"/>
          <w:divBdr>
            <w:top w:val="none" w:sz="0" w:space="0" w:color="auto"/>
            <w:left w:val="none" w:sz="0" w:space="0" w:color="auto"/>
            <w:bottom w:val="none" w:sz="0" w:space="0" w:color="auto"/>
            <w:right w:val="none" w:sz="0" w:space="0" w:color="auto"/>
          </w:divBdr>
        </w:div>
        <w:div w:id="1988126277">
          <w:marLeft w:val="480"/>
          <w:marRight w:val="0"/>
          <w:marTop w:val="0"/>
          <w:marBottom w:val="0"/>
          <w:divBdr>
            <w:top w:val="none" w:sz="0" w:space="0" w:color="auto"/>
            <w:left w:val="none" w:sz="0" w:space="0" w:color="auto"/>
            <w:bottom w:val="none" w:sz="0" w:space="0" w:color="auto"/>
            <w:right w:val="none" w:sz="0" w:space="0" w:color="auto"/>
          </w:divBdr>
        </w:div>
        <w:div w:id="429087098">
          <w:marLeft w:val="480"/>
          <w:marRight w:val="0"/>
          <w:marTop w:val="0"/>
          <w:marBottom w:val="0"/>
          <w:divBdr>
            <w:top w:val="none" w:sz="0" w:space="0" w:color="auto"/>
            <w:left w:val="none" w:sz="0" w:space="0" w:color="auto"/>
            <w:bottom w:val="none" w:sz="0" w:space="0" w:color="auto"/>
            <w:right w:val="none" w:sz="0" w:space="0" w:color="auto"/>
          </w:divBdr>
        </w:div>
        <w:div w:id="1119910776">
          <w:marLeft w:val="480"/>
          <w:marRight w:val="0"/>
          <w:marTop w:val="0"/>
          <w:marBottom w:val="0"/>
          <w:divBdr>
            <w:top w:val="none" w:sz="0" w:space="0" w:color="auto"/>
            <w:left w:val="none" w:sz="0" w:space="0" w:color="auto"/>
            <w:bottom w:val="none" w:sz="0" w:space="0" w:color="auto"/>
            <w:right w:val="none" w:sz="0" w:space="0" w:color="auto"/>
          </w:divBdr>
        </w:div>
        <w:div w:id="1440952520">
          <w:marLeft w:val="480"/>
          <w:marRight w:val="0"/>
          <w:marTop w:val="0"/>
          <w:marBottom w:val="0"/>
          <w:divBdr>
            <w:top w:val="none" w:sz="0" w:space="0" w:color="auto"/>
            <w:left w:val="none" w:sz="0" w:space="0" w:color="auto"/>
            <w:bottom w:val="none" w:sz="0" w:space="0" w:color="auto"/>
            <w:right w:val="none" w:sz="0" w:space="0" w:color="auto"/>
          </w:divBdr>
        </w:div>
        <w:div w:id="2050758301">
          <w:marLeft w:val="480"/>
          <w:marRight w:val="0"/>
          <w:marTop w:val="0"/>
          <w:marBottom w:val="0"/>
          <w:divBdr>
            <w:top w:val="none" w:sz="0" w:space="0" w:color="auto"/>
            <w:left w:val="none" w:sz="0" w:space="0" w:color="auto"/>
            <w:bottom w:val="none" w:sz="0" w:space="0" w:color="auto"/>
            <w:right w:val="none" w:sz="0" w:space="0" w:color="auto"/>
          </w:divBdr>
        </w:div>
        <w:div w:id="92602622">
          <w:marLeft w:val="480"/>
          <w:marRight w:val="0"/>
          <w:marTop w:val="0"/>
          <w:marBottom w:val="0"/>
          <w:divBdr>
            <w:top w:val="none" w:sz="0" w:space="0" w:color="auto"/>
            <w:left w:val="none" w:sz="0" w:space="0" w:color="auto"/>
            <w:bottom w:val="none" w:sz="0" w:space="0" w:color="auto"/>
            <w:right w:val="none" w:sz="0" w:space="0" w:color="auto"/>
          </w:divBdr>
        </w:div>
        <w:div w:id="160051049">
          <w:marLeft w:val="480"/>
          <w:marRight w:val="0"/>
          <w:marTop w:val="0"/>
          <w:marBottom w:val="0"/>
          <w:divBdr>
            <w:top w:val="none" w:sz="0" w:space="0" w:color="auto"/>
            <w:left w:val="none" w:sz="0" w:space="0" w:color="auto"/>
            <w:bottom w:val="none" w:sz="0" w:space="0" w:color="auto"/>
            <w:right w:val="none" w:sz="0" w:space="0" w:color="auto"/>
          </w:divBdr>
        </w:div>
        <w:div w:id="1621717196">
          <w:marLeft w:val="480"/>
          <w:marRight w:val="0"/>
          <w:marTop w:val="0"/>
          <w:marBottom w:val="0"/>
          <w:divBdr>
            <w:top w:val="none" w:sz="0" w:space="0" w:color="auto"/>
            <w:left w:val="none" w:sz="0" w:space="0" w:color="auto"/>
            <w:bottom w:val="none" w:sz="0" w:space="0" w:color="auto"/>
            <w:right w:val="none" w:sz="0" w:space="0" w:color="auto"/>
          </w:divBdr>
        </w:div>
        <w:div w:id="2067683683">
          <w:marLeft w:val="480"/>
          <w:marRight w:val="0"/>
          <w:marTop w:val="0"/>
          <w:marBottom w:val="0"/>
          <w:divBdr>
            <w:top w:val="none" w:sz="0" w:space="0" w:color="auto"/>
            <w:left w:val="none" w:sz="0" w:space="0" w:color="auto"/>
            <w:bottom w:val="none" w:sz="0" w:space="0" w:color="auto"/>
            <w:right w:val="none" w:sz="0" w:space="0" w:color="auto"/>
          </w:divBdr>
        </w:div>
        <w:div w:id="1175920859">
          <w:marLeft w:val="480"/>
          <w:marRight w:val="0"/>
          <w:marTop w:val="0"/>
          <w:marBottom w:val="0"/>
          <w:divBdr>
            <w:top w:val="none" w:sz="0" w:space="0" w:color="auto"/>
            <w:left w:val="none" w:sz="0" w:space="0" w:color="auto"/>
            <w:bottom w:val="none" w:sz="0" w:space="0" w:color="auto"/>
            <w:right w:val="none" w:sz="0" w:space="0" w:color="auto"/>
          </w:divBdr>
        </w:div>
        <w:div w:id="297807852">
          <w:marLeft w:val="480"/>
          <w:marRight w:val="0"/>
          <w:marTop w:val="0"/>
          <w:marBottom w:val="0"/>
          <w:divBdr>
            <w:top w:val="none" w:sz="0" w:space="0" w:color="auto"/>
            <w:left w:val="none" w:sz="0" w:space="0" w:color="auto"/>
            <w:bottom w:val="none" w:sz="0" w:space="0" w:color="auto"/>
            <w:right w:val="none" w:sz="0" w:space="0" w:color="auto"/>
          </w:divBdr>
        </w:div>
        <w:div w:id="1970549963">
          <w:marLeft w:val="480"/>
          <w:marRight w:val="0"/>
          <w:marTop w:val="0"/>
          <w:marBottom w:val="0"/>
          <w:divBdr>
            <w:top w:val="none" w:sz="0" w:space="0" w:color="auto"/>
            <w:left w:val="none" w:sz="0" w:space="0" w:color="auto"/>
            <w:bottom w:val="none" w:sz="0" w:space="0" w:color="auto"/>
            <w:right w:val="none" w:sz="0" w:space="0" w:color="auto"/>
          </w:divBdr>
        </w:div>
        <w:div w:id="1902058838">
          <w:marLeft w:val="480"/>
          <w:marRight w:val="0"/>
          <w:marTop w:val="0"/>
          <w:marBottom w:val="0"/>
          <w:divBdr>
            <w:top w:val="none" w:sz="0" w:space="0" w:color="auto"/>
            <w:left w:val="none" w:sz="0" w:space="0" w:color="auto"/>
            <w:bottom w:val="none" w:sz="0" w:space="0" w:color="auto"/>
            <w:right w:val="none" w:sz="0" w:space="0" w:color="auto"/>
          </w:divBdr>
        </w:div>
        <w:div w:id="256519940">
          <w:marLeft w:val="480"/>
          <w:marRight w:val="0"/>
          <w:marTop w:val="0"/>
          <w:marBottom w:val="0"/>
          <w:divBdr>
            <w:top w:val="none" w:sz="0" w:space="0" w:color="auto"/>
            <w:left w:val="none" w:sz="0" w:space="0" w:color="auto"/>
            <w:bottom w:val="none" w:sz="0" w:space="0" w:color="auto"/>
            <w:right w:val="none" w:sz="0" w:space="0" w:color="auto"/>
          </w:divBdr>
        </w:div>
        <w:div w:id="908032553">
          <w:marLeft w:val="480"/>
          <w:marRight w:val="0"/>
          <w:marTop w:val="0"/>
          <w:marBottom w:val="0"/>
          <w:divBdr>
            <w:top w:val="none" w:sz="0" w:space="0" w:color="auto"/>
            <w:left w:val="none" w:sz="0" w:space="0" w:color="auto"/>
            <w:bottom w:val="none" w:sz="0" w:space="0" w:color="auto"/>
            <w:right w:val="none" w:sz="0" w:space="0" w:color="auto"/>
          </w:divBdr>
        </w:div>
        <w:div w:id="487132019">
          <w:marLeft w:val="480"/>
          <w:marRight w:val="0"/>
          <w:marTop w:val="0"/>
          <w:marBottom w:val="0"/>
          <w:divBdr>
            <w:top w:val="none" w:sz="0" w:space="0" w:color="auto"/>
            <w:left w:val="none" w:sz="0" w:space="0" w:color="auto"/>
            <w:bottom w:val="none" w:sz="0" w:space="0" w:color="auto"/>
            <w:right w:val="none" w:sz="0" w:space="0" w:color="auto"/>
          </w:divBdr>
        </w:div>
        <w:div w:id="1360624859">
          <w:marLeft w:val="480"/>
          <w:marRight w:val="0"/>
          <w:marTop w:val="0"/>
          <w:marBottom w:val="0"/>
          <w:divBdr>
            <w:top w:val="none" w:sz="0" w:space="0" w:color="auto"/>
            <w:left w:val="none" w:sz="0" w:space="0" w:color="auto"/>
            <w:bottom w:val="none" w:sz="0" w:space="0" w:color="auto"/>
            <w:right w:val="none" w:sz="0" w:space="0" w:color="auto"/>
          </w:divBdr>
        </w:div>
        <w:div w:id="198513710">
          <w:marLeft w:val="480"/>
          <w:marRight w:val="0"/>
          <w:marTop w:val="0"/>
          <w:marBottom w:val="0"/>
          <w:divBdr>
            <w:top w:val="none" w:sz="0" w:space="0" w:color="auto"/>
            <w:left w:val="none" w:sz="0" w:space="0" w:color="auto"/>
            <w:bottom w:val="none" w:sz="0" w:space="0" w:color="auto"/>
            <w:right w:val="none" w:sz="0" w:space="0" w:color="auto"/>
          </w:divBdr>
        </w:div>
        <w:div w:id="622882804">
          <w:marLeft w:val="480"/>
          <w:marRight w:val="0"/>
          <w:marTop w:val="0"/>
          <w:marBottom w:val="0"/>
          <w:divBdr>
            <w:top w:val="none" w:sz="0" w:space="0" w:color="auto"/>
            <w:left w:val="none" w:sz="0" w:space="0" w:color="auto"/>
            <w:bottom w:val="none" w:sz="0" w:space="0" w:color="auto"/>
            <w:right w:val="none" w:sz="0" w:space="0" w:color="auto"/>
          </w:divBdr>
        </w:div>
        <w:div w:id="59712303">
          <w:marLeft w:val="480"/>
          <w:marRight w:val="0"/>
          <w:marTop w:val="0"/>
          <w:marBottom w:val="0"/>
          <w:divBdr>
            <w:top w:val="none" w:sz="0" w:space="0" w:color="auto"/>
            <w:left w:val="none" w:sz="0" w:space="0" w:color="auto"/>
            <w:bottom w:val="none" w:sz="0" w:space="0" w:color="auto"/>
            <w:right w:val="none" w:sz="0" w:space="0" w:color="auto"/>
          </w:divBdr>
        </w:div>
        <w:div w:id="1726098698">
          <w:marLeft w:val="480"/>
          <w:marRight w:val="0"/>
          <w:marTop w:val="0"/>
          <w:marBottom w:val="0"/>
          <w:divBdr>
            <w:top w:val="none" w:sz="0" w:space="0" w:color="auto"/>
            <w:left w:val="none" w:sz="0" w:space="0" w:color="auto"/>
            <w:bottom w:val="none" w:sz="0" w:space="0" w:color="auto"/>
            <w:right w:val="none" w:sz="0" w:space="0" w:color="auto"/>
          </w:divBdr>
        </w:div>
        <w:div w:id="1617101562">
          <w:marLeft w:val="480"/>
          <w:marRight w:val="0"/>
          <w:marTop w:val="0"/>
          <w:marBottom w:val="0"/>
          <w:divBdr>
            <w:top w:val="none" w:sz="0" w:space="0" w:color="auto"/>
            <w:left w:val="none" w:sz="0" w:space="0" w:color="auto"/>
            <w:bottom w:val="none" w:sz="0" w:space="0" w:color="auto"/>
            <w:right w:val="none" w:sz="0" w:space="0" w:color="auto"/>
          </w:divBdr>
        </w:div>
        <w:div w:id="1052115705">
          <w:marLeft w:val="480"/>
          <w:marRight w:val="0"/>
          <w:marTop w:val="0"/>
          <w:marBottom w:val="0"/>
          <w:divBdr>
            <w:top w:val="none" w:sz="0" w:space="0" w:color="auto"/>
            <w:left w:val="none" w:sz="0" w:space="0" w:color="auto"/>
            <w:bottom w:val="none" w:sz="0" w:space="0" w:color="auto"/>
            <w:right w:val="none" w:sz="0" w:space="0" w:color="auto"/>
          </w:divBdr>
        </w:div>
        <w:div w:id="542449726">
          <w:marLeft w:val="480"/>
          <w:marRight w:val="0"/>
          <w:marTop w:val="0"/>
          <w:marBottom w:val="0"/>
          <w:divBdr>
            <w:top w:val="none" w:sz="0" w:space="0" w:color="auto"/>
            <w:left w:val="none" w:sz="0" w:space="0" w:color="auto"/>
            <w:bottom w:val="none" w:sz="0" w:space="0" w:color="auto"/>
            <w:right w:val="none" w:sz="0" w:space="0" w:color="auto"/>
          </w:divBdr>
        </w:div>
        <w:div w:id="2075543986">
          <w:marLeft w:val="480"/>
          <w:marRight w:val="0"/>
          <w:marTop w:val="0"/>
          <w:marBottom w:val="0"/>
          <w:divBdr>
            <w:top w:val="none" w:sz="0" w:space="0" w:color="auto"/>
            <w:left w:val="none" w:sz="0" w:space="0" w:color="auto"/>
            <w:bottom w:val="none" w:sz="0" w:space="0" w:color="auto"/>
            <w:right w:val="none" w:sz="0" w:space="0" w:color="auto"/>
          </w:divBdr>
        </w:div>
      </w:divsChild>
    </w:div>
    <w:div w:id="1633244928">
      <w:bodyDiv w:val="1"/>
      <w:marLeft w:val="0"/>
      <w:marRight w:val="0"/>
      <w:marTop w:val="0"/>
      <w:marBottom w:val="0"/>
      <w:divBdr>
        <w:top w:val="none" w:sz="0" w:space="0" w:color="auto"/>
        <w:left w:val="none" w:sz="0" w:space="0" w:color="auto"/>
        <w:bottom w:val="none" w:sz="0" w:space="0" w:color="auto"/>
        <w:right w:val="none" w:sz="0" w:space="0" w:color="auto"/>
      </w:divBdr>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289259">
      <w:bodyDiv w:val="1"/>
      <w:marLeft w:val="0"/>
      <w:marRight w:val="0"/>
      <w:marTop w:val="0"/>
      <w:marBottom w:val="0"/>
      <w:divBdr>
        <w:top w:val="none" w:sz="0" w:space="0" w:color="auto"/>
        <w:left w:val="none" w:sz="0" w:space="0" w:color="auto"/>
        <w:bottom w:val="none" w:sz="0" w:space="0" w:color="auto"/>
        <w:right w:val="none" w:sz="0" w:space="0" w:color="auto"/>
      </w:divBdr>
      <w:divsChild>
        <w:div w:id="394013307">
          <w:marLeft w:val="480"/>
          <w:marRight w:val="0"/>
          <w:marTop w:val="0"/>
          <w:marBottom w:val="0"/>
          <w:divBdr>
            <w:top w:val="none" w:sz="0" w:space="0" w:color="auto"/>
            <w:left w:val="none" w:sz="0" w:space="0" w:color="auto"/>
            <w:bottom w:val="none" w:sz="0" w:space="0" w:color="auto"/>
            <w:right w:val="none" w:sz="0" w:space="0" w:color="auto"/>
          </w:divBdr>
        </w:div>
        <w:div w:id="1394617034">
          <w:marLeft w:val="480"/>
          <w:marRight w:val="0"/>
          <w:marTop w:val="0"/>
          <w:marBottom w:val="0"/>
          <w:divBdr>
            <w:top w:val="none" w:sz="0" w:space="0" w:color="auto"/>
            <w:left w:val="none" w:sz="0" w:space="0" w:color="auto"/>
            <w:bottom w:val="none" w:sz="0" w:space="0" w:color="auto"/>
            <w:right w:val="none" w:sz="0" w:space="0" w:color="auto"/>
          </w:divBdr>
        </w:div>
        <w:div w:id="558323346">
          <w:marLeft w:val="480"/>
          <w:marRight w:val="0"/>
          <w:marTop w:val="0"/>
          <w:marBottom w:val="0"/>
          <w:divBdr>
            <w:top w:val="none" w:sz="0" w:space="0" w:color="auto"/>
            <w:left w:val="none" w:sz="0" w:space="0" w:color="auto"/>
            <w:bottom w:val="none" w:sz="0" w:space="0" w:color="auto"/>
            <w:right w:val="none" w:sz="0" w:space="0" w:color="auto"/>
          </w:divBdr>
        </w:div>
        <w:div w:id="1170801346">
          <w:marLeft w:val="480"/>
          <w:marRight w:val="0"/>
          <w:marTop w:val="0"/>
          <w:marBottom w:val="0"/>
          <w:divBdr>
            <w:top w:val="none" w:sz="0" w:space="0" w:color="auto"/>
            <w:left w:val="none" w:sz="0" w:space="0" w:color="auto"/>
            <w:bottom w:val="none" w:sz="0" w:space="0" w:color="auto"/>
            <w:right w:val="none" w:sz="0" w:space="0" w:color="auto"/>
          </w:divBdr>
        </w:div>
        <w:div w:id="1239680421">
          <w:marLeft w:val="480"/>
          <w:marRight w:val="0"/>
          <w:marTop w:val="0"/>
          <w:marBottom w:val="0"/>
          <w:divBdr>
            <w:top w:val="none" w:sz="0" w:space="0" w:color="auto"/>
            <w:left w:val="none" w:sz="0" w:space="0" w:color="auto"/>
            <w:bottom w:val="none" w:sz="0" w:space="0" w:color="auto"/>
            <w:right w:val="none" w:sz="0" w:space="0" w:color="auto"/>
          </w:divBdr>
        </w:div>
        <w:div w:id="377050121">
          <w:marLeft w:val="480"/>
          <w:marRight w:val="0"/>
          <w:marTop w:val="0"/>
          <w:marBottom w:val="0"/>
          <w:divBdr>
            <w:top w:val="none" w:sz="0" w:space="0" w:color="auto"/>
            <w:left w:val="none" w:sz="0" w:space="0" w:color="auto"/>
            <w:bottom w:val="none" w:sz="0" w:space="0" w:color="auto"/>
            <w:right w:val="none" w:sz="0" w:space="0" w:color="auto"/>
          </w:divBdr>
        </w:div>
        <w:div w:id="1852066571">
          <w:marLeft w:val="480"/>
          <w:marRight w:val="0"/>
          <w:marTop w:val="0"/>
          <w:marBottom w:val="0"/>
          <w:divBdr>
            <w:top w:val="none" w:sz="0" w:space="0" w:color="auto"/>
            <w:left w:val="none" w:sz="0" w:space="0" w:color="auto"/>
            <w:bottom w:val="none" w:sz="0" w:space="0" w:color="auto"/>
            <w:right w:val="none" w:sz="0" w:space="0" w:color="auto"/>
          </w:divBdr>
        </w:div>
        <w:div w:id="2111898782">
          <w:marLeft w:val="480"/>
          <w:marRight w:val="0"/>
          <w:marTop w:val="0"/>
          <w:marBottom w:val="0"/>
          <w:divBdr>
            <w:top w:val="none" w:sz="0" w:space="0" w:color="auto"/>
            <w:left w:val="none" w:sz="0" w:space="0" w:color="auto"/>
            <w:bottom w:val="none" w:sz="0" w:space="0" w:color="auto"/>
            <w:right w:val="none" w:sz="0" w:space="0" w:color="auto"/>
          </w:divBdr>
        </w:div>
        <w:div w:id="701173041">
          <w:marLeft w:val="480"/>
          <w:marRight w:val="0"/>
          <w:marTop w:val="0"/>
          <w:marBottom w:val="0"/>
          <w:divBdr>
            <w:top w:val="none" w:sz="0" w:space="0" w:color="auto"/>
            <w:left w:val="none" w:sz="0" w:space="0" w:color="auto"/>
            <w:bottom w:val="none" w:sz="0" w:space="0" w:color="auto"/>
            <w:right w:val="none" w:sz="0" w:space="0" w:color="auto"/>
          </w:divBdr>
        </w:div>
        <w:div w:id="390810475">
          <w:marLeft w:val="480"/>
          <w:marRight w:val="0"/>
          <w:marTop w:val="0"/>
          <w:marBottom w:val="0"/>
          <w:divBdr>
            <w:top w:val="none" w:sz="0" w:space="0" w:color="auto"/>
            <w:left w:val="none" w:sz="0" w:space="0" w:color="auto"/>
            <w:bottom w:val="none" w:sz="0" w:space="0" w:color="auto"/>
            <w:right w:val="none" w:sz="0" w:space="0" w:color="auto"/>
          </w:divBdr>
        </w:div>
        <w:div w:id="1782457954">
          <w:marLeft w:val="480"/>
          <w:marRight w:val="0"/>
          <w:marTop w:val="0"/>
          <w:marBottom w:val="0"/>
          <w:divBdr>
            <w:top w:val="none" w:sz="0" w:space="0" w:color="auto"/>
            <w:left w:val="none" w:sz="0" w:space="0" w:color="auto"/>
            <w:bottom w:val="none" w:sz="0" w:space="0" w:color="auto"/>
            <w:right w:val="none" w:sz="0" w:space="0" w:color="auto"/>
          </w:divBdr>
        </w:div>
        <w:div w:id="266741332">
          <w:marLeft w:val="480"/>
          <w:marRight w:val="0"/>
          <w:marTop w:val="0"/>
          <w:marBottom w:val="0"/>
          <w:divBdr>
            <w:top w:val="none" w:sz="0" w:space="0" w:color="auto"/>
            <w:left w:val="none" w:sz="0" w:space="0" w:color="auto"/>
            <w:bottom w:val="none" w:sz="0" w:space="0" w:color="auto"/>
            <w:right w:val="none" w:sz="0" w:space="0" w:color="auto"/>
          </w:divBdr>
        </w:div>
        <w:div w:id="1719427756">
          <w:marLeft w:val="480"/>
          <w:marRight w:val="0"/>
          <w:marTop w:val="0"/>
          <w:marBottom w:val="0"/>
          <w:divBdr>
            <w:top w:val="none" w:sz="0" w:space="0" w:color="auto"/>
            <w:left w:val="none" w:sz="0" w:space="0" w:color="auto"/>
            <w:bottom w:val="none" w:sz="0" w:space="0" w:color="auto"/>
            <w:right w:val="none" w:sz="0" w:space="0" w:color="auto"/>
          </w:divBdr>
        </w:div>
        <w:div w:id="300427420">
          <w:marLeft w:val="480"/>
          <w:marRight w:val="0"/>
          <w:marTop w:val="0"/>
          <w:marBottom w:val="0"/>
          <w:divBdr>
            <w:top w:val="none" w:sz="0" w:space="0" w:color="auto"/>
            <w:left w:val="none" w:sz="0" w:space="0" w:color="auto"/>
            <w:bottom w:val="none" w:sz="0" w:space="0" w:color="auto"/>
            <w:right w:val="none" w:sz="0" w:space="0" w:color="auto"/>
          </w:divBdr>
        </w:div>
        <w:div w:id="265431884">
          <w:marLeft w:val="480"/>
          <w:marRight w:val="0"/>
          <w:marTop w:val="0"/>
          <w:marBottom w:val="0"/>
          <w:divBdr>
            <w:top w:val="none" w:sz="0" w:space="0" w:color="auto"/>
            <w:left w:val="none" w:sz="0" w:space="0" w:color="auto"/>
            <w:bottom w:val="none" w:sz="0" w:space="0" w:color="auto"/>
            <w:right w:val="none" w:sz="0" w:space="0" w:color="auto"/>
          </w:divBdr>
        </w:div>
        <w:div w:id="525025927">
          <w:marLeft w:val="480"/>
          <w:marRight w:val="0"/>
          <w:marTop w:val="0"/>
          <w:marBottom w:val="0"/>
          <w:divBdr>
            <w:top w:val="none" w:sz="0" w:space="0" w:color="auto"/>
            <w:left w:val="none" w:sz="0" w:space="0" w:color="auto"/>
            <w:bottom w:val="none" w:sz="0" w:space="0" w:color="auto"/>
            <w:right w:val="none" w:sz="0" w:space="0" w:color="auto"/>
          </w:divBdr>
        </w:div>
        <w:div w:id="1106773678">
          <w:marLeft w:val="480"/>
          <w:marRight w:val="0"/>
          <w:marTop w:val="0"/>
          <w:marBottom w:val="0"/>
          <w:divBdr>
            <w:top w:val="none" w:sz="0" w:space="0" w:color="auto"/>
            <w:left w:val="none" w:sz="0" w:space="0" w:color="auto"/>
            <w:bottom w:val="none" w:sz="0" w:space="0" w:color="auto"/>
            <w:right w:val="none" w:sz="0" w:space="0" w:color="auto"/>
          </w:divBdr>
        </w:div>
        <w:div w:id="1012538101">
          <w:marLeft w:val="480"/>
          <w:marRight w:val="0"/>
          <w:marTop w:val="0"/>
          <w:marBottom w:val="0"/>
          <w:divBdr>
            <w:top w:val="none" w:sz="0" w:space="0" w:color="auto"/>
            <w:left w:val="none" w:sz="0" w:space="0" w:color="auto"/>
            <w:bottom w:val="none" w:sz="0" w:space="0" w:color="auto"/>
            <w:right w:val="none" w:sz="0" w:space="0" w:color="auto"/>
          </w:divBdr>
        </w:div>
        <w:div w:id="842278382">
          <w:marLeft w:val="480"/>
          <w:marRight w:val="0"/>
          <w:marTop w:val="0"/>
          <w:marBottom w:val="0"/>
          <w:divBdr>
            <w:top w:val="none" w:sz="0" w:space="0" w:color="auto"/>
            <w:left w:val="none" w:sz="0" w:space="0" w:color="auto"/>
            <w:bottom w:val="none" w:sz="0" w:space="0" w:color="auto"/>
            <w:right w:val="none" w:sz="0" w:space="0" w:color="auto"/>
          </w:divBdr>
        </w:div>
        <w:div w:id="864446073">
          <w:marLeft w:val="480"/>
          <w:marRight w:val="0"/>
          <w:marTop w:val="0"/>
          <w:marBottom w:val="0"/>
          <w:divBdr>
            <w:top w:val="none" w:sz="0" w:space="0" w:color="auto"/>
            <w:left w:val="none" w:sz="0" w:space="0" w:color="auto"/>
            <w:bottom w:val="none" w:sz="0" w:space="0" w:color="auto"/>
            <w:right w:val="none" w:sz="0" w:space="0" w:color="auto"/>
          </w:divBdr>
        </w:div>
        <w:div w:id="1323583961">
          <w:marLeft w:val="480"/>
          <w:marRight w:val="0"/>
          <w:marTop w:val="0"/>
          <w:marBottom w:val="0"/>
          <w:divBdr>
            <w:top w:val="none" w:sz="0" w:space="0" w:color="auto"/>
            <w:left w:val="none" w:sz="0" w:space="0" w:color="auto"/>
            <w:bottom w:val="none" w:sz="0" w:space="0" w:color="auto"/>
            <w:right w:val="none" w:sz="0" w:space="0" w:color="auto"/>
          </w:divBdr>
        </w:div>
        <w:div w:id="557863265">
          <w:marLeft w:val="480"/>
          <w:marRight w:val="0"/>
          <w:marTop w:val="0"/>
          <w:marBottom w:val="0"/>
          <w:divBdr>
            <w:top w:val="none" w:sz="0" w:space="0" w:color="auto"/>
            <w:left w:val="none" w:sz="0" w:space="0" w:color="auto"/>
            <w:bottom w:val="none" w:sz="0" w:space="0" w:color="auto"/>
            <w:right w:val="none" w:sz="0" w:space="0" w:color="auto"/>
          </w:divBdr>
        </w:div>
        <w:div w:id="293484800">
          <w:marLeft w:val="480"/>
          <w:marRight w:val="0"/>
          <w:marTop w:val="0"/>
          <w:marBottom w:val="0"/>
          <w:divBdr>
            <w:top w:val="none" w:sz="0" w:space="0" w:color="auto"/>
            <w:left w:val="none" w:sz="0" w:space="0" w:color="auto"/>
            <w:bottom w:val="none" w:sz="0" w:space="0" w:color="auto"/>
            <w:right w:val="none" w:sz="0" w:space="0" w:color="auto"/>
          </w:divBdr>
        </w:div>
        <w:div w:id="1136023271">
          <w:marLeft w:val="480"/>
          <w:marRight w:val="0"/>
          <w:marTop w:val="0"/>
          <w:marBottom w:val="0"/>
          <w:divBdr>
            <w:top w:val="none" w:sz="0" w:space="0" w:color="auto"/>
            <w:left w:val="none" w:sz="0" w:space="0" w:color="auto"/>
            <w:bottom w:val="none" w:sz="0" w:space="0" w:color="auto"/>
            <w:right w:val="none" w:sz="0" w:space="0" w:color="auto"/>
          </w:divBdr>
        </w:div>
        <w:div w:id="1931084342">
          <w:marLeft w:val="480"/>
          <w:marRight w:val="0"/>
          <w:marTop w:val="0"/>
          <w:marBottom w:val="0"/>
          <w:divBdr>
            <w:top w:val="none" w:sz="0" w:space="0" w:color="auto"/>
            <w:left w:val="none" w:sz="0" w:space="0" w:color="auto"/>
            <w:bottom w:val="none" w:sz="0" w:space="0" w:color="auto"/>
            <w:right w:val="none" w:sz="0" w:space="0" w:color="auto"/>
          </w:divBdr>
        </w:div>
      </w:divsChild>
    </w:div>
    <w:div w:id="1634480816">
      <w:bodyDiv w:val="1"/>
      <w:marLeft w:val="0"/>
      <w:marRight w:val="0"/>
      <w:marTop w:val="0"/>
      <w:marBottom w:val="0"/>
      <w:divBdr>
        <w:top w:val="none" w:sz="0" w:space="0" w:color="auto"/>
        <w:left w:val="none" w:sz="0" w:space="0" w:color="auto"/>
        <w:bottom w:val="none" w:sz="0" w:space="0" w:color="auto"/>
        <w:right w:val="none" w:sz="0" w:space="0" w:color="auto"/>
      </w:divBdr>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38603552">
      <w:bodyDiv w:val="1"/>
      <w:marLeft w:val="0"/>
      <w:marRight w:val="0"/>
      <w:marTop w:val="0"/>
      <w:marBottom w:val="0"/>
      <w:divBdr>
        <w:top w:val="none" w:sz="0" w:space="0" w:color="auto"/>
        <w:left w:val="none" w:sz="0" w:space="0" w:color="auto"/>
        <w:bottom w:val="none" w:sz="0" w:space="0" w:color="auto"/>
        <w:right w:val="none" w:sz="0" w:space="0" w:color="auto"/>
      </w:divBdr>
    </w:div>
    <w:div w:id="1639262081">
      <w:bodyDiv w:val="1"/>
      <w:marLeft w:val="0"/>
      <w:marRight w:val="0"/>
      <w:marTop w:val="0"/>
      <w:marBottom w:val="0"/>
      <w:divBdr>
        <w:top w:val="none" w:sz="0" w:space="0" w:color="auto"/>
        <w:left w:val="none" w:sz="0" w:space="0" w:color="auto"/>
        <w:bottom w:val="none" w:sz="0" w:space="0" w:color="auto"/>
        <w:right w:val="none" w:sz="0" w:space="0" w:color="auto"/>
      </w:divBdr>
    </w:div>
    <w:div w:id="1644650701">
      <w:bodyDiv w:val="1"/>
      <w:marLeft w:val="0"/>
      <w:marRight w:val="0"/>
      <w:marTop w:val="0"/>
      <w:marBottom w:val="0"/>
      <w:divBdr>
        <w:top w:val="none" w:sz="0" w:space="0" w:color="auto"/>
        <w:left w:val="none" w:sz="0" w:space="0" w:color="auto"/>
        <w:bottom w:val="none" w:sz="0" w:space="0" w:color="auto"/>
        <w:right w:val="none" w:sz="0" w:space="0" w:color="auto"/>
      </w:divBdr>
    </w:div>
    <w:div w:id="1645697382">
      <w:bodyDiv w:val="1"/>
      <w:marLeft w:val="0"/>
      <w:marRight w:val="0"/>
      <w:marTop w:val="0"/>
      <w:marBottom w:val="0"/>
      <w:divBdr>
        <w:top w:val="none" w:sz="0" w:space="0" w:color="auto"/>
        <w:left w:val="none" w:sz="0" w:space="0" w:color="auto"/>
        <w:bottom w:val="none" w:sz="0" w:space="0" w:color="auto"/>
        <w:right w:val="none" w:sz="0" w:space="0" w:color="auto"/>
      </w:divBdr>
      <w:divsChild>
        <w:div w:id="338433260">
          <w:marLeft w:val="480"/>
          <w:marRight w:val="0"/>
          <w:marTop w:val="0"/>
          <w:marBottom w:val="0"/>
          <w:divBdr>
            <w:top w:val="none" w:sz="0" w:space="0" w:color="auto"/>
            <w:left w:val="none" w:sz="0" w:space="0" w:color="auto"/>
            <w:bottom w:val="none" w:sz="0" w:space="0" w:color="auto"/>
            <w:right w:val="none" w:sz="0" w:space="0" w:color="auto"/>
          </w:divBdr>
        </w:div>
        <w:div w:id="542450972">
          <w:marLeft w:val="480"/>
          <w:marRight w:val="0"/>
          <w:marTop w:val="0"/>
          <w:marBottom w:val="0"/>
          <w:divBdr>
            <w:top w:val="none" w:sz="0" w:space="0" w:color="auto"/>
            <w:left w:val="none" w:sz="0" w:space="0" w:color="auto"/>
            <w:bottom w:val="none" w:sz="0" w:space="0" w:color="auto"/>
            <w:right w:val="none" w:sz="0" w:space="0" w:color="auto"/>
          </w:divBdr>
        </w:div>
        <w:div w:id="870188799">
          <w:marLeft w:val="480"/>
          <w:marRight w:val="0"/>
          <w:marTop w:val="0"/>
          <w:marBottom w:val="0"/>
          <w:divBdr>
            <w:top w:val="none" w:sz="0" w:space="0" w:color="auto"/>
            <w:left w:val="none" w:sz="0" w:space="0" w:color="auto"/>
            <w:bottom w:val="none" w:sz="0" w:space="0" w:color="auto"/>
            <w:right w:val="none" w:sz="0" w:space="0" w:color="auto"/>
          </w:divBdr>
        </w:div>
        <w:div w:id="1835488413">
          <w:marLeft w:val="480"/>
          <w:marRight w:val="0"/>
          <w:marTop w:val="0"/>
          <w:marBottom w:val="0"/>
          <w:divBdr>
            <w:top w:val="none" w:sz="0" w:space="0" w:color="auto"/>
            <w:left w:val="none" w:sz="0" w:space="0" w:color="auto"/>
            <w:bottom w:val="none" w:sz="0" w:space="0" w:color="auto"/>
            <w:right w:val="none" w:sz="0" w:space="0" w:color="auto"/>
          </w:divBdr>
        </w:div>
        <w:div w:id="822963681">
          <w:marLeft w:val="480"/>
          <w:marRight w:val="0"/>
          <w:marTop w:val="0"/>
          <w:marBottom w:val="0"/>
          <w:divBdr>
            <w:top w:val="none" w:sz="0" w:space="0" w:color="auto"/>
            <w:left w:val="none" w:sz="0" w:space="0" w:color="auto"/>
            <w:bottom w:val="none" w:sz="0" w:space="0" w:color="auto"/>
            <w:right w:val="none" w:sz="0" w:space="0" w:color="auto"/>
          </w:divBdr>
        </w:div>
        <w:div w:id="1733967847">
          <w:marLeft w:val="480"/>
          <w:marRight w:val="0"/>
          <w:marTop w:val="0"/>
          <w:marBottom w:val="0"/>
          <w:divBdr>
            <w:top w:val="none" w:sz="0" w:space="0" w:color="auto"/>
            <w:left w:val="none" w:sz="0" w:space="0" w:color="auto"/>
            <w:bottom w:val="none" w:sz="0" w:space="0" w:color="auto"/>
            <w:right w:val="none" w:sz="0" w:space="0" w:color="auto"/>
          </w:divBdr>
        </w:div>
        <w:div w:id="689531116">
          <w:marLeft w:val="480"/>
          <w:marRight w:val="0"/>
          <w:marTop w:val="0"/>
          <w:marBottom w:val="0"/>
          <w:divBdr>
            <w:top w:val="none" w:sz="0" w:space="0" w:color="auto"/>
            <w:left w:val="none" w:sz="0" w:space="0" w:color="auto"/>
            <w:bottom w:val="none" w:sz="0" w:space="0" w:color="auto"/>
            <w:right w:val="none" w:sz="0" w:space="0" w:color="auto"/>
          </w:divBdr>
        </w:div>
        <w:div w:id="1432775420">
          <w:marLeft w:val="480"/>
          <w:marRight w:val="0"/>
          <w:marTop w:val="0"/>
          <w:marBottom w:val="0"/>
          <w:divBdr>
            <w:top w:val="none" w:sz="0" w:space="0" w:color="auto"/>
            <w:left w:val="none" w:sz="0" w:space="0" w:color="auto"/>
            <w:bottom w:val="none" w:sz="0" w:space="0" w:color="auto"/>
            <w:right w:val="none" w:sz="0" w:space="0" w:color="auto"/>
          </w:divBdr>
        </w:div>
        <w:div w:id="1914241399">
          <w:marLeft w:val="480"/>
          <w:marRight w:val="0"/>
          <w:marTop w:val="0"/>
          <w:marBottom w:val="0"/>
          <w:divBdr>
            <w:top w:val="none" w:sz="0" w:space="0" w:color="auto"/>
            <w:left w:val="none" w:sz="0" w:space="0" w:color="auto"/>
            <w:bottom w:val="none" w:sz="0" w:space="0" w:color="auto"/>
            <w:right w:val="none" w:sz="0" w:space="0" w:color="auto"/>
          </w:divBdr>
        </w:div>
        <w:div w:id="1148203264">
          <w:marLeft w:val="480"/>
          <w:marRight w:val="0"/>
          <w:marTop w:val="0"/>
          <w:marBottom w:val="0"/>
          <w:divBdr>
            <w:top w:val="none" w:sz="0" w:space="0" w:color="auto"/>
            <w:left w:val="none" w:sz="0" w:space="0" w:color="auto"/>
            <w:bottom w:val="none" w:sz="0" w:space="0" w:color="auto"/>
            <w:right w:val="none" w:sz="0" w:space="0" w:color="auto"/>
          </w:divBdr>
        </w:div>
        <w:div w:id="1829126758">
          <w:marLeft w:val="480"/>
          <w:marRight w:val="0"/>
          <w:marTop w:val="0"/>
          <w:marBottom w:val="0"/>
          <w:divBdr>
            <w:top w:val="none" w:sz="0" w:space="0" w:color="auto"/>
            <w:left w:val="none" w:sz="0" w:space="0" w:color="auto"/>
            <w:bottom w:val="none" w:sz="0" w:space="0" w:color="auto"/>
            <w:right w:val="none" w:sz="0" w:space="0" w:color="auto"/>
          </w:divBdr>
        </w:div>
        <w:div w:id="1732345548">
          <w:marLeft w:val="480"/>
          <w:marRight w:val="0"/>
          <w:marTop w:val="0"/>
          <w:marBottom w:val="0"/>
          <w:divBdr>
            <w:top w:val="none" w:sz="0" w:space="0" w:color="auto"/>
            <w:left w:val="none" w:sz="0" w:space="0" w:color="auto"/>
            <w:bottom w:val="none" w:sz="0" w:space="0" w:color="auto"/>
            <w:right w:val="none" w:sz="0" w:space="0" w:color="auto"/>
          </w:divBdr>
        </w:div>
        <w:div w:id="377513344">
          <w:marLeft w:val="480"/>
          <w:marRight w:val="0"/>
          <w:marTop w:val="0"/>
          <w:marBottom w:val="0"/>
          <w:divBdr>
            <w:top w:val="none" w:sz="0" w:space="0" w:color="auto"/>
            <w:left w:val="none" w:sz="0" w:space="0" w:color="auto"/>
            <w:bottom w:val="none" w:sz="0" w:space="0" w:color="auto"/>
            <w:right w:val="none" w:sz="0" w:space="0" w:color="auto"/>
          </w:divBdr>
        </w:div>
        <w:div w:id="28339828">
          <w:marLeft w:val="480"/>
          <w:marRight w:val="0"/>
          <w:marTop w:val="0"/>
          <w:marBottom w:val="0"/>
          <w:divBdr>
            <w:top w:val="none" w:sz="0" w:space="0" w:color="auto"/>
            <w:left w:val="none" w:sz="0" w:space="0" w:color="auto"/>
            <w:bottom w:val="none" w:sz="0" w:space="0" w:color="auto"/>
            <w:right w:val="none" w:sz="0" w:space="0" w:color="auto"/>
          </w:divBdr>
        </w:div>
        <w:div w:id="2147307954">
          <w:marLeft w:val="480"/>
          <w:marRight w:val="0"/>
          <w:marTop w:val="0"/>
          <w:marBottom w:val="0"/>
          <w:divBdr>
            <w:top w:val="none" w:sz="0" w:space="0" w:color="auto"/>
            <w:left w:val="none" w:sz="0" w:space="0" w:color="auto"/>
            <w:bottom w:val="none" w:sz="0" w:space="0" w:color="auto"/>
            <w:right w:val="none" w:sz="0" w:space="0" w:color="auto"/>
          </w:divBdr>
        </w:div>
        <w:div w:id="1102993195">
          <w:marLeft w:val="480"/>
          <w:marRight w:val="0"/>
          <w:marTop w:val="0"/>
          <w:marBottom w:val="0"/>
          <w:divBdr>
            <w:top w:val="none" w:sz="0" w:space="0" w:color="auto"/>
            <w:left w:val="none" w:sz="0" w:space="0" w:color="auto"/>
            <w:bottom w:val="none" w:sz="0" w:space="0" w:color="auto"/>
            <w:right w:val="none" w:sz="0" w:space="0" w:color="auto"/>
          </w:divBdr>
        </w:div>
        <w:div w:id="475492590">
          <w:marLeft w:val="480"/>
          <w:marRight w:val="0"/>
          <w:marTop w:val="0"/>
          <w:marBottom w:val="0"/>
          <w:divBdr>
            <w:top w:val="none" w:sz="0" w:space="0" w:color="auto"/>
            <w:left w:val="none" w:sz="0" w:space="0" w:color="auto"/>
            <w:bottom w:val="none" w:sz="0" w:space="0" w:color="auto"/>
            <w:right w:val="none" w:sz="0" w:space="0" w:color="auto"/>
          </w:divBdr>
        </w:div>
        <w:div w:id="1986397742">
          <w:marLeft w:val="480"/>
          <w:marRight w:val="0"/>
          <w:marTop w:val="0"/>
          <w:marBottom w:val="0"/>
          <w:divBdr>
            <w:top w:val="none" w:sz="0" w:space="0" w:color="auto"/>
            <w:left w:val="none" w:sz="0" w:space="0" w:color="auto"/>
            <w:bottom w:val="none" w:sz="0" w:space="0" w:color="auto"/>
            <w:right w:val="none" w:sz="0" w:space="0" w:color="auto"/>
          </w:divBdr>
        </w:div>
        <w:div w:id="284778856">
          <w:marLeft w:val="480"/>
          <w:marRight w:val="0"/>
          <w:marTop w:val="0"/>
          <w:marBottom w:val="0"/>
          <w:divBdr>
            <w:top w:val="none" w:sz="0" w:space="0" w:color="auto"/>
            <w:left w:val="none" w:sz="0" w:space="0" w:color="auto"/>
            <w:bottom w:val="none" w:sz="0" w:space="0" w:color="auto"/>
            <w:right w:val="none" w:sz="0" w:space="0" w:color="auto"/>
          </w:divBdr>
        </w:div>
        <w:div w:id="1838301424">
          <w:marLeft w:val="480"/>
          <w:marRight w:val="0"/>
          <w:marTop w:val="0"/>
          <w:marBottom w:val="0"/>
          <w:divBdr>
            <w:top w:val="none" w:sz="0" w:space="0" w:color="auto"/>
            <w:left w:val="none" w:sz="0" w:space="0" w:color="auto"/>
            <w:bottom w:val="none" w:sz="0" w:space="0" w:color="auto"/>
            <w:right w:val="none" w:sz="0" w:space="0" w:color="auto"/>
          </w:divBdr>
        </w:div>
        <w:div w:id="1078404389">
          <w:marLeft w:val="480"/>
          <w:marRight w:val="0"/>
          <w:marTop w:val="0"/>
          <w:marBottom w:val="0"/>
          <w:divBdr>
            <w:top w:val="none" w:sz="0" w:space="0" w:color="auto"/>
            <w:left w:val="none" w:sz="0" w:space="0" w:color="auto"/>
            <w:bottom w:val="none" w:sz="0" w:space="0" w:color="auto"/>
            <w:right w:val="none" w:sz="0" w:space="0" w:color="auto"/>
          </w:divBdr>
        </w:div>
        <w:div w:id="404497640">
          <w:marLeft w:val="480"/>
          <w:marRight w:val="0"/>
          <w:marTop w:val="0"/>
          <w:marBottom w:val="0"/>
          <w:divBdr>
            <w:top w:val="none" w:sz="0" w:space="0" w:color="auto"/>
            <w:left w:val="none" w:sz="0" w:space="0" w:color="auto"/>
            <w:bottom w:val="none" w:sz="0" w:space="0" w:color="auto"/>
            <w:right w:val="none" w:sz="0" w:space="0" w:color="auto"/>
          </w:divBdr>
        </w:div>
        <w:div w:id="2083016085">
          <w:marLeft w:val="480"/>
          <w:marRight w:val="0"/>
          <w:marTop w:val="0"/>
          <w:marBottom w:val="0"/>
          <w:divBdr>
            <w:top w:val="none" w:sz="0" w:space="0" w:color="auto"/>
            <w:left w:val="none" w:sz="0" w:space="0" w:color="auto"/>
            <w:bottom w:val="none" w:sz="0" w:space="0" w:color="auto"/>
            <w:right w:val="none" w:sz="0" w:space="0" w:color="auto"/>
          </w:divBdr>
        </w:div>
        <w:div w:id="1934313327">
          <w:marLeft w:val="480"/>
          <w:marRight w:val="0"/>
          <w:marTop w:val="0"/>
          <w:marBottom w:val="0"/>
          <w:divBdr>
            <w:top w:val="none" w:sz="0" w:space="0" w:color="auto"/>
            <w:left w:val="none" w:sz="0" w:space="0" w:color="auto"/>
            <w:bottom w:val="none" w:sz="0" w:space="0" w:color="auto"/>
            <w:right w:val="none" w:sz="0" w:space="0" w:color="auto"/>
          </w:divBdr>
        </w:div>
        <w:div w:id="365956915">
          <w:marLeft w:val="480"/>
          <w:marRight w:val="0"/>
          <w:marTop w:val="0"/>
          <w:marBottom w:val="0"/>
          <w:divBdr>
            <w:top w:val="none" w:sz="0" w:space="0" w:color="auto"/>
            <w:left w:val="none" w:sz="0" w:space="0" w:color="auto"/>
            <w:bottom w:val="none" w:sz="0" w:space="0" w:color="auto"/>
            <w:right w:val="none" w:sz="0" w:space="0" w:color="auto"/>
          </w:divBdr>
        </w:div>
        <w:div w:id="789320636">
          <w:marLeft w:val="480"/>
          <w:marRight w:val="0"/>
          <w:marTop w:val="0"/>
          <w:marBottom w:val="0"/>
          <w:divBdr>
            <w:top w:val="none" w:sz="0" w:space="0" w:color="auto"/>
            <w:left w:val="none" w:sz="0" w:space="0" w:color="auto"/>
            <w:bottom w:val="none" w:sz="0" w:space="0" w:color="auto"/>
            <w:right w:val="none" w:sz="0" w:space="0" w:color="auto"/>
          </w:divBdr>
        </w:div>
        <w:div w:id="792555947">
          <w:marLeft w:val="480"/>
          <w:marRight w:val="0"/>
          <w:marTop w:val="0"/>
          <w:marBottom w:val="0"/>
          <w:divBdr>
            <w:top w:val="none" w:sz="0" w:space="0" w:color="auto"/>
            <w:left w:val="none" w:sz="0" w:space="0" w:color="auto"/>
            <w:bottom w:val="none" w:sz="0" w:space="0" w:color="auto"/>
            <w:right w:val="none" w:sz="0" w:space="0" w:color="auto"/>
          </w:divBdr>
        </w:div>
        <w:div w:id="1642349006">
          <w:marLeft w:val="480"/>
          <w:marRight w:val="0"/>
          <w:marTop w:val="0"/>
          <w:marBottom w:val="0"/>
          <w:divBdr>
            <w:top w:val="none" w:sz="0" w:space="0" w:color="auto"/>
            <w:left w:val="none" w:sz="0" w:space="0" w:color="auto"/>
            <w:bottom w:val="none" w:sz="0" w:space="0" w:color="auto"/>
            <w:right w:val="none" w:sz="0" w:space="0" w:color="auto"/>
          </w:divBdr>
        </w:div>
        <w:div w:id="112986552">
          <w:marLeft w:val="480"/>
          <w:marRight w:val="0"/>
          <w:marTop w:val="0"/>
          <w:marBottom w:val="0"/>
          <w:divBdr>
            <w:top w:val="none" w:sz="0" w:space="0" w:color="auto"/>
            <w:left w:val="none" w:sz="0" w:space="0" w:color="auto"/>
            <w:bottom w:val="none" w:sz="0" w:space="0" w:color="auto"/>
            <w:right w:val="none" w:sz="0" w:space="0" w:color="auto"/>
          </w:divBdr>
        </w:div>
      </w:divsChild>
    </w:div>
    <w:div w:id="1649556941">
      <w:bodyDiv w:val="1"/>
      <w:marLeft w:val="0"/>
      <w:marRight w:val="0"/>
      <w:marTop w:val="0"/>
      <w:marBottom w:val="0"/>
      <w:divBdr>
        <w:top w:val="none" w:sz="0" w:space="0" w:color="auto"/>
        <w:left w:val="none" w:sz="0" w:space="0" w:color="auto"/>
        <w:bottom w:val="none" w:sz="0" w:space="0" w:color="auto"/>
        <w:right w:val="none" w:sz="0" w:space="0" w:color="auto"/>
      </w:divBdr>
    </w:div>
    <w:div w:id="1657226835">
      <w:bodyDiv w:val="1"/>
      <w:marLeft w:val="0"/>
      <w:marRight w:val="0"/>
      <w:marTop w:val="0"/>
      <w:marBottom w:val="0"/>
      <w:divBdr>
        <w:top w:val="none" w:sz="0" w:space="0" w:color="auto"/>
        <w:left w:val="none" w:sz="0" w:space="0" w:color="auto"/>
        <w:bottom w:val="none" w:sz="0" w:space="0" w:color="auto"/>
        <w:right w:val="none" w:sz="0" w:space="0" w:color="auto"/>
      </w:divBdr>
      <w:divsChild>
        <w:div w:id="279341036">
          <w:marLeft w:val="480"/>
          <w:marRight w:val="0"/>
          <w:marTop w:val="0"/>
          <w:marBottom w:val="0"/>
          <w:divBdr>
            <w:top w:val="none" w:sz="0" w:space="0" w:color="auto"/>
            <w:left w:val="none" w:sz="0" w:space="0" w:color="auto"/>
            <w:bottom w:val="none" w:sz="0" w:space="0" w:color="auto"/>
            <w:right w:val="none" w:sz="0" w:space="0" w:color="auto"/>
          </w:divBdr>
        </w:div>
      </w:divsChild>
    </w:div>
    <w:div w:id="1657296507">
      <w:bodyDiv w:val="1"/>
      <w:marLeft w:val="0"/>
      <w:marRight w:val="0"/>
      <w:marTop w:val="0"/>
      <w:marBottom w:val="0"/>
      <w:divBdr>
        <w:top w:val="none" w:sz="0" w:space="0" w:color="auto"/>
        <w:left w:val="none" w:sz="0" w:space="0" w:color="auto"/>
        <w:bottom w:val="none" w:sz="0" w:space="0" w:color="auto"/>
        <w:right w:val="none" w:sz="0" w:space="0" w:color="auto"/>
      </w:divBdr>
    </w:div>
    <w:div w:id="1658609307">
      <w:bodyDiv w:val="1"/>
      <w:marLeft w:val="0"/>
      <w:marRight w:val="0"/>
      <w:marTop w:val="0"/>
      <w:marBottom w:val="0"/>
      <w:divBdr>
        <w:top w:val="none" w:sz="0" w:space="0" w:color="auto"/>
        <w:left w:val="none" w:sz="0" w:space="0" w:color="auto"/>
        <w:bottom w:val="none" w:sz="0" w:space="0" w:color="auto"/>
        <w:right w:val="none" w:sz="0" w:space="0" w:color="auto"/>
      </w:divBdr>
      <w:divsChild>
        <w:div w:id="1661890202">
          <w:marLeft w:val="480"/>
          <w:marRight w:val="0"/>
          <w:marTop w:val="0"/>
          <w:marBottom w:val="0"/>
          <w:divBdr>
            <w:top w:val="none" w:sz="0" w:space="0" w:color="auto"/>
            <w:left w:val="none" w:sz="0" w:space="0" w:color="auto"/>
            <w:bottom w:val="none" w:sz="0" w:space="0" w:color="auto"/>
            <w:right w:val="none" w:sz="0" w:space="0" w:color="auto"/>
          </w:divBdr>
        </w:div>
        <w:div w:id="823164660">
          <w:marLeft w:val="480"/>
          <w:marRight w:val="0"/>
          <w:marTop w:val="0"/>
          <w:marBottom w:val="0"/>
          <w:divBdr>
            <w:top w:val="none" w:sz="0" w:space="0" w:color="auto"/>
            <w:left w:val="none" w:sz="0" w:space="0" w:color="auto"/>
            <w:bottom w:val="none" w:sz="0" w:space="0" w:color="auto"/>
            <w:right w:val="none" w:sz="0" w:space="0" w:color="auto"/>
          </w:divBdr>
        </w:div>
        <w:div w:id="278024570">
          <w:marLeft w:val="480"/>
          <w:marRight w:val="0"/>
          <w:marTop w:val="0"/>
          <w:marBottom w:val="0"/>
          <w:divBdr>
            <w:top w:val="none" w:sz="0" w:space="0" w:color="auto"/>
            <w:left w:val="none" w:sz="0" w:space="0" w:color="auto"/>
            <w:bottom w:val="none" w:sz="0" w:space="0" w:color="auto"/>
            <w:right w:val="none" w:sz="0" w:space="0" w:color="auto"/>
          </w:divBdr>
        </w:div>
        <w:div w:id="1672104212">
          <w:marLeft w:val="480"/>
          <w:marRight w:val="0"/>
          <w:marTop w:val="0"/>
          <w:marBottom w:val="0"/>
          <w:divBdr>
            <w:top w:val="none" w:sz="0" w:space="0" w:color="auto"/>
            <w:left w:val="none" w:sz="0" w:space="0" w:color="auto"/>
            <w:bottom w:val="none" w:sz="0" w:space="0" w:color="auto"/>
            <w:right w:val="none" w:sz="0" w:space="0" w:color="auto"/>
          </w:divBdr>
        </w:div>
        <w:div w:id="390540432">
          <w:marLeft w:val="480"/>
          <w:marRight w:val="0"/>
          <w:marTop w:val="0"/>
          <w:marBottom w:val="0"/>
          <w:divBdr>
            <w:top w:val="none" w:sz="0" w:space="0" w:color="auto"/>
            <w:left w:val="none" w:sz="0" w:space="0" w:color="auto"/>
            <w:bottom w:val="none" w:sz="0" w:space="0" w:color="auto"/>
            <w:right w:val="none" w:sz="0" w:space="0" w:color="auto"/>
          </w:divBdr>
        </w:div>
        <w:div w:id="884560886">
          <w:marLeft w:val="480"/>
          <w:marRight w:val="0"/>
          <w:marTop w:val="0"/>
          <w:marBottom w:val="0"/>
          <w:divBdr>
            <w:top w:val="none" w:sz="0" w:space="0" w:color="auto"/>
            <w:left w:val="none" w:sz="0" w:space="0" w:color="auto"/>
            <w:bottom w:val="none" w:sz="0" w:space="0" w:color="auto"/>
            <w:right w:val="none" w:sz="0" w:space="0" w:color="auto"/>
          </w:divBdr>
        </w:div>
        <w:div w:id="531385970">
          <w:marLeft w:val="480"/>
          <w:marRight w:val="0"/>
          <w:marTop w:val="0"/>
          <w:marBottom w:val="0"/>
          <w:divBdr>
            <w:top w:val="none" w:sz="0" w:space="0" w:color="auto"/>
            <w:left w:val="none" w:sz="0" w:space="0" w:color="auto"/>
            <w:bottom w:val="none" w:sz="0" w:space="0" w:color="auto"/>
            <w:right w:val="none" w:sz="0" w:space="0" w:color="auto"/>
          </w:divBdr>
        </w:div>
        <w:div w:id="373967533">
          <w:marLeft w:val="480"/>
          <w:marRight w:val="0"/>
          <w:marTop w:val="0"/>
          <w:marBottom w:val="0"/>
          <w:divBdr>
            <w:top w:val="none" w:sz="0" w:space="0" w:color="auto"/>
            <w:left w:val="none" w:sz="0" w:space="0" w:color="auto"/>
            <w:bottom w:val="none" w:sz="0" w:space="0" w:color="auto"/>
            <w:right w:val="none" w:sz="0" w:space="0" w:color="auto"/>
          </w:divBdr>
        </w:div>
        <w:div w:id="1794441272">
          <w:marLeft w:val="480"/>
          <w:marRight w:val="0"/>
          <w:marTop w:val="0"/>
          <w:marBottom w:val="0"/>
          <w:divBdr>
            <w:top w:val="none" w:sz="0" w:space="0" w:color="auto"/>
            <w:left w:val="none" w:sz="0" w:space="0" w:color="auto"/>
            <w:bottom w:val="none" w:sz="0" w:space="0" w:color="auto"/>
            <w:right w:val="none" w:sz="0" w:space="0" w:color="auto"/>
          </w:divBdr>
        </w:div>
      </w:divsChild>
    </w:div>
    <w:div w:id="1667173914">
      <w:bodyDiv w:val="1"/>
      <w:marLeft w:val="0"/>
      <w:marRight w:val="0"/>
      <w:marTop w:val="0"/>
      <w:marBottom w:val="0"/>
      <w:divBdr>
        <w:top w:val="none" w:sz="0" w:space="0" w:color="auto"/>
        <w:left w:val="none" w:sz="0" w:space="0" w:color="auto"/>
        <w:bottom w:val="none" w:sz="0" w:space="0" w:color="auto"/>
        <w:right w:val="none" w:sz="0" w:space="0" w:color="auto"/>
      </w:divBdr>
    </w:div>
    <w:div w:id="1668169076">
      <w:bodyDiv w:val="1"/>
      <w:marLeft w:val="0"/>
      <w:marRight w:val="0"/>
      <w:marTop w:val="0"/>
      <w:marBottom w:val="0"/>
      <w:divBdr>
        <w:top w:val="none" w:sz="0" w:space="0" w:color="auto"/>
        <w:left w:val="none" w:sz="0" w:space="0" w:color="auto"/>
        <w:bottom w:val="none" w:sz="0" w:space="0" w:color="auto"/>
        <w:right w:val="none" w:sz="0" w:space="0" w:color="auto"/>
      </w:divBdr>
    </w:div>
    <w:div w:id="1671593361">
      <w:bodyDiv w:val="1"/>
      <w:marLeft w:val="0"/>
      <w:marRight w:val="0"/>
      <w:marTop w:val="0"/>
      <w:marBottom w:val="0"/>
      <w:divBdr>
        <w:top w:val="none" w:sz="0" w:space="0" w:color="auto"/>
        <w:left w:val="none" w:sz="0" w:space="0" w:color="auto"/>
        <w:bottom w:val="none" w:sz="0" w:space="0" w:color="auto"/>
        <w:right w:val="none" w:sz="0" w:space="0" w:color="auto"/>
      </w:divBdr>
    </w:div>
    <w:div w:id="1676886154">
      <w:bodyDiv w:val="1"/>
      <w:marLeft w:val="0"/>
      <w:marRight w:val="0"/>
      <w:marTop w:val="0"/>
      <w:marBottom w:val="0"/>
      <w:divBdr>
        <w:top w:val="none" w:sz="0" w:space="0" w:color="auto"/>
        <w:left w:val="none" w:sz="0" w:space="0" w:color="auto"/>
        <w:bottom w:val="none" w:sz="0" w:space="0" w:color="auto"/>
        <w:right w:val="none" w:sz="0" w:space="0" w:color="auto"/>
      </w:divBdr>
    </w:div>
    <w:div w:id="1678731430">
      <w:bodyDiv w:val="1"/>
      <w:marLeft w:val="0"/>
      <w:marRight w:val="0"/>
      <w:marTop w:val="0"/>
      <w:marBottom w:val="0"/>
      <w:divBdr>
        <w:top w:val="none" w:sz="0" w:space="0" w:color="auto"/>
        <w:left w:val="none" w:sz="0" w:space="0" w:color="auto"/>
        <w:bottom w:val="none" w:sz="0" w:space="0" w:color="auto"/>
        <w:right w:val="none" w:sz="0" w:space="0" w:color="auto"/>
      </w:divBdr>
    </w:div>
    <w:div w:id="1681857940">
      <w:bodyDiv w:val="1"/>
      <w:marLeft w:val="0"/>
      <w:marRight w:val="0"/>
      <w:marTop w:val="0"/>
      <w:marBottom w:val="0"/>
      <w:divBdr>
        <w:top w:val="none" w:sz="0" w:space="0" w:color="auto"/>
        <w:left w:val="none" w:sz="0" w:space="0" w:color="auto"/>
        <w:bottom w:val="none" w:sz="0" w:space="0" w:color="auto"/>
        <w:right w:val="none" w:sz="0" w:space="0" w:color="auto"/>
      </w:divBdr>
      <w:divsChild>
        <w:div w:id="468321857">
          <w:marLeft w:val="480"/>
          <w:marRight w:val="0"/>
          <w:marTop w:val="0"/>
          <w:marBottom w:val="0"/>
          <w:divBdr>
            <w:top w:val="none" w:sz="0" w:space="0" w:color="auto"/>
            <w:left w:val="none" w:sz="0" w:space="0" w:color="auto"/>
            <w:bottom w:val="none" w:sz="0" w:space="0" w:color="auto"/>
            <w:right w:val="none" w:sz="0" w:space="0" w:color="auto"/>
          </w:divBdr>
        </w:div>
        <w:div w:id="2021468631">
          <w:marLeft w:val="480"/>
          <w:marRight w:val="0"/>
          <w:marTop w:val="0"/>
          <w:marBottom w:val="0"/>
          <w:divBdr>
            <w:top w:val="none" w:sz="0" w:space="0" w:color="auto"/>
            <w:left w:val="none" w:sz="0" w:space="0" w:color="auto"/>
            <w:bottom w:val="none" w:sz="0" w:space="0" w:color="auto"/>
            <w:right w:val="none" w:sz="0" w:space="0" w:color="auto"/>
          </w:divBdr>
        </w:div>
        <w:div w:id="1072970520">
          <w:marLeft w:val="480"/>
          <w:marRight w:val="0"/>
          <w:marTop w:val="0"/>
          <w:marBottom w:val="0"/>
          <w:divBdr>
            <w:top w:val="none" w:sz="0" w:space="0" w:color="auto"/>
            <w:left w:val="none" w:sz="0" w:space="0" w:color="auto"/>
            <w:bottom w:val="none" w:sz="0" w:space="0" w:color="auto"/>
            <w:right w:val="none" w:sz="0" w:space="0" w:color="auto"/>
          </w:divBdr>
        </w:div>
        <w:div w:id="440802546">
          <w:marLeft w:val="480"/>
          <w:marRight w:val="0"/>
          <w:marTop w:val="0"/>
          <w:marBottom w:val="0"/>
          <w:divBdr>
            <w:top w:val="none" w:sz="0" w:space="0" w:color="auto"/>
            <w:left w:val="none" w:sz="0" w:space="0" w:color="auto"/>
            <w:bottom w:val="none" w:sz="0" w:space="0" w:color="auto"/>
            <w:right w:val="none" w:sz="0" w:space="0" w:color="auto"/>
          </w:divBdr>
        </w:div>
        <w:div w:id="69354691">
          <w:marLeft w:val="480"/>
          <w:marRight w:val="0"/>
          <w:marTop w:val="0"/>
          <w:marBottom w:val="0"/>
          <w:divBdr>
            <w:top w:val="none" w:sz="0" w:space="0" w:color="auto"/>
            <w:left w:val="none" w:sz="0" w:space="0" w:color="auto"/>
            <w:bottom w:val="none" w:sz="0" w:space="0" w:color="auto"/>
            <w:right w:val="none" w:sz="0" w:space="0" w:color="auto"/>
          </w:divBdr>
        </w:div>
        <w:div w:id="8683352">
          <w:marLeft w:val="480"/>
          <w:marRight w:val="0"/>
          <w:marTop w:val="0"/>
          <w:marBottom w:val="0"/>
          <w:divBdr>
            <w:top w:val="none" w:sz="0" w:space="0" w:color="auto"/>
            <w:left w:val="none" w:sz="0" w:space="0" w:color="auto"/>
            <w:bottom w:val="none" w:sz="0" w:space="0" w:color="auto"/>
            <w:right w:val="none" w:sz="0" w:space="0" w:color="auto"/>
          </w:divBdr>
        </w:div>
        <w:div w:id="31005093">
          <w:marLeft w:val="480"/>
          <w:marRight w:val="0"/>
          <w:marTop w:val="0"/>
          <w:marBottom w:val="0"/>
          <w:divBdr>
            <w:top w:val="none" w:sz="0" w:space="0" w:color="auto"/>
            <w:left w:val="none" w:sz="0" w:space="0" w:color="auto"/>
            <w:bottom w:val="none" w:sz="0" w:space="0" w:color="auto"/>
            <w:right w:val="none" w:sz="0" w:space="0" w:color="auto"/>
          </w:divBdr>
        </w:div>
        <w:div w:id="1431974845">
          <w:marLeft w:val="480"/>
          <w:marRight w:val="0"/>
          <w:marTop w:val="0"/>
          <w:marBottom w:val="0"/>
          <w:divBdr>
            <w:top w:val="none" w:sz="0" w:space="0" w:color="auto"/>
            <w:left w:val="none" w:sz="0" w:space="0" w:color="auto"/>
            <w:bottom w:val="none" w:sz="0" w:space="0" w:color="auto"/>
            <w:right w:val="none" w:sz="0" w:space="0" w:color="auto"/>
          </w:divBdr>
        </w:div>
        <w:div w:id="24798241">
          <w:marLeft w:val="480"/>
          <w:marRight w:val="0"/>
          <w:marTop w:val="0"/>
          <w:marBottom w:val="0"/>
          <w:divBdr>
            <w:top w:val="none" w:sz="0" w:space="0" w:color="auto"/>
            <w:left w:val="none" w:sz="0" w:space="0" w:color="auto"/>
            <w:bottom w:val="none" w:sz="0" w:space="0" w:color="auto"/>
            <w:right w:val="none" w:sz="0" w:space="0" w:color="auto"/>
          </w:divBdr>
        </w:div>
        <w:div w:id="1918442628">
          <w:marLeft w:val="480"/>
          <w:marRight w:val="0"/>
          <w:marTop w:val="0"/>
          <w:marBottom w:val="0"/>
          <w:divBdr>
            <w:top w:val="none" w:sz="0" w:space="0" w:color="auto"/>
            <w:left w:val="none" w:sz="0" w:space="0" w:color="auto"/>
            <w:bottom w:val="none" w:sz="0" w:space="0" w:color="auto"/>
            <w:right w:val="none" w:sz="0" w:space="0" w:color="auto"/>
          </w:divBdr>
        </w:div>
        <w:div w:id="2136632687">
          <w:marLeft w:val="480"/>
          <w:marRight w:val="0"/>
          <w:marTop w:val="0"/>
          <w:marBottom w:val="0"/>
          <w:divBdr>
            <w:top w:val="none" w:sz="0" w:space="0" w:color="auto"/>
            <w:left w:val="none" w:sz="0" w:space="0" w:color="auto"/>
            <w:bottom w:val="none" w:sz="0" w:space="0" w:color="auto"/>
            <w:right w:val="none" w:sz="0" w:space="0" w:color="auto"/>
          </w:divBdr>
        </w:div>
        <w:div w:id="1542787049">
          <w:marLeft w:val="480"/>
          <w:marRight w:val="0"/>
          <w:marTop w:val="0"/>
          <w:marBottom w:val="0"/>
          <w:divBdr>
            <w:top w:val="none" w:sz="0" w:space="0" w:color="auto"/>
            <w:left w:val="none" w:sz="0" w:space="0" w:color="auto"/>
            <w:bottom w:val="none" w:sz="0" w:space="0" w:color="auto"/>
            <w:right w:val="none" w:sz="0" w:space="0" w:color="auto"/>
          </w:divBdr>
        </w:div>
        <w:div w:id="1740321979">
          <w:marLeft w:val="480"/>
          <w:marRight w:val="0"/>
          <w:marTop w:val="0"/>
          <w:marBottom w:val="0"/>
          <w:divBdr>
            <w:top w:val="none" w:sz="0" w:space="0" w:color="auto"/>
            <w:left w:val="none" w:sz="0" w:space="0" w:color="auto"/>
            <w:bottom w:val="none" w:sz="0" w:space="0" w:color="auto"/>
            <w:right w:val="none" w:sz="0" w:space="0" w:color="auto"/>
          </w:divBdr>
        </w:div>
        <w:div w:id="342515888">
          <w:marLeft w:val="480"/>
          <w:marRight w:val="0"/>
          <w:marTop w:val="0"/>
          <w:marBottom w:val="0"/>
          <w:divBdr>
            <w:top w:val="none" w:sz="0" w:space="0" w:color="auto"/>
            <w:left w:val="none" w:sz="0" w:space="0" w:color="auto"/>
            <w:bottom w:val="none" w:sz="0" w:space="0" w:color="auto"/>
            <w:right w:val="none" w:sz="0" w:space="0" w:color="auto"/>
          </w:divBdr>
        </w:div>
        <w:div w:id="1465923669">
          <w:marLeft w:val="480"/>
          <w:marRight w:val="0"/>
          <w:marTop w:val="0"/>
          <w:marBottom w:val="0"/>
          <w:divBdr>
            <w:top w:val="none" w:sz="0" w:space="0" w:color="auto"/>
            <w:left w:val="none" w:sz="0" w:space="0" w:color="auto"/>
            <w:bottom w:val="none" w:sz="0" w:space="0" w:color="auto"/>
            <w:right w:val="none" w:sz="0" w:space="0" w:color="auto"/>
          </w:divBdr>
        </w:div>
        <w:div w:id="720790528">
          <w:marLeft w:val="480"/>
          <w:marRight w:val="0"/>
          <w:marTop w:val="0"/>
          <w:marBottom w:val="0"/>
          <w:divBdr>
            <w:top w:val="none" w:sz="0" w:space="0" w:color="auto"/>
            <w:left w:val="none" w:sz="0" w:space="0" w:color="auto"/>
            <w:bottom w:val="none" w:sz="0" w:space="0" w:color="auto"/>
            <w:right w:val="none" w:sz="0" w:space="0" w:color="auto"/>
          </w:divBdr>
        </w:div>
        <w:div w:id="1916547782">
          <w:marLeft w:val="480"/>
          <w:marRight w:val="0"/>
          <w:marTop w:val="0"/>
          <w:marBottom w:val="0"/>
          <w:divBdr>
            <w:top w:val="none" w:sz="0" w:space="0" w:color="auto"/>
            <w:left w:val="none" w:sz="0" w:space="0" w:color="auto"/>
            <w:bottom w:val="none" w:sz="0" w:space="0" w:color="auto"/>
            <w:right w:val="none" w:sz="0" w:space="0" w:color="auto"/>
          </w:divBdr>
        </w:div>
        <w:div w:id="2514405">
          <w:marLeft w:val="480"/>
          <w:marRight w:val="0"/>
          <w:marTop w:val="0"/>
          <w:marBottom w:val="0"/>
          <w:divBdr>
            <w:top w:val="none" w:sz="0" w:space="0" w:color="auto"/>
            <w:left w:val="none" w:sz="0" w:space="0" w:color="auto"/>
            <w:bottom w:val="none" w:sz="0" w:space="0" w:color="auto"/>
            <w:right w:val="none" w:sz="0" w:space="0" w:color="auto"/>
          </w:divBdr>
        </w:div>
        <w:div w:id="929579726">
          <w:marLeft w:val="480"/>
          <w:marRight w:val="0"/>
          <w:marTop w:val="0"/>
          <w:marBottom w:val="0"/>
          <w:divBdr>
            <w:top w:val="none" w:sz="0" w:space="0" w:color="auto"/>
            <w:left w:val="none" w:sz="0" w:space="0" w:color="auto"/>
            <w:bottom w:val="none" w:sz="0" w:space="0" w:color="auto"/>
            <w:right w:val="none" w:sz="0" w:space="0" w:color="auto"/>
          </w:divBdr>
        </w:div>
        <w:div w:id="76102078">
          <w:marLeft w:val="480"/>
          <w:marRight w:val="0"/>
          <w:marTop w:val="0"/>
          <w:marBottom w:val="0"/>
          <w:divBdr>
            <w:top w:val="none" w:sz="0" w:space="0" w:color="auto"/>
            <w:left w:val="none" w:sz="0" w:space="0" w:color="auto"/>
            <w:bottom w:val="none" w:sz="0" w:space="0" w:color="auto"/>
            <w:right w:val="none" w:sz="0" w:space="0" w:color="auto"/>
          </w:divBdr>
        </w:div>
        <w:div w:id="968322472">
          <w:marLeft w:val="480"/>
          <w:marRight w:val="0"/>
          <w:marTop w:val="0"/>
          <w:marBottom w:val="0"/>
          <w:divBdr>
            <w:top w:val="none" w:sz="0" w:space="0" w:color="auto"/>
            <w:left w:val="none" w:sz="0" w:space="0" w:color="auto"/>
            <w:bottom w:val="none" w:sz="0" w:space="0" w:color="auto"/>
            <w:right w:val="none" w:sz="0" w:space="0" w:color="auto"/>
          </w:divBdr>
        </w:div>
        <w:div w:id="1960917287">
          <w:marLeft w:val="480"/>
          <w:marRight w:val="0"/>
          <w:marTop w:val="0"/>
          <w:marBottom w:val="0"/>
          <w:divBdr>
            <w:top w:val="none" w:sz="0" w:space="0" w:color="auto"/>
            <w:left w:val="none" w:sz="0" w:space="0" w:color="auto"/>
            <w:bottom w:val="none" w:sz="0" w:space="0" w:color="auto"/>
            <w:right w:val="none" w:sz="0" w:space="0" w:color="auto"/>
          </w:divBdr>
        </w:div>
        <w:div w:id="374349595">
          <w:marLeft w:val="480"/>
          <w:marRight w:val="0"/>
          <w:marTop w:val="0"/>
          <w:marBottom w:val="0"/>
          <w:divBdr>
            <w:top w:val="none" w:sz="0" w:space="0" w:color="auto"/>
            <w:left w:val="none" w:sz="0" w:space="0" w:color="auto"/>
            <w:bottom w:val="none" w:sz="0" w:space="0" w:color="auto"/>
            <w:right w:val="none" w:sz="0" w:space="0" w:color="auto"/>
          </w:divBdr>
        </w:div>
        <w:div w:id="1403258223">
          <w:marLeft w:val="480"/>
          <w:marRight w:val="0"/>
          <w:marTop w:val="0"/>
          <w:marBottom w:val="0"/>
          <w:divBdr>
            <w:top w:val="none" w:sz="0" w:space="0" w:color="auto"/>
            <w:left w:val="none" w:sz="0" w:space="0" w:color="auto"/>
            <w:bottom w:val="none" w:sz="0" w:space="0" w:color="auto"/>
            <w:right w:val="none" w:sz="0" w:space="0" w:color="auto"/>
          </w:divBdr>
        </w:div>
        <w:div w:id="191920963">
          <w:marLeft w:val="480"/>
          <w:marRight w:val="0"/>
          <w:marTop w:val="0"/>
          <w:marBottom w:val="0"/>
          <w:divBdr>
            <w:top w:val="none" w:sz="0" w:space="0" w:color="auto"/>
            <w:left w:val="none" w:sz="0" w:space="0" w:color="auto"/>
            <w:bottom w:val="none" w:sz="0" w:space="0" w:color="auto"/>
            <w:right w:val="none" w:sz="0" w:space="0" w:color="auto"/>
          </w:divBdr>
        </w:div>
        <w:div w:id="1549679885">
          <w:marLeft w:val="480"/>
          <w:marRight w:val="0"/>
          <w:marTop w:val="0"/>
          <w:marBottom w:val="0"/>
          <w:divBdr>
            <w:top w:val="none" w:sz="0" w:space="0" w:color="auto"/>
            <w:left w:val="none" w:sz="0" w:space="0" w:color="auto"/>
            <w:bottom w:val="none" w:sz="0" w:space="0" w:color="auto"/>
            <w:right w:val="none" w:sz="0" w:space="0" w:color="auto"/>
          </w:divBdr>
        </w:div>
        <w:div w:id="1046173572">
          <w:marLeft w:val="480"/>
          <w:marRight w:val="0"/>
          <w:marTop w:val="0"/>
          <w:marBottom w:val="0"/>
          <w:divBdr>
            <w:top w:val="none" w:sz="0" w:space="0" w:color="auto"/>
            <w:left w:val="none" w:sz="0" w:space="0" w:color="auto"/>
            <w:bottom w:val="none" w:sz="0" w:space="0" w:color="auto"/>
            <w:right w:val="none" w:sz="0" w:space="0" w:color="auto"/>
          </w:divBdr>
        </w:div>
        <w:div w:id="100297938">
          <w:marLeft w:val="480"/>
          <w:marRight w:val="0"/>
          <w:marTop w:val="0"/>
          <w:marBottom w:val="0"/>
          <w:divBdr>
            <w:top w:val="none" w:sz="0" w:space="0" w:color="auto"/>
            <w:left w:val="none" w:sz="0" w:space="0" w:color="auto"/>
            <w:bottom w:val="none" w:sz="0" w:space="0" w:color="auto"/>
            <w:right w:val="none" w:sz="0" w:space="0" w:color="auto"/>
          </w:divBdr>
        </w:div>
        <w:div w:id="1835416681">
          <w:marLeft w:val="480"/>
          <w:marRight w:val="0"/>
          <w:marTop w:val="0"/>
          <w:marBottom w:val="0"/>
          <w:divBdr>
            <w:top w:val="none" w:sz="0" w:space="0" w:color="auto"/>
            <w:left w:val="none" w:sz="0" w:space="0" w:color="auto"/>
            <w:bottom w:val="none" w:sz="0" w:space="0" w:color="auto"/>
            <w:right w:val="none" w:sz="0" w:space="0" w:color="auto"/>
          </w:divBdr>
        </w:div>
        <w:div w:id="819805494">
          <w:marLeft w:val="480"/>
          <w:marRight w:val="0"/>
          <w:marTop w:val="0"/>
          <w:marBottom w:val="0"/>
          <w:divBdr>
            <w:top w:val="none" w:sz="0" w:space="0" w:color="auto"/>
            <w:left w:val="none" w:sz="0" w:space="0" w:color="auto"/>
            <w:bottom w:val="none" w:sz="0" w:space="0" w:color="auto"/>
            <w:right w:val="none" w:sz="0" w:space="0" w:color="auto"/>
          </w:divBdr>
        </w:div>
        <w:div w:id="1512835362">
          <w:marLeft w:val="480"/>
          <w:marRight w:val="0"/>
          <w:marTop w:val="0"/>
          <w:marBottom w:val="0"/>
          <w:divBdr>
            <w:top w:val="none" w:sz="0" w:space="0" w:color="auto"/>
            <w:left w:val="none" w:sz="0" w:space="0" w:color="auto"/>
            <w:bottom w:val="none" w:sz="0" w:space="0" w:color="auto"/>
            <w:right w:val="none" w:sz="0" w:space="0" w:color="auto"/>
          </w:divBdr>
        </w:div>
        <w:div w:id="1566329718">
          <w:marLeft w:val="480"/>
          <w:marRight w:val="0"/>
          <w:marTop w:val="0"/>
          <w:marBottom w:val="0"/>
          <w:divBdr>
            <w:top w:val="none" w:sz="0" w:space="0" w:color="auto"/>
            <w:left w:val="none" w:sz="0" w:space="0" w:color="auto"/>
            <w:bottom w:val="none" w:sz="0" w:space="0" w:color="auto"/>
            <w:right w:val="none" w:sz="0" w:space="0" w:color="auto"/>
          </w:divBdr>
        </w:div>
        <w:div w:id="361512633">
          <w:marLeft w:val="480"/>
          <w:marRight w:val="0"/>
          <w:marTop w:val="0"/>
          <w:marBottom w:val="0"/>
          <w:divBdr>
            <w:top w:val="none" w:sz="0" w:space="0" w:color="auto"/>
            <w:left w:val="none" w:sz="0" w:space="0" w:color="auto"/>
            <w:bottom w:val="none" w:sz="0" w:space="0" w:color="auto"/>
            <w:right w:val="none" w:sz="0" w:space="0" w:color="auto"/>
          </w:divBdr>
        </w:div>
        <w:div w:id="1429619361">
          <w:marLeft w:val="480"/>
          <w:marRight w:val="0"/>
          <w:marTop w:val="0"/>
          <w:marBottom w:val="0"/>
          <w:divBdr>
            <w:top w:val="none" w:sz="0" w:space="0" w:color="auto"/>
            <w:left w:val="none" w:sz="0" w:space="0" w:color="auto"/>
            <w:bottom w:val="none" w:sz="0" w:space="0" w:color="auto"/>
            <w:right w:val="none" w:sz="0" w:space="0" w:color="auto"/>
          </w:divBdr>
        </w:div>
        <w:div w:id="889224324">
          <w:marLeft w:val="480"/>
          <w:marRight w:val="0"/>
          <w:marTop w:val="0"/>
          <w:marBottom w:val="0"/>
          <w:divBdr>
            <w:top w:val="none" w:sz="0" w:space="0" w:color="auto"/>
            <w:left w:val="none" w:sz="0" w:space="0" w:color="auto"/>
            <w:bottom w:val="none" w:sz="0" w:space="0" w:color="auto"/>
            <w:right w:val="none" w:sz="0" w:space="0" w:color="auto"/>
          </w:divBdr>
        </w:div>
        <w:div w:id="94254387">
          <w:marLeft w:val="480"/>
          <w:marRight w:val="0"/>
          <w:marTop w:val="0"/>
          <w:marBottom w:val="0"/>
          <w:divBdr>
            <w:top w:val="none" w:sz="0" w:space="0" w:color="auto"/>
            <w:left w:val="none" w:sz="0" w:space="0" w:color="auto"/>
            <w:bottom w:val="none" w:sz="0" w:space="0" w:color="auto"/>
            <w:right w:val="none" w:sz="0" w:space="0" w:color="auto"/>
          </w:divBdr>
        </w:div>
        <w:div w:id="1885407457">
          <w:marLeft w:val="480"/>
          <w:marRight w:val="0"/>
          <w:marTop w:val="0"/>
          <w:marBottom w:val="0"/>
          <w:divBdr>
            <w:top w:val="none" w:sz="0" w:space="0" w:color="auto"/>
            <w:left w:val="none" w:sz="0" w:space="0" w:color="auto"/>
            <w:bottom w:val="none" w:sz="0" w:space="0" w:color="auto"/>
            <w:right w:val="none" w:sz="0" w:space="0" w:color="auto"/>
          </w:divBdr>
        </w:div>
        <w:div w:id="390690140">
          <w:marLeft w:val="480"/>
          <w:marRight w:val="0"/>
          <w:marTop w:val="0"/>
          <w:marBottom w:val="0"/>
          <w:divBdr>
            <w:top w:val="none" w:sz="0" w:space="0" w:color="auto"/>
            <w:left w:val="none" w:sz="0" w:space="0" w:color="auto"/>
            <w:bottom w:val="none" w:sz="0" w:space="0" w:color="auto"/>
            <w:right w:val="none" w:sz="0" w:space="0" w:color="auto"/>
          </w:divBdr>
        </w:div>
        <w:div w:id="1875455951">
          <w:marLeft w:val="480"/>
          <w:marRight w:val="0"/>
          <w:marTop w:val="0"/>
          <w:marBottom w:val="0"/>
          <w:divBdr>
            <w:top w:val="none" w:sz="0" w:space="0" w:color="auto"/>
            <w:left w:val="none" w:sz="0" w:space="0" w:color="auto"/>
            <w:bottom w:val="none" w:sz="0" w:space="0" w:color="auto"/>
            <w:right w:val="none" w:sz="0" w:space="0" w:color="auto"/>
          </w:divBdr>
        </w:div>
        <w:div w:id="810051392">
          <w:marLeft w:val="480"/>
          <w:marRight w:val="0"/>
          <w:marTop w:val="0"/>
          <w:marBottom w:val="0"/>
          <w:divBdr>
            <w:top w:val="none" w:sz="0" w:space="0" w:color="auto"/>
            <w:left w:val="none" w:sz="0" w:space="0" w:color="auto"/>
            <w:bottom w:val="none" w:sz="0" w:space="0" w:color="auto"/>
            <w:right w:val="none" w:sz="0" w:space="0" w:color="auto"/>
          </w:divBdr>
        </w:div>
        <w:div w:id="528638845">
          <w:marLeft w:val="480"/>
          <w:marRight w:val="0"/>
          <w:marTop w:val="0"/>
          <w:marBottom w:val="0"/>
          <w:divBdr>
            <w:top w:val="none" w:sz="0" w:space="0" w:color="auto"/>
            <w:left w:val="none" w:sz="0" w:space="0" w:color="auto"/>
            <w:bottom w:val="none" w:sz="0" w:space="0" w:color="auto"/>
            <w:right w:val="none" w:sz="0" w:space="0" w:color="auto"/>
          </w:divBdr>
        </w:div>
        <w:div w:id="1438601147">
          <w:marLeft w:val="480"/>
          <w:marRight w:val="0"/>
          <w:marTop w:val="0"/>
          <w:marBottom w:val="0"/>
          <w:divBdr>
            <w:top w:val="none" w:sz="0" w:space="0" w:color="auto"/>
            <w:left w:val="none" w:sz="0" w:space="0" w:color="auto"/>
            <w:bottom w:val="none" w:sz="0" w:space="0" w:color="auto"/>
            <w:right w:val="none" w:sz="0" w:space="0" w:color="auto"/>
          </w:divBdr>
        </w:div>
      </w:divsChild>
    </w:div>
    <w:div w:id="1687554617">
      <w:bodyDiv w:val="1"/>
      <w:marLeft w:val="0"/>
      <w:marRight w:val="0"/>
      <w:marTop w:val="0"/>
      <w:marBottom w:val="0"/>
      <w:divBdr>
        <w:top w:val="none" w:sz="0" w:space="0" w:color="auto"/>
        <w:left w:val="none" w:sz="0" w:space="0" w:color="auto"/>
        <w:bottom w:val="none" w:sz="0" w:space="0" w:color="auto"/>
        <w:right w:val="none" w:sz="0" w:space="0" w:color="auto"/>
      </w:divBdr>
      <w:divsChild>
        <w:div w:id="1233849137">
          <w:marLeft w:val="480"/>
          <w:marRight w:val="0"/>
          <w:marTop w:val="0"/>
          <w:marBottom w:val="0"/>
          <w:divBdr>
            <w:top w:val="none" w:sz="0" w:space="0" w:color="auto"/>
            <w:left w:val="none" w:sz="0" w:space="0" w:color="auto"/>
            <w:bottom w:val="none" w:sz="0" w:space="0" w:color="auto"/>
            <w:right w:val="none" w:sz="0" w:space="0" w:color="auto"/>
          </w:divBdr>
        </w:div>
        <w:div w:id="1369647298">
          <w:marLeft w:val="480"/>
          <w:marRight w:val="0"/>
          <w:marTop w:val="0"/>
          <w:marBottom w:val="0"/>
          <w:divBdr>
            <w:top w:val="none" w:sz="0" w:space="0" w:color="auto"/>
            <w:left w:val="none" w:sz="0" w:space="0" w:color="auto"/>
            <w:bottom w:val="none" w:sz="0" w:space="0" w:color="auto"/>
            <w:right w:val="none" w:sz="0" w:space="0" w:color="auto"/>
          </w:divBdr>
        </w:div>
        <w:div w:id="627472222">
          <w:marLeft w:val="480"/>
          <w:marRight w:val="0"/>
          <w:marTop w:val="0"/>
          <w:marBottom w:val="0"/>
          <w:divBdr>
            <w:top w:val="none" w:sz="0" w:space="0" w:color="auto"/>
            <w:left w:val="none" w:sz="0" w:space="0" w:color="auto"/>
            <w:bottom w:val="none" w:sz="0" w:space="0" w:color="auto"/>
            <w:right w:val="none" w:sz="0" w:space="0" w:color="auto"/>
          </w:divBdr>
        </w:div>
        <w:div w:id="2108693857">
          <w:marLeft w:val="480"/>
          <w:marRight w:val="0"/>
          <w:marTop w:val="0"/>
          <w:marBottom w:val="0"/>
          <w:divBdr>
            <w:top w:val="none" w:sz="0" w:space="0" w:color="auto"/>
            <w:left w:val="none" w:sz="0" w:space="0" w:color="auto"/>
            <w:bottom w:val="none" w:sz="0" w:space="0" w:color="auto"/>
            <w:right w:val="none" w:sz="0" w:space="0" w:color="auto"/>
          </w:divBdr>
        </w:div>
        <w:div w:id="277222948">
          <w:marLeft w:val="480"/>
          <w:marRight w:val="0"/>
          <w:marTop w:val="0"/>
          <w:marBottom w:val="0"/>
          <w:divBdr>
            <w:top w:val="none" w:sz="0" w:space="0" w:color="auto"/>
            <w:left w:val="none" w:sz="0" w:space="0" w:color="auto"/>
            <w:bottom w:val="none" w:sz="0" w:space="0" w:color="auto"/>
            <w:right w:val="none" w:sz="0" w:space="0" w:color="auto"/>
          </w:divBdr>
        </w:div>
      </w:divsChild>
    </w:div>
    <w:div w:id="1688481444">
      <w:bodyDiv w:val="1"/>
      <w:marLeft w:val="0"/>
      <w:marRight w:val="0"/>
      <w:marTop w:val="0"/>
      <w:marBottom w:val="0"/>
      <w:divBdr>
        <w:top w:val="none" w:sz="0" w:space="0" w:color="auto"/>
        <w:left w:val="none" w:sz="0" w:space="0" w:color="auto"/>
        <w:bottom w:val="none" w:sz="0" w:space="0" w:color="auto"/>
        <w:right w:val="none" w:sz="0" w:space="0" w:color="auto"/>
      </w:divBdr>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480"/>
          <w:marRight w:val="0"/>
          <w:marTop w:val="0"/>
          <w:marBottom w:val="0"/>
          <w:divBdr>
            <w:top w:val="none" w:sz="0" w:space="0" w:color="auto"/>
            <w:left w:val="none" w:sz="0" w:space="0" w:color="auto"/>
            <w:bottom w:val="none" w:sz="0" w:space="0" w:color="auto"/>
            <w:right w:val="none" w:sz="0" w:space="0" w:color="auto"/>
          </w:divBdr>
        </w:div>
        <w:div w:id="528495842">
          <w:marLeft w:val="480"/>
          <w:marRight w:val="0"/>
          <w:marTop w:val="0"/>
          <w:marBottom w:val="0"/>
          <w:divBdr>
            <w:top w:val="none" w:sz="0" w:space="0" w:color="auto"/>
            <w:left w:val="none" w:sz="0" w:space="0" w:color="auto"/>
            <w:bottom w:val="none" w:sz="0" w:space="0" w:color="auto"/>
            <w:right w:val="none" w:sz="0" w:space="0" w:color="auto"/>
          </w:divBdr>
        </w:div>
        <w:div w:id="1361589905">
          <w:marLeft w:val="480"/>
          <w:marRight w:val="0"/>
          <w:marTop w:val="0"/>
          <w:marBottom w:val="0"/>
          <w:divBdr>
            <w:top w:val="none" w:sz="0" w:space="0" w:color="auto"/>
            <w:left w:val="none" w:sz="0" w:space="0" w:color="auto"/>
            <w:bottom w:val="none" w:sz="0" w:space="0" w:color="auto"/>
            <w:right w:val="none" w:sz="0" w:space="0" w:color="auto"/>
          </w:divBdr>
        </w:div>
      </w:divsChild>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692147351">
      <w:bodyDiv w:val="1"/>
      <w:marLeft w:val="0"/>
      <w:marRight w:val="0"/>
      <w:marTop w:val="0"/>
      <w:marBottom w:val="0"/>
      <w:divBdr>
        <w:top w:val="none" w:sz="0" w:space="0" w:color="auto"/>
        <w:left w:val="none" w:sz="0" w:space="0" w:color="auto"/>
        <w:bottom w:val="none" w:sz="0" w:space="0" w:color="auto"/>
        <w:right w:val="none" w:sz="0" w:space="0" w:color="auto"/>
      </w:divBdr>
      <w:divsChild>
        <w:div w:id="1057166622">
          <w:marLeft w:val="480"/>
          <w:marRight w:val="0"/>
          <w:marTop w:val="0"/>
          <w:marBottom w:val="0"/>
          <w:divBdr>
            <w:top w:val="none" w:sz="0" w:space="0" w:color="auto"/>
            <w:left w:val="none" w:sz="0" w:space="0" w:color="auto"/>
            <w:bottom w:val="none" w:sz="0" w:space="0" w:color="auto"/>
            <w:right w:val="none" w:sz="0" w:space="0" w:color="auto"/>
          </w:divBdr>
        </w:div>
        <w:div w:id="1041369719">
          <w:marLeft w:val="480"/>
          <w:marRight w:val="0"/>
          <w:marTop w:val="0"/>
          <w:marBottom w:val="0"/>
          <w:divBdr>
            <w:top w:val="none" w:sz="0" w:space="0" w:color="auto"/>
            <w:left w:val="none" w:sz="0" w:space="0" w:color="auto"/>
            <w:bottom w:val="none" w:sz="0" w:space="0" w:color="auto"/>
            <w:right w:val="none" w:sz="0" w:space="0" w:color="auto"/>
          </w:divBdr>
        </w:div>
        <w:div w:id="32390408">
          <w:marLeft w:val="480"/>
          <w:marRight w:val="0"/>
          <w:marTop w:val="0"/>
          <w:marBottom w:val="0"/>
          <w:divBdr>
            <w:top w:val="none" w:sz="0" w:space="0" w:color="auto"/>
            <w:left w:val="none" w:sz="0" w:space="0" w:color="auto"/>
            <w:bottom w:val="none" w:sz="0" w:space="0" w:color="auto"/>
            <w:right w:val="none" w:sz="0" w:space="0" w:color="auto"/>
          </w:divBdr>
        </w:div>
        <w:div w:id="1793744361">
          <w:marLeft w:val="480"/>
          <w:marRight w:val="0"/>
          <w:marTop w:val="0"/>
          <w:marBottom w:val="0"/>
          <w:divBdr>
            <w:top w:val="none" w:sz="0" w:space="0" w:color="auto"/>
            <w:left w:val="none" w:sz="0" w:space="0" w:color="auto"/>
            <w:bottom w:val="none" w:sz="0" w:space="0" w:color="auto"/>
            <w:right w:val="none" w:sz="0" w:space="0" w:color="auto"/>
          </w:divBdr>
        </w:div>
        <w:div w:id="1187327085">
          <w:marLeft w:val="480"/>
          <w:marRight w:val="0"/>
          <w:marTop w:val="0"/>
          <w:marBottom w:val="0"/>
          <w:divBdr>
            <w:top w:val="none" w:sz="0" w:space="0" w:color="auto"/>
            <w:left w:val="none" w:sz="0" w:space="0" w:color="auto"/>
            <w:bottom w:val="none" w:sz="0" w:space="0" w:color="auto"/>
            <w:right w:val="none" w:sz="0" w:space="0" w:color="auto"/>
          </w:divBdr>
        </w:div>
        <w:div w:id="1865367118">
          <w:marLeft w:val="480"/>
          <w:marRight w:val="0"/>
          <w:marTop w:val="0"/>
          <w:marBottom w:val="0"/>
          <w:divBdr>
            <w:top w:val="none" w:sz="0" w:space="0" w:color="auto"/>
            <w:left w:val="none" w:sz="0" w:space="0" w:color="auto"/>
            <w:bottom w:val="none" w:sz="0" w:space="0" w:color="auto"/>
            <w:right w:val="none" w:sz="0" w:space="0" w:color="auto"/>
          </w:divBdr>
        </w:div>
        <w:div w:id="1255699628">
          <w:marLeft w:val="480"/>
          <w:marRight w:val="0"/>
          <w:marTop w:val="0"/>
          <w:marBottom w:val="0"/>
          <w:divBdr>
            <w:top w:val="none" w:sz="0" w:space="0" w:color="auto"/>
            <w:left w:val="none" w:sz="0" w:space="0" w:color="auto"/>
            <w:bottom w:val="none" w:sz="0" w:space="0" w:color="auto"/>
            <w:right w:val="none" w:sz="0" w:space="0" w:color="auto"/>
          </w:divBdr>
        </w:div>
        <w:div w:id="429664689">
          <w:marLeft w:val="480"/>
          <w:marRight w:val="0"/>
          <w:marTop w:val="0"/>
          <w:marBottom w:val="0"/>
          <w:divBdr>
            <w:top w:val="none" w:sz="0" w:space="0" w:color="auto"/>
            <w:left w:val="none" w:sz="0" w:space="0" w:color="auto"/>
            <w:bottom w:val="none" w:sz="0" w:space="0" w:color="auto"/>
            <w:right w:val="none" w:sz="0" w:space="0" w:color="auto"/>
          </w:divBdr>
        </w:div>
        <w:div w:id="1835607751">
          <w:marLeft w:val="480"/>
          <w:marRight w:val="0"/>
          <w:marTop w:val="0"/>
          <w:marBottom w:val="0"/>
          <w:divBdr>
            <w:top w:val="none" w:sz="0" w:space="0" w:color="auto"/>
            <w:left w:val="none" w:sz="0" w:space="0" w:color="auto"/>
            <w:bottom w:val="none" w:sz="0" w:space="0" w:color="auto"/>
            <w:right w:val="none" w:sz="0" w:space="0" w:color="auto"/>
          </w:divBdr>
        </w:div>
        <w:div w:id="681710837">
          <w:marLeft w:val="480"/>
          <w:marRight w:val="0"/>
          <w:marTop w:val="0"/>
          <w:marBottom w:val="0"/>
          <w:divBdr>
            <w:top w:val="none" w:sz="0" w:space="0" w:color="auto"/>
            <w:left w:val="none" w:sz="0" w:space="0" w:color="auto"/>
            <w:bottom w:val="none" w:sz="0" w:space="0" w:color="auto"/>
            <w:right w:val="none" w:sz="0" w:space="0" w:color="auto"/>
          </w:divBdr>
        </w:div>
        <w:div w:id="172689305">
          <w:marLeft w:val="480"/>
          <w:marRight w:val="0"/>
          <w:marTop w:val="0"/>
          <w:marBottom w:val="0"/>
          <w:divBdr>
            <w:top w:val="none" w:sz="0" w:space="0" w:color="auto"/>
            <w:left w:val="none" w:sz="0" w:space="0" w:color="auto"/>
            <w:bottom w:val="none" w:sz="0" w:space="0" w:color="auto"/>
            <w:right w:val="none" w:sz="0" w:space="0" w:color="auto"/>
          </w:divBdr>
        </w:div>
        <w:div w:id="1985356039">
          <w:marLeft w:val="480"/>
          <w:marRight w:val="0"/>
          <w:marTop w:val="0"/>
          <w:marBottom w:val="0"/>
          <w:divBdr>
            <w:top w:val="none" w:sz="0" w:space="0" w:color="auto"/>
            <w:left w:val="none" w:sz="0" w:space="0" w:color="auto"/>
            <w:bottom w:val="none" w:sz="0" w:space="0" w:color="auto"/>
            <w:right w:val="none" w:sz="0" w:space="0" w:color="auto"/>
          </w:divBdr>
        </w:div>
        <w:div w:id="282733038">
          <w:marLeft w:val="480"/>
          <w:marRight w:val="0"/>
          <w:marTop w:val="0"/>
          <w:marBottom w:val="0"/>
          <w:divBdr>
            <w:top w:val="none" w:sz="0" w:space="0" w:color="auto"/>
            <w:left w:val="none" w:sz="0" w:space="0" w:color="auto"/>
            <w:bottom w:val="none" w:sz="0" w:space="0" w:color="auto"/>
            <w:right w:val="none" w:sz="0" w:space="0" w:color="auto"/>
          </w:divBdr>
        </w:div>
        <w:div w:id="332028276">
          <w:marLeft w:val="480"/>
          <w:marRight w:val="0"/>
          <w:marTop w:val="0"/>
          <w:marBottom w:val="0"/>
          <w:divBdr>
            <w:top w:val="none" w:sz="0" w:space="0" w:color="auto"/>
            <w:left w:val="none" w:sz="0" w:space="0" w:color="auto"/>
            <w:bottom w:val="none" w:sz="0" w:space="0" w:color="auto"/>
            <w:right w:val="none" w:sz="0" w:space="0" w:color="auto"/>
          </w:divBdr>
        </w:div>
        <w:div w:id="1486315854">
          <w:marLeft w:val="480"/>
          <w:marRight w:val="0"/>
          <w:marTop w:val="0"/>
          <w:marBottom w:val="0"/>
          <w:divBdr>
            <w:top w:val="none" w:sz="0" w:space="0" w:color="auto"/>
            <w:left w:val="none" w:sz="0" w:space="0" w:color="auto"/>
            <w:bottom w:val="none" w:sz="0" w:space="0" w:color="auto"/>
            <w:right w:val="none" w:sz="0" w:space="0" w:color="auto"/>
          </w:divBdr>
        </w:div>
        <w:div w:id="391663154">
          <w:marLeft w:val="480"/>
          <w:marRight w:val="0"/>
          <w:marTop w:val="0"/>
          <w:marBottom w:val="0"/>
          <w:divBdr>
            <w:top w:val="none" w:sz="0" w:space="0" w:color="auto"/>
            <w:left w:val="none" w:sz="0" w:space="0" w:color="auto"/>
            <w:bottom w:val="none" w:sz="0" w:space="0" w:color="auto"/>
            <w:right w:val="none" w:sz="0" w:space="0" w:color="auto"/>
          </w:divBdr>
        </w:div>
        <w:div w:id="1685134307">
          <w:marLeft w:val="480"/>
          <w:marRight w:val="0"/>
          <w:marTop w:val="0"/>
          <w:marBottom w:val="0"/>
          <w:divBdr>
            <w:top w:val="none" w:sz="0" w:space="0" w:color="auto"/>
            <w:left w:val="none" w:sz="0" w:space="0" w:color="auto"/>
            <w:bottom w:val="none" w:sz="0" w:space="0" w:color="auto"/>
            <w:right w:val="none" w:sz="0" w:space="0" w:color="auto"/>
          </w:divBdr>
        </w:div>
        <w:div w:id="1614824606">
          <w:marLeft w:val="480"/>
          <w:marRight w:val="0"/>
          <w:marTop w:val="0"/>
          <w:marBottom w:val="0"/>
          <w:divBdr>
            <w:top w:val="none" w:sz="0" w:space="0" w:color="auto"/>
            <w:left w:val="none" w:sz="0" w:space="0" w:color="auto"/>
            <w:bottom w:val="none" w:sz="0" w:space="0" w:color="auto"/>
            <w:right w:val="none" w:sz="0" w:space="0" w:color="auto"/>
          </w:divBdr>
        </w:div>
        <w:div w:id="2045397395">
          <w:marLeft w:val="480"/>
          <w:marRight w:val="0"/>
          <w:marTop w:val="0"/>
          <w:marBottom w:val="0"/>
          <w:divBdr>
            <w:top w:val="none" w:sz="0" w:space="0" w:color="auto"/>
            <w:left w:val="none" w:sz="0" w:space="0" w:color="auto"/>
            <w:bottom w:val="none" w:sz="0" w:space="0" w:color="auto"/>
            <w:right w:val="none" w:sz="0" w:space="0" w:color="auto"/>
          </w:divBdr>
        </w:div>
        <w:div w:id="636767715">
          <w:marLeft w:val="480"/>
          <w:marRight w:val="0"/>
          <w:marTop w:val="0"/>
          <w:marBottom w:val="0"/>
          <w:divBdr>
            <w:top w:val="none" w:sz="0" w:space="0" w:color="auto"/>
            <w:left w:val="none" w:sz="0" w:space="0" w:color="auto"/>
            <w:bottom w:val="none" w:sz="0" w:space="0" w:color="auto"/>
            <w:right w:val="none" w:sz="0" w:space="0" w:color="auto"/>
          </w:divBdr>
        </w:div>
        <w:div w:id="206524842">
          <w:marLeft w:val="480"/>
          <w:marRight w:val="0"/>
          <w:marTop w:val="0"/>
          <w:marBottom w:val="0"/>
          <w:divBdr>
            <w:top w:val="none" w:sz="0" w:space="0" w:color="auto"/>
            <w:left w:val="none" w:sz="0" w:space="0" w:color="auto"/>
            <w:bottom w:val="none" w:sz="0" w:space="0" w:color="auto"/>
            <w:right w:val="none" w:sz="0" w:space="0" w:color="auto"/>
          </w:divBdr>
        </w:div>
        <w:div w:id="302002438">
          <w:marLeft w:val="480"/>
          <w:marRight w:val="0"/>
          <w:marTop w:val="0"/>
          <w:marBottom w:val="0"/>
          <w:divBdr>
            <w:top w:val="none" w:sz="0" w:space="0" w:color="auto"/>
            <w:left w:val="none" w:sz="0" w:space="0" w:color="auto"/>
            <w:bottom w:val="none" w:sz="0" w:space="0" w:color="auto"/>
            <w:right w:val="none" w:sz="0" w:space="0" w:color="auto"/>
          </w:divBdr>
        </w:div>
        <w:div w:id="1198934360">
          <w:marLeft w:val="480"/>
          <w:marRight w:val="0"/>
          <w:marTop w:val="0"/>
          <w:marBottom w:val="0"/>
          <w:divBdr>
            <w:top w:val="none" w:sz="0" w:space="0" w:color="auto"/>
            <w:left w:val="none" w:sz="0" w:space="0" w:color="auto"/>
            <w:bottom w:val="none" w:sz="0" w:space="0" w:color="auto"/>
            <w:right w:val="none" w:sz="0" w:space="0" w:color="auto"/>
          </w:divBdr>
        </w:div>
        <w:div w:id="1441606615">
          <w:marLeft w:val="480"/>
          <w:marRight w:val="0"/>
          <w:marTop w:val="0"/>
          <w:marBottom w:val="0"/>
          <w:divBdr>
            <w:top w:val="none" w:sz="0" w:space="0" w:color="auto"/>
            <w:left w:val="none" w:sz="0" w:space="0" w:color="auto"/>
            <w:bottom w:val="none" w:sz="0" w:space="0" w:color="auto"/>
            <w:right w:val="none" w:sz="0" w:space="0" w:color="auto"/>
          </w:divBdr>
        </w:div>
        <w:div w:id="1556238560">
          <w:marLeft w:val="480"/>
          <w:marRight w:val="0"/>
          <w:marTop w:val="0"/>
          <w:marBottom w:val="0"/>
          <w:divBdr>
            <w:top w:val="none" w:sz="0" w:space="0" w:color="auto"/>
            <w:left w:val="none" w:sz="0" w:space="0" w:color="auto"/>
            <w:bottom w:val="none" w:sz="0" w:space="0" w:color="auto"/>
            <w:right w:val="none" w:sz="0" w:space="0" w:color="auto"/>
          </w:divBdr>
        </w:div>
        <w:div w:id="1255092425">
          <w:marLeft w:val="480"/>
          <w:marRight w:val="0"/>
          <w:marTop w:val="0"/>
          <w:marBottom w:val="0"/>
          <w:divBdr>
            <w:top w:val="none" w:sz="0" w:space="0" w:color="auto"/>
            <w:left w:val="none" w:sz="0" w:space="0" w:color="auto"/>
            <w:bottom w:val="none" w:sz="0" w:space="0" w:color="auto"/>
            <w:right w:val="none" w:sz="0" w:space="0" w:color="auto"/>
          </w:divBdr>
        </w:div>
        <w:div w:id="322586026">
          <w:marLeft w:val="480"/>
          <w:marRight w:val="0"/>
          <w:marTop w:val="0"/>
          <w:marBottom w:val="0"/>
          <w:divBdr>
            <w:top w:val="none" w:sz="0" w:space="0" w:color="auto"/>
            <w:left w:val="none" w:sz="0" w:space="0" w:color="auto"/>
            <w:bottom w:val="none" w:sz="0" w:space="0" w:color="auto"/>
            <w:right w:val="none" w:sz="0" w:space="0" w:color="auto"/>
          </w:divBdr>
        </w:div>
        <w:div w:id="730344442">
          <w:marLeft w:val="480"/>
          <w:marRight w:val="0"/>
          <w:marTop w:val="0"/>
          <w:marBottom w:val="0"/>
          <w:divBdr>
            <w:top w:val="none" w:sz="0" w:space="0" w:color="auto"/>
            <w:left w:val="none" w:sz="0" w:space="0" w:color="auto"/>
            <w:bottom w:val="none" w:sz="0" w:space="0" w:color="auto"/>
            <w:right w:val="none" w:sz="0" w:space="0" w:color="auto"/>
          </w:divBdr>
        </w:div>
        <w:div w:id="682514360">
          <w:marLeft w:val="480"/>
          <w:marRight w:val="0"/>
          <w:marTop w:val="0"/>
          <w:marBottom w:val="0"/>
          <w:divBdr>
            <w:top w:val="none" w:sz="0" w:space="0" w:color="auto"/>
            <w:left w:val="none" w:sz="0" w:space="0" w:color="auto"/>
            <w:bottom w:val="none" w:sz="0" w:space="0" w:color="auto"/>
            <w:right w:val="none" w:sz="0" w:space="0" w:color="auto"/>
          </w:divBdr>
        </w:div>
        <w:div w:id="1074814226">
          <w:marLeft w:val="480"/>
          <w:marRight w:val="0"/>
          <w:marTop w:val="0"/>
          <w:marBottom w:val="0"/>
          <w:divBdr>
            <w:top w:val="none" w:sz="0" w:space="0" w:color="auto"/>
            <w:left w:val="none" w:sz="0" w:space="0" w:color="auto"/>
            <w:bottom w:val="none" w:sz="0" w:space="0" w:color="auto"/>
            <w:right w:val="none" w:sz="0" w:space="0" w:color="auto"/>
          </w:divBdr>
        </w:div>
        <w:div w:id="262684765">
          <w:marLeft w:val="480"/>
          <w:marRight w:val="0"/>
          <w:marTop w:val="0"/>
          <w:marBottom w:val="0"/>
          <w:divBdr>
            <w:top w:val="none" w:sz="0" w:space="0" w:color="auto"/>
            <w:left w:val="none" w:sz="0" w:space="0" w:color="auto"/>
            <w:bottom w:val="none" w:sz="0" w:space="0" w:color="auto"/>
            <w:right w:val="none" w:sz="0" w:space="0" w:color="auto"/>
          </w:divBdr>
        </w:div>
        <w:div w:id="1105537443">
          <w:marLeft w:val="480"/>
          <w:marRight w:val="0"/>
          <w:marTop w:val="0"/>
          <w:marBottom w:val="0"/>
          <w:divBdr>
            <w:top w:val="none" w:sz="0" w:space="0" w:color="auto"/>
            <w:left w:val="none" w:sz="0" w:space="0" w:color="auto"/>
            <w:bottom w:val="none" w:sz="0" w:space="0" w:color="auto"/>
            <w:right w:val="none" w:sz="0" w:space="0" w:color="auto"/>
          </w:divBdr>
        </w:div>
        <w:div w:id="1484810147">
          <w:marLeft w:val="480"/>
          <w:marRight w:val="0"/>
          <w:marTop w:val="0"/>
          <w:marBottom w:val="0"/>
          <w:divBdr>
            <w:top w:val="none" w:sz="0" w:space="0" w:color="auto"/>
            <w:left w:val="none" w:sz="0" w:space="0" w:color="auto"/>
            <w:bottom w:val="none" w:sz="0" w:space="0" w:color="auto"/>
            <w:right w:val="none" w:sz="0" w:space="0" w:color="auto"/>
          </w:divBdr>
        </w:div>
        <w:div w:id="134176910">
          <w:marLeft w:val="480"/>
          <w:marRight w:val="0"/>
          <w:marTop w:val="0"/>
          <w:marBottom w:val="0"/>
          <w:divBdr>
            <w:top w:val="none" w:sz="0" w:space="0" w:color="auto"/>
            <w:left w:val="none" w:sz="0" w:space="0" w:color="auto"/>
            <w:bottom w:val="none" w:sz="0" w:space="0" w:color="auto"/>
            <w:right w:val="none" w:sz="0" w:space="0" w:color="auto"/>
          </w:divBdr>
        </w:div>
        <w:div w:id="1492258933">
          <w:marLeft w:val="480"/>
          <w:marRight w:val="0"/>
          <w:marTop w:val="0"/>
          <w:marBottom w:val="0"/>
          <w:divBdr>
            <w:top w:val="none" w:sz="0" w:space="0" w:color="auto"/>
            <w:left w:val="none" w:sz="0" w:space="0" w:color="auto"/>
            <w:bottom w:val="none" w:sz="0" w:space="0" w:color="auto"/>
            <w:right w:val="none" w:sz="0" w:space="0" w:color="auto"/>
          </w:divBdr>
        </w:div>
      </w:divsChild>
    </w:div>
    <w:div w:id="1692872137">
      <w:bodyDiv w:val="1"/>
      <w:marLeft w:val="0"/>
      <w:marRight w:val="0"/>
      <w:marTop w:val="0"/>
      <w:marBottom w:val="0"/>
      <w:divBdr>
        <w:top w:val="none" w:sz="0" w:space="0" w:color="auto"/>
        <w:left w:val="none" w:sz="0" w:space="0" w:color="auto"/>
        <w:bottom w:val="none" w:sz="0" w:space="0" w:color="auto"/>
        <w:right w:val="none" w:sz="0" w:space="0" w:color="auto"/>
      </w:divBdr>
    </w:div>
    <w:div w:id="1696226898">
      <w:bodyDiv w:val="1"/>
      <w:marLeft w:val="0"/>
      <w:marRight w:val="0"/>
      <w:marTop w:val="0"/>
      <w:marBottom w:val="0"/>
      <w:divBdr>
        <w:top w:val="none" w:sz="0" w:space="0" w:color="auto"/>
        <w:left w:val="none" w:sz="0" w:space="0" w:color="auto"/>
        <w:bottom w:val="none" w:sz="0" w:space="0" w:color="auto"/>
        <w:right w:val="none" w:sz="0" w:space="0" w:color="auto"/>
      </w:divBdr>
    </w:div>
    <w:div w:id="1697582562">
      <w:bodyDiv w:val="1"/>
      <w:marLeft w:val="0"/>
      <w:marRight w:val="0"/>
      <w:marTop w:val="0"/>
      <w:marBottom w:val="0"/>
      <w:divBdr>
        <w:top w:val="none" w:sz="0" w:space="0" w:color="auto"/>
        <w:left w:val="none" w:sz="0" w:space="0" w:color="auto"/>
        <w:bottom w:val="none" w:sz="0" w:space="0" w:color="auto"/>
        <w:right w:val="none" w:sz="0" w:space="0" w:color="auto"/>
      </w:divBdr>
    </w:div>
    <w:div w:id="1699352813">
      <w:bodyDiv w:val="1"/>
      <w:marLeft w:val="0"/>
      <w:marRight w:val="0"/>
      <w:marTop w:val="0"/>
      <w:marBottom w:val="0"/>
      <w:divBdr>
        <w:top w:val="none" w:sz="0" w:space="0" w:color="auto"/>
        <w:left w:val="none" w:sz="0" w:space="0" w:color="auto"/>
        <w:bottom w:val="none" w:sz="0" w:space="0" w:color="auto"/>
        <w:right w:val="none" w:sz="0" w:space="0" w:color="auto"/>
      </w:divBdr>
      <w:divsChild>
        <w:div w:id="1664551748">
          <w:marLeft w:val="480"/>
          <w:marRight w:val="0"/>
          <w:marTop w:val="0"/>
          <w:marBottom w:val="0"/>
          <w:divBdr>
            <w:top w:val="none" w:sz="0" w:space="0" w:color="auto"/>
            <w:left w:val="none" w:sz="0" w:space="0" w:color="auto"/>
            <w:bottom w:val="none" w:sz="0" w:space="0" w:color="auto"/>
            <w:right w:val="none" w:sz="0" w:space="0" w:color="auto"/>
          </w:divBdr>
        </w:div>
        <w:div w:id="1159539429">
          <w:marLeft w:val="480"/>
          <w:marRight w:val="0"/>
          <w:marTop w:val="0"/>
          <w:marBottom w:val="0"/>
          <w:divBdr>
            <w:top w:val="none" w:sz="0" w:space="0" w:color="auto"/>
            <w:left w:val="none" w:sz="0" w:space="0" w:color="auto"/>
            <w:bottom w:val="none" w:sz="0" w:space="0" w:color="auto"/>
            <w:right w:val="none" w:sz="0" w:space="0" w:color="auto"/>
          </w:divBdr>
        </w:div>
        <w:div w:id="438988186">
          <w:marLeft w:val="480"/>
          <w:marRight w:val="0"/>
          <w:marTop w:val="0"/>
          <w:marBottom w:val="0"/>
          <w:divBdr>
            <w:top w:val="none" w:sz="0" w:space="0" w:color="auto"/>
            <w:left w:val="none" w:sz="0" w:space="0" w:color="auto"/>
            <w:bottom w:val="none" w:sz="0" w:space="0" w:color="auto"/>
            <w:right w:val="none" w:sz="0" w:space="0" w:color="auto"/>
          </w:divBdr>
        </w:div>
        <w:div w:id="1382097626">
          <w:marLeft w:val="480"/>
          <w:marRight w:val="0"/>
          <w:marTop w:val="0"/>
          <w:marBottom w:val="0"/>
          <w:divBdr>
            <w:top w:val="none" w:sz="0" w:space="0" w:color="auto"/>
            <w:left w:val="none" w:sz="0" w:space="0" w:color="auto"/>
            <w:bottom w:val="none" w:sz="0" w:space="0" w:color="auto"/>
            <w:right w:val="none" w:sz="0" w:space="0" w:color="auto"/>
          </w:divBdr>
        </w:div>
        <w:div w:id="92357559">
          <w:marLeft w:val="480"/>
          <w:marRight w:val="0"/>
          <w:marTop w:val="0"/>
          <w:marBottom w:val="0"/>
          <w:divBdr>
            <w:top w:val="none" w:sz="0" w:space="0" w:color="auto"/>
            <w:left w:val="none" w:sz="0" w:space="0" w:color="auto"/>
            <w:bottom w:val="none" w:sz="0" w:space="0" w:color="auto"/>
            <w:right w:val="none" w:sz="0" w:space="0" w:color="auto"/>
          </w:divBdr>
        </w:div>
        <w:div w:id="1924292218">
          <w:marLeft w:val="480"/>
          <w:marRight w:val="0"/>
          <w:marTop w:val="0"/>
          <w:marBottom w:val="0"/>
          <w:divBdr>
            <w:top w:val="none" w:sz="0" w:space="0" w:color="auto"/>
            <w:left w:val="none" w:sz="0" w:space="0" w:color="auto"/>
            <w:bottom w:val="none" w:sz="0" w:space="0" w:color="auto"/>
            <w:right w:val="none" w:sz="0" w:space="0" w:color="auto"/>
          </w:divBdr>
        </w:div>
        <w:div w:id="566576957">
          <w:marLeft w:val="480"/>
          <w:marRight w:val="0"/>
          <w:marTop w:val="0"/>
          <w:marBottom w:val="0"/>
          <w:divBdr>
            <w:top w:val="none" w:sz="0" w:space="0" w:color="auto"/>
            <w:left w:val="none" w:sz="0" w:space="0" w:color="auto"/>
            <w:bottom w:val="none" w:sz="0" w:space="0" w:color="auto"/>
            <w:right w:val="none" w:sz="0" w:space="0" w:color="auto"/>
          </w:divBdr>
        </w:div>
        <w:div w:id="443883565">
          <w:marLeft w:val="480"/>
          <w:marRight w:val="0"/>
          <w:marTop w:val="0"/>
          <w:marBottom w:val="0"/>
          <w:divBdr>
            <w:top w:val="none" w:sz="0" w:space="0" w:color="auto"/>
            <w:left w:val="none" w:sz="0" w:space="0" w:color="auto"/>
            <w:bottom w:val="none" w:sz="0" w:space="0" w:color="auto"/>
            <w:right w:val="none" w:sz="0" w:space="0" w:color="auto"/>
          </w:divBdr>
        </w:div>
        <w:div w:id="1856772671">
          <w:marLeft w:val="480"/>
          <w:marRight w:val="0"/>
          <w:marTop w:val="0"/>
          <w:marBottom w:val="0"/>
          <w:divBdr>
            <w:top w:val="none" w:sz="0" w:space="0" w:color="auto"/>
            <w:left w:val="none" w:sz="0" w:space="0" w:color="auto"/>
            <w:bottom w:val="none" w:sz="0" w:space="0" w:color="auto"/>
            <w:right w:val="none" w:sz="0" w:space="0" w:color="auto"/>
          </w:divBdr>
        </w:div>
        <w:div w:id="2077166120">
          <w:marLeft w:val="480"/>
          <w:marRight w:val="0"/>
          <w:marTop w:val="0"/>
          <w:marBottom w:val="0"/>
          <w:divBdr>
            <w:top w:val="none" w:sz="0" w:space="0" w:color="auto"/>
            <w:left w:val="none" w:sz="0" w:space="0" w:color="auto"/>
            <w:bottom w:val="none" w:sz="0" w:space="0" w:color="auto"/>
            <w:right w:val="none" w:sz="0" w:space="0" w:color="auto"/>
          </w:divBdr>
        </w:div>
        <w:div w:id="439833566">
          <w:marLeft w:val="480"/>
          <w:marRight w:val="0"/>
          <w:marTop w:val="0"/>
          <w:marBottom w:val="0"/>
          <w:divBdr>
            <w:top w:val="none" w:sz="0" w:space="0" w:color="auto"/>
            <w:left w:val="none" w:sz="0" w:space="0" w:color="auto"/>
            <w:bottom w:val="none" w:sz="0" w:space="0" w:color="auto"/>
            <w:right w:val="none" w:sz="0" w:space="0" w:color="auto"/>
          </w:divBdr>
        </w:div>
        <w:div w:id="2045714089">
          <w:marLeft w:val="480"/>
          <w:marRight w:val="0"/>
          <w:marTop w:val="0"/>
          <w:marBottom w:val="0"/>
          <w:divBdr>
            <w:top w:val="none" w:sz="0" w:space="0" w:color="auto"/>
            <w:left w:val="none" w:sz="0" w:space="0" w:color="auto"/>
            <w:bottom w:val="none" w:sz="0" w:space="0" w:color="auto"/>
            <w:right w:val="none" w:sz="0" w:space="0" w:color="auto"/>
          </w:divBdr>
        </w:div>
        <w:div w:id="1504055558">
          <w:marLeft w:val="480"/>
          <w:marRight w:val="0"/>
          <w:marTop w:val="0"/>
          <w:marBottom w:val="0"/>
          <w:divBdr>
            <w:top w:val="none" w:sz="0" w:space="0" w:color="auto"/>
            <w:left w:val="none" w:sz="0" w:space="0" w:color="auto"/>
            <w:bottom w:val="none" w:sz="0" w:space="0" w:color="auto"/>
            <w:right w:val="none" w:sz="0" w:space="0" w:color="auto"/>
          </w:divBdr>
        </w:div>
        <w:div w:id="246422700">
          <w:marLeft w:val="480"/>
          <w:marRight w:val="0"/>
          <w:marTop w:val="0"/>
          <w:marBottom w:val="0"/>
          <w:divBdr>
            <w:top w:val="none" w:sz="0" w:space="0" w:color="auto"/>
            <w:left w:val="none" w:sz="0" w:space="0" w:color="auto"/>
            <w:bottom w:val="none" w:sz="0" w:space="0" w:color="auto"/>
            <w:right w:val="none" w:sz="0" w:space="0" w:color="auto"/>
          </w:divBdr>
        </w:div>
        <w:div w:id="65806785">
          <w:marLeft w:val="480"/>
          <w:marRight w:val="0"/>
          <w:marTop w:val="0"/>
          <w:marBottom w:val="0"/>
          <w:divBdr>
            <w:top w:val="none" w:sz="0" w:space="0" w:color="auto"/>
            <w:left w:val="none" w:sz="0" w:space="0" w:color="auto"/>
            <w:bottom w:val="none" w:sz="0" w:space="0" w:color="auto"/>
            <w:right w:val="none" w:sz="0" w:space="0" w:color="auto"/>
          </w:divBdr>
        </w:div>
        <w:div w:id="1881939669">
          <w:marLeft w:val="480"/>
          <w:marRight w:val="0"/>
          <w:marTop w:val="0"/>
          <w:marBottom w:val="0"/>
          <w:divBdr>
            <w:top w:val="none" w:sz="0" w:space="0" w:color="auto"/>
            <w:left w:val="none" w:sz="0" w:space="0" w:color="auto"/>
            <w:bottom w:val="none" w:sz="0" w:space="0" w:color="auto"/>
            <w:right w:val="none" w:sz="0" w:space="0" w:color="auto"/>
          </w:divBdr>
        </w:div>
        <w:div w:id="1379285820">
          <w:marLeft w:val="480"/>
          <w:marRight w:val="0"/>
          <w:marTop w:val="0"/>
          <w:marBottom w:val="0"/>
          <w:divBdr>
            <w:top w:val="none" w:sz="0" w:space="0" w:color="auto"/>
            <w:left w:val="none" w:sz="0" w:space="0" w:color="auto"/>
            <w:bottom w:val="none" w:sz="0" w:space="0" w:color="auto"/>
            <w:right w:val="none" w:sz="0" w:space="0" w:color="auto"/>
          </w:divBdr>
        </w:div>
        <w:div w:id="246572022">
          <w:marLeft w:val="480"/>
          <w:marRight w:val="0"/>
          <w:marTop w:val="0"/>
          <w:marBottom w:val="0"/>
          <w:divBdr>
            <w:top w:val="none" w:sz="0" w:space="0" w:color="auto"/>
            <w:left w:val="none" w:sz="0" w:space="0" w:color="auto"/>
            <w:bottom w:val="none" w:sz="0" w:space="0" w:color="auto"/>
            <w:right w:val="none" w:sz="0" w:space="0" w:color="auto"/>
          </w:divBdr>
        </w:div>
        <w:div w:id="1812601525">
          <w:marLeft w:val="480"/>
          <w:marRight w:val="0"/>
          <w:marTop w:val="0"/>
          <w:marBottom w:val="0"/>
          <w:divBdr>
            <w:top w:val="none" w:sz="0" w:space="0" w:color="auto"/>
            <w:left w:val="none" w:sz="0" w:space="0" w:color="auto"/>
            <w:bottom w:val="none" w:sz="0" w:space="0" w:color="auto"/>
            <w:right w:val="none" w:sz="0" w:space="0" w:color="auto"/>
          </w:divBdr>
        </w:div>
        <w:div w:id="454639189">
          <w:marLeft w:val="480"/>
          <w:marRight w:val="0"/>
          <w:marTop w:val="0"/>
          <w:marBottom w:val="0"/>
          <w:divBdr>
            <w:top w:val="none" w:sz="0" w:space="0" w:color="auto"/>
            <w:left w:val="none" w:sz="0" w:space="0" w:color="auto"/>
            <w:bottom w:val="none" w:sz="0" w:space="0" w:color="auto"/>
            <w:right w:val="none" w:sz="0" w:space="0" w:color="auto"/>
          </w:divBdr>
        </w:div>
        <w:div w:id="1637493048">
          <w:marLeft w:val="480"/>
          <w:marRight w:val="0"/>
          <w:marTop w:val="0"/>
          <w:marBottom w:val="0"/>
          <w:divBdr>
            <w:top w:val="none" w:sz="0" w:space="0" w:color="auto"/>
            <w:left w:val="none" w:sz="0" w:space="0" w:color="auto"/>
            <w:bottom w:val="none" w:sz="0" w:space="0" w:color="auto"/>
            <w:right w:val="none" w:sz="0" w:space="0" w:color="auto"/>
          </w:divBdr>
        </w:div>
        <w:div w:id="1473718470">
          <w:marLeft w:val="480"/>
          <w:marRight w:val="0"/>
          <w:marTop w:val="0"/>
          <w:marBottom w:val="0"/>
          <w:divBdr>
            <w:top w:val="none" w:sz="0" w:space="0" w:color="auto"/>
            <w:left w:val="none" w:sz="0" w:space="0" w:color="auto"/>
            <w:bottom w:val="none" w:sz="0" w:space="0" w:color="auto"/>
            <w:right w:val="none" w:sz="0" w:space="0" w:color="auto"/>
          </w:divBdr>
        </w:div>
        <w:div w:id="890386808">
          <w:marLeft w:val="480"/>
          <w:marRight w:val="0"/>
          <w:marTop w:val="0"/>
          <w:marBottom w:val="0"/>
          <w:divBdr>
            <w:top w:val="none" w:sz="0" w:space="0" w:color="auto"/>
            <w:left w:val="none" w:sz="0" w:space="0" w:color="auto"/>
            <w:bottom w:val="none" w:sz="0" w:space="0" w:color="auto"/>
            <w:right w:val="none" w:sz="0" w:space="0" w:color="auto"/>
          </w:divBdr>
        </w:div>
        <w:div w:id="1243755595">
          <w:marLeft w:val="480"/>
          <w:marRight w:val="0"/>
          <w:marTop w:val="0"/>
          <w:marBottom w:val="0"/>
          <w:divBdr>
            <w:top w:val="none" w:sz="0" w:space="0" w:color="auto"/>
            <w:left w:val="none" w:sz="0" w:space="0" w:color="auto"/>
            <w:bottom w:val="none" w:sz="0" w:space="0" w:color="auto"/>
            <w:right w:val="none" w:sz="0" w:space="0" w:color="auto"/>
          </w:divBdr>
        </w:div>
        <w:div w:id="807747894">
          <w:marLeft w:val="480"/>
          <w:marRight w:val="0"/>
          <w:marTop w:val="0"/>
          <w:marBottom w:val="0"/>
          <w:divBdr>
            <w:top w:val="none" w:sz="0" w:space="0" w:color="auto"/>
            <w:left w:val="none" w:sz="0" w:space="0" w:color="auto"/>
            <w:bottom w:val="none" w:sz="0" w:space="0" w:color="auto"/>
            <w:right w:val="none" w:sz="0" w:space="0" w:color="auto"/>
          </w:divBdr>
        </w:div>
        <w:div w:id="1022780626">
          <w:marLeft w:val="480"/>
          <w:marRight w:val="0"/>
          <w:marTop w:val="0"/>
          <w:marBottom w:val="0"/>
          <w:divBdr>
            <w:top w:val="none" w:sz="0" w:space="0" w:color="auto"/>
            <w:left w:val="none" w:sz="0" w:space="0" w:color="auto"/>
            <w:bottom w:val="none" w:sz="0" w:space="0" w:color="auto"/>
            <w:right w:val="none" w:sz="0" w:space="0" w:color="auto"/>
          </w:divBdr>
        </w:div>
      </w:divsChild>
    </w:div>
    <w:div w:id="1699964635">
      <w:bodyDiv w:val="1"/>
      <w:marLeft w:val="0"/>
      <w:marRight w:val="0"/>
      <w:marTop w:val="0"/>
      <w:marBottom w:val="0"/>
      <w:divBdr>
        <w:top w:val="none" w:sz="0" w:space="0" w:color="auto"/>
        <w:left w:val="none" w:sz="0" w:space="0" w:color="auto"/>
        <w:bottom w:val="none" w:sz="0" w:space="0" w:color="auto"/>
        <w:right w:val="none" w:sz="0" w:space="0" w:color="auto"/>
      </w:divBdr>
    </w:div>
    <w:div w:id="1700813177">
      <w:bodyDiv w:val="1"/>
      <w:marLeft w:val="0"/>
      <w:marRight w:val="0"/>
      <w:marTop w:val="0"/>
      <w:marBottom w:val="0"/>
      <w:divBdr>
        <w:top w:val="none" w:sz="0" w:space="0" w:color="auto"/>
        <w:left w:val="none" w:sz="0" w:space="0" w:color="auto"/>
        <w:bottom w:val="none" w:sz="0" w:space="0" w:color="auto"/>
        <w:right w:val="none" w:sz="0" w:space="0" w:color="auto"/>
      </w:divBdr>
    </w:div>
    <w:div w:id="1706520261">
      <w:bodyDiv w:val="1"/>
      <w:marLeft w:val="0"/>
      <w:marRight w:val="0"/>
      <w:marTop w:val="0"/>
      <w:marBottom w:val="0"/>
      <w:divBdr>
        <w:top w:val="none" w:sz="0" w:space="0" w:color="auto"/>
        <w:left w:val="none" w:sz="0" w:space="0" w:color="auto"/>
        <w:bottom w:val="none" w:sz="0" w:space="0" w:color="auto"/>
        <w:right w:val="none" w:sz="0" w:space="0" w:color="auto"/>
      </w:divBdr>
    </w:div>
    <w:div w:id="1706636353">
      <w:bodyDiv w:val="1"/>
      <w:marLeft w:val="0"/>
      <w:marRight w:val="0"/>
      <w:marTop w:val="0"/>
      <w:marBottom w:val="0"/>
      <w:divBdr>
        <w:top w:val="none" w:sz="0" w:space="0" w:color="auto"/>
        <w:left w:val="none" w:sz="0" w:space="0" w:color="auto"/>
        <w:bottom w:val="none" w:sz="0" w:space="0" w:color="auto"/>
        <w:right w:val="none" w:sz="0" w:space="0" w:color="auto"/>
      </w:divBdr>
      <w:divsChild>
        <w:div w:id="1706099088">
          <w:marLeft w:val="480"/>
          <w:marRight w:val="0"/>
          <w:marTop w:val="0"/>
          <w:marBottom w:val="0"/>
          <w:divBdr>
            <w:top w:val="none" w:sz="0" w:space="0" w:color="auto"/>
            <w:left w:val="none" w:sz="0" w:space="0" w:color="auto"/>
            <w:bottom w:val="none" w:sz="0" w:space="0" w:color="auto"/>
            <w:right w:val="none" w:sz="0" w:space="0" w:color="auto"/>
          </w:divBdr>
        </w:div>
        <w:div w:id="79260872">
          <w:marLeft w:val="480"/>
          <w:marRight w:val="0"/>
          <w:marTop w:val="0"/>
          <w:marBottom w:val="0"/>
          <w:divBdr>
            <w:top w:val="none" w:sz="0" w:space="0" w:color="auto"/>
            <w:left w:val="none" w:sz="0" w:space="0" w:color="auto"/>
            <w:bottom w:val="none" w:sz="0" w:space="0" w:color="auto"/>
            <w:right w:val="none" w:sz="0" w:space="0" w:color="auto"/>
          </w:divBdr>
        </w:div>
        <w:div w:id="1669626380">
          <w:marLeft w:val="480"/>
          <w:marRight w:val="0"/>
          <w:marTop w:val="0"/>
          <w:marBottom w:val="0"/>
          <w:divBdr>
            <w:top w:val="none" w:sz="0" w:space="0" w:color="auto"/>
            <w:left w:val="none" w:sz="0" w:space="0" w:color="auto"/>
            <w:bottom w:val="none" w:sz="0" w:space="0" w:color="auto"/>
            <w:right w:val="none" w:sz="0" w:space="0" w:color="auto"/>
          </w:divBdr>
        </w:div>
        <w:div w:id="983854936">
          <w:marLeft w:val="480"/>
          <w:marRight w:val="0"/>
          <w:marTop w:val="0"/>
          <w:marBottom w:val="0"/>
          <w:divBdr>
            <w:top w:val="none" w:sz="0" w:space="0" w:color="auto"/>
            <w:left w:val="none" w:sz="0" w:space="0" w:color="auto"/>
            <w:bottom w:val="none" w:sz="0" w:space="0" w:color="auto"/>
            <w:right w:val="none" w:sz="0" w:space="0" w:color="auto"/>
          </w:divBdr>
        </w:div>
        <w:div w:id="792021980">
          <w:marLeft w:val="480"/>
          <w:marRight w:val="0"/>
          <w:marTop w:val="0"/>
          <w:marBottom w:val="0"/>
          <w:divBdr>
            <w:top w:val="none" w:sz="0" w:space="0" w:color="auto"/>
            <w:left w:val="none" w:sz="0" w:space="0" w:color="auto"/>
            <w:bottom w:val="none" w:sz="0" w:space="0" w:color="auto"/>
            <w:right w:val="none" w:sz="0" w:space="0" w:color="auto"/>
          </w:divBdr>
        </w:div>
        <w:div w:id="1603340939">
          <w:marLeft w:val="480"/>
          <w:marRight w:val="0"/>
          <w:marTop w:val="0"/>
          <w:marBottom w:val="0"/>
          <w:divBdr>
            <w:top w:val="none" w:sz="0" w:space="0" w:color="auto"/>
            <w:left w:val="none" w:sz="0" w:space="0" w:color="auto"/>
            <w:bottom w:val="none" w:sz="0" w:space="0" w:color="auto"/>
            <w:right w:val="none" w:sz="0" w:space="0" w:color="auto"/>
          </w:divBdr>
        </w:div>
        <w:div w:id="2141221802">
          <w:marLeft w:val="480"/>
          <w:marRight w:val="0"/>
          <w:marTop w:val="0"/>
          <w:marBottom w:val="0"/>
          <w:divBdr>
            <w:top w:val="none" w:sz="0" w:space="0" w:color="auto"/>
            <w:left w:val="none" w:sz="0" w:space="0" w:color="auto"/>
            <w:bottom w:val="none" w:sz="0" w:space="0" w:color="auto"/>
            <w:right w:val="none" w:sz="0" w:space="0" w:color="auto"/>
          </w:divBdr>
        </w:div>
        <w:div w:id="1654723538">
          <w:marLeft w:val="480"/>
          <w:marRight w:val="0"/>
          <w:marTop w:val="0"/>
          <w:marBottom w:val="0"/>
          <w:divBdr>
            <w:top w:val="none" w:sz="0" w:space="0" w:color="auto"/>
            <w:left w:val="none" w:sz="0" w:space="0" w:color="auto"/>
            <w:bottom w:val="none" w:sz="0" w:space="0" w:color="auto"/>
            <w:right w:val="none" w:sz="0" w:space="0" w:color="auto"/>
          </w:divBdr>
        </w:div>
        <w:div w:id="1552615672">
          <w:marLeft w:val="480"/>
          <w:marRight w:val="0"/>
          <w:marTop w:val="0"/>
          <w:marBottom w:val="0"/>
          <w:divBdr>
            <w:top w:val="none" w:sz="0" w:space="0" w:color="auto"/>
            <w:left w:val="none" w:sz="0" w:space="0" w:color="auto"/>
            <w:bottom w:val="none" w:sz="0" w:space="0" w:color="auto"/>
            <w:right w:val="none" w:sz="0" w:space="0" w:color="auto"/>
          </w:divBdr>
        </w:div>
        <w:div w:id="491335560">
          <w:marLeft w:val="480"/>
          <w:marRight w:val="0"/>
          <w:marTop w:val="0"/>
          <w:marBottom w:val="0"/>
          <w:divBdr>
            <w:top w:val="none" w:sz="0" w:space="0" w:color="auto"/>
            <w:left w:val="none" w:sz="0" w:space="0" w:color="auto"/>
            <w:bottom w:val="none" w:sz="0" w:space="0" w:color="auto"/>
            <w:right w:val="none" w:sz="0" w:space="0" w:color="auto"/>
          </w:divBdr>
        </w:div>
        <w:div w:id="140847616">
          <w:marLeft w:val="480"/>
          <w:marRight w:val="0"/>
          <w:marTop w:val="0"/>
          <w:marBottom w:val="0"/>
          <w:divBdr>
            <w:top w:val="none" w:sz="0" w:space="0" w:color="auto"/>
            <w:left w:val="none" w:sz="0" w:space="0" w:color="auto"/>
            <w:bottom w:val="none" w:sz="0" w:space="0" w:color="auto"/>
            <w:right w:val="none" w:sz="0" w:space="0" w:color="auto"/>
          </w:divBdr>
        </w:div>
        <w:div w:id="1333214157">
          <w:marLeft w:val="480"/>
          <w:marRight w:val="0"/>
          <w:marTop w:val="0"/>
          <w:marBottom w:val="0"/>
          <w:divBdr>
            <w:top w:val="none" w:sz="0" w:space="0" w:color="auto"/>
            <w:left w:val="none" w:sz="0" w:space="0" w:color="auto"/>
            <w:bottom w:val="none" w:sz="0" w:space="0" w:color="auto"/>
            <w:right w:val="none" w:sz="0" w:space="0" w:color="auto"/>
          </w:divBdr>
        </w:div>
        <w:div w:id="1049381549">
          <w:marLeft w:val="480"/>
          <w:marRight w:val="0"/>
          <w:marTop w:val="0"/>
          <w:marBottom w:val="0"/>
          <w:divBdr>
            <w:top w:val="none" w:sz="0" w:space="0" w:color="auto"/>
            <w:left w:val="none" w:sz="0" w:space="0" w:color="auto"/>
            <w:bottom w:val="none" w:sz="0" w:space="0" w:color="auto"/>
            <w:right w:val="none" w:sz="0" w:space="0" w:color="auto"/>
          </w:divBdr>
        </w:div>
        <w:div w:id="1581711967">
          <w:marLeft w:val="480"/>
          <w:marRight w:val="0"/>
          <w:marTop w:val="0"/>
          <w:marBottom w:val="0"/>
          <w:divBdr>
            <w:top w:val="none" w:sz="0" w:space="0" w:color="auto"/>
            <w:left w:val="none" w:sz="0" w:space="0" w:color="auto"/>
            <w:bottom w:val="none" w:sz="0" w:space="0" w:color="auto"/>
            <w:right w:val="none" w:sz="0" w:space="0" w:color="auto"/>
          </w:divBdr>
        </w:div>
        <w:div w:id="291716494">
          <w:marLeft w:val="480"/>
          <w:marRight w:val="0"/>
          <w:marTop w:val="0"/>
          <w:marBottom w:val="0"/>
          <w:divBdr>
            <w:top w:val="none" w:sz="0" w:space="0" w:color="auto"/>
            <w:left w:val="none" w:sz="0" w:space="0" w:color="auto"/>
            <w:bottom w:val="none" w:sz="0" w:space="0" w:color="auto"/>
            <w:right w:val="none" w:sz="0" w:space="0" w:color="auto"/>
          </w:divBdr>
        </w:div>
        <w:div w:id="2013606432">
          <w:marLeft w:val="480"/>
          <w:marRight w:val="0"/>
          <w:marTop w:val="0"/>
          <w:marBottom w:val="0"/>
          <w:divBdr>
            <w:top w:val="none" w:sz="0" w:space="0" w:color="auto"/>
            <w:left w:val="none" w:sz="0" w:space="0" w:color="auto"/>
            <w:bottom w:val="none" w:sz="0" w:space="0" w:color="auto"/>
            <w:right w:val="none" w:sz="0" w:space="0" w:color="auto"/>
          </w:divBdr>
        </w:div>
        <w:div w:id="96566541">
          <w:marLeft w:val="480"/>
          <w:marRight w:val="0"/>
          <w:marTop w:val="0"/>
          <w:marBottom w:val="0"/>
          <w:divBdr>
            <w:top w:val="none" w:sz="0" w:space="0" w:color="auto"/>
            <w:left w:val="none" w:sz="0" w:space="0" w:color="auto"/>
            <w:bottom w:val="none" w:sz="0" w:space="0" w:color="auto"/>
            <w:right w:val="none" w:sz="0" w:space="0" w:color="auto"/>
          </w:divBdr>
        </w:div>
        <w:div w:id="61565074">
          <w:marLeft w:val="480"/>
          <w:marRight w:val="0"/>
          <w:marTop w:val="0"/>
          <w:marBottom w:val="0"/>
          <w:divBdr>
            <w:top w:val="none" w:sz="0" w:space="0" w:color="auto"/>
            <w:left w:val="none" w:sz="0" w:space="0" w:color="auto"/>
            <w:bottom w:val="none" w:sz="0" w:space="0" w:color="auto"/>
            <w:right w:val="none" w:sz="0" w:space="0" w:color="auto"/>
          </w:divBdr>
        </w:div>
        <w:div w:id="1364282984">
          <w:marLeft w:val="480"/>
          <w:marRight w:val="0"/>
          <w:marTop w:val="0"/>
          <w:marBottom w:val="0"/>
          <w:divBdr>
            <w:top w:val="none" w:sz="0" w:space="0" w:color="auto"/>
            <w:left w:val="none" w:sz="0" w:space="0" w:color="auto"/>
            <w:bottom w:val="none" w:sz="0" w:space="0" w:color="auto"/>
            <w:right w:val="none" w:sz="0" w:space="0" w:color="auto"/>
          </w:divBdr>
        </w:div>
        <w:div w:id="240875407">
          <w:marLeft w:val="480"/>
          <w:marRight w:val="0"/>
          <w:marTop w:val="0"/>
          <w:marBottom w:val="0"/>
          <w:divBdr>
            <w:top w:val="none" w:sz="0" w:space="0" w:color="auto"/>
            <w:left w:val="none" w:sz="0" w:space="0" w:color="auto"/>
            <w:bottom w:val="none" w:sz="0" w:space="0" w:color="auto"/>
            <w:right w:val="none" w:sz="0" w:space="0" w:color="auto"/>
          </w:divBdr>
        </w:div>
        <w:div w:id="1704549845">
          <w:marLeft w:val="480"/>
          <w:marRight w:val="0"/>
          <w:marTop w:val="0"/>
          <w:marBottom w:val="0"/>
          <w:divBdr>
            <w:top w:val="none" w:sz="0" w:space="0" w:color="auto"/>
            <w:left w:val="none" w:sz="0" w:space="0" w:color="auto"/>
            <w:bottom w:val="none" w:sz="0" w:space="0" w:color="auto"/>
            <w:right w:val="none" w:sz="0" w:space="0" w:color="auto"/>
          </w:divBdr>
        </w:div>
        <w:div w:id="1701658952">
          <w:marLeft w:val="480"/>
          <w:marRight w:val="0"/>
          <w:marTop w:val="0"/>
          <w:marBottom w:val="0"/>
          <w:divBdr>
            <w:top w:val="none" w:sz="0" w:space="0" w:color="auto"/>
            <w:left w:val="none" w:sz="0" w:space="0" w:color="auto"/>
            <w:bottom w:val="none" w:sz="0" w:space="0" w:color="auto"/>
            <w:right w:val="none" w:sz="0" w:space="0" w:color="auto"/>
          </w:divBdr>
        </w:div>
        <w:div w:id="2013951048">
          <w:marLeft w:val="480"/>
          <w:marRight w:val="0"/>
          <w:marTop w:val="0"/>
          <w:marBottom w:val="0"/>
          <w:divBdr>
            <w:top w:val="none" w:sz="0" w:space="0" w:color="auto"/>
            <w:left w:val="none" w:sz="0" w:space="0" w:color="auto"/>
            <w:bottom w:val="none" w:sz="0" w:space="0" w:color="auto"/>
            <w:right w:val="none" w:sz="0" w:space="0" w:color="auto"/>
          </w:divBdr>
        </w:div>
        <w:div w:id="670764293">
          <w:marLeft w:val="480"/>
          <w:marRight w:val="0"/>
          <w:marTop w:val="0"/>
          <w:marBottom w:val="0"/>
          <w:divBdr>
            <w:top w:val="none" w:sz="0" w:space="0" w:color="auto"/>
            <w:left w:val="none" w:sz="0" w:space="0" w:color="auto"/>
            <w:bottom w:val="none" w:sz="0" w:space="0" w:color="auto"/>
            <w:right w:val="none" w:sz="0" w:space="0" w:color="auto"/>
          </w:divBdr>
        </w:div>
        <w:div w:id="2057387648">
          <w:marLeft w:val="480"/>
          <w:marRight w:val="0"/>
          <w:marTop w:val="0"/>
          <w:marBottom w:val="0"/>
          <w:divBdr>
            <w:top w:val="none" w:sz="0" w:space="0" w:color="auto"/>
            <w:left w:val="none" w:sz="0" w:space="0" w:color="auto"/>
            <w:bottom w:val="none" w:sz="0" w:space="0" w:color="auto"/>
            <w:right w:val="none" w:sz="0" w:space="0" w:color="auto"/>
          </w:divBdr>
        </w:div>
        <w:div w:id="1457406094">
          <w:marLeft w:val="480"/>
          <w:marRight w:val="0"/>
          <w:marTop w:val="0"/>
          <w:marBottom w:val="0"/>
          <w:divBdr>
            <w:top w:val="none" w:sz="0" w:space="0" w:color="auto"/>
            <w:left w:val="none" w:sz="0" w:space="0" w:color="auto"/>
            <w:bottom w:val="none" w:sz="0" w:space="0" w:color="auto"/>
            <w:right w:val="none" w:sz="0" w:space="0" w:color="auto"/>
          </w:divBdr>
        </w:div>
        <w:div w:id="584611558">
          <w:marLeft w:val="480"/>
          <w:marRight w:val="0"/>
          <w:marTop w:val="0"/>
          <w:marBottom w:val="0"/>
          <w:divBdr>
            <w:top w:val="none" w:sz="0" w:space="0" w:color="auto"/>
            <w:left w:val="none" w:sz="0" w:space="0" w:color="auto"/>
            <w:bottom w:val="none" w:sz="0" w:space="0" w:color="auto"/>
            <w:right w:val="none" w:sz="0" w:space="0" w:color="auto"/>
          </w:divBdr>
        </w:div>
        <w:div w:id="1917085830">
          <w:marLeft w:val="480"/>
          <w:marRight w:val="0"/>
          <w:marTop w:val="0"/>
          <w:marBottom w:val="0"/>
          <w:divBdr>
            <w:top w:val="none" w:sz="0" w:space="0" w:color="auto"/>
            <w:left w:val="none" w:sz="0" w:space="0" w:color="auto"/>
            <w:bottom w:val="none" w:sz="0" w:space="0" w:color="auto"/>
            <w:right w:val="none" w:sz="0" w:space="0" w:color="auto"/>
          </w:divBdr>
        </w:div>
        <w:div w:id="2028633975">
          <w:marLeft w:val="480"/>
          <w:marRight w:val="0"/>
          <w:marTop w:val="0"/>
          <w:marBottom w:val="0"/>
          <w:divBdr>
            <w:top w:val="none" w:sz="0" w:space="0" w:color="auto"/>
            <w:left w:val="none" w:sz="0" w:space="0" w:color="auto"/>
            <w:bottom w:val="none" w:sz="0" w:space="0" w:color="auto"/>
            <w:right w:val="none" w:sz="0" w:space="0" w:color="auto"/>
          </w:divBdr>
        </w:div>
        <w:div w:id="460854019">
          <w:marLeft w:val="480"/>
          <w:marRight w:val="0"/>
          <w:marTop w:val="0"/>
          <w:marBottom w:val="0"/>
          <w:divBdr>
            <w:top w:val="none" w:sz="0" w:space="0" w:color="auto"/>
            <w:left w:val="none" w:sz="0" w:space="0" w:color="auto"/>
            <w:bottom w:val="none" w:sz="0" w:space="0" w:color="auto"/>
            <w:right w:val="none" w:sz="0" w:space="0" w:color="auto"/>
          </w:divBdr>
        </w:div>
        <w:div w:id="1891769067">
          <w:marLeft w:val="480"/>
          <w:marRight w:val="0"/>
          <w:marTop w:val="0"/>
          <w:marBottom w:val="0"/>
          <w:divBdr>
            <w:top w:val="none" w:sz="0" w:space="0" w:color="auto"/>
            <w:left w:val="none" w:sz="0" w:space="0" w:color="auto"/>
            <w:bottom w:val="none" w:sz="0" w:space="0" w:color="auto"/>
            <w:right w:val="none" w:sz="0" w:space="0" w:color="auto"/>
          </w:divBdr>
        </w:div>
        <w:div w:id="853571927">
          <w:marLeft w:val="480"/>
          <w:marRight w:val="0"/>
          <w:marTop w:val="0"/>
          <w:marBottom w:val="0"/>
          <w:divBdr>
            <w:top w:val="none" w:sz="0" w:space="0" w:color="auto"/>
            <w:left w:val="none" w:sz="0" w:space="0" w:color="auto"/>
            <w:bottom w:val="none" w:sz="0" w:space="0" w:color="auto"/>
            <w:right w:val="none" w:sz="0" w:space="0" w:color="auto"/>
          </w:divBdr>
        </w:div>
        <w:div w:id="406616898">
          <w:marLeft w:val="480"/>
          <w:marRight w:val="0"/>
          <w:marTop w:val="0"/>
          <w:marBottom w:val="0"/>
          <w:divBdr>
            <w:top w:val="none" w:sz="0" w:space="0" w:color="auto"/>
            <w:left w:val="none" w:sz="0" w:space="0" w:color="auto"/>
            <w:bottom w:val="none" w:sz="0" w:space="0" w:color="auto"/>
            <w:right w:val="none" w:sz="0" w:space="0" w:color="auto"/>
          </w:divBdr>
        </w:div>
        <w:div w:id="1072965784">
          <w:marLeft w:val="480"/>
          <w:marRight w:val="0"/>
          <w:marTop w:val="0"/>
          <w:marBottom w:val="0"/>
          <w:divBdr>
            <w:top w:val="none" w:sz="0" w:space="0" w:color="auto"/>
            <w:left w:val="none" w:sz="0" w:space="0" w:color="auto"/>
            <w:bottom w:val="none" w:sz="0" w:space="0" w:color="auto"/>
            <w:right w:val="none" w:sz="0" w:space="0" w:color="auto"/>
          </w:divBdr>
        </w:div>
        <w:div w:id="1448619229">
          <w:marLeft w:val="480"/>
          <w:marRight w:val="0"/>
          <w:marTop w:val="0"/>
          <w:marBottom w:val="0"/>
          <w:divBdr>
            <w:top w:val="none" w:sz="0" w:space="0" w:color="auto"/>
            <w:left w:val="none" w:sz="0" w:space="0" w:color="auto"/>
            <w:bottom w:val="none" w:sz="0" w:space="0" w:color="auto"/>
            <w:right w:val="none" w:sz="0" w:space="0" w:color="auto"/>
          </w:divBdr>
        </w:div>
        <w:div w:id="526262040">
          <w:marLeft w:val="480"/>
          <w:marRight w:val="0"/>
          <w:marTop w:val="0"/>
          <w:marBottom w:val="0"/>
          <w:divBdr>
            <w:top w:val="none" w:sz="0" w:space="0" w:color="auto"/>
            <w:left w:val="none" w:sz="0" w:space="0" w:color="auto"/>
            <w:bottom w:val="none" w:sz="0" w:space="0" w:color="auto"/>
            <w:right w:val="none" w:sz="0" w:space="0" w:color="auto"/>
          </w:divBdr>
        </w:div>
      </w:divsChild>
    </w:div>
    <w:div w:id="1709064337">
      <w:bodyDiv w:val="1"/>
      <w:marLeft w:val="0"/>
      <w:marRight w:val="0"/>
      <w:marTop w:val="0"/>
      <w:marBottom w:val="0"/>
      <w:divBdr>
        <w:top w:val="none" w:sz="0" w:space="0" w:color="auto"/>
        <w:left w:val="none" w:sz="0" w:space="0" w:color="auto"/>
        <w:bottom w:val="none" w:sz="0" w:space="0" w:color="auto"/>
        <w:right w:val="none" w:sz="0" w:space="0" w:color="auto"/>
      </w:divBdr>
      <w:divsChild>
        <w:div w:id="393819383">
          <w:marLeft w:val="480"/>
          <w:marRight w:val="0"/>
          <w:marTop w:val="0"/>
          <w:marBottom w:val="0"/>
          <w:divBdr>
            <w:top w:val="none" w:sz="0" w:space="0" w:color="auto"/>
            <w:left w:val="none" w:sz="0" w:space="0" w:color="auto"/>
            <w:bottom w:val="none" w:sz="0" w:space="0" w:color="auto"/>
            <w:right w:val="none" w:sz="0" w:space="0" w:color="auto"/>
          </w:divBdr>
        </w:div>
        <w:div w:id="1901556634">
          <w:marLeft w:val="480"/>
          <w:marRight w:val="0"/>
          <w:marTop w:val="0"/>
          <w:marBottom w:val="0"/>
          <w:divBdr>
            <w:top w:val="none" w:sz="0" w:space="0" w:color="auto"/>
            <w:left w:val="none" w:sz="0" w:space="0" w:color="auto"/>
            <w:bottom w:val="none" w:sz="0" w:space="0" w:color="auto"/>
            <w:right w:val="none" w:sz="0" w:space="0" w:color="auto"/>
          </w:divBdr>
        </w:div>
        <w:div w:id="131408389">
          <w:marLeft w:val="480"/>
          <w:marRight w:val="0"/>
          <w:marTop w:val="0"/>
          <w:marBottom w:val="0"/>
          <w:divBdr>
            <w:top w:val="none" w:sz="0" w:space="0" w:color="auto"/>
            <w:left w:val="none" w:sz="0" w:space="0" w:color="auto"/>
            <w:bottom w:val="none" w:sz="0" w:space="0" w:color="auto"/>
            <w:right w:val="none" w:sz="0" w:space="0" w:color="auto"/>
          </w:divBdr>
        </w:div>
        <w:div w:id="869029147">
          <w:marLeft w:val="480"/>
          <w:marRight w:val="0"/>
          <w:marTop w:val="0"/>
          <w:marBottom w:val="0"/>
          <w:divBdr>
            <w:top w:val="none" w:sz="0" w:space="0" w:color="auto"/>
            <w:left w:val="none" w:sz="0" w:space="0" w:color="auto"/>
            <w:bottom w:val="none" w:sz="0" w:space="0" w:color="auto"/>
            <w:right w:val="none" w:sz="0" w:space="0" w:color="auto"/>
          </w:divBdr>
        </w:div>
        <w:div w:id="246618027">
          <w:marLeft w:val="480"/>
          <w:marRight w:val="0"/>
          <w:marTop w:val="0"/>
          <w:marBottom w:val="0"/>
          <w:divBdr>
            <w:top w:val="none" w:sz="0" w:space="0" w:color="auto"/>
            <w:left w:val="none" w:sz="0" w:space="0" w:color="auto"/>
            <w:bottom w:val="none" w:sz="0" w:space="0" w:color="auto"/>
            <w:right w:val="none" w:sz="0" w:space="0" w:color="auto"/>
          </w:divBdr>
        </w:div>
        <w:div w:id="2126002431">
          <w:marLeft w:val="480"/>
          <w:marRight w:val="0"/>
          <w:marTop w:val="0"/>
          <w:marBottom w:val="0"/>
          <w:divBdr>
            <w:top w:val="none" w:sz="0" w:space="0" w:color="auto"/>
            <w:left w:val="none" w:sz="0" w:space="0" w:color="auto"/>
            <w:bottom w:val="none" w:sz="0" w:space="0" w:color="auto"/>
            <w:right w:val="none" w:sz="0" w:space="0" w:color="auto"/>
          </w:divBdr>
        </w:div>
        <w:div w:id="702512679">
          <w:marLeft w:val="480"/>
          <w:marRight w:val="0"/>
          <w:marTop w:val="0"/>
          <w:marBottom w:val="0"/>
          <w:divBdr>
            <w:top w:val="none" w:sz="0" w:space="0" w:color="auto"/>
            <w:left w:val="none" w:sz="0" w:space="0" w:color="auto"/>
            <w:bottom w:val="none" w:sz="0" w:space="0" w:color="auto"/>
            <w:right w:val="none" w:sz="0" w:space="0" w:color="auto"/>
          </w:divBdr>
        </w:div>
        <w:div w:id="1527671426">
          <w:marLeft w:val="480"/>
          <w:marRight w:val="0"/>
          <w:marTop w:val="0"/>
          <w:marBottom w:val="0"/>
          <w:divBdr>
            <w:top w:val="none" w:sz="0" w:space="0" w:color="auto"/>
            <w:left w:val="none" w:sz="0" w:space="0" w:color="auto"/>
            <w:bottom w:val="none" w:sz="0" w:space="0" w:color="auto"/>
            <w:right w:val="none" w:sz="0" w:space="0" w:color="auto"/>
          </w:divBdr>
        </w:div>
        <w:div w:id="581329504">
          <w:marLeft w:val="480"/>
          <w:marRight w:val="0"/>
          <w:marTop w:val="0"/>
          <w:marBottom w:val="0"/>
          <w:divBdr>
            <w:top w:val="none" w:sz="0" w:space="0" w:color="auto"/>
            <w:left w:val="none" w:sz="0" w:space="0" w:color="auto"/>
            <w:bottom w:val="none" w:sz="0" w:space="0" w:color="auto"/>
            <w:right w:val="none" w:sz="0" w:space="0" w:color="auto"/>
          </w:divBdr>
        </w:div>
        <w:div w:id="809712827">
          <w:marLeft w:val="480"/>
          <w:marRight w:val="0"/>
          <w:marTop w:val="0"/>
          <w:marBottom w:val="0"/>
          <w:divBdr>
            <w:top w:val="none" w:sz="0" w:space="0" w:color="auto"/>
            <w:left w:val="none" w:sz="0" w:space="0" w:color="auto"/>
            <w:bottom w:val="none" w:sz="0" w:space="0" w:color="auto"/>
            <w:right w:val="none" w:sz="0" w:space="0" w:color="auto"/>
          </w:divBdr>
        </w:div>
        <w:div w:id="1678538128">
          <w:marLeft w:val="480"/>
          <w:marRight w:val="0"/>
          <w:marTop w:val="0"/>
          <w:marBottom w:val="0"/>
          <w:divBdr>
            <w:top w:val="none" w:sz="0" w:space="0" w:color="auto"/>
            <w:left w:val="none" w:sz="0" w:space="0" w:color="auto"/>
            <w:bottom w:val="none" w:sz="0" w:space="0" w:color="auto"/>
            <w:right w:val="none" w:sz="0" w:space="0" w:color="auto"/>
          </w:divBdr>
        </w:div>
        <w:div w:id="1261065683">
          <w:marLeft w:val="480"/>
          <w:marRight w:val="0"/>
          <w:marTop w:val="0"/>
          <w:marBottom w:val="0"/>
          <w:divBdr>
            <w:top w:val="none" w:sz="0" w:space="0" w:color="auto"/>
            <w:left w:val="none" w:sz="0" w:space="0" w:color="auto"/>
            <w:bottom w:val="none" w:sz="0" w:space="0" w:color="auto"/>
            <w:right w:val="none" w:sz="0" w:space="0" w:color="auto"/>
          </w:divBdr>
        </w:div>
        <w:div w:id="287901452">
          <w:marLeft w:val="480"/>
          <w:marRight w:val="0"/>
          <w:marTop w:val="0"/>
          <w:marBottom w:val="0"/>
          <w:divBdr>
            <w:top w:val="none" w:sz="0" w:space="0" w:color="auto"/>
            <w:left w:val="none" w:sz="0" w:space="0" w:color="auto"/>
            <w:bottom w:val="none" w:sz="0" w:space="0" w:color="auto"/>
            <w:right w:val="none" w:sz="0" w:space="0" w:color="auto"/>
          </w:divBdr>
        </w:div>
        <w:div w:id="1385372230">
          <w:marLeft w:val="480"/>
          <w:marRight w:val="0"/>
          <w:marTop w:val="0"/>
          <w:marBottom w:val="0"/>
          <w:divBdr>
            <w:top w:val="none" w:sz="0" w:space="0" w:color="auto"/>
            <w:left w:val="none" w:sz="0" w:space="0" w:color="auto"/>
            <w:bottom w:val="none" w:sz="0" w:space="0" w:color="auto"/>
            <w:right w:val="none" w:sz="0" w:space="0" w:color="auto"/>
          </w:divBdr>
        </w:div>
        <w:div w:id="1865240459">
          <w:marLeft w:val="480"/>
          <w:marRight w:val="0"/>
          <w:marTop w:val="0"/>
          <w:marBottom w:val="0"/>
          <w:divBdr>
            <w:top w:val="none" w:sz="0" w:space="0" w:color="auto"/>
            <w:left w:val="none" w:sz="0" w:space="0" w:color="auto"/>
            <w:bottom w:val="none" w:sz="0" w:space="0" w:color="auto"/>
            <w:right w:val="none" w:sz="0" w:space="0" w:color="auto"/>
          </w:divBdr>
        </w:div>
        <w:div w:id="813761680">
          <w:marLeft w:val="480"/>
          <w:marRight w:val="0"/>
          <w:marTop w:val="0"/>
          <w:marBottom w:val="0"/>
          <w:divBdr>
            <w:top w:val="none" w:sz="0" w:space="0" w:color="auto"/>
            <w:left w:val="none" w:sz="0" w:space="0" w:color="auto"/>
            <w:bottom w:val="none" w:sz="0" w:space="0" w:color="auto"/>
            <w:right w:val="none" w:sz="0" w:space="0" w:color="auto"/>
          </w:divBdr>
        </w:div>
        <w:div w:id="99569912">
          <w:marLeft w:val="480"/>
          <w:marRight w:val="0"/>
          <w:marTop w:val="0"/>
          <w:marBottom w:val="0"/>
          <w:divBdr>
            <w:top w:val="none" w:sz="0" w:space="0" w:color="auto"/>
            <w:left w:val="none" w:sz="0" w:space="0" w:color="auto"/>
            <w:bottom w:val="none" w:sz="0" w:space="0" w:color="auto"/>
            <w:right w:val="none" w:sz="0" w:space="0" w:color="auto"/>
          </w:divBdr>
        </w:div>
        <w:div w:id="1658532056">
          <w:marLeft w:val="480"/>
          <w:marRight w:val="0"/>
          <w:marTop w:val="0"/>
          <w:marBottom w:val="0"/>
          <w:divBdr>
            <w:top w:val="none" w:sz="0" w:space="0" w:color="auto"/>
            <w:left w:val="none" w:sz="0" w:space="0" w:color="auto"/>
            <w:bottom w:val="none" w:sz="0" w:space="0" w:color="auto"/>
            <w:right w:val="none" w:sz="0" w:space="0" w:color="auto"/>
          </w:divBdr>
        </w:div>
        <w:div w:id="1911304663">
          <w:marLeft w:val="480"/>
          <w:marRight w:val="0"/>
          <w:marTop w:val="0"/>
          <w:marBottom w:val="0"/>
          <w:divBdr>
            <w:top w:val="none" w:sz="0" w:space="0" w:color="auto"/>
            <w:left w:val="none" w:sz="0" w:space="0" w:color="auto"/>
            <w:bottom w:val="none" w:sz="0" w:space="0" w:color="auto"/>
            <w:right w:val="none" w:sz="0" w:space="0" w:color="auto"/>
          </w:divBdr>
        </w:div>
        <w:div w:id="227306910">
          <w:marLeft w:val="480"/>
          <w:marRight w:val="0"/>
          <w:marTop w:val="0"/>
          <w:marBottom w:val="0"/>
          <w:divBdr>
            <w:top w:val="none" w:sz="0" w:space="0" w:color="auto"/>
            <w:left w:val="none" w:sz="0" w:space="0" w:color="auto"/>
            <w:bottom w:val="none" w:sz="0" w:space="0" w:color="auto"/>
            <w:right w:val="none" w:sz="0" w:space="0" w:color="auto"/>
          </w:divBdr>
        </w:div>
        <w:div w:id="1553155190">
          <w:marLeft w:val="480"/>
          <w:marRight w:val="0"/>
          <w:marTop w:val="0"/>
          <w:marBottom w:val="0"/>
          <w:divBdr>
            <w:top w:val="none" w:sz="0" w:space="0" w:color="auto"/>
            <w:left w:val="none" w:sz="0" w:space="0" w:color="auto"/>
            <w:bottom w:val="none" w:sz="0" w:space="0" w:color="auto"/>
            <w:right w:val="none" w:sz="0" w:space="0" w:color="auto"/>
          </w:divBdr>
        </w:div>
        <w:div w:id="2096703782">
          <w:marLeft w:val="480"/>
          <w:marRight w:val="0"/>
          <w:marTop w:val="0"/>
          <w:marBottom w:val="0"/>
          <w:divBdr>
            <w:top w:val="none" w:sz="0" w:space="0" w:color="auto"/>
            <w:left w:val="none" w:sz="0" w:space="0" w:color="auto"/>
            <w:bottom w:val="none" w:sz="0" w:space="0" w:color="auto"/>
            <w:right w:val="none" w:sz="0" w:space="0" w:color="auto"/>
          </w:divBdr>
        </w:div>
        <w:div w:id="801267108">
          <w:marLeft w:val="480"/>
          <w:marRight w:val="0"/>
          <w:marTop w:val="0"/>
          <w:marBottom w:val="0"/>
          <w:divBdr>
            <w:top w:val="none" w:sz="0" w:space="0" w:color="auto"/>
            <w:left w:val="none" w:sz="0" w:space="0" w:color="auto"/>
            <w:bottom w:val="none" w:sz="0" w:space="0" w:color="auto"/>
            <w:right w:val="none" w:sz="0" w:space="0" w:color="auto"/>
          </w:divBdr>
        </w:div>
        <w:div w:id="285893763">
          <w:marLeft w:val="480"/>
          <w:marRight w:val="0"/>
          <w:marTop w:val="0"/>
          <w:marBottom w:val="0"/>
          <w:divBdr>
            <w:top w:val="none" w:sz="0" w:space="0" w:color="auto"/>
            <w:left w:val="none" w:sz="0" w:space="0" w:color="auto"/>
            <w:bottom w:val="none" w:sz="0" w:space="0" w:color="auto"/>
            <w:right w:val="none" w:sz="0" w:space="0" w:color="auto"/>
          </w:divBdr>
        </w:div>
        <w:div w:id="257523521">
          <w:marLeft w:val="480"/>
          <w:marRight w:val="0"/>
          <w:marTop w:val="0"/>
          <w:marBottom w:val="0"/>
          <w:divBdr>
            <w:top w:val="none" w:sz="0" w:space="0" w:color="auto"/>
            <w:left w:val="none" w:sz="0" w:space="0" w:color="auto"/>
            <w:bottom w:val="none" w:sz="0" w:space="0" w:color="auto"/>
            <w:right w:val="none" w:sz="0" w:space="0" w:color="auto"/>
          </w:divBdr>
        </w:div>
        <w:div w:id="383067831">
          <w:marLeft w:val="480"/>
          <w:marRight w:val="0"/>
          <w:marTop w:val="0"/>
          <w:marBottom w:val="0"/>
          <w:divBdr>
            <w:top w:val="none" w:sz="0" w:space="0" w:color="auto"/>
            <w:left w:val="none" w:sz="0" w:space="0" w:color="auto"/>
            <w:bottom w:val="none" w:sz="0" w:space="0" w:color="auto"/>
            <w:right w:val="none" w:sz="0" w:space="0" w:color="auto"/>
          </w:divBdr>
        </w:div>
        <w:div w:id="1128158346">
          <w:marLeft w:val="480"/>
          <w:marRight w:val="0"/>
          <w:marTop w:val="0"/>
          <w:marBottom w:val="0"/>
          <w:divBdr>
            <w:top w:val="none" w:sz="0" w:space="0" w:color="auto"/>
            <w:left w:val="none" w:sz="0" w:space="0" w:color="auto"/>
            <w:bottom w:val="none" w:sz="0" w:space="0" w:color="auto"/>
            <w:right w:val="none" w:sz="0" w:space="0" w:color="auto"/>
          </w:divBdr>
        </w:div>
        <w:div w:id="1629319970">
          <w:marLeft w:val="480"/>
          <w:marRight w:val="0"/>
          <w:marTop w:val="0"/>
          <w:marBottom w:val="0"/>
          <w:divBdr>
            <w:top w:val="none" w:sz="0" w:space="0" w:color="auto"/>
            <w:left w:val="none" w:sz="0" w:space="0" w:color="auto"/>
            <w:bottom w:val="none" w:sz="0" w:space="0" w:color="auto"/>
            <w:right w:val="none" w:sz="0" w:space="0" w:color="auto"/>
          </w:divBdr>
        </w:div>
        <w:div w:id="44918205">
          <w:marLeft w:val="480"/>
          <w:marRight w:val="0"/>
          <w:marTop w:val="0"/>
          <w:marBottom w:val="0"/>
          <w:divBdr>
            <w:top w:val="none" w:sz="0" w:space="0" w:color="auto"/>
            <w:left w:val="none" w:sz="0" w:space="0" w:color="auto"/>
            <w:bottom w:val="none" w:sz="0" w:space="0" w:color="auto"/>
            <w:right w:val="none" w:sz="0" w:space="0" w:color="auto"/>
          </w:divBdr>
        </w:div>
        <w:div w:id="976836878">
          <w:marLeft w:val="480"/>
          <w:marRight w:val="0"/>
          <w:marTop w:val="0"/>
          <w:marBottom w:val="0"/>
          <w:divBdr>
            <w:top w:val="none" w:sz="0" w:space="0" w:color="auto"/>
            <w:left w:val="none" w:sz="0" w:space="0" w:color="auto"/>
            <w:bottom w:val="none" w:sz="0" w:space="0" w:color="auto"/>
            <w:right w:val="none" w:sz="0" w:space="0" w:color="auto"/>
          </w:divBdr>
        </w:div>
        <w:div w:id="246352741">
          <w:marLeft w:val="480"/>
          <w:marRight w:val="0"/>
          <w:marTop w:val="0"/>
          <w:marBottom w:val="0"/>
          <w:divBdr>
            <w:top w:val="none" w:sz="0" w:space="0" w:color="auto"/>
            <w:left w:val="none" w:sz="0" w:space="0" w:color="auto"/>
            <w:bottom w:val="none" w:sz="0" w:space="0" w:color="auto"/>
            <w:right w:val="none" w:sz="0" w:space="0" w:color="auto"/>
          </w:divBdr>
        </w:div>
        <w:div w:id="520440809">
          <w:marLeft w:val="480"/>
          <w:marRight w:val="0"/>
          <w:marTop w:val="0"/>
          <w:marBottom w:val="0"/>
          <w:divBdr>
            <w:top w:val="none" w:sz="0" w:space="0" w:color="auto"/>
            <w:left w:val="none" w:sz="0" w:space="0" w:color="auto"/>
            <w:bottom w:val="none" w:sz="0" w:space="0" w:color="auto"/>
            <w:right w:val="none" w:sz="0" w:space="0" w:color="auto"/>
          </w:divBdr>
        </w:div>
        <w:div w:id="1403288657">
          <w:marLeft w:val="480"/>
          <w:marRight w:val="0"/>
          <w:marTop w:val="0"/>
          <w:marBottom w:val="0"/>
          <w:divBdr>
            <w:top w:val="none" w:sz="0" w:space="0" w:color="auto"/>
            <w:left w:val="none" w:sz="0" w:space="0" w:color="auto"/>
            <w:bottom w:val="none" w:sz="0" w:space="0" w:color="auto"/>
            <w:right w:val="none" w:sz="0" w:space="0" w:color="auto"/>
          </w:divBdr>
        </w:div>
      </w:divsChild>
    </w:div>
    <w:div w:id="1711613919">
      <w:bodyDiv w:val="1"/>
      <w:marLeft w:val="0"/>
      <w:marRight w:val="0"/>
      <w:marTop w:val="0"/>
      <w:marBottom w:val="0"/>
      <w:divBdr>
        <w:top w:val="none" w:sz="0" w:space="0" w:color="auto"/>
        <w:left w:val="none" w:sz="0" w:space="0" w:color="auto"/>
        <w:bottom w:val="none" w:sz="0" w:space="0" w:color="auto"/>
        <w:right w:val="none" w:sz="0" w:space="0" w:color="auto"/>
      </w:divBdr>
    </w:div>
    <w:div w:id="1716470158">
      <w:bodyDiv w:val="1"/>
      <w:marLeft w:val="0"/>
      <w:marRight w:val="0"/>
      <w:marTop w:val="0"/>
      <w:marBottom w:val="0"/>
      <w:divBdr>
        <w:top w:val="none" w:sz="0" w:space="0" w:color="auto"/>
        <w:left w:val="none" w:sz="0" w:space="0" w:color="auto"/>
        <w:bottom w:val="none" w:sz="0" w:space="0" w:color="auto"/>
        <w:right w:val="none" w:sz="0" w:space="0" w:color="auto"/>
      </w:divBdr>
    </w:div>
    <w:div w:id="1717895963">
      <w:bodyDiv w:val="1"/>
      <w:marLeft w:val="0"/>
      <w:marRight w:val="0"/>
      <w:marTop w:val="0"/>
      <w:marBottom w:val="0"/>
      <w:divBdr>
        <w:top w:val="none" w:sz="0" w:space="0" w:color="auto"/>
        <w:left w:val="none" w:sz="0" w:space="0" w:color="auto"/>
        <w:bottom w:val="none" w:sz="0" w:space="0" w:color="auto"/>
        <w:right w:val="none" w:sz="0" w:space="0" w:color="auto"/>
      </w:divBdr>
    </w:div>
    <w:div w:id="1718316994">
      <w:bodyDiv w:val="1"/>
      <w:marLeft w:val="0"/>
      <w:marRight w:val="0"/>
      <w:marTop w:val="0"/>
      <w:marBottom w:val="0"/>
      <w:divBdr>
        <w:top w:val="none" w:sz="0" w:space="0" w:color="auto"/>
        <w:left w:val="none" w:sz="0" w:space="0" w:color="auto"/>
        <w:bottom w:val="none" w:sz="0" w:space="0" w:color="auto"/>
        <w:right w:val="none" w:sz="0" w:space="0" w:color="auto"/>
      </w:divBdr>
    </w:div>
    <w:div w:id="1721785860">
      <w:bodyDiv w:val="1"/>
      <w:marLeft w:val="0"/>
      <w:marRight w:val="0"/>
      <w:marTop w:val="0"/>
      <w:marBottom w:val="0"/>
      <w:divBdr>
        <w:top w:val="none" w:sz="0" w:space="0" w:color="auto"/>
        <w:left w:val="none" w:sz="0" w:space="0" w:color="auto"/>
        <w:bottom w:val="none" w:sz="0" w:space="0" w:color="auto"/>
        <w:right w:val="none" w:sz="0" w:space="0" w:color="auto"/>
      </w:divBdr>
    </w:div>
    <w:div w:id="1723865743">
      <w:bodyDiv w:val="1"/>
      <w:marLeft w:val="0"/>
      <w:marRight w:val="0"/>
      <w:marTop w:val="0"/>
      <w:marBottom w:val="0"/>
      <w:divBdr>
        <w:top w:val="none" w:sz="0" w:space="0" w:color="auto"/>
        <w:left w:val="none" w:sz="0" w:space="0" w:color="auto"/>
        <w:bottom w:val="none" w:sz="0" w:space="0" w:color="auto"/>
        <w:right w:val="none" w:sz="0" w:space="0" w:color="auto"/>
      </w:divBdr>
    </w:div>
    <w:div w:id="1730112543">
      <w:bodyDiv w:val="1"/>
      <w:marLeft w:val="0"/>
      <w:marRight w:val="0"/>
      <w:marTop w:val="0"/>
      <w:marBottom w:val="0"/>
      <w:divBdr>
        <w:top w:val="none" w:sz="0" w:space="0" w:color="auto"/>
        <w:left w:val="none" w:sz="0" w:space="0" w:color="auto"/>
        <w:bottom w:val="none" w:sz="0" w:space="0" w:color="auto"/>
        <w:right w:val="none" w:sz="0" w:space="0" w:color="auto"/>
      </w:divBdr>
    </w:div>
    <w:div w:id="1731730912">
      <w:bodyDiv w:val="1"/>
      <w:marLeft w:val="0"/>
      <w:marRight w:val="0"/>
      <w:marTop w:val="0"/>
      <w:marBottom w:val="0"/>
      <w:divBdr>
        <w:top w:val="none" w:sz="0" w:space="0" w:color="auto"/>
        <w:left w:val="none" w:sz="0" w:space="0" w:color="auto"/>
        <w:bottom w:val="none" w:sz="0" w:space="0" w:color="auto"/>
        <w:right w:val="none" w:sz="0" w:space="0" w:color="auto"/>
      </w:divBdr>
    </w:div>
    <w:div w:id="1733239138">
      <w:bodyDiv w:val="1"/>
      <w:marLeft w:val="0"/>
      <w:marRight w:val="0"/>
      <w:marTop w:val="0"/>
      <w:marBottom w:val="0"/>
      <w:divBdr>
        <w:top w:val="none" w:sz="0" w:space="0" w:color="auto"/>
        <w:left w:val="none" w:sz="0" w:space="0" w:color="auto"/>
        <w:bottom w:val="none" w:sz="0" w:space="0" w:color="auto"/>
        <w:right w:val="none" w:sz="0" w:space="0" w:color="auto"/>
      </w:divBdr>
    </w:div>
    <w:div w:id="1734158728">
      <w:bodyDiv w:val="1"/>
      <w:marLeft w:val="0"/>
      <w:marRight w:val="0"/>
      <w:marTop w:val="0"/>
      <w:marBottom w:val="0"/>
      <w:divBdr>
        <w:top w:val="none" w:sz="0" w:space="0" w:color="auto"/>
        <w:left w:val="none" w:sz="0" w:space="0" w:color="auto"/>
        <w:bottom w:val="none" w:sz="0" w:space="0" w:color="auto"/>
        <w:right w:val="none" w:sz="0" w:space="0" w:color="auto"/>
      </w:divBdr>
      <w:divsChild>
        <w:div w:id="1991909262">
          <w:marLeft w:val="480"/>
          <w:marRight w:val="0"/>
          <w:marTop w:val="0"/>
          <w:marBottom w:val="0"/>
          <w:divBdr>
            <w:top w:val="none" w:sz="0" w:space="0" w:color="auto"/>
            <w:left w:val="none" w:sz="0" w:space="0" w:color="auto"/>
            <w:bottom w:val="none" w:sz="0" w:space="0" w:color="auto"/>
            <w:right w:val="none" w:sz="0" w:space="0" w:color="auto"/>
          </w:divBdr>
        </w:div>
        <w:div w:id="615213402">
          <w:marLeft w:val="480"/>
          <w:marRight w:val="0"/>
          <w:marTop w:val="0"/>
          <w:marBottom w:val="0"/>
          <w:divBdr>
            <w:top w:val="none" w:sz="0" w:space="0" w:color="auto"/>
            <w:left w:val="none" w:sz="0" w:space="0" w:color="auto"/>
            <w:bottom w:val="none" w:sz="0" w:space="0" w:color="auto"/>
            <w:right w:val="none" w:sz="0" w:space="0" w:color="auto"/>
          </w:divBdr>
        </w:div>
        <w:div w:id="1007443833">
          <w:marLeft w:val="480"/>
          <w:marRight w:val="0"/>
          <w:marTop w:val="0"/>
          <w:marBottom w:val="0"/>
          <w:divBdr>
            <w:top w:val="none" w:sz="0" w:space="0" w:color="auto"/>
            <w:left w:val="none" w:sz="0" w:space="0" w:color="auto"/>
            <w:bottom w:val="none" w:sz="0" w:space="0" w:color="auto"/>
            <w:right w:val="none" w:sz="0" w:space="0" w:color="auto"/>
          </w:divBdr>
        </w:div>
        <w:div w:id="966811441">
          <w:marLeft w:val="480"/>
          <w:marRight w:val="0"/>
          <w:marTop w:val="0"/>
          <w:marBottom w:val="0"/>
          <w:divBdr>
            <w:top w:val="none" w:sz="0" w:space="0" w:color="auto"/>
            <w:left w:val="none" w:sz="0" w:space="0" w:color="auto"/>
            <w:bottom w:val="none" w:sz="0" w:space="0" w:color="auto"/>
            <w:right w:val="none" w:sz="0" w:space="0" w:color="auto"/>
          </w:divBdr>
        </w:div>
        <w:div w:id="1940945606">
          <w:marLeft w:val="480"/>
          <w:marRight w:val="0"/>
          <w:marTop w:val="0"/>
          <w:marBottom w:val="0"/>
          <w:divBdr>
            <w:top w:val="none" w:sz="0" w:space="0" w:color="auto"/>
            <w:left w:val="none" w:sz="0" w:space="0" w:color="auto"/>
            <w:bottom w:val="none" w:sz="0" w:space="0" w:color="auto"/>
            <w:right w:val="none" w:sz="0" w:space="0" w:color="auto"/>
          </w:divBdr>
        </w:div>
        <w:div w:id="425158357">
          <w:marLeft w:val="480"/>
          <w:marRight w:val="0"/>
          <w:marTop w:val="0"/>
          <w:marBottom w:val="0"/>
          <w:divBdr>
            <w:top w:val="none" w:sz="0" w:space="0" w:color="auto"/>
            <w:left w:val="none" w:sz="0" w:space="0" w:color="auto"/>
            <w:bottom w:val="none" w:sz="0" w:space="0" w:color="auto"/>
            <w:right w:val="none" w:sz="0" w:space="0" w:color="auto"/>
          </w:divBdr>
        </w:div>
        <w:div w:id="528763783">
          <w:marLeft w:val="480"/>
          <w:marRight w:val="0"/>
          <w:marTop w:val="0"/>
          <w:marBottom w:val="0"/>
          <w:divBdr>
            <w:top w:val="none" w:sz="0" w:space="0" w:color="auto"/>
            <w:left w:val="none" w:sz="0" w:space="0" w:color="auto"/>
            <w:bottom w:val="none" w:sz="0" w:space="0" w:color="auto"/>
            <w:right w:val="none" w:sz="0" w:space="0" w:color="auto"/>
          </w:divBdr>
        </w:div>
        <w:div w:id="466439843">
          <w:marLeft w:val="480"/>
          <w:marRight w:val="0"/>
          <w:marTop w:val="0"/>
          <w:marBottom w:val="0"/>
          <w:divBdr>
            <w:top w:val="none" w:sz="0" w:space="0" w:color="auto"/>
            <w:left w:val="none" w:sz="0" w:space="0" w:color="auto"/>
            <w:bottom w:val="none" w:sz="0" w:space="0" w:color="auto"/>
            <w:right w:val="none" w:sz="0" w:space="0" w:color="auto"/>
          </w:divBdr>
        </w:div>
        <w:div w:id="1883401694">
          <w:marLeft w:val="480"/>
          <w:marRight w:val="0"/>
          <w:marTop w:val="0"/>
          <w:marBottom w:val="0"/>
          <w:divBdr>
            <w:top w:val="none" w:sz="0" w:space="0" w:color="auto"/>
            <w:left w:val="none" w:sz="0" w:space="0" w:color="auto"/>
            <w:bottom w:val="none" w:sz="0" w:space="0" w:color="auto"/>
            <w:right w:val="none" w:sz="0" w:space="0" w:color="auto"/>
          </w:divBdr>
        </w:div>
        <w:div w:id="2009601135">
          <w:marLeft w:val="480"/>
          <w:marRight w:val="0"/>
          <w:marTop w:val="0"/>
          <w:marBottom w:val="0"/>
          <w:divBdr>
            <w:top w:val="none" w:sz="0" w:space="0" w:color="auto"/>
            <w:left w:val="none" w:sz="0" w:space="0" w:color="auto"/>
            <w:bottom w:val="none" w:sz="0" w:space="0" w:color="auto"/>
            <w:right w:val="none" w:sz="0" w:space="0" w:color="auto"/>
          </w:divBdr>
        </w:div>
        <w:div w:id="2064325493">
          <w:marLeft w:val="480"/>
          <w:marRight w:val="0"/>
          <w:marTop w:val="0"/>
          <w:marBottom w:val="0"/>
          <w:divBdr>
            <w:top w:val="none" w:sz="0" w:space="0" w:color="auto"/>
            <w:left w:val="none" w:sz="0" w:space="0" w:color="auto"/>
            <w:bottom w:val="none" w:sz="0" w:space="0" w:color="auto"/>
            <w:right w:val="none" w:sz="0" w:space="0" w:color="auto"/>
          </w:divBdr>
        </w:div>
        <w:div w:id="1438063200">
          <w:marLeft w:val="480"/>
          <w:marRight w:val="0"/>
          <w:marTop w:val="0"/>
          <w:marBottom w:val="0"/>
          <w:divBdr>
            <w:top w:val="none" w:sz="0" w:space="0" w:color="auto"/>
            <w:left w:val="none" w:sz="0" w:space="0" w:color="auto"/>
            <w:bottom w:val="none" w:sz="0" w:space="0" w:color="auto"/>
            <w:right w:val="none" w:sz="0" w:space="0" w:color="auto"/>
          </w:divBdr>
        </w:div>
        <w:div w:id="1809395129">
          <w:marLeft w:val="480"/>
          <w:marRight w:val="0"/>
          <w:marTop w:val="0"/>
          <w:marBottom w:val="0"/>
          <w:divBdr>
            <w:top w:val="none" w:sz="0" w:space="0" w:color="auto"/>
            <w:left w:val="none" w:sz="0" w:space="0" w:color="auto"/>
            <w:bottom w:val="none" w:sz="0" w:space="0" w:color="auto"/>
            <w:right w:val="none" w:sz="0" w:space="0" w:color="auto"/>
          </w:divBdr>
        </w:div>
        <w:div w:id="562758594">
          <w:marLeft w:val="480"/>
          <w:marRight w:val="0"/>
          <w:marTop w:val="0"/>
          <w:marBottom w:val="0"/>
          <w:divBdr>
            <w:top w:val="none" w:sz="0" w:space="0" w:color="auto"/>
            <w:left w:val="none" w:sz="0" w:space="0" w:color="auto"/>
            <w:bottom w:val="none" w:sz="0" w:space="0" w:color="auto"/>
            <w:right w:val="none" w:sz="0" w:space="0" w:color="auto"/>
          </w:divBdr>
        </w:div>
        <w:div w:id="1039353860">
          <w:marLeft w:val="480"/>
          <w:marRight w:val="0"/>
          <w:marTop w:val="0"/>
          <w:marBottom w:val="0"/>
          <w:divBdr>
            <w:top w:val="none" w:sz="0" w:space="0" w:color="auto"/>
            <w:left w:val="none" w:sz="0" w:space="0" w:color="auto"/>
            <w:bottom w:val="none" w:sz="0" w:space="0" w:color="auto"/>
            <w:right w:val="none" w:sz="0" w:space="0" w:color="auto"/>
          </w:divBdr>
        </w:div>
        <w:div w:id="1412464425">
          <w:marLeft w:val="480"/>
          <w:marRight w:val="0"/>
          <w:marTop w:val="0"/>
          <w:marBottom w:val="0"/>
          <w:divBdr>
            <w:top w:val="none" w:sz="0" w:space="0" w:color="auto"/>
            <w:left w:val="none" w:sz="0" w:space="0" w:color="auto"/>
            <w:bottom w:val="none" w:sz="0" w:space="0" w:color="auto"/>
            <w:right w:val="none" w:sz="0" w:space="0" w:color="auto"/>
          </w:divBdr>
        </w:div>
        <w:div w:id="2082826408">
          <w:marLeft w:val="480"/>
          <w:marRight w:val="0"/>
          <w:marTop w:val="0"/>
          <w:marBottom w:val="0"/>
          <w:divBdr>
            <w:top w:val="none" w:sz="0" w:space="0" w:color="auto"/>
            <w:left w:val="none" w:sz="0" w:space="0" w:color="auto"/>
            <w:bottom w:val="none" w:sz="0" w:space="0" w:color="auto"/>
            <w:right w:val="none" w:sz="0" w:space="0" w:color="auto"/>
          </w:divBdr>
        </w:div>
        <w:div w:id="289437849">
          <w:marLeft w:val="480"/>
          <w:marRight w:val="0"/>
          <w:marTop w:val="0"/>
          <w:marBottom w:val="0"/>
          <w:divBdr>
            <w:top w:val="none" w:sz="0" w:space="0" w:color="auto"/>
            <w:left w:val="none" w:sz="0" w:space="0" w:color="auto"/>
            <w:bottom w:val="none" w:sz="0" w:space="0" w:color="auto"/>
            <w:right w:val="none" w:sz="0" w:space="0" w:color="auto"/>
          </w:divBdr>
        </w:div>
        <w:div w:id="967125332">
          <w:marLeft w:val="480"/>
          <w:marRight w:val="0"/>
          <w:marTop w:val="0"/>
          <w:marBottom w:val="0"/>
          <w:divBdr>
            <w:top w:val="none" w:sz="0" w:space="0" w:color="auto"/>
            <w:left w:val="none" w:sz="0" w:space="0" w:color="auto"/>
            <w:bottom w:val="none" w:sz="0" w:space="0" w:color="auto"/>
            <w:right w:val="none" w:sz="0" w:space="0" w:color="auto"/>
          </w:divBdr>
        </w:div>
        <w:div w:id="156773807">
          <w:marLeft w:val="480"/>
          <w:marRight w:val="0"/>
          <w:marTop w:val="0"/>
          <w:marBottom w:val="0"/>
          <w:divBdr>
            <w:top w:val="none" w:sz="0" w:space="0" w:color="auto"/>
            <w:left w:val="none" w:sz="0" w:space="0" w:color="auto"/>
            <w:bottom w:val="none" w:sz="0" w:space="0" w:color="auto"/>
            <w:right w:val="none" w:sz="0" w:space="0" w:color="auto"/>
          </w:divBdr>
        </w:div>
        <w:div w:id="699432930">
          <w:marLeft w:val="480"/>
          <w:marRight w:val="0"/>
          <w:marTop w:val="0"/>
          <w:marBottom w:val="0"/>
          <w:divBdr>
            <w:top w:val="none" w:sz="0" w:space="0" w:color="auto"/>
            <w:left w:val="none" w:sz="0" w:space="0" w:color="auto"/>
            <w:bottom w:val="none" w:sz="0" w:space="0" w:color="auto"/>
            <w:right w:val="none" w:sz="0" w:space="0" w:color="auto"/>
          </w:divBdr>
        </w:div>
        <w:div w:id="1023215115">
          <w:marLeft w:val="480"/>
          <w:marRight w:val="0"/>
          <w:marTop w:val="0"/>
          <w:marBottom w:val="0"/>
          <w:divBdr>
            <w:top w:val="none" w:sz="0" w:space="0" w:color="auto"/>
            <w:left w:val="none" w:sz="0" w:space="0" w:color="auto"/>
            <w:bottom w:val="none" w:sz="0" w:space="0" w:color="auto"/>
            <w:right w:val="none" w:sz="0" w:space="0" w:color="auto"/>
          </w:divBdr>
        </w:div>
        <w:div w:id="1305503791">
          <w:marLeft w:val="480"/>
          <w:marRight w:val="0"/>
          <w:marTop w:val="0"/>
          <w:marBottom w:val="0"/>
          <w:divBdr>
            <w:top w:val="none" w:sz="0" w:space="0" w:color="auto"/>
            <w:left w:val="none" w:sz="0" w:space="0" w:color="auto"/>
            <w:bottom w:val="none" w:sz="0" w:space="0" w:color="auto"/>
            <w:right w:val="none" w:sz="0" w:space="0" w:color="auto"/>
          </w:divBdr>
        </w:div>
        <w:div w:id="138155023">
          <w:marLeft w:val="480"/>
          <w:marRight w:val="0"/>
          <w:marTop w:val="0"/>
          <w:marBottom w:val="0"/>
          <w:divBdr>
            <w:top w:val="none" w:sz="0" w:space="0" w:color="auto"/>
            <w:left w:val="none" w:sz="0" w:space="0" w:color="auto"/>
            <w:bottom w:val="none" w:sz="0" w:space="0" w:color="auto"/>
            <w:right w:val="none" w:sz="0" w:space="0" w:color="auto"/>
          </w:divBdr>
        </w:div>
        <w:div w:id="557284900">
          <w:marLeft w:val="480"/>
          <w:marRight w:val="0"/>
          <w:marTop w:val="0"/>
          <w:marBottom w:val="0"/>
          <w:divBdr>
            <w:top w:val="none" w:sz="0" w:space="0" w:color="auto"/>
            <w:left w:val="none" w:sz="0" w:space="0" w:color="auto"/>
            <w:bottom w:val="none" w:sz="0" w:space="0" w:color="auto"/>
            <w:right w:val="none" w:sz="0" w:space="0" w:color="auto"/>
          </w:divBdr>
        </w:div>
      </w:divsChild>
    </w:div>
    <w:div w:id="1734740773">
      <w:bodyDiv w:val="1"/>
      <w:marLeft w:val="0"/>
      <w:marRight w:val="0"/>
      <w:marTop w:val="0"/>
      <w:marBottom w:val="0"/>
      <w:divBdr>
        <w:top w:val="none" w:sz="0" w:space="0" w:color="auto"/>
        <w:left w:val="none" w:sz="0" w:space="0" w:color="auto"/>
        <w:bottom w:val="none" w:sz="0" w:space="0" w:color="auto"/>
        <w:right w:val="none" w:sz="0" w:space="0" w:color="auto"/>
      </w:divBdr>
    </w:div>
    <w:div w:id="1738241215">
      <w:bodyDiv w:val="1"/>
      <w:marLeft w:val="0"/>
      <w:marRight w:val="0"/>
      <w:marTop w:val="0"/>
      <w:marBottom w:val="0"/>
      <w:divBdr>
        <w:top w:val="none" w:sz="0" w:space="0" w:color="auto"/>
        <w:left w:val="none" w:sz="0" w:space="0" w:color="auto"/>
        <w:bottom w:val="none" w:sz="0" w:space="0" w:color="auto"/>
        <w:right w:val="none" w:sz="0" w:space="0" w:color="auto"/>
      </w:divBdr>
      <w:divsChild>
        <w:div w:id="1170216160">
          <w:marLeft w:val="480"/>
          <w:marRight w:val="0"/>
          <w:marTop w:val="0"/>
          <w:marBottom w:val="0"/>
          <w:divBdr>
            <w:top w:val="none" w:sz="0" w:space="0" w:color="auto"/>
            <w:left w:val="none" w:sz="0" w:space="0" w:color="auto"/>
            <w:bottom w:val="none" w:sz="0" w:space="0" w:color="auto"/>
            <w:right w:val="none" w:sz="0" w:space="0" w:color="auto"/>
          </w:divBdr>
        </w:div>
        <w:div w:id="1690987282">
          <w:marLeft w:val="480"/>
          <w:marRight w:val="0"/>
          <w:marTop w:val="0"/>
          <w:marBottom w:val="0"/>
          <w:divBdr>
            <w:top w:val="none" w:sz="0" w:space="0" w:color="auto"/>
            <w:left w:val="none" w:sz="0" w:space="0" w:color="auto"/>
            <w:bottom w:val="none" w:sz="0" w:space="0" w:color="auto"/>
            <w:right w:val="none" w:sz="0" w:space="0" w:color="auto"/>
          </w:divBdr>
        </w:div>
        <w:div w:id="1082529004">
          <w:marLeft w:val="480"/>
          <w:marRight w:val="0"/>
          <w:marTop w:val="0"/>
          <w:marBottom w:val="0"/>
          <w:divBdr>
            <w:top w:val="none" w:sz="0" w:space="0" w:color="auto"/>
            <w:left w:val="none" w:sz="0" w:space="0" w:color="auto"/>
            <w:bottom w:val="none" w:sz="0" w:space="0" w:color="auto"/>
            <w:right w:val="none" w:sz="0" w:space="0" w:color="auto"/>
          </w:divBdr>
        </w:div>
        <w:div w:id="736974809">
          <w:marLeft w:val="480"/>
          <w:marRight w:val="0"/>
          <w:marTop w:val="0"/>
          <w:marBottom w:val="0"/>
          <w:divBdr>
            <w:top w:val="none" w:sz="0" w:space="0" w:color="auto"/>
            <w:left w:val="none" w:sz="0" w:space="0" w:color="auto"/>
            <w:bottom w:val="none" w:sz="0" w:space="0" w:color="auto"/>
            <w:right w:val="none" w:sz="0" w:space="0" w:color="auto"/>
          </w:divBdr>
        </w:div>
        <w:div w:id="973364403">
          <w:marLeft w:val="480"/>
          <w:marRight w:val="0"/>
          <w:marTop w:val="0"/>
          <w:marBottom w:val="0"/>
          <w:divBdr>
            <w:top w:val="none" w:sz="0" w:space="0" w:color="auto"/>
            <w:left w:val="none" w:sz="0" w:space="0" w:color="auto"/>
            <w:bottom w:val="none" w:sz="0" w:space="0" w:color="auto"/>
            <w:right w:val="none" w:sz="0" w:space="0" w:color="auto"/>
          </w:divBdr>
        </w:div>
        <w:div w:id="1936088983">
          <w:marLeft w:val="480"/>
          <w:marRight w:val="0"/>
          <w:marTop w:val="0"/>
          <w:marBottom w:val="0"/>
          <w:divBdr>
            <w:top w:val="none" w:sz="0" w:space="0" w:color="auto"/>
            <w:left w:val="none" w:sz="0" w:space="0" w:color="auto"/>
            <w:bottom w:val="none" w:sz="0" w:space="0" w:color="auto"/>
            <w:right w:val="none" w:sz="0" w:space="0" w:color="auto"/>
          </w:divBdr>
        </w:div>
        <w:div w:id="1039205737">
          <w:marLeft w:val="480"/>
          <w:marRight w:val="0"/>
          <w:marTop w:val="0"/>
          <w:marBottom w:val="0"/>
          <w:divBdr>
            <w:top w:val="none" w:sz="0" w:space="0" w:color="auto"/>
            <w:left w:val="none" w:sz="0" w:space="0" w:color="auto"/>
            <w:bottom w:val="none" w:sz="0" w:space="0" w:color="auto"/>
            <w:right w:val="none" w:sz="0" w:space="0" w:color="auto"/>
          </w:divBdr>
        </w:div>
        <w:div w:id="399332837">
          <w:marLeft w:val="480"/>
          <w:marRight w:val="0"/>
          <w:marTop w:val="0"/>
          <w:marBottom w:val="0"/>
          <w:divBdr>
            <w:top w:val="none" w:sz="0" w:space="0" w:color="auto"/>
            <w:left w:val="none" w:sz="0" w:space="0" w:color="auto"/>
            <w:bottom w:val="none" w:sz="0" w:space="0" w:color="auto"/>
            <w:right w:val="none" w:sz="0" w:space="0" w:color="auto"/>
          </w:divBdr>
        </w:div>
        <w:div w:id="1195387739">
          <w:marLeft w:val="480"/>
          <w:marRight w:val="0"/>
          <w:marTop w:val="0"/>
          <w:marBottom w:val="0"/>
          <w:divBdr>
            <w:top w:val="none" w:sz="0" w:space="0" w:color="auto"/>
            <w:left w:val="none" w:sz="0" w:space="0" w:color="auto"/>
            <w:bottom w:val="none" w:sz="0" w:space="0" w:color="auto"/>
            <w:right w:val="none" w:sz="0" w:space="0" w:color="auto"/>
          </w:divBdr>
        </w:div>
        <w:div w:id="1541211172">
          <w:marLeft w:val="480"/>
          <w:marRight w:val="0"/>
          <w:marTop w:val="0"/>
          <w:marBottom w:val="0"/>
          <w:divBdr>
            <w:top w:val="none" w:sz="0" w:space="0" w:color="auto"/>
            <w:left w:val="none" w:sz="0" w:space="0" w:color="auto"/>
            <w:bottom w:val="none" w:sz="0" w:space="0" w:color="auto"/>
            <w:right w:val="none" w:sz="0" w:space="0" w:color="auto"/>
          </w:divBdr>
        </w:div>
        <w:div w:id="1957716258">
          <w:marLeft w:val="480"/>
          <w:marRight w:val="0"/>
          <w:marTop w:val="0"/>
          <w:marBottom w:val="0"/>
          <w:divBdr>
            <w:top w:val="none" w:sz="0" w:space="0" w:color="auto"/>
            <w:left w:val="none" w:sz="0" w:space="0" w:color="auto"/>
            <w:bottom w:val="none" w:sz="0" w:space="0" w:color="auto"/>
            <w:right w:val="none" w:sz="0" w:space="0" w:color="auto"/>
          </w:divBdr>
        </w:div>
        <w:div w:id="1930575454">
          <w:marLeft w:val="480"/>
          <w:marRight w:val="0"/>
          <w:marTop w:val="0"/>
          <w:marBottom w:val="0"/>
          <w:divBdr>
            <w:top w:val="none" w:sz="0" w:space="0" w:color="auto"/>
            <w:left w:val="none" w:sz="0" w:space="0" w:color="auto"/>
            <w:bottom w:val="none" w:sz="0" w:space="0" w:color="auto"/>
            <w:right w:val="none" w:sz="0" w:space="0" w:color="auto"/>
          </w:divBdr>
        </w:div>
        <w:div w:id="847868014">
          <w:marLeft w:val="480"/>
          <w:marRight w:val="0"/>
          <w:marTop w:val="0"/>
          <w:marBottom w:val="0"/>
          <w:divBdr>
            <w:top w:val="none" w:sz="0" w:space="0" w:color="auto"/>
            <w:left w:val="none" w:sz="0" w:space="0" w:color="auto"/>
            <w:bottom w:val="none" w:sz="0" w:space="0" w:color="auto"/>
            <w:right w:val="none" w:sz="0" w:space="0" w:color="auto"/>
          </w:divBdr>
        </w:div>
        <w:div w:id="1416049504">
          <w:marLeft w:val="480"/>
          <w:marRight w:val="0"/>
          <w:marTop w:val="0"/>
          <w:marBottom w:val="0"/>
          <w:divBdr>
            <w:top w:val="none" w:sz="0" w:space="0" w:color="auto"/>
            <w:left w:val="none" w:sz="0" w:space="0" w:color="auto"/>
            <w:bottom w:val="none" w:sz="0" w:space="0" w:color="auto"/>
            <w:right w:val="none" w:sz="0" w:space="0" w:color="auto"/>
          </w:divBdr>
        </w:div>
        <w:div w:id="1902398514">
          <w:marLeft w:val="480"/>
          <w:marRight w:val="0"/>
          <w:marTop w:val="0"/>
          <w:marBottom w:val="0"/>
          <w:divBdr>
            <w:top w:val="none" w:sz="0" w:space="0" w:color="auto"/>
            <w:left w:val="none" w:sz="0" w:space="0" w:color="auto"/>
            <w:bottom w:val="none" w:sz="0" w:space="0" w:color="auto"/>
            <w:right w:val="none" w:sz="0" w:space="0" w:color="auto"/>
          </w:divBdr>
        </w:div>
        <w:div w:id="827793497">
          <w:marLeft w:val="480"/>
          <w:marRight w:val="0"/>
          <w:marTop w:val="0"/>
          <w:marBottom w:val="0"/>
          <w:divBdr>
            <w:top w:val="none" w:sz="0" w:space="0" w:color="auto"/>
            <w:left w:val="none" w:sz="0" w:space="0" w:color="auto"/>
            <w:bottom w:val="none" w:sz="0" w:space="0" w:color="auto"/>
            <w:right w:val="none" w:sz="0" w:space="0" w:color="auto"/>
          </w:divBdr>
        </w:div>
        <w:div w:id="98263412">
          <w:marLeft w:val="480"/>
          <w:marRight w:val="0"/>
          <w:marTop w:val="0"/>
          <w:marBottom w:val="0"/>
          <w:divBdr>
            <w:top w:val="none" w:sz="0" w:space="0" w:color="auto"/>
            <w:left w:val="none" w:sz="0" w:space="0" w:color="auto"/>
            <w:bottom w:val="none" w:sz="0" w:space="0" w:color="auto"/>
            <w:right w:val="none" w:sz="0" w:space="0" w:color="auto"/>
          </w:divBdr>
        </w:div>
        <w:div w:id="1080756560">
          <w:marLeft w:val="480"/>
          <w:marRight w:val="0"/>
          <w:marTop w:val="0"/>
          <w:marBottom w:val="0"/>
          <w:divBdr>
            <w:top w:val="none" w:sz="0" w:space="0" w:color="auto"/>
            <w:left w:val="none" w:sz="0" w:space="0" w:color="auto"/>
            <w:bottom w:val="none" w:sz="0" w:space="0" w:color="auto"/>
            <w:right w:val="none" w:sz="0" w:space="0" w:color="auto"/>
          </w:divBdr>
        </w:div>
        <w:div w:id="1043556393">
          <w:marLeft w:val="480"/>
          <w:marRight w:val="0"/>
          <w:marTop w:val="0"/>
          <w:marBottom w:val="0"/>
          <w:divBdr>
            <w:top w:val="none" w:sz="0" w:space="0" w:color="auto"/>
            <w:left w:val="none" w:sz="0" w:space="0" w:color="auto"/>
            <w:bottom w:val="none" w:sz="0" w:space="0" w:color="auto"/>
            <w:right w:val="none" w:sz="0" w:space="0" w:color="auto"/>
          </w:divBdr>
        </w:div>
        <w:div w:id="26416151">
          <w:marLeft w:val="480"/>
          <w:marRight w:val="0"/>
          <w:marTop w:val="0"/>
          <w:marBottom w:val="0"/>
          <w:divBdr>
            <w:top w:val="none" w:sz="0" w:space="0" w:color="auto"/>
            <w:left w:val="none" w:sz="0" w:space="0" w:color="auto"/>
            <w:bottom w:val="none" w:sz="0" w:space="0" w:color="auto"/>
            <w:right w:val="none" w:sz="0" w:space="0" w:color="auto"/>
          </w:divBdr>
        </w:div>
        <w:div w:id="1225949142">
          <w:marLeft w:val="480"/>
          <w:marRight w:val="0"/>
          <w:marTop w:val="0"/>
          <w:marBottom w:val="0"/>
          <w:divBdr>
            <w:top w:val="none" w:sz="0" w:space="0" w:color="auto"/>
            <w:left w:val="none" w:sz="0" w:space="0" w:color="auto"/>
            <w:bottom w:val="none" w:sz="0" w:space="0" w:color="auto"/>
            <w:right w:val="none" w:sz="0" w:space="0" w:color="auto"/>
          </w:divBdr>
        </w:div>
        <w:div w:id="1754468379">
          <w:marLeft w:val="480"/>
          <w:marRight w:val="0"/>
          <w:marTop w:val="0"/>
          <w:marBottom w:val="0"/>
          <w:divBdr>
            <w:top w:val="none" w:sz="0" w:space="0" w:color="auto"/>
            <w:left w:val="none" w:sz="0" w:space="0" w:color="auto"/>
            <w:bottom w:val="none" w:sz="0" w:space="0" w:color="auto"/>
            <w:right w:val="none" w:sz="0" w:space="0" w:color="auto"/>
          </w:divBdr>
        </w:div>
        <w:div w:id="1563054549">
          <w:marLeft w:val="480"/>
          <w:marRight w:val="0"/>
          <w:marTop w:val="0"/>
          <w:marBottom w:val="0"/>
          <w:divBdr>
            <w:top w:val="none" w:sz="0" w:space="0" w:color="auto"/>
            <w:left w:val="none" w:sz="0" w:space="0" w:color="auto"/>
            <w:bottom w:val="none" w:sz="0" w:space="0" w:color="auto"/>
            <w:right w:val="none" w:sz="0" w:space="0" w:color="auto"/>
          </w:divBdr>
        </w:div>
        <w:div w:id="2117867915">
          <w:marLeft w:val="480"/>
          <w:marRight w:val="0"/>
          <w:marTop w:val="0"/>
          <w:marBottom w:val="0"/>
          <w:divBdr>
            <w:top w:val="none" w:sz="0" w:space="0" w:color="auto"/>
            <w:left w:val="none" w:sz="0" w:space="0" w:color="auto"/>
            <w:bottom w:val="none" w:sz="0" w:space="0" w:color="auto"/>
            <w:right w:val="none" w:sz="0" w:space="0" w:color="auto"/>
          </w:divBdr>
        </w:div>
        <w:div w:id="1737244353">
          <w:marLeft w:val="480"/>
          <w:marRight w:val="0"/>
          <w:marTop w:val="0"/>
          <w:marBottom w:val="0"/>
          <w:divBdr>
            <w:top w:val="none" w:sz="0" w:space="0" w:color="auto"/>
            <w:left w:val="none" w:sz="0" w:space="0" w:color="auto"/>
            <w:bottom w:val="none" w:sz="0" w:space="0" w:color="auto"/>
            <w:right w:val="none" w:sz="0" w:space="0" w:color="auto"/>
          </w:divBdr>
        </w:div>
        <w:div w:id="2123500640">
          <w:marLeft w:val="480"/>
          <w:marRight w:val="0"/>
          <w:marTop w:val="0"/>
          <w:marBottom w:val="0"/>
          <w:divBdr>
            <w:top w:val="none" w:sz="0" w:space="0" w:color="auto"/>
            <w:left w:val="none" w:sz="0" w:space="0" w:color="auto"/>
            <w:bottom w:val="none" w:sz="0" w:space="0" w:color="auto"/>
            <w:right w:val="none" w:sz="0" w:space="0" w:color="auto"/>
          </w:divBdr>
        </w:div>
        <w:div w:id="1083452005">
          <w:marLeft w:val="480"/>
          <w:marRight w:val="0"/>
          <w:marTop w:val="0"/>
          <w:marBottom w:val="0"/>
          <w:divBdr>
            <w:top w:val="none" w:sz="0" w:space="0" w:color="auto"/>
            <w:left w:val="none" w:sz="0" w:space="0" w:color="auto"/>
            <w:bottom w:val="none" w:sz="0" w:space="0" w:color="auto"/>
            <w:right w:val="none" w:sz="0" w:space="0" w:color="auto"/>
          </w:divBdr>
        </w:div>
        <w:div w:id="1876506578">
          <w:marLeft w:val="480"/>
          <w:marRight w:val="0"/>
          <w:marTop w:val="0"/>
          <w:marBottom w:val="0"/>
          <w:divBdr>
            <w:top w:val="none" w:sz="0" w:space="0" w:color="auto"/>
            <w:left w:val="none" w:sz="0" w:space="0" w:color="auto"/>
            <w:bottom w:val="none" w:sz="0" w:space="0" w:color="auto"/>
            <w:right w:val="none" w:sz="0" w:space="0" w:color="auto"/>
          </w:divBdr>
        </w:div>
        <w:div w:id="135221770">
          <w:marLeft w:val="480"/>
          <w:marRight w:val="0"/>
          <w:marTop w:val="0"/>
          <w:marBottom w:val="0"/>
          <w:divBdr>
            <w:top w:val="none" w:sz="0" w:space="0" w:color="auto"/>
            <w:left w:val="none" w:sz="0" w:space="0" w:color="auto"/>
            <w:bottom w:val="none" w:sz="0" w:space="0" w:color="auto"/>
            <w:right w:val="none" w:sz="0" w:space="0" w:color="auto"/>
          </w:divBdr>
        </w:div>
        <w:div w:id="1891307949">
          <w:marLeft w:val="480"/>
          <w:marRight w:val="0"/>
          <w:marTop w:val="0"/>
          <w:marBottom w:val="0"/>
          <w:divBdr>
            <w:top w:val="none" w:sz="0" w:space="0" w:color="auto"/>
            <w:left w:val="none" w:sz="0" w:space="0" w:color="auto"/>
            <w:bottom w:val="none" w:sz="0" w:space="0" w:color="auto"/>
            <w:right w:val="none" w:sz="0" w:space="0" w:color="auto"/>
          </w:divBdr>
        </w:div>
        <w:div w:id="554660167">
          <w:marLeft w:val="480"/>
          <w:marRight w:val="0"/>
          <w:marTop w:val="0"/>
          <w:marBottom w:val="0"/>
          <w:divBdr>
            <w:top w:val="none" w:sz="0" w:space="0" w:color="auto"/>
            <w:left w:val="none" w:sz="0" w:space="0" w:color="auto"/>
            <w:bottom w:val="none" w:sz="0" w:space="0" w:color="auto"/>
            <w:right w:val="none" w:sz="0" w:space="0" w:color="auto"/>
          </w:divBdr>
        </w:div>
        <w:div w:id="1454714557">
          <w:marLeft w:val="480"/>
          <w:marRight w:val="0"/>
          <w:marTop w:val="0"/>
          <w:marBottom w:val="0"/>
          <w:divBdr>
            <w:top w:val="none" w:sz="0" w:space="0" w:color="auto"/>
            <w:left w:val="none" w:sz="0" w:space="0" w:color="auto"/>
            <w:bottom w:val="none" w:sz="0" w:space="0" w:color="auto"/>
            <w:right w:val="none" w:sz="0" w:space="0" w:color="auto"/>
          </w:divBdr>
        </w:div>
        <w:div w:id="241107190">
          <w:marLeft w:val="480"/>
          <w:marRight w:val="0"/>
          <w:marTop w:val="0"/>
          <w:marBottom w:val="0"/>
          <w:divBdr>
            <w:top w:val="none" w:sz="0" w:space="0" w:color="auto"/>
            <w:left w:val="none" w:sz="0" w:space="0" w:color="auto"/>
            <w:bottom w:val="none" w:sz="0" w:space="0" w:color="auto"/>
            <w:right w:val="none" w:sz="0" w:space="0" w:color="auto"/>
          </w:divBdr>
        </w:div>
        <w:div w:id="1523128399">
          <w:marLeft w:val="480"/>
          <w:marRight w:val="0"/>
          <w:marTop w:val="0"/>
          <w:marBottom w:val="0"/>
          <w:divBdr>
            <w:top w:val="none" w:sz="0" w:space="0" w:color="auto"/>
            <w:left w:val="none" w:sz="0" w:space="0" w:color="auto"/>
            <w:bottom w:val="none" w:sz="0" w:space="0" w:color="auto"/>
            <w:right w:val="none" w:sz="0" w:space="0" w:color="auto"/>
          </w:divBdr>
        </w:div>
        <w:div w:id="795680927">
          <w:marLeft w:val="480"/>
          <w:marRight w:val="0"/>
          <w:marTop w:val="0"/>
          <w:marBottom w:val="0"/>
          <w:divBdr>
            <w:top w:val="none" w:sz="0" w:space="0" w:color="auto"/>
            <w:left w:val="none" w:sz="0" w:space="0" w:color="auto"/>
            <w:bottom w:val="none" w:sz="0" w:space="0" w:color="auto"/>
            <w:right w:val="none" w:sz="0" w:space="0" w:color="auto"/>
          </w:divBdr>
        </w:div>
        <w:div w:id="369576515">
          <w:marLeft w:val="480"/>
          <w:marRight w:val="0"/>
          <w:marTop w:val="0"/>
          <w:marBottom w:val="0"/>
          <w:divBdr>
            <w:top w:val="none" w:sz="0" w:space="0" w:color="auto"/>
            <w:left w:val="none" w:sz="0" w:space="0" w:color="auto"/>
            <w:bottom w:val="none" w:sz="0" w:space="0" w:color="auto"/>
            <w:right w:val="none" w:sz="0" w:space="0" w:color="auto"/>
          </w:divBdr>
        </w:div>
        <w:div w:id="477769930">
          <w:marLeft w:val="480"/>
          <w:marRight w:val="0"/>
          <w:marTop w:val="0"/>
          <w:marBottom w:val="0"/>
          <w:divBdr>
            <w:top w:val="none" w:sz="0" w:space="0" w:color="auto"/>
            <w:left w:val="none" w:sz="0" w:space="0" w:color="auto"/>
            <w:bottom w:val="none" w:sz="0" w:space="0" w:color="auto"/>
            <w:right w:val="none" w:sz="0" w:space="0" w:color="auto"/>
          </w:divBdr>
        </w:div>
        <w:div w:id="986931603">
          <w:marLeft w:val="480"/>
          <w:marRight w:val="0"/>
          <w:marTop w:val="0"/>
          <w:marBottom w:val="0"/>
          <w:divBdr>
            <w:top w:val="none" w:sz="0" w:space="0" w:color="auto"/>
            <w:left w:val="none" w:sz="0" w:space="0" w:color="auto"/>
            <w:bottom w:val="none" w:sz="0" w:space="0" w:color="auto"/>
            <w:right w:val="none" w:sz="0" w:space="0" w:color="auto"/>
          </w:divBdr>
        </w:div>
        <w:div w:id="1495150388">
          <w:marLeft w:val="480"/>
          <w:marRight w:val="0"/>
          <w:marTop w:val="0"/>
          <w:marBottom w:val="0"/>
          <w:divBdr>
            <w:top w:val="none" w:sz="0" w:space="0" w:color="auto"/>
            <w:left w:val="none" w:sz="0" w:space="0" w:color="auto"/>
            <w:bottom w:val="none" w:sz="0" w:space="0" w:color="auto"/>
            <w:right w:val="none" w:sz="0" w:space="0" w:color="auto"/>
          </w:divBdr>
        </w:div>
        <w:div w:id="2052487099">
          <w:marLeft w:val="480"/>
          <w:marRight w:val="0"/>
          <w:marTop w:val="0"/>
          <w:marBottom w:val="0"/>
          <w:divBdr>
            <w:top w:val="none" w:sz="0" w:space="0" w:color="auto"/>
            <w:left w:val="none" w:sz="0" w:space="0" w:color="auto"/>
            <w:bottom w:val="none" w:sz="0" w:space="0" w:color="auto"/>
            <w:right w:val="none" w:sz="0" w:space="0" w:color="auto"/>
          </w:divBdr>
        </w:div>
        <w:div w:id="1645037339">
          <w:marLeft w:val="480"/>
          <w:marRight w:val="0"/>
          <w:marTop w:val="0"/>
          <w:marBottom w:val="0"/>
          <w:divBdr>
            <w:top w:val="none" w:sz="0" w:space="0" w:color="auto"/>
            <w:left w:val="none" w:sz="0" w:space="0" w:color="auto"/>
            <w:bottom w:val="none" w:sz="0" w:space="0" w:color="auto"/>
            <w:right w:val="none" w:sz="0" w:space="0" w:color="auto"/>
          </w:divBdr>
        </w:div>
      </w:divsChild>
    </w:div>
    <w:div w:id="1743328659">
      <w:bodyDiv w:val="1"/>
      <w:marLeft w:val="0"/>
      <w:marRight w:val="0"/>
      <w:marTop w:val="0"/>
      <w:marBottom w:val="0"/>
      <w:divBdr>
        <w:top w:val="none" w:sz="0" w:space="0" w:color="auto"/>
        <w:left w:val="none" w:sz="0" w:space="0" w:color="auto"/>
        <w:bottom w:val="none" w:sz="0" w:space="0" w:color="auto"/>
        <w:right w:val="none" w:sz="0" w:space="0" w:color="auto"/>
      </w:divBdr>
    </w:div>
    <w:div w:id="1744065130">
      <w:bodyDiv w:val="1"/>
      <w:marLeft w:val="0"/>
      <w:marRight w:val="0"/>
      <w:marTop w:val="0"/>
      <w:marBottom w:val="0"/>
      <w:divBdr>
        <w:top w:val="none" w:sz="0" w:space="0" w:color="auto"/>
        <w:left w:val="none" w:sz="0" w:space="0" w:color="auto"/>
        <w:bottom w:val="none" w:sz="0" w:space="0" w:color="auto"/>
        <w:right w:val="none" w:sz="0" w:space="0" w:color="auto"/>
      </w:divBdr>
    </w:div>
    <w:div w:id="1746217098">
      <w:bodyDiv w:val="1"/>
      <w:marLeft w:val="0"/>
      <w:marRight w:val="0"/>
      <w:marTop w:val="0"/>
      <w:marBottom w:val="0"/>
      <w:divBdr>
        <w:top w:val="none" w:sz="0" w:space="0" w:color="auto"/>
        <w:left w:val="none" w:sz="0" w:space="0" w:color="auto"/>
        <w:bottom w:val="none" w:sz="0" w:space="0" w:color="auto"/>
        <w:right w:val="none" w:sz="0" w:space="0" w:color="auto"/>
      </w:divBdr>
      <w:divsChild>
        <w:div w:id="1008023552">
          <w:marLeft w:val="480"/>
          <w:marRight w:val="0"/>
          <w:marTop w:val="0"/>
          <w:marBottom w:val="0"/>
          <w:divBdr>
            <w:top w:val="none" w:sz="0" w:space="0" w:color="auto"/>
            <w:left w:val="none" w:sz="0" w:space="0" w:color="auto"/>
            <w:bottom w:val="none" w:sz="0" w:space="0" w:color="auto"/>
            <w:right w:val="none" w:sz="0" w:space="0" w:color="auto"/>
          </w:divBdr>
        </w:div>
        <w:div w:id="1903175255">
          <w:marLeft w:val="480"/>
          <w:marRight w:val="0"/>
          <w:marTop w:val="0"/>
          <w:marBottom w:val="0"/>
          <w:divBdr>
            <w:top w:val="none" w:sz="0" w:space="0" w:color="auto"/>
            <w:left w:val="none" w:sz="0" w:space="0" w:color="auto"/>
            <w:bottom w:val="none" w:sz="0" w:space="0" w:color="auto"/>
            <w:right w:val="none" w:sz="0" w:space="0" w:color="auto"/>
          </w:divBdr>
        </w:div>
        <w:div w:id="1706321304">
          <w:marLeft w:val="480"/>
          <w:marRight w:val="0"/>
          <w:marTop w:val="0"/>
          <w:marBottom w:val="0"/>
          <w:divBdr>
            <w:top w:val="none" w:sz="0" w:space="0" w:color="auto"/>
            <w:left w:val="none" w:sz="0" w:space="0" w:color="auto"/>
            <w:bottom w:val="none" w:sz="0" w:space="0" w:color="auto"/>
            <w:right w:val="none" w:sz="0" w:space="0" w:color="auto"/>
          </w:divBdr>
        </w:div>
        <w:div w:id="205407952">
          <w:marLeft w:val="480"/>
          <w:marRight w:val="0"/>
          <w:marTop w:val="0"/>
          <w:marBottom w:val="0"/>
          <w:divBdr>
            <w:top w:val="none" w:sz="0" w:space="0" w:color="auto"/>
            <w:left w:val="none" w:sz="0" w:space="0" w:color="auto"/>
            <w:bottom w:val="none" w:sz="0" w:space="0" w:color="auto"/>
            <w:right w:val="none" w:sz="0" w:space="0" w:color="auto"/>
          </w:divBdr>
        </w:div>
        <w:div w:id="1167595094">
          <w:marLeft w:val="480"/>
          <w:marRight w:val="0"/>
          <w:marTop w:val="0"/>
          <w:marBottom w:val="0"/>
          <w:divBdr>
            <w:top w:val="none" w:sz="0" w:space="0" w:color="auto"/>
            <w:left w:val="none" w:sz="0" w:space="0" w:color="auto"/>
            <w:bottom w:val="none" w:sz="0" w:space="0" w:color="auto"/>
            <w:right w:val="none" w:sz="0" w:space="0" w:color="auto"/>
          </w:divBdr>
        </w:div>
        <w:div w:id="2010257494">
          <w:marLeft w:val="480"/>
          <w:marRight w:val="0"/>
          <w:marTop w:val="0"/>
          <w:marBottom w:val="0"/>
          <w:divBdr>
            <w:top w:val="none" w:sz="0" w:space="0" w:color="auto"/>
            <w:left w:val="none" w:sz="0" w:space="0" w:color="auto"/>
            <w:bottom w:val="none" w:sz="0" w:space="0" w:color="auto"/>
            <w:right w:val="none" w:sz="0" w:space="0" w:color="auto"/>
          </w:divBdr>
        </w:div>
        <w:div w:id="941959598">
          <w:marLeft w:val="480"/>
          <w:marRight w:val="0"/>
          <w:marTop w:val="0"/>
          <w:marBottom w:val="0"/>
          <w:divBdr>
            <w:top w:val="none" w:sz="0" w:space="0" w:color="auto"/>
            <w:left w:val="none" w:sz="0" w:space="0" w:color="auto"/>
            <w:bottom w:val="none" w:sz="0" w:space="0" w:color="auto"/>
            <w:right w:val="none" w:sz="0" w:space="0" w:color="auto"/>
          </w:divBdr>
        </w:div>
        <w:div w:id="32312324">
          <w:marLeft w:val="480"/>
          <w:marRight w:val="0"/>
          <w:marTop w:val="0"/>
          <w:marBottom w:val="0"/>
          <w:divBdr>
            <w:top w:val="none" w:sz="0" w:space="0" w:color="auto"/>
            <w:left w:val="none" w:sz="0" w:space="0" w:color="auto"/>
            <w:bottom w:val="none" w:sz="0" w:space="0" w:color="auto"/>
            <w:right w:val="none" w:sz="0" w:space="0" w:color="auto"/>
          </w:divBdr>
        </w:div>
        <w:div w:id="29886956">
          <w:marLeft w:val="480"/>
          <w:marRight w:val="0"/>
          <w:marTop w:val="0"/>
          <w:marBottom w:val="0"/>
          <w:divBdr>
            <w:top w:val="none" w:sz="0" w:space="0" w:color="auto"/>
            <w:left w:val="none" w:sz="0" w:space="0" w:color="auto"/>
            <w:bottom w:val="none" w:sz="0" w:space="0" w:color="auto"/>
            <w:right w:val="none" w:sz="0" w:space="0" w:color="auto"/>
          </w:divBdr>
        </w:div>
        <w:div w:id="614795524">
          <w:marLeft w:val="480"/>
          <w:marRight w:val="0"/>
          <w:marTop w:val="0"/>
          <w:marBottom w:val="0"/>
          <w:divBdr>
            <w:top w:val="none" w:sz="0" w:space="0" w:color="auto"/>
            <w:left w:val="none" w:sz="0" w:space="0" w:color="auto"/>
            <w:bottom w:val="none" w:sz="0" w:space="0" w:color="auto"/>
            <w:right w:val="none" w:sz="0" w:space="0" w:color="auto"/>
          </w:divBdr>
        </w:div>
        <w:div w:id="1858881103">
          <w:marLeft w:val="480"/>
          <w:marRight w:val="0"/>
          <w:marTop w:val="0"/>
          <w:marBottom w:val="0"/>
          <w:divBdr>
            <w:top w:val="none" w:sz="0" w:space="0" w:color="auto"/>
            <w:left w:val="none" w:sz="0" w:space="0" w:color="auto"/>
            <w:bottom w:val="none" w:sz="0" w:space="0" w:color="auto"/>
            <w:right w:val="none" w:sz="0" w:space="0" w:color="auto"/>
          </w:divBdr>
        </w:div>
        <w:div w:id="1435631910">
          <w:marLeft w:val="480"/>
          <w:marRight w:val="0"/>
          <w:marTop w:val="0"/>
          <w:marBottom w:val="0"/>
          <w:divBdr>
            <w:top w:val="none" w:sz="0" w:space="0" w:color="auto"/>
            <w:left w:val="none" w:sz="0" w:space="0" w:color="auto"/>
            <w:bottom w:val="none" w:sz="0" w:space="0" w:color="auto"/>
            <w:right w:val="none" w:sz="0" w:space="0" w:color="auto"/>
          </w:divBdr>
        </w:div>
        <w:div w:id="338167273">
          <w:marLeft w:val="480"/>
          <w:marRight w:val="0"/>
          <w:marTop w:val="0"/>
          <w:marBottom w:val="0"/>
          <w:divBdr>
            <w:top w:val="none" w:sz="0" w:space="0" w:color="auto"/>
            <w:left w:val="none" w:sz="0" w:space="0" w:color="auto"/>
            <w:bottom w:val="none" w:sz="0" w:space="0" w:color="auto"/>
            <w:right w:val="none" w:sz="0" w:space="0" w:color="auto"/>
          </w:divBdr>
        </w:div>
        <w:div w:id="1423842025">
          <w:marLeft w:val="480"/>
          <w:marRight w:val="0"/>
          <w:marTop w:val="0"/>
          <w:marBottom w:val="0"/>
          <w:divBdr>
            <w:top w:val="none" w:sz="0" w:space="0" w:color="auto"/>
            <w:left w:val="none" w:sz="0" w:space="0" w:color="auto"/>
            <w:bottom w:val="none" w:sz="0" w:space="0" w:color="auto"/>
            <w:right w:val="none" w:sz="0" w:space="0" w:color="auto"/>
          </w:divBdr>
        </w:div>
        <w:div w:id="2141416815">
          <w:marLeft w:val="480"/>
          <w:marRight w:val="0"/>
          <w:marTop w:val="0"/>
          <w:marBottom w:val="0"/>
          <w:divBdr>
            <w:top w:val="none" w:sz="0" w:space="0" w:color="auto"/>
            <w:left w:val="none" w:sz="0" w:space="0" w:color="auto"/>
            <w:bottom w:val="none" w:sz="0" w:space="0" w:color="auto"/>
            <w:right w:val="none" w:sz="0" w:space="0" w:color="auto"/>
          </w:divBdr>
        </w:div>
        <w:div w:id="1971864455">
          <w:marLeft w:val="480"/>
          <w:marRight w:val="0"/>
          <w:marTop w:val="0"/>
          <w:marBottom w:val="0"/>
          <w:divBdr>
            <w:top w:val="none" w:sz="0" w:space="0" w:color="auto"/>
            <w:left w:val="none" w:sz="0" w:space="0" w:color="auto"/>
            <w:bottom w:val="none" w:sz="0" w:space="0" w:color="auto"/>
            <w:right w:val="none" w:sz="0" w:space="0" w:color="auto"/>
          </w:divBdr>
        </w:div>
        <w:div w:id="545485002">
          <w:marLeft w:val="480"/>
          <w:marRight w:val="0"/>
          <w:marTop w:val="0"/>
          <w:marBottom w:val="0"/>
          <w:divBdr>
            <w:top w:val="none" w:sz="0" w:space="0" w:color="auto"/>
            <w:left w:val="none" w:sz="0" w:space="0" w:color="auto"/>
            <w:bottom w:val="none" w:sz="0" w:space="0" w:color="auto"/>
            <w:right w:val="none" w:sz="0" w:space="0" w:color="auto"/>
          </w:divBdr>
        </w:div>
        <w:div w:id="203177049">
          <w:marLeft w:val="480"/>
          <w:marRight w:val="0"/>
          <w:marTop w:val="0"/>
          <w:marBottom w:val="0"/>
          <w:divBdr>
            <w:top w:val="none" w:sz="0" w:space="0" w:color="auto"/>
            <w:left w:val="none" w:sz="0" w:space="0" w:color="auto"/>
            <w:bottom w:val="none" w:sz="0" w:space="0" w:color="auto"/>
            <w:right w:val="none" w:sz="0" w:space="0" w:color="auto"/>
          </w:divBdr>
        </w:div>
        <w:div w:id="984435274">
          <w:marLeft w:val="480"/>
          <w:marRight w:val="0"/>
          <w:marTop w:val="0"/>
          <w:marBottom w:val="0"/>
          <w:divBdr>
            <w:top w:val="none" w:sz="0" w:space="0" w:color="auto"/>
            <w:left w:val="none" w:sz="0" w:space="0" w:color="auto"/>
            <w:bottom w:val="none" w:sz="0" w:space="0" w:color="auto"/>
            <w:right w:val="none" w:sz="0" w:space="0" w:color="auto"/>
          </w:divBdr>
        </w:div>
        <w:div w:id="447354703">
          <w:marLeft w:val="480"/>
          <w:marRight w:val="0"/>
          <w:marTop w:val="0"/>
          <w:marBottom w:val="0"/>
          <w:divBdr>
            <w:top w:val="none" w:sz="0" w:space="0" w:color="auto"/>
            <w:left w:val="none" w:sz="0" w:space="0" w:color="auto"/>
            <w:bottom w:val="none" w:sz="0" w:space="0" w:color="auto"/>
            <w:right w:val="none" w:sz="0" w:space="0" w:color="auto"/>
          </w:divBdr>
        </w:div>
        <w:div w:id="872958405">
          <w:marLeft w:val="480"/>
          <w:marRight w:val="0"/>
          <w:marTop w:val="0"/>
          <w:marBottom w:val="0"/>
          <w:divBdr>
            <w:top w:val="none" w:sz="0" w:space="0" w:color="auto"/>
            <w:left w:val="none" w:sz="0" w:space="0" w:color="auto"/>
            <w:bottom w:val="none" w:sz="0" w:space="0" w:color="auto"/>
            <w:right w:val="none" w:sz="0" w:space="0" w:color="auto"/>
          </w:divBdr>
        </w:div>
        <w:div w:id="479808434">
          <w:marLeft w:val="480"/>
          <w:marRight w:val="0"/>
          <w:marTop w:val="0"/>
          <w:marBottom w:val="0"/>
          <w:divBdr>
            <w:top w:val="none" w:sz="0" w:space="0" w:color="auto"/>
            <w:left w:val="none" w:sz="0" w:space="0" w:color="auto"/>
            <w:bottom w:val="none" w:sz="0" w:space="0" w:color="auto"/>
            <w:right w:val="none" w:sz="0" w:space="0" w:color="auto"/>
          </w:divBdr>
        </w:div>
        <w:div w:id="2114282275">
          <w:marLeft w:val="480"/>
          <w:marRight w:val="0"/>
          <w:marTop w:val="0"/>
          <w:marBottom w:val="0"/>
          <w:divBdr>
            <w:top w:val="none" w:sz="0" w:space="0" w:color="auto"/>
            <w:left w:val="none" w:sz="0" w:space="0" w:color="auto"/>
            <w:bottom w:val="none" w:sz="0" w:space="0" w:color="auto"/>
            <w:right w:val="none" w:sz="0" w:space="0" w:color="auto"/>
          </w:divBdr>
        </w:div>
        <w:div w:id="1562134523">
          <w:marLeft w:val="480"/>
          <w:marRight w:val="0"/>
          <w:marTop w:val="0"/>
          <w:marBottom w:val="0"/>
          <w:divBdr>
            <w:top w:val="none" w:sz="0" w:space="0" w:color="auto"/>
            <w:left w:val="none" w:sz="0" w:space="0" w:color="auto"/>
            <w:bottom w:val="none" w:sz="0" w:space="0" w:color="auto"/>
            <w:right w:val="none" w:sz="0" w:space="0" w:color="auto"/>
          </w:divBdr>
        </w:div>
        <w:div w:id="362486310">
          <w:marLeft w:val="480"/>
          <w:marRight w:val="0"/>
          <w:marTop w:val="0"/>
          <w:marBottom w:val="0"/>
          <w:divBdr>
            <w:top w:val="none" w:sz="0" w:space="0" w:color="auto"/>
            <w:left w:val="none" w:sz="0" w:space="0" w:color="auto"/>
            <w:bottom w:val="none" w:sz="0" w:space="0" w:color="auto"/>
            <w:right w:val="none" w:sz="0" w:space="0" w:color="auto"/>
          </w:divBdr>
        </w:div>
        <w:div w:id="827138834">
          <w:marLeft w:val="480"/>
          <w:marRight w:val="0"/>
          <w:marTop w:val="0"/>
          <w:marBottom w:val="0"/>
          <w:divBdr>
            <w:top w:val="none" w:sz="0" w:space="0" w:color="auto"/>
            <w:left w:val="none" w:sz="0" w:space="0" w:color="auto"/>
            <w:bottom w:val="none" w:sz="0" w:space="0" w:color="auto"/>
            <w:right w:val="none" w:sz="0" w:space="0" w:color="auto"/>
          </w:divBdr>
        </w:div>
        <w:div w:id="1812556206">
          <w:marLeft w:val="480"/>
          <w:marRight w:val="0"/>
          <w:marTop w:val="0"/>
          <w:marBottom w:val="0"/>
          <w:divBdr>
            <w:top w:val="none" w:sz="0" w:space="0" w:color="auto"/>
            <w:left w:val="none" w:sz="0" w:space="0" w:color="auto"/>
            <w:bottom w:val="none" w:sz="0" w:space="0" w:color="auto"/>
            <w:right w:val="none" w:sz="0" w:space="0" w:color="auto"/>
          </w:divBdr>
        </w:div>
        <w:div w:id="1486163180">
          <w:marLeft w:val="480"/>
          <w:marRight w:val="0"/>
          <w:marTop w:val="0"/>
          <w:marBottom w:val="0"/>
          <w:divBdr>
            <w:top w:val="none" w:sz="0" w:space="0" w:color="auto"/>
            <w:left w:val="none" w:sz="0" w:space="0" w:color="auto"/>
            <w:bottom w:val="none" w:sz="0" w:space="0" w:color="auto"/>
            <w:right w:val="none" w:sz="0" w:space="0" w:color="auto"/>
          </w:divBdr>
        </w:div>
        <w:div w:id="849181297">
          <w:marLeft w:val="480"/>
          <w:marRight w:val="0"/>
          <w:marTop w:val="0"/>
          <w:marBottom w:val="0"/>
          <w:divBdr>
            <w:top w:val="none" w:sz="0" w:space="0" w:color="auto"/>
            <w:left w:val="none" w:sz="0" w:space="0" w:color="auto"/>
            <w:bottom w:val="none" w:sz="0" w:space="0" w:color="auto"/>
            <w:right w:val="none" w:sz="0" w:space="0" w:color="auto"/>
          </w:divBdr>
        </w:div>
        <w:div w:id="1728141063">
          <w:marLeft w:val="480"/>
          <w:marRight w:val="0"/>
          <w:marTop w:val="0"/>
          <w:marBottom w:val="0"/>
          <w:divBdr>
            <w:top w:val="none" w:sz="0" w:space="0" w:color="auto"/>
            <w:left w:val="none" w:sz="0" w:space="0" w:color="auto"/>
            <w:bottom w:val="none" w:sz="0" w:space="0" w:color="auto"/>
            <w:right w:val="none" w:sz="0" w:space="0" w:color="auto"/>
          </w:divBdr>
        </w:div>
        <w:div w:id="1080561820">
          <w:marLeft w:val="480"/>
          <w:marRight w:val="0"/>
          <w:marTop w:val="0"/>
          <w:marBottom w:val="0"/>
          <w:divBdr>
            <w:top w:val="none" w:sz="0" w:space="0" w:color="auto"/>
            <w:left w:val="none" w:sz="0" w:space="0" w:color="auto"/>
            <w:bottom w:val="none" w:sz="0" w:space="0" w:color="auto"/>
            <w:right w:val="none" w:sz="0" w:space="0" w:color="auto"/>
          </w:divBdr>
        </w:div>
        <w:div w:id="862128808">
          <w:marLeft w:val="480"/>
          <w:marRight w:val="0"/>
          <w:marTop w:val="0"/>
          <w:marBottom w:val="0"/>
          <w:divBdr>
            <w:top w:val="none" w:sz="0" w:space="0" w:color="auto"/>
            <w:left w:val="none" w:sz="0" w:space="0" w:color="auto"/>
            <w:bottom w:val="none" w:sz="0" w:space="0" w:color="auto"/>
            <w:right w:val="none" w:sz="0" w:space="0" w:color="auto"/>
          </w:divBdr>
        </w:div>
        <w:div w:id="1200554665">
          <w:marLeft w:val="480"/>
          <w:marRight w:val="0"/>
          <w:marTop w:val="0"/>
          <w:marBottom w:val="0"/>
          <w:divBdr>
            <w:top w:val="none" w:sz="0" w:space="0" w:color="auto"/>
            <w:left w:val="none" w:sz="0" w:space="0" w:color="auto"/>
            <w:bottom w:val="none" w:sz="0" w:space="0" w:color="auto"/>
            <w:right w:val="none" w:sz="0" w:space="0" w:color="auto"/>
          </w:divBdr>
        </w:div>
        <w:div w:id="669022456">
          <w:marLeft w:val="480"/>
          <w:marRight w:val="0"/>
          <w:marTop w:val="0"/>
          <w:marBottom w:val="0"/>
          <w:divBdr>
            <w:top w:val="none" w:sz="0" w:space="0" w:color="auto"/>
            <w:left w:val="none" w:sz="0" w:space="0" w:color="auto"/>
            <w:bottom w:val="none" w:sz="0" w:space="0" w:color="auto"/>
            <w:right w:val="none" w:sz="0" w:space="0" w:color="auto"/>
          </w:divBdr>
        </w:div>
        <w:div w:id="1545949404">
          <w:marLeft w:val="480"/>
          <w:marRight w:val="0"/>
          <w:marTop w:val="0"/>
          <w:marBottom w:val="0"/>
          <w:divBdr>
            <w:top w:val="none" w:sz="0" w:space="0" w:color="auto"/>
            <w:left w:val="none" w:sz="0" w:space="0" w:color="auto"/>
            <w:bottom w:val="none" w:sz="0" w:space="0" w:color="auto"/>
            <w:right w:val="none" w:sz="0" w:space="0" w:color="auto"/>
          </w:divBdr>
        </w:div>
        <w:div w:id="530142752">
          <w:marLeft w:val="480"/>
          <w:marRight w:val="0"/>
          <w:marTop w:val="0"/>
          <w:marBottom w:val="0"/>
          <w:divBdr>
            <w:top w:val="none" w:sz="0" w:space="0" w:color="auto"/>
            <w:left w:val="none" w:sz="0" w:space="0" w:color="auto"/>
            <w:bottom w:val="none" w:sz="0" w:space="0" w:color="auto"/>
            <w:right w:val="none" w:sz="0" w:space="0" w:color="auto"/>
          </w:divBdr>
        </w:div>
        <w:div w:id="471020091">
          <w:marLeft w:val="480"/>
          <w:marRight w:val="0"/>
          <w:marTop w:val="0"/>
          <w:marBottom w:val="0"/>
          <w:divBdr>
            <w:top w:val="none" w:sz="0" w:space="0" w:color="auto"/>
            <w:left w:val="none" w:sz="0" w:space="0" w:color="auto"/>
            <w:bottom w:val="none" w:sz="0" w:space="0" w:color="auto"/>
            <w:right w:val="none" w:sz="0" w:space="0" w:color="auto"/>
          </w:divBdr>
        </w:div>
        <w:div w:id="192963381">
          <w:marLeft w:val="480"/>
          <w:marRight w:val="0"/>
          <w:marTop w:val="0"/>
          <w:marBottom w:val="0"/>
          <w:divBdr>
            <w:top w:val="none" w:sz="0" w:space="0" w:color="auto"/>
            <w:left w:val="none" w:sz="0" w:space="0" w:color="auto"/>
            <w:bottom w:val="none" w:sz="0" w:space="0" w:color="auto"/>
            <w:right w:val="none" w:sz="0" w:space="0" w:color="auto"/>
          </w:divBdr>
        </w:div>
        <w:div w:id="1516313">
          <w:marLeft w:val="480"/>
          <w:marRight w:val="0"/>
          <w:marTop w:val="0"/>
          <w:marBottom w:val="0"/>
          <w:divBdr>
            <w:top w:val="none" w:sz="0" w:space="0" w:color="auto"/>
            <w:left w:val="none" w:sz="0" w:space="0" w:color="auto"/>
            <w:bottom w:val="none" w:sz="0" w:space="0" w:color="auto"/>
            <w:right w:val="none" w:sz="0" w:space="0" w:color="auto"/>
          </w:divBdr>
        </w:div>
        <w:div w:id="130483475">
          <w:marLeft w:val="480"/>
          <w:marRight w:val="0"/>
          <w:marTop w:val="0"/>
          <w:marBottom w:val="0"/>
          <w:divBdr>
            <w:top w:val="none" w:sz="0" w:space="0" w:color="auto"/>
            <w:left w:val="none" w:sz="0" w:space="0" w:color="auto"/>
            <w:bottom w:val="none" w:sz="0" w:space="0" w:color="auto"/>
            <w:right w:val="none" w:sz="0" w:space="0" w:color="auto"/>
          </w:divBdr>
        </w:div>
        <w:div w:id="659502784">
          <w:marLeft w:val="480"/>
          <w:marRight w:val="0"/>
          <w:marTop w:val="0"/>
          <w:marBottom w:val="0"/>
          <w:divBdr>
            <w:top w:val="none" w:sz="0" w:space="0" w:color="auto"/>
            <w:left w:val="none" w:sz="0" w:space="0" w:color="auto"/>
            <w:bottom w:val="none" w:sz="0" w:space="0" w:color="auto"/>
            <w:right w:val="none" w:sz="0" w:space="0" w:color="auto"/>
          </w:divBdr>
        </w:div>
        <w:div w:id="235088885">
          <w:marLeft w:val="480"/>
          <w:marRight w:val="0"/>
          <w:marTop w:val="0"/>
          <w:marBottom w:val="0"/>
          <w:divBdr>
            <w:top w:val="none" w:sz="0" w:space="0" w:color="auto"/>
            <w:left w:val="none" w:sz="0" w:space="0" w:color="auto"/>
            <w:bottom w:val="none" w:sz="0" w:space="0" w:color="auto"/>
            <w:right w:val="none" w:sz="0" w:space="0" w:color="auto"/>
          </w:divBdr>
        </w:div>
        <w:div w:id="1485123921">
          <w:marLeft w:val="480"/>
          <w:marRight w:val="0"/>
          <w:marTop w:val="0"/>
          <w:marBottom w:val="0"/>
          <w:divBdr>
            <w:top w:val="none" w:sz="0" w:space="0" w:color="auto"/>
            <w:left w:val="none" w:sz="0" w:space="0" w:color="auto"/>
            <w:bottom w:val="none" w:sz="0" w:space="0" w:color="auto"/>
            <w:right w:val="none" w:sz="0" w:space="0" w:color="auto"/>
          </w:divBdr>
        </w:div>
        <w:div w:id="390229205">
          <w:marLeft w:val="480"/>
          <w:marRight w:val="0"/>
          <w:marTop w:val="0"/>
          <w:marBottom w:val="0"/>
          <w:divBdr>
            <w:top w:val="none" w:sz="0" w:space="0" w:color="auto"/>
            <w:left w:val="none" w:sz="0" w:space="0" w:color="auto"/>
            <w:bottom w:val="none" w:sz="0" w:space="0" w:color="auto"/>
            <w:right w:val="none" w:sz="0" w:space="0" w:color="auto"/>
          </w:divBdr>
        </w:div>
        <w:div w:id="1622803256">
          <w:marLeft w:val="480"/>
          <w:marRight w:val="0"/>
          <w:marTop w:val="0"/>
          <w:marBottom w:val="0"/>
          <w:divBdr>
            <w:top w:val="none" w:sz="0" w:space="0" w:color="auto"/>
            <w:left w:val="none" w:sz="0" w:space="0" w:color="auto"/>
            <w:bottom w:val="none" w:sz="0" w:space="0" w:color="auto"/>
            <w:right w:val="none" w:sz="0" w:space="0" w:color="auto"/>
          </w:divBdr>
        </w:div>
        <w:div w:id="2099515062">
          <w:marLeft w:val="480"/>
          <w:marRight w:val="0"/>
          <w:marTop w:val="0"/>
          <w:marBottom w:val="0"/>
          <w:divBdr>
            <w:top w:val="none" w:sz="0" w:space="0" w:color="auto"/>
            <w:left w:val="none" w:sz="0" w:space="0" w:color="auto"/>
            <w:bottom w:val="none" w:sz="0" w:space="0" w:color="auto"/>
            <w:right w:val="none" w:sz="0" w:space="0" w:color="auto"/>
          </w:divBdr>
        </w:div>
      </w:divsChild>
    </w:div>
    <w:div w:id="1746486885">
      <w:bodyDiv w:val="1"/>
      <w:marLeft w:val="0"/>
      <w:marRight w:val="0"/>
      <w:marTop w:val="0"/>
      <w:marBottom w:val="0"/>
      <w:divBdr>
        <w:top w:val="none" w:sz="0" w:space="0" w:color="auto"/>
        <w:left w:val="none" w:sz="0" w:space="0" w:color="auto"/>
        <w:bottom w:val="none" w:sz="0" w:space="0" w:color="auto"/>
        <w:right w:val="none" w:sz="0" w:space="0" w:color="auto"/>
      </w:divBdr>
    </w:div>
    <w:div w:id="1746999182">
      <w:bodyDiv w:val="1"/>
      <w:marLeft w:val="0"/>
      <w:marRight w:val="0"/>
      <w:marTop w:val="0"/>
      <w:marBottom w:val="0"/>
      <w:divBdr>
        <w:top w:val="none" w:sz="0" w:space="0" w:color="auto"/>
        <w:left w:val="none" w:sz="0" w:space="0" w:color="auto"/>
        <w:bottom w:val="none" w:sz="0" w:space="0" w:color="auto"/>
        <w:right w:val="none" w:sz="0" w:space="0" w:color="auto"/>
      </w:divBdr>
    </w:div>
    <w:div w:id="1748917461">
      <w:bodyDiv w:val="1"/>
      <w:marLeft w:val="0"/>
      <w:marRight w:val="0"/>
      <w:marTop w:val="0"/>
      <w:marBottom w:val="0"/>
      <w:divBdr>
        <w:top w:val="none" w:sz="0" w:space="0" w:color="auto"/>
        <w:left w:val="none" w:sz="0" w:space="0" w:color="auto"/>
        <w:bottom w:val="none" w:sz="0" w:space="0" w:color="auto"/>
        <w:right w:val="none" w:sz="0" w:space="0" w:color="auto"/>
      </w:divBdr>
      <w:divsChild>
        <w:div w:id="801850982">
          <w:marLeft w:val="480"/>
          <w:marRight w:val="0"/>
          <w:marTop w:val="0"/>
          <w:marBottom w:val="0"/>
          <w:divBdr>
            <w:top w:val="none" w:sz="0" w:space="0" w:color="auto"/>
            <w:left w:val="none" w:sz="0" w:space="0" w:color="auto"/>
            <w:bottom w:val="none" w:sz="0" w:space="0" w:color="auto"/>
            <w:right w:val="none" w:sz="0" w:space="0" w:color="auto"/>
          </w:divBdr>
        </w:div>
        <w:div w:id="1581284069">
          <w:marLeft w:val="480"/>
          <w:marRight w:val="0"/>
          <w:marTop w:val="0"/>
          <w:marBottom w:val="0"/>
          <w:divBdr>
            <w:top w:val="none" w:sz="0" w:space="0" w:color="auto"/>
            <w:left w:val="none" w:sz="0" w:space="0" w:color="auto"/>
            <w:bottom w:val="none" w:sz="0" w:space="0" w:color="auto"/>
            <w:right w:val="none" w:sz="0" w:space="0" w:color="auto"/>
          </w:divBdr>
        </w:div>
        <w:div w:id="1566791831">
          <w:marLeft w:val="480"/>
          <w:marRight w:val="0"/>
          <w:marTop w:val="0"/>
          <w:marBottom w:val="0"/>
          <w:divBdr>
            <w:top w:val="none" w:sz="0" w:space="0" w:color="auto"/>
            <w:left w:val="none" w:sz="0" w:space="0" w:color="auto"/>
            <w:bottom w:val="none" w:sz="0" w:space="0" w:color="auto"/>
            <w:right w:val="none" w:sz="0" w:space="0" w:color="auto"/>
          </w:divBdr>
        </w:div>
        <w:div w:id="1194031478">
          <w:marLeft w:val="480"/>
          <w:marRight w:val="0"/>
          <w:marTop w:val="0"/>
          <w:marBottom w:val="0"/>
          <w:divBdr>
            <w:top w:val="none" w:sz="0" w:space="0" w:color="auto"/>
            <w:left w:val="none" w:sz="0" w:space="0" w:color="auto"/>
            <w:bottom w:val="none" w:sz="0" w:space="0" w:color="auto"/>
            <w:right w:val="none" w:sz="0" w:space="0" w:color="auto"/>
          </w:divBdr>
        </w:div>
        <w:div w:id="1270971611">
          <w:marLeft w:val="480"/>
          <w:marRight w:val="0"/>
          <w:marTop w:val="0"/>
          <w:marBottom w:val="0"/>
          <w:divBdr>
            <w:top w:val="none" w:sz="0" w:space="0" w:color="auto"/>
            <w:left w:val="none" w:sz="0" w:space="0" w:color="auto"/>
            <w:bottom w:val="none" w:sz="0" w:space="0" w:color="auto"/>
            <w:right w:val="none" w:sz="0" w:space="0" w:color="auto"/>
          </w:divBdr>
        </w:div>
        <w:div w:id="137723371">
          <w:marLeft w:val="480"/>
          <w:marRight w:val="0"/>
          <w:marTop w:val="0"/>
          <w:marBottom w:val="0"/>
          <w:divBdr>
            <w:top w:val="none" w:sz="0" w:space="0" w:color="auto"/>
            <w:left w:val="none" w:sz="0" w:space="0" w:color="auto"/>
            <w:bottom w:val="none" w:sz="0" w:space="0" w:color="auto"/>
            <w:right w:val="none" w:sz="0" w:space="0" w:color="auto"/>
          </w:divBdr>
        </w:div>
        <w:div w:id="1580359868">
          <w:marLeft w:val="480"/>
          <w:marRight w:val="0"/>
          <w:marTop w:val="0"/>
          <w:marBottom w:val="0"/>
          <w:divBdr>
            <w:top w:val="none" w:sz="0" w:space="0" w:color="auto"/>
            <w:left w:val="none" w:sz="0" w:space="0" w:color="auto"/>
            <w:bottom w:val="none" w:sz="0" w:space="0" w:color="auto"/>
            <w:right w:val="none" w:sz="0" w:space="0" w:color="auto"/>
          </w:divBdr>
        </w:div>
        <w:div w:id="930433434">
          <w:marLeft w:val="480"/>
          <w:marRight w:val="0"/>
          <w:marTop w:val="0"/>
          <w:marBottom w:val="0"/>
          <w:divBdr>
            <w:top w:val="none" w:sz="0" w:space="0" w:color="auto"/>
            <w:left w:val="none" w:sz="0" w:space="0" w:color="auto"/>
            <w:bottom w:val="none" w:sz="0" w:space="0" w:color="auto"/>
            <w:right w:val="none" w:sz="0" w:space="0" w:color="auto"/>
          </w:divBdr>
        </w:div>
        <w:div w:id="1063068387">
          <w:marLeft w:val="480"/>
          <w:marRight w:val="0"/>
          <w:marTop w:val="0"/>
          <w:marBottom w:val="0"/>
          <w:divBdr>
            <w:top w:val="none" w:sz="0" w:space="0" w:color="auto"/>
            <w:left w:val="none" w:sz="0" w:space="0" w:color="auto"/>
            <w:bottom w:val="none" w:sz="0" w:space="0" w:color="auto"/>
            <w:right w:val="none" w:sz="0" w:space="0" w:color="auto"/>
          </w:divBdr>
        </w:div>
        <w:div w:id="2009479566">
          <w:marLeft w:val="480"/>
          <w:marRight w:val="0"/>
          <w:marTop w:val="0"/>
          <w:marBottom w:val="0"/>
          <w:divBdr>
            <w:top w:val="none" w:sz="0" w:space="0" w:color="auto"/>
            <w:left w:val="none" w:sz="0" w:space="0" w:color="auto"/>
            <w:bottom w:val="none" w:sz="0" w:space="0" w:color="auto"/>
            <w:right w:val="none" w:sz="0" w:space="0" w:color="auto"/>
          </w:divBdr>
        </w:div>
        <w:div w:id="416756823">
          <w:marLeft w:val="480"/>
          <w:marRight w:val="0"/>
          <w:marTop w:val="0"/>
          <w:marBottom w:val="0"/>
          <w:divBdr>
            <w:top w:val="none" w:sz="0" w:space="0" w:color="auto"/>
            <w:left w:val="none" w:sz="0" w:space="0" w:color="auto"/>
            <w:bottom w:val="none" w:sz="0" w:space="0" w:color="auto"/>
            <w:right w:val="none" w:sz="0" w:space="0" w:color="auto"/>
          </w:divBdr>
        </w:div>
        <w:div w:id="83042087">
          <w:marLeft w:val="480"/>
          <w:marRight w:val="0"/>
          <w:marTop w:val="0"/>
          <w:marBottom w:val="0"/>
          <w:divBdr>
            <w:top w:val="none" w:sz="0" w:space="0" w:color="auto"/>
            <w:left w:val="none" w:sz="0" w:space="0" w:color="auto"/>
            <w:bottom w:val="none" w:sz="0" w:space="0" w:color="auto"/>
            <w:right w:val="none" w:sz="0" w:space="0" w:color="auto"/>
          </w:divBdr>
        </w:div>
        <w:div w:id="511071756">
          <w:marLeft w:val="480"/>
          <w:marRight w:val="0"/>
          <w:marTop w:val="0"/>
          <w:marBottom w:val="0"/>
          <w:divBdr>
            <w:top w:val="none" w:sz="0" w:space="0" w:color="auto"/>
            <w:left w:val="none" w:sz="0" w:space="0" w:color="auto"/>
            <w:bottom w:val="none" w:sz="0" w:space="0" w:color="auto"/>
            <w:right w:val="none" w:sz="0" w:space="0" w:color="auto"/>
          </w:divBdr>
        </w:div>
        <w:div w:id="1046488930">
          <w:marLeft w:val="480"/>
          <w:marRight w:val="0"/>
          <w:marTop w:val="0"/>
          <w:marBottom w:val="0"/>
          <w:divBdr>
            <w:top w:val="none" w:sz="0" w:space="0" w:color="auto"/>
            <w:left w:val="none" w:sz="0" w:space="0" w:color="auto"/>
            <w:bottom w:val="none" w:sz="0" w:space="0" w:color="auto"/>
            <w:right w:val="none" w:sz="0" w:space="0" w:color="auto"/>
          </w:divBdr>
        </w:div>
        <w:div w:id="2090686194">
          <w:marLeft w:val="480"/>
          <w:marRight w:val="0"/>
          <w:marTop w:val="0"/>
          <w:marBottom w:val="0"/>
          <w:divBdr>
            <w:top w:val="none" w:sz="0" w:space="0" w:color="auto"/>
            <w:left w:val="none" w:sz="0" w:space="0" w:color="auto"/>
            <w:bottom w:val="none" w:sz="0" w:space="0" w:color="auto"/>
            <w:right w:val="none" w:sz="0" w:space="0" w:color="auto"/>
          </w:divBdr>
        </w:div>
        <w:div w:id="357851825">
          <w:marLeft w:val="480"/>
          <w:marRight w:val="0"/>
          <w:marTop w:val="0"/>
          <w:marBottom w:val="0"/>
          <w:divBdr>
            <w:top w:val="none" w:sz="0" w:space="0" w:color="auto"/>
            <w:left w:val="none" w:sz="0" w:space="0" w:color="auto"/>
            <w:bottom w:val="none" w:sz="0" w:space="0" w:color="auto"/>
            <w:right w:val="none" w:sz="0" w:space="0" w:color="auto"/>
          </w:divBdr>
        </w:div>
        <w:div w:id="1451440202">
          <w:marLeft w:val="480"/>
          <w:marRight w:val="0"/>
          <w:marTop w:val="0"/>
          <w:marBottom w:val="0"/>
          <w:divBdr>
            <w:top w:val="none" w:sz="0" w:space="0" w:color="auto"/>
            <w:left w:val="none" w:sz="0" w:space="0" w:color="auto"/>
            <w:bottom w:val="none" w:sz="0" w:space="0" w:color="auto"/>
            <w:right w:val="none" w:sz="0" w:space="0" w:color="auto"/>
          </w:divBdr>
        </w:div>
        <w:div w:id="323551811">
          <w:marLeft w:val="480"/>
          <w:marRight w:val="0"/>
          <w:marTop w:val="0"/>
          <w:marBottom w:val="0"/>
          <w:divBdr>
            <w:top w:val="none" w:sz="0" w:space="0" w:color="auto"/>
            <w:left w:val="none" w:sz="0" w:space="0" w:color="auto"/>
            <w:bottom w:val="none" w:sz="0" w:space="0" w:color="auto"/>
            <w:right w:val="none" w:sz="0" w:space="0" w:color="auto"/>
          </w:divBdr>
        </w:div>
        <w:div w:id="1519347308">
          <w:marLeft w:val="480"/>
          <w:marRight w:val="0"/>
          <w:marTop w:val="0"/>
          <w:marBottom w:val="0"/>
          <w:divBdr>
            <w:top w:val="none" w:sz="0" w:space="0" w:color="auto"/>
            <w:left w:val="none" w:sz="0" w:space="0" w:color="auto"/>
            <w:bottom w:val="none" w:sz="0" w:space="0" w:color="auto"/>
            <w:right w:val="none" w:sz="0" w:space="0" w:color="auto"/>
          </w:divBdr>
        </w:div>
        <w:div w:id="1780680286">
          <w:marLeft w:val="480"/>
          <w:marRight w:val="0"/>
          <w:marTop w:val="0"/>
          <w:marBottom w:val="0"/>
          <w:divBdr>
            <w:top w:val="none" w:sz="0" w:space="0" w:color="auto"/>
            <w:left w:val="none" w:sz="0" w:space="0" w:color="auto"/>
            <w:bottom w:val="none" w:sz="0" w:space="0" w:color="auto"/>
            <w:right w:val="none" w:sz="0" w:space="0" w:color="auto"/>
          </w:divBdr>
        </w:div>
        <w:div w:id="1611664331">
          <w:marLeft w:val="480"/>
          <w:marRight w:val="0"/>
          <w:marTop w:val="0"/>
          <w:marBottom w:val="0"/>
          <w:divBdr>
            <w:top w:val="none" w:sz="0" w:space="0" w:color="auto"/>
            <w:left w:val="none" w:sz="0" w:space="0" w:color="auto"/>
            <w:bottom w:val="none" w:sz="0" w:space="0" w:color="auto"/>
            <w:right w:val="none" w:sz="0" w:space="0" w:color="auto"/>
          </w:divBdr>
        </w:div>
        <w:div w:id="1672876055">
          <w:marLeft w:val="480"/>
          <w:marRight w:val="0"/>
          <w:marTop w:val="0"/>
          <w:marBottom w:val="0"/>
          <w:divBdr>
            <w:top w:val="none" w:sz="0" w:space="0" w:color="auto"/>
            <w:left w:val="none" w:sz="0" w:space="0" w:color="auto"/>
            <w:bottom w:val="none" w:sz="0" w:space="0" w:color="auto"/>
            <w:right w:val="none" w:sz="0" w:space="0" w:color="auto"/>
          </w:divBdr>
        </w:div>
        <w:div w:id="1410694057">
          <w:marLeft w:val="480"/>
          <w:marRight w:val="0"/>
          <w:marTop w:val="0"/>
          <w:marBottom w:val="0"/>
          <w:divBdr>
            <w:top w:val="none" w:sz="0" w:space="0" w:color="auto"/>
            <w:left w:val="none" w:sz="0" w:space="0" w:color="auto"/>
            <w:bottom w:val="none" w:sz="0" w:space="0" w:color="auto"/>
            <w:right w:val="none" w:sz="0" w:space="0" w:color="auto"/>
          </w:divBdr>
        </w:div>
        <w:div w:id="793254846">
          <w:marLeft w:val="480"/>
          <w:marRight w:val="0"/>
          <w:marTop w:val="0"/>
          <w:marBottom w:val="0"/>
          <w:divBdr>
            <w:top w:val="none" w:sz="0" w:space="0" w:color="auto"/>
            <w:left w:val="none" w:sz="0" w:space="0" w:color="auto"/>
            <w:bottom w:val="none" w:sz="0" w:space="0" w:color="auto"/>
            <w:right w:val="none" w:sz="0" w:space="0" w:color="auto"/>
          </w:divBdr>
        </w:div>
        <w:div w:id="1176312965">
          <w:marLeft w:val="480"/>
          <w:marRight w:val="0"/>
          <w:marTop w:val="0"/>
          <w:marBottom w:val="0"/>
          <w:divBdr>
            <w:top w:val="none" w:sz="0" w:space="0" w:color="auto"/>
            <w:left w:val="none" w:sz="0" w:space="0" w:color="auto"/>
            <w:bottom w:val="none" w:sz="0" w:space="0" w:color="auto"/>
            <w:right w:val="none" w:sz="0" w:space="0" w:color="auto"/>
          </w:divBdr>
        </w:div>
        <w:div w:id="969748901">
          <w:marLeft w:val="480"/>
          <w:marRight w:val="0"/>
          <w:marTop w:val="0"/>
          <w:marBottom w:val="0"/>
          <w:divBdr>
            <w:top w:val="none" w:sz="0" w:space="0" w:color="auto"/>
            <w:left w:val="none" w:sz="0" w:space="0" w:color="auto"/>
            <w:bottom w:val="none" w:sz="0" w:space="0" w:color="auto"/>
            <w:right w:val="none" w:sz="0" w:space="0" w:color="auto"/>
          </w:divBdr>
        </w:div>
        <w:div w:id="655954384">
          <w:marLeft w:val="480"/>
          <w:marRight w:val="0"/>
          <w:marTop w:val="0"/>
          <w:marBottom w:val="0"/>
          <w:divBdr>
            <w:top w:val="none" w:sz="0" w:space="0" w:color="auto"/>
            <w:left w:val="none" w:sz="0" w:space="0" w:color="auto"/>
            <w:bottom w:val="none" w:sz="0" w:space="0" w:color="auto"/>
            <w:right w:val="none" w:sz="0" w:space="0" w:color="auto"/>
          </w:divBdr>
        </w:div>
        <w:div w:id="1483697945">
          <w:marLeft w:val="480"/>
          <w:marRight w:val="0"/>
          <w:marTop w:val="0"/>
          <w:marBottom w:val="0"/>
          <w:divBdr>
            <w:top w:val="none" w:sz="0" w:space="0" w:color="auto"/>
            <w:left w:val="none" w:sz="0" w:space="0" w:color="auto"/>
            <w:bottom w:val="none" w:sz="0" w:space="0" w:color="auto"/>
            <w:right w:val="none" w:sz="0" w:space="0" w:color="auto"/>
          </w:divBdr>
        </w:div>
        <w:div w:id="992875297">
          <w:marLeft w:val="480"/>
          <w:marRight w:val="0"/>
          <w:marTop w:val="0"/>
          <w:marBottom w:val="0"/>
          <w:divBdr>
            <w:top w:val="none" w:sz="0" w:space="0" w:color="auto"/>
            <w:left w:val="none" w:sz="0" w:space="0" w:color="auto"/>
            <w:bottom w:val="none" w:sz="0" w:space="0" w:color="auto"/>
            <w:right w:val="none" w:sz="0" w:space="0" w:color="auto"/>
          </w:divBdr>
        </w:div>
        <w:div w:id="1897276211">
          <w:marLeft w:val="480"/>
          <w:marRight w:val="0"/>
          <w:marTop w:val="0"/>
          <w:marBottom w:val="0"/>
          <w:divBdr>
            <w:top w:val="none" w:sz="0" w:space="0" w:color="auto"/>
            <w:left w:val="none" w:sz="0" w:space="0" w:color="auto"/>
            <w:bottom w:val="none" w:sz="0" w:space="0" w:color="auto"/>
            <w:right w:val="none" w:sz="0" w:space="0" w:color="auto"/>
          </w:divBdr>
        </w:div>
        <w:div w:id="1647472444">
          <w:marLeft w:val="48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50926126">
      <w:bodyDiv w:val="1"/>
      <w:marLeft w:val="0"/>
      <w:marRight w:val="0"/>
      <w:marTop w:val="0"/>
      <w:marBottom w:val="0"/>
      <w:divBdr>
        <w:top w:val="none" w:sz="0" w:space="0" w:color="auto"/>
        <w:left w:val="none" w:sz="0" w:space="0" w:color="auto"/>
        <w:bottom w:val="none" w:sz="0" w:space="0" w:color="auto"/>
        <w:right w:val="none" w:sz="0" w:space="0" w:color="auto"/>
      </w:divBdr>
    </w:div>
    <w:div w:id="1758089134">
      <w:bodyDiv w:val="1"/>
      <w:marLeft w:val="0"/>
      <w:marRight w:val="0"/>
      <w:marTop w:val="0"/>
      <w:marBottom w:val="0"/>
      <w:divBdr>
        <w:top w:val="none" w:sz="0" w:space="0" w:color="auto"/>
        <w:left w:val="none" w:sz="0" w:space="0" w:color="auto"/>
        <w:bottom w:val="none" w:sz="0" w:space="0" w:color="auto"/>
        <w:right w:val="none" w:sz="0" w:space="0" w:color="auto"/>
      </w:divBdr>
    </w:div>
    <w:div w:id="1758600721">
      <w:bodyDiv w:val="1"/>
      <w:marLeft w:val="0"/>
      <w:marRight w:val="0"/>
      <w:marTop w:val="0"/>
      <w:marBottom w:val="0"/>
      <w:divBdr>
        <w:top w:val="none" w:sz="0" w:space="0" w:color="auto"/>
        <w:left w:val="none" w:sz="0" w:space="0" w:color="auto"/>
        <w:bottom w:val="none" w:sz="0" w:space="0" w:color="auto"/>
        <w:right w:val="none" w:sz="0" w:space="0" w:color="auto"/>
      </w:divBdr>
      <w:divsChild>
        <w:div w:id="76631426">
          <w:marLeft w:val="480"/>
          <w:marRight w:val="0"/>
          <w:marTop w:val="0"/>
          <w:marBottom w:val="0"/>
          <w:divBdr>
            <w:top w:val="none" w:sz="0" w:space="0" w:color="auto"/>
            <w:left w:val="none" w:sz="0" w:space="0" w:color="auto"/>
            <w:bottom w:val="none" w:sz="0" w:space="0" w:color="auto"/>
            <w:right w:val="none" w:sz="0" w:space="0" w:color="auto"/>
          </w:divBdr>
        </w:div>
        <w:div w:id="380905013">
          <w:marLeft w:val="480"/>
          <w:marRight w:val="0"/>
          <w:marTop w:val="0"/>
          <w:marBottom w:val="0"/>
          <w:divBdr>
            <w:top w:val="none" w:sz="0" w:space="0" w:color="auto"/>
            <w:left w:val="none" w:sz="0" w:space="0" w:color="auto"/>
            <w:bottom w:val="none" w:sz="0" w:space="0" w:color="auto"/>
            <w:right w:val="none" w:sz="0" w:space="0" w:color="auto"/>
          </w:divBdr>
        </w:div>
        <w:div w:id="1663970690">
          <w:marLeft w:val="480"/>
          <w:marRight w:val="0"/>
          <w:marTop w:val="0"/>
          <w:marBottom w:val="0"/>
          <w:divBdr>
            <w:top w:val="none" w:sz="0" w:space="0" w:color="auto"/>
            <w:left w:val="none" w:sz="0" w:space="0" w:color="auto"/>
            <w:bottom w:val="none" w:sz="0" w:space="0" w:color="auto"/>
            <w:right w:val="none" w:sz="0" w:space="0" w:color="auto"/>
          </w:divBdr>
        </w:div>
        <w:div w:id="1907717385">
          <w:marLeft w:val="480"/>
          <w:marRight w:val="0"/>
          <w:marTop w:val="0"/>
          <w:marBottom w:val="0"/>
          <w:divBdr>
            <w:top w:val="none" w:sz="0" w:space="0" w:color="auto"/>
            <w:left w:val="none" w:sz="0" w:space="0" w:color="auto"/>
            <w:bottom w:val="none" w:sz="0" w:space="0" w:color="auto"/>
            <w:right w:val="none" w:sz="0" w:space="0" w:color="auto"/>
          </w:divBdr>
        </w:div>
        <w:div w:id="2054380530">
          <w:marLeft w:val="480"/>
          <w:marRight w:val="0"/>
          <w:marTop w:val="0"/>
          <w:marBottom w:val="0"/>
          <w:divBdr>
            <w:top w:val="none" w:sz="0" w:space="0" w:color="auto"/>
            <w:left w:val="none" w:sz="0" w:space="0" w:color="auto"/>
            <w:bottom w:val="none" w:sz="0" w:space="0" w:color="auto"/>
            <w:right w:val="none" w:sz="0" w:space="0" w:color="auto"/>
          </w:divBdr>
        </w:div>
        <w:div w:id="1736397425">
          <w:marLeft w:val="480"/>
          <w:marRight w:val="0"/>
          <w:marTop w:val="0"/>
          <w:marBottom w:val="0"/>
          <w:divBdr>
            <w:top w:val="none" w:sz="0" w:space="0" w:color="auto"/>
            <w:left w:val="none" w:sz="0" w:space="0" w:color="auto"/>
            <w:bottom w:val="none" w:sz="0" w:space="0" w:color="auto"/>
            <w:right w:val="none" w:sz="0" w:space="0" w:color="auto"/>
          </w:divBdr>
        </w:div>
      </w:divsChild>
    </w:div>
    <w:div w:id="1762019680">
      <w:bodyDiv w:val="1"/>
      <w:marLeft w:val="0"/>
      <w:marRight w:val="0"/>
      <w:marTop w:val="0"/>
      <w:marBottom w:val="0"/>
      <w:divBdr>
        <w:top w:val="none" w:sz="0" w:space="0" w:color="auto"/>
        <w:left w:val="none" w:sz="0" w:space="0" w:color="auto"/>
        <w:bottom w:val="none" w:sz="0" w:space="0" w:color="auto"/>
        <w:right w:val="none" w:sz="0" w:space="0" w:color="auto"/>
      </w:divBdr>
      <w:divsChild>
        <w:div w:id="665547338">
          <w:marLeft w:val="480"/>
          <w:marRight w:val="0"/>
          <w:marTop w:val="0"/>
          <w:marBottom w:val="0"/>
          <w:divBdr>
            <w:top w:val="none" w:sz="0" w:space="0" w:color="auto"/>
            <w:left w:val="none" w:sz="0" w:space="0" w:color="auto"/>
            <w:bottom w:val="none" w:sz="0" w:space="0" w:color="auto"/>
            <w:right w:val="none" w:sz="0" w:space="0" w:color="auto"/>
          </w:divBdr>
        </w:div>
        <w:div w:id="575096200">
          <w:marLeft w:val="480"/>
          <w:marRight w:val="0"/>
          <w:marTop w:val="0"/>
          <w:marBottom w:val="0"/>
          <w:divBdr>
            <w:top w:val="none" w:sz="0" w:space="0" w:color="auto"/>
            <w:left w:val="none" w:sz="0" w:space="0" w:color="auto"/>
            <w:bottom w:val="none" w:sz="0" w:space="0" w:color="auto"/>
            <w:right w:val="none" w:sz="0" w:space="0" w:color="auto"/>
          </w:divBdr>
        </w:div>
        <w:div w:id="2106920817">
          <w:marLeft w:val="480"/>
          <w:marRight w:val="0"/>
          <w:marTop w:val="0"/>
          <w:marBottom w:val="0"/>
          <w:divBdr>
            <w:top w:val="none" w:sz="0" w:space="0" w:color="auto"/>
            <w:left w:val="none" w:sz="0" w:space="0" w:color="auto"/>
            <w:bottom w:val="none" w:sz="0" w:space="0" w:color="auto"/>
            <w:right w:val="none" w:sz="0" w:space="0" w:color="auto"/>
          </w:divBdr>
        </w:div>
        <w:div w:id="1903522550">
          <w:marLeft w:val="480"/>
          <w:marRight w:val="0"/>
          <w:marTop w:val="0"/>
          <w:marBottom w:val="0"/>
          <w:divBdr>
            <w:top w:val="none" w:sz="0" w:space="0" w:color="auto"/>
            <w:left w:val="none" w:sz="0" w:space="0" w:color="auto"/>
            <w:bottom w:val="none" w:sz="0" w:space="0" w:color="auto"/>
            <w:right w:val="none" w:sz="0" w:space="0" w:color="auto"/>
          </w:divBdr>
        </w:div>
        <w:div w:id="2016179404">
          <w:marLeft w:val="480"/>
          <w:marRight w:val="0"/>
          <w:marTop w:val="0"/>
          <w:marBottom w:val="0"/>
          <w:divBdr>
            <w:top w:val="none" w:sz="0" w:space="0" w:color="auto"/>
            <w:left w:val="none" w:sz="0" w:space="0" w:color="auto"/>
            <w:bottom w:val="none" w:sz="0" w:space="0" w:color="auto"/>
            <w:right w:val="none" w:sz="0" w:space="0" w:color="auto"/>
          </w:divBdr>
        </w:div>
        <w:div w:id="1468694381">
          <w:marLeft w:val="480"/>
          <w:marRight w:val="0"/>
          <w:marTop w:val="0"/>
          <w:marBottom w:val="0"/>
          <w:divBdr>
            <w:top w:val="none" w:sz="0" w:space="0" w:color="auto"/>
            <w:left w:val="none" w:sz="0" w:space="0" w:color="auto"/>
            <w:bottom w:val="none" w:sz="0" w:space="0" w:color="auto"/>
            <w:right w:val="none" w:sz="0" w:space="0" w:color="auto"/>
          </w:divBdr>
        </w:div>
        <w:div w:id="546573534">
          <w:marLeft w:val="480"/>
          <w:marRight w:val="0"/>
          <w:marTop w:val="0"/>
          <w:marBottom w:val="0"/>
          <w:divBdr>
            <w:top w:val="none" w:sz="0" w:space="0" w:color="auto"/>
            <w:left w:val="none" w:sz="0" w:space="0" w:color="auto"/>
            <w:bottom w:val="none" w:sz="0" w:space="0" w:color="auto"/>
            <w:right w:val="none" w:sz="0" w:space="0" w:color="auto"/>
          </w:divBdr>
        </w:div>
        <w:div w:id="726146249">
          <w:marLeft w:val="480"/>
          <w:marRight w:val="0"/>
          <w:marTop w:val="0"/>
          <w:marBottom w:val="0"/>
          <w:divBdr>
            <w:top w:val="none" w:sz="0" w:space="0" w:color="auto"/>
            <w:left w:val="none" w:sz="0" w:space="0" w:color="auto"/>
            <w:bottom w:val="none" w:sz="0" w:space="0" w:color="auto"/>
            <w:right w:val="none" w:sz="0" w:space="0" w:color="auto"/>
          </w:divBdr>
        </w:div>
        <w:div w:id="1706246721">
          <w:marLeft w:val="480"/>
          <w:marRight w:val="0"/>
          <w:marTop w:val="0"/>
          <w:marBottom w:val="0"/>
          <w:divBdr>
            <w:top w:val="none" w:sz="0" w:space="0" w:color="auto"/>
            <w:left w:val="none" w:sz="0" w:space="0" w:color="auto"/>
            <w:bottom w:val="none" w:sz="0" w:space="0" w:color="auto"/>
            <w:right w:val="none" w:sz="0" w:space="0" w:color="auto"/>
          </w:divBdr>
        </w:div>
        <w:div w:id="1306278805">
          <w:marLeft w:val="480"/>
          <w:marRight w:val="0"/>
          <w:marTop w:val="0"/>
          <w:marBottom w:val="0"/>
          <w:divBdr>
            <w:top w:val="none" w:sz="0" w:space="0" w:color="auto"/>
            <w:left w:val="none" w:sz="0" w:space="0" w:color="auto"/>
            <w:bottom w:val="none" w:sz="0" w:space="0" w:color="auto"/>
            <w:right w:val="none" w:sz="0" w:space="0" w:color="auto"/>
          </w:divBdr>
        </w:div>
        <w:div w:id="1625185999">
          <w:marLeft w:val="480"/>
          <w:marRight w:val="0"/>
          <w:marTop w:val="0"/>
          <w:marBottom w:val="0"/>
          <w:divBdr>
            <w:top w:val="none" w:sz="0" w:space="0" w:color="auto"/>
            <w:left w:val="none" w:sz="0" w:space="0" w:color="auto"/>
            <w:bottom w:val="none" w:sz="0" w:space="0" w:color="auto"/>
            <w:right w:val="none" w:sz="0" w:space="0" w:color="auto"/>
          </w:divBdr>
        </w:div>
        <w:div w:id="1245144454">
          <w:marLeft w:val="480"/>
          <w:marRight w:val="0"/>
          <w:marTop w:val="0"/>
          <w:marBottom w:val="0"/>
          <w:divBdr>
            <w:top w:val="none" w:sz="0" w:space="0" w:color="auto"/>
            <w:left w:val="none" w:sz="0" w:space="0" w:color="auto"/>
            <w:bottom w:val="none" w:sz="0" w:space="0" w:color="auto"/>
            <w:right w:val="none" w:sz="0" w:space="0" w:color="auto"/>
          </w:divBdr>
        </w:div>
        <w:div w:id="1584727673">
          <w:marLeft w:val="480"/>
          <w:marRight w:val="0"/>
          <w:marTop w:val="0"/>
          <w:marBottom w:val="0"/>
          <w:divBdr>
            <w:top w:val="none" w:sz="0" w:space="0" w:color="auto"/>
            <w:left w:val="none" w:sz="0" w:space="0" w:color="auto"/>
            <w:bottom w:val="none" w:sz="0" w:space="0" w:color="auto"/>
            <w:right w:val="none" w:sz="0" w:space="0" w:color="auto"/>
          </w:divBdr>
        </w:div>
        <w:div w:id="1329597007">
          <w:marLeft w:val="480"/>
          <w:marRight w:val="0"/>
          <w:marTop w:val="0"/>
          <w:marBottom w:val="0"/>
          <w:divBdr>
            <w:top w:val="none" w:sz="0" w:space="0" w:color="auto"/>
            <w:left w:val="none" w:sz="0" w:space="0" w:color="auto"/>
            <w:bottom w:val="none" w:sz="0" w:space="0" w:color="auto"/>
            <w:right w:val="none" w:sz="0" w:space="0" w:color="auto"/>
          </w:divBdr>
        </w:div>
        <w:div w:id="6754398">
          <w:marLeft w:val="480"/>
          <w:marRight w:val="0"/>
          <w:marTop w:val="0"/>
          <w:marBottom w:val="0"/>
          <w:divBdr>
            <w:top w:val="none" w:sz="0" w:space="0" w:color="auto"/>
            <w:left w:val="none" w:sz="0" w:space="0" w:color="auto"/>
            <w:bottom w:val="none" w:sz="0" w:space="0" w:color="auto"/>
            <w:right w:val="none" w:sz="0" w:space="0" w:color="auto"/>
          </w:divBdr>
        </w:div>
        <w:div w:id="1895507254">
          <w:marLeft w:val="480"/>
          <w:marRight w:val="0"/>
          <w:marTop w:val="0"/>
          <w:marBottom w:val="0"/>
          <w:divBdr>
            <w:top w:val="none" w:sz="0" w:space="0" w:color="auto"/>
            <w:left w:val="none" w:sz="0" w:space="0" w:color="auto"/>
            <w:bottom w:val="none" w:sz="0" w:space="0" w:color="auto"/>
            <w:right w:val="none" w:sz="0" w:space="0" w:color="auto"/>
          </w:divBdr>
        </w:div>
        <w:div w:id="201479157">
          <w:marLeft w:val="480"/>
          <w:marRight w:val="0"/>
          <w:marTop w:val="0"/>
          <w:marBottom w:val="0"/>
          <w:divBdr>
            <w:top w:val="none" w:sz="0" w:space="0" w:color="auto"/>
            <w:left w:val="none" w:sz="0" w:space="0" w:color="auto"/>
            <w:bottom w:val="none" w:sz="0" w:space="0" w:color="auto"/>
            <w:right w:val="none" w:sz="0" w:space="0" w:color="auto"/>
          </w:divBdr>
        </w:div>
        <w:div w:id="2023513588">
          <w:marLeft w:val="480"/>
          <w:marRight w:val="0"/>
          <w:marTop w:val="0"/>
          <w:marBottom w:val="0"/>
          <w:divBdr>
            <w:top w:val="none" w:sz="0" w:space="0" w:color="auto"/>
            <w:left w:val="none" w:sz="0" w:space="0" w:color="auto"/>
            <w:bottom w:val="none" w:sz="0" w:space="0" w:color="auto"/>
            <w:right w:val="none" w:sz="0" w:space="0" w:color="auto"/>
          </w:divBdr>
        </w:div>
        <w:div w:id="155613499">
          <w:marLeft w:val="480"/>
          <w:marRight w:val="0"/>
          <w:marTop w:val="0"/>
          <w:marBottom w:val="0"/>
          <w:divBdr>
            <w:top w:val="none" w:sz="0" w:space="0" w:color="auto"/>
            <w:left w:val="none" w:sz="0" w:space="0" w:color="auto"/>
            <w:bottom w:val="none" w:sz="0" w:space="0" w:color="auto"/>
            <w:right w:val="none" w:sz="0" w:space="0" w:color="auto"/>
          </w:divBdr>
        </w:div>
        <w:div w:id="1797260077">
          <w:marLeft w:val="480"/>
          <w:marRight w:val="0"/>
          <w:marTop w:val="0"/>
          <w:marBottom w:val="0"/>
          <w:divBdr>
            <w:top w:val="none" w:sz="0" w:space="0" w:color="auto"/>
            <w:left w:val="none" w:sz="0" w:space="0" w:color="auto"/>
            <w:bottom w:val="none" w:sz="0" w:space="0" w:color="auto"/>
            <w:right w:val="none" w:sz="0" w:space="0" w:color="auto"/>
          </w:divBdr>
        </w:div>
        <w:div w:id="1865442905">
          <w:marLeft w:val="480"/>
          <w:marRight w:val="0"/>
          <w:marTop w:val="0"/>
          <w:marBottom w:val="0"/>
          <w:divBdr>
            <w:top w:val="none" w:sz="0" w:space="0" w:color="auto"/>
            <w:left w:val="none" w:sz="0" w:space="0" w:color="auto"/>
            <w:bottom w:val="none" w:sz="0" w:space="0" w:color="auto"/>
            <w:right w:val="none" w:sz="0" w:space="0" w:color="auto"/>
          </w:divBdr>
        </w:div>
        <w:div w:id="139881191">
          <w:marLeft w:val="480"/>
          <w:marRight w:val="0"/>
          <w:marTop w:val="0"/>
          <w:marBottom w:val="0"/>
          <w:divBdr>
            <w:top w:val="none" w:sz="0" w:space="0" w:color="auto"/>
            <w:left w:val="none" w:sz="0" w:space="0" w:color="auto"/>
            <w:bottom w:val="none" w:sz="0" w:space="0" w:color="auto"/>
            <w:right w:val="none" w:sz="0" w:space="0" w:color="auto"/>
          </w:divBdr>
        </w:div>
        <w:div w:id="1262296602">
          <w:marLeft w:val="480"/>
          <w:marRight w:val="0"/>
          <w:marTop w:val="0"/>
          <w:marBottom w:val="0"/>
          <w:divBdr>
            <w:top w:val="none" w:sz="0" w:space="0" w:color="auto"/>
            <w:left w:val="none" w:sz="0" w:space="0" w:color="auto"/>
            <w:bottom w:val="none" w:sz="0" w:space="0" w:color="auto"/>
            <w:right w:val="none" w:sz="0" w:space="0" w:color="auto"/>
          </w:divBdr>
        </w:div>
        <w:div w:id="1821117936">
          <w:marLeft w:val="480"/>
          <w:marRight w:val="0"/>
          <w:marTop w:val="0"/>
          <w:marBottom w:val="0"/>
          <w:divBdr>
            <w:top w:val="none" w:sz="0" w:space="0" w:color="auto"/>
            <w:left w:val="none" w:sz="0" w:space="0" w:color="auto"/>
            <w:bottom w:val="none" w:sz="0" w:space="0" w:color="auto"/>
            <w:right w:val="none" w:sz="0" w:space="0" w:color="auto"/>
          </w:divBdr>
        </w:div>
        <w:div w:id="760638941">
          <w:marLeft w:val="480"/>
          <w:marRight w:val="0"/>
          <w:marTop w:val="0"/>
          <w:marBottom w:val="0"/>
          <w:divBdr>
            <w:top w:val="none" w:sz="0" w:space="0" w:color="auto"/>
            <w:left w:val="none" w:sz="0" w:space="0" w:color="auto"/>
            <w:bottom w:val="none" w:sz="0" w:space="0" w:color="auto"/>
            <w:right w:val="none" w:sz="0" w:space="0" w:color="auto"/>
          </w:divBdr>
        </w:div>
      </w:divsChild>
    </w:div>
    <w:div w:id="1763334866">
      <w:bodyDiv w:val="1"/>
      <w:marLeft w:val="0"/>
      <w:marRight w:val="0"/>
      <w:marTop w:val="0"/>
      <w:marBottom w:val="0"/>
      <w:divBdr>
        <w:top w:val="none" w:sz="0" w:space="0" w:color="auto"/>
        <w:left w:val="none" w:sz="0" w:space="0" w:color="auto"/>
        <w:bottom w:val="none" w:sz="0" w:space="0" w:color="auto"/>
        <w:right w:val="none" w:sz="0" w:space="0" w:color="auto"/>
      </w:divBdr>
    </w:div>
    <w:div w:id="1763603315">
      <w:bodyDiv w:val="1"/>
      <w:marLeft w:val="0"/>
      <w:marRight w:val="0"/>
      <w:marTop w:val="0"/>
      <w:marBottom w:val="0"/>
      <w:divBdr>
        <w:top w:val="none" w:sz="0" w:space="0" w:color="auto"/>
        <w:left w:val="none" w:sz="0" w:space="0" w:color="auto"/>
        <w:bottom w:val="none" w:sz="0" w:space="0" w:color="auto"/>
        <w:right w:val="none" w:sz="0" w:space="0" w:color="auto"/>
      </w:divBdr>
    </w:div>
    <w:div w:id="1767462277">
      <w:bodyDiv w:val="1"/>
      <w:marLeft w:val="0"/>
      <w:marRight w:val="0"/>
      <w:marTop w:val="0"/>
      <w:marBottom w:val="0"/>
      <w:divBdr>
        <w:top w:val="none" w:sz="0" w:space="0" w:color="auto"/>
        <w:left w:val="none" w:sz="0" w:space="0" w:color="auto"/>
        <w:bottom w:val="none" w:sz="0" w:space="0" w:color="auto"/>
        <w:right w:val="none" w:sz="0" w:space="0" w:color="auto"/>
      </w:divBdr>
    </w:div>
    <w:div w:id="1770664406">
      <w:bodyDiv w:val="1"/>
      <w:marLeft w:val="0"/>
      <w:marRight w:val="0"/>
      <w:marTop w:val="0"/>
      <w:marBottom w:val="0"/>
      <w:divBdr>
        <w:top w:val="none" w:sz="0" w:space="0" w:color="auto"/>
        <w:left w:val="none" w:sz="0" w:space="0" w:color="auto"/>
        <w:bottom w:val="none" w:sz="0" w:space="0" w:color="auto"/>
        <w:right w:val="none" w:sz="0" w:space="0" w:color="auto"/>
      </w:divBdr>
    </w:div>
    <w:div w:id="1770739724">
      <w:bodyDiv w:val="1"/>
      <w:marLeft w:val="0"/>
      <w:marRight w:val="0"/>
      <w:marTop w:val="0"/>
      <w:marBottom w:val="0"/>
      <w:divBdr>
        <w:top w:val="none" w:sz="0" w:space="0" w:color="auto"/>
        <w:left w:val="none" w:sz="0" w:space="0" w:color="auto"/>
        <w:bottom w:val="none" w:sz="0" w:space="0" w:color="auto"/>
        <w:right w:val="none" w:sz="0" w:space="0" w:color="auto"/>
      </w:divBdr>
    </w:div>
    <w:div w:id="1773671792">
      <w:bodyDiv w:val="1"/>
      <w:marLeft w:val="0"/>
      <w:marRight w:val="0"/>
      <w:marTop w:val="0"/>
      <w:marBottom w:val="0"/>
      <w:divBdr>
        <w:top w:val="none" w:sz="0" w:space="0" w:color="auto"/>
        <w:left w:val="none" w:sz="0" w:space="0" w:color="auto"/>
        <w:bottom w:val="none" w:sz="0" w:space="0" w:color="auto"/>
        <w:right w:val="none" w:sz="0" w:space="0" w:color="auto"/>
      </w:divBdr>
    </w:div>
    <w:div w:id="1776750624">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77482995">
      <w:bodyDiv w:val="1"/>
      <w:marLeft w:val="0"/>
      <w:marRight w:val="0"/>
      <w:marTop w:val="0"/>
      <w:marBottom w:val="0"/>
      <w:divBdr>
        <w:top w:val="none" w:sz="0" w:space="0" w:color="auto"/>
        <w:left w:val="none" w:sz="0" w:space="0" w:color="auto"/>
        <w:bottom w:val="none" w:sz="0" w:space="0" w:color="auto"/>
        <w:right w:val="none" w:sz="0" w:space="0" w:color="auto"/>
      </w:divBdr>
    </w:div>
    <w:div w:id="1779251490">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784224991">
      <w:bodyDiv w:val="1"/>
      <w:marLeft w:val="0"/>
      <w:marRight w:val="0"/>
      <w:marTop w:val="0"/>
      <w:marBottom w:val="0"/>
      <w:divBdr>
        <w:top w:val="none" w:sz="0" w:space="0" w:color="auto"/>
        <w:left w:val="none" w:sz="0" w:space="0" w:color="auto"/>
        <w:bottom w:val="none" w:sz="0" w:space="0" w:color="auto"/>
        <w:right w:val="none" w:sz="0" w:space="0" w:color="auto"/>
      </w:divBdr>
    </w:div>
    <w:div w:id="1785029820">
      <w:bodyDiv w:val="1"/>
      <w:marLeft w:val="0"/>
      <w:marRight w:val="0"/>
      <w:marTop w:val="0"/>
      <w:marBottom w:val="0"/>
      <w:divBdr>
        <w:top w:val="none" w:sz="0" w:space="0" w:color="auto"/>
        <w:left w:val="none" w:sz="0" w:space="0" w:color="auto"/>
        <w:bottom w:val="none" w:sz="0" w:space="0" w:color="auto"/>
        <w:right w:val="none" w:sz="0" w:space="0" w:color="auto"/>
      </w:divBdr>
    </w:div>
    <w:div w:id="1785423615">
      <w:bodyDiv w:val="1"/>
      <w:marLeft w:val="0"/>
      <w:marRight w:val="0"/>
      <w:marTop w:val="0"/>
      <w:marBottom w:val="0"/>
      <w:divBdr>
        <w:top w:val="none" w:sz="0" w:space="0" w:color="auto"/>
        <w:left w:val="none" w:sz="0" w:space="0" w:color="auto"/>
        <w:bottom w:val="none" w:sz="0" w:space="0" w:color="auto"/>
        <w:right w:val="none" w:sz="0" w:space="0" w:color="auto"/>
      </w:divBdr>
    </w:div>
    <w:div w:id="1786003607">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787194430">
      <w:bodyDiv w:val="1"/>
      <w:marLeft w:val="0"/>
      <w:marRight w:val="0"/>
      <w:marTop w:val="0"/>
      <w:marBottom w:val="0"/>
      <w:divBdr>
        <w:top w:val="none" w:sz="0" w:space="0" w:color="auto"/>
        <w:left w:val="none" w:sz="0" w:space="0" w:color="auto"/>
        <w:bottom w:val="none" w:sz="0" w:space="0" w:color="auto"/>
        <w:right w:val="none" w:sz="0" w:space="0" w:color="auto"/>
      </w:divBdr>
      <w:divsChild>
        <w:div w:id="1463960377">
          <w:marLeft w:val="480"/>
          <w:marRight w:val="0"/>
          <w:marTop w:val="0"/>
          <w:marBottom w:val="0"/>
          <w:divBdr>
            <w:top w:val="none" w:sz="0" w:space="0" w:color="auto"/>
            <w:left w:val="none" w:sz="0" w:space="0" w:color="auto"/>
            <w:bottom w:val="none" w:sz="0" w:space="0" w:color="auto"/>
            <w:right w:val="none" w:sz="0" w:space="0" w:color="auto"/>
          </w:divBdr>
        </w:div>
        <w:div w:id="1896234975">
          <w:marLeft w:val="480"/>
          <w:marRight w:val="0"/>
          <w:marTop w:val="0"/>
          <w:marBottom w:val="0"/>
          <w:divBdr>
            <w:top w:val="none" w:sz="0" w:space="0" w:color="auto"/>
            <w:left w:val="none" w:sz="0" w:space="0" w:color="auto"/>
            <w:bottom w:val="none" w:sz="0" w:space="0" w:color="auto"/>
            <w:right w:val="none" w:sz="0" w:space="0" w:color="auto"/>
          </w:divBdr>
        </w:div>
        <w:div w:id="2016416725">
          <w:marLeft w:val="480"/>
          <w:marRight w:val="0"/>
          <w:marTop w:val="0"/>
          <w:marBottom w:val="0"/>
          <w:divBdr>
            <w:top w:val="none" w:sz="0" w:space="0" w:color="auto"/>
            <w:left w:val="none" w:sz="0" w:space="0" w:color="auto"/>
            <w:bottom w:val="none" w:sz="0" w:space="0" w:color="auto"/>
            <w:right w:val="none" w:sz="0" w:space="0" w:color="auto"/>
          </w:divBdr>
        </w:div>
        <w:div w:id="1307514967">
          <w:marLeft w:val="480"/>
          <w:marRight w:val="0"/>
          <w:marTop w:val="0"/>
          <w:marBottom w:val="0"/>
          <w:divBdr>
            <w:top w:val="none" w:sz="0" w:space="0" w:color="auto"/>
            <w:left w:val="none" w:sz="0" w:space="0" w:color="auto"/>
            <w:bottom w:val="none" w:sz="0" w:space="0" w:color="auto"/>
            <w:right w:val="none" w:sz="0" w:space="0" w:color="auto"/>
          </w:divBdr>
        </w:div>
        <w:div w:id="1231228331">
          <w:marLeft w:val="480"/>
          <w:marRight w:val="0"/>
          <w:marTop w:val="0"/>
          <w:marBottom w:val="0"/>
          <w:divBdr>
            <w:top w:val="none" w:sz="0" w:space="0" w:color="auto"/>
            <w:left w:val="none" w:sz="0" w:space="0" w:color="auto"/>
            <w:bottom w:val="none" w:sz="0" w:space="0" w:color="auto"/>
            <w:right w:val="none" w:sz="0" w:space="0" w:color="auto"/>
          </w:divBdr>
        </w:div>
        <w:div w:id="1391461817">
          <w:marLeft w:val="480"/>
          <w:marRight w:val="0"/>
          <w:marTop w:val="0"/>
          <w:marBottom w:val="0"/>
          <w:divBdr>
            <w:top w:val="none" w:sz="0" w:space="0" w:color="auto"/>
            <w:left w:val="none" w:sz="0" w:space="0" w:color="auto"/>
            <w:bottom w:val="none" w:sz="0" w:space="0" w:color="auto"/>
            <w:right w:val="none" w:sz="0" w:space="0" w:color="auto"/>
          </w:divBdr>
        </w:div>
        <w:div w:id="312686805">
          <w:marLeft w:val="480"/>
          <w:marRight w:val="0"/>
          <w:marTop w:val="0"/>
          <w:marBottom w:val="0"/>
          <w:divBdr>
            <w:top w:val="none" w:sz="0" w:space="0" w:color="auto"/>
            <w:left w:val="none" w:sz="0" w:space="0" w:color="auto"/>
            <w:bottom w:val="none" w:sz="0" w:space="0" w:color="auto"/>
            <w:right w:val="none" w:sz="0" w:space="0" w:color="auto"/>
          </w:divBdr>
        </w:div>
        <w:div w:id="1228612896">
          <w:marLeft w:val="480"/>
          <w:marRight w:val="0"/>
          <w:marTop w:val="0"/>
          <w:marBottom w:val="0"/>
          <w:divBdr>
            <w:top w:val="none" w:sz="0" w:space="0" w:color="auto"/>
            <w:left w:val="none" w:sz="0" w:space="0" w:color="auto"/>
            <w:bottom w:val="none" w:sz="0" w:space="0" w:color="auto"/>
            <w:right w:val="none" w:sz="0" w:space="0" w:color="auto"/>
          </w:divBdr>
        </w:div>
        <w:div w:id="1494103326">
          <w:marLeft w:val="480"/>
          <w:marRight w:val="0"/>
          <w:marTop w:val="0"/>
          <w:marBottom w:val="0"/>
          <w:divBdr>
            <w:top w:val="none" w:sz="0" w:space="0" w:color="auto"/>
            <w:left w:val="none" w:sz="0" w:space="0" w:color="auto"/>
            <w:bottom w:val="none" w:sz="0" w:space="0" w:color="auto"/>
            <w:right w:val="none" w:sz="0" w:space="0" w:color="auto"/>
          </w:divBdr>
        </w:div>
        <w:div w:id="1273439582">
          <w:marLeft w:val="480"/>
          <w:marRight w:val="0"/>
          <w:marTop w:val="0"/>
          <w:marBottom w:val="0"/>
          <w:divBdr>
            <w:top w:val="none" w:sz="0" w:space="0" w:color="auto"/>
            <w:left w:val="none" w:sz="0" w:space="0" w:color="auto"/>
            <w:bottom w:val="none" w:sz="0" w:space="0" w:color="auto"/>
            <w:right w:val="none" w:sz="0" w:space="0" w:color="auto"/>
          </w:divBdr>
        </w:div>
        <w:div w:id="640885326">
          <w:marLeft w:val="480"/>
          <w:marRight w:val="0"/>
          <w:marTop w:val="0"/>
          <w:marBottom w:val="0"/>
          <w:divBdr>
            <w:top w:val="none" w:sz="0" w:space="0" w:color="auto"/>
            <w:left w:val="none" w:sz="0" w:space="0" w:color="auto"/>
            <w:bottom w:val="none" w:sz="0" w:space="0" w:color="auto"/>
            <w:right w:val="none" w:sz="0" w:space="0" w:color="auto"/>
          </w:divBdr>
        </w:div>
        <w:div w:id="634410941">
          <w:marLeft w:val="480"/>
          <w:marRight w:val="0"/>
          <w:marTop w:val="0"/>
          <w:marBottom w:val="0"/>
          <w:divBdr>
            <w:top w:val="none" w:sz="0" w:space="0" w:color="auto"/>
            <w:left w:val="none" w:sz="0" w:space="0" w:color="auto"/>
            <w:bottom w:val="none" w:sz="0" w:space="0" w:color="auto"/>
            <w:right w:val="none" w:sz="0" w:space="0" w:color="auto"/>
          </w:divBdr>
        </w:div>
        <w:div w:id="489827090">
          <w:marLeft w:val="480"/>
          <w:marRight w:val="0"/>
          <w:marTop w:val="0"/>
          <w:marBottom w:val="0"/>
          <w:divBdr>
            <w:top w:val="none" w:sz="0" w:space="0" w:color="auto"/>
            <w:left w:val="none" w:sz="0" w:space="0" w:color="auto"/>
            <w:bottom w:val="none" w:sz="0" w:space="0" w:color="auto"/>
            <w:right w:val="none" w:sz="0" w:space="0" w:color="auto"/>
          </w:divBdr>
        </w:div>
        <w:div w:id="1400321399">
          <w:marLeft w:val="480"/>
          <w:marRight w:val="0"/>
          <w:marTop w:val="0"/>
          <w:marBottom w:val="0"/>
          <w:divBdr>
            <w:top w:val="none" w:sz="0" w:space="0" w:color="auto"/>
            <w:left w:val="none" w:sz="0" w:space="0" w:color="auto"/>
            <w:bottom w:val="none" w:sz="0" w:space="0" w:color="auto"/>
            <w:right w:val="none" w:sz="0" w:space="0" w:color="auto"/>
          </w:divBdr>
        </w:div>
        <w:div w:id="734622889">
          <w:marLeft w:val="480"/>
          <w:marRight w:val="0"/>
          <w:marTop w:val="0"/>
          <w:marBottom w:val="0"/>
          <w:divBdr>
            <w:top w:val="none" w:sz="0" w:space="0" w:color="auto"/>
            <w:left w:val="none" w:sz="0" w:space="0" w:color="auto"/>
            <w:bottom w:val="none" w:sz="0" w:space="0" w:color="auto"/>
            <w:right w:val="none" w:sz="0" w:space="0" w:color="auto"/>
          </w:divBdr>
        </w:div>
        <w:div w:id="693582263">
          <w:marLeft w:val="480"/>
          <w:marRight w:val="0"/>
          <w:marTop w:val="0"/>
          <w:marBottom w:val="0"/>
          <w:divBdr>
            <w:top w:val="none" w:sz="0" w:space="0" w:color="auto"/>
            <w:left w:val="none" w:sz="0" w:space="0" w:color="auto"/>
            <w:bottom w:val="none" w:sz="0" w:space="0" w:color="auto"/>
            <w:right w:val="none" w:sz="0" w:space="0" w:color="auto"/>
          </w:divBdr>
        </w:div>
        <w:div w:id="946275369">
          <w:marLeft w:val="480"/>
          <w:marRight w:val="0"/>
          <w:marTop w:val="0"/>
          <w:marBottom w:val="0"/>
          <w:divBdr>
            <w:top w:val="none" w:sz="0" w:space="0" w:color="auto"/>
            <w:left w:val="none" w:sz="0" w:space="0" w:color="auto"/>
            <w:bottom w:val="none" w:sz="0" w:space="0" w:color="auto"/>
            <w:right w:val="none" w:sz="0" w:space="0" w:color="auto"/>
          </w:divBdr>
        </w:div>
        <w:div w:id="291785819">
          <w:marLeft w:val="480"/>
          <w:marRight w:val="0"/>
          <w:marTop w:val="0"/>
          <w:marBottom w:val="0"/>
          <w:divBdr>
            <w:top w:val="none" w:sz="0" w:space="0" w:color="auto"/>
            <w:left w:val="none" w:sz="0" w:space="0" w:color="auto"/>
            <w:bottom w:val="none" w:sz="0" w:space="0" w:color="auto"/>
            <w:right w:val="none" w:sz="0" w:space="0" w:color="auto"/>
          </w:divBdr>
        </w:div>
        <w:div w:id="1372458343">
          <w:marLeft w:val="480"/>
          <w:marRight w:val="0"/>
          <w:marTop w:val="0"/>
          <w:marBottom w:val="0"/>
          <w:divBdr>
            <w:top w:val="none" w:sz="0" w:space="0" w:color="auto"/>
            <w:left w:val="none" w:sz="0" w:space="0" w:color="auto"/>
            <w:bottom w:val="none" w:sz="0" w:space="0" w:color="auto"/>
            <w:right w:val="none" w:sz="0" w:space="0" w:color="auto"/>
          </w:divBdr>
        </w:div>
        <w:div w:id="791553147">
          <w:marLeft w:val="480"/>
          <w:marRight w:val="0"/>
          <w:marTop w:val="0"/>
          <w:marBottom w:val="0"/>
          <w:divBdr>
            <w:top w:val="none" w:sz="0" w:space="0" w:color="auto"/>
            <w:left w:val="none" w:sz="0" w:space="0" w:color="auto"/>
            <w:bottom w:val="none" w:sz="0" w:space="0" w:color="auto"/>
            <w:right w:val="none" w:sz="0" w:space="0" w:color="auto"/>
          </w:divBdr>
        </w:div>
        <w:div w:id="183786202">
          <w:marLeft w:val="480"/>
          <w:marRight w:val="0"/>
          <w:marTop w:val="0"/>
          <w:marBottom w:val="0"/>
          <w:divBdr>
            <w:top w:val="none" w:sz="0" w:space="0" w:color="auto"/>
            <w:left w:val="none" w:sz="0" w:space="0" w:color="auto"/>
            <w:bottom w:val="none" w:sz="0" w:space="0" w:color="auto"/>
            <w:right w:val="none" w:sz="0" w:space="0" w:color="auto"/>
          </w:divBdr>
        </w:div>
        <w:div w:id="18774587">
          <w:marLeft w:val="480"/>
          <w:marRight w:val="0"/>
          <w:marTop w:val="0"/>
          <w:marBottom w:val="0"/>
          <w:divBdr>
            <w:top w:val="none" w:sz="0" w:space="0" w:color="auto"/>
            <w:left w:val="none" w:sz="0" w:space="0" w:color="auto"/>
            <w:bottom w:val="none" w:sz="0" w:space="0" w:color="auto"/>
            <w:right w:val="none" w:sz="0" w:space="0" w:color="auto"/>
          </w:divBdr>
        </w:div>
        <w:div w:id="1216430580">
          <w:marLeft w:val="480"/>
          <w:marRight w:val="0"/>
          <w:marTop w:val="0"/>
          <w:marBottom w:val="0"/>
          <w:divBdr>
            <w:top w:val="none" w:sz="0" w:space="0" w:color="auto"/>
            <w:left w:val="none" w:sz="0" w:space="0" w:color="auto"/>
            <w:bottom w:val="none" w:sz="0" w:space="0" w:color="auto"/>
            <w:right w:val="none" w:sz="0" w:space="0" w:color="auto"/>
          </w:divBdr>
        </w:div>
        <w:div w:id="1118137020">
          <w:marLeft w:val="480"/>
          <w:marRight w:val="0"/>
          <w:marTop w:val="0"/>
          <w:marBottom w:val="0"/>
          <w:divBdr>
            <w:top w:val="none" w:sz="0" w:space="0" w:color="auto"/>
            <w:left w:val="none" w:sz="0" w:space="0" w:color="auto"/>
            <w:bottom w:val="none" w:sz="0" w:space="0" w:color="auto"/>
            <w:right w:val="none" w:sz="0" w:space="0" w:color="auto"/>
          </w:divBdr>
        </w:div>
        <w:div w:id="1764951943">
          <w:marLeft w:val="480"/>
          <w:marRight w:val="0"/>
          <w:marTop w:val="0"/>
          <w:marBottom w:val="0"/>
          <w:divBdr>
            <w:top w:val="none" w:sz="0" w:space="0" w:color="auto"/>
            <w:left w:val="none" w:sz="0" w:space="0" w:color="auto"/>
            <w:bottom w:val="none" w:sz="0" w:space="0" w:color="auto"/>
            <w:right w:val="none" w:sz="0" w:space="0" w:color="auto"/>
          </w:divBdr>
        </w:div>
        <w:div w:id="1403484207">
          <w:marLeft w:val="480"/>
          <w:marRight w:val="0"/>
          <w:marTop w:val="0"/>
          <w:marBottom w:val="0"/>
          <w:divBdr>
            <w:top w:val="none" w:sz="0" w:space="0" w:color="auto"/>
            <w:left w:val="none" w:sz="0" w:space="0" w:color="auto"/>
            <w:bottom w:val="none" w:sz="0" w:space="0" w:color="auto"/>
            <w:right w:val="none" w:sz="0" w:space="0" w:color="auto"/>
          </w:divBdr>
        </w:div>
        <w:div w:id="1526360592">
          <w:marLeft w:val="480"/>
          <w:marRight w:val="0"/>
          <w:marTop w:val="0"/>
          <w:marBottom w:val="0"/>
          <w:divBdr>
            <w:top w:val="none" w:sz="0" w:space="0" w:color="auto"/>
            <w:left w:val="none" w:sz="0" w:space="0" w:color="auto"/>
            <w:bottom w:val="none" w:sz="0" w:space="0" w:color="auto"/>
            <w:right w:val="none" w:sz="0" w:space="0" w:color="auto"/>
          </w:divBdr>
        </w:div>
        <w:div w:id="413668911">
          <w:marLeft w:val="480"/>
          <w:marRight w:val="0"/>
          <w:marTop w:val="0"/>
          <w:marBottom w:val="0"/>
          <w:divBdr>
            <w:top w:val="none" w:sz="0" w:space="0" w:color="auto"/>
            <w:left w:val="none" w:sz="0" w:space="0" w:color="auto"/>
            <w:bottom w:val="none" w:sz="0" w:space="0" w:color="auto"/>
            <w:right w:val="none" w:sz="0" w:space="0" w:color="auto"/>
          </w:divBdr>
        </w:div>
        <w:div w:id="551771965">
          <w:marLeft w:val="480"/>
          <w:marRight w:val="0"/>
          <w:marTop w:val="0"/>
          <w:marBottom w:val="0"/>
          <w:divBdr>
            <w:top w:val="none" w:sz="0" w:space="0" w:color="auto"/>
            <w:left w:val="none" w:sz="0" w:space="0" w:color="auto"/>
            <w:bottom w:val="none" w:sz="0" w:space="0" w:color="auto"/>
            <w:right w:val="none" w:sz="0" w:space="0" w:color="auto"/>
          </w:divBdr>
        </w:div>
        <w:div w:id="1375085222">
          <w:marLeft w:val="480"/>
          <w:marRight w:val="0"/>
          <w:marTop w:val="0"/>
          <w:marBottom w:val="0"/>
          <w:divBdr>
            <w:top w:val="none" w:sz="0" w:space="0" w:color="auto"/>
            <w:left w:val="none" w:sz="0" w:space="0" w:color="auto"/>
            <w:bottom w:val="none" w:sz="0" w:space="0" w:color="auto"/>
            <w:right w:val="none" w:sz="0" w:space="0" w:color="auto"/>
          </w:divBdr>
        </w:div>
        <w:div w:id="1283924819">
          <w:marLeft w:val="480"/>
          <w:marRight w:val="0"/>
          <w:marTop w:val="0"/>
          <w:marBottom w:val="0"/>
          <w:divBdr>
            <w:top w:val="none" w:sz="0" w:space="0" w:color="auto"/>
            <w:left w:val="none" w:sz="0" w:space="0" w:color="auto"/>
            <w:bottom w:val="none" w:sz="0" w:space="0" w:color="auto"/>
            <w:right w:val="none" w:sz="0" w:space="0" w:color="auto"/>
          </w:divBdr>
        </w:div>
        <w:div w:id="1125077584">
          <w:marLeft w:val="480"/>
          <w:marRight w:val="0"/>
          <w:marTop w:val="0"/>
          <w:marBottom w:val="0"/>
          <w:divBdr>
            <w:top w:val="none" w:sz="0" w:space="0" w:color="auto"/>
            <w:left w:val="none" w:sz="0" w:space="0" w:color="auto"/>
            <w:bottom w:val="none" w:sz="0" w:space="0" w:color="auto"/>
            <w:right w:val="none" w:sz="0" w:space="0" w:color="auto"/>
          </w:divBdr>
        </w:div>
        <w:div w:id="1497113501">
          <w:marLeft w:val="480"/>
          <w:marRight w:val="0"/>
          <w:marTop w:val="0"/>
          <w:marBottom w:val="0"/>
          <w:divBdr>
            <w:top w:val="none" w:sz="0" w:space="0" w:color="auto"/>
            <w:left w:val="none" w:sz="0" w:space="0" w:color="auto"/>
            <w:bottom w:val="none" w:sz="0" w:space="0" w:color="auto"/>
            <w:right w:val="none" w:sz="0" w:space="0" w:color="auto"/>
          </w:divBdr>
        </w:div>
        <w:div w:id="1337728557">
          <w:marLeft w:val="480"/>
          <w:marRight w:val="0"/>
          <w:marTop w:val="0"/>
          <w:marBottom w:val="0"/>
          <w:divBdr>
            <w:top w:val="none" w:sz="0" w:space="0" w:color="auto"/>
            <w:left w:val="none" w:sz="0" w:space="0" w:color="auto"/>
            <w:bottom w:val="none" w:sz="0" w:space="0" w:color="auto"/>
            <w:right w:val="none" w:sz="0" w:space="0" w:color="auto"/>
          </w:divBdr>
        </w:div>
        <w:div w:id="1165778496">
          <w:marLeft w:val="480"/>
          <w:marRight w:val="0"/>
          <w:marTop w:val="0"/>
          <w:marBottom w:val="0"/>
          <w:divBdr>
            <w:top w:val="none" w:sz="0" w:space="0" w:color="auto"/>
            <w:left w:val="none" w:sz="0" w:space="0" w:color="auto"/>
            <w:bottom w:val="none" w:sz="0" w:space="0" w:color="auto"/>
            <w:right w:val="none" w:sz="0" w:space="0" w:color="auto"/>
          </w:divBdr>
        </w:div>
        <w:div w:id="1530027298">
          <w:marLeft w:val="480"/>
          <w:marRight w:val="0"/>
          <w:marTop w:val="0"/>
          <w:marBottom w:val="0"/>
          <w:divBdr>
            <w:top w:val="none" w:sz="0" w:space="0" w:color="auto"/>
            <w:left w:val="none" w:sz="0" w:space="0" w:color="auto"/>
            <w:bottom w:val="none" w:sz="0" w:space="0" w:color="auto"/>
            <w:right w:val="none" w:sz="0" w:space="0" w:color="auto"/>
          </w:divBdr>
        </w:div>
        <w:div w:id="2019190980">
          <w:marLeft w:val="480"/>
          <w:marRight w:val="0"/>
          <w:marTop w:val="0"/>
          <w:marBottom w:val="0"/>
          <w:divBdr>
            <w:top w:val="none" w:sz="0" w:space="0" w:color="auto"/>
            <w:left w:val="none" w:sz="0" w:space="0" w:color="auto"/>
            <w:bottom w:val="none" w:sz="0" w:space="0" w:color="auto"/>
            <w:right w:val="none" w:sz="0" w:space="0" w:color="auto"/>
          </w:divBdr>
        </w:div>
        <w:div w:id="1291476699">
          <w:marLeft w:val="480"/>
          <w:marRight w:val="0"/>
          <w:marTop w:val="0"/>
          <w:marBottom w:val="0"/>
          <w:divBdr>
            <w:top w:val="none" w:sz="0" w:space="0" w:color="auto"/>
            <w:left w:val="none" w:sz="0" w:space="0" w:color="auto"/>
            <w:bottom w:val="none" w:sz="0" w:space="0" w:color="auto"/>
            <w:right w:val="none" w:sz="0" w:space="0" w:color="auto"/>
          </w:divBdr>
        </w:div>
        <w:div w:id="667296772">
          <w:marLeft w:val="480"/>
          <w:marRight w:val="0"/>
          <w:marTop w:val="0"/>
          <w:marBottom w:val="0"/>
          <w:divBdr>
            <w:top w:val="none" w:sz="0" w:space="0" w:color="auto"/>
            <w:left w:val="none" w:sz="0" w:space="0" w:color="auto"/>
            <w:bottom w:val="none" w:sz="0" w:space="0" w:color="auto"/>
            <w:right w:val="none" w:sz="0" w:space="0" w:color="auto"/>
          </w:divBdr>
        </w:div>
        <w:div w:id="1003438218">
          <w:marLeft w:val="480"/>
          <w:marRight w:val="0"/>
          <w:marTop w:val="0"/>
          <w:marBottom w:val="0"/>
          <w:divBdr>
            <w:top w:val="none" w:sz="0" w:space="0" w:color="auto"/>
            <w:left w:val="none" w:sz="0" w:space="0" w:color="auto"/>
            <w:bottom w:val="none" w:sz="0" w:space="0" w:color="auto"/>
            <w:right w:val="none" w:sz="0" w:space="0" w:color="auto"/>
          </w:divBdr>
        </w:div>
        <w:div w:id="398672138">
          <w:marLeft w:val="480"/>
          <w:marRight w:val="0"/>
          <w:marTop w:val="0"/>
          <w:marBottom w:val="0"/>
          <w:divBdr>
            <w:top w:val="none" w:sz="0" w:space="0" w:color="auto"/>
            <w:left w:val="none" w:sz="0" w:space="0" w:color="auto"/>
            <w:bottom w:val="none" w:sz="0" w:space="0" w:color="auto"/>
            <w:right w:val="none" w:sz="0" w:space="0" w:color="auto"/>
          </w:divBdr>
        </w:div>
        <w:div w:id="697244180">
          <w:marLeft w:val="480"/>
          <w:marRight w:val="0"/>
          <w:marTop w:val="0"/>
          <w:marBottom w:val="0"/>
          <w:divBdr>
            <w:top w:val="none" w:sz="0" w:space="0" w:color="auto"/>
            <w:left w:val="none" w:sz="0" w:space="0" w:color="auto"/>
            <w:bottom w:val="none" w:sz="0" w:space="0" w:color="auto"/>
            <w:right w:val="none" w:sz="0" w:space="0" w:color="auto"/>
          </w:divBdr>
        </w:div>
        <w:div w:id="96485690">
          <w:marLeft w:val="480"/>
          <w:marRight w:val="0"/>
          <w:marTop w:val="0"/>
          <w:marBottom w:val="0"/>
          <w:divBdr>
            <w:top w:val="none" w:sz="0" w:space="0" w:color="auto"/>
            <w:left w:val="none" w:sz="0" w:space="0" w:color="auto"/>
            <w:bottom w:val="none" w:sz="0" w:space="0" w:color="auto"/>
            <w:right w:val="none" w:sz="0" w:space="0" w:color="auto"/>
          </w:divBdr>
        </w:div>
        <w:div w:id="1806728488">
          <w:marLeft w:val="480"/>
          <w:marRight w:val="0"/>
          <w:marTop w:val="0"/>
          <w:marBottom w:val="0"/>
          <w:divBdr>
            <w:top w:val="none" w:sz="0" w:space="0" w:color="auto"/>
            <w:left w:val="none" w:sz="0" w:space="0" w:color="auto"/>
            <w:bottom w:val="none" w:sz="0" w:space="0" w:color="auto"/>
            <w:right w:val="none" w:sz="0" w:space="0" w:color="auto"/>
          </w:divBdr>
        </w:div>
        <w:div w:id="398329864">
          <w:marLeft w:val="480"/>
          <w:marRight w:val="0"/>
          <w:marTop w:val="0"/>
          <w:marBottom w:val="0"/>
          <w:divBdr>
            <w:top w:val="none" w:sz="0" w:space="0" w:color="auto"/>
            <w:left w:val="none" w:sz="0" w:space="0" w:color="auto"/>
            <w:bottom w:val="none" w:sz="0" w:space="0" w:color="auto"/>
            <w:right w:val="none" w:sz="0" w:space="0" w:color="auto"/>
          </w:divBdr>
        </w:div>
        <w:div w:id="759569516">
          <w:marLeft w:val="480"/>
          <w:marRight w:val="0"/>
          <w:marTop w:val="0"/>
          <w:marBottom w:val="0"/>
          <w:divBdr>
            <w:top w:val="none" w:sz="0" w:space="0" w:color="auto"/>
            <w:left w:val="none" w:sz="0" w:space="0" w:color="auto"/>
            <w:bottom w:val="none" w:sz="0" w:space="0" w:color="auto"/>
            <w:right w:val="none" w:sz="0" w:space="0" w:color="auto"/>
          </w:divBdr>
        </w:div>
      </w:divsChild>
    </w:div>
    <w:div w:id="1788547755">
      <w:bodyDiv w:val="1"/>
      <w:marLeft w:val="0"/>
      <w:marRight w:val="0"/>
      <w:marTop w:val="0"/>
      <w:marBottom w:val="0"/>
      <w:divBdr>
        <w:top w:val="none" w:sz="0" w:space="0" w:color="auto"/>
        <w:left w:val="none" w:sz="0" w:space="0" w:color="auto"/>
        <w:bottom w:val="none" w:sz="0" w:space="0" w:color="auto"/>
        <w:right w:val="none" w:sz="0" w:space="0" w:color="auto"/>
      </w:divBdr>
    </w:div>
    <w:div w:id="1792623830">
      <w:bodyDiv w:val="1"/>
      <w:marLeft w:val="0"/>
      <w:marRight w:val="0"/>
      <w:marTop w:val="0"/>
      <w:marBottom w:val="0"/>
      <w:divBdr>
        <w:top w:val="none" w:sz="0" w:space="0" w:color="auto"/>
        <w:left w:val="none" w:sz="0" w:space="0" w:color="auto"/>
        <w:bottom w:val="none" w:sz="0" w:space="0" w:color="auto"/>
        <w:right w:val="none" w:sz="0" w:space="0" w:color="auto"/>
      </w:divBdr>
      <w:divsChild>
        <w:div w:id="1308902553">
          <w:marLeft w:val="480"/>
          <w:marRight w:val="0"/>
          <w:marTop w:val="0"/>
          <w:marBottom w:val="0"/>
          <w:divBdr>
            <w:top w:val="none" w:sz="0" w:space="0" w:color="auto"/>
            <w:left w:val="none" w:sz="0" w:space="0" w:color="auto"/>
            <w:bottom w:val="none" w:sz="0" w:space="0" w:color="auto"/>
            <w:right w:val="none" w:sz="0" w:space="0" w:color="auto"/>
          </w:divBdr>
        </w:div>
        <w:div w:id="1245185978">
          <w:marLeft w:val="480"/>
          <w:marRight w:val="0"/>
          <w:marTop w:val="0"/>
          <w:marBottom w:val="0"/>
          <w:divBdr>
            <w:top w:val="none" w:sz="0" w:space="0" w:color="auto"/>
            <w:left w:val="none" w:sz="0" w:space="0" w:color="auto"/>
            <w:bottom w:val="none" w:sz="0" w:space="0" w:color="auto"/>
            <w:right w:val="none" w:sz="0" w:space="0" w:color="auto"/>
          </w:divBdr>
        </w:div>
        <w:div w:id="1921014554">
          <w:marLeft w:val="480"/>
          <w:marRight w:val="0"/>
          <w:marTop w:val="0"/>
          <w:marBottom w:val="0"/>
          <w:divBdr>
            <w:top w:val="none" w:sz="0" w:space="0" w:color="auto"/>
            <w:left w:val="none" w:sz="0" w:space="0" w:color="auto"/>
            <w:bottom w:val="none" w:sz="0" w:space="0" w:color="auto"/>
            <w:right w:val="none" w:sz="0" w:space="0" w:color="auto"/>
          </w:divBdr>
        </w:div>
        <w:div w:id="231353377">
          <w:marLeft w:val="480"/>
          <w:marRight w:val="0"/>
          <w:marTop w:val="0"/>
          <w:marBottom w:val="0"/>
          <w:divBdr>
            <w:top w:val="none" w:sz="0" w:space="0" w:color="auto"/>
            <w:left w:val="none" w:sz="0" w:space="0" w:color="auto"/>
            <w:bottom w:val="none" w:sz="0" w:space="0" w:color="auto"/>
            <w:right w:val="none" w:sz="0" w:space="0" w:color="auto"/>
          </w:divBdr>
        </w:div>
        <w:div w:id="172036228">
          <w:marLeft w:val="480"/>
          <w:marRight w:val="0"/>
          <w:marTop w:val="0"/>
          <w:marBottom w:val="0"/>
          <w:divBdr>
            <w:top w:val="none" w:sz="0" w:space="0" w:color="auto"/>
            <w:left w:val="none" w:sz="0" w:space="0" w:color="auto"/>
            <w:bottom w:val="none" w:sz="0" w:space="0" w:color="auto"/>
            <w:right w:val="none" w:sz="0" w:space="0" w:color="auto"/>
          </w:divBdr>
        </w:div>
        <w:div w:id="595209305">
          <w:marLeft w:val="480"/>
          <w:marRight w:val="0"/>
          <w:marTop w:val="0"/>
          <w:marBottom w:val="0"/>
          <w:divBdr>
            <w:top w:val="none" w:sz="0" w:space="0" w:color="auto"/>
            <w:left w:val="none" w:sz="0" w:space="0" w:color="auto"/>
            <w:bottom w:val="none" w:sz="0" w:space="0" w:color="auto"/>
            <w:right w:val="none" w:sz="0" w:space="0" w:color="auto"/>
          </w:divBdr>
        </w:div>
        <w:div w:id="1922254076">
          <w:marLeft w:val="480"/>
          <w:marRight w:val="0"/>
          <w:marTop w:val="0"/>
          <w:marBottom w:val="0"/>
          <w:divBdr>
            <w:top w:val="none" w:sz="0" w:space="0" w:color="auto"/>
            <w:left w:val="none" w:sz="0" w:space="0" w:color="auto"/>
            <w:bottom w:val="none" w:sz="0" w:space="0" w:color="auto"/>
            <w:right w:val="none" w:sz="0" w:space="0" w:color="auto"/>
          </w:divBdr>
        </w:div>
        <w:div w:id="615528454">
          <w:marLeft w:val="480"/>
          <w:marRight w:val="0"/>
          <w:marTop w:val="0"/>
          <w:marBottom w:val="0"/>
          <w:divBdr>
            <w:top w:val="none" w:sz="0" w:space="0" w:color="auto"/>
            <w:left w:val="none" w:sz="0" w:space="0" w:color="auto"/>
            <w:bottom w:val="none" w:sz="0" w:space="0" w:color="auto"/>
            <w:right w:val="none" w:sz="0" w:space="0" w:color="auto"/>
          </w:divBdr>
        </w:div>
        <w:div w:id="1292593224">
          <w:marLeft w:val="480"/>
          <w:marRight w:val="0"/>
          <w:marTop w:val="0"/>
          <w:marBottom w:val="0"/>
          <w:divBdr>
            <w:top w:val="none" w:sz="0" w:space="0" w:color="auto"/>
            <w:left w:val="none" w:sz="0" w:space="0" w:color="auto"/>
            <w:bottom w:val="none" w:sz="0" w:space="0" w:color="auto"/>
            <w:right w:val="none" w:sz="0" w:space="0" w:color="auto"/>
          </w:divBdr>
        </w:div>
        <w:div w:id="1008144526">
          <w:marLeft w:val="480"/>
          <w:marRight w:val="0"/>
          <w:marTop w:val="0"/>
          <w:marBottom w:val="0"/>
          <w:divBdr>
            <w:top w:val="none" w:sz="0" w:space="0" w:color="auto"/>
            <w:left w:val="none" w:sz="0" w:space="0" w:color="auto"/>
            <w:bottom w:val="none" w:sz="0" w:space="0" w:color="auto"/>
            <w:right w:val="none" w:sz="0" w:space="0" w:color="auto"/>
          </w:divBdr>
        </w:div>
        <w:div w:id="585384005">
          <w:marLeft w:val="480"/>
          <w:marRight w:val="0"/>
          <w:marTop w:val="0"/>
          <w:marBottom w:val="0"/>
          <w:divBdr>
            <w:top w:val="none" w:sz="0" w:space="0" w:color="auto"/>
            <w:left w:val="none" w:sz="0" w:space="0" w:color="auto"/>
            <w:bottom w:val="none" w:sz="0" w:space="0" w:color="auto"/>
            <w:right w:val="none" w:sz="0" w:space="0" w:color="auto"/>
          </w:divBdr>
        </w:div>
        <w:div w:id="771779754">
          <w:marLeft w:val="480"/>
          <w:marRight w:val="0"/>
          <w:marTop w:val="0"/>
          <w:marBottom w:val="0"/>
          <w:divBdr>
            <w:top w:val="none" w:sz="0" w:space="0" w:color="auto"/>
            <w:left w:val="none" w:sz="0" w:space="0" w:color="auto"/>
            <w:bottom w:val="none" w:sz="0" w:space="0" w:color="auto"/>
            <w:right w:val="none" w:sz="0" w:space="0" w:color="auto"/>
          </w:divBdr>
        </w:div>
        <w:div w:id="1722244486">
          <w:marLeft w:val="480"/>
          <w:marRight w:val="0"/>
          <w:marTop w:val="0"/>
          <w:marBottom w:val="0"/>
          <w:divBdr>
            <w:top w:val="none" w:sz="0" w:space="0" w:color="auto"/>
            <w:left w:val="none" w:sz="0" w:space="0" w:color="auto"/>
            <w:bottom w:val="none" w:sz="0" w:space="0" w:color="auto"/>
            <w:right w:val="none" w:sz="0" w:space="0" w:color="auto"/>
          </w:divBdr>
        </w:div>
        <w:div w:id="223301090">
          <w:marLeft w:val="480"/>
          <w:marRight w:val="0"/>
          <w:marTop w:val="0"/>
          <w:marBottom w:val="0"/>
          <w:divBdr>
            <w:top w:val="none" w:sz="0" w:space="0" w:color="auto"/>
            <w:left w:val="none" w:sz="0" w:space="0" w:color="auto"/>
            <w:bottom w:val="none" w:sz="0" w:space="0" w:color="auto"/>
            <w:right w:val="none" w:sz="0" w:space="0" w:color="auto"/>
          </w:divBdr>
        </w:div>
        <w:div w:id="1858538">
          <w:marLeft w:val="480"/>
          <w:marRight w:val="0"/>
          <w:marTop w:val="0"/>
          <w:marBottom w:val="0"/>
          <w:divBdr>
            <w:top w:val="none" w:sz="0" w:space="0" w:color="auto"/>
            <w:left w:val="none" w:sz="0" w:space="0" w:color="auto"/>
            <w:bottom w:val="none" w:sz="0" w:space="0" w:color="auto"/>
            <w:right w:val="none" w:sz="0" w:space="0" w:color="auto"/>
          </w:divBdr>
        </w:div>
        <w:div w:id="1374111543">
          <w:marLeft w:val="480"/>
          <w:marRight w:val="0"/>
          <w:marTop w:val="0"/>
          <w:marBottom w:val="0"/>
          <w:divBdr>
            <w:top w:val="none" w:sz="0" w:space="0" w:color="auto"/>
            <w:left w:val="none" w:sz="0" w:space="0" w:color="auto"/>
            <w:bottom w:val="none" w:sz="0" w:space="0" w:color="auto"/>
            <w:right w:val="none" w:sz="0" w:space="0" w:color="auto"/>
          </w:divBdr>
        </w:div>
        <w:div w:id="557975350">
          <w:marLeft w:val="480"/>
          <w:marRight w:val="0"/>
          <w:marTop w:val="0"/>
          <w:marBottom w:val="0"/>
          <w:divBdr>
            <w:top w:val="none" w:sz="0" w:space="0" w:color="auto"/>
            <w:left w:val="none" w:sz="0" w:space="0" w:color="auto"/>
            <w:bottom w:val="none" w:sz="0" w:space="0" w:color="auto"/>
            <w:right w:val="none" w:sz="0" w:space="0" w:color="auto"/>
          </w:divBdr>
        </w:div>
        <w:div w:id="835997305">
          <w:marLeft w:val="480"/>
          <w:marRight w:val="0"/>
          <w:marTop w:val="0"/>
          <w:marBottom w:val="0"/>
          <w:divBdr>
            <w:top w:val="none" w:sz="0" w:space="0" w:color="auto"/>
            <w:left w:val="none" w:sz="0" w:space="0" w:color="auto"/>
            <w:bottom w:val="none" w:sz="0" w:space="0" w:color="auto"/>
            <w:right w:val="none" w:sz="0" w:space="0" w:color="auto"/>
          </w:divBdr>
        </w:div>
        <w:div w:id="625626189">
          <w:marLeft w:val="480"/>
          <w:marRight w:val="0"/>
          <w:marTop w:val="0"/>
          <w:marBottom w:val="0"/>
          <w:divBdr>
            <w:top w:val="none" w:sz="0" w:space="0" w:color="auto"/>
            <w:left w:val="none" w:sz="0" w:space="0" w:color="auto"/>
            <w:bottom w:val="none" w:sz="0" w:space="0" w:color="auto"/>
            <w:right w:val="none" w:sz="0" w:space="0" w:color="auto"/>
          </w:divBdr>
        </w:div>
        <w:div w:id="909845988">
          <w:marLeft w:val="480"/>
          <w:marRight w:val="0"/>
          <w:marTop w:val="0"/>
          <w:marBottom w:val="0"/>
          <w:divBdr>
            <w:top w:val="none" w:sz="0" w:space="0" w:color="auto"/>
            <w:left w:val="none" w:sz="0" w:space="0" w:color="auto"/>
            <w:bottom w:val="none" w:sz="0" w:space="0" w:color="auto"/>
            <w:right w:val="none" w:sz="0" w:space="0" w:color="auto"/>
          </w:divBdr>
        </w:div>
        <w:div w:id="888417351">
          <w:marLeft w:val="480"/>
          <w:marRight w:val="0"/>
          <w:marTop w:val="0"/>
          <w:marBottom w:val="0"/>
          <w:divBdr>
            <w:top w:val="none" w:sz="0" w:space="0" w:color="auto"/>
            <w:left w:val="none" w:sz="0" w:space="0" w:color="auto"/>
            <w:bottom w:val="none" w:sz="0" w:space="0" w:color="auto"/>
            <w:right w:val="none" w:sz="0" w:space="0" w:color="auto"/>
          </w:divBdr>
        </w:div>
        <w:div w:id="580144591">
          <w:marLeft w:val="480"/>
          <w:marRight w:val="0"/>
          <w:marTop w:val="0"/>
          <w:marBottom w:val="0"/>
          <w:divBdr>
            <w:top w:val="none" w:sz="0" w:space="0" w:color="auto"/>
            <w:left w:val="none" w:sz="0" w:space="0" w:color="auto"/>
            <w:bottom w:val="none" w:sz="0" w:space="0" w:color="auto"/>
            <w:right w:val="none" w:sz="0" w:space="0" w:color="auto"/>
          </w:divBdr>
        </w:div>
        <w:div w:id="704521631">
          <w:marLeft w:val="480"/>
          <w:marRight w:val="0"/>
          <w:marTop w:val="0"/>
          <w:marBottom w:val="0"/>
          <w:divBdr>
            <w:top w:val="none" w:sz="0" w:space="0" w:color="auto"/>
            <w:left w:val="none" w:sz="0" w:space="0" w:color="auto"/>
            <w:bottom w:val="none" w:sz="0" w:space="0" w:color="auto"/>
            <w:right w:val="none" w:sz="0" w:space="0" w:color="auto"/>
          </w:divBdr>
        </w:div>
        <w:div w:id="1391072611">
          <w:marLeft w:val="480"/>
          <w:marRight w:val="0"/>
          <w:marTop w:val="0"/>
          <w:marBottom w:val="0"/>
          <w:divBdr>
            <w:top w:val="none" w:sz="0" w:space="0" w:color="auto"/>
            <w:left w:val="none" w:sz="0" w:space="0" w:color="auto"/>
            <w:bottom w:val="none" w:sz="0" w:space="0" w:color="auto"/>
            <w:right w:val="none" w:sz="0" w:space="0" w:color="auto"/>
          </w:divBdr>
        </w:div>
        <w:div w:id="183136895">
          <w:marLeft w:val="480"/>
          <w:marRight w:val="0"/>
          <w:marTop w:val="0"/>
          <w:marBottom w:val="0"/>
          <w:divBdr>
            <w:top w:val="none" w:sz="0" w:space="0" w:color="auto"/>
            <w:left w:val="none" w:sz="0" w:space="0" w:color="auto"/>
            <w:bottom w:val="none" w:sz="0" w:space="0" w:color="auto"/>
            <w:right w:val="none" w:sz="0" w:space="0" w:color="auto"/>
          </w:divBdr>
        </w:div>
        <w:div w:id="194200090">
          <w:marLeft w:val="480"/>
          <w:marRight w:val="0"/>
          <w:marTop w:val="0"/>
          <w:marBottom w:val="0"/>
          <w:divBdr>
            <w:top w:val="none" w:sz="0" w:space="0" w:color="auto"/>
            <w:left w:val="none" w:sz="0" w:space="0" w:color="auto"/>
            <w:bottom w:val="none" w:sz="0" w:space="0" w:color="auto"/>
            <w:right w:val="none" w:sz="0" w:space="0" w:color="auto"/>
          </w:divBdr>
        </w:div>
        <w:div w:id="1961833987">
          <w:marLeft w:val="480"/>
          <w:marRight w:val="0"/>
          <w:marTop w:val="0"/>
          <w:marBottom w:val="0"/>
          <w:divBdr>
            <w:top w:val="none" w:sz="0" w:space="0" w:color="auto"/>
            <w:left w:val="none" w:sz="0" w:space="0" w:color="auto"/>
            <w:bottom w:val="none" w:sz="0" w:space="0" w:color="auto"/>
            <w:right w:val="none" w:sz="0" w:space="0" w:color="auto"/>
          </w:divBdr>
        </w:div>
        <w:div w:id="958951562">
          <w:marLeft w:val="480"/>
          <w:marRight w:val="0"/>
          <w:marTop w:val="0"/>
          <w:marBottom w:val="0"/>
          <w:divBdr>
            <w:top w:val="none" w:sz="0" w:space="0" w:color="auto"/>
            <w:left w:val="none" w:sz="0" w:space="0" w:color="auto"/>
            <w:bottom w:val="none" w:sz="0" w:space="0" w:color="auto"/>
            <w:right w:val="none" w:sz="0" w:space="0" w:color="auto"/>
          </w:divBdr>
        </w:div>
        <w:div w:id="90710745">
          <w:marLeft w:val="480"/>
          <w:marRight w:val="0"/>
          <w:marTop w:val="0"/>
          <w:marBottom w:val="0"/>
          <w:divBdr>
            <w:top w:val="none" w:sz="0" w:space="0" w:color="auto"/>
            <w:left w:val="none" w:sz="0" w:space="0" w:color="auto"/>
            <w:bottom w:val="none" w:sz="0" w:space="0" w:color="auto"/>
            <w:right w:val="none" w:sz="0" w:space="0" w:color="auto"/>
          </w:divBdr>
        </w:div>
        <w:div w:id="1715613418">
          <w:marLeft w:val="480"/>
          <w:marRight w:val="0"/>
          <w:marTop w:val="0"/>
          <w:marBottom w:val="0"/>
          <w:divBdr>
            <w:top w:val="none" w:sz="0" w:space="0" w:color="auto"/>
            <w:left w:val="none" w:sz="0" w:space="0" w:color="auto"/>
            <w:bottom w:val="none" w:sz="0" w:space="0" w:color="auto"/>
            <w:right w:val="none" w:sz="0" w:space="0" w:color="auto"/>
          </w:divBdr>
        </w:div>
        <w:div w:id="1396514951">
          <w:marLeft w:val="480"/>
          <w:marRight w:val="0"/>
          <w:marTop w:val="0"/>
          <w:marBottom w:val="0"/>
          <w:divBdr>
            <w:top w:val="none" w:sz="0" w:space="0" w:color="auto"/>
            <w:left w:val="none" w:sz="0" w:space="0" w:color="auto"/>
            <w:bottom w:val="none" w:sz="0" w:space="0" w:color="auto"/>
            <w:right w:val="none" w:sz="0" w:space="0" w:color="auto"/>
          </w:divBdr>
        </w:div>
        <w:div w:id="1524592593">
          <w:marLeft w:val="480"/>
          <w:marRight w:val="0"/>
          <w:marTop w:val="0"/>
          <w:marBottom w:val="0"/>
          <w:divBdr>
            <w:top w:val="none" w:sz="0" w:space="0" w:color="auto"/>
            <w:left w:val="none" w:sz="0" w:space="0" w:color="auto"/>
            <w:bottom w:val="none" w:sz="0" w:space="0" w:color="auto"/>
            <w:right w:val="none" w:sz="0" w:space="0" w:color="auto"/>
          </w:divBdr>
        </w:div>
        <w:div w:id="1196115435">
          <w:marLeft w:val="480"/>
          <w:marRight w:val="0"/>
          <w:marTop w:val="0"/>
          <w:marBottom w:val="0"/>
          <w:divBdr>
            <w:top w:val="none" w:sz="0" w:space="0" w:color="auto"/>
            <w:left w:val="none" w:sz="0" w:space="0" w:color="auto"/>
            <w:bottom w:val="none" w:sz="0" w:space="0" w:color="auto"/>
            <w:right w:val="none" w:sz="0" w:space="0" w:color="auto"/>
          </w:divBdr>
        </w:div>
        <w:div w:id="1436945349">
          <w:marLeft w:val="480"/>
          <w:marRight w:val="0"/>
          <w:marTop w:val="0"/>
          <w:marBottom w:val="0"/>
          <w:divBdr>
            <w:top w:val="none" w:sz="0" w:space="0" w:color="auto"/>
            <w:left w:val="none" w:sz="0" w:space="0" w:color="auto"/>
            <w:bottom w:val="none" w:sz="0" w:space="0" w:color="auto"/>
            <w:right w:val="none" w:sz="0" w:space="0" w:color="auto"/>
          </w:divBdr>
        </w:div>
        <w:div w:id="185604364">
          <w:marLeft w:val="480"/>
          <w:marRight w:val="0"/>
          <w:marTop w:val="0"/>
          <w:marBottom w:val="0"/>
          <w:divBdr>
            <w:top w:val="none" w:sz="0" w:space="0" w:color="auto"/>
            <w:left w:val="none" w:sz="0" w:space="0" w:color="auto"/>
            <w:bottom w:val="none" w:sz="0" w:space="0" w:color="auto"/>
            <w:right w:val="none" w:sz="0" w:space="0" w:color="auto"/>
          </w:divBdr>
        </w:div>
      </w:divsChild>
    </w:div>
    <w:div w:id="1793750015">
      <w:bodyDiv w:val="1"/>
      <w:marLeft w:val="0"/>
      <w:marRight w:val="0"/>
      <w:marTop w:val="0"/>
      <w:marBottom w:val="0"/>
      <w:divBdr>
        <w:top w:val="none" w:sz="0" w:space="0" w:color="auto"/>
        <w:left w:val="none" w:sz="0" w:space="0" w:color="auto"/>
        <w:bottom w:val="none" w:sz="0" w:space="0" w:color="auto"/>
        <w:right w:val="none" w:sz="0" w:space="0" w:color="auto"/>
      </w:divBdr>
      <w:divsChild>
        <w:div w:id="1250700200">
          <w:marLeft w:val="480"/>
          <w:marRight w:val="0"/>
          <w:marTop w:val="0"/>
          <w:marBottom w:val="0"/>
          <w:divBdr>
            <w:top w:val="none" w:sz="0" w:space="0" w:color="auto"/>
            <w:left w:val="none" w:sz="0" w:space="0" w:color="auto"/>
            <w:bottom w:val="none" w:sz="0" w:space="0" w:color="auto"/>
            <w:right w:val="none" w:sz="0" w:space="0" w:color="auto"/>
          </w:divBdr>
        </w:div>
        <w:div w:id="1486319009">
          <w:marLeft w:val="480"/>
          <w:marRight w:val="0"/>
          <w:marTop w:val="0"/>
          <w:marBottom w:val="0"/>
          <w:divBdr>
            <w:top w:val="none" w:sz="0" w:space="0" w:color="auto"/>
            <w:left w:val="none" w:sz="0" w:space="0" w:color="auto"/>
            <w:bottom w:val="none" w:sz="0" w:space="0" w:color="auto"/>
            <w:right w:val="none" w:sz="0" w:space="0" w:color="auto"/>
          </w:divBdr>
        </w:div>
      </w:divsChild>
    </w:div>
    <w:div w:id="1793792501">
      <w:bodyDiv w:val="1"/>
      <w:marLeft w:val="0"/>
      <w:marRight w:val="0"/>
      <w:marTop w:val="0"/>
      <w:marBottom w:val="0"/>
      <w:divBdr>
        <w:top w:val="none" w:sz="0" w:space="0" w:color="auto"/>
        <w:left w:val="none" w:sz="0" w:space="0" w:color="auto"/>
        <w:bottom w:val="none" w:sz="0" w:space="0" w:color="auto"/>
        <w:right w:val="none" w:sz="0" w:space="0" w:color="auto"/>
      </w:divBdr>
    </w:div>
    <w:div w:id="1797479001">
      <w:bodyDiv w:val="1"/>
      <w:marLeft w:val="0"/>
      <w:marRight w:val="0"/>
      <w:marTop w:val="0"/>
      <w:marBottom w:val="0"/>
      <w:divBdr>
        <w:top w:val="none" w:sz="0" w:space="0" w:color="auto"/>
        <w:left w:val="none" w:sz="0" w:space="0" w:color="auto"/>
        <w:bottom w:val="none" w:sz="0" w:space="0" w:color="auto"/>
        <w:right w:val="none" w:sz="0" w:space="0" w:color="auto"/>
      </w:divBdr>
    </w:div>
    <w:div w:id="1797485190">
      <w:bodyDiv w:val="1"/>
      <w:marLeft w:val="0"/>
      <w:marRight w:val="0"/>
      <w:marTop w:val="0"/>
      <w:marBottom w:val="0"/>
      <w:divBdr>
        <w:top w:val="none" w:sz="0" w:space="0" w:color="auto"/>
        <w:left w:val="none" w:sz="0" w:space="0" w:color="auto"/>
        <w:bottom w:val="none" w:sz="0" w:space="0" w:color="auto"/>
        <w:right w:val="none" w:sz="0" w:space="0" w:color="auto"/>
      </w:divBdr>
      <w:divsChild>
        <w:div w:id="861552775">
          <w:marLeft w:val="480"/>
          <w:marRight w:val="0"/>
          <w:marTop w:val="0"/>
          <w:marBottom w:val="0"/>
          <w:divBdr>
            <w:top w:val="none" w:sz="0" w:space="0" w:color="auto"/>
            <w:left w:val="none" w:sz="0" w:space="0" w:color="auto"/>
            <w:bottom w:val="none" w:sz="0" w:space="0" w:color="auto"/>
            <w:right w:val="none" w:sz="0" w:space="0" w:color="auto"/>
          </w:divBdr>
        </w:div>
        <w:div w:id="526217438">
          <w:marLeft w:val="480"/>
          <w:marRight w:val="0"/>
          <w:marTop w:val="0"/>
          <w:marBottom w:val="0"/>
          <w:divBdr>
            <w:top w:val="none" w:sz="0" w:space="0" w:color="auto"/>
            <w:left w:val="none" w:sz="0" w:space="0" w:color="auto"/>
            <w:bottom w:val="none" w:sz="0" w:space="0" w:color="auto"/>
            <w:right w:val="none" w:sz="0" w:space="0" w:color="auto"/>
          </w:divBdr>
        </w:div>
        <w:div w:id="585040527">
          <w:marLeft w:val="480"/>
          <w:marRight w:val="0"/>
          <w:marTop w:val="0"/>
          <w:marBottom w:val="0"/>
          <w:divBdr>
            <w:top w:val="none" w:sz="0" w:space="0" w:color="auto"/>
            <w:left w:val="none" w:sz="0" w:space="0" w:color="auto"/>
            <w:bottom w:val="none" w:sz="0" w:space="0" w:color="auto"/>
            <w:right w:val="none" w:sz="0" w:space="0" w:color="auto"/>
          </w:divBdr>
        </w:div>
        <w:div w:id="1044331181">
          <w:marLeft w:val="480"/>
          <w:marRight w:val="0"/>
          <w:marTop w:val="0"/>
          <w:marBottom w:val="0"/>
          <w:divBdr>
            <w:top w:val="none" w:sz="0" w:space="0" w:color="auto"/>
            <w:left w:val="none" w:sz="0" w:space="0" w:color="auto"/>
            <w:bottom w:val="none" w:sz="0" w:space="0" w:color="auto"/>
            <w:right w:val="none" w:sz="0" w:space="0" w:color="auto"/>
          </w:divBdr>
        </w:div>
        <w:div w:id="718477787">
          <w:marLeft w:val="480"/>
          <w:marRight w:val="0"/>
          <w:marTop w:val="0"/>
          <w:marBottom w:val="0"/>
          <w:divBdr>
            <w:top w:val="none" w:sz="0" w:space="0" w:color="auto"/>
            <w:left w:val="none" w:sz="0" w:space="0" w:color="auto"/>
            <w:bottom w:val="none" w:sz="0" w:space="0" w:color="auto"/>
            <w:right w:val="none" w:sz="0" w:space="0" w:color="auto"/>
          </w:divBdr>
        </w:div>
        <w:div w:id="38943624">
          <w:marLeft w:val="480"/>
          <w:marRight w:val="0"/>
          <w:marTop w:val="0"/>
          <w:marBottom w:val="0"/>
          <w:divBdr>
            <w:top w:val="none" w:sz="0" w:space="0" w:color="auto"/>
            <w:left w:val="none" w:sz="0" w:space="0" w:color="auto"/>
            <w:bottom w:val="none" w:sz="0" w:space="0" w:color="auto"/>
            <w:right w:val="none" w:sz="0" w:space="0" w:color="auto"/>
          </w:divBdr>
        </w:div>
        <w:div w:id="2086488161">
          <w:marLeft w:val="480"/>
          <w:marRight w:val="0"/>
          <w:marTop w:val="0"/>
          <w:marBottom w:val="0"/>
          <w:divBdr>
            <w:top w:val="none" w:sz="0" w:space="0" w:color="auto"/>
            <w:left w:val="none" w:sz="0" w:space="0" w:color="auto"/>
            <w:bottom w:val="none" w:sz="0" w:space="0" w:color="auto"/>
            <w:right w:val="none" w:sz="0" w:space="0" w:color="auto"/>
          </w:divBdr>
        </w:div>
        <w:div w:id="1515418668">
          <w:marLeft w:val="480"/>
          <w:marRight w:val="0"/>
          <w:marTop w:val="0"/>
          <w:marBottom w:val="0"/>
          <w:divBdr>
            <w:top w:val="none" w:sz="0" w:space="0" w:color="auto"/>
            <w:left w:val="none" w:sz="0" w:space="0" w:color="auto"/>
            <w:bottom w:val="none" w:sz="0" w:space="0" w:color="auto"/>
            <w:right w:val="none" w:sz="0" w:space="0" w:color="auto"/>
          </w:divBdr>
        </w:div>
        <w:div w:id="1710255581">
          <w:marLeft w:val="480"/>
          <w:marRight w:val="0"/>
          <w:marTop w:val="0"/>
          <w:marBottom w:val="0"/>
          <w:divBdr>
            <w:top w:val="none" w:sz="0" w:space="0" w:color="auto"/>
            <w:left w:val="none" w:sz="0" w:space="0" w:color="auto"/>
            <w:bottom w:val="none" w:sz="0" w:space="0" w:color="auto"/>
            <w:right w:val="none" w:sz="0" w:space="0" w:color="auto"/>
          </w:divBdr>
        </w:div>
        <w:div w:id="1718048698">
          <w:marLeft w:val="480"/>
          <w:marRight w:val="0"/>
          <w:marTop w:val="0"/>
          <w:marBottom w:val="0"/>
          <w:divBdr>
            <w:top w:val="none" w:sz="0" w:space="0" w:color="auto"/>
            <w:left w:val="none" w:sz="0" w:space="0" w:color="auto"/>
            <w:bottom w:val="none" w:sz="0" w:space="0" w:color="auto"/>
            <w:right w:val="none" w:sz="0" w:space="0" w:color="auto"/>
          </w:divBdr>
        </w:div>
        <w:div w:id="333456298">
          <w:marLeft w:val="480"/>
          <w:marRight w:val="0"/>
          <w:marTop w:val="0"/>
          <w:marBottom w:val="0"/>
          <w:divBdr>
            <w:top w:val="none" w:sz="0" w:space="0" w:color="auto"/>
            <w:left w:val="none" w:sz="0" w:space="0" w:color="auto"/>
            <w:bottom w:val="none" w:sz="0" w:space="0" w:color="auto"/>
            <w:right w:val="none" w:sz="0" w:space="0" w:color="auto"/>
          </w:divBdr>
        </w:div>
        <w:div w:id="967586307">
          <w:marLeft w:val="480"/>
          <w:marRight w:val="0"/>
          <w:marTop w:val="0"/>
          <w:marBottom w:val="0"/>
          <w:divBdr>
            <w:top w:val="none" w:sz="0" w:space="0" w:color="auto"/>
            <w:left w:val="none" w:sz="0" w:space="0" w:color="auto"/>
            <w:bottom w:val="none" w:sz="0" w:space="0" w:color="auto"/>
            <w:right w:val="none" w:sz="0" w:space="0" w:color="auto"/>
          </w:divBdr>
        </w:div>
        <w:div w:id="972712088">
          <w:marLeft w:val="480"/>
          <w:marRight w:val="0"/>
          <w:marTop w:val="0"/>
          <w:marBottom w:val="0"/>
          <w:divBdr>
            <w:top w:val="none" w:sz="0" w:space="0" w:color="auto"/>
            <w:left w:val="none" w:sz="0" w:space="0" w:color="auto"/>
            <w:bottom w:val="none" w:sz="0" w:space="0" w:color="auto"/>
            <w:right w:val="none" w:sz="0" w:space="0" w:color="auto"/>
          </w:divBdr>
        </w:div>
        <w:div w:id="1032728867">
          <w:marLeft w:val="480"/>
          <w:marRight w:val="0"/>
          <w:marTop w:val="0"/>
          <w:marBottom w:val="0"/>
          <w:divBdr>
            <w:top w:val="none" w:sz="0" w:space="0" w:color="auto"/>
            <w:left w:val="none" w:sz="0" w:space="0" w:color="auto"/>
            <w:bottom w:val="none" w:sz="0" w:space="0" w:color="auto"/>
            <w:right w:val="none" w:sz="0" w:space="0" w:color="auto"/>
          </w:divBdr>
        </w:div>
        <w:div w:id="690180114">
          <w:marLeft w:val="480"/>
          <w:marRight w:val="0"/>
          <w:marTop w:val="0"/>
          <w:marBottom w:val="0"/>
          <w:divBdr>
            <w:top w:val="none" w:sz="0" w:space="0" w:color="auto"/>
            <w:left w:val="none" w:sz="0" w:space="0" w:color="auto"/>
            <w:bottom w:val="none" w:sz="0" w:space="0" w:color="auto"/>
            <w:right w:val="none" w:sz="0" w:space="0" w:color="auto"/>
          </w:divBdr>
        </w:div>
        <w:div w:id="1750421181">
          <w:marLeft w:val="480"/>
          <w:marRight w:val="0"/>
          <w:marTop w:val="0"/>
          <w:marBottom w:val="0"/>
          <w:divBdr>
            <w:top w:val="none" w:sz="0" w:space="0" w:color="auto"/>
            <w:left w:val="none" w:sz="0" w:space="0" w:color="auto"/>
            <w:bottom w:val="none" w:sz="0" w:space="0" w:color="auto"/>
            <w:right w:val="none" w:sz="0" w:space="0" w:color="auto"/>
          </w:divBdr>
        </w:div>
        <w:div w:id="1068266056">
          <w:marLeft w:val="480"/>
          <w:marRight w:val="0"/>
          <w:marTop w:val="0"/>
          <w:marBottom w:val="0"/>
          <w:divBdr>
            <w:top w:val="none" w:sz="0" w:space="0" w:color="auto"/>
            <w:left w:val="none" w:sz="0" w:space="0" w:color="auto"/>
            <w:bottom w:val="none" w:sz="0" w:space="0" w:color="auto"/>
            <w:right w:val="none" w:sz="0" w:space="0" w:color="auto"/>
          </w:divBdr>
        </w:div>
        <w:div w:id="1881479581">
          <w:marLeft w:val="480"/>
          <w:marRight w:val="0"/>
          <w:marTop w:val="0"/>
          <w:marBottom w:val="0"/>
          <w:divBdr>
            <w:top w:val="none" w:sz="0" w:space="0" w:color="auto"/>
            <w:left w:val="none" w:sz="0" w:space="0" w:color="auto"/>
            <w:bottom w:val="none" w:sz="0" w:space="0" w:color="auto"/>
            <w:right w:val="none" w:sz="0" w:space="0" w:color="auto"/>
          </w:divBdr>
        </w:div>
        <w:div w:id="522323522">
          <w:marLeft w:val="480"/>
          <w:marRight w:val="0"/>
          <w:marTop w:val="0"/>
          <w:marBottom w:val="0"/>
          <w:divBdr>
            <w:top w:val="none" w:sz="0" w:space="0" w:color="auto"/>
            <w:left w:val="none" w:sz="0" w:space="0" w:color="auto"/>
            <w:bottom w:val="none" w:sz="0" w:space="0" w:color="auto"/>
            <w:right w:val="none" w:sz="0" w:space="0" w:color="auto"/>
          </w:divBdr>
        </w:div>
        <w:div w:id="564147731">
          <w:marLeft w:val="480"/>
          <w:marRight w:val="0"/>
          <w:marTop w:val="0"/>
          <w:marBottom w:val="0"/>
          <w:divBdr>
            <w:top w:val="none" w:sz="0" w:space="0" w:color="auto"/>
            <w:left w:val="none" w:sz="0" w:space="0" w:color="auto"/>
            <w:bottom w:val="none" w:sz="0" w:space="0" w:color="auto"/>
            <w:right w:val="none" w:sz="0" w:space="0" w:color="auto"/>
          </w:divBdr>
        </w:div>
        <w:div w:id="254940279">
          <w:marLeft w:val="480"/>
          <w:marRight w:val="0"/>
          <w:marTop w:val="0"/>
          <w:marBottom w:val="0"/>
          <w:divBdr>
            <w:top w:val="none" w:sz="0" w:space="0" w:color="auto"/>
            <w:left w:val="none" w:sz="0" w:space="0" w:color="auto"/>
            <w:bottom w:val="none" w:sz="0" w:space="0" w:color="auto"/>
            <w:right w:val="none" w:sz="0" w:space="0" w:color="auto"/>
          </w:divBdr>
        </w:div>
        <w:div w:id="423036698">
          <w:marLeft w:val="480"/>
          <w:marRight w:val="0"/>
          <w:marTop w:val="0"/>
          <w:marBottom w:val="0"/>
          <w:divBdr>
            <w:top w:val="none" w:sz="0" w:space="0" w:color="auto"/>
            <w:left w:val="none" w:sz="0" w:space="0" w:color="auto"/>
            <w:bottom w:val="none" w:sz="0" w:space="0" w:color="auto"/>
            <w:right w:val="none" w:sz="0" w:space="0" w:color="auto"/>
          </w:divBdr>
        </w:div>
      </w:divsChild>
    </w:div>
    <w:div w:id="1798795592">
      <w:bodyDiv w:val="1"/>
      <w:marLeft w:val="0"/>
      <w:marRight w:val="0"/>
      <w:marTop w:val="0"/>
      <w:marBottom w:val="0"/>
      <w:divBdr>
        <w:top w:val="none" w:sz="0" w:space="0" w:color="auto"/>
        <w:left w:val="none" w:sz="0" w:space="0" w:color="auto"/>
        <w:bottom w:val="none" w:sz="0" w:space="0" w:color="auto"/>
        <w:right w:val="none" w:sz="0" w:space="0" w:color="auto"/>
      </w:divBdr>
    </w:div>
    <w:div w:id="1798796609">
      <w:bodyDiv w:val="1"/>
      <w:marLeft w:val="0"/>
      <w:marRight w:val="0"/>
      <w:marTop w:val="0"/>
      <w:marBottom w:val="0"/>
      <w:divBdr>
        <w:top w:val="none" w:sz="0" w:space="0" w:color="auto"/>
        <w:left w:val="none" w:sz="0" w:space="0" w:color="auto"/>
        <w:bottom w:val="none" w:sz="0" w:space="0" w:color="auto"/>
        <w:right w:val="none" w:sz="0" w:space="0" w:color="auto"/>
      </w:divBdr>
      <w:divsChild>
        <w:div w:id="2133396825">
          <w:marLeft w:val="480"/>
          <w:marRight w:val="0"/>
          <w:marTop w:val="0"/>
          <w:marBottom w:val="0"/>
          <w:divBdr>
            <w:top w:val="none" w:sz="0" w:space="0" w:color="auto"/>
            <w:left w:val="none" w:sz="0" w:space="0" w:color="auto"/>
            <w:bottom w:val="none" w:sz="0" w:space="0" w:color="auto"/>
            <w:right w:val="none" w:sz="0" w:space="0" w:color="auto"/>
          </w:divBdr>
        </w:div>
        <w:div w:id="696346388">
          <w:marLeft w:val="480"/>
          <w:marRight w:val="0"/>
          <w:marTop w:val="0"/>
          <w:marBottom w:val="0"/>
          <w:divBdr>
            <w:top w:val="none" w:sz="0" w:space="0" w:color="auto"/>
            <w:left w:val="none" w:sz="0" w:space="0" w:color="auto"/>
            <w:bottom w:val="none" w:sz="0" w:space="0" w:color="auto"/>
            <w:right w:val="none" w:sz="0" w:space="0" w:color="auto"/>
          </w:divBdr>
        </w:div>
        <w:div w:id="182280079">
          <w:marLeft w:val="480"/>
          <w:marRight w:val="0"/>
          <w:marTop w:val="0"/>
          <w:marBottom w:val="0"/>
          <w:divBdr>
            <w:top w:val="none" w:sz="0" w:space="0" w:color="auto"/>
            <w:left w:val="none" w:sz="0" w:space="0" w:color="auto"/>
            <w:bottom w:val="none" w:sz="0" w:space="0" w:color="auto"/>
            <w:right w:val="none" w:sz="0" w:space="0" w:color="auto"/>
          </w:divBdr>
        </w:div>
        <w:div w:id="368339211">
          <w:marLeft w:val="480"/>
          <w:marRight w:val="0"/>
          <w:marTop w:val="0"/>
          <w:marBottom w:val="0"/>
          <w:divBdr>
            <w:top w:val="none" w:sz="0" w:space="0" w:color="auto"/>
            <w:left w:val="none" w:sz="0" w:space="0" w:color="auto"/>
            <w:bottom w:val="none" w:sz="0" w:space="0" w:color="auto"/>
            <w:right w:val="none" w:sz="0" w:space="0" w:color="auto"/>
          </w:divBdr>
        </w:div>
        <w:div w:id="1712804731">
          <w:marLeft w:val="480"/>
          <w:marRight w:val="0"/>
          <w:marTop w:val="0"/>
          <w:marBottom w:val="0"/>
          <w:divBdr>
            <w:top w:val="none" w:sz="0" w:space="0" w:color="auto"/>
            <w:left w:val="none" w:sz="0" w:space="0" w:color="auto"/>
            <w:bottom w:val="none" w:sz="0" w:space="0" w:color="auto"/>
            <w:right w:val="none" w:sz="0" w:space="0" w:color="auto"/>
          </w:divBdr>
        </w:div>
        <w:div w:id="1045449904">
          <w:marLeft w:val="480"/>
          <w:marRight w:val="0"/>
          <w:marTop w:val="0"/>
          <w:marBottom w:val="0"/>
          <w:divBdr>
            <w:top w:val="none" w:sz="0" w:space="0" w:color="auto"/>
            <w:left w:val="none" w:sz="0" w:space="0" w:color="auto"/>
            <w:bottom w:val="none" w:sz="0" w:space="0" w:color="auto"/>
            <w:right w:val="none" w:sz="0" w:space="0" w:color="auto"/>
          </w:divBdr>
        </w:div>
        <w:div w:id="358505601">
          <w:marLeft w:val="480"/>
          <w:marRight w:val="0"/>
          <w:marTop w:val="0"/>
          <w:marBottom w:val="0"/>
          <w:divBdr>
            <w:top w:val="none" w:sz="0" w:space="0" w:color="auto"/>
            <w:left w:val="none" w:sz="0" w:space="0" w:color="auto"/>
            <w:bottom w:val="none" w:sz="0" w:space="0" w:color="auto"/>
            <w:right w:val="none" w:sz="0" w:space="0" w:color="auto"/>
          </w:divBdr>
        </w:div>
        <w:div w:id="1662542820">
          <w:marLeft w:val="480"/>
          <w:marRight w:val="0"/>
          <w:marTop w:val="0"/>
          <w:marBottom w:val="0"/>
          <w:divBdr>
            <w:top w:val="none" w:sz="0" w:space="0" w:color="auto"/>
            <w:left w:val="none" w:sz="0" w:space="0" w:color="auto"/>
            <w:bottom w:val="none" w:sz="0" w:space="0" w:color="auto"/>
            <w:right w:val="none" w:sz="0" w:space="0" w:color="auto"/>
          </w:divBdr>
        </w:div>
        <w:div w:id="1126585060">
          <w:marLeft w:val="480"/>
          <w:marRight w:val="0"/>
          <w:marTop w:val="0"/>
          <w:marBottom w:val="0"/>
          <w:divBdr>
            <w:top w:val="none" w:sz="0" w:space="0" w:color="auto"/>
            <w:left w:val="none" w:sz="0" w:space="0" w:color="auto"/>
            <w:bottom w:val="none" w:sz="0" w:space="0" w:color="auto"/>
            <w:right w:val="none" w:sz="0" w:space="0" w:color="auto"/>
          </w:divBdr>
        </w:div>
        <w:div w:id="603731740">
          <w:marLeft w:val="480"/>
          <w:marRight w:val="0"/>
          <w:marTop w:val="0"/>
          <w:marBottom w:val="0"/>
          <w:divBdr>
            <w:top w:val="none" w:sz="0" w:space="0" w:color="auto"/>
            <w:left w:val="none" w:sz="0" w:space="0" w:color="auto"/>
            <w:bottom w:val="none" w:sz="0" w:space="0" w:color="auto"/>
            <w:right w:val="none" w:sz="0" w:space="0" w:color="auto"/>
          </w:divBdr>
        </w:div>
        <w:div w:id="1473715458">
          <w:marLeft w:val="480"/>
          <w:marRight w:val="0"/>
          <w:marTop w:val="0"/>
          <w:marBottom w:val="0"/>
          <w:divBdr>
            <w:top w:val="none" w:sz="0" w:space="0" w:color="auto"/>
            <w:left w:val="none" w:sz="0" w:space="0" w:color="auto"/>
            <w:bottom w:val="none" w:sz="0" w:space="0" w:color="auto"/>
            <w:right w:val="none" w:sz="0" w:space="0" w:color="auto"/>
          </w:divBdr>
        </w:div>
        <w:div w:id="1715537964">
          <w:marLeft w:val="480"/>
          <w:marRight w:val="0"/>
          <w:marTop w:val="0"/>
          <w:marBottom w:val="0"/>
          <w:divBdr>
            <w:top w:val="none" w:sz="0" w:space="0" w:color="auto"/>
            <w:left w:val="none" w:sz="0" w:space="0" w:color="auto"/>
            <w:bottom w:val="none" w:sz="0" w:space="0" w:color="auto"/>
            <w:right w:val="none" w:sz="0" w:space="0" w:color="auto"/>
          </w:divBdr>
        </w:div>
        <w:div w:id="91122866">
          <w:marLeft w:val="480"/>
          <w:marRight w:val="0"/>
          <w:marTop w:val="0"/>
          <w:marBottom w:val="0"/>
          <w:divBdr>
            <w:top w:val="none" w:sz="0" w:space="0" w:color="auto"/>
            <w:left w:val="none" w:sz="0" w:space="0" w:color="auto"/>
            <w:bottom w:val="none" w:sz="0" w:space="0" w:color="auto"/>
            <w:right w:val="none" w:sz="0" w:space="0" w:color="auto"/>
          </w:divBdr>
        </w:div>
        <w:div w:id="147406957">
          <w:marLeft w:val="480"/>
          <w:marRight w:val="0"/>
          <w:marTop w:val="0"/>
          <w:marBottom w:val="0"/>
          <w:divBdr>
            <w:top w:val="none" w:sz="0" w:space="0" w:color="auto"/>
            <w:left w:val="none" w:sz="0" w:space="0" w:color="auto"/>
            <w:bottom w:val="none" w:sz="0" w:space="0" w:color="auto"/>
            <w:right w:val="none" w:sz="0" w:space="0" w:color="auto"/>
          </w:divBdr>
        </w:div>
        <w:div w:id="755396596">
          <w:marLeft w:val="480"/>
          <w:marRight w:val="0"/>
          <w:marTop w:val="0"/>
          <w:marBottom w:val="0"/>
          <w:divBdr>
            <w:top w:val="none" w:sz="0" w:space="0" w:color="auto"/>
            <w:left w:val="none" w:sz="0" w:space="0" w:color="auto"/>
            <w:bottom w:val="none" w:sz="0" w:space="0" w:color="auto"/>
            <w:right w:val="none" w:sz="0" w:space="0" w:color="auto"/>
          </w:divBdr>
        </w:div>
        <w:div w:id="289632211">
          <w:marLeft w:val="480"/>
          <w:marRight w:val="0"/>
          <w:marTop w:val="0"/>
          <w:marBottom w:val="0"/>
          <w:divBdr>
            <w:top w:val="none" w:sz="0" w:space="0" w:color="auto"/>
            <w:left w:val="none" w:sz="0" w:space="0" w:color="auto"/>
            <w:bottom w:val="none" w:sz="0" w:space="0" w:color="auto"/>
            <w:right w:val="none" w:sz="0" w:space="0" w:color="auto"/>
          </w:divBdr>
        </w:div>
        <w:div w:id="716244340">
          <w:marLeft w:val="480"/>
          <w:marRight w:val="0"/>
          <w:marTop w:val="0"/>
          <w:marBottom w:val="0"/>
          <w:divBdr>
            <w:top w:val="none" w:sz="0" w:space="0" w:color="auto"/>
            <w:left w:val="none" w:sz="0" w:space="0" w:color="auto"/>
            <w:bottom w:val="none" w:sz="0" w:space="0" w:color="auto"/>
            <w:right w:val="none" w:sz="0" w:space="0" w:color="auto"/>
          </w:divBdr>
        </w:div>
        <w:div w:id="821577698">
          <w:marLeft w:val="480"/>
          <w:marRight w:val="0"/>
          <w:marTop w:val="0"/>
          <w:marBottom w:val="0"/>
          <w:divBdr>
            <w:top w:val="none" w:sz="0" w:space="0" w:color="auto"/>
            <w:left w:val="none" w:sz="0" w:space="0" w:color="auto"/>
            <w:bottom w:val="none" w:sz="0" w:space="0" w:color="auto"/>
            <w:right w:val="none" w:sz="0" w:space="0" w:color="auto"/>
          </w:divBdr>
        </w:div>
        <w:div w:id="1185708965">
          <w:marLeft w:val="480"/>
          <w:marRight w:val="0"/>
          <w:marTop w:val="0"/>
          <w:marBottom w:val="0"/>
          <w:divBdr>
            <w:top w:val="none" w:sz="0" w:space="0" w:color="auto"/>
            <w:left w:val="none" w:sz="0" w:space="0" w:color="auto"/>
            <w:bottom w:val="none" w:sz="0" w:space="0" w:color="auto"/>
            <w:right w:val="none" w:sz="0" w:space="0" w:color="auto"/>
          </w:divBdr>
        </w:div>
        <w:div w:id="219094451">
          <w:marLeft w:val="480"/>
          <w:marRight w:val="0"/>
          <w:marTop w:val="0"/>
          <w:marBottom w:val="0"/>
          <w:divBdr>
            <w:top w:val="none" w:sz="0" w:space="0" w:color="auto"/>
            <w:left w:val="none" w:sz="0" w:space="0" w:color="auto"/>
            <w:bottom w:val="none" w:sz="0" w:space="0" w:color="auto"/>
            <w:right w:val="none" w:sz="0" w:space="0" w:color="auto"/>
          </w:divBdr>
        </w:div>
        <w:div w:id="1833326356">
          <w:marLeft w:val="480"/>
          <w:marRight w:val="0"/>
          <w:marTop w:val="0"/>
          <w:marBottom w:val="0"/>
          <w:divBdr>
            <w:top w:val="none" w:sz="0" w:space="0" w:color="auto"/>
            <w:left w:val="none" w:sz="0" w:space="0" w:color="auto"/>
            <w:bottom w:val="none" w:sz="0" w:space="0" w:color="auto"/>
            <w:right w:val="none" w:sz="0" w:space="0" w:color="auto"/>
          </w:divBdr>
        </w:div>
        <w:div w:id="1084062468">
          <w:marLeft w:val="480"/>
          <w:marRight w:val="0"/>
          <w:marTop w:val="0"/>
          <w:marBottom w:val="0"/>
          <w:divBdr>
            <w:top w:val="none" w:sz="0" w:space="0" w:color="auto"/>
            <w:left w:val="none" w:sz="0" w:space="0" w:color="auto"/>
            <w:bottom w:val="none" w:sz="0" w:space="0" w:color="auto"/>
            <w:right w:val="none" w:sz="0" w:space="0" w:color="auto"/>
          </w:divBdr>
        </w:div>
        <w:div w:id="2095857648">
          <w:marLeft w:val="480"/>
          <w:marRight w:val="0"/>
          <w:marTop w:val="0"/>
          <w:marBottom w:val="0"/>
          <w:divBdr>
            <w:top w:val="none" w:sz="0" w:space="0" w:color="auto"/>
            <w:left w:val="none" w:sz="0" w:space="0" w:color="auto"/>
            <w:bottom w:val="none" w:sz="0" w:space="0" w:color="auto"/>
            <w:right w:val="none" w:sz="0" w:space="0" w:color="auto"/>
          </w:divBdr>
        </w:div>
        <w:div w:id="77094142">
          <w:marLeft w:val="480"/>
          <w:marRight w:val="0"/>
          <w:marTop w:val="0"/>
          <w:marBottom w:val="0"/>
          <w:divBdr>
            <w:top w:val="none" w:sz="0" w:space="0" w:color="auto"/>
            <w:left w:val="none" w:sz="0" w:space="0" w:color="auto"/>
            <w:bottom w:val="none" w:sz="0" w:space="0" w:color="auto"/>
            <w:right w:val="none" w:sz="0" w:space="0" w:color="auto"/>
          </w:divBdr>
        </w:div>
        <w:div w:id="341663603">
          <w:marLeft w:val="480"/>
          <w:marRight w:val="0"/>
          <w:marTop w:val="0"/>
          <w:marBottom w:val="0"/>
          <w:divBdr>
            <w:top w:val="none" w:sz="0" w:space="0" w:color="auto"/>
            <w:left w:val="none" w:sz="0" w:space="0" w:color="auto"/>
            <w:bottom w:val="none" w:sz="0" w:space="0" w:color="auto"/>
            <w:right w:val="none" w:sz="0" w:space="0" w:color="auto"/>
          </w:divBdr>
        </w:div>
        <w:div w:id="1777210601">
          <w:marLeft w:val="480"/>
          <w:marRight w:val="0"/>
          <w:marTop w:val="0"/>
          <w:marBottom w:val="0"/>
          <w:divBdr>
            <w:top w:val="none" w:sz="0" w:space="0" w:color="auto"/>
            <w:left w:val="none" w:sz="0" w:space="0" w:color="auto"/>
            <w:bottom w:val="none" w:sz="0" w:space="0" w:color="auto"/>
            <w:right w:val="none" w:sz="0" w:space="0" w:color="auto"/>
          </w:divBdr>
        </w:div>
        <w:div w:id="1334603799">
          <w:marLeft w:val="480"/>
          <w:marRight w:val="0"/>
          <w:marTop w:val="0"/>
          <w:marBottom w:val="0"/>
          <w:divBdr>
            <w:top w:val="none" w:sz="0" w:space="0" w:color="auto"/>
            <w:left w:val="none" w:sz="0" w:space="0" w:color="auto"/>
            <w:bottom w:val="none" w:sz="0" w:space="0" w:color="auto"/>
            <w:right w:val="none" w:sz="0" w:space="0" w:color="auto"/>
          </w:divBdr>
        </w:div>
        <w:div w:id="1068265666">
          <w:marLeft w:val="480"/>
          <w:marRight w:val="0"/>
          <w:marTop w:val="0"/>
          <w:marBottom w:val="0"/>
          <w:divBdr>
            <w:top w:val="none" w:sz="0" w:space="0" w:color="auto"/>
            <w:left w:val="none" w:sz="0" w:space="0" w:color="auto"/>
            <w:bottom w:val="none" w:sz="0" w:space="0" w:color="auto"/>
            <w:right w:val="none" w:sz="0" w:space="0" w:color="auto"/>
          </w:divBdr>
        </w:div>
        <w:div w:id="1598831806">
          <w:marLeft w:val="480"/>
          <w:marRight w:val="0"/>
          <w:marTop w:val="0"/>
          <w:marBottom w:val="0"/>
          <w:divBdr>
            <w:top w:val="none" w:sz="0" w:space="0" w:color="auto"/>
            <w:left w:val="none" w:sz="0" w:space="0" w:color="auto"/>
            <w:bottom w:val="none" w:sz="0" w:space="0" w:color="auto"/>
            <w:right w:val="none" w:sz="0" w:space="0" w:color="auto"/>
          </w:divBdr>
        </w:div>
        <w:div w:id="1421635469">
          <w:marLeft w:val="480"/>
          <w:marRight w:val="0"/>
          <w:marTop w:val="0"/>
          <w:marBottom w:val="0"/>
          <w:divBdr>
            <w:top w:val="none" w:sz="0" w:space="0" w:color="auto"/>
            <w:left w:val="none" w:sz="0" w:space="0" w:color="auto"/>
            <w:bottom w:val="none" w:sz="0" w:space="0" w:color="auto"/>
            <w:right w:val="none" w:sz="0" w:space="0" w:color="auto"/>
          </w:divBdr>
        </w:div>
        <w:div w:id="689574558">
          <w:marLeft w:val="480"/>
          <w:marRight w:val="0"/>
          <w:marTop w:val="0"/>
          <w:marBottom w:val="0"/>
          <w:divBdr>
            <w:top w:val="none" w:sz="0" w:space="0" w:color="auto"/>
            <w:left w:val="none" w:sz="0" w:space="0" w:color="auto"/>
            <w:bottom w:val="none" w:sz="0" w:space="0" w:color="auto"/>
            <w:right w:val="none" w:sz="0" w:space="0" w:color="auto"/>
          </w:divBdr>
        </w:div>
        <w:div w:id="853498057">
          <w:marLeft w:val="480"/>
          <w:marRight w:val="0"/>
          <w:marTop w:val="0"/>
          <w:marBottom w:val="0"/>
          <w:divBdr>
            <w:top w:val="none" w:sz="0" w:space="0" w:color="auto"/>
            <w:left w:val="none" w:sz="0" w:space="0" w:color="auto"/>
            <w:bottom w:val="none" w:sz="0" w:space="0" w:color="auto"/>
            <w:right w:val="none" w:sz="0" w:space="0" w:color="auto"/>
          </w:divBdr>
        </w:div>
        <w:div w:id="1066418813">
          <w:marLeft w:val="480"/>
          <w:marRight w:val="0"/>
          <w:marTop w:val="0"/>
          <w:marBottom w:val="0"/>
          <w:divBdr>
            <w:top w:val="none" w:sz="0" w:space="0" w:color="auto"/>
            <w:left w:val="none" w:sz="0" w:space="0" w:color="auto"/>
            <w:bottom w:val="none" w:sz="0" w:space="0" w:color="auto"/>
            <w:right w:val="none" w:sz="0" w:space="0" w:color="auto"/>
          </w:divBdr>
        </w:div>
        <w:div w:id="1501002937">
          <w:marLeft w:val="480"/>
          <w:marRight w:val="0"/>
          <w:marTop w:val="0"/>
          <w:marBottom w:val="0"/>
          <w:divBdr>
            <w:top w:val="none" w:sz="0" w:space="0" w:color="auto"/>
            <w:left w:val="none" w:sz="0" w:space="0" w:color="auto"/>
            <w:bottom w:val="none" w:sz="0" w:space="0" w:color="auto"/>
            <w:right w:val="none" w:sz="0" w:space="0" w:color="auto"/>
          </w:divBdr>
        </w:div>
        <w:div w:id="2145345111">
          <w:marLeft w:val="480"/>
          <w:marRight w:val="0"/>
          <w:marTop w:val="0"/>
          <w:marBottom w:val="0"/>
          <w:divBdr>
            <w:top w:val="none" w:sz="0" w:space="0" w:color="auto"/>
            <w:left w:val="none" w:sz="0" w:space="0" w:color="auto"/>
            <w:bottom w:val="none" w:sz="0" w:space="0" w:color="auto"/>
            <w:right w:val="none" w:sz="0" w:space="0" w:color="auto"/>
          </w:divBdr>
        </w:div>
        <w:div w:id="1645508065">
          <w:marLeft w:val="480"/>
          <w:marRight w:val="0"/>
          <w:marTop w:val="0"/>
          <w:marBottom w:val="0"/>
          <w:divBdr>
            <w:top w:val="none" w:sz="0" w:space="0" w:color="auto"/>
            <w:left w:val="none" w:sz="0" w:space="0" w:color="auto"/>
            <w:bottom w:val="none" w:sz="0" w:space="0" w:color="auto"/>
            <w:right w:val="none" w:sz="0" w:space="0" w:color="auto"/>
          </w:divBdr>
        </w:div>
        <w:div w:id="1466971919">
          <w:marLeft w:val="480"/>
          <w:marRight w:val="0"/>
          <w:marTop w:val="0"/>
          <w:marBottom w:val="0"/>
          <w:divBdr>
            <w:top w:val="none" w:sz="0" w:space="0" w:color="auto"/>
            <w:left w:val="none" w:sz="0" w:space="0" w:color="auto"/>
            <w:bottom w:val="none" w:sz="0" w:space="0" w:color="auto"/>
            <w:right w:val="none" w:sz="0" w:space="0" w:color="auto"/>
          </w:divBdr>
        </w:div>
        <w:div w:id="1595018073">
          <w:marLeft w:val="480"/>
          <w:marRight w:val="0"/>
          <w:marTop w:val="0"/>
          <w:marBottom w:val="0"/>
          <w:divBdr>
            <w:top w:val="none" w:sz="0" w:space="0" w:color="auto"/>
            <w:left w:val="none" w:sz="0" w:space="0" w:color="auto"/>
            <w:bottom w:val="none" w:sz="0" w:space="0" w:color="auto"/>
            <w:right w:val="none" w:sz="0" w:space="0" w:color="auto"/>
          </w:divBdr>
        </w:div>
        <w:div w:id="1663893942">
          <w:marLeft w:val="480"/>
          <w:marRight w:val="0"/>
          <w:marTop w:val="0"/>
          <w:marBottom w:val="0"/>
          <w:divBdr>
            <w:top w:val="none" w:sz="0" w:space="0" w:color="auto"/>
            <w:left w:val="none" w:sz="0" w:space="0" w:color="auto"/>
            <w:bottom w:val="none" w:sz="0" w:space="0" w:color="auto"/>
            <w:right w:val="none" w:sz="0" w:space="0" w:color="auto"/>
          </w:divBdr>
        </w:div>
        <w:div w:id="469902454">
          <w:marLeft w:val="480"/>
          <w:marRight w:val="0"/>
          <w:marTop w:val="0"/>
          <w:marBottom w:val="0"/>
          <w:divBdr>
            <w:top w:val="none" w:sz="0" w:space="0" w:color="auto"/>
            <w:left w:val="none" w:sz="0" w:space="0" w:color="auto"/>
            <w:bottom w:val="none" w:sz="0" w:space="0" w:color="auto"/>
            <w:right w:val="none" w:sz="0" w:space="0" w:color="auto"/>
          </w:divBdr>
        </w:div>
        <w:div w:id="1296595462">
          <w:marLeft w:val="480"/>
          <w:marRight w:val="0"/>
          <w:marTop w:val="0"/>
          <w:marBottom w:val="0"/>
          <w:divBdr>
            <w:top w:val="none" w:sz="0" w:space="0" w:color="auto"/>
            <w:left w:val="none" w:sz="0" w:space="0" w:color="auto"/>
            <w:bottom w:val="none" w:sz="0" w:space="0" w:color="auto"/>
            <w:right w:val="none" w:sz="0" w:space="0" w:color="auto"/>
          </w:divBdr>
        </w:div>
      </w:divsChild>
    </w:div>
    <w:div w:id="1799568816">
      <w:bodyDiv w:val="1"/>
      <w:marLeft w:val="0"/>
      <w:marRight w:val="0"/>
      <w:marTop w:val="0"/>
      <w:marBottom w:val="0"/>
      <w:divBdr>
        <w:top w:val="none" w:sz="0" w:space="0" w:color="auto"/>
        <w:left w:val="none" w:sz="0" w:space="0" w:color="auto"/>
        <w:bottom w:val="none" w:sz="0" w:space="0" w:color="auto"/>
        <w:right w:val="none" w:sz="0" w:space="0" w:color="auto"/>
      </w:divBdr>
      <w:divsChild>
        <w:div w:id="7028251">
          <w:marLeft w:val="480"/>
          <w:marRight w:val="0"/>
          <w:marTop w:val="0"/>
          <w:marBottom w:val="0"/>
          <w:divBdr>
            <w:top w:val="none" w:sz="0" w:space="0" w:color="auto"/>
            <w:left w:val="none" w:sz="0" w:space="0" w:color="auto"/>
            <w:bottom w:val="none" w:sz="0" w:space="0" w:color="auto"/>
            <w:right w:val="none" w:sz="0" w:space="0" w:color="auto"/>
          </w:divBdr>
        </w:div>
        <w:div w:id="595752451">
          <w:marLeft w:val="480"/>
          <w:marRight w:val="0"/>
          <w:marTop w:val="0"/>
          <w:marBottom w:val="0"/>
          <w:divBdr>
            <w:top w:val="none" w:sz="0" w:space="0" w:color="auto"/>
            <w:left w:val="none" w:sz="0" w:space="0" w:color="auto"/>
            <w:bottom w:val="none" w:sz="0" w:space="0" w:color="auto"/>
            <w:right w:val="none" w:sz="0" w:space="0" w:color="auto"/>
          </w:divBdr>
        </w:div>
        <w:div w:id="2044476024">
          <w:marLeft w:val="480"/>
          <w:marRight w:val="0"/>
          <w:marTop w:val="0"/>
          <w:marBottom w:val="0"/>
          <w:divBdr>
            <w:top w:val="none" w:sz="0" w:space="0" w:color="auto"/>
            <w:left w:val="none" w:sz="0" w:space="0" w:color="auto"/>
            <w:bottom w:val="none" w:sz="0" w:space="0" w:color="auto"/>
            <w:right w:val="none" w:sz="0" w:space="0" w:color="auto"/>
          </w:divBdr>
        </w:div>
        <w:div w:id="856308913">
          <w:marLeft w:val="480"/>
          <w:marRight w:val="0"/>
          <w:marTop w:val="0"/>
          <w:marBottom w:val="0"/>
          <w:divBdr>
            <w:top w:val="none" w:sz="0" w:space="0" w:color="auto"/>
            <w:left w:val="none" w:sz="0" w:space="0" w:color="auto"/>
            <w:bottom w:val="none" w:sz="0" w:space="0" w:color="auto"/>
            <w:right w:val="none" w:sz="0" w:space="0" w:color="auto"/>
          </w:divBdr>
        </w:div>
        <w:div w:id="1528374202">
          <w:marLeft w:val="480"/>
          <w:marRight w:val="0"/>
          <w:marTop w:val="0"/>
          <w:marBottom w:val="0"/>
          <w:divBdr>
            <w:top w:val="none" w:sz="0" w:space="0" w:color="auto"/>
            <w:left w:val="none" w:sz="0" w:space="0" w:color="auto"/>
            <w:bottom w:val="none" w:sz="0" w:space="0" w:color="auto"/>
            <w:right w:val="none" w:sz="0" w:space="0" w:color="auto"/>
          </w:divBdr>
        </w:div>
        <w:div w:id="383867600">
          <w:marLeft w:val="480"/>
          <w:marRight w:val="0"/>
          <w:marTop w:val="0"/>
          <w:marBottom w:val="0"/>
          <w:divBdr>
            <w:top w:val="none" w:sz="0" w:space="0" w:color="auto"/>
            <w:left w:val="none" w:sz="0" w:space="0" w:color="auto"/>
            <w:bottom w:val="none" w:sz="0" w:space="0" w:color="auto"/>
            <w:right w:val="none" w:sz="0" w:space="0" w:color="auto"/>
          </w:divBdr>
        </w:div>
        <w:div w:id="1911455240">
          <w:marLeft w:val="480"/>
          <w:marRight w:val="0"/>
          <w:marTop w:val="0"/>
          <w:marBottom w:val="0"/>
          <w:divBdr>
            <w:top w:val="none" w:sz="0" w:space="0" w:color="auto"/>
            <w:left w:val="none" w:sz="0" w:space="0" w:color="auto"/>
            <w:bottom w:val="none" w:sz="0" w:space="0" w:color="auto"/>
            <w:right w:val="none" w:sz="0" w:space="0" w:color="auto"/>
          </w:divBdr>
        </w:div>
        <w:div w:id="388118005">
          <w:marLeft w:val="480"/>
          <w:marRight w:val="0"/>
          <w:marTop w:val="0"/>
          <w:marBottom w:val="0"/>
          <w:divBdr>
            <w:top w:val="none" w:sz="0" w:space="0" w:color="auto"/>
            <w:left w:val="none" w:sz="0" w:space="0" w:color="auto"/>
            <w:bottom w:val="none" w:sz="0" w:space="0" w:color="auto"/>
            <w:right w:val="none" w:sz="0" w:space="0" w:color="auto"/>
          </w:divBdr>
        </w:div>
        <w:div w:id="61874278">
          <w:marLeft w:val="480"/>
          <w:marRight w:val="0"/>
          <w:marTop w:val="0"/>
          <w:marBottom w:val="0"/>
          <w:divBdr>
            <w:top w:val="none" w:sz="0" w:space="0" w:color="auto"/>
            <w:left w:val="none" w:sz="0" w:space="0" w:color="auto"/>
            <w:bottom w:val="none" w:sz="0" w:space="0" w:color="auto"/>
            <w:right w:val="none" w:sz="0" w:space="0" w:color="auto"/>
          </w:divBdr>
        </w:div>
        <w:div w:id="168715628">
          <w:marLeft w:val="480"/>
          <w:marRight w:val="0"/>
          <w:marTop w:val="0"/>
          <w:marBottom w:val="0"/>
          <w:divBdr>
            <w:top w:val="none" w:sz="0" w:space="0" w:color="auto"/>
            <w:left w:val="none" w:sz="0" w:space="0" w:color="auto"/>
            <w:bottom w:val="none" w:sz="0" w:space="0" w:color="auto"/>
            <w:right w:val="none" w:sz="0" w:space="0" w:color="auto"/>
          </w:divBdr>
        </w:div>
        <w:div w:id="2138643856">
          <w:marLeft w:val="480"/>
          <w:marRight w:val="0"/>
          <w:marTop w:val="0"/>
          <w:marBottom w:val="0"/>
          <w:divBdr>
            <w:top w:val="none" w:sz="0" w:space="0" w:color="auto"/>
            <w:left w:val="none" w:sz="0" w:space="0" w:color="auto"/>
            <w:bottom w:val="none" w:sz="0" w:space="0" w:color="auto"/>
            <w:right w:val="none" w:sz="0" w:space="0" w:color="auto"/>
          </w:divBdr>
        </w:div>
        <w:div w:id="1075276640">
          <w:marLeft w:val="480"/>
          <w:marRight w:val="0"/>
          <w:marTop w:val="0"/>
          <w:marBottom w:val="0"/>
          <w:divBdr>
            <w:top w:val="none" w:sz="0" w:space="0" w:color="auto"/>
            <w:left w:val="none" w:sz="0" w:space="0" w:color="auto"/>
            <w:bottom w:val="none" w:sz="0" w:space="0" w:color="auto"/>
            <w:right w:val="none" w:sz="0" w:space="0" w:color="auto"/>
          </w:divBdr>
        </w:div>
        <w:div w:id="1878010405">
          <w:marLeft w:val="480"/>
          <w:marRight w:val="0"/>
          <w:marTop w:val="0"/>
          <w:marBottom w:val="0"/>
          <w:divBdr>
            <w:top w:val="none" w:sz="0" w:space="0" w:color="auto"/>
            <w:left w:val="none" w:sz="0" w:space="0" w:color="auto"/>
            <w:bottom w:val="none" w:sz="0" w:space="0" w:color="auto"/>
            <w:right w:val="none" w:sz="0" w:space="0" w:color="auto"/>
          </w:divBdr>
        </w:div>
        <w:div w:id="1813403780">
          <w:marLeft w:val="480"/>
          <w:marRight w:val="0"/>
          <w:marTop w:val="0"/>
          <w:marBottom w:val="0"/>
          <w:divBdr>
            <w:top w:val="none" w:sz="0" w:space="0" w:color="auto"/>
            <w:left w:val="none" w:sz="0" w:space="0" w:color="auto"/>
            <w:bottom w:val="none" w:sz="0" w:space="0" w:color="auto"/>
            <w:right w:val="none" w:sz="0" w:space="0" w:color="auto"/>
          </w:divBdr>
        </w:div>
        <w:div w:id="1714234427">
          <w:marLeft w:val="480"/>
          <w:marRight w:val="0"/>
          <w:marTop w:val="0"/>
          <w:marBottom w:val="0"/>
          <w:divBdr>
            <w:top w:val="none" w:sz="0" w:space="0" w:color="auto"/>
            <w:left w:val="none" w:sz="0" w:space="0" w:color="auto"/>
            <w:bottom w:val="none" w:sz="0" w:space="0" w:color="auto"/>
            <w:right w:val="none" w:sz="0" w:space="0" w:color="auto"/>
          </w:divBdr>
        </w:div>
        <w:div w:id="127673334">
          <w:marLeft w:val="480"/>
          <w:marRight w:val="0"/>
          <w:marTop w:val="0"/>
          <w:marBottom w:val="0"/>
          <w:divBdr>
            <w:top w:val="none" w:sz="0" w:space="0" w:color="auto"/>
            <w:left w:val="none" w:sz="0" w:space="0" w:color="auto"/>
            <w:bottom w:val="none" w:sz="0" w:space="0" w:color="auto"/>
            <w:right w:val="none" w:sz="0" w:space="0" w:color="auto"/>
          </w:divBdr>
        </w:div>
        <w:div w:id="448546438">
          <w:marLeft w:val="480"/>
          <w:marRight w:val="0"/>
          <w:marTop w:val="0"/>
          <w:marBottom w:val="0"/>
          <w:divBdr>
            <w:top w:val="none" w:sz="0" w:space="0" w:color="auto"/>
            <w:left w:val="none" w:sz="0" w:space="0" w:color="auto"/>
            <w:bottom w:val="none" w:sz="0" w:space="0" w:color="auto"/>
            <w:right w:val="none" w:sz="0" w:space="0" w:color="auto"/>
          </w:divBdr>
        </w:div>
        <w:div w:id="605120544">
          <w:marLeft w:val="480"/>
          <w:marRight w:val="0"/>
          <w:marTop w:val="0"/>
          <w:marBottom w:val="0"/>
          <w:divBdr>
            <w:top w:val="none" w:sz="0" w:space="0" w:color="auto"/>
            <w:left w:val="none" w:sz="0" w:space="0" w:color="auto"/>
            <w:bottom w:val="none" w:sz="0" w:space="0" w:color="auto"/>
            <w:right w:val="none" w:sz="0" w:space="0" w:color="auto"/>
          </w:divBdr>
        </w:div>
        <w:div w:id="1283997928">
          <w:marLeft w:val="480"/>
          <w:marRight w:val="0"/>
          <w:marTop w:val="0"/>
          <w:marBottom w:val="0"/>
          <w:divBdr>
            <w:top w:val="none" w:sz="0" w:space="0" w:color="auto"/>
            <w:left w:val="none" w:sz="0" w:space="0" w:color="auto"/>
            <w:bottom w:val="none" w:sz="0" w:space="0" w:color="auto"/>
            <w:right w:val="none" w:sz="0" w:space="0" w:color="auto"/>
          </w:divBdr>
        </w:div>
        <w:div w:id="210850886">
          <w:marLeft w:val="480"/>
          <w:marRight w:val="0"/>
          <w:marTop w:val="0"/>
          <w:marBottom w:val="0"/>
          <w:divBdr>
            <w:top w:val="none" w:sz="0" w:space="0" w:color="auto"/>
            <w:left w:val="none" w:sz="0" w:space="0" w:color="auto"/>
            <w:bottom w:val="none" w:sz="0" w:space="0" w:color="auto"/>
            <w:right w:val="none" w:sz="0" w:space="0" w:color="auto"/>
          </w:divBdr>
        </w:div>
        <w:div w:id="471409899">
          <w:marLeft w:val="480"/>
          <w:marRight w:val="0"/>
          <w:marTop w:val="0"/>
          <w:marBottom w:val="0"/>
          <w:divBdr>
            <w:top w:val="none" w:sz="0" w:space="0" w:color="auto"/>
            <w:left w:val="none" w:sz="0" w:space="0" w:color="auto"/>
            <w:bottom w:val="none" w:sz="0" w:space="0" w:color="auto"/>
            <w:right w:val="none" w:sz="0" w:space="0" w:color="auto"/>
          </w:divBdr>
        </w:div>
        <w:div w:id="1316371600">
          <w:marLeft w:val="480"/>
          <w:marRight w:val="0"/>
          <w:marTop w:val="0"/>
          <w:marBottom w:val="0"/>
          <w:divBdr>
            <w:top w:val="none" w:sz="0" w:space="0" w:color="auto"/>
            <w:left w:val="none" w:sz="0" w:space="0" w:color="auto"/>
            <w:bottom w:val="none" w:sz="0" w:space="0" w:color="auto"/>
            <w:right w:val="none" w:sz="0" w:space="0" w:color="auto"/>
          </w:divBdr>
        </w:div>
        <w:div w:id="134182753">
          <w:marLeft w:val="480"/>
          <w:marRight w:val="0"/>
          <w:marTop w:val="0"/>
          <w:marBottom w:val="0"/>
          <w:divBdr>
            <w:top w:val="none" w:sz="0" w:space="0" w:color="auto"/>
            <w:left w:val="none" w:sz="0" w:space="0" w:color="auto"/>
            <w:bottom w:val="none" w:sz="0" w:space="0" w:color="auto"/>
            <w:right w:val="none" w:sz="0" w:space="0" w:color="auto"/>
          </w:divBdr>
        </w:div>
        <w:div w:id="1626422416">
          <w:marLeft w:val="480"/>
          <w:marRight w:val="0"/>
          <w:marTop w:val="0"/>
          <w:marBottom w:val="0"/>
          <w:divBdr>
            <w:top w:val="none" w:sz="0" w:space="0" w:color="auto"/>
            <w:left w:val="none" w:sz="0" w:space="0" w:color="auto"/>
            <w:bottom w:val="none" w:sz="0" w:space="0" w:color="auto"/>
            <w:right w:val="none" w:sz="0" w:space="0" w:color="auto"/>
          </w:divBdr>
        </w:div>
        <w:div w:id="18242245">
          <w:marLeft w:val="480"/>
          <w:marRight w:val="0"/>
          <w:marTop w:val="0"/>
          <w:marBottom w:val="0"/>
          <w:divBdr>
            <w:top w:val="none" w:sz="0" w:space="0" w:color="auto"/>
            <w:left w:val="none" w:sz="0" w:space="0" w:color="auto"/>
            <w:bottom w:val="none" w:sz="0" w:space="0" w:color="auto"/>
            <w:right w:val="none" w:sz="0" w:space="0" w:color="auto"/>
          </w:divBdr>
        </w:div>
        <w:div w:id="1631982423">
          <w:marLeft w:val="480"/>
          <w:marRight w:val="0"/>
          <w:marTop w:val="0"/>
          <w:marBottom w:val="0"/>
          <w:divBdr>
            <w:top w:val="none" w:sz="0" w:space="0" w:color="auto"/>
            <w:left w:val="none" w:sz="0" w:space="0" w:color="auto"/>
            <w:bottom w:val="none" w:sz="0" w:space="0" w:color="auto"/>
            <w:right w:val="none" w:sz="0" w:space="0" w:color="auto"/>
          </w:divBdr>
        </w:div>
        <w:div w:id="237446788">
          <w:marLeft w:val="480"/>
          <w:marRight w:val="0"/>
          <w:marTop w:val="0"/>
          <w:marBottom w:val="0"/>
          <w:divBdr>
            <w:top w:val="none" w:sz="0" w:space="0" w:color="auto"/>
            <w:left w:val="none" w:sz="0" w:space="0" w:color="auto"/>
            <w:bottom w:val="none" w:sz="0" w:space="0" w:color="auto"/>
            <w:right w:val="none" w:sz="0" w:space="0" w:color="auto"/>
          </w:divBdr>
        </w:div>
        <w:div w:id="586428928">
          <w:marLeft w:val="480"/>
          <w:marRight w:val="0"/>
          <w:marTop w:val="0"/>
          <w:marBottom w:val="0"/>
          <w:divBdr>
            <w:top w:val="none" w:sz="0" w:space="0" w:color="auto"/>
            <w:left w:val="none" w:sz="0" w:space="0" w:color="auto"/>
            <w:bottom w:val="none" w:sz="0" w:space="0" w:color="auto"/>
            <w:right w:val="none" w:sz="0" w:space="0" w:color="auto"/>
          </w:divBdr>
        </w:div>
        <w:div w:id="1174226220">
          <w:marLeft w:val="480"/>
          <w:marRight w:val="0"/>
          <w:marTop w:val="0"/>
          <w:marBottom w:val="0"/>
          <w:divBdr>
            <w:top w:val="none" w:sz="0" w:space="0" w:color="auto"/>
            <w:left w:val="none" w:sz="0" w:space="0" w:color="auto"/>
            <w:bottom w:val="none" w:sz="0" w:space="0" w:color="auto"/>
            <w:right w:val="none" w:sz="0" w:space="0" w:color="auto"/>
          </w:divBdr>
        </w:div>
        <w:div w:id="1141381454">
          <w:marLeft w:val="480"/>
          <w:marRight w:val="0"/>
          <w:marTop w:val="0"/>
          <w:marBottom w:val="0"/>
          <w:divBdr>
            <w:top w:val="none" w:sz="0" w:space="0" w:color="auto"/>
            <w:left w:val="none" w:sz="0" w:space="0" w:color="auto"/>
            <w:bottom w:val="none" w:sz="0" w:space="0" w:color="auto"/>
            <w:right w:val="none" w:sz="0" w:space="0" w:color="auto"/>
          </w:divBdr>
        </w:div>
        <w:div w:id="1480919531">
          <w:marLeft w:val="480"/>
          <w:marRight w:val="0"/>
          <w:marTop w:val="0"/>
          <w:marBottom w:val="0"/>
          <w:divBdr>
            <w:top w:val="none" w:sz="0" w:space="0" w:color="auto"/>
            <w:left w:val="none" w:sz="0" w:space="0" w:color="auto"/>
            <w:bottom w:val="none" w:sz="0" w:space="0" w:color="auto"/>
            <w:right w:val="none" w:sz="0" w:space="0" w:color="auto"/>
          </w:divBdr>
        </w:div>
        <w:div w:id="425350633">
          <w:marLeft w:val="480"/>
          <w:marRight w:val="0"/>
          <w:marTop w:val="0"/>
          <w:marBottom w:val="0"/>
          <w:divBdr>
            <w:top w:val="none" w:sz="0" w:space="0" w:color="auto"/>
            <w:left w:val="none" w:sz="0" w:space="0" w:color="auto"/>
            <w:bottom w:val="none" w:sz="0" w:space="0" w:color="auto"/>
            <w:right w:val="none" w:sz="0" w:space="0" w:color="auto"/>
          </w:divBdr>
        </w:div>
      </w:divsChild>
    </w:div>
    <w:div w:id="1800415428">
      <w:bodyDiv w:val="1"/>
      <w:marLeft w:val="0"/>
      <w:marRight w:val="0"/>
      <w:marTop w:val="0"/>
      <w:marBottom w:val="0"/>
      <w:divBdr>
        <w:top w:val="none" w:sz="0" w:space="0" w:color="auto"/>
        <w:left w:val="none" w:sz="0" w:space="0" w:color="auto"/>
        <w:bottom w:val="none" w:sz="0" w:space="0" w:color="auto"/>
        <w:right w:val="none" w:sz="0" w:space="0" w:color="auto"/>
      </w:divBdr>
      <w:divsChild>
        <w:div w:id="1708411448">
          <w:marLeft w:val="480"/>
          <w:marRight w:val="0"/>
          <w:marTop w:val="0"/>
          <w:marBottom w:val="0"/>
          <w:divBdr>
            <w:top w:val="none" w:sz="0" w:space="0" w:color="auto"/>
            <w:left w:val="none" w:sz="0" w:space="0" w:color="auto"/>
            <w:bottom w:val="none" w:sz="0" w:space="0" w:color="auto"/>
            <w:right w:val="none" w:sz="0" w:space="0" w:color="auto"/>
          </w:divBdr>
        </w:div>
        <w:div w:id="1683313895">
          <w:marLeft w:val="480"/>
          <w:marRight w:val="0"/>
          <w:marTop w:val="0"/>
          <w:marBottom w:val="0"/>
          <w:divBdr>
            <w:top w:val="none" w:sz="0" w:space="0" w:color="auto"/>
            <w:left w:val="none" w:sz="0" w:space="0" w:color="auto"/>
            <w:bottom w:val="none" w:sz="0" w:space="0" w:color="auto"/>
            <w:right w:val="none" w:sz="0" w:space="0" w:color="auto"/>
          </w:divBdr>
        </w:div>
        <w:div w:id="1390301569">
          <w:marLeft w:val="480"/>
          <w:marRight w:val="0"/>
          <w:marTop w:val="0"/>
          <w:marBottom w:val="0"/>
          <w:divBdr>
            <w:top w:val="none" w:sz="0" w:space="0" w:color="auto"/>
            <w:left w:val="none" w:sz="0" w:space="0" w:color="auto"/>
            <w:bottom w:val="none" w:sz="0" w:space="0" w:color="auto"/>
            <w:right w:val="none" w:sz="0" w:space="0" w:color="auto"/>
          </w:divBdr>
        </w:div>
        <w:div w:id="1811242467">
          <w:marLeft w:val="480"/>
          <w:marRight w:val="0"/>
          <w:marTop w:val="0"/>
          <w:marBottom w:val="0"/>
          <w:divBdr>
            <w:top w:val="none" w:sz="0" w:space="0" w:color="auto"/>
            <w:left w:val="none" w:sz="0" w:space="0" w:color="auto"/>
            <w:bottom w:val="none" w:sz="0" w:space="0" w:color="auto"/>
            <w:right w:val="none" w:sz="0" w:space="0" w:color="auto"/>
          </w:divBdr>
        </w:div>
        <w:div w:id="1777823956">
          <w:marLeft w:val="480"/>
          <w:marRight w:val="0"/>
          <w:marTop w:val="0"/>
          <w:marBottom w:val="0"/>
          <w:divBdr>
            <w:top w:val="none" w:sz="0" w:space="0" w:color="auto"/>
            <w:left w:val="none" w:sz="0" w:space="0" w:color="auto"/>
            <w:bottom w:val="none" w:sz="0" w:space="0" w:color="auto"/>
            <w:right w:val="none" w:sz="0" w:space="0" w:color="auto"/>
          </w:divBdr>
        </w:div>
        <w:div w:id="425228458">
          <w:marLeft w:val="480"/>
          <w:marRight w:val="0"/>
          <w:marTop w:val="0"/>
          <w:marBottom w:val="0"/>
          <w:divBdr>
            <w:top w:val="none" w:sz="0" w:space="0" w:color="auto"/>
            <w:left w:val="none" w:sz="0" w:space="0" w:color="auto"/>
            <w:bottom w:val="none" w:sz="0" w:space="0" w:color="auto"/>
            <w:right w:val="none" w:sz="0" w:space="0" w:color="auto"/>
          </w:divBdr>
        </w:div>
        <w:div w:id="761755613">
          <w:marLeft w:val="480"/>
          <w:marRight w:val="0"/>
          <w:marTop w:val="0"/>
          <w:marBottom w:val="0"/>
          <w:divBdr>
            <w:top w:val="none" w:sz="0" w:space="0" w:color="auto"/>
            <w:left w:val="none" w:sz="0" w:space="0" w:color="auto"/>
            <w:bottom w:val="none" w:sz="0" w:space="0" w:color="auto"/>
            <w:right w:val="none" w:sz="0" w:space="0" w:color="auto"/>
          </w:divBdr>
        </w:div>
        <w:div w:id="2092659341">
          <w:marLeft w:val="480"/>
          <w:marRight w:val="0"/>
          <w:marTop w:val="0"/>
          <w:marBottom w:val="0"/>
          <w:divBdr>
            <w:top w:val="none" w:sz="0" w:space="0" w:color="auto"/>
            <w:left w:val="none" w:sz="0" w:space="0" w:color="auto"/>
            <w:bottom w:val="none" w:sz="0" w:space="0" w:color="auto"/>
            <w:right w:val="none" w:sz="0" w:space="0" w:color="auto"/>
          </w:divBdr>
        </w:div>
        <w:div w:id="606471580">
          <w:marLeft w:val="480"/>
          <w:marRight w:val="0"/>
          <w:marTop w:val="0"/>
          <w:marBottom w:val="0"/>
          <w:divBdr>
            <w:top w:val="none" w:sz="0" w:space="0" w:color="auto"/>
            <w:left w:val="none" w:sz="0" w:space="0" w:color="auto"/>
            <w:bottom w:val="none" w:sz="0" w:space="0" w:color="auto"/>
            <w:right w:val="none" w:sz="0" w:space="0" w:color="auto"/>
          </w:divBdr>
        </w:div>
        <w:div w:id="1223448129">
          <w:marLeft w:val="480"/>
          <w:marRight w:val="0"/>
          <w:marTop w:val="0"/>
          <w:marBottom w:val="0"/>
          <w:divBdr>
            <w:top w:val="none" w:sz="0" w:space="0" w:color="auto"/>
            <w:left w:val="none" w:sz="0" w:space="0" w:color="auto"/>
            <w:bottom w:val="none" w:sz="0" w:space="0" w:color="auto"/>
            <w:right w:val="none" w:sz="0" w:space="0" w:color="auto"/>
          </w:divBdr>
        </w:div>
        <w:div w:id="203718432">
          <w:marLeft w:val="480"/>
          <w:marRight w:val="0"/>
          <w:marTop w:val="0"/>
          <w:marBottom w:val="0"/>
          <w:divBdr>
            <w:top w:val="none" w:sz="0" w:space="0" w:color="auto"/>
            <w:left w:val="none" w:sz="0" w:space="0" w:color="auto"/>
            <w:bottom w:val="none" w:sz="0" w:space="0" w:color="auto"/>
            <w:right w:val="none" w:sz="0" w:space="0" w:color="auto"/>
          </w:divBdr>
        </w:div>
        <w:div w:id="641546439">
          <w:marLeft w:val="480"/>
          <w:marRight w:val="0"/>
          <w:marTop w:val="0"/>
          <w:marBottom w:val="0"/>
          <w:divBdr>
            <w:top w:val="none" w:sz="0" w:space="0" w:color="auto"/>
            <w:left w:val="none" w:sz="0" w:space="0" w:color="auto"/>
            <w:bottom w:val="none" w:sz="0" w:space="0" w:color="auto"/>
            <w:right w:val="none" w:sz="0" w:space="0" w:color="auto"/>
          </w:divBdr>
        </w:div>
        <w:div w:id="1035010370">
          <w:marLeft w:val="480"/>
          <w:marRight w:val="0"/>
          <w:marTop w:val="0"/>
          <w:marBottom w:val="0"/>
          <w:divBdr>
            <w:top w:val="none" w:sz="0" w:space="0" w:color="auto"/>
            <w:left w:val="none" w:sz="0" w:space="0" w:color="auto"/>
            <w:bottom w:val="none" w:sz="0" w:space="0" w:color="auto"/>
            <w:right w:val="none" w:sz="0" w:space="0" w:color="auto"/>
          </w:divBdr>
        </w:div>
        <w:div w:id="1217279668">
          <w:marLeft w:val="480"/>
          <w:marRight w:val="0"/>
          <w:marTop w:val="0"/>
          <w:marBottom w:val="0"/>
          <w:divBdr>
            <w:top w:val="none" w:sz="0" w:space="0" w:color="auto"/>
            <w:left w:val="none" w:sz="0" w:space="0" w:color="auto"/>
            <w:bottom w:val="none" w:sz="0" w:space="0" w:color="auto"/>
            <w:right w:val="none" w:sz="0" w:space="0" w:color="auto"/>
          </w:divBdr>
        </w:div>
        <w:div w:id="583682588">
          <w:marLeft w:val="480"/>
          <w:marRight w:val="0"/>
          <w:marTop w:val="0"/>
          <w:marBottom w:val="0"/>
          <w:divBdr>
            <w:top w:val="none" w:sz="0" w:space="0" w:color="auto"/>
            <w:left w:val="none" w:sz="0" w:space="0" w:color="auto"/>
            <w:bottom w:val="none" w:sz="0" w:space="0" w:color="auto"/>
            <w:right w:val="none" w:sz="0" w:space="0" w:color="auto"/>
          </w:divBdr>
        </w:div>
        <w:div w:id="1095177632">
          <w:marLeft w:val="480"/>
          <w:marRight w:val="0"/>
          <w:marTop w:val="0"/>
          <w:marBottom w:val="0"/>
          <w:divBdr>
            <w:top w:val="none" w:sz="0" w:space="0" w:color="auto"/>
            <w:left w:val="none" w:sz="0" w:space="0" w:color="auto"/>
            <w:bottom w:val="none" w:sz="0" w:space="0" w:color="auto"/>
            <w:right w:val="none" w:sz="0" w:space="0" w:color="auto"/>
          </w:divBdr>
        </w:div>
        <w:div w:id="724109219">
          <w:marLeft w:val="480"/>
          <w:marRight w:val="0"/>
          <w:marTop w:val="0"/>
          <w:marBottom w:val="0"/>
          <w:divBdr>
            <w:top w:val="none" w:sz="0" w:space="0" w:color="auto"/>
            <w:left w:val="none" w:sz="0" w:space="0" w:color="auto"/>
            <w:bottom w:val="none" w:sz="0" w:space="0" w:color="auto"/>
            <w:right w:val="none" w:sz="0" w:space="0" w:color="auto"/>
          </w:divBdr>
        </w:div>
        <w:div w:id="1884363091">
          <w:marLeft w:val="480"/>
          <w:marRight w:val="0"/>
          <w:marTop w:val="0"/>
          <w:marBottom w:val="0"/>
          <w:divBdr>
            <w:top w:val="none" w:sz="0" w:space="0" w:color="auto"/>
            <w:left w:val="none" w:sz="0" w:space="0" w:color="auto"/>
            <w:bottom w:val="none" w:sz="0" w:space="0" w:color="auto"/>
            <w:right w:val="none" w:sz="0" w:space="0" w:color="auto"/>
          </w:divBdr>
        </w:div>
        <w:div w:id="485706716">
          <w:marLeft w:val="480"/>
          <w:marRight w:val="0"/>
          <w:marTop w:val="0"/>
          <w:marBottom w:val="0"/>
          <w:divBdr>
            <w:top w:val="none" w:sz="0" w:space="0" w:color="auto"/>
            <w:left w:val="none" w:sz="0" w:space="0" w:color="auto"/>
            <w:bottom w:val="none" w:sz="0" w:space="0" w:color="auto"/>
            <w:right w:val="none" w:sz="0" w:space="0" w:color="auto"/>
          </w:divBdr>
        </w:div>
        <w:div w:id="1164978227">
          <w:marLeft w:val="480"/>
          <w:marRight w:val="0"/>
          <w:marTop w:val="0"/>
          <w:marBottom w:val="0"/>
          <w:divBdr>
            <w:top w:val="none" w:sz="0" w:space="0" w:color="auto"/>
            <w:left w:val="none" w:sz="0" w:space="0" w:color="auto"/>
            <w:bottom w:val="none" w:sz="0" w:space="0" w:color="auto"/>
            <w:right w:val="none" w:sz="0" w:space="0" w:color="auto"/>
          </w:divBdr>
        </w:div>
        <w:div w:id="1372413412">
          <w:marLeft w:val="480"/>
          <w:marRight w:val="0"/>
          <w:marTop w:val="0"/>
          <w:marBottom w:val="0"/>
          <w:divBdr>
            <w:top w:val="none" w:sz="0" w:space="0" w:color="auto"/>
            <w:left w:val="none" w:sz="0" w:space="0" w:color="auto"/>
            <w:bottom w:val="none" w:sz="0" w:space="0" w:color="auto"/>
            <w:right w:val="none" w:sz="0" w:space="0" w:color="auto"/>
          </w:divBdr>
        </w:div>
        <w:div w:id="482504653">
          <w:marLeft w:val="480"/>
          <w:marRight w:val="0"/>
          <w:marTop w:val="0"/>
          <w:marBottom w:val="0"/>
          <w:divBdr>
            <w:top w:val="none" w:sz="0" w:space="0" w:color="auto"/>
            <w:left w:val="none" w:sz="0" w:space="0" w:color="auto"/>
            <w:bottom w:val="none" w:sz="0" w:space="0" w:color="auto"/>
            <w:right w:val="none" w:sz="0" w:space="0" w:color="auto"/>
          </w:divBdr>
        </w:div>
        <w:div w:id="581567329">
          <w:marLeft w:val="480"/>
          <w:marRight w:val="0"/>
          <w:marTop w:val="0"/>
          <w:marBottom w:val="0"/>
          <w:divBdr>
            <w:top w:val="none" w:sz="0" w:space="0" w:color="auto"/>
            <w:left w:val="none" w:sz="0" w:space="0" w:color="auto"/>
            <w:bottom w:val="none" w:sz="0" w:space="0" w:color="auto"/>
            <w:right w:val="none" w:sz="0" w:space="0" w:color="auto"/>
          </w:divBdr>
        </w:div>
        <w:div w:id="654333622">
          <w:marLeft w:val="480"/>
          <w:marRight w:val="0"/>
          <w:marTop w:val="0"/>
          <w:marBottom w:val="0"/>
          <w:divBdr>
            <w:top w:val="none" w:sz="0" w:space="0" w:color="auto"/>
            <w:left w:val="none" w:sz="0" w:space="0" w:color="auto"/>
            <w:bottom w:val="none" w:sz="0" w:space="0" w:color="auto"/>
            <w:right w:val="none" w:sz="0" w:space="0" w:color="auto"/>
          </w:divBdr>
        </w:div>
        <w:div w:id="721095663">
          <w:marLeft w:val="480"/>
          <w:marRight w:val="0"/>
          <w:marTop w:val="0"/>
          <w:marBottom w:val="0"/>
          <w:divBdr>
            <w:top w:val="none" w:sz="0" w:space="0" w:color="auto"/>
            <w:left w:val="none" w:sz="0" w:space="0" w:color="auto"/>
            <w:bottom w:val="none" w:sz="0" w:space="0" w:color="auto"/>
            <w:right w:val="none" w:sz="0" w:space="0" w:color="auto"/>
          </w:divBdr>
        </w:div>
        <w:div w:id="1652558361">
          <w:marLeft w:val="480"/>
          <w:marRight w:val="0"/>
          <w:marTop w:val="0"/>
          <w:marBottom w:val="0"/>
          <w:divBdr>
            <w:top w:val="none" w:sz="0" w:space="0" w:color="auto"/>
            <w:left w:val="none" w:sz="0" w:space="0" w:color="auto"/>
            <w:bottom w:val="none" w:sz="0" w:space="0" w:color="auto"/>
            <w:right w:val="none" w:sz="0" w:space="0" w:color="auto"/>
          </w:divBdr>
        </w:div>
        <w:div w:id="1784960108">
          <w:marLeft w:val="480"/>
          <w:marRight w:val="0"/>
          <w:marTop w:val="0"/>
          <w:marBottom w:val="0"/>
          <w:divBdr>
            <w:top w:val="none" w:sz="0" w:space="0" w:color="auto"/>
            <w:left w:val="none" w:sz="0" w:space="0" w:color="auto"/>
            <w:bottom w:val="none" w:sz="0" w:space="0" w:color="auto"/>
            <w:right w:val="none" w:sz="0" w:space="0" w:color="auto"/>
          </w:divBdr>
        </w:div>
        <w:div w:id="1507793718">
          <w:marLeft w:val="480"/>
          <w:marRight w:val="0"/>
          <w:marTop w:val="0"/>
          <w:marBottom w:val="0"/>
          <w:divBdr>
            <w:top w:val="none" w:sz="0" w:space="0" w:color="auto"/>
            <w:left w:val="none" w:sz="0" w:space="0" w:color="auto"/>
            <w:bottom w:val="none" w:sz="0" w:space="0" w:color="auto"/>
            <w:right w:val="none" w:sz="0" w:space="0" w:color="auto"/>
          </w:divBdr>
        </w:div>
        <w:div w:id="59914436">
          <w:marLeft w:val="480"/>
          <w:marRight w:val="0"/>
          <w:marTop w:val="0"/>
          <w:marBottom w:val="0"/>
          <w:divBdr>
            <w:top w:val="none" w:sz="0" w:space="0" w:color="auto"/>
            <w:left w:val="none" w:sz="0" w:space="0" w:color="auto"/>
            <w:bottom w:val="none" w:sz="0" w:space="0" w:color="auto"/>
            <w:right w:val="none" w:sz="0" w:space="0" w:color="auto"/>
          </w:divBdr>
        </w:div>
        <w:div w:id="1208183265">
          <w:marLeft w:val="480"/>
          <w:marRight w:val="0"/>
          <w:marTop w:val="0"/>
          <w:marBottom w:val="0"/>
          <w:divBdr>
            <w:top w:val="none" w:sz="0" w:space="0" w:color="auto"/>
            <w:left w:val="none" w:sz="0" w:space="0" w:color="auto"/>
            <w:bottom w:val="none" w:sz="0" w:space="0" w:color="auto"/>
            <w:right w:val="none" w:sz="0" w:space="0" w:color="auto"/>
          </w:divBdr>
        </w:div>
        <w:div w:id="1990280193">
          <w:marLeft w:val="480"/>
          <w:marRight w:val="0"/>
          <w:marTop w:val="0"/>
          <w:marBottom w:val="0"/>
          <w:divBdr>
            <w:top w:val="none" w:sz="0" w:space="0" w:color="auto"/>
            <w:left w:val="none" w:sz="0" w:space="0" w:color="auto"/>
            <w:bottom w:val="none" w:sz="0" w:space="0" w:color="auto"/>
            <w:right w:val="none" w:sz="0" w:space="0" w:color="auto"/>
          </w:divBdr>
        </w:div>
        <w:div w:id="2097172448">
          <w:marLeft w:val="480"/>
          <w:marRight w:val="0"/>
          <w:marTop w:val="0"/>
          <w:marBottom w:val="0"/>
          <w:divBdr>
            <w:top w:val="none" w:sz="0" w:space="0" w:color="auto"/>
            <w:left w:val="none" w:sz="0" w:space="0" w:color="auto"/>
            <w:bottom w:val="none" w:sz="0" w:space="0" w:color="auto"/>
            <w:right w:val="none" w:sz="0" w:space="0" w:color="auto"/>
          </w:divBdr>
        </w:div>
        <w:div w:id="1484195149">
          <w:marLeft w:val="480"/>
          <w:marRight w:val="0"/>
          <w:marTop w:val="0"/>
          <w:marBottom w:val="0"/>
          <w:divBdr>
            <w:top w:val="none" w:sz="0" w:space="0" w:color="auto"/>
            <w:left w:val="none" w:sz="0" w:space="0" w:color="auto"/>
            <w:bottom w:val="none" w:sz="0" w:space="0" w:color="auto"/>
            <w:right w:val="none" w:sz="0" w:space="0" w:color="auto"/>
          </w:divBdr>
        </w:div>
        <w:div w:id="1999922346">
          <w:marLeft w:val="480"/>
          <w:marRight w:val="0"/>
          <w:marTop w:val="0"/>
          <w:marBottom w:val="0"/>
          <w:divBdr>
            <w:top w:val="none" w:sz="0" w:space="0" w:color="auto"/>
            <w:left w:val="none" w:sz="0" w:space="0" w:color="auto"/>
            <w:bottom w:val="none" w:sz="0" w:space="0" w:color="auto"/>
            <w:right w:val="none" w:sz="0" w:space="0" w:color="auto"/>
          </w:divBdr>
        </w:div>
      </w:divsChild>
    </w:div>
    <w:div w:id="1800494213">
      <w:bodyDiv w:val="1"/>
      <w:marLeft w:val="0"/>
      <w:marRight w:val="0"/>
      <w:marTop w:val="0"/>
      <w:marBottom w:val="0"/>
      <w:divBdr>
        <w:top w:val="none" w:sz="0" w:space="0" w:color="auto"/>
        <w:left w:val="none" w:sz="0" w:space="0" w:color="auto"/>
        <w:bottom w:val="none" w:sz="0" w:space="0" w:color="auto"/>
        <w:right w:val="none" w:sz="0" w:space="0" w:color="auto"/>
      </w:divBdr>
    </w:div>
    <w:div w:id="1801025788">
      <w:bodyDiv w:val="1"/>
      <w:marLeft w:val="0"/>
      <w:marRight w:val="0"/>
      <w:marTop w:val="0"/>
      <w:marBottom w:val="0"/>
      <w:divBdr>
        <w:top w:val="none" w:sz="0" w:space="0" w:color="auto"/>
        <w:left w:val="none" w:sz="0" w:space="0" w:color="auto"/>
        <w:bottom w:val="none" w:sz="0" w:space="0" w:color="auto"/>
        <w:right w:val="none" w:sz="0" w:space="0" w:color="auto"/>
      </w:divBdr>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01803697">
      <w:bodyDiv w:val="1"/>
      <w:marLeft w:val="0"/>
      <w:marRight w:val="0"/>
      <w:marTop w:val="0"/>
      <w:marBottom w:val="0"/>
      <w:divBdr>
        <w:top w:val="none" w:sz="0" w:space="0" w:color="auto"/>
        <w:left w:val="none" w:sz="0" w:space="0" w:color="auto"/>
        <w:bottom w:val="none" w:sz="0" w:space="0" w:color="auto"/>
        <w:right w:val="none" w:sz="0" w:space="0" w:color="auto"/>
      </w:divBdr>
      <w:divsChild>
        <w:div w:id="1499464297">
          <w:marLeft w:val="480"/>
          <w:marRight w:val="0"/>
          <w:marTop w:val="0"/>
          <w:marBottom w:val="0"/>
          <w:divBdr>
            <w:top w:val="none" w:sz="0" w:space="0" w:color="auto"/>
            <w:left w:val="none" w:sz="0" w:space="0" w:color="auto"/>
            <w:bottom w:val="none" w:sz="0" w:space="0" w:color="auto"/>
            <w:right w:val="none" w:sz="0" w:space="0" w:color="auto"/>
          </w:divBdr>
        </w:div>
        <w:div w:id="112292186">
          <w:marLeft w:val="480"/>
          <w:marRight w:val="0"/>
          <w:marTop w:val="0"/>
          <w:marBottom w:val="0"/>
          <w:divBdr>
            <w:top w:val="none" w:sz="0" w:space="0" w:color="auto"/>
            <w:left w:val="none" w:sz="0" w:space="0" w:color="auto"/>
            <w:bottom w:val="none" w:sz="0" w:space="0" w:color="auto"/>
            <w:right w:val="none" w:sz="0" w:space="0" w:color="auto"/>
          </w:divBdr>
        </w:div>
        <w:div w:id="558321861">
          <w:marLeft w:val="480"/>
          <w:marRight w:val="0"/>
          <w:marTop w:val="0"/>
          <w:marBottom w:val="0"/>
          <w:divBdr>
            <w:top w:val="none" w:sz="0" w:space="0" w:color="auto"/>
            <w:left w:val="none" w:sz="0" w:space="0" w:color="auto"/>
            <w:bottom w:val="none" w:sz="0" w:space="0" w:color="auto"/>
            <w:right w:val="none" w:sz="0" w:space="0" w:color="auto"/>
          </w:divBdr>
        </w:div>
        <w:div w:id="813134344">
          <w:marLeft w:val="480"/>
          <w:marRight w:val="0"/>
          <w:marTop w:val="0"/>
          <w:marBottom w:val="0"/>
          <w:divBdr>
            <w:top w:val="none" w:sz="0" w:space="0" w:color="auto"/>
            <w:left w:val="none" w:sz="0" w:space="0" w:color="auto"/>
            <w:bottom w:val="none" w:sz="0" w:space="0" w:color="auto"/>
            <w:right w:val="none" w:sz="0" w:space="0" w:color="auto"/>
          </w:divBdr>
        </w:div>
        <w:div w:id="1423377129">
          <w:marLeft w:val="480"/>
          <w:marRight w:val="0"/>
          <w:marTop w:val="0"/>
          <w:marBottom w:val="0"/>
          <w:divBdr>
            <w:top w:val="none" w:sz="0" w:space="0" w:color="auto"/>
            <w:left w:val="none" w:sz="0" w:space="0" w:color="auto"/>
            <w:bottom w:val="none" w:sz="0" w:space="0" w:color="auto"/>
            <w:right w:val="none" w:sz="0" w:space="0" w:color="auto"/>
          </w:divBdr>
        </w:div>
        <w:div w:id="1075012310">
          <w:marLeft w:val="480"/>
          <w:marRight w:val="0"/>
          <w:marTop w:val="0"/>
          <w:marBottom w:val="0"/>
          <w:divBdr>
            <w:top w:val="none" w:sz="0" w:space="0" w:color="auto"/>
            <w:left w:val="none" w:sz="0" w:space="0" w:color="auto"/>
            <w:bottom w:val="none" w:sz="0" w:space="0" w:color="auto"/>
            <w:right w:val="none" w:sz="0" w:space="0" w:color="auto"/>
          </w:divBdr>
        </w:div>
        <w:div w:id="1320887554">
          <w:marLeft w:val="480"/>
          <w:marRight w:val="0"/>
          <w:marTop w:val="0"/>
          <w:marBottom w:val="0"/>
          <w:divBdr>
            <w:top w:val="none" w:sz="0" w:space="0" w:color="auto"/>
            <w:left w:val="none" w:sz="0" w:space="0" w:color="auto"/>
            <w:bottom w:val="none" w:sz="0" w:space="0" w:color="auto"/>
            <w:right w:val="none" w:sz="0" w:space="0" w:color="auto"/>
          </w:divBdr>
        </w:div>
        <w:div w:id="1373385884">
          <w:marLeft w:val="480"/>
          <w:marRight w:val="0"/>
          <w:marTop w:val="0"/>
          <w:marBottom w:val="0"/>
          <w:divBdr>
            <w:top w:val="none" w:sz="0" w:space="0" w:color="auto"/>
            <w:left w:val="none" w:sz="0" w:space="0" w:color="auto"/>
            <w:bottom w:val="none" w:sz="0" w:space="0" w:color="auto"/>
            <w:right w:val="none" w:sz="0" w:space="0" w:color="auto"/>
          </w:divBdr>
        </w:div>
        <w:div w:id="1755470789">
          <w:marLeft w:val="480"/>
          <w:marRight w:val="0"/>
          <w:marTop w:val="0"/>
          <w:marBottom w:val="0"/>
          <w:divBdr>
            <w:top w:val="none" w:sz="0" w:space="0" w:color="auto"/>
            <w:left w:val="none" w:sz="0" w:space="0" w:color="auto"/>
            <w:bottom w:val="none" w:sz="0" w:space="0" w:color="auto"/>
            <w:right w:val="none" w:sz="0" w:space="0" w:color="auto"/>
          </w:divBdr>
        </w:div>
        <w:div w:id="1039545854">
          <w:marLeft w:val="480"/>
          <w:marRight w:val="0"/>
          <w:marTop w:val="0"/>
          <w:marBottom w:val="0"/>
          <w:divBdr>
            <w:top w:val="none" w:sz="0" w:space="0" w:color="auto"/>
            <w:left w:val="none" w:sz="0" w:space="0" w:color="auto"/>
            <w:bottom w:val="none" w:sz="0" w:space="0" w:color="auto"/>
            <w:right w:val="none" w:sz="0" w:space="0" w:color="auto"/>
          </w:divBdr>
        </w:div>
        <w:div w:id="1548638611">
          <w:marLeft w:val="480"/>
          <w:marRight w:val="0"/>
          <w:marTop w:val="0"/>
          <w:marBottom w:val="0"/>
          <w:divBdr>
            <w:top w:val="none" w:sz="0" w:space="0" w:color="auto"/>
            <w:left w:val="none" w:sz="0" w:space="0" w:color="auto"/>
            <w:bottom w:val="none" w:sz="0" w:space="0" w:color="auto"/>
            <w:right w:val="none" w:sz="0" w:space="0" w:color="auto"/>
          </w:divBdr>
        </w:div>
        <w:div w:id="1927835877">
          <w:marLeft w:val="480"/>
          <w:marRight w:val="0"/>
          <w:marTop w:val="0"/>
          <w:marBottom w:val="0"/>
          <w:divBdr>
            <w:top w:val="none" w:sz="0" w:space="0" w:color="auto"/>
            <w:left w:val="none" w:sz="0" w:space="0" w:color="auto"/>
            <w:bottom w:val="none" w:sz="0" w:space="0" w:color="auto"/>
            <w:right w:val="none" w:sz="0" w:space="0" w:color="auto"/>
          </w:divBdr>
        </w:div>
        <w:div w:id="564872731">
          <w:marLeft w:val="480"/>
          <w:marRight w:val="0"/>
          <w:marTop w:val="0"/>
          <w:marBottom w:val="0"/>
          <w:divBdr>
            <w:top w:val="none" w:sz="0" w:space="0" w:color="auto"/>
            <w:left w:val="none" w:sz="0" w:space="0" w:color="auto"/>
            <w:bottom w:val="none" w:sz="0" w:space="0" w:color="auto"/>
            <w:right w:val="none" w:sz="0" w:space="0" w:color="auto"/>
          </w:divBdr>
        </w:div>
        <w:div w:id="78909611">
          <w:marLeft w:val="480"/>
          <w:marRight w:val="0"/>
          <w:marTop w:val="0"/>
          <w:marBottom w:val="0"/>
          <w:divBdr>
            <w:top w:val="none" w:sz="0" w:space="0" w:color="auto"/>
            <w:left w:val="none" w:sz="0" w:space="0" w:color="auto"/>
            <w:bottom w:val="none" w:sz="0" w:space="0" w:color="auto"/>
            <w:right w:val="none" w:sz="0" w:space="0" w:color="auto"/>
          </w:divBdr>
        </w:div>
        <w:div w:id="241722474">
          <w:marLeft w:val="480"/>
          <w:marRight w:val="0"/>
          <w:marTop w:val="0"/>
          <w:marBottom w:val="0"/>
          <w:divBdr>
            <w:top w:val="none" w:sz="0" w:space="0" w:color="auto"/>
            <w:left w:val="none" w:sz="0" w:space="0" w:color="auto"/>
            <w:bottom w:val="none" w:sz="0" w:space="0" w:color="auto"/>
            <w:right w:val="none" w:sz="0" w:space="0" w:color="auto"/>
          </w:divBdr>
        </w:div>
        <w:div w:id="1389383104">
          <w:marLeft w:val="480"/>
          <w:marRight w:val="0"/>
          <w:marTop w:val="0"/>
          <w:marBottom w:val="0"/>
          <w:divBdr>
            <w:top w:val="none" w:sz="0" w:space="0" w:color="auto"/>
            <w:left w:val="none" w:sz="0" w:space="0" w:color="auto"/>
            <w:bottom w:val="none" w:sz="0" w:space="0" w:color="auto"/>
            <w:right w:val="none" w:sz="0" w:space="0" w:color="auto"/>
          </w:divBdr>
        </w:div>
        <w:div w:id="1791507926">
          <w:marLeft w:val="480"/>
          <w:marRight w:val="0"/>
          <w:marTop w:val="0"/>
          <w:marBottom w:val="0"/>
          <w:divBdr>
            <w:top w:val="none" w:sz="0" w:space="0" w:color="auto"/>
            <w:left w:val="none" w:sz="0" w:space="0" w:color="auto"/>
            <w:bottom w:val="none" w:sz="0" w:space="0" w:color="auto"/>
            <w:right w:val="none" w:sz="0" w:space="0" w:color="auto"/>
          </w:divBdr>
        </w:div>
        <w:div w:id="1619993018">
          <w:marLeft w:val="480"/>
          <w:marRight w:val="0"/>
          <w:marTop w:val="0"/>
          <w:marBottom w:val="0"/>
          <w:divBdr>
            <w:top w:val="none" w:sz="0" w:space="0" w:color="auto"/>
            <w:left w:val="none" w:sz="0" w:space="0" w:color="auto"/>
            <w:bottom w:val="none" w:sz="0" w:space="0" w:color="auto"/>
            <w:right w:val="none" w:sz="0" w:space="0" w:color="auto"/>
          </w:divBdr>
        </w:div>
        <w:div w:id="2146854540">
          <w:marLeft w:val="480"/>
          <w:marRight w:val="0"/>
          <w:marTop w:val="0"/>
          <w:marBottom w:val="0"/>
          <w:divBdr>
            <w:top w:val="none" w:sz="0" w:space="0" w:color="auto"/>
            <w:left w:val="none" w:sz="0" w:space="0" w:color="auto"/>
            <w:bottom w:val="none" w:sz="0" w:space="0" w:color="auto"/>
            <w:right w:val="none" w:sz="0" w:space="0" w:color="auto"/>
          </w:divBdr>
        </w:div>
        <w:div w:id="591357791">
          <w:marLeft w:val="480"/>
          <w:marRight w:val="0"/>
          <w:marTop w:val="0"/>
          <w:marBottom w:val="0"/>
          <w:divBdr>
            <w:top w:val="none" w:sz="0" w:space="0" w:color="auto"/>
            <w:left w:val="none" w:sz="0" w:space="0" w:color="auto"/>
            <w:bottom w:val="none" w:sz="0" w:space="0" w:color="auto"/>
            <w:right w:val="none" w:sz="0" w:space="0" w:color="auto"/>
          </w:divBdr>
        </w:div>
        <w:div w:id="1047795928">
          <w:marLeft w:val="480"/>
          <w:marRight w:val="0"/>
          <w:marTop w:val="0"/>
          <w:marBottom w:val="0"/>
          <w:divBdr>
            <w:top w:val="none" w:sz="0" w:space="0" w:color="auto"/>
            <w:left w:val="none" w:sz="0" w:space="0" w:color="auto"/>
            <w:bottom w:val="none" w:sz="0" w:space="0" w:color="auto"/>
            <w:right w:val="none" w:sz="0" w:space="0" w:color="auto"/>
          </w:divBdr>
        </w:div>
        <w:div w:id="596406367">
          <w:marLeft w:val="480"/>
          <w:marRight w:val="0"/>
          <w:marTop w:val="0"/>
          <w:marBottom w:val="0"/>
          <w:divBdr>
            <w:top w:val="none" w:sz="0" w:space="0" w:color="auto"/>
            <w:left w:val="none" w:sz="0" w:space="0" w:color="auto"/>
            <w:bottom w:val="none" w:sz="0" w:space="0" w:color="auto"/>
            <w:right w:val="none" w:sz="0" w:space="0" w:color="auto"/>
          </w:divBdr>
        </w:div>
        <w:div w:id="64231049">
          <w:marLeft w:val="480"/>
          <w:marRight w:val="0"/>
          <w:marTop w:val="0"/>
          <w:marBottom w:val="0"/>
          <w:divBdr>
            <w:top w:val="none" w:sz="0" w:space="0" w:color="auto"/>
            <w:left w:val="none" w:sz="0" w:space="0" w:color="auto"/>
            <w:bottom w:val="none" w:sz="0" w:space="0" w:color="auto"/>
            <w:right w:val="none" w:sz="0" w:space="0" w:color="auto"/>
          </w:divBdr>
        </w:div>
        <w:div w:id="549852877">
          <w:marLeft w:val="480"/>
          <w:marRight w:val="0"/>
          <w:marTop w:val="0"/>
          <w:marBottom w:val="0"/>
          <w:divBdr>
            <w:top w:val="none" w:sz="0" w:space="0" w:color="auto"/>
            <w:left w:val="none" w:sz="0" w:space="0" w:color="auto"/>
            <w:bottom w:val="none" w:sz="0" w:space="0" w:color="auto"/>
            <w:right w:val="none" w:sz="0" w:space="0" w:color="auto"/>
          </w:divBdr>
        </w:div>
        <w:div w:id="1398818625">
          <w:marLeft w:val="480"/>
          <w:marRight w:val="0"/>
          <w:marTop w:val="0"/>
          <w:marBottom w:val="0"/>
          <w:divBdr>
            <w:top w:val="none" w:sz="0" w:space="0" w:color="auto"/>
            <w:left w:val="none" w:sz="0" w:space="0" w:color="auto"/>
            <w:bottom w:val="none" w:sz="0" w:space="0" w:color="auto"/>
            <w:right w:val="none" w:sz="0" w:space="0" w:color="auto"/>
          </w:divBdr>
        </w:div>
        <w:div w:id="322634232">
          <w:marLeft w:val="480"/>
          <w:marRight w:val="0"/>
          <w:marTop w:val="0"/>
          <w:marBottom w:val="0"/>
          <w:divBdr>
            <w:top w:val="none" w:sz="0" w:space="0" w:color="auto"/>
            <w:left w:val="none" w:sz="0" w:space="0" w:color="auto"/>
            <w:bottom w:val="none" w:sz="0" w:space="0" w:color="auto"/>
            <w:right w:val="none" w:sz="0" w:space="0" w:color="auto"/>
          </w:divBdr>
        </w:div>
        <w:div w:id="205221982">
          <w:marLeft w:val="480"/>
          <w:marRight w:val="0"/>
          <w:marTop w:val="0"/>
          <w:marBottom w:val="0"/>
          <w:divBdr>
            <w:top w:val="none" w:sz="0" w:space="0" w:color="auto"/>
            <w:left w:val="none" w:sz="0" w:space="0" w:color="auto"/>
            <w:bottom w:val="none" w:sz="0" w:space="0" w:color="auto"/>
            <w:right w:val="none" w:sz="0" w:space="0" w:color="auto"/>
          </w:divBdr>
        </w:div>
        <w:div w:id="1661039956">
          <w:marLeft w:val="480"/>
          <w:marRight w:val="0"/>
          <w:marTop w:val="0"/>
          <w:marBottom w:val="0"/>
          <w:divBdr>
            <w:top w:val="none" w:sz="0" w:space="0" w:color="auto"/>
            <w:left w:val="none" w:sz="0" w:space="0" w:color="auto"/>
            <w:bottom w:val="none" w:sz="0" w:space="0" w:color="auto"/>
            <w:right w:val="none" w:sz="0" w:space="0" w:color="auto"/>
          </w:divBdr>
        </w:div>
        <w:div w:id="1236548608">
          <w:marLeft w:val="480"/>
          <w:marRight w:val="0"/>
          <w:marTop w:val="0"/>
          <w:marBottom w:val="0"/>
          <w:divBdr>
            <w:top w:val="none" w:sz="0" w:space="0" w:color="auto"/>
            <w:left w:val="none" w:sz="0" w:space="0" w:color="auto"/>
            <w:bottom w:val="none" w:sz="0" w:space="0" w:color="auto"/>
            <w:right w:val="none" w:sz="0" w:space="0" w:color="auto"/>
          </w:divBdr>
        </w:div>
      </w:divsChild>
    </w:div>
    <w:div w:id="1802116140">
      <w:bodyDiv w:val="1"/>
      <w:marLeft w:val="0"/>
      <w:marRight w:val="0"/>
      <w:marTop w:val="0"/>
      <w:marBottom w:val="0"/>
      <w:divBdr>
        <w:top w:val="none" w:sz="0" w:space="0" w:color="auto"/>
        <w:left w:val="none" w:sz="0" w:space="0" w:color="auto"/>
        <w:bottom w:val="none" w:sz="0" w:space="0" w:color="auto"/>
        <w:right w:val="none" w:sz="0" w:space="0" w:color="auto"/>
      </w:divBdr>
    </w:div>
    <w:div w:id="1803572944">
      <w:bodyDiv w:val="1"/>
      <w:marLeft w:val="0"/>
      <w:marRight w:val="0"/>
      <w:marTop w:val="0"/>
      <w:marBottom w:val="0"/>
      <w:divBdr>
        <w:top w:val="none" w:sz="0" w:space="0" w:color="auto"/>
        <w:left w:val="none" w:sz="0" w:space="0" w:color="auto"/>
        <w:bottom w:val="none" w:sz="0" w:space="0" w:color="auto"/>
        <w:right w:val="none" w:sz="0" w:space="0" w:color="auto"/>
      </w:divBdr>
    </w:div>
    <w:div w:id="1807156959">
      <w:bodyDiv w:val="1"/>
      <w:marLeft w:val="0"/>
      <w:marRight w:val="0"/>
      <w:marTop w:val="0"/>
      <w:marBottom w:val="0"/>
      <w:divBdr>
        <w:top w:val="none" w:sz="0" w:space="0" w:color="auto"/>
        <w:left w:val="none" w:sz="0" w:space="0" w:color="auto"/>
        <w:bottom w:val="none" w:sz="0" w:space="0" w:color="auto"/>
        <w:right w:val="none" w:sz="0" w:space="0" w:color="auto"/>
      </w:divBdr>
    </w:div>
    <w:div w:id="1808860299">
      <w:bodyDiv w:val="1"/>
      <w:marLeft w:val="0"/>
      <w:marRight w:val="0"/>
      <w:marTop w:val="0"/>
      <w:marBottom w:val="0"/>
      <w:divBdr>
        <w:top w:val="none" w:sz="0" w:space="0" w:color="auto"/>
        <w:left w:val="none" w:sz="0" w:space="0" w:color="auto"/>
        <w:bottom w:val="none" w:sz="0" w:space="0" w:color="auto"/>
        <w:right w:val="none" w:sz="0" w:space="0" w:color="auto"/>
      </w:divBdr>
    </w:div>
    <w:div w:id="1809205637">
      <w:bodyDiv w:val="1"/>
      <w:marLeft w:val="0"/>
      <w:marRight w:val="0"/>
      <w:marTop w:val="0"/>
      <w:marBottom w:val="0"/>
      <w:divBdr>
        <w:top w:val="none" w:sz="0" w:space="0" w:color="auto"/>
        <w:left w:val="none" w:sz="0" w:space="0" w:color="auto"/>
        <w:bottom w:val="none" w:sz="0" w:space="0" w:color="auto"/>
        <w:right w:val="none" w:sz="0" w:space="0" w:color="auto"/>
      </w:divBdr>
      <w:divsChild>
        <w:div w:id="1097167497">
          <w:marLeft w:val="480"/>
          <w:marRight w:val="0"/>
          <w:marTop w:val="0"/>
          <w:marBottom w:val="0"/>
          <w:divBdr>
            <w:top w:val="none" w:sz="0" w:space="0" w:color="auto"/>
            <w:left w:val="none" w:sz="0" w:space="0" w:color="auto"/>
            <w:bottom w:val="none" w:sz="0" w:space="0" w:color="auto"/>
            <w:right w:val="none" w:sz="0" w:space="0" w:color="auto"/>
          </w:divBdr>
        </w:div>
        <w:div w:id="334112378">
          <w:marLeft w:val="480"/>
          <w:marRight w:val="0"/>
          <w:marTop w:val="0"/>
          <w:marBottom w:val="0"/>
          <w:divBdr>
            <w:top w:val="none" w:sz="0" w:space="0" w:color="auto"/>
            <w:left w:val="none" w:sz="0" w:space="0" w:color="auto"/>
            <w:bottom w:val="none" w:sz="0" w:space="0" w:color="auto"/>
            <w:right w:val="none" w:sz="0" w:space="0" w:color="auto"/>
          </w:divBdr>
        </w:div>
        <w:div w:id="961308368">
          <w:marLeft w:val="480"/>
          <w:marRight w:val="0"/>
          <w:marTop w:val="0"/>
          <w:marBottom w:val="0"/>
          <w:divBdr>
            <w:top w:val="none" w:sz="0" w:space="0" w:color="auto"/>
            <w:left w:val="none" w:sz="0" w:space="0" w:color="auto"/>
            <w:bottom w:val="none" w:sz="0" w:space="0" w:color="auto"/>
            <w:right w:val="none" w:sz="0" w:space="0" w:color="auto"/>
          </w:divBdr>
        </w:div>
        <w:div w:id="1350057784">
          <w:marLeft w:val="480"/>
          <w:marRight w:val="0"/>
          <w:marTop w:val="0"/>
          <w:marBottom w:val="0"/>
          <w:divBdr>
            <w:top w:val="none" w:sz="0" w:space="0" w:color="auto"/>
            <w:left w:val="none" w:sz="0" w:space="0" w:color="auto"/>
            <w:bottom w:val="none" w:sz="0" w:space="0" w:color="auto"/>
            <w:right w:val="none" w:sz="0" w:space="0" w:color="auto"/>
          </w:divBdr>
        </w:div>
        <w:div w:id="1755784932">
          <w:marLeft w:val="480"/>
          <w:marRight w:val="0"/>
          <w:marTop w:val="0"/>
          <w:marBottom w:val="0"/>
          <w:divBdr>
            <w:top w:val="none" w:sz="0" w:space="0" w:color="auto"/>
            <w:left w:val="none" w:sz="0" w:space="0" w:color="auto"/>
            <w:bottom w:val="none" w:sz="0" w:space="0" w:color="auto"/>
            <w:right w:val="none" w:sz="0" w:space="0" w:color="auto"/>
          </w:divBdr>
        </w:div>
        <w:div w:id="295648636">
          <w:marLeft w:val="480"/>
          <w:marRight w:val="0"/>
          <w:marTop w:val="0"/>
          <w:marBottom w:val="0"/>
          <w:divBdr>
            <w:top w:val="none" w:sz="0" w:space="0" w:color="auto"/>
            <w:left w:val="none" w:sz="0" w:space="0" w:color="auto"/>
            <w:bottom w:val="none" w:sz="0" w:space="0" w:color="auto"/>
            <w:right w:val="none" w:sz="0" w:space="0" w:color="auto"/>
          </w:divBdr>
        </w:div>
        <w:div w:id="1236207790">
          <w:marLeft w:val="480"/>
          <w:marRight w:val="0"/>
          <w:marTop w:val="0"/>
          <w:marBottom w:val="0"/>
          <w:divBdr>
            <w:top w:val="none" w:sz="0" w:space="0" w:color="auto"/>
            <w:left w:val="none" w:sz="0" w:space="0" w:color="auto"/>
            <w:bottom w:val="none" w:sz="0" w:space="0" w:color="auto"/>
            <w:right w:val="none" w:sz="0" w:space="0" w:color="auto"/>
          </w:divBdr>
        </w:div>
        <w:div w:id="308092021">
          <w:marLeft w:val="480"/>
          <w:marRight w:val="0"/>
          <w:marTop w:val="0"/>
          <w:marBottom w:val="0"/>
          <w:divBdr>
            <w:top w:val="none" w:sz="0" w:space="0" w:color="auto"/>
            <w:left w:val="none" w:sz="0" w:space="0" w:color="auto"/>
            <w:bottom w:val="none" w:sz="0" w:space="0" w:color="auto"/>
            <w:right w:val="none" w:sz="0" w:space="0" w:color="auto"/>
          </w:divBdr>
        </w:div>
        <w:div w:id="1455831444">
          <w:marLeft w:val="480"/>
          <w:marRight w:val="0"/>
          <w:marTop w:val="0"/>
          <w:marBottom w:val="0"/>
          <w:divBdr>
            <w:top w:val="none" w:sz="0" w:space="0" w:color="auto"/>
            <w:left w:val="none" w:sz="0" w:space="0" w:color="auto"/>
            <w:bottom w:val="none" w:sz="0" w:space="0" w:color="auto"/>
            <w:right w:val="none" w:sz="0" w:space="0" w:color="auto"/>
          </w:divBdr>
        </w:div>
        <w:div w:id="1938370254">
          <w:marLeft w:val="480"/>
          <w:marRight w:val="0"/>
          <w:marTop w:val="0"/>
          <w:marBottom w:val="0"/>
          <w:divBdr>
            <w:top w:val="none" w:sz="0" w:space="0" w:color="auto"/>
            <w:left w:val="none" w:sz="0" w:space="0" w:color="auto"/>
            <w:bottom w:val="none" w:sz="0" w:space="0" w:color="auto"/>
            <w:right w:val="none" w:sz="0" w:space="0" w:color="auto"/>
          </w:divBdr>
        </w:div>
        <w:div w:id="934558941">
          <w:marLeft w:val="480"/>
          <w:marRight w:val="0"/>
          <w:marTop w:val="0"/>
          <w:marBottom w:val="0"/>
          <w:divBdr>
            <w:top w:val="none" w:sz="0" w:space="0" w:color="auto"/>
            <w:left w:val="none" w:sz="0" w:space="0" w:color="auto"/>
            <w:bottom w:val="none" w:sz="0" w:space="0" w:color="auto"/>
            <w:right w:val="none" w:sz="0" w:space="0" w:color="auto"/>
          </w:divBdr>
        </w:div>
        <w:div w:id="316493093">
          <w:marLeft w:val="480"/>
          <w:marRight w:val="0"/>
          <w:marTop w:val="0"/>
          <w:marBottom w:val="0"/>
          <w:divBdr>
            <w:top w:val="none" w:sz="0" w:space="0" w:color="auto"/>
            <w:left w:val="none" w:sz="0" w:space="0" w:color="auto"/>
            <w:bottom w:val="none" w:sz="0" w:space="0" w:color="auto"/>
            <w:right w:val="none" w:sz="0" w:space="0" w:color="auto"/>
          </w:divBdr>
        </w:div>
        <w:div w:id="721251630">
          <w:marLeft w:val="480"/>
          <w:marRight w:val="0"/>
          <w:marTop w:val="0"/>
          <w:marBottom w:val="0"/>
          <w:divBdr>
            <w:top w:val="none" w:sz="0" w:space="0" w:color="auto"/>
            <w:left w:val="none" w:sz="0" w:space="0" w:color="auto"/>
            <w:bottom w:val="none" w:sz="0" w:space="0" w:color="auto"/>
            <w:right w:val="none" w:sz="0" w:space="0" w:color="auto"/>
          </w:divBdr>
        </w:div>
        <w:div w:id="601494603">
          <w:marLeft w:val="480"/>
          <w:marRight w:val="0"/>
          <w:marTop w:val="0"/>
          <w:marBottom w:val="0"/>
          <w:divBdr>
            <w:top w:val="none" w:sz="0" w:space="0" w:color="auto"/>
            <w:left w:val="none" w:sz="0" w:space="0" w:color="auto"/>
            <w:bottom w:val="none" w:sz="0" w:space="0" w:color="auto"/>
            <w:right w:val="none" w:sz="0" w:space="0" w:color="auto"/>
          </w:divBdr>
        </w:div>
        <w:div w:id="2123768225">
          <w:marLeft w:val="480"/>
          <w:marRight w:val="0"/>
          <w:marTop w:val="0"/>
          <w:marBottom w:val="0"/>
          <w:divBdr>
            <w:top w:val="none" w:sz="0" w:space="0" w:color="auto"/>
            <w:left w:val="none" w:sz="0" w:space="0" w:color="auto"/>
            <w:bottom w:val="none" w:sz="0" w:space="0" w:color="auto"/>
            <w:right w:val="none" w:sz="0" w:space="0" w:color="auto"/>
          </w:divBdr>
        </w:div>
        <w:div w:id="1112632536">
          <w:marLeft w:val="480"/>
          <w:marRight w:val="0"/>
          <w:marTop w:val="0"/>
          <w:marBottom w:val="0"/>
          <w:divBdr>
            <w:top w:val="none" w:sz="0" w:space="0" w:color="auto"/>
            <w:left w:val="none" w:sz="0" w:space="0" w:color="auto"/>
            <w:bottom w:val="none" w:sz="0" w:space="0" w:color="auto"/>
            <w:right w:val="none" w:sz="0" w:space="0" w:color="auto"/>
          </w:divBdr>
        </w:div>
        <w:div w:id="1277906948">
          <w:marLeft w:val="480"/>
          <w:marRight w:val="0"/>
          <w:marTop w:val="0"/>
          <w:marBottom w:val="0"/>
          <w:divBdr>
            <w:top w:val="none" w:sz="0" w:space="0" w:color="auto"/>
            <w:left w:val="none" w:sz="0" w:space="0" w:color="auto"/>
            <w:bottom w:val="none" w:sz="0" w:space="0" w:color="auto"/>
            <w:right w:val="none" w:sz="0" w:space="0" w:color="auto"/>
          </w:divBdr>
        </w:div>
        <w:div w:id="1002732961">
          <w:marLeft w:val="480"/>
          <w:marRight w:val="0"/>
          <w:marTop w:val="0"/>
          <w:marBottom w:val="0"/>
          <w:divBdr>
            <w:top w:val="none" w:sz="0" w:space="0" w:color="auto"/>
            <w:left w:val="none" w:sz="0" w:space="0" w:color="auto"/>
            <w:bottom w:val="none" w:sz="0" w:space="0" w:color="auto"/>
            <w:right w:val="none" w:sz="0" w:space="0" w:color="auto"/>
          </w:divBdr>
        </w:div>
        <w:div w:id="691959075">
          <w:marLeft w:val="480"/>
          <w:marRight w:val="0"/>
          <w:marTop w:val="0"/>
          <w:marBottom w:val="0"/>
          <w:divBdr>
            <w:top w:val="none" w:sz="0" w:space="0" w:color="auto"/>
            <w:left w:val="none" w:sz="0" w:space="0" w:color="auto"/>
            <w:bottom w:val="none" w:sz="0" w:space="0" w:color="auto"/>
            <w:right w:val="none" w:sz="0" w:space="0" w:color="auto"/>
          </w:divBdr>
        </w:div>
        <w:div w:id="1989364217">
          <w:marLeft w:val="480"/>
          <w:marRight w:val="0"/>
          <w:marTop w:val="0"/>
          <w:marBottom w:val="0"/>
          <w:divBdr>
            <w:top w:val="none" w:sz="0" w:space="0" w:color="auto"/>
            <w:left w:val="none" w:sz="0" w:space="0" w:color="auto"/>
            <w:bottom w:val="none" w:sz="0" w:space="0" w:color="auto"/>
            <w:right w:val="none" w:sz="0" w:space="0" w:color="auto"/>
          </w:divBdr>
        </w:div>
        <w:div w:id="106967681">
          <w:marLeft w:val="480"/>
          <w:marRight w:val="0"/>
          <w:marTop w:val="0"/>
          <w:marBottom w:val="0"/>
          <w:divBdr>
            <w:top w:val="none" w:sz="0" w:space="0" w:color="auto"/>
            <w:left w:val="none" w:sz="0" w:space="0" w:color="auto"/>
            <w:bottom w:val="none" w:sz="0" w:space="0" w:color="auto"/>
            <w:right w:val="none" w:sz="0" w:space="0" w:color="auto"/>
          </w:divBdr>
        </w:div>
        <w:div w:id="560360850">
          <w:marLeft w:val="480"/>
          <w:marRight w:val="0"/>
          <w:marTop w:val="0"/>
          <w:marBottom w:val="0"/>
          <w:divBdr>
            <w:top w:val="none" w:sz="0" w:space="0" w:color="auto"/>
            <w:left w:val="none" w:sz="0" w:space="0" w:color="auto"/>
            <w:bottom w:val="none" w:sz="0" w:space="0" w:color="auto"/>
            <w:right w:val="none" w:sz="0" w:space="0" w:color="auto"/>
          </w:divBdr>
        </w:div>
        <w:div w:id="865409842">
          <w:marLeft w:val="480"/>
          <w:marRight w:val="0"/>
          <w:marTop w:val="0"/>
          <w:marBottom w:val="0"/>
          <w:divBdr>
            <w:top w:val="none" w:sz="0" w:space="0" w:color="auto"/>
            <w:left w:val="none" w:sz="0" w:space="0" w:color="auto"/>
            <w:bottom w:val="none" w:sz="0" w:space="0" w:color="auto"/>
            <w:right w:val="none" w:sz="0" w:space="0" w:color="auto"/>
          </w:divBdr>
        </w:div>
        <w:div w:id="1316183145">
          <w:marLeft w:val="480"/>
          <w:marRight w:val="0"/>
          <w:marTop w:val="0"/>
          <w:marBottom w:val="0"/>
          <w:divBdr>
            <w:top w:val="none" w:sz="0" w:space="0" w:color="auto"/>
            <w:left w:val="none" w:sz="0" w:space="0" w:color="auto"/>
            <w:bottom w:val="none" w:sz="0" w:space="0" w:color="auto"/>
            <w:right w:val="none" w:sz="0" w:space="0" w:color="auto"/>
          </w:divBdr>
        </w:div>
        <w:div w:id="974263867">
          <w:marLeft w:val="480"/>
          <w:marRight w:val="0"/>
          <w:marTop w:val="0"/>
          <w:marBottom w:val="0"/>
          <w:divBdr>
            <w:top w:val="none" w:sz="0" w:space="0" w:color="auto"/>
            <w:left w:val="none" w:sz="0" w:space="0" w:color="auto"/>
            <w:bottom w:val="none" w:sz="0" w:space="0" w:color="auto"/>
            <w:right w:val="none" w:sz="0" w:space="0" w:color="auto"/>
          </w:divBdr>
        </w:div>
        <w:div w:id="1536187971">
          <w:marLeft w:val="480"/>
          <w:marRight w:val="0"/>
          <w:marTop w:val="0"/>
          <w:marBottom w:val="0"/>
          <w:divBdr>
            <w:top w:val="none" w:sz="0" w:space="0" w:color="auto"/>
            <w:left w:val="none" w:sz="0" w:space="0" w:color="auto"/>
            <w:bottom w:val="none" w:sz="0" w:space="0" w:color="auto"/>
            <w:right w:val="none" w:sz="0" w:space="0" w:color="auto"/>
          </w:divBdr>
        </w:div>
        <w:div w:id="1736928262">
          <w:marLeft w:val="480"/>
          <w:marRight w:val="0"/>
          <w:marTop w:val="0"/>
          <w:marBottom w:val="0"/>
          <w:divBdr>
            <w:top w:val="none" w:sz="0" w:space="0" w:color="auto"/>
            <w:left w:val="none" w:sz="0" w:space="0" w:color="auto"/>
            <w:bottom w:val="none" w:sz="0" w:space="0" w:color="auto"/>
            <w:right w:val="none" w:sz="0" w:space="0" w:color="auto"/>
          </w:divBdr>
        </w:div>
        <w:div w:id="1163810717">
          <w:marLeft w:val="480"/>
          <w:marRight w:val="0"/>
          <w:marTop w:val="0"/>
          <w:marBottom w:val="0"/>
          <w:divBdr>
            <w:top w:val="none" w:sz="0" w:space="0" w:color="auto"/>
            <w:left w:val="none" w:sz="0" w:space="0" w:color="auto"/>
            <w:bottom w:val="none" w:sz="0" w:space="0" w:color="auto"/>
            <w:right w:val="none" w:sz="0" w:space="0" w:color="auto"/>
          </w:divBdr>
        </w:div>
        <w:div w:id="1042055100">
          <w:marLeft w:val="480"/>
          <w:marRight w:val="0"/>
          <w:marTop w:val="0"/>
          <w:marBottom w:val="0"/>
          <w:divBdr>
            <w:top w:val="none" w:sz="0" w:space="0" w:color="auto"/>
            <w:left w:val="none" w:sz="0" w:space="0" w:color="auto"/>
            <w:bottom w:val="none" w:sz="0" w:space="0" w:color="auto"/>
            <w:right w:val="none" w:sz="0" w:space="0" w:color="auto"/>
          </w:divBdr>
        </w:div>
        <w:div w:id="2121678728">
          <w:marLeft w:val="480"/>
          <w:marRight w:val="0"/>
          <w:marTop w:val="0"/>
          <w:marBottom w:val="0"/>
          <w:divBdr>
            <w:top w:val="none" w:sz="0" w:space="0" w:color="auto"/>
            <w:left w:val="none" w:sz="0" w:space="0" w:color="auto"/>
            <w:bottom w:val="none" w:sz="0" w:space="0" w:color="auto"/>
            <w:right w:val="none" w:sz="0" w:space="0" w:color="auto"/>
          </w:divBdr>
        </w:div>
        <w:div w:id="1727485871">
          <w:marLeft w:val="480"/>
          <w:marRight w:val="0"/>
          <w:marTop w:val="0"/>
          <w:marBottom w:val="0"/>
          <w:divBdr>
            <w:top w:val="none" w:sz="0" w:space="0" w:color="auto"/>
            <w:left w:val="none" w:sz="0" w:space="0" w:color="auto"/>
            <w:bottom w:val="none" w:sz="0" w:space="0" w:color="auto"/>
            <w:right w:val="none" w:sz="0" w:space="0" w:color="auto"/>
          </w:divBdr>
        </w:div>
        <w:div w:id="1756632008">
          <w:marLeft w:val="480"/>
          <w:marRight w:val="0"/>
          <w:marTop w:val="0"/>
          <w:marBottom w:val="0"/>
          <w:divBdr>
            <w:top w:val="none" w:sz="0" w:space="0" w:color="auto"/>
            <w:left w:val="none" w:sz="0" w:space="0" w:color="auto"/>
            <w:bottom w:val="none" w:sz="0" w:space="0" w:color="auto"/>
            <w:right w:val="none" w:sz="0" w:space="0" w:color="auto"/>
          </w:divBdr>
        </w:div>
        <w:div w:id="1953590079">
          <w:marLeft w:val="480"/>
          <w:marRight w:val="0"/>
          <w:marTop w:val="0"/>
          <w:marBottom w:val="0"/>
          <w:divBdr>
            <w:top w:val="none" w:sz="0" w:space="0" w:color="auto"/>
            <w:left w:val="none" w:sz="0" w:space="0" w:color="auto"/>
            <w:bottom w:val="none" w:sz="0" w:space="0" w:color="auto"/>
            <w:right w:val="none" w:sz="0" w:space="0" w:color="auto"/>
          </w:divBdr>
        </w:div>
        <w:div w:id="2024670267">
          <w:marLeft w:val="480"/>
          <w:marRight w:val="0"/>
          <w:marTop w:val="0"/>
          <w:marBottom w:val="0"/>
          <w:divBdr>
            <w:top w:val="none" w:sz="0" w:space="0" w:color="auto"/>
            <w:left w:val="none" w:sz="0" w:space="0" w:color="auto"/>
            <w:bottom w:val="none" w:sz="0" w:space="0" w:color="auto"/>
            <w:right w:val="none" w:sz="0" w:space="0" w:color="auto"/>
          </w:divBdr>
        </w:div>
        <w:div w:id="1251961544">
          <w:marLeft w:val="480"/>
          <w:marRight w:val="0"/>
          <w:marTop w:val="0"/>
          <w:marBottom w:val="0"/>
          <w:divBdr>
            <w:top w:val="none" w:sz="0" w:space="0" w:color="auto"/>
            <w:left w:val="none" w:sz="0" w:space="0" w:color="auto"/>
            <w:bottom w:val="none" w:sz="0" w:space="0" w:color="auto"/>
            <w:right w:val="none" w:sz="0" w:space="0" w:color="auto"/>
          </w:divBdr>
        </w:div>
        <w:div w:id="666053811">
          <w:marLeft w:val="480"/>
          <w:marRight w:val="0"/>
          <w:marTop w:val="0"/>
          <w:marBottom w:val="0"/>
          <w:divBdr>
            <w:top w:val="none" w:sz="0" w:space="0" w:color="auto"/>
            <w:left w:val="none" w:sz="0" w:space="0" w:color="auto"/>
            <w:bottom w:val="none" w:sz="0" w:space="0" w:color="auto"/>
            <w:right w:val="none" w:sz="0" w:space="0" w:color="auto"/>
          </w:divBdr>
        </w:div>
      </w:divsChild>
    </w:div>
    <w:div w:id="1811436844">
      <w:bodyDiv w:val="1"/>
      <w:marLeft w:val="0"/>
      <w:marRight w:val="0"/>
      <w:marTop w:val="0"/>
      <w:marBottom w:val="0"/>
      <w:divBdr>
        <w:top w:val="none" w:sz="0" w:space="0" w:color="auto"/>
        <w:left w:val="none" w:sz="0" w:space="0" w:color="auto"/>
        <w:bottom w:val="none" w:sz="0" w:space="0" w:color="auto"/>
        <w:right w:val="none" w:sz="0" w:space="0" w:color="auto"/>
      </w:divBdr>
    </w:div>
    <w:div w:id="1812941994">
      <w:bodyDiv w:val="1"/>
      <w:marLeft w:val="0"/>
      <w:marRight w:val="0"/>
      <w:marTop w:val="0"/>
      <w:marBottom w:val="0"/>
      <w:divBdr>
        <w:top w:val="none" w:sz="0" w:space="0" w:color="auto"/>
        <w:left w:val="none" w:sz="0" w:space="0" w:color="auto"/>
        <w:bottom w:val="none" w:sz="0" w:space="0" w:color="auto"/>
        <w:right w:val="none" w:sz="0" w:space="0" w:color="auto"/>
      </w:divBdr>
      <w:divsChild>
        <w:div w:id="1526361305">
          <w:marLeft w:val="480"/>
          <w:marRight w:val="0"/>
          <w:marTop w:val="0"/>
          <w:marBottom w:val="0"/>
          <w:divBdr>
            <w:top w:val="none" w:sz="0" w:space="0" w:color="auto"/>
            <w:left w:val="none" w:sz="0" w:space="0" w:color="auto"/>
            <w:bottom w:val="none" w:sz="0" w:space="0" w:color="auto"/>
            <w:right w:val="none" w:sz="0" w:space="0" w:color="auto"/>
          </w:divBdr>
        </w:div>
        <w:div w:id="1476071556">
          <w:marLeft w:val="480"/>
          <w:marRight w:val="0"/>
          <w:marTop w:val="0"/>
          <w:marBottom w:val="0"/>
          <w:divBdr>
            <w:top w:val="none" w:sz="0" w:space="0" w:color="auto"/>
            <w:left w:val="none" w:sz="0" w:space="0" w:color="auto"/>
            <w:bottom w:val="none" w:sz="0" w:space="0" w:color="auto"/>
            <w:right w:val="none" w:sz="0" w:space="0" w:color="auto"/>
          </w:divBdr>
        </w:div>
        <w:div w:id="373503550">
          <w:marLeft w:val="480"/>
          <w:marRight w:val="0"/>
          <w:marTop w:val="0"/>
          <w:marBottom w:val="0"/>
          <w:divBdr>
            <w:top w:val="none" w:sz="0" w:space="0" w:color="auto"/>
            <w:left w:val="none" w:sz="0" w:space="0" w:color="auto"/>
            <w:bottom w:val="none" w:sz="0" w:space="0" w:color="auto"/>
            <w:right w:val="none" w:sz="0" w:space="0" w:color="auto"/>
          </w:divBdr>
        </w:div>
        <w:div w:id="229385299">
          <w:marLeft w:val="480"/>
          <w:marRight w:val="0"/>
          <w:marTop w:val="0"/>
          <w:marBottom w:val="0"/>
          <w:divBdr>
            <w:top w:val="none" w:sz="0" w:space="0" w:color="auto"/>
            <w:left w:val="none" w:sz="0" w:space="0" w:color="auto"/>
            <w:bottom w:val="none" w:sz="0" w:space="0" w:color="auto"/>
            <w:right w:val="none" w:sz="0" w:space="0" w:color="auto"/>
          </w:divBdr>
        </w:div>
        <w:div w:id="426660725">
          <w:marLeft w:val="480"/>
          <w:marRight w:val="0"/>
          <w:marTop w:val="0"/>
          <w:marBottom w:val="0"/>
          <w:divBdr>
            <w:top w:val="none" w:sz="0" w:space="0" w:color="auto"/>
            <w:left w:val="none" w:sz="0" w:space="0" w:color="auto"/>
            <w:bottom w:val="none" w:sz="0" w:space="0" w:color="auto"/>
            <w:right w:val="none" w:sz="0" w:space="0" w:color="auto"/>
          </w:divBdr>
        </w:div>
        <w:div w:id="1240672412">
          <w:marLeft w:val="480"/>
          <w:marRight w:val="0"/>
          <w:marTop w:val="0"/>
          <w:marBottom w:val="0"/>
          <w:divBdr>
            <w:top w:val="none" w:sz="0" w:space="0" w:color="auto"/>
            <w:left w:val="none" w:sz="0" w:space="0" w:color="auto"/>
            <w:bottom w:val="none" w:sz="0" w:space="0" w:color="auto"/>
            <w:right w:val="none" w:sz="0" w:space="0" w:color="auto"/>
          </w:divBdr>
        </w:div>
        <w:div w:id="1987736312">
          <w:marLeft w:val="480"/>
          <w:marRight w:val="0"/>
          <w:marTop w:val="0"/>
          <w:marBottom w:val="0"/>
          <w:divBdr>
            <w:top w:val="none" w:sz="0" w:space="0" w:color="auto"/>
            <w:left w:val="none" w:sz="0" w:space="0" w:color="auto"/>
            <w:bottom w:val="none" w:sz="0" w:space="0" w:color="auto"/>
            <w:right w:val="none" w:sz="0" w:space="0" w:color="auto"/>
          </w:divBdr>
        </w:div>
        <w:div w:id="1342122004">
          <w:marLeft w:val="480"/>
          <w:marRight w:val="0"/>
          <w:marTop w:val="0"/>
          <w:marBottom w:val="0"/>
          <w:divBdr>
            <w:top w:val="none" w:sz="0" w:space="0" w:color="auto"/>
            <w:left w:val="none" w:sz="0" w:space="0" w:color="auto"/>
            <w:bottom w:val="none" w:sz="0" w:space="0" w:color="auto"/>
            <w:right w:val="none" w:sz="0" w:space="0" w:color="auto"/>
          </w:divBdr>
        </w:div>
        <w:div w:id="350686768">
          <w:marLeft w:val="480"/>
          <w:marRight w:val="0"/>
          <w:marTop w:val="0"/>
          <w:marBottom w:val="0"/>
          <w:divBdr>
            <w:top w:val="none" w:sz="0" w:space="0" w:color="auto"/>
            <w:left w:val="none" w:sz="0" w:space="0" w:color="auto"/>
            <w:bottom w:val="none" w:sz="0" w:space="0" w:color="auto"/>
            <w:right w:val="none" w:sz="0" w:space="0" w:color="auto"/>
          </w:divBdr>
        </w:div>
        <w:div w:id="1189683310">
          <w:marLeft w:val="480"/>
          <w:marRight w:val="0"/>
          <w:marTop w:val="0"/>
          <w:marBottom w:val="0"/>
          <w:divBdr>
            <w:top w:val="none" w:sz="0" w:space="0" w:color="auto"/>
            <w:left w:val="none" w:sz="0" w:space="0" w:color="auto"/>
            <w:bottom w:val="none" w:sz="0" w:space="0" w:color="auto"/>
            <w:right w:val="none" w:sz="0" w:space="0" w:color="auto"/>
          </w:divBdr>
        </w:div>
        <w:div w:id="1085153603">
          <w:marLeft w:val="480"/>
          <w:marRight w:val="0"/>
          <w:marTop w:val="0"/>
          <w:marBottom w:val="0"/>
          <w:divBdr>
            <w:top w:val="none" w:sz="0" w:space="0" w:color="auto"/>
            <w:left w:val="none" w:sz="0" w:space="0" w:color="auto"/>
            <w:bottom w:val="none" w:sz="0" w:space="0" w:color="auto"/>
            <w:right w:val="none" w:sz="0" w:space="0" w:color="auto"/>
          </w:divBdr>
        </w:div>
        <w:div w:id="161891683">
          <w:marLeft w:val="480"/>
          <w:marRight w:val="0"/>
          <w:marTop w:val="0"/>
          <w:marBottom w:val="0"/>
          <w:divBdr>
            <w:top w:val="none" w:sz="0" w:space="0" w:color="auto"/>
            <w:left w:val="none" w:sz="0" w:space="0" w:color="auto"/>
            <w:bottom w:val="none" w:sz="0" w:space="0" w:color="auto"/>
            <w:right w:val="none" w:sz="0" w:space="0" w:color="auto"/>
          </w:divBdr>
        </w:div>
        <w:div w:id="333607539">
          <w:marLeft w:val="480"/>
          <w:marRight w:val="0"/>
          <w:marTop w:val="0"/>
          <w:marBottom w:val="0"/>
          <w:divBdr>
            <w:top w:val="none" w:sz="0" w:space="0" w:color="auto"/>
            <w:left w:val="none" w:sz="0" w:space="0" w:color="auto"/>
            <w:bottom w:val="none" w:sz="0" w:space="0" w:color="auto"/>
            <w:right w:val="none" w:sz="0" w:space="0" w:color="auto"/>
          </w:divBdr>
        </w:div>
        <w:div w:id="1384981293">
          <w:marLeft w:val="480"/>
          <w:marRight w:val="0"/>
          <w:marTop w:val="0"/>
          <w:marBottom w:val="0"/>
          <w:divBdr>
            <w:top w:val="none" w:sz="0" w:space="0" w:color="auto"/>
            <w:left w:val="none" w:sz="0" w:space="0" w:color="auto"/>
            <w:bottom w:val="none" w:sz="0" w:space="0" w:color="auto"/>
            <w:right w:val="none" w:sz="0" w:space="0" w:color="auto"/>
          </w:divBdr>
        </w:div>
        <w:div w:id="16008533">
          <w:marLeft w:val="480"/>
          <w:marRight w:val="0"/>
          <w:marTop w:val="0"/>
          <w:marBottom w:val="0"/>
          <w:divBdr>
            <w:top w:val="none" w:sz="0" w:space="0" w:color="auto"/>
            <w:left w:val="none" w:sz="0" w:space="0" w:color="auto"/>
            <w:bottom w:val="none" w:sz="0" w:space="0" w:color="auto"/>
            <w:right w:val="none" w:sz="0" w:space="0" w:color="auto"/>
          </w:divBdr>
        </w:div>
        <w:div w:id="1547838606">
          <w:marLeft w:val="480"/>
          <w:marRight w:val="0"/>
          <w:marTop w:val="0"/>
          <w:marBottom w:val="0"/>
          <w:divBdr>
            <w:top w:val="none" w:sz="0" w:space="0" w:color="auto"/>
            <w:left w:val="none" w:sz="0" w:space="0" w:color="auto"/>
            <w:bottom w:val="none" w:sz="0" w:space="0" w:color="auto"/>
            <w:right w:val="none" w:sz="0" w:space="0" w:color="auto"/>
          </w:divBdr>
        </w:div>
        <w:div w:id="1715765192">
          <w:marLeft w:val="480"/>
          <w:marRight w:val="0"/>
          <w:marTop w:val="0"/>
          <w:marBottom w:val="0"/>
          <w:divBdr>
            <w:top w:val="none" w:sz="0" w:space="0" w:color="auto"/>
            <w:left w:val="none" w:sz="0" w:space="0" w:color="auto"/>
            <w:bottom w:val="none" w:sz="0" w:space="0" w:color="auto"/>
            <w:right w:val="none" w:sz="0" w:space="0" w:color="auto"/>
          </w:divBdr>
        </w:div>
        <w:div w:id="948898513">
          <w:marLeft w:val="480"/>
          <w:marRight w:val="0"/>
          <w:marTop w:val="0"/>
          <w:marBottom w:val="0"/>
          <w:divBdr>
            <w:top w:val="none" w:sz="0" w:space="0" w:color="auto"/>
            <w:left w:val="none" w:sz="0" w:space="0" w:color="auto"/>
            <w:bottom w:val="none" w:sz="0" w:space="0" w:color="auto"/>
            <w:right w:val="none" w:sz="0" w:space="0" w:color="auto"/>
          </w:divBdr>
        </w:div>
        <w:div w:id="161167870">
          <w:marLeft w:val="480"/>
          <w:marRight w:val="0"/>
          <w:marTop w:val="0"/>
          <w:marBottom w:val="0"/>
          <w:divBdr>
            <w:top w:val="none" w:sz="0" w:space="0" w:color="auto"/>
            <w:left w:val="none" w:sz="0" w:space="0" w:color="auto"/>
            <w:bottom w:val="none" w:sz="0" w:space="0" w:color="auto"/>
            <w:right w:val="none" w:sz="0" w:space="0" w:color="auto"/>
          </w:divBdr>
        </w:div>
        <w:div w:id="1492601330">
          <w:marLeft w:val="480"/>
          <w:marRight w:val="0"/>
          <w:marTop w:val="0"/>
          <w:marBottom w:val="0"/>
          <w:divBdr>
            <w:top w:val="none" w:sz="0" w:space="0" w:color="auto"/>
            <w:left w:val="none" w:sz="0" w:space="0" w:color="auto"/>
            <w:bottom w:val="none" w:sz="0" w:space="0" w:color="auto"/>
            <w:right w:val="none" w:sz="0" w:space="0" w:color="auto"/>
          </w:divBdr>
        </w:div>
      </w:divsChild>
    </w:div>
    <w:div w:id="1813712883">
      <w:bodyDiv w:val="1"/>
      <w:marLeft w:val="0"/>
      <w:marRight w:val="0"/>
      <w:marTop w:val="0"/>
      <w:marBottom w:val="0"/>
      <w:divBdr>
        <w:top w:val="none" w:sz="0" w:space="0" w:color="auto"/>
        <w:left w:val="none" w:sz="0" w:space="0" w:color="auto"/>
        <w:bottom w:val="none" w:sz="0" w:space="0" w:color="auto"/>
        <w:right w:val="none" w:sz="0" w:space="0" w:color="auto"/>
      </w:divBdr>
    </w:div>
    <w:div w:id="1815565332">
      <w:bodyDiv w:val="1"/>
      <w:marLeft w:val="0"/>
      <w:marRight w:val="0"/>
      <w:marTop w:val="0"/>
      <w:marBottom w:val="0"/>
      <w:divBdr>
        <w:top w:val="none" w:sz="0" w:space="0" w:color="auto"/>
        <w:left w:val="none" w:sz="0" w:space="0" w:color="auto"/>
        <w:bottom w:val="none" w:sz="0" w:space="0" w:color="auto"/>
        <w:right w:val="none" w:sz="0" w:space="0" w:color="auto"/>
      </w:divBdr>
    </w:div>
    <w:div w:id="1815947635">
      <w:bodyDiv w:val="1"/>
      <w:marLeft w:val="0"/>
      <w:marRight w:val="0"/>
      <w:marTop w:val="0"/>
      <w:marBottom w:val="0"/>
      <w:divBdr>
        <w:top w:val="none" w:sz="0" w:space="0" w:color="auto"/>
        <w:left w:val="none" w:sz="0" w:space="0" w:color="auto"/>
        <w:bottom w:val="none" w:sz="0" w:space="0" w:color="auto"/>
        <w:right w:val="none" w:sz="0" w:space="0" w:color="auto"/>
      </w:divBdr>
    </w:div>
    <w:div w:id="1816486830">
      <w:bodyDiv w:val="1"/>
      <w:marLeft w:val="0"/>
      <w:marRight w:val="0"/>
      <w:marTop w:val="0"/>
      <w:marBottom w:val="0"/>
      <w:divBdr>
        <w:top w:val="none" w:sz="0" w:space="0" w:color="auto"/>
        <w:left w:val="none" w:sz="0" w:space="0" w:color="auto"/>
        <w:bottom w:val="none" w:sz="0" w:space="0" w:color="auto"/>
        <w:right w:val="none" w:sz="0" w:space="0" w:color="auto"/>
      </w:divBdr>
    </w:div>
    <w:div w:id="1821997087">
      <w:bodyDiv w:val="1"/>
      <w:marLeft w:val="0"/>
      <w:marRight w:val="0"/>
      <w:marTop w:val="0"/>
      <w:marBottom w:val="0"/>
      <w:divBdr>
        <w:top w:val="none" w:sz="0" w:space="0" w:color="auto"/>
        <w:left w:val="none" w:sz="0" w:space="0" w:color="auto"/>
        <w:bottom w:val="none" w:sz="0" w:space="0" w:color="auto"/>
        <w:right w:val="none" w:sz="0" w:space="0" w:color="auto"/>
      </w:divBdr>
    </w:div>
    <w:div w:id="1823887243">
      <w:bodyDiv w:val="1"/>
      <w:marLeft w:val="0"/>
      <w:marRight w:val="0"/>
      <w:marTop w:val="0"/>
      <w:marBottom w:val="0"/>
      <w:divBdr>
        <w:top w:val="none" w:sz="0" w:space="0" w:color="auto"/>
        <w:left w:val="none" w:sz="0" w:space="0" w:color="auto"/>
        <w:bottom w:val="none" w:sz="0" w:space="0" w:color="auto"/>
        <w:right w:val="none" w:sz="0" w:space="0" w:color="auto"/>
      </w:divBdr>
      <w:divsChild>
        <w:div w:id="1116603681">
          <w:marLeft w:val="480"/>
          <w:marRight w:val="0"/>
          <w:marTop w:val="0"/>
          <w:marBottom w:val="0"/>
          <w:divBdr>
            <w:top w:val="none" w:sz="0" w:space="0" w:color="auto"/>
            <w:left w:val="none" w:sz="0" w:space="0" w:color="auto"/>
            <w:bottom w:val="none" w:sz="0" w:space="0" w:color="auto"/>
            <w:right w:val="none" w:sz="0" w:space="0" w:color="auto"/>
          </w:divBdr>
        </w:div>
        <w:div w:id="1466776403">
          <w:marLeft w:val="480"/>
          <w:marRight w:val="0"/>
          <w:marTop w:val="0"/>
          <w:marBottom w:val="0"/>
          <w:divBdr>
            <w:top w:val="none" w:sz="0" w:space="0" w:color="auto"/>
            <w:left w:val="none" w:sz="0" w:space="0" w:color="auto"/>
            <w:bottom w:val="none" w:sz="0" w:space="0" w:color="auto"/>
            <w:right w:val="none" w:sz="0" w:space="0" w:color="auto"/>
          </w:divBdr>
        </w:div>
        <w:div w:id="33385256">
          <w:marLeft w:val="480"/>
          <w:marRight w:val="0"/>
          <w:marTop w:val="0"/>
          <w:marBottom w:val="0"/>
          <w:divBdr>
            <w:top w:val="none" w:sz="0" w:space="0" w:color="auto"/>
            <w:left w:val="none" w:sz="0" w:space="0" w:color="auto"/>
            <w:bottom w:val="none" w:sz="0" w:space="0" w:color="auto"/>
            <w:right w:val="none" w:sz="0" w:space="0" w:color="auto"/>
          </w:divBdr>
        </w:div>
        <w:div w:id="303781408">
          <w:marLeft w:val="480"/>
          <w:marRight w:val="0"/>
          <w:marTop w:val="0"/>
          <w:marBottom w:val="0"/>
          <w:divBdr>
            <w:top w:val="none" w:sz="0" w:space="0" w:color="auto"/>
            <w:left w:val="none" w:sz="0" w:space="0" w:color="auto"/>
            <w:bottom w:val="none" w:sz="0" w:space="0" w:color="auto"/>
            <w:right w:val="none" w:sz="0" w:space="0" w:color="auto"/>
          </w:divBdr>
        </w:div>
        <w:div w:id="935820246">
          <w:marLeft w:val="480"/>
          <w:marRight w:val="0"/>
          <w:marTop w:val="0"/>
          <w:marBottom w:val="0"/>
          <w:divBdr>
            <w:top w:val="none" w:sz="0" w:space="0" w:color="auto"/>
            <w:left w:val="none" w:sz="0" w:space="0" w:color="auto"/>
            <w:bottom w:val="none" w:sz="0" w:space="0" w:color="auto"/>
            <w:right w:val="none" w:sz="0" w:space="0" w:color="auto"/>
          </w:divBdr>
        </w:div>
        <w:div w:id="1535967552">
          <w:marLeft w:val="480"/>
          <w:marRight w:val="0"/>
          <w:marTop w:val="0"/>
          <w:marBottom w:val="0"/>
          <w:divBdr>
            <w:top w:val="none" w:sz="0" w:space="0" w:color="auto"/>
            <w:left w:val="none" w:sz="0" w:space="0" w:color="auto"/>
            <w:bottom w:val="none" w:sz="0" w:space="0" w:color="auto"/>
            <w:right w:val="none" w:sz="0" w:space="0" w:color="auto"/>
          </w:divBdr>
        </w:div>
        <w:div w:id="1967655887">
          <w:marLeft w:val="480"/>
          <w:marRight w:val="0"/>
          <w:marTop w:val="0"/>
          <w:marBottom w:val="0"/>
          <w:divBdr>
            <w:top w:val="none" w:sz="0" w:space="0" w:color="auto"/>
            <w:left w:val="none" w:sz="0" w:space="0" w:color="auto"/>
            <w:bottom w:val="none" w:sz="0" w:space="0" w:color="auto"/>
            <w:right w:val="none" w:sz="0" w:space="0" w:color="auto"/>
          </w:divBdr>
        </w:div>
        <w:div w:id="138739944">
          <w:marLeft w:val="480"/>
          <w:marRight w:val="0"/>
          <w:marTop w:val="0"/>
          <w:marBottom w:val="0"/>
          <w:divBdr>
            <w:top w:val="none" w:sz="0" w:space="0" w:color="auto"/>
            <w:left w:val="none" w:sz="0" w:space="0" w:color="auto"/>
            <w:bottom w:val="none" w:sz="0" w:space="0" w:color="auto"/>
            <w:right w:val="none" w:sz="0" w:space="0" w:color="auto"/>
          </w:divBdr>
        </w:div>
        <w:div w:id="1533807205">
          <w:marLeft w:val="480"/>
          <w:marRight w:val="0"/>
          <w:marTop w:val="0"/>
          <w:marBottom w:val="0"/>
          <w:divBdr>
            <w:top w:val="none" w:sz="0" w:space="0" w:color="auto"/>
            <w:left w:val="none" w:sz="0" w:space="0" w:color="auto"/>
            <w:bottom w:val="none" w:sz="0" w:space="0" w:color="auto"/>
            <w:right w:val="none" w:sz="0" w:space="0" w:color="auto"/>
          </w:divBdr>
        </w:div>
        <w:div w:id="1525630364">
          <w:marLeft w:val="480"/>
          <w:marRight w:val="0"/>
          <w:marTop w:val="0"/>
          <w:marBottom w:val="0"/>
          <w:divBdr>
            <w:top w:val="none" w:sz="0" w:space="0" w:color="auto"/>
            <w:left w:val="none" w:sz="0" w:space="0" w:color="auto"/>
            <w:bottom w:val="none" w:sz="0" w:space="0" w:color="auto"/>
            <w:right w:val="none" w:sz="0" w:space="0" w:color="auto"/>
          </w:divBdr>
        </w:div>
        <w:div w:id="149369505">
          <w:marLeft w:val="480"/>
          <w:marRight w:val="0"/>
          <w:marTop w:val="0"/>
          <w:marBottom w:val="0"/>
          <w:divBdr>
            <w:top w:val="none" w:sz="0" w:space="0" w:color="auto"/>
            <w:left w:val="none" w:sz="0" w:space="0" w:color="auto"/>
            <w:bottom w:val="none" w:sz="0" w:space="0" w:color="auto"/>
            <w:right w:val="none" w:sz="0" w:space="0" w:color="auto"/>
          </w:divBdr>
        </w:div>
        <w:div w:id="1682052114">
          <w:marLeft w:val="480"/>
          <w:marRight w:val="0"/>
          <w:marTop w:val="0"/>
          <w:marBottom w:val="0"/>
          <w:divBdr>
            <w:top w:val="none" w:sz="0" w:space="0" w:color="auto"/>
            <w:left w:val="none" w:sz="0" w:space="0" w:color="auto"/>
            <w:bottom w:val="none" w:sz="0" w:space="0" w:color="auto"/>
            <w:right w:val="none" w:sz="0" w:space="0" w:color="auto"/>
          </w:divBdr>
        </w:div>
        <w:div w:id="94328564">
          <w:marLeft w:val="480"/>
          <w:marRight w:val="0"/>
          <w:marTop w:val="0"/>
          <w:marBottom w:val="0"/>
          <w:divBdr>
            <w:top w:val="none" w:sz="0" w:space="0" w:color="auto"/>
            <w:left w:val="none" w:sz="0" w:space="0" w:color="auto"/>
            <w:bottom w:val="none" w:sz="0" w:space="0" w:color="auto"/>
            <w:right w:val="none" w:sz="0" w:space="0" w:color="auto"/>
          </w:divBdr>
        </w:div>
        <w:div w:id="41712487">
          <w:marLeft w:val="480"/>
          <w:marRight w:val="0"/>
          <w:marTop w:val="0"/>
          <w:marBottom w:val="0"/>
          <w:divBdr>
            <w:top w:val="none" w:sz="0" w:space="0" w:color="auto"/>
            <w:left w:val="none" w:sz="0" w:space="0" w:color="auto"/>
            <w:bottom w:val="none" w:sz="0" w:space="0" w:color="auto"/>
            <w:right w:val="none" w:sz="0" w:space="0" w:color="auto"/>
          </w:divBdr>
        </w:div>
        <w:div w:id="1168137250">
          <w:marLeft w:val="480"/>
          <w:marRight w:val="0"/>
          <w:marTop w:val="0"/>
          <w:marBottom w:val="0"/>
          <w:divBdr>
            <w:top w:val="none" w:sz="0" w:space="0" w:color="auto"/>
            <w:left w:val="none" w:sz="0" w:space="0" w:color="auto"/>
            <w:bottom w:val="none" w:sz="0" w:space="0" w:color="auto"/>
            <w:right w:val="none" w:sz="0" w:space="0" w:color="auto"/>
          </w:divBdr>
        </w:div>
        <w:div w:id="593130895">
          <w:marLeft w:val="480"/>
          <w:marRight w:val="0"/>
          <w:marTop w:val="0"/>
          <w:marBottom w:val="0"/>
          <w:divBdr>
            <w:top w:val="none" w:sz="0" w:space="0" w:color="auto"/>
            <w:left w:val="none" w:sz="0" w:space="0" w:color="auto"/>
            <w:bottom w:val="none" w:sz="0" w:space="0" w:color="auto"/>
            <w:right w:val="none" w:sz="0" w:space="0" w:color="auto"/>
          </w:divBdr>
        </w:div>
        <w:div w:id="335377059">
          <w:marLeft w:val="480"/>
          <w:marRight w:val="0"/>
          <w:marTop w:val="0"/>
          <w:marBottom w:val="0"/>
          <w:divBdr>
            <w:top w:val="none" w:sz="0" w:space="0" w:color="auto"/>
            <w:left w:val="none" w:sz="0" w:space="0" w:color="auto"/>
            <w:bottom w:val="none" w:sz="0" w:space="0" w:color="auto"/>
            <w:right w:val="none" w:sz="0" w:space="0" w:color="auto"/>
          </w:divBdr>
        </w:div>
        <w:div w:id="1960799729">
          <w:marLeft w:val="480"/>
          <w:marRight w:val="0"/>
          <w:marTop w:val="0"/>
          <w:marBottom w:val="0"/>
          <w:divBdr>
            <w:top w:val="none" w:sz="0" w:space="0" w:color="auto"/>
            <w:left w:val="none" w:sz="0" w:space="0" w:color="auto"/>
            <w:bottom w:val="none" w:sz="0" w:space="0" w:color="auto"/>
            <w:right w:val="none" w:sz="0" w:space="0" w:color="auto"/>
          </w:divBdr>
        </w:div>
        <w:div w:id="1333996671">
          <w:marLeft w:val="480"/>
          <w:marRight w:val="0"/>
          <w:marTop w:val="0"/>
          <w:marBottom w:val="0"/>
          <w:divBdr>
            <w:top w:val="none" w:sz="0" w:space="0" w:color="auto"/>
            <w:left w:val="none" w:sz="0" w:space="0" w:color="auto"/>
            <w:bottom w:val="none" w:sz="0" w:space="0" w:color="auto"/>
            <w:right w:val="none" w:sz="0" w:space="0" w:color="auto"/>
          </w:divBdr>
        </w:div>
        <w:div w:id="705174823">
          <w:marLeft w:val="480"/>
          <w:marRight w:val="0"/>
          <w:marTop w:val="0"/>
          <w:marBottom w:val="0"/>
          <w:divBdr>
            <w:top w:val="none" w:sz="0" w:space="0" w:color="auto"/>
            <w:left w:val="none" w:sz="0" w:space="0" w:color="auto"/>
            <w:bottom w:val="none" w:sz="0" w:space="0" w:color="auto"/>
            <w:right w:val="none" w:sz="0" w:space="0" w:color="auto"/>
          </w:divBdr>
        </w:div>
        <w:div w:id="1943150714">
          <w:marLeft w:val="480"/>
          <w:marRight w:val="0"/>
          <w:marTop w:val="0"/>
          <w:marBottom w:val="0"/>
          <w:divBdr>
            <w:top w:val="none" w:sz="0" w:space="0" w:color="auto"/>
            <w:left w:val="none" w:sz="0" w:space="0" w:color="auto"/>
            <w:bottom w:val="none" w:sz="0" w:space="0" w:color="auto"/>
            <w:right w:val="none" w:sz="0" w:space="0" w:color="auto"/>
          </w:divBdr>
        </w:div>
        <w:div w:id="199561467">
          <w:marLeft w:val="480"/>
          <w:marRight w:val="0"/>
          <w:marTop w:val="0"/>
          <w:marBottom w:val="0"/>
          <w:divBdr>
            <w:top w:val="none" w:sz="0" w:space="0" w:color="auto"/>
            <w:left w:val="none" w:sz="0" w:space="0" w:color="auto"/>
            <w:bottom w:val="none" w:sz="0" w:space="0" w:color="auto"/>
            <w:right w:val="none" w:sz="0" w:space="0" w:color="auto"/>
          </w:divBdr>
        </w:div>
        <w:div w:id="1830749225">
          <w:marLeft w:val="480"/>
          <w:marRight w:val="0"/>
          <w:marTop w:val="0"/>
          <w:marBottom w:val="0"/>
          <w:divBdr>
            <w:top w:val="none" w:sz="0" w:space="0" w:color="auto"/>
            <w:left w:val="none" w:sz="0" w:space="0" w:color="auto"/>
            <w:bottom w:val="none" w:sz="0" w:space="0" w:color="auto"/>
            <w:right w:val="none" w:sz="0" w:space="0" w:color="auto"/>
          </w:divBdr>
        </w:div>
        <w:div w:id="272132205">
          <w:marLeft w:val="480"/>
          <w:marRight w:val="0"/>
          <w:marTop w:val="0"/>
          <w:marBottom w:val="0"/>
          <w:divBdr>
            <w:top w:val="none" w:sz="0" w:space="0" w:color="auto"/>
            <w:left w:val="none" w:sz="0" w:space="0" w:color="auto"/>
            <w:bottom w:val="none" w:sz="0" w:space="0" w:color="auto"/>
            <w:right w:val="none" w:sz="0" w:space="0" w:color="auto"/>
          </w:divBdr>
        </w:div>
        <w:div w:id="1233394153">
          <w:marLeft w:val="480"/>
          <w:marRight w:val="0"/>
          <w:marTop w:val="0"/>
          <w:marBottom w:val="0"/>
          <w:divBdr>
            <w:top w:val="none" w:sz="0" w:space="0" w:color="auto"/>
            <w:left w:val="none" w:sz="0" w:space="0" w:color="auto"/>
            <w:bottom w:val="none" w:sz="0" w:space="0" w:color="auto"/>
            <w:right w:val="none" w:sz="0" w:space="0" w:color="auto"/>
          </w:divBdr>
        </w:div>
        <w:div w:id="2125348448">
          <w:marLeft w:val="480"/>
          <w:marRight w:val="0"/>
          <w:marTop w:val="0"/>
          <w:marBottom w:val="0"/>
          <w:divBdr>
            <w:top w:val="none" w:sz="0" w:space="0" w:color="auto"/>
            <w:left w:val="none" w:sz="0" w:space="0" w:color="auto"/>
            <w:bottom w:val="none" w:sz="0" w:space="0" w:color="auto"/>
            <w:right w:val="none" w:sz="0" w:space="0" w:color="auto"/>
          </w:divBdr>
        </w:div>
        <w:div w:id="1966765812">
          <w:marLeft w:val="480"/>
          <w:marRight w:val="0"/>
          <w:marTop w:val="0"/>
          <w:marBottom w:val="0"/>
          <w:divBdr>
            <w:top w:val="none" w:sz="0" w:space="0" w:color="auto"/>
            <w:left w:val="none" w:sz="0" w:space="0" w:color="auto"/>
            <w:bottom w:val="none" w:sz="0" w:space="0" w:color="auto"/>
            <w:right w:val="none" w:sz="0" w:space="0" w:color="auto"/>
          </w:divBdr>
        </w:div>
        <w:div w:id="581641652">
          <w:marLeft w:val="480"/>
          <w:marRight w:val="0"/>
          <w:marTop w:val="0"/>
          <w:marBottom w:val="0"/>
          <w:divBdr>
            <w:top w:val="none" w:sz="0" w:space="0" w:color="auto"/>
            <w:left w:val="none" w:sz="0" w:space="0" w:color="auto"/>
            <w:bottom w:val="none" w:sz="0" w:space="0" w:color="auto"/>
            <w:right w:val="none" w:sz="0" w:space="0" w:color="auto"/>
          </w:divBdr>
        </w:div>
      </w:divsChild>
    </w:div>
    <w:div w:id="1825505725">
      <w:bodyDiv w:val="1"/>
      <w:marLeft w:val="0"/>
      <w:marRight w:val="0"/>
      <w:marTop w:val="0"/>
      <w:marBottom w:val="0"/>
      <w:divBdr>
        <w:top w:val="none" w:sz="0" w:space="0" w:color="auto"/>
        <w:left w:val="none" w:sz="0" w:space="0" w:color="auto"/>
        <w:bottom w:val="none" w:sz="0" w:space="0" w:color="auto"/>
        <w:right w:val="none" w:sz="0" w:space="0" w:color="auto"/>
      </w:divBdr>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26508520">
      <w:bodyDiv w:val="1"/>
      <w:marLeft w:val="0"/>
      <w:marRight w:val="0"/>
      <w:marTop w:val="0"/>
      <w:marBottom w:val="0"/>
      <w:divBdr>
        <w:top w:val="none" w:sz="0" w:space="0" w:color="auto"/>
        <w:left w:val="none" w:sz="0" w:space="0" w:color="auto"/>
        <w:bottom w:val="none" w:sz="0" w:space="0" w:color="auto"/>
        <w:right w:val="none" w:sz="0" w:space="0" w:color="auto"/>
      </w:divBdr>
    </w:div>
    <w:div w:id="1826779427">
      <w:bodyDiv w:val="1"/>
      <w:marLeft w:val="0"/>
      <w:marRight w:val="0"/>
      <w:marTop w:val="0"/>
      <w:marBottom w:val="0"/>
      <w:divBdr>
        <w:top w:val="none" w:sz="0" w:space="0" w:color="auto"/>
        <w:left w:val="none" w:sz="0" w:space="0" w:color="auto"/>
        <w:bottom w:val="none" w:sz="0" w:space="0" w:color="auto"/>
        <w:right w:val="none" w:sz="0" w:space="0" w:color="auto"/>
      </w:divBdr>
    </w:div>
    <w:div w:id="1832476807">
      <w:bodyDiv w:val="1"/>
      <w:marLeft w:val="0"/>
      <w:marRight w:val="0"/>
      <w:marTop w:val="0"/>
      <w:marBottom w:val="0"/>
      <w:divBdr>
        <w:top w:val="none" w:sz="0" w:space="0" w:color="auto"/>
        <w:left w:val="none" w:sz="0" w:space="0" w:color="auto"/>
        <w:bottom w:val="none" w:sz="0" w:space="0" w:color="auto"/>
        <w:right w:val="none" w:sz="0" w:space="0" w:color="auto"/>
      </w:divBdr>
    </w:div>
    <w:div w:id="1833567845">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39417372">
      <w:bodyDiv w:val="1"/>
      <w:marLeft w:val="0"/>
      <w:marRight w:val="0"/>
      <w:marTop w:val="0"/>
      <w:marBottom w:val="0"/>
      <w:divBdr>
        <w:top w:val="none" w:sz="0" w:space="0" w:color="auto"/>
        <w:left w:val="none" w:sz="0" w:space="0" w:color="auto"/>
        <w:bottom w:val="none" w:sz="0" w:space="0" w:color="auto"/>
        <w:right w:val="none" w:sz="0" w:space="0" w:color="auto"/>
      </w:divBdr>
    </w:div>
    <w:div w:id="1843399079">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49519950">
      <w:bodyDiv w:val="1"/>
      <w:marLeft w:val="0"/>
      <w:marRight w:val="0"/>
      <w:marTop w:val="0"/>
      <w:marBottom w:val="0"/>
      <w:divBdr>
        <w:top w:val="none" w:sz="0" w:space="0" w:color="auto"/>
        <w:left w:val="none" w:sz="0" w:space="0" w:color="auto"/>
        <w:bottom w:val="none" w:sz="0" w:space="0" w:color="auto"/>
        <w:right w:val="none" w:sz="0" w:space="0" w:color="auto"/>
      </w:divBdr>
    </w:div>
    <w:div w:id="1851069372">
      <w:bodyDiv w:val="1"/>
      <w:marLeft w:val="0"/>
      <w:marRight w:val="0"/>
      <w:marTop w:val="0"/>
      <w:marBottom w:val="0"/>
      <w:divBdr>
        <w:top w:val="none" w:sz="0" w:space="0" w:color="auto"/>
        <w:left w:val="none" w:sz="0" w:space="0" w:color="auto"/>
        <w:bottom w:val="none" w:sz="0" w:space="0" w:color="auto"/>
        <w:right w:val="none" w:sz="0" w:space="0" w:color="auto"/>
      </w:divBdr>
      <w:divsChild>
        <w:div w:id="1417941879">
          <w:marLeft w:val="480"/>
          <w:marRight w:val="0"/>
          <w:marTop w:val="0"/>
          <w:marBottom w:val="0"/>
          <w:divBdr>
            <w:top w:val="none" w:sz="0" w:space="0" w:color="auto"/>
            <w:left w:val="none" w:sz="0" w:space="0" w:color="auto"/>
            <w:bottom w:val="none" w:sz="0" w:space="0" w:color="auto"/>
            <w:right w:val="none" w:sz="0" w:space="0" w:color="auto"/>
          </w:divBdr>
        </w:div>
        <w:div w:id="1112285211">
          <w:marLeft w:val="480"/>
          <w:marRight w:val="0"/>
          <w:marTop w:val="0"/>
          <w:marBottom w:val="0"/>
          <w:divBdr>
            <w:top w:val="none" w:sz="0" w:space="0" w:color="auto"/>
            <w:left w:val="none" w:sz="0" w:space="0" w:color="auto"/>
            <w:bottom w:val="none" w:sz="0" w:space="0" w:color="auto"/>
            <w:right w:val="none" w:sz="0" w:space="0" w:color="auto"/>
          </w:divBdr>
        </w:div>
        <w:div w:id="712585334">
          <w:marLeft w:val="480"/>
          <w:marRight w:val="0"/>
          <w:marTop w:val="0"/>
          <w:marBottom w:val="0"/>
          <w:divBdr>
            <w:top w:val="none" w:sz="0" w:space="0" w:color="auto"/>
            <w:left w:val="none" w:sz="0" w:space="0" w:color="auto"/>
            <w:bottom w:val="none" w:sz="0" w:space="0" w:color="auto"/>
            <w:right w:val="none" w:sz="0" w:space="0" w:color="auto"/>
          </w:divBdr>
        </w:div>
        <w:div w:id="1178157598">
          <w:marLeft w:val="480"/>
          <w:marRight w:val="0"/>
          <w:marTop w:val="0"/>
          <w:marBottom w:val="0"/>
          <w:divBdr>
            <w:top w:val="none" w:sz="0" w:space="0" w:color="auto"/>
            <w:left w:val="none" w:sz="0" w:space="0" w:color="auto"/>
            <w:bottom w:val="none" w:sz="0" w:space="0" w:color="auto"/>
            <w:right w:val="none" w:sz="0" w:space="0" w:color="auto"/>
          </w:divBdr>
        </w:div>
        <w:div w:id="23793086">
          <w:marLeft w:val="480"/>
          <w:marRight w:val="0"/>
          <w:marTop w:val="0"/>
          <w:marBottom w:val="0"/>
          <w:divBdr>
            <w:top w:val="none" w:sz="0" w:space="0" w:color="auto"/>
            <w:left w:val="none" w:sz="0" w:space="0" w:color="auto"/>
            <w:bottom w:val="none" w:sz="0" w:space="0" w:color="auto"/>
            <w:right w:val="none" w:sz="0" w:space="0" w:color="auto"/>
          </w:divBdr>
        </w:div>
        <w:div w:id="1153331005">
          <w:marLeft w:val="480"/>
          <w:marRight w:val="0"/>
          <w:marTop w:val="0"/>
          <w:marBottom w:val="0"/>
          <w:divBdr>
            <w:top w:val="none" w:sz="0" w:space="0" w:color="auto"/>
            <w:left w:val="none" w:sz="0" w:space="0" w:color="auto"/>
            <w:bottom w:val="none" w:sz="0" w:space="0" w:color="auto"/>
            <w:right w:val="none" w:sz="0" w:space="0" w:color="auto"/>
          </w:divBdr>
        </w:div>
        <w:div w:id="832380029">
          <w:marLeft w:val="480"/>
          <w:marRight w:val="0"/>
          <w:marTop w:val="0"/>
          <w:marBottom w:val="0"/>
          <w:divBdr>
            <w:top w:val="none" w:sz="0" w:space="0" w:color="auto"/>
            <w:left w:val="none" w:sz="0" w:space="0" w:color="auto"/>
            <w:bottom w:val="none" w:sz="0" w:space="0" w:color="auto"/>
            <w:right w:val="none" w:sz="0" w:space="0" w:color="auto"/>
          </w:divBdr>
        </w:div>
        <w:div w:id="2136898274">
          <w:marLeft w:val="480"/>
          <w:marRight w:val="0"/>
          <w:marTop w:val="0"/>
          <w:marBottom w:val="0"/>
          <w:divBdr>
            <w:top w:val="none" w:sz="0" w:space="0" w:color="auto"/>
            <w:left w:val="none" w:sz="0" w:space="0" w:color="auto"/>
            <w:bottom w:val="none" w:sz="0" w:space="0" w:color="auto"/>
            <w:right w:val="none" w:sz="0" w:space="0" w:color="auto"/>
          </w:divBdr>
        </w:div>
        <w:div w:id="1251624197">
          <w:marLeft w:val="480"/>
          <w:marRight w:val="0"/>
          <w:marTop w:val="0"/>
          <w:marBottom w:val="0"/>
          <w:divBdr>
            <w:top w:val="none" w:sz="0" w:space="0" w:color="auto"/>
            <w:left w:val="none" w:sz="0" w:space="0" w:color="auto"/>
            <w:bottom w:val="none" w:sz="0" w:space="0" w:color="auto"/>
            <w:right w:val="none" w:sz="0" w:space="0" w:color="auto"/>
          </w:divBdr>
        </w:div>
        <w:div w:id="2059279185">
          <w:marLeft w:val="480"/>
          <w:marRight w:val="0"/>
          <w:marTop w:val="0"/>
          <w:marBottom w:val="0"/>
          <w:divBdr>
            <w:top w:val="none" w:sz="0" w:space="0" w:color="auto"/>
            <w:left w:val="none" w:sz="0" w:space="0" w:color="auto"/>
            <w:bottom w:val="none" w:sz="0" w:space="0" w:color="auto"/>
            <w:right w:val="none" w:sz="0" w:space="0" w:color="auto"/>
          </w:divBdr>
        </w:div>
        <w:div w:id="2053261567">
          <w:marLeft w:val="480"/>
          <w:marRight w:val="0"/>
          <w:marTop w:val="0"/>
          <w:marBottom w:val="0"/>
          <w:divBdr>
            <w:top w:val="none" w:sz="0" w:space="0" w:color="auto"/>
            <w:left w:val="none" w:sz="0" w:space="0" w:color="auto"/>
            <w:bottom w:val="none" w:sz="0" w:space="0" w:color="auto"/>
            <w:right w:val="none" w:sz="0" w:space="0" w:color="auto"/>
          </w:divBdr>
        </w:div>
        <w:div w:id="1901791498">
          <w:marLeft w:val="480"/>
          <w:marRight w:val="0"/>
          <w:marTop w:val="0"/>
          <w:marBottom w:val="0"/>
          <w:divBdr>
            <w:top w:val="none" w:sz="0" w:space="0" w:color="auto"/>
            <w:left w:val="none" w:sz="0" w:space="0" w:color="auto"/>
            <w:bottom w:val="none" w:sz="0" w:space="0" w:color="auto"/>
            <w:right w:val="none" w:sz="0" w:space="0" w:color="auto"/>
          </w:divBdr>
        </w:div>
        <w:div w:id="1202790809">
          <w:marLeft w:val="480"/>
          <w:marRight w:val="0"/>
          <w:marTop w:val="0"/>
          <w:marBottom w:val="0"/>
          <w:divBdr>
            <w:top w:val="none" w:sz="0" w:space="0" w:color="auto"/>
            <w:left w:val="none" w:sz="0" w:space="0" w:color="auto"/>
            <w:bottom w:val="none" w:sz="0" w:space="0" w:color="auto"/>
            <w:right w:val="none" w:sz="0" w:space="0" w:color="auto"/>
          </w:divBdr>
        </w:div>
        <w:div w:id="2100708579">
          <w:marLeft w:val="480"/>
          <w:marRight w:val="0"/>
          <w:marTop w:val="0"/>
          <w:marBottom w:val="0"/>
          <w:divBdr>
            <w:top w:val="none" w:sz="0" w:space="0" w:color="auto"/>
            <w:left w:val="none" w:sz="0" w:space="0" w:color="auto"/>
            <w:bottom w:val="none" w:sz="0" w:space="0" w:color="auto"/>
            <w:right w:val="none" w:sz="0" w:space="0" w:color="auto"/>
          </w:divBdr>
        </w:div>
        <w:div w:id="1564756072">
          <w:marLeft w:val="480"/>
          <w:marRight w:val="0"/>
          <w:marTop w:val="0"/>
          <w:marBottom w:val="0"/>
          <w:divBdr>
            <w:top w:val="none" w:sz="0" w:space="0" w:color="auto"/>
            <w:left w:val="none" w:sz="0" w:space="0" w:color="auto"/>
            <w:bottom w:val="none" w:sz="0" w:space="0" w:color="auto"/>
            <w:right w:val="none" w:sz="0" w:space="0" w:color="auto"/>
          </w:divBdr>
        </w:div>
        <w:div w:id="1622029949">
          <w:marLeft w:val="480"/>
          <w:marRight w:val="0"/>
          <w:marTop w:val="0"/>
          <w:marBottom w:val="0"/>
          <w:divBdr>
            <w:top w:val="none" w:sz="0" w:space="0" w:color="auto"/>
            <w:left w:val="none" w:sz="0" w:space="0" w:color="auto"/>
            <w:bottom w:val="none" w:sz="0" w:space="0" w:color="auto"/>
            <w:right w:val="none" w:sz="0" w:space="0" w:color="auto"/>
          </w:divBdr>
        </w:div>
        <w:div w:id="1972131273">
          <w:marLeft w:val="480"/>
          <w:marRight w:val="0"/>
          <w:marTop w:val="0"/>
          <w:marBottom w:val="0"/>
          <w:divBdr>
            <w:top w:val="none" w:sz="0" w:space="0" w:color="auto"/>
            <w:left w:val="none" w:sz="0" w:space="0" w:color="auto"/>
            <w:bottom w:val="none" w:sz="0" w:space="0" w:color="auto"/>
            <w:right w:val="none" w:sz="0" w:space="0" w:color="auto"/>
          </w:divBdr>
        </w:div>
        <w:div w:id="748432049">
          <w:marLeft w:val="480"/>
          <w:marRight w:val="0"/>
          <w:marTop w:val="0"/>
          <w:marBottom w:val="0"/>
          <w:divBdr>
            <w:top w:val="none" w:sz="0" w:space="0" w:color="auto"/>
            <w:left w:val="none" w:sz="0" w:space="0" w:color="auto"/>
            <w:bottom w:val="none" w:sz="0" w:space="0" w:color="auto"/>
            <w:right w:val="none" w:sz="0" w:space="0" w:color="auto"/>
          </w:divBdr>
        </w:div>
        <w:div w:id="1409885197">
          <w:marLeft w:val="480"/>
          <w:marRight w:val="0"/>
          <w:marTop w:val="0"/>
          <w:marBottom w:val="0"/>
          <w:divBdr>
            <w:top w:val="none" w:sz="0" w:space="0" w:color="auto"/>
            <w:left w:val="none" w:sz="0" w:space="0" w:color="auto"/>
            <w:bottom w:val="none" w:sz="0" w:space="0" w:color="auto"/>
            <w:right w:val="none" w:sz="0" w:space="0" w:color="auto"/>
          </w:divBdr>
        </w:div>
        <w:div w:id="581448345">
          <w:marLeft w:val="480"/>
          <w:marRight w:val="0"/>
          <w:marTop w:val="0"/>
          <w:marBottom w:val="0"/>
          <w:divBdr>
            <w:top w:val="none" w:sz="0" w:space="0" w:color="auto"/>
            <w:left w:val="none" w:sz="0" w:space="0" w:color="auto"/>
            <w:bottom w:val="none" w:sz="0" w:space="0" w:color="auto"/>
            <w:right w:val="none" w:sz="0" w:space="0" w:color="auto"/>
          </w:divBdr>
        </w:div>
        <w:div w:id="1039236416">
          <w:marLeft w:val="480"/>
          <w:marRight w:val="0"/>
          <w:marTop w:val="0"/>
          <w:marBottom w:val="0"/>
          <w:divBdr>
            <w:top w:val="none" w:sz="0" w:space="0" w:color="auto"/>
            <w:left w:val="none" w:sz="0" w:space="0" w:color="auto"/>
            <w:bottom w:val="none" w:sz="0" w:space="0" w:color="auto"/>
            <w:right w:val="none" w:sz="0" w:space="0" w:color="auto"/>
          </w:divBdr>
        </w:div>
        <w:div w:id="1012999725">
          <w:marLeft w:val="480"/>
          <w:marRight w:val="0"/>
          <w:marTop w:val="0"/>
          <w:marBottom w:val="0"/>
          <w:divBdr>
            <w:top w:val="none" w:sz="0" w:space="0" w:color="auto"/>
            <w:left w:val="none" w:sz="0" w:space="0" w:color="auto"/>
            <w:bottom w:val="none" w:sz="0" w:space="0" w:color="auto"/>
            <w:right w:val="none" w:sz="0" w:space="0" w:color="auto"/>
          </w:divBdr>
        </w:div>
        <w:div w:id="313728022">
          <w:marLeft w:val="480"/>
          <w:marRight w:val="0"/>
          <w:marTop w:val="0"/>
          <w:marBottom w:val="0"/>
          <w:divBdr>
            <w:top w:val="none" w:sz="0" w:space="0" w:color="auto"/>
            <w:left w:val="none" w:sz="0" w:space="0" w:color="auto"/>
            <w:bottom w:val="none" w:sz="0" w:space="0" w:color="auto"/>
            <w:right w:val="none" w:sz="0" w:space="0" w:color="auto"/>
          </w:divBdr>
        </w:div>
        <w:div w:id="426998079">
          <w:marLeft w:val="480"/>
          <w:marRight w:val="0"/>
          <w:marTop w:val="0"/>
          <w:marBottom w:val="0"/>
          <w:divBdr>
            <w:top w:val="none" w:sz="0" w:space="0" w:color="auto"/>
            <w:left w:val="none" w:sz="0" w:space="0" w:color="auto"/>
            <w:bottom w:val="none" w:sz="0" w:space="0" w:color="auto"/>
            <w:right w:val="none" w:sz="0" w:space="0" w:color="auto"/>
          </w:divBdr>
        </w:div>
        <w:div w:id="177813856">
          <w:marLeft w:val="480"/>
          <w:marRight w:val="0"/>
          <w:marTop w:val="0"/>
          <w:marBottom w:val="0"/>
          <w:divBdr>
            <w:top w:val="none" w:sz="0" w:space="0" w:color="auto"/>
            <w:left w:val="none" w:sz="0" w:space="0" w:color="auto"/>
            <w:bottom w:val="none" w:sz="0" w:space="0" w:color="auto"/>
            <w:right w:val="none" w:sz="0" w:space="0" w:color="auto"/>
          </w:divBdr>
        </w:div>
        <w:div w:id="975837721">
          <w:marLeft w:val="480"/>
          <w:marRight w:val="0"/>
          <w:marTop w:val="0"/>
          <w:marBottom w:val="0"/>
          <w:divBdr>
            <w:top w:val="none" w:sz="0" w:space="0" w:color="auto"/>
            <w:left w:val="none" w:sz="0" w:space="0" w:color="auto"/>
            <w:bottom w:val="none" w:sz="0" w:space="0" w:color="auto"/>
            <w:right w:val="none" w:sz="0" w:space="0" w:color="auto"/>
          </w:divBdr>
        </w:div>
        <w:div w:id="1244027076">
          <w:marLeft w:val="480"/>
          <w:marRight w:val="0"/>
          <w:marTop w:val="0"/>
          <w:marBottom w:val="0"/>
          <w:divBdr>
            <w:top w:val="none" w:sz="0" w:space="0" w:color="auto"/>
            <w:left w:val="none" w:sz="0" w:space="0" w:color="auto"/>
            <w:bottom w:val="none" w:sz="0" w:space="0" w:color="auto"/>
            <w:right w:val="none" w:sz="0" w:space="0" w:color="auto"/>
          </w:divBdr>
        </w:div>
        <w:div w:id="31853225">
          <w:marLeft w:val="480"/>
          <w:marRight w:val="0"/>
          <w:marTop w:val="0"/>
          <w:marBottom w:val="0"/>
          <w:divBdr>
            <w:top w:val="none" w:sz="0" w:space="0" w:color="auto"/>
            <w:left w:val="none" w:sz="0" w:space="0" w:color="auto"/>
            <w:bottom w:val="none" w:sz="0" w:space="0" w:color="auto"/>
            <w:right w:val="none" w:sz="0" w:space="0" w:color="auto"/>
          </w:divBdr>
        </w:div>
        <w:div w:id="2043281692">
          <w:marLeft w:val="480"/>
          <w:marRight w:val="0"/>
          <w:marTop w:val="0"/>
          <w:marBottom w:val="0"/>
          <w:divBdr>
            <w:top w:val="none" w:sz="0" w:space="0" w:color="auto"/>
            <w:left w:val="none" w:sz="0" w:space="0" w:color="auto"/>
            <w:bottom w:val="none" w:sz="0" w:space="0" w:color="auto"/>
            <w:right w:val="none" w:sz="0" w:space="0" w:color="auto"/>
          </w:divBdr>
        </w:div>
        <w:div w:id="634683386">
          <w:marLeft w:val="480"/>
          <w:marRight w:val="0"/>
          <w:marTop w:val="0"/>
          <w:marBottom w:val="0"/>
          <w:divBdr>
            <w:top w:val="none" w:sz="0" w:space="0" w:color="auto"/>
            <w:left w:val="none" w:sz="0" w:space="0" w:color="auto"/>
            <w:bottom w:val="none" w:sz="0" w:space="0" w:color="auto"/>
            <w:right w:val="none" w:sz="0" w:space="0" w:color="auto"/>
          </w:divBdr>
        </w:div>
        <w:div w:id="1367753651">
          <w:marLeft w:val="480"/>
          <w:marRight w:val="0"/>
          <w:marTop w:val="0"/>
          <w:marBottom w:val="0"/>
          <w:divBdr>
            <w:top w:val="none" w:sz="0" w:space="0" w:color="auto"/>
            <w:left w:val="none" w:sz="0" w:space="0" w:color="auto"/>
            <w:bottom w:val="none" w:sz="0" w:space="0" w:color="auto"/>
            <w:right w:val="none" w:sz="0" w:space="0" w:color="auto"/>
          </w:divBdr>
        </w:div>
        <w:div w:id="1317801657">
          <w:marLeft w:val="480"/>
          <w:marRight w:val="0"/>
          <w:marTop w:val="0"/>
          <w:marBottom w:val="0"/>
          <w:divBdr>
            <w:top w:val="none" w:sz="0" w:space="0" w:color="auto"/>
            <w:left w:val="none" w:sz="0" w:space="0" w:color="auto"/>
            <w:bottom w:val="none" w:sz="0" w:space="0" w:color="auto"/>
            <w:right w:val="none" w:sz="0" w:space="0" w:color="auto"/>
          </w:divBdr>
        </w:div>
        <w:div w:id="1852794711">
          <w:marLeft w:val="480"/>
          <w:marRight w:val="0"/>
          <w:marTop w:val="0"/>
          <w:marBottom w:val="0"/>
          <w:divBdr>
            <w:top w:val="none" w:sz="0" w:space="0" w:color="auto"/>
            <w:left w:val="none" w:sz="0" w:space="0" w:color="auto"/>
            <w:bottom w:val="none" w:sz="0" w:space="0" w:color="auto"/>
            <w:right w:val="none" w:sz="0" w:space="0" w:color="auto"/>
          </w:divBdr>
        </w:div>
        <w:div w:id="140972071">
          <w:marLeft w:val="480"/>
          <w:marRight w:val="0"/>
          <w:marTop w:val="0"/>
          <w:marBottom w:val="0"/>
          <w:divBdr>
            <w:top w:val="none" w:sz="0" w:space="0" w:color="auto"/>
            <w:left w:val="none" w:sz="0" w:space="0" w:color="auto"/>
            <w:bottom w:val="none" w:sz="0" w:space="0" w:color="auto"/>
            <w:right w:val="none" w:sz="0" w:space="0" w:color="auto"/>
          </w:divBdr>
        </w:div>
        <w:div w:id="935096084">
          <w:marLeft w:val="480"/>
          <w:marRight w:val="0"/>
          <w:marTop w:val="0"/>
          <w:marBottom w:val="0"/>
          <w:divBdr>
            <w:top w:val="none" w:sz="0" w:space="0" w:color="auto"/>
            <w:left w:val="none" w:sz="0" w:space="0" w:color="auto"/>
            <w:bottom w:val="none" w:sz="0" w:space="0" w:color="auto"/>
            <w:right w:val="none" w:sz="0" w:space="0" w:color="auto"/>
          </w:divBdr>
        </w:div>
      </w:divsChild>
    </w:div>
    <w:div w:id="1853377846">
      <w:bodyDiv w:val="1"/>
      <w:marLeft w:val="0"/>
      <w:marRight w:val="0"/>
      <w:marTop w:val="0"/>
      <w:marBottom w:val="0"/>
      <w:divBdr>
        <w:top w:val="none" w:sz="0" w:space="0" w:color="auto"/>
        <w:left w:val="none" w:sz="0" w:space="0" w:color="auto"/>
        <w:bottom w:val="none" w:sz="0" w:space="0" w:color="auto"/>
        <w:right w:val="none" w:sz="0" w:space="0" w:color="auto"/>
      </w:divBdr>
    </w:div>
    <w:div w:id="1853378724">
      <w:bodyDiv w:val="1"/>
      <w:marLeft w:val="0"/>
      <w:marRight w:val="0"/>
      <w:marTop w:val="0"/>
      <w:marBottom w:val="0"/>
      <w:divBdr>
        <w:top w:val="none" w:sz="0" w:space="0" w:color="auto"/>
        <w:left w:val="none" w:sz="0" w:space="0" w:color="auto"/>
        <w:bottom w:val="none" w:sz="0" w:space="0" w:color="auto"/>
        <w:right w:val="none" w:sz="0" w:space="0" w:color="auto"/>
      </w:divBdr>
    </w:div>
    <w:div w:id="1856337616">
      <w:bodyDiv w:val="1"/>
      <w:marLeft w:val="0"/>
      <w:marRight w:val="0"/>
      <w:marTop w:val="0"/>
      <w:marBottom w:val="0"/>
      <w:divBdr>
        <w:top w:val="none" w:sz="0" w:space="0" w:color="auto"/>
        <w:left w:val="none" w:sz="0" w:space="0" w:color="auto"/>
        <w:bottom w:val="none" w:sz="0" w:space="0" w:color="auto"/>
        <w:right w:val="none" w:sz="0" w:space="0" w:color="auto"/>
      </w:divBdr>
    </w:div>
    <w:div w:id="1856796973">
      <w:bodyDiv w:val="1"/>
      <w:marLeft w:val="0"/>
      <w:marRight w:val="0"/>
      <w:marTop w:val="0"/>
      <w:marBottom w:val="0"/>
      <w:divBdr>
        <w:top w:val="none" w:sz="0" w:space="0" w:color="auto"/>
        <w:left w:val="none" w:sz="0" w:space="0" w:color="auto"/>
        <w:bottom w:val="none" w:sz="0" w:space="0" w:color="auto"/>
        <w:right w:val="none" w:sz="0" w:space="0" w:color="auto"/>
      </w:divBdr>
    </w:div>
    <w:div w:id="1857696857">
      <w:bodyDiv w:val="1"/>
      <w:marLeft w:val="0"/>
      <w:marRight w:val="0"/>
      <w:marTop w:val="0"/>
      <w:marBottom w:val="0"/>
      <w:divBdr>
        <w:top w:val="none" w:sz="0" w:space="0" w:color="auto"/>
        <w:left w:val="none" w:sz="0" w:space="0" w:color="auto"/>
        <w:bottom w:val="none" w:sz="0" w:space="0" w:color="auto"/>
        <w:right w:val="none" w:sz="0" w:space="0" w:color="auto"/>
      </w:divBdr>
      <w:divsChild>
        <w:div w:id="1499611408">
          <w:marLeft w:val="480"/>
          <w:marRight w:val="0"/>
          <w:marTop w:val="0"/>
          <w:marBottom w:val="0"/>
          <w:divBdr>
            <w:top w:val="none" w:sz="0" w:space="0" w:color="auto"/>
            <w:left w:val="none" w:sz="0" w:space="0" w:color="auto"/>
            <w:bottom w:val="none" w:sz="0" w:space="0" w:color="auto"/>
            <w:right w:val="none" w:sz="0" w:space="0" w:color="auto"/>
          </w:divBdr>
        </w:div>
        <w:div w:id="317658174">
          <w:marLeft w:val="480"/>
          <w:marRight w:val="0"/>
          <w:marTop w:val="0"/>
          <w:marBottom w:val="0"/>
          <w:divBdr>
            <w:top w:val="none" w:sz="0" w:space="0" w:color="auto"/>
            <w:left w:val="none" w:sz="0" w:space="0" w:color="auto"/>
            <w:bottom w:val="none" w:sz="0" w:space="0" w:color="auto"/>
            <w:right w:val="none" w:sz="0" w:space="0" w:color="auto"/>
          </w:divBdr>
        </w:div>
        <w:div w:id="589047400">
          <w:marLeft w:val="480"/>
          <w:marRight w:val="0"/>
          <w:marTop w:val="0"/>
          <w:marBottom w:val="0"/>
          <w:divBdr>
            <w:top w:val="none" w:sz="0" w:space="0" w:color="auto"/>
            <w:left w:val="none" w:sz="0" w:space="0" w:color="auto"/>
            <w:bottom w:val="none" w:sz="0" w:space="0" w:color="auto"/>
            <w:right w:val="none" w:sz="0" w:space="0" w:color="auto"/>
          </w:divBdr>
        </w:div>
        <w:div w:id="1868567548">
          <w:marLeft w:val="480"/>
          <w:marRight w:val="0"/>
          <w:marTop w:val="0"/>
          <w:marBottom w:val="0"/>
          <w:divBdr>
            <w:top w:val="none" w:sz="0" w:space="0" w:color="auto"/>
            <w:left w:val="none" w:sz="0" w:space="0" w:color="auto"/>
            <w:bottom w:val="none" w:sz="0" w:space="0" w:color="auto"/>
            <w:right w:val="none" w:sz="0" w:space="0" w:color="auto"/>
          </w:divBdr>
        </w:div>
        <w:div w:id="1238007269">
          <w:marLeft w:val="480"/>
          <w:marRight w:val="0"/>
          <w:marTop w:val="0"/>
          <w:marBottom w:val="0"/>
          <w:divBdr>
            <w:top w:val="none" w:sz="0" w:space="0" w:color="auto"/>
            <w:left w:val="none" w:sz="0" w:space="0" w:color="auto"/>
            <w:bottom w:val="none" w:sz="0" w:space="0" w:color="auto"/>
            <w:right w:val="none" w:sz="0" w:space="0" w:color="auto"/>
          </w:divBdr>
        </w:div>
        <w:div w:id="1442534301">
          <w:marLeft w:val="480"/>
          <w:marRight w:val="0"/>
          <w:marTop w:val="0"/>
          <w:marBottom w:val="0"/>
          <w:divBdr>
            <w:top w:val="none" w:sz="0" w:space="0" w:color="auto"/>
            <w:left w:val="none" w:sz="0" w:space="0" w:color="auto"/>
            <w:bottom w:val="none" w:sz="0" w:space="0" w:color="auto"/>
            <w:right w:val="none" w:sz="0" w:space="0" w:color="auto"/>
          </w:divBdr>
        </w:div>
        <w:div w:id="1241257555">
          <w:marLeft w:val="480"/>
          <w:marRight w:val="0"/>
          <w:marTop w:val="0"/>
          <w:marBottom w:val="0"/>
          <w:divBdr>
            <w:top w:val="none" w:sz="0" w:space="0" w:color="auto"/>
            <w:left w:val="none" w:sz="0" w:space="0" w:color="auto"/>
            <w:bottom w:val="none" w:sz="0" w:space="0" w:color="auto"/>
            <w:right w:val="none" w:sz="0" w:space="0" w:color="auto"/>
          </w:divBdr>
        </w:div>
        <w:div w:id="2125927153">
          <w:marLeft w:val="480"/>
          <w:marRight w:val="0"/>
          <w:marTop w:val="0"/>
          <w:marBottom w:val="0"/>
          <w:divBdr>
            <w:top w:val="none" w:sz="0" w:space="0" w:color="auto"/>
            <w:left w:val="none" w:sz="0" w:space="0" w:color="auto"/>
            <w:bottom w:val="none" w:sz="0" w:space="0" w:color="auto"/>
            <w:right w:val="none" w:sz="0" w:space="0" w:color="auto"/>
          </w:divBdr>
        </w:div>
        <w:div w:id="1061054309">
          <w:marLeft w:val="480"/>
          <w:marRight w:val="0"/>
          <w:marTop w:val="0"/>
          <w:marBottom w:val="0"/>
          <w:divBdr>
            <w:top w:val="none" w:sz="0" w:space="0" w:color="auto"/>
            <w:left w:val="none" w:sz="0" w:space="0" w:color="auto"/>
            <w:bottom w:val="none" w:sz="0" w:space="0" w:color="auto"/>
            <w:right w:val="none" w:sz="0" w:space="0" w:color="auto"/>
          </w:divBdr>
        </w:div>
        <w:div w:id="897285388">
          <w:marLeft w:val="480"/>
          <w:marRight w:val="0"/>
          <w:marTop w:val="0"/>
          <w:marBottom w:val="0"/>
          <w:divBdr>
            <w:top w:val="none" w:sz="0" w:space="0" w:color="auto"/>
            <w:left w:val="none" w:sz="0" w:space="0" w:color="auto"/>
            <w:bottom w:val="none" w:sz="0" w:space="0" w:color="auto"/>
            <w:right w:val="none" w:sz="0" w:space="0" w:color="auto"/>
          </w:divBdr>
        </w:div>
        <w:div w:id="1592620460">
          <w:marLeft w:val="480"/>
          <w:marRight w:val="0"/>
          <w:marTop w:val="0"/>
          <w:marBottom w:val="0"/>
          <w:divBdr>
            <w:top w:val="none" w:sz="0" w:space="0" w:color="auto"/>
            <w:left w:val="none" w:sz="0" w:space="0" w:color="auto"/>
            <w:bottom w:val="none" w:sz="0" w:space="0" w:color="auto"/>
            <w:right w:val="none" w:sz="0" w:space="0" w:color="auto"/>
          </w:divBdr>
        </w:div>
        <w:div w:id="72897349">
          <w:marLeft w:val="480"/>
          <w:marRight w:val="0"/>
          <w:marTop w:val="0"/>
          <w:marBottom w:val="0"/>
          <w:divBdr>
            <w:top w:val="none" w:sz="0" w:space="0" w:color="auto"/>
            <w:left w:val="none" w:sz="0" w:space="0" w:color="auto"/>
            <w:bottom w:val="none" w:sz="0" w:space="0" w:color="auto"/>
            <w:right w:val="none" w:sz="0" w:space="0" w:color="auto"/>
          </w:divBdr>
        </w:div>
        <w:div w:id="799374513">
          <w:marLeft w:val="480"/>
          <w:marRight w:val="0"/>
          <w:marTop w:val="0"/>
          <w:marBottom w:val="0"/>
          <w:divBdr>
            <w:top w:val="none" w:sz="0" w:space="0" w:color="auto"/>
            <w:left w:val="none" w:sz="0" w:space="0" w:color="auto"/>
            <w:bottom w:val="none" w:sz="0" w:space="0" w:color="auto"/>
            <w:right w:val="none" w:sz="0" w:space="0" w:color="auto"/>
          </w:divBdr>
        </w:div>
        <w:div w:id="755441758">
          <w:marLeft w:val="480"/>
          <w:marRight w:val="0"/>
          <w:marTop w:val="0"/>
          <w:marBottom w:val="0"/>
          <w:divBdr>
            <w:top w:val="none" w:sz="0" w:space="0" w:color="auto"/>
            <w:left w:val="none" w:sz="0" w:space="0" w:color="auto"/>
            <w:bottom w:val="none" w:sz="0" w:space="0" w:color="auto"/>
            <w:right w:val="none" w:sz="0" w:space="0" w:color="auto"/>
          </w:divBdr>
        </w:div>
        <w:div w:id="922102635">
          <w:marLeft w:val="480"/>
          <w:marRight w:val="0"/>
          <w:marTop w:val="0"/>
          <w:marBottom w:val="0"/>
          <w:divBdr>
            <w:top w:val="none" w:sz="0" w:space="0" w:color="auto"/>
            <w:left w:val="none" w:sz="0" w:space="0" w:color="auto"/>
            <w:bottom w:val="none" w:sz="0" w:space="0" w:color="auto"/>
            <w:right w:val="none" w:sz="0" w:space="0" w:color="auto"/>
          </w:divBdr>
        </w:div>
        <w:div w:id="996375763">
          <w:marLeft w:val="480"/>
          <w:marRight w:val="0"/>
          <w:marTop w:val="0"/>
          <w:marBottom w:val="0"/>
          <w:divBdr>
            <w:top w:val="none" w:sz="0" w:space="0" w:color="auto"/>
            <w:left w:val="none" w:sz="0" w:space="0" w:color="auto"/>
            <w:bottom w:val="none" w:sz="0" w:space="0" w:color="auto"/>
            <w:right w:val="none" w:sz="0" w:space="0" w:color="auto"/>
          </w:divBdr>
        </w:div>
        <w:div w:id="1257396823">
          <w:marLeft w:val="480"/>
          <w:marRight w:val="0"/>
          <w:marTop w:val="0"/>
          <w:marBottom w:val="0"/>
          <w:divBdr>
            <w:top w:val="none" w:sz="0" w:space="0" w:color="auto"/>
            <w:left w:val="none" w:sz="0" w:space="0" w:color="auto"/>
            <w:bottom w:val="none" w:sz="0" w:space="0" w:color="auto"/>
            <w:right w:val="none" w:sz="0" w:space="0" w:color="auto"/>
          </w:divBdr>
        </w:div>
        <w:div w:id="1654019662">
          <w:marLeft w:val="480"/>
          <w:marRight w:val="0"/>
          <w:marTop w:val="0"/>
          <w:marBottom w:val="0"/>
          <w:divBdr>
            <w:top w:val="none" w:sz="0" w:space="0" w:color="auto"/>
            <w:left w:val="none" w:sz="0" w:space="0" w:color="auto"/>
            <w:bottom w:val="none" w:sz="0" w:space="0" w:color="auto"/>
            <w:right w:val="none" w:sz="0" w:space="0" w:color="auto"/>
          </w:divBdr>
        </w:div>
        <w:div w:id="353268557">
          <w:marLeft w:val="480"/>
          <w:marRight w:val="0"/>
          <w:marTop w:val="0"/>
          <w:marBottom w:val="0"/>
          <w:divBdr>
            <w:top w:val="none" w:sz="0" w:space="0" w:color="auto"/>
            <w:left w:val="none" w:sz="0" w:space="0" w:color="auto"/>
            <w:bottom w:val="none" w:sz="0" w:space="0" w:color="auto"/>
            <w:right w:val="none" w:sz="0" w:space="0" w:color="auto"/>
          </w:divBdr>
        </w:div>
        <w:div w:id="1865485368">
          <w:marLeft w:val="480"/>
          <w:marRight w:val="0"/>
          <w:marTop w:val="0"/>
          <w:marBottom w:val="0"/>
          <w:divBdr>
            <w:top w:val="none" w:sz="0" w:space="0" w:color="auto"/>
            <w:left w:val="none" w:sz="0" w:space="0" w:color="auto"/>
            <w:bottom w:val="none" w:sz="0" w:space="0" w:color="auto"/>
            <w:right w:val="none" w:sz="0" w:space="0" w:color="auto"/>
          </w:divBdr>
        </w:div>
        <w:div w:id="1398432023">
          <w:marLeft w:val="480"/>
          <w:marRight w:val="0"/>
          <w:marTop w:val="0"/>
          <w:marBottom w:val="0"/>
          <w:divBdr>
            <w:top w:val="none" w:sz="0" w:space="0" w:color="auto"/>
            <w:left w:val="none" w:sz="0" w:space="0" w:color="auto"/>
            <w:bottom w:val="none" w:sz="0" w:space="0" w:color="auto"/>
            <w:right w:val="none" w:sz="0" w:space="0" w:color="auto"/>
          </w:divBdr>
        </w:div>
        <w:div w:id="1500580276">
          <w:marLeft w:val="480"/>
          <w:marRight w:val="0"/>
          <w:marTop w:val="0"/>
          <w:marBottom w:val="0"/>
          <w:divBdr>
            <w:top w:val="none" w:sz="0" w:space="0" w:color="auto"/>
            <w:left w:val="none" w:sz="0" w:space="0" w:color="auto"/>
            <w:bottom w:val="none" w:sz="0" w:space="0" w:color="auto"/>
            <w:right w:val="none" w:sz="0" w:space="0" w:color="auto"/>
          </w:divBdr>
        </w:div>
        <w:div w:id="1236823055">
          <w:marLeft w:val="480"/>
          <w:marRight w:val="0"/>
          <w:marTop w:val="0"/>
          <w:marBottom w:val="0"/>
          <w:divBdr>
            <w:top w:val="none" w:sz="0" w:space="0" w:color="auto"/>
            <w:left w:val="none" w:sz="0" w:space="0" w:color="auto"/>
            <w:bottom w:val="none" w:sz="0" w:space="0" w:color="auto"/>
            <w:right w:val="none" w:sz="0" w:space="0" w:color="auto"/>
          </w:divBdr>
        </w:div>
        <w:div w:id="488252754">
          <w:marLeft w:val="480"/>
          <w:marRight w:val="0"/>
          <w:marTop w:val="0"/>
          <w:marBottom w:val="0"/>
          <w:divBdr>
            <w:top w:val="none" w:sz="0" w:space="0" w:color="auto"/>
            <w:left w:val="none" w:sz="0" w:space="0" w:color="auto"/>
            <w:bottom w:val="none" w:sz="0" w:space="0" w:color="auto"/>
            <w:right w:val="none" w:sz="0" w:space="0" w:color="auto"/>
          </w:divBdr>
        </w:div>
        <w:div w:id="1555463837">
          <w:marLeft w:val="480"/>
          <w:marRight w:val="0"/>
          <w:marTop w:val="0"/>
          <w:marBottom w:val="0"/>
          <w:divBdr>
            <w:top w:val="none" w:sz="0" w:space="0" w:color="auto"/>
            <w:left w:val="none" w:sz="0" w:space="0" w:color="auto"/>
            <w:bottom w:val="none" w:sz="0" w:space="0" w:color="auto"/>
            <w:right w:val="none" w:sz="0" w:space="0" w:color="auto"/>
          </w:divBdr>
        </w:div>
        <w:div w:id="1899051898">
          <w:marLeft w:val="480"/>
          <w:marRight w:val="0"/>
          <w:marTop w:val="0"/>
          <w:marBottom w:val="0"/>
          <w:divBdr>
            <w:top w:val="none" w:sz="0" w:space="0" w:color="auto"/>
            <w:left w:val="none" w:sz="0" w:space="0" w:color="auto"/>
            <w:bottom w:val="none" w:sz="0" w:space="0" w:color="auto"/>
            <w:right w:val="none" w:sz="0" w:space="0" w:color="auto"/>
          </w:divBdr>
        </w:div>
        <w:div w:id="1549757602">
          <w:marLeft w:val="480"/>
          <w:marRight w:val="0"/>
          <w:marTop w:val="0"/>
          <w:marBottom w:val="0"/>
          <w:divBdr>
            <w:top w:val="none" w:sz="0" w:space="0" w:color="auto"/>
            <w:left w:val="none" w:sz="0" w:space="0" w:color="auto"/>
            <w:bottom w:val="none" w:sz="0" w:space="0" w:color="auto"/>
            <w:right w:val="none" w:sz="0" w:space="0" w:color="auto"/>
          </w:divBdr>
        </w:div>
        <w:div w:id="641349334">
          <w:marLeft w:val="480"/>
          <w:marRight w:val="0"/>
          <w:marTop w:val="0"/>
          <w:marBottom w:val="0"/>
          <w:divBdr>
            <w:top w:val="none" w:sz="0" w:space="0" w:color="auto"/>
            <w:left w:val="none" w:sz="0" w:space="0" w:color="auto"/>
            <w:bottom w:val="none" w:sz="0" w:space="0" w:color="auto"/>
            <w:right w:val="none" w:sz="0" w:space="0" w:color="auto"/>
          </w:divBdr>
        </w:div>
        <w:div w:id="1238827749">
          <w:marLeft w:val="480"/>
          <w:marRight w:val="0"/>
          <w:marTop w:val="0"/>
          <w:marBottom w:val="0"/>
          <w:divBdr>
            <w:top w:val="none" w:sz="0" w:space="0" w:color="auto"/>
            <w:left w:val="none" w:sz="0" w:space="0" w:color="auto"/>
            <w:bottom w:val="none" w:sz="0" w:space="0" w:color="auto"/>
            <w:right w:val="none" w:sz="0" w:space="0" w:color="auto"/>
          </w:divBdr>
        </w:div>
        <w:div w:id="453601732">
          <w:marLeft w:val="480"/>
          <w:marRight w:val="0"/>
          <w:marTop w:val="0"/>
          <w:marBottom w:val="0"/>
          <w:divBdr>
            <w:top w:val="none" w:sz="0" w:space="0" w:color="auto"/>
            <w:left w:val="none" w:sz="0" w:space="0" w:color="auto"/>
            <w:bottom w:val="none" w:sz="0" w:space="0" w:color="auto"/>
            <w:right w:val="none" w:sz="0" w:space="0" w:color="auto"/>
          </w:divBdr>
        </w:div>
        <w:div w:id="774516959">
          <w:marLeft w:val="480"/>
          <w:marRight w:val="0"/>
          <w:marTop w:val="0"/>
          <w:marBottom w:val="0"/>
          <w:divBdr>
            <w:top w:val="none" w:sz="0" w:space="0" w:color="auto"/>
            <w:left w:val="none" w:sz="0" w:space="0" w:color="auto"/>
            <w:bottom w:val="none" w:sz="0" w:space="0" w:color="auto"/>
            <w:right w:val="none" w:sz="0" w:space="0" w:color="auto"/>
          </w:divBdr>
        </w:div>
        <w:div w:id="1699891633">
          <w:marLeft w:val="480"/>
          <w:marRight w:val="0"/>
          <w:marTop w:val="0"/>
          <w:marBottom w:val="0"/>
          <w:divBdr>
            <w:top w:val="none" w:sz="0" w:space="0" w:color="auto"/>
            <w:left w:val="none" w:sz="0" w:space="0" w:color="auto"/>
            <w:bottom w:val="none" w:sz="0" w:space="0" w:color="auto"/>
            <w:right w:val="none" w:sz="0" w:space="0" w:color="auto"/>
          </w:divBdr>
        </w:div>
        <w:div w:id="415593700">
          <w:marLeft w:val="480"/>
          <w:marRight w:val="0"/>
          <w:marTop w:val="0"/>
          <w:marBottom w:val="0"/>
          <w:divBdr>
            <w:top w:val="none" w:sz="0" w:space="0" w:color="auto"/>
            <w:left w:val="none" w:sz="0" w:space="0" w:color="auto"/>
            <w:bottom w:val="none" w:sz="0" w:space="0" w:color="auto"/>
            <w:right w:val="none" w:sz="0" w:space="0" w:color="auto"/>
          </w:divBdr>
        </w:div>
      </w:divsChild>
    </w:div>
    <w:div w:id="1859809239">
      <w:bodyDiv w:val="1"/>
      <w:marLeft w:val="0"/>
      <w:marRight w:val="0"/>
      <w:marTop w:val="0"/>
      <w:marBottom w:val="0"/>
      <w:divBdr>
        <w:top w:val="none" w:sz="0" w:space="0" w:color="auto"/>
        <w:left w:val="none" w:sz="0" w:space="0" w:color="auto"/>
        <w:bottom w:val="none" w:sz="0" w:space="0" w:color="auto"/>
        <w:right w:val="none" w:sz="0" w:space="0" w:color="auto"/>
      </w:divBdr>
      <w:divsChild>
        <w:div w:id="435180318">
          <w:marLeft w:val="480"/>
          <w:marRight w:val="0"/>
          <w:marTop w:val="0"/>
          <w:marBottom w:val="0"/>
          <w:divBdr>
            <w:top w:val="none" w:sz="0" w:space="0" w:color="auto"/>
            <w:left w:val="none" w:sz="0" w:space="0" w:color="auto"/>
            <w:bottom w:val="none" w:sz="0" w:space="0" w:color="auto"/>
            <w:right w:val="none" w:sz="0" w:space="0" w:color="auto"/>
          </w:divBdr>
        </w:div>
        <w:div w:id="1074931550">
          <w:marLeft w:val="480"/>
          <w:marRight w:val="0"/>
          <w:marTop w:val="0"/>
          <w:marBottom w:val="0"/>
          <w:divBdr>
            <w:top w:val="none" w:sz="0" w:space="0" w:color="auto"/>
            <w:left w:val="none" w:sz="0" w:space="0" w:color="auto"/>
            <w:bottom w:val="none" w:sz="0" w:space="0" w:color="auto"/>
            <w:right w:val="none" w:sz="0" w:space="0" w:color="auto"/>
          </w:divBdr>
        </w:div>
        <w:div w:id="1580291201">
          <w:marLeft w:val="480"/>
          <w:marRight w:val="0"/>
          <w:marTop w:val="0"/>
          <w:marBottom w:val="0"/>
          <w:divBdr>
            <w:top w:val="none" w:sz="0" w:space="0" w:color="auto"/>
            <w:left w:val="none" w:sz="0" w:space="0" w:color="auto"/>
            <w:bottom w:val="none" w:sz="0" w:space="0" w:color="auto"/>
            <w:right w:val="none" w:sz="0" w:space="0" w:color="auto"/>
          </w:divBdr>
        </w:div>
        <w:div w:id="1733232670">
          <w:marLeft w:val="480"/>
          <w:marRight w:val="0"/>
          <w:marTop w:val="0"/>
          <w:marBottom w:val="0"/>
          <w:divBdr>
            <w:top w:val="none" w:sz="0" w:space="0" w:color="auto"/>
            <w:left w:val="none" w:sz="0" w:space="0" w:color="auto"/>
            <w:bottom w:val="none" w:sz="0" w:space="0" w:color="auto"/>
            <w:right w:val="none" w:sz="0" w:space="0" w:color="auto"/>
          </w:divBdr>
        </w:div>
        <w:div w:id="1664432100">
          <w:marLeft w:val="480"/>
          <w:marRight w:val="0"/>
          <w:marTop w:val="0"/>
          <w:marBottom w:val="0"/>
          <w:divBdr>
            <w:top w:val="none" w:sz="0" w:space="0" w:color="auto"/>
            <w:left w:val="none" w:sz="0" w:space="0" w:color="auto"/>
            <w:bottom w:val="none" w:sz="0" w:space="0" w:color="auto"/>
            <w:right w:val="none" w:sz="0" w:space="0" w:color="auto"/>
          </w:divBdr>
        </w:div>
        <w:div w:id="1300914588">
          <w:marLeft w:val="480"/>
          <w:marRight w:val="0"/>
          <w:marTop w:val="0"/>
          <w:marBottom w:val="0"/>
          <w:divBdr>
            <w:top w:val="none" w:sz="0" w:space="0" w:color="auto"/>
            <w:left w:val="none" w:sz="0" w:space="0" w:color="auto"/>
            <w:bottom w:val="none" w:sz="0" w:space="0" w:color="auto"/>
            <w:right w:val="none" w:sz="0" w:space="0" w:color="auto"/>
          </w:divBdr>
        </w:div>
        <w:div w:id="1272202565">
          <w:marLeft w:val="480"/>
          <w:marRight w:val="0"/>
          <w:marTop w:val="0"/>
          <w:marBottom w:val="0"/>
          <w:divBdr>
            <w:top w:val="none" w:sz="0" w:space="0" w:color="auto"/>
            <w:left w:val="none" w:sz="0" w:space="0" w:color="auto"/>
            <w:bottom w:val="none" w:sz="0" w:space="0" w:color="auto"/>
            <w:right w:val="none" w:sz="0" w:space="0" w:color="auto"/>
          </w:divBdr>
        </w:div>
        <w:div w:id="85082552">
          <w:marLeft w:val="480"/>
          <w:marRight w:val="0"/>
          <w:marTop w:val="0"/>
          <w:marBottom w:val="0"/>
          <w:divBdr>
            <w:top w:val="none" w:sz="0" w:space="0" w:color="auto"/>
            <w:left w:val="none" w:sz="0" w:space="0" w:color="auto"/>
            <w:bottom w:val="none" w:sz="0" w:space="0" w:color="auto"/>
            <w:right w:val="none" w:sz="0" w:space="0" w:color="auto"/>
          </w:divBdr>
        </w:div>
        <w:div w:id="1117918416">
          <w:marLeft w:val="480"/>
          <w:marRight w:val="0"/>
          <w:marTop w:val="0"/>
          <w:marBottom w:val="0"/>
          <w:divBdr>
            <w:top w:val="none" w:sz="0" w:space="0" w:color="auto"/>
            <w:left w:val="none" w:sz="0" w:space="0" w:color="auto"/>
            <w:bottom w:val="none" w:sz="0" w:space="0" w:color="auto"/>
            <w:right w:val="none" w:sz="0" w:space="0" w:color="auto"/>
          </w:divBdr>
        </w:div>
        <w:div w:id="198978339">
          <w:marLeft w:val="480"/>
          <w:marRight w:val="0"/>
          <w:marTop w:val="0"/>
          <w:marBottom w:val="0"/>
          <w:divBdr>
            <w:top w:val="none" w:sz="0" w:space="0" w:color="auto"/>
            <w:left w:val="none" w:sz="0" w:space="0" w:color="auto"/>
            <w:bottom w:val="none" w:sz="0" w:space="0" w:color="auto"/>
            <w:right w:val="none" w:sz="0" w:space="0" w:color="auto"/>
          </w:divBdr>
        </w:div>
        <w:div w:id="2115009559">
          <w:marLeft w:val="480"/>
          <w:marRight w:val="0"/>
          <w:marTop w:val="0"/>
          <w:marBottom w:val="0"/>
          <w:divBdr>
            <w:top w:val="none" w:sz="0" w:space="0" w:color="auto"/>
            <w:left w:val="none" w:sz="0" w:space="0" w:color="auto"/>
            <w:bottom w:val="none" w:sz="0" w:space="0" w:color="auto"/>
            <w:right w:val="none" w:sz="0" w:space="0" w:color="auto"/>
          </w:divBdr>
        </w:div>
        <w:div w:id="920791638">
          <w:marLeft w:val="480"/>
          <w:marRight w:val="0"/>
          <w:marTop w:val="0"/>
          <w:marBottom w:val="0"/>
          <w:divBdr>
            <w:top w:val="none" w:sz="0" w:space="0" w:color="auto"/>
            <w:left w:val="none" w:sz="0" w:space="0" w:color="auto"/>
            <w:bottom w:val="none" w:sz="0" w:space="0" w:color="auto"/>
            <w:right w:val="none" w:sz="0" w:space="0" w:color="auto"/>
          </w:divBdr>
        </w:div>
        <w:div w:id="1007446702">
          <w:marLeft w:val="480"/>
          <w:marRight w:val="0"/>
          <w:marTop w:val="0"/>
          <w:marBottom w:val="0"/>
          <w:divBdr>
            <w:top w:val="none" w:sz="0" w:space="0" w:color="auto"/>
            <w:left w:val="none" w:sz="0" w:space="0" w:color="auto"/>
            <w:bottom w:val="none" w:sz="0" w:space="0" w:color="auto"/>
            <w:right w:val="none" w:sz="0" w:space="0" w:color="auto"/>
          </w:divBdr>
        </w:div>
        <w:div w:id="750614932">
          <w:marLeft w:val="480"/>
          <w:marRight w:val="0"/>
          <w:marTop w:val="0"/>
          <w:marBottom w:val="0"/>
          <w:divBdr>
            <w:top w:val="none" w:sz="0" w:space="0" w:color="auto"/>
            <w:left w:val="none" w:sz="0" w:space="0" w:color="auto"/>
            <w:bottom w:val="none" w:sz="0" w:space="0" w:color="auto"/>
            <w:right w:val="none" w:sz="0" w:space="0" w:color="auto"/>
          </w:divBdr>
        </w:div>
        <w:div w:id="1115442432">
          <w:marLeft w:val="480"/>
          <w:marRight w:val="0"/>
          <w:marTop w:val="0"/>
          <w:marBottom w:val="0"/>
          <w:divBdr>
            <w:top w:val="none" w:sz="0" w:space="0" w:color="auto"/>
            <w:left w:val="none" w:sz="0" w:space="0" w:color="auto"/>
            <w:bottom w:val="none" w:sz="0" w:space="0" w:color="auto"/>
            <w:right w:val="none" w:sz="0" w:space="0" w:color="auto"/>
          </w:divBdr>
        </w:div>
        <w:div w:id="81415813">
          <w:marLeft w:val="480"/>
          <w:marRight w:val="0"/>
          <w:marTop w:val="0"/>
          <w:marBottom w:val="0"/>
          <w:divBdr>
            <w:top w:val="none" w:sz="0" w:space="0" w:color="auto"/>
            <w:left w:val="none" w:sz="0" w:space="0" w:color="auto"/>
            <w:bottom w:val="none" w:sz="0" w:space="0" w:color="auto"/>
            <w:right w:val="none" w:sz="0" w:space="0" w:color="auto"/>
          </w:divBdr>
        </w:div>
        <w:div w:id="1711609062">
          <w:marLeft w:val="480"/>
          <w:marRight w:val="0"/>
          <w:marTop w:val="0"/>
          <w:marBottom w:val="0"/>
          <w:divBdr>
            <w:top w:val="none" w:sz="0" w:space="0" w:color="auto"/>
            <w:left w:val="none" w:sz="0" w:space="0" w:color="auto"/>
            <w:bottom w:val="none" w:sz="0" w:space="0" w:color="auto"/>
            <w:right w:val="none" w:sz="0" w:space="0" w:color="auto"/>
          </w:divBdr>
        </w:div>
        <w:div w:id="1219247152">
          <w:marLeft w:val="480"/>
          <w:marRight w:val="0"/>
          <w:marTop w:val="0"/>
          <w:marBottom w:val="0"/>
          <w:divBdr>
            <w:top w:val="none" w:sz="0" w:space="0" w:color="auto"/>
            <w:left w:val="none" w:sz="0" w:space="0" w:color="auto"/>
            <w:bottom w:val="none" w:sz="0" w:space="0" w:color="auto"/>
            <w:right w:val="none" w:sz="0" w:space="0" w:color="auto"/>
          </w:divBdr>
        </w:div>
        <w:div w:id="465049891">
          <w:marLeft w:val="480"/>
          <w:marRight w:val="0"/>
          <w:marTop w:val="0"/>
          <w:marBottom w:val="0"/>
          <w:divBdr>
            <w:top w:val="none" w:sz="0" w:space="0" w:color="auto"/>
            <w:left w:val="none" w:sz="0" w:space="0" w:color="auto"/>
            <w:bottom w:val="none" w:sz="0" w:space="0" w:color="auto"/>
            <w:right w:val="none" w:sz="0" w:space="0" w:color="auto"/>
          </w:divBdr>
        </w:div>
        <w:div w:id="1741900354">
          <w:marLeft w:val="480"/>
          <w:marRight w:val="0"/>
          <w:marTop w:val="0"/>
          <w:marBottom w:val="0"/>
          <w:divBdr>
            <w:top w:val="none" w:sz="0" w:space="0" w:color="auto"/>
            <w:left w:val="none" w:sz="0" w:space="0" w:color="auto"/>
            <w:bottom w:val="none" w:sz="0" w:space="0" w:color="auto"/>
            <w:right w:val="none" w:sz="0" w:space="0" w:color="auto"/>
          </w:divBdr>
        </w:div>
        <w:div w:id="1397360984">
          <w:marLeft w:val="480"/>
          <w:marRight w:val="0"/>
          <w:marTop w:val="0"/>
          <w:marBottom w:val="0"/>
          <w:divBdr>
            <w:top w:val="none" w:sz="0" w:space="0" w:color="auto"/>
            <w:left w:val="none" w:sz="0" w:space="0" w:color="auto"/>
            <w:bottom w:val="none" w:sz="0" w:space="0" w:color="auto"/>
            <w:right w:val="none" w:sz="0" w:space="0" w:color="auto"/>
          </w:divBdr>
        </w:div>
      </w:divsChild>
    </w:div>
    <w:div w:id="1860659733">
      <w:bodyDiv w:val="1"/>
      <w:marLeft w:val="0"/>
      <w:marRight w:val="0"/>
      <w:marTop w:val="0"/>
      <w:marBottom w:val="0"/>
      <w:divBdr>
        <w:top w:val="none" w:sz="0" w:space="0" w:color="auto"/>
        <w:left w:val="none" w:sz="0" w:space="0" w:color="auto"/>
        <w:bottom w:val="none" w:sz="0" w:space="0" w:color="auto"/>
        <w:right w:val="none" w:sz="0" w:space="0" w:color="auto"/>
      </w:divBdr>
      <w:divsChild>
        <w:div w:id="923799602">
          <w:marLeft w:val="480"/>
          <w:marRight w:val="0"/>
          <w:marTop w:val="0"/>
          <w:marBottom w:val="0"/>
          <w:divBdr>
            <w:top w:val="none" w:sz="0" w:space="0" w:color="auto"/>
            <w:left w:val="none" w:sz="0" w:space="0" w:color="auto"/>
            <w:bottom w:val="none" w:sz="0" w:space="0" w:color="auto"/>
            <w:right w:val="none" w:sz="0" w:space="0" w:color="auto"/>
          </w:divBdr>
        </w:div>
        <w:div w:id="1496843616">
          <w:marLeft w:val="480"/>
          <w:marRight w:val="0"/>
          <w:marTop w:val="0"/>
          <w:marBottom w:val="0"/>
          <w:divBdr>
            <w:top w:val="none" w:sz="0" w:space="0" w:color="auto"/>
            <w:left w:val="none" w:sz="0" w:space="0" w:color="auto"/>
            <w:bottom w:val="none" w:sz="0" w:space="0" w:color="auto"/>
            <w:right w:val="none" w:sz="0" w:space="0" w:color="auto"/>
          </w:divBdr>
        </w:div>
        <w:div w:id="1153569785">
          <w:marLeft w:val="480"/>
          <w:marRight w:val="0"/>
          <w:marTop w:val="0"/>
          <w:marBottom w:val="0"/>
          <w:divBdr>
            <w:top w:val="none" w:sz="0" w:space="0" w:color="auto"/>
            <w:left w:val="none" w:sz="0" w:space="0" w:color="auto"/>
            <w:bottom w:val="none" w:sz="0" w:space="0" w:color="auto"/>
            <w:right w:val="none" w:sz="0" w:space="0" w:color="auto"/>
          </w:divBdr>
        </w:div>
        <w:div w:id="891381802">
          <w:marLeft w:val="480"/>
          <w:marRight w:val="0"/>
          <w:marTop w:val="0"/>
          <w:marBottom w:val="0"/>
          <w:divBdr>
            <w:top w:val="none" w:sz="0" w:space="0" w:color="auto"/>
            <w:left w:val="none" w:sz="0" w:space="0" w:color="auto"/>
            <w:bottom w:val="none" w:sz="0" w:space="0" w:color="auto"/>
            <w:right w:val="none" w:sz="0" w:space="0" w:color="auto"/>
          </w:divBdr>
        </w:div>
        <w:div w:id="1113597953">
          <w:marLeft w:val="480"/>
          <w:marRight w:val="0"/>
          <w:marTop w:val="0"/>
          <w:marBottom w:val="0"/>
          <w:divBdr>
            <w:top w:val="none" w:sz="0" w:space="0" w:color="auto"/>
            <w:left w:val="none" w:sz="0" w:space="0" w:color="auto"/>
            <w:bottom w:val="none" w:sz="0" w:space="0" w:color="auto"/>
            <w:right w:val="none" w:sz="0" w:space="0" w:color="auto"/>
          </w:divBdr>
        </w:div>
        <w:div w:id="997928946">
          <w:marLeft w:val="480"/>
          <w:marRight w:val="0"/>
          <w:marTop w:val="0"/>
          <w:marBottom w:val="0"/>
          <w:divBdr>
            <w:top w:val="none" w:sz="0" w:space="0" w:color="auto"/>
            <w:left w:val="none" w:sz="0" w:space="0" w:color="auto"/>
            <w:bottom w:val="none" w:sz="0" w:space="0" w:color="auto"/>
            <w:right w:val="none" w:sz="0" w:space="0" w:color="auto"/>
          </w:divBdr>
        </w:div>
        <w:div w:id="1995065909">
          <w:marLeft w:val="480"/>
          <w:marRight w:val="0"/>
          <w:marTop w:val="0"/>
          <w:marBottom w:val="0"/>
          <w:divBdr>
            <w:top w:val="none" w:sz="0" w:space="0" w:color="auto"/>
            <w:left w:val="none" w:sz="0" w:space="0" w:color="auto"/>
            <w:bottom w:val="none" w:sz="0" w:space="0" w:color="auto"/>
            <w:right w:val="none" w:sz="0" w:space="0" w:color="auto"/>
          </w:divBdr>
        </w:div>
      </w:divsChild>
    </w:div>
    <w:div w:id="1862208414">
      <w:bodyDiv w:val="1"/>
      <w:marLeft w:val="0"/>
      <w:marRight w:val="0"/>
      <w:marTop w:val="0"/>
      <w:marBottom w:val="0"/>
      <w:divBdr>
        <w:top w:val="none" w:sz="0" w:space="0" w:color="auto"/>
        <w:left w:val="none" w:sz="0" w:space="0" w:color="auto"/>
        <w:bottom w:val="none" w:sz="0" w:space="0" w:color="auto"/>
        <w:right w:val="none" w:sz="0" w:space="0" w:color="auto"/>
      </w:divBdr>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69948435">
      <w:bodyDiv w:val="1"/>
      <w:marLeft w:val="0"/>
      <w:marRight w:val="0"/>
      <w:marTop w:val="0"/>
      <w:marBottom w:val="0"/>
      <w:divBdr>
        <w:top w:val="none" w:sz="0" w:space="0" w:color="auto"/>
        <w:left w:val="none" w:sz="0" w:space="0" w:color="auto"/>
        <w:bottom w:val="none" w:sz="0" w:space="0" w:color="auto"/>
        <w:right w:val="none" w:sz="0" w:space="0" w:color="auto"/>
      </w:divBdr>
      <w:divsChild>
        <w:div w:id="82386241">
          <w:marLeft w:val="480"/>
          <w:marRight w:val="0"/>
          <w:marTop w:val="0"/>
          <w:marBottom w:val="0"/>
          <w:divBdr>
            <w:top w:val="none" w:sz="0" w:space="0" w:color="auto"/>
            <w:left w:val="none" w:sz="0" w:space="0" w:color="auto"/>
            <w:bottom w:val="none" w:sz="0" w:space="0" w:color="auto"/>
            <w:right w:val="none" w:sz="0" w:space="0" w:color="auto"/>
          </w:divBdr>
        </w:div>
        <w:div w:id="1386178060">
          <w:marLeft w:val="480"/>
          <w:marRight w:val="0"/>
          <w:marTop w:val="0"/>
          <w:marBottom w:val="0"/>
          <w:divBdr>
            <w:top w:val="none" w:sz="0" w:space="0" w:color="auto"/>
            <w:left w:val="none" w:sz="0" w:space="0" w:color="auto"/>
            <w:bottom w:val="none" w:sz="0" w:space="0" w:color="auto"/>
            <w:right w:val="none" w:sz="0" w:space="0" w:color="auto"/>
          </w:divBdr>
        </w:div>
        <w:div w:id="2057048067">
          <w:marLeft w:val="480"/>
          <w:marRight w:val="0"/>
          <w:marTop w:val="0"/>
          <w:marBottom w:val="0"/>
          <w:divBdr>
            <w:top w:val="none" w:sz="0" w:space="0" w:color="auto"/>
            <w:left w:val="none" w:sz="0" w:space="0" w:color="auto"/>
            <w:bottom w:val="none" w:sz="0" w:space="0" w:color="auto"/>
            <w:right w:val="none" w:sz="0" w:space="0" w:color="auto"/>
          </w:divBdr>
        </w:div>
        <w:div w:id="1470435876">
          <w:marLeft w:val="480"/>
          <w:marRight w:val="0"/>
          <w:marTop w:val="0"/>
          <w:marBottom w:val="0"/>
          <w:divBdr>
            <w:top w:val="none" w:sz="0" w:space="0" w:color="auto"/>
            <w:left w:val="none" w:sz="0" w:space="0" w:color="auto"/>
            <w:bottom w:val="none" w:sz="0" w:space="0" w:color="auto"/>
            <w:right w:val="none" w:sz="0" w:space="0" w:color="auto"/>
          </w:divBdr>
        </w:div>
        <w:div w:id="1935554045">
          <w:marLeft w:val="480"/>
          <w:marRight w:val="0"/>
          <w:marTop w:val="0"/>
          <w:marBottom w:val="0"/>
          <w:divBdr>
            <w:top w:val="none" w:sz="0" w:space="0" w:color="auto"/>
            <w:left w:val="none" w:sz="0" w:space="0" w:color="auto"/>
            <w:bottom w:val="none" w:sz="0" w:space="0" w:color="auto"/>
            <w:right w:val="none" w:sz="0" w:space="0" w:color="auto"/>
          </w:divBdr>
        </w:div>
        <w:div w:id="1146436746">
          <w:marLeft w:val="480"/>
          <w:marRight w:val="0"/>
          <w:marTop w:val="0"/>
          <w:marBottom w:val="0"/>
          <w:divBdr>
            <w:top w:val="none" w:sz="0" w:space="0" w:color="auto"/>
            <w:left w:val="none" w:sz="0" w:space="0" w:color="auto"/>
            <w:bottom w:val="none" w:sz="0" w:space="0" w:color="auto"/>
            <w:right w:val="none" w:sz="0" w:space="0" w:color="auto"/>
          </w:divBdr>
        </w:div>
        <w:div w:id="140394665">
          <w:marLeft w:val="480"/>
          <w:marRight w:val="0"/>
          <w:marTop w:val="0"/>
          <w:marBottom w:val="0"/>
          <w:divBdr>
            <w:top w:val="none" w:sz="0" w:space="0" w:color="auto"/>
            <w:left w:val="none" w:sz="0" w:space="0" w:color="auto"/>
            <w:bottom w:val="none" w:sz="0" w:space="0" w:color="auto"/>
            <w:right w:val="none" w:sz="0" w:space="0" w:color="auto"/>
          </w:divBdr>
        </w:div>
        <w:div w:id="829449335">
          <w:marLeft w:val="480"/>
          <w:marRight w:val="0"/>
          <w:marTop w:val="0"/>
          <w:marBottom w:val="0"/>
          <w:divBdr>
            <w:top w:val="none" w:sz="0" w:space="0" w:color="auto"/>
            <w:left w:val="none" w:sz="0" w:space="0" w:color="auto"/>
            <w:bottom w:val="none" w:sz="0" w:space="0" w:color="auto"/>
            <w:right w:val="none" w:sz="0" w:space="0" w:color="auto"/>
          </w:divBdr>
        </w:div>
        <w:div w:id="1256983808">
          <w:marLeft w:val="480"/>
          <w:marRight w:val="0"/>
          <w:marTop w:val="0"/>
          <w:marBottom w:val="0"/>
          <w:divBdr>
            <w:top w:val="none" w:sz="0" w:space="0" w:color="auto"/>
            <w:left w:val="none" w:sz="0" w:space="0" w:color="auto"/>
            <w:bottom w:val="none" w:sz="0" w:space="0" w:color="auto"/>
            <w:right w:val="none" w:sz="0" w:space="0" w:color="auto"/>
          </w:divBdr>
        </w:div>
        <w:div w:id="1353191552">
          <w:marLeft w:val="480"/>
          <w:marRight w:val="0"/>
          <w:marTop w:val="0"/>
          <w:marBottom w:val="0"/>
          <w:divBdr>
            <w:top w:val="none" w:sz="0" w:space="0" w:color="auto"/>
            <w:left w:val="none" w:sz="0" w:space="0" w:color="auto"/>
            <w:bottom w:val="none" w:sz="0" w:space="0" w:color="auto"/>
            <w:right w:val="none" w:sz="0" w:space="0" w:color="auto"/>
          </w:divBdr>
        </w:div>
        <w:div w:id="84108140">
          <w:marLeft w:val="480"/>
          <w:marRight w:val="0"/>
          <w:marTop w:val="0"/>
          <w:marBottom w:val="0"/>
          <w:divBdr>
            <w:top w:val="none" w:sz="0" w:space="0" w:color="auto"/>
            <w:left w:val="none" w:sz="0" w:space="0" w:color="auto"/>
            <w:bottom w:val="none" w:sz="0" w:space="0" w:color="auto"/>
            <w:right w:val="none" w:sz="0" w:space="0" w:color="auto"/>
          </w:divBdr>
        </w:div>
        <w:div w:id="1065448591">
          <w:marLeft w:val="480"/>
          <w:marRight w:val="0"/>
          <w:marTop w:val="0"/>
          <w:marBottom w:val="0"/>
          <w:divBdr>
            <w:top w:val="none" w:sz="0" w:space="0" w:color="auto"/>
            <w:left w:val="none" w:sz="0" w:space="0" w:color="auto"/>
            <w:bottom w:val="none" w:sz="0" w:space="0" w:color="auto"/>
            <w:right w:val="none" w:sz="0" w:space="0" w:color="auto"/>
          </w:divBdr>
        </w:div>
        <w:div w:id="853421861">
          <w:marLeft w:val="480"/>
          <w:marRight w:val="0"/>
          <w:marTop w:val="0"/>
          <w:marBottom w:val="0"/>
          <w:divBdr>
            <w:top w:val="none" w:sz="0" w:space="0" w:color="auto"/>
            <w:left w:val="none" w:sz="0" w:space="0" w:color="auto"/>
            <w:bottom w:val="none" w:sz="0" w:space="0" w:color="auto"/>
            <w:right w:val="none" w:sz="0" w:space="0" w:color="auto"/>
          </w:divBdr>
        </w:div>
        <w:div w:id="1114788728">
          <w:marLeft w:val="480"/>
          <w:marRight w:val="0"/>
          <w:marTop w:val="0"/>
          <w:marBottom w:val="0"/>
          <w:divBdr>
            <w:top w:val="none" w:sz="0" w:space="0" w:color="auto"/>
            <w:left w:val="none" w:sz="0" w:space="0" w:color="auto"/>
            <w:bottom w:val="none" w:sz="0" w:space="0" w:color="auto"/>
            <w:right w:val="none" w:sz="0" w:space="0" w:color="auto"/>
          </w:divBdr>
        </w:div>
        <w:div w:id="816603593">
          <w:marLeft w:val="480"/>
          <w:marRight w:val="0"/>
          <w:marTop w:val="0"/>
          <w:marBottom w:val="0"/>
          <w:divBdr>
            <w:top w:val="none" w:sz="0" w:space="0" w:color="auto"/>
            <w:left w:val="none" w:sz="0" w:space="0" w:color="auto"/>
            <w:bottom w:val="none" w:sz="0" w:space="0" w:color="auto"/>
            <w:right w:val="none" w:sz="0" w:space="0" w:color="auto"/>
          </w:divBdr>
        </w:div>
        <w:div w:id="195891770">
          <w:marLeft w:val="480"/>
          <w:marRight w:val="0"/>
          <w:marTop w:val="0"/>
          <w:marBottom w:val="0"/>
          <w:divBdr>
            <w:top w:val="none" w:sz="0" w:space="0" w:color="auto"/>
            <w:left w:val="none" w:sz="0" w:space="0" w:color="auto"/>
            <w:bottom w:val="none" w:sz="0" w:space="0" w:color="auto"/>
            <w:right w:val="none" w:sz="0" w:space="0" w:color="auto"/>
          </w:divBdr>
        </w:div>
        <w:div w:id="1350179066">
          <w:marLeft w:val="480"/>
          <w:marRight w:val="0"/>
          <w:marTop w:val="0"/>
          <w:marBottom w:val="0"/>
          <w:divBdr>
            <w:top w:val="none" w:sz="0" w:space="0" w:color="auto"/>
            <w:left w:val="none" w:sz="0" w:space="0" w:color="auto"/>
            <w:bottom w:val="none" w:sz="0" w:space="0" w:color="auto"/>
            <w:right w:val="none" w:sz="0" w:space="0" w:color="auto"/>
          </w:divBdr>
        </w:div>
        <w:div w:id="1309557850">
          <w:marLeft w:val="480"/>
          <w:marRight w:val="0"/>
          <w:marTop w:val="0"/>
          <w:marBottom w:val="0"/>
          <w:divBdr>
            <w:top w:val="none" w:sz="0" w:space="0" w:color="auto"/>
            <w:left w:val="none" w:sz="0" w:space="0" w:color="auto"/>
            <w:bottom w:val="none" w:sz="0" w:space="0" w:color="auto"/>
            <w:right w:val="none" w:sz="0" w:space="0" w:color="auto"/>
          </w:divBdr>
        </w:div>
        <w:div w:id="1481657128">
          <w:marLeft w:val="480"/>
          <w:marRight w:val="0"/>
          <w:marTop w:val="0"/>
          <w:marBottom w:val="0"/>
          <w:divBdr>
            <w:top w:val="none" w:sz="0" w:space="0" w:color="auto"/>
            <w:left w:val="none" w:sz="0" w:space="0" w:color="auto"/>
            <w:bottom w:val="none" w:sz="0" w:space="0" w:color="auto"/>
            <w:right w:val="none" w:sz="0" w:space="0" w:color="auto"/>
          </w:divBdr>
        </w:div>
        <w:div w:id="1521234976">
          <w:marLeft w:val="480"/>
          <w:marRight w:val="0"/>
          <w:marTop w:val="0"/>
          <w:marBottom w:val="0"/>
          <w:divBdr>
            <w:top w:val="none" w:sz="0" w:space="0" w:color="auto"/>
            <w:left w:val="none" w:sz="0" w:space="0" w:color="auto"/>
            <w:bottom w:val="none" w:sz="0" w:space="0" w:color="auto"/>
            <w:right w:val="none" w:sz="0" w:space="0" w:color="auto"/>
          </w:divBdr>
        </w:div>
        <w:div w:id="1326277816">
          <w:marLeft w:val="480"/>
          <w:marRight w:val="0"/>
          <w:marTop w:val="0"/>
          <w:marBottom w:val="0"/>
          <w:divBdr>
            <w:top w:val="none" w:sz="0" w:space="0" w:color="auto"/>
            <w:left w:val="none" w:sz="0" w:space="0" w:color="auto"/>
            <w:bottom w:val="none" w:sz="0" w:space="0" w:color="auto"/>
            <w:right w:val="none" w:sz="0" w:space="0" w:color="auto"/>
          </w:divBdr>
        </w:div>
        <w:div w:id="35586986">
          <w:marLeft w:val="480"/>
          <w:marRight w:val="0"/>
          <w:marTop w:val="0"/>
          <w:marBottom w:val="0"/>
          <w:divBdr>
            <w:top w:val="none" w:sz="0" w:space="0" w:color="auto"/>
            <w:left w:val="none" w:sz="0" w:space="0" w:color="auto"/>
            <w:bottom w:val="none" w:sz="0" w:space="0" w:color="auto"/>
            <w:right w:val="none" w:sz="0" w:space="0" w:color="auto"/>
          </w:divBdr>
        </w:div>
        <w:div w:id="708840766">
          <w:marLeft w:val="480"/>
          <w:marRight w:val="0"/>
          <w:marTop w:val="0"/>
          <w:marBottom w:val="0"/>
          <w:divBdr>
            <w:top w:val="none" w:sz="0" w:space="0" w:color="auto"/>
            <w:left w:val="none" w:sz="0" w:space="0" w:color="auto"/>
            <w:bottom w:val="none" w:sz="0" w:space="0" w:color="auto"/>
            <w:right w:val="none" w:sz="0" w:space="0" w:color="auto"/>
          </w:divBdr>
        </w:div>
        <w:div w:id="434248690">
          <w:marLeft w:val="480"/>
          <w:marRight w:val="0"/>
          <w:marTop w:val="0"/>
          <w:marBottom w:val="0"/>
          <w:divBdr>
            <w:top w:val="none" w:sz="0" w:space="0" w:color="auto"/>
            <w:left w:val="none" w:sz="0" w:space="0" w:color="auto"/>
            <w:bottom w:val="none" w:sz="0" w:space="0" w:color="auto"/>
            <w:right w:val="none" w:sz="0" w:space="0" w:color="auto"/>
          </w:divBdr>
        </w:div>
        <w:div w:id="352997648">
          <w:marLeft w:val="480"/>
          <w:marRight w:val="0"/>
          <w:marTop w:val="0"/>
          <w:marBottom w:val="0"/>
          <w:divBdr>
            <w:top w:val="none" w:sz="0" w:space="0" w:color="auto"/>
            <w:left w:val="none" w:sz="0" w:space="0" w:color="auto"/>
            <w:bottom w:val="none" w:sz="0" w:space="0" w:color="auto"/>
            <w:right w:val="none" w:sz="0" w:space="0" w:color="auto"/>
          </w:divBdr>
        </w:div>
        <w:div w:id="1788230656">
          <w:marLeft w:val="480"/>
          <w:marRight w:val="0"/>
          <w:marTop w:val="0"/>
          <w:marBottom w:val="0"/>
          <w:divBdr>
            <w:top w:val="none" w:sz="0" w:space="0" w:color="auto"/>
            <w:left w:val="none" w:sz="0" w:space="0" w:color="auto"/>
            <w:bottom w:val="none" w:sz="0" w:space="0" w:color="auto"/>
            <w:right w:val="none" w:sz="0" w:space="0" w:color="auto"/>
          </w:divBdr>
        </w:div>
        <w:div w:id="1741752194">
          <w:marLeft w:val="480"/>
          <w:marRight w:val="0"/>
          <w:marTop w:val="0"/>
          <w:marBottom w:val="0"/>
          <w:divBdr>
            <w:top w:val="none" w:sz="0" w:space="0" w:color="auto"/>
            <w:left w:val="none" w:sz="0" w:space="0" w:color="auto"/>
            <w:bottom w:val="none" w:sz="0" w:space="0" w:color="auto"/>
            <w:right w:val="none" w:sz="0" w:space="0" w:color="auto"/>
          </w:divBdr>
        </w:div>
        <w:div w:id="351954037">
          <w:marLeft w:val="480"/>
          <w:marRight w:val="0"/>
          <w:marTop w:val="0"/>
          <w:marBottom w:val="0"/>
          <w:divBdr>
            <w:top w:val="none" w:sz="0" w:space="0" w:color="auto"/>
            <w:left w:val="none" w:sz="0" w:space="0" w:color="auto"/>
            <w:bottom w:val="none" w:sz="0" w:space="0" w:color="auto"/>
            <w:right w:val="none" w:sz="0" w:space="0" w:color="auto"/>
          </w:divBdr>
        </w:div>
        <w:div w:id="93719686">
          <w:marLeft w:val="480"/>
          <w:marRight w:val="0"/>
          <w:marTop w:val="0"/>
          <w:marBottom w:val="0"/>
          <w:divBdr>
            <w:top w:val="none" w:sz="0" w:space="0" w:color="auto"/>
            <w:left w:val="none" w:sz="0" w:space="0" w:color="auto"/>
            <w:bottom w:val="none" w:sz="0" w:space="0" w:color="auto"/>
            <w:right w:val="none" w:sz="0" w:space="0" w:color="auto"/>
          </w:divBdr>
        </w:div>
        <w:div w:id="1783718545">
          <w:marLeft w:val="480"/>
          <w:marRight w:val="0"/>
          <w:marTop w:val="0"/>
          <w:marBottom w:val="0"/>
          <w:divBdr>
            <w:top w:val="none" w:sz="0" w:space="0" w:color="auto"/>
            <w:left w:val="none" w:sz="0" w:space="0" w:color="auto"/>
            <w:bottom w:val="none" w:sz="0" w:space="0" w:color="auto"/>
            <w:right w:val="none" w:sz="0" w:space="0" w:color="auto"/>
          </w:divBdr>
        </w:div>
      </w:divsChild>
    </w:div>
    <w:div w:id="1872189014">
      <w:bodyDiv w:val="1"/>
      <w:marLeft w:val="0"/>
      <w:marRight w:val="0"/>
      <w:marTop w:val="0"/>
      <w:marBottom w:val="0"/>
      <w:divBdr>
        <w:top w:val="none" w:sz="0" w:space="0" w:color="auto"/>
        <w:left w:val="none" w:sz="0" w:space="0" w:color="auto"/>
        <w:bottom w:val="none" w:sz="0" w:space="0" w:color="auto"/>
        <w:right w:val="none" w:sz="0" w:space="0" w:color="auto"/>
      </w:divBdr>
      <w:divsChild>
        <w:div w:id="2014721457">
          <w:marLeft w:val="480"/>
          <w:marRight w:val="0"/>
          <w:marTop w:val="0"/>
          <w:marBottom w:val="0"/>
          <w:divBdr>
            <w:top w:val="none" w:sz="0" w:space="0" w:color="auto"/>
            <w:left w:val="none" w:sz="0" w:space="0" w:color="auto"/>
            <w:bottom w:val="none" w:sz="0" w:space="0" w:color="auto"/>
            <w:right w:val="none" w:sz="0" w:space="0" w:color="auto"/>
          </w:divBdr>
        </w:div>
        <w:div w:id="1365902704">
          <w:marLeft w:val="480"/>
          <w:marRight w:val="0"/>
          <w:marTop w:val="0"/>
          <w:marBottom w:val="0"/>
          <w:divBdr>
            <w:top w:val="none" w:sz="0" w:space="0" w:color="auto"/>
            <w:left w:val="none" w:sz="0" w:space="0" w:color="auto"/>
            <w:bottom w:val="none" w:sz="0" w:space="0" w:color="auto"/>
            <w:right w:val="none" w:sz="0" w:space="0" w:color="auto"/>
          </w:divBdr>
        </w:div>
        <w:div w:id="768501029">
          <w:marLeft w:val="480"/>
          <w:marRight w:val="0"/>
          <w:marTop w:val="0"/>
          <w:marBottom w:val="0"/>
          <w:divBdr>
            <w:top w:val="none" w:sz="0" w:space="0" w:color="auto"/>
            <w:left w:val="none" w:sz="0" w:space="0" w:color="auto"/>
            <w:bottom w:val="none" w:sz="0" w:space="0" w:color="auto"/>
            <w:right w:val="none" w:sz="0" w:space="0" w:color="auto"/>
          </w:divBdr>
        </w:div>
        <w:div w:id="1907447034">
          <w:marLeft w:val="480"/>
          <w:marRight w:val="0"/>
          <w:marTop w:val="0"/>
          <w:marBottom w:val="0"/>
          <w:divBdr>
            <w:top w:val="none" w:sz="0" w:space="0" w:color="auto"/>
            <w:left w:val="none" w:sz="0" w:space="0" w:color="auto"/>
            <w:bottom w:val="none" w:sz="0" w:space="0" w:color="auto"/>
            <w:right w:val="none" w:sz="0" w:space="0" w:color="auto"/>
          </w:divBdr>
        </w:div>
        <w:div w:id="768812702">
          <w:marLeft w:val="480"/>
          <w:marRight w:val="0"/>
          <w:marTop w:val="0"/>
          <w:marBottom w:val="0"/>
          <w:divBdr>
            <w:top w:val="none" w:sz="0" w:space="0" w:color="auto"/>
            <w:left w:val="none" w:sz="0" w:space="0" w:color="auto"/>
            <w:bottom w:val="none" w:sz="0" w:space="0" w:color="auto"/>
            <w:right w:val="none" w:sz="0" w:space="0" w:color="auto"/>
          </w:divBdr>
        </w:div>
        <w:div w:id="2146700558">
          <w:marLeft w:val="480"/>
          <w:marRight w:val="0"/>
          <w:marTop w:val="0"/>
          <w:marBottom w:val="0"/>
          <w:divBdr>
            <w:top w:val="none" w:sz="0" w:space="0" w:color="auto"/>
            <w:left w:val="none" w:sz="0" w:space="0" w:color="auto"/>
            <w:bottom w:val="none" w:sz="0" w:space="0" w:color="auto"/>
            <w:right w:val="none" w:sz="0" w:space="0" w:color="auto"/>
          </w:divBdr>
        </w:div>
      </w:divsChild>
    </w:div>
    <w:div w:id="187446455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5">
          <w:marLeft w:val="480"/>
          <w:marRight w:val="0"/>
          <w:marTop w:val="0"/>
          <w:marBottom w:val="0"/>
          <w:divBdr>
            <w:top w:val="none" w:sz="0" w:space="0" w:color="auto"/>
            <w:left w:val="none" w:sz="0" w:space="0" w:color="auto"/>
            <w:bottom w:val="none" w:sz="0" w:space="0" w:color="auto"/>
            <w:right w:val="none" w:sz="0" w:space="0" w:color="auto"/>
          </w:divBdr>
        </w:div>
        <w:div w:id="719938760">
          <w:marLeft w:val="480"/>
          <w:marRight w:val="0"/>
          <w:marTop w:val="0"/>
          <w:marBottom w:val="0"/>
          <w:divBdr>
            <w:top w:val="none" w:sz="0" w:space="0" w:color="auto"/>
            <w:left w:val="none" w:sz="0" w:space="0" w:color="auto"/>
            <w:bottom w:val="none" w:sz="0" w:space="0" w:color="auto"/>
            <w:right w:val="none" w:sz="0" w:space="0" w:color="auto"/>
          </w:divBdr>
        </w:div>
        <w:div w:id="67264202">
          <w:marLeft w:val="480"/>
          <w:marRight w:val="0"/>
          <w:marTop w:val="0"/>
          <w:marBottom w:val="0"/>
          <w:divBdr>
            <w:top w:val="none" w:sz="0" w:space="0" w:color="auto"/>
            <w:left w:val="none" w:sz="0" w:space="0" w:color="auto"/>
            <w:bottom w:val="none" w:sz="0" w:space="0" w:color="auto"/>
            <w:right w:val="none" w:sz="0" w:space="0" w:color="auto"/>
          </w:divBdr>
        </w:div>
        <w:div w:id="2104955837">
          <w:marLeft w:val="480"/>
          <w:marRight w:val="0"/>
          <w:marTop w:val="0"/>
          <w:marBottom w:val="0"/>
          <w:divBdr>
            <w:top w:val="none" w:sz="0" w:space="0" w:color="auto"/>
            <w:left w:val="none" w:sz="0" w:space="0" w:color="auto"/>
            <w:bottom w:val="none" w:sz="0" w:space="0" w:color="auto"/>
            <w:right w:val="none" w:sz="0" w:space="0" w:color="auto"/>
          </w:divBdr>
        </w:div>
        <w:div w:id="1255826226">
          <w:marLeft w:val="480"/>
          <w:marRight w:val="0"/>
          <w:marTop w:val="0"/>
          <w:marBottom w:val="0"/>
          <w:divBdr>
            <w:top w:val="none" w:sz="0" w:space="0" w:color="auto"/>
            <w:left w:val="none" w:sz="0" w:space="0" w:color="auto"/>
            <w:bottom w:val="none" w:sz="0" w:space="0" w:color="auto"/>
            <w:right w:val="none" w:sz="0" w:space="0" w:color="auto"/>
          </w:divBdr>
        </w:div>
        <w:div w:id="190194226">
          <w:marLeft w:val="480"/>
          <w:marRight w:val="0"/>
          <w:marTop w:val="0"/>
          <w:marBottom w:val="0"/>
          <w:divBdr>
            <w:top w:val="none" w:sz="0" w:space="0" w:color="auto"/>
            <w:left w:val="none" w:sz="0" w:space="0" w:color="auto"/>
            <w:bottom w:val="none" w:sz="0" w:space="0" w:color="auto"/>
            <w:right w:val="none" w:sz="0" w:space="0" w:color="auto"/>
          </w:divBdr>
        </w:div>
        <w:div w:id="1914118168">
          <w:marLeft w:val="480"/>
          <w:marRight w:val="0"/>
          <w:marTop w:val="0"/>
          <w:marBottom w:val="0"/>
          <w:divBdr>
            <w:top w:val="none" w:sz="0" w:space="0" w:color="auto"/>
            <w:left w:val="none" w:sz="0" w:space="0" w:color="auto"/>
            <w:bottom w:val="none" w:sz="0" w:space="0" w:color="auto"/>
            <w:right w:val="none" w:sz="0" w:space="0" w:color="auto"/>
          </w:divBdr>
        </w:div>
        <w:div w:id="1321041191">
          <w:marLeft w:val="480"/>
          <w:marRight w:val="0"/>
          <w:marTop w:val="0"/>
          <w:marBottom w:val="0"/>
          <w:divBdr>
            <w:top w:val="none" w:sz="0" w:space="0" w:color="auto"/>
            <w:left w:val="none" w:sz="0" w:space="0" w:color="auto"/>
            <w:bottom w:val="none" w:sz="0" w:space="0" w:color="auto"/>
            <w:right w:val="none" w:sz="0" w:space="0" w:color="auto"/>
          </w:divBdr>
        </w:div>
        <w:div w:id="1940016210">
          <w:marLeft w:val="480"/>
          <w:marRight w:val="0"/>
          <w:marTop w:val="0"/>
          <w:marBottom w:val="0"/>
          <w:divBdr>
            <w:top w:val="none" w:sz="0" w:space="0" w:color="auto"/>
            <w:left w:val="none" w:sz="0" w:space="0" w:color="auto"/>
            <w:bottom w:val="none" w:sz="0" w:space="0" w:color="auto"/>
            <w:right w:val="none" w:sz="0" w:space="0" w:color="auto"/>
          </w:divBdr>
        </w:div>
        <w:div w:id="1938709978">
          <w:marLeft w:val="480"/>
          <w:marRight w:val="0"/>
          <w:marTop w:val="0"/>
          <w:marBottom w:val="0"/>
          <w:divBdr>
            <w:top w:val="none" w:sz="0" w:space="0" w:color="auto"/>
            <w:left w:val="none" w:sz="0" w:space="0" w:color="auto"/>
            <w:bottom w:val="none" w:sz="0" w:space="0" w:color="auto"/>
            <w:right w:val="none" w:sz="0" w:space="0" w:color="auto"/>
          </w:divBdr>
        </w:div>
        <w:div w:id="657153860">
          <w:marLeft w:val="480"/>
          <w:marRight w:val="0"/>
          <w:marTop w:val="0"/>
          <w:marBottom w:val="0"/>
          <w:divBdr>
            <w:top w:val="none" w:sz="0" w:space="0" w:color="auto"/>
            <w:left w:val="none" w:sz="0" w:space="0" w:color="auto"/>
            <w:bottom w:val="none" w:sz="0" w:space="0" w:color="auto"/>
            <w:right w:val="none" w:sz="0" w:space="0" w:color="auto"/>
          </w:divBdr>
        </w:div>
        <w:div w:id="1215848080">
          <w:marLeft w:val="480"/>
          <w:marRight w:val="0"/>
          <w:marTop w:val="0"/>
          <w:marBottom w:val="0"/>
          <w:divBdr>
            <w:top w:val="none" w:sz="0" w:space="0" w:color="auto"/>
            <w:left w:val="none" w:sz="0" w:space="0" w:color="auto"/>
            <w:bottom w:val="none" w:sz="0" w:space="0" w:color="auto"/>
            <w:right w:val="none" w:sz="0" w:space="0" w:color="auto"/>
          </w:divBdr>
        </w:div>
        <w:div w:id="1466460689">
          <w:marLeft w:val="480"/>
          <w:marRight w:val="0"/>
          <w:marTop w:val="0"/>
          <w:marBottom w:val="0"/>
          <w:divBdr>
            <w:top w:val="none" w:sz="0" w:space="0" w:color="auto"/>
            <w:left w:val="none" w:sz="0" w:space="0" w:color="auto"/>
            <w:bottom w:val="none" w:sz="0" w:space="0" w:color="auto"/>
            <w:right w:val="none" w:sz="0" w:space="0" w:color="auto"/>
          </w:divBdr>
        </w:div>
        <w:div w:id="728378694">
          <w:marLeft w:val="480"/>
          <w:marRight w:val="0"/>
          <w:marTop w:val="0"/>
          <w:marBottom w:val="0"/>
          <w:divBdr>
            <w:top w:val="none" w:sz="0" w:space="0" w:color="auto"/>
            <w:left w:val="none" w:sz="0" w:space="0" w:color="auto"/>
            <w:bottom w:val="none" w:sz="0" w:space="0" w:color="auto"/>
            <w:right w:val="none" w:sz="0" w:space="0" w:color="auto"/>
          </w:divBdr>
        </w:div>
        <w:div w:id="1616450442">
          <w:marLeft w:val="480"/>
          <w:marRight w:val="0"/>
          <w:marTop w:val="0"/>
          <w:marBottom w:val="0"/>
          <w:divBdr>
            <w:top w:val="none" w:sz="0" w:space="0" w:color="auto"/>
            <w:left w:val="none" w:sz="0" w:space="0" w:color="auto"/>
            <w:bottom w:val="none" w:sz="0" w:space="0" w:color="auto"/>
            <w:right w:val="none" w:sz="0" w:space="0" w:color="auto"/>
          </w:divBdr>
        </w:div>
        <w:div w:id="713044819">
          <w:marLeft w:val="480"/>
          <w:marRight w:val="0"/>
          <w:marTop w:val="0"/>
          <w:marBottom w:val="0"/>
          <w:divBdr>
            <w:top w:val="none" w:sz="0" w:space="0" w:color="auto"/>
            <w:left w:val="none" w:sz="0" w:space="0" w:color="auto"/>
            <w:bottom w:val="none" w:sz="0" w:space="0" w:color="auto"/>
            <w:right w:val="none" w:sz="0" w:space="0" w:color="auto"/>
          </w:divBdr>
        </w:div>
        <w:div w:id="238835803">
          <w:marLeft w:val="480"/>
          <w:marRight w:val="0"/>
          <w:marTop w:val="0"/>
          <w:marBottom w:val="0"/>
          <w:divBdr>
            <w:top w:val="none" w:sz="0" w:space="0" w:color="auto"/>
            <w:left w:val="none" w:sz="0" w:space="0" w:color="auto"/>
            <w:bottom w:val="none" w:sz="0" w:space="0" w:color="auto"/>
            <w:right w:val="none" w:sz="0" w:space="0" w:color="auto"/>
          </w:divBdr>
        </w:div>
        <w:div w:id="815530284">
          <w:marLeft w:val="480"/>
          <w:marRight w:val="0"/>
          <w:marTop w:val="0"/>
          <w:marBottom w:val="0"/>
          <w:divBdr>
            <w:top w:val="none" w:sz="0" w:space="0" w:color="auto"/>
            <w:left w:val="none" w:sz="0" w:space="0" w:color="auto"/>
            <w:bottom w:val="none" w:sz="0" w:space="0" w:color="auto"/>
            <w:right w:val="none" w:sz="0" w:space="0" w:color="auto"/>
          </w:divBdr>
        </w:div>
        <w:div w:id="1836802097">
          <w:marLeft w:val="480"/>
          <w:marRight w:val="0"/>
          <w:marTop w:val="0"/>
          <w:marBottom w:val="0"/>
          <w:divBdr>
            <w:top w:val="none" w:sz="0" w:space="0" w:color="auto"/>
            <w:left w:val="none" w:sz="0" w:space="0" w:color="auto"/>
            <w:bottom w:val="none" w:sz="0" w:space="0" w:color="auto"/>
            <w:right w:val="none" w:sz="0" w:space="0" w:color="auto"/>
          </w:divBdr>
        </w:div>
        <w:div w:id="1391538284">
          <w:marLeft w:val="480"/>
          <w:marRight w:val="0"/>
          <w:marTop w:val="0"/>
          <w:marBottom w:val="0"/>
          <w:divBdr>
            <w:top w:val="none" w:sz="0" w:space="0" w:color="auto"/>
            <w:left w:val="none" w:sz="0" w:space="0" w:color="auto"/>
            <w:bottom w:val="none" w:sz="0" w:space="0" w:color="auto"/>
            <w:right w:val="none" w:sz="0" w:space="0" w:color="auto"/>
          </w:divBdr>
        </w:div>
        <w:div w:id="1205292108">
          <w:marLeft w:val="480"/>
          <w:marRight w:val="0"/>
          <w:marTop w:val="0"/>
          <w:marBottom w:val="0"/>
          <w:divBdr>
            <w:top w:val="none" w:sz="0" w:space="0" w:color="auto"/>
            <w:left w:val="none" w:sz="0" w:space="0" w:color="auto"/>
            <w:bottom w:val="none" w:sz="0" w:space="0" w:color="auto"/>
            <w:right w:val="none" w:sz="0" w:space="0" w:color="auto"/>
          </w:divBdr>
        </w:div>
        <w:div w:id="822549480">
          <w:marLeft w:val="480"/>
          <w:marRight w:val="0"/>
          <w:marTop w:val="0"/>
          <w:marBottom w:val="0"/>
          <w:divBdr>
            <w:top w:val="none" w:sz="0" w:space="0" w:color="auto"/>
            <w:left w:val="none" w:sz="0" w:space="0" w:color="auto"/>
            <w:bottom w:val="none" w:sz="0" w:space="0" w:color="auto"/>
            <w:right w:val="none" w:sz="0" w:space="0" w:color="auto"/>
          </w:divBdr>
        </w:div>
        <w:div w:id="645360473">
          <w:marLeft w:val="480"/>
          <w:marRight w:val="0"/>
          <w:marTop w:val="0"/>
          <w:marBottom w:val="0"/>
          <w:divBdr>
            <w:top w:val="none" w:sz="0" w:space="0" w:color="auto"/>
            <w:left w:val="none" w:sz="0" w:space="0" w:color="auto"/>
            <w:bottom w:val="none" w:sz="0" w:space="0" w:color="auto"/>
            <w:right w:val="none" w:sz="0" w:space="0" w:color="auto"/>
          </w:divBdr>
        </w:div>
        <w:div w:id="1663776479">
          <w:marLeft w:val="480"/>
          <w:marRight w:val="0"/>
          <w:marTop w:val="0"/>
          <w:marBottom w:val="0"/>
          <w:divBdr>
            <w:top w:val="none" w:sz="0" w:space="0" w:color="auto"/>
            <w:left w:val="none" w:sz="0" w:space="0" w:color="auto"/>
            <w:bottom w:val="none" w:sz="0" w:space="0" w:color="auto"/>
            <w:right w:val="none" w:sz="0" w:space="0" w:color="auto"/>
          </w:divBdr>
        </w:div>
        <w:div w:id="282081162">
          <w:marLeft w:val="480"/>
          <w:marRight w:val="0"/>
          <w:marTop w:val="0"/>
          <w:marBottom w:val="0"/>
          <w:divBdr>
            <w:top w:val="none" w:sz="0" w:space="0" w:color="auto"/>
            <w:left w:val="none" w:sz="0" w:space="0" w:color="auto"/>
            <w:bottom w:val="none" w:sz="0" w:space="0" w:color="auto"/>
            <w:right w:val="none" w:sz="0" w:space="0" w:color="auto"/>
          </w:divBdr>
        </w:div>
        <w:div w:id="797336679">
          <w:marLeft w:val="480"/>
          <w:marRight w:val="0"/>
          <w:marTop w:val="0"/>
          <w:marBottom w:val="0"/>
          <w:divBdr>
            <w:top w:val="none" w:sz="0" w:space="0" w:color="auto"/>
            <w:left w:val="none" w:sz="0" w:space="0" w:color="auto"/>
            <w:bottom w:val="none" w:sz="0" w:space="0" w:color="auto"/>
            <w:right w:val="none" w:sz="0" w:space="0" w:color="auto"/>
          </w:divBdr>
        </w:div>
        <w:div w:id="1753550339">
          <w:marLeft w:val="480"/>
          <w:marRight w:val="0"/>
          <w:marTop w:val="0"/>
          <w:marBottom w:val="0"/>
          <w:divBdr>
            <w:top w:val="none" w:sz="0" w:space="0" w:color="auto"/>
            <w:left w:val="none" w:sz="0" w:space="0" w:color="auto"/>
            <w:bottom w:val="none" w:sz="0" w:space="0" w:color="auto"/>
            <w:right w:val="none" w:sz="0" w:space="0" w:color="auto"/>
          </w:divBdr>
        </w:div>
        <w:div w:id="621422660">
          <w:marLeft w:val="480"/>
          <w:marRight w:val="0"/>
          <w:marTop w:val="0"/>
          <w:marBottom w:val="0"/>
          <w:divBdr>
            <w:top w:val="none" w:sz="0" w:space="0" w:color="auto"/>
            <w:left w:val="none" w:sz="0" w:space="0" w:color="auto"/>
            <w:bottom w:val="none" w:sz="0" w:space="0" w:color="auto"/>
            <w:right w:val="none" w:sz="0" w:space="0" w:color="auto"/>
          </w:divBdr>
        </w:div>
        <w:div w:id="1548640861">
          <w:marLeft w:val="480"/>
          <w:marRight w:val="0"/>
          <w:marTop w:val="0"/>
          <w:marBottom w:val="0"/>
          <w:divBdr>
            <w:top w:val="none" w:sz="0" w:space="0" w:color="auto"/>
            <w:left w:val="none" w:sz="0" w:space="0" w:color="auto"/>
            <w:bottom w:val="none" w:sz="0" w:space="0" w:color="auto"/>
            <w:right w:val="none" w:sz="0" w:space="0" w:color="auto"/>
          </w:divBdr>
        </w:div>
        <w:div w:id="682706845">
          <w:marLeft w:val="480"/>
          <w:marRight w:val="0"/>
          <w:marTop w:val="0"/>
          <w:marBottom w:val="0"/>
          <w:divBdr>
            <w:top w:val="none" w:sz="0" w:space="0" w:color="auto"/>
            <w:left w:val="none" w:sz="0" w:space="0" w:color="auto"/>
            <w:bottom w:val="none" w:sz="0" w:space="0" w:color="auto"/>
            <w:right w:val="none" w:sz="0" w:space="0" w:color="auto"/>
          </w:divBdr>
        </w:div>
      </w:divsChild>
    </w:div>
    <w:div w:id="1877618833">
      <w:bodyDiv w:val="1"/>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480"/>
          <w:marRight w:val="0"/>
          <w:marTop w:val="0"/>
          <w:marBottom w:val="0"/>
          <w:divBdr>
            <w:top w:val="none" w:sz="0" w:space="0" w:color="auto"/>
            <w:left w:val="none" w:sz="0" w:space="0" w:color="auto"/>
            <w:bottom w:val="none" w:sz="0" w:space="0" w:color="auto"/>
            <w:right w:val="none" w:sz="0" w:space="0" w:color="auto"/>
          </w:divBdr>
        </w:div>
        <w:div w:id="1524903164">
          <w:marLeft w:val="480"/>
          <w:marRight w:val="0"/>
          <w:marTop w:val="0"/>
          <w:marBottom w:val="0"/>
          <w:divBdr>
            <w:top w:val="none" w:sz="0" w:space="0" w:color="auto"/>
            <w:left w:val="none" w:sz="0" w:space="0" w:color="auto"/>
            <w:bottom w:val="none" w:sz="0" w:space="0" w:color="auto"/>
            <w:right w:val="none" w:sz="0" w:space="0" w:color="auto"/>
          </w:divBdr>
        </w:div>
        <w:div w:id="1133140349">
          <w:marLeft w:val="480"/>
          <w:marRight w:val="0"/>
          <w:marTop w:val="0"/>
          <w:marBottom w:val="0"/>
          <w:divBdr>
            <w:top w:val="none" w:sz="0" w:space="0" w:color="auto"/>
            <w:left w:val="none" w:sz="0" w:space="0" w:color="auto"/>
            <w:bottom w:val="none" w:sz="0" w:space="0" w:color="auto"/>
            <w:right w:val="none" w:sz="0" w:space="0" w:color="auto"/>
          </w:divBdr>
        </w:div>
        <w:div w:id="703407107">
          <w:marLeft w:val="480"/>
          <w:marRight w:val="0"/>
          <w:marTop w:val="0"/>
          <w:marBottom w:val="0"/>
          <w:divBdr>
            <w:top w:val="none" w:sz="0" w:space="0" w:color="auto"/>
            <w:left w:val="none" w:sz="0" w:space="0" w:color="auto"/>
            <w:bottom w:val="none" w:sz="0" w:space="0" w:color="auto"/>
            <w:right w:val="none" w:sz="0" w:space="0" w:color="auto"/>
          </w:divBdr>
        </w:div>
        <w:div w:id="328559667">
          <w:marLeft w:val="480"/>
          <w:marRight w:val="0"/>
          <w:marTop w:val="0"/>
          <w:marBottom w:val="0"/>
          <w:divBdr>
            <w:top w:val="none" w:sz="0" w:space="0" w:color="auto"/>
            <w:left w:val="none" w:sz="0" w:space="0" w:color="auto"/>
            <w:bottom w:val="none" w:sz="0" w:space="0" w:color="auto"/>
            <w:right w:val="none" w:sz="0" w:space="0" w:color="auto"/>
          </w:divBdr>
        </w:div>
        <w:div w:id="107090730">
          <w:marLeft w:val="480"/>
          <w:marRight w:val="0"/>
          <w:marTop w:val="0"/>
          <w:marBottom w:val="0"/>
          <w:divBdr>
            <w:top w:val="none" w:sz="0" w:space="0" w:color="auto"/>
            <w:left w:val="none" w:sz="0" w:space="0" w:color="auto"/>
            <w:bottom w:val="none" w:sz="0" w:space="0" w:color="auto"/>
            <w:right w:val="none" w:sz="0" w:space="0" w:color="auto"/>
          </w:divBdr>
        </w:div>
        <w:div w:id="1260062639">
          <w:marLeft w:val="480"/>
          <w:marRight w:val="0"/>
          <w:marTop w:val="0"/>
          <w:marBottom w:val="0"/>
          <w:divBdr>
            <w:top w:val="none" w:sz="0" w:space="0" w:color="auto"/>
            <w:left w:val="none" w:sz="0" w:space="0" w:color="auto"/>
            <w:bottom w:val="none" w:sz="0" w:space="0" w:color="auto"/>
            <w:right w:val="none" w:sz="0" w:space="0" w:color="auto"/>
          </w:divBdr>
        </w:div>
        <w:div w:id="1396703402">
          <w:marLeft w:val="480"/>
          <w:marRight w:val="0"/>
          <w:marTop w:val="0"/>
          <w:marBottom w:val="0"/>
          <w:divBdr>
            <w:top w:val="none" w:sz="0" w:space="0" w:color="auto"/>
            <w:left w:val="none" w:sz="0" w:space="0" w:color="auto"/>
            <w:bottom w:val="none" w:sz="0" w:space="0" w:color="auto"/>
            <w:right w:val="none" w:sz="0" w:space="0" w:color="auto"/>
          </w:divBdr>
        </w:div>
        <w:div w:id="136800200">
          <w:marLeft w:val="480"/>
          <w:marRight w:val="0"/>
          <w:marTop w:val="0"/>
          <w:marBottom w:val="0"/>
          <w:divBdr>
            <w:top w:val="none" w:sz="0" w:space="0" w:color="auto"/>
            <w:left w:val="none" w:sz="0" w:space="0" w:color="auto"/>
            <w:bottom w:val="none" w:sz="0" w:space="0" w:color="auto"/>
            <w:right w:val="none" w:sz="0" w:space="0" w:color="auto"/>
          </w:divBdr>
        </w:div>
        <w:div w:id="2059745036">
          <w:marLeft w:val="480"/>
          <w:marRight w:val="0"/>
          <w:marTop w:val="0"/>
          <w:marBottom w:val="0"/>
          <w:divBdr>
            <w:top w:val="none" w:sz="0" w:space="0" w:color="auto"/>
            <w:left w:val="none" w:sz="0" w:space="0" w:color="auto"/>
            <w:bottom w:val="none" w:sz="0" w:space="0" w:color="auto"/>
            <w:right w:val="none" w:sz="0" w:space="0" w:color="auto"/>
          </w:divBdr>
        </w:div>
        <w:div w:id="1666938547">
          <w:marLeft w:val="480"/>
          <w:marRight w:val="0"/>
          <w:marTop w:val="0"/>
          <w:marBottom w:val="0"/>
          <w:divBdr>
            <w:top w:val="none" w:sz="0" w:space="0" w:color="auto"/>
            <w:left w:val="none" w:sz="0" w:space="0" w:color="auto"/>
            <w:bottom w:val="none" w:sz="0" w:space="0" w:color="auto"/>
            <w:right w:val="none" w:sz="0" w:space="0" w:color="auto"/>
          </w:divBdr>
        </w:div>
        <w:div w:id="1257712384">
          <w:marLeft w:val="480"/>
          <w:marRight w:val="0"/>
          <w:marTop w:val="0"/>
          <w:marBottom w:val="0"/>
          <w:divBdr>
            <w:top w:val="none" w:sz="0" w:space="0" w:color="auto"/>
            <w:left w:val="none" w:sz="0" w:space="0" w:color="auto"/>
            <w:bottom w:val="none" w:sz="0" w:space="0" w:color="auto"/>
            <w:right w:val="none" w:sz="0" w:space="0" w:color="auto"/>
          </w:divBdr>
        </w:div>
        <w:div w:id="570039751">
          <w:marLeft w:val="480"/>
          <w:marRight w:val="0"/>
          <w:marTop w:val="0"/>
          <w:marBottom w:val="0"/>
          <w:divBdr>
            <w:top w:val="none" w:sz="0" w:space="0" w:color="auto"/>
            <w:left w:val="none" w:sz="0" w:space="0" w:color="auto"/>
            <w:bottom w:val="none" w:sz="0" w:space="0" w:color="auto"/>
            <w:right w:val="none" w:sz="0" w:space="0" w:color="auto"/>
          </w:divBdr>
        </w:div>
        <w:div w:id="2066751930">
          <w:marLeft w:val="480"/>
          <w:marRight w:val="0"/>
          <w:marTop w:val="0"/>
          <w:marBottom w:val="0"/>
          <w:divBdr>
            <w:top w:val="none" w:sz="0" w:space="0" w:color="auto"/>
            <w:left w:val="none" w:sz="0" w:space="0" w:color="auto"/>
            <w:bottom w:val="none" w:sz="0" w:space="0" w:color="auto"/>
            <w:right w:val="none" w:sz="0" w:space="0" w:color="auto"/>
          </w:divBdr>
        </w:div>
        <w:div w:id="1545672947">
          <w:marLeft w:val="480"/>
          <w:marRight w:val="0"/>
          <w:marTop w:val="0"/>
          <w:marBottom w:val="0"/>
          <w:divBdr>
            <w:top w:val="none" w:sz="0" w:space="0" w:color="auto"/>
            <w:left w:val="none" w:sz="0" w:space="0" w:color="auto"/>
            <w:bottom w:val="none" w:sz="0" w:space="0" w:color="auto"/>
            <w:right w:val="none" w:sz="0" w:space="0" w:color="auto"/>
          </w:divBdr>
        </w:div>
        <w:div w:id="1017463319">
          <w:marLeft w:val="480"/>
          <w:marRight w:val="0"/>
          <w:marTop w:val="0"/>
          <w:marBottom w:val="0"/>
          <w:divBdr>
            <w:top w:val="none" w:sz="0" w:space="0" w:color="auto"/>
            <w:left w:val="none" w:sz="0" w:space="0" w:color="auto"/>
            <w:bottom w:val="none" w:sz="0" w:space="0" w:color="auto"/>
            <w:right w:val="none" w:sz="0" w:space="0" w:color="auto"/>
          </w:divBdr>
        </w:div>
        <w:div w:id="235554554">
          <w:marLeft w:val="480"/>
          <w:marRight w:val="0"/>
          <w:marTop w:val="0"/>
          <w:marBottom w:val="0"/>
          <w:divBdr>
            <w:top w:val="none" w:sz="0" w:space="0" w:color="auto"/>
            <w:left w:val="none" w:sz="0" w:space="0" w:color="auto"/>
            <w:bottom w:val="none" w:sz="0" w:space="0" w:color="auto"/>
            <w:right w:val="none" w:sz="0" w:space="0" w:color="auto"/>
          </w:divBdr>
        </w:div>
        <w:div w:id="1900629463">
          <w:marLeft w:val="480"/>
          <w:marRight w:val="0"/>
          <w:marTop w:val="0"/>
          <w:marBottom w:val="0"/>
          <w:divBdr>
            <w:top w:val="none" w:sz="0" w:space="0" w:color="auto"/>
            <w:left w:val="none" w:sz="0" w:space="0" w:color="auto"/>
            <w:bottom w:val="none" w:sz="0" w:space="0" w:color="auto"/>
            <w:right w:val="none" w:sz="0" w:space="0" w:color="auto"/>
          </w:divBdr>
        </w:div>
        <w:div w:id="1652636958">
          <w:marLeft w:val="480"/>
          <w:marRight w:val="0"/>
          <w:marTop w:val="0"/>
          <w:marBottom w:val="0"/>
          <w:divBdr>
            <w:top w:val="none" w:sz="0" w:space="0" w:color="auto"/>
            <w:left w:val="none" w:sz="0" w:space="0" w:color="auto"/>
            <w:bottom w:val="none" w:sz="0" w:space="0" w:color="auto"/>
            <w:right w:val="none" w:sz="0" w:space="0" w:color="auto"/>
          </w:divBdr>
        </w:div>
        <w:div w:id="1052387864">
          <w:marLeft w:val="480"/>
          <w:marRight w:val="0"/>
          <w:marTop w:val="0"/>
          <w:marBottom w:val="0"/>
          <w:divBdr>
            <w:top w:val="none" w:sz="0" w:space="0" w:color="auto"/>
            <w:left w:val="none" w:sz="0" w:space="0" w:color="auto"/>
            <w:bottom w:val="none" w:sz="0" w:space="0" w:color="auto"/>
            <w:right w:val="none" w:sz="0" w:space="0" w:color="auto"/>
          </w:divBdr>
        </w:div>
        <w:div w:id="20057222">
          <w:marLeft w:val="480"/>
          <w:marRight w:val="0"/>
          <w:marTop w:val="0"/>
          <w:marBottom w:val="0"/>
          <w:divBdr>
            <w:top w:val="none" w:sz="0" w:space="0" w:color="auto"/>
            <w:left w:val="none" w:sz="0" w:space="0" w:color="auto"/>
            <w:bottom w:val="none" w:sz="0" w:space="0" w:color="auto"/>
            <w:right w:val="none" w:sz="0" w:space="0" w:color="auto"/>
          </w:divBdr>
        </w:div>
        <w:div w:id="2069376126">
          <w:marLeft w:val="480"/>
          <w:marRight w:val="0"/>
          <w:marTop w:val="0"/>
          <w:marBottom w:val="0"/>
          <w:divBdr>
            <w:top w:val="none" w:sz="0" w:space="0" w:color="auto"/>
            <w:left w:val="none" w:sz="0" w:space="0" w:color="auto"/>
            <w:bottom w:val="none" w:sz="0" w:space="0" w:color="auto"/>
            <w:right w:val="none" w:sz="0" w:space="0" w:color="auto"/>
          </w:divBdr>
        </w:div>
        <w:div w:id="133629">
          <w:marLeft w:val="480"/>
          <w:marRight w:val="0"/>
          <w:marTop w:val="0"/>
          <w:marBottom w:val="0"/>
          <w:divBdr>
            <w:top w:val="none" w:sz="0" w:space="0" w:color="auto"/>
            <w:left w:val="none" w:sz="0" w:space="0" w:color="auto"/>
            <w:bottom w:val="none" w:sz="0" w:space="0" w:color="auto"/>
            <w:right w:val="none" w:sz="0" w:space="0" w:color="auto"/>
          </w:divBdr>
        </w:div>
        <w:div w:id="898639265">
          <w:marLeft w:val="480"/>
          <w:marRight w:val="0"/>
          <w:marTop w:val="0"/>
          <w:marBottom w:val="0"/>
          <w:divBdr>
            <w:top w:val="none" w:sz="0" w:space="0" w:color="auto"/>
            <w:left w:val="none" w:sz="0" w:space="0" w:color="auto"/>
            <w:bottom w:val="none" w:sz="0" w:space="0" w:color="auto"/>
            <w:right w:val="none" w:sz="0" w:space="0" w:color="auto"/>
          </w:divBdr>
        </w:div>
        <w:div w:id="533545985">
          <w:marLeft w:val="480"/>
          <w:marRight w:val="0"/>
          <w:marTop w:val="0"/>
          <w:marBottom w:val="0"/>
          <w:divBdr>
            <w:top w:val="none" w:sz="0" w:space="0" w:color="auto"/>
            <w:left w:val="none" w:sz="0" w:space="0" w:color="auto"/>
            <w:bottom w:val="none" w:sz="0" w:space="0" w:color="auto"/>
            <w:right w:val="none" w:sz="0" w:space="0" w:color="auto"/>
          </w:divBdr>
        </w:div>
        <w:div w:id="1832988342">
          <w:marLeft w:val="480"/>
          <w:marRight w:val="0"/>
          <w:marTop w:val="0"/>
          <w:marBottom w:val="0"/>
          <w:divBdr>
            <w:top w:val="none" w:sz="0" w:space="0" w:color="auto"/>
            <w:left w:val="none" w:sz="0" w:space="0" w:color="auto"/>
            <w:bottom w:val="none" w:sz="0" w:space="0" w:color="auto"/>
            <w:right w:val="none" w:sz="0" w:space="0" w:color="auto"/>
          </w:divBdr>
        </w:div>
        <w:div w:id="369694252">
          <w:marLeft w:val="480"/>
          <w:marRight w:val="0"/>
          <w:marTop w:val="0"/>
          <w:marBottom w:val="0"/>
          <w:divBdr>
            <w:top w:val="none" w:sz="0" w:space="0" w:color="auto"/>
            <w:left w:val="none" w:sz="0" w:space="0" w:color="auto"/>
            <w:bottom w:val="none" w:sz="0" w:space="0" w:color="auto"/>
            <w:right w:val="none" w:sz="0" w:space="0" w:color="auto"/>
          </w:divBdr>
        </w:div>
        <w:div w:id="525679490">
          <w:marLeft w:val="480"/>
          <w:marRight w:val="0"/>
          <w:marTop w:val="0"/>
          <w:marBottom w:val="0"/>
          <w:divBdr>
            <w:top w:val="none" w:sz="0" w:space="0" w:color="auto"/>
            <w:left w:val="none" w:sz="0" w:space="0" w:color="auto"/>
            <w:bottom w:val="none" w:sz="0" w:space="0" w:color="auto"/>
            <w:right w:val="none" w:sz="0" w:space="0" w:color="auto"/>
          </w:divBdr>
        </w:div>
        <w:div w:id="157968626">
          <w:marLeft w:val="480"/>
          <w:marRight w:val="0"/>
          <w:marTop w:val="0"/>
          <w:marBottom w:val="0"/>
          <w:divBdr>
            <w:top w:val="none" w:sz="0" w:space="0" w:color="auto"/>
            <w:left w:val="none" w:sz="0" w:space="0" w:color="auto"/>
            <w:bottom w:val="none" w:sz="0" w:space="0" w:color="auto"/>
            <w:right w:val="none" w:sz="0" w:space="0" w:color="auto"/>
          </w:divBdr>
        </w:div>
        <w:div w:id="1011958014">
          <w:marLeft w:val="480"/>
          <w:marRight w:val="0"/>
          <w:marTop w:val="0"/>
          <w:marBottom w:val="0"/>
          <w:divBdr>
            <w:top w:val="none" w:sz="0" w:space="0" w:color="auto"/>
            <w:left w:val="none" w:sz="0" w:space="0" w:color="auto"/>
            <w:bottom w:val="none" w:sz="0" w:space="0" w:color="auto"/>
            <w:right w:val="none" w:sz="0" w:space="0" w:color="auto"/>
          </w:divBdr>
        </w:div>
      </w:divsChild>
    </w:div>
    <w:div w:id="1882937279">
      <w:bodyDiv w:val="1"/>
      <w:marLeft w:val="0"/>
      <w:marRight w:val="0"/>
      <w:marTop w:val="0"/>
      <w:marBottom w:val="0"/>
      <w:divBdr>
        <w:top w:val="none" w:sz="0" w:space="0" w:color="auto"/>
        <w:left w:val="none" w:sz="0" w:space="0" w:color="auto"/>
        <w:bottom w:val="none" w:sz="0" w:space="0" w:color="auto"/>
        <w:right w:val="none" w:sz="0" w:space="0" w:color="auto"/>
      </w:divBdr>
    </w:div>
    <w:div w:id="1883246361">
      <w:bodyDiv w:val="1"/>
      <w:marLeft w:val="0"/>
      <w:marRight w:val="0"/>
      <w:marTop w:val="0"/>
      <w:marBottom w:val="0"/>
      <w:divBdr>
        <w:top w:val="none" w:sz="0" w:space="0" w:color="auto"/>
        <w:left w:val="none" w:sz="0" w:space="0" w:color="auto"/>
        <w:bottom w:val="none" w:sz="0" w:space="0" w:color="auto"/>
        <w:right w:val="none" w:sz="0" w:space="0" w:color="auto"/>
      </w:divBdr>
    </w:div>
    <w:div w:id="1883589759">
      <w:bodyDiv w:val="1"/>
      <w:marLeft w:val="0"/>
      <w:marRight w:val="0"/>
      <w:marTop w:val="0"/>
      <w:marBottom w:val="0"/>
      <w:divBdr>
        <w:top w:val="none" w:sz="0" w:space="0" w:color="auto"/>
        <w:left w:val="none" w:sz="0" w:space="0" w:color="auto"/>
        <w:bottom w:val="none" w:sz="0" w:space="0" w:color="auto"/>
        <w:right w:val="none" w:sz="0" w:space="0" w:color="auto"/>
      </w:divBdr>
    </w:div>
    <w:div w:id="1883862534">
      <w:bodyDiv w:val="1"/>
      <w:marLeft w:val="0"/>
      <w:marRight w:val="0"/>
      <w:marTop w:val="0"/>
      <w:marBottom w:val="0"/>
      <w:divBdr>
        <w:top w:val="none" w:sz="0" w:space="0" w:color="auto"/>
        <w:left w:val="none" w:sz="0" w:space="0" w:color="auto"/>
        <w:bottom w:val="none" w:sz="0" w:space="0" w:color="auto"/>
        <w:right w:val="none" w:sz="0" w:space="0" w:color="auto"/>
      </w:divBdr>
      <w:divsChild>
        <w:div w:id="1029186184">
          <w:marLeft w:val="480"/>
          <w:marRight w:val="0"/>
          <w:marTop w:val="0"/>
          <w:marBottom w:val="0"/>
          <w:divBdr>
            <w:top w:val="none" w:sz="0" w:space="0" w:color="auto"/>
            <w:left w:val="none" w:sz="0" w:space="0" w:color="auto"/>
            <w:bottom w:val="none" w:sz="0" w:space="0" w:color="auto"/>
            <w:right w:val="none" w:sz="0" w:space="0" w:color="auto"/>
          </w:divBdr>
        </w:div>
        <w:div w:id="1516264314">
          <w:marLeft w:val="480"/>
          <w:marRight w:val="0"/>
          <w:marTop w:val="0"/>
          <w:marBottom w:val="0"/>
          <w:divBdr>
            <w:top w:val="none" w:sz="0" w:space="0" w:color="auto"/>
            <w:left w:val="none" w:sz="0" w:space="0" w:color="auto"/>
            <w:bottom w:val="none" w:sz="0" w:space="0" w:color="auto"/>
            <w:right w:val="none" w:sz="0" w:space="0" w:color="auto"/>
          </w:divBdr>
        </w:div>
        <w:div w:id="1745175238">
          <w:marLeft w:val="480"/>
          <w:marRight w:val="0"/>
          <w:marTop w:val="0"/>
          <w:marBottom w:val="0"/>
          <w:divBdr>
            <w:top w:val="none" w:sz="0" w:space="0" w:color="auto"/>
            <w:left w:val="none" w:sz="0" w:space="0" w:color="auto"/>
            <w:bottom w:val="none" w:sz="0" w:space="0" w:color="auto"/>
            <w:right w:val="none" w:sz="0" w:space="0" w:color="auto"/>
          </w:divBdr>
        </w:div>
        <w:div w:id="1131944839">
          <w:marLeft w:val="480"/>
          <w:marRight w:val="0"/>
          <w:marTop w:val="0"/>
          <w:marBottom w:val="0"/>
          <w:divBdr>
            <w:top w:val="none" w:sz="0" w:space="0" w:color="auto"/>
            <w:left w:val="none" w:sz="0" w:space="0" w:color="auto"/>
            <w:bottom w:val="none" w:sz="0" w:space="0" w:color="auto"/>
            <w:right w:val="none" w:sz="0" w:space="0" w:color="auto"/>
          </w:divBdr>
        </w:div>
        <w:div w:id="519050241">
          <w:marLeft w:val="480"/>
          <w:marRight w:val="0"/>
          <w:marTop w:val="0"/>
          <w:marBottom w:val="0"/>
          <w:divBdr>
            <w:top w:val="none" w:sz="0" w:space="0" w:color="auto"/>
            <w:left w:val="none" w:sz="0" w:space="0" w:color="auto"/>
            <w:bottom w:val="none" w:sz="0" w:space="0" w:color="auto"/>
            <w:right w:val="none" w:sz="0" w:space="0" w:color="auto"/>
          </w:divBdr>
        </w:div>
        <w:div w:id="111631235">
          <w:marLeft w:val="480"/>
          <w:marRight w:val="0"/>
          <w:marTop w:val="0"/>
          <w:marBottom w:val="0"/>
          <w:divBdr>
            <w:top w:val="none" w:sz="0" w:space="0" w:color="auto"/>
            <w:left w:val="none" w:sz="0" w:space="0" w:color="auto"/>
            <w:bottom w:val="none" w:sz="0" w:space="0" w:color="auto"/>
            <w:right w:val="none" w:sz="0" w:space="0" w:color="auto"/>
          </w:divBdr>
        </w:div>
        <w:div w:id="1392388647">
          <w:marLeft w:val="480"/>
          <w:marRight w:val="0"/>
          <w:marTop w:val="0"/>
          <w:marBottom w:val="0"/>
          <w:divBdr>
            <w:top w:val="none" w:sz="0" w:space="0" w:color="auto"/>
            <w:left w:val="none" w:sz="0" w:space="0" w:color="auto"/>
            <w:bottom w:val="none" w:sz="0" w:space="0" w:color="auto"/>
            <w:right w:val="none" w:sz="0" w:space="0" w:color="auto"/>
          </w:divBdr>
        </w:div>
        <w:div w:id="836772056">
          <w:marLeft w:val="480"/>
          <w:marRight w:val="0"/>
          <w:marTop w:val="0"/>
          <w:marBottom w:val="0"/>
          <w:divBdr>
            <w:top w:val="none" w:sz="0" w:space="0" w:color="auto"/>
            <w:left w:val="none" w:sz="0" w:space="0" w:color="auto"/>
            <w:bottom w:val="none" w:sz="0" w:space="0" w:color="auto"/>
            <w:right w:val="none" w:sz="0" w:space="0" w:color="auto"/>
          </w:divBdr>
        </w:div>
        <w:div w:id="454760524">
          <w:marLeft w:val="480"/>
          <w:marRight w:val="0"/>
          <w:marTop w:val="0"/>
          <w:marBottom w:val="0"/>
          <w:divBdr>
            <w:top w:val="none" w:sz="0" w:space="0" w:color="auto"/>
            <w:left w:val="none" w:sz="0" w:space="0" w:color="auto"/>
            <w:bottom w:val="none" w:sz="0" w:space="0" w:color="auto"/>
            <w:right w:val="none" w:sz="0" w:space="0" w:color="auto"/>
          </w:divBdr>
        </w:div>
        <w:div w:id="794369775">
          <w:marLeft w:val="480"/>
          <w:marRight w:val="0"/>
          <w:marTop w:val="0"/>
          <w:marBottom w:val="0"/>
          <w:divBdr>
            <w:top w:val="none" w:sz="0" w:space="0" w:color="auto"/>
            <w:left w:val="none" w:sz="0" w:space="0" w:color="auto"/>
            <w:bottom w:val="none" w:sz="0" w:space="0" w:color="auto"/>
            <w:right w:val="none" w:sz="0" w:space="0" w:color="auto"/>
          </w:divBdr>
        </w:div>
        <w:div w:id="1200824746">
          <w:marLeft w:val="480"/>
          <w:marRight w:val="0"/>
          <w:marTop w:val="0"/>
          <w:marBottom w:val="0"/>
          <w:divBdr>
            <w:top w:val="none" w:sz="0" w:space="0" w:color="auto"/>
            <w:left w:val="none" w:sz="0" w:space="0" w:color="auto"/>
            <w:bottom w:val="none" w:sz="0" w:space="0" w:color="auto"/>
            <w:right w:val="none" w:sz="0" w:space="0" w:color="auto"/>
          </w:divBdr>
        </w:div>
        <w:div w:id="114443357">
          <w:marLeft w:val="480"/>
          <w:marRight w:val="0"/>
          <w:marTop w:val="0"/>
          <w:marBottom w:val="0"/>
          <w:divBdr>
            <w:top w:val="none" w:sz="0" w:space="0" w:color="auto"/>
            <w:left w:val="none" w:sz="0" w:space="0" w:color="auto"/>
            <w:bottom w:val="none" w:sz="0" w:space="0" w:color="auto"/>
            <w:right w:val="none" w:sz="0" w:space="0" w:color="auto"/>
          </w:divBdr>
        </w:div>
        <w:div w:id="1344822015">
          <w:marLeft w:val="480"/>
          <w:marRight w:val="0"/>
          <w:marTop w:val="0"/>
          <w:marBottom w:val="0"/>
          <w:divBdr>
            <w:top w:val="none" w:sz="0" w:space="0" w:color="auto"/>
            <w:left w:val="none" w:sz="0" w:space="0" w:color="auto"/>
            <w:bottom w:val="none" w:sz="0" w:space="0" w:color="auto"/>
            <w:right w:val="none" w:sz="0" w:space="0" w:color="auto"/>
          </w:divBdr>
        </w:div>
        <w:div w:id="2097626752">
          <w:marLeft w:val="480"/>
          <w:marRight w:val="0"/>
          <w:marTop w:val="0"/>
          <w:marBottom w:val="0"/>
          <w:divBdr>
            <w:top w:val="none" w:sz="0" w:space="0" w:color="auto"/>
            <w:left w:val="none" w:sz="0" w:space="0" w:color="auto"/>
            <w:bottom w:val="none" w:sz="0" w:space="0" w:color="auto"/>
            <w:right w:val="none" w:sz="0" w:space="0" w:color="auto"/>
          </w:divBdr>
        </w:div>
        <w:div w:id="1089739661">
          <w:marLeft w:val="480"/>
          <w:marRight w:val="0"/>
          <w:marTop w:val="0"/>
          <w:marBottom w:val="0"/>
          <w:divBdr>
            <w:top w:val="none" w:sz="0" w:space="0" w:color="auto"/>
            <w:left w:val="none" w:sz="0" w:space="0" w:color="auto"/>
            <w:bottom w:val="none" w:sz="0" w:space="0" w:color="auto"/>
            <w:right w:val="none" w:sz="0" w:space="0" w:color="auto"/>
          </w:divBdr>
        </w:div>
        <w:div w:id="2017491019">
          <w:marLeft w:val="480"/>
          <w:marRight w:val="0"/>
          <w:marTop w:val="0"/>
          <w:marBottom w:val="0"/>
          <w:divBdr>
            <w:top w:val="none" w:sz="0" w:space="0" w:color="auto"/>
            <w:left w:val="none" w:sz="0" w:space="0" w:color="auto"/>
            <w:bottom w:val="none" w:sz="0" w:space="0" w:color="auto"/>
            <w:right w:val="none" w:sz="0" w:space="0" w:color="auto"/>
          </w:divBdr>
        </w:div>
        <w:div w:id="309792921">
          <w:marLeft w:val="480"/>
          <w:marRight w:val="0"/>
          <w:marTop w:val="0"/>
          <w:marBottom w:val="0"/>
          <w:divBdr>
            <w:top w:val="none" w:sz="0" w:space="0" w:color="auto"/>
            <w:left w:val="none" w:sz="0" w:space="0" w:color="auto"/>
            <w:bottom w:val="none" w:sz="0" w:space="0" w:color="auto"/>
            <w:right w:val="none" w:sz="0" w:space="0" w:color="auto"/>
          </w:divBdr>
        </w:div>
        <w:div w:id="1376350240">
          <w:marLeft w:val="480"/>
          <w:marRight w:val="0"/>
          <w:marTop w:val="0"/>
          <w:marBottom w:val="0"/>
          <w:divBdr>
            <w:top w:val="none" w:sz="0" w:space="0" w:color="auto"/>
            <w:left w:val="none" w:sz="0" w:space="0" w:color="auto"/>
            <w:bottom w:val="none" w:sz="0" w:space="0" w:color="auto"/>
            <w:right w:val="none" w:sz="0" w:space="0" w:color="auto"/>
          </w:divBdr>
        </w:div>
        <w:div w:id="511185558">
          <w:marLeft w:val="480"/>
          <w:marRight w:val="0"/>
          <w:marTop w:val="0"/>
          <w:marBottom w:val="0"/>
          <w:divBdr>
            <w:top w:val="none" w:sz="0" w:space="0" w:color="auto"/>
            <w:left w:val="none" w:sz="0" w:space="0" w:color="auto"/>
            <w:bottom w:val="none" w:sz="0" w:space="0" w:color="auto"/>
            <w:right w:val="none" w:sz="0" w:space="0" w:color="auto"/>
          </w:divBdr>
        </w:div>
        <w:div w:id="297538494">
          <w:marLeft w:val="480"/>
          <w:marRight w:val="0"/>
          <w:marTop w:val="0"/>
          <w:marBottom w:val="0"/>
          <w:divBdr>
            <w:top w:val="none" w:sz="0" w:space="0" w:color="auto"/>
            <w:left w:val="none" w:sz="0" w:space="0" w:color="auto"/>
            <w:bottom w:val="none" w:sz="0" w:space="0" w:color="auto"/>
            <w:right w:val="none" w:sz="0" w:space="0" w:color="auto"/>
          </w:divBdr>
        </w:div>
      </w:divsChild>
    </w:div>
    <w:div w:id="1886138511">
      <w:bodyDiv w:val="1"/>
      <w:marLeft w:val="0"/>
      <w:marRight w:val="0"/>
      <w:marTop w:val="0"/>
      <w:marBottom w:val="0"/>
      <w:divBdr>
        <w:top w:val="none" w:sz="0" w:space="0" w:color="auto"/>
        <w:left w:val="none" w:sz="0" w:space="0" w:color="auto"/>
        <w:bottom w:val="none" w:sz="0" w:space="0" w:color="auto"/>
        <w:right w:val="none" w:sz="0" w:space="0" w:color="auto"/>
      </w:divBdr>
    </w:div>
    <w:div w:id="1886989911">
      <w:bodyDiv w:val="1"/>
      <w:marLeft w:val="0"/>
      <w:marRight w:val="0"/>
      <w:marTop w:val="0"/>
      <w:marBottom w:val="0"/>
      <w:divBdr>
        <w:top w:val="none" w:sz="0" w:space="0" w:color="auto"/>
        <w:left w:val="none" w:sz="0" w:space="0" w:color="auto"/>
        <w:bottom w:val="none" w:sz="0" w:space="0" w:color="auto"/>
        <w:right w:val="none" w:sz="0" w:space="0" w:color="auto"/>
      </w:divBdr>
      <w:divsChild>
        <w:div w:id="1640916713">
          <w:marLeft w:val="480"/>
          <w:marRight w:val="0"/>
          <w:marTop w:val="0"/>
          <w:marBottom w:val="0"/>
          <w:divBdr>
            <w:top w:val="none" w:sz="0" w:space="0" w:color="auto"/>
            <w:left w:val="none" w:sz="0" w:space="0" w:color="auto"/>
            <w:bottom w:val="none" w:sz="0" w:space="0" w:color="auto"/>
            <w:right w:val="none" w:sz="0" w:space="0" w:color="auto"/>
          </w:divBdr>
        </w:div>
        <w:div w:id="408580597">
          <w:marLeft w:val="480"/>
          <w:marRight w:val="0"/>
          <w:marTop w:val="0"/>
          <w:marBottom w:val="0"/>
          <w:divBdr>
            <w:top w:val="none" w:sz="0" w:space="0" w:color="auto"/>
            <w:left w:val="none" w:sz="0" w:space="0" w:color="auto"/>
            <w:bottom w:val="none" w:sz="0" w:space="0" w:color="auto"/>
            <w:right w:val="none" w:sz="0" w:space="0" w:color="auto"/>
          </w:divBdr>
        </w:div>
        <w:div w:id="2036928683">
          <w:marLeft w:val="480"/>
          <w:marRight w:val="0"/>
          <w:marTop w:val="0"/>
          <w:marBottom w:val="0"/>
          <w:divBdr>
            <w:top w:val="none" w:sz="0" w:space="0" w:color="auto"/>
            <w:left w:val="none" w:sz="0" w:space="0" w:color="auto"/>
            <w:bottom w:val="none" w:sz="0" w:space="0" w:color="auto"/>
            <w:right w:val="none" w:sz="0" w:space="0" w:color="auto"/>
          </w:divBdr>
        </w:div>
        <w:div w:id="182330474">
          <w:marLeft w:val="480"/>
          <w:marRight w:val="0"/>
          <w:marTop w:val="0"/>
          <w:marBottom w:val="0"/>
          <w:divBdr>
            <w:top w:val="none" w:sz="0" w:space="0" w:color="auto"/>
            <w:left w:val="none" w:sz="0" w:space="0" w:color="auto"/>
            <w:bottom w:val="none" w:sz="0" w:space="0" w:color="auto"/>
            <w:right w:val="none" w:sz="0" w:space="0" w:color="auto"/>
          </w:divBdr>
        </w:div>
        <w:div w:id="2074347019">
          <w:marLeft w:val="480"/>
          <w:marRight w:val="0"/>
          <w:marTop w:val="0"/>
          <w:marBottom w:val="0"/>
          <w:divBdr>
            <w:top w:val="none" w:sz="0" w:space="0" w:color="auto"/>
            <w:left w:val="none" w:sz="0" w:space="0" w:color="auto"/>
            <w:bottom w:val="none" w:sz="0" w:space="0" w:color="auto"/>
            <w:right w:val="none" w:sz="0" w:space="0" w:color="auto"/>
          </w:divBdr>
        </w:div>
        <w:div w:id="1769302238">
          <w:marLeft w:val="480"/>
          <w:marRight w:val="0"/>
          <w:marTop w:val="0"/>
          <w:marBottom w:val="0"/>
          <w:divBdr>
            <w:top w:val="none" w:sz="0" w:space="0" w:color="auto"/>
            <w:left w:val="none" w:sz="0" w:space="0" w:color="auto"/>
            <w:bottom w:val="none" w:sz="0" w:space="0" w:color="auto"/>
            <w:right w:val="none" w:sz="0" w:space="0" w:color="auto"/>
          </w:divBdr>
        </w:div>
        <w:div w:id="703599166">
          <w:marLeft w:val="480"/>
          <w:marRight w:val="0"/>
          <w:marTop w:val="0"/>
          <w:marBottom w:val="0"/>
          <w:divBdr>
            <w:top w:val="none" w:sz="0" w:space="0" w:color="auto"/>
            <w:left w:val="none" w:sz="0" w:space="0" w:color="auto"/>
            <w:bottom w:val="none" w:sz="0" w:space="0" w:color="auto"/>
            <w:right w:val="none" w:sz="0" w:space="0" w:color="auto"/>
          </w:divBdr>
        </w:div>
        <w:div w:id="1326586193">
          <w:marLeft w:val="480"/>
          <w:marRight w:val="0"/>
          <w:marTop w:val="0"/>
          <w:marBottom w:val="0"/>
          <w:divBdr>
            <w:top w:val="none" w:sz="0" w:space="0" w:color="auto"/>
            <w:left w:val="none" w:sz="0" w:space="0" w:color="auto"/>
            <w:bottom w:val="none" w:sz="0" w:space="0" w:color="auto"/>
            <w:right w:val="none" w:sz="0" w:space="0" w:color="auto"/>
          </w:divBdr>
        </w:div>
        <w:div w:id="1405223320">
          <w:marLeft w:val="480"/>
          <w:marRight w:val="0"/>
          <w:marTop w:val="0"/>
          <w:marBottom w:val="0"/>
          <w:divBdr>
            <w:top w:val="none" w:sz="0" w:space="0" w:color="auto"/>
            <w:left w:val="none" w:sz="0" w:space="0" w:color="auto"/>
            <w:bottom w:val="none" w:sz="0" w:space="0" w:color="auto"/>
            <w:right w:val="none" w:sz="0" w:space="0" w:color="auto"/>
          </w:divBdr>
        </w:div>
        <w:div w:id="780682001">
          <w:marLeft w:val="480"/>
          <w:marRight w:val="0"/>
          <w:marTop w:val="0"/>
          <w:marBottom w:val="0"/>
          <w:divBdr>
            <w:top w:val="none" w:sz="0" w:space="0" w:color="auto"/>
            <w:left w:val="none" w:sz="0" w:space="0" w:color="auto"/>
            <w:bottom w:val="none" w:sz="0" w:space="0" w:color="auto"/>
            <w:right w:val="none" w:sz="0" w:space="0" w:color="auto"/>
          </w:divBdr>
        </w:div>
        <w:div w:id="1960337797">
          <w:marLeft w:val="480"/>
          <w:marRight w:val="0"/>
          <w:marTop w:val="0"/>
          <w:marBottom w:val="0"/>
          <w:divBdr>
            <w:top w:val="none" w:sz="0" w:space="0" w:color="auto"/>
            <w:left w:val="none" w:sz="0" w:space="0" w:color="auto"/>
            <w:bottom w:val="none" w:sz="0" w:space="0" w:color="auto"/>
            <w:right w:val="none" w:sz="0" w:space="0" w:color="auto"/>
          </w:divBdr>
        </w:div>
        <w:div w:id="1474524891">
          <w:marLeft w:val="480"/>
          <w:marRight w:val="0"/>
          <w:marTop w:val="0"/>
          <w:marBottom w:val="0"/>
          <w:divBdr>
            <w:top w:val="none" w:sz="0" w:space="0" w:color="auto"/>
            <w:left w:val="none" w:sz="0" w:space="0" w:color="auto"/>
            <w:bottom w:val="none" w:sz="0" w:space="0" w:color="auto"/>
            <w:right w:val="none" w:sz="0" w:space="0" w:color="auto"/>
          </w:divBdr>
        </w:div>
        <w:div w:id="1772357895">
          <w:marLeft w:val="480"/>
          <w:marRight w:val="0"/>
          <w:marTop w:val="0"/>
          <w:marBottom w:val="0"/>
          <w:divBdr>
            <w:top w:val="none" w:sz="0" w:space="0" w:color="auto"/>
            <w:left w:val="none" w:sz="0" w:space="0" w:color="auto"/>
            <w:bottom w:val="none" w:sz="0" w:space="0" w:color="auto"/>
            <w:right w:val="none" w:sz="0" w:space="0" w:color="auto"/>
          </w:divBdr>
        </w:div>
        <w:div w:id="1599171541">
          <w:marLeft w:val="480"/>
          <w:marRight w:val="0"/>
          <w:marTop w:val="0"/>
          <w:marBottom w:val="0"/>
          <w:divBdr>
            <w:top w:val="none" w:sz="0" w:space="0" w:color="auto"/>
            <w:left w:val="none" w:sz="0" w:space="0" w:color="auto"/>
            <w:bottom w:val="none" w:sz="0" w:space="0" w:color="auto"/>
            <w:right w:val="none" w:sz="0" w:space="0" w:color="auto"/>
          </w:divBdr>
        </w:div>
        <w:div w:id="1856338486">
          <w:marLeft w:val="480"/>
          <w:marRight w:val="0"/>
          <w:marTop w:val="0"/>
          <w:marBottom w:val="0"/>
          <w:divBdr>
            <w:top w:val="none" w:sz="0" w:space="0" w:color="auto"/>
            <w:left w:val="none" w:sz="0" w:space="0" w:color="auto"/>
            <w:bottom w:val="none" w:sz="0" w:space="0" w:color="auto"/>
            <w:right w:val="none" w:sz="0" w:space="0" w:color="auto"/>
          </w:divBdr>
        </w:div>
        <w:div w:id="394353555">
          <w:marLeft w:val="480"/>
          <w:marRight w:val="0"/>
          <w:marTop w:val="0"/>
          <w:marBottom w:val="0"/>
          <w:divBdr>
            <w:top w:val="none" w:sz="0" w:space="0" w:color="auto"/>
            <w:left w:val="none" w:sz="0" w:space="0" w:color="auto"/>
            <w:bottom w:val="none" w:sz="0" w:space="0" w:color="auto"/>
            <w:right w:val="none" w:sz="0" w:space="0" w:color="auto"/>
          </w:divBdr>
        </w:div>
        <w:div w:id="903175262">
          <w:marLeft w:val="480"/>
          <w:marRight w:val="0"/>
          <w:marTop w:val="0"/>
          <w:marBottom w:val="0"/>
          <w:divBdr>
            <w:top w:val="none" w:sz="0" w:space="0" w:color="auto"/>
            <w:left w:val="none" w:sz="0" w:space="0" w:color="auto"/>
            <w:bottom w:val="none" w:sz="0" w:space="0" w:color="auto"/>
            <w:right w:val="none" w:sz="0" w:space="0" w:color="auto"/>
          </w:divBdr>
        </w:div>
        <w:div w:id="460999065">
          <w:marLeft w:val="480"/>
          <w:marRight w:val="0"/>
          <w:marTop w:val="0"/>
          <w:marBottom w:val="0"/>
          <w:divBdr>
            <w:top w:val="none" w:sz="0" w:space="0" w:color="auto"/>
            <w:left w:val="none" w:sz="0" w:space="0" w:color="auto"/>
            <w:bottom w:val="none" w:sz="0" w:space="0" w:color="auto"/>
            <w:right w:val="none" w:sz="0" w:space="0" w:color="auto"/>
          </w:divBdr>
        </w:div>
        <w:div w:id="2123109977">
          <w:marLeft w:val="480"/>
          <w:marRight w:val="0"/>
          <w:marTop w:val="0"/>
          <w:marBottom w:val="0"/>
          <w:divBdr>
            <w:top w:val="none" w:sz="0" w:space="0" w:color="auto"/>
            <w:left w:val="none" w:sz="0" w:space="0" w:color="auto"/>
            <w:bottom w:val="none" w:sz="0" w:space="0" w:color="auto"/>
            <w:right w:val="none" w:sz="0" w:space="0" w:color="auto"/>
          </w:divBdr>
        </w:div>
        <w:div w:id="1484202492">
          <w:marLeft w:val="480"/>
          <w:marRight w:val="0"/>
          <w:marTop w:val="0"/>
          <w:marBottom w:val="0"/>
          <w:divBdr>
            <w:top w:val="none" w:sz="0" w:space="0" w:color="auto"/>
            <w:left w:val="none" w:sz="0" w:space="0" w:color="auto"/>
            <w:bottom w:val="none" w:sz="0" w:space="0" w:color="auto"/>
            <w:right w:val="none" w:sz="0" w:space="0" w:color="auto"/>
          </w:divBdr>
        </w:div>
        <w:div w:id="1331634925">
          <w:marLeft w:val="480"/>
          <w:marRight w:val="0"/>
          <w:marTop w:val="0"/>
          <w:marBottom w:val="0"/>
          <w:divBdr>
            <w:top w:val="none" w:sz="0" w:space="0" w:color="auto"/>
            <w:left w:val="none" w:sz="0" w:space="0" w:color="auto"/>
            <w:bottom w:val="none" w:sz="0" w:space="0" w:color="auto"/>
            <w:right w:val="none" w:sz="0" w:space="0" w:color="auto"/>
          </w:divBdr>
        </w:div>
        <w:div w:id="1956595929">
          <w:marLeft w:val="480"/>
          <w:marRight w:val="0"/>
          <w:marTop w:val="0"/>
          <w:marBottom w:val="0"/>
          <w:divBdr>
            <w:top w:val="none" w:sz="0" w:space="0" w:color="auto"/>
            <w:left w:val="none" w:sz="0" w:space="0" w:color="auto"/>
            <w:bottom w:val="none" w:sz="0" w:space="0" w:color="auto"/>
            <w:right w:val="none" w:sz="0" w:space="0" w:color="auto"/>
          </w:divBdr>
        </w:div>
        <w:div w:id="1437863745">
          <w:marLeft w:val="480"/>
          <w:marRight w:val="0"/>
          <w:marTop w:val="0"/>
          <w:marBottom w:val="0"/>
          <w:divBdr>
            <w:top w:val="none" w:sz="0" w:space="0" w:color="auto"/>
            <w:left w:val="none" w:sz="0" w:space="0" w:color="auto"/>
            <w:bottom w:val="none" w:sz="0" w:space="0" w:color="auto"/>
            <w:right w:val="none" w:sz="0" w:space="0" w:color="auto"/>
          </w:divBdr>
        </w:div>
        <w:div w:id="870528776">
          <w:marLeft w:val="480"/>
          <w:marRight w:val="0"/>
          <w:marTop w:val="0"/>
          <w:marBottom w:val="0"/>
          <w:divBdr>
            <w:top w:val="none" w:sz="0" w:space="0" w:color="auto"/>
            <w:left w:val="none" w:sz="0" w:space="0" w:color="auto"/>
            <w:bottom w:val="none" w:sz="0" w:space="0" w:color="auto"/>
            <w:right w:val="none" w:sz="0" w:space="0" w:color="auto"/>
          </w:divBdr>
        </w:div>
        <w:div w:id="1386954841">
          <w:marLeft w:val="480"/>
          <w:marRight w:val="0"/>
          <w:marTop w:val="0"/>
          <w:marBottom w:val="0"/>
          <w:divBdr>
            <w:top w:val="none" w:sz="0" w:space="0" w:color="auto"/>
            <w:left w:val="none" w:sz="0" w:space="0" w:color="auto"/>
            <w:bottom w:val="none" w:sz="0" w:space="0" w:color="auto"/>
            <w:right w:val="none" w:sz="0" w:space="0" w:color="auto"/>
          </w:divBdr>
        </w:div>
        <w:div w:id="909656212">
          <w:marLeft w:val="480"/>
          <w:marRight w:val="0"/>
          <w:marTop w:val="0"/>
          <w:marBottom w:val="0"/>
          <w:divBdr>
            <w:top w:val="none" w:sz="0" w:space="0" w:color="auto"/>
            <w:left w:val="none" w:sz="0" w:space="0" w:color="auto"/>
            <w:bottom w:val="none" w:sz="0" w:space="0" w:color="auto"/>
            <w:right w:val="none" w:sz="0" w:space="0" w:color="auto"/>
          </w:divBdr>
        </w:div>
        <w:div w:id="146409253">
          <w:marLeft w:val="480"/>
          <w:marRight w:val="0"/>
          <w:marTop w:val="0"/>
          <w:marBottom w:val="0"/>
          <w:divBdr>
            <w:top w:val="none" w:sz="0" w:space="0" w:color="auto"/>
            <w:left w:val="none" w:sz="0" w:space="0" w:color="auto"/>
            <w:bottom w:val="none" w:sz="0" w:space="0" w:color="auto"/>
            <w:right w:val="none" w:sz="0" w:space="0" w:color="auto"/>
          </w:divBdr>
        </w:div>
        <w:div w:id="294609126">
          <w:marLeft w:val="480"/>
          <w:marRight w:val="0"/>
          <w:marTop w:val="0"/>
          <w:marBottom w:val="0"/>
          <w:divBdr>
            <w:top w:val="none" w:sz="0" w:space="0" w:color="auto"/>
            <w:left w:val="none" w:sz="0" w:space="0" w:color="auto"/>
            <w:bottom w:val="none" w:sz="0" w:space="0" w:color="auto"/>
            <w:right w:val="none" w:sz="0" w:space="0" w:color="auto"/>
          </w:divBdr>
        </w:div>
      </w:divsChild>
    </w:div>
    <w:div w:id="1887983428">
      <w:bodyDiv w:val="1"/>
      <w:marLeft w:val="0"/>
      <w:marRight w:val="0"/>
      <w:marTop w:val="0"/>
      <w:marBottom w:val="0"/>
      <w:divBdr>
        <w:top w:val="none" w:sz="0" w:space="0" w:color="auto"/>
        <w:left w:val="none" w:sz="0" w:space="0" w:color="auto"/>
        <w:bottom w:val="none" w:sz="0" w:space="0" w:color="auto"/>
        <w:right w:val="none" w:sz="0" w:space="0" w:color="auto"/>
      </w:divBdr>
    </w:div>
    <w:div w:id="1888103312">
      <w:bodyDiv w:val="1"/>
      <w:marLeft w:val="0"/>
      <w:marRight w:val="0"/>
      <w:marTop w:val="0"/>
      <w:marBottom w:val="0"/>
      <w:divBdr>
        <w:top w:val="none" w:sz="0" w:space="0" w:color="auto"/>
        <w:left w:val="none" w:sz="0" w:space="0" w:color="auto"/>
        <w:bottom w:val="none" w:sz="0" w:space="0" w:color="auto"/>
        <w:right w:val="none" w:sz="0" w:space="0" w:color="auto"/>
      </w:divBdr>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606">
      <w:bodyDiv w:val="1"/>
      <w:marLeft w:val="0"/>
      <w:marRight w:val="0"/>
      <w:marTop w:val="0"/>
      <w:marBottom w:val="0"/>
      <w:divBdr>
        <w:top w:val="none" w:sz="0" w:space="0" w:color="auto"/>
        <w:left w:val="none" w:sz="0" w:space="0" w:color="auto"/>
        <w:bottom w:val="none" w:sz="0" w:space="0" w:color="auto"/>
        <w:right w:val="none" w:sz="0" w:space="0" w:color="auto"/>
      </w:divBdr>
    </w:div>
    <w:div w:id="1895314349">
      <w:bodyDiv w:val="1"/>
      <w:marLeft w:val="0"/>
      <w:marRight w:val="0"/>
      <w:marTop w:val="0"/>
      <w:marBottom w:val="0"/>
      <w:divBdr>
        <w:top w:val="none" w:sz="0" w:space="0" w:color="auto"/>
        <w:left w:val="none" w:sz="0" w:space="0" w:color="auto"/>
        <w:bottom w:val="none" w:sz="0" w:space="0" w:color="auto"/>
        <w:right w:val="none" w:sz="0" w:space="0" w:color="auto"/>
      </w:divBdr>
    </w:div>
    <w:div w:id="1895655429">
      <w:bodyDiv w:val="1"/>
      <w:marLeft w:val="0"/>
      <w:marRight w:val="0"/>
      <w:marTop w:val="0"/>
      <w:marBottom w:val="0"/>
      <w:divBdr>
        <w:top w:val="none" w:sz="0" w:space="0" w:color="auto"/>
        <w:left w:val="none" w:sz="0" w:space="0" w:color="auto"/>
        <w:bottom w:val="none" w:sz="0" w:space="0" w:color="auto"/>
        <w:right w:val="none" w:sz="0" w:space="0" w:color="auto"/>
      </w:divBdr>
      <w:divsChild>
        <w:div w:id="1109933560">
          <w:marLeft w:val="480"/>
          <w:marRight w:val="0"/>
          <w:marTop w:val="0"/>
          <w:marBottom w:val="0"/>
          <w:divBdr>
            <w:top w:val="none" w:sz="0" w:space="0" w:color="auto"/>
            <w:left w:val="none" w:sz="0" w:space="0" w:color="auto"/>
            <w:bottom w:val="none" w:sz="0" w:space="0" w:color="auto"/>
            <w:right w:val="none" w:sz="0" w:space="0" w:color="auto"/>
          </w:divBdr>
        </w:div>
        <w:div w:id="2041515873">
          <w:marLeft w:val="480"/>
          <w:marRight w:val="0"/>
          <w:marTop w:val="0"/>
          <w:marBottom w:val="0"/>
          <w:divBdr>
            <w:top w:val="none" w:sz="0" w:space="0" w:color="auto"/>
            <w:left w:val="none" w:sz="0" w:space="0" w:color="auto"/>
            <w:bottom w:val="none" w:sz="0" w:space="0" w:color="auto"/>
            <w:right w:val="none" w:sz="0" w:space="0" w:color="auto"/>
          </w:divBdr>
        </w:div>
        <w:div w:id="396784402">
          <w:marLeft w:val="480"/>
          <w:marRight w:val="0"/>
          <w:marTop w:val="0"/>
          <w:marBottom w:val="0"/>
          <w:divBdr>
            <w:top w:val="none" w:sz="0" w:space="0" w:color="auto"/>
            <w:left w:val="none" w:sz="0" w:space="0" w:color="auto"/>
            <w:bottom w:val="none" w:sz="0" w:space="0" w:color="auto"/>
            <w:right w:val="none" w:sz="0" w:space="0" w:color="auto"/>
          </w:divBdr>
        </w:div>
        <w:div w:id="525216201">
          <w:marLeft w:val="480"/>
          <w:marRight w:val="0"/>
          <w:marTop w:val="0"/>
          <w:marBottom w:val="0"/>
          <w:divBdr>
            <w:top w:val="none" w:sz="0" w:space="0" w:color="auto"/>
            <w:left w:val="none" w:sz="0" w:space="0" w:color="auto"/>
            <w:bottom w:val="none" w:sz="0" w:space="0" w:color="auto"/>
            <w:right w:val="none" w:sz="0" w:space="0" w:color="auto"/>
          </w:divBdr>
        </w:div>
        <w:div w:id="183635921">
          <w:marLeft w:val="480"/>
          <w:marRight w:val="0"/>
          <w:marTop w:val="0"/>
          <w:marBottom w:val="0"/>
          <w:divBdr>
            <w:top w:val="none" w:sz="0" w:space="0" w:color="auto"/>
            <w:left w:val="none" w:sz="0" w:space="0" w:color="auto"/>
            <w:bottom w:val="none" w:sz="0" w:space="0" w:color="auto"/>
            <w:right w:val="none" w:sz="0" w:space="0" w:color="auto"/>
          </w:divBdr>
        </w:div>
        <w:div w:id="1544249121">
          <w:marLeft w:val="480"/>
          <w:marRight w:val="0"/>
          <w:marTop w:val="0"/>
          <w:marBottom w:val="0"/>
          <w:divBdr>
            <w:top w:val="none" w:sz="0" w:space="0" w:color="auto"/>
            <w:left w:val="none" w:sz="0" w:space="0" w:color="auto"/>
            <w:bottom w:val="none" w:sz="0" w:space="0" w:color="auto"/>
            <w:right w:val="none" w:sz="0" w:space="0" w:color="auto"/>
          </w:divBdr>
        </w:div>
        <w:div w:id="148058886">
          <w:marLeft w:val="480"/>
          <w:marRight w:val="0"/>
          <w:marTop w:val="0"/>
          <w:marBottom w:val="0"/>
          <w:divBdr>
            <w:top w:val="none" w:sz="0" w:space="0" w:color="auto"/>
            <w:left w:val="none" w:sz="0" w:space="0" w:color="auto"/>
            <w:bottom w:val="none" w:sz="0" w:space="0" w:color="auto"/>
            <w:right w:val="none" w:sz="0" w:space="0" w:color="auto"/>
          </w:divBdr>
        </w:div>
        <w:div w:id="55671969">
          <w:marLeft w:val="480"/>
          <w:marRight w:val="0"/>
          <w:marTop w:val="0"/>
          <w:marBottom w:val="0"/>
          <w:divBdr>
            <w:top w:val="none" w:sz="0" w:space="0" w:color="auto"/>
            <w:left w:val="none" w:sz="0" w:space="0" w:color="auto"/>
            <w:bottom w:val="none" w:sz="0" w:space="0" w:color="auto"/>
            <w:right w:val="none" w:sz="0" w:space="0" w:color="auto"/>
          </w:divBdr>
        </w:div>
        <w:div w:id="1218512526">
          <w:marLeft w:val="480"/>
          <w:marRight w:val="0"/>
          <w:marTop w:val="0"/>
          <w:marBottom w:val="0"/>
          <w:divBdr>
            <w:top w:val="none" w:sz="0" w:space="0" w:color="auto"/>
            <w:left w:val="none" w:sz="0" w:space="0" w:color="auto"/>
            <w:bottom w:val="none" w:sz="0" w:space="0" w:color="auto"/>
            <w:right w:val="none" w:sz="0" w:space="0" w:color="auto"/>
          </w:divBdr>
        </w:div>
        <w:div w:id="1911693951">
          <w:marLeft w:val="480"/>
          <w:marRight w:val="0"/>
          <w:marTop w:val="0"/>
          <w:marBottom w:val="0"/>
          <w:divBdr>
            <w:top w:val="none" w:sz="0" w:space="0" w:color="auto"/>
            <w:left w:val="none" w:sz="0" w:space="0" w:color="auto"/>
            <w:bottom w:val="none" w:sz="0" w:space="0" w:color="auto"/>
            <w:right w:val="none" w:sz="0" w:space="0" w:color="auto"/>
          </w:divBdr>
        </w:div>
        <w:div w:id="68427261">
          <w:marLeft w:val="480"/>
          <w:marRight w:val="0"/>
          <w:marTop w:val="0"/>
          <w:marBottom w:val="0"/>
          <w:divBdr>
            <w:top w:val="none" w:sz="0" w:space="0" w:color="auto"/>
            <w:left w:val="none" w:sz="0" w:space="0" w:color="auto"/>
            <w:bottom w:val="none" w:sz="0" w:space="0" w:color="auto"/>
            <w:right w:val="none" w:sz="0" w:space="0" w:color="auto"/>
          </w:divBdr>
        </w:div>
        <w:div w:id="74669301">
          <w:marLeft w:val="480"/>
          <w:marRight w:val="0"/>
          <w:marTop w:val="0"/>
          <w:marBottom w:val="0"/>
          <w:divBdr>
            <w:top w:val="none" w:sz="0" w:space="0" w:color="auto"/>
            <w:left w:val="none" w:sz="0" w:space="0" w:color="auto"/>
            <w:bottom w:val="none" w:sz="0" w:space="0" w:color="auto"/>
            <w:right w:val="none" w:sz="0" w:space="0" w:color="auto"/>
          </w:divBdr>
        </w:div>
        <w:div w:id="941844440">
          <w:marLeft w:val="480"/>
          <w:marRight w:val="0"/>
          <w:marTop w:val="0"/>
          <w:marBottom w:val="0"/>
          <w:divBdr>
            <w:top w:val="none" w:sz="0" w:space="0" w:color="auto"/>
            <w:left w:val="none" w:sz="0" w:space="0" w:color="auto"/>
            <w:bottom w:val="none" w:sz="0" w:space="0" w:color="auto"/>
            <w:right w:val="none" w:sz="0" w:space="0" w:color="auto"/>
          </w:divBdr>
        </w:div>
        <w:div w:id="1726758509">
          <w:marLeft w:val="480"/>
          <w:marRight w:val="0"/>
          <w:marTop w:val="0"/>
          <w:marBottom w:val="0"/>
          <w:divBdr>
            <w:top w:val="none" w:sz="0" w:space="0" w:color="auto"/>
            <w:left w:val="none" w:sz="0" w:space="0" w:color="auto"/>
            <w:bottom w:val="none" w:sz="0" w:space="0" w:color="auto"/>
            <w:right w:val="none" w:sz="0" w:space="0" w:color="auto"/>
          </w:divBdr>
        </w:div>
        <w:div w:id="82799142">
          <w:marLeft w:val="480"/>
          <w:marRight w:val="0"/>
          <w:marTop w:val="0"/>
          <w:marBottom w:val="0"/>
          <w:divBdr>
            <w:top w:val="none" w:sz="0" w:space="0" w:color="auto"/>
            <w:left w:val="none" w:sz="0" w:space="0" w:color="auto"/>
            <w:bottom w:val="none" w:sz="0" w:space="0" w:color="auto"/>
            <w:right w:val="none" w:sz="0" w:space="0" w:color="auto"/>
          </w:divBdr>
        </w:div>
        <w:div w:id="1764256795">
          <w:marLeft w:val="480"/>
          <w:marRight w:val="0"/>
          <w:marTop w:val="0"/>
          <w:marBottom w:val="0"/>
          <w:divBdr>
            <w:top w:val="none" w:sz="0" w:space="0" w:color="auto"/>
            <w:left w:val="none" w:sz="0" w:space="0" w:color="auto"/>
            <w:bottom w:val="none" w:sz="0" w:space="0" w:color="auto"/>
            <w:right w:val="none" w:sz="0" w:space="0" w:color="auto"/>
          </w:divBdr>
        </w:div>
        <w:div w:id="2101443879">
          <w:marLeft w:val="480"/>
          <w:marRight w:val="0"/>
          <w:marTop w:val="0"/>
          <w:marBottom w:val="0"/>
          <w:divBdr>
            <w:top w:val="none" w:sz="0" w:space="0" w:color="auto"/>
            <w:left w:val="none" w:sz="0" w:space="0" w:color="auto"/>
            <w:bottom w:val="none" w:sz="0" w:space="0" w:color="auto"/>
            <w:right w:val="none" w:sz="0" w:space="0" w:color="auto"/>
          </w:divBdr>
        </w:div>
        <w:div w:id="1795752909">
          <w:marLeft w:val="480"/>
          <w:marRight w:val="0"/>
          <w:marTop w:val="0"/>
          <w:marBottom w:val="0"/>
          <w:divBdr>
            <w:top w:val="none" w:sz="0" w:space="0" w:color="auto"/>
            <w:left w:val="none" w:sz="0" w:space="0" w:color="auto"/>
            <w:bottom w:val="none" w:sz="0" w:space="0" w:color="auto"/>
            <w:right w:val="none" w:sz="0" w:space="0" w:color="auto"/>
          </w:divBdr>
        </w:div>
        <w:div w:id="1614479967">
          <w:marLeft w:val="480"/>
          <w:marRight w:val="0"/>
          <w:marTop w:val="0"/>
          <w:marBottom w:val="0"/>
          <w:divBdr>
            <w:top w:val="none" w:sz="0" w:space="0" w:color="auto"/>
            <w:left w:val="none" w:sz="0" w:space="0" w:color="auto"/>
            <w:bottom w:val="none" w:sz="0" w:space="0" w:color="auto"/>
            <w:right w:val="none" w:sz="0" w:space="0" w:color="auto"/>
          </w:divBdr>
        </w:div>
        <w:div w:id="2092040640">
          <w:marLeft w:val="480"/>
          <w:marRight w:val="0"/>
          <w:marTop w:val="0"/>
          <w:marBottom w:val="0"/>
          <w:divBdr>
            <w:top w:val="none" w:sz="0" w:space="0" w:color="auto"/>
            <w:left w:val="none" w:sz="0" w:space="0" w:color="auto"/>
            <w:bottom w:val="none" w:sz="0" w:space="0" w:color="auto"/>
            <w:right w:val="none" w:sz="0" w:space="0" w:color="auto"/>
          </w:divBdr>
        </w:div>
        <w:div w:id="752822232">
          <w:marLeft w:val="480"/>
          <w:marRight w:val="0"/>
          <w:marTop w:val="0"/>
          <w:marBottom w:val="0"/>
          <w:divBdr>
            <w:top w:val="none" w:sz="0" w:space="0" w:color="auto"/>
            <w:left w:val="none" w:sz="0" w:space="0" w:color="auto"/>
            <w:bottom w:val="none" w:sz="0" w:space="0" w:color="auto"/>
            <w:right w:val="none" w:sz="0" w:space="0" w:color="auto"/>
          </w:divBdr>
        </w:div>
        <w:div w:id="211620916">
          <w:marLeft w:val="480"/>
          <w:marRight w:val="0"/>
          <w:marTop w:val="0"/>
          <w:marBottom w:val="0"/>
          <w:divBdr>
            <w:top w:val="none" w:sz="0" w:space="0" w:color="auto"/>
            <w:left w:val="none" w:sz="0" w:space="0" w:color="auto"/>
            <w:bottom w:val="none" w:sz="0" w:space="0" w:color="auto"/>
            <w:right w:val="none" w:sz="0" w:space="0" w:color="auto"/>
          </w:divBdr>
        </w:div>
        <w:div w:id="757822549">
          <w:marLeft w:val="480"/>
          <w:marRight w:val="0"/>
          <w:marTop w:val="0"/>
          <w:marBottom w:val="0"/>
          <w:divBdr>
            <w:top w:val="none" w:sz="0" w:space="0" w:color="auto"/>
            <w:left w:val="none" w:sz="0" w:space="0" w:color="auto"/>
            <w:bottom w:val="none" w:sz="0" w:space="0" w:color="auto"/>
            <w:right w:val="none" w:sz="0" w:space="0" w:color="auto"/>
          </w:divBdr>
        </w:div>
        <w:div w:id="193079429">
          <w:marLeft w:val="480"/>
          <w:marRight w:val="0"/>
          <w:marTop w:val="0"/>
          <w:marBottom w:val="0"/>
          <w:divBdr>
            <w:top w:val="none" w:sz="0" w:space="0" w:color="auto"/>
            <w:left w:val="none" w:sz="0" w:space="0" w:color="auto"/>
            <w:bottom w:val="none" w:sz="0" w:space="0" w:color="auto"/>
            <w:right w:val="none" w:sz="0" w:space="0" w:color="auto"/>
          </w:divBdr>
        </w:div>
        <w:div w:id="2022316502">
          <w:marLeft w:val="480"/>
          <w:marRight w:val="0"/>
          <w:marTop w:val="0"/>
          <w:marBottom w:val="0"/>
          <w:divBdr>
            <w:top w:val="none" w:sz="0" w:space="0" w:color="auto"/>
            <w:left w:val="none" w:sz="0" w:space="0" w:color="auto"/>
            <w:bottom w:val="none" w:sz="0" w:space="0" w:color="auto"/>
            <w:right w:val="none" w:sz="0" w:space="0" w:color="auto"/>
          </w:divBdr>
        </w:div>
        <w:div w:id="1177962780">
          <w:marLeft w:val="480"/>
          <w:marRight w:val="0"/>
          <w:marTop w:val="0"/>
          <w:marBottom w:val="0"/>
          <w:divBdr>
            <w:top w:val="none" w:sz="0" w:space="0" w:color="auto"/>
            <w:left w:val="none" w:sz="0" w:space="0" w:color="auto"/>
            <w:bottom w:val="none" w:sz="0" w:space="0" w:color="auto"/>
            <w:right w:val="none" w:sz="0" w:space="0" w:color="auto"/>
          </w:divBdr>
        </w:div>
        <w:div w:id="1342512880">
          <w:marLeft w:val="480"/>
          <w:marRight w:val="0"/>
          <w:marTop w:val="0"/>
          <w:marBottom w:val="0"/>
          <w:divBdr>
            <w:top w:val="none" w:sz="0" w:space="0" w:color="auto"/>
            <w:left w:val="none" w:sz="0" w:space="0" w:color="auto"/>
            <w:bottom w:val="none" w:sz="0" w:space="0" w:color="auto"/>
            <w:right w:val="none" w:sz="0" w:space="0" w:color="auto"/>
          </w:divBdr>
        </w:div>
        <w:div w:id="1844467877">
          <w:marLeft w:val="480"/>
          <w:marRight w:val="0"/>
          <w:marTop w:val="0"/>
          <w:marBottom w:val="0"/>
          <w:divBdr>
            <w:top w:val="none" w:sz="0" w:space="0" w:color="auto"/>
            <w:left w:val="none" w:sz="0" w:space="0" w:color="auto"/>
            <w:bottom w:val="none" w:sz="0" w:space="0" w:color="auto"/>
            <w:right w:val="none" w:sz="0" w:space="0" w:color="auto"/>
          </w:divBdr>
        </w:div>
        <w:div w:id="1143430536">
          <w:marLeft w:val="480"/>
          <w:marRight w:val="0"/>
          <w:marTop w:val="0"/>
          <w:marBottom w:val="0"/>
          <w:divBdr>
            <w:top w:val="none" w:sz="0" w:space="0" w:color="auto"/>
            <w:left w:val="none" w:sz="0" w:space="0" w:color="auto"/>
            <w:bottom w:val="none" w:sz="0" w:space="0" w:color="auto"/>
            <w:right w:val="none" w:sz="0" w:space="0" w:color="auto"/>
          </w:divBdr>
        </w:div>
        <w:div w:id="1549224197">
          <w:marLeft w:val="480"/>
          <w:marRight w:val="0"/>
          <w:marTop w:val="0"/>
          <w:marBottom w:val="0"/>
          <w:divBdr>
            <w:top w:val="none" w:sz="0" w:space="0" w:color="auto"/>
            <w:left w:val="none" w:sz="0" w:space="0" w:color="auto"/>
            <w:bottom w:val="none" w:sz="0" w:space="0" w:color="auto"/>
            <w:right w:val="none" w:sz="0" w:space="0" w:color="auto"/>
          </w:divBdr>
        </w:div>
      </w:divsChild>
    </w:div>
    <w:div w:id="1897276017">
      <w:bodyDiv w:val="1"/>
      <w:marLeft w:val="0"/>
      <w:marRight w:val="0"/>
      <w:marTop w:val="0"/>
      <w:marBottom w:val="0"/>
      <w:divBdr>
        <w:top w:val="none" w:sz="0" w:space="0" w:color="auto"/>
        <w:left w:val="none" w:sz="0" w:space="0" w:color="auto"/>
        <w:bottom w:val="none" w:sz="0" w:space="0" w:color="auto"/>
        <w:right w:val="none" w:sz="0" w:space="0" w:color="auto"/>
      </w:divBdr>
    </w:div>
    <w:div w:id="1897889570">
      <w:bodyDiv w:val="1"/>
      <w:marLeft w:val="0"/>
      <w:marRight w:val="0"/>
      <w:marTop w:val="0"/>
      <w:marBottom w:val="0"/>
      <w:divBdr>
        <w:top w:val="none" w:sz="0" w:space="0" w:color="auto"/>
        <w:left w:val="none" w:sz="0" w:space="0" w:color="auto"/>
        <w:bottom w:val="none" w:sz="0" w:space="0" w:color="auto"/>
        <w:right w:val="none" w:sz="0" w:space="0" w:color="auto"/>
      </w:divBdr>
      <w:divsChild>
        <w:div w:id="467480937">
          <w:marLeft w:val="480"/>
          <w:marRight w:val="0"/>
          <w:marTop w:val="0"/>
          <w:marBottom w:val="0"/>
          <w:divBdr>
            <w:top w:val="none" w:sz="0" w:space="0" w:color="auto"/>
            <w:left w:val="none" w:sz="0" w:space="0" w:color="auto"/>
            <w:bottom w:val="none" w:sz="0" w:space="0" w:color="auto"/>
            <w:right w:val="none" w:sz="0" w:space="0" w:color="auto"/>
          </w:divBdr>
        </w:div>
        <w:div w:id="680668502">
          <w:marLeft w:val="480"/>
          <w:marRight w:val="0"/>
          <w:marTop w:val="0"/>
          <w:marBottom w:val="0"/>
          <w:divBdr>
            <w:top w:val="none" w:sz="0" w:space="0" w:color="auto"/>
            <w:left w:val="none" w:sz="0" w:space="0" w:color="auto"/>
            <w:bottom w:val="none" w:sz="0" w:space="0" w:color="auto"/>
            <w:right w:val="none" w:sz="0" w:space="0" w:color="auto"/>
          </w:divBdr>
        </w:div>
        <w:div w:id="1314799607">
          <w:marLeft w:val="480"/>
          <w:marRight w:val="0"/>
          <w:marTop w:val="0"/>
          <w:marBottom w:val="0"/>
          <w:divBdr>
            <w:top w:val="none" w:sz="0" w:space="0" w:color="auto"/>
            <w:left w:val="none" w:sz="0" w:space="0" w:color="auto"/>
            <w:bottom w:val="none" w:sz="0" w:space="0" w:color="auto"/>
            <w:right w:val="none" w:sz="0" w:space="0" w:color="auto"/>
          </w:divBdr>
        </w:div>
        <w:div w:id="2069960170">
          <w:marLeft w:val="480"/>
          <w:marRight w:val="0"/>
          <w:marTop w:val="0"/>
          <w:marBottom w:val="0"/>
          <w:divBdr>
            <w:top w:val="none" w:sz="0" w:space="0" w:color="auto"/>
            <w:left w:val="none" w:sz="0" w:space="0" w:color="auto"/>
            <w:bottom w:val="none" w:sz="0" w:space="0" w:color="auto"/>
            <w:right w:val="none" w:sz="0" w:space="0" w:color="auto"/>
          </w:divBdr>
        </w:div>
        <w:div w:id="1387148060">
          <w:marLeft w:val="480"/>
          <w:marRight w:val="0"/>
          <w:marTop w:val="0"/>
          <w:marBottom w:val="0"/>
          <w:divBdr>
            <w:top w:val="none" w:sz="0" w:space="0" w:color="auto"/>
            <w:left w:val="none" w:sz="0" w:space="0" w:color="auto"/>
            <w:bottom w:val="none" w:sz="0" w:space="0" w:color="auto"/>
            <w:right w:val="none" w:sz="0" w:space="0" w:color="auto"/>
          </w:divBdr>
        </w:div>
        <w:div w:id="1096367383">
          <w:marLeft w:val="480"/>
          <w:marRight w:val="0"/>
          <w:marTop w:val="0"/>
          <w:marBottom w:val="0"/>
          <w:divBdr>
            <w:top w:val="none" w:sz="0" w:space="0" w:color="auto"/>
            <w:left w:val="none" w:sz="0" w:space="0" w:color="auto"/>
            <w:bottom w:val="none" w:sz="0" w:space="0" w:color="auto"/>
            <w:right w:val="none" w:sz="0" w:space="0" w:color="auto"/>
          </w:divBdr>
        </w:div>
        <w:div w:id="604457111">
          <w:marLeft w:val="480"/>
          <w:marRight w:val="0"/>
          <w:marTop w:val="0"/>
          <w:marBottom w:val="0"/>
          <w:divBdr>
            <w:top w:val="none" w:sz="0" w:space="0" w:color="auto"/>
            <w:left w:val="none" w:sz="0" w:space="0" w:color="auto"/>
            <w:bottom w:val="none" w:sz="0" w:space="0" w:color="auto"/>
            <w:right w:val="none" w:sz="0" w:space="0" w:color="auto"/>
          </w:divBdr>
        </w:div>
        <w:div w:id="1409768977">
          <w:marLeft w:val="480"/>
          <w:marRight w:val="0"/>
          <w:marTop w:val="0"/>
          <w:marBottom w:val="0"/>
          <w:divBdr>
            <w:top w:val="none" w:sz="0" w:space="0" w:color="auto"/>
            <w:left w:val="none" w:sz="0" w:space="0" w:color="auto"/>
            <w:bottom w:val="none" w:sz="0" w:space="0" w:color="auto"/>
            <w:right w:val="none" w:sz="0" w:space="0" w:color="auto"/>
          </w:divBdr>
        </w:div>
        <w:div w:id="1304000666">
          <w:marLeft w:val="480"/>
          <w:marRight w:val="0"/>
          <w:marTop w:val="0"/>
          <w:marBottom w:val="0"/>
          <w:divBdr>
            <w:top w:val="none" w:sz="0" w:space="0" w:color="auto"/>
            <w:left w:val="none" w:sz="0" w:space="0" w:color="auto"/>
            <w:bottom w:val="none" w:sz="0" w:space="0" w:color="auto"/>
            <w:right w:val="none" w:sz="0" w:space="0" w:color="auto"/>
          </w:divBdr>
        </w:div>
        <w:div w:id="1648826073">
          <w:marLeft w:val="480"/>
          <w:marRight w:val="0"/>
          <w:marTop w:val="0"/>
          <w:marBottom w:val="0"/>
          <w:divBdr>
            <w:top w:val="none" w:sz="0" w:space="0" w:color="auto"/>
            <w:left w:val="none" w:sz="0" w:space="0" w:color="auto"/>
            <w:bottom w:val="none" w:sz="0" w:space="0" w:color="auto"/>
            <w:right w:val="none" w:sz="0" w:space="0" w:color="auto"/>
          </w:divBdr>
        </w:div>
        <w:div w:id="161775394">
          <w:marLeft w:val="480"/>
          <w:marRight w:val="0"/>
          <w:marTop w:val="0"/>
          <w:marBottom w:val="0"/>
          <w:divBdr>
            <w:top w:val="none" w:sz="0" w:space="0" w:color="auto"/>
            <w:left w:val="none" w:sz="0" w:space="0" w:color="auto"/>
            <w:bottom w:val="none" w:sz="0" w:space="0" w:color="auto"/>
            <w:right w:val="none" w:sz="0" w:space="0" w:color="auto"/>
          </w:divBdr>
        </w:div>
        <w:div w:id="1660617172">
          <w:marLeft w:val="480"/>
          <w:marRight w:val="0"/>
          <w:marTop w:val="0"/>
          <w:marBottom w:val="0"/>
          <w:divBdr>
            <w:top w:val="none" w:sz="0" w:space="0" w:color="auto"/>
            <w:left w:val="none" w:sz="0" w:space="0" w:color="auto"/>
            <w:bottom w:val="none" w:sz="0" w:space="0" w:color="auto"/>
            <w:right w:val="none" w:sz="0" w:space="0" w:color="auto"/>
          </w:divBdr>
        </w:div>
        <w:div w:id="793907932">
          <w:marLeft w:val="480"/>
          <w:marRight w:val="0"/>
          <w:marTop w:val="0"/>
          <w:marBottom w:val="0"/>
          <w:divBdr>
            <w:top w:val="none" w:sz="0" w:space="0" w:color="auto"/>
            <w:left w:val="none" w:sz="0" w:space="0" w:color="auto"/>
            <w:bottom w:val="none" w:sz="0" w:space="0" w:color="auto"/>
            <w:right w:val="none" w:sz="0" w:space="0" w:color="auto"/>
          </w:divBdr>
        </w:div>
        <w:div w:id="357203122">
          <w:marLeft w:val="480"/>
          <w:marRight w:val="0"/>
          <w:marTop w:val="0"/>
          <w:marBottom w:val="0"/>
          <w:divBdr>
            <w:top w:val="none" w:sz="0" w:space="0" w:color="auto"/>
            <w:left w:val="none" w:sz="0" w:space="0" w:color="auto"/>
            <w:bottom w:val="none" w:sz="0" w:space="0" w:color="auto"/>
            <w:right w:val="none" w:sz="0" w:space="0" w:color="auto"/>
          </w:divBdr>
        </w:div>
      </w:divsChild>
    </w:div>
    <w:div w:id="1900823212">
      <w:bodyDiv w:val="1"/>
      <w:marLeft w:val="0"/>
      <w:marRight w:val="0"/>
      <w:marTop w:val="0"/>
      <w:marBottom w:val="0"/>
      <w:divBdr>
        <w:top w:val="none" w:sz="0" w:space="0" w:color="auto"/>
        <w:left w:val="none" w:sz="0" w:space="0" w:color="auto"/>
        <w:bottom w:val="none" w:sz="0" w:space="0" w:color="auto"/>
        <w:right w:val="none" w:sz="0" w:space="0" w:color="auto"/>
      </w:divBdr>
    </w:div>
    <w:div w:id="1905027160">
      <w:bodyDiv w:val="1"/>
      <w:marLeft w:val="0"/>
      <w:marRight w:val="0"/>
      <w:marTop w:val="0"/>
      <w:marBottom w:val="0"/>
      <w:divBdr>
        <w:top w:val="none" w:sz="0" w:space="0" w:color="auto"/>
        <w:left w:val="none" w:sz="0" w:space="0" w:color="auto"/>
        <w:bottom w:val="none" w:sz="0" w:space="0" w:color="auto"/>
        <w:right w:val="none" w:sz="0" w:space="0" w:color="auto"/>
      </w:divBdr>
    </w:div>
    <w:div w:id="1905603053">
      <w:bodyDiv w:val="1"/>
      <w:marLeft w:val="0"/>
      <w:marRight w:val="0"/>
      <w:marTop w:val="0"/>
      <w:marBottom w:val="0"/>
      <w:divBdr>
        <w:top w:val="none" w:sz="0" w:space="0" w:color="auto"/>
        <w:left w:val="none" w:sz="0" w:space="0" w:color="auto"/>
        <w:bottom w:val="none" w:sz="0" w:space="0" w:color="auto"/>
        <w:right w:val="none" w:sz="0" w:space="0" w:color="auto"/>
      </w:divBdr>
      <w:divsChild>
        <w:div w:id="1393847484">
          <w:marLeft w:val="480"/>
          <w:marRight w:val="0"/>
          <w:marTop w:val="0"/>
          <w:marBottom w:val="0"/>
          <w:divBdr>
            <w:top w:val="none" w:sz="0" w:space="0" w:color="auto"/>
            <w:left w:val="none" w:sz="0" w:space="0" w:color="auto"/>
            <w:bottom w:val="none" w:sz="0" w:space="0" w:color="auto"/>
            <w:right w:val="none" w:sz="0" w:space="0" w:color="auto"/>
          </w:divBdr>
        </w:div>
        <w:div w:id="246350882">
          <w:marLeft w:val="480"/>
          <w:marRight w:val="0"/>
          <w:marTop w:val="0"/>
          <w:marBottom w:val="0"/>
          <w:divBdr>
            <w:top w:val="none" w:sz="0" w:space="0" w:color="auto"/>
            <w:left w:val="none" w:sz="0" w:space="0" w:color="auto"/>
            <w:bottom w:val="none" w:sz="0" w:space="0" w:color="auto"/>
            <w:right w:val="none" w:sz="0" w:space="0" w:color="auto"/>
          </w:divBdr>
        </w:div>
        <w:div w:id="179975601">
          <w:marLeft w:val="480"/>
          <w:marRight w:val="0"/>
          <w:marTop w:val="0"/>
          <w:marBottom w:val="0"/>
          <w:divBdr>
            <w:top w:val="none" w:sz="0" w:space="0" w:color="auto"/>
            <w:left w:val="none" w:sz="0" w:space="0" w:color="auto"/>
            <w:bottom w:val="none" w:sz="0" w:space="0" w:color="auto"/>
            <w:right w:val="none" w:sz="0" w:space="0" w:color="auto"/>
          </w:divBdr>
        </w:div>
        <w:div w:id="1741096355">
          <w:marLeft w:val="480"/>
          <w:marRight w:val="0"/>
          <w:marTop w:val="0"/>
          <w:marBottom w:val="0"/>
          <w:divBdr>
            <w:top w:val="none" w:sz="0" w:space="0" w:color="auto"/>
            <w:left w:val="none" w:sz="0" w:space="0" w:color="auto"/>
            <w:bottom w:val="none" w:sz="0" w:space="0" w:color="auto"/>
            <w:right w:val="none" w:sz="0" w:space="0" w:color="auto"/>
          </w:divBdr>
        </w:div>
        <w:div w:id="1524980871">
          <w:marLeft w:val="480"/>
          <w:marRight w:val="0"/>
          <w:marTop w:val="0"/>
          <w:marBottom w:val="0"/>
          <w:divBdr>
            <w:top w:val="none" w:sz="0" w:space="0" w:color="auto"/>
            <w:left w:val="none" w:sz="0" w:space="0" w:color="auto"/>
            <w:bottom w:val="none" w:sz="0" w:space="0" w:color="auto"/>
            <w:right w:val="none" w:sz="0" w:space="0" w:color="auto"/>
          </w:divBdr>
        </w:div>
        <w:div w:id="1556429157">
          <w:marLeft w:val="480"/>
          <w:marRight w:val="0"/>
          <w:marTop w:val="0"/>
          <w:marBottom w:val="0"/>
          <w:divBdr>
            <w:top w:val="none" w:sz="0" w:space="0" w:color="auto"/>
            <w:left w:val="none" w:sz="0" w:space="0" w:color="auto"/>
            <w:bottom w:val="none" w:sz="0" w:space="0" w:color="auto"/>
            <w:right w:val="none" w:sz="0" w:space="0" w:color="auto"/>
          </w:divBdr>
        </w:div>
        <w:div w:id="2022319358">
          <w:marLeft w:val="480"/>
          <w:marRight w:val="0"/>
          <w:marTop w:val="0"/>
          <w:marBottom w:val="0"/>
          <w:divBdr>
            <w:top w:val="none" w:sz="0" w:space="0" w:color="auto"/>
            <w:left w:val="none" w:sz="0" w:space="0" w:color="auto"/>
            <w:bottom w:val="none" w:sz="0" w:space="0" w:color="auto"/>
            <w:right w:val="none" w:sz="0" w:space="0" w:color="auto"/>
          </w:divBdr>
        </w:div>
        <w:div w:id="618412594">
          <w:marLeft w:val="480"/>
          <w:marRight w:val="0"/>
          <w:marTop w:val="0"/>
          <w:marBottom w:val="0"/>
          <w:divBdr>
            <w:top w:val="none" w:sz="0" w:space="0" w:color="auto"/>
            <w:left w:val="none" w:sz="0" w:space="0" w:color="auto"/>
            <w:bottom w:val="none" w:sz="0" w:space="0" w:color="auto"/>
            <w:right w:val="none" w:sz="0" w:space="0" w:color="auto"/>
          </w:divBdr>
        </w:div>
        <w:div w:id="799809843">
          <w:marLeft w:val="480"/>
          <w:marRight w:val="0"/>
          <w:marTop w:val="0"/>
          <w:marBottom w:val="0"/>
          <w:divBdr>
            <w:top w:val="none" w:sz="0" w:space="0" w:color="auto"/>
            <w:left w:val="none" w:sz="0" w:space="0" w:color="auto"/>
            <w:bottom w:val="none" w:sz="0" w:space="0" w:color="auto"/>
            <w:right w:val="none" w:sz="0" w:space="0" w:color="auto"/>
          </w:divBdr>
        </w:div>
        <w:div w:id="850727162">
          <w:marLeft w:val="480"/>
          <w:marRight w:val="0"/>
          <w:marTop w:val="0"/>
          <w:marBottom w:val="0"/>
          <w:divBdr>
            <w:top w:val="none" w:sz="0" w:space="0" w:color="auto"/>
            <w:left w:val="none" w:sz="0" w:space="0" w:color="auto"/>
            <w:bottom w:val="none" w:sz="0" w:space="0" w:color="auto"/>
            <w:right w:val="none" w:sz="0" w:space="0" w:color="auto"/>
          </w:divBdr>
        </w:div>
        <w:div w:id="1298143161">
          <w:marLeft w:val="480"/>
          <w:marRight w:val="0"/>
          <w:marTop w:val="0"/>
          <w:marBottom w:val="0"/>
          <w:divBdr>
            <w:top w:val="none" w:sz="0" w:space="0" w:color="auto"/>
            <w:left w:val="none" w:sz="0" w:space="0" w:color="auto"/>
            <w:bottom w:val="none" w:sz="0" w:space="0" w:color="auto"/>
            <w:right w:val="none" w:sz="0" w:space="0" w:color="auto"/>
          </w:divBdr>
        </w:div>
        <w:div w:id="429085819">
          <w:marLeft w:val="480"/>
          <w:marRight w:val="0"/>
          <w:marTop w:val="0"/>
          <w:marBottom w:val="0"/>
          <w:divBdr>
            <w:top w:val="none" w:sz="0" w:space="0" w:color="auto"/>
            <w:left w:val="none" w:sz="0" w:space="0" w:color="auto"/>
            <w:bottom w:val="none" w:sz="0" w:space="0" w:color="auto"/>
            <w:right w:val="none" w:sz="0" w:space="0" w:color="auto"/>
          </w:divBdr>
        </w:div>
        <w:div w:id="267011617">
          <w:marLeft w:val="480"/>
          <w:marRight w:val="0"/>
          <w:marTop w:val="0"/>
          <w:marBottom w:val="0"/>
          <w:divBdr>
            <w:top w:val="none" w:sz="0" w:space="0" w:color="auto"/>
            <w:left w:val="none" w:sz="0" w:space="0" w:color="auto"/>
            <w:bottom w:val="none" w:sz="0" w:space="0" w:color="auto"/>
            <w:right w:val="none" w:sz="0" w:space="0" w:color="auto"/>
          </w:divBdr>
        </w:div>
        <w:div w:id="77412527">
          <w:marLeft w:val="480"/>
          <w:marRight w:val="0"/>
          <w:marTop w:val="0"/>
          <w:marBottom w:val="0"/>
          <w:divBdr>
            <w:top w:val="none" w:sz="0" w:space="0" w:color="auto"/>
            <w:left w:val="none" w:sz="0" w:space="0" w:color="auto"/>
            <w:bottom w:val="none" w:sz="0" w:space="0" w:color="auto"/>
            <w:right w:val="none" w:sz="0" w:space="0" w:color="auto"/>
          </w:divBdr>
        </w:div>
        <w:div w:id="679041407">
          <w:marLeft w:val="480"/>
          <w:marRight w:val="0"/>
          <w:marTop w:val="0"/>
          <w:marBottom w:val="0"/>
          <w:divBdr>
            <w:top w:val="none" w:sz="0" w:space="0" w:color="auto"/>
            <w:left w:val="none" w:sz="0" w:space="0" w:color="auto"/>
            <w:bottom w:val="none" w:sz="0" w:space="0" w:color="auto"/>
            <w:right w:val="none" w:sz="0" w:space="0" w:color="auto"/>
          </w:divBdr>
        </w:div>
        <w:div w:id="141852296">
          <w:marLeft w:val="480"/>
          <w:marRight w:val="0"/>
          <w:marTop w:val="0"/>
          <w:marBottom w:val="0"/>
          <w:divBdr>
            <w:top w:val="none" w:sz="0" w:space="0" w:color="auto"/>
            <w:left w:val="none" w:sz="0" w:space="0" w:color="auto"/>
            <w:bottom w:val="none" w:sz="0" w:space="0" w:color="auto"/>
            <w:right w:val="none" w:sz="0" w:space="0" w:color="auto"/>
          </w:divBdr>
        </w:div>
        <w:div w:id="1229654364">
          <w:marLeft w:val="480"/>
          <w:marRight w:val="0"/>
          <w:marTop w:val="0"/>
          <w:marBottom w:val="0"/>
          <w:divBdr>
            <w:top w:val="none" w:sz="0" w:space="0" w:color="auto"/>
            <w:left w:val="none" w:sz="0" w:space="0" w:color="auto"/>
            <w:bottom w:val="none" w:sz="0" w:space="0" w:color="auto"/>
            <w:right w:val="none" w:sz="0" w:space="0" w:color="auto"/>
          </w:divBdr>
        </w:div>
        <w:div w:id="463430787">
          <w:marLeft w:val="480"/>
          <w:marRight w:val="0"/>
          <w:marTop w:val="0"/>
          <w:marBottom w:val="0"/>
          <w:divBdr>
            <w:top w:val="none" w:sz="0" w:space="0" w:color="auto"/>
            <w:left w:val="none" w:sz="0" w:space="0" w:color="auto"/>
            <w:bottom w:val="none" w:sz="0" w:space="0" w:color="auto"/>
            <w:right w:val="none" w:sz="0" w:space="0" w:color="auto"/>
          </w:divBdr>
        </w:div>
        <w:div w:id="199510601">
          <w:marLeft w:val="480"/>
          <w:marRight w:val="0"/>
          <w:marTop w:val="0"/>
          <w:marBottom w:val="0"/>
          <w:divBdr>
            <w:top w:val="none" w:sz="0" w:space="0" w:color="auto"/>
            <w:left w:val="none" w:sz="0" w:space="0" w:color="auto"/>
            <w:bottom w:val="none" w:sz="0" w:space="0" w:color="auto"/>
            <w:right w:val="none" w:sz="0" w:space="0" w:color="auto"/>
          </w:divBdr>
        </w:div>
        <w:div w:id="47920409">
          <w:marLeft w:val="480"/>
          <w:marRight w:val="0"/>
          <w:marTop w:val="0"/>
          <w:marBottom w:val="0"/>
          <w:divBdr>
            <w:top w:val="none" w:sz="0" w:space="0" w:color="auto"/>
            <w:left w:val="none" w:sz="0" w:space="0" w:color="auto"/>
            <w:bottom w:val="none" w:sz="0" w:space="0" w:color="auto"/>
            <w:right w:val="none" w:sz="0" w:space="0" w:color="auto"/>
          </w:divBdr>
        </w:div>
        <w:div w:id="543716275">
          <w:marLeft w:val="480"/>
          <w:marRight w:val="0"/>
          <w:marTop w:val="0"/>
          <w:marBottom w:val="0"/>
          <w:divBdr>
            <w:top w:val="none" w:sz="0" w:space="0" w:color="auto"/>
            <w:left w:val="none" w:sz="0" w:space="0" w:color="auto"/>
            <w:bottom w:val="none" w:sz="0" w:space="0" w:color="auto"/>
            <w:right w:val="none" w:sz="0" w:space="0" w:color="auto"/>
          </w:divBdr>
        </w:div>
        <w:div w:id="836000044">
          <w:marLeft w:val="480"/>
          <w:marRight w:val="0"/>
          <w:marTop w:val="0"/>
          <w:marBottom w:val="0"/>
          <w:divBdr>
            <w:top w:val="none" w:sz="0" w:space="0" w:color="auto"/>
            <w:left w:val="none" w:sz="0" w:space="0" w:color="auto"/>
            <w:bottom w:val="none" w:sz="0" w:space="0" w:color="auto"/>
            <w:right w:val="none" w:sz="0" w:space="0" w:color="auto"/>
          </w:divBdr>
        </w:div>
        <w:div w:id="396635643">
          <w:marLeft w:val="480"/>
          <w:marRight w:val="0"/>
          <w:marTop w:val="0"/>
          <w:marBottom w:val="0"/>
          <w:divBdr>
            <w:top w:val="none" w:sz="0" w:space="0" w:color="auto"/>
            <w:left w:val="none" w:sz="0" w:space="0" w:color="auto"/>
            <w:bottom w:val="none" w:sz="0" w:space="0" w:color="auto"/>
            <w:right w:val="none" w:sz="0" w:space="0" w:color="auto"/>
          </w:divBdr>
        </w:div>
        <w:div w:id="2115513855">
          <w:marLeft w:val="480"/>
          <w:marRight w:val="0"/>
          <w:marTop w:val="0"/>
          <w:marBottom w:val="0"/>
          <w:divBdr>
            <w:top w:val="none" w:sz="0" w:space="0" w:color="auto"/>
            <w:left w:val="none" w:sz="0" w:space="0" w:color="auto"/>
            <w:bottom w:val="none" w:sz="0" w:space="0" w:color="auto"/>
            <w:right w:val="none" w:sz="0" w:space="0" w:color="auto"/>
          </w:divBdr>
        </w:div>
        <w:div w:id="886768724">
          <w:marLeft w:val="480"/>
          <w:marRight w:val="0"/>
          <w:marTop w:val="0"/>
          <w:marBottom w:val="0"/>
          <w:divBdr>
            <w:top w:val="none" w:sz="0" w:space="0" w:color="auto"/>
            <w:left w:val="none" w:sz="0" w:space="0" w:color="auto"/>
            <w:bottom w:val="none" w:sz="0" w:space="0" w:color="auto"/>
            <w:right w:val="none" w:sz="0" w:space="0" w:color="auto"/>
          </w:divBdr>
        </w:div>
        <w:div w:id="482355175">
          <w:marLeft w:val="480"/>
          <w:marRight w:val="0"/>
          <w:marTop w:val="0"/>
          <w:marBottom w:val="0"/>
          <w:divBdr>
            <w:top w:val="none" w:sz="0" w:space="0" w:color="auto"/>
            <w:left w:val="none" w:sz="0" w:space="0" w:color="auto"/>
            <w:bottom w:val="none" w:sz="0" w:space="0" w:color="auto"/>
            <w:right w:val="none" w:sz="0" w:space="0" w:color="auto"/>
          </w:divBdr>
        </w:div>
        <w:div w:id="1654602836">
          <w:marLeft w:val="480"/>
          <w:marRight w:val="0"/>
          <w:marTop w:val="0"/>
          <w:marBottom w:val="0"/>
          <w:divBdr>
            <w:top w:val="none" w:sz="0" w:space="0" w:color="auto"/>
            <w:left w:val="none" w:sz="0" w:space="0" w:color="auto"/>
            <w:bottom w:val="none" w:sz="0" w:space="0" w:color="auto"/>
            <w:right w:val="none" w:sz="0" w:space="0" w:color="auto"/>
          </w:divBdr>
        </w:div>
        <w:div w:id="1793552568">
          <w:marLeft w:val="480"/>
          <w:marRight w:val="0"/>
          <w:marTop w:val="0"/>
          <w:marBottom w:val="0"/>
          <w:divBdr>
            <w:top w:val="none" w:sz="0" w:space="0" w:color="auto"/>
            <w:left w:val="none" w:sz="0" w:space="0" w:color="auto"/>
            <w:bottom w:val="none" w:sz="0" w:space="0" w:color="auto"/>
            <w:right w:val="none" w:sz="0" w:space="0" w:color="auto"/>
          </w:divBdr>
        </w:div>
        <w:div w:id="1897157778">
          <w:marLeft w:val="480"/>
          <w:marRight w:val="0"/>
          <w:marTop w:val="0"/>
          <w:marBottom w:val="0"/>
          <w:divBdr>
            <w:top w:val="none" w:sz="0" w:space="0" w:color="auto"/>
            <w:left w:val="none" w:sz="0" w:space="0" w:color="auto"/>
            <w:bottom w:val="none" w:sz="0" w:space="0" w:color="auto"/>
            <w:right w:val="none" w:sz="0" w:space="0" w:color="auto"/>
          </w:divBdr>
        </w:div>
        <w:div w:id="139343554">
          <w:marLeft w:val="480"/>
          <w:marRight w:val="0"/>
          <w:marTop w:val="0"/>
          <w:marBottom w:val="0"/>
          <w:divBdr>
            <w:top w:val="none" w:sz="0" w:space="0" w:color="auto"/>
            <w:left w:val="none" w:sz="0" w:space="0" w:color="auto"/>
            <w:bottom w:val="none" w:sz="0" w:space="0" w:color="auto"/>
            <w:right w:val="none" w:sz="0" w:space="0" w:color="auto"/>
          </w:divBdr>
        </w:div>
        <w:div w:id="1069576992">
          <w:marLeft w:val="480"/>
          <w:marRight w:val="0"/>
          <w:marTop w:val="0"/>
          <w:marBottom w:val="0"/>
          <w:divBdr>
            <w:top w:val="none" w:sz="0" w:space="0" w:color="auto"/>
            <w:left w:val="none" w:sz="0" w:space="0" w:color="auto"/>
            <w:bottom w:val="none" w:sz="0" w:space="0" w:color="auto"/>
            <w:right w:val="none" w:sz="0" w:space="0" w:color="auto"/>
          </w:divBdr>
        </w:div>
        <w:div w:id="836775375">
          <w:marLeft w:val="480"/>
          <w:marRight w:val="0"/>
          <w:marTop w:val="0"/>
          <w:marBottom w:val="0"/>
          <w:divBdr>
            <w:top w:val="none" w:sz="0" w:space="0" w:color="auto"/>
            <w:left w:val="none" w:sz="0" w:space="0" w:color="auto"/>
            <w:bottom w:val="none" w:sz="0" w:space="0" w:color="auto"/>
            <w:right w:val="none" w:sz="0" w:space="0" w:color="auto"/>
          </w:divBdr>
        </w:div>
        <w:div w:id="87194767">
          <w:marLeft w:val="480"/>
          <w:marRight w:val="0"/>
          <w:marTop w:val="0"/>
          <w:marBottom w:val="0"/>
          <w:divBdr>
            <w:top w:val="none" w:sz="0" w:space="0" w:color="auto"/>
            <w:left w:val="none" w:sz="0" w:space="0" w:color="auto"/>
            <w:bottom w:val="none" w:sz="0" w:space="0" w:color="auto"/>
            <w:right w:val="none" w:sz="0" w:space="0" w:color="auto"/>
          </w:divBdr>
        </w:div>
        <w:div w:id="557515813">
          <w:marLeft w:val="480"/>
          <w:marRight w:val="0"/>
          <w:marTop w:val="0"/>
          <w:marBottom w:val="0"/>
          <w:divBdr>
            <w:top w:val="none" w:sz="0" w:space="0" w:color="auto"/>
            <w:left w:val="none" w:sz="0" w:space="0" w:color="auto"/>
            <w:bottom w:val="none" w:sz="0" w:space="0" w:color="auto"/>
            <w:right w:val="none" w:sz="0" w:space="0" w:color="auto"/>
          </w:divBdr>
        </w:div>
        <w:div w:id="423260088">
          <w:marLeft w:val="480"/>
          <w:marRight w:val="0"/>
          <w:marTop w:val="0"/>
          <w:marBottom w:val="0"/>
          <w:divBdr>
            <w:top w:val="none" w:sz="0" w:space="0" w:color="auto"/>
            <w:left w:val="none" w:sz="0" w:space="0" w:color="auto"/>
            <w:bottom w:val="none" w:sz="0" w:space="0" w:color="auto"/>
            <w:right w:val="none" w:sz="0" w:space="0" w:color="auto"/>
          </w:divBdr>
        </w:div>
        <w:div w:id="210382971">
          <w:marLeft w:val="480"/>
          <w:marRight w:val="0"/>
          <w:marTop w:val="0"/>
          <w:marBottom w:val="0"/>
          <w:divBdr>
            <w:top w:val="none" w:sz="0" w:space="0" w:color="auto"/>
            <w:left w:val="none" w:sz="0" w:space="0" w:color="auto"/>
            <w:bottom w:val="none" w:sz="0" w:space="0" w:color="auto"/>
            <w:right w:val="none" w:sz="0" w:space="0" w:color="auto"/>
          </w:divBdr>
        </w:div>
      </w:divsChild>
    </w:div>
    <w:div w:id="1908150226">
      <w:bodyDiv w:val="1"/>
      <w:marLeft w:val="0"/>
      <w:marRight w:val="0"/>
      <w:marTop w:val="0"/>
      <w:marBottom w:val="0"/>
      <w:divBdr>
        <w:top w:val="none" w:sz="0" w:space="0" w:color="auto"/>
        <w:left w:val="none" w:sz="0" w:space="0" w:color="auto"/>
        <w:bottom w:val="none" w:sz="0" w:space="0" w:color="auto"/>
        <w:right w:val="none" w:sz="0" w:space="0" w:color="auto"/>
      </w:divBdr>
      <w:divsChild>
        <w:div w:id="26607639">
          <w:marLeft w:val="480"/>
          <w:marRight w:val="0"/>
          <w:marTop w:val="0"/>
          <w:marBottom w:val="0"/>
          <w:divBdr>
            <w:top w:val="none" w:sz="0" w:space="0" w:color="auto"/>
            <w:left w:val="none" w:sz="0" w:space="0" w:color="auto"/>
            <w:bottom w:val="none" w:sz="0" w:space="0" w:color="auto"/>
            <w:right w:val="none" w:sz="0" w:space="0" w:color="auto"/>
          </w:divBdr>
        </w:div>
        <w:div w:id="1753621420">
          <w:marLeft w:val="480"/>
          <w:marRight w:val="0"/>
          <w:marTop w:val="0"/>
          <w:marBottom w:val="0"/>
          <w:divBdr>
            <w:top w:val="none" w:sz="0" w:space="0" w:color="auto"/>
            <w:left w:val="none" w:sz="0" w:space="0" w:color="auto"/>
            <w:bottom w:val="none" w:sz="0" w:space="0" w:color="auto"/>
            <w:right w:val="none" w:sz="0" w:space="0" w:color="auto"/>
          </w:divBdr>
        </w:div>
        <w:div w:id="2094817745">
          <w:marLeft w:val="480"/>
          <w:marRight w:val="0"/>
          <w:marTop w:val="0"/>
          <w:marBottom w:val="0"/>
          <w:divBdr>
            <w:top w:val="none" w:sz="0" w:space="0" w:color="auto"/>
            <w:left w:val="none" w:sz="0" w:space="0" w:color="auto"/>
            <w:bottom w:val="none" w:sz="0" w:space="0" w:color="auto"/>
            <w:right w:val="none" w:sz="0" w:space="0" w:color="auto"/>
          </w:divBdr>
        </w:div>
        <w:div w:id="805438043">
          <w:marLeft w:val="480"/>
          <w:marRight w:val="0"/>
          <w:marTop w:val="0"/>
          <w:marBottom w:val="0"/>
          <w:divBdr>
            <w:top w:val="none" w:sz="0" w:space="0" w:color="auto"/>
            <w:left w:val="none" w:sz="0" w:space="0" w:color="auto"/>
            <w:bottom w:val="none" w:sz="0" w:space="0" w:color="auto"/>
            <w:right w:val="none" w:sz="0" w:space="0" w:color="auto"/>
          </w:divBdr>
        </w:div>
        <w:div w:id="1539128471">
          <w:marLeft w:val="480"/>
          <w:marRight w:val="0"/>
          <w:marTop w:val="0"/>
          <w:marBottom w:val="0"/>
          <w:divBdr>
            <w:top w:val="none" w:sz="0" w:space="0" w:color="auto"/>
            <w:left w:val="none" w:sz="0" w:space="0" w:color="auto"/>
            <w:bottom w:val="none" w:sz="0" w:space="0" w:color="auto"/>
            <w:right w:val="none" w:sz="0" w:space="0" w:color="auto"/>
          </w:divBdr>
        </w:div>
        <w:div w:id="63723952">
          <w:marLeft w:val="480"/>
          <w:marRight w:val="0"/>
          <w:marTop w:val="0"/>
          <w:marBottom w:val="0"/>
          <w:divBdr>
            <w:top w:val="none" w:sz="0" w:space="0" w:color="auto"/>
            <w:left w:val="none" w:sz="0" w:space="0" w:color="auto"/>
            <w:bottom w:val="none" w:sz="0" w:space="0" w:color="auto"/>
            <w:right w:val="none" w:sz="0" w:space="0" w:color="auto"/>
          </w:divBdr>
        </w:div>
        <w:div w:id="1352492751">
          <w:marLeft w:val="480"/>
          <w:marRight w:val="0"/>
          <w:marTop w:val="0"/>
          <w:marBottom w:val="0"/>
          <w:divBdr>
            <w:top w:val="none" w:sz="0" w:space="0" w:color="auto"/>
            <w:left w:val="none" w:sz="0" w:space="0" w:color="auto"/>
            <w:bottom w:val="none" w:sz="0" w:space="0" w:color="auto"/>
            <w:right w:val="none" w:sz="0" w:space="0" w:color="auto"/>
          </w:divBdr>
        </w:div>
        <w:div w:id="1069763740">
          <w:marLeft w:val="480"/>
          <w:marRight w:val="0"/>
          <w:marTop w:val="0"/>
          <w:marBottom w:val="0"/>
          <w:divBdr>
            <w:top w:val="none" w:sz="0" w:space="0" w:color="auto"/>
            <w:left w:val="none" w:sz="0" w:space="0" w:color="auto"/>
            <w:bottom w:val="none" w:sz="0" w:space="0" w:color="auto"/>
            <w:right w:val="none" w:sz="0" w:space="0" w:color="auto"/>
          </w:divBdr>
        </w:div>
        <w:div w:id="477579026">
          <w:marLeft w:val="480"/>
          <w:marRight w:val="0"/>
          <w:marTop w:val="0"/>
          <w:marBottom w:val="0"/>
          <w:divBdr>
            <w:top w:val="none" w:sz="0" w:space="0" w:color="auto"/>
            <w:left w:val="none" w:sz="0" w:space="0" w:color="auto"/>
            <w:bottom w:val="none" w:sz="0" w:space="0" w:color="auto"/>
            <w:right w:val="none" w:sz="0" w:space="0" w:color="auto"/>
          </w:divBdr>
        </w:div>
        <w:div w:id="544100902">
          <w:marLeft w:val="480"/>
          <w:marRight w:val="0"/>
          <w:marTop w:val="0"/>
          <w:marBottom w:val="0"/>
          <w:divBdr>
            <w:top w:val="none" w:sz="0" w:space="0" w:color="auto"/>
            <w:left w:val="none" w:sz="0" w:space="0" w:color="auto"/>
            <w:bottom w:val="none" w:sz="0" w:space="0" w:color="auto"/>
            <w:right w:val="none" w:sz="0" w:space="0" w:color="auto"/>
          </w:divBdr>
        </w:div>
        <w:div w:id="347608854">
          <w:marLeft w:val="480"/>
          <w:marRight w:val="0"/>
          <w:marTop w:val="0"/>
          <w:marBottom w:val="0"/>
          <w:divBdr>
            <w:top w:val="none" w:sz="0" w:space="0" w:color="auto"/>
            <w:left w:val="none" w:sz="0" w:space="0" w:color="auto"/>
            <w:bottom w:val="none" w:sz="0" w:space="0" w:color="auto"/>
            <w:right w:val="none" w:sz="0" w:space="0" w:color="auto"/>
          </w:divBdr>
        </w:div>
        <w:div w:id="743798272">
          <w:marLeft w:val="480"/>
          <w:marRight w:val="0"/>
          <w:marTop w:val="0"/>
          <w:marBottom w:val="0"/>
          <w:divBdr>
            <w:top w:val="none" w:sz="0" w:space="0" w:color="auto"/>
            <w:left w:val="none" w:sz="0" w:space="0" w:color="auto"/>
            <w:bottom w:val="none" w:sz="0" w:space="0" w:color="auto"/>
            <w:right w:val="none" w:sz="0" w:space="0" w:color="auto"/>
          </w:divBdr>
        </w:div>
        <w:div w:id="68114322">
          <w:marLeft w:val="480"/>
          <w:marRight w:val="0"/>
          <w:marTop w:val="0"/>
          <w:marBottom w:val="0"/>
          <w:divBdr>
            <w:top w:val="none" w:sz="0" w:space="0" w:color="auto"/>
            <w:left w:val="none" w:sz="0" w:space="0" w:color="auto"/>
            <w:bottom w:val="none" w:sz="0" w:space="0" w:color="auto"/>
            <w:right w:val="none" w:sz="0" w:space="0" w:color="auto"/>
          </w:divBdr>
        </w:div>
        <w:div w:id="532153005">
          <w:marLeft w:val="480"/>
          <w:marRight w:val="0"/>
          <w:marTop w:val="0"/>
          <w:marBottom w:val="0"/>
          <w:divBdr>
            <w:top w:val="none" w:sz="0" w:space="0" w:color="auto"/>
            <w:left w:val="none" w:sz="0" w:space="0" w:color="auto"/>
            <w:bottom w:val="none" w:sz="0" w:space="0" w:color="auto"/>
            <w:right w:val="none" w:sz="0" w:space="0" w:color="auto"/>
          </w:divBdr>
        </w:div>
        <w:div w:id="921646348">
          <w:marLeft w:val="480"/>
          <w:marRight w:val="0"/>
          <w:marTop w:val="0"/>
          <w:marBottom w:val="0"/>
          <w:divBdr>
            <w:top w:val="none" w:sz="0" w:space="0" w:color="auto"/>
            <w:left w:val="none" w:sz="0" w:space="0" w:color="auto"/>
            <w:bottom w:val="none" w:sz="0" w:space="0" w:color="auto"/>
            <w:right w:val="none" w:sz="0" w:space="0" w:color="auto"/>
          </w:divBdr>
        </w:div>
        <w:div w:id="622882974">
          <w:marLeft w:val="480"/>
          <w:marRight w:val="0"/>
          <w:marTop w:val="0"/>
          <w:marBottom w:val="0"/>
          <w:divBdr>
            <w:top w:val="none" w:sz="0" w:space="0" w:color="auto"/>
            <w:left w:val="none" w:sz="0" w:space="0" w:color="auto"/>
            <w:bottom w:val="none" w:sz="0" w:space="0" w:color="auto"/>
            <w:right w:val="none" w:sz="0" w:space="0" w:color="auto"/>
          </w:divBdr>
        </w:div>
        <w:div w:id="389891397">
          <w:marLeft w:val="480"/>
          <w:marRight w:val="0"/>
          <w:marTop w:val="0"/>
          <w:marBottom w:val="0"/>
          <w:divBdr>
            <w:top w:val="none" w:sz="0" w:space="0" w:color="auto"/>
            <w:left w:val="none" w:sz="0" w:space="0" w:color="auto"/>
            <w:bottom w:val="none" w:sz="0" w:space="0" w:color="auto"/>
            <w:right w:val="none" w:sz="0" w:space="0" w:color="auto"/>
          </w:divBdr>
        </w:div>
        <w:div w:id="2123063939">
          <w:marLeft w:val="480"/>
          <w:marRight w:val="0"/>
          <w:marTop w:val="0"/>
          <w:marBottom w:val="0"/>
          <w:divBdr>
            <w:top w:val="none" w:sz="0" w:space="0" w:color="auto"/>
            <w:left w:val="none" w:sz="0" w:space="0" w:color="auto"/>
            <w:bottom w:val="none" w:sz="0" w:space="0" w:color="auto"/>
            <w:right w:val="none" w:sz="0" w:space="0" w:color="auto"/>
          </w:divBdr>
        </w:div>
        <w:div w:id="1682269565">
          <w:marLeft w:val="480"/>
          <w:marRight w:val="0"/>
          <w:marTop w:val="0"/>
          <w:marBottom w:val="0"/>
          <w:divBdr>
            <w:top w:val="none" w:sz="0" w:space="0" w:color="auto"/>
            <w:left w:val="none" w:sz="0" w:space="0" w:color="auto"/>
            <w:bottom w:val="none" w:sz="0" w:space="0" w:color="auto"/>
            <w:right w:val="none" w:sz="0" w:space="0" w:color="auto"/>
          </w:divBdr>
        </w:div>
        <w:div w:id="417210564">
          <w:marLeft w:val="480"/>
          <w:marRight w:val="0"/>
          <w:marTop w:val="0"/>
          <w:marBottom w:val="0"/>
          <w:divBdr>
            <w:top w:val="none" w:sz="0" w:space="0" w:color="auto"/>
            <w:left w:val="none" w:sz="0" w:space="0" w:color="auto"/>
            <w:bottom w:val="none" w:sz="0" w:space="0" w:color="auto"/>
            <w:right w:val="none" w:sz="0" w:space="0" w:color="auto"/>
          </w:divBdr>
        </w:div>
        <w:div w:id="549731623">
          <w:marLeft w:val="480"/>
          <w:marRight w:val="0"/>
          <w:marTop w:val="0"/>
          <w:marBottom w:val="0"/>
          <w:divBdr>
            <w:top w:val="none" w:sz="0" w:space="0" w:color="auto"/>
            <w:left w:val="none" w:sz="0" w:space="0" w:color="auto"/>
            <w:bottom w:val="none" w:sz="0" w:space="0" w:color="auto"/>
            <w:right w:val="none" w:sz="0" w:space="0" w:color="auto"/>
          </w:divBdr>
        </w:div>
        <w:div w:id="189343158">
          <w:marLeft w:val="480"/>
          <w:marRight w:val="0"/>
          <w:marTop w:val="0"/>
          <w:marBottom w:val="0"/>
          <w:divBdr>
            <w:top w:val="none" w:sz="0" w:space="0" w:color="auto"/>
            <w:left w:val="none" w:sz="0" w:space="0" w:color="auto"/>
            <w:bottom w:val="none" w:sz="0" w:space="0" w:color="auto"/>
            <w:right w:val="none" w:sz="0" w:space="0" w:color="auto"/>
          </w:divBdr>
        </w:div>
        <w:div w:id="1430931441">
          <w:marLeft w:val="480"/>
          <w:marRight w:val="0"/>
          <w:marTop w:val="0"/>
          <w:marBottom w:val="0"/>
          <w:divBdr>
            <w:top w:val="none" w:sz="0" w:space="0" w:color="auto"/>
            <w:left w:val="none" w:sz="0" w:space="0" w:color="auto"/>
            <w:bottom w:val="none" w:sz="0" w:space="0" w:color="auto"/>
            <w:right w:val="none" w:sz="0" w:space="0" w:color="auto"/>
          </w:divBdr>
        </w:div>
        <w:div w:id="322784676">
          <w:marLeft w:val="480"/>
          <w:marRight w:val="0"/>
          <w:marTop w:val="0"/>
          <w:marBottom w:val="0"/>
          <w:divBdr>
            <w:top w:val="none" w:sz="0" w:space="0" w:color="auto"/>
            <w:left w:val="none" w:sz="0" w:space="0" w:color="auto"/>
            <w:bottom w:val="none" w:sz="0" w:space="0" w:color="auto"/>
            <w:right w:val="none" w:sz="0" w:space="0" w:color="auto"/>
          </w:divBdr>
        </w:div>
        <w:div w:id="458689138">
          <w:marLeft w:val="480"/>
          <w:marRight w:val="0"/>
          <w:marTop w:val="0"/>
          <w:marBottom w:val="0"/>
          <w:divBdr>
            <w:top w:val="none" w:sz="0" w:space="0" w:color="auto"/>
            <w:left w:val="none" w:sz="0" w:space="0" w:color="auto"/>
            <w:bottom w:val="none" w:sz="0" w:space="0" w:color="auto"/>
            <w:right w:val="none" w:sz="0" w:space="0" w:color="auto"/>
          </w:divBdr>
        </w:div>
        <w:div w:id="945189223">
          <w:marLeft w:val="480"/>
          <w:marRight w:val="0"/>
          <w:marTop w:val="0"/>
          <w:marBottom w:val="0"/>
          <w:divBdr>
            <w:top w:val="none" w:sz="0" w:space="0" w:color="auto"/>
            <w:left w:val="none" w:sz="0" w:space="0" w:color="auto"/>
            <w:bottom w:val="none" w:sz="0" w:space="0" w:color="auto"/>
            <w:right w:val="none" w:sz="0" w:space="0" w:color="auto"/>
          </w:divBdr>
        </w:div>
        <w:div w:id="442506737">
          <w:marLeft w:val="480"/>
          <w:marRight w:val="0"/>
          <w:marTop w:val="0"/>
          <w:marBottom w:val="0"/>
          <w:divBdr>
            <w:top w:val="none" w:sz="0" w:space="0" w:color="auto"/>
            <w:left w:val="none" w:sz="0" w:space="0" w:color="auto"/>
            <w:bottom w:val="none" w:sz="0" w:space="0" w:color="auto"/>
            <w:right w:val="none" w:sz="0" w:space="0" w:color="auto"/>
          </w:divBdr>
        </w:div>
        <w:div w:id="876891152">
          <w:marLeft w:val="480"/>
          <w:marRight w:val="0"/>
          <w:marTop w:val="0"/>
          <w:marBottom w:val="0"/>
          <w:divBdr>
            <w:top w:val="none" w:sz="0" w:space="0" w:color="auto"/>
            <w:left w:val="none" w:sz="0" w:space="0" w:color="auto"/>
            <w:bottom w:val="none" w:sz="0" w:space="0" w:color="auto"/>
            <w:right w:val="none" w:sz="0" w:space="0" w:color="auto"/>
          </w:divBdr>
        </w:div>
        <w:div w:id="653022480">
          <w:marLeft w:val="480"/>
          <w:marRight w:val="0"/>
          <w:marTop w:val="0"/>
          <w:marBottom w:val="0"/>
          <w:divBdr>
            <w:top w:val="none" w:sz="0" w:space="0" w:color="auto"/>
            <w:left w:val="none" w:sz="0" w:space="0" w:color="auto"/>
            <w:bottom w:val="none" w:sz="0" w:space="0" w:color="auto"/>
            <w:right w:val="none" w:sz="0" w:space="0" w:color="auto"/>
          </w:divBdr>
        </w:div>
        <w:div w:id="2064981581">
          <w:marLeft w:val="480"/>
          <w:marRight w:val="0"/>
          <w:marTop w:val="0"/>
          <w:marBottom w:val="0"/>
          <w:divBdr>
            <w:top w:val="none" w:sz="0" w:space="0" w:color="auto"/>
            <w:left w:val="none" w:sz="0" w:space="0" w:color="auto"/>
            <w:bottom w:val="none" w:sz="0" w:space="0" w:color="auto"/>
            <w:right w:val="none" w:sz="0" w:space="0" w:color="auto"/>
          </w:divBdr>
        </w:div>
        <w:div w:id="1923484164">
          <w:marLeft w:val="480"/>
          <w:marRight w:val="0"/>
          <w:marTop w:val="0"/>
          <w:marBottom w:val="0"/>
          <w:divBdr>
            <w:top w:val="none" w:sz="0" w:space="0" w:color="auto"/>
            <w:left w:val="none" w:sz="0" w:space="0" w:color="auto"/>
            <w:bottom w:val="none" w:sz="0" w:space="0" w:color="auto"/>
            <w:right w:val="none" w:sz="0" w:space="0" w:color="auto"/>
          </w:divBdr>
        </w:div>
        <w:div w:id="1241672138">
          <w:marLeft w:val="480"/>
          <w:marRight w:val="0"/>
          <w:marTop w:val="0"/>
          <w:marBottom w:val="0"/>
          <w:divBdr>
            <w:top w:val="none" w:sz="0" w:space="0" w:color="auto"/>
            <w:left w:val="none" w:sz="0" w:space="0" w:color="auto"/>
            <w:bottom w:val="none" w:sz="0" w:space="0" w:color="auto"/>
            <w:right w:val="none" w:sz="0" w:space="0" w:color="auto"/>
          </w:divBdr>
        </w:div>
        <w:div w:id="497618710">
          <w:marLeft w:val="480"/>
          <w:marRight w:val="0"/>
          <w:marTop w:val="0"/>
          <w:marBottom w:val="0"/>
          <w:divBdr>
            <w:top w:val="none" w:sz="0" w:space="0" w:color="auto"/>
            <w:left w:val="none" w:sz="0" w:space="0" w:color="auto"/>
            <w:bottom w:val="none" w:sz="0" w:space="0" w:color="auto"/>
            <w:right w:val="none" w:sz="0" w:space="0" w:color="auto"/>
          </w:divBdr>
        </w:div>
        <w:div w:id="1302343102">
          <w:marLeft w:val="480"/>
          <w:marRight w:val="0"/>
          <w:marTop w:val="0"/>
          <w:marBottom w:val="0"/>
          <w:divBdr>
            <w:top w:val="none" w:sz="0" w:space="0" w:color="auto"/>
            <w:left w:val="none" w:sz="0" w:space="0" w:color="auto"/>
            <w:bottom w:val="none" w:sz="0" w:space="0" w:color="auto"/>
            <w:right w:val="none" w:sz="0" w:space="0" w:color="auto"/>
          </w:divBdr>
        </w:div>
        <w:div w:id="1592935051">
          <w:marLeft w:val="480"/>
          <w:marRight w:val="0"/>
          <w:marTop w:val="0"/>
          <w:marBottom w:val="0"/>
          <w:divBdr>
            <w:top w:val="none" w:sz="0" w:space="0" w:color="auto"/>
            <w:left w:val="none" w:sz="0" w:space="0" w:color="auto"/>
            <w:bottom w:val="none" w:sz="0" w:space="0" w:color="auto"/>
            <w:right w:val="none" w:sz="0" w:space="0" w:color="auto"/>
          </w:divBdr>
        </w:div>
        <w:div w:id="1782021199">
          <w:marLeft w:val="480"/>
          <w:marRight w:val="0"/>
          <w:marTop w:val="0"/>
          <w:marBottom w:val="0"/>
          <w:divBdr>
            <w:top w:val="none" w:sz="0" w:space="0" w:color="auto"/>
            <w:left w:val="none" w:sz="0" w:space="0" w:color="auto"/>
            <w:bottom w:val="none" w:sz="0" w:space="0" w:color="auto"/>
            <w:right w:val="none" w:sz="0" w:space="0" w:color="auto"/>
          </w:divBdr>
        </w:div>
        <w:div w:id="586769547">
          <w:marLeft w:val="480"/>
          <w:marRight w:val="0"/>
          <w:marTop w:val="0"/>
          <w:marBottom w:val="0"/>
          <w:divBdr>
            <w:top w:val="none" w:sz="0" w:space="0" w:color="auto"/>
            <w:left w:val="none" w:sz="0" w:space="0" w:color="auto"/>
            <w:bottom w:val="none" w:sz="0" w:space="0" w:color="auto"/>
            <w:right w:val="none" w:sz="0" w:space="0" w:color="auto"/>
          </w:divBdr>
        </w:div>
        <w:div w:id="1105882039">
          <w:marLeft w:val="480"/>
          <w:marRight w:val="0"/>
          <w:marTop w:val="0"/>
          <w:marBottom w:val="0"/>
          <w:divBdr>
            <w:top w:val="none" w:sz="0" w:space="0" w:color="auto"/>
            <w:left w:val="none" w:sz="0" w:space="0" w:color="auto"/>
            <w:bottom w:val="none" w:sz="0" w:space="0" w:color="auto"/>
            <w:right w:val="none" w:sz="0" w:space="0" w:color="auto"/>
          </w:divBdr>
        </w:div>
        <w:div w:id="1974099647">
          <w:marLeft w:val="480"/>
          <w:marRight w:val="0"/>
          <w:marTop w:val="0"/>
          <w:marBottom w:val="0"/>
          <w:divBdr>
            <w:top w:val="none" w:sz="0" w:space="0" w:color="auto"/>
            <w:left w:val="none" w:sz="0" w:space="0" w:color="auto"/>
            <w:bottom w:val="none" w:sz="0" w:space="0" w:color="auto"/>
            <w:right w:val="none" w:sz="0" w:space="0" w:color="auto"/>
          </w:divBdr>
        </w:div>
      </w:divsChild>
    </w:div>
    <w:div w:id="1916088506">
      <w:bodyDiv w:val="1"/>
      <w:marLeft w:val="0"/>
      <w:marRight w:val="0"/>
      <w:marTop w:val="0"/>
      <w:marBottom w:val="0"/>
      <w:divBdr>
        <w:top w:val="none" w:sz="0" w:space="0" w:color="auto"/>
        <w:left w:val="none" w:sz="0" w:space="0" w:color="auto"/>
        <w:bottom w:val="none" w:sz="0" w:space="0" w:color="auto"/>
        <w:right w:val="none" w:sz="0" w:space="0" w:color="auto"/>
      </w:divBdr>
      <w:divsChild>
        <w:div w:id="1822233921">
          <w:marLeft w:val="480"/>
          <w:marRight w:val="0"/>
          <w:marTop w:val="0"/>
          <w:marBottom w:val="0"/>
          <w:divBdr>
            <w:top w:val="none" w:sz="0" w:space="0" w:color="auto"/>
            <w:left w:val="none" w:sz="0" w:space="0" w:color="auto"/>
            <w:bottom w:val="none" w:sz="0" w:space="0" w:color="auto"/>
            <w:right w:val="none" w:sz="0" w:space="0" w:color="auto"/>
          </w:divBdr>
        </w:div>
        <w:div w:id="1914923256">
          <w:marLeft w:val="480"/>
          <w:marRight w:val="0"/>
          <w:marTop w:val="0"/>
          <w:marBottom w:val="0"/>
          <w:divBdr>
            <w:top w:val="none" w:sz="0" w:space="0" w:color="auto"/>
            <w:left w:val="none" w:sz="0" w:space="0" w:color="auto"/>
            <w:bottom w:val="none" w:sz="0" w:space="0" w:color="auto"/>
            <w:right w:val="none" w:sz="0" w:space="0" w:color="auto"/>
          </w:divBdr>
        </w:div>
        <w:div w:id="659425009">
          <w:marLeft w:val="480"/>
          <w:marRight w:val="0"/>
          <w:marTop w:val="0"/>
          <w:marBottom w:val="0"/>
          <w:divBdr>
            <w:top w:val="none" w:sz="0" w:space="0" w:color="auto"/>
            <w:left w:val="none" w:sz="0" w:space="0" w:color="auto"/>
            <w:bottom w:val="none" w:sz="0" w:space="0" w:color="auto"/>
            <w:right w:val="none" w:sz="0" w:space="0" w:color="auto"/>
          </w:divBdr>
        </w:div>
        <w:div w:id="1320692723">
          <w:marLeft w:val="480"/>
          <w:marRight w:val="0"/>
          <w:marTop w:val="0"/>
          <w:marBottom w:val="0"/>
          <w:divBdr>
            <w:top w:val="none" w:sz="0" w:space="0" w:color="auto"/>
            <w:left w:val="none" w:sz="0" w:space="0" w:color="auto"/>
            <w:bottom w:val="none" w:sz="0" w:space="0" w:color="auto"/>
            <w:right w:val="none" w:sz="0" w:space="0" w:color="auto"/>
          </w:divBdr>
        </w:div>
        <w:div w:id="478303445">
          <w:marLeft w:val="480"/>
          <w:marRight w:val="0"/>
          <w:marTop w:val="0"/>
          <w:marBottom w:val="0"/>
          <w:divBdr>
            <w:top w:val="none" w:sz="0" w:space="0" w:color="auto"/>
            <w:left w:val="none" w:sz="0" w:space="0" w:color="auto"/>
            <w:bottom w:val="none" w:sz="0" w:space="0" w:color="auto"/>
            <w:right w:val="none" w:sz="0" w:space="0" w:color="auto"/>
          </w:divBdr>
        </w:div>
        <w:div w:id="316998859">
          <w:marLeft w:val="480"/>
          <w:marRight w:val="0"/>
          <w:marTop w:val="0"/>
          <w:marBottom w:val="0"/>
          <w:divBdr>
            <w:top w:val="none" w:sz="0" w:space="0" w:color="auto"/>
            <w:left w:val="none" w:sz="0" w:space="0" w:color="auto"/>
            <w:bottom w:val="none" w:sz="0" w:space="0" w:color="auto"/>
            <w:right w:val="none" w:sz="0" w:space="0" w:color="auto"/>
          </w:divBdr>
        </w:div>
        <w:div w:id="1723139229">
          <w:marLeft w:val="480"/>
          <w:marRight w:val="0"/>
          <w:marTop w:val="0"/>
          <w:marBottom w:val="0"/>
          <w:divBdr>
            <w:top w:val="none" w:sz="0" w:space="0" w:color="auto"/>
            <w:left w:val="none" w:sz="0" w:space="0" w:color="auto"/>
            <w:bottom w:val="none" w:sz="0" w:space="0" w:color="auto"/>
            <w:right w:val="none" w:sz="0" w:space="0" w:color="auto"/>
          </w:divBdr>
        </w:div>
        <w:div w:id="2013410455">
          <w:marLeft w:val="480"/>
          <w:marRight w:val="0"/>
          <w:marTop w:val="0"/>
          <w:marBottom w:val="0"/>
          <w:divBdr>
            <w:top w:val="none" w:sz="0" w:space="0" w:color="auto"/>
            <w:left w:val="none" w:sz="0" w:space="0" w:color="auto"/>
            <w:bottom w:val="none" w:sz="0" w:space="0" w:color="auto"/>
            <w:right w:val="none" w:sz="0" w:space="0" w:color="auto"/>
          </w:divBdr>
        </w:div>
        <w:div w:id="310524057">
          <w:marLeft w:val="480"/>
          <w:marRight w:val="0"/>
          <w:marTop w:val="0"/>
          <w:marBottom w:val="0"/>
          <w:divBdr>
            <w:top w:val="none" w:sz="0" w:space="0" w:color="auto"/>
            <w:left w:val="none" w:sz="0" w:space="0" w:color="auto"/>
            <w:bottom w:val="none" w:sz="0" w:space="0" w:color="auto"/>
            <w:right w:val="none" w:sz="0" w:space="0" w:color="auto"/>
          </w:divBdr>
        </w:div>
        <w:div w:id="1416971237">
          <w:marLeft w:val="480"/>
          <w:marRight w:val="0"/>
          <w:marTop w:val="0"/>
          <w:marBottom w:val="0"/>
          <w:divBdr>
            <w:top w:val="none" w:sz="0" w:space="0" w:color="auto"/>
            <w:left w:val="none" w:sz="0" w:space="0" w:color="auto"/>
            <w:bottom w:val="none" w:sz="0" w:space="0" w:color="auto"/>
            <w:right w:val="none" w:sz="0" w:space="0" w:color="auto"/>
          </w:divBdr>
        </w:div>
        <w:div w:id="1137914345">
          <w:marLeft w:val="480"/>
          <w:marRight w:val="0"/>
          <w:marTop w:val="0"/>
          <w:marBottom w:val="0"/>
          <w:divBdr>
            <w:top w:val="none" w:sz="0" w:space="0" w:color="auto"/>
            <w:left w:val="none" w:sz="0" w:space="0" w:color="auto"/>
            <w:bottom w:val="none" w:sz="0" w:space="0" w:color="auto"/>
            <w:right w:val="none" w:sz="0" w:space="0" w:color="auto"/>
          </w:divBdr>
        </w:div>
        <w:div w:id="1030570070">
          <w:marLeft w:val="480"/>
          <w:marRight w:val="0"/>
          <w:marTop w:val="0"/>
          <w:marBottom w:val="0"/>
          <w:divBdr>
            <w:top w:val="none" w:sz="0" w:space="0" w:color="auto"/>
            <w:left w:val="none" w:sz="0" w:space="0" w:color="auto"/>
            <w:bottom w:val="none" w:sz="0" w:space="0" w:color="auto"/>
            <w:right w:val="none" w:sz="0" w:space="0" w:color="auto"/>
          </w:divBdr>
        </w:div>
        <w:div w:id="1152406308">
          <w:marLeft w:val="480"/>
          <w:marRight w:val="0"/>
          <w:marTop w:val="0"/>
          <w:marBottom w:val="0"/>
          <w:divBdr>
            <w:top w:val="none" w:sz="0" w:space="0" w:color="auto"/>
            <w:left w:val="none" w:sz="0" w:space="0" w:color="auto"/>
            <w:bottom w:val="none" w:sz="0" w:space="0" w:color="auto"/>
            <w:right w:val="none" w:sz="0" w:space="0" w:color="auto"/>
          </w:divBdr>
        </w:div>
        <w:div w:id="998775492">
          <w:marLeft w:val="480"/>
          <w:marRight w:val="0"/>
          <w:marTop w:val="0"/>
          <w:marBottom w:val="0"/>
          <w:divBdr>
            <w:top w:val="none" w:sz="0" w:space="0" w:color="auto"/>
            <w:left w:val="none" w:sz="0" w:space="0" w:color="auto"/>
            <w:bottom w:val="none" w:sz="0" w:space="0" w:color="auto"/>
            <w:right w:val="none" w:sz="0" w:space="0" w:color="auto"/>
          </w:divBdr>
        </w:div>
        <w:div w:id="1404840513">
          <w:marLeft w:val="480"/>
          <w:marRight w:val="0"/>
          <w:marTop w:val="0"/>
          <w:marBottom w:val="0"/>
          <w:divBdr>
            <w:top w:val="none" w:sz="0" w:space="0" w:color="auto"/>
            <w:left w:val="none" w:sz="0" w:space="0" w:color="auto"/>
            <w:bottom w:val="none" w:sz="0" w:space="0" w:color="auto"/>
            <w:right w:val="none" w:sz="0" w:space="0" w:color="auto"/>
          </w:divBdr>
        </w:div>
        <w:div w:id="119305503">
          <w:marLeft w:val="480"/>
          <w:marRight w:val="0"/>
          <w:marTop w:val="0"/>
          <w:marBottom w:val="0"/>
          <w:divBdr>
            <w:top w:val="none" w:sz="0" w:space="0" w:color="auto"/>
            <w:left w:val="none" w:sz="0" w:space="0" w:color="auto"/>
            <w:bottom w:val="none" w:sz="0" w:space="0" w:color="auto"/>
            <w:right w:val="none" w:sz="0" w:space="0" w:color="auto"/>
          </w:divBdr>
        </w:div>
        <w:div w:id="1671829979">
          <w:marLeft w:val="480"/>
          <w:marRight w:val="0"/>
          <w:marTop w:val="0"/>
          <w:marBottom w:val="0"/>
          <w:divBdr>
            <w:top w:val="none" w:sz="0" w:space="0" w:color="auto"/>
            <w:left w:val="none" w:sz="0" w:space="0" w:color="auto"/>
            <w:bottom w:val="none" w:sz="0" w:space="0" w:color="auto"/>
            <w:right w:val="none" w:sz="0" w:space="0" w:color="auto"/>
          </w:divBdr>
        </w:div>
        <w:div w:id="1747915823">
          <w:marLeft w:val="480"/>
          <w:marRight w:val="0"/>
          <w:marTop w:val="0"/>
          <w:marBottom w:val="0"/>
          <w:divBdr>
            <w:top w:val="none" w:sz="0" w:space="0" w:color="auto"/>
            <w:left w:val="none" w:sz="0" w:space="0" w:color="auto"/>
            <w:bottom w:val="none" w:sz="0" w:space="0" w:color="auto"/>
            <w:right w:val="none" w:sz="0" w:space="0" w:color="auto"/>
          </w:divBdr>
        </w:div>
        <w:div w:id="1477379198">
          <w:marLeft w:val="480"/>
          <w:marRight w:val="0"/>
          <w:marTop w:val="0"/>
          <w:marBottom w:val="0"/>
          <w:divBdr>
            <w:top w:val="none" w:sz="0" w:space="0" w:color="auto"/>
            <w:left w:val="none" w:sz="0" w:space="0" w:color="auto"/>
            <w:bottom w:val="none" w:sz="0" w:space="0" w:color="auto"/>
            <w:right w:val="none" w:sz="0" w:space="0" w:color="auto"/>
          </w:divBdr>
        </w:div>
        <w:div w:id="1871604388">
          <w:marLeft w:val="480"/>
          <w:marRight w:val="0"/>
          <w:marTop w:val="0"/>
          <w:marBottom w:val="0"/>
          <w:divBdr>
            <w:top w:val="none" w:sz="0" w:space="0" w:color="auto"/>
            <w:left w:val="none" w:sz="0" w:space="0" w:color="auto"/>
            <w:bottom w:val="none" w:sz="0" w:space="0" w:color="auto"/>
            <w:right w:val="none" w:sz="0" w:space="0" w:color="auto"/>
          </w:divBdr>
        </w:div>
        <w:div w:id="1331713368">
          <w:marLeft w:val="480"/>
          <w:marRight w:val="0"/>
          <w:marTop w:val="0"/>
          <w:marBottom w:val="0"/>
          <w:divBdr>
            <w:top w:val="none" w:sz="0" w:space="0" w:color="auto"/>
            <w:left w:val="none" w:sz="0" w:space="0" w:color="auto"/>
            <w:bottom w:val="none" w:sz="0" w:space="0" w:color="auto"/>
            <w:right w:val="none" w:sz="0" w:space="0" w:color="auto"/>
          </w:divBdr>
        </w:div>
        <w:div w:id="683945859">
          <w:marLeft w:val="480"/>
          <w:marRight w:val="0"/>
          <w:marTop w:val="0"/>
          <w:marBottom w:val="0"/>
          <w:divBdr>
            <w:top w:val="none" w:sz="0" w:space="0" w:color="auto"/>
            <w:left w:val="none" w:sz="0" w:space="0" w:color="auto"/>
            <w:bottom w:val="none" w:sz="0" w:space="0" w:color="auto"/>
            <w:right w:val="none" w:sz="0" w:space="0" w:color="auto"/>
          </w:divBdr>
        </w:div>
        <w:div w:id="1548953731">
          <w:marLeft w:val="480"/>
          <w:marRight w:val="0"/>
          <w:marTop w:val="0"/>
          <w:marBottom w:val="0"/>
          <w:divBdr>
            <w:top w:val="none" w:sz="0" w:space="0" w:color="auto"/>
            <w:left w:val="none" w:sz="0" w:space="0" w:color="auto"/>
            <w:bottom w:val="none" w:sz="0" w:space="0" w:color="auto"/>
            <w:right w:val="none" w:sz="0" w:space="0" w:color="auto"/>
          </w:divBdr>
        </w:div>
        <w:div w:id="1047069870">
          <w:marLeft w:val="480"/>
          <w:marRight w:val="0"/>
          <w:marTop w:val="0"/>
          <w:marBottom w:val="0"/>
          <w:divBdr>
            <w:top w:val="none" w:sz="0" w:space="0" w:color="auto"/>
            <w:left w:val="none" w:sz="0" w:space="0" w:color="auto"/>
            <w:bottom w:val="none" w:sz="0" w:space="0" w:color="auto"/>
            <w:right w:val="none" w:sz="0" w:space="0" w:color="auto"/>
          </w:divBdr>
        </w:div>
        <w:div w:id="123697428">
          <w:marLeft w:val="480"/>
          <w:marRight w:val="0"/>
          <w:marTop w:val="0"/>
          <w:marBottom w:val="0"/>
          <w:divBdr>
            <w:top w:val="none" w:sz="0" w:space="0" w:color="auto"/>
            <w:left w:val="none" w:sz="0" w:space="0" w:color="auto"/>
            <w:bottom w:val="none" w:sz="0" w:space="0" w:color="auto"/>
            <w:right w:val="none" w:sz="0" w:space="0" w:color="auto"/>
          </w:divBdr>
        </w:div>
        <w:div w:id="644088974">
          <w:marLeft w:val="480"/>
          <w:marRight w:val="0"/>
          <w:marTop w:val="0"/>
          <w:marBottom w:val="0"/>
          <w:divBdr>
            <w:top w:val="none" w:sz="0" w:space="0" w:color="auto"/>
            <w:left w:val="none" w:sz="0" w:space="0" w:color="auto"/>
            <w:bottom w:val="none" w:sz="0" w:space="0" w:color="auto"/>
            <w:right w:val="none" w:sz="0" w:space="0" w:color="auto"/>
          </w:divBdr>
        </w:div>
        <w:div w:id="1296568978">
          <w:marLeft w:val="480"/>
          <w:marRight w:val="0"/>
          <w:marTop w:val="0"/>
          <w:marBottom w:val="0"/>
          <w:divBdr>
            <w:top w:val="none" w:sz="0" w:space="0" w:color="auto"/>
            <w:left w:val="none" w:sz="0" w:space="0" w:color="auto"/>
            <w:bottom w:val="none" w:sz="0" w:space="0" w:color="auto"/>
            <w:right w:val="none" w:sz="0" w:space="0" w:color="auto"/>
          </w:divBdr>
        </w:div>
        <w:div w:id="192769664">
          <w:marLeft w:val="480"/>
          <w:marRight w:val="0"/>
          <w:marTop w:val="0"/>
          <w:marBottom w:val="0"/>
          <w:divBdr>
            <w:top w:val="none" w:sz="0" w:space="0" w:color="auto"/>
            <w:left w:val="none" w:sz="0" w:space="0" w:color="auto"/>
            <w:bottom w:val="none" w:sz="0" w:space="0" w:color="auto"/>
            <w:right w:val="none" w:sz="0" w:space="0" w:color="auto"/>
          </w:divBdr>
        </w:div>
        <w:div w:id="1089231903">
          <w:marLeft w:val="480"/>
          <w:marRight w:val="0"/>
          <w:marTop w:val="0"/>
          <w:marBottom w:val="0"/>
          <w:divBdr>
            <w:top w:val="none" w:sz="0" w:space="0" w:color="auto"/>
            <w:left w:val="none" w:sz="0" w:space="0" w:color="auto"/>
            <w:bottom w:val="none" w:sz="0" w:space="0" w:color="auto"/>
            <w:right w:val="none" w:sz="0" w:space="0" w:color="auto"/>
          </w:divBdr>
        </w:div>
        <w:div w:id="630330841">
          <w:marLeft w:val="480"/>
          <w:marRight w:val="0"/>
          <w:marTop w:val="0"/>
          <w:marBottom w:val="0"/>
          <w:divBdr>
            <w:top w:val="none" w:sz="0" w:space="0" w:color="auto"/>
            <w:left w:val="none" w:sz="0" w:space="0" w:color="auto"/>
            <w:bottom w:val="none" w:sz="0" w:space="0" w:color="auto"/>
            <w:right w:val="none" w:sz="0" w:space="0" w:color="auto"/>
          </w:divBdr>
        </w:div>
        <w:div w:id="1070539995">
          <w:marLeft w:val="480"/>
          <w:marRight w:val="0"/>
          <w:marTop w:val="0"/>
          <w:marBottom w:val="0"/>
          <w:divBdr>
            <w:top w:val="none" w:sz="0" w:space="0" w:color="auto"/>
            <w:left w:val="none" w:sz="0" w:space="0" w:color="auto"/>
            <w:bottom w:val="none" w:sz="0" w:space="0" w:color="auto"/>
            <w:right w:val="none" w:sz="0" w:space="0" w:color="auto"/>
          </w:divBdr>
        </w:div>
      </w:divsChild>
    </w:div>
    <w:div w:id="1916932103">
      <w:bodyDiv w:val="1"/>
      <w:marLeft w:val="0"/>
      <w:marRight w:val="0"/>
      <w:marTop w:val="0"/>
      <w:marBottom w:val="0"/>
      <w:divBdr>
        <w:top w:val="none" w:sz="0" w:space="0" w:color="auto"/>
        <w:left w:val="none" w:sz="0" w:space="0" w:color="auto"/>
        <w:bottom w:val="none" w:sz="0" w:space="0" w:color="auto"/>
        <w:right w:val="none" w:sz="0" w:space="0" w:color="auto"/>
      </w:divBdr>
      <w:divsChild>
        <w:div w:id="1732920417">
          <w:marLeft w:val="480"/>
          <w:marRight w:val="0"/>
          <w:marTop w:val="0"/>
          <w:marBottom w:val="0"/>
          <w:divBdr>
            <w:top w:val="none" w:sz="0" w:space="0" w:color="auto"/>
            <w:left w:val="none" w:sz="0" w:space="0" w:color="auto"/>
            <w:bottom w:val="none" w:sz="0" w:space="0" w:color="auto"/>
            <w:right w:val="none" w:sz="0" w:space="0" w:color="auto"/>
          </w:divBdr>
        </w:div>
        <w:div w:id="1350332312">
          <w:marLeft w:val="480"/>
          <w:marRight w:val="0"/>
          <w:marTop w:val="0"/>
          <w:marBottom w:val="0"/>
          <w:divBdr>
            <w:top w:val="none" w:sz="0" w:space="0" w:color="auto"/>
            <w:left w:val="none" w:sz="0" w:space="0" w:color="auto"/>
            <w:bottom w:val="none" w:sz="0" w:space="0" w:color="auto"/>
            <w:right w:val="none" w:sz="0" w:space="0" w:color="auto"/>
          </w:divBdr>
        </w:div>
        <w:div w:id="1224834793">
          <w:marLeft w:val="480"/>
          <w:marRight w:val="0"/>
          <w:marTop w:val="0"/>
          <w:marBottom w:val="0"/>
          <w:divBdr>
            <w:top w:val="none" w:sz="0" w:space="0" w:color="auto"/>
            <w:left w:val="none" w:sz="0" w:space="0" w:color="auto"/>
            <w:bottom w:val="none" w:sz="0" w:space="0" w:color="auto"/>
            <w:right w:val="none" w:sz="0" w:space="0" w:color="auto"/>
          </w:divBdr>
        </w:div>
        <w:div w:id="1651519086">
          <w:marLeft w:val="480"/>
          <w:marRight w:val="0"/>
          <w:marTop w:val="0"/>
          <w:marBottom w:val="0"/>
          <w:divBdr>
            <w:top w:val="none" w:sz="0" w:space="0" w:color="auto"/>
            <w:left w:val="none" w:sz="0" w:space="0" w:color="auto"/>
            <w:bottom w:val="none" w:sz="0" w:space="0" w:color="auto"/>
            <w:right w:val="none" w:sz="0" w:space="0" w:color="auto"/>
          </w:divBdr>
        </w:div>
        <w:div w:id="1325745934">
          <w:marLeft w:val="480"/>
          <w:marRight w:val="0"/>
          <w:marTop w:val="0"/>
          <w:marBottom w:val="0"/>
          <w:divBdr>
            <w:top w:val="none" w:sz="0" w:space="0" w:color="auto"/>
            <w:left w:val="none" w:sz="0" w:space="0" w:color="auto"/>
            <w:bottom w:val="none" w:sz="0" w:space="0" w:color="auto"/>
            <w:right w:val="none" w:sz="0" w:space="0" w:color="auto"/>
          </w:divBdr>
        </w:div>
        <w:div w:id="2135128502">
          <w:marLeft w:val="480"/>
          <w:marRight w:val="0"/>
          <w:marTop w:val="0"/>
          <w:marBottom w:val="0"/>
          <w:divBdr>
            <w:top w:val="none" w:sz="0" w:space="0" w:color="auto"/>
            <w:left w:val="none" w:sz="0" w:space="0" w:color="auto"/>
            <w:bottom w:val="none" w:sz="0" w:space="0" w:color="auto"/>
            <w:right w:val="none" w:sz="0" w:space="0" w:color="auto"/>
          </w:divBdr>
        </w:div>
        <w:div w:id="1469471739">
          <w:marLeft w:val="480"/>
          <w:marRight w:val="0"/>
          <w:marTop w:val="0"/>
          <w:marBottom w:val="0"/>
          <w:divBdr>
            <w:top w:val="none" w:sz="0" w:space="0" w:color="auto"/>
            <w:left w:val="none" w:sz="0" w:space="0" w:color="auto"/>
            <w:bottom w:val="none" w:sz="0" w:space="0" w:color="auto"/>
            <w:right w:val="none" w:sz="0" w:space="0" w:color="auto"/>
          </w:divBdr>
        </w:div>
        <w:div w:id="1595672740">
          <w:marLeft w:val="480"/>
          <w:marRight w:val="0"/>
          <w:marTop w:val="0"/>
          <w:marBottom w:val="0"/>
          <w:divBdr>
            <w:top w:val="none" w:sz="0" w:space="0" w:color="auto"/>
            <w:left w:val="none" w:sz="0" w:space="0" w:color="auto"/>
            <w:bottom w:val="none" w:sz="0" w:space="0" w:color="auto"/>
            <w:right w:val="none" w:sz="0" w:space="0" w:color="auto"/>
          </w:divBdr>
        </w:div>
        <w:div w:id="3946574">
          <w:marLeft w:val="480"/>
          <w:marRight w:val="0"/>
          <w:marTop w:val="0"/>
          <w:marBottom w:val="0"/>
          <w:divBdr>
            <w:top w:val="none" w:sz="0" w:space="0" w:color="auto"/>
            <w:left w:val="none" w:sz="0" w:space="0" w:color="auto"/>
            <w:bottom w:val="none" w:sz="0" w:space="0" w:color="auto"/>
            <w:right w:val="none" w:sz="0" w:space="0" w:color="auto"/>
          </w:divBdr>
        </w:div>
        <w:div w:id="402997320">
          <w:marLeft w:val="480"/>
          <w:marRight w:val="0"/>
          <w:marTop w:val="0"/>
          <w:marBottom w:val="0"/>
          <w:divBdr>
            <w:top w:val="none" w:sz="0" w:space="0" w:color="auto"/>
            <w:left w:val="none" w:sz="0" w:space="0" w:color="auto"/>
            <w:bottom w:val="none" w:sz="0" w:space="0" w:color="auto"/>
            <w:right w:val="none" w:sz="0" w:space="0" w:color="auto"/>
          </w:divBdr>
        </w:div>
        <w:div w:id="879823641">
          <w:marLeft w:val="480"/>
          <w:marRight w:val="0"/>
          <w:marTop w:val="0"/>
          <w:marBottom w:val="0"/>
          <w:divBdr>
            <w:top w:val="none" w:sz="0" w:space="0" w:color="auto"/>
            <w:left w:val="none" w:sz="0" w:space="0" w:color="auto"/>
            <w:bottom w:val="none" w:sz="0" w:space="0" w:color="auto"/>
            <w:right w:val="none" w:sz="0" w:space="0" w:color="auto"/>
          </w:divBdr>
        </w:div>
        <w:div w:id="1367677079">
          <w:marLeft w:val="480"/>
          <w:marRight w:val="0"/>
          <w:marTop w:val="0"/>
          <w:marBottom w:val="0"/>
          <w:divBdr>
            <w:top w:val="none" w:sz="0" w:space="0" w:color="auto"/>
            <w:left w:val="none" w:sz="0" w:space="0" w:color="auto"/>
            <w:bottom w:val="none" w:sz="0" w:space="0" w:color="auto"/>
            <w:right w:val="none" w:sz="0" w:space="0" w:color="auto"/>
          </w:divBdr>
        </w:div>
        <w:div w:id="1727682916">
          <w:marLeft w:val="480"/>
          <w:marRight w:val="0"/>
          <w:marTop w:val="0"/>
          <w:marBottom w:val="0"/>
          <w:divBdr>
            <w:top w:val="none" w:sz="0" w:space="0" w:color="auto"/>
            <w:left w:val="none" w:sz="0" w:space="0" w:color="auto"/>
            <w:bottom w:val="none" w:sz="0" w:space="0" w:color="auto"/>
            <w:right w:val="none" w:sz="0" w:space="0" w:color="auto"/>
          </w:divBdr>
        </w:div>
        <w:div w:id="2104296063">
          <w:marLeft w:val="480"/>
          <w:marRight w:val="0"/>
          <w:marTop w:val="0"/>
          <w:marBottom w:val="0"/>
          <w:divBdr>
            <w:top w:val="none" w:sz="0" w:space="0" w:color="auto"/>
            <w:left w:val="none" w:sz="0" w:space="0" w:color="auto"/>
            <w:bottom w:val="none" w:sz="0" w:space="0" w:color="auto"/>
            <w:right w:val="none" w:sz="0" w:space="0" w:color="auto"/>
          </w:divBdr>
        </w:div>
        <w:div w:id="1342388703">
          <w:marLeft w:val="480"/>
          <w:marRight w:val="0"/>
          <w:marTop w:val="0"/>
          <w:marBottom w:val="0"/>
          <w:divBdr>
            <w:top w:val="none" w:sz="0" w:space="0" w:color="auto"/>
            <w:left w:val="none" w:sz="0" w:space="0" w:color="auto"/>
            <w:bottom w:val="none" w:sz="0" w:space="0" w:color="auto"/>
            <w:right w:val="none" w:sz="0" w:space="0" w:color="auto"/>
          </w:divBdr>
        </w:div>
        <w:div w:id="924850155">
          <w:marLeft w:val="480"/>
          <w:marRight w:val="0"/>
          <w:marTop w:val="0"/>
          <w:marBottom w:val="0"/>
          <w:divBdr>
            <w:top w:val="none" w:sz="0" w:space="0" w:color="auto"/>
            <w:left w:val="none" w:sz="0" w:space="0" w:color="auto"/>
            <w:bottom w:val="none" w:sz="0" w:space="0" w:color="auto"/>
            <w:right w:val="none" w:sz="0" w:space="0" w:color="auto"/>
          </w:divBdr>
        </w:div>
        <w:div w:id="826895473">
          <w:marLeft w:val="480"/>
          <w:marRight w:val="0"/>
          <w:marTop w:val="0"/>
          <w:marBottom w:val="0"/>
          <w:divBdr>
            <w:top w:val="none" w:sz="0" w:space="0" w:color="auto"/>
            <w:left w:val="none" w:sz="0" w:space="0" w:color="auto"/>
            <w:bottom w:val="none" w:sz="0" w:space="0" w:color="auto"/>
            <w:right w:val="none" w:sz="0" w:space="0" w:color="auto"/>
          </w:divBdr>
        </w:div>
        <w:div w:id="1552156479">
          <w:marLeft w:val="480"/>
          <w:marRight w:val="0"/>
          <w:marTop w:val="0"/>
          <w:marBottom w:val="0"/>
          <w:divBdr>
            <w:top w:val="none" w:sz="0" w:space="0" w:color="auto"/>
            <w:left w:val="none" w:sz="0" w:space="0" w:color="auto"/>
            <w:bottom w:val="none" w:sz="0" w:space="0" w:color="auto"/>
            <w:right w:val="none" w:sz="0" w:space="0" w:color="auto"/>
          </w:divBdr>
        </w:div>
        <w:div w:id="350685541">
          <w:marLeft w:val="480"/>
          <w:marRight w:val="0"/>
          <w:marTop w:val="0"/>
          <w:marBottom w:val="0"/>
          <w:divBdr>
            <w:top w:val="none" w:sz="0" w:space="0" w:color="auto"/>
            <w:left w:val="none" w:sz="0" w:space="0" w:color="auto"/>
            <w:bottom w:val="none" w:sz="0" w:space="0" w:color="auto"/>
            <w:right w:val="none" w:sz="0" w:space="0" w:color="auto"/>
          </w:divBdr>
        </w:div>
        <w:div w:id="1821729668">
          <w:marLeft w:val="480"/>
          <w:marRight w:val="0"/>
          <w:marTop w:val="0"/>
          <w:marBottom w:val="0"/>
          <w:divBdr>
            <w:top w:val="none" w:sz="0" w:space="0" w:color="auto"/>
            <w:left w:val="none" w:sz="0" w:space="0" w:color="auto"/>
            <w:bottom w:val="none" w:sz="0" w:space="0" w:color="auto"/>
            <w:right w:val="none" w:sz="0" w:space="0" w:color="auto"/>
          </w:divBdr>
        </w:div>
        <w:div w:id="1847595650">
          <w:marLeft w:val="480"/>
          <w:marRight w:val="0"/>
          <w:marTop w:val="0"/>
          <w:marBottom w:val="0"/>
          <w:divBdr>
            <w:top w:val="none" w:sz="0" w:space="0" w:color="auto"/>
            <w:left w:val="none" w:sz="0" w:space="0" w:color="auto"/>
            <w:bottom w:val="none" w:sz="0" w:space="0" w:color="auto"/>
            <w:right w:val="none" w:sz="0" w:space="0" w:color="auto"/>
          </w:divBdr>
        </w:div>
        <w:div w:id="598831368">
          <w:marLeft w:val="480"/>
          <w:marRight w:val="0"/>
          <w:marTop w:val="0"/>
          <w:marBottom w:val="0"/>
          <w:divBdr>
            <w:top w:val="none" w:sz="0" w:space="0" w:color="auto"/>
            <w:left w:val="none" w:sz="0" w:space="0" w:color="auto"/>
            <w:bottom w:val="none" w:sz="0" w:space="0" w:color="auto"/>
            <w:right w:val="none" w:sz="0" w:space="0" w:color="auto"/>
          </w:divBdr>
        </w:div>
        <w:div w:id="1514763368">
          <w:marLeft w:val="480"/>
          <w:marRight w:val="0"/>
          <w:marTop w:val="0"/>
          <w:marBottom w:val="0"/>
          <w:divBdr>
            <w:top w:val="none" w:sz="0" w:space="0" w:color="auto"/>
            <w:left w:val="none" w:sz="0" w:space="0" w:color="auto"/>
            <w:bottom w:val="none" w:sz="0" w:space="0" w:color="auto"/>
            <w:right w:val="none" w:sz="0" w:space="0" w:color="auto"/>
          </w:divBdr>
        </w:div>
      </w:divsChild>
    </w:div>
    <w:div w:id="1918585983">
      <w:bodyDiv w:val="1"/>
      <w:marLeft w:val="0"/>
      <w:marRight w:val="0"/>
      <w:marTop w:val="0"/>
      <w:marBottom w:val="0"/>
      <w:divBdr>
        <w:top w:val="none" w:sz="0" w:space="0" w:color="auto"/>
        <w:left w:val="none" w:sz="0" w:space="0" w:color="auto"/>
        <w:bottom w:val="none" w:sz="0" w:space="0" w:color="auto"/>
        <w:right w:val="none" w:sz="0" w:space="0" w:color="auto"/>
      </w:divBdr>
    </w:div>
    <w:div w:id="1920018270">
      <w:bodyDiv w:val="1"/>
      <w:marLeft w:val="0"/>
      <w:marRight w:val="0"/>
      <w:marTop w:val="0"/>
      <w:marBottom w:val="0"/>
      <w:divBdr>
        <w:top w:val="none" w:sz="0" w:space="0" w:color="auto"/>
        <w:left w:val="none" w:sz="0" w:space="0" w:color="auto"/>
        <w:bottom w:val="none" w:sz="0" w:space="0" w:color="auto"/>
        <w:right w:val="none" w:sz="0" w:space="0" w:color="auto"/>
      </w:divBdr>
    </w:div>
    <w:div w:id="1920485612">
      <w:bodyDiv w:val="1"/>
      <w:marLeft w:val="0"/>
      <w:marRight w:val="0"/>
      <w:marTop w:val="0"/>
      <w:marBottom w:val="0"/>
      <w:divBdr>
        <w:top w:val="none" w:sz="0" w:space="0" w:color="auto"/>
        <w:left w:val="none" w:sz="0" w:space="0" w:color="auto"/>
        <w:bottom w:val="none" w:sz="0" w:space="0" w:color="auto"/>
        <w:right w:val="none" w:sz="0" w:space="0" w:color="auto"/>
      </w:divBdr>
    </w:div>
    <w:div w:id="1920825856">
      <w:bodyDiv w:val="1"/>
      <w:marLeft w:val="0"/>
      <w:marRight w:val="0"/>
      <w:marTop w:val="0"/>
      <w:marBottom w:val="0"/>
      <w:divBdr>
        <w:top w:val="none" w:sz="0" w:space="0" w:color="auto"/>
        <w:left w:val="none" w:sz="0" w:space="0" w:color="auto"/>
        <w:bottom w:val="none" w:sz="0" w:space="0" w:color="auto"/>
        <w:right w:val="none" w:sz="0" w:space="0" w:color="auto"/>
      </w:divBdr>
      <w:divsChild>
        <w:div w:id="2090957579">
          <w:marLeft w:val="480"/>
          <w:marRight w:val="0"/>
          <w:marTop w:val="0"/>
          <w:marBottom w:val="0"/>
          <w:divBdr>
            <w:top w:val="none" w:sz="0" w:space="0" w:color="auto"/>
            <w:left w:val="none" w:sz="0" w:space="0" w:color="auto"/>
            <w:bottom w:val="none" w:sz="0" w:space="0" w:color="auto"/>
            <w:right w:val="none" w:sz="0" w:space="0" w:color="auto"/>
          </w:divBdr>
        </w:div>
        <w:div w:id="1890720916">
          <w:marLeft w:val="480"/>
          <w:marRight w:val="0"/>
          <w:marTop w:val="0"/>
          <w:marBottom w:val="0"/>
          <w:divBdr>
            <w:top w:val="none" w:sz="0" w:space="0" w:color="auto"/>
            <w:left w:val="none" w:sz="0" w:space="0" w:color="auto"/>
            <w:bottom w:val="none" w:sz="0" w:space="0" w:color="auto"/>
            <w:right w:val="none" w:sz="0" w:space="0" w:color="auto"/>
          </w:divBdr>
        </w:div>
      </w:divsChild>
    </w:div>
    <w:div w:id="1926067138">
      <w:bodyDiv w:val="1"/>
      <w:marLeft w:val="0"/>
      <w:marRight w:val="0"/>
      <w:marTop w:val="0"/>
      <w:marBottom w:val="0"/>
      <w:divBdr>
        <w:top w:val="none" w:sz="0" w:space="0" w:color="auto"/>
        <w:left w:val="none" w:sz="0" w:space="0" w:color="auto"/>
        <w:bottom w:val="none" w:sz="0" w:space="0" w:color="auto"/>
        <w:right w:val="none" w:sz="0" w:space="0" w:color="auto"/>
      </w:divBdr>
    </w:div>
    <w:div w:id="1927495956">
      <w:bodyDiv w:val="1"/>
      <w:marLeft w:val="0"/>
      <w:marRight w:val="0"/>
      <w:marTop w:val="0"/>
      <w:marBottom w:val="0"/>
      <w:divBdr>
        <w:top w:val="none" w:sz="0" w:space="0" w:color="auto"/>
        <w:left w:val="none" w:sz="0" w:space="0" w:color="auto"/>
        <w:bottom w:val="none" w:sz="0" w:space="0" w:color="auto"/>
        <w:right w:val="none" w:sz="0" w:space="0" w:color="auto"/>
      </w:divBdr>
    </w:div>
    <w:div w:id="1928416710">
      <w:bodyDiv w:val="1"/>
      <w:marLeft w:val="0"/>
      <w:marRight w:val="0"/>
      <w:marTop w:val="0"/>
      <w:marBottom w:val="0"/>
      <w:divBdr>
        <w:top w:val="none" w:sz="0" w:space="0" w:color="auto"/>
        <w:left w:val="none" w:sz="0" w:space="0" w:color="auto"/>
        <w:bottom w:val="none" w:sz="0" w:space="0" w:color="auto"/>
        <w:right w:val="none" w:sz="0" w:space="0" w:color="auto"/>
      </w:divBdr>
    </w:div>
    <w:div w:id="1928612142">
      <w:bodyDiv w:val="1"/>
      <w:marLeft w:val="0"/>
      <w:marRight w:val="0"/>
      <w:marTop w:val="0"/>
      <w:marBottom w:val="0"/>
      <w:divBdr>
        <w:top w:val="none" w:sz="0" w:space="0" w:color="auto"/>
        <w:left w:val="none" w:sz="0" w:space="0" w:color="auto"/>
        <w:bottom w:val="none" w:sz="0" w:space="0" w:color="auto"/>
        <w:right w:val="none" w:sz="0" w:space="0" w:color="auto"/>
      </w:divBdr>
    </w:div>
    <w:div w:id="1930455994">
      <w:bodyDiv w:val="1"/>
      <w:marLeft w:val="0"/>
      <w:marRight w:val="0"/>
      <w:marTop w:val="0"/>
      <w:marBottom w:val="0"/>
      <w:divBdr>
        <w:top w:val="none" w:sz="0" w:space="0" w:color="auto"/>
        <w:left w:val="none" w:sz="0" w:space="0" w:color="auto"/>
        <w:bottom w:val="none" w:sz="0" w:space="0" w:color="auto"/>
        <w:right w:val="none" w:sz="0" w:space="0" w:color="auto"/>
      </w:divBdr>
      <w:divsChild>
        <w:div w:id="2050913528">
          <w:marLeft w:val="480"/>
          <w:marRight w:val="0"/>
          <w:marTop w:val="0"/>
          <w:marBottom w:val="0"/>
          <w:divBdr>
            <w:top w:val="none" w:sz="0" w:space="0" w:color="auto"/>
            <w:left w:val="none" w:sz="0" w:space="0" w:color="auto"/>
            <w:bottom w:val="none" w:sz="0" w:space="0" w:color="auto"/>
            <w:right w:val="none" w:sz="0" w:space="0" w:color="auto"/>
          </w:divBdr>
        </w:div>
        <w:div w:id="49618586">
          <w:marLeft w:val="480"/>
          <w:marRight w:val="0"/>
          <w:marTop w:val="0"/>
          <w:marBottom w:val="0"/>
          <w:divBdr>
            <w:top w:val="none" w:sz="0" w:space="0" w:color="auto"/>
            <w:left w:val="none" w:sz="0" w:space="0" w:color="auto"/>
            <w:bottom w:val="none" w:sz="0" w:space="0" w:color="auto"/>
            <w:right w:val="none" w:sz="0" w:space="0" w:color="auto"/>
          </w:divBdr>
        </w:div>
        <w:div w:id="2114662912">
          <w:marLeft w:val="480"/>
          <w:marRight w:val="0"/>
          <w:marTop w:val="0"/>
          <w:marBottom w:val="0"/>
          <w:divBdr>
            <w:top w:val="none" w:sz="0" w:space="0" w:color="auto"/>
            <w:left w:val="none" w:sz="0" w:space="0" w:color="auto"/>
            <w:bottom w:val="none" w:sz="0" w:space="0" w:color="auto"/>
            <w:right w:val="none" w:sz="0" w:space="0" w:color="auto"/>
          </w:divBdr>
        </w:div>
        <w:div w:id="1057895038">
          <w:marLeft w:val="480"/>
          <w:marRight w:val="0"/>
          <w:marTop w:val="0"/>
          <w:marBottom w:val="0"/>
          <w:divBdr>
            <w:top w:val="none" w:sz="0" w:space="0" w:color="auto"/>
            <w:left w:val="none" w:sz="0" w:space="0" w:color="auto"/>
            <w:bottom w:val="none" w:sz="0" w:space="0" w:color="auto"/>
            <w:right w:val="none" w:sz="0" w:space="0" w:color="auto"/>
          </w:divBdr>
        </w:div>
        <w:div w:id="512956991">
          <w:marLeft w:val="480"/>
          <w:marRight w:val="0"/>
          <w:marTop w:val="0"/>
          <w:marBottom w:val="0"/>
          <w:divBdr>
            <w:top w:val="none" w:sz="0" w:space="0" w:color="auto"/>
            <w:left w:val="none" w:sz="0" w:space="0" w:color="auto"/>
            <w:bottom w:val="none" w:sz="0" w:space="0" w:color="auto"/>
            <w:right w:val="none" w:sz="0" w:space="0" w:color="auto"/>
          </w:divBdr>
        </w:div>
        <w:div w:id="2025591225">
          <w:marLeft w:val="480"/>
          <w:marRight w:val="0"/>
          <w:marTop w:val="0"/>
          <w:marBottom w:val="0"/>
          <w:divBdr>
            <w:top w:val="none" w:sz="0" w:space="0" w:color="auto"/>
            <w:left w:val="none" w:sz="0" w:space="0" w:color="auto"/>
            <w:bottom w:val="none" w:sz="0" w:space="0" w:color="auto"/>
            <w:right w:val="none" w:sz="0" w:space="0" w:color="auto"/>
          </w:divBdr>
        </w:div>
        <w:div w:id="2086297136">
          <w:marLeft w:val="480"/>
          <w:marRight w:val="0"/>
          <w:marTop w:val="0"/>
          <w:marBottom w:val="0"/>
          <w:divBdr>
            <w:top w:val="none" w:sz="0" w:space="0" w:color="auto"/>
            <w:left w:val="none" w:sz="0" w:space="0" w:color="auto"/>
            <w:bottom w:val="none" w:sz="0" w:space="0" w:color="auto"/>
            <w:right w:val="none" w:sz="0" w:space="0" w:color="auto"/>
          </w:divBdr>
        </w:div>
        <w:div w:id="1813710273">
          <w:marLeft w:val="480"/>
          <w:marRight w:val="0"/>
          <w:marTop w:val="0"/>
          <w:marBottom w:val="0"/>
          <w:divBdr>
            <w:top w:val="none" w:sz="0" w:space="0" w:color="auto"/>
            <w:left w:val="none" w:sz="0" w:space="0" w:color="auto"/>
            <w:bottom w:val="none" w:sz="0" w:space="0" w:color="auto"/>
            <w:right w:val="none" w:sz="0" w:space="0" w:color="auto"/>
          </w:divBdr>
        </w:div>
        <w:div w:id="1362852774">
          <w:marLeft w:val="480"/>
          <w:marRight w:val="0"/>
          <w:marTop w:val="0"/>
          <w:marBottom w:val="0"/>
          <w:divBdr>
            <w:top w:val="none" w:sz="0" w:space="0" w:color="auto"/>
            <w:left w:val="none" w:sz="0" w:space="0" w:color="auto"/>
            <w:bottom w:val="none" w:sz="0" w:space="0" w:color="auto"/>
            <w:right w:val="none" w:sz="0" w:space="0" w:color="auto"/>
          </w:divBdr>
        </w:div>
        <w:div w:id="702483208">
          <w:marLeft w:val="480"/>
          <w:marRight w:val="0"/>
          <w:marTop w:val="0"/>
          <w:marBottom w:val="0"/>
          <w:divBdr>
            <w:top w:val="none" w:sz="0" w:space="0" w:color="auto"/>
            <w:left w:val="none" w:sz="0" w:space="0" w:color="auto"/>
            <w:bottom w:val="none" w:sz="0" w:space="0" w:color="auto"/>
            <w:right w:val="none" w:sz="0" w:space="0" w:color="auto"/>
          </w:divBdr>
        </w:div>
        <w:div w:id="1257790745">
          <w:marLeft w:val="480"/>
          <w:marRight w:val="0"/>
          <w:marTop w:val="0"/>
          <w:marBottom w:val="0"/>
          <w:divBdr>
            <w:top w:val="none" w:sz="0" w:space="0" w:color="auto"/>
            <w:left w:val="none" w:sz="0" w:space="0" w:color="auto"/>
            <w:bottom w:val="none" w:sz="0" w:space="0" w:color="auto"/>
            <w:right w:val="none" w:sz="0" w:space="0" w:color="auto"/>
          </w:divBdr>
        </w:div>
        <w:div w:id="970404873">
          <w:marLeft w:val="480"/>
          <w:marRight w:val="0"/>
          <w:marTop w:val="0"/>
          <w:marBottom w:val="0"/>
          <w:divBdr>
            <w:top w:val="none" w:sz="0" w:space="0" w:color="auto"/>
            <w:left w:val="none" w:sz="0" w:space="0" w:color="auto"/>
            <w:bottom w:val="none" w:sz="0" w:space="0" w:color="auto"/>
            <w:right w:val="none" w:sz="0" w:space="0" w:color="auto"/>
          </w:divBdr>
        </w:div>
        <w:div w:id="1515802654">
          <w:marLeft w:val="480"/>
          <w:marRight w:val="0"/>
          <w:marTop w:val="0"/>
          <w:marBottom w:val="0"/>
          <w:divBdr>
            <w:top w:val="none" w:sz="0" w:space="0" w:color="auto"/>
            <w:left w:val="none" w:sz="0" w:space="0" w:color="auto"/>
            <w:bottom w:val="none" w:sz="0" w:space="0" w:color="auto"/>
            <w:right w:val="none" w:sz="0" w:space="0" w:color="auto"/>
          </w:divBdr>
        </w:div>
        <w:div w:id="821966358">
          <w:marLeft w:val="480"/>
          <w:marRight w:val="0"/>
          <w:marTop w:val="0"/>
          <w:marBottom w:val="0"/>
          <w:divBdr>
            <w:top w:val="none" w:sz="0" w:space="0" w:color="auto"/>
            <w:left w:val="none" w:sz="0" w:space="0" w:color="auto"/>
            <w:bottom w:val="none" w:sz="0" w:space="0" w:color="auto"/>
            <w:right w:val="none" w:sz="0" w:space="0" w:color="auto"/>
          </w:divBdr>
        </w:div>
        <w:div w:id="1951626510">
          <w:marLeft w:val="480"/>
          <w:marRight w:val="0"/>
          <w:marTop w:val="0"/>
          <w:marBottom w:val="0"/>
          <w:divBdr>
            <w:top w:val="none" w:sz="0" w:space="0" w:color="auto"/>
            <w:left w:val="none" w:sz="0" w:space="0" w:color="auto"/>
            <w:bottom w:val="none" w:sz="0" w:space="0" w:color="auto"/>
            <w:right w:val="none" w:sz="0" w:space="0" w:color="auto"/>
          </w:divBdr>
        </w:div>
        <w:div w:id="1280842159">
          <w:marLeft w:val="480"/>
          <w:marRight w:val="0"/>
          <w:marTop w:val="0"/>
          <w:marBottom w:val="0"/>
          <w:divBdr>
            <w:top w:val="none" w:sz="0" w:space="0" w:color="auto"/>
            <w:left w:val="none" w:sz="0" w:space="0" w:color="auto"/>
            <w:bottom w:val="none" w:sz="0" w:space="0" w:color="auto"/>
            <w:right w:val="none" w:sz="0" w:space="0" w:color="auto"/>
          </w:divBdr>
        </w:div>
        <w:div w:id="1576160645">
          <w:marLeft w:val="480"/>
          <w:marRight w:val="0"/>
          <w:marTop w:val="0"/>
          <w:marBottom w:val="0"/>
          <w:divBdr>
            <w:top w:val="none" w:sz="0" w:space="0" w:color="auto"/>
            <w:left w:val="none" w:sz="0" w:space="0" w:color="auto"/>
            <w:bottom w:val="none" w:sz="0" w:space="0" w:color="auto"/>
            <w:right w:val="none" w:sz="0" w:space="0" w:color="auto"/>
          </w:divBdr>
        </w:div>
        <w:div w:id="216203792">
          <w:marLeft w:val="480"/>
          <w:marRight w:val="0"/>
          <w:marTop w:val="0"/>
          <w:marBottom w:val="0"/>
          <w:divBdr>
            <w:top w:val="none" w:sz="0" w:space="0" w:color="auto"/>
            <w:left w:val="none" w:sz="0" w:space="0" w:color="auto"/>
            <w:bottom w:val="none" w:sz="0" w:space="0" w:color="auto"/>
            <w:right w:val="none" w:sz="0" w:space="0" w:color="auto"/>
          </w:divBdr>
        </w:div>
        <w:div w:id="722369444">
          <w:marLeft w:val="480"/>
          <w:marRight w:val="0"/>
          <w:marTop w:val="0"/>
          <w:marBottom w:val="0"/>
          <w:divBdr>
            <w:top w:val="none" w:sz="0" w:space="0" w:color="auto"/>
            <w:left w:val="none" w:sz="0" w:space="0" w:color="auto"/>
            <w:bottom w:val="none" w:sz="0" w:space="0" w:color="auto"/>
            <w:right w:val="none" w:sz="0" w:space="0" w:color="auto"/>
          </w:divBdr>
        </w:div>
        <w:div w:id="1582789607">
          <w:marLeft w:val="480"/>
          <w:marRight w:val="0"/>
          <w:marTop w:val="0"/>
          <w:marBottom w:val="0"/>
          <w:divBdr>
            <w:top w:val="none" w:sz="0" w:space="0" w:color="auto"/>
            <w:left w:val="none" w:sz="0" w:space="0" w:color="auto"/>
            <w:bottom w:val="none" w:sz="0" w:space="0" w:color="auto"/>
            <w:right w:val="none" w:sz="0" w:space="0" w:color="auto"/>
          </w:divBdr>
        </w:div>
        <w:div w:id="80761351">
          <w:marLeft w:val="480"/>
          <w:marRight w:val="0"/>
          <w:marTop w:val="0"/>
          <w:marBottom w:val="0"/>
          <w:divBdr>
            <w:top w:val="none" w:sz="0" w:space="0" w:color="auto"/>
            <w:left w:val="none" w:sz="0" w:space="0" w:color="auto"/>
            <w:bottom w:val="none" w:sz="0" w:space="0" w:color="auto"/>
            <w:right w:val="none" w:sz="0" w:space="0" w:color="auto"/>
          </w:divBdr>
        </w:div>
        <w:div w:id="1874076704">
          <w:marLeft w:val="480"/>
          <w:marRight w:val="0"/>
          <w:marTop w:val="0"/>
          <w:marBottom w:val="0"/>
          <w:divBdr>
            <w:top w:val="none" w:sz="0" w:space="0" w:color="auto"/>
            <w:left w:val="none" w:sz="0" w:space="0" w:color="auto"/>
            <w:bottom w:val="none" w:sz="0" w:space="0" w:color="auto"/>
            <w:right w:val="none" w:sz="0" w:space="0" w:color="auto"/>
          </w:divBdr>
        </w:div>
        <w:div w:id="1665164774">
          <w:marLeft w:val="480"/>
          <w:marRight w:val="0"/>
          <w:marTop w:val="0"/>
          <w:marBottom w:val="0"/>
          <w:divBdr>
            <w:top w:val="none" w:sz="0" w:space="0" w:color="auto"/>
            <w:left w:val="none" w:sz="0" w:space="0" w:color="auto"/>
            <w:bottom w:val="none" w:sz="0" w:space="0" w:color="auto"/>
            <w:right w:val="none" w:sz="0" w:space="0" w:color="auto"/>
          </w:divBdr>
        </w:div>
        <w:div w:id="1411193174">
          <w:marLeft w:val="480"/>
          <w:marRight w:val="0"/>
          <w:marTop w:val="0"/>
          <w:marBottom w:val="0"/>
          <w:divBdr>
            <w:top w:val="none" w:sz="0" w:space="0" w:color="auto"/>
            <w:left w:val="none" w:sz="0" w:space="0" w:color="auto"/>
            <w:bottom w:val="none" w:sz="0" w:space="0" w:color="auto"/>
            <w:right w:val="none" w:sz="0" w:space="0" w:color="auto"/>
          </w:divBdr>
        </w:div>
        <w:div w:id="26495410">
          <w:marLeft w:val="480"/>
          <w:marRight w:val="0"/>
          <w:marTop w:val="0"/>
          <w:marBottom w:val="0"/>
          <w:divBdr>
            <w:top w:val="none" w:sz="0" w:space="0" w:color="auto"/>
            <w:left w:val="none" w:sz="0" w:space="0" w:color="auto"/>
            <w:bottom w:val="none" w:sz="0" w:space="0" w:color="auto"/>
            <w:right w:val="none" w:sz="0" w:space="0" w:color="auto"/>
          </w:divBdr>
        </w:div>
        <w:div w:id="1053696094">
          <w:marLeft w:val="480"/>
          <w:marRight w:val="0"/>
          <w:marTop w:val="0"/>
          <w:marBottom w:val="0"/>
          <w:divBdr>
            <w:top w:val="none" w:sz="0" w:space="0" w:color="auto"/>
            <w:left w:val="none" w:sz="0" w:space="0" w:color="auto"/>
            <w:bottom w:val="none" w:sz="0" w:space="0" w:color="auto"/>
            <w:right w:val="none" w:sz="0" w:space="0" w:color="auto"/>
          </w:divBdr>
        </w:div>
        <w:div w:id="1018392363">
          <w:marLeft w:val="480"/>
          <w:marRight w:val="0"/>
          <w:marTop w:val="0"/>
          <w:marBottom w:val="0"/>
          <w:divBdr>
            <w:top w:val="none" w:sz="0" w:space="0" w:color="auto"/>
            <w:left w:val="none" w:sz="0" w:space="0" w:color="auto"/>
            <w:bottom w:val="none" w:sz="0" w:space="0" w:color="auto"/>
            <w:right w:val="none" w:sz="0" w:space="0" w:color="auto"/>
          </w:divBdr>
        </w:div>
        <w:div w:id="1844930171">
          <w:marLeft w:val="480"/>
          <w:marRight w:val="0"/>
          <w:marTop w:val="0"/>
          <w:marBottom w:val="0"/>
          <w:divBdr>
            <w:top w:val="none" w:sz="0" w:space="0" w:color="auto"/>
            <w:left w:val="none" w:sz="0" w:space="0" w:color="auto"/>
            <w:bottom w:val="none" w:sz="0" w:space="0" w:color="auto"/>
            <w:right w:val="none" w:sz="0" w:space="0" w:color="auto"/>
          </w:divBdr>
        </w:div>
        <w:div w:id="378895405">
          <w:marLeft w:val="480"/>
          <w:marRight w:val="0"/>
          <w:marTop w:val="0"/>
          <w:marBottom w:val="0"/>
          <w:divBdr>
            <w:top w:val="none" w:sz="0" w:space="0" w:color="auto"/>
            <w:left w:val="none" w:sz="0" w:space="0" w:color="auto"/>
            <w:bottom w:val="none" w:sz="0" w:space="0" w:color="auto"/>
            <w:right w:val="none" w:sz="0" w:space="0" w:color="auto"/>
          </w:divBdr>
        </w:div>
        <w:div w:id="2091582554">
          <w:marLeft w:val="480"/>
          <w:marRight w:val="0"/>
          <w:marTop w:val="0"/>
          <w:marBottom w:val="0"/>
          <w:divBdr>
            <w:top w:val="none" w:sz="0" w:space="0" w:color="auto"/>
            <w:left w:val="none" w:sz="0" w:space="0" w:color="auto"/>
            <w:bottom w:val="none" w:sz="0" w:space="0" w:color="auto"/>
            <w:right w:val="none" w:sz="0" w:space="0" w:color="auto"/>
          </w:divBdr>
        </w:div>
      </w:divsChild>
    </w:div>
    <w:div w:id="1931425780">
      <w:bodyDiv w:val="1"/>
      <w:marLeft w:val="0"/>
      <w:marRight w:val="0"/>
      <w:marTop w:val="0"/>
      <w:marBottom w:val="0"/>
      <w:divBdr>
        <w:top w:val="none" w:sz="0" w:space="0" w:color="auto"/>
        <w:left w:val="none" w:sz="0" w:space="0" w:color="auto"/>
        <w:bottom w:val="none" w:sz="0" w:space="0" w:color="auto"/>
        <w:right w:val="none" w:sz="0" w:space="0" w:color="auto"/>
      </w:divBdr>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35548877">
      <w:bodyDiv w:val="1"/>
      <w:marLeft w:val="0"/>
      <w:marRight w:val="0"/>
      <w:marTop w:val="0"/>
      <w:marBottom w:val="0"/>
      <w:divBdr>
        <w:top w:val="none" w:sz="0" w:space="0" w:color="auto"/>
        <w:left w:val="none" w:sz="0" w:space="0" w:color="auto"/>
        <w:bottom w:val="none" w:sz="0" w:space="0" w:color="auto"/>
        <w:right w:val="none" w:sz="0" w:space="0" w:color="auto"/>
      </w:divBdr>
    </w:div>
    <w:div w:id="1937246294">
      <w:bodyDiv w:val="1"/>
      <w:marLeft w:val="0"/>
      <w:marRight w:val="0"/>
      <w:marTop w:val="0"/>
      <w:marBottom w:val="0"/>
      <w:divBdr>
        <w:top w:val="none" w:sz="0" w:space="0" w:color="auto"/>
        <w:left w:val="none" w:sz="0" w:space="0" w:color="auto"/>
        <w:bottom w:val="none" w:sz="0" w:space="0" w:color="auto"/>
        <w:right w:val="none" w:sz="0" w:space="0" w:color="auto"/>
      </w:divBdr>
    </w:div>
    <w:div w:id="1940530062">
      <w:bodyDiv w:val="1"/>
      <w:marLeft w:val="0"/>
      <w:marRight w:val="0"/>
      <w:marTop w:val="0"/>
      <w:marBottom w:val="0"/>
      <w:divBdr>
        <w:top w:val="none" w:sz="0" w:space="0" w:color="auto"/>
        <w:left w:val="none" w:sz="0" w:space="0" w:color="auto"/>
        <w:bottom w:val="none" w:sz="0" w:space="0" w:color="auto"/>
        <w:right w:val="none" w:sz="0" w:space="0" w:color="auto"/>
      </w:divBdr>
      <w:divsChild>
        <w:div w:id="1698694350">
          <w:marLeft w:val="480"/>
          <w:marRight w:val="0"/>
          <w:marTop w:val="0"/>
          <w:marBottom w:val="0"/>
          <w:divBdr>
            <w:top w:val="none" w:sz="0" w:space="0" w:color="auto"/>
            <w:left w:val="none" w:sz="0" w:space="0" w:color="auto"/>
            <w:bottom w:val="none" w:sz="0" w:space="0" w:color="auto"/>
            <w:right w:val="none" w:sz="0" w:space="0" w:color="auto"/>
          </w:divBdr>
        </w:div>
        <w:div w:id="1527136053">
          <w:marLeft w:val="480"/>
          <w:marRight w:val="0"/>
          <w:marTop w:val="0"/>
          <w:marBottom w:val="0"/>
          <w:divBdr>
            <w:top w:val="none" w:sz="0" w:space="0" w:color="auto"/>
            <w:left w:val="none" w:sz="0" w:space="0" w:color="auto"/>
            <w:bottom w:val="none" w:sz="0" w:space="0" w:color="auto"/>
            <w:right w:val="none" w:sz="0" w:space="0" w:color="auto"/>
          </w:divBdr>
        </w:div>
        <w:div w:id="1919317395">
          <w:marLeft w:val="480"/>
          <w:marRight w:val="0"/>
          <w:marTop w:val="0"/>
          <w:marBottom w:val="0"/>
          <w:divBdr>
            <w:top w:val="none" w:sz="0" w:space="0" w:color="auto"/>
            <w:left w:val="none" w:sz="0" w:space="0" w:color="auto"/>
            <w:bottom w:val="none" w:sz="0" w:space="0" w:color="auto"/>
            <w:right w:val="none" w:sz="0" w:space="0" w:color="auto"/>
          </w:divBdr>
        </w:div>
        <w:div w:id="819269762">
          <w:marLeft w:val="480"/>
          <w:marRight w:val="0"/>
          <w:marTop w:val="0"/>
          <w:marBottom w:val="0"/>
          <w:divBdr>
            <w:top w:val="none" w:sz="0" w:space="0" w:color="auto"/>
            <w:left w:val="none" w:sz="0" w:space="0" w:color="auto"/>
            <w:bottom w:val="none" w:sz="0" w:space="0" w:color="auto"/>
            <w:right w:val="none" w:sz="0" w:space="0" w:color="auto"/>
          </w:divBdr>
        </w:div>
        <w:div w:id="1655335301">
          <w:marLeft w:val="480"/>
          <w:marRight w:val="0"/>
          <w:marTop w:val="0"/>
          <w:marBottom w:val="0"/>
          <w:divBdr>
            <w:top w:val="none" w:sz="0" w:space="0" w:color="auto"/>
            <w:left w:val="none" w:sz="0" w:space="0" w:color="auto"/>
            <w:bottom w:val="none" w:sz="0" w:space="0" w:color="auto"/>
            <w:right w:val="none" w:sz="0" w:space="0" w:color="auto"/>
          </w:divBdr>
        </w:div>
        <w:div w:id="1191068012">
          <w:marLeft w:val="480"/>
          <w:marRight w:val="0"/>
          <w:marTop w:val="0"/>
          <w:marBottom w:val="0"/>
          <w:divBdr>
            <w:top w:val="none" w:sz="0" w:space="0" w:color="auto"/>
            <w:left w:val="none" w:sz="0" w:space="0" w:color="auto"/>
            <w:bottom w:val="none" w:sz="0" w:space="0" w:color="auto"/>
            <w:right w:val="none" w:sz="0" w:space="0" w:color="auto"/>
          </w:divBdr>
        </w:div>
        <w:div w:id="1738820036">
          <w:marLeft w:val="480"/>
          <w:marRight w:val="0"/>
          <w:marTop w:val="0"/>
          <w:marBottom w:val="0"/>
          <w:divBdr>
            <w:top w:val="none" w:sz="0" w:space="0" w:color="auto"/>
            <w:left w:val="none" w:sz="0" w:space="0" w:color="auto"/>
            <w:bottom w:val="none" w:sz="0" w:space="0" w:color="auto"/>
            <w:right w:val="none" w:sz="0" w:space="0" w:color="auto"/>
          </w:divBdr>
        </w:div>
        <w:div w:id="2139108831">
          <w:marLeft w:val="480"/>
          <w:marRight w:val="0"/>
          <w:marTop w:val="0"/>
          <w:marBottom w:val="0"/>
          <w:divBdr>
            <w:top w:val="none" w:sz="0" w:space="0" w:color="auto"/>
            <w:left w:val="none" w:sz="0" w:space="0" w:color="auto"/>
            <w:bottom w:val="none" w:sz="0" w:space="0" w:color="auto"/>
            <w:right w:val="none" w:sz="0" w:space="0" w:color="auto"/>
          </w:divBdr>
        </w:div>
        <w:div w:id="1160927933">
          <w:marLeft w:val="480"/>
          <w:marRight w:val="0"/>
          <w:marTop w:val="0"/>
          <w:marBottom w:val="0"/>
          <w:divBdr>
            <w:top w:val="none" w:sz="0" w:space="0" w:color="auto"/>
            <w:left w:val="none" w:sz="0" w:space="0" w:color="auto"/>
            <w:bottom w:val="none" w:sz="0" w:space="0" w:color="auto"/>
            <w:right w:val="none" w:sz="0" w:space="0" w:color="auto"/>
          </w:divBdr>
        </w:div>
        <w:div w:id="825129066">
          <w:marLeft w:val="480"/>
          <w:marRight w:val="0"/>
          <w:marTop w:val="0"/>
          <w:marBottom w:val="0"/>
          <w:divBdr>
            <w:top w:val="none" w:sz="0" w:space="0" w:color="auto"/>
            <w:left w:val="none" w:sz="0" w:space="0" w:color="auto"/>
            <w:bottom w:val="none" w:sz="0" w:space="0" w:color="auto"/>
            <w:right w:val="none" w:sz="0" w:space="0" w:color="auto"/>
          </w:divBdr>
        </w:div>
        <w:div w:id="842934890">
          <w:marLeft w:val="480"/>
          <w:marRight w:val="0"/>
          <w:marTop w:val="0"/>
          <w:marBottom w:val="0"/>
          <w:divBdr>
            <w:top w:val="none" w:sz="0" w:space="0" w:color="auto"/>
            <w:left w:val="none" w:sz="0" w:space="0" w:color="auto"/>
            <w:bottom w:val="none" w:sz="0" w:space="0" w:color="auto"/>
            <w:right w:val="none" w:sz="0" w:space="0" w:color="auto"/>
          </w:divBdr>
        </w:div>
        <w:div w:id="1016083037">
          <w:marLeft w:val="480"/>
          <w:marRight w:val="0"/>
          <w:marTop w:val="0"/>
          <w:marBottom w:val="0"/>
          <w:divBdr>
            <w:top w:val="none" w:sz="0" w:space="0" w:color="auto"/>
            <w:left w:val="none" w:sz="0" w:space="0" w:color="auto"/>
            <w:bottom w:val="none" w:sz="0" w:space="0" w:color="auto"/>
            <w:right w:val="none" w:sz="0" w:space="0" w:color="auto"/>
          </w:divBdr>
        </w:div>
        <w:div w:id="630137279">
          <w:marLeft w:val="480"/>
          <w:marRight w:val="0"/>
          <w:marTop w:val="0"/>
          <w:marBottom w:val="0"/>
          <w:divBdr>
            <w:top w:val="none" w:sz="0" w:space="0" w:color="auto"/>
            <w:left w:val="none" w:sz="0" w:space="0" w:color="auto"/>
            <w:bottom w:val="none" w:sz="0" w:space="0" w:color="auto"/>
            <w:right w:val="none" w:sz="0" w:space="0" w:color="auto"/>
          </w:divBdr>
        </w:div>
        <w:div w:id="651641354">
          <w:marLeft w:val="480"/>
          <w:marRight w:val="0"/>
          <w:marTop w:val="0"/>
          <w:marBottom w:val="0"/>
          <w:divBdr>
            <w:top w:val="none" w:sz="0" w:space="0" w:color="auto"/>
            <w:left w:val="none" w:sz="0" w:space="0" w:color="auto"/>
            <w:bottom w:val="none" w:sz="0" w:space="0" w:color="auto"/>
            <w:right w:val="none" w:sz="0" w:space="0" w:color="auto"/>
          </w:divBdr>
        </w:div>
        <w:div w:id="355079972">
          <w:marLeft w:val="480"/>
          <w:marRight w:val="0"/>
          <w:marTop w:val="0"/>
          <w:marBottom w:val="0"/>
          <w:divBdr>
            <w:top w:val="none" w:sz="0" w:space="0" w:color="auto"/>
            <w:left w:val="none" w:sz="0" w:space="0" w:color="auto"/>
            <w:bottom w:val="none" w:sz="0" w:space="0" w:color="auto"/>
            <w:right w:val="none" w:sz="0" w:space="0" w:color="auto"/>
          </w:divBdr>
        </w:div>
        <w:div w:id="1193033900">
          <w:marLeft w:val="480"/>
          <w:marRight w:val="0"/>
          <w:marTop w:val="0"/>
          <w:marBottom w:val="0"/>
          <w:divBdr>
            <w:top w:val="none" w:sz="0" w:space="0" w:color="auto"/>
            <w:left w:val="none" w:sz="0" w:space="0" w:color="auto"/>
            <w:bottom w:val="none" w:sz="0" w:space="0" w:color="auto"/>
            <w:right w:val="none" w:sz="0" w:space="0" w:color="auto"/>
          </w:divBdr>
        </w:div>
        <w:div w:id="655300123">
          <w:marLeft w:val="480"/>
          <w:marRight w:val="0"/>
          <w:marTop w:val="0"/>
          <w:marBottom w:val="0"/>
          <w:divBdr>
            <w:top w:val="none" w:sz="0" w:space="0" w:color="auto"/>
            <w:left w:val="none" w:sz="0" w:space="0" w:color="auto"/>
            <w:bottom w:val="none" w:sz="0" w:space="0" w:color="auto"/>
            <w:right w:val="none" w:sz="0" w:space="0" w:color="auto"/>
          </w:divBdr>
        </w:div>
        <w:div w:id="414666986">
          <w:marLeft w:val="480"/>
          <w:marRight w:val="0"/>
          <w:marTop w:val="0"/>
          <w:marBottom w:val="0"/>
          <w:divBdr>
            <w:top w:val="none" w:sz="0" w:space="0" w:color="auto"/>
            <w:left w:val="none" w:sz="0" w:space="0" w:color="auto"/>
            <w:bottom w:val="none" w:sz="0" w:space="0" w:color="auto"/>
            <w:right w:val="none" w:sz="0" w:space="0" w:color="auto"/>
          </w:divBdr>
        </w:div>
        <w:div w:id="1056007944">
          <w:marLeft w:val="480"/>
          <w:marRight w:val="0"/>
          <w:marTop w:val="0"/>
          <w:marBottom w:val="0"/>
          <w:divBdr>
            <w:top w:val="none" w:sz="0" w:space="0" w:color="auto"/>
            <w:left w:val="none" w:sz="0" w:space="0" w:color="auto"/>
            <w:bottom w:val="none" w:sz="0" w:space="0" w:color="auto"/>
            <w:right w:val="none" w:sz="0" w:space="0" w:color="auto"/>
          </w:divBdr>
        </w:div>
        <w:div w:id="881134223">
          <w:marLeft w:val="480"/>
          <w:marRight w:val="0"/>
          <w:marTop w:val="0"/>
          <w:marBottom w:val="0"/>
          <w:divBdr>
            <w:top w:val="none" w:sz="0" w:space="0" w:color="auto"/>
            <w:left w:val="none" w:sz="0" w:space="0" w:color="auto"/>
            <w:bottom w:val="none" w:sz="0" w:space="0" w:color="auto"/>
            <w:right w:val="none" w:sz="0" w:space="0" w:color="auto"/>
          </w:divBdr>
        </w:div>
        <w:div w:id="499541709">
          <w:marLeft w:val="480"/>
          <w:marRight w:val="0"/>
          <w:marTop w:val="0"/>
          <w:marBottom w:val="0"/>
          <w:divBdr>
            <w:top w:val="none" w:sz="0" w:space="0" w:color="auto"/>
            <w:left w:val="none" w:sz="0" w:space="0" w:color="auto"/>
            <w:bottom w:val="none" w:sz="0" w:space="0" w:color="auto"/>
            <w:right w:val="none" w:sz="0" w:space="0" w:color="auto"/>
          </w:divBdr>
        </w:div>
        <w:div w:id="1752776681">
          <w:marLeft w:val="480"/>
          <w:marRight w:val="0"/>
          <w:marTop w:val="0"/>
          <w:marBottom w:val="0"/>
          <w:divBdr>
            <w:top w:val="none" w:sz="0" w:space="0" w:color="auto"/>
            <w:left w:val="none" w:sz="0" w:space="0" w:color="auto"/>
            <w:bottom w:val="none" w:sz="0" w:space="0" w:color="auto"/>
            <w:right w:val="none" w:sz="0" w:space="0" w:color="auto"/>
          </w:divBdr>
        </w:div>
        <w:div w:id="1461804181">
          <w:marLeft w:val="480"/>
          <w:marRight w:val="0"/>
          <w:marTop w:val="0"/>
          <w:marBottom w:val="0"/>
          <w:divBdr>
            <w:top w:val="none" w:sz="0" w:space="0" w:color="auto"/>
            <w:left w:val="none" w:sz="0" w:space="0" w:color="auto"/>
            <w:bottom w:val="none" w:sz="0" w:space="0" w:color="auto"/>
            <w:right w:val="none" w:sz="0" w:space="0" w:color="auto"/>
          </w:divBdr>
        </w:div>
        <w:div w:id="1481311545">
          <w:marLeft w:val="480"/>
          <w:marRight w:val="0"/>
          <w:marTop w:val="0"/>
          <w:marBottom w:val="0"/>
          <w:divBdr>
            <w:top w:val="none" w:sz="0" w:space="0" w:color="auto"/>
            <w:left w:val="none" w:sz="0" w:space="0" w:color="auto"/>
            <w:bottom w:val="none" w:sz="0" w:space="0" w:color="auto"/>
            <w:right w:val="none" w:sz="0" w:space="0" w:color="auto"/>
          </w:divBdr>
        </w:div>
        <w:div w:id="1585216082">
          <w:marLeft w:val="480"/>
          <w:marRight w:val="0"/>
          <w:marTop w:val="0"/>
          <w:marBottom w:val="0"/>
          <w:divBdr>
            <w:top w:val="none" w:sz="0" w:space="0" w:color="auto"/>
            <w:left w:val="none" w:sz="0" w:space="0" w:color="auto"/>
            <w:bottom w:val="none" w:sz="0" w:space="0" w:color="auto"/>
            <w:right w:val="none" w:sz="0" w:space="0" w:color="auto"/>
          </w:divBdr>
        </w:div>
        <w:div w:id="1366054023">
          <w:marLeft w:val="480"/>
          <w:marRight w:val="0"/>
          <w:marTop w:val="0"/>
          <w:marBottom w:val="0"/>
          <w:divBdr>
            <w:top w:val="none" w:sz="0" w:space="0" w:color="auto"/>
            <w:left w:val="none" w:sz="0" w:space="0" w:color="auto"/>
            <w:bottom w:val="none" w:sz="0" w:space="0" w:color="auto"/>
            <w:right w:val="none" w:sz="0" w:space="0" w:color="auto"/>
          </w:divBdr>
        </w:div>
        <w:div w:id="1527400242">
          <w:marLeft w:val="480"/>
          <w:marRight w:val="0"/>
          <w:marTop w:val="0"/>
          <w:marBottom w:val="0"/>
          <w:divBdr>
            <w:top w:val="none" w:sz="0" w:space="0" w:color="auto"/>
            <w:left w:val="none" w:sz="0" w:space="0" w:color="auto"/>
            <w:bottom w:val="none" w:sz="0" w:space="0" w:color="auto"/>
            <w:right w:val="none" w:sz="0" w:space="0" w:color="auto"/>
          </w:divBdr>
        </w:div>
        <w:div w:id="1822381216">
          <w:marLeft w:val="480"/>
          <w:marRight w:val="0"/>
          <w:marTop w:val="0"/>
          <w:marBottom w:val="0"/>
          <w:divBdr>
            <w:top w:val="none" w:sz="0" w:space="0" w:color="auto"/>
            <w:left w:val="none" w:sz="0" w:space="0" w:color="auto"/>
            <w:bottom w:val="none" w:sz="0" w:space="0" w:color="auto"/>
            <w:right w:val="none" w:sz="0" w:space="0" w:color="auto"/>
          </w:divBdr>
        </w:div>
        <w:div w:id="271013137">
          <w:marLeft w:val="480"/>
          <w:marRight w:val="0"/>
          <w:marTop w:val="0"/>
          <w:marBottom w:val="0"/>
          <w:divBdr>
            <w:top w:val="none" w:sz="0" w:space="0" w:color="auto"/>
            <w:left w:val="none" w:sz="0" w:space="0" w:color="auto"/>
            <w:bottom w:val="none" w:sz="0" w:space="0" w:color="auto"/>
            <w:right w:val="none" w:sz="0" w:space="0" w:color="auto"/>
          </w:divBdr>
        </w:div>
        <w:div w:id="47340802">
          <w:marLeft w:val="480"/>
          <w:marRight w:val="0"/>
          <w:marTop w:val="0"/>
          <w:marBottom w:val="0"/>
          <w:divBdr>
            <w:top w:val="none" w:sz="0" w:space="0" w:color="auto"/>
            <w:left w:val="none" w:sz="0" w:space="0" w:color="auto"/>
            <w:bottom w:val="none" w:sz="0" w:space="0" w:color="auto"/>
            <w:right w:val="none" w:sz="0" w:space="0" w:color="auto"/>
          </w:divBdr>
        </w:div>
        <w:div w:id="1098526991">
          <w:marLeft w:val="480"/>
          <w:marRight w:val="0"/>
          <w:marTop w:val="0"/>
          <w:marBottom w:val="0"/>
          <w:divBdr>
            <w:top w:val="none" w:sz="0" w:space="0" w:color="auto"/>
            <w:left w:val="none" w:sz="0" w:space="0" w:color="auto"/>
            <w:bottom w:val="none" w:sz="0" w:space="0" w:color="auto"/>
            <w:right w:val="none" w:sz="0" w:space="0" w:color="auto"/>
          </w:divBdr>
        </w:div>
        <w:div w:id="908656737">
          <w:marLeft w:val="480"/>
          <w:marRight w:val="0"/>
          <w:marTop w:val="0"/>
          <w:marBottom w:val="0"/>
          <w:divBdr>
            <w:top w:val="none" w:sz="0" w:space="0" w:color="auto"/>
            <w:left w:val="none" w:sz="0" w:space="0" w:color="auto"/>
            <w:bottom w:val="none" w:sz="0" w:space="0" w:color="auto"/>
            <w:right w:val="none" w:sz="0" w:space="0" w:color="auto"/>
          </w:divBdr>
        </w:div>
        <w:div w:id="466092850">
          <w:marLeft w:val="480"/>
          <w:marRight w:val="0"/>
          <w:marTop w:val="0"/>
          <w:marBottom w:val="0"/>
          <w:divBdr>
            <w:top w:val="none" w:sz="0" w:space="0" w:color="auto"/>
            <w:left w:val="none" w:sz="0" w:space="0" w:color="auto"/>
            <w:bottom w:val="none" w:sz="0" w:space="0" w:color="auto"/>
            <w:right w:val="none" w:sz="0" w:space="0" w:color="auto"/>
          </w:divBdr>
        </w:div>
        <w:div w:id="483278932">
          <w:marLeft w:val="480"/>
          <w:marRight w:val="0"/>
          <w:marTop w:val="0"/>
          <w:marBottom w:val="0"/>
          <w:divBdr>
            <w:top w:val="none" w:sz="0" w:space="0" w:color="auto"/>
            <w:left w:val="none" w:sz="0" w:space="0" w:color="auto"/>
            <w:bottom w:val="none" w:sz="0" w:space="0" w:color="auto"/>
            <w:right w:val="none" w:sz="0" w:space="0" w:color="auto"/>
          </w:divBdr>
        </w:div>
        <w:div w:id="1756658849">
          <w:marLeft w:val="480"/>
          <w:marRight w:val="0"/>
          <w:marTop w:val="0"/>
          <w:marBottom w:val="0"/>
          <w:divBdr>
            <w:top w:val="none" w:sz="0" w:space="0" w:color="auto"/>
            <w:left w:val="none" w:sz="0" w:space="0" w:color="auto"/>
            <w:bottom w:val="none" w:sz="0" w:space="0" w:color="auto"/>
            <w:right w:val="none" w:sz="0" w:space="0" w:color="auto"/>
          </w:divBdr>
        </w:div>
        <w:div w:id="1649433501">
          <w:marLeft w:val="480"/>
          <w:marRight w:val="0"/>
          <w:marTop w:val="0"/>
          <w:marBottom w:val="0"/>
          <w:divBdr>
            <w:top w:val="none" w:sz="0" w:space="0" w:color="auto"/>
            <w:left w:val="none" w:sz="0" w:space="0" w:color="auto"/>
            <w:bottom w:val="none" w:sz="0" w:space="0" w:color="auto"/>
            <w:right w:val="none" w:sz="0" w:space="0" w:color="auto"/>
          </w:divBdr>
        </w:div>
        <w:div w:id="678192782">
          <w:marLeft w:val="480"/>
          <w:marRight w:val="0"/>
          <w:marTop w:val="0"/>
          <w:marBottom w:val="0"/>
          <w:divBdr>
            <w:top w:val="none" w:sz="0" w:space="0" w:color="auto"/>
            <w:left w:val="none" w:sz="0" w:space="0" w:color="auto"/>
            <w:bottom w:val="none" w:sz="0" w:space="0" w:color="auto"/>
            <w:right w:val="none" w:sz="0" w:space="0" w:color="auto"/>
          </w:divBdr>
        </w:div>
        <w:div w:id="1943416435">
          <w:marLeft w:val="480"/>
          <w:marRight w:val="0"/>
          <w:marTop w:val="0"/>
          <w:marBottom w:val="0"/>
          <w:divBdr>
            <w:top w:val="none" w:sz="0" w:space="0" w:color="auto"/>
            <w:left w:val="none" w:sz="0" w:space="0" w:color="auto"/>
            <w:bottom w:val="none" w:sz="0" w:space="0" w:color="auto"/>
            <w:right w:val="none" w:sz="0" w:space="0" w:color="auto"/>
          </w:divBdr>
        </w:div>
        <w:div w:id="381712032">
          <w:marLeft w:val="480"/>
          <w:marRight w:val="0"/>
          <w:marTop w:val="0"/>
          <w:marBottom w:val="0"/>
          <w:divBdr>
            <w:top w:val="none" w:sz="0" w:space="0" w:color="auto"/>
            <w:left w:val="none" w:sz="0" w:space="0" w:color="auto"/>
            <w:bottom w:val="none" w:sz="0" w:space="0" w:color="auto"/>
            <w:right w:val="none" w:sz="0" w:space="0" w:color="auto"/>
          </w:divBdr>
        </w:div>
      </w:divsChild>
    </w:div>
    <w:div w:id="1942519556">
      <w:bodyDiv w:val="1"/>
      <w:marLeft w:val="0"/>
      <w:marRight w:val="0"/>
      <w:marTop w:val="0"/>
      <w:marBottom w:val="0"/>
      <w:divBdr>
        <w:top w:val="none" w:sz="0" w:space="0" w:color="auto"/>
        <w:left w:val="none" w:sz="0" w:space="0" w:color="auto"/>
        <w:bottom w:val="none" w:sz="0" w:space="0" w:color="auto"/>
        <w:right w:val="none" w:sz="0" w:space="0" w:color="auto"/>
      </w:divBdr>
      <w:divsChild>
        <w:div w:id="993948980">
          <w:marLeft w:val="480"/>
          <w:marRight w:val="0"/>
          <w:marTop w:val="0"/>
          <w:marBottom w:val="0"/>
          <w:divBdr>
            <w:top w:val="none" w:sz="0" w:space="0" w:color="auto"/>
            <w:left w:val="none" w:sz="0" w:space="0" w:color="auto"/>
            <w:bottom w:val="none" w:sz="0" w:space="0" w:color="auto"/>
            <w:right w:val="none" w:sz="0" w:space="0" w:color="auto"/>
          </w:divBdr>
        </w:div>
        <w:div w:id="26028453">
          <w:marLeft w:val="480"/>
          <w:marRight w:val="0"/>
          <w:marTop w:val="0"/>
          <w:marBottom w:val="0"/>
          <w:divBdr>
            <w:top w:val="none" w:sz="0" w:space="0" w:color="auto"/>
            <w:left w:val="none" w:sz="0" w:space="0" w:color="auto"/>
            <w:bottom w:val="none" w:sz="0" w:space="0" w:color="auto"/>
            <w:right w:val="none" w:sz="0" w:space="0" w:color="auto"/>
          </w:divBdr>
        </w:div>
        <w:div w:id="1147405534">
          <w:marLeft w:val="480"/>
          <w:marRight w:val="0"/>
          <w:marTop w:val="0"/>
          <w:marBottom w:val="0"/>
          <w:divBdr>
            <w:top w:val="none" w:sz="0" w:space="0" w:color="auto"/>
            <w:left w:val="none" w:sz="0" w:space="0" w:color="auto"/>
            <w:bottom w:val="none" w:sz="0" w:space="0" w:color="auto"/>
            <w:right w:val="none" w:sz="0" w:space="0" w:color="auto"/>
          </w:divBdr>
        </w:div>
        <w:div w:id="823008853">
          <w:marLeft w:val="480"/>
          <w:marRight w:val="0"/>
          <w:marTop w:val="0"/>
          <w:marBottom w:val="0"/>
          <w:divBdr>
            <w:top w:val="none" w:sz="0" w:space="0" w:color="auto"/>
            <w:left w:val="none" w:sz="0" w:space="0" w:color="auto"/>
            <w:bottom w:val="none" w:sz="0" w:space="0" w:color="auto"/>
            <w:right w:val="none" w:sz="0" w:space="0" w:color="auto"/>
          </w:divBdr>
        </w:div>
        <w:div w:id="1056205408">
          <w:marLeft w:val="480"/>
          <w:marRight w:val="0"/>
          <w:marTop w:val="0"/>
          <w:marBottom w:val="0"/>
          <w:divBdr>
            <w:top w:val="none" w:sz="0" w:space="0" w:color="auto"/>
            <w:left w:val="none" w:sz="0" w:space="0" w:color="auto"/>
            <w:bottom w:val="none" w:sz="0" w:space="0" w:color="auto"/>
            <w:right w:val="none" w:sz="0" w:space="0" w:color="auto"/>
          </w:divBdr>
        </w:div>
        <w:div w:id="305625827">
          <w:marLeft w:val="480"/>
          <w:marRight w:val="0"/>
          <w:marTop w:val="0"/>
          <w:marBottom w:val="0"/>
          <w:divBdr>
            <w:top w:val="none" w:sz="0" w:space="0" w:color="auto"/>
            <w:left w:val="none" w:sz="0" w:space="0" w:color="auto"/>
            <w:bottom w:val="none" w:sz="0" w:space="0" w:color="auto"/>
            <w:right w:val="none" w:sz="0" w:space="0" w:color="auto"/>
          </w:divBdr>
        </w:div>
        <w:div w:id="274682023">
          <w:marLeft w:val="480"/>
          <w:marRight w:val="0"/>
          <w:marTop w:val="0"/>
          <w:marBottom w:val="0"/>
          <w:divBdr>
            <w:top w:val="none" w:sz="0" w:space="0" w:color="auto"/>
            <w:left w:val="none" w:sz="0" w:space="0" w:color="auto"/>
            <w:bottom w:val="none" w:sz="0" w:space="0" w:color="auto"/>
            <w:right w:val="none" w:sz="0" w:space="0" w:color="auto"/>
          </w:divBdr>
        </w:div>
        <w:div w:id="996769056">
          <w:marLeft w:val="480"/>
          <w:marRight w:val="0"/>
          <w:marTop w:val="0"/>
          <w:marBottom w:val="0"/>
          <w:divBdr>
            <w:top w:val="none" w:sz="0" w:space="0" w:color="auto"/>
            <w:left w:val="none" w:sz="0" w:space="0" w:color="auto"/>
            <w:bottom w:val="none" w:sz="0" w:space="0" w:color="auto"/>
            <w:right w:val="none" w:sz="0" w:space="0" w:color="auto"/>
          </w:divBdr>
        </w:div>
        <w:div w:id="1704865865">
          <w:marLeft w:val="480"/>
          <w:marRight w:val="0"/>
          <w:marTop w:val="0"/>
          <w:marBottom w:val="0"/>
          <w:divBdr>
            <w:top w:val="none" w:sz="0" w:space="0" w:color="auto"/>
            <w:left w:val="none" w:sz="0" w:space="0" w:color="auto"/>
            <w:bottom w:val="none" w:sz="0" w:space="0" w:color="auto"/>
            <w:right w:val="none" w:sz="0" w:space="0" w:color="auto"/>
          </w:divBdr>
        </w:div>
        <w:div w:id="1818955962">
          <w:marLeft w:val="480"/>
          <w:marRight w:val="0"/>
          <w:marTop w:val="0"/>
          <w:marBottom w:val="0"/>
          <w:divBdr>
            <w:top w:val="none" w:sz="0" w:space="0" w:color="auto"/>
            <w:left w:val="none" w:sz="0" w:space="0" w:color="auto"/>
            <w:bottom w:val="none" w:sz="0" w:space="0" w:color="auto"/>
            <w:right w:val="none" w:sz="0" w:space="0" w:color="auto"/>
          </w:divBdr>
        </w:div>
        <w:div w:id="1044672954">
          <w:marLeft w:val="480"/>
          <w:marRight w:val="0"/>
          <w:marTop w:val="0"/>
          <w:marBottom w:val="0"/>
          <w:divBdr>
            <w:top w:val="none" w:sz="0" w:space="0" w:color="auto"/>
            <w:left w:val="none" w:sz="0" w:space="0" w:color="auto"/>
            <w:bottom w:val="none" w:sz="0" w:space="0" w:color="auto"/>
            <w:right w:val="none" w:sz="0" w:space="0" w:color="auto"/>
          </w:divBdr>
        </w:div>
        <w:div w:id="287199753">
          <w:marLeft w:val="480"/>
          <w:marRight w:val="0"/>
          <w:marTop w:val="0"/>
          <w:marBottom w:val="0"/>
          <w:divBdr>
            <w:top w:val="none" w:sz="0" w:space="0" w:color="auto"/>
            <w:left w:val="none" w:sz="0" w:space="0" w:color="auto"/>
            <w:bottom w:val="none" w:sz="0" w:space="0" w:color="auto"/>
            <w:right w:val="none" w:sz="0" w:space="0" w:color="auto"/>
          </w:divBdr>
        </w:div>
        <w:div w:id="865214151">
          <w:marLeft w:val="480"/>
          <w:marRight w:val="0"/>
          <w:marTop w:val="0"/>
          <w:marBottom w:val="0"/>
          <w:divBdr>
            <w:top w:val="none" w:sz="0" w:space="0" w:color="auto"/>
            <w:left w:val="none" w:sz="0" w:space="0" w:color="auto"/>
            <w:bottom w:val="none" w:sz="0" w:space="0" w:color="auto"/>
            <w:right w:val="none" w:sz="0" w:space="0" w:color="auto"/>
          </w:divBdr>
        </w:div>
        <w:div w:id="1353999064">
          <w:marLeft w:val="480"/>
          <w:marRight w:val="0"/>
          <w:marTop w:val="0"/>
          <w:marBottom w:val="0"/>
          <w:divBdr>
            <w:top w:val="none" w:sz="0" w:space="0" w:color="auto"/>
            <w:left w:val="none" w:sz="0" w:space="0" w:color="auto"/>
            <w:bottom w:val="none" w:sz="0" w:space="0" w:color="auto"/>
            <w:right w:val="none" w:sz="0" w:space="0" w:color="auto"/>
          </w:divBdr>
        </w:div>
        <w:div w:id="297341264">
          <w:marLeft w:val="480"/>
          <w:marRight w:val="0"/>
          <w:marTop w:val="0"/>
          <w:marBottom w:val="0"/>
          <w:divBdr>
            <w:top w:val="none" w:sz="0" w:space="0" w:color="auto"/>
            <w:left w:val="none" w:sz="0" w:space="0" w:color="auto"/>
            <w:bottom w:val="none" w:sz="0" w:space="0" w:color="auto"/>
            <w:right w:val="none" w:sz="0" w:space="0" w:color="auto"/>
          </w:divBdr>
        </w:div>
        <w:div w:id="1142385249">
          <w:marLeft w:val="480"/>
          <w:marRight w:val="0"/>
          <w:marTop w:val="0"/>
          <w:marBottom w:val="0"/>
          <w:divBdr>
            <w:top w:val="none" w:sz="0" w:space="0" w:color="auto"/>
            <w:left w:val="none" w:sz="0" w:space="0" w:color="auto"/>
            <w:bottom w:val="none" w:sz="0" w:space="0" w:color="auto"/>
            <w:right w:val="none" w:sz="0" w:space="0" w:color="auto"/>
          </w:divBdr>
        </w:div>
        <w:div w:id="549194186">
          <w:marLeft w:val="480"/>
          <w:marRight w:val="0"/>
          <w:marTop w:val="0"/>
          <w:marBottom w:val="0"/>
          <w:divBdr>
            <w:top w:val="none" w:sz="0" w:space="0" w:color="auto"/>
            <w:left w:val="none" w:sz="0" w:space="0" w:color="auto"/>
            <w:bottom w:val="none" w:sz="0" w:space="0" w:color="auto"/>
            <w:right w:val="none" w:sz="0" w:space="0" w:color="auto"/>
          </w:divBdr>
        </w:div>
        <w:div w:id="662515284">
          <w:marLeft w:val="480"/>
          <w:marRight w:val="0"/>
          <w:marTop w:val="0"/>
          <w:marBottom w:val="0"/>
          <w:divBdr>
            <w:top w:val="none" w:sz="0" w:space="0" w:color="auto"/>
            <w:left w:val="none" w:sz="0" w:space="0" w:color="auto"/>
            <w:bottom w:val="none" w:sz="0" w:space="0" w:color="auto"/>
            <w:right w:val="none" w:sz="0" w:space="0" w:color="auto"/>
          </w:divBdr>
        </w:div>
        <w:div w:id="1799103631">
          <w:marLeft w:val="480"/>
          <w:marRight w:val="0"/>
          <w:marTop w:val="0"/>
          <w:marBottom w:val="0"/>
          <w:divBdr>
            <w:top w:val="none" w:sz="0" w:space="0" w:color="auto"/>
            <w:left w:val="none" w:sz="0" w:space="0" w:color="auto"/>
            <w:bottom w:val="none" w:sz="0" w:space="0" w:color="auto"/>
            <w:right w:val="none" w:sz="0" w:space="0" w:color="auto"/>
          </w:divBdr>
        </w:div>
        <w:div w:id="497236776">
          <w:marLeft w:val="480"/>
          <w:marRight w:val="0"/>
          <w:marTop w:val="0"/>
          <w:marBottom w:val="0"/>
          <w:divBdr>
            <w:top w:val="none" w:sz="0" w:space="0" w:color="auto"/>
            <w:left w:val="none" w:sz="0" w:space="0" w:color="auto"/>
            <w:bottom w:val="none" w:sz="0" w:space="0" w:color="auto"/>
            <w:right w:val="none" w:sz="0" w:space="0" w:color="auto"/>
          </w:divBdr>
        </w:div>
        <w:div w:id="234701956">
          <w:marLeft w:val="480"/>
          <w:marRight w:val="0"/>
          <w:marTop w:val="0"/>
          <w:marBottom w:val="0"/>
          <w:divBdr>
            <w:top w:val="none" w:sz="0" w:space="0" w:color="auto"/>
            <w:left w:val="none" w:sz="0" w:space="0" w:color="auto"/>
            <w:bottom w:val="none" w:sz="0" w:space="0" w:color="auto"/>
            <w:right w:val="none" w:sz="0" w:space="0" w:color="auto"/>
          </w:divBdr>
        </w:div>
        <w:div w:id="411970514">
          <w:marLeft w:val="480"/>
          <w:marRight w:val="0"/>
          <w:marTop w:val="0"/>
          <w:marBottom w:val="0"/>
          <w:divBdr>
            <w:top w:val="none" w:sz="0" w:space="0" w:color="auto"/>
            <w:left w:val="none" w:sz="0" w:space="0" w:color="auto"/>
            <w:bottom w:val="none" w:sz="0" w:space="0" w:color="auto"/>
            <w:right w:val="none" w:sz="0" w:space="0" w:color="auto"/>
          </w:divBdr>
        </w:div>
        <w:div w:id="760643567">
          <w:marLeft w:val="480"/>
          <w:marRight w:val="0"/>
          <w:marTop w:val="0"/>
          <w:marBottom w:val="0"/>
          <w:divBdr>
            <w:top w:val="none" w:sz="0" w:space="0" w:color="auto"/>
            <w:left w:val="none" w:sz="0" w:space="0" w:color="auto"/>
            <w:bottom w:val="none" w:sz="0" w:space="0" w:color="auto"/>
            <w:right w:val="none" w:sz="0" w:space="0" w:color="auto"/>
          </w:divBdr>
        </w:div>
        <w:div w:id="754322572">
          <w:marLeft w:val="480"/>
          <w:marRight w:val="0"/>
          <w:marTop w:val="0"/>
          <w:marBottom w:val="0"/>
          <w:divBdr>
            <w:top w:val="none" w:sz="0" w:space="0" w:color="auto"/>
            <w:left w:val="none" w:sz="0" w:space="0" w:color="auto"/>
            <w:bottom w:val="none" w:sz="0" w:space="0" w:color="auto"/>
            <w:right w:val="none" w:sz="0" w:space="0" w:color="auto"/>
          </w:divBdr>
        </w:div>
        <w:div w:id="1693335261">
          <w:marLeft w:val="480"/>
          <w:marRight w:val="0"/>
          <w:marTop w:val="0"/>
          <w:marBottom w:val="0"/>
          <w:divBdr>
            <w:top w:val="none" w:sz="0" w:space="0" w:color="auto"/>
            <w:left w:val="none" w:sz="0" w:space="0" w:color="auto"/>
            <w:bottom w:val="none" w:sz="0" w:space="0" w:color="auto"/>
            <w:right w:val="none" w:sz="0" w:space="0" w:color="auto"/>
          </w:divBdr>
        </w:div>
        <w:div w:id="1249076422">
          <w:marLeft w:val="480"/>
          <w:marRight w:val="0"/>
          <w:marTop w:val="0"/>
          <w:marBottom w:val="0"/>
          <w:divBdr>
            <w:top w:val="none" w:sz="0" w:space="0" w:color="auto"/>
            <w:left w:val="none" w:sz="0" w:space="0" w:color="auto"/>
            <w:bottom w:val="none" w:sz="0" w:space="0" w:color="auto"/>
            <w:right w:val="none" w:sz="0" w:space="0" w:color="auto"/>
          </w:divBdr>
        </w:div>
        <w:div w:id="326590723">
          <w:marLeft w:val="480"/>
          <w:marRight w:val="0"/>
          <w:marTop w:val="0"/>
          <w:marBottom w:val="0"/>
          <w:divBdr>
            <w:top w:val="none" w:sz="0" w:space="0" w:color="auto"/>
            <w:left w:val="none" w:sz="0" w:space="0" w:color="auto"/>
            <w:bottom w:val="none" w:sz="0" w:space="0" w:color="auto"/>
            <w:right w:val="none" w:sz="0" w:space="0" w:color="auto"/>
          </w:divBdr>
        </w:div>
        <w:div w:id="1495563414">
          <w:marLeft w:val="480"/>
          <w:marRight w:val="0"/>
          <w:marTop w:val="0"/>
          <w:marBottom w:val="0"/>
          <w:divBdr>
            <w:top w:val="none" w:sz="0" w:space="0" w:color="auto"/>
            <w:left w:val="none" w:sz="0" w:space="0" w:color="auto"/>
            <w:bottom w:val="none" w:sz="0" w:space="0" w:color="auto"/>
            <w:right w:val="none" w:sz="0" w:space="0" w:color="auto"/>
          </w:divBdr>
        </w:div>
        <w:div w:id="559826153">
          <w:marLeft w:val="480"/>
          <w:marRight w:val="0"/>
          <w:marTop w:val="0"/>
          <w:marBottom w:val="0"/>
          <w:divBdr>
            <w:top w:val="none" w:sz="0" w:space="0" w:color="auto"/>
            <w:left w:val="none" w:sz="0" w:space="0" w:color="auto"/>
            <w:bottom w:val="none" w:sz="0" w:space="0" w:color="auto"/>
            <w:right w:val="none" w:sz="0" w:space="0" w:color="auto"/>
          </w:divBdr>
        </w:div>
        <w:div w:id="1055356486">
          <w:marLeft w:val="480"/>
          <w:marRight w:val="0"/>
          <w:marTop w:val="0"/>
          <w:marBottom w:val="0"/>
          <w:divBdr>
            <w:top w:val="none" w:sz="0" w:space="0" w:color="auto"/>
            <w:left w:val="none" w:sz="0" w:space="0" w:color="auto"/>
            <w:bottom w:val="none" w:sz="0" w:space="0" w:color="auto"/>
            <w:right w:val="none" w:sz="0" w:space="0" w:color="auto"/>
          </w:divBdr>
        </w:div>
        <w:div w:id="1986354665">
          <w:marLeft w:val="480"/>
          <w:marRight w:val="0"/>
          <w:marTop w:val="0"/>
          <w:marBottom w:val="0"/>
          <w:divBdr>
            <w:top w:val="none" w:sz="0" w:space="0" w:color="auto"/>
            <w:left w:val="none" w:sz="0" w:space="0" w:color="auto"/>
            <w:bottom w:val="none" w:sz="0" w:space="0" w:color="auto"/>
            <w:right w:val="none" w:sz="0" w:space="0" w:color="auto"/>
          </w:divBdr>
        </w:div>
        <w:div w:id="1309171152">
          <w:marLeft w:val="480"/>
          <w:marRight w:val="0"/>
          <w:marTop w:val="0"/>
          <w:marBottom w:val="0"/>
          <w:divBdr>
            <w:top w:val="none" w:sz="0" w:space="0" w:color="auto"/>
            <w:left w:val="none" w:sz="0" w:space="0" w:color="auto"/>
            <w:bottom w:val="none" w:sz="0" w:space="0" w:color="auto"/>
            <w:right w:val="none" w:sz="0" w:space="0" w:color="auto"/>
          </w:divBdr>
        </w:div>
        <w:div w:id="538053515">
          <w:marLeft w:val="480"/>
          <w:marRight w:val="0"/>
          <w:marTop w:val="0"/>
          <w:marBottom w:val="0"/>
          <w:divBdr>
            <w:top w:val="none" w:sz="0" w:space="0" w:color="auto"/>
            <w:left w:val="none" w:sz="0" w:space="0" w:color="auto"/>
            <w:bottom w:val="none" w:sz="0" w:space="0" w:color="auto"/>
            <w:right w:val="none" w:sz="0" w:space="0" w:color="auto"/>
          </w:divBdr>
        </w:div>
        <w:div w:id="1466581663">
          <w:marLeft w:val="480"/>
          <w:marRight w:val="0"/>
          <w:marTop w:val="0"/>
          <w:marBottom w:val="0"/>
          <w:divBdr>
            <w:top w:val="none" w:sz="0" w:space="0" w:color="auto"/>
            <w:left w:val="none" w:sz="0" w:space="0" w:color="auto"/>
            <w:bottom w:val="none" w:sz="0" w:space="0" w:color="auto"/>
            <w:right w:val="none" w:sz="0" w:space="0" w:color="auto"/>
          </w:divBdr>
        </w:div>
        <w:div w:id="1478299867">
          <w:marLeft w:val="480"/>
          <w:marRight w:val="0"/>
          <w:marTop w:val="0"/>
          <w:marBottom w:val="0"/>
          <w:divBdr>
            <w:top w:val="none" w:sz="0" w:space="0" w:color="auto"/>
            <w:left w:val="none" w:sz="0" w:space="0" w:color="auto"/>
            <w:bottom w:val="none" w:sz="0" w:space="0" w:color="auto"/>
            <w:right w:val="none" w:sz="0" w:space="0" w:color="auto"/>
          </w:divBdr>
        </w:div>
        <w:div w:id="898442972">
          <w:marLeft w:val="480"/>
          <w:marRight w:val="0"/>
          <w:marTop w:val="0"/>
          <w:marBottom w:val="0"/>
          <w:divBdr>
            <w:top w:val="none" w:sz="0" w:space="0" w:color="auto"/>
            <w:left w:val="none" w:sz="0" w:space="0" w:color="auto"/>
            <w:bottom w:val="none" w:sz="0" w:space="0" w:color="auto"/>
            <w:right w:val="none" w:sz="0" w:space="0" w:color="auto"/>
          </w:divBdr>
        </w:div>
        <w:div w:id="1379429899">
          <w:marLeft w:val="480"/>
          <w:marRight w:val="0"/>
          <w:marTop w:val="0"/>
          <w:marBottom w:val="0"/>
          <w:divBdr>
            <w:top w:val="none" w:sz="0" w:space="0" w:color="auto"/>
            <w:left w:val="none" w:sz="0" w:space="0" w:color="auto"/>
            <w:bottom w:val="none" w:sz="0" w:space="0" w:color="auto"/>
            <w:right w:val="none" w:sz="0" w:space="0" w:color="auto"/>
          </w:divBdr>
        </w:div>
        <w:div w:id="1437214856">
          <w:marLeft w:val="480"/>
          <w:marRight w:val="0"/>
          <w:marTop w:val="0"/>
          <w:marBottom w:val="0"/>
          <w:divBdr>
            <w:top w:val="none" w:sz="0" w:space="0" w:color="auto"/>
            <w:left w:val="none" w:sz="0" w:space="0" w:color="auto"/>
            <w:bottom w:val="none" w:sz="0" w:space="0" w:color="auto"/>
            <w:right w:val="none" w:sz="0" w:space="0" w:color="auto"/>
          </w:divBdr>
        </w:div>
        <w:div w:id="1887449501">
          <w:marLeft w:val="480"/>
          <w:marRight w:val="0"/>
          <w:marTop w:val="0"/>
          <w:marBottom w:val="0"/>
          <w:divBdr>
            <w:top w:val="none" w:sz="0" w:space="0" w:color="auto"/>
            <w:left w:val="none" w:sz="0" w:space="0" w:color="auto"/>
            <w:bottom w:val="none" w:sz="0" w:space="0" w:color="auto"/>
            <w:right w:val="none" w:sz="0" w:space="0" w:color="auto"/>
          </w:divBdr>
        </w:div>
        <w:div w:id="1751462652">
          <w:marLeft w:val="480"/>
          <w:marRight w:val="0"/>
          <w:marTop w:val="0"/>
          <w:marBottom w:val="0"/>
          <w:divBdr>
            <w:top w:val="none" w:sz="0" w:space="0" w:color="auto"/>
            <w:left w:val="none" w:sz="0" w:space="0" w:color="auto"/>
            <w:bottom w:val="none" w:sz="0" w:space="0" w:color="auto"/>
            <w:right w:val="none" w:sz="0" w:space="0" w:color="auto"/>
          </w:divBdr>
        </w:div>
      </w:divsChild>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1943955602">
      <w:bodyDiv w:val="1"/>
      <w:marLeft w:val="0"/>
      <w:marRight w:val="0"/>
      <w:marTop w:val="0"/>
      <w:marBottom w:val="0"/>
      <w:divBdr>
        <w:top w:val="none" w:sz="0" w:space="0" w:color="auto"/>
        <w:left w:val="none" w:sz="0" w:space="0" w:color="auto"/>
        <w:bottom w:val="none" w:sz="0" w:space="0" w:color="auto"/>
        <w:right w:val="none" w:sz="0" w:space="0" w:color="auto"/>
      </w:divBdr>
    </w:div>
    <w:div w:id="1949510563">
      <w:bodyDiv w:val="1"/>
      <w:marLeft w:val="0"/>
      <w:marRight w:val="0"/>
      <w:marTop w:val="0"/>
      <w:marBottom w:val="0"/>
      <w:divBdr>
        <w:top w:val="none" w:sz="0" w:space="0" w:color="auto"/>
        <w:left w:val="none" w:sz="0" w:space="0" w:color="auto"/>
        <w:bottom w:val="none" w:sz="0" w:space="0" w:color="auto"/>
        <w:right w:val="none" w:sz="0" w:space="0" w:color="auto"/>
      </w:divBdr>
    </w:div>
    <w:div w:id="1949772878">
      <w:bodyDiv w:val="1"/>
      <w:marLeft w:val="0"/>
      <w:marRight w:val="0"/>
      <w:marTop w:val="0"/>
      <w:marBottom w:val="0"/>
      <w:divBdr>
        <w:top w:val="none" w:sz="0" w:space="0" w:color="auto"/>
        <w:left w:val="none" w:sz="0" w:space="0" w:color="auto"/>
        <w:bottom w:val="none" w:sz="0" w:space="0" w:color="auto"/>
        <w:right w:val="none" w:sz="0" w:space="0" w:color="auto"/>
      </w:divBdr>
    </w:div>
    <w:div w:id="1951081764">
      <w:bodyDiv w:val="1"/>
      <w:marLeft w:val="0"/>
      <w:marRight w:val="0"/>
      <w:marTop w:val="0"/>
      <w:marBottom w:val="0"/>
      <w:divBdr>
        <w:top w:val="none" w:sz="0" w:space="0" w:color="auto"/>
        <w:left w:val="none" w:sz="0" w:space="0" w:color="auto"/>
        <w:bottom w:val="none" w:sz="0" w:space="0" w:color="auto"/>
        <w:right w:val="none" w:sz="0" w:space="0" w:color="auto"/>
      </w:divBdr>
    </w:div>
    <w:div w:id="1953706660">
      <w:bodyDiv w:val="1"/>
      <w:marLeft w:val="0"/>
      <w:marRight w:val="0"/>
      <w:marTop w:val="0"/>
      <w:marBottom w:val="0"/>
      <w:divBdr>
        <w:top w:val="none" w:sz="0" w:space="0" w:color="auto"/>
        <w:left w:val="none" w:sz="0" w:space="0" w:color="auto"/>
        <w:bottom w:val="none" w:sz="0" w:space="0" w:color="auto"/>
        <w:right w:val="none" w:sz="0" w:space="0" w:color="auto"/>
      </w:divBdr>
      <w:divsChild>
        <w:div w:id="631177930">
          <w:marLeft w:val="480"/>
          <w:marRight w:val="0"/>
          <w:marTop w:val="0"/>
          <w:marBottom w:val="0"/>
          <w:divBdr>
            <w:top w:val="none" w:sz="0" w:space="0" w:color="auto"/>
            <w:left w:val="none" w:sz="0" w:space="0" w:color="auto"/>
            <w:bottom w:val="none" w:sz="0" w:space="0" w:color="auto"/>
            <w:right w:val="none" w:sz="0" w:space="0" w:color="auto"/>
          </w:divBdr>
        </w:div>
        <w:div w:id="1978872848">
          <w:marLeft w:val="480"/>
          <w:marRight w:val="0"/>
          <w:marTop w:val="0"/>
          <w:marBottom w:val="0"/>
          <w:divBdr>
            <w:top w:val="none" w:sz="0" w:space="0" w:color="auto"/>
            <w:left w:val="none" w:sz="0" w:space="0" w:color="auto"/>
            <w:bottom w:val="none" w:sz="0" w:space="0" w:color="auto"/>
            <w:right w:val="none" w:sz="0" w:space="0" w:color="auto"/>
          </w:divBdr>
        </w:div>
        <w:div w:id="1355302489">
          <w:marLeft w:val="480"/>
          <w:marRight w:val="0"/>
          <w:marTop w:val="0"/>
          <w:marBottom w:val="0"/>
          <w:divBdr>
            <w:top w:val="none" w:sz="0" w:space="0" w:color="auto"/>
            <w:left w:val="none" w:sz="0" w:space="0" w:color="auto"/>
            <w:bottom w:val="none" w:sz="0" w:space="0" w:color="auto"/>
            <w:right w:val="none" w:sz="0" w:space="0" w:color="auto"/>
          </w:divBdr>
        </w:div>
        <w:div w:id="1533491146">
          <w:marLeft w:val="480"/>
          <w:marRight w:val="0"/>
          <w:marTop w:val="0"/>
          <w:marBottom w:val="0"/>
          <w:divBdr>
            <w:top w:val="none" w:sz="0" w:space="0" w:color="auto"/>
            <w:left w:val="none" w:sz="0" w:space="0" w:color="auto"/>
            <w:bottom w:val="none" w:sz="0" w:space="0" w:color="auto"/>
            <w:right w:val="none" w:sz="0" w:space="0" w:color="auto"/>
          </w:divBdr>
        </w:div>
        <w:div w:id="1719275686">
          <w:marLeft w:val="480"/>
          <w:marRight w:val="0"/>
          <w:marTop w:val="0"/>
          <w:marBottom w:val="0"/>
          <w:divBdr>
            <w:top w:val="none" w:sz="0" w:space="0" w:color="auto"/>
            <w:left w:val="none" w:sz="0" w:space="0" w:color="auto"/>
            <w:bottom w:val="none" w:sz="0" w:space="0" w:color="auto"/>
            <w:right w:val="none" w:sz="0" w:space="0" w:color="auto"/>
          </w:divBdr>
        </w:div>
        <w:div w:id="1146363768">
          <w:marLeft w:val="480"/>
          <w:marRight w:val="0"/>
          <w:marTop w:val="0"/>
          <w:marBottom w:val="0"/>
          <w:divBdr>
            <w:top w:val="none" w:sz="0" w:space="0" w:color="auto"/>
            <w:left w:val="none" w:sz="0" w:space="0" w:color="auto"/>
            <w:bottom w:val="none" w:sz="0" w:space="0" w:color="auto"/>
            <w:right w:val="none" w:sz="0" w:space="0" w:color="auto"/>
          </w:divBdr>
        </w:div>
        <w:div w:id="1390299865">
          <w:marLeft w:val="480"/>
          <w:marRight w:val="0"/>
          <w:marTop w:val="0"/>
          <w:marBottom w:val="0"/>
          <w:divBdr>
            <w:top w:val="none" w:sz="0" w:space="0" w:color="auto"/>
            <w:left w:val="none" w:sz="0" w:space="0" w:color="auto"/>
            <w:bottom w:val="none" w:sz="0" w:space="0" w:color="auto"/>
            <w:right w:val="none" w:sz="0" w:space="0" w:color="auto"/>
          </w:divBdr>
        </w:div>
        <w:div w:id="175312426">
          <w:marLeft w:val="480"/>
          <w:marRight w:val="0"/>
          <w:marTop w:val="0"/>
          <w:marBottom w:val="0"/>
          <w:divBdr>
            <w:top w:val="none" w:sz="0" w:space="0" w:color="auto"/>
            <w:left w:val="none" w:sz="0" w:space="0" w:color="auto"/>
            <w:bottom w:val="none" w:sz="0" w:space="0" w:color="auto"/>
            <w:right w:val="none" w:sz="0" w:space="0" w:color="auto"/>
          </w:divBdr>
        </w:div>
      </w:divsChild>
    </w:div>
    <w:div w:id="1955020558">
      <w:bodyDiv w:val="1"/>
      <w:marLeft w:val="0"/>
      <w:marRight w:val="0"/>
      <w:marTop w:val="0"/>
      <w:marBottom w:val="0"/>
      <w:divBdr>
        <w:top w:val="none" w:sz="0" w:space="0" w:color="auto"/>
        <w:left w:val="none" w:sz="0" w:space="0" w:color="auto"/>
        <w:bottom w:val="none" w:sz="0" w:space="0" w:color="auto"/>
        <w:right w:val="none" w:sz="0" w:space="0" w:color="auto"/>
      </w:divBdr>
    </w:div>
    <w:div w:id="1957131649">
      <w:bodyDiv w:val="1"/>
      <w:marLeft w:val="0"/>
      <w:marRight w:val="0"/>
      <w:marTop w:val="0"/>
      <w:marBottom w:val="0"/>
      <w:divBdr>
        <w:top w:val="none" w:sz="0" w:space="0" w:color="auto"/>
        <w:left w:val="none" w:sz="0" w:space="0" w:color="auto"/>
        <w:bottom w:val="none" w:sz="0" w:space="0" w:color="auto"/>
        <w:right w:val="none" w:sz="0" w:space="0" w:color="auto"/>
      </w:divBdr>
    </w:div>
    <w:div w:id="1957133439">
      <w:bodyDiv w:val="1"/>
      <w:marLeft w:val="0"/>
      <w:marRight w:val="0"/>
      <w:marTop w:val="0"/>
      <w:marBottom w:val="0"/>
      <w:divBdr>
        <w:top w:val="none" w:sz="0" w:space="0" w:color="auto"/>
        <w:left w:val="none" w:sz="0" w:space="0" w:color="auto"/>
        <w:bottom w:val="none" w:sz="0" w:space="0" w:color="auto"/>
        <w:right w:val="none" w:sz="0" w:space="0" w:color="auto"/>
      </w:divBdr>
    </w:div>
    <w:div w:id="1958296984">
      <w:bodyDiv w:val="1"/>
      <w:marLeft w:val="0"/>
      <w:marRight w:val="0"/>
      <w:marTop w:val="0"/>
      <w:marBottom w:val="0"/>
      <w:divBdr>
        <w:top w:val="none" w:sz="0" w:space="0" w:color="auto"/>
        <w:left w:val="none" w:sz="0" w:space="0" w:color="auto"/>
        <w:bottom w:val="none" w:sz="0" w:space="0" w:color="auto"/>
        <w:right w:val="none" w:sz="0" w:space="0" w:color="auto"/>
      </w:divBdr>
      <w:divsChild>
        <w:div w:id="1707948827">
          <w:marLeft w:val="480"/>
          <w:marRight w:val="0"/>
          <w:marTop w:val="0"/>
          <w:marBottom w:val="0"/>
          <w:divBdr>
            <w:top w:val="none" w:sz="0" w:space="0" w:color="auto"/>
            <w:left w:val="none" w:sz="0" w:space="0" w:color="auto"/>
            <w:bottom w:val="none" w:sz="0" w:space="0" w:color="auto"/>
            <w:right w:val="none" w:sz="0" w:space="0" w:color="auto"/>
          </w:divBdr>
        </w:div>
        <w:div w:id="108278724">
          <w:marLeft w:val="480"/>
          <w:marRight w:val="0"/>
          <w:marTop w:val="0"/>
          <w:marBottom w:val="0"/>
          <w:divBdr>
            <w:top w:val="none" w:sz="0" w:space="0" w:color="auto"/>
            <w:left w:val="none" w:sz="0" w:space="0" w:color="auto"/>
            <w:bottom w:val="none" w:sz="0" w:space="0" w:color="auto"/>
            <w:right w:val="none" w:sz="0" w:space="0" w:color="auto"/>
          </w:divBdr>
        </w:div>
        <w:div w:id="1800144280">
          <w:marLeft w:val="480"/>
          <w:marRight w:val="0"/>
          <w:marTop w:val="0"/>
          <w:marBottom w:val="0"/>
          <w:divBdr>
            <w:top w:val="none" w:sz="0" w:space="0" w:color="auto"/>
            <w:left w:val="none" w:sz="0" w:space="0" w:color="auto"/>
            <w:bottom w:val="none" w:sz="0" w:space="0" w:color="auto"/>
            <w:right w:val="none" w:sz="0" w:space="0" w:color="auto"/>
          </w:divBdr>
        </w:div>
        <w:div w:id="384528043">
          <w:marLeft w:val="480"/>
          <w:marRight w:val="0"/>
          <w:marTop w:val="0"/>
          <w:marBottom w:val="0"/>
          <w:divBdr>
            <w:top w:val="none" w:sz="0" w:space="0" w:color="auto"/>
            <w:left w:val="none" w:sz="0" w:space="0" w:color="auto"/>
            <w:bottom w:val="none" w:sz="0" w:space="0" w:color="auto"/>
            <w:right w:val="none" w:sz="0" w:space="0" w:color="auto"/>
          </w:divBdr>
        </w:div>
        <w:div w:id="1324352937">
          <w:marLeft w:val="480"/>
          <w:marRight w:val="0"/>
          <w:marTop w:val="0"/>
          <w:marBottom w:val="0"/>
          <w:divBdr>
            <w:top w:val="none" w:sz="0" w:space="0" w:color="auto"/>
            <w:left w:val="none" w:sz="0" w:space="0" w:color="auto"/>
            <w:bottom w:val="none" w:sz="0" w:space="0" w:color="auto"/>
            <w:right w:val="none" w:sz="0" w:space="0" w:color="auto"/>
          </w:divBdr>
        </w:div>
        <w:div w:id="552959256">
          <w:marLeft w:val="480"/>
          <w:marRight w:val="0"/>
          <w:marTop w:val="0"/>
          <w:marBottom w:val="0"/>
          <w:divBdr>
            <w:top w:val="none" w:sz="0" w:space="0" w:color="auto"/>
            <w:left w:val="none" w:sz="0" w:space="0" w:color="auto"/>
            <w:bottom w:val="none" w:sz="0" w:space="0" w:color="auto"/>
            <w:right w:val="none" w:sz="0" w:space="0" w:color="auto"/>
          </w:divBdr>
        </w:div>
        <w:div w:id="891041948">
          <w:marLeft w:val="480"/>
          <w:marRight w:val="0"/>
          <w:marTop w:val="0"/>
          <w:marBottom w:val="0"/>
          <w:divBdr>
            <w:top w:val="none" w:sz="0" w:space="0" w:color="auto"/>
            <w:left w:val="none" w:sz="0" w:space="0" w:color="auto"/>
            <w:bottom w:val="none" w:sz="0" w:space="0" w:color="auto"/>
            <w:right w:val="none" w:sz="0" w:space="0" w:color="auto"/>
          </w:divBdr>
        </w:div>
        <w:div w:id="1342853420">
          <w:marLeft w:val="480"/>
          <w:marRight w:val="0"/>
          <w:marTop w:val="0"/>
          <w:marBottom w:val="0"/>
          <w:divBdr>
            <w:top w:val="none" w:sz="0" w:space="0" w:color="auto"/>
            <w:left w:val="none" w:sz="0" w:space="0" w:color="auto"/>
            <w:bottom w:val="none" w:sz="0" w:space="0" w:color="auto"/>
            <w:right w:val="none" w:sz="0" w:space="0" w:color="auto"/>
          </w:divBdr>
        </w:div>
        <w:div w:id="614560510">
          <w:marLeft w:val="480"/>
          <w:marRight w:val="0"/>
          <w:marTop w:val="0"/>
          <w:marBottom w:val="0"/>
          <w:divBdr>
            <w:top w:val="none" w:sz="0" w:space="0" w:color="auto"/>
            <w:left w:val="none" w:sz="0" w:space="0" w:color="auto"/>
            <w:bottom w:val="none" w:sz="0" w:space="0" w:color="auto"/>
            <w:right w:val="none" w:sz="0" w:space="0" w:color="auto"/>
          </w:divBdr>
        </w:div>
        <w:div w:id="758214294">
          <w:marLeft w:val="480"/>
          <w:marRight w:val="0"/>
          <w:marTop w:val="0"/>
          <w:marBottom w:val="0"/>
          <w:divBdr>
            <w:top w:val="none" w:sz="0" w:space="0" w:color="auto"/>
            <w:left w:val="none" w:sz="0" w:space="0" w:color="auto"/>
            <w:bottom w:val="none" w:sz="0" w:space="0" w:color="auto"/>
            <w:right w:val="none" w:sz="0" w:space="0" w:color="auto"/>
          </w:divBdr>
        </w:div>
        <w:div w:id="415247044">
          <w:marLeft w:val="480"/>
          <w:marRight w:val="0"/>
          <w:marTop w:val="0"/>
          <w:marBottom w:val="0"/>
          <w:divBdr>
            <w:top w:val="none" w:sz="0" w:space="0" w:color="auto"/>
            <w:left w:val="none" w:sz="0" w:space="0" w:color="auto"/>
            <w:bottom w:val="none" w:sz="0" w:space="0" w:color="auto"/>
            <w:right w:val="none" w:sz="0" w:space="0" w:color="auto"/>
          </w:divBdr>
        </w:div>
        <w:div w:id="907955335">
          <w:marLeft w:val="480"/>
          <w:marRight w:val="0"/>
          <w:marTop w:val="0"/>
          <w:marBottom w:val="0"/>
          <w:divBdr>
            <w:top w:val="none" w:sz="0" w:space="0" w:color="auto"/>
            <w:left w:val="none" w:sz="0" w:space="0" w:color="auto"/>
            <w:bottom w:val="none" w:sz="0" w:space="0" w:color="auto"/>
            <w:right w:val="none" w:sz="0" w:space="0" w:color="auto"/>
          </w:divBdr>
        </w:div>
        <w:div w:id="2139762164">
          <w:marLeft w:val="480"/>
          <w:marRight w:val="0"/>
          <w:marTop w:val="0"/>
          <w:marBottom w:val="0"/>
          <w:divBdr>
            <w:top w:val="none" w:sz="0" w:space="0" w:color="auto"/>
            <w:left w:val="none" w:sz="0" w:space="0" w:color="auto"/>
            <w:bottom w:val="none" w:sz="0" w:space="0" w:color="auto"/>
            <w:right w:val="none" w:sz="0" w:space="0" w:color="auto"/>
          </w:divBdr>
        </w:div>
        <w:div w:id="2002810730">
          <w:marLeft w:val="480"/>
          <w:marRight w:val="0"/>
          <w:marTop w:val="0"/>
          <w:marBottom w:val="0"/>
          <w:divBdr>
            <w:top w:val="none" w:sz="0" w:space="0" w:color="auto"/>
            <w:left w:val="none" w:sz="0" w:space="0" w:color="auto"/>
            <w:bottom w:val="none" w:sz="0" w:space="0" w:color="auto"/>
            <w:right w:val="none" w:sz="0" w:space="0" w:color="auto"/>
          </w:divBdr>
        </w:div>
        <w:div w:id="1090152799">
          <w:marLeft w:val="480"/>
          <w:marRight w:val="0"/>
          <w:marTop w:val="0"/>
          <w:marBottom w:val="0"/>
          <w:divBdr>
            <w:top w:val="none" w:sz="0" w:space="0" w:color="auto"/>
            <w:left w:val="none" w:sz="0" w:space="0" w:color="auto"/>
            <w:bottom w:val="none" w:sz="0" w:space="0" w:color="auto"/>
            <w:right w:val="none" w:sz="0" w:space="0" w:color="auto"/>
          </w:divBdr>
        </w:div>
        <w:div w:id="2112893789">
          <w:marLeft w:val="480"/>
          <w:marRight w:val="0"/>
          <w:marTop w:val="0"/>
          <w:marBottom w:val="0"/>
          <w:divBdr>
            <w:top w:val="none" w:sz="0" w:space="0" w:color="auto"/>
            <w:left w:val="none" w:sz="0" w:space="0" w:color="auto"/>
            <w:bottom w:val="none" w:sz="0" w:space="0" w:color="auto"/>
            <w:right w:val="none" w:sz="0" w:space="0" w:color="auto"/>
          </w:divBdr>
        </w:div>
        <w:div w:id="81993921">
          <w:marLeft w:val="480"/>
          <w:marRight w:val="0"/>
          <w:marTop w:val="0"/>
          <w:marBottom w:val="0"/>
          <w:divBdr>
            <w:top w:val="none" w:sz="0" w:space="0" w:color="auto"/>
            <w:left w:val="none" w:sz="0" w:space="0" w:color="auto"/>
            <w:bottom w:val="none" w:sz="0" w:space="0" w:color="auto"/>
            <w:right w:val="none" w:sz="0" w:space="0" w:color="auto"/>
          </w:divBdr>
        </w:div>
        <w:div w:id="297804549">
          <w:marLeft w:val="480"/>
          <w:marRight w:val="0"/>
          <w:marTop w:val="0"/>
          <w:marBottom w:val="0"/>
          <w:divBdr>
            <w:top w:val="none" w:sz="0" w:space="0" w:color="auto"/>
            <w:left w:val="none" w:sz="0" w:space="0" w:color="auto"/>
            <w:bottom w:val="none" w:sz="0" w:space="0" w:color="auto"/>
            <w:right w:val="none" w:sz="0" w:space="0" w:color="auto"/>
          </w:divBdr>
        </w:div>
        <w:div w:id="341249993">
          <w:marLeft w:val="480"/>
          <w:marRight w:val="0"/>
          <w:marTop w:val="0"/>
          <w:marBottom w:val="0"/>
          <w:divBdr>
            <w:top w:val="none" w:sz="0" w:space="0" w:color="auto"/>
            <w:left w:val="none" w:sz="0" w:space="0" w:color="auto"/>
            <w:bottom w:val="none" w:sz="0" w:space="0" w:color="auto"/>
            <w:right w:val="none" w:sz="0" w:space="0" w:color="auto"/>
          </w:divBdr>
        </w:div>
        <w:div w:id="464858922">
          <w:marLeft w:val="480"/>
          <w:marRight w:val="0"/>
          <w:marTop w:val="0"/>
          <w:marBottom w:val="0"/>
          <w:divBdr>
            <w:top w:val="none" w:sz="0" w:space="0" w:color="auto"/>
            <w:left w:val="none" w:sz="0" w:space="0" w:color="auto"/>
            <w:bottom w:val="none" w:sz="0" w:space="0" w:color="auto"/>
            <w:right w:val="none" w:sz="0" w:space="0" w:color="auto"/>
          </w:divBdr>
        </w:div>
        <w:div w:id="2023050801">
          <w:marLeft w:val="480"/>
          <w:marRight w:val="0"/>
          <w:marTop w:val="0"/>
          <w:marBottom w:val="0"/>
          <w:divBdr>
            <w:top w:val="none" w:sz="0" w:space="0" w:color="auto"/>
            <w:left w:val="none" w:sz="0" w:space="0" w:color="auto"/>
            <w:bottom w:val="none" w:sz="0" w:space="0" w:color="auto"/>
            <w:right w:val="none" w:sz="0" w:space="0" w:color="auto"/>
          </w:divBdr>
        </w:div>
        <w:div w:id="1352948764">
          <w:marLeft w:val="480"/>
          <w:marRight w:val="0"/>
          <w:marTop w:val="0"/>
          <w:marBottom w:val="0"/>
          <w:divBdr>
            <w:top w:val="none" w:sz="0" w:space="0" w:color="auto"/>
            <w:left w:val="none" w:sz="0" w:space="0" w:color="auto"/>
            <w:bottom w:val="none" w:sz="0" w:space="0" w:color="auto"/>
            <w:right w:val="none" w:sz="0" w:space="0" w:color="auto"/>
          </w:divBdr>
        </w:div>
        <w:div w:id="1057708375">
          <w:marLeft w:val="480"/>
          <w:marRight w:val="0"/>
          <w:marTop w:val="0"/>
          <w:marBottom w:val="0"/>
          <w:divBdr>
            <w:top w:val="none" w:sz="0" w:space="0" w:color="auto"/>
            <w:left w:val="none" w:sz="0" w:space="0" w:color="auto"/>
            <w:bottom w:val="none" w:sz="0" w:space="0" w:color="auto"/>
            <w:right w:val="none" w:sz="0" w:space="0" w:color="auto"/>
          </w:divBdr>
        </w:div>
        <w:div w:id="1868637484">
          <w:marLeft w:val="480"/>
          <w:marRight w:val="0"/>
          <w:marTop w:val="0"/>
          <w:marBottom w:val="0"/>
          <w:divBdr>
            <w:top w:val="none" w:sz="0" w:space="0" w:color="auto"/>
            <w:left w:val="none" w:sz="0" w:space="0" w:color="auto"/>
            <w:bottom w:val="none" w:sz="0" w:space="0" w:color="auto"/>
            <w:right w:val="none" w:sz="0" w:space="0" w:color="auto"/>
          </w:divBdr>
        </w:div>
        <w:div w:id="374350385">
          <w:marLeft w:val="480"/>
          <w:marRight w:val="0"/>
          <w:marTop w:val="0"/>
          <w:marBottom w:val="0"/>
          <w:divBdr>
            <w:top w:val="none" w:sz="0" w:space="0" w:color="auto"/>
            <w:left w:val="none" w:sz="0" w:space="0" w:color="auto"/>
            <w:bottom w:val="none" w:sz="0" w:space="0" w:color="auto"/>
            <w:right w:val="none" w:sz="0" w:space="0" w:color="auto"/>
          </w:divBdr>
        </w:div>
        <w:div w:id="1283535194">
          <w:marLeft w:val="480"/>
          <w:marRight w:val="0"/>
          <w:marTop w:val="0"/>
          <w:marBottom w:val="0"/>
          <w:divBdr>
            <w:top w:val="none" w:sz="0" w:space="0" w:color="auto"/>
            <w:left w:val="none" w:sz="0" w:space="0" w:color="auto"/>
            <w:bottom w:val="none" w:sz="0" w:space="0" w:color="auto"/>
            <w:right w:val="none" w:sz="0" w:space="0" w:color="auto"/>
          </w:divBdr>
        </w:div>
        <w:div w:id="1556426607">
          <w:marLeft w:val="480"/>
          <w:marRight w:val="0"/>
          <w:marTop w:val="0"/>
          <w:marBottom w:val="0"/>
          <w:divBdr>
            <w:top w:val="none" w:sz="0" w:space="0" w:color="auto"/>
            <w:left w:val="none" w:sz="0" w:space="0" w:color="auto"/>
            <w:bottom w:val="none" w:sz="0" w:space="0" w:color="auto"/>
            <w:right w:val="none" w:sz="0" w:space="0" w:color="auto"/>
          </w:divBdr>
        </w:div>
        <w:div w:id="1045256999">
          <w:marLeft w:val="480"/>
          <w:marRight w:val="0"/>
          <w:marTop w:val="0"/>
          <w:marBottom w:val="0"/>
          <w:divBdr>
            <w:top w:val="none" w:sz="0" w:space="0" w:color="auto"/>
            <w:left w:val="none" w:sz="0" w:space="0" w:color="auto"/>
            <w:bottom w:val="none" w:sz="0" w:space="0" w:color="auto"/>
            <w:right w:val="none" w:sz="0" w:space="0" w:color="auto"/>
          </w:divBdr>
        </w:div>
        <w:div w:id="280379008">
          <w:marLeft w:val="480"/>
          <w:marRight w:val="0"/>
          <w:marTop w:val="0"/>
          <w:marBottom w:val="0"/>
          <w:divBdr>
            <w:top w:val="none" w:sz="0" w:space="0" w:color="auto"/>
            <w:left w:val="none" w:sz="0" w:space="0" w:color="auto"/>
            <w:bottom w:val="none" w:sz="0" w:space="0" w:color="auto"/>
            <w:right w:val="none" w:sz="0" w:space="0" w:color="auto"/>
          </w:divBdr>
        </w:div>
        <w:div w:id="1379932870">
          <w:marLeft w:val="480"/>
          <w:marRight w:val="0"/>
          <w:marTop w:val="0"/>
          <w:marBottom w:val="0"/>
          <w:divBdr>
            <w:top w:val="none" w:sz="0" w:space="0" w:color="auto"/>
            <w:left w:val="none" w:sz="0" w:space="0" w:color="auto"/>
            <w:bottom w:val="none" w:sz="0" w:space="0" w:color="auto"/>
            <w:right w:val="none" w:sz="0" w:space="0" w:color="auto"/>
          </w:divBdr>
        </w:div>
        <w:div w:id="845948391">
          <w:marLeft w:val="480"/>
          <w:marRight w:val="0"/>
          <w:marTop w:val="0"/>
          <w:marBottom w:val="0"/>
          <w:divBdr>
            <w:top w:val="none" w:sz="0" w:space="0" w:color="auto"/>
            <w:left w:val="none" w:sz="0" w:space="0" w:color="auto"/>
            <w:bottom w:val="none" w:sz="0" w:space="0" w:color="auto"/>
            <w:right w:val="none" w:sz="0" w:space="0" w:color="auto"/>
          </w:divBdr>
        </w:div>
        <w:div w:id="270823193">
          <w:marLeft w:val="480"/>
          <w:marRight w:val="0"/>
          <w:marTop w:val="0"/>
          <w:marBottom w:val="0"/>
          <w:divBdr>
            <w:top w:val="none" w:sz="0" w:space="0" w:color="auto"/>
            <w:left w:val="none" w:sz="0" w:space="0" w:color="auto"/>
            <w:bottom w:val="none" w:sz="0" w:space="0" w:color="auto"/>
            <w:right w:val="none" w:sz="0" w:space="0" w:color="auto"/>
          </w:divBdr>
        </w:div>
        <w:div w:id="918442814">
          <w:marLeft w:val="480"/>
          <w:marRight w:val="0"/>
          <w:marTop w:val="0"/>
          <w:marBottom w:val="0"/>
          <w:divBdr>
            <w:top w:val="none" w:sz="0" w:space="0" w:color="auto"/>
            <w:left w:val="none" w:sz="0" w:space="0" w:color="auto"/>
            <w:bottom w:val="none" w:sz="0" w:space="0" w:color="auto"/>
            <w:right w:val="none" w:sz="0" w:space="0" w:color="auto"/>
          </w:divBdr>
        </w:div>
        <w:div w:id="132256">
          <w:marLeft w:val="480"/>
          <w:marRight w:val="0"/>
          <w:marTop w:val="0"/>
          <w:marBottom w:val="0"/>
          <w:divBdr>
            <w:top w:val="none" w:sz="0" w:space="0" w:color="auto"/>
            <w:left w:val="none" w:sz="0" w:space="0" w:color="auto"/>
            <w:bottom w:val="none" w:sz="0" w:space="0" w:color="auto"/>
            <w:right w:val="none" w:sz="0" w:space="0" w:color="auto"/>
          </w:divBdr>
        </w:div>
      </w:divsChild>
    </w:div>
    <w:div w:id="1958834571">
      <w:bodyDiv w:val="1"/>
      <w:marLeft w:val="0"/>
      <w:marRight w:val="0"/>
      <w:marTop w:val="0"/>
      <w:marBottom w:val="0"/>
      <w:divBdr>
        <w:top w:val="none" w:sz="0" w:space="0" w:color="auto"/>
        <w:left w:val="none" w:sz="0" w:space="0" w:color="auto"/>
        <w:bottom w:val="none" w:sz="0" w:space="0" w:color="auto"/>
        <w:right w:val="none" w:sz="0" w:space="0" w:color="auto"/>
      </w:divBdr>
    </w:div>
    <w:div w:id="1959070752">
      <w:bodyDiv w:val="1"/>
      <w:marLeft w:val="0"/>
      <w:marRight w:val="0"/>
      <w:marTop w:val="0"/>
      <w:marBottom w:val="0"/>
      <w:divBdr>
        <w:top w:val="none" w:sz="0" w:space="0" w:color="auto"/>
        <w:left w:val="none" w:sz="0" w:space="0" w:color="auto"/>
        <w:bottom w:val="none" w:sz="0" w:space="0" w:color="auto"/>
        <w:right w:val="none" w:sz="0" w:space="0" w:color="auto"/>
      </w:divBdr>
    </w:div>
    <w:div w:id="1963539326">
      <w:bodyDiv w:val="1"/>
      <w:marLeft w:val="0"/>
      <w:marRight w:val="0"/>
      <w:marTop w:val="0"/>
      <w:marBottom w:val="0"/>
      <w:divBdr>
        <w:top w:val="none" w:sz="0" w:space="0" w:color="auto"/>
        <w:left w:val="none" w:sz="0" w:space="0" w:color="auto"/>
        <w:bottom w:val="none" w:sz="0" w:space="0" w:color="auto"/>
        <w:right w:val="none" w:sz="0" w:space="0" w:color="auto"/>
      </w:divBdr>
    </w:div>
    <w:div w:id="1968658800">
      <w:bodyDiv w:val="1"/>
      <w:marLeft w:val="0"/>
      <w:marRight w:val="0"/>
      <w:marTop w:val="0"/>
      <w:marBottom w:val="0"/>
      <w:divBdr>
        <w:top w:val="none" w:sz="0" w:space="0" w:color="auto"/>
        <w:left w:val="none" w:sz="0" w:space="0" w:color="auto"/>
        <w:bottom w:val="none" w:sz="0" w:space="0" w:color="auto"/>
        <w:right w:val="none" w:sz="0" w:space="0" w:color="auto"/>
      </w:divBdr>
    </w:div>
    <w:div w:id="1969236962">
      <w:bodyDiv w:val="1"/>
      <w:marLeft w:val="0"/>
      <w:marRight w:val="0"/>
      <w:marTop w:val="0"/>
      <w:marBottom w:val="0"/>
      <w:divBdr>
        <w:top w:val="none" w:sz="0" w:space="0" w:color="auto"/>
        <w:left w:val="none" w:sz="0" w:space="0" w:color="auto"/>
        <w:bottom w:val="none" w:sz="0" w:space="0" w:color="auto"/>
        <w:right w:val="none" w:sz="0" w:space="0" w:color="auto"/>
      </w:divBdr>
    </w:div>
    <w:div w:id="1974367298">
      <w:bodyDiv w:val="1"/>
      <w:marLeft w:val="0"/>
      <w:marRight w:val="0"/>
      <w:marTop w:val="0"/>
      <w:marBottom w:val="0"/>
      <w:divBdr>
        <w:top w:val="none" w:sz="0" w:space="0" w:color="auto"/>
        <w:left w:val="none" w:sz="0" w:space="0" w:color="auto"/>
        <w:bottom w:val="none" w:sz="0" w:space="0" w:color="auto"/>
        <w:right w:val="none" w:sz="0" w:space="0" w:color="auto"/>
      </w:divBdr>
    </w:div>
    <w:div w:id="1975678452">
      <w:bodyDiv w:val="1"/>
      <w:marLeft w:val="0"/>
      <w:marRight w:val="0"/>
      <w:marTop w:val="0"/>
      <w:marBottom w:val="0"/>
      <w:divBdr>
        <w:top w:val="none" w:sz="0" w:space="0" w:color="auto"/>
        <w:left w:val="none" w:sz="0" w:space="0" w:color="auto"/>
        <w:bottom w:val="none" w:sz="0" w:space="0" w:color="auto"/>
        <w:right w:val="none" w:sz="0" w:space="0" w:color="auto"/>
      </w:divBdr>
    </w:div>
    <w:div w:id="1979727078">
      <w:bodyDiv w:val="1"/>
      <w:marLeft w:val="0"/>
      <w:marRight w:val="0"/>
      <w:marTop w:val="0"/>
      <w:marBottom w:val="0"/>
      <w:divBdr>
        <w:top w:val="none" w:sz="0" w:space="0" w:color="auto"/>
        <w:left w:val="none" w:sz="0" w:space="0" w:color="auto"/>
        <w:bottom w:val="none" w:sz="0" w:space="0" w:color="auto"/>
        <w:right w:val="none" w:sz="0" w:space="0" w:color="auto"/>
      </w:divBdr>
    </w:div>
    <w:div w:id="1981496416">
      <w:bodyDiv w:val="1"/>
      <w:marLeft w:val="0"/>
      <w:marRight w:val="0"/>
      <w:marTop w:val="0"/>
      <w:marBottom w:val="0"/>
      <w:divBdr>
        <w:top w:val="none" w:sz="0" w:space="0" w:color="auto"/>
        <w:left w:val="none" w:sz="0" w:space="0" w:color="auto"/>
        <w:bottom w:val="none" w:sz="0" w:space="0" w:color="auto"/>
        <w:right w:val="none" w:sz="0" w:space="0" w:color="auto"/>
      </w:divBdr>
    </w:div>
    <w:div w:id="1985964050">
      <w:bodyDiv w:val="1"/>
      <w:marLeft w:val="0"/>
      <w:marRight w:val="0"/>
      <w:marTop w:val="0"/>
      <w:marBottom w:val="0"/>
      <w:divBdr>
        <w:top w:val="none" w:sz="0" w:space="0" w:color="auto"/>
        <w:left w:val="none" w:sz="0" w:space="0" w:color="auto"/>
        <w:bottom w:val="none" w:sz="0" w:space="0" w:color="auto"/>
        <w:right w:val="none" w:sz="0" w:space="0" w:color="auto"/>
      </w:divBdr>
    </w:div>
    <w:div w:id="1993172986">
      <w:bodyDiv w:val="1"/>
      <w:marLeft w:val="0"/>
      <w:marRight w:val="0"/>
      <w:marTop w:val="0"/>
      <w:marBottom w:val="0"/>
      <w:divBdr>
        <w:top w:val="none" w:sz="0" w:space="0" w:color="auto"/>
        <w:left w:val="none" w:sz="0" w:space="0" w:color="auto"/>
        <w:bottom w:val="none" w:sz="0" w:space="0" w:color="auto"/>
        <w:right w:val="none" w:sz="0" w:space="0" w:color="auto"/>
      </w:divBdr>
    </w:div>
    <w:div w:id="2001037953">
      <w:bodyDiv w:val="1"/>
      <w:marLeft w:val="0"/>
      <w:marRight w:val="0"/>
      <w:marTop w:val="0"/>
      <w:marBottom w:val="0"/>
      <w:divBdr>
        <w:top w:val="none" w:sz="0" w:space="0" w:color="auto"/>
        <w:left w:val="none" w:sz="0" w:space="0" w:color="auto"/>
        <w:bottom w:val="none" w:sz="0" w:space="0" w:color="auto"/>
        <w:right w:val="none" w:sz="0" w:space="0" w:color="auto"/>
      </w:divBdr>
      <w:divsChild>
        <w:div w:id="186913423">
          <w:marLeft w:val="480"/>
          <w:marRight w:val="0"/>
          <w:marTop w:val="0"/>
          <w:marBottom w:val="0"/>
          <w:divBdr>
            <w:top w:val="none" w:sz="0" w:space="0" w:color="auto"/>
            <w:left w:val="none" w:sz="0" w:space="0" w:color="auto"/>
            <w:bottom w:val="none" w:sz="0" w:space="0" w:color="auto"/>
            <w:right w:val="none" w:sz="0" w:space="0" w:color="auto"/>
          </w:divBdr>
        </w:div>
        <w:div w:id="45495028">
          <w:marLeft w:val="480"/>
          <w:marRight w:val="0"/>
          <w:marTop w:val="0"/>
          <w:marBottom w:val="0"/>
          <w:divBdr>
            <w:top w:val="none" w:sz="0" w:space="0" w:color="auto"/>
            <w:left w:val="none" w:sz="0" w:space="0" w:color="auto"/>
            <w:bottom w:val="none" w:sz="0" w:space="0" w:color="auto"/>
            <w:right w:val="none" w:sz="0" w:space="0" w:color="auto"/>
          </w:divBdr>
        </w:div>
        <w:div w:id="1079329443">
          <w:marLeft w:val="480"/>
          <w:marRight w:val="0"/>
          <w:marTop w:val="0"/>
          <w:marBottom w:val="0"/>
          <w:divBdr>
            <w:top w:val="none" w:sz="0" w:space="0" w:color="auto"/>
            <w:left w:val="none" w:sz="0" w:space="0" w:color="auto"/>
            <w:bottom w:val="none" w:sz="0" w:space="0" w:color="auto"/>
            <w:right w:val="none" w:sz="0" w:space="0" w:color="auto"/>
          </w:divBdr>
        </w:div>
        <w:div w:id="2039812630">
          <w:marLeft w:val="480"/>
          <w:marRight w:val="0"/>
          <w:marTop w:val="0"/>
          <w:marBottom w:val="0"/>
          <w:divBdr>
            <w:top w:val="none" w:sz="0" w:space="0" w:color="auto"/>
            <w:left w:val="none" w:sz="0" w:space="0" w:color="auto"/>
            <w:bottom w:val="none" w:sz="0" w:space="0" w:color="auto"/>
            <w:right w:val="none" w:sz="0" w:space="0" w:color="auto"/>
          </w:divBdr>
        </w:div>
        <w:div w:id="1613367424">
          <w:marLeft w:val="480"/>
          <w:marRight w:val="0"/>
          <w:marTop w:val="0"/>
          <w:marBottom w:val="0"/>
          <w:divBdr>
            <w:top w:val="none" w:sz="0" w:space="0" w:color="auto"/>
            <w:left w:val="none" w:sz="0" w:space="0" w:color="auto"/>
            <w:bottom w:val="none" w:sz="0" w:space="0" w:color="auto"/>
            <w:right w:val="none" w:sz="0" w:space="0" w:color="auto"/>
          </w:divBdr>
        </w:div>
        <w:div w:id="452022659">
          <w:marLeft w:val="480"/>
          <w:marRight w:val="0"/>
          <w:marTop w:val="0"/>
          <w:marBottom w:val="0"/>
          <w:divBdr>
            <w:top w:val="none" w:sz="0" w:space="0" w:color="auto"/>
            <w:left w:val="none" w:sz="0" w:space="0" w:color="auto"/>
            <w:bottom w:val="none" w:sz="0" w:space="0" w:color="auto"/>
            <w:right w:val="none" w:sz="0" w:space="0" w:color="auto"/>
          </w:divBdr>
        </w:div>
        <w:div w:id="970869041">
          <w:marLeft w:val="480"/>
          <w:marRight w:val="0"/>
          <w:marTop w:val="0"/>
          <w:marBottom w:val="0"/>
          <w:divBdr>
            <w:top w:val="none" w:sz="0" w:space="0" w:color="auto"/>
            <w:left w:val="none" w:sz="0" w:space="0" w:color="auto"/>
            <w:bottom w:val="none" w:sz="0" w:space="0" w:color="auto"/>
            <w:right w:val="none" w:sz="0" w:space="0" w:color="auto"/>
          </w:divBdr>
        </w:div>
        <w:div w:id="1828396182">
          <w:marLeft w:val="480"/>
          <w:marRight w:val="0"/>
          <w:marTop w:val="0"/>
          <w:marBottom w:val="0"/>
          <w:divBdr>
            <w:top w:val="none" w:sz="0" w:space="0" w:color="auto"/>
            <w:left w:val="none" w:sz="0" w:space="0" w:color="auto"/>
            <w:bottom w:val="none" w:sz="0" w:space="0" w:color="auto"/>
            <w:right w:val="none" w:sz="0" w:space="0" w:color="auto"/>
          </w:divBdr>
        </w:div>
        <w:div w:id="612058277">
          <w:marLeft w:val="480"/>
          <w:marRight w:val="0"/>
          <w:marTop w:val="0"/>
          <w:marBottom w:val="0"/>
          <w:divBdr>
            <w:top w:val="none" w:sz="0" w:space="0" w:color="auto"/>
            <w:left w:val="none" w:sz="0" w:space="0" w:color="auto"/>
            <w:bottom w:val="none" w:sz="0" w:space="0" w:color="auto"/>
            <w:right w:val="none" w:sz="0" w:space="0" w:color="auto"/>
          </w:divBdr>
        </w:div>
        <w:div w:id="1204420">
          <w:marLeft w:val="480"/>
          <w:marRight w:val="0"/>
          <w:marTop w:val="0"/>
          <w:marBottom w:val="0"/>
          <w:divBdr>
            <w:top w:val="none" w:sz="0" w:space="0" w:color="auto"/>
            <w:left w:val="none" w:sz="0" w:space="0" w:color="auto"/>
            <w:bottom w:val="none" w:sz="0" w:space="0" w:color="auto"/>
            <w:right w:val="none" w:sz="0" w:space="0" w:color="auto"/>
          </w:divBdr>
        </w:div>
        <w:div w:id="1625770491">
          <w:marLeft w:val="480"/>
          <w:marRight w:val="0"/>
          <w:marTop w:val="0"/>
          <w:marBottom w:val="0"/>
          <w:divBdr>
            <w:top w:val="none" w:sz="0" w:space="0" w:color="auto"/>
            <w:left w:val="none" w:sz="0" w:space="0" w:color="auto"/>
            <w:bottom w:val="none" w:sz="0" w:space="0" w:color="auto"/>
            <w:right w:val="none" w:sz="0" w:space="0" w:color="auto"/>
          </w:divBdr>
        </w:div>
        <w:div w:id="909579119">
          <w:marLeft w:val="480"/>
          <w:marRight w:val="0"/>
          <w:marTop w:val="0"/>
          <w:marBottom w:val="0"/>
          <w:divBdr>
            <w:top w:val="none" w:sz="0" w:space="0" w:color="auto"/>
            <w:left w:val="none" w:sz="0" w:space="0" w:color="auto"/>
            <w:bottom w:val="none" w:sz="0" w:space="0" w:color="auto"/>
            <w:right w:val="none" w:sz="0" w:space="0" w:color="auto"/>
          </w:divBdr>
        </w:div>
        <w:div w:id="577207307">
          <w:marLeft w:val="480"/>
          <w:marRight w:val="0"/>
          <w:marTop w:val="0"/>
          <w:marBottom w:val="0"/>
          <w:divBdr>
            <w:top w:val="none" w:sz="0" w:space="0" w:color="auto"/>
            <w:left w:val="none" w:sz="0" w:space="0" w:color="auto"/>
            <w:bottom w:val="none" w:sz="0" w:space="0" w:color="auto"/>
            <w:right w:val="none" w:sz="0" w:space="0" w:color="auto"/>
          </w:divBdr>
        </w:div>
        <w:div w:id="1890989974">
          <w:marLeft w:val="480"/>
          <w:marRight w:val="0"/>
          <w:marTop w:val="0"/>
          <w:marBottom w:val="0"/>
          <w:divBdr>
            <w:top w:val="none" w:sz="0" w:space="0" w:color="auto"/>
            <w:left w:val="none" w:sz="0" w:space="0" w:color="auto"/>
            <w:bottom w:val="none" w:sz="0" w:space="0" w:color="auto"/>
            <w:right w:val="none" w:sz="0" w:space="0" w:color="auto"/>
          </w:divBdr>
        </w:div>
        <w:div w:id="308093677">
          <w:marLeft w:val="480"/>
          <w:marRight w:val="0"/>
          <w:marTop w:val="0"/>
          <w:marBottom w:val="0"/>
          <w:divBdr>
            <w:top w:val="none" w:sz="0" w:space="0" w:color="auto"/>
            <w:left w:val="none" w:sz="0" w:space="0" w:color="auto"/>
            <w:bottom w:val="none" w:sz="0" w:space="0" w:color="auto"/>
            <w:right w:val="none" w:sz="0" w:space="0" w:color="auto"/>
          </w:divBdr>
        </w:div>
        <w:div w:id="2138721013">
          <w:marLeft w:val="480"/>
          <w:marRight w:val="0"/>
          <w:marTop w:val="0"/>
          <w:marBottom w:val="0"/>
          <w:divBdr>
            <w:top w:val="none" w:sz="0" w:space="0" w:color="auto"/>
            <w:left w:val="none" w:sz="0" w:space="0" w:color="auto"/>
            <w:bottom w:val="none" w:sz="0" w:space="0" w:color="auto"/>
            <w:right w:val="none" w:sz="0" w:space="0" w:color="auto"/>
          </w:divBdr>
        </w:div>
        <w:div w:id="657540550">
          <w:marLeft w:val="480"/>
          <w:marRight w:val="0"/>
          <w:marTop w:val="0"/>
          <w:marBottom w:val="0"/>
          <w:divBdr>
            <w:top w:val="none" w:sz="0" w:space="0" w:color="auto"/>
            <w:left w:val="none" w:sz="0" w:space="0" w:color="auto"/>
            <w:bottom w:val="none" w:sz="0" w:space="0" w:color="auto"/>
            <w:right w:val="none" w:sz="0" w:space="0" w:color="auto"/>
          </w:divBdr>
        </w:div>
        <w:div w:id="1810172747">
          <w:marLeft w:val="480"/>
          <w:marRight w:val="0"/>
          <w:marTop w:val="0"/>
          <w:marBottom w:val="0"/>
          <w:divBdr>
            <w:top w:val="none" w:sz="0" w:space="0" w:color="auto"/>
            <w:left w:val="none" w:sz="0" w:space="0" w:color="auto"/>
            <w:bottom w:val="none" w:sz="0" w:space="0" w:color="auto"/>
            <w:right w:val="none" w:sz="0" w:space="0" w:color="auto"/>
          </w:divBdr>
        </w:div>
        <w:div w:id="1050807407">
          <w:marLeft w:val="480"/>
          <w:marRight w:val="0"/>
          <w:marTop w:val="0"/>
          <w:marBottom w:val="0"/>
          <w:divBdr>
            <w:top w:val="none" w:sz="0" w:space="0" w:color="auto"/>
            <w:left w:val="none" w:sz="0" w:space="0" w:color="auto"/>
            <w:bottom w:val="none" w:sz="0" w:space="0" w:color="auto"/>
            <w:right w:val="none" w:sz="0" w:space="0" w:color="auto"/>
          </w:divBdr>
        </w:div>
        <w:div w:id="42021846">
          <w:marLeft w:val="480"/>
          <w:marRight w:val="0"/>
          <w:marTop w:val="0"/>
          <w:marBottom w:val="0"/>
          <w:divBdr>
            <w:top w:val="none" w:sz="0" w:space="0" w:color="auto"/>
            <w:left w:val="none" w:sz="0" w:space="0" w:color="auto"/>
            <w:bottom w:val="none" w:sz="0" w:space="0" w:color="auto"/>
            <w:right w:val="none" w:sz="0" w:space="0" w:color="auto"/>
          </w:divBdr>
        </w:div>
        <w:div w:id="945505851">
          <w:marLeft w:val="480"/>
          <w:marRight w:val="0"/>
          <w:marTop w:val="0"/>
          <w:marBottom w:val="0"/>
          <w:divBdr>
            <w:top w:val="none" w:sz="0" w:space="0" w:color="auto"/>
            <w:left w:val="none" w:sz="0" w:space="0" w:color="auto"/>
            <w:bottom w:val="none" w:sz="0" w:space="0" w:color="auto"/>
            <w:right w:val="none" w:sz="0" w:space="0" w:color="auto"/>
          </w:divBdr>
        </w:div>
        <w:div w:id="1345324324">
          <w:marLeft w:val="480"/>
          <w:marRight w:val="0"/>
          <w:marTop w:val="0"/>
          <w:marBottom w:val="0"/>
          <w:divBdr>
            <w:top w:val="none" w:sz="0" w:space="0" w:color="auto"/>
            <w:left w:val="none" w:sz="0" w:space="0" w:color="auto"/>
            <w:bottom w:val="none" w:sz="0" w:space="0" w:color="auto"/>
            <w:right w:val="none" w:sz="0" w:space="0" w:color="auto"/>
          </w:divBdr>
        </w:div>
        <w:div w:id="1046640612">
          <w:marLeft w:val="480"/>
          <w:marRight w:val="0"/>
          <w:marTop w:val="0"/>
          <w:marBottom w:val="0"/>
          <w:divBdr>
            <w:top w:val="none" w:sz="0" w:space="0" w:color="auto"/>
            <w:left w:val="none" w:sz="0" w:space="0" w:color="auto"/>
            <w:bottom w:val="none" w:sz="0" w:space="0" w:color="auto"/>
            <w:right w:val="none" w:sz="0" w:space="0" w:color="auto"/>
          </w:divBdr>
        </w:div>
        <w:div w:id="351958509">
          <w:marLeft w:val="480"/>
          <w:marRight w:val="0"/>
          <w:marTop w:val="0"/>
          <w:marBottom w:val="0"/>
          <w:divBdr>
            <w:top w:val="none" w:sz="0" w:space="0" w:color="auto"/>
            <w:left w:val="none" w:sz="0" w:space="0" w:color="auto"/>
            <w:bottom w:val="none" w:sz="0" w:space="0" w:color="auto"/>
            <w:right w:val="none" w:sz="0" w:space="0" w:color="auto"/>
          </w:divBdr>
        </w:div>
        <w:div w:id="732241241">
          <w:marLeft w:val="480"/>
          <w:marRight w:val="0"/>
          <w:marTop w:val="0"/>
          <w:marBottom w:val="0"/>
          <w:divBdr>
            <w:top w:val="none" w:sz="0" w:space="0" w:color="auto"/>
            <w:left w:val="none" w:sz="0" w:space="0" w:color="auto"/>
            <w:bottom w:val="none" w:sz="0" w:space="0" w:color="auto"/>
            <w:right w:val="none" w:sz="0" w:space="0" w:color="auto"/>
          </w:divBdr>
        </w:div>
        <w:div w:id="1585794122">
          <w:marLeft w:val="480"/>
          <w:marRight w:val="0"/>
          <w:marTop w:val="0"/>
          <w:marBottom w:val="0"/>
          <w:divBdr>
            <w:top w:val="none" w:sz="0" w:space="0" w:color="auto"/>
            <w:left w:val="none" w:sz="0" w:space="0" w:color="auto"/>
            <w:bottom w:val="none" w:sz="0" w:space="0" w:color="auto"/>
            <w:right w:val="none" w:sz="0" w:space="0" w:color="auto"/>
          </w:divBdr>
        </w:div>
        <w:div w:id="1604264856">
          <w:marLeft w:val="480"/>
          <w:marRight w:val="0"/>
          <w:marTop w:val="0"/>
          <w:marBottom w:val="0"/>
          <w:divBdr>
            <w:top w:val="none" w:sz="0" w:space="0" w:color="auto"/>
            <w:left w:val="none" w:sz="0" w:space="0" w:color="auto"/>
            <w:bottom w:val="none" w:sz="0" w:space="0" w:color="auto"/>
            <w:right w:val="none" w:sz="0" w:space="0" w:color="auto"/>
          </w:divBdr>
        </w:div>
        <w:div w:id="64426044">
          <w:marLeft w:val="480"/>
          <w:marRight w:val="0"/>
          <w:marTop w:val="0"/>
          <w:marBottom w:val="0"/>
          <w:divBdr>
            <w:top w:val="none" w:sz="0" w:space="0" w:color="auto"/>
            <w:left w:val="none" w:sz="0" w:space="0" w:color="auto"/>
            <w:bottom w:val="none" w:sz="0" w:space="0" w:color="auto"/>
            <w:right w:val="none" w:sz="0" w:space="0" w:color="auto"/>
          </w:divBdr>
        </w:div>
        <w:div w:id="1652828401">
          <w:marLeft w:val="480"/>
          <w:marRight w:val="0"/>
          <w:marTop w:val="0"/>
          <w:marBottom w:val="0"/>
          <w:divBdr>
            <w:top w:val="none" w:sz="0" w:space="0" w:color="auto"/>
            <w:left w:val="none" w:sz="0" w:space="0" w:color="auto"/>
            <w:bottom w:val="none" w:sz="0" w:space="0" w:color="auto"/>
            <w:right w:val="none" w:sz="0" w:space="0" w:color="auto"/>
          </w:divBdr>
        </w:div>
        <w:div w:id="665207488">
          <w:marLeft w:val="480"/>
          <w:marRight w:val="0"/>
          <w:marTop w:val="0"/>
          <w:marBottom w:val="0"/>
          <w:divBdr>
            <w:top w:val="none" w:sz="0" w:space="0" w:color="auto"/>
            <w:left w:val="none" w:sz="0" w:space="0" w:color="auto"/>
            <w:bottom w:val="none" w:sz="0" w:space="0" w:color="auto"/>
            <w:right w:val="none" w:sz="0" w:space="0" w:color="auto"/>
          </w:divBdr>
        </w:div>
        <w:div w:id="1277828996">
          <w:marLeft w:val="480"/>
          <w:marRight w:val="0"/>
          <w:marTop w:val="0"/>
          <w:marBottom w:val="0"/>
          <w:divBdr>
            <w:top w:val="none" w:sz="0" w:space="0" w:color="auto"/>
            <w:left w:val="none" w:sz="0" w:space="0" w:color="auto"/>
            <w:bottom w:val="none" w:sz="0" w:space="0" w:color="auto"/>
            <w:right w:val="none" w:sz="0" w:space="0" w:color="auto"/>
          </w:divBdr>
        </w:div>
        <w:div w:id="623583120">
          <w:marLeft w:val="480"/>
          <w:marRight w:val="0"/>
          <w:marTop w:val="0"/>
          <w:marBottom w:val="0"/>
          <w:divBdr>
            <w:top w:val="none" w:sz="0" w:space="0" w:color="auto"/>
            <w:left w:val="none" w:sz="0" w:space="0" w:color="auto"/>
            <w:bottom w:val="none" w:sz="0" w:space="0" w:color="auto"/>
            <w:right w:val="none" w:sz="0" w:space="0" w:color="auto"/>
          </w:divBdr>
        </w:div>
        <w:div w:id="1645886323">
          <w:marLeft w:val="480"/>
          <w:marRight w:val="0"/>
          <w:marTop w:val="0"/>
          <w:marBottom w:val="0"/>
          <w:divBdr>
            <w:top w:val="none" w:sz="0" w:space="0" w:color="auto"/>
            <w:left w:val="none" w:sz="0" w:space="0" w:color="auto"/>
            <w:bottom w:val="none" w:sz="0" w:space="0" w:color="auto"/>
            <w:right w:val="none" w:sz="0" w:space="0" w:color="auto"/>
          </w:divBdr>
        </w:div>
        <w:div w:id="1379822420">
          <w:marLeft w:val="480"/>
          <w:marRight w:val="0"/>
          <w:marTop w:val="0"/>
          <w:marBottom w:val="0"/>
          <w:divBdr>
            <w:top w:val="none" w:sz="0" w:space="0" w:color="auto"/>
            <w:left w:val="none" w:sz="0" w:space="0" w:color="auto"/>
            <w:bottom w:val="none" w:sz="0" w:space="0" w:color="auto"/>
            <w:right w:val="none" w:sz="0" w:space="0" w:color="auto"/>
          </w:divBdr>
        </w:div>
        <w:div w:id="494413964">
          <w:marLeft w:val="480"/>
          <w:marRight w:val="0"/>
          <w:marTop w:val="0"/>
          <w:marBottom w:val="0"/>
          <w:divBdr>
            <w:top w:val="none" w:sz="0" w:space="0" w:color="auto"/>
            <w:left w:val="none" w:sz="0" w:space="0" w:color="auto"/>
            <w:bottom w:val="none" w:sz="0" w:space="0" w:color="auto"/>
            <w:right w:val="none" w:sz="0" w:space="0" w:color="auto"/>
          </w:divBdr>
        </w:div>
        <w:div w:id="260375729">
          <w:marLeft w:val="480"/>
          <w:marRight w:val="0"/>
          <w:marTop w:val="0"/>
          <w:marBottom w:val="0"/>
          <w:divBdr>
            <w:top w:val="none" w:sz="0" w:space="0" w:color="auto"/>
            <w:left w:val="none" w:sz="0" w:space="0" w:color="auto"/>
            <w:bottom w:val="none" w:sz="0" w:space="0" w:color="auto"/>
            <w:right w:val="none" w:sz="0" w:space="0" w:color="auto"/>
          </w:divBdr>
        </w:div>
        <w:div w:id="313222967">
          <w:marLeft w:val="480"/>
          <w:marRight w:val="0"/>
          <w:marTop w:val="0"/>
          <w:marBottom w:val="0"/>
          <w:divBdr>
            <w:top w:val="none" w:sz="0" w:space="0" w:color="auto"/>
            <w:left w:val="none" w:sz="0" w:space="0" w:color="auto"/>
            <w:bottom w:val="none" w:sz="0" w:space="0" w:color="auto"/>
            <w:right w:val="none" w:sz="0" w:space="0" w:color="auto"/>
          </w:divBdr>
        </w:div>
        <w:div w:id="1601450805">
          <w:marLeft w:val="480"/>
          <w:marRight w:val="0"/>
          <w:marTop w:val="0"/>
          <w:marBottom w:val="0"/>
          <w:divBdr>
            <w:top w:val="none" w:sz="0" w:space="0" w:color="auto"/>
            <w:left w:val="none" w:sz="0" w:space="0" w:color="auto"/>
            <w:bottom w:val="none" w:sz="0" w:space="0" w:color="auto"/>
            <w:right w:val="none" w:sz="0" w:space="0" w:color="auto"/>
          </w:divBdr>
        </w:div>
        <w:div w:id="2120878273">
          <w:marLeft w:val="480"/>
          <w:marRight w:val="0"/>
          <w:marTop w:val="0"/>
          <w:marBottom w:val="0"/>
          <w:divBdr>
            <w:top w:val="none" w:sz="0" w:space="0" w:color="auto"/>
            <w:left w:val="none" w:sz="0" w:space="0" w:color="auto"/>
            <w:bottom w:val="none" w:sz="0" w:space="0" w:color="auto"/>
            <w:right w:val="none" w:sz="0" w:space="0" w:color="auto"/>
          </w:divBdr>
        </w:div>
        <w:div w:id="1541674511">
          <w:marLeft w:val="480"/>
          <w:marRight w:val="0"/>
          <w:marTop w:val="0"/>
          <w:marBottom w:val="0"/>
          <w:divBdr>
            <w:top w:val="none" w:sz="0" w:space="0" w:color="auto"/>
            <w:left w:val="none" w:sz="0" w:space="0" w:color="auto"/>
            <w:bottom w:val="none" w:sz="0" w:space="0" w:color="auto"/>
            <w:right w:val="none" w:sz="0" w:space="0" w:color="auto"/>
          </w:divBdr>
        </w:div>
        <w:div w:id="1318261843">
          <w:marLeft w:val="480"/>
          <w:marRight w:val="0"/>
          <w:marTop w:val="0"/>
          <w:marBottom w:val="0"/>
          <w:divBdr>
            <w:top w:val="none" w:sz="0" w:space="0" w:color="auto"/>
            <w:left w:val="none" w:sz="0" w:space="0" w:color="auto"/>
            <w:bottom w:val="none" w:sz="0" w:space="0" w:color="auto"/>
            <w:right w:val="none" w:sz="0" w:space="0" w:color="auto"/>
          </w:divBdr>
        </w:div>
        <w:div w:id="1240601556">
          <w:marLeft w:val="480"/>
          <w:marRight w:val="0"/>
          <w:marTop w:val="0"/>
          <w:marBottom w:val="0"/>
          <w:divBdr>
            <w:top w:val="none" w:sz="0" w:space="0" w:color="auto"/>
            <w:left w:val="none" w:sz="0" w:space="0" w:color="auto"/>
            <w:bottom w:val="none" w:sz="0" w:space="0" w:color="auto"/>
            <w:right w:val="none" w:sz="0" w:space="0" w:color="auto"/>
          </w:divBdr>
        </w:div>
        <w:div w:id="1288271630">
          <w:marLeft w:val="480"/>
          <w:marRight w:val="0"/>
          <w:marTop w:val="0"/>
          <w:marBottom w:val="0"/>
          <w:divBdr>
            <w:top w:val="none" w:sz="0" w:space="0" w:color="auto"/>
            <w:left w:val="none" w:sz="0" w:space="0" w:color="auto"/>
            <w:bottom w:val="none" w:sz="0" w:space="0" w:color="auto"/>
            <w:right w:val="none" w:sz="0" w:space="0" w:color="auto"/>
          </w:divBdr>
        </w:div>
        <w:div w:id="52850358">
          <w:marLeft w:val="480"/>
          <w:marRight w:val="0"/>
          <w:marTop w:val="0"/>
          <w:marBottom w:val="0"/>
          <w:divBdr>
            <w:top w:val="none" w:sz="0" w:space="0" w:color="auto"/>
            <w:left w:val="none" w:sz="0" w:space="0" w:color="auto"/>
            <w:bottom w:val="none" w:sz="0" w:space="0" w:color="auto"/>
            <w:right w:val="none" w:sz="0" w:space="0" w:color="auto"/>
          </w:divBdr>
        </w:div>
        <w:div w:id="2009862785">
          <w:marLeft w:val="480"/>
          <w:marRight w:val="0"/>
          <w:marTop w:val="0"/>
          <w:marBottom w:val="0"/>
          <w:divBdr>
            <w:top w:val="none" w:sz="0" w:space="0" w:color="auto"/>
            <w:left w:val="none" w:sz="0" w:space="0" w:color="auto"/>
            <w:bottom w:val="none" w:sz="0" w:space="0" w:color="auto"/>
            <w:right w:val="none" w:sz="0" w:space="0" w:color="auto"/>
          </w:divBdr>
        </w:div>
        <w:div w:id="1842039483">
          <w:marLeft w:val="480"/>
          <w:marRight w:val="0"/>
          <w:marTop w:val="0"/>
          <w:marBottom w:val="0"/>
          <w:divBdr>
            <w:top w:val="none" w:sz="0" w:space="0" w:color="auto"/>
            <w:left w:val="none" w:sz="0" w:space="0" w:color="auto"/>
            <w:bottom w:val="none" w:sz="0" w:space="0" w:color="auto"/>
            <w:right w:val="none" w:sz="0" w:space="0" w:color="auto"/>
          </w:divBdr>
        </w:div>
      </w:divsChild>
    </w:div>
    <w:div w:id="2002543763">
      <w:bodyDiv w:val="1"/>
      <w:marLeft w:val="0"/>
      <w:marRight w:val="0"/>
      <w:marTop w:val="0"/>
      <w:marBottom w:val="0"/>
      <w:divBdr>
        <w:top w:val="none" w:sz="0" w:space="0" w:color="auto"/>
        <w:left w:val="none" w:sz="0" w:space="0" w:color="auto"/>
        <w:bottom w:val="none" w:sz="0" w:space="0" w:color="auto"/>
        <w:right w:val="none" w:sz="0" w:space="0" w:color="auto"/>
      </w:divBdr>
    </w:div>
    <w:div w:id="2006281154">
      <w:bodyDiv w:val="1"/>
      <w:marLeft w:val="0"/>
      <w:marRight w:val="0"/>
      <w:marTop w:val="0"/>
      <w:marBottom w:val="0"/>
      <w:divBdr>
        <w:top w:val="none" w:sz="0" w:space="0" w:color="auto"/>
        <w:left w:val="none" w:sz="0" w:space="0" w:color="auto"/>
        <w:bottom w:val="none" w:sz="0" w:space="0" w:color="auto"/>
        <w:right w:val="none" w:sz="0" w:space="0" w:color="auto"/>
      </w:divBdr>
    </w:div>
    <w:div w:id="2006783269">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09097664">
      <w:bodyDiv w:val="1"/>
      <w:marLeft w:val="0"/>
      <w:marRight w:val="0"/>
      <w:marTop w:val="0"/>
      <w:marBottom w:val="0"/>
      <w:divBdr>
        <w:top w:val="none" w:sz="0" w:space="0" w:color="auto"/>
        <w:left w:val="none" w:sz="0" w:space="0" w:color="auto"/>
        <w:bottom w:val="none" w:sz="0" w:space="0" w:color="auto"/>
        <w:right w:val="none" w:sz="0" w:space="0" w:color="auto"/>
      </w:divBdr>
      <w:divsChild>
        <w:div w:id="2054309000">
          <w:marLeft w:val="480"/>
          <w:marRight w:val="0"/>
          <w:marTop w:val="0"/>
          <w:marBottom w:val="0"/>
          <w:divBdr>
            <w:top w:val="none" w:sz="0" w:space="0" w:color="auto"/>
            <w:left w:val="none" w:sz="0" w:space="0" w:color="auto"/>
            <w:bottom w:val="none" w:sz="0" w:space="0" w:color="auto"/>
            <w:right w:val="none" w:sz="0" w:space="0" w:color="auto"/>
          </w:divBdr>
        </w:div>
        <w:div w:id="922376338">
          <w:marLeft w:val="480"/>
          <w:marRight w:val="0"/>
          <w:marTop w:val="0"/>
          <w:marBottom w:val="0"/>
          <w:divBdr>
            <w:top w:val="none" w:sz="0" w:space="0" w:color="auto"/>
            <w:left w:val="none" w:sz="0" w:space="0" w:color="auto"/>
            <w:bottom w:val="none" w:sz="0" w:space="0" w:color="auto"/>
            <w:right w:val="none" w:sz="0" w:space="0" w:color="auto"/>
          </w:divBdr>
        </w:div>
      </w:divsChild>
    </w:div>
    <w:div w:id="2009862331">
      <w:bodyDiv w:val="1"/>
      <w:marLeft w:val="0"/>
      <w:marRight w:val="0"/>
      <w:marTop w:val="0"/>
      <w:marBottom w:val="0"/>
      <w:divBdr>
        <w:top w:val="none" w:sz="0" w:space="0" w:color="auto"/>
        <w:left w:val="none" w:sz="0" w:space="0" w:color="auto"/>
        <w:bottom w:val="none" w:sz="0" w:space="0" w:color="auto"/>
        <w:right w:val="none" w:sz="0" w:space="0" w:color="auto"/>
      </w:divBdr>
    </w:div>
    <w:div w:id="2010716031">
      <w:bodyDiv w:val="1"/>
      <w:marLeft w:val="0"/>
      <w:marRight w:val="0"/>
      <w:marTop w:val="0"/>
      <w:marBottom w:val="0"/>
      <w:divBdr>
        <w:top w:val="none" w:sz="0" w:space="0" w:color="auto"/>
        <w:left w:val="none" w:sz="0" w:space="0" w:color="auto"/>
        <w:bottom w:val="none" w:sz="0" w:space="0" w:color="auto"/>
        <w:right w:val="none" w:sz="0" w:space="0" w:color="auto"/>
      </w:divBdr>
    </w:div>
    <w:div w:id="2015260552">
      <w:bodyDiv w:val="1"/>
      <w:marLeft w:val="0"/>
      <w:marRight w:val="0"/>
      <w:marTop w:val="0"/>
      <w:marBottom w:val="0"/>
      <w:divBdr>
        <w:top w:val="none" w:sz="0" w:space="0" w:color="auto"/>
        <w:left w:val="none" w:sz="0" w:space="0" w:color="auto"/>
        <w:bottom w:val="none" w:sz="0" w:space="0" w:color="auto"/>
        <w:right w:val="none" w:sz="0" w:space="0" w:color="auto"/>
      </w:divBdr>
    </w:div>
    <w:div w:id="2016103058">
      <w:bodyDiv w:val="1"/>
      <w:marLeft w:val="0"/>
      <w:marRight w:val="0"/>
      <w:marTop w:val="0"/>
      <w:marBottom w:val="0"/>
      <w:divBdr>
        <w:top w:val="none" w:sz="0" w:space="0" w:color="auto"/>
        <w:left w:val="none" w:sz="0" w:space="0" w:color="auto"/>
        <w:bottom w:val="none" w:sz="0" w:space="0" w:color="auto"/>
        <w:right w:val="none" w:sz="0" w:space="0" w:color="auto"/>
      </w:divBdr>
    </w:div>
    <w:div w:id="2016492096">
      <w:bodyDiv w:val="1"/>
      <w:marLeft w:val="0"/>
      <w:marRight w:val="0"/>
      <w:marTop w:val="0"/>
      <w:marBottom w:val="0"/>
      <w:divBdr>
        <w:top w:val="none" w:sz="0" w:space="0" w:color="auto"/>
        <w:left w:val="none" w:sz="0" w:space="0" w:color="auto"/>
        <w:bottom w:val="none" w:sz="0" w:space="0" w:color="auto"/>
        <w:right w:val="none" w:sz="0" w:space="0" w:color="auto"/>
      </w:divBdr>
    </w:div>
    <w:div w:id="2016640830">
      <w:bodyDiv w:val="1"/>
      <w:marLeft w:val="0"/>
      <w:marRight w:val="0"/>
      <w:marTop w:val="0"/>
      <w:marBottom w:val="0"/>
      <w:divBdr>
        <w:top w:val="none" w:sz="0" w:space="0" w:color="auto"/>
        <w:left w:val="none" w:sz="0" w:space="0" w:color="auto"/>
        <w:bottom w:val="none" w:sz="0" w:space="0" w:color="auto"/>
        <w:right w:val="none" w:sz="0" w:space="0" w:color="auto"/>
      </w:divBdr>
    </w:div>
    <w:div w:id="2018195267">
      <w:bodyDiv w:val="1"/>
      <w:marLeft w:val="0"/>
      <w:marRight w:val="0"/>
      <w:marTop w:val="0"/>
      <w:marBottom w:val="0"/>
      <w:divBdr>
        <w:top w:val="none" w:sz="0" w:space="0" w:color="auto"/>
        <w:left w:val="none" w:sz="0" w:space="0" w:color="auto"/>
        <w:bottom w:val="none" w:sz="0" w:space="0" w:color="auto"/>
        <w:right w:val="none" w:sz="0" w:space="0" w:color="auto"/>
      </w:divBdr>
    </w:div>
    <w:div w:id="2018536119">
      <w:bodyDiv w:val="1"/>
      <w:marLeft w:val="0"/>
      <w:marRight w:val="0"/>
      <w:marTop w:val="0"/>
      <w:marBottom w:val="0"/>
      <w:divBdr>
        <w:top w:val="none" w:sz="0" w:space="0" w:color="auto"/>
        <w:left w:val="none" w:sz="0" w:space="0" w:color="auto"/>
        <w:bottom w:val="none" w:sz="0" w:space="0" w:color="auto"/>
        <w:right w:val="none" w:sz="0" w:space="0" w:color="auto"/>
      </w:divBdr>
    </w:div>
    <w:div w:id="2022197844">
      <w:bodyDiv w:val="1"/>
      <w:marLeft w:val="0"/>
      <w:marRight w:val="0"/>
      <w:marTop w:val="0"/>
      <w:marBottom w:val="0"/>
      <w:divBdr>
        <w:top w:val="none" w:sz="0" w:space="0" w:color="auto"/>
        <w:left w:val="none" w:sz="0" w:space="0" w:color="auto"/>
        <w:bottom w:val="none" w:sz="0" w:space="0" w:color="auto"/>
        <w:right w:val="none" w:sz="0" w:space="0" w:color="auto"/>
      </w:divBdr>
      <w:divsChild>
        <w:div w:id="336003889">
          <w:marLeft w:val="640"/>
          <w:marRight w:val="0"/>
          <w:marTop w:val="0"/>
          <w:marBottom w:val="0"/>
          <w:divBdr>
            <w:top w:val="none" w:sz="0" w:space="0" w:color="auto"/>
            <w:left w:val="none" w:sz="0" w:space="0" w:color="auto"/>
            <w:bottom w:val="none" w:sz="0" w:space="0" w:color="auto"/>
            <w:right w:val="none" w:sz="0" w:space="0" w:color="auto"/>
          </w:divBdr>
        </w:div>
      </w:divsChild>
    </w:div>
    <w:div w:id="2029141004">
      <w:bodyDiv w:val="1"/>
      <w:marLeft w:val="0"/>
      <w:marRight w:val="0"/>
      <w:marTop w:val="0"/>
      <w:marBottom w:val="0"/>
      <w:divBdr>
        <w:top w:val="none" w:sz="0" w:space="0" w:color="auto"/>
        <w:left w:val="none" w:sz="0" w:space="0" w:color="auto"/>
        <w:bottom w:val="none" w:sz="0" w:space="0" w:color="auto"/>
        <w:right w:val="none" w:sz="0" w:space="0" w:color="auto"/>
      </w:divBdr>
    </w:div>
    <w:div w:id="2029523430">
      <w:bodyDiv w:val="1"/>
      <w:marLeft w:val="0"/>
      <w:marRight w:val="0"/>
      <w:marTop w:val="0"/>
      <w:marBottom w:val="0"/>
      <w:divBdr>
        <w:top w:val="none" w:sz="0" w:space="0" w:color="auto"/>
        <w:left w:val="none" w:sz="0" w:space="0" w:color="auto"/>
        <w:bottom w:val="none" w:sz="0" w:space="0" w:color="auto"/>
        <w:right w:val="none" w:sz="0" w:space="0" w:color="auto"/>
      </w:divBdr>
    </w:div>
    <w:div w:id="2030059221">
      <w:bodyDiv w:val="1"/>
      <w:marLeft w:val="0"/>
      <w:marRight w:val="0"/>
      <w:marTop w:val="0"/>
      <w:marBottom w:val="0"/>
      <w:divBdr>
        <w:top w:val="none" w:sz="0" w:space="0" w:color="auto"/>
        <w:left w:val="none" w:sz="0" w:space="0" w:color="auto"/>
        <w:bottom w:val="none" w:sz="0" w:space="0" w:color="auto"/>
        <w:right w:val="none" w:sz="0" w:space="0" w:color="auto"/>
      </w:divBdr>
      <w:divsChild>
        <w:div w:id="2084596433">
          <w:marLeft w:val="480"/>
          <w:marRight w:val="0"/>
          <w:marTop w:val="0"/>
          <w:marBottom w:val="0"/>
          <w:divBdr>
            <w:top w:val="none" w:sz="0" w:space="0" w:color="auto"/>
            <w:left w:val="none" w:sz="0" w:space="0" w:color="auto"/>
            <w:bottom w:val="none" w:sz="0" w:space="0" w:color="auto"/>
            <w:right w:val="none" w:sz="0" w:space="0" w:color="auto"/>
          </w:divBdr>
        </w:div>
      </w:divsChild>
    </w:div>
    <w:div w:id="2033141229">
      <w:bodyDiv w:val="1"/>
      <w:marLeft w:val="0"/>
      <w:marRight w:val="0"/>
      <w:marTop w:val="0"/>
      <w:marBottom w:val="0"/>
      <w:divBdr>
        <w:top w:val="none" w:sz="0" w:space="0" w:color="auto"/>
        <w:left w:val="none" w:sz="0" w:space="0" w:color="auto"/>
        <w:bottom w:val="none" w:sz="0" w:space="0" w:color="auto"/>
        <w:right w:val="none" w:sz="0" w:space="0" w:color="auto"/>
      </w:divBdr>
    </w:div>
    <w:div w:id="2033802914">
      <w:bodyDiv w:val="1"/>
      <w:marLeft w:val="0"/>
      <w:marRight w:val="0"/>
      <w:marTop w:val="0"/>
      <w:marBottom w:val="0"/>
      <w:divBdr>
        <w:top w:val="none" w:sz="0" w:space="0" w:color="auto"/>
        <w:left w:val="none" w:sz="0" w:space="0" w:color="auto"/>
        <w:bottom w:val="none" w:sz="0" w:space="0" w:color="auto"/>
        <w:right w:val="none" w:sz="0" w:space="0" w:color="auto"/>
      </w:divBdr>
      <w:divsChild>
        <w:div w:id="979187562">
          <w:marLeft w:val="480"/>
          <w:marRight w:val="0"/>
          <w:marTop w:val="0"/>
          <w:marBottom w:val="0"/>
          <w:divBdr>
            <w:top w:val="none" w:sz="0" w:space="0" w:color="auto"/>
            <w:left w:val="none" w:sz="0" w:space="0" w:color="auto"/>
            <w:bottom w:val="none" w:sz="0" w:space="0" w:color="auto"/>
            <w:right w:val="none" w:sz="0" w:space="0" w:color="auto"/>
          </w:divBdr>
        </w:div>
        <w:div w:id="1716201959">
          <w:marLeft w:val="480"/>
          <w:marRight w:val="0"/>
          <w:marTop w:val="0"/>
          <w:marBottom w:val="0"/>
          <w:divBdr>
            <w:top w:val="none" w:sz="0" w:space="0" w:color="auto"/>
            <w:left w:val="none" w:sz="0" w:space="0" w:color="auto"/>
            <w:bottom w:val="none" w:sz="0" w:space="0" w:color="auto"/>
            <w:right w:val="none" w:sz="0" w:space="0" w:color="auto"/>
          </w:divBdr>
        </w:div>
        <w:div w:id="470828469">
          <w:marLeft w:val="480"/>
          <w:marRight w:val="0"/>
          <w:marTop w:val="0"/>
          <w:marBottom w:val="0"/>
          <w:divBdr>
            <w:top w:val="none" w:sz="0" w:space="0" w:color="auto"/>
            <w:left w:val="none" w:sz="0" w:space="0" w:color="auto"/>
            <w:bottom w:val="none" w:sz="0" w:space="0" w:color="auto"/>
            <w:right w:val="none" w:sz="0" w:space="0" w:color="auto"/>
          </w:divBdr>
        </w:div>
        <w:div w:id="1372001386">
          <w:marLeft w:val="480"/>
          <w:marRight w:val="0"/>
          <w:marTop w:val="0"/>
          <w:marBottom w:val="0"/>
          <w:divBdr>
            <w:top w:val="none" w:sz="0" w:space="0" w:color="auto"/>
            <w:left w:val="none" w:sz="0" w:space="0" w:color="auto"/>
            <w:bottom w:val="none" w:sz="0" w:space="0" w:color="auto"/>
            <w:right w:val="none" w:sz="0" w:space="0" w:color="auto"/>
          </w:divBdr>
        </w:div>
        <w:div w:id="1150291160">
          <w:marLeft w:val="480"/>
          <w:marRight w:val="0"/>
          <w:marTop w:val="0"/>
          <w:marBottom w:val="0"/>
          <w:divBdr>
            <w:top w:val="none" w:sz="0" w:space="0" w:color="auto"/>
            <w:left w:val="none" w:sz="0" w:space="0" w:color="auto"/>
            <w:bottom w:val="none" w:sz="0" w:space="0" w:color="auto"/>
            <w:right w:val="none" w:sz="0" w:space="0" w:color="auto"/>
          </w:divBdr>
        </w:div>
        <w:div w:id="1004363498">
          <w:marLeft w:val="480"/>
          <w:marRight w:val="0"/>
          <w:marTop w:val="0"/>
          <w:marBottom w:val="0"/>
          <w:divBdr>
            <w:top w:val="none" w:sz="0" w:space="0" w:color="auto"/>
            <w:left w:val="none" w:sz="0" w:space="0" w:color="auto"/>
            <w:bottom w:val="none" w:sz="0" w:space="0" w:color="auto"/>
            <w:right w:val="none" w:sz="0" w:space="0" w:color="auto"/>
          </w:divBdr>
        </w:div>
        <w:div w:id="1453598743">
          <w:marLeft w:val="480"/>
          <w:marRight w:val="0"/>
          <w:marTop w:val="0"/>
          <w:marBottom w:val="0"/>
          <w:divBdr>
            <w:top w:val="none" w:sz="0" w:space="0" w:color="auto"/>
            <w:left w:val="none" w:sz="0" w:space="0" w:color="auto"/>
            <w:bottom w:val="none" w:sz="0" w:space="0" w:color="auto"/>
            <w:right w:val="none" w:sz="0" w:space="0" w:color="auto"/>
          </w:divBdr>
        </w:div>
        <w:div w:id="179050119">
          <w:marLeft w:val="480"/>
          <w:marRight w:val="0"/>
          <w:marTop w:val="0"/>
          <w:marBottom w:val="0"/>
          <w:divBdr>
            <w:top w:val="none" w:sz="0" w:space="0" w:color="auto"/>
            <w:left w:val="none" w:sz="0" w:space="0" w:color="auto"/>
            <w:bottom w:val="none" w:sz="0" w:space="0" w:color="auto"/>
            <w:right w:val="none" w:sz="0" w:space="0" w:color="auto"/>
          </w:divBdr>
        </w:div>
        <w:div w:id="1358388573">
          <w:marLeft w:val="480"/>
          <w:marRight w:val="0"/>
          <w:marTop w:val="0"/>
          <w:marBottom w:val="0"/>
          <w:divBdr>
            <w:top w:val="none" w:sz="0" w:space="0" w:color="auto"/>
            <w:left w:val="none" w:sz="0" w:space="0" w:color="auto"/>
            <w:bottom w:val="none" w:sz="0" w:space="0" w:color="auto"/>
            <w:right w:val="none" w:sz="0" w:space="0" w:color="auto"/>
          </w:divBdr>
        </w:div>
        <w:div w:id="1351374463">
          <w:marLeft w:val="480"/>
          <w:marRight w:val="0"/>
          <w:marTop w:val="0"/>
          <w:marBottom w:val="0"/>
          <w:divBdr>
            <w:top w:val="none" w:sz="0" w:space="0" w:color="auto"/>
            <w:left w:val="none" w:sz="0" w:space="0" w:color="auto"/>
            <w:bottom w:val="none" w:sz="0" w:space="0" w:color="auto"/>
            <w:right w:val="none" w:sz="0" w:space="0" w:color="auto"/>
          </w:divBdr>
        </w:div>
        <w:div w:id="1849254551">
          <w:marLeft w:val="480"/>
          <w:marRight w:val="0"/>
          <w:marTop w:val="0"/>
          <w:marBottom w:val="0"/>
          <w:divBdr>
            <w:top w:val="none" w:sz="0" w:space="0" w:color="auto"/>
            <w:left w:val="none" w:sz="0" w:space="0" w:color="auto"/>
            <w:bottom w:val="none" w:sz="0" w:space="0" w:color="auto"/>
            <w:right w:val="none" w:sz="0" w:space="0" w:color="auto"/>
          </w:divBdr>
        </w:div>
        <w:div w:id="1540780152">
          <w:marLeft w:val="480"/>
          <w:marRight w:val="0"/>
          <w:marTop w:val="0"/>
          <w:marBottom w:val="0"/>
          <w:divBdr>
            <w:top w:val="none" w:sz="0" w:space="0" w:color="auto"/>
            <w:left w:val="none" w:sz="0" w:space="0" w:color="auto"/>
            <w:bottom w:val="none" w:sz="0" w:space="0" w:color="auto"/>
            <w:right w:val="none" w:sz="0" w:space="0" w:color="auto"/>
          </w:divBdr>
        </w:div>
        <w:div w:id="1302343633">
          <w:marLeft w:val="480"/>
          <w:marRight w:val="0"/>
          <w:marTop w:val="0"/>
          <w:marBottom w:val="0"/>
          <w:divBdr>
            <w:top w:val="none" w:sz="0" w:space="0" w:color="auto"/>
            <w:left w:val="none" w:sz="0" w:space="0" w:color="auto"/>
            <w:bottom w:val="none" w:sz="0" w:space="0" w:color="auto"/>
            <w:right w:val="none" w:sz="0" w:space="0" w:color="auto"/>
          </w:divBdr>
        </w:div>
        <w:div w:id="1822696109">
          <w:marLeft w:val="480"/>
          <w:marRight w:val="0"/>
          <w:marTop w:val="0"/>
          <w:marBottom w:val="0"/>
          <w:divBdr>
            <w:top w:val="none" w:sz="0" w:space="0" w:color="auto"/>
            <w:left w:val="none" w:sz="0" w:space="0" w:color="auto"/>
            <w:bottom w:val="none" w:sz="0" w:space="0" w:color="auto"/>
            <w:right w:val="none" w:sz="0" w:space="0" w:color="auto"/>
          </w:divBdr>
        </w:div>
        <w:div w:id="1412704557">
          <w:marLeft w:val="480"/>
          <w:marRight w:val="0"/>
          <w:marTop w:val="0"/>
          <w:marBottom w:val="0"/>
          <w:divBdr>
            <w:top w:val="none" w:sz="0" w:space="0" w:color="auto"/>
            <w:left w:val="none" w:sz="0" w:space="0" w:color="auto"/>
            <w:bottom w:val="none" w:sz="0" w:space="0" w:color="auto"/>
            <w:right w:val="none" w:sz="0" w:space="0" w:color="auto"/>
          </w:divBdr>
        </w:div>
        <w:div w:id="794254883">
          <w:marLeft w:val="480"/>
          <w:marRight w:val="0"/>
          <w:marTop w:val="0"/>
          <w:marBottom w:val="0"/>
          <w:divBdr>
            <w:top w:val="none" w:sz="0" w:space="0" w:color="auto"/>
            <w:left w:val="none" w:sz="0" w:space="0" w:color="auto"/>
            <w:bottom w:val="none" w:sz="0" w:space="0" w:color="auto"/>
            <w:right w:val="none" w:sz="0" w:space="0" w:color="auto"/>
          </w:divBdr>
        </w:div>
        <w:div w:id="2042850920">
          <w:marLeft w:val="480"/>
          <w:marRight w:val="0"/>
          <w:marTop w:val="0"/>
          <w:marBottom w:val="0"/>
          <w:divBdr>
            <w:top w:val="none" w:sz="0" w:space="0" w:color="auto"/>
            <w:left w:val="none" w:sz="0" w:space="0" w:color="auto"/>
            <w:bottom w:val="none" w:sz="0" w:space="0" w:color="auto"/>
            <w:right w:val="none" w:sz="0" w:space="0" w:color="auto"/>
          </w:divBdr>
        </w:div>
        <w:div w:id="1153259702">
          <w:marLeft w:val="480"/>
          <w:marRight w:val="0"/>
          <w:marTop w:val="0"/>
          <w:marBottom w:val="0"/>
          <w:divBdr>
            <w:top w:val="none" w:sz="0" w:space="0" w:color="auto"/>
            <w:left w:val="none" w:sz="0" w:space="0" w:color="auto"/>
            <w:bottom w:val="none" w:sz="0" w:space="0" w:color="auto"/>
            <w:right w:val="none" w:sz="0" w:space="0" w:color="auto"/>
          </w:divBdr>
        </w:div>
        <w:div w:id="1765295622">
          <w:marLeft w:val="480"/>
          <w:marRight w:val="0"/>
          <w:marTop w:val="0"/>
          <w:marBottom w:val="0"/>
          <w:divBdr>
            <w:top w:val="none" w:sz="0" w:space="0" w:color="auto"/>
            <w:left w:val="none" w:sz="0" w:space="0" w:color="auto"/>
            <w:bottom w:val="none" w:sz="0" w:space="0" w:color="auto"/>
            <w:right w:val="none" w:sz="0" w:space="0" w:color="auto"/>
          </w:divBdr>
        </w:div>
        <w:div w:id="1615207582">
          <w:marLeft w:val="480"/>
          <w:marRight w:val="0"/>
          <w:marTop w:val="0"/>
          <w:marBottom w:val="0"/>
          <w:divBdr>
            <w:top w:val="none" w:sz="0" w:space="0" w:color="auto"/>
            <w:left w:val="none" w:sz="0" w:space="0" w:color="auto"/>
            <w:bottom w:val="none" w:sz="0" w:space="0" w:color="auto"/>
            <w:right w:val="none" w:sz="0" w:space="0" w:color="auto"/>
          </w:divBdr>
        </w:div>
        <w:div w:id="2081098235">
          <w:marLeft w:val="480"/>
          <w:marRight w:val="0"/>
          <w:marTop w:val="0"/>
          <w:marBottom w:val="0"/>
          <w:divBdr>
            <w:top w:val="none" w:sz="0" w:space="0" w:color="auto"/>
            <w:left w:val="none" w:sz="0" w:space="0" w:color="auto"/>
            <w:bottom w:val="none" w:sz="0" w:space="0" w:color="auto"/>
            <w:right w:val="none" w:sz="0" w:space="0" w:color="auto"/>
          </w:divBdr>
        </w:div>
        <w:div w:id="1883208472">
          <w:marLeft w:val="480"/>
          <w:marRight w:val="0"/>
          <w:marTop w:val="0"/>
          <w:marBottom w:val="0"/>
          <w:divBdr>
            <w:top w:val="none" w:sz="0" w:space="0" w:color="auto"/>
            <w:left w:val="none" w:sz="0" w:space="0" w:color="auto"/>
            <w:bottom w:val="none" w:sz="0" w:space="0" w:color="auto"/>
            <w:right w:val="none" w:sz="0" w:space="0" w:color="auto"/>
          </w:divBdr>
        </w:div>
        <w:div w:id="1950353540">
          <w:marLeft w:val="480"/>
          <w:marRight w:val="0"/>
          <w:marTop w:val="0"/>
          <w:marBottom w:val="0"/>
          <w:divBdr>
            <w:top w:val="none" w:sz="0" w:space="0" w:color="auto"/>
            <w:left w:val="none" w:sz="0" w:space="0" w:color="auto"/>
            <w:bottom w:val="none" w:sz="0" w:space="0" w:color="auto"/>
            <w:right w:val="none" w:sz="0" w:space="0" w:color="auto"/>
          </w:divBdr>
        </w:div>
        <w:div w:id="1274360729">
          <w:marLeft w:val="480"/>
          <w:marRight w:val="0"/>
          <w:marTop w:val="0"/>
          <w:marBottom w:val="0"/>
          <w:divBdr>
            <w:top w:val="none" w:sz="0" w:space="0" w:color="auto"/>
            <w:left w:val="none" w:sz="0" w:space="0" w:color="auto"/>
            <w:bottom w:val="none" w:sz="0" w:space="0" w:color="auto"/>
            <w:right w:val="none" w:sz="0" w:space="0" w:color="auto"/>
          </w:divBdr>
        </w:div>
      </w:divsChild>
    </w:div>
    <w:div w:id="2034989649">
      <w:bodyDiv w:val="1"/>
      <w:marLeft w:val="0"/>
      <w:marRight w:val="0"/>
      <w:marTop w:val="0"/>
      <w:marBottom w:val="0"/>
      <w:divBdr>
        <w:top w:val="none" w:sz="0" w:space="0" w:color="auto"/>
        <w:left w:val="none" w:sz="0" w:space="0" w:color="auto"/>
        <w:bottom w:val="none" w:sz="0" w:space="0" w:color="auto"/>
        <w:right w:val="none" w:sz="0" w:space="0" w:color="auto"/>
      </w:divBdr>
    </w:div>
    <w:div w:id="2035882102">
      <w:bodyDiv w:val="1"/>
      <w:marLeft w:val="0"/>
      <w:marRight w:val="0"/>
      <w:marTop w:val="0"/>
      <w:marBottom w:val="0"/>
      <w:divBdr>
        <w:top w:val="none" w:sz="0" w:space="0" w:color="auto"/>
        <w:left w:val="none" w:sz="0" w:space="0" w:color="auto"/>
        <w:bottom w:val="none" w:sz="0" w:space="0" w:color="auto"/>
        <w:right w:val="none" w:sz="0" w:space="0" w:color="auto"/>
      </w:divBdr>
    </w:div>
    <w:div w:id="2042046187">
      <w:bodyDiv w:val="1"/>
      <w:marLeft w:val="0"/>
      <w:marRight w:val="0"/>
      <w:marTop w:val="0"/>
      <w:marBottom w:val="0"/>
      <w:divBdr>
        <w:top w:val="none" w:sz="0" w:space="0" w:color="auto"/>
        <w:left w:val="none" w:sz="0" w:space="0" w:color="auto"/>
        <w:bottom w:val="none" w:sz="0" w:space="0" w:color="auto"/>
        <w:right w:val="none" w:sz="0" w:space="0" w:color="auto"/>
      </w:divBdr>
    </w:div>
    <w:div w:id="2042127894">
      <w:bodyDiv w:val="1"/>
      <w:marLeft w:val="0"/>
      <w:marRight w:val="0"/>
      <w:marTop w:val="0"/>
      <w:marBottom w:val="0"/>
      <w:divBdr>
        <w:top w:val="none" w:sz="0" w:space="0" w:color="auto"/>
        <w:left w:val="none" w:sz="0" w:space="0" w:color="auto"/>
        <w:bottom w:val="none" w:sz="0" w:space="0" w:color="auto"/>
        <w:right w:val="none" w:sz="0" w:space="0" w:color="auto"/>
      </w:divBdr>
    </w:div>
    <w:div w:id="2045009954">
      <w:bodyDiv w:val="1"/>
      <w:marLeft w:val="0"/>
      <w:marRight w:val="0"/>
      <w:marTop w:val="0"/>
      <w:marBottom w:val="0"/>
      <w:divBdr>
        <w:top w:val="none" w:sz="0" w:space="0" w:color="auto"/>
        <w:left w:val="none" w:sz="0" w:space="0" w:color="auto"/>
        <w:bottom w:val="none" w:sz="0" w:space="0" w:color="auto"/>
        <w:right w:val="none" w:sz="0" w:space="0" w:color="auto"/>
      </w:divBdr>
      <w:divsChild>
        <w:div w:id="886333432">
          <w:marLeft w:val="480"/>
          <w:marRight w:val="0"/>
          <w:marTop w:val="0"/>
          <w:marBottom w:val="0"/>
          <w:divBdr>
            <w:top w:val="none" w:sz="0" w:space="0" w:color="auto"/>
            <w:left w:val="none" w:sz="0" w:space="0" w:color="auto"/>
            <w:bottom w:val="none" w:sz="0" w:space="0" w:color="auto"/>
            <w:right w:val="none" w:sz="0" w:space="0" w:color="auto"/>
          </w:divBdr>
        </w:div>
        <w:div w:id="1280264166">
          <w:marLeft w:val="480"/>
          <w:marRight w:val="0"/>
          <w:marTop w:val="0"/>
          <w:marBottom w:val="0"/>
          <w:divBdr>
            <w:top w:val="none" w:sz="0" w:space="0" w:color="auto"/>
            <w:left w:val="none" w:sz="0" w:space="0" w:color="auto"/>
            <w:bottom w:val="none" w:sz="0" w:space="0" w:color="auto"/>
            <w:right w:val="none" w:sz="0" w:space="0" w:color="auto"/>
          </w:divBdr>
        </w:div>
        <w:div w:id="1625573712">
          <w:marLeft w:val="480"/>
          <w:marRight w:val="0"/>
          <w:marTop w:val="0"/>
          <w:marBottom w:val="0"/>
          <w:divBdr>
            <w:top w:val="none" w:sz="0" w:space="0" w:color="auto"/>
            <w:left w:val="none" w:sz="0" w:space="0" w:color="auto"/>
            <w:bottom w:val="none" w:sz="0" w:space="0" w:color="auto"/>
            <w:right w:val="none" w:sz="0" w:space="0" w:color="auto"/>
          </w:divBdr>
        </w:div>
        <w:div w:id="621351062">
          <w:marLeft w:val="480"/>
          <w:marRight w:val="0"/>
          <w:marTop w:val="0"/>
          <w:marBottom w:val="0"/>
          <w:divBdr>
            <w:top w:val="none" w:sz="0" w:space="0" w:color="auto"/>
            <w:left w:val="none" w:sz="0" w:space="0" w:color="auto"/>
            <w:bottom w:val="none" w:sz="0" w:space="0" w:color="auto"/>
            <w:right w:val="none" w:sz="0" w:space="0" w:color="auto"/>
          </w:divBdr>
        </w:div>
        <w:div w:id="1605646608">
          <w:marLeft w:val="480"/>
          <w:marRight w:val="0"/>
          <w:marTop w:val="0"/>
          <w:marBottom w:val="0"/>
          <w:divBdr>
            <w:top w:val="none" w:sz="0" w:space="0" w:color="auto"/>
            <w:left w:val="none" w:sz="0" w:space="0" w:color="auto"/>
            <w:bottom w:val="none" w:sz="0" w:space="0" w:color="auto"/>
            <w:right w:val="none" w:sz="0" w:space="0" w:color="auto"/>
          </w:divBdr>
        </w:div>
        <w:div w:id="719128684">
          <w:marLeft w:val="480"/>
          <w:marRight w:val="0"/>
          <w:marTop w:val="0"/>
          <w:marBottom w:val="0"/>
          <w:divBdr>
            <w:top w:val="none" w:sz="0" w:space="0" w:color="auto"/>
            <w:left w:val="none" w:sz="0" w:space="0" w:color="auto"/>
            <w:bottom w:val="none" w:sz="0" w:space="0" w:color="auto"/>
            <w:right w:val="none" w:sz="0" w:space="0" w:color="auto"/>
          </w:divBdr>
        </w:div>
        <w:div w:id="474840282">
          <w:marLeft w:val="480"/>
          <w:marRight w:val="0"/>
          <w:marTop w:val="0"/>
          <w:marBottom w:val="0"/>
          <w:divBdr>
            <w:top w:val="none" w:sz="0" w:space="0" w:color="auto"/>
            <w:left w:val="none" w:sz="0" w:space="0" w:color="auto"/>
            <w:bottom w:val="none" w:sz="0" w:space="0" w:color="auto"/>
            <w:right w:val="none" w:sz="0" w:space="0" w:color="auto"/>
          </w:divBdr>
        </w:div>
        <w:div w:id="1568177900">
          <w:marLeft w:val="480"/>
          <w:marRight w:val="0"/>
          <w:marTop w:val="0"/>
          <w:marBottom w:val="0"/>
          <w:divBdr>
            <w:top w:val="none" w:sz="0" w:space="0" w:color="auto"/>
            <w:left w:val="none" w:sz="0" w:space="0" w:color="auto"/>
            <w:bottom w:val="none" w:sz="0" w:space="0" w:color="auto"/>
            <w:right w:val="none" w:sz="0" w:space="0" w:color="auto"/>
          </w:divBdr>
        </w:div>
        <w:div w:id="1646274101">
          <w:marLeft w:val="480"/>
          <w:marRight w:val="0"/>
          <w:marTop w:val="0"/>
          <w:marBottom w:val="0"/>
          <w:divBdr>
            <w:top w:val="none" w:sz="0" w:space="0" w:color="auto"/>
            <w:left w:val="none" w:sz="0" w:space="0" w:color="auto"/>
            <w:bottom w:val="none" w:sz="0" w:space="0" w:color="auto"/>
            <w:right w:val="none" w:sz="0" w:space="0" w:color="auto"/>
          </w:divBdr>
        </w:div>
        <w:div w:id="1174145299">
          <w:marLeft w:val="480"/>
          <w:marRight w:val="0"/>
          <w:marTop w:val="0"/>
          <w:marBottom w:val="0"/>
          <w:divBdr>
            <w:top w:val="none" w:sz="0" w:space="0" w:color="auto"/>
            <w:left w:val="none" w:sz="0" w:space="0" w:color="auto"/>
            <w:bottom w:val="none" w:sz="0" w:space="0" w:color="auto"/>
            <w:right w:val="none" w:sz="0" w:space="0" w:color="auto"/>
          </w:divBdr>
        </w:div>
        <w:div w:id="453132565">
          <w:marLeft w:val="480"/>
          <w:marRight w:val="0"/>
          <w:marTop w:val="0"/>
          <w:marBottom w:val="0"/>
          <w:divBdr>
            <w:top w:val="none" w:sz="0" w:space="0" w:color="auto"/>
            <w:left w:val="none" w:sz="0" w:space="0" w:color="auto"/>
            <w:bottom w:val="none" w:sz="0" w:space="0" w:color="auto"/>
            <w:right w:val="none" w:sz="0" w:space="0" w:color="auto"/>
          </w:divBdr>
        </w:div>
        <w:div w:id="1896162298">
          <w:marLeft w:val="480"/>
          <w:marRight w:val="0"/>
          <w:marTop w:val="0"/>
          <w:marBottom w:val="0"/>
          <w:divBdr>
            <w:top w:val="none" w:sz="0" w:space="0" w:color="auto"/>
            <w:left w:val="none" w:sz="0" w:space="0" w:color="auto"/>
            <w:bottom w:val="none" w:sz="0" w:space="0" w:color="auto"/>
            <w:right w:val="none" w:sz="0" w:space="0" w:color="auto"/>
          </w:divBdr>
        </w:div>
        <w:div w:id="1306592811">
          <w:marLeft w:val="480"/>
          <w:marRight w:val="0"/>
          <w:marTop w:val="0"/>
          <w:marBottom w:val="0"/>
          <w:divBdr>
            <w:top w:val="none" w:sz="0" w:space="0" w:color="auto"/>
            <w:left w:val="none" w:sz="0" w:space="0" w:color="auto"/>
            <w:bottom w:val="none" w:sz="0" w:space="0" w:color="auto"/>
            <w:right w:val="none" w:sz="0" w:space="0" w:color="auto"/>
          </w:divBdr>
        </w:div>
        <w:div w:id="669285797">
          <w:marLeft w:val="480"/>
          <w:marRight w:val="0"/>
          <w:marTop w:val="0"/>
          <w:marBottom w:val="0"/>
          <w:divBdr>
            <w:top w:val="none" w:sz="0" w:space="0" w:color="auto"/>
            <w:left w:val="none" w:sz="0" w:space="0" w:color="auto"/>
            <w:bottom w:val="none" w:sz="0" w:space="0" w:color="auto"/>
            <w:right w:val="none" w:sz="0" w:space="0" w:color="auto"/>
          </w:divBdr>
        </w:div>
        <w:div w:id="1441535868">
          <w:marLeft w:val="480"/>
          <w:marRight w:val="0"/>
          <w:marTop w:val="0"/>
          <w:marBottom w:val="0"/>
          <w:divBdr>
            <w:top w:val="none" w:sz="0" w:space="0" w:color="auto"/>
            <w:left w:val="none" w:sz="0" w:space="0" w:color="auto"/>
            <w:bottom w:val="none" w:sz="0" w:space="0" w:color="auto"/>
            <w:right w:val="none" w:sz="0" w:space="0" w:color="auto"/>
          </w:divBdr>
        </w:div>
        <w:div w:id="276255855">
          <w:marLeft w:val="480"/>
          <w:marRight w:val="0"/>
          <w:marTop w:val="0"/>
          <w:marBottom w:val="0"/>
          <w:divBdr>
            <w:top w:val="none" w:sz="0" w:space="0" w:color="auto"/>
            <w:left w:val="none" w:sz="0" w:space="0" w:color="auto"/>
            <w:bottom w:val="none" w:sz="0" w:space="0" w:color="auto"/>
            <w:right w:val="none" w:sz="0" w:space="0" w:color="auto"/>
          </w:divBdr>
        </w:div>
        <w:div w:id="1137723277">
          <w:marLeft w:val="480"/>
          <w:marRight w:val="0"/>
          <w:marTop w:val="0"/>
          <w:marBottom w:val="0"/>
          <w:divBdr>
            <w:top w:val="none" w:sz="0" w:space="0" w:color="auto"/>
            <w:left w:val="none" w:sz="0" w:space="0" w:color="auto"/>
            <w:bottom w:val="none" w:sz="0" w:space="0" w:color="auto"/>
            <w:right w:val="none" w:sz="0" w:space="0" w:color="auto"/>
          </w:divBdr>
        </w:div>
        <w:div w:id="334381053">
          <w:marLeft w:val="480"/>
          <w:marRight w:val="0"/>
          <w:marTop w:val="0"/>
          <w:marBottom w:val="0"/>
          <w:divBdr>
            <w:top w:val="none" w:sz="0" w:space="0" w:color="auto"/>
            <w:left w:val="none" w:sz="0" w:space="0" w:color="auto"/>
            <w:bottom w:val="none" w:sz="0" w:space="0" w:color="auto"/>
            <w:right w:val="none" w:sz="0" w:space="0" w:color="auto"/>
          </w:divBdr>
        </w:div>
        <w:div w:id="1671254646">
          <w:marLeft w:val="480"/>
          <w:marRight w:val="0"/>
          <w:marTop w:val="0"/>
          <w:marBottom w:val="0"/>
          <w:divBdr>
            <w:top w:val="none" w:sz="0" w:space="0" w:color="auto"/>
            <w:left w:val="none" w:sz="0" w:space="0" w:color="auto"/>
            <w:bottom w:val="none" w:sz="0" w:space="0" w:color="auto"/>
            <w:right w:val="none" w:sz="0" w:space="0" w:color="auto"/>
          </w:divBdr>
        </w:div>
        <w:div w:id="455955264">
          <w:marLeft w:val="480"/>
          <w:marRight w:val="0"/>
          <w:marTop w:val="0"/>
          <w:marBottom w:val="0"/>
          <w:divBdr>
            <w:top w:val="none" w:sz="0" w:space="0" w:color="auto"/>
            <w:left w:val="none" w:sz="0" w:space="0" w:color="auto"/>
            <w:bottom w:val="none" w:sz="0" w:space="0" w:color="auto"/>
            <w:right w:val="none" w:sz="0" w:space="0" w:color="auto"/>
          </w:divBdr>
        </w:div>
        <w:div w:id="1279797431">
          <w:marLeft w:val="480"/>
          <w:marRight w:val="0"/>
          <w:marTop w:val="0"/>
          <w:marBottom w:val="0"/>
          <w:divBdr>
            <w:top w:val="none" w:sz="0" w:space="0" w:color="auto"/>
            <w:left w:val="none" w:sz="0" w:space="0" w:color="auto"/>
            <w:bottom w:val="none" w:sz="0" w:space="0" w:color="auto"/>
            <w:right w:val="none" w:sz="0" w:space="0" w:color="auto"/>
          </w:divBdr>
        </w:div>
        <w:div w:id="391075870">
          <w:marLeft w:val="480"/>
          <w:marRight w:val="0"/>
          <w:marTop w:val="0"/>
          <w:marBottom w:val="0"/>
          <w:divBdr>
            <w:top w:val="none" w:sz="0" w:space="0" w:color="auto"/>
            <w:left w:val="none" w:sz="0" w:space="0" w:color="auto"/>
            <w:bottom w:val="none" w:sz="0" w:space="0" w:color="auto"/>
            <w:right w:val="none" w:sz="0" w:space="0" w:color="auto"/>
          </w:divBdr>
        </w:div>
        <w:div w:id="313873764">
          <w:marLeft w:val="480"/>
          <w:marRight w:val="0"/>
          <w:marTop w:val="0"/>
          <w:marBottom w:val="0"/>
          <w:divBdr>
            <w:top w:val="none" w:sz="0" w:space="0" w:color="auto"/>
            <w:left w:val="none" w:sz="0" w:space="0" w:color="auto"/>
            <w:bottom w:val="none" w:sz="0" w:space="0" w:color="auto"/>
            <w:right w:val="none" w:sz="0" w:space="0" w:color="auto"/>
          </w:divBdr>
        </w:div>
        <w:div w:id="2115199355">
          <w:marLeft w:val="480"/>
          <w:marRight w:val="0"/>
          <w:marTop w:val="0"/>
          <w:marBottom w:val="0"/>
          <w:divBdr>
            <w:top w:val="none" w:sz="0" w:space="0" w:color="auto"/>
            <w:left w:val="none" w:sz="0" w:space="0" w:color="auto"/>
            <w:bottom w:val="none" w:sz="0" w:space="0" w:color="auto"/>
            <w:right w:val="none" w:sz="0" w:space="0" w:color="auto"/>
          </w:divBdr>
        </w:div>
        <w:div w:id="1320766734">
          <w:marLeft w:val="480"/>
          <w:marRight w:val="0"/>
          <w:marTop w:val="0"/>
          <w:marBottom w:val="0"/>
          <w:divBdr>
            <w:top w:val="none" w:sz="0" w:space="0" w:color="auto"/>
            <w:left w:val="none" w:sz="0" w:space="0" w:color="auto"/>
            <w:bottom w:val="none" w:sz="0" w:space="0" w:color="auto"/>
            <w:right w:val="none" w:sz="0" w:space="0" w:color="auto"/>
          </w:divBdr>
        </w:div>
        <w:div w:id="684479123">
          <w:marLeft w:val="480"/>
          <w:marRight w:val="0"/>
          <w:marTop w:val="0"/>
          <w:marBottom w:val="0"/>
          <w:divBdr>
            <w:top w:val="none" w:sz="0" w:space="0" w:color="auto"/>
            <w:left w:val="none" w:sz="0" w:space="0" w:color="auto"/>
            <w:bottom w:val="none" w:sz="0" w:space="0" w:color="auto"/>
            <w:right w:val="none" w:sz="0" w:space="0" w:color="auto"/>
          </w:divBdr>
        </w:div>
        <w:div w:id="1896892613">
          <w:marLeft w:val="480"/>
          <w:marRight w:val="0"/>
          <w:marTop w:val="0"/>
          <w:marBottom w:val="0"/>
          <w:divBdr>
            <w:top w:val="none" w:sz="0" w:space="0" w:color="auto"/>
            <w:left w:val="none" w:sz="0" w:space="0" w:color="auto"/>
            <w:bottom w:val="none" w:sz="0" w:space="0" w:color="auto"/>
            <w:right w:val="none" w:sz="0" w:space="0" w:color="auto"/>
          </w:divBdr>
        </w:div>
        <w:div w:id="1403747903">
          <w:marLeft w:val="480"/>
          <w:marRight w:val="0"/>
          <w:marTop w:val="0"/>
          <w:marBottom w:val="0"/>
          <w:divBdr>
            <w:top w:val="none" w:sz="0" w:space="0" w:color="auto"/>
            <w:left w:val="none" w:sz="0" w:space="0" w:color="auto"/>
            <w:bottom w:val="none" w:sz="0" w:space="0" w:color="auto"/>
            <w:right w:val="none" w:sz="0" w:space="0" w:color="auto"/>
          </w:divBdr>
        </w:div>
        <w:div w:id="1380472150">
          <w:marLeft w:val="480"/>
          <w:marRight w:val="0"/>
          <w:marTop w:val="0"/>
          <w:marBottom w:val="0"/>
          <w:divBdr>
            <w:top w:val="none" w:sz="0" w:space="0" w:color="auto"/>
            <w:left w:val="none" w:sz="0" w:space="0" w:color="auto"/>
            <w:bottom w:val="none" w:sz="0" w:space="0" w:color="auto"/>
            <w:right w:val="none" w:sz="0" w:space="0" w:color="auto"/>
          </w:divBdr>
        </w:div>
        <w:div w:id="1766074698">
          <w:marLeft w:val="480"/>
          <w:marRight w:val="0"/>
          <w:marTop w:val="0"/>
          <w:marBottom w:val="0"/>
          <w:divBdr>
            <w:top w:val="none" w:sz="0" w:space="0" w:color="auto"/>
            <w:left w:val="none" w:sz="0" w:space="0" w:color="auto"/>
            <w:bottom w:val="none" w:sz="0" w:space="0" w:color="auto"/>
            <w:right w:val="none" w:sz="0" w:space="0" w:color="auto"/>
          </w:divBdr>
        </w:div>
        <w:div w:id="370767768">
          <w:marLeft w:val="480"/>
          <w:marRight w:val="0"/>
          <w:marTop w:val="0"/>
          <w:marBottom w:val="0"/>
          <w:divBdr>
            <w:top w:val="none" w:sz="0" w:space="0" w:color="auto"/>
            <w:left w:val="none" w:sz="0" w:space="0" w:color="auto"/>
            <w:bottom w:val="none" w:sz="0" w:space="0" w:color="auto"/>
            <w:right w:val="none" w:sz="0" w:space="0" w:color="auto"/>
          </w:divBdr>
        </w:div>
        <w:div w:id="932124598">
          <w:marLeft w:val="480"/>
          <w:marRight w:val="0"/>
          <w:marTop w:val="0"/>
          <w:marBottom w:val="0"/>
          <w:divBdr>
            <w:top w:val="none" w:sz="0" w:space="0" w:color="auto"/>
            <w:left w:val="none" w:sz="0" w:space="0" w:color="auto"/>
            <w:bottom w:val="none" w:sz="0" w:space="0" w:color="auto"/>
            <w:right w:val="none" w:sz="0" w:space="0" w:color="auto"/>
          </w:divBdr>
        </w:div>
        <w:div w:id="785852770">
          <w:marLeft w:val="480"/>
          <w:marRight w:val="0"/>
          <w:marTop w:val="0"/>
          <w:marBottom w:val="0"/>
          <w:divBdr>
            <w:top w:val="none" w:sz="0" w:space="0" w:color="auto"/>
            <w:left w:val="none" w:sz="0" w:space="0" w:color="auto"/>
            <w:bottom w:val="none" w:sz="0" w:space="0" w:color="auto"/>
            <w:right w:val="none" w:sz="0" w:space="0" w:color="auto"/>
          </w:divBdr>
        </w:div>
        <w:div w:id="724764888">
          <w:marLeft w:val="480"/>
          <w:marRight w:val="0"/>
          <w:marTop w:val="0"/>
          <w:marBottom w:val="0"/>
          <w:divBdr>
            <w:top w:val="none" w:sz="0" w:space="0" w:color="auto"/>
            <w:left w:val="none" w:sz="0" w:space="0" w:color="auto"/>
            <w:bottom w:val="none" w:sz="0" w:space="0" w:color="auto"/>
            <w:right w:val="none" w:sz="0" w:space="0" w:color="auto"/>
          </w:divBdr>
        </w:div>
        <w:div w:id="1456486258">
          <w:marLeft w:val="480"/>
          <w:marRight w:val="0"/>
          <w:marTop w:val="0"/>
          <w:marBottom w:val="0"/>
          <w:divBdr>
            <w:top w:val="none" w:sz="0" w:space="0" w:color="auto"/>
            <w:left w:val="none" w:sz="0" w:space="0" w:color="auto"/>
            <w:bottom w:val="none" w:sz="0" w:space="0" w:color="auto"/>
            <w:right w:val="none" w:sz="0" w:space="0" w:color="auto"/>
          </w:divBdr>
        </w:div>
        <w:div w:id="989210795">
          <w:marLeft w:val="480"/>
          <w:marRight w:val="0"/>
          <w:marTop w:val="0"/>
          <w:marBottom w:val="0"/>
          <w:divBdr>
            <w:top w:val="none" w:sz="0" w:space="0" w:color="auto"/>
            <w:left w:val="none" w:sz="0" w:space="0" w:color="auto"/>
            <w:bottom w:val="none" w:sz="0" w:space="0" w:color="auto"/>
            <w:right w:val="none" w:sz="0" w:space="0" w:color="auto"/>
          </w:divBdr>
        </w:div>
        <w:div w:id="1193498536">
          <w:marLeft w:val="480"/>
          <w:marRight w:val="0"/>
          <w:marTop w:val="0"/>
          <w:marBottom w:val="0"/>
          <w:divBdr>
            <w:top w:val="none" w:sz="0" w:space="0" w:color="auto"/>
            <w:left w:val="none" w:sz="0" w:space="0" w:color="auto"/>
            <w:bottom w:val="none" w:sz="0" w:space="0" w:color="auto"/>
            <w:right w:val="none" w:sz="0" w:space="0" w:color="auto"/>
          </w:divBdr>
        </w:div>
        <w:div w:id="1702853134">
          <w:marLeft w:val="480"/>
          <w:marRight w:val="0"/>
          <w:marTop w:val="0"/>
          <w:marBottom w:val="0"/>
          <w:divBdr>
            <w:top w:val="none" w:sz="0" w:space="0" w:color="auto"/>
            <w:left w:val="none" w:sz="0" w:space="0" w:color="auto"/>
            <w:bottom w:val="none" w:sz="0" w:space="0" w:color="auto"/>
            <w:right w:val="none" w:sz="0" w:space="0" w:color="auto"/>
          </w:divBdr>
        </w:div>
        <w:div w:id="501353366">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1466898413">
          <w:marLeft w:val="480"/>
          <w:marRight w:val="0"/>
          <w:marTop w:val="0"/>
          <w:marBottom w:val="0"/>
          <w:divBdr>
            <w:top w:val="none" w:sz="0" w:space="0" w:color="auto"/>
            <w:left w:val="none" w:sz="0" w:space="0" w:color="auto"/>
            <w:bottom w:val="none" w:sz="0" w:space="0" w:color="auto"/>
            <w:right w:val="none" w:sz="0" w:space="0" w:color="auto"/>
          </w:divBdr>
        </w:div>
        <w:div w:id="1702582880">
          <w:marLeft w:val="480"/>
          <w:marRight w:val="0"/>
          <w:marTop w:val="0"/>
          <w:marBottom w:val="0"/>
          <w:divBdr>
            <w:top w:val="none" w:sz="0" w:space="0" w:color="auto"/>
            <w:left w:val="none" w:sz="0" w:space="0" w:color="auto"/>
            <w:bottom w:val="none" w:sz="0" w:space="0" w:color="auto"/>
            <w:right w:val="none" w:sz="0" w:space="0" w:color="auto"/>
          </w:divBdr>
        </w:div>
        <w:div w:id="1161508601">
          <w:marLeft w:val="480"/>
          <w:marRight w:val="0"/>
          <w:marTop w:val="0"/>
          <w:marBottom w:val="0"/>
          <w:divBdr>
            <w:top w:val="none" w:sz="0" w:space="0" w:color="auto"/>
            <w:left w:val="none" w:sz="0" w:space="0" w:color="auto"/>
            <w:bottom w:val="none" w:sz="0" w:space="0" w:color="auto"/>
            <w:right w:val="none" w:sz="0" w:space="0" w:color="auto"/>
          </w:divBdr>
        </w:div>
      </w:divsChild>
    </w:div>
    <w:div w:id="2046438618">
      <w:bodyDiv w:val="1"/>
      <w:marLeft w:val="0"/>
      <w:marRight w:val="0"/>
      <w:marTop w:val="0"/>
      <w:marBottom w:val="0"/>
      <w:divBdr>
        <w:top w:val="none" w:sz="0" w:space="0" w:color="auto"/>
        <w:left w:val="none" w:sz="0" w:space="0" w:color="auto"/>
        <w:bottom w:val="none" w:sz="0" w:space="0" w:color="auto"/>
        <w:right w:val="none" w:sz="0" w:space="0" w:color="auto"/>
      </w:divBdr>
    </w:div>
    <w:div w:id="2046635615">
      <w:bodyDiv w:val="1"/>
      <w:marLeft w:val="0"/>
      <w:marRight w:val="0"/>
      <w:marTop w:val="0"/>
      <w:marBottom w:val="0"/>
      <w:divBdr>
        <w:top w:val="none" w:sz="0" w:space="0" w:color="auto"/>
        <w:left w:val="none" w:sz="0" w:space="0" w:color="auto"/>
        <w:bottom w:val="none" w:sz="0" w:space="0" w:color="auto"/>
        <w:right w:val="none" w:sz="0" w:space="0" w:color="auto"/>
      </w:divBdr>
    </w:div>
    <w:div w:id="2046638101">
      <w:bodyDiv w:val="1"/>
      <w:marLeft w:val="0"/>
      <w:marRight w:val="0"/>
      <w:marTop w:val="0"/>
      <w:marBottom w:val="0"/>
      <w:divBdr>
        <w:top w:val="none" w:sz="0" w:space="0" w:color="auto"/>
        <w:left w:val="none" w:sz="0" w:space="0" w:color="auto"/>
        <w:bottom w:val="none" w:sz="0" w:space="0" w:color="auto"/>
        <w:right w:val="none" w:sz="0" w:space="0" w:color="auto"/>
      </w:divBdr>
    </w:div>
    <w:div w:id="2047675546">
      <w:bodyDiv w:val="1"/>
      <w:marLeft w:val="0"/>
      <w:marRight w:val="0"/>
      <w:marTop w:val="0"/>
      <w:marBottom w:val="0"/>
      <w:divBdr>
        <w:top w:val="none" w:sz="0" w:space="0" w:color="auto"/>
        <w:left w:val="none" w:sz="0" w:space="0" w:color="auto"/>
        <w:bottom w:val="none" w:sz="0" w:space="0" w:color="auto"/>
        <w:right w:val="none" w:sz="0" w:space="0" w:color="auto"/>
      </w:divBdr>
      <w:divsChild>
        <w:div w:id="1734506653">
          <w:marLeft w:val="480"/>
          <w:marRight w:val="0"/>
          <w:marTop w:val="0"/>
          <w:marBottom w:val="0"/>
          <w:divBdr>
            <w:top w:val="none" w:sz="0" w:space="0" w:color="auto"/>
            <w:left w:val="none" w:sz="0" w:space="0" w:color="auto"/>
            <w:bottom w:val="none" w:sz="0" w:space="0" w:color="auto"/>
            <w:right w:val="none" w:sz="0" w:space="0" w:color="auto"/>
          </w:divBdr>
        </w:div>
        <w:div w:id="1229072195">
          <w:marLeft w:val="480"/>
          <w:marRight w:val="0"/>
          <w:marTop w:val="0"/>
          <w:marBottom w:val="0"/>
          <w:divBdr>
            <w:top w:val="none" w:sz="0" w:space="0" w:color="auto"/>
            <w:left w:val="none" w:sz="0" w:space="0" w:color="auto"/>
            <w:bottom w:val="none" w:sz="0" w:space="0" w:color="auto"/>
            <w:right w:val="none" w:sz="0" w:space="0" w:color="auto"/>
          </w:divBdr>
        </w:div>
        <w:div w:id="1276250473">
          <w:marLeft w:val="480"/>
          <w:marRight w:val="0"/>
          <w:marTop w:val="0"/>
          <w:marBottom w:val="0"/>
          <w:divBdr>
            <w:top w:val="none" w:sz="0" w:space="0" w:color="auto"/>
            <w:left w:val="none" w:sz="0" w:space="0" w:color="auto"/>
            <w:bottom w:val="none" w:sz="0" w:space="0" w:color="auto"/>
            <w:right w:val="none" w:sz="0" w:space="0" w:color="auto"/>
          </w:divBdr>
        </w:div>
        <w:div w:id="2142378050">
          <w:marLeft w:val="480"/>
          <w:marRight w:val="0"/>
          <w:marTop w:val="0"/>
          <w:marBottom w:val="0"/>
          <w:divBdr>
            <w:top w:val="none" w:sz="0" w:space="0" w:color="auto"/>
            <w:left w:val="none" w:sz="0" w:space="0" w:color="auto"/>
            <w:bottom w:val="none" w:sz="0" w:space="0" w:color="auto"/>
            <w:right w:val="none" w:sz="0" w:space="0" w:color="auto"/>
          </w:divBdr>
        </w:div>
        <w:div w:id="473178840">
          <w:marLeft w:val="480"/>
          <w:marRight w:val="0"/>
          <w:marTop w:val="0"/>
          <w:marBottom w:val="0"/>
          <w:divBdr>
            <w:top w:val="none" w:sz="0" w:space="0" w:color="auto"/>
            <w:left w:val="none" w:sz="0" w:space="0" w:color="auto"/>
            <w:bottom w:val="none" w:sz="0" w:space="0" w:color="auto"/>
            <w:right w:val="none" w:sz="0" w:space="0" w:color="auto"/>
          </w:divBdr>
        </w:div>
        <w:div w:id="1248224129">
          <w:marLeft w:val="480"/>
          <w:marRight w:val="0"/>
          <w:marTop w:val="0"/>
          <w:marBottom w:val="0"/>
          <w:divBdr>
            <w:top w:val="none" w:sz="0" w:space="0" w:color="auto"/>
            <w:left w:val="none" w:sz="0" w:space="0" w:color="auto"/>
            <w:bottom w:val="none" w:sz="0" w:space="0" w:color="auto"/>
            <w:right w:val="none" w:sz="0" w:space="0" w:color="auto"/>
          </w:divBdr>
        </w:div>
        <w:div w:id="54859613">
          <w:marLeft w:val="480"/>
          <w:marRight w:val="0"/>
          <w:marTop w:val="0"/>
          <w:marBottom w:val="0"/>
          <w:divBdr>
            <w:top w:val="none" w:sz="0" w:space="0" w:color="auto"/>
            <w:left w:val="none" w:sz="0" w:space="0" w:color="auto"/>
            <w:bottom w:val="none" w:sz="0" w:space="0" w:color="auto"/>
            <w:right w:val="none" w:sz="0" w:space="0" w:color="auto"/>
          </w:divBdr>
        </w:div>
        <w:div w:id="1690376149">
          <w:marLeft w:val="480"/>
          <w:marRight w:val="0"/>
          <w:marTop w:val="0"/>
          <w:marBottom w:val="0"/>
          <w:divBdr>
            <w:top w:val="none" w:sz="0" w:space="0" w:color="auto"/>
            <w:left w:val="none" w:sz="0" w:space="0" w:color="auto"/>
            <w:bottom w:val="none" w:sz="0" w:space="0" w:color="auto"/>
            <w:right w:val="none" w:sz="0" w:space="0" w:color="auto"/>
          </w:divBdr>
        </w:div>
        <w:div w:id="1521241202">
          <w:marLeft w:val="480"/>
          <w:marRight w:val="0"/>
          <w:marTop w:val="0"/>
          <w:marBottom w:val="0"/>
          <w:divBdr>
            <w:top w:val="none" w:sz="0" w:space="0" w:color="auto"/>
            <w:left w:val="none" w:sz="0" w:space="0" w:color="auto"/>
            <w:bottom w:val="none" w:sz="0" w:space="0" w:color="auto"/>
            <w:right w:val="none" w:sz="0" w:space="0" w:color="auto"/>
          </w:divBdr>
        </w:div>
        <w:div w:id="1057166666">
          <w:marLeft w:val="480"/>
          <w:marRight w:val="0"/>
          <w:marTop w:val="0"/>
          <w:marBottom w:val="0"/>
          <w:divBdr>
            <w:top w:val="none" w:sz="0" w:space="0" w:color="auto"/>
            <w:left w:val="none" w:sz="0" w:space="0" w:color="auto"/>
            <w:bottom w:val="none" w:sz="0" w:space="0" w:color="auto"/>
            <w:right w:val="none" w:sz="0" w:space="0" w:color="auto"/>
          </w:divBdr>
        </w:div>
        <w:div w:id="1191457005">
          <w:marLeft w:val="480"/>
          <w:marRight w:val="0"/>
          <w:marTop w:val="0"/>
          <w:marBottom w:val="0"/>
          <w:divBdr>
            <w:top w:val="none" w:sz="0" w:space="0" w:color="auto"/>
            <w:left w:val="none" w:sz="0" w:space="0" w:color="auto"/>
            <w:bottom w:val="none" w:sz="0" w:space="0" w:color="auto"/>
            <w:right w:val="none" w:sz="0" w:space="0" w:color="auto"/>
          </w:divBdr>
        </w:div>
        <w:div w:id="2096586759">
          <w:marLeft w:val="480"/>
          <w:marRight w:val="0"/>
          <w:marTop w:val="0"/>
          <w:marBottom w:val="0"/>
          <w:divBdr>
            <w:top w:val="none" w:sz="0" w:space="0" w:color="auto"/>
            <w:left w:val="none" w:sz="0" w:space="0" w:color="auto"/>
            <w:bottom w:val="none" w:sz="0" w:space="0" w:color="auto"/>
            <w:right w:val="none" w:sz="0" w:space="0" w:color="auto"/>
          </w:divBdr>
        </w:div>
        <w:div w:id="513806257">
          <w:marLeft w:val="480"/>
          <w:marRight w:val="0"/>
          <w:marTop w:val="0"/>
          <w:marBottom w:val="0"/>
          <w:divBdr>
            <w:top w:val="none" w:sz="0" w:space="0" w:color="auto"/>
            <w:left w:val="none" w:sz="0" w:space="0" w:color="auto"/>
            <w:bottom w:val="none" w:sz="0" w:space="0" w:color="auto"/>
            <w:right w:val="none" w:sz="0" w:space="0" w:color="auto"/>
          </w:divBdr>
        </w:div>
        <w:div w:id="162204503">
          <w:marLeft w:val="480"/>
          <w:marRight w:val="0"/>
          <w:marTop w:val="0"/>
          <w:marBottom w:val="0"/>
          <w:divBdr>
            <w:top w:val="none" w:sz="0" w:space="0" w:color="auto"/>
            <w:left w:val="none" w:sz="0" w:space="0" w:color="auto"/>
            <w:bottom w:val="none" w:sz="0" w:space="0" w:color="auto"/>
            <w:right w:val="none" w:sz="0" w:space="0" w:color="auto"/>
          </w:divBdr>
        </w:div>
        <w:div w:id="570893740">
          <w:marLeft w:val="480"/>
          <w:marRight w:val="0"/>
          <w:marTop w:val="0"/>
          <w:marBottom w:val="0"/>
          <w:divBdr>
            <w:top w:val="none" w:sz="0" w:space="0" w:color="auto"/>
            <w:left w:val="none" w:sz="0" w:space="0" w:color="auto"/>
            <w:bottom w:val="none" w:sz="0" w:space="0" w:color="auto"/>
            <w:right w:val="none" w:sz="0" w:space="0" w:color="auto"/>
          </w:divBdr>
        </w:div>
        <w:div w:id="1210729589">
          <w:marLeft w:val="480"/>
          <w:marRight w:val="0"/>
          <w:marTop w:val="0"/>
          <w:marBottom w:val="0"/>
          <w:divBdr>
            <w:top w:val="none" w:sz="0" w:space="0" w:color="auto"/>
            <w:left w:val="none" w:sz="0" w:space="0" w:color="auto"/>
            <w:bottom w:val="none" w:sz="0" w:space="0" w:color="auto"/>
            <w:right w:val="none" w:sz="0" w:space="0" w:color="auto"/>
          </w:divBdr>
        </w:div>
        <w:div w:id="1754741878">
          <w:marLeft w:val="480"/>
          <w:marRight w:val="0"/>
          <w:marTop w:val="0"/>
          <w:marBottom w:val="0"/>
          <w:divBdr>
            <w:top w:val="none" w:sz="0" w:space="0" w:color="auto"/>
            <w:left w:val="none" w:sz="0" w:space="0" w:color="auto"/>
            <w:bottom w:val="none" w:sz="0" w:space="0" w:color="auto"/>
            <w:right w:val="none" w:sz="0" w:space="0" w:color="auto"/>
          </w:divBdr>
        </w:div>
        <w:div w:id="47804996">
          <w:marLeft w:val="480"/>
          <w:marRight w:val="0"/>
          <w:marTop w:val="0"/>
          <w:marBottom w:val="0"/>
          <w:divBdr>
            <w:top w:val="none" w:sz="0" w:space="0" w:color="auto"/>
            <w:left w:val="none" w:sz="0" w:space="0" w:color="auto"/>
            <w:bottom w:val="none" w:sz="0" w:space="0" w:color="auto"/>
            <w:right w:val="none" w:sz="0" w:space="0" w:color="auto"/>
          </w:divBdr>
        </w:div>
        <w:div w:id="950087226">
          <w:marLeft w:val="480"/>
          <w:marRight w:val="0"/>
          <w:marTop w:val="0"/>
          <w:marBottom w:val="0"/>
          <w:divBdr>
            <w:top w:val="none" w:sz="0" w:space="0" w:color="auto"/>
            <w:left w:val="none" w:sz="0" w:space="0" w:color="auto"/>
            <w:bottom w:val="none" w:sz="0" w:space="0" w:color="auto"/>
            <w:right w:val="none" w:sz="0" w:space="0" w:color="auto"/>
          </w:divBdr>
        </w:div>
        <w:div w:id="144665777">
          <w:marLeft w:val="480"/>
          <w:marRight w:val="0"/>
          <w:marTop w:val="0"/>
          <w:marBottom w:val="0"/>
          <w:divBdr>
            <w:top w:val="none" w:sz="0" w:space="0" w:color="auto"/>
            <w:left w:val="none" w:sz="0" w:space="0" w:color="auto"/>
            <w:bottom w:val="none" w:sz="0" w:space="0" w:color="auto"/>
            <w:right w:val="none" w:sz="0" w:space="0" w:color="auto"/>
          </w:divBdr>
        </w:div>
        <w:div w:id="1853956362">
          <w:marLeft w:val="480"/>
          <w:marRight w:val="0"/>
          <w:marTop w:val="0"/>
          <w:marBottom w:val="0"/>
          <w:divBdr>
            <w:top w:val="none" w:sz="0" w:space="0" w:color="auto"/>
            <w:left w:val="none" w:sz="0" w:space="0" w:color="auto"/>
            <w:bottom w:val="none" w:sz="0" w:space="0" w:color="auto"/>
            <w:right w:val="none" w:sz="0" w:space="0" w:color="auto"/>
          </w:divBdr>
        </w:div>
        <w:div w:id="225460123">
          <w:marLeft w:val="480"/>
          <w:marRight w:val="0"/>
          <w:marTop w:val="0"/>
          <w:marBottom w:val="0"/>
          <w:divBdr>
            <w:top w:val="none" w:sz="0" w:space="0" w:color="auto"/>
            <w:left w:val="none" w:sz="0" w:space="0" w:color="auto"/>
            <w:bottom w:val="none" w:sz="0" w:space="0" w:color="auto"/>
            <w:right w:val="none" w:sz="0" w:space="0" w:color="auto"/>
          </w:divBdr>
        </w:div>
        <w:div w:id="1157771214">
          <w:marLeft w:val="480"/>
          <w:marRight w:val="0"/>
          <w:marTop w:val="0"/>
          <w:marBottom w:val="0"/>
          <w:divBdr>
            <w:top w:val="none" w:sz="0" w:space="0" w:color="auto"/>
            <w:left w:val="none" w:sz="0" w:space="0" w:color="auto"/>
            <w:bottom w:val="none" w:sz="0" w:space="0" w:color="auto"/>
            <w:right w:val="none" w:sz="0" w:space="0" w:color="auto"/>
          </w:divBdr>
        </w:div>
        <w:div w:id="289749443">
          <w:marLeft w:val="480"/>
          <w:marRight w:val="0"/>
          <w:marTop w:val="0"/>
          <w:marBottom w:val="0"/>
          <w:divBdr>
            <w:top w:val="none" w:sz="0" w:space="0" w:color="auto"/>
            <w:left w:val="none" w:sz="0" w:space="0" w:color="auto"/>
            <w:bottom w:val="none" w:sz="0" w:space="0" w:color="auto"/>
            <w:right w:val="none" w:sz="0" w:space="0" w:color="auto"/>
          </w:divBdr>
        </w:div>
        <w:div w:id="372661197">
          <w:marLeft w:val="480"/>
          <w:marRight w:val="0"/>
          <w:marTop w:val="0"/>
          <w:marBottom w:val="0"/>
          <w:divBdr>
            <w:top w:val="none" w:sz="0" w:space="0" w:color="auto"/>
            <w:left w:val="none" w:sz="0" w:space="0" w:color="auto"/>
            <w:bottom w:val="none" w:sz="0" w:space="0" w:color="auto"/>
            <w:right w:val="none" w:sz="0" w:space="0" w:color="auto"/>
          </w:divBdr>
        </w:div>
        <w:div w:id="1831946235">
          <w:marLeft w:val="480"/>
          <w:marRight w:val="0"/>
          <w:marTop w:val="0"/>
          <w:marBottom w:val="0"/>
          <w:divBdr>
            <w:top w:val="none" w:sz="0" w:space="0" w:color="auto"/>
            <w:left w:val="none" w:sz="0" w:space="0" w:color="auto"/>
            <w:bottom w:val="none" w:sz="0" w:space="0" w:color="auto"/>
            <w:right w:val="none" w:sz="0" w:space="0" w:color="auto"/>
          </w:divBdr>
        </w:div>
        <w:div w:id="192232048">
          <w:marLeft w:val="480"/>
          <w:marRight w:val="0"/>
          <w:marTop w:val="0"/>
          <w:marBottom w:val="0"/>
          <w:divBdr>
            <w:top w:val="none" w:sz="0" w:space="0" w:color="auto"/>
            <w:left w:val="none" w:sz="0" w:space="0" w:color="auto"/>
            <w:bottom w:val="none" w:sz="0" w:space="0" w:color="auto"/>
            <w:right w:val="none" w:sz="0" w:space="0" w:color="auto"/>
          </w:divBdr>
        </w:div>
        <w:div w:id="1858305122">
          <w:marLeft w:val="480"/>
          <w:marRight w:val="0"/>
          <w:marTop w:val="0"/>
          <w:marBottom w:val="0"/>
          <w:divBdr>
            <w:top w:val="none" w:sz="0" w:space="0" w:color="auto"/>
            <w:left w:val="none" w:sz="0" w:space="0" w:color="auto"/>
            <w:bottom w:val="none" w:sz="0" w:space="0" w:color="auto"/>
            <w:right w:val="none" w:sz="0" w:space="0" w:color="auto"/>
          </w:divBdr>
        </w:div>
        <w:div w:id="1594582623">
          <w:marLeft w:val="480"/>
          <w:marRight w:val="0"/>
          <w:marTop w:val="0"/>
          <w:marBottom w:val="0"/>
          <w:divBdr>
            <w:top w:val="none" w:sz="0" w:space="0" w:color="auto"/>
            <w:left w:val="none" w:sz="0" w:space="0" w:color="auto"/>
            <w:bottom w:val="none" w:sz="0" w:space="0" w:color="auto"/>
            <w:right w:val="none" w:sz="0" w:space="0" w:color="auto"/>
          </w:divBdr>
        </w:div>
        <w:div w:id="2109888478">
          <w:marLeft w:val="480"/>
          <w:marRight w:val="0"/>
          <w:marTop w:val="0"/>
          <w:marBottom w:val="0"/>
          <w:divBdr>
            <w:top w:val="none" w:sz="0" w:space="0" w:color="auto"/>
            <w:left w:val="none" w:sz="0" w:space="0" w:color="auto"/>
            <w:bottom w:val="none" w:sz="0" w:space="0" w:color="auto"/>
            <w:right w:val="none" w:sz="0" w:space="0" w:color="auto"/>
          </w:divBdr>
        </w:div>
      </w:divsChild>
    </w:div>
    <w:div w:id="2049066785">
      <w:bodyDiv w:val="1"/>
      <w:marLeft w:val="0"/>
      <w:marRight w:val="0"/>
      <w:marTop w:val="0"/>
      <w:marBottom w:val="0"/>
      <w:divBdr>
        <w:top w:val="none" w:sz="0" w:space="0" w:color="auto"/>
        <w:left w:val="none" w:sz="0" w:space="0" w:color="auto"/>
        <w:bottom w:val="none" w:sz="0" w:space="0" w:color="auto"/>
        <w:right w:val="none" w:sz="0" w:space="0" w:color="auto"/>
      </w:divBdr>
    </w:div>
    <w:div w:id="2052218355">
      <w:bodyDiv w:val="1"/>
      <w:marLeft w:val="0"/>
      <w:marRight w:val="0"/>
      <w:marTop w:val="0"/>
      <w:marBottom w:val="0"/>
      <w:divBdr>
        <w:top w:val="none" w:sz="0" w:space="0" w:color="auto"/>
        <w:left w:val="none" w:sz="0" w:space="0" w:color="auto"/>
        <w:bottom w:val="none" w:sz="0" w:space="0" w:color="auto"/>
        <w:right w:val="none" w:sz="0" w:space="0" w:color="auto"/>
      </w:divBdr>
    </w:div>
    <w:div w:id="2054579761">
      <w:bodyDiv w:val="1"/>
      <w:marLeft w:val="0"/>
      <w:marRight w:val="0"/>
      <w:marTop w:val="0"/>
      <w:marBottom w:val="0"/>
      <w:divBdr>
        <w:top w:val="none" w:sz="0" w:space="0" w:color="auto"/>
        <w:left w:val="none" w:sz="0" w:space="0" w:color="auto"/>
        <w:bottom w:val="none" w:sz="0" w:space="0" w:color="auto"/>
        <w:right w:val="none" w:sz="0" w:space="0" w:color="auto"/>
      </w:divBdr>
    </w:div>
    <w:div w:id="2054966529">
      <w:bodyDiv w:val="1"/>
      <w:marLeft w:val="0"/>
      <w:marRight w:val="0"/>
      <w:marTop w:val="0"/>
      <w:marBottom w:val="0"/>
      <w:divBdr>
        <w:top w:val="none" w:sz="0" w:space="0" w:color="auto"/>
        <w:left w:val="none" w:sz="0" w:space="0" w:color="auto"/>
        <w:bottom w:val="none" w:sz="0" w:space="0" w:color="auto"/>
        <w:right w:val="none" w:sz="0" w:space="0" w:color="auto"/>
      </w:divBdr>
      <w:divsChild>
        <w:div w:id="1389961454">
          <w:marLeft w:val="480"/>
          <w:marRight w:val="0"/>
          <w:marTop w:val="0"/>
          <w:marBottom w:val="0"/>
          <w:divBdr>
            <w:top w:val="none" w:sz="0" w:space="0" w:color="auto"/>
            <w:left w:val="none" w:sz="0" w:space="0" w:color="auto"/>
            <w:bottom w:val="none" w:sz="0" w:space="0" w:color="auto"/>
            <w:right w:val="none" w:sz="0" w:space="0" w:color="auto"/>
          </w:divBdr>
        </w:div>
        <w:div w:id="1655451863">
          <w:marLeft w:val="480"/>
          <w:marRight w:val="0"/>
          <w:marTop w:val="0"/>
          <w:marBottom w:val="0"/>
          <w:divBdr>
            <w:top w:val="none" w:sz="0" w:space="0" w:color="auto"/>
            <w:left w:val="none" w:sz="0" w:space="0" w:color="auto"/>
            <w:bottom w:val="none" w:sz="0" w:space="0" w:color="auto"/>
            <w:right w:val="none" w:sz="0" w:space="0" w:color="auto"/>
          </w:divBdr>
        </w:div>
        <w:div w:id="813447391">
          <w:marLeft w:val="480"/>
          <w:marRight w:val="0"/>
          <w:marTop w:val="0"/>
          <w:marBottom w:val="0"/>
          <w:divBdr>
            <w:top w:val="none" w:sz="0" w:space="0" w:color="auto"/>
            <w:left w:val="none" w:sz="0" w:space="0" w:color="auto"/>
            <w:bottom w:val="none" w:sz="0" w:space="0" w:color="auto"/>
            <w:right w:val="none" w:sz="0" w:space="0" w:color="auto"/>
          </w:divBdr>
        </w:div>
        <w:div w:id="1581867058">
          <w:marLeft w:val="480"/>
          <w:marRight w:val="0"/>
          <w:marTop w:val="0"/>
          <w:marBottom w:val="0"/>
          <w:divBdr>
            <w:top w:val="none" w:sz="0" w:space="0" w:color="auto"/>
            <w:left w:val="none" w:sz="0" w:space="0" w:color="auto"/>
            <w:bottom w:val="none" w:sz="0" w:space="0" w:color="auto"/>
            <w:right w:val="none" w:sz="0" w:space="0" w:color="auto"/>
          </w:divBdr>
        </w:div>
        <w:div w:id="2119447083">
          <w:marLeft w:val="480"/>
          <w:marRight w:val="0"/>
          <w:marTop w:val="0"/>
          <w:marBottom w:val="0"/>
          <w:divBdr>
            <w:top w:val="none" w:sz="0" w:space="0" w:color="auto"/>
            <w:left w:val="none" w:sz="0" w:space="0" w:color="auto"/>
            <w:bottom w:val="none" w:sz="0" w:space="0" w:color="auto"/>
            <w:right w:val="none" w:sz="0" w:space="0" w:color="auto"/>
          </w:divBdr>
        </w:div>
        <w:div w:id="530146392">
          <w:marLeft w:val="480"/>
          <w:marRight w:val="0"/>
          <w:marTop w:val="0"/>
          <w:marBottom w:val="0"/>
          <w:divBdr>
            <w:top w:val="none" w:sz="0" w:space="0" w:color="auto"/>
            <w:left w:val="none" w:sz="0" w:space="0" w:color="auto"/>
            <w:bottom w:val="none" w:sz="0" w:space="0" w:color="auto"/>
            <w:right w:val="none" w:sz="0" w:space="0" w:color="auto"/>
          </w:divBdr>
        </w:div>
        <w:div w:id="813453871">
          <w:marLeft w:val="480"/>
          <w:marRight w:val="0"/>
          <w:marTop w:val="0"/>
          <w:marBottom w:val="0"/>
          <w:divBdr>
            <w:top w:val="none" w:sz="0" w:space="0" w:color="auto"/>
            <w:left w:val="none" w:sz="0" w:space="0" w:color="auto"/>
            <w:bottom w:val="none" w:sz="0" w:space="0" w:color="auto"/>
            <w:right w:val="none" w:sz="0" w:space="0" w:color="auto"/>
          </w:divBdr>
        </w:div>
        <w:div w:id="1677998890">
          <w:marLeft w:val="480"/>
          <w:marRight w:val="0"/>
          <w:marTop w:val="0"/>
          <w:marBottom w:val="0"/>
          <w:divBdr>
            <w:top w:val="none" w:sz="0" w:space="0" w:color="auto"/>
            <w:left w:val="none" w:sz="0" w:space="0" w:color="auto"/>
            <w:bottom w:val="none" w:sz="0" w:space="0" w:color="auto"/>
            <w:right w:val="none" w:sz="0" w:space="0" w:color="auto"/>
          </w:divBdr>
        </w:div>
        <w:div w:id="1379161130">
          <w:marLeft w:val="480"/>
          <w:marRight w:val="0"/>
          <w:marTop w:val="0"/>
          <w:marBottom w:val="0"/>
          <w:divBdr>
            <w:top w:val="none" w:sz="0" w:space="0" w:color="auto"/>
            <w:left w:val="none" w:sz="0" w:space="0" w:color="auto"/>
            <w:bottom w:val="none" w:sz="0" w:space="0" w:color="auto"/>
            <w:right w:val="none" w:sz="0" w:space="0" w:color="auto"/>
          </w:divBdr>
        </w:div>
        <w:div w:id="1718815604">
          <w:marLeft w:val="480"/>
          <w:marRight w:val="0"/>
          <w:marTop w:val="0"/>
          <w:marBottom w:val="0"/>
          <w:divBdr>
            <w:top w:val="none" w:sz="0" w:space="0" w:color="auto"/>
            <w:left w:val="none" w:sz="0" w:space="0" w:color="auto"/>
            <w:bottom w:val="none" w:sz="0" w:space="0" w:color="auto"/>
            <w:right w:val="none" w:sz="0" w:space="0" w:color="auto"/>
          </w:divBdr>
        </w:div>
        <w:div w:id="1863744180">
          <w:marLeft w:val="480"/>
          <w:marRight w:val="0"/>
          <w:marTop w:val="0"/>
          <w:marBottom w:val="0"/>
          <w:divBdr>
            <w:top w:val="none" w:sz="0" w:space="0" w:color="auto"/>
            <w:left w:val="none" w:sz="0" w:space="0" w:color="auto"/>
            <w:bottom w:val="none" w:sz="0" w:space="0" w:color="auto"/>
            <w:right w:val="none" w:sz="0" w:space="0" w:color="auto"/>
          </w:divBdr>
        </w:div>
        <w:div w:id="1057975">
          <w:marLeft w:val="480"/>
          <w:marRight w:val="0"/>
          <w:marTop w:val="0"/>
          <w:marBottom w:val="0"/>
          <w:divBdr>
            <w:top w:val="none" w:sz="0" w:space="0" w:color="auto"/>
            <w:left w:val="none" w:sz="0" w:space="0" w:color="auto"/>
            <w:bottom w:val="none" w:sz="0" w:space="0" w:color="auto"/>
            <w:right w:val="none" w:sz="0" w:space="0" w:color="auto"/>
          </w:divBdr>
        </w:div>
        <w:div w:id="588582462">
          <w:marLeft w:val="480"/>
          <w:marRight w:val="0"/>
          <w:marTop w:val="0"/>
          <w:marBottom w:val="0"/>
          <w:divBdr>
            <w:top w:val="none" w:sz="0" w:space="0" w:color="auto"/>
            <w:left w:val="none" w:sz="0" w:space="0" w:color="auto"/>
            <w:bottom w:val="none" w:sz="0" w:space="0" w:color="auto"/>
            <w:right w:val="none" w:sz="0" w:space="0" w:color="auto"/>
          </w:divBdr>
        </w:div>
        <w:div w:id="1704482433">
          <w:marLeft w:val="480"/>
          <w:marRight w:val="0"/>
          <w:marTop w:val="0"/>
          <w:marBottom w:val="0"/>
          <w:divBdr>
            <w:top w:val="none" w:sz="0" w:space="0" w:color="auto"/>
            <w:left w:val="none" w:sz="0" w:space="0" w:color="auto"/>
            <w:bottom w:val="none" w:sz="0" w:space="0" w:color="auto"/>
            <w:right w:val="none" w:sz="0" w:space="0" w:color="auto"/>
          </w:divBdr>
        </w:div>
        <w:div w:id="698555447">
          <w:marLeft w:val="480"/>
          <w:marRight w:val="0"/>
          <w:marTop w:val="0"/>
          <w:marBottom w:val="0"/>
          <w:divBdr>
            <w:top w:val="none" w:sz="0" w:space="0" w:color="auto"/>
            <w:left w:val="none" w:sz="0" w:space="0" w:color="auto"/>
            <w:bottom w:val="none" w:sz="0" w:space="0" w:color="auto"/>
            <w:right w:val="none" w:sz="0" w:space="0" w:color="auto"/>
          </w:divBdr>
        </w:div>
        <w:div w:id="1807427292">
          <w:marLeft w:val="480"/>
          <w:marRight w:val="0"/>
          <w:marTop w:val="0"/>
          <w:marBottom w:val="0"/>
          <w:divBdr>
            <w:top w:val="none" w:sz="0" w:space="0" w:color="auto"/>
            <w:left w:val="none" w:sz="0" w:space="0" w:color="auto"/>
            <w:bottom w:val="none" w:sz="0" w:space="0" w:color="auto"/>
            <w:right w:val="none" w:sz="0" w:space="0" w:color="auto"/>
          </w:divBdr>
        </w:div>
        <w:div w:id="1472753360">
          <w:marLeft w:val="480"/>
          <w:marRight w:val="0"/>
          <w:marTop w:val="0"/>
          <w:marBottom w:val="0"/>
          <w:divBdr>
            <w:top w:val="none" w:sz="0" w:space="0" w:color="auto"/>
            <w:left w:val="none" w:sz="0" w:space="0" w:color="auto"/>
            <w:bottom w:val="none" w:sz="0" w:space="0" w:color="auto"/>
            <w:right w:val="none" w:sz="0" w:space="0" w:color="auto"/>
          </w:divBdr>
        </w:div>
        <w:div w:id="1175027526">
          <w:marLeft w:val="480"/>
          <w:marRight w:val="0"/>
          <w:marTop w:val="0"/>
          <w:marBottom w:val="0"/>
          <w:divBdr>
            <w:top w:val="none" w:sz="0" w:space="0" w:color="auto"/>
            <w:left w:val="none" w:sz="0" w:space="0" w:color="auto"/>
            <w:bottom w:val="none" w:sz="0" w:space="0" w:color="auto"/>
            <w:right w:val="none" w:sz="0" w:space="0" w:color="auto"/>
          </w:divBdr>
        </w:div>
        <w:div w:id="1132938990">
          <w:marLeft w:val="480"/>
          <w:marRight w:val="0"/>
          <w:marTop w:val="0"/>
          <w:marBottom w:val="0"/>
          <w:divBdr>
            <w:top w:val="none" w:sz="0" w:space="0" w:color="auto"/>
            <w:left w:val="none" w:sz="0" w:space="0" w:color="auto"/>
            <w:bottom w:val="none" w:sz="0" w:space="0" w:color="auto"/>
            <w:right w:val="none" w:sz="0" w:space="0" w:color="auto"/>
          </w:divBdr>
        </w:div>
        <w:div w:id="880748349">
          <w:marLeft w:val="480"/>
          <w:marRight w:val="0"/>
          <w:marTop w:val="0"/>
          <w:marBottom w:val="0"/>
          <w:divBdr>
            <w:top w:val="none" w:sz="0" w:space="0" w:color="auto"/>
            <w:left w:val="none" w:sz="0" w:space="0" w:color="auto"/>
            <w:bottom w:val="none" w:sz="0" w:space="0" w:color="auto"/>
            <w:right w:val="none" w:sz="0" w:space="0" w:color="auto"/>
          </w:divBdr>
        </w:div>
        <w:div w:id="1682194414">
          <w:marLeft w:val="480"/>
          <w:marRight w:val="0"/>
          <w:marTop w:val="0"/>
          <w:marBottom w:val="0"/>
          <w:divBdr>
            <w:top w:val="none" w:sz="0" w:space="0" w:color="auto"/>
            <w:left w:val="none" w:sz="0" w:space="0" w:color="auto"/>
            <w:bottom w:val="none" w:sz="0" w:space="0" w:color="auto"/>
            <w:right w:val="none" w:sz="0" w:space="0" w:color="auto"/>
          </w:divBdr>
        </w:div>
        <w:div w:id="361175882">
          <w:marLeft w:val="480"/>
          <w:marRight w:val="0"/>
          <w:marTop w:val="0"/>
          <w:marBottom w:val="0"/>
          <w:divBdr>
            <w:top w:val="none" w:sz="0" w:space="0" w:color="auto"/>
            <w:left w:val="none" w:sz="0" w:space="0" w:color="auto"/>
            <w:bottom w:val="none" w:sz="0" w:space="0" w:color="auto"/>
            <w:right w:val="none" w:sz="0" w:space="0" w:color="auto"/>
          </w:divBdr>
        </w:div>
        <w:div w:id="1806972516">
          <w:marLeft w:val="480"/>
          <w:marRight w:val="0"/>
          <w:marTop w:val="0"/>
          <w:marBottom w:val="0"/>
          <w:divBdr>
            <w:top w:val="none" w:sz="0" w:space="0" w:color="auto"/>
            <w:left w:val="none" w:sz="0" w:space="0" w:color="auto"/>
            <w:bottom w:val="none" w:sz="0" w:space="0" w:color="auto"/>
            <w:right w:val="none" w:sz="0" w:space="0" w:color="auto"/>
          </w:divBdr>
        </w:div>
        <w:div w:id="1063025280">
          <w:marLeft w:val="480"/>
          <w:marRight w:val="0"/>
          <w:marTop w:val="0"/>
          <w:marBottom w:val="0"/>
          <w:divBdr>
            <w:top w:val="none" w:sz="0" w:space="0" w:color="auto"/>
            <w:left w:val="none" w:sz="0" w:space="0" w:color="auto"/>
            <w:bottom w:val="none" w:sz="0" w:space="0" w:color="auto"/>
            <w:right w:val="none" w:sz="0" w:space="0" w:color="auto"/>
          </w:divBdr>
        </w:div>
        <w:div w:id="1040780766">
          <w:marLeft w:val="480"/>
          <w:marRight w:val="0"/>
          <w:marTop w:val="0"/>
          <w:marBottom w:val="0"/>
          <w:divBdr>
            <w:top w:val="none" w:sz="0" w:space="0" w:color="auto"/>
            <w:left w:val="none" w:sz="0" w:space="0" w:color="auto"/>
            <w:bottom w:val="none" w:sz="0" w:space="0" w:color="auto"/>
            <w:right w:val="none" w:sz="0" w:space="0" w:color="auto"/>
          </w:divBdr>
        </w:div>
        <w:div w:id="348143134">
          <w:marLeft w:val="480"/>
          <w:marRight w:val="0"/>
          <w:marTop w:val="0"/>
          <w:marBottom w:val="0"/>
          <w:divBdr>
            <w:top w:val="none" w:sz="0" w:space="0" w:color="auto"/>
            <w:left w:val="none" w:sz="0" w:space="0" w:color="auto"/>
            <w:bottom w:val="none" w:sz="0" w:space="0" w:color="auto"/>
            <w:right w:val="none" w:sz="0" w:space="0" w:color="auto"/>
          </w:divBdr>
        </w:div>
        <w:div w:id="426728246">
          <w:marLeft w:val="480"/>
          <w:marRight w:val="0"/>
          <w:marTop w:val="0"/>
          <w:marBottom w:val="0"/>
          <w:divBdr>
            <w:top w:val="none" w:sz="0" w:space="0" w:color="auto"/>
            <w:left w:val="none" w:sz="0" w:space="0" w:color="auto"/>
            <w:bottom w:val="none" w:sz="0" w:space="0" w:color="auto"/>
            <w:right w:val="none" w:sz="0" w:space="0" w:color="auto"/>
          </w:divBdr>
        </w:div>
        <w:div w:id="1295062962">
          <w:marLeft w:val="480"/>
          <w:marRight w:val="0"/>
          <w:marTop w:val="0"/>
          <w:marBottom w:val="0"/>
          <w:divBdr>
            <w:top w:val="none" w:sz="0" w:space="0" w:color="auto"/>
            <w:left w:val="none" w:sz="0" w:space="0" w:color="auto"/>
            <w:bottom w:val="none" w:sz="0" w:space="0" w:color="auto"/>
            <w:right w:val="none" w:sz="0" w:space="0" w:color="auto"/>
          </w:divBdr>
        </w:div>
        <w:div w:id="472479960">
          <w:marLeft w:val="480"/>
          <w:marRight w:val="0"/>
          <w:marTop w:val="0"/>
          <w:marBottom w:val="0"/>
          <w:divBdr>
            <w:top w:val="none" w:sz="0" w:space="0" w:color="auto"/>
            <w:left w:val="none" w:sz="0" w:space="0" w:color="auto"/>
            <w:bottom w:val="none" w:sz="0" w:space="0" w:color="auto"/>
            <w:right w:val="none" w:sz="0" w:space="0" w:color="auto"/>
          </w:divBdr>
        </w:div>
        <w:div w:id="858735767">
          <w:marLeft w:val="480"/>
          <w:marRight w:val="0"/>
          <w:marTop w:val="0"/>
          <w:marBottom w:val="0"/>
          <w:divBdr>
            <w:top w:val="none" w:sz="0" w:space="0" w:color="auto"/>
            <w:left w:val="none" w:sz="0" w:space="0" w:color="auto"/>
            <w:bottom w:val="none" w:sz="0" w:space="0" w:color="auto"/>
            <w:right w:val="none" w:sz="0" w:space="0" w:color="auto"/>
          </w:divBdr>
        </w:div>
        <w:div w:id="2073385218">
          <w:marLeft w:val="480"/>
          <w:marRight w:val="0"/>
          <w:marTop w:val="0"/>
          <w:marBottom w:val="0"/>
          <w:divBdr>
            <w:top w:val="none" w:sz="0" w:space="0" w:color="auto"/>
            <w:left w:val="none" w:sz="0" w:space="0" w:color="auto"/>
            <w:bottom w:val="none" w:sz="0" w:space="0" w:color="auto"/>
            <w:right w:val="none" w:sz="0" w:space="0" w:color="auto"/>
          </w:divBdr>
        </w:div>
        <w:div w:id="1078288584">
          <w:marLeft w:val="480"/>
          <w:marRight w:val="0"/>
          <w:marTop w:val="0"/>
          <w:marBottom w:val="0"/>
          <w:divBdr>
            <w:top w:val="none" w:sz="0" w:space="0" w:color="auto"/>
            <w:left w:val="none" w:sz="0" w:space="0" w:color="auto"/>
            <w:bottom w:val="none" w:sz="0" w:space="0" w:color="auto"/>
            <w:right w:val="none" w:sz="0" w:space="0" w:color="auto"/>
          </w:divBdr>
        </w:div>
        <w:div w:id="2085032518">
          <w:marLeft w:val="480"/>
          <w:marRight w:val="0"/>
          <w:marTop w:val="0"/>
          <w:marBottom w:val="0"/>
          <w:divBdr>
            <w:top w:val="none" w:sz="0" w:space="0" w:color="auto"/>
            <w:left w:val="none" w:sz="0" w:space="0" w:color="auto"/>
            <w:bottom w:val="none" w:sz="0" w:space="0" w:color="auto"/>
            <w:right w:val="none" w:sz="0" w:space="0" w:color="auto"/>
          </w:divBdr>
        </w:div>
        <w:div w:id="620577333">
          <w:marLeft w:val="480"/>
          <w:marRight w:val="0"/>
          <w:marTop w:val="0"/>
          <w:marBottom w:val="0"/>
          <w:divBdr>
            <w:top w:val="none" w:sz="0" w:space="0" w:color="auto"/>
            <w:left w:val="none" w:sz="0" w:space="0" w:color="auto"/>
            <w:bottom w:val="none" w:sz="0" w:space="0" w:color="auto"/>
            <w:right w:val="none" w:sz="0" w:space="0" w:color="auto"/>
          </w:divBdr>
        </w:div>
        <w:div w:id="2039693008">
          <w:marLeft w:val="480"/>
          <w:marRight w:val="0"/>
          <w:marTop w:val="0"/>
          <w:marBottom w:val="0"/>
          <w:divBdr>
            <w:top w:val="none" w:sz="0" w:space="0" w:color="auto"/>
            <w:left w:val="none" w:sz="0" w:space="0" w:color="auto"/>
            <w:bottom w:val="none" w:sz="0" w:space="0" w:color="auto"/>
            <w:right w:val="none" w:sz="0" w:space="0" w:color="auto"/>
          </w:divBdr>
        </w:div>
        <w:div w:id="1034883580">
          <w:marLeft w:val="480"/>
          <w:marRight w:val="0"/>
          <w:marTop w:val="0"/>
          <w:marBottom w:val="0"/>
          <w:divBdr>
            <w:top w:val="none" w:sz="0" w:space="0" w:color="auto"/>
            <w:left w:val="none" w:sz="0" w:space="0" w:color="auto"/>
            <w:bottom w:val="none" w:sz="0" w:space="0" w:color="auto"/>
            <w:right w:val="none" w:sz="0" w:space="0" w:color="auto"/>
          </w:divBdr>
        </w:div>
        <w:div w:id="163016805">
          <w:marLeft w:val="480"/>
          <w:marRight w:val="0"/>
          <w:marTop w:val="0"/>
          <w:marBottom w:val="0"/>
          <w:divBdr>
            <w:top w:val="none" w:sz="0" w:space="0" w:color="auto"/>
            <w:left w:val="none" w:sz="0" w:space="0" w:color="auto"/>
            <w:bottom w:val="none" w:sz="0" w:space="0" w:color="auto"/>
            <w:right w:val="none" w:sz="0" w:space="0" w:color="auto"/>
          </w:divBdr>
        </w:div>
        <w:div w:id="1956331269">
          <w:marLeft w:val="480"/>
          <w:marRight w:val="0"/>
          <w:marTop w:val="0"/>
          <w:marBottom w:val="0"/>
          <w:divBdr>
            <w:top w:val="none" w:sz="0" w:space="0" w:color="auto"/>
            <w:left w:val="none" w:sz="0" w:space="0" w:color="auto"/>
            <w:bottom w:val="none" w:sz="0" w:space="0" w:color="auto"/>
            <w:right w:val="none" w:sz="0" w:space="0" w:color="auto"/>
          </w:divBdr>
        </w:div>
        <w:div w:id="977027570">
          <w:marLeft w:val="480"/>
          <w:marRight w:val="0"/>
          <w:marTop w:val="0"/>
          <w:marBottom w:val="0"/>
          <w:divBdr>
            <w:top w:val="none" w:sz="0" w:space="0" w:color="auto"/>
            <w:left w:val="none" w:sz="0" w:space="0" w:color="auto"/>
            <w:bottom w:val="none" w:sz="0" w:space="0" w:color="auto"/>
            <w:right w:val="none" w:sz="0" w:space="0" w:color="auto"/>
          </w:divBdr>
        </w:div>
        <w:div w:id="1918401633">
          <w:marLeft w:val="480"/>
          <w:marRight w:val="0"/>
          <w:marTop w:val="0"/>
          <w:marBottom w:val="0"/>
          <w:divBdr>
            <w:top w:val="none" w:sz="0" w:space="0" w:color="auto"/>
            <w:left w:val="none" w:sz="0" w:space="0" w:color="auto"/>
            <w:bottom w:val="none" w:sz="0" w:space="0" w:color="auto"/>
            <w:right w:val="none" w:sz="0" w:space="0" w:color="auto"/>
          </w:divBdr>
        </w:div>
        <w:div w:id="989557127">
          <w:marLeft w:val="480"/>
          <w:marRight w:val="0"/>
          <w:marTop w:val="0"/>
          <w:marBottom w:val="0"/>
          <w:divBdr>
            <w:top w:val="none" w:sz="0" w:space="0" w:color="auto"/>
            <w:left w:val="none" w:sz="0" w:space="0" w:color="auto"/>
            <w:bottom w:val="none" w:sz="0" w:space="0" w:color="auto"/>
            <w:right w:val="none" w:sz="0" w:space="0" w:color="auto"/>
          </w:divBdr>
        </w:div>
        <w:div w:id="1853062981">
          <w:marLeft w:val="480"/>
          <w:marRight w:val="0"/>
          <w:marTop w:val="0"/>
          <w:marBottom w:val="0"/>
          <w:divBdr>
            <w:top w:val="none" w:sz="0" w:space="0" w:color="auto"/>
            <w:left w:val="none" w:sz="0" w:space="0" w:color="auto"/>
            <w:bottom w:val="none" w:sz="0" w:space="0" w:color="auto"/>
            <w:right w:val="none" w:sz="0" w:space="0" w:color="auto"/>
          </w:divBdr>
        </w:div>
        <w:div w:id="676495086">
          <w:marLeft w:val="480"/>
          <w:marRight w:val="0"/>
          <w:marTop w:val="0"/>
          <w:marBottom w:val="0"/>
          <w:divBdr>
            <w:top w:val="none" w:sz="0" w:space="0" w:color="auto"/>
            <w:left w:val="none" w:sz="0" w:space="0" w:color="auto"/>
            <w:bottom w:val="none" w:sz="0" w:space="0" w:color="auto"/>
            <w:right w:val="none" w:sz="0" w:space="0" w:color="auto"/>
          </w:divBdr>
        </w:div>
        <w:div w:id="711999022">
          <w:marLeft w:val="480"/>
          <w:marRight w:val="0"/>
          <w:marTop w:val="0"/>
          <w:marBottom w:val="0"/>
          <w:divBdr>
            <w:top w:val="none" w:sz="0" w:space="0" w:color="auto"/>
            <w:left w:val="none" w:sz="0" w:space="0" w:color="auto"/>
            <w:bottom w:val="none" w:sz="0" w:space="0" w:color="auto"/>
            <w:right w:val="none" w:sz="0" w:space="0" w:color="auto"/>
          </w:divBdr>
        </w:div>
        <w:div w:id="54159822">
          <w:marLeft w:val="480"/>
          <w:marRight w:val="0"/>
          <w:marTop w:val="0"/>
          <w:marBottom w:val="0"/>
          <w:divBdr>
            <w:top w:val="none" w:sz="0" w:space="0" w:color="auto"/>
            <w:left w:val="none" w:sz="0" w:space="0" w:color="auto"/>
            <w:bottom w:val="none" w:sz="0" w:space="0" w:color="auto"/>
            <w:right w:val="none" w:sz="0" w:space="0" w:color="auto"/>
          </w:divBdr>
        </w:div>
        <w:div w:id="587737921">
          <w:marLeft w:val="480"/>
          <w:marRight w:val="0"/>
          <w:marTop w:val="0"/>
          <w:marBottom w:val="0"/>
          <w:divBdr>
            <w:top w:val="none" w:sz="0" w:space="0" w:color="auto"/>
            <w:left w:val="none" w:sz="0" w:space="0" w:color="auto"/>
            <w:bottom w:val="none" w:sz="0" w:space="0" w:color="auto"/>
            <w:right w:val="none" w:sz="0" w:space="0" w:color="auto"/>
          </w:divBdr>
        </w:div>
      </w:divsChild>
    </w:div>
    <w:div w:id="2055225961">
      <w:bodyDiv w:val="1"/>
      <w:marLeft w:val="0"/>
      <w:marRight w:val="0"/>
      <w:marTop w:val="0"/>
      <w:marBottom w:val="0"/>
      <w:divBdr>
        <w:top w:val="none" w:sz="0" w:space="0" w:color="auto"/>
        <w:left w:val="none" w:sz="0" w:space="0" w:color="auto"/>
        <w:bottom w:val="none" w:sz="0" w:space="0" w:color="auto"/>
        <w:right w:val="none" w:sz="0" w:space="0" w:color="auto"/>
      </w:divBdr>
    </w:div>
    <w:div w:id="2055932091">
      <w:bodyDiv w:val="1"/>
      <w:marLeft w:val="0"/>
      <w:marRight w:val="0"/>
      <w:marTop w:val="0"/>
      <w:marBottom w:val="0"/>
      <w:divBdr>
        <w:top w:val="none" w:sz="0" w:space="0" w:color="auto"/>
        <w:left w:val="none" w:sz="0" w:space="0" w:color="auto"/>
        <w:bottom w:val="none" w:sz="0" w:space="0" w:color="auto"/>
        <w:right w:val="none" w:sz="0" w:space="0" w:color="auto"/>
      </w:divBdr>
    </w:div>
    <w:div w:id="2057005116">
      <w:bodyDiv w:val="1"/>
      <w:marLeft w:val="0"/>
      <w:marRight w:val="0"/>
      <w:marTop w:val="0"/>
      <w:marBottom w:val="0"/>
      <w:divBdr>
        <w:top w:val="none" w:sz="0" w:space="0" w:color="auto"/>
        <w:left w:val="none" w:sz="0" w:space="0" w:color="auto"/>
        <w:bottom w:val="none" w:sz="0" w:space="0" w:color="auto"/>
        <w:right w:val="none" w:sz="0" w:space="0" w:color="auto"/>
      </w:divBdr>
    </w:div>
    <w:div w:id="2057270518">
      <w:bodyDiv w:val="1"/>
      <w:marLeft w:val="0"/>
      <w:marRight w:val="0"/>
      <w:marTop w:val="0"/>
      <w:marBottom w:val="0"/>
      <w:divBdr>
        <w:top w:val="none" w:sz="0" w:space="0" w:color="auto"/>
        <w:left w:val="none" w:sz="0" w:space="0" w:color="auto"/>
        <w:bottom w:val="none" w:sz="0" w:space="0" w:color="auto"/>
        <w:right w:val="none" w:sz="0" w:space="0" w:color="auto"/>
      </w:divBdr>
    </w:div>
    <w:div w:id="2059546524">
      <w:bodyDiv w:val="1"/>
      <w:marLeft w:val="0"/>
      <w:marRight w:val="0"/>
      <w:marTop w:val="0"/>
      <w:marBottom w:val="0"/>
      <w:divBdr>
        <w:top w:val="none" w:sz="0" w:space="0" w:color="auto"/>
        <w:left w:val="none" w:sz="0" w:space="0" w:color="auto"/>
        <w:bottom w:val="none" w:sz="0" w:space="0" w:color="auto"/>
        <w:right w:val="none" w:sz="0" w:space="0" w:color="auto"/>
      </w:divBdr>
    </w:div>
    <w:div w:id="2060393869">
      <w:bodyDiv w:val="1"/>
      <w:marLeft w:val="0"/>
      <w:marRight w:val="0"/>
      <w:marTop w:val="0"/>
      <w:marBottom w:val="0"/>
      <w:divBdr>
        <w:top w:val="none" w:sz="0" w:space="0" w:color="auto"/>
        <w:left w:val="none" w:sz="0" w:space="0" w:color="auto"/>
        <w:bottom w:val="none" w:sz="0" w:space="0" w:color="auto"/>
        <w:right w:val="none" w:sz="0" w:space="0" w:color="auto"/>
      </w:divBdr>
    </w:div>
    <w:div w:id="2060398282">
      <w:bodyDiv w:val="1"/>
      <w:marLeft w:val="0"/>
      <w:marRight w:val="0"/>
      <w:marTop w:val="0"/>
      <w:marBottom w:val="0"/>
      <w:divBdr>
        <w:top w:val="none" w:sz="0" w:space="0" w:color="auto"/>
        <w:left w:val="none" w:sz="0" w:space="0" w:color="auto"/>
        <w:bottom w:val="none" w:sz="0" w:space="0" w:color="auto"/>
        <w:right w:val="none" w:sz="0" w:space="0" w:color="auto"/>
      </w:divBdr>
    </w:div>
    <w:div w:id="2060666683">
      <w:bodyDiv w:val="1"/>
      <w:marLeft w:val="0"/>
      <w:marRight w:val="0"/>
      <w:marTop w:val="0"/>
      <w:marBottom w:val="0"/>
      <w:divBdr>
        <w:top w:val="none" w:sz="0" w:space="0" w:color="auto"/>
        <w:left w:val="none" w:sz="0" w:space="0" w:color="auto"/>
        <w:bottom w:val="none" w:sz="0" w:space="0" w:color="auto"/>
        <w:right w:val="none" w:sz="0" w:space="0" w:color="auto"/>
      </w:divBdr>
    </w:div>
    <w:div w:id="2060855339">
      <w:bodyDiv w:val="1"/>
      <w:marLeft w:val="0"/>
      <w:marRight w:val="0"/>
      <w:marTop w:val="0"/>
      <w:marBottom w:val="0"/>
      <w:divBdr>
        <w:top w:val="none" w:sz="0" w:space="0" w:color="auto"/>
        <w:left w:val="none" w:sz="0" w:space="0" w:color="auto"/>
        <w:bottom w:val="none" w:sz="0" w:space="0" w:color="auto"/>
        <w:right w:val="none" w:sz="0" w:space="0" w:color="auto"/>
      </w:divBdr>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071414133">
      <w:bodyDiv w:val="1"/>
      <w:marLeft w:val="0"/>
      <w:marRight w:val="0"/>
      <w:marTop w:val="0"/>
      <w:marBottom w:val="0"/>
      <w:divBdr>
        <w:top w:val="none" w:sz="0" w:space="0" w:color="auto"/>
        <w:left w:val="none" w:sz="0" w:space="0" w:color="auto"/>
        <w:bottom w:val="none" w:sz="0" w:space="0" w:color="auto"/>
        <w:right w:val="none" w:sz="0" w:space="0" w:color="auto"/>
      </w:divBdr>
    </w:div>
    <w:div w:id="2079472449">
      <w:bodyDiv w:val="1"/>
      <w:marLeft w:val="0"/>
      <w:marRight w:val="0"/>
      <w:marTop w:val="0"/>
      <w:marBottom w:val="0"/>
      <w:divBdr>
        <w:top w:val="none" w:sz="0" w:space="0" w:color="auto"/>
        <w:left w:val="none" w:sz="0" w:space="0" w:color="auto"/>
        <w:bottom w:val="none" w:sz="0" w:space="0" w:color="auto"/>
        <w:right w:val="none" w:sz="0" w:space="0" w:color="auto"/>
      </w:divBdr>
      <w:divsChild>
        <w:div w:id="403186583">
          <w:marLeft w:val="480"/>
          <w:marRight w:val="0"/>
          <w:marTop w:val="0"/>
          <w:marBottom w:val="0"/>
          <w:divBdr>
            <w:top w:val="none" w:sz="0" w:space="0" w:color="auto"/>
            <w:left w:val="none" w:sz="0" w:space="0" w:color="auto"/>
            <w:bottom w:val="none" w:sz="0" w:space="0" w:color="auto"/>
            <w:right w:val="none" w:sz="0" w:space="0" w:color="auto"/>
          </w:divBdr>
        </w:div>
      </w:divsChild>
    </w:div>
    <w:div w:id="2080050559">
      <w:bodyDiv w:val="1"/>
      <w:marLeft w:val="0"/>
      <w:marRight w:val="0"/>
      <w:marTop w:val="0"/>
      <w:marBottom w:val="0"/>
      <w:divBdr>
        <w:top w:val="none" w:sz="0" w:space="0" w:color="auto"/>
        <w:left w:val="none" w:sz="0" w:space="0" w:color="auto"/>
        <w:bottom w:val="none" w:sz="0" w:space="0" w:color="auto"/>
        <w:right w:val="none" w:sz="0" w:space="0" w:color="auto"/>
      </w:divBdr>
    </w:div>
    <w:div w:id="2081441211">
      <w:bodyDiv w:val="1"/>
      <w:marLeft w:val="0"/>
      <w:marRight w:val="0"/>
      <w:marTop w:val="0"/>
      <w:marBottom w:val="0"/>
      <w:divBdr>
        <w:top w:val="none" w:sz="0" w:space="0" w:color="auto"/>
        <w:left w:val="none" w:sz="0" w:space="0" w:color="auto"/>
        <w:bottom w:val="none" w:sz="0" w:space="0" w:color="auto"/>
        <w:right w:val="none" w:sz="0" w:space="0" w:color="auto"/>
      </w:divBdr>
    </w:div>
    <w:div w:id="2082750997">
      <w:bodyDiv w:val="1"/>
      <w:marLeft w:val="0"/>
      <w:marRight w:val="0"/>
      <w:marTop w:val="0"/>
      <w:marBottom w:val="0"/>
      <w:divBdr>
        <w:top w:val="none" w:sz="0" w:space="0" w:color="auto"/>
        <w:left w:val="none" w:sz="0" w:space="0" w:color="auto"/>
        <w:bottom w:val="none" w:sz="0" w:space="0" w:color="auto"/>
        <w:right w:val="none" w:sz="0" w:space="0" w:color="auto"/>
      </w:divBdr>
    </w:div>
    <w:div w:id="2084255738">
      <w:bodyDiv w:val="1"/>
      <w:marLeft w:val="0"/>
      <w:marRight w:val="0"/>
      <w:marTop w:val="0"/>
      <w:marBottom w:val="0"/>
      <w:divBdr>
        <w:top w:val="none" w:sz="0" w:space="0" w:color="auto"/>
        <w:left w:val="none" w:sz="0" w:space="0" w:color="auto"/>
        <w:bottom w:val="none" w:sz="0" w:space="0" w:color="auto"/>
        <w:right w:val="none" w:sz="0" w:space="0" w:color="auto"/>
      </w:divBdr>
    </w:div>
    <w:div w:id="2091584386">
      <w:bodyDiv w:val="1"/>
      <w:marLeft w:val="0"/>
      <w:marRight w:val="0"/>
      <w:marTop w:val="0"/>
      <w:marBottom w:val="0"/>
      <w:divBdr>
        <w:top w:val="none" w:sz="0" w:space="0" w:color="auto"/>
        <w:left w:val="none" w:sz="0" w:space="0" w:color="auto"/>
        <w:bottom w:val="none" w:sz="0" w:space="0" w:color="auto"/>
        <w:right w:val="none" w:sz="0" w:space="0" w:color="auto"/>
      </w:divBdr>
    </w:div>
    <w:div w:id="2091731952">
      <w:bodyDiv w:val="1"/>
      <w:marLeft w:val="0"/>
      <w:marRight w:val="0"/>
      <w:marTop w:val="0"/>
      <w:marBottom w:val="0"/>
      <w:divBdr>
        <w:top w:val="none" w:sz="0" w:space="0" w:color="auto"/>
        <w:left w:val="none" w:sz="0" w:space="0" w:color="auto"/>
        <w:bottom w:val="none" w:sz="0" w:space="0" w:color="auto"/>
        <w:right w:val="none" w:sz="0" w:space="0" w:color="auto"/>
      </w:divBdr>
    </w:div>
    <w:div w:id="2093311534">
      <w:bodyDiv w:val="1"/>
      <w:marLeft w:val="0"/>
      <w:marRight w:val="0"/>
      <w:marTop w:val="0"/>
      <w:marBottom w:val="0"/>
      <w:divBdr>
        <w:top w:val="none" w:sz="0" w:space="0" w:color="auto"/>
        <w:left w:val="none" w:sz="0" w:space="0" w:color="auto"/>
        <w:bottom w:val="none" w:sz="0" w:space="0" w:color="auto"/>
        <w:right w:val="none" w:sz="0" w:space="0" w:color="auto"/>
      </w:divBdr>
      <w:divsChild>
        <w:div w:id="216624198">
          <w:marLeft w:val="480"/>
          <w:marRight w:val="0"/>
          <w:marTop w:val="0"/>
          <w:marBottom w:val="0"/>
          <w:divBdr>
            <w:top w:val="none" w:sz="0" w:space="0" w:color="auto"/>
            <w:left w:val="none" w:sz="0" w:space="0" w:color="auto"/>
            <w:bottom w:val="none" w:sz="0" w:space="0" w:color="auto"/>
            <w:right w:val="none" w:sz="0" w:space="0" w:color="auto"/>
          </w:divBdr>
        </w:div>
        <w:div w:id="1823807853">
          <w:marLeft w:val="480"/>
          <w:marRight w:val="0"/>
          <w:marTop w:val="0"/>
          <w:marBottom w:val="0"/>
          <w:divBdr>
            <w:top w:val="none" w:sz="0" w:space="0" w:color="auto"/>
            <w:left w:val="none" w:sz="0" w:space="0" w:color="auto"/>
            <w:bottom w:val="none" w:sz="0" w:space="0" w:color="auto"/>
            <w:right w:val="none" w:sz="0" w:space="0" w:color="auto"/>
          </w:divBdr>
        </w:div>
        <w:div w:id="51388622">
          <w:marLeft w:val="480"/>
          <w:marRight w:val="0"/>
          <w:marTop w:val="0"/>
          <w:marBottom w:val="0"/>
          <w:divBdr>
            <w:top w:val="none" w:sz="0" w:space="0" w:color="auto"/>
            <w:left w:val="none" w:sz="0" w:space="0" w:color="auto"/>
            <w:bottom w:val="none" w:sz="0" w:space="0" w:color="auto"/>
            <w:right w:val="none" w:sz="0" w:space="0" w:color="auto"/>
          </w:divBdr>
        </w:div>
        <w:div w:id="2143838528">
          <w:marLeft w:val="480"/>
          <w:marRight w:val="0"/>
          <w:marTop w:val="0"/>
          <w:marBottom w:val="0"/>
          <w:divBdr>
            <w:top w:val="none" w:sz="0" w:space="0" w:color="auto"/>
            <w:left w:val="none" w:sz="0" w:space="0" w:color="auto"/>
            <w:bottom w:val="none" w:sz="0" w:space="0" w:color="auto"/>
            <w:right w:val="none" w:sz="0" w:space="0" w:color="auto"/>
          </w:divBdr>
        </w:div>
        <w:div w:id="1780641821">
          <w:marLeft w:val="480"/>
          <w:marRight w:val="0"/>
          <w:marTop w:val="0"/>
          <w:marBottom w:val="0"/>
          <w:divBdr>
            <w:top w:val="none" w:sz="0" w:space="0" w:color="auto"/>
            <w:left w:val="none" w:sz="0" w:space="0" w:color="auto"/>
            <w:bottom w:val="none" w:sz="0" w:space="0" w:color="auto"/>
            <w:right w:val="none" w:sz="0" w:space="0" w:color="auto"/>
          </w:divBdr>
        </w:div>
        <w:div w:id="895120565">
          <w:marLeft w:val="480"/>
          <w:marRight w:val="0"/>
          <w:marTop w:val="0"/>
          <w:marBottom w:val="0"/>
          <w:divBdr>
            <w:top w:val="none" w:sz="0" w:space="0" w:color="auto"/>
            <w:left w:val="none" w:sz="0" w:space="0" w:color="auto"/>
            <w:bottom w:val="none" w:sz="0" w:space="0" w:color="auto"/>
            <w:right w:val="none" w:sz="0" w:space="0" w:color="auto"/>
          </w:divBdr>
        </w:div>
        <w:div w:id="1769697344">
          <w:marLeft w:val="480"/>
          <w:marRight w:val="0"/>
          <w:marTop w:val="0"/>
          <w:marBottom w:val="0"/>
          <w:divBdr>
            <w:top w:val="none" w:sz="0" w:space="0" w:color="auto"/>
            <w:left w:val="none" w:sz="0" w:space="0" w:color="auto"/>
            <w:bottom w:val="none" w:sz="0" w:space="0" w:color="auto"/>
            <w:right w:val="none" w:sz="0" w:space="0" w:color="auto"/>
          </w:divBdr>
        </w:div>
        <w:div w:id="1903369937">
          <w:marLeft w:val="480"/>
          <w:marRight w:val="0"/>
          <w:marTop w:val="0"/>
          <w:marBottom w:val="0"/>
          <w:divBdr>
            <w:top w:val="none" w:sz="0" w:space="0" w:color="auto"/>
            <w:left w:val="none" w:sz="0" w:space="0" w:color="auto"/>
            <w:bottom w:val="none" w:sz="0" w:space="0" w:color="auto"/>
            <w:right w:val="none" w:sz="0" w:space="0" w:color="auto"/>
          </w:divBdr>
        </w:div>
        <w:div w:id="1504473662">
          <w:marLeft w:val="480"/>
          <w:marRight w:val="0"/>
          <w:marTop w:val="0"/>
          <w:marBottom w:val="0"/>
          <w:divBdr>
            <w:top w:val="none" w:sz="0" w:space="0" w:color="auto"/>
            <w:left w:val="none" w:sz="0" w:space="0" w:color="auto"/>
            <w:bottom w:val="none" w:sz="0" w:space="0" w:color="auto"/>
            <w:right w:val="none" w:sz="0" w:space="0" w:color="auto"/>
          </w:divBdr>
        </w:div>
        <w:div w:id="1702169300">
          <w:marLeft w:val="480"/>
          <w:marRight w:val="0"/>
          <w:marTop w:val="0"/>
          <w:marBottom w:val="0"/>
          <w:divBdr>
            <w:top w:val="none" w:sz="0" w:space="0" w:color="auto"/>
            <w:left w:val="none" w:sz="0" w:space="0" w:color="auto"/>
            <w:bottom w:val="none" w:sz="0" w:space="0" w:color="auto"/>
            <w:right w:val="none" w:sz="0" w:space="0" w:color="auto"/>
          </w:divBdr>
        </w:div>
        <w:div w:id="2114931026">
          <w:marLeft w:val="480"/>
          <w:marRight w:val="0"/>
          <w:marTop w:val="0"/>
          <w:marBottom w:val="0"/>
          <w:divBdr>
            <w:top w:val="none" w:sz="0" w:space="0" w:color="auto"/>
            <w:left w:val="none" w:sz="0" w:space="0" w:color="auto"/>
            <w:bottom w:val="none" w:sz="0" w:space="0" w:color="auto"/>
            <w:right w:val="none" w:sz="0" w:space="0" w:color="auto"/>
          </w:divBdr>
        </w:div>
        <w:div w:id="2111923320">
          <w:marLeft w:val="480"/>
          <w:marRight w:val="0"/>
          <w:marTop w:val="0"/>
          <w:marBottom w:val="0"/>
          <w:divBdr>
            <w:top w:val="none" w:sz="0" w:space="0" w:color="auto"/>
            <w:left w:val="none" w:sz="0" w:space="0" w:color="auto"/>
            <w:bottom w:val="none" w:sz="0" w:space="0" w:color="auto"/>
            <w:right w:val="none" w:sz="0" w:space="0" w:color="auto"/>
          </w:divBdr>
        </w:div>
        <w:div w:id="1741979352">
          <w:marLeft w:val="480"/>
          <w:marRight w:val="0"/>
          <w:marTop w:val="0"/>
          <w:marBottom w:val="0"/>
          <w:divBdr>
            <w:top w:val="none" w:sz="0" w:space="0" w:color="auto"/>
            <w:left w:val="none" w:sz="0" w:space="0" w:color="auto"/>
            <w:bottom w:val="none" w:sz="0" w:space="0" w:color="auto"/>
            <w:right w:val="none" w:sz="0" w:space="0" w:color="auto"/>
          </w:divBdr>
        </w:div>
        <w:div w:id="1532837125">
          <w:marLeft w:val="480"/>
          <w:marRight w:val="0"/>
          <w:marTop w:val="0"/>
          <w:marBottom w:val="0"/>
          <w:divBdr>
            <w:top w:val="none" w:sz="0" w:space="0" w:color="auto"/>
            <w:left w:val="none" w:sz="0" w:space="0" w:color="auto"/>
            <w:bottom w:val="none" w:sz="0" w:space="0" w:color="auto"/>
            <w:right w:val="none" w:sz="0" w:space="0" w:color="auto"/>
          </w:divBdr>
        </w:div>
        <w:div w:id="2138713477">
          <w:marLeft w:val="480"/>
          <w:marRight w:val="0"/>
          <w:marTop w:val="0"/>
          <w:marBottom w:val="0"/>
          <w:divBdr>
            <w:top w:val="none" w:sz="0" w:space="0" w:color="auto"/>
            <w:left w:val="none" w:sz="0" w:space="0" w:color="auto"/>
            <w:bottom w:val="none" w:sz="0" w:space="0" w:color="auto"/>
            <w:right w:val="none" w:sz="0" w:space="0" w:color="auto"/>
          </w:divBdr>
        </w:div>
        <w:div w:id="1486357896">
          <w:marLeft w:val="480"/>
          <w:marRight w:val="0"/>
          <w:marTop w:val="0"/>
          <w:marBottom w:val="0"/>
          <w:divBdr>
            <w:top w:val="none" w:sz="0" w:space="0" w:color="auto"/>
            <w:left w:val="none" w:sz="0" w:space="0" w:color="auto"/>
            <w:bottom w:val="none" w:sz="0" w:space="0" w:color="auto"/>
            <w:right w:val="none" w:sz="0" w:space="0" w:color="auto"/>
          </w:divBdr>
        </w:div>
        <w:div w:id="1046414497">
          <w:marLeft w:val="480"/>
          <w:marRight w:val="0"/>
          <w:marTop w:val="0"/>
          <w:marBottom w:val="0"/>
          <w:divBdr>
            <w:top w:val="none" w:sz="0" w:space="0" w:color="auto"/>
            <w:left w:val="none" w:sz="0" w:space="0" w:color="auto"/>
            <w:bottom w:val="none" w:sz="0" w:space="0" w:color="auto"/>
            <w:right w:val="none" w:sz="0" w:space="0" w:color="auto"/>
          </w:divBdr>
        </w:div>
        <w:div w:id="732659679">
          <w:marLeft w:val="480"/>
          <w:marRight w:val="0"/>
          <w:marTop w:val="0"/>
          <w:marBottom w:val="0"/>
          <w:divBdr>
            <w:top w:val="none" w:sz="0" w:space="0" w:color="auto"/>
            <w:left w:val="none" w:sz="0" w:space="0" w:color="auto"/>
            <w:bottom w:val="none" w:sz="0" w:space="0" w:color="auto"/>
            <w:right w:val="none" w:sz="0" w:space="0" w:color="auto"/>
          </w:divBdr>
        </w:div>
        <w:div w:id="932204775">
          <w:marLeft w:val="480"/>
          <w:marRight w:val="0"/>
          <w:marTop w:val="0"/>
          <w:marBottom w:val="0"/>
          <w:divBdr>
            <w:top w:val="none" w:sz="0" w:space="0" w:color="auto"/>
            <w:left w:val="none" w:sz="0" w:space="0" w:color="auto"/>
            <w:bottom w:val="none" w:sz="0" w:space="0" w:color="auto"/>
            <w:right w:val="none" w:sz="0" w:space="0" w:color="auto"/>
          </w:divBdr>
        </w:div>
        <w:div w:id="1053458280">
          <w:marLeft w:val="480"/>
          <w:marRight w:val="0"/>
          <w:marTop w:val="0"/>
          <w:marBottom w:val="0"/>
          <w:divBdr>
            <w:top w:val="none" w:sz="0" w:space="0" w:color="auto"/>
            <w:left w:val="none" w:sz="0" w:space="0" w:color="auto"/>
            <w:bottom w:val="none" w:sz="0" w:space="0" w:color="auto"/>
            <w:right w:val="none" w:sz="0" w:space="0" w:color="auto"/>
          </w:divBdr>
        </w:div>
        <w:div w:id="1604721864">
          <w:marLeft w:val="480"/>
          <w:marRight w:val="0"/>
          <w:marTop w:val="0"/>
          <w:marBottom w:val="0"/>
          <w:divBdr>
            <w:top w:val="none" w:sz="0" w:space="0" w:color="auto"/>
            <w:left w:val="none" w:sz="0" w:space="0" w:color="auto"/>
            <w:bottom w:val="none" w:sz="0" w:space="0" w:color="auto"/>
            <w:right w:val="none" w:sz="0" w:space="0" w:color="auto"/>
          </w:divBdr>
        </w:div>
        <w:div w:id="897473617">
          <w:marLeft w:val="480"/>
          <w:marRight w:val="0"/>
          <w:marTop w:val="0"/>
          <w:marBottom w:val="0"/>
          <w:divBdr>
            <w:top w:val="none" w:sz="0" w:space="0" w:color="auto"/>
            <w:left w:val="none" w:sz="0" w:space="0" w:color="auto"/>
            <w:bottom w:val="none" w:sz="0" w:space="0" w:color="auto"/>
            <w:right w:val="none" w:sz="0" w:space="0" w:color="auto"/>
          </w:divBdr>
        </w:div>
        <w:div w:id="612058265">
          <w:marLeft w:val="480"/>
          <w:marRight w:val="0"/>
          <w:marTop w:val="0"/>
          <w:marBottom w:val="0"/>
          <w:divBdr>
            <w:top w:val="none" w:sz="0" w:space="0" w:color="auto"/>
            <w:left w:val="none" w:sz="0" w:space="0" w:color="auto"/>
            <w:bottom w:val="none" w:sz="0" w:space="0" w:color="auto"/>
            <w:right w:val="none" w:sz="0" w:space="0" w:color="auto"/>
          </w:divBdr>
        </w:div>
        <w:div w:id="1108701677">
          <w:marLeft w:val="480"/>
          <w:marRight w:val="0"/>
          <w:marTop w:val="0"/>
          <w:marBottom w:val="0"/>
          <w:divBdr>
            <w:top w:val="none" w:sz="0" w:space="0" w:color="auto"/>
            <w:left w:val="none" w:sz="0" w:space="0" w:color="auto"/>
            <w:bottom w:val="none" w:sz="0" w:space="0" w:color="auto"/>
            <w:right w:val="none" w:sz="0" w:space="0" w:color="auto"/>
          </w:divBdr>
        </w:div>
        <w:div w:id="733504787">
          <w:marLeft w:val="480"/>
          <w:marRight w:val="0"/>
          <w:marTop w:val="0"/>
          <w:marBottom w:val="0"/>
          <w:divBdr>
            <w:top w:val="none" w:sz="0" w:space="0" w:color="auto"/>
            <w:left w:val="none" w:sz="0" w:space="0" w:color="auto"/>
            <w:bottom w:val="none" w:sz="0" w:space="0" w:color="auto"/>
            <w:right w:val="none" w:sz="0" w:space="0" w:color="auto"/>
          </w:divBdr>
        </w:div>
        <w:div w:id="1108696286">
          <w:marLeft w:val="480"/>
          <w:marRight w:val="0"/>
          <w:marTop w:val="0"/>
          <w:marBottom w:val="0"/>
          <w:divBdr>
            <w:top w:val="none" w:sz="0" w:space="0" w:color="auto"/>
            <w:left w:val="none" w:sz="0" w:space="0" w:color="auto"/>
            <w:bottom w:val="none" w:sz="0" w:space="0" w:color="auto"/>
            <w:right w:val="none" w:sz="0" w:space="0" w:color="auto"/>
          </w:divBdr>
        </w:div>
        <w:div w:id="1561284713">
          <w:marLeft w:val="480"/>
          <w:marRight w:val="0"/>
          <w:marTop w:val="0"/>
          <w:marBottom w:val="0"/>
          <w:divBdr>
            <w:top w:val="none" w:sz="0" w:space="0" w:color="auto"/>
            <w:left w:val="none" w:sz="0" w:space="0" w:color="auto"/>
            <w:bottom w:val="none" w:sz="0" w:space="0" w:color="auto"/>
            <w:right w:val="none" w:sz="0" w:space="0" w:color="auto"/>
          </w:divBdr>
        </w:div>
        <w:div w:id="1824007967">
          <w:marLeft w:val="480"/>
          <w:marRight w:val="0"/>
          <w:marTop w:val="0"/>
          <w:marBottom w:val="0"/>
          <w:divBdr>
            <w:top w:val="none" w:sz="0" w:space="0" w:color="auto"/>
            <w:left w:val="none" w:sz="0" w:space="0" w:color="auto"/>
            <w:bottom w:val="none" w:sz="0" w:space="0" w:color="auto"/>
            <w:right w:val="none" w:sz="0" w:space="0" w:color="auto"/>
          </w:divBdr>
        </w:div>
        <w:div w:id="1752655839">
          <w:marLeft w:val="480"/>
          <w:marRight w:val="0"/>
          <w:marTop w:val="0"/>
          <w:marBottom w:val="0"/>
          <w:divBdr>
            <w:top w:val="none" w:sz="0" w:space="0" w:color="auto"/>
            <w:left w:val="none" w:sz="0" w:space="0" w:color="auto"/>
            <w:bottom w:val="none" w:sz="0" w:space="0" w:color="auto"/>
            <w:right w:val="none" w:sz="0" w:space="0" w:color="auto"/>
          </w:divBdr>
        </w:div>
        <w:div w:id="1879009084">
          <w:marLeft w:val="480"/>
          <w:marRight w:val="0"/>
          <w:marTop w:val="0"/>
          <w:marBottom w:val="0"/>
          <w:divBdr>
            <w:top w:val="none" w:sz="0" w:space="0" w:color="auto"/>
            <w:left w:val="none" w:sz="0" w:space="0" w:color="auto"/>
            <w:bottom w:val="none" w:sz="0" w:space="0" w:color="auto"/>
            <w:right w:val="none" w:sz="0" w:space="0" w:color="auto"/>
          </w:divBdr>
        </w:div>
      </w:divsChild>
    </w:div>
    <w:div w:id="2094861039">
      <w:bodyDiv w:val="1"/>
      <w:marLeft w:val="0"/>
      <w:marRight w:val="0"/>
      <w:marTop w:val="0"/>
      <w:marBottom w:val="0"/>
      <w:divBdr>
        <w:top w:val="none" w:sz="0" w:space="0" w:color="auto"/>
        <w:left w:val="none" w:sz="0" w:space="0" w:color="auto"/>
        <w:bottom w:val="none" w:sz="0" w:space="0" w:color="auto"/>
        <w:right w:val="none" w:sz="0" w:space="0" w:color="auto"/>
      </w:divBdr>
    </w:div>
    <w:div w:id="2095517240">
      <w:bodyDiv w:val="1"/>
      <w:marLeft w:val="0"/>
      <w:marRight w:val="0"/>
      <w:marTop w:val="0"/>
      <w:marBottom w:val="0"/>
      <w:divBdr>
        <w:top w:val="none" w:sz="0" w:space="0" w:color="auto"/>
        <w:left w:val="none" w:sz="0" w:space="0" w:color="auto"/>
        <w:bottom w:val="none" w:sz="0" w:space="0" w:color="auto"/>
        <w:right w:val="none" w:sz="0" w:space="0" w:color="auto"/>
      </w:divBdr>
    </w:div>
    <w:div w:id="2104255030">
      <w:bodyDiv w:val="1"/>
      <w:marLeft w:val="0"/>
      <w:marRight w:val="0"/>
      <w:marTop w:val="0"/>
      <w:marBottom w:val="0"/>
      <w:divBdr>
        <w:top w:val="none" w:sz="0" w:space="0" w:color="auto"/>
        <w:left w:val="none" w:sz="0" w:space="0" w:color="auto"/>
        <w:bottom w:val="none" w:sz="0" w:space="0" w:color="auto"/>
        <w:right w:val="none" w:sz="0" w:space="0" w:color="auto"/>
      </w:divBdr>
    </w:div>
    <w:div w:id="2106461623">
      <w:bodyDiv w:val="1"/>
      <w:marLeft w:val="0"/>
      <w:marRight w:val="0"/>
      <w:marTop w:val="0"/>
      <w:marBottom w:val="0"/>
      <w:divBdr>
        <w:top w:val="none" w:sz="0" w:space="0" w:color="auto"/>
        <w:left w:val="none" w:sz="0" w:space="0" w:color="auto"/>
        <w:bottom w:val="none" w:sz="0" w:space="0" w:color="auto"/>
        <w:right w:val="none" w:sz="0" w:space="0" w:color="auto"/>
      </w:divBdr>
      <w:divsChild>
        <w:div w:id="1697659936">
          <w:marLeft w:val="480"/>
          <w:marRight w:val="0"/>
          <w:marTop w:val="0"/>
          <w:marBottom w:val="0"/>
          <w:divBdr>
            <w:top w:val="none" w:sz="0" w:space="0" w:color="auto"/>
            <w:left w:val="none" w:sz="0" w:space="0" w:color="auto"/>
            <w:bottom w:val="none" w:sz="0" w:space="0" w:color="auto"/>
            <w:right w:val="none" w:sz="0" w:space="0" w:color="auto"/>
          </w:divBdr>
        </w:div>
        <w:div w:id="599291440">
          <w:marLeft w:val="480"/>
          <w:marRight w:val="0"/>
          <w:marTop w:val="0"/>
          <w:marBottom w:val="0"/>
          <w:divBdr>
            <w:top w:val="none" w:sz="0" w:space="0" w:color="auto"/>
            <w:left w:val="none" w:sz="0" w:space="0" w:color="auto"/>
            <w:bottom w:val="none" w:sz="0" w:space="0" w:color="auto"/>
            <w:right w:val="none" w:sz="0" w:space="0" w:color="auto"/>
          </w:divBdr>
        </w:div>
        <w:div w:id="1224953087">
          <w:marLeft w:val="480"/>
          <w:marRight w:val="0"/>
          <w:marTop w:val="0"/>
          <w:marBottom w:val="0"/>
          <w:divBdr>
            <w:top w:val="none" w:sz="0" w:space="0" w:color="auto"/>
            <w:left w:val="none" w:sz="0" w:space="0" w:color="auto"/>
            <w:bottom w:val="none" w:sz="0" w:space="0" w:color="auto"/>
            <w:right w:val="none" w:sz="0" w:space="0" w:color="auto"/>
          </w:divBdr>
        </w:div>
        <w:div w:id="1812862293">
          <w:marLeft w:val="480"/>
          <w:marRight w:val="0"/>
          <w:marTop w:val="0"/>
          <w:marBottom w:val="0"/>
          <w:divBdr>
            <w:top w:val="none" w:sz="0" w:space="0" w:color="auto"/>
            <w:left w:val="none" w:sz="0" w:space="0" w:color="auto"/>
            <w:bottom w:val="none" w:sz="0" w:space="0" w:color="auto"/>
            <w:right w:val="none" w:sz="0" w:space="0" w:color="auto"/>
          </w:divBdr>
        </w:div>
        <w:div w:id="2048408277">
          <w:marLeft w:val="480"/>
          <w:marRight w:val="0"/>
          <w:marTop w:val="0"/>
          <w:marBottom w:val="0"/>
          <w:divBdr>
            <w:top w:val="none" w:sz="0" w:space="0" w:color="auto"/>
            <w:left w:val="none" w:sz="0" w:space="0" w:color="auto"/>
            <w:bottom w:val="none" w:sz="0" w:space="0" w:color="auto"/>
            <w:right w:val="none" w:sz="0" w:space="0" w:color="auto"/>
          </w:divBdr>
        </w:div>
        <w:div w:id="492835881">
          <w:marLeft w:val="480"/>
          <w:marRight w:val="0"/>
          <w:marTop w:val="0"/>
          <w:marBottom w:val="0"/>
          <w:divBdr>
            <w:top w:val="none" w:sz="0" w:space="0" w:color="auto"/>
            <w:left w:val="none" w:sz="0" w:space="0" w:color="auto"/>
            <w:bottom w:val="none" w:sz="0" w:space="0" w:color="auto"/>
            <w:right w:val="none" w:sz="0" w:space="0" w:color="auto"/>
          </w:divBdr>
        </w:div>
        <w:div w:id="6566711">
          <w:marLeft w:val="480"/>
          <w:marRight w:val="0"/>
          <w:marTop w:val="0"/>
          <w:marBottom w:val="0"/>
          <w:divBdr>
            <w:top w:val="none" w:sz="0" w:space="0" w:color="auto"/>
            <w:left w:val="none" w:sz="0" w:space="0" w:color="auto"/>
            <w:bottom w:val="none" w:sz="0" w:space="0" w:color="auto"/>
            <w:right w:val="none" w:sz="0" w:space="0" w:color="auto"/>
          </w:divBdr>
        </w:div>
        <w:div w:id="1460682817">
          <w:marLeft w:val="480"/>
          <w:marRight w:val="0"/>
          <w:marTop w:val="0"/>
          <w:marBottom w:val="0"/>
          <w:divBdr>
            <w:top w:val="none" w:sz="0" w:space="0" w:color="auto"/>
            <w:left w:val="none" w:sz="0" w:space="0" w:color="auto"/>
            <w:bottom w:val="none" w:sz="0" w:space="0" w:color="auto"/>
            <w:right w:val="none" w:sz="0" w:space="0" w:color="auto"/>
          </w:divBdr>
        </w:div>
        <w:div w:id="682168120">
          <w:marLeft w:val="480"/>
          <w:marRight w:val="0"/>
          <w:marTop w:val="0"/>
          <w:marBottom w:val="0"/>
          <w:divBdr>
            <w:top w:val="none" w:sz="0" w:space="0" w:color="auto"/>
            <w:left w:val="none" w:sz="0" w:space="0" w:color="auto"/>
            <w:bottom w:val="none" w:sz="0" w:space="0" w:color="auto"/>
            <w:right w:val="none" w:sz="0" w:space="0" w:color="auto"/>
          </w:divBdr>
        </w:div>
        <w:div w:id="1788816701">
          <w:marLeft w:val="480"/>
          <w:marRight w:val="0"/>
          <w:marTop w:val="0"/>
          <w:marBottom w:val="0"/>
          <w:divBdr>
            <w:top w:val="none" w:sz="0" w:space="0" w:color="auto"/>
            <w:left w:val="none" w:sz="0" w:space="0" w:color="auto"/>
            <w:bottom w:val="none" w:sz="0" w:space="0" w:color="auto"/>
            <w:right w:val="none" w:sz="0" w:space="0" w:color="auto"/>
          </w:divBdr>
        </w:div>
        <w:div w:id="164827261">
          <w:marLeft w:val="480"/>
          <w:marRight w:val="0"/>
          <w:marTop w:val="0"/>
          <w:marBottom w:val="0"/>
          <w:divBdr>
            <w:top w:val="none" w:sz="0" w:space="0" w:color="auto"/>
            <w:left w:val="none" w:sz="0" w:space="0" w:color="auto"/>
            <w:bottom w:val="none" w:sz="0" w:space="0" w:color="auto"/>
            <w:right w:val="none" w:sz="0" w:space="0" w:color="auto"/>
          </w:divBdr>
        </w:div>
        <w:div w:id="261378387">
          <w:marLeft w:val="480"/>
          <w:marRight w:val="0"/>
          <w:marTop w:val="0"/>
          <w:marBottom w:val="0"/>
          <w:divBdr>
            <w:top w:val="none" w:sz="0" w:space="0" w:color="auto"/>
            <w:left w:val="none" w:sz="0" w:space="0" w:color="auto"/>
            <w:bottom w:val="none" w:sz="0" w:space="0" w:color="auto"/>
            <w:right w:val="none" w:sz="0" w:space="0" w:color="auto"/>
          </w:divBdr>
        </w:div>
        <w:div w:id="2033219016">
          <w:marLeft w:val="480"/>
          <w:marRight w:val="0"/>
          <w:marTop w:val="0"/>
          <w:marBottom w:val="0"/>
          <w:divBdr>
            <w:top w:val="none" w:sz="0" w:space="0" w:color="auto"/>
            <w:left w:val="none" w:sz="0" w:space="0" w:color="auto"/>
            <w:bottom w:val="none" w:sz="0" w:space="0" w:color="auto"/>
            <w:right w:val="none" w:sz="0" w:space="0" w:color="auto"/>
          </w:divBdr>
        </w:div>
        <w:div w:id="707336668">
          <w:marLeft w:val="480"/>
          <w:marRight w:val="0"/>
          <w:marTop w:val="0"/>
          <w:marBottom w:val="0"/>
          <w:divBdr>
            <w:top w:val="none" w:sz="0" w:space="0" w:color="auto"/>
            <w:left w:val="none" w:sz="0" w:space="0" w:color="auto"/>
            <w:bottom w:val="none" w:sz="0" w:space="0" w:color="auto"/>
            <w:right w:val="none" w:sz="0" w:space="0" w:color="auto"/>
          </w:divBdr>
        </w:div>
        <w:div w:id="265815463">
          <w:marLeft w:val="480"/>
          <w:marRight w:val="0"/>
          <w:marTop w:val="0"/>
          <w:marBottom w:val="0"/>
          <w:divBdr>
            <w:top w:val="none" w:sz="0" w:space="0" w:color="auto"/>
            <w:left w:val="none" w:sz="0" w:space="0" w:color="auto"/>
            <w:bottom w:val="none" w:sz="0" w:space="0" w:color="auto"/>
            <w:right w:val="none" w:sz="0" w:space="0" w:color="auto"/>
          </w:divBdr>
        </w:div>
        <w:div w:id="1332684273">
          <w:marLeft w:val="480"/>
          <w:marRight w:val="0"/>
          <w:marTop w:val="0"/>
          <w:marBottom w:val="0"/>
          <w:divBdr>
            <w:top w:val="none" w:sz="0" w:space="0" w:color="auto"/>
            <w:left w:val="none" w:sz="0" w:space="0" w:color="auto"/>
            <w:bottom w:val="none" w:sz="0" w:space="0" w:color="auto"/>
            <w:right w:val="none" w:sz="0" w:space="0" w:color="auto"/>
          </w:divBdr>
        </w:div>
        <w:div w:id="693773577">
          <w:marLeft w:val="480"/>
          <w:marRight w:val="0"/>
          <w:marTop w:val="0"/>
          <w:marBottom w:val="0"/>
          <w:divBdr>
            <w:top w:val="none" w:sz="0" w:space="0" w:color="auto"/>
            <w:left w:val="none" w:sz="0" w:space="0" w:color="auto"/>
            <w:bottom w:val="none" w:sz="0" w:space="0" w:color="auto"/>
            <w:right w:val="none" w:sz="0" w:space="0" w:color="auto"/>
          </w:divBdr>
        </w:div>
        <w:div w:id="1628319746">
          <w:marLeft w:val="480"/>
          <w:marRight w:val="0"/>
          <w:marTop w:val="0"/>
          <w:marBottom w:val="0"/>
          <w:divBdr>
            <w:top w:val="none" w:sz="0" w:space="0" w:color="auto"/>
            <w:left w:val="none" w:sz="0" w:space="0" w:color="auto"/>
            <w:bottom w:val="none" w:sz="0" w:space="0" w:color="auto"/>
            <w:right w:val="none" w:sz="0" w:space="0" w:color="auto"/>
          </w:divBdr>
        </w:div>
        <w:div w:id="1437945371">
          <w:marLeft w:val="480"/>
          <w:marRight w:val="0"/>
          <w:marTop w:val="0"/>
          <w:marBottom w:val="0"/>
          <w:divBdr>
            <w:top w:val="none" w:sz="0" w:space="0" w:color="auto"/>
            <w:left w:val="none" w:sz="0" w:space="0" w:color="auto"/>
            <w:bottom w:val="none" w:sz="0" w:space="0" w:color="auto"/>
            <w:right w:val="none" w:sz="0" w:space="0" w:color="auto"/>
          </w:divBdr>
        </w:div>
        <w:div w:id="109670134">
          <w:marLeft w:val="480"/>
          <w:marRight w:val="0"/>
          <w:marTop w:val="0"/>
          <w:marBottom w:val="0"/>
          <w:divBdr>
            <w:top w:val="none" w:sz="0" w:space="0" w:color="auto"/>
            <w:left w:val="none" w:sz="0" w:space="0" w:color="auto"/>
            <w:bottom w:val="none" w:sz="0" w:space="0" w:color="auto"/>
            <w:right w:val="none" w:sz="0" w:space="0" w:color="auto"/>
          </w:divBdr>
        </w:div>
        <w:div w:id="246498807">
          <w:marLeft w:val="480"/>
          <w:marRight w:val="0"/>
          <w:marTop w:val="0"/>
          <w:marBottom w:val="0"/>
          <w:divBdr>
            <w:top w:val="none" w:sz="0" w:space="0" w:color="auto"/>
            <w:left w:val="none" w:sz="0" w:space="0" w:color="auto"/>
            <w:bottom w:val="none" w:sz="0" w:space="0" w:color="auto"/>
            <w:right w:val="none" w:sz="0" w:space="0" w:color="auto"/>
          </w:divBdr>
        </w:div>
        <w:div w:id="1063917722">
          <w:marLeft w:val="480"/>
          <w:marRight w:val="0"/>
          <w:marTop w:val="0"/>
          <w:marBottom w:val="0"/>
          <w:divBdr>
            <w:top w:val="none" w:sz="0" w:space="0" w:color="auto"/>
            <w:left w:val="none" w:sz="0" w:space="0" w:color="auto"/>
            <w:bottom w:val="none" w:sz="0" w:space="0" w:color="auto"/>
            <w:right w:val="none" w:sz="0" w:space="0" w:color="auto"/>
          </w:divBdr>
        </w:div>
        <w:div w:id="1588421356">
          <w:marLeft w:val="480"/>
          <w:marRight w:val="0"/>
          <w:marTop w:val="0"/>
          <w:marBottom w:val="0"/>
          <w:divBdr>
            <w:top w:val="none" w:sz="0" w:space="0" w:color="auto"/>
            <w:left w:val="none" w:sz="0" w:space="0" w:color="auto"/>
            <w:bottom w:val="none" w:sz="0" w:space="0" w:color="auto"/>
            <w:right w:val="none" w:sz="0" w:space="0" w:color="auto"/>
          </w:divBdr>
        </w:div>
        <w:div w:id="619074109">
          <w:marLeft w:val="480"/>
          <w:marRight w:val="0"/>
          <w:marTop w:val="0"/>
          <w:marBottom w:val="0"/>
          <w:divBdr>
            <w:top w:val="none" w:sz="0" w:space="0" w:color="auto"/>
            <w:left w:val="none" w:sz="0" w:space="0" w:color="auto"/>
            <w:bottom w:val="none" w:sz="0" w:space="0" w:color="auto"/>
            <w:right w:val="none" w:sz="0" w:space="0" w:color="auto"/>
          </w:divBdr>
        </w:div>
        <w:div w:id="48070171">
          <w:marLeft w:val="480"/>
          <w:marRight w:val="0"/>
          <w:marTop w:val="0"/>
          <w:marBottom w:val="0"/>
          <w:divBdr>
            <w:top w:val="none" w:sz="0" w:space="0" w:color="auto"/>
            <w:left w:val="none" w:sz="0" w:space="0" w:color="auto"/>
            <w:bottom w:val="none" w:sz="0" w:space="0" w:color="auto"/>
            <w:right w:val="none" w:sz="0" w:space="0" w:color="auto"/>
          </w:divBdr>
        </w:div>
        <w:div w:id="1984458281">
          <w:marLeft w:val="480"/>
          <w:marRight w:val="0"/>
          <w:marTop w:val="0"/>
          <w:marBottom w:val="0"/>
          <w:divBdr>
            <w:top w:val="none" w:sz="0" w:space="0" w:color="auto"/>
            <w:left w:val="none" w:sz="0" w:space="0" w:color="auto"/>
            <w:bottom w:val="none" w:sz="0" w:space="0" w:color="auto"/>
            <w:right w:val="none" w:sz="0" w:space="0" w:color="auto"/>
          </w:divBdr>
        </w:div>
        <w:div w:id="1416511320">
          <w:marLeft w:val="480"/>
          <w:marRight w:val="0"/>
          <w:marTop w:val="0"/>
          <w:marBottom w:val="0"/>
          <w:divBdr>
            <w:top w:val="none" w:sz="0" w:space="0" w:color="auto"/>
            <w:left w:val="none" w:sz="0" w:space="0" w:color="auto"/>
            <w:bottom w:val="none" w:sz="0" w:space="0" w:color="auto"/>
            <w:right w:val="none" w:sz="0" w:space="0" w:color="auto"/>
          </w:divBdr>
        </w:div>
        <w:div w:id="489637784">
          <w:marLeft w:val="480"/>
          <w:marRight w:val="0"/>
          <w:marTop w:val="0"/>
          <w:marBottom w:val="0"/>
          <w:divBdr>
            <w:top w:val="none" w:sz="0" w:space="0" w:color="auto"/>
            <w:left w:val="none" w:sz="0" w:space="0" w:color="auto"/>
            <w:bottom w:val="none" w:sz="0" w:space="0" w:color="auto"/>
            <w:right w:val="none" w:sz="0" w:space="0" w:color="auto"/>
          </w:divBdr>
        </w:div>
        <w:div w:id="712385308">
          <w:marLeft w:val="480"/>
          <w:marRight w:val="0"/>
          <w:marTop w:val="0"/>
          <w:marBottom w:val="0"/>
          <w:divBdr>
            <w:top w:val="none" w:sz="0" w:space="0" w:color="auto"/>
            <w:left w:val="none" w:sz="0" w:space="0" w:color="auto"/>
            <w:bottom w:val="none" w:sz="0" w:space="0" w:color="auto"/>
            <w:right w:val="none" w:sz="0" w:space="0" w:color="auto"/>
          </w:divBdr>
        </w:div>
        <w:div w:id="2015642904">
          <w:marLeft w:val="480"/>
          <w:marRight w:val="0"/>
          <w:marTop w:val="0"/>
          <w:marBottom w:val="0"/>
          <w:divBdr>
            <w:top w:val="none" w:sz="0" w:space="0" w:color="auto"/>
            <w:left w:val="none" w:sz="0" w:space="0" w:color="auto"/>
            <w:bottom w:val="none" w:sz="0" w:space="0" w:color="auto"/>
            <w:right w:val="none" w:sz="0" w:space="0" w:color="auto"/>
          </w:divBdr>
        </w:div>
        <w:div w:id="1133401563">
          <w:marLeft w:val="480"/>
          <w:marRight w:val="0"/>
          <w:marTop w:val="0"/>
          <w:marBottom w:val="0"/>
          <w:divBdr>
            <w:top w:val="none" w:sz="0" w:space="0" w:color="auto"/>
            <w:left w:val="none" w:sz="0" w:space="0" w:color="auto"/>
            <w:bottom w:val="none" w:sz="0" w:space="0" w:color="auto"/>
            <w:right w:val="none" w:sz="0" w:space="0" w:color="auto"/>
          </w:divBdr>
        </w:div>
        <w:div w:id="1706054865">
          <w:marLeft w:val="480"/>
          <w:marRight w:val="0"/>
          <w:marTop w:val="0"/>
          <w:marBottom w:val="0"/>
          <w:divBdr>
            <w:top w:val="none" w:sz="0" w:space="0" w:color="auto"/>
            <w:left w:val="none" w:sz="0" w:space="0" w:color="auto"/>
            <w:bottom w:val="none" w:sz="0" w:space="0" w:color="auto"/>
            <w:right w:val="none" w:sz="0" w:space="0" w:color="auto"/>
          </w:divBdr>
        </w:div>
        <w:div w:id="1889490059">
          <w:marLeft w:val="480"/>
          <w:marRight w:val="0"/>
          <w:marTop w:val="0"/>
          <w:marBottom w:val="0"/>
          <w:divBdr>
            <w:top w:val="none" w:sz="0" w:space="0" w:color="auto"/>
            <w:left w:val="none" w:sz="0" w:space="0" w:color="auto"/>
            <w:bottom w:val="none" w:sz="0" w:space="0" w:color="auto"/>
            <w:right w:val="none" w:sz="0" w:space="0" w:color="auto"/>
          </w:divBdr>
        </w:div>
      </w:divsChild>
    </w:div>
    <w:div w:id="2107916683">
      <w:bodyDiv w:val="1"/>
      <w:marLeft w:val="0"/>
      <w:marRight w:val="0"/>
      <w:marTop w:val="0"/>
      <w:marBottom w:val="0"/>
      <w:divBdr>
        <w:top w:val="none" w:sz="0" w:space="0" w:color="auto"/>
        <w:left w:val="none" w:sz="0" w:space="0" w:color="auto"/>
        <w:bottom w:val="none" w:sz="0" w:space="0" w:color="auto"/>
        <w:right w:val="none" w:sz="0" w:space="0" w:color="auto"/>
      </w:divBdr>
    </w:div>
    <w:div w:id="2110852163">
      <w:bodyDiv w:val="1"/>
      <w:marLeft w:val="0"/>
      <w:marRight w:val="0"/>
      <w:marTop w:val="0"/>
      <w:marBottom w:val="0"/>
      <w:divBdr>
        <w:top w:val="none" w:sz="0" w:space="0" w:color="auto"/>
        <w:left w:val="none" w:sz="0" w:space="0" w:color="auto"/>
        <w:bottom w:val="none" w:sz="0" w:space="0" w:color="auto"/>
        <w:right w:val="none" w:sz="0" w:space="0" w:color="auto"/>
      </w:divBdr>
      <w:divsChild>
        <w:div w:id="1627540208">
          <w:marLeft w:val="480"/>
          <w:marRight w:val="0"/>
          <w:marTop w:val="0"/>
          <w:marBottom w:val="0"/>
          <w:divBdr>
            <w:top w:val="none" w:sz="0" w:space="0" w:color="auto"/>
            <w:left w:val="none" w:sz="0" w:space="0" w:color="auto"/>
            <w:bottom w:val="none" w:sz="0" w:space="0" w:color="auto"/>
            <w:right w:val="none" w:sz="0" w:space="0" w:color="auto"/>
          </w:divBdr>
        </w:div>
        <w:div w:id="2068020381">
          <w:marLeft w:val="480"/>
          <w:marRight w:val="0"/>
          <w:marTop w:val="0"/>
          <w:marBottom w:val="0"/>
          <w:divBdr>
            <w:top w:val="none" w:sz="0" w:space="0" w:color="auto"/>
            <w:left w:val="none" w:sz="0" w:space="0" w:color="auto"/>
            <w:bottom w:val="none" w:sz="0" w:space="0" w:color="auto"/>
            <w:right w:val="none" w:sz="0" w:space="0" w:color="auto"/>
          </w:divBdr>
        </w:div>
        <w:div w:id="830215555">
          <w:marLeft w:val="480"/>
          <w:marRight w:val="0"/>
          <w:marTop w:val="0"/>
          <w:marBottom w:val="0"/>
          <w:divBdr>
            <w:top w:val="none" w:sz="0" w:space="0" w:color="auto"/>
            <w:left w:val="none" w:sz="0" w:space="0" w:color="auto"/>
            <w:bottom w:val="none" w:sz="0" w:space="0" w:color="auto"/>
            <w:right w:val="none" w:sz="0" w:space="0" w:color="auto"/>
          </w:divBdr>
        </w:div>
        <w:div w:id="1666711746">
          <w:marLeft w:val="480"/>
          <w:marRight w:val="0"/>
          <w:marTop w:val="0"/>
          <w:marBottom w:val="0"/>
          <w:divBdr>
            <w:top w:val="none" w:sz="0" w:space="0" w:color="auto"/>
            <w:left w:val="none" w:sz="0" w:space="0" w:color="auto"/>
            <w:bottom w:val="none" w:sz="0" w:space="0" w:color="auto"/>
            <w:right w:val="none" w:sz="0" w:space="0" w:color="auto"/>
          </w:divBdr>
        </w:div>
        <w:div w:id="256788590">
          <w:marLeft w:val="480"/>
          <w:marRight w:val="0"/>
          <w:marTop w:val="0"/>
          <w:marBottom w:val="0"/>
          <w:divBdr>
            <w:top w:val="none" w:sz="0" w:space="0" w:color="auto"/>
            <w:left w:val="none" w:sz="0" w:space="0" w:color="auto"/>
            <w:bottom w:val="none" w:sz="0" w:space="0" w:color="auto"/>
            <w:right w:val="none" w:sz="0" w:space="0" w:color="auto"/>
          </w:divBdr>
        </w:div>
        <w:div w:id="1257785141">
          <w:marLeft w:val="480"/>
          <w:marRight w:val="0"/>
          <w:marTop w:val="0"/>
          <w:marBottom w:val="0"/>
          <w:divBdr>
            <w:top w:val="none" w:sz="0" w:space="0" w:color="auto"/>
            <w:left w:val="none" w:sz="0" w:space="0" w:color="auto"/>
            <w:bottom w:val="none" w:sz="0" w:space="0" w:color="auto"/>
            <w:right w:val="none" w:sz="0" w:space="0" w:color="auto"/>
          </w:divBdr>
        </w:div>
        <w:div w:id="1520045045">
          <w:marLeft w:val="480"/>
          <w:marRight w:val="0"/>
          <w:marTop w:val="0"/>
          <w:marBottom w:val="0"/>
          <w:divBdr>
            <w:top w:val="none" w:sz="0" w:space="0" w:color="auto"/>
            <w:left w:val="none" w:sz="0" w:space="0" w:color="auto"/>
            <w:bottom w:val="none" w:sz="0" w:space="0" w:color="auto"/>
            <w:right w:val="none" w:sz="0" w:space="0" w:color="auto"/>
          </w:divBdr>
        </w:div>
        <w:div w:id="1160345682">
          <w:marLeft w:val="480"/>
          <w:marRight w:val="0"/>
          <w:marTop w:val="0"/>
          <w:marBottom w:val="0"/>
          <w:divBdr>
            <w:top w:val="none" w:sz="0" w:space="0" w:color="auto"/>
            <w:left w:val="none" w:sz="0" w:space="0" w:color="auto"/>
            <w:bottom w:val="none" w:sz="0" w:space="0" w:color="auto"/>
            <w:right w:val="none" w:sz="0" w:space="0" w:color="auto"/>
          </w:divBdr>
        </w:div>
        <w:div w:id="2092507613">
          <w:marLeft w:val="480"/>
          <w:marRight w:val="0"/>
          <w:marTop w:val="0"/>
          <w:marBottom w:val="0"/>
          <w:divBdr>
            <w:top w:val="none" w:sz="0" w:space="0" w:color="auto"/>
            <w:left w:val="none" w:sz="0" w:space="0" w:color="auto"/>
            <w:bottom w:val="none" w:sz="0" w:space="0" w:color="auto"/>
            <w:right w:val="none" w:sz="0" w:space="0" w:color="auto"/>
          </w:divBdr>
        </w:div>
        <w:div w:id="712967180">
          <w:marLeft w:val="480"/>
          <w:marRight w:val="0"/>
          <w:marTop w:val="0"/>
          <w:marBottom w:val="0"/>
          <w:divBdr>
            <w:top w:val="none" w:sz="0" w:space="0" w:color="auto"/>
            <w:left w:val="none" w:sz="0" w:space="0" w:color="auto"/>
            <w:bottom w:val="none" w:sz="0" w:space="0" w:color="auto"/>
            <w:right w:val="none" w:sz="0" w:space="0" w:color="auto"/>
          </w:divBdr>
        </w:div>
        <w:div w:id="1511871224">
          <w:marLeft w:val="480"/>
          <w:marRight w:val="0"/>
          <w:marTop w:val="0"/>
          <w:marBottom w:val="0"/>
          <w:divBdr>
            <w:top w:val="none" w:sz="0" w:space="0" w:color="auto"/>
            <w:left w:val="none" w:sz="0" w:space="0" w:color="auto"/>
            <w:bottom w:val="none" w:sz="0" w:space="0" w:color="auto"/>
            <w:right w:val="none" w:sz="0" w:space="0" w:color="auto"/>
          </w:divBdr>
        </w:div>
        <w:div w:id="641154438">
          <w:marLeft w:val="480"/>
          <w:marRight w:val="0"/>
          <w:marTop w:val="0"/>
          <w:marBottom w:val="0"/>
          <w:divBdr>
            <w:top w:val="none" w:sz="0" w:space="0" w:color="auto"/>
            <w:left w:val="none" w:sz="0" w:space="0" w:color="auto"/>
            <w:bottom w:val="none" w:sz="0" w:space="0" w:color="auto"/>
            <w:right w:val="none" w:sz="0" w:space="0" w:color="auto"/>
          </w:divBdr>
        </w:div>
        <w:div w:id="1245726823">
          <w:marLeft w:val="480"/>
          <w:marRight w:val="0"/>
          <w:marTop w:val="0"/>
          <w:marBottom w:val="0"/>
          <w:divBdr>
            <w:top w:val="none" w:sz="0" w:space="0" w:color="auto"/>
            <w:left w:val="none" w:sz="0" w:space="0" w:color="auto"/>
            <w:bottom w:val="none" w:sz="0" w:space="0" w:color="auto"/>
            <w:right w:val="none" w:sz="0" w:space="0" w:color="auto"/>
          </w:divBdr>
        </w:div>
        <w:div w:id="868185448">
          <w:marLeft w:val="480"/>
          <w:marRight w:val="0"/>
          <w:marTop w:val="0"/>
          <w:marBottom w:val="0"/>
          <w:divBdr>
            <w:top w:val="none" w:sz="0" w:space="0" w:color="auto"/>
            <w:left w:val="none" w:sz="0" w:space="0" w:color="auto"/>
            <w:bottom w:val="none" w:sz="0" w:space="0" w:color="auto"/>
            <w:right w:val="none" w:sz="0" w:space="0" w:color="auto"/>
          </w:divBdr>
        </w:div>
        <w:div w:id="916012766">
          <w:marLeft w:val="480"/>
          <w:marRight w:val="0"/>
          <w:marTop w:val="0"/>
          <w:marBottom w:val="0"/>
          <w:divBdr>
            <w:top w:val="none" w:sz="0" w:space="0" w:color="auto"/>
            <w:left w:val="none" w:sz="0" w:space="0" w:color="auto"/>
            <w:bottom w:val="none" w:sz="0" w:space="0" w:color="auto"/>
            <w:right w:val="none" w:sz="0" w:space="0" w:color="auto"/>
          </w:divBdr>
        </w:div>
        <w:div w:id="1582985789">
          <w:marLeft w:val="480"/>
          <w:marRight w:val="0"/>
          <w:marTop w:val="0"/>
          <w:marBottom w:val="0"/>
          <w:divBdr>
            <w:top w:val="none" w:sz="0" w:space="0" w:color="auto"/>
            <w:left w:val="none" w:sz="0" w:space="0" w:color="auto"/>
            <w:bottom w:val="none" w:sz="0" w:space="0" w:color="auto"/>
            <w:right w:val="none" w:sz="0" w:space="0" w:color="auto"/>
          </w:divBdr>
        </w:div>
        <w:div w:id="674265658">
          <w:marLeft w:val="480"/>
          <w:marRight w:val="0"/>
          <w:marTop w:val="0"/>
          <w:marBottom w:val="0"/>
          <w:divBdr>
            <w:top w:val="none" w:sz="0" w:space="0" w:color="auto"/>
            <w:left w:val="none" w:sz="0" w:space="0" w:color="auto"/>
            <w:bottom w:val="none" w:sz="0" w:space="0" w:color="auto"/>
            <w:right w:val="none" w:sz="0" w:space="0" w:color="auto"/>
          </w:divBdr>
        </w:div>
        <w:div w:id="505827437">
          <w:marLeft w:val="480"/>
          <w:marRight w:val="0"/>
          <w:marTop w:val="0"/>
          <w:marBottom w:val="0"/>
          <w:divBdr>
            <w:top w:val="none" w:sz="0" w:space="0" w:color="auto"/>
            <w:left w:val="none" w:sz="0" w:space="0" w:color="auto"/>
            <w:bottom w:val="none" w:sz="0" w:space="0" w:color="auto"/>
            <w:right w:val="none" w:sz="0" w:space="0" w:color="auto"/>
          </w:divBdr>
        </w:div>
        <w:div w:id="2046369531">
          <w:marLeft w:val="480"/>
          <w:marRight w:val="0"/>
          <w:marTop w:val="0"/>
          <w:marBottom w:val="0"/>
          <w:divBdr>
            <w:top w:val="none" w:sz="0" w:space="0" w:color="auto"/>
            <w:left w:val="none" w:sz="0" w:space="0" w:color="auto"/>
            <w:bottom w:val="none" w:sz="0" w:space="0" w:color="auto"/>
            <w:right w:val="none" w:sz="0" w:space="0" w:color="auto"/>
          </w:divBdr>
        </w:div>
        <w:div w:id="284044606">
          <w:marLeft w:val="480"/>
          <w:marRight w:val="0"/>
          <w:marTop w:val="0"/>
          <w:marBottom w:val="0"/>
          <w:divBdr>
            <w:top w:val="none" w:sz="0" w:space="0" w:color="auto"/>
            <w:left w:val="none" w:sz="0" w:space="0" w:color="auto"/>
            <w:bottom w:val="none" w:sz="0" w:space="0" w:color="auto"/>
            <w:right w:val="none" w:sz="0" w:space="0" w:color="auto"/>
          </w:divBdr>
        </w:div>
        <w:div w:id="1072502154">
          <w:marLeft w:val="480"/>
          <w:marRight w:val="0"/>
          <w:marTop w:val="0"/>
          <w:marBottom w:val="0"/>
          <w:divBdr>
            <w:top w:val="none" w:sz="0" w:space="0" w:color="auto"/>
            <w:left w:val="none" w:sz="0" w:space="0" w:color="auto"/>
            <w:bottom w:val="none" w:sz="0" w:space="0" w:color="auto"/>
            <w:right w:val="none" w:sz="0" w:space="0" w:color="auto"/>
          </w:divBdr>
        </w:div>
        <w:div w:id="1811022770">
          <w:marLeft w:val="480"/>
          <w:marRight w:val="0"/>
          <w:marTop w:val="0"/>
          <w:marBottom w:val="0"/>
          <w:divBdr>
            <w:top w:val="none" w:sz="0" w:space="0" w:color="auto"/>
            <w:left w:val="none" w:sz="0" w:space="0" w:color="auto"/>
            <w:bottom w:val="none" w:sz="0" w:space="0" w:color="auto"/>
            <w:right w:val="none" w:sz="0" w:space="0" w:color="auto"/>
          </w:divBdr>
        </w:div>
        <w:div w:id="1139687673">
          <w:marLeft w:val="480"/>
          <w:marRight w:val="0"/>
          <w:marTop w:val="0"/>
          <w:marBottom w:val="0"/>
          <w:divBdr>
            <w:top w:val="none" w:sz="0" w:space="0" w:color="auto"/>
            <w:left w:val="none" w:sz="0" w:space="0" w:color="auto"/>
            <w:bottom w:val="none" w:sz="0" w:space="0" w:color="auto"/>
            <w:right w:val="none" w:sz="0" w:space="0" w:color="auto"/>
          </w:divBdr>
        </w:div>
        <w:div w:id="808666643">
          <w:marLeft w:val="480"/>
          <w:marRight w:val="0"/>
          <w:marTop w:val="0"/>
          <w:marBottom w:val="0"/>
          <w:divBdr>
            <w:top w:val="none" w:sz="0" w:space="0" w:color="auto"/>
            <w:left w:val="none" w:sz="0" w:space="0" w:color="auto"/>
            <w:bottom w:val="none" w:sz="0" w:space="0" w:color="auto"/>
            <w:right w:val="none" w:sz="0" w:space="0" w:color="auto"/>
          </w:divBdr>
        </w:div>
        <w:div w:id="1920285966">
          <w:marLeft w:val="480"/>
          <w:marRight w:val="0"/>
          <w:marTop w:val="0"/>
          <w:marBottom w:val="0"/>
          <w:divBdr>
            <w:top w:val="none" w:sz="0" w:space="0" w:color="auto"/>
            <w:left w:val="none" w:sz="0" w:space="0" w:color="auto"/>
            <w:bottom w:val="none" w:sz="0" w:space="0" w:color="auto"/>
            <w:right w:val="none" w:sz="0" w:space="0" w:color="auto"/>
          </w:divBdr>
        </w:div>
        <w:div w:id="1334455302">
          <w:marLeft w:val="480"/>
          <w:marRight w:val="0"/>
          <w:marTop w:val="0"/>
          <w:marBottom w:val="0"/>
          <w:divBdr>
            <w:top w:val="none" w:sz="0" w:space="0" w:color="auto"/>
            <w:left w:val="none" w:sz="0" w:space="0" w:color="auto"/>
            <w:bottom w:val="none" w:sz="0" w:space="0" w:color="auto"/>
            <w:right w:val="none" w:sz="0" w:space="0" w:color="auto"/>
          </w:divBdr>
        </w:div>
        <w:div w:id="1875849150">
          <w:marLeft w:val="480"/>
          <w:marRight w:val="0"/>
          <w:marTop w:val="0"/>
          <w:marBottom w:val="0"/>
          <w:divBdr>
            <w:top w:val="none" w:sz="0" w:space="0" w:color="auto"/>
            <w:left w:val="none" w:sz="0" w:space="0" w:color="auto"/>
            <w:bottom w:val="none" w:sz="0" w:space="0" w:color="auto"/>
            <w:right w:val="none" w:sz="0" w:space="0" w:color="auto"/>
          </w:divBdr>
        </w:div>
        <w:div w:id="759256567">
          <w:marLeft w:val="480"/>
          <w:marRight w:val="0"/>
          <w:marTop w:val="0"/>
          <w:marBottom w:val="0"/>
          <w:divBdr>
            <w:top w:val="none" w:sz="0" w:space="0" w:color="auto"/>
            <w:left w:val="none" w:sz="0" w:space="0" w:color="auto"/>
            <w:bottom w:val="none" w:sz="0" w:space="0" w:color="auto"/>
            <w:right w:val="none" w:sz="0" w:space="0" w:color="auto"/>
          </w:divBdr>
        </w:div>
        <w:div w:id="2114856424">
          <w:marLeft w:val="480"/>
          <w:marRight w:val="0"/>
          <w:marTop w:val="0"/>
          <w:marBottom w:val="0"/>
          <w:divBdr>
            <w:top w:val="none" w:sz="0" w:space="0" w:color="auto"/>
            <w:left w:val="none" w:sz="0" w:space="0" w:color="auto"/>
            <w:bottom w:val="none" w:sz="0" w:space="0" w:color="auto"/>
            <w:right w:val="none" w:sz="0" w:space="0" w:color="auto"/>
          </w:divBdr>
        </w:div>
        <w:div w:id="1208449324">
          <w:marLeft w:val="480"/>
          <w:marRight w:val="0"/>
          <w:marTop w:val="0"/>
          <w:marBottom w:val="0"/>
          <w:divBdr>
            <w:top w:val="none" w:sz="0" w:space="0" w:color="auto"/>
            <w:left w:val="none" w:sz="0" w:space="0" w:color="auto"/>
            <w:bottom w:val="none" w:sz="0" w:space="0" w:color="auto"/>
            <w:right w:val="none" w:sz="0" w:space="0" w:color="auto"/>
          </w:divBdr>
        </w:div>
        <w:div w:id="805732345">
          <w:marLeft w:val="480"/>
          <w:marRight w:val="0"/>
          <w:marTop w:val="0"/>
          <w:marBottom w:val="0"/>
          <w:divBdr>
            <w:top w:val="none" w:sz="0" w:space="0" w:color="auto"/>
            <w:left w:val="none" w:sz="0" w:space="0" w:color="auto"/>
            <w:bottom w:val="none" w:sz="0" w:space="0" w:color="auto"/>
            <w:right w:val="none" w:sz="0" w:space="0" w:color="auto"/>
          </w:divBdr>
        </w:div>
        <w:div w:id="268782835">
          <w:marLeft w:val="480"/>
          <w:marRight w:val="0"/>
          <w:marTop w:val="0"/>
          <w:marBottom w:val="0"/>
          <w:divBdr>
            <w:top w:val="none" w:sz="0" w:space="0" w:color="auto"/>
            <w:left w:val="none" w:sz="0" w:space="0" w:color="auto"/>
            <w:bottom w:val="none" w:sz="0" w:space="0" w:color="auto"/>
            <w:right w:val="none" w:sz="0" w:space="0" w:color="auto"/>
          </w:divBdr>
        </w:div>
        <w:div w:id="555505216">
          <w:marLeft w:val="480"/>
          <w:marRight w:val="0"/>
          <w:marTop w:val="0"/>
          <w:marBottom w:val="0"/>
          <w:divBdr>
            <w:top w:val="none" w:sz="0" w:space="0" w:color="auto"/>
            <w:left w:val="none" w:sz="0" w:space="0" w:color="auto"/>
            <w:bottom w:val="none" w:sz="0" w:space="0" w:color="auto"/>
            <w:right w:val="none" w:sz="0" w:space="0" w:color="auto"/>
          </w:divBdr>
        </w:div>
      </w:divsChild>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 w:id="2112625554">
      <w:bodyDiv w:val="1"/>
      <w:marLeft w:val="0"/>
      <w:marRight w:val="0"/>
      <w:marTop w:val="0"/>
      <w:marBottom w:val="0"/>
      <w:divBdr>
        <w:top w:val="none" w:sz="0" w:space="0" w:color="auto"/>
        <w:left w:val="none" w:sz="0" w:space="0" w:color="auto"/>
        <w:bottom w:val="none" w:sz="0" w:space="0" w:color="auto"/>
        <w:right w:val="none" w:sz="0" w:space="0" w:color="auto"/>
      </w:divBdr>
    </w:div>
    <w:div w:id="2113012873">
      <w:bodyDiv w:val="1"/>
      <w:marLeft w:val="0"/>
      <w:marRight w:val="0"/>
      <w:marTop w:val="0"/>
      <w:marBottom w:val="0"/>
      <w:divBdr>
        <w:top w:val="none" w:sz="0" w:space="0" w:color="auto"/>
        <w:left w:val="none" w:sz="0" w:space="0" w:color="auto"/>
        <w:bottom w:val="none" w:sz="0" w:space="0" w:color="auto"/>
        <w:right w:val="none" w:sz="0" w:space="0" w:color="auto"/>
      </w:divBdr>
      <w:divsChild>
        <w:div w:id="398945951">
          <w:marLeft w:val="480"/>
          <w:marRight w:val="0"/>
          <w:marTop w:val="0"/>
          <w:marBottom w:val="0"/>
          <w:divBdr>
            <w:top w:val="none" w:sz="0" w:space="0" w:color="auto"/>
            <w:left w:val="none" w:sz="0" w:space="0" w:color="auto"/>
            <w:bottom w:val="none" w:sz="0" w:space="0" w:color="auto"/>
            <w:right w:val="none" w:sz="0" w:space="0" w:color="auto"/>
          </w:divBdr>
        </w:div>
      </w:divsChild>
    </w:div>
    <w:div w:id="2113043178">
      <w:bodyDiv w:val="1"/>
      <w:marLeft w:val="0"/>
      <w:marRight w:val="0"/>
      <w:marTop w:val="0"/>
      <w:marBottom w:val="0"/>
      <w:divBdr>
        <w:top w:val="none" w:sz="0" w:space="0" w:color="auto"/>
        <w:left w:val="none" w:sz="0" w:space="0" w:color="auto"/>
        <w:bottom w:val="none" w:sz="0" w:space="0" w:color="auto"/>
        <w:right w:val="none" w:sz="0" w:space="0" w:color="auto"/>
      </w:divBdr>
      <w:divsChild>
        <w:div w:id="679358275">
          <w:marLeft w:val="480"/>
          <w:marRight w:val="0"/>
          <w:marTop w:val="0"/>
          <w:marBottom w:val="0"/>
          <w:divBdr>
            <w:top w:val="none" w:sz="0" w:space="0" w:color="auto"/>
            <w:left w:val="none" w:sz="0" w:space="0" w:color="auto"/>
            <w:bottom w:val="none" w:sz="0" w:space="0" w:color="auto"/>
            <w:right w:val="none" w:sz="0" w:space="0" w:color="auto"/>
          </w:divBdr>
        </w:div>
        <w:div w:id="1143351053">
          <w:marLeft w:val="480"/>
          <w:marRight w:val="0"/>
          <w:marTop w:val="0"/>
          <w:marBottom w:val="0"/>
          <w:divBdr>
            <w:top w:val="none" w:sz="0" w:space="0" w:color="auto"/>
            <w:left w:val="none" w:sz="0" w:space="0" w:color="auto"/>
            <w:bottom w:val="none" w:sz="0" w:space="0" w:color="auto"/>
            <w:right w:val="none" w:sz="0" w:space="0" w:color="auto"/>
          </w:divBdr>
        </w:div>
        <w:div w:id="887183508">
          <w:marLeft w:val="480"/>
          <w:marRight w:val="0"/>
          <w:marTop w:val="0"/>
          <w:marBottom w:val="0"/>
          <w:divBdr>
            <w:top w:val="none" w:sz="0" w:space="0" w:color="auto"/>
            <w:left w:val="none" w:sz="0" w:space="0" w:color="auto"/>
            <w:bottom w:val="none" w:sz="0" w:space="0" w:color="auto"/>
            <w:right w:val="none" w:sz="0" w:space="0" w:color="auto"/>
          </w:divBdr>
        </w:div>
        <w:div w:id="1029523535">
          <w:marLeft w:val="480"/>
          <w:marRight w:val="0"/>
          <w:marTop w:val="0"/>
          <w:marBottom w:val="0"/>
          <w:divBdr>
            <w:top w:val="none" w:sz="0" w:space="0" w:color="auto"/>
            <w:left w:val="none" w:sz="0" w:space="0" w:color="auto"/>
            <w:bottom w:val="none" w:sz="0" w:space="0" w:color="auto"/>
            <w:right w:val="none" w:sz="0" w:space="0" w:color="auto"/>
          </w:divBdr>
        </w:div>
        <w:div w:id="574629317">
          <w:marLeft w:val="480"/>
          <w:marRight w:val="0"/>
          <w:marTop w:val="0"/>
          <w:marBottom w:val="0"/>
          <w:divBdr>
            <w:top w:val="none" w:sz="0" w:space="0" w:color="auto"/>
            <w:left w:val="none" w:sz="0" w:space="0" w:color="auto"/>
            <w:bottom w:val="none" w:sz="0" w:space="0" w:color="auto"/>
            <w:right w:val="none" w:sz="0" w:space="0" w:color="auto"/>
          </w:divBdr>
        </w:div>
        <w:div w:id="425004929">
          <w:marLeft w:val="480"/>
          <w:marRight w:val="0"/>
          <w:marTop w:val="0"/>
          <w:marBottom w:val="0"/>
          <w:divBdr>
            <w:top w:val="none" w:sz="0" w:space="0" w:color="auto"/>
            <w:left w:val="none" w:sz="0" w:space="0" w:color="auto"/>
            <w:bottom w:val="none" w:sz="0" w:space="0" w:color="auto"/>
            <w:right w:val="none" w:sz="0" w:space="0" w:color="auto"/>
          </w:divBdr>
        </w:div>
        <w:div w:id="1316252447">
          <w:marLeft w:val="480"/>
          <w:marRight w:val="0"/>
          <w:marTop w:val="0"/>
          <w:marBottom w:val="0"/>
          <w:divBdr>
            <w:top w:val="none" w:sz="0" w:space="0" w:color="auto"/>
            <w:left w:val="none" w:sz="0" w:space="0" w:color="auto"/>
            <w:bottom w:val="none" w:sz="0" w:space="0" w:color="auto"/>
            <w:right w:val="none" w:sz="0" w:space="0" w:color="auto"/>
          </w:divBdr>
        </w:div>
        <w:div w:id="718171324">
          <w:marLeft w:val="480"/>
          <w:marRight w:val="0"/>
          <w:marTop w:val="0"/>
          <w:marBottom w:val="0"/>
          <w:divBdr>
            <w:top w:val="none" w:sz="0" w:space="0" w:color="auto"/>
            <w:left w:val="none" w:sz="0" w:space="0" w:color="auto"/>
            <w:bottom w:val="none" w:sz="0" w:space="0" w:color="auto"/>
            <w:right w:val="none" w:sz="0" w:space="0" w:color="auto"/>
          </w:divBdr>
        </w:div>
        <w:div w:id="240992093">
          <w:marLeft w:val="480"/>
          <w:marRight w:val="0"/>
          <w:marTop w:val="0"/>
          <w:marBottom w:val="0"/>
          <w:divBdr>
            <w:top w:val="none" w:sz="0" w:space="0" w:color="auto"/>
            <w:left w:val="none" w:sz="0" w:space="0" w:color="auto"/>
            <w:bottom w:val="none" w:sz="0" w:space="0" w:color="auto"/>
            <w:right w:val="none" w:sz="0" w:space="0" w:color="auto"/>
          </w:divBdr>
        </w:div>
        <w:div w:id="1718893756">
          <w:marLeft w:val="480"/>
          <w:marRight w:val="0"/>
          <w:marTop w:val="0"/>
          <w:marBottom w:val="0"/>
          <w:divBdr>
            <w:top w:val="none" w:sz="0" w:space="0" w:color="auto"/>
            <w:left w:val="none" w:sz="0" w:space="0" w:color="auto"/>
            <w:bottom w:val="none" w:sz="0" w:space="0" w:color="auto"/>
            <w:right w:val="none" w:sz="0" w:space="0" w:color="auto"/>
          </w:divBdr>
        </w:div>
        <w:div w:id="414741061">
          <w:marLeft w:val="480"/>
          <w:marRight w:val="0"/>
          <w:marTop w:val="0"/>
          <w:marBottom w:val="0"/>
          <w:divBdr>
            <w:top w:val="none" w:sz="0" w:space="0" w:color="auto"/>
            <w:left w:val="none" w:sz="0" w:space="0" w:color="auto"/>
            <w:bottom w:val="none" w:sz="0" w:space="0" w:color="auto"/>
            <w:right w:val="none" w:sz="0" w:space="0" w:color="auto"/>
          </w:divBdr>
        </w:div>
        <w:div w:id="1666123987">
          <w:marLeft w:val="480"/>
          <w:marRight w:val="0"/>
          <w:marTop w:val="0"/>
          <w:marBottom w:val="0"/>
          <w:divBdr>
            <w:top w:val="none" w:sz="0" w:space="0" w:color="auto"/>
            <w:left w:val="none" w:sz="0" w:space="0" w:color="auto"/>
            <w:bottom w:val="none" w:sz="0" w:space="0" w:color="auto"/>
            <w:right w:val="none" w:sz="0" w:space="0" w:color="auto"/>
          </w:divBdr>
        </w:div>
        <w:div w:id="396828650">
          <w:marLeft w:val="480"/>
          <w:marRight w:val="0"/>
          <w:marTop w:val="0"/>
          <w:marBottom w:val="0"/>
          <w:divBdr>
            <w:top w:val="none" w:sz="0" w:space="0" w:color="auto"/>
            <w:left w:val="none" w:sz="0" w:space="0" w:color="auto"/>
            <w:bottom w:val="none" w:sz="0" w:space="0" w:color="auto"/>
            <w:right w:val="none" w:sz="0" w:space="0" w:color="auto"/>
          </w:divBdr>
        </w:div>
        <w:div w:id="1631813571">
          <w:marLeft w:val="480"/>
          <w:marRight w:val="0"/>
          <w:marTop w:val="0"/>
          <w:marBottom w:val="0"/>
          <w:divBdr>
            <w:top w:val="none" w:sz="0" w:space="0" w:color="auto"/>
            <w:left w:val="none" w:sz="0" w:space="0" w:color="auto"/>
            <w:bottom w:val="none" w:sz="0" w:space="0" w:color="auto"/>
            <w:right w:val="none" w:sz="0" w:space="0" w:color="auto"/>
          </w:divBdr>
        </w:div>
        <w:div w:id="414670709">
          <w:marLeft w:val="480"/>
          <w:marRight w:val="0"/>
          <w:marTop w:val="0"/>
          <w:marBottom w:val="0"/>
          <w:divBdr>
            <w:top w:val="none" w:sz="0" w:space="0" w:color="auto"/>
            <w:left w:val="none" w:sz="0" w:space="0" w:color="auto"/>
            <w:bottom w:val="none" w:sz="0" w:space="0" w:color="auto"/>
            <w:right w:val="none" w:sz="0" w:space="0" w:color="auto"/>
          </w:divBdr>
        </w:div>
        <w:div w:id="588008668">
          <w:marLeft w:val="480"/>
          <w:marRight w:val="0"/>
          <w:marTop w:val="0"/>
          <w:marBottom w:val="0"/>
          <w:divBdr>
            <w:top w:val="none" w:sz="0" w:space="0" w:color="auto"/>
            <w:left w:val="none" w:sz="0" w:space="0" w:color="auto"/>
            <w:bottom w:val="none" w:sz="0" w:space="0" w:color="auto"/>
            <w:right w:val="none" w:sz="0" w:space="0" w:color="auto"/>
          </w:divBdr>
        </w:div>
        <w:div w:id="847141965">
          <w:marLeft w:val="480"/>
          <w:marRight w:val="0"/>
          <w:marTop w:val="0"/>
          <w:marBottom w:val="0"/>
          <w:divBdr>
            <w:top w:val="none" w:sz="0" w:space="0" w:color="auto"/>
            <w:left w:val="none" w:sz="0" w:space="0" w:color="auto"/>
            <w:bottom w:val="none" w:sz="0" w:space="0" w:color="auto"/>
            <w:right w:val="none" w:sz="0" w:space="0" w:color="auto"/>
          </w:divBdr>
        </w:div>
        <w:div w:id="581717127">
          <w:marLeft w:val="480"/>
          <w:marRight w:val="0"/>
          <w:marTop w:val="0"/>
          <w:marBottom w:val="0"/>
          <w:divBdr>
            <w:top w:val="none" w:sz="0" w:space="0" w:color="auto"/>
            <w:left w:val="none" w:sz="0" w:space="0" w:color="auto"/>
            <w:bottom w:val="none" w:sz="0" w:space="0" w:color="auto"/>
            <w:right w:val="none" w:sz="0" w:space="0" w:color="auto"/>
          </w:divBdr>
        </w:div>
        <w:div w:id="1866862180">
          <w:marLeft w:val="480"/>
          <w:marRight w:val="0"/>
          <w:marTop w:val="0"/>
          <w:marBottom w:val="0"/>
          <w:divBdr>
            <w:top w:val="none" w:sz="0" w:space="0" w:color="auto"/>
            <w:left w:val="none" w:sz="0" w:space="0" w:color="auto"/>
            <w:bottom w:val="none" w:sz="0" w:space="0" w:color="auto"/>
            <w:right w:val="none" w:sz="0" w:space="0" w:color="auto"/>
          </w:divBdr>
        </w:div>
        <w:div w:id="816536301">
          <w:marLeft w:val="480"/>
          <w:marRight w:val="0"/>
          <w:marTop w:val="0"/>
          <w:marBottom w:val="0"/>
          <w:divBdr>
            <w:top w:val="none" w:sz="0" w:space="0" w:color="auto"/>
            <w:left w:val="none" w:sz="0" w:space="0" w:color="auto"/>
            <w:bottom w:val="none" w:sz="0" w:space="0" w:color="auto"/>
            <w:right w:val="none" w:sz="0" w:space="0" w:color="auto"/>
          </w:divBdr>
        </w:div>
        <w:div w:id="1796634386">
          <w:marLeft w:val="480"/>
          <w:marRight w:val="0"/>
          <w:marTop w:val="0"/>
          <w:marBottom w:val="0"/>
          <w:divBdr>
            <w:top w:val="none" w:sz="0" w:space="0" w:color="auto"/>
            <w:left w:val="none" w:sz="0" w:space="0" w:color="auto"/>
            <w:bottom w:val="none" w:sz="0" w:space="0" w:color="auto"/>
            <w:right w:val="none" w:sz="0" w:space="0" w:color="auto"/>
          </w:divBdr>
        </w:div>
        <w:div w:id="175117958">
          <w:marLeft w:val="480"/>
          <w:marRight w:val="0"/>
          <w:marTop w:val="0"/>
          <w:marBottom w:val="0"/>
          <w:divBdr>
            <w:top w:val="none" w:sz="0" w:space="0" w:color="auto"/>
            <w:left w:val="none" w:sz="0" w:space="0" w:color="auto"/>
            <w:bottom w:val="none" w:sz="0" w:space="0" w:color="auto"/>
            <w:right w:val="none" w:sz="0" w:space="0" w:color="auto"/>
          </w:divBdr>
        </w:div>
        <w:div w:id="421144151">
          <w:marLeft w:val="480"/>
          <w:marRight w:val="0"/>
          <w:marTop w:val="0"/>
          <w:marBottom w:val="0"/>
          <w:divBdr>
            <w:top w:val="none" w:sz="0" w:space="0" w:color="auto"/>
            <w:left w:val="none" w:sz="0" w:space="0" w:color="auto"/>
            <w:bottom w:val="none" w:sz="0" w:space="0" w:color="auto"/>
            <w:right w:val="none" w:sz="0" w:space="0" w:color="auto"/>
          </w:divBdr>
        </w:div>
        <w:div w:id="1898664148">
          <w:marLeft w:val="480"/>
          <w:marRight w:val="0"/>
          <w:marTop w:val="0"/>
          <w:marBottom w:val="0"/>
          <w:divBdr>
            <w:top w:val="none" w:sz="0" w:space="0" w:color="auto"/>
            <w:left w:val="none" w:sz="0" w:space="0" w:color="auto"/>
            <w:bottom w:val="none" w:sz="0" w:space="0" w:color="auto"/>
            <w:right w:val="none" w:sz="0" w:space="0" w:color="auto"/>
          </w:divBdr>
        </w:div>
        <w:div w:id="125587071">
          <w:marLeft w:val="480"/>
          <w:marRight w:val="0"/>
          <w:marTop w:val="0"/>
          <w:marBottom w:val="0"/>
          <w:divBdr>
            <w:top w:val="none" w:sz="0" w:space="0" w:color="auto"/>
            <w:left w:val="none" w:sz="0" w:space="0" w:color="auto"/>
            <w:bottom w:val="none" w:sz="0" w:space="0" w:color="auto"/>
            <w:right w:val="none" w:sz="0" w:space="0" w:color="auto"/>
          </w:divBdr>
        </w:div>
        <w:div w:id="1967619589">
          <w:marLeft w:val="480"/>
          <w:marRight w:val="0"/>
          <w:marTop w:val="0"/>
          <w:marBottom w:val="0"/>
          <w:divBdr>
            <w:top w:val="none" w:sz="0" w:space="0" w:color="auto"/>
            <w:left w:val="none" w:sz="0" w:space="0" w:color="auto"/>
            <w:bottom w:val="none" w:sz="0" w:space="0" w:color="auto"/>
            <w:right w:val="none" w:sz="0" w:space="0" w:color="auto"/>
          </w:divBdr>
        </w:div>
        <w:div w:id="1057709096">
          <w:marLeft w:val="480"/>
          <w:marRight w:val="0"/>
          <w:marTop w:val="0"/>
          <w:marBottom w:val="0"/>
          <w:divBdr>
            <w:top w:val="none" w:sz="0" w:space="0" w:color="auto"/>
            <w:left w:val="none" w:sz="0" w:space="0" w:color="auto"/>
            <w:bottom w:val="none" w:sz="0" w:space="0" w:color="auto"/>
            <w:right w:val="none" w:sz="0" w:space="0" w:color="auto"/>
          </w:divBdr>
        </w:div>
        <w:div w:id="2096241923">
          <w:marLeft w:val="480"/>
          <w:marRight w:val="0"/>
          <w:marTop w:val="0"/>
          <w:marBottom w:val="0"/>
          <w:divBdr>
            <w:top w:val="none" w:sz="0" w:space="0" w:color="auto"/>
            <w:left w:val="none" w:sz="0" w:space="0" w:color="auto"/>
            <w:bottom w:val="none" w:sz="0" w:space="0" w:color="auto"/>
            <w:right w:val="none" w:sz="0" w:space="0" w:color="auto"/>
          </w:divBdr>
        </w:div>
        <w:div w:id="170611925">
          <w:marLeft w:val="480"/>
          <w:marRight w:val="0"/>
          <w:marTop w:val="0"/>
          <w:marBottom w:val="0"/>
          <w:divBdr>
            <w:top w:val="none" w:sz="0" w:space="0" w:color="auto"/>
            <w:left w:val="none" w:sz="0" w:space="0" w:color="auto"/>
            <w:bottom w:val="none" w:sz="0" w:space="0" w:color="auto"/>
            <w:right w:val="none" w:sz="0" w:space="0" w:color="auto"/>
          </w:divBdr>
        </w:div>
        <w:div w:id="2114202700">
          <w:marLeft w:val="480"/>
          <w:marRight w:val="0"/>
          <w:marTop w:val="0"/>
          <w:marBottom w:val="0"/>
          <w:divBdr>
            <w:top w:val="none" w:sz="0" w:space="0" w:color="auto"/>
            <w:left w:val="none" w:sz="0" w:space="0" w:color="auto"/>
            <w:bottom w:val="none" w:sz="0" w:space="0" w:color="auto"/>
            <w:right w:val="none" w:sz="0" w:space="0" w:color="auto"/>
          </w:divBdr>
        </w:div>
      </w:divsChild>
    </w:div>
    <w:div w:id="2115392823">
      <w:bodyDiv w:val="1"/>
      <w:marLeft w:val="0"/>
      <w:marRight w:val="0"/>
      <w:marTop w:val="0"/>
      <w:marBottom w:val="0"/>
      <w:divBdr>
        <w:top w:val="none" w:sz="0" w:space="0" w:color="auto"/>
        <w:left w:val="none" w:sz="0" w:space="0" w:color="auto"/>
        <w:bottom w:val="none" w:sz="0" w:space="0" w:color="auto"/>
        <w:right w:val="none" w:sz="0" w:space="0" w:color="auto"/>
      </w:divBdr>
    </w:div>
    <w:div w:id="2117017659">
      <w:bodyDiv w:val="1"/>
      <w:marLeft w:val="0"/>
      <w:marRight w:val="0"/>
      <w:marTop w:val="0"/>
      <w:marBottom w:val="0"/>
      <w:divBdr>
        <w:top w:val="none" w:sz="0" w:space="0" w:color="auto"/>
        <w:left w:val="none" w:sz="0" w:space="0" w:color="auto"/>
        <w:bottom w:val="none" w:sz="0" w:space="0" w:color="auto"/>
        <w:right w:val="none" w:sz="0" w:space="0" w:color="auto"/>
      </w:divBdr>
    </w:div>
    <w:div w:id="2117601775">
      <w:bodyDiv w:val="1"/>
      <w:marLeft w:val="0"/>
      <w:marRight w:val="0"/>
      <w:marTop w:val="0"/>
      <w:marBottom w:val="0"/>
      <w:divBdr>
        <w:top w:val="none" w:sz="0" w:space="0" w:color="auto"/>
        <w:left w:val="none" w:sz="0" w:space="0" w:color="auto"/>
        <w:bottom w:val="none" w:sz="0" w:space="0" w:color="auto"/>
        <w:right w:val="none" w:sz="0" w:space="0" w:color="auto"/>
      </w:divBdr>
    </w:div>
    <w:div w:id="2123184800">
      <w:bodyDiv w:val="1"/>
      <w:marLeft w:val="0"/>
      <w:marRight w:val="0"/>
      <w:marTop w:val="0"/>
      <w:marBottom w:val="0"/>
      <w:divBdr>
        <w:top w:val="none" w:sz="0" w:space="0" w:color="auto"/>
        <w:left w:val="none" w:sz="0" w:space="0" w:color="auto"/>
        <w:bottom w:val="none" w:sz="0" w:space="0" w:color="auto"/>
        <w:right w:val="none" w:sz="0" w:space="0" w:color="auto"/>
      </w:divBdr>
    </w:div>
    <w:div w:id="2123451185">
      <w:bodyDiv w:val="1"/>
      <w:marLeft w:val="0"/>
      <w:marRight w:val="0"/>
      <w:marTop w:val="0"/>
      <w:marBottom w:val="0"/>
      <w:divBdr>
        <w:top w:val="none" w:sz="0" w:space="0" w:color="auto"/>
        <w:left w:val="none" w:sz="0" w:space="0" w:color="auto"/>
        <w:bottom w:val="none" w:sz="0" w:space="0" w:color="auto"/>
        <w:right w:val="none" w:sz="0" w:space="0" w:color="auto"/>
      </w:divBdr>
    </w:div>
    <w:div w:id="2124037968">
      <w:bodyDiv w:val="1"/>
      <w:marLeft w:val="0"/>
      <w:marRight w:val="0"/>
      <w:marTop w:val="0"/>
      <w:marBottom w:val="0"/>
      <w:divBdr>
        <w:top w:val="none" w:sz="0" w:space="0" w:color="auto"/>
        <w:left w:val="none" w:sz="0" w:space="0" w:color="auto"/>
        <w:bottom w:val="none" w:sz="0" w:space="0" w:color="auto"/>
        <w:right w:val="none" w:sz="0" w:space="0" w:color="auto"/>
      </w:divBdr>
      <w:divsChild>
        <w:div w:id="2089494602">
          <w:marLeft w:val="480"/>
          <w:marRight w:val="0"/>
          <w:marTop w:val="0"/>
          <w:marBottom w:val="0"/>
          <w:divBdr>
            <w:top w:val="none" w:sz="0" w:space="0" w:color="auto"/>
            <w:left w:val="none" w:sz="0" w:space="0" w:color="auto"/>
            <w:bottom w:val="none" w:sz="0" w:space="0" w:color="auto"/>
            <w:right w:val="none" w:sz="0" w:space="0" w:color="auto"/>
          </w:divBdr>
        </w:div>
        <w:div w:id="534002315">
          <w:marLeft w:val="480"/>
          <w:marRight w:val="0"/>
          <w:marTop w:val="0"/>
          <w:marBottom w:val="0"/>
          <w:divBdr>
            <w:top w:val="none" w:sz="0" w:space="0" w:color="auto"/>
            <w:left w:val="none" w:sz="0" w:space="0" w:color="auto"/>
            <w:bottom w:val="none" w:sz="0" w:space="0" w:color="auto"/>
            <w:right w:val="none" w:sz="0" w:space="0" w:color="auto"/>
          </w:divBdr>
        </w:div>
        <w:div w:id="2098287033">
          <w:marLeft w:val="480"/>
          <w:marRight w:val="0"/>
          <w:marTop w:val="0"/>
          <w:marBottom w:val="0"/>
          <w:divBdr>
            <w:top w:val="none" w:sz="0" w:space="0" w:color="auto"/>
            <w:left w:val="none" w:sz="0" w:space="0" w:color="auto"/>
            <w:bottom w:val="none" w:sz="0" w:space="0" w:color="auto"/>
            <w:right w:val="none" w:sz="0" w:space="0" w:color="auto"/>
          </w:divBdr>
        </w:div>
        <w:div w:id="1501971291">
          <w:marLeft w:val="480"/>
          <w:marRight w:val="0"/>
          <w:marTop w:val="0"/>
          <w:marBottom w:val="0"/>
          <w:divBdr>
            <w:top w:val="none" w:sz="0" w:space="0" w:color="auto"/>
            <w:left w:val="none" w:sz="0" w:space="0" w:color="auto"/>
            <w:bottom w:val="none" w:sz="0" w:space="0" w:color="auto"/>
            <w:right w:val="none" w:sz="0" w:space="0" w:color="auto"/>
          </w:divBdr>
        </w:div>
        <w:div w:id="297801397">
          <w:marLeft w:val="480"/>
          <w:marRight w:val="0"/>
          <w:marTop w:val="0"/>
          <w:marBottom w:val="0"/>
          <w:divBdr>
            <w:top w:val="none" w:sz="0" w:space="0" w:color="auto"/>
            <w:left w:val="none" w:sz="0" w:space="0" w:color="auto"/>
            <w:bottom w:val="none" w:sz="0" w:space="0" w:color="auto"/>
            <w:right w:val="none" w:sz="0" w:space="0" w:color="auto"/>
          </w:divBdr>
        </w:div>
        <w:div w:id="514196403">
          <w:marLeft w:val="480"/>
          <w:marRight w:val="0"/>
          <w:marTop w:val="0"/>
          <w:marBottom w:val="0"/>
          <w:divBdr>
            <w:top w:val="none" w:sz="0" w:space="0" w:color="auto"/>
            <w:left w:val="none" w:sz="0" w:space="0" w:color="auto"/>
            <w:bottom w:val="none" w:sz="0" w:space="0" w:color="auto"/>
            <w:right w:val="none" w:sz="0" w:space="0" w:color="auto"/>
          </w:divBdr>
        </w:div>
        <w:div w:id="2124760137">
          <w:marLeft w:val="480"/>
          <w:marRight w:val="0"/>
          <w:marTop w:val="0"/>
          <w:marBottom w:val="0"/>
          <w:divBdr>
            <w:top w:val="none" w:sz="0" w:space="0" w:color="auto"/>
            <w:left w:val="none" w:sz="0" w:space="0" w:color="auto"/>
            <w:bottom w:val="none" w:sz="0" w:space="0" w:color="auto"/>
            <w:right w:val="none" w:sz="0" w:space="0" w:color="auto"/>
          </w:divBdr>
        </w:div>
        <w:div w:id="885944354">
          <w:marLeft w:val="480"/>
          <w:marRight w:val="0"/>
          <w:marTop w:val="0"/>
          <w:marBottom w:val="0"/>
          <w:divBdr>
            <w:top w:val="none" w:sz="0" w:space="0" w:color="auto"/>
            <w:left w:val="none" w:sz="0" w:space="0" w:color="auto"/>
            <w:bottom w:val="none" w:sz="0" w:space="0" w:color="auto"/>
            <w:right w:val="none" w:sz="0" w:space="0" w:color="auto"/>
          </w:divBdr>
        </w:div>
        <w:div w:id="2076312467">
          <w:marLeft w:val="480"/>
          <w:marRight w:val="0"/>
          <w:marTop w:val="0"/>
          <w:marBottom w:val="0"/>
          <w:divBdr>
            <w:top w:val="none" w:sz="0" w:space="0" w:color="auto"/>
            <w:left w:val="none" w:sz="0" w:space="0" w:color="auto"/>
            <w:bottom w:val="none" w:sz="0" w:space="0" w:color="auto"/>
            <w:right w:val="none" w:sz="0" w:space="0" w:color="auto"/>
          </w:divBdr>
        </w:div>
        <w:div w:id="980380903">
          <w:marLeft w:val="480"/>
          <w:marRight w:val="0"/>
          <w:marTop w:val="0"/>
          <w:marBottom w:val="0"/>
          <w:divBdr>
            <w:top w:val="none" w:sz="0" w:space="0" w:color="auto"/>
            <w:left w:val="none" w:sz="0" w:space="0" w:color="auto"/>
            <w:bottom w:val="none" w:sz="0" w:space="0" w:color="auto"/>
            <w:right w:val="none" w:sz="0" w:space="0" w:color="auto"/>
          </w:divBdr>
        </w:div>
        <w:div w:id="335887682">
          <w:marLeft w:val="480"/>
          <w:marRight w:val="0"/>
          <w:marTop w:val="0"/>
          <w:marBottom w:val="0"/>
          <w:divBdr>
            <w:top w:val="none" w:sz="0" w:space="0" w:color="auto"/>
            <w:left w:val="none" w:sz="0" w:space="0" w:color="auto"/>
            <w:bottom w:val="none" w:sz="0" w:space="0" w:color="auto"/>
            <w:right w:val="none" w:sz="0" w:space="0" w:color="auto"/>
          </w:divBdr>
        </w:div>
        <w:div w:id="548687679">
          <w:marLeft w:val="480"/>
          <w:marRight w:val="0"/>
          <w:marTop w:val="0"/>
          <w:marBottom w:val="0"/>
          <w:divBdr>
            <w:top w:val="none" w:sz="0" w:space="0" w:color="auto"/>
            <w:left w:val="none" w:sz="0" w:space="0" w:color="auto"/>
            <w:bottom w:val="none" w:sz="0" w:space="0" w:color="auto"/>
            <w:right w:val="none" w:sz="0" w:space="0" w:color="auto"/>
          </w:divBdr>
        </w:div>
        <w:div w:id="1231619800">
          <w:marLeft w:val="480"/>
          <w:marRight w:val="0"/>
          <w:marTop w:val="0"/>
          <w:marBottom w:val="0"/>
          <w:divBdr>
            <w:top w:val="none" w:sz="0" w:space="0" w:color="auto"/>
            <w:left w:val="none" w:sz="0" w:space="0" w:color="auto"/>
            <w:bottom w:val="none" w:sz="0" w:space="0" w:color="auto"/>
            <w:right w:val="none" w:sz="0" w:space="0" w:color="auto"/>
          </w:divBdr>
        </w:div>
        <w:div w:id="454325024">
          <w:marLeft w:val="480"/>
          <w:marRight w:val="0"/>
          <w:marTop w:val="0"/>
          <w:marBottom w:val="0"/>
          <w:divBdr>
            <w:top w:val="none" w:sz="0" w:space="0" w:color="auto"/>
            <w:left w:val="none" w:sz="0" w:space="0" w:color="auto"/>
            <w:bottom w:val="none" w:sz="0" w:space="0" w:color="auto"/>
            <w:right w:val="none" w:sz="0" w:space="0" w:color="auto"/>
          </w:divBdr>
        </w:div>
        <w:div w:id="1147012732">
          <w:marLeft w:val="480"/>
          <w:marRight w:val="0"/>
          <w:marTop w:val="0"/>
          <w:marBottom w:val="0"/>
          <w:divBdr>
            <w:top w:val="none" w:sz="0" w:space="0" w:color="auto"/>
            <w:left w:val="none" w:sz="0" w:space="0" w:color="auto"/>
            <w:bottom w:val="none" w:sz="0" w:space="0" w:color="auto"/>
            <w:right w:val="none" w:sz="0" w:space="0" w:color="auto"/>
          </w:divBdr>
        </w:div>
        <w:div w:id="1375036316">
          <w:marLeft w:val="480"/>
          <w:marRight w:val="0"/>
          <w:marTop w:val="0"/>
          <w:marBottom w:val="0"/>
          <w:divBdr>
            <w:top w:val="none" w:sz="0" w:space="0" w:color="auto"/>
            <w:left w:val="none" w:sz="0" w:space="0" w:color="auto"/>
            <w:bottom w:val="none" w:sz="0" w:space="0" w:color="auto"/>
            <w:right w:val="none" w:sz="0" w:space="0" w:color="auto"/>
          </w:divBdr>
        </w:div>
        <w:div w:id="1916088494">
          <w:marLeft w:val="480"/>
          <w:marRight w:val="0"/>
          <w:marTop w:val="0"/>
          <w:marBottom w:val="0"/>
          <w:divBdr>
            <w:top w:val="none" w:sz="0" w:space="0" w:color="auto"/>
            <w:left w:val="none" w:sz="0" w:space="0" w:color="auto"/>
            <w:bottom w:val="none" w:sz="0" w:space="0" w:color="auto"/>
            <w:right w:val="none" w:sz="0" w:space="0" w:color="auto"/>
          </w:divBdr>
        </w:div>
        <w:div w:id="631861981">
          <w:marLeft w:val="480"/>
          <w:marRight w:val="0"/>
          <w:marTop w:val="0"/>
          <w:marBottom w:val="0"/>
          <w:divBdr>
            <w:top w:val="none" w:sz="0" w:space="0" w:color="auto"/>
            <w:left w:val="none" w:sz="0" w:space="0" w:color="auto"/>
            <w:bottom w:val="none" w:sz="0" w:space="0" w:color="auto"/>
            <w:right w:val="none" w:sz="0" w:space="0" w:color="auto"/>
          </w:divBdr>
        </w:div>
        <w:div w:id="1045910747">
          <w:marLeft w:val="480"/>
          <w:marRight w:val="0"/>
          <w:marTop w:val="0"/>
          <w:marBottom w:val="0"/>
          <w:divBdr>
            <w:top w:val="none" w:sz="0" w:space="0" w:color="auto"/>
            <w:left w:val="none" w:sz="0" w:space="0" w:color="auto"/>
            <w:bottom w:val="none" w:sz="0" w:space="0" w:color="auto"/>
            <w:right w:val="none" w:sz="0" w:space="0" w:color="auto"/>
          </w:divBdr>
        </w:div>
        <w:div w:id="165829831">
          <w:marLeft w:val="480"/>
          <w:marRight w:val="0"/>
          <w:marTop w:val="0"/>
          <w:marBottom w:val="0"/>
          <w:divBdr>
            <w:top w:val="none" w:sz="0" w:space="0" w:color="auto"/>
            <w:left w:val="none" w:sz="0" w:space="0" w:color="auto"/>
            <w:bottom w:val="none" w:sz="0" w:space="0" w:color="auto"/>
            <w:right w:val="none" w:sz="0" w:space="0" w:color="auto"/>
          </w:divBdr>
        </w:div>
        <w:div w:id="1447652839">
          <w:marLeft w:val="480"/>
          <w:marRight w:val="0"/>
          <w:marTop w:val="0"/>
          <w:marBottom w:val="0"/>
          <w:divBdr>
            <w:top w:val="none" w:sz="0" w:space="0" w:color="auto"/>
            <w:left w:val="none" w:sz="0" w:space="0" w:color="auto"/>
            <w:bottom w:val="none" w:sz="0" w:space="0" w:color="auto"/>
            <w:right w:val="none" w:sz="0" w:space="0" w:color="auto"/>
          </w:divBdr>
        </w:div>
        <w:div w:id="1412266844">
          <w:marLeft w:val="480"/>
          <w:marRight w:val="0"/>
          <w:marTop w:val="0"/>
          <w:marBottom w:val="0"/>
          <w:divBdr>
            <w:top w:val="none" w:sz="0" w:space="0" w:color="auto"/>
            <w:left w:val="none" w:sz="0" w:space="0" w:color="auto"/>
            <w:bottom w:val="none" w:sz="0" w:space="0" w:color="auto"/>
            <w:right w:val="none" w:sz="0" w:space="0" w:color="auto"/>
          </w:divBdr>
        </w:div>
        <w:div w:id="617879662">
          <w:marLeft w:val="480"/>
          <w:marRight w:val="0"/>
          <w:marTop w:val="0"/>
          <w:marBottom w:val="0"/>
          <w:divBdr>
            <w:top w:val="none" w:sz="0" w:space="0" w:color="auto"/>
            <w:left w:val="none" w:sz="0" w:space="0" w:color="auto"/>
            <w:bottom w:val="none" w:sz="0" w:space="0" w:color="auto"/>
            <w:right w:val="none" w:sz="0" w:space="0" w:color="auto"/>
          </w:divBdr>
        </w:div>
        <w:div w:id="1007175445">
          <w:marLeft w:val="480"/>
          <w:marRight w:val="0"/>
          <w:marTop w:val="0"/>
          <w:marBottom w:val="0"/>
          <w:divBdr>
            <w:top w:val="none" w:sz="0" w:space="0" w:color="auto"/>
            <w:left w:val="none" w:sz="0" w:space="0" w:color="auto"/>
            <w:bottom w:val="none" w:sz="0" w:space="0" w:color="auto"/>
            <w:right w:val="none" w:sz="0" w:space="0" w:color="auto"/>
          </w:divBdr>
        </w:div>
        <w:div w:id="79379068">
          <w:marLeft w:val="480"/>
          <w:marRight w:val="0"/>
          <w:marTop w:val="0"/>
          <w:marBottom w:val="0"/>
          <w:divBdr>
            <w:top w:val="none" w:sz="0" w:space="0" w:color="auto"/>
            <w:left w:val="none" w:sz="0" w:space="0" w:color="auto"/>
            <w:bottom w:val="none" w:sz="0" w:space="0" w:color="auto"/>
            <w:right w:val="none" w:sz="0" w:space="0" w:color="auto"/>
          </w:divBdr>
        </w:div>
        <w:div w:id="1010061699">
          <w:marLeft w:val="480"/>
          <w:marRight w:val="0"/>
          <w:marTop w:val="0"/>
          <w:marBottom w:val="0"/>
          <w:divBdr>
            <w:top w:val="none" w:sz="0" w:space="0" w:color="auto"/>
            <w:left w:val="none" w:sz="0" w:space="0" w:color="auto"/>
            <w:bottom w:val="none" w:sz="0" w:space="0" w:color="auto"/>
            <w:right w:val="none" w:sz="0" w:space="0" w:color="auto"/>
          </w:divBdr>
        </w:div>
        <w:div w:id="598487291">
          <w:marLeft w:val="480"/>
          <w:marRight w:val="0"/>
          <w:marTop w:val="0"/>
          <w:marBottom w:val="0"/>
          <w:divBdr>
            <w:top w:val="none" w:sz="0" w:space="0" w:color="auto"/>
            <w:left w:val="none" w:sz="0" w:space="0" w:color="auto"/>
            <w:bottom w:val="none" w:sz="0" w:space="0" w:color="auto"/>
            <w:right w:val="none" w:sz="0" w:space="0" w:color="auto"/>
          </w:divBdr>
        </w:div>
        <w:div w:id="487673937">
          <w:marLeft w:val="480"/>
          <w:marRight w:val="0"/>
          <w:marTop w:val="0"/>
          <w:marBottom w:val="0"/>
          <w:divBdr>
            <w:top w:val="none" w:sz="0" w:space="0" w:color="auto"/>
            <w:left w:val="none" w:sz="0" w:space="0" w:color="auto"/>
            <w:bottom w:val="none" w:sz="0" w:space="0" w:color="auto"/>
            <w:right w:val="none" w:sz="0" w:space="0" w:color="auto"/>
          </w:divBdr>
        </w:div>
        <w:div w:id="1583417217">
          <w:marLeft w:val="480"/>
          <w:marRight w:val="0"/>
          <w:marTop w:val="0"/>
          <w:marBottom w:val="0"/>
          <w:divBdr>
            <w:top w:val="none" w:sz="0" w:space="0" w:color="auto"/>
            <w:left w:val="none" w:sz="0" w:space="0" w:color="auto"/>
            <w:bottom w:val="none" w:sz="0" w:space="0" w:color="auto"/>
            <w:right w:val="none" w:sz="0" w:space="0" w:color="auto"/>
          </w:divBdr>
        </w:div>
        <w:div w:id="1873421088">
          <w:marLeft w:val="480"/>
          <w:marRight w:val="0"/>
          <w:marTop w:val="0"/>
          <w:marBottom w:val="0"/>
          <w:divBdr>
            <w:top w:val="none" w:sz="0" w:space="0" w:color="auto"/>
            <w:left w:val="none" w:sz="0" w:space="0" w:color="auto"/>
            <w:bottom w:val="none" w:sz="0" w:space="0" w:color="auto"/>
            <w:right w:val="none" w:sz="0" w:space="0" w:color="auto"/>
          </w:divBdr>
        </w:div>
        <w:div w:id="456488834">
          <w:marLeft w:val="480"/>
          <w:marRight w:val="0"/>
          <w:marTop w:val="0"/>
          <w:marBottom w:val="0"/>
          <w:divBdr>
            <w:top w:val="none" w:sz="0" w:space="0" w:color="auto"/>
            <w:left w:val="none" w:sz="0" w:space="0" w:color="auto"/>
            <w:bottom w:val="none" w:sz="0" w:space="0" w:color="auto"/>
            <w:right w:val="none" w:sz="0" w:space="0" w:color="auto"/>
          </w:divBdr>
        </w:div>
        <w:div w:id="1957522804">
          <w:marLeft w:val="480"/>
          <w:marRight w:val="0"/>
          <w:marTop w:val="0"/>
          <w:marBottom w:val="0"/>
          <w:divBdr>
            <w:top w:val="none" w:sz="0" w:space="0" w:color="auto"/>
            <w:left w:val="none" w:sz="0" w:space="0" w:color="auto"/>
            <w:bottom w:val="none" w:sz="0" w:space="0" w:color="auto"/>
            <w:right w:val="none" w:sz="0" w:space="0" w:color="auto"/>
          </w:divBdr>
        </w:div>
        <w:div w:id="497307542">
          <w:marLeft w:val="480"/>
          <w:marRight w:val="0"/>
          <w:marTop w:val="0"/>
          <w:marBottom w:val="0"/>
          <w:divBdr>
            <w:top w:val="none" w:sz="0" w:space="0" w:color="auto"/>
            <w:left w:val="none" w:sz="0" w:space="0" w:color="auto"/>
            <w:bottom w:val="none" w:sz="0" w:space="0" w:color="auto"/>
            <w:right w:val="none" w:sz="0" w:space="0" w:color="auto"/>
          </w:divBdr>
        </w:div>
        <w:div w:id="1578858385">
          <w:marLeft w:val="480"/>
          <w:marRight w:val="0"/>
          <w:marTop w:val="0"/>
          <w:marBottom w:val="0"/>
          <w:divBdr>
            <w:top w:val="none" w:sz="0" w:space="0" w:color="auto"/>
            <w:left w:val="none" w:sz="0" w:space="0" w:color="auto"/>
            <w:bottom w:val="none" w:sz="0" w:space="0" w:color="auto"/>
            <w:right w:val="none" w:sz="0" w:space="0" w:color="auto"/>
          </w:divBdr>
        </w:div>
        <w:div w:id="809784369">
          <w:marLeft w:val="480"/>
          <w:marRight w:val="0"/>
          <w:marTop w:val="0"/>
          <w:marBottom w:val="0"/>
          <w:divBdr>
            <w:top w:val="none" w:sz="0" w:space="0" w:color="auto"/>
            <w:left w:val="none" w:sz="0" w:space="0" w:color="auto"/>
            <w:bottom w:val="none" w:sz="0" w:space="0" w:color="auto"/>
            <w:right w:val="none" w:sz="0" w:space="0" w:color="auto"/>
          </w:divBdr>
        </w:div>
      </w:divsChild>
    </w:div>
    <w:div w:id="2124838675">
      <w:bodyDiv w:val="1"/>
      <w:marLeft w:val="0"/>
      <w:marRight w:val="0"/>
      <w:marTop w:val="0"/>
      <w:marBottom w:val="0"/>
      <w:divBdr>
        <w:top w:val="none" w:sz="0" w:space="0" w:color="auto"/>
        <w:left w:val="none" w:sz="0" w:space="0" w:color="auto"/>
        <w:bottom w:val="none" w:sz="0" w:space="0" w:color="auto"/>
        <w:right w:val="none" w:sz="0" w:space="0" w:color="auto"/>
      </w:divBdr>
    </w:div>
    <w:div w:id="2124957025">
      <w:bodyDiv w:val="1"/>
      <w:marLeft w:val="0"/>
      <w:marRight w:val="0"/>
      <w:marTop w:val="0"/>
      <w:marBottom w:val="0"/>
      <w:divBdr>
        <w:top w:val="none" w:sz="0" w:space="0" w:color="auto"/>
        <w:left w:val="none" w:sz="0" w:space="0" w:color="auto"/>
        <w:bottom w:val="none" w:sz="0" w:space="0" w:color="auto"/>
        <w:right w:val="none" w:sz="0" w:space="0" w:color="auto"/>
      </w:divBdr>
    </w:div>
    <w:div w:id="2125998453">
      <w:bodyDiv w:val="1"/>
      <w:marLeft w:val="0"/>
      <w:marRight w:val="0"/>
      <w:marTop w:val="0"/>
      <w:marBottom w:val="0"/>
      <w:divBdr>
        <w:top w:val="none" w:sz="0" w:space="0" w:color="auto"/>
        <w:left w:val="none" w:sz="0" w:space="0" w:color="auto"/>
        <w:bottom w:val="none" w:sz="0" w:space="0" w:color="auto"/>
        <w:right w:val="none" w:sz="0" w:space="0" w:color="auto"/>
      </w:divBdr>
    </w:div>
    <w:div w:id="2128038945">
      <w:bodyDiv w:val="1"/>
      <w:marLeft w:val="0"/>
      <w:marRight w:val="0"/>
      <w:marTop w:val="0"/>
      <w:marBottom w:val="0"/>
      <w:divBdr>
        <w:top w:val="none" w:sz="0" w:space="0" w:color="auto"/>
        <w:left w:val="none" w:sz="0" w:space="0" w:color="auto"/>
        <w:bottom w:val="none" w:sz="0" w:space="0" w:color="auto"/>
        <w:right w:val="none" w:sz="0" w:space="0" w:color="auto"/>
      </w:divBdr>
    </w:div>
    <w:div w:id="2128768890">
      <w:bodyDiv w:val="1"/>
      <w:marLeft w:val="0"/>
      <w:marRight w:val="0"/>
      <w:marTop w:val="0"/>
      <w:marBottom w:val="0"/>
      <w:divBdr>
        <w:top w:val="none" w:sz="0" w:space="0" w:color="auto"/>
        <w:left w:val="none" w:sz="0" w:space="0" w:color="auto"/>
        <w:bottom w:val="none" w:sz="0" w:space="0" w:color="auto"/>
        <w:right w:val="none" w:sz="0" w:space="0" w:color="auto"/>
      </w:divBdr>
    </w:div>
    <w:div w:id="2131893180">
      <w:bodyDiv w:val="1"/>
      <w:marLeft w:val="0"/>
      <w:marRight w:val="0"/>
      <w:marTop w:val="0"/>
      <w:marBottom w:val="0"/>
      <w:divBdr>
        <w:top w:val="none" w:sz="0" w:space="0" w:color="auto"/>
        <w:left w:val="none" w:sz="0" w:space="0" w:color="auto"/>
        <w:bottom w:val="none" w:sz="0" w:space="0" w:color="auto"/>
        <w:right w:val="none" w:sz="0" w:space="0" w:color="auto"/>
      </w:divBdr>
    </w:div>
    <w:div w:id="2136436270">
      <w:bodyDiv w:val="1"/>
      <w:marLeft w:val="0"/>
      <w:marRight w:val="0"/>
      <w:marTop w:val="0"/>
      <w:marBottom w:val="0"/>
      <w:divBdr>
        <w:top w:val="none" w:sz="0" w:space="0" w:color="auto"/>
        <w:left w:val="none" w:sz="0" w:space="0" w:color="auto"/>
        <w:bottom w:val="none" w:sz="0" w:space="0" w:color="auto"/>
        <w:right w:val="none" w:sz="0" w:space="0" w:color="auto"/>
      </w:divBdr>
      <w:divsChild>
        <w:div w:id="1171141588">
          <w:marLeft w:val="480"/>
          <w:marRight w:val="0"/>
          <w:marTop w:val="0"/>
          <w:marBottom w:val="0"/>
          <w:divBdr>
            <w:top w:val="none" w:sz="0" w:space="0" w:color="auto"/>
            <w:left w:val="none" w:sz="0" w:space="0" w:color="auto"/>
            <w:bottom w:val="none" w:sz="0" w:space="0" w:color="auto"/>
            <w:right w:val="none" w:sz="0" w:space="0" w:color="auto"/>
          </w:divBdr>
        </w:div>
        <w:div w:id="1687906879">
          <w:marLeft w:val="480"/>
          <w:marRight w:val="0"/>
          <w:marTop w:val="0"/>
          <w:marBottom w:val="0"/>
          <w:divBdr>
            <w:top w:val="none" w:sz="0" w:space="0" w:color="auto"/>
            <w:left w:val="none" w:sz="0" w:space="0" w:color="auto"/>
            <w:bottom w:val="none" w:sz="0" w:space="0" w:color="auto"/>
            <w:right w:val="none" w:sz="0" w:space="0" w:color="auto"/>
          </w:divBdr>
        </w:div>
        <w:div w:id="440146741">
          <w:marLeft w:val="480"/>
          <w:marRight w:val="0"/>
          <w:marTop w:val="0"/>
          <w:marBottom w:val="0"/>
          <w:divBdr>
            <w:top w:val="none" w:sz="0" w:space="0" w:color="auto"/>
            <w:left w:val="none" w:sz="0" w:space="0" w:color="auto"/>
            <w:bottom w:val="none" w:sz="0" w:space="0" w:color="auto"/>
            <w:right w:val="none" w:sz="0" w:space="0" w:color="auto"/>
          </w:divBdr>
        </w:div>
        <w:div w:id="1173759337">
          <w:marLeft w:val="480"/>
          <w:marRight w:val="0"/>
          <w:marTop w:val="0"/>
          <w:marBottom w:val="0"/>
          <w:divBdr>
            <w:top w:val="none" w:sz="0" w:space="0" w:color="auto"/>
            <w:left w:val="none" w:sz="0" w:space="0" w:color="auto"/>
            <w:bottom w:val="none" w:sz="0" w:space="0" w:color="auto"/>
            <w:right w:val="none" w:sz="0" w:space="0" w:color="auto"/>
          </w:divBdr>
        </w:div>
        <w:div w:id="1173833477">
          <w:marLeft w:val="480"/>
          <w:marRight w:val="0"/>
          <w:marTop w:val="0"/>
          <w:marBottom w:val="0"/>
          <w:divBdr>
            <w:top w:val="none" w:sz="0" w:space="0" w:color="auto"/>
            <w:left w:val="none" w:sz="0" w:space="0" w:color="auto"/>
            <w:bottom w:val="none" w:sz="0" w:space="0" w:color="auto"/>
            <w:right w:val="none" w:sz="0" w:space="0" w:color="auto"/>
          </w:divBdr>
        </w:div>
        <w:div w:id="384793512">
          <w:marLeft w:val="480"/>
          <w:marRight w:val="0"/>
          <w:marTop w:val="0"/>
          <w:marBottom w:val="0"/>
          <w:divBdr>
            <w:top w:val="none" w:sz="0" w:space="0" w:color="auto"/>
            <w:left w:val="none" w:sz="0" w:space="0" w:color="auto"/>
            <w:bottom w:val="none" w:sz="0" w:space="0" w:color="auto"/>
            <w:right w:val="none" w:sz="0" w:space="0" w:color="auto"/>
          </w:divBdr>
        </w:div>
        <w:div w:id="199785931">
          <w:marLeft w:val="480"/>
          <w:marRight w:val="0"/>
          <w:marTop w:val="0"/>
          <w:marBottom w:val="0"/>
          <w:divBdr>
            <w:top w:val="none" w:sz="0" w:space="0" w:color="auto"/>
            <w:left w:val="none" w:sz="0" w:space="0" w:color="auto"/>
            <w:bottom w:val="none" w:sz="0" w:space="0" w:color="auto"/>
            <w:right w:val="none" w:sz="0" w:space="0" w:color="auto"/>
          </w:divBdr>
        </w:div>
        <w:div w:id="318073355">
          <w:marLeft w:val="480"/>
          <w:marRight w:val="0"/>
          <w:marTop w:val="0"/>
          <w:marBottom w:val="0"/>
          <w:divBdr>
            <w:top w:val="none" w:sz="0" w:space="0" w:color="auto"/>
            <w:left w:val="none" w:sz="0" w:space="0" w:color="auto"/>
            <w:bottom w:val="none" w:sz="0" w:space="0" w:color="auto"/>
            <w:right w:val="none" w:sz="0" w:space="0" w:color="auto"/>
          </w:divBdr>
        </w:div>
        <w:div w:id="1398476523">
          <w:marLeft w:val="480"/>
          <w:marRight w:val="0"/>
          <w:marTop w:val="0"/>
          <w:marBottom w:val="0"/>
          <w:divBdr>
            <w:top w:val="none" w:sz="0" w:space="0" w:color="auto"/>
            <w:left w:val="none" w:sz="0" w:space="0" w:color="auto"/>
            <w:bottom w:val="none" w:sz="0" w:space="0" w:color="auto"/>
            <w:right w:val="none" w:sz="0" w:space="0" w:color="auto"/>
          </w:divBdr>
        </w:div>
        <w:div w:id="1318417181">
          <w:marLeft w:val="480"/>
          <w:marRight w:val="0"/>
          <w:marTop w:val="0"/>
          <w:marBottom w:val="0"/>
          <w:divBdr>
            <w:top w:val="none" w:sz="0" w:space="0" w:color="auto"/>
            <w:left w:val="none" w:sz="0" w:space="0" w:color="auto"/>
            <w:bottom w:val="none" w:sz="0" w:space="0" w:color="auto"/>
            <w:right w:val="none" w:sz="0" w:space="0" w:color="auto"/>
          </w:divBdr>
        </w:div>
        <w:div w:id="1227573852">
          <w:marLeft w:val="480"/>
          <w:marRight w:val="0"/>
          <w:marTop w:val="0"/>
          <w:marBottom w:val="0"/>
          <w:divBdr>
            <w:top w:val="none" w:sz="0" w:space="0" w:color="auto"/>
            <w:left w:val="none" w:sz="0" w:space="0" w:color="auto"/>
            <w:bottom w:val="none" w:sz="0" w:space="0" w:color="auto"/>
            <w:right w:val="none" w:sz="0" w:space="0" w:color="auto"/>
          </w:divBdr>
        </w:div>
        <w:div w:id="1212883538">
          <w:marLeft w:val="480"/>
          <w:marRight w:val="0"/>
          <w:marTop w:val="0"/>
          <w:marBottom w:val="0"/>
          <w:divBdr>
            <w:top w:val="none" w:sz="0" w:space="0" w:color="auto"/>
            <w:left w:val="none" w:sz="0" w:space="0" w:color="auto"/>
            <w:bottom w:val="none" w:sz="0" w:space="0" w:color="auto"/>
            <w:right w:val="none" w:sz="0" w:space="0" w:color="auto"/>
          </w:divBdr>
        </w:div>
        <w:div w:id="663824059">
          <w:marLeft w:val="480"/>
          <w:marRight w:val="0"/>
          <w:marTop w:val="0"/>
          <w:marBottom w:val="0"/>
          <w:divBdr>
            <w:top w:val="none" w:sz="0" w:space="0" w:color="auto"/>
            <w:left w:val="none" w:sz="0" w:space="0" w:color="auto"/>
            <w:bottom w:val="none" w:sz="0" w:space="0" w:color="auto"/>
            <w:right w:val="none" w:sz="0" w:space="0" w:color="auto"/>
          </w:divBdr>
        </w:div>
        <w:div w:id="1706326054">
          <w:marLeft w:val="480"/>
          <w:marRight w:val="0"/>
          <w:marTop w:val="0"/>
          <w:marBottom w:val="0"/>
          <w:divBdr>
            <w:top w:val="none" w:sz="0" w:space="0" w:color="auto"/>
            <w:left w:val="none" w:sz="0" w:space="0" w:color="auto"/>
            <w:bottom w:val="none" w:sz="0" w:space="0" w:color="auto"/>
            <w:right w:val="none" w:sz="0" w:space="0" w:color="auto"/>
          </w:divBdr>
        </w:div>
        <w:div w:id="1963219840">
          <w:marLeft w:val="480"/>
          <w:marRight w:val="0"/>
          <w:marTop w:val="0"/>
          <w:marBottom w:val="0"/>
          <w:divBdr>
            <w:top w:val="none" w:sz="0" w:space="0" w:color="auto"/>
            <w:left w:val="none" w:sz="0" w:space="0" w:color="auto"/>
            <w:bottom w:val="none" w:sz="0" w:space="0" w:color="auto"/>
            <w:right w:val="none" w:sz="0" w:space="0" w:color="auto"/>
          </w:divBdr>
        </w:div>
        <w:div w:id="1701663398">
          <w:marLeft w:val="480"/>
          <w:marRight w:val="0"/>
          <w:marTop w:val="0"/>
          <w:marBottom w:val="0"/>
          <w:divBdr>
            <w:top w:val="none" w:sz="0" w:space="0" w:color="auto"/>
            <w:left w:val="none" w:sz="0" w:space="0" w:color="auto"/>
            <w:bottom w:val="none" w:sz="0" w:space="0" w:color="auto"/>
            <w:right w:val="none" w:sz="0" w:space="0" w:color="auto"/>
          </w:divBdr>
        </w:div>
        <w:div w:id="1181429963">
          <w:marLeft w:val="480"/>
          <w:marRight w:val="0"/>
          <w:marTop w:val="0"/>
          <w:marBottom w:val="0"/>
          <w:divBdr>
            <w:top w:val="none" w:sz="0" w:space="0" w:color="auto"/>
            <w:left w:val="none" w:sz="0" w:space="0" w:color="auto"/>
            <w:bottom w:val="none" w:sz="0" w:space="0" w:color="auto"/>
            <w:right w:val="none" w:sz="0" w:space="0" w:color="auto"/>
          </w:divBdr>
        </w:div>
        <w:div w:id="1995134088">
          <w:marLeft w:val="480"/>
          <w:marRight w:val="0"/>
          <w:marTop w:val="0"/>
          <w:marBottom w:val="0"/>
          <w:divBdr>
            <w:top w:val="none" w:sz="0" w:space="0" w:color="auto"/>
            <w:left w:val="none" w:sz="0" w:space="0" w:color="auto"/>
            <w:bottom w:val="none" w:sz="0" w:space="0" w:color="auto"/>
            <w:right w:val="none" w:sz="0" w:space="0" w:color="auto"/>
          </w:divBdr>
        </w:div>
        <w:div w:id="318115361">
          <w:marLeft w:val="480"/>
          <w:marRight w:val="0"/>
          <w:marTop w:val="0"/>
          <w:marBottom w:val="0"/>
          <w:divBdr>
            <w:top w:val="none" w:sz="0" w:space="0" w:color="auto"/>
            <w:left w:val="none" w:sz="0" w:space="0" w:color="auto"/>
            <w:bottom w:val="none" w:sz="0" w:space="0" w:color="auto"/>
            <w:right w:val="none" w:sz="0" w:space="0" w:color="auto"/>
          </w:divBdr>
        </w:div>
        <w:div w:id="295767656">
          <w:marLeft w:val="480"/>
          <w:marRight w:val="0"/>
          <w:marTop w:val="0"/>
          <w:marBottom w:val="0"/>
          <w:divBdr>
            <w:top w:val="none" w:sz="0" w:space="0" w:color="auto"/>
            <w:left w:val="none" w:sz="0" w:space="0" w:color="auto"/>
            <w:bottom w:val="none" w:sz="0" w:space="0" w:color="auto"/>
            <w:right w:val="none" w:sz="0" w:space="0" w:color="auto"/>
          </w:divBdr>
        </w:div>
        <w:div w:id="1137065395">
          <w:marLeft w:val="480"/>
          <w:marRight w:val="0"/>
          <w:marTop w:val="0"/>
          <w:marBottom w:val="0"/>
          <w:divBdr>
            <w:top w:val="none" w:sz="0" w:space="0" w:color="auto"/>
            <w:left w:val="none" w:sz="0" w:space="0" w:color="auto"/>
            <w:bottom w:val="none" w:sz="0" w:space="0" w:color="auto"/>
            <w:right w:val="none" w:sz="0" w:space="0" w:color="auto"/>
          </w:divBdr>
        </w:div>
        <w:div w:id="155614024">
          <w:marLeft w:val="480"/>
          <w:marRight w:val="0"/>
          <w:marTop w:val="0"/>
          <w:marBottom w:val="0"/>
          <w:divBdr>
            <w:top w:val="none" w:sz="0" w:space="0" w:color="auto"/>
            <w:left w:val="none" w:sz="0" w:space="0" w:color="auto"/>
            <w:bottom w:val="none" w:sz="0" w:space="0" w:color="auto"/>
            <w:right w:val="none" w:sz="0" w:space="0" w:color="auto"/>
          </w:divBdr>
        </w:div>
        <w:div w:id="782697722">
          <w:marLeft w:val="480"/>
          <w:marRight w:val="0"/>
          <w:marTop w:val="0"/>
          <w:marBottom w:val="0"/>
          <w:divBdr>
            <w:top w:val="none" w:sz="0" w:space="0" w:color="auto"/>
            <w:left w:val="none" w:sz="0" w:space="0" w:color="auto"/>
            <w:bottom w:val="none" w:sz="0" w:space="0" w:color="auto"/>
            <w:right w:val="none" w:sz="0" w:space="0" w:color="auto"/>
          </w:divBdr>
        </w:div>
        <w:div w:id="1659528420">
          <w:marLeft w:val="480"/>
          <w:marRight w:val="0"/>
          <w:marTop w:val="0"/>
          <w:marBottom w:val="0"/>
          <w:divBdr>
            <w:top w:val="none" w:sz="0" w:space="0" w:color="auto"/>
            <w:left w:val="none" w:sz="0" w:space="0" w:color="auto"/>
            <w:bottom w:val="none" w:sz="0" w:space="0" w:color="auto"/>
            <w:right w:val="none" w:sz="0" w:space="0" w:color="auto"/>
          </w:divBdr>
        </w:div>
        <w:div w:id="937906179">
          <w:marLeft w:val="480"/>
          <w:marRight w:val="0"/>
          <w:marTop w:val="0"/>
          <w:marBottom w:val="0"/>
          <w:divBdr>
            <w:top w:val="none" w:sz="0" w:space="0" w:color="auto"/>
            <w:left w:val="none" w:sz="0" w:space="0" w:color="auto"/>
            <w:bottom w:val="none" w:sz="0" w:space="0" w:color="auto"/>
            <w:right w:val="none" w:sz="0" w:space="0" w:color="auto"/>
          </w:divBdr>
        </w:div>
        <w:div w:id="329451719">
          <w:marLeft w:val="480"/>
          <w:marRight w:val="0"/>
          <w:marTop w:val="0"/>
          <w:marBottom w:val="0"/>
          <w:divBdr>
            <w:top w:val="none" w:sz="0" w:space="0" w:color="auto"/>
            <w:left w:val="none" w:sz="0" w:space="0" w:color="auto"/>
            <w:bottom w:val="none" w:sz="0" w:space="0" w:color="auto"/>
            <w:right w:val="none" w:sz="0" w:space="0" w:color="auto"/>
          </w:divBdr>
        </w:div>
        <w:div w:id="1297637552">
          <w:marLeft w:val="480"/>
          <w:marRight w:val="0"/>
          <w:marTop w:val="0"/>
          <w:marBottom w:val="0"/>
          <w:divBdr>
            <w:top w:val="none" w:sz="0" w:space="0" w:color="auto"/>
            <w:left w:val="none" w:sz="0" w:space="0" w:color="auto"/>
            <w:bottom w:val="none" w:sz="0" w:space="0" w:color="auto"/>
            <w:right w:val="none" w:sz="0" w:space="0" w:color="auto"/>
          </w:divBdr>
        </w:div>
        <w:div w:id="1549954830">
          <w:marLeft w:val="480"/>
          <w:marRight w:val="0"/>
          <w:marTop w:val="0"/>
          <w:marBottom w:val="0"/>
          <w:divBdr>
            <w:top w:val="none" w:sz="0" w:space="0" w:color="auto"/>
            <w:left w:val="none" w:sz="0" w:space="0" w:color="auto"/>
            <w:bottom w:val="none" w:sz="0" w:space="0" w:color="auto"/>
            <w:right w:val="none" w:sz="0" w:space="0" w:color="auto"/>
          </w:divBdr>
        </w:div>
        <w:div w:id="454297791">
          <w:marLeft w:val="480"/>
          <w:marRight w:val="0"/>
          <w:marTop w:val="0"/>
          <w:marBottom w:val="0"/>
          <w:divBdr>
            <w:top w:val="none" w:sz="0" w:space="0" w:color="auto"/>
            <w:left w:val="none" w:sz="0" w:space="0" w:color="auto"/>
            <w:bottom w:val="none" w:sz="0" w:space="0" w:color="auto"/>
            <w:right w:val="none" w:sz="0" w:space="0" w:color="auto"/>
          </w:divBdr>
        </w:div>
        <w:div w:id="170879121">
          <w:marLeft w:val="480"/>
          <w:marRight w:val="0"/>
          <w:marTop w:val="0"/>
          <w:marBottom w:val="0"/>
          <w:divBdr>
            <w:top w:val="none" w:sz="0" w:space="0" w:color="auto"/>
            <w:left w:val="none" w:sz="0" w:space="0" w:color="auto"/>
            <w:bottom w:val="none" w:sz="0" w:space="0" w:color="auto"/>
            <w:right w:val="none" w:sz="0" w:space="0" w:color="auto"/>
          </w:divBdr>
        </w:div>
        <w:div w:id="487939299">
          <w:marLeft w:val="480"/>
          <w:marRight w:val="0"/>
          <w:marTop w:val="0"/>
          <w:marBottom w:val="0"/>
          <w:divBdr>
            <w:top w:val="none" w:sz="0" w:space="0" w:color="auto"/>
            <w:left w:val="none" w:sz="0" w:space="0" w:color="auto"/>
            <w:bottom w:val="none" w:sz="0" w:space="0" w:color="auto"/>
            <w:right w:val="none" w:sz="0" w:space="0" w:color="auto"/>
          </w:divBdr>
        </w:div>
        <w:div w:id="458888208">
          <w:marLeft w:val="480"/>
          <w:marRight w:val="0"/>
          <w:marTop w:val="0"/>
          <w:marBottom w:val="0"/>
          <w:divBdr>
            <w:top w:val="none" w:sz="0" w:space="0" w:color="auto"/>
            <w:left w:val="none" w:sz="0" w:space="0" w:color="auto"/>
            <w:bottom w:val="none" w:sz="0" w:space="0" w:color="auto"/>
            <w:right w:val="none" w:sz="0" w:space="0" w:color="auto"/>
          </w:divBdr>
        </w:div>
        <w:div w:id="1164320266">
          <w:marLeft w:val="480"/>
          <w:marRight w:val="0"/>
          <w:marTop w:val="0"/>
          <w:marBottom w:val="0"/>
          <w:divBdr>
            <w:top w:val="none" w:sz="0" w:space="0" w:color="auto"/>
            <w:left w:val="none" w:sz="0" w:space="0" w:color="auto"/>
            <w:bottom w:val="none" w:sz="0" w:space="0" w:color="auto"/>
            <w:right w:val="none" w:sz="0" w:space="0" w:color="auto"/>
          </w:divBdr>
        </w:div>
        <w:div w:id="1956129480">
          <w:marLeft w:val="480"/>
          <w:marRight w:val="0"/>
          <w:marTop w:val="0"/>
          <w:marBottom w:val="0"/>
          <w:divBdr>
            <w:top w:val="none" w:sz="0" w:space="0" w:color="auto"/>
            <w:left w:val="none" w:sz="0" w:space="0" w:color="auto"/>
            <w:bottom w:val="none" w:sz="0" w:space="0" w:color="auto"/>
            <w:right w:val="none" w:sz="0" w:space="0" w:color="auto"/>
          </w:divBdr>
        </w:div>
        <w:div w:id="1470511305">
          <w:marLeft w:val="480"/>
          <w:marRight w:val="0"/>
          <w:marTop w:val="0"/>
          <w:marBottom w:val="0"/>
          <w:divBdr>
            <w:top w:val="none" w:sz="0" w:space="0" w:color="auto"/>
            <w:left w:val="none" w:sz="0" w:space="0" w:color="auto"/>
            <w:bottom w:val="none" w:sz="0" w:space="0" w:color="auto"/>
            <w:right w:val="none" w:sz="0" w:space="0" w:color="auto"/>
          </w:divBdr>
        </w:div>
        <w:div w:id="299388868">
          <w:marLeft w:val="480"/>
          <w:marRight w:val="0"/>
          <w:marTop w:val="0"/>
          <w:marBottom w:val="0"/>
          <w:divBdr>
            <w:top w:val="none" w:sz="0" w:space="0" w:color="auto"/>
            <w:left w:val="none" w:sz="0" w:space="0" w:color="auto"/>
            <w:bottom w:val="none" w:sz="0" w:space="0" w:color="auto"/>
            <w:right w:val="none" w:sz="0" w:space="0" w:color="auto"/>
          </w:divBdr>
        </w:div>
        <w:div w:id="993996215">
          <w:marLeft w:val="480"/>
          <w:marRight w:val="0"/>
          <w:marTop w:val="0"/>
          <w:marBottom w:val="0"/>
          <w:divBdr>
            <w:top w:val="none" w:sz="0" w:space="0" w:color="auto"/>
            <w:left w:val="none" w:sz="0" w:space="0" w:color="auto"/>
            <w:bottom w:val="none" w:sz="0" w:space="0" w:color="auto"/>
            <w:right w:val="none" w:sz="0" w:space="0" w:color="auto"/>
          </w:divBdr>
        </w:div>
        <w:div w:id="1660111885">
          <w:marLeft w:val="480"/>
          <w:marRight w:val="0"/>
          <w:marTop w:val="0"/>
          <w:marBottom w:val="0"/>
          <w:divBdr>
            <w:top w:val="none" w:sz="0" w:space="0" w:color="auto"/>
            <w:left w:val="none" w:sz="0" w:space="0" w:color="auto"/>
            <w:bottom w:val="none" w:sz="0" w:space="0" w:color="auto"/>
            <w:right w:val="none" w:sz="0" w:space="0" w:color="auto"/>
          </w:divBdr>
        </w:div>
        <w:div w:id="835729479">
          <w:marLeft w:val="480"/>
          <w:marRight w:val="0"/>
          <w:marTop w:val="0"/>
          <w:marBottom w:val="0"/>
          <w:divBdr>
            <w:top w:val="none" w:sz="0" w:space="0" w:color="auto"/>
            <w:left w:val="none" w:sz="0" w:space="0" w:color="auto"/>
            <w:bottom w:val="none" w:sz="0" w:space="0" w:color="auto"/>
            <w:right w:val="none" w:sz="0" w:space="0" w:color="auto"/>
          </w:divBdr>
        </w:div>
        <w:div w:id="135490972">
          <w:marLeft w:val="480"/>
          <w:marRight w:val="0"/>
          <w:marTop w:val="0"/>
          <w:marBottom w:val="0"/>
          <w:divBdr>
            <w:top w:val="none" w:sz="0" w:space="0" w:color="auto"/>
            <w:left w:val="none" w:sz="0" w:space="0" w:color="auto"/>
            <w:bottom w:val="none" w:sz="0" w:space="0" w:color="auto"/>
            <w:right w:val="none" w:sz="0" w:space="0" w:color="auto"/>
          </w:divBdr>
        </w:div>
        <w:div w:id="545067439">
          <w:marLeft w:val="480"/>
          <w:marRight w:val="0"/>
          <w:marTop w:val="0"/>
          <w:marBottom w:val="0"/>
          <w:divBdr>
            <w:top w:val="none" w:sz="0" w:space="0" w:color="auto"/>
            <w:left w:val="none" w:sz="0" w:space="0" w:color="auto"/>
            <w:bottom w:val="none" w:sz="0" w:space="0" w:color="auto"/>
            <w:right w:val="none" w:sz="0" w:space="0" w:color="auto"/>
          </w:divBdr>
        </w:div>
      </w:divsChild>
    </w:div>
    <w:div w:id="2138451975">
      <w:bodyDiv w:val="1"/>
      <w:marLeft w:val="0"/>
      <w:marRight w:val="0"/>
      <w:marTop w:val="0"/>
      <w:marBottom w:val="0"/>
      <w:divBdr>
        <w:top w:val="none" w:sz="0" w:space="0" w:color="auto"/>
        <w:left w:val="none" w:sz="0" w:space="0" w:color="auto"/>
        <w:bottom w:val="none" w:sz="0" w:space="0" w:color="auto"/>
        <w:right w:val="none" w:sz="0" w:space="0" w:color="auto"/>
      </w:divBdr>
    </w:div>
    <w:div w:id="2139297811">
      <w:bodyDiv w:val="1"/>
      <w:marLeft w:val="0"/>
      <w:marRight w:val="0"/>
      <w:marTop w:val="0"/>
      <w:marBottom w:val="0"/>
      <w:divBdr>
        <w:top w:val="none" w:sz="0" w:space="0" w:color="auto"/>
        <w:left w:val="none" w:sz="0" w:space="0" w:color="auto"/>
        <w:bottom w:val="none" w:sz="0" w:space="0" w:color="auto"/>
        <w:right w:val="none" w:sz="0" w:space="0" w:color="auto"/>
      </w:divBdr>
    </w:div>
    <w:div w:id="2144425397">
      <w:bodyDiv w:val="1"/>
      <w:marLeft w:val="0"/>
      <w:marRight w:val="0"/>
      <w:marTop w:val="0"/>
      <w:marBottom w:val="0"/>
      <w:divBdr>
        <w:top w:val="none" w:sz="0" w:space="0" w:color="auto"/>
        <w:left w:val="none" w:sz="0" w:space="0" w:color="auto"/>
        <w:bottom w:val="none" w:sz="0" w:space="0" w:color="auto"/>
        <w:right w:val="none" w:sz="0" w:space="0" w:color="auto"/>
      </w:divBdr>
    </w:div>
    <w:div w:id="214519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javascript:void(0);" TargetMode="External"/><Relationship Id="rId1" Type="http://schemas.openxmlformats.org/officeDocument/2006/relationships/hyperlink" Target="https://pubs.acs.org/doi/10.1021/es203984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EA54140177534AF6AA132ABB71B61FBC"/>
        <w:category>
          <w:name w:val="General"/>
          <w:gallery w:val="placeholder"/>
        </w:category>
        <w:types>
          <w:type w:val="bbPlcHdr"/>
        </w:types>
        <w:behaviors>
          <w:behavior w:val="content"/>
        </w:behaviors>
        <w:guid w:val="{9C763FE2-D2FD-4594-95F6-378F9C33CDC6}"/>
      </w:docPartPr>
      <w:docPartBody>
        <w:p w:rsidR="00010409" w:rsidRDefault="00595527" w:rsidP="00595527">
          <w:pPr>
            <w:pStyle w:val="EA54140177534AF6AA132ABB71B61FBC"/>
          </w:pPr>
          <w:r w:rsidRPr="00231A87">
            <w:rPr>
              <w:rStyle w:val="PlaceholderText"/>
            </w:rPr>
            <w:t>Click or tap here to enter text.</w:t>
          </w:r>
        </w:p>
      </w:docPartBody>
    </w:docPart>
    <w:docPart>
      <w:docPartPr>
        <w:name w:val="848449BD512C47E4BC45075696A83BA1"/>
        <w:category>
          <w:name w:val="General"/>
          <w:gallery w:val="placeholder"/>
        </w:category>
        <w:types>
          <w:type w:val="bbPlcHdr"/>
        </w:types>
        <w:behaviors>
          <w:behavior w:val="content"/>
        </w:behaviors>
        <w:guid w:val="{C0F0B285-2D19-4C89-94C0-45417F703C1C}"/>
      </w:docPartPr>
      <w:docPartBody>
        <w:p w:rsidR="00010409" w:rsidRDefault="00595527" w:rsidP="00595527">
          <w:pPr>
            <w:pStyle w:val="848449BD512C47E4BC45075696A83BA1"/>
          </w:pPr>
          <w:r w:rsidRPr="00231A87">
            <w:rPr>
              <w:rStyle w:val="PlaceholderText"/>
            </w:rPr>
            <w:t>Click or tap here to enter text.</w:t>
          </w:r>
        </w:p>
      </w:docPartBody>
    </w:docPart>
    <w:docPart>
      <w:docPartPr>
        <w:name w:val="5098286C7FA045FCAAEC9CDCFA995527"/>
        <w:category>
          <w:name w:val="General"/>
          <w:gallery w:val="placeholder"/>
        </w:category>
        <w:types>
          <w:type w:val="bbPlcHdr"/>
        </w:types>
        <w:behaviors>
          <w:behavior w:val="content"/>
        </w:behaviors>
        <w:guid w:val="{04E83F68-83DC-428C-8C76-0AFB92129A82}"/>
      </w:docPartPr>
      <w:docPartBody>
        <w:p w:rsidR="00010409" w:rsidRDefault="00595527" w:rsidP="00595527">
          <w:pPr>
            <w:pStyle w:val="5098286C7FA045FCAAEC9CDCFA995527"/>
          </w:pPr>
          <w:r w:rsidRPr="00231A87">
            <w:rPr>
              <w:rStyle w:val="PlaceholderText"/>
            </w:rPr>
            <w:t>Click or tap here to enter text.</w:t>
          </w:r>
        </w:p>
      </w:docPartBody>
    </w:docPart>
    <w:docPart>
      <w:docPartPr>
        <w:name w:val="3EDE764976AB40CBB58B31FB205A10E3"/>
        <w:category>
          <w:name w:val="General"/>
          <w:gallery w:val="placeholder"/>
        </w:category>
        <w:types>
          <w:type w:val="bbPlcHdr"/>
        </w:types>
        <w:behaviors>
          <w:behavior w:val="content"/>
        </w:behaviors>
        <w:guid w:val="{E0DD3643-A2A3-41D5-835A-16BE792D056C}"/>
      </w:docPartPr>
      <w:docPartBody>
        <w:p w:rsidR="007D53BB" w:rsidRDefault="000A592F" w:rsidP="000A592F">
          <w:pPr>
            <w:pStyle w:val="3EDE764976AB40CBB58B31FB205A10E3"/>
          </w:pPr>
          <w:r w:rsidRPr="00231A87">
            <w:rPr>
              <w:rStyle w:val="PlaceholderText"/>
            </w:rPr>
            <w:t>Click or tap here to enter text.</w:t>
          </w:r>
        </w:p>
      </w:docPartBody>
    </w:docPart>
    <w:docPart>
      <w:docPartPr>
        <w:name w:val="71727E669FAB4605A52F8E8C5359CC68"/>
        <w:category>
          <w:name w:val="General"/>
          <w:gallery w:val="placeholder"/>
        </w:category>
        <w:types>
          <w:type w:val="bbPlcHdr"/>
        </w:types>
        <w:behaviors>
          <w:behavior w:val="content"/>
        </w:behaviors>
        <w:guid w:val="{C1D50F90-6C4B-4E87-8F5B-14BBF8614B6E}"/>
      </w:docPartPr>
      <w:docPartBody>
        <w:p w:rsidR="007D53BB" w:rsidRDefault="000A592F" w:rsidP="000A592F">
          <w:pPr>
            <w:pStyle w:val="71727E669FAB4605A52F8E8C5359CC68"/>
          </w:pPr>
          <w:r w:rsidRPr="00231A87">
            <w:rPr>
              <w:rStyle w:val="PlaceholderText"/>
            </w:rPr>
            <w:t>Click or tap here to enter text.</w:t>
          </w:r>
        </w:p>
      </w:docPartBody>
    </w:docPart>
    <w:docPart>
      <w:docPartPr>
        <w:name w:val="CC3DA04C81CC4AB4BD2B0296C6F880BC"/>
        <w:category>
          <w:name w:val="General"/>
          <w:gallery w:val="placeholder"/>
        </w:category>
        <w:types>
          <w:type w:val="bbPlcHdr"/>
        </w:types>
        <w:behaviors>
          <w:behavior w:val="content"/>
        </w:behaviors>
        <w:guid w:val="{CF89ED1D-7F36-4D81-AF31-C6081FCF2657}"/>
      </w:docPartPr>
      <w:docPartBody>
        <w:p w:rsidR="007D53BB" w:rsidRDefault="000A592F" w:rsidP="000A592F">
          <w:pPr>
            <w:pStyle w:val="CC3DA04C81CC4AB4BD2B0296C6F880BC"/>
          </w:pPr>
          <w:r w:rsidRPr="00231A87">
            <w:rPr>
              <w:rStyle w:val="PlaceholderText"/>
            </w:rPr>
            <w:t>Click or tap here to enter text.</w:t>
          </w:r>
        </w:p>
      </w:docPartBody>
    </w:docPart>
    <w:docPart>
      <w:docPartPr>
        <w:name w:val="4C714EAE3BA94EC68B5E0D579560F4E0"/>
        <w:category>
          <w:name w:val="General"/>
          <w:gallery w:val="placeholder"/>
        </w:category>
        <w:types>
          <w:type w:val="bbPlcHdr"/>
        </w:types>
        <w:behaviors>
          <w:behavior w:val="content"/>
        </w:behaviors>
        <w:guid w:val="{0E44D267-326C-470A-A7C6-69570A2D294F}"/>
      </w:docPartPr>
      <w:docPartBody>
        <w:p w:rsidR="00990A18" w:rsidRDefault="006540E9" w:rsidP="006540E9">
          <w:pPr>
            <w:pStyle w:val="4C714EAE3BA94EC68B5E0D579560F4E0"/>
          </w:pPr>
          <w:r w:rsidRPr="00231A87">
            <w:rPr>
              <w:rStyle w:val="PlaceholderText"/>
            </w:rPr>
            <w:t>Click or tap here to enter text.</w:t>
          </w:r>
        </w:p>
      </w:docPartBody>
    </w:docPart>
    <w:docPart>
      <w:docPartPr>
        <w:name w:val="54A4C43092F64B05855C931F0B2D955A"/>
        <w:category>
          <w:name w:val="General"/>
          <w:gallery w:val="placeholder"/>
        </w:category>
        <w:types>
          <w:type w:val="bbPlcHdr"/>
        </w:types>
        <w:behaviors>
          <w:behavior w:val="content"/>
        </w:behaviors>
        <w:guid w:val="{697A1D4F-D5C3-408D-B2FA-9C7CF2C97022}"/>
      </w:docPartPr>
      <w:docPartBody>
        <w:p w:rsidR="00990A18" w:rsidRDefault="006540E9" w:rsidP="006540E9">
          <w:pPr>
            <w:pStyle w:val="54A4C43092F64B05855C931F0B2D955A"/>
          </w:pPr>
          <w:r w:rsidRPr="00231A87">
            <w:rPr>
              <w:rStyle w:val="PlaceholderText"/>
            </w:rPr>
            <w:t>Click or tap here to enter text.</w:t>
          </w:r>
        </w:p>
      </w:docPartBody>
    </w:docPart>
    <w:docPart>
      <w:docPartPr>
        <w:name w:val="A9C512D192244E9B9C754C753D680CDF"/>
        <w:category>
          <w:name w:val="General"/>
          <w:gallery w:val="placeholder"/>
        </w:category>
        <w:types>
          <w:type w:val="bbPlcHdr"/>
        </w:types>
        <w:behaviors>
          <w:behavior w:val="content"/>
        </w:behaviors>
        <w:guid w:val="{EFA04B73-EB0E-4CFC-9391-11DEA2AE361B}"/>
      </w:docPartPr>
      <w:docPartBody>
        <w:p w:rsidR="00990A18" w:rsidRDefault="006540E9" w:rsidP="006540E9">
          <w:pPr>
            <w:pStyle w:val="A9C512D192244E9B9C754C753D680CDF"/>
          </w:pPr>
          <w:r w:rsidRPr="00231A87">
            <w:rPr>
              <w:rStyle w:val="PlaceholderText"/>
            </w:rPr>
            <w:t>Click or tap here to enter text.</w:t>
          </w:r>
        </w:p>
      </w:docPartBody>
    </w:docPart>
    <w:docPart>
      <w:docPartPr>
        <w:name w:val="0A599A9E749D40F0AD8A088FC2237C04"/>
        <w:category>
          <w:name w:val="General"/>
          <w:gallery w:val="placeholder"/>
        </w:category>
        <w:types>
          <w:type w:val="bbPlcHdr"/>
        </w:types>
        <w:behaviors>
          <w:behavior w:val="content"/>
        </w:behaviors>
        <w:guid w:val="{F6C49FFE-1B86-4E96-A0C0-ED4AA9454056}"/>
      </w:docPartPr>
      <w:docPartBody>
        <w:p w:rsidR="00990A18" w:rsidRDefault="006540E9" w:rsidP="006540E9">
          <w:pPr>
            <w:pStyle w:val="0A599A9E749D40F0AD8A088FC2237C04"/>
          </w:pPr>
          <w:r w:rsidRPr="00231A87">
            <w:rPr>
              <w:rStyle w:val="PlaceholderText"/>
            </w:rPr>
            <w:t>Click or tap here to enter text.</w:t>
          </w:r>
        </w:p>
      </w:docPartBody>
    </w:docPart>
    <w:docPart>
      <w:docPartPr>
        <w:name w:val="2E073FD939564297B22597852B64E67F"/>
        <w:category>
          <w:name w:val="General"/>
          <w:gallery w:val="placeholder"/>
        </w:category>
        <w:types>
          <w:type w:val="bbPlcHdr"/>
        </w:types>
        <w:behaviors>
          <w:behavior w:val="content"/>
        </w:behaviors>
        <w:guid w:val="{EBC04611-2C6E-47FD-884B-9889AB4F2CC2}"/>
      </w:docPartPr>
      <w:docPartBody>
        <w:p w:rsidR="00A27072" w:rsidRDefault="00602CDE" w:rsidP="00602CDE">
          <w:pPr>
            <w:pStyle w:val="2E073FD939564297B22597852B64E67F"/>
          </w:pPr>
          <w:r w:rsidRPr="00231A87">
            <w:rPr>
              <w:rStyle w:val="PlaceholderText"/>
            </w:rPr>
            <w:t>Click or tap here to enter text.</w:t>
          </w:r>
        </w:p>
      </w:docPartBody>
    </w:docPart>
    <w:docPart>
      <w:docPartPr>
        <w:name w:val="33AC3EE8341543BF86623DC38BC96894"/>
        <w:category>
          <w:name w:val="General"/>
          <w:gallery w:val="placeholder"/>
        </w:category>
        <w:types>
          <w:type w:val="bbPlcHdr"/>
        </w:types>
        <w:behaviors>
          <w:behavior w:val="content"/>
        </w:behaviors>
        <w:guid w:val="{9C5DECD6-E27C-4EF4-BA55-A0F32BACA1FE}"/>
      </w:docPartPr>
      <w:docPartBody>
        <w:p w:rsidR="00F47F34" w:rsidRDefault="00A32F34" w:rsidP="00A32F34">
          <w:pPr>
            <w:pStyle w:val="33AC3EE8341543BF86623DC38BC96894"/>
          </w:pPr>
          <w:r w:rsidRPr="00231A87">
            <w:rPr>
              <w:rStyle w:val="PlaceholderText"/>
            </w:rPr>
            <w:t>Click or tap here to enter text.</w:t>
          </w:r>
        </w:p>
      </w:docPartBody>
    </w:docPart>
    <w:docPart>
      <w:docPartPr>
        <w:name w:val="C09FF8F8CB294768AEBF400A054835F7"/>
        <w:category>
          <w:name w:val="General"/>
          <w:gallery w:val="placeholder"/>
        </w:category>
        <w:types>
          <w:type w:val="bbPlcHdr"/>
        </w:types>
        <w:behaviors>
          <w:behavior w:val="content"/>
        </w:behaviors>
        <w:guid w:val="{7AAAAF80-2EA6-443C-BC3B-2145B24BD3FB}"/>
      </w:docPartPr>
      <w:docPartBody>
        <w:p w:rsidR="00F47F34" w:rsidRDefault="00A32F34" w:rsidP="00A32F34">
          <w:pPr>
            <w:pStyle w:val="C09FF8F8CB294768AEBF400A054835F7"/>
          </w:pPr>
          <w:r w:rsidRPr="00231A87">
            <w:rPr>
              <w:rStyle w:val="PlaceholderText"/>
            </w:rPr>
            <w:t>Click or tap here to enter text.</w:t>
          </w:r>
        </w:p>
      </w:docPartBody>
    </w:docPart>
    <w:docPart>
      <w:docPartPr>
        <w:name w:val="D60401F9FA8042A09A7FB9E765A85055"/>
        <w:category>
          <w:name w:val="General"/>
          <w:gallery w:val="placeholder"/>
        </w:category>
        <w:types>
          <w:type w:val="bbPlcHdr"/>
        </w:types>
        <w:behaviors>
          <w:behavior w:val="content"/>
        </w:behaviors>
        <w:guid w:val="{F9E141E2-686A-4029-8E65-C73378CC1C51}"/>
      </w:docPartPr>
      <w:docPartBody>
        <w:p w:rsidR="00F47F34" w:rsidRDefault="00A32F34" w:rsidP="00A32F34">
          <w:pPr>
            <w:pStyle w:val="D60401F9FA8042A09A7FB9E765A85055"/>
          </w:pPr>
          <w:r w:rsidRPr="00231A87">
            <w:rPr>
              <w:rStyle w:val="PlaceholderText"/>
            </w:rPr>
            <w:t>Click or tap here to enter text.</w:t>
          </w:r>
        </w:p>
      </w:docPartBody>
    </w:docPart>
    <w:docPart>
      <w:docPartPr>
        <w:name w:val="587BB289B446438EB4FC5F8DEF59B63D"/>
        <w:category>
          <w:name w:val="General"/>
          <w:gallery w:val="placeholder"/>
        </w:category>
        <w:types>
          <w:type w:val="bbPlcHdr"/>
        </w:types>
        <w:behaviors>
          <w:behavior w:val="content"/>
        </w:behaviors>
        <w:guid w:val="{B0897A83-69A4-4A5D-80DD-E3C4B603F5C3}"/>
      </w:docPartPr>
      <w:docPartBody>
        <w:p w:rsidR="00F47F34" w:rsidRDefault="00A32F34" w:rsidP="00A32F34">
          <w:pPr>
            <w:pStyle w:val="587BB289B446438EB4FC5F8DEF59B63D"/>
          </w:pPr>
          <w:r w:rsidRPr="00231A87">
            <w:rPr>
              <w:rStyle w:val="PlaceholderText"/>
            </w:rPr>
            <w:t>Click or tap here to enter text.</w:t>
          </w:r>
        </w:p>
      </w:docPartBody>
    </w:docPart>
    <w:docPart>
      <w:docPartPr>
        <w:name w:val="D0150FE0FEB0413F98E5C4B6F0AA6690"/>
        <w:category>
          <w:name w:val="General"/>
          <w:gallery w:val="placeholder"/>
        </w:category>
        <w:types>
          <w:type w:val="bbPlcHdr"/>
        </w:types>
        <w:behaviors>
          <w:behavior w:val="content"/>
        </w:behaviors>
        <w:guid w:val="{CB4F193D-55C7-4F5B-8A10-C4E2FCE272C5}"/>
      </w:docPartPr>
      <w:docPartBody>
        <w:p w:rsidR="0042407D" w:rsidRDefault="00792C1A" w:rsidP="00792C1A">
          <w:pPr>
            <w:pStyle w:val="D0150FE0FEB0413F98E5C4B6F0AA6690"/>
          </w:pPr>
          <w:r w:rsidRPr="00231A87">
            <w:rPr>
              <w:rStyle w:val="PlaceholderText"/>
            </w:rPr>
            <w:t>Click or tap here to enter text.</w:t>
          </w:r>
        </w:p>
      </w:docPartBody>
    </w:docPart>
    <w:docPart>
      <w:docPartPr>
        <w:name w:val="DDFDC89853AF4884BD950D00E22B69ED"/>
        <w:category>
          <w:name w:val="General"/>
          <w:gallery w:val="placeholder"/>
        </w:category>
        <w:types>
          <w:type w:val="bbPlcHdr"/>
        </w:types>
        <w:behaviors>
          <w:behavior w:val="content"/>
        </w:behaviors>
        <w:guid w:val="{8465C226-9B3A-4406-A8F6-1E5D875842DF}"/>
      </w:docPartPr>
      <w:docPartBody>
        <w:p w:rsidR="00C44648" w:rsidRDefault="0042407D" w:rsidP="0042407D">
          <w:pPr>
            <w:pStyle w:val="DDFDC89853AF4884BD950D00E22B69ED"/>
          </w:pPr>
          <w:r w:rsidRPr="00231A87">
            <w:rPr>
              <w:rStyle w:val="PlaceholderText"/>
            </w:rPr>
            <w:t>Click or tap here to enter text.</w:t>
          </w:r>
        </w:p>
      </w:docPartBody>
    </w:docPart>
    <w:docPart>
      <w:docPartPr>
        <w:name w:val="01498935E6964CC596AE5ED80F7E34DF"/>
        <w:category>
          <w:name w:val="General"/>
          <w:gallery w:val="placeholder"/>
        </w:category>
        <w:types>
          <w:type w:val="bbPlcHdr"/>
        </w:types>
        <w:behaviors>
          <w:behavior w:val="content"/>
        </w:behaviors>
        <w:guid w:val="{1BDD95A8-8067-4745-AFE6-A166F7D50DD2}"/>
      </w:docPartPr>
      <w:docPartBody>
        <w:p w:rsidR="00C44648" w:rsidRDefault="0042407D" w:rsidP="0042407D">
          <w:pPr>
            <w:pStyle w:val="01498935E6964CC596AE5ED80F7E34DF"/>
          </w:pPr>
          <w:r w:rsidRPr="00231A87">
            <w:rPr>
              <w:rStyle w:val="PlaceholderText"/>
            </w:rPr>
            <w:t>Click or tap here to enter text.</w:t>
          </w:r>
        </w:p>
      </w:docPartBody>
    </w:docPart>
    <w:docPart>
      <w:docPartPr>
        <w:name w:val="EDBB22A347D04D058F3F7B52E98DD6E5"/>
        <w:category>
          <w:name w:val="General"/>
          <w:gallery w:val="placeholder"/>
        </w:category>
        <w:types>
          <w:type w:val="bbPlcHdr"/>
        </w:types>
        <w:behaviors>
          <w:behavior w:val="content"/>
        </w:behaviors>
        <w:guid w:val="{F92D200C-5586-478F-B9A5-5F6C0DB51A2C}"/>
      </w:docPartPr>
      <w:docPartBody>
        <w:p w:rsidR="00C44648" w:rsidRDefault="0042407D" w:rsidP="0042407D">
          <w:pPr>
            <w:pStyle w:val="EDBB22A347D04D058F3F7B52E98DD6E5"/>
          </w:pPr>
          <w:r w:rsidRPr="00231A87">
            <w:rPr>
              <w:rStyle w:val="PlaceholderText"/>
            </w:rPr>
            <w:t>Click or tap here to enter text.</w:t>
          </w:r>
        </w:p>
      </w:docPartBody>
    </w:docPart>
    <w:docPart>
      <w:docPartPr>
        <w:name w:val="541B8F270FFD4164979F2AD0C7B8D955"/>
        <w:category>
          <w:name w:val="General"/>
          <w:gallery w:val="placeholder"/>
        </w:category>
        <w:types>
          <w:type w:val="bbPlcHdr"/>
        </w:types>
        <w:behaviors>
          <w:behavior w:val="content"/>
        </w:behaviors>
        <w:guid w:val="{FC7E3A88-AE2A-40F8-A19C-E65F6E7A215A}"/>
      </w:docPartPr>
      <w:docPartBody>
        <w:p w:rsidR="00000000" w:rsidRDefault="00B74316" w:rsidP="00B74316">
          <w:pPr>
            <w:pStyle w:val="541B8F270FFD4164979F2AD0C7B8D955"/>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10409"/>
    <w:rsid w:val="000777BD"/>
    <w:rsid w:val="000A592F"/>
    <w:rsid w:val="000F0CC8"/>
    <w:rsid w:val="000F522C"/>
    <w:rsid w:val="00116CCF"/>
    <w:rsid w:val="00122205"/>
    <w:rsid w:val="002E4C2C"/>
    <w:rsid w:val="00383D4B"/>
    <w:rsid w:val="00395B76"/>
    <w:rsid w:val="0042407D"/>
    <w:rsid w:val="004F5405"/>
    <w:rsid w:val="00595527"/>
    <w:rsid w:val="005D4380"/>
    <w:rsid w:val="00602CDE"/>
    <w:rsid w:val="00647586"/>
    <w:rsid w:val="006540E9"/>
    <w:rsid w:val="006C0943"/>
    <w:rsid w:val="0070212A"/>
    <w:rsid w:val="007116D8"/>
    <w:rsid w:val="00715B56"/>
    <w:rsid w:val="00722182"/>
    <w:rsid w:val="00781FAD"/>
    <w:rsid w:val="00792C1A"/>
    <w:rsid w:val="007D53BB"/>
    <w:rsid w:val="0081354C"/>
    <w:rsid w:val="00877B02"/>
    <w:rsid w:val="009274C7"/>
    <w:rsid w:val="00990A18"/>
    <w:rsid w:val="009E5F43"/>
    <w:rsid w:val="009E6B4C"/>
    <w:rsid w:val="00A27072"/>
    <w:rsid w:val="00A32F34"/>
    <w:rsid w:val="00A404DB"/>
    <w:rsid w:val="00AA5C4D"/>
    <w:rsid w:val="00B116A6"/>
    <w:rsid w:val="00B52D43"/>
    <w:rsid w:val="00B74316"/>
    <w:rsid w:val="00C35B00"/>
    <w:rsid w:val="00C42241"/>
    <w:rsid w:val="00C44648"/>
    <w:rsid w:val="00C476D0"/>
    <w:rsid w:val="00C608AD"/>
    <w:rsid w:val="00D738FA"/>
    <w:rsid w:val="00D84048"/>
    <w:rsid w:val="00E04491"/>
    <w:rsid w:val="00E85AAC"/>
    <w:rsid w:val="00F221A8"/>
    <w:rsid w:val="00F304D9"/>
    <w:rsid w:val="00F47F34"/>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316"/>
    <w:rPr>
      <w:color w:val="808080"/>
    </w:rPr>
  </w:style>
  <w:style w:type="paragraph" w:customStyle="1" w:styleId="DDFDC89853AF4884BD950D00E22B69ED">
    <w:name w:val="DDFDC89853AF4884BD950D00E22B69ED"/>
    <w:rsid w:val="0042407D"/>
  </w:style>
  <w:style w:type="paragraph" w:customStyle="1" w:styleId="326A8A1E2BF342DBA9AB465C1F704BAB">
    <w:name w:val="326A8A1E2BF342DBA9AB465C1F704BAB"/>
    <w:rsid w:val="005D4380"/>
    <w:rPr>
      <w:lang w:val="nb-NO" w:eastAsia="nb-NO"/>
    </w:rPr>
  </w:style>
  <w:style w:type="paragraph" w:customStyle="1" w:styleId="F84B07E0110242FE8B55AE8419E33521">
    <w:name w:val="F84B07E0110242FE8B55AE8419E33521"/>
    <w:rsid w:val="005D4380"/>
    <w:rPr>
      <w:lang w:val="nb-NO" w:eastAsia="nb-NO"/>
    </w:rPr>
  </w:style>
  <w:style w:type="paragraph" w:customStyle="1" w:styleId="01498935E6964CC596AE5ED80F7E34DF">
    <w:name w:val="01498935E6964CC596AE5ED80F7E34DF"/>
    <w:rsid w:val="0042407D"/>
  </w:style>
  <w:style w:type="paragraph" w:customStyle="1" w:styleId="EDBB22A347D04D058F3F7B52E98DD6E5">
    <w:name w:val="EDBB22A347D04D058F3F7B52E98DD6E5"/>
    <w:rsid w:val="0042407D"/>
  </w:style>
  <w:style w:type="paragraph" w:customStyle="1" w:styleId="EA54140177534AF6AA132ABB71B61FBC">
    <w:name w:val="EA54140177534AF6AA132ABB71B61FBC"/>
    <w:rsid w:val="00595527"/>
    <w:rPr>
      <w:lang w:val="nb-NO" w:eastAsia="nb-NO"/>
    </w:rPr>
  </w:style>
  <w:style w:type="paragraph" w:customStyle="1" w:styleId="848449BD512C47E4BC45075696A83BA1">
    <w:name w:val="848449BD512C47E4BC45075696A83BA1"/>
    <w:rsid w:val="00595527"/>
    <w:rPr>
      <w:lang w:val="nb-NO" w:eastAsia="nb-NO"/>
    </w:rPr>
  </w:style>
  <w:style w:type="paragraph" w:customStyle="1" w:styleId="5098286C7FA045FCAAEC9CDCFA995527">
    <w:name w:val="5098286C7FA045FCAAEC9CDCFA995527"/>
    <w:rsid w:val="00595527"/>
    <w:rPr>
      <w:lang w:val="nb-NO" w:eastAsia="nb-NO"/>
    </w:rPr>
  </w:style>
  <w:style w:type="paragraph" w:customStyle="1" w:styleId="3EDE764976AB40CBB58B31FB205A10E3">
    <w:name w:val="3EDE764976AB40CBB58B31FB205A10E3"/>
    <w:rsid w:val="000A592F"/>
    <w:rPr>
      <w:lang w:val="nb-NO" w:eastAsia="nb-NO"/>
    </w:rPr>
  </w:style>
  <w:style w:type="paragraph" w:customStyle="1" w:styleId="71727E669FAB4605A52F8E8C5359CC68">
    <w:name w:val="71727E669FAB4605A52F8E8C5359CC68"/>
    <w:rsid w:val="000A592F"/>
    <w:rPr>
      <w:lang w:val="nb-NO" w:eastAsia="nb-NO"/>
    </w:rPr>
  </w:style>
  <w:style w:type="paragraph" w:customStyle="1" w:styleId="CC3DA04C81CC4AB4BD2B0296C6F880BC">
    <w:name w:val="CC3DA04C81CC4AB4BD2B0296C6F880BC"/>
    <w:rsid w:val="000A592F"/>
    <w:rPr>
      <w:lang w:val="nb-NO" w:eastAsia="nb-NO"/>
    </w:rPr>
  </w:style>
  <w:style w:type="paragraph" w:customStyle="1" w:styleId="4C714EAE3BA94EC68B5E0D579560F4E0">
    <w:name w:val="4C714EAE3BA94EC68B5E0D579560F4E0"/>
    <w:rsid w:val="006540E9"/>
    <w:rPr>
      <w:lang w:val="nb-NO" w:eastAsia="nb-NO"/>
    </w:rPr>
  </w:style>
  <w:style w:type="paragraph" w:customStyle="1" w:styleId="54A4C43092F64B05855C931F0B2D955A">
    <w:name w:val="54A4C43092F64B05855C931F0B2D955A"/>
    <w:rsid w:val="006540E9"/>
    <w:rPr>
      <w:lang w:val="nb-NO" w:eastAsia="nb-NO"/>
    </w:rPr>
  </w:style>
  <w:style w:type="paragraph" w:customStyle="1" w:styleId="A9C512D192244E9B9C754C753D680CDF">
    <w:name w:val="A9C512D192244E9B9C754C753D680CDF"/>
    <w:rsid w:val="006540E9"/>
    <w:rPr>
      <w:lang w:val="nb-NO" w:eastAsia="nb-NO"/>
    </w:rPr>
  </w:style>
  <w:style w:type="paragraph" w:customStyle="1" w:styleId="0A599A9E749D40F0AD8A088FC2237C04">
    <w:name w:val="0A599A9E749D40F0AD8A088FC2237C04"/>
    <w:rsid w:val="006540E9"/>
    <w:rPr>
      <w:lang w:val="nb-NO" w:eastAsia="nb-NO"/>
    </w:rPr>
  </w:style>
  <w:style w:type="paragraph" w:customStyle="1" w:styleId="2E073FD939564297B22597852B64E67F">
    <w:name w:val="2E073FD939564297B22597852B64E67F"/>
    <w:rsid w:val="00602CDE"/>
  </w:style>
  <w:style w:type="paragraph" w:customStyle="1" w:styleId="33AC3EE8341543BF86623DC38BC96894">
    <w:name w:val="33AC3EE8341543BF86623DC38BC96894"/>
    <w:rsid w:val="00A32F34"/>
    <w:rPr>
      <w:lang w:val="nb-NO" w:eastAsia="nb-NO"/>
    </w:rPr>
  </w:style>
  <w:style w:type="paragraph" w:customStyle="1" w:styleId="C09FF8F8CB294768AEBF400A054835F7">
    <w:name w:val="C09FF8F8CB294768AEBF400A054835F7"/>
    <w:rsid w:val="00A32F34"/>
    <w:rPr>
      <w:lang w:val="nb-NO" w:eastAsia="nb-NO"/>
    </w:rPr>
  </w:style>
  <w:style w:type="paragraph" w:customStyle="1" w:styleId="D60401F9FA8042A09A7FB9E765A85055">
    <w:name w:val="D60401F9FA8042A09A7FB9E765A85055"/>
    <w:rsid w:val="00A32F34"/>
    <w:rPr>
      <w:lang w:val="nb-NO" w:eastAsia="nb-NO"/>
    </w:rPr>
  </w:style>
  <w:style w:type="paragraph" w:customStyle="1" w:styleId="587BB289B446438EB4FC5F8DEF59B63D">
    <w:name w:val="587BB289B446438EB4FC5F8DEF59B63D"/>
    <w:rsid w:val="00A32F34"/>
    <w:rPr>
      <w:lang w:val="nb-NO" w:eastAsia="nb-NO"/>
    </w:rPr>
  </w:style>
  <w:style w:type="paragraph" w:customStyle="1" w:styleId="D0150FE0FEB0413F98E5C4B6F0AA6690">
    <w:name w:val="D0150FE0FEB0413F98E5C4B6F0AA6690"/>
    <w:rsid w:val="00792C1A"/>
  </w:style>
  <w:style w:type="paragraph" w:customStyle="1" w:styleId="541B8F270FFD4164979F2AD0C7B8D955">
    <w:name w:val="541B8F270FFD4164979F2AD0C7B8D955"/>
    <w:rsid w:val="00B74316"/>
    <w:rPr>
      <w:kern w:val="2"/>
      <w:lang w:val="nb-NO" w:eastAsia="nb-NO"/>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B1E14-A32B-49DA-847F-4666D5B7D8B5}">
  <we:reference id="wa104382081" version="1.46.0.0" store="en-US" storeType="OMEX"/>
  <we:alternateReferences>
    <we:reference id="WA104382081" version="1.46.0.0" store="en-US" storeType="OMEX"/>
  </we:alternateReferences>
  <we:properties>
    <we:property name="MENDELEY_CITATIONS" value="[{&quot;citationID&quot;:&quot;MENDELEY_CITATION_ae17fef9-3df1-45a8-9c85-274cc2502ab1&quot;,&quot;properties&quot;:{&quot;noteIndex&quot;:0},&quot;isEdited&quot;:false,&quot;manualOverride&quot;:{&quot;isManuallyOverridden&quot;:false,&quot;citeprocText&quot;:&quot;(Cornelissen et al., 2012; Olie et al., 1977; Pereira &amp;#38; Kuch, 2005)&quot;,&quot;manualOverrideText&quot;:&quot;&quot;},&quot;citationTag&quot;:&quot;MENDELEY_CITATION_v3_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&quot;,&quot;citationItems&quot;:[{&quot;id&quot;:&quot;3296b2ad-96f2-39f0-b938-192fada8c9ef&quot;,&quot;itemData&quot;:{&quot;type&quot;:&quot;article-journal&quot;,&quot;id&quot;:&quot;3296b2ad-96f2-39f0-b938-192fada8c9ef&quot;,&quot;title&quot;:&quot;Chlorodibenzo-p-dioxins and chlorodibenzofurans are trace components of fly ash and flue gas of some municipal incinerators in the Netherlands&quot;,&quot;author&quot;:[{&quot;family&quot;:&quot;Olie&quot;,&quot;given&quot;:&quot;K&quot;,&quot;parse-names&quot;:false,&quot;dropping-particle&quot;:&quot;&quot;,&quot;non-dropping-particle&quot;:&quot;&quot;},{&quot;family&quot;:&quot;Vermeulen&quot;,&quot;given&quot;:&quot;P L&quot;,&quot;parse-names&quot;:false,&quot;dropping-particle&quot;:&quot;&quot;,&quot;non-dropping-particle&quot;:&quot;&quot;},{&quot;family&quot;:&quot;Hutzinger&quot;,&quot;given&quot;:&quot;Ol&quot;,&quot;parse-names&quot;:false,&quot;dropping-particle&quot;:&quot;&quot;,&quot;non-dropping-particle&quot;:&quot;&quot;}],&quot;container-title&quot;:&quot;Chemosphere&quot;,&quot;container-title-short&quot;:&quot;Chemosphere&quot;,&quot;ISSN&quot;:&quot;0045-6535&quot;,&quot;issued&quot;:{&quot;date-parts&quot;:[[1977]]},&quot;page&quot;:&quot;455-459&quot;,&quot;publisher&quot;:&quot;Elsevier&quot;,&quot;issue&quot;:&quot;8&quot;,&quot;volume&quot;:&quot;6&quot;},&quot;isTemporary&quot;:false},{&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container-title-short&quot;:&quot;&quot;},&quot;isTemporary&quot;:false}]},{&quot;citationID&quot;:&quot;MENDELEY_CITATION_25e302c2-b2ba-4bf6-8916-4abddf1e5d69&quot;,&quot;properties&quot;:{&quot;noteIndex&quot;:0},&quot;isEdited&quot;:false,&quot;manualOverride&quot;:{&quot;isManuallyOverridden&quot;:false,&quot;citeprocText&quot;:&quot;(Eljarrat &amp;#38; Barceló, 2003)&quot;,&quot;manualOverrideText&quot;:&quot;&quot;},&quot;citationTag&quot;:&quot;MENDELEY_CITATION_v3_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&quot;,&quot;citationItems&quot;:[{&quot;id&quot;:&quot;90abc5d1-e40e-32d7-98a0-81bfb44552a7&quot;,&quot;itemData&quot;:{&quot;type&quot;:&quot;article-journal&quot;,&quot;id&quot;:&quot;90abc5d1-e40e-32d7-98a0-81bfb44552a7&quot;,&quot;title&quot;:&quot;Priority lists for persistent organic pollutants and emerging contaminants based on their relative toxic potency in environmental samples&quot;,&quot;author&quot;:[{&quot;family&quot;:&quot;Eljarrat&quot;,&quot;given&quot;:&quot;E.&quot;,&quot;parse-names&quot;:false,&quot;dropping-particle&quot;:&quot;&quot;,&quot;non-dropping-particle&quot;:&quot;&quot;},{&quot;family&quot;:&quot;Barceló&quot;,&quot;given&quot;:&quot;D.&quot;,&quot;parse-names&quot;:false,&quot;dropping-particle&quot;:&quot;&quot;,&quot;non-dropping-particle&quot;:&quot;&quot;}],&quot;container-title&quot;:&quot;TrAC Trends in Analytical Chemistry&quot;,&quot;accessed&quot;:{&quot;date-parts&quot;:[[2023,5,3]]},&quot;DOI&quot;:&quot;10.1016/S0165-9936(03)01001-X&quot;,&quot;ISSN&quot;:&quot;0165-9936&quot;,&quot;issued&quot;:{&quot;date-parts&quot;:[[2003,11,1]]},&quot;page&quot;:&quot;655-665&quot;,&quot;abstract&quot;:&quot;In recent decades, a great deal of emphasis has been placed on evaluating the toxic potency of dioxin in different environmental samples. The commonly named dioxin-like compounds (DLCs), such as polychlorinated dibenzo-p-dioxins (PCDDs), polychlorinated dibenzofurans (PCDFs), polychlorinated biphenyls (PCBs) and polychlorinated naphthalenes (PCNs), were studied to determine their relative toxic potency. Recently, some studies have indicated that another group of contaminants, the polycyclic aromatic hydrocarbons (PAHs), can dominate estimates of toxic equivalent quantity (TEQ) for samples containing PAHs and DLCs. Other emerging contaminants, such as brominated flame retardants (BFRs), especially polybrominated diphenyl ethers (PBDEs), also exhibit dioxin-like activities. The knowledge of the relative contribution of each contaminant to the total dioxin-like activity associated with environmental samples could aid in identifying the most important contributory pollutants. In this paper, an overview of current data for these estimates is presented. © 2003 Elsevier Ltd. All rights reserved.&quot;,&quot;publisher&quot;:&quot;Elsevier&quot;,&quot;issue&quot;:&quot;10&quot;,&quot;volume&quot;:&quot;22&quot;,&quot;container-title-short&quot;:&quot;&quot;},&quot;isTemporary&quot;:false}]},{&quot;citationID&quot;:&quot;MENDELEY_CITATION_ba969872-4298-4dc6-91ae-5b637c0317ee&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YmE5Njk4NzItNDI5OC00ZGM2LTkxYWUtNWI2MzdjMDMxN2Vl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a4898ce4-1946-476e-a37e-6a124d82643e&quot;,&quot;properties&quot;:{&quot;noteIndex&quot;:0},&quot;isEdited&quot;:false,&quot;manualOverride&quot;:{&quot;isManuallyOverridden&quot;:false,&quot;citeprocText&quot;:&quot;(White &amp;#38; Birnbaum, 2009)&quot;,&quot;manualOverrideText&quot;:&quot;&quot;},&quot;citationTag&quot;:&quot;MENDELEY_CITATION_v3_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&quot;,&quot;citationItems&quot;:[{&quot;id&quot;:&quot;90a78899-de99-311f-9448-4fb330c70802&quot;,&quot;itemData&quot;:{&quot;type&quot;:&quot;article-journal&quot;,&quot;id&quot;:&quot;90a78899-de99-311f-9448-4fb330c70802&quot;,&quot;title&quot;:&quot;An overview of the effects of dioxins and dioxin-like compounds on vertebrates, as documented in human and ecological epidemiology&quot;,&quot;author&quot;:[{&quot;family&quot;:&quot;White&quot;,&quot;given&quot;:&quot;Sally S&quot;,&quot;parse-names&quot;:false,&quot;dropping-particle&quot;:&quot;&quot;,&quot;non-dropping-particle&quot;:&quot;&quot;},{&quot;family&quot;:&quot;Birnbaum&quot;,&quot;given&quot;:&quot;Linda S&quot;,&quot;parse-names&quot;:false,&quot;dropping-particle&quot;:&quot;&quot;,&quot;non-dropping-particle&quot;:&quot;&quot;}],&quot;container-title&quot;:&quot;Journal of Environmental Science and Health, Part C&quot;,&quot;ISSN&quot;:&quot;1059-0501&quot;,&quot;issued&quot;:{&quot;date-parts&quot;:[[2009]]},&quot;page&quot;:&quot;197-211&quot;,&quot;publisher&quot;:&quot;Taylor &amp; Francis&quot;,&quot;issue&quot;:&quot;4&quot;,&quot;volume&quot;:&quot;27&quot;,&quot;container-title-short&quot;:&quot;&quot;},&quot;isTemporary&quot;:false}]},{&quot;citationID&quot;:&quot;MENDELEY_CITATION_e18aba11-07a9-463e-9606-f36e01aa241a&quot;,&quot;properties&quot;:{&quot;noteIndex&quot;:0},&quot;isEdited&quot;:false,&quot;manualOverride&quot;:{&quot;isManuallyOverridden&quot;:false,&quot;citeprocText&quot;:&quot;(Altarawneh et al., 2009; Stanmore, 2004)&quot;,&quot;manualOverrideText&quot;:&quot;&quot;},&quot;citationTag&quot;:&quot;MENDELEY_CITATION_v3_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id&quot;:&quot;dd4dfd62-8acc-31f8-881b-7a65fbce23e9&quot;,&quot;itemData&quot;:{&quot;type&quot;:&quot;article-journal&quot;,&quot;id&quot;:&quot;dd4dfd62-8acc-31f8-881b-7a65fbce23e9&quot;,&quot;title&quot;:&quot;Mechanisms for formation, chlorination, dechlorination and destruction of polychlorinated dibenzo-p-dioxins and dibenzofurans (PCDD/Fs)&quot;,&quot;author&quot;:[{&quot;family&quot;:&quot;Altarawneh&quot;,&quot;given&quot;:&quot;Mohammednoor&quot;,&quot;parse-names&quot;:false,&quot;dropping-particle&quot;:&quot;&quot;,&quot;non-dropping-particle&quot;:&quot;&quot;},{&quot;family&quot;:&quot;Dlugogorski&quot;,&quot;given&quot;:&quot;Bogdan Z.&quot;,&quot;parse-names&quot;:false,&quot;dropping-particle&quot;:&quot;&quot;,&quot;non-dropping-particle&quot;:&quot;&quot;},{&quot;family&quot;:&quot;Kennedy&quot;,&quot;given&quot;:&quot;Eric M.&quot;,&quot;parse-names&quot;:false,&quot;dropping-particle&quot;:&quot;&quot;,&quot;non-dropping-particle&quot;:&quot;&quot;},{&quot;family&quot;:&quot;Mackie&quot;,&quot;given&quot;:&quot;John C.&quot;,&quot;parse-names&quot;:false,&quot;dropping-particle&quot;:&quot;&quot;,&quot;non-dropping-particle&quot;:&quot;&quot;}],&quot;container-title&quot;:&quot;Progress in Energy and Combustion Science&quot;,&quot;container-title-short&quot;:&quot;Prog Energy Combust Sci&quot;,&quot;accessed&quot;:{&quot;date-parts&quot;:[[2023,5,30]]},&quot;DOI&quot;:&quot;10.1016/J.PECS.2008.12.001&quot;,&quot;ISSN&quot;:&quot;0360-1285&quot;,&quot;issued&quot;:{&quot;date-parts&quot;:[[2009,6,1]]},&quot;page&quot;:&quot;245-274&quot;,&quot;abstract&quot;:&quot;Polychlorinated dibenzo-p-dioxins and polychlorinated dibenzofurans (PCDD/Fs) constitute a group of persistent organic pollutants that form almost inexorably in all thermal and combustion operations. This review focuses on mechanisms that govern their formation, chlorination, dechlorination and destruction. As a consequence of their extreme toxicity and propensity to bioaccumulate, PCDD/Fs have been subjected to much scientific research, designed to understand mechanisms and conditions that govern their emission rates and congener distribution (fingerprints). Consensus of opinions in the literature points to heterogeneous pathways contributing substantially more in the total yield of PCDD/Fs in combustion systems than the gas phase pathway. However, in our view, a great complexity of both homogeneous and heterogeneous routes and uncertainties in many thermochemical and rate parameters enable no conclusive statement about the contribution of each route. Chlorination patterns of precursors appear to play a major role in final congener profiles of PCDD/F emissions. According to the most recent theoretical studies, these congener profiles seem consistent with thermodynamic stabilities of dioxins and furans produced in thermal processes, however, further theoretical investigations at more accurate levels are needed to clarify this matter further. Theoretical studies along with experimental findings reveal that the PCDD/PCDF ratio remains very sensitive to the operating conditions, with pyrolytic conditions favouring the formation of PCDFs. A number of reaction mechanisms has been proposed to answer many of the most intriguing questions about the formation of PCDD/Fs. These mechanisms include models of gaseous and heterogeneous reactions, often inferred from theoretical quantum chemical calculations studies, which incorporate steps responsible for formation, chlorination, dechlorination and destruction of dioxins and furans. The review identifies gaps in our present understanding of the reaction mechanisms and suggests that further progress in the field needs to be facilitated by development of reliable mechanistic models for (i) catalytic pathways, (ii) chlorination/dechlorination reactions including the Deacon reaction and the direct transfer of chlorine from solid surfaces into the aromatic moieties, and (iii) formation of PCDD/Fs from precursors other than chlorophenols, especially pesticides. © 2008 Elsevier Ltd. All rights reserved.&quot;,&quot;publisher&quot;:&quot;Pergamon&quot;,&quot;issue&quot;:&quot;3&quot;,&quot;volume&quot;:&quot;35&quot;},&quot;isTemporary&quot;:false}]},{&quot;citationID&quot;:&quot;MENDELEY_CITATION_dba937cd-582d-4805-bcf4-946a03196bf5&quot;,&quot;properties&quot;:{&quot;noteIndex&quot;:0},&quot;isEdited&quot;:false,&quot;manualOverride&quot;:{&quot;isManuallyOverridden&quot;:false,&quot;citeprocText&quot;:&quot;(Horii et al., 2008)&quot;,&quot;manualOverrideText&quot;:&quot;&quot;},&quot;citationTag&quot;:&quot;MENDELEY_CITATION_v3_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4XV19LCJwYWdlIjoiMTkwNC0xOTA5IiwicHVibGlzaGVyIjoiQUNTIFB1YmxpY2F0aW9ucyIsImlzc3VlIjoiNiIsInZvbHVtZSI6IjQyIn0sImlzVGVtcG9yYXJ5IjpmYWxzZX1dfQ==&quot;,&quot;citationItems&quot;:[{&quot;id&quot;:&quot;f0ae7ced-41ee-3850-a76f-fa34c8f05340&quot;,&quot;itemData&quot;:{&quot;type&quot;:&quot;article-journal&quot;,&quot;id&quot;:&quot;f0ae7ced-41ee-3850-a76f-fa34c8f05340&quot;,&quot;title&quot;:&quot;Occurrence and profiles of chlorinated and brominated polycyclic aromatic hydrocarbons in waste incinerators&quot;,&quot;author&quot;:[{&quot;family&quot;:&quot;Horii&quot;,&quot;given&quot;:&quot;Yuichi&quot;,&quot;parse-names&quot;:false,&quot;dropping-particle&quot;:&quot;&quot;,&quot;non-dropping-particle&quot;:&quot;&quot;},{&quot;family&quot;:&quot;Ok&quot;,&quot;given&quot;:&quot;Gon&quot;,&quot;parse-names&quot;:false,&quot;dropping-particle&quot;:&quot;&quot;,&quot;non-dropping-particle&quot;:&quot;&quot;},{&quot;family&quot;:&quot;Ohura&quot;,&quot;given&quot;:&quot;Takeshi&quot;,&quot;parse-names&quot;:false,&quot;dropping-particle&quot;:&quot;&quot;,&quot;non-dropping-particle&quot;:&quot;&quot;},{&quot;family&quot;:&quot;Kannan&quot;,&quot;given&quot;:&quot;Kurunthachalam&quot;,&quot;parse-names&quot;:false,&quot;dropping-particle&quot;:&quot;&quot;,&quot;non-dropping-particle&quot;:&quot;&quot;}],&quot;container-title&quot;:&quot;Environmental science &amp; technology&quot;,&quot;container-title-short&quot;:&quot;Environ Sci Technol&quot;,&quot;ISSN&quot;:&quot;0013-936X&quot;,&quot;issued&quot;:{&quot;date-parts&quot;:[[2008]]},&quot;page&quot;:&quot;1904-1909&quot;,&quot;publisher&quot;:&quot;ACS Publications&quot;,&quot;issue&quot;:&quot;6&quot;,&quot;volume&quot;:&quot;42&quot;},&quot;isTemporary&quot;:false}]},{&quot;citationID&quot;:&quot;MENDELEY_CITATION_384ebee1-ec57-4053-9506-52af9bbb568a&quot;,&quot;properties&quot;:{&quot;noteIndex&quot;:0},&quot;isEdited&quot;:false,&quot;manualOverride&quot;:{&quot;isManuallyOverridden&quot;:false,&quot;citeprocText&quot;:&quot;(Stevens et al., 2001)&quot;,&quot;manualOverrideText&quot;:&quot;&quot;},&quot;citationTag&quot;:&quot;MENDELEY_CITATION_v3_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&quot;,&quot;citationItems&quot;:[{&quot;id&quot;:&quot;24df7751-c97b-39b1-a782-2b6e67c0d7c4&quot;,&quot;itemData&quot;:{&quot;type&quot;:&quot;article-journal&quot;,&quot;id&quot;:&quot;24df7751-c97b-39b1-a782-2b6e67c0d7c4&quot;,&quot;title&quot;:&quot;Survey of PCDD/Fs and non-ortho PCBs in UK sewage sludges&quot;,&quot;author&quot;:[{&quot;family&quot;:&quot;Stevens&quot;,&quot;given&quot;:&quot;Joanna&quot;,&quot;parse-names&quot;:false,&quot;dropping-particle&quot;:&quot;&quot;,&quot;non-dropping-particle&quot;:&quot;&quot;},{&quot;family&quot;:&quot;Green&quot;,&quot;given&quot;:&quot;Nicholas J.L.&quot;,&quot;parse-names&quot;:false,&quot;dropping-particle&quot;:&quot;&quot;,&quot;non-dropping-particle&quot;:&quot;&quot;},{&quot;family&quot;:&quot;Jones&quot;,&quot;given&quot;:&quot;Kevin C.&quot;,&quot;parse-names&quot;:false,&quot;dropping-particle&quot;:&quot;&quot;,&quot;non-dropping-particle&quot;:&quot;&quot;}],&quot;container-title&quot;:&quot;Chemosphere&quot;,&quot;container-title-short&quot;:&quot;Chemosphere&quot;,&quot;accessed&quot;:{&quot;date-parts&quot;:[[2023,5,30]]},&quot;DOI&quot;:&quot;10.1016/S0045-6535(00)00474-4&quot;,&quot;ISSN&quot;:&quot;0045-6535&quot;,&quot;PMID&quot;:&quot;11513125&quot;,&quot;issued&quot;:{&quot;date-parts&quot;:[[2001,9,1]]},&quot;page&quot;:&quot;1455-1462&quot;,&quot;abstract&quot;:&quot;A survey of PCDD/F and non-ortho PCB concentrations in the mesophilic, anaerobically digested sludge of 14 UK wastewater treatment works was carried out. The range of total Cl1-Cl8DD/F concentrations in the sludges was 8880-428 000 pg/g dw with a median of 23 300 pg/g dw. The concentrations of the three non-ortho PCBs were in the range 272-63 000 pg/g dw with a median of 695 pg/g dw. The PCDD/F I-TEQs of the sludges studied were comparable to those published in the literature with a range of 20-225 pg I-TEQ/g dw and a median of 40.4 pg/g dw. The non-ortho PCBs usually added 2-7 pg/g to the total TEQ with one notable exception which increased the TEQ value 20-fold. With three exceptions, the PCDD/F content of the sludges fell well below the draft EU limit values proposed on 27 April 2000. The homologue group pattern of the PCDD/Fs is dominated by the HpCDDs and OCDD and is consistent with that found in most sewage sludges. There appears to be no correlation between the degree of industrial input and the PCDD/F concentration. This suggests that trade effluent is not always the most significant source of PCDD/Fs to wastewater in the UK. © 2001 Elsevier Science Ltd. All rights reserved.&quot;,&quot;publisher&quot;:&quot;Pergamon&quot;,&quot;issue&quot;:&quot;6&quot;,&quot;volume&quot;:&quot;44&quot;},&quot;isTemporary&quot;:false}]},{&quot;citationID&quot;:&quot;MENDELEY_CITATION_873cf26a-bed5-4ced-894b-7c51ab6006d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&quot;,&quot;citationItems&quot;:[{&quot;id&quot;:&quot;04bc473a-195d-3aa6-9718-2a81ac860a5a&quot;,&quot;itemData&quot;:{&quot;type&quot;:&quot;article-journal&quot;,&quot;id&quot;:&quot;04bc473a-195d-3aa6-9718-2a81ac860a5a&quot;,&quot;title&quot;:&quot;Emissions of PAHs, PCDD/Fs, dl-PCBs, chlorophenols and chlorobenzenes from municipal waste incinerator cofiring industrial waste&quot;,&quot;author&quot;:[{&quot;family&quot;:&quot;Hsu&quot;,&quot;given&quot;:&quot;Yen Chen&quot;,&quot;parse-names&quot;:false,&quot;dropping-particle&quot;:&quot;&quot;,&quot;non-dropping-particle&quot;:&quot;&quot;},{&quot;family&quot;:&quot;Chang&quot;,&quot;given&quot;:&quot;Shu Hao&quot;,&quot;parse-names&quot;:false,&quot;dropping-particle&quot;:&quot;&quot;,&quot;non-dropping-particle&quot;:&quot;&quot;},{&quot;family&quot;:&quot;Chang&quot;,&quot;given&quot;:&quot;Moo Been&quot;,&quot;parse-names&quot;:false,&quot;dropping-particle&quot;:&quot;&quot;,&quot;non-dropping-particle&quot;:&quot;&quot;}],&quot;container-title&quot;:&quot;Chemosphere&quot;,&quot;container-title-short&quot;:&quot;Chemosphere&quot;,&quot;accessed&quot;:{&quot;date-parts&quot;:[[2023,5,30]]},&quot;DOI&quot;:&quot;10.1016/J.CHEMOSPHERE.2021.130645&quot;,&quot;ISSN&quot;:&quot;0045-6535&quot;,&quot;PMID&quot;:&quot;33933998&quot;,&quot;issued&quot;:{&quot;date-parts&quot;:[[2021,10,1]]},&quot;page&quot;:&quot;130645&quot;,&quot;abstract&quot;:&quot;Concentrations and distributions of PAHs and chlorinated aromatic compounds including PCDD/Fs, dl-PCBs, chlorophenols (CPs), and chlorobenzenes (CBz) in the municipal waste incinerator are investigated to characterize their formation and emission via intensive stack sampling. In addition, the toxicity of fly ash contribution by PCDD/Fs and dl-PCBs is evaluated in this study. The results reveal that concentrations of PCDD/Fs and dl-PCBs in flue gas are significantly lower than those of CPs, CBz, and PAHs. Additionally, the removal efficiencies of PAHs and chlorinated aromatic compounds achieved with existing air pollution control devices are evaluated, indicating that the removal efficiencies achieved with activated carbon injection + baghouse (95–99%) are higher than those with semi-dry scrubber (SDS). Besides, PCDD/Fs and PCBs TEQ concentrations in SDS and BH ashes are within 1.61–2.66 WHO-TEQ/g and 0.09–0.19 WHO-TEQ/g, respectively. Furthermore, the calculated mass flow rates suggest that the input rate of PCDD/Fs and dl-PCBs of SDS are 60.24 mg/h and 59.74 mg/h, respectively. The mass flow rates of PCDD/Fs and dl-PCBs after SDS in flue gas are 32.47 mg/h and 49.73 mg/h, respectively. However, the discharge rates of PCDD/Fs and dl-PCBs from SDS are 120.60 mg/h and 27.05 mg/h, respectively, indicating that PCDD/Fs are significantly formed within the SDS. PCDD/Fs formation is attributed to the operating temperature of SDS (240 ± 11.5 °C), which is within the temperature window for de novo synthesis. Thus, operating parameters of the APCDs should be optimized to reduce the formation of PAHs and chlorinated aromatic pollutants from MWI.&quot;,&quot;publisher&quot;:&quot;Pergamon&quot;,&quot;volume&quot;:&quot;280&quot;},&quot;isTemporary&quot;:false}]},{&quot;citationID&quot;:&quot;MENDELEY_CITATION_98f93b86-0b91-4350-8290-27ba24c89170&quot;,&quot;properties&quot;:{&quot;noteIndex&quot;:0},&quot;isEdited&quot;:false,&quot;manualOverride&quot;:{&quot;isManuallyOverridden&quot;:false,&quot;citeprocText&quot;:&quot;(Samolada &amp;#38; Zabaniotou, 2014)&quot;,&quot;manualOverrideText&quot;:&quot;&quot;},&quot;citationTag&quot;:&quot;MENDELEY_CITATION_v3_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&quot;,&quot;citationItems&quot;:[{&quot;id&quot;:&quot;aa23585e-53e6-3d8a-bf13-ca809352ae33&quot;,&quot;itemData&quot;:{&quot;type&quot;:&quot;article-journal&quot;,&quot;id&quot;:&quot;aa23585e-53e6-3d8a-bf13-ca809352ae33&quot;,&quot;title&quot;:&quot;Comparative assessment of municipal sewage sludge incineration, gasification and pyrolysis for a sustainable sludge-to-energy management in Greece&quot;,&quot;author&quot;:[{&quot;family&quot;:&quot;Samolada&quot;,&quot;given&quot;:&quot;M. C.&quot;,&quot;parse-names&quot;:false,&quot;dropping-particle&quot;:&quot;&quot;,&quot;non-dropping-particle&quot;:&quot;&quot;},{&quot;family&quot;:&quot;Zabaniotou&quot;,&quot;given&quot;:&quot;A. A.&quot;,&quot;parse-names&quot;:false,&quot;dropping-particle&quot;:&quot;&quot;,&quot;non-dropping-particle&quot;:&quot;&quot;}],&quot;container-title&quot;:&quot;Waste Management&quot;,&quot;accessed&quot;:{&quot;date-parts&quot;:[[2023,5,30]]},&quot;DOI&quot;:&quot;10.1016/J.WASMAN.2013.11.003&quot;,&quot;ISSN&quot;:&quot;0956-053X&quot;,&quot;PMID&quot;:&quot;24290971&quot;,&quot;issued&quot;:{&quot;date-parts&quot;:[[2014,2,1]]},&quot;page&quot;:&quot;411-420&quot;,&quot;abstract&quot;:&quot;For a sustainable municipal sewage sludge management, not only the available technology, but also other parameters, such as policy regulations and socio-economic issues should be taken in account. In this study, the current status of both European and Greek Legislation on waste management, with a special insight in municipal sewage sludge, is presented. A SWOT analysis was further developed for comparison of pyrolysis with incineration and gasification and results are presented. Pyrolysis seems to be the optimal thermochemical treatment option compared to incineration and gasification. Sewage sludge pyrolysis is favorable for energy savings, material recovery and high added materials production, providing a 'zero waste' solution. Finally, identification of challenges and barriers for sewage sludge pyrolysis deployment in Greece was investigated. © 2013 Elsevier Ltd.&quot;,&quot;publisher&quot;:&quot;Pergamon&quot;,&quot;issue&quot;:&quot;2&quot;,&quot;volume&quot;:&quot;34&quot;,&quot;container-title-short&quot;:&quot;&quot;},&quot;isTemporary&quot;:false}]},{&quot;citationID&quot;:&quot;MENDELEY_CITATION_e1736591-9e5f-4c4e-ac2b-f78ff194d7d2&quot;,&quot;properties&quot;:{&quot;noteIndex&quot;:0},&quot;isEdited&quot;:false,&quot;manualOverride&quot;:{&quot;isManuallyOverridden&quot;:false,&quot;citeprocText&quot;:&quot;(Sørmo et al., 2023)&quot;,&quot;manualOverrideText&quot;:&quot;&quot;},&quot;citationTag&quot;:&quot;MENDELEY_CITATION_v3_eyJjaXRhdGlvbklEIjoiTUVOREVMRVlfQ0lUQVRJT05fZTE3MzY1OTEtOWU1Zi00YzRlLWFjMmItZjc4ZmYxOTRkN2QyIiwicHJvcGVydGllcyI6eyJub3RlSW5kZXgiOjB9LCJpc0VkaXRlZCI6ZmFsc2UsIm1hbnVhbE92ZXJyaWRlIjp7ImlzTWFudWFsbHlPdmVycmlkZGVuIjpmYWxzZSwiY2l0ZXByb2NUZXh0IjoiK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citationID&quot;:&quot;MENDELEY_CITATION_98506e13-030b-4e6a-ab23-837c5410af2c&quot;,&quot;properties&quot;:{&quot;noteIndex&quot;:0},&quot;isEdited&quot;:false,&quot;manualOverride&quot;:{&quot;isManuallyOverridden&quot;:false,&quot;citeprocText&quot;:&quot;(Cies̈lik et al., 2015)&quot;,&quot;manualOverrideText&quot;:&quot;&quot;},&quot;citationTag&quot;:&quot;MENDELEY_CITATION_v3_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&quot;,&quot;citationItems&quot;:[{&quot;id&quot;:&quot;9e76cb5c-a190-3fb2-9b6b-4a86b497195e&quot;,&quot;itemData&quot;:{&quot;type&quot;:&quot;article-journal&quot;,&quot;id&quot;:&quot;9e76cb5c-a190-3fb2-9b6b-4a86b497195e&quot;,&quot;title&quot;:&quot;Review of sewage sludge management: standards, regulations and analytical methods&quot;,&quot;author&quot;:[{&quot;family&quot;:&quot;Cies̈lik&quot;,&quot;given&quot;:&quot;Bartłomiej Michał&quot;,&quot;parse-names&quot;:false,&quot;dropping-particle&quot;:&quot;&quot;,&quot;non-dropping-particle&quot;:&quot;&quot;},{&quot;family&quot;:&quot;Namies̈nik&quot;,&quot;given&quot;:&quot;Jacek&quot;,&quot;parse-names&quot;:false,&quot;dropping-particle&quot;:&quot;&quot;,&quot;non-dropping-particle&quot;:&quot;&quot;},{&quot;family&quot;:&quot;Konieczka&quot;,&quot;given&quot;:&quot;Piotr&quot;,&quot;parse-names&quot;:false,&quot;dropping-particle&quot;:&quot;&quot;,&quot;non-dropping-particle&quot;:&quot;&quot;}],&quot;container-title&quot;:&quot;Journal of Cleaner Production&quot;,&quot;container-title-short&quot;:&quot;J Clean Prod&quot;,&quot;accessed&quot;:{&quot;date-parts&quot;:[[2023,5,30]]},&quot;DOI&quot;:&quot;10.1016/J.JCLEPRO.2014.11.031&quot;,&quot;ISSN&quot;:&quot;0959-6526&quot;,&quot;issued&quot;:{&quot;date-parts&quot;:[[2015,3,1]]},&quot;page&quot;:&quot;1-15&quot;,&quot;abstract&quot;:&quot;This article presents the most popular methods of sewage sludge management and associated unit operations and processes referring to them. The most popular methods are: Reclamation and adaptation of lands to specific needs; plant cultivation not intended for consumption or for production of food; usage in agriculture; usage in building; recovery of phosphorus, rare earth metals or fats and usage in industry; producing combustible pellets, granulates or other usable materials such as absorbents; and storage on territory of treatment plant and landfills. Processing connected with stabilization leads to generation of materials which might be contaminated with variety of organic compounds. Since this type of management generally assumes introduction of processed sludge to the ground, it can cause soil contamination with unknown compounds of organic origin. However, thermal processing of raw sewage sludge essentially excludes such possibility. Majority of organic matter is transformed into simple, mineralized form. In this case the most problematic issue is sewage sludge ash contamination with heavy metals. Although, determination of heavy metals in ashes is much simpler than determination of organic compounds. Chemical analysis can be very useful to asses environmental safety of processed and managed sewage sludge. That is why there is a significant quantity of used analytical techniques which are likely to support the processes of designing and implementing new economically and environmentally reasonable ways of re-using sewage sludge. Further, the process of technological utilization of sewage sludge conducted in Wastewater Treatment Plant \&quot;Wschód\&quot; in Gdańsk is described. Recently technological line was upgraded. Now excessive sewage sludge is anaerobic digested with biogas recovery. Fermentation residues are incinerated in fluidized bed furnace. Ashes are cemented and land filled. Gdańska Infrastruktura Wodociągowo-Kanalizacyjna, which is owner of the treatment plant \&quot;Wschód\&quot; is planning development strategy for the implementation of a pro-ecological management method connected with production of light construction materials and phosphorus recovery. Management of thermal treated sewage sludge is simpler and cheaper than non-thermal management, especially in case of large amounts of treated sewage sludge like in Wastewater Treatment Plant \&quot;Wschód\&quot;. Management in smaller installations of treatment plants collecting sewage sludge from less industrialized agglomerations is also less complicated. Sewage sludge management process should be developed separately for each treatment plant. Only then all management methods will be ecologically and economically justified.&quot;,&quot;publisher&quot;:&quot;Elsevier&quot;,&quot;volume&quot;:&quot;90&quot;},&quot;isTemporary&quot;:false}]},{&quot;citationID&quot;:&quot;MENDELEY_CITATION_cbddac68-a923-4aee-b583-a9f22a7ec949&quot;,&quot;properties&quot;:{&quot;noteIndex&quot;:0},&quot;isEdited&quot;:false,&quot;manualOverride&quot;:{&quot;isManuallyOverridden&quot;:false,&quot;citeprocText&quot;:&quot;(Bolan et al., 2022)&quot;,&quot;manualOverrideText&quot;:&quot;&quot;},&quot;citationTag&quot;:&quot;MENDELEY_CITATION_v3_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&quot;,&quot;citationItems&quot;:[{&quot;id&quot;:&quot;61fc287f-5b16-3147-9acf-acca44a70e29&quot;,&quot;itemData&quot;:{&quot;type&quot;:&quot;article-journal&quot;,&quot;id&quot;:&quot;61fc287f-5b16-3147-9acf-acca44a70e29&quot;,&quot;title&quot;:&quot;Multifunctional applications of biochar beyond carbon storage&quot;,&quot;author&quot;:[{&quot;family&quot;:&quot;Bolan&quot;,&quot;given&quot;:&quot;Nanthi&quot;,&quot;parse-names&quot;:false,&quot;dropping-particle&quot;:&quot;&quot;,&quot;non-dropping-particle&quot;:&quot;&quot;},{&quot;family&quot;:&quot;Hoang&quot;,&quot;given&quot;:&quot;Son A&quot;,&quot;parse-names&quot;:false,&quot;dropping-particle&quot;:&quot;&quot;,&quot;non-dropping-particle&quot;:&quot;&quot;},{&quot;family&quot;:&quot;Beiyuan&quot;,&quot;given&quot;:&quot;Jingzi&quot;,&quot;parse-names&quot;:false,&quot;dropping-particle&quot;:&quot;&quot;,&quot;non-dropping-particle&quot;:&quot;&quot;},{&quot;family&quot;:&quot;Gupta&quot;,&quot;given&quot;:&quot;Souradeep&quot;,&quot;parse-names&quot;:false,&quot;dropping-particle&quot;:&quot;&quot;,&quot;non-dropping-particle&quot;:&quot;&quot;},{&quot;family&quot;:&quot;Hou&quot;,&quot;given&quot;:&quot;Deyi&quot;,&quot;parse-names&quot;:false,&quot;dropping-particle&quot;:&quot;&quot;,&quot;non-dropping-particle&quot;:&quot;&quot;},{&quot;family&quot;:&quot;Karakoti&quot;,&quot;given&quot;:&quot;Ajay&quot;,&quot;parse-names&quot;:false,&quot;dropping-particle&quot;:&quot;&quot;,&quot;non-dropping-particle&quot;:&quot;&quot;},{&quot;family&quot;:&quot;Joseph&quot;,&quot;given&quot;:&quot;Stephen&quot;,&quot;parse-names&quot;:false,&quot;dropping-particle&quot;:&quot;&quot;,&quot;non-dropping-particle&quot;:&quot;&quot;},{&quot;family&quot;:&quot;Jung&quot;,&quot;given&quot;:&quot;Sungyup&quot;,&quot;parse-names&quot;:false,&quot;dropping-particle&quot;:&quot;&quot;,&quot;non-dropping-particle&quot;:&quot;&quot;},{&quot;family&quot;:&quot;Kim&quot;,&quot;given&quot;:&quot;Ki-Hyun&quot;,&quot;parse-names&quot;:false,&quot;dropping-particle&quot;:&quot;&quot;,&quot;non-dropping-particle&quot;:&quot;&quot;},{&quot;family&quot;:&quot;Kirkham&quot;,&quot;given&quot;:&quot;M B&quot;,&quot;parse-names&quot;:false,&quot;dropping-particle&quot;:&quot;&quot;,&quot;non-dropping-particle&quot;:&quot;&quot;}],&quot;container-title&quot;:&quot;International Materials Reviews&quot;,&quot;ISSN&quot;:&quot;0950-6608&quot;,&quot;issued&quot;:{&quot;date-parts&quot;:[[2022]]},&quot;page&quot;:&quot;150-200&quot;,&quot;publisher&quot;:&quot;Taylor &amp; Francis&quot;,&quot;issue&quot;:&quot;2&quot;,&quot;volume&quot;:&quot;67&quot;,&quot;container-title-short&quot;:&quot;&quot;},&quot;isTemporary&quot;:false}]},{&quot;citationID&quot;:&quot;MENDELEY_CITATION_4694ed2b-d0f3-4429-89bd-11136972fdb0&quot;,&quot;properties&quot;:{&quot;noteIndex&quot;:0},&quot;isEdited&quot;:false,&quot;manualOverride&quot;:{&quot;isManuallyOverridden&quot;:false,&quot;citeprocText&quot;:&quot;(Tomczyk et al., 2020)&quot;,&quot;manualOverrideText&quot;:&quot;&quot;},&quot;citationTag&quot;:&quot;MENDELEY_CITATION_v3_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&quot;,&quot;citationItems&quot;:[{&quot;id&quot;:&quot;0eb6176e-8076-36bc-b5d8-0ebc2a916655&quot;,&quot;itemData&quot;:{&quot;type&quot;:&quot;article-journal&quot;,&quot;id&quot;:&quot;0eb6176e-8076-36bc-b5d8-0ebc2a916655&quot;,&quot;title&quot;:&quot;The convertion of sewage sludge to biochar as a sustainable tool of PAHs exposure reduction during agricultural utilization of sewage sludges&quot;,&quot;author&quot;:[{&quot;family&quot;:&quot;Tomczyk&quot;,&quot;given&quot;:&quot;Beata&quot;,&quot;parse-names&quot;:false,&quot;dropping-particle&quot;:&quot;&quot;,&quot;non-dropping-particle&quot;:&quot;&quot;},{&quot;family&quot;:&quot;Siatecka&quot;,&quot;given&quot;:&quot;Anna&quot;,&quot;parse-names&quot;:false,&quot;dropping-particle&quot;:&quot;&quot;,&quot;non-dropping-particle&quot;:&quot;&quot;},{&quot;family&quot;:&quot;Gao&quot;,&quot;given&quot;:&quot;Yanzheng&quot;,&quot;parse-names&quot;:false,&quot;dropping-particle&quot;:&quot;&quot;,&quot;non-dropping-particle&quot;:&quot;&quot;},{&quot;family&quot;:&quot;Ok&quot;,&quot;given&quot;:&quot;Yong Sik&quot;,&quot;parse-names&quot;:false,&quot;dropping-particle&quot;:&quot;&quot;,&quot;non-dropping-particle&quot;:&quot;&quot;},{&quot;family&quot;:&quot;Bogusz&quot;,&quot;given&quot;:&quot;Aleksandra&quot;,&quot;parse-names&quot;:false,&quot;dropping-particle&quot;:&quot;&quot;,&quot;non-dropping-particle&quot;:&quot;&quot;},{&quot;family&quot;:&quot;Oleszczuk&quot;,&quot;given&quot;:&quot;Patryk&quot;,&quot;parse-names&quot;:false,&quot;dropping-particle&quot;:&quot;&quot;,&quot;non-dropping-particle&quot;:&quot;&quot;}],&quot;container-title&quot;:&quot;Journal of Hazardous Materials&quot;,&quot;container-title-short&quot;:&quot;J Hazard Mater&quot;,&quot;accessed&quot;:{&quot;date-parts&quot;:[[2023,5,30]]},&quot;DOI&quot;:&quot;10.1016/J.JHAZMAT.2020.122416&quot;,&quot;ISSN&quot;:&quot;0304-3894&quot;,&quot;PMID&quot;:&quot;32193106&quot;,&quot;issued&quot;:{&quot;date-parts&quot;:[[2020,6,15]]},&quot;page&quot;:&quot;122416&quot;,&quot;abstract&quot;:&quot;There is a discussion in the literature whether PAHs introduced with biochar are safe and whether they are persistent in the environment. The persistence of PAHs (Ctot – total and Cfree – freely dissolved) in sewage sludge (SSL) or SSL-derived biochar-amended soils was investigated. Biochar were produced at 500, 600 and 700 °C. We also compared the persistence of PAHs in these experimental treatments depending on the plants cultivated (grass, clover and thale cress). We showed that the Ctot PAHs in the biochar-amended soils exhibited higher persistence than in the SSL-amended soil. The opposite trend was observed for Cfree PAHs. A higher reduction of Cfree PAHs was noted in the biochar-amended soils than in SSL-amended soil. The persistence of both Cfree and Ctot PAHs clearly varied between the biochars produced at different temperatures. It should be stated that despite that for biochar the persistence of Ctot PAHs is higher compared to SSL-amended soils, an opposite trend is observed for the fraction of Cfree (which is directly responsible for the toxic effect), and this entails a lower risk to the environment (lower mobility and bioavailability). The plants had a significant impact on Ctot PAHs content depending on the number of PAH rings.&quot;,&quot;publisher&quot;:&quot;Elsevier&quot;,&quot;volume&quot;:&quot;392&quot;},&quot;isTemporary&quot;:false}]},{&quot;citationID&quot;:&quot;MENDELEY_CITATION_6b1d9d96-66b8-448b-9801-70bdc2fcb614&quot;,&quot;properties&quot;:{&quot;noteIndex&quot;:0},&quot;isEdited&quot;:false,&quot;manualOverride&quot;:{&quot;isManuallyOverridden&quot;:false,&quot;citeprocText&quot;:&quot;(Huygens et al., 2019)&quot;,&quot;manualOverrideText&quot;:&quot;&quot;},&quot;citationTag&quot;:&quot;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quot;,&quot;citationItems&quot;:[{&quot;id&quot;:&quot;d4760280-742d-3c27-9d28-ff9ae98021a3&quot;,&quot;itemData&quot;:{&quot;type&quot;:&quot;article-journal&quot;,&quot;id&quot;:&quot;d4760280-742d-3c27-9d28-ff9ae98021a3&quot;,&quot;title&quot;:&quot;Technical proposals for selected new fertilising materials under the Fertilising Products Regulation (Regulation (EU) 2019/1009)&quot;,&quot;author&quot;:[{&quot;family&quot;:&quot;Huygens&quot;,&quot;given&quot;:&quot;D&quot;,&quot;parse-names&quot;:false,&quot;dropping-particle&quot;:&quot;&quot;,&quot;non-dropping-particle&quot;:&quot;&quot;},{&quot;family&quot;:&quot;Saveyn&quot;,&quot;given&quot;:&quot;H&quot;,&quot;parse-names&quot;:false,&quot;dropping-particle&quot;:&quot;&quot;,&quot;non-dropping-particle&quot;:&quot;&quot;},{&quot;family&quot;:&quot;Tonini&quot;,&quot;given&quot;:&quot;D&quot;,&quot;parse-names&quot;:false,&quot;dropping-particle&quot;:&quot;&quot;,&quot;non-dropping-particle&quot;:&quot;&quot;},{&quot;family&quot;:&quot;Eder&quot;,&quot;given&quot;:&quot;P&quot;,&quot;parse-names&quot;:false,&quot;dropping-particle&quot;:&quot;&quot;,&quot;non-dropping-particle&quot;:&quot;&quot;},{&quot;family&quot;:&quot;Delgado Sancho&quot;,&quot;given&quot;:&quot;L&quot;,&quot;parse-names&quot;:false,&quot;dropping-particle&quot;:&quot;&quot;,&quot;non-dropping-particle&quot;:&quot;&quot;}],&quot;container-title&quot;:&quot;FeHPO CaHPO&quot;,&quot;issued&quot;:{&quot;date-parts&quot;:[[2019]]},&quot;volume&quot;:&quot;4&quot;,&quot;container-title-short&quot;:&quot;&quot;},&quot;isTemporary&quot;:false}]},{&quot;citationID&quot;:&quot;MENDELEY_CITATION_23d931a4-3fa3-4dfe-ab1d-f3731a98e98a&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ccbda513-9a1b-4eec-9f7e-fc46f7b772e6&quot;,&quot;properties&quot;:{&quot;noteIndex&quot;:0},&quot;isEdited&quot;:false,&quot;manualOverride&quot;:{&quot;isManuallyOverridden&quot;:false,&quot;citeprocText&quot;:&quot;(Buss, 2021; Conesa et al., 2009; Moško et al., 2021)&quot;,&quot;manualOverrideText&quot;:&quot;&quot;},&quot;citationTag&quot;:&quot;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quot;,&quot;citationItems&quot;:[{&quot;id&quot;:&quot;2d3ea98b-e6ad-36b5-b48d-8a2f32c86f28&quot;,&quot;itemData&quot;:{&quot;type&quot;:&quot;article-journal&quot;,&quot;id&quot;:&quot;2d3ea98b-e6ad-36b5-b48d-8a2f32c86f28&quot;,&quot;title&quot;:&quot;Comparison between emissions from the pyrolysis and combustion of different wastes&quot;,&quot;author&quot;:[{&quot;family&quot;:&quot;Conesa&quot;,&quot;given&quot;:&quot;Juan A&quot;,&quot;parse-names&quot;:false,&quot;dropping-particle&quot;:&quot;&quot;,&quot;non-dropping-particle&quot;:&quot;&quot;},{&quot;family&quot;:&quot;Font&quot;,&quot;given&quot;:&quot;Rafael&quot;,&quot;parse-names&quot;:false,&quot;dropping-particle&quot;:&quot;&quot;,&quot;non-dropping-particle&quot;:&quot;&quot;},{&quot;family&quot;:&quot;Fullana&quot;,&quot;given&quot;:&quot;Andres&quot;,&quot;parse-names&quot;:false,&quot;dropping-particle&quot;:&quot;&quot;,&quot;non-dropping-particle&quot;:&quot;&quot;},{&quot;family&quot;:&quot;Martin-Gullon&quot;,&quot;given&quot;:&quot;Ignacio&quot;,&quot;parse-names&quot;:false,&quot;dropping-particle&quot;:&quot;&quot;,&quot;non-dropping-particle&quot;:&quot;&quot;},{&quot;family&quot;:&quot;Aracil&quot;,&quot;given&quot;:&quot;Ignacio&quot;,&quot;parse-names&quot;:false,&quot;dropping-particle&quot;:&quot;&quot;,&quot;non-dropping-particle&quot;:&quot;&quot;},{&quot;family&quot;:&quot;Gálvez&quot;,&quot;given&quot;:&quot;A&quot;,&quot;parse-names&quot;:false,&quot;dropping-particle&quot;:&quot;&quot;,&quot;non-dropping-particle&quot;:&quot;&quot;},{&quot;family&quot;:&quot;Moltó&quot;,&quot;given&quot;:&quot;J&quot;,&quot;parse-names&quot;:false,&quot;dropping-particle&quot;:&quot;&quot;,&quot;non-dropping-particle&quot;:&quot;&quot;},{&quot;family&quot;:&quot;Gómez-Rico&quot;,&quot;given&quot;:&quot;María Francisca&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09]]},&quot;page&quot;:&quot;95-102&quot;,&quot;publisher&quot;:&quot;Elsevier&quot;,&quot;issue&quot;:&quot;1&quot;,&quot;volume&quot;:&quot;84&quot;},&quot;isTemporary&quot;:false},{&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id&quot;:&quot;cdce1c49-cb1d-3e82-a874-94d8ccd5712b&quot;,&quot;itemData&quot;:{&quot;type&quot;:&quot;article-journal&quot;,&quot;id&quot;:&quot;cdce1c49-cb1d-3e82-a874-94d8ccd5712b&quot;,&quot;title&quot;:&quot;Pyrolysis solves the issue of organic contaminants in sewage sludge while retaining carbon—making the case for sewage sludge treatment via pyrolysis&quot;,&quot;author&quot;:[{&quot;family&quot;:&quot;Buss&quot;,&quot;given&quot;:&quot;Wolfram&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1]]},&quot;page&quot;:&quot;10048-10053&quot;,&quot;publisher&quot;:&quot;ACS Publications&quot;,&quot;issue&quot;:&quot;30&quot;,&quot;volume&quot;:&quot;9&quot;},&quot;isTemporary&quot;:false}]},{&quot;citationID&quot;:&quot;MENDELEY_CITATION_2800e655-aad7-4fd9-9f33-36e3e39834c0&quot;,&quot;properties&quot;:{&quot;noteIndex&quot;:0},&quot;isEdited&quot;:false,&quot;manualOverride&quot;:{&quot;isManuallyOverridden&quot;:false,&quot;citeprocText&quot;:&quot;(Castro et al., 2023; Sørmo et al., 2023)&quot;,&quot;manualOverrideText&quot;:&quot;&quot;},&quot;citationTag&quot;:&quot;MENDELEY_CITATION_v3_eyJjaXRhdGlvbklEIjoiTUVOREVMRVlfQ0lUQVRJT05fMjgwMGU2NTUtYWFkNy00ZmQ5LTlmMzMtMzZlM2UzOTgzNGMwIiwicHJvcGVydGllcyI6eyJub3RlSW5kZXgiOjB9LCJpc0VkaXRlZCI6ZmFsc2UsIm1hbnVhbE92ZXJyaWRlIjp7ImlzTWFudWFsbHlPdmVycmlkZGVuIjpmYWxzZSwiY2l0ZXByb2NUZXh0IjoiKENhc3RybyBldCBhbC4sIDIwMjM7I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Sx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id&quot;:&quot;0fa78834-8409-36a9-82ef-043d1160b73c&quot;,&quot;itemData&quot;:{&quot;type&quot;:&quot;article-journal&quot;,&quot;id&quot;:&quot;0fa78834-8409-36a9-82ef-043d1160b73c&quot;,&quot;title&quot;:&quot;Analysis, occurrence and removal efficiencies of organophosphate flame retardants (OPFRs) in sludge undergoing anaerobic digestion followed by diverse thermal treatments&quot;,&quot;author&quot;:[{&quot;family&quot;:&quot;Castro&quot;,&quot;given&quot;:&quot;Gabriela&quot;,&quot;parse-names&quot;:false,&quot;dropping-particle&quot;:&quot;&quot;,&quot;non-dropping-particle&quot;:&quot;&quot;},{&quot;family&quot;:&quot;Sørmo&quot;,&quot;given&quot;:&quot;Erlend&quot;,&quot;parse-names&quot;:false,&quot;dropping-particle&quot;:&quot;&quot;,&quot;non-dropping-particle&quot;:&quot;&quot;},{&quot;family&quot;:&quot;Yu&quot;,&quot;given&quot;:&quot;Guanhua&quot;,&quot;parse-names&quot;:false,&quot;dropping-particle&quot;:&quot;&quot;,&quot;non-dropping-particle&quot;:&quot;&quot;},{&quot;family&quot;:&quot;Sait&quot;,&quot;given&quot;:&quot;Shannen T L&quot;,&quot;parse-names&quot;:false,&quot;dropping-particle&quot;:&quot;&quot;,&quot;non-dropping-particle&quot;:&quot;&quot;},{&quot;family&quot;:&quot;González&quot;,&quot;given&quot;:&quot;Susana&quot;,&quot;parse-names&quot;:false,&quot;dropping-particle&quot;:&quot;V&quot;,&quot;non-dropping-particle&quot;:&quot;&quot;},{&quot;family&quot;:&quot;Arp&quot;,&quot;given&quot;:&quot;Hans Peter H&quot;,&quot;parse-names&quot;:false,&quot;dropping-particle&quot;:&quot;&quot;,&quot;non-dropping-particle&quot;:&quot;&quot;},{&quot;family&quot;:&quot;Asimakopoulos&quot;,&quot;given&quot;:&quot;Alexandros G&quot;,&quot;parse-names&quot;:false,&quot;dropping-particle&quot;:&quot;&quot;,&quot;non-dropping-particle&quot;:&quot;&quot;}],&quot;container-title&quot;:&quot;Science of The Total Environment&quot;,&quot;ISSN&quot;:&quot;0048-9697&quot;,&quot;issued&quot;:{&quot;date-parts&quot;:[[2023]]},&quot;page&quot;:&quot;161856&quot;,&quot;publisher&quot;:&quot;Elsevier&quot;,&quot;volume&quot;:&quot;870&quot;,&quot;container-title-short&quot;:&quot;&quot;},&quot;isTemporary&quot;:false}]},{&quot;citationID&quot;:&quot;MENDELEY_CITATION_a548d555-f442-4fd0-b25f-6fc95d4fee8d&quot;,&quot;properties&quot;:{&quot;noteIndex&quot;:0},&quot;isEdited&quot;:false,&quot;manualOverride&quot;:{&quot;isManuallyOverridden&quot;:false,&quot;citeprocText&quot;:&quot;(Wikström et al., 1996)&quot;,&quot;manualOverrideText&quot;:&quot;&quot;},&quot;citationTag&quot;:&quot;MENDELEY_CITATION_v3_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xOTk2XV19LCJwYWdlIjoiMTYzNy0xNjQ0IiwicHVibGlzaGVyIjoiQUNTIFB1YmxpY2F0aW9ucyIsImlzc3VlIjoiNSIsInZvbHVtZSI6IjMwIn0sImlzVGVtcG9yYXJ5IjpmYWxzZX1dfQ==&quot;,&quot;citationItems&quot;:[{&quot;id&quot;:&quot;93d1031c-b4b3-32e8-9a05-99958db8670a&quot;,&quot;itemData&quot;:{&quot;type&quot;:&quot;article-journal&quot;,&quot;id&quot;:&quot;93d1031c-b4b3-32e8-9a05-99958db8670a&quot;,&quot;title&quot;:&quot;Influence of level and form of chlorine on the formation of chlorinated dioxins, dibenzofurans, and benzenes during combustion of an artificial fuel in a laboratory reactor&quot;,&quot;author&quot;:[{&quot;family&quot;:&quot;Wikström&quot;,&quot;given&quot;:&quot;Evalena&quot;,&quot;parse-names&quot;:false,&quot;dropping-particle&quot;:&quot;&quot;,&quot;non-dropping-particle&quot;:&quot;&quot;},{&quot;family&quot;:&quot;Löfvenius&quot;,&quot;given&quot;:&quot;Gl&quot;,&quot;parse-names&quot;:false,&quot;dropping-particle&quot;:&quot;&quot;,&quot;non-dropping-particle&quot;:&quot;&quot;},{&quot;family&quot;:&quot;Rappe&quot;,&quot;given&quot;:&quot;C&quot;,&quot;parse-names&quot;:false,&quot;dropping-particle&quot;:&quot;&quot;,&quot;non-dropping-particle&quot;:&quot;&quot;},{&quot;family&quot;:&quot;Marklund&quot;,&quot;given&quot;:&quot;S&quot;,&quot;parse-names&quot;:false,&quot;dropping-particle&quot;:&quot;&quot;,&quot;non-dropping-particle&quot;:&quot;&quot;}],&quot;container-title&quot;:&quot;Environmental science &amp; technology&quot;,&quot;container-title-short&quot;:&quot;Environ Sci Technol&quot;,&quot;ISSN&quot;:&quot;0013-936X&quot;,&quot;issued&quot;:{&quot;date-parts&quot;:[[1996]]},&quot;page&quot;:&quot;1637-1644&quot;,&quot;publisher&quot;:&quot;ACS Publications&quot;,&quot;issue&quot;:&quot;5&quot;,&quot;volume&quot;:&quot;30&quot;},&quot;isTemporary&quot;:false}]},{&quot;citationID&quot;:&quot;MENDELEY_CITATION_cdf29012-a7b5-4d60-a1d1-442c9da43310&quot;,&quot;properties&quot;:{&quot;noteIndex&quot;:0},&quot;isEdited&quot;:false,&quot;manualOverride&quot;:{&quot;isManuallyOverridden&quot;:false,&quot;citeprocText&quot;:&quot;(Stanmore, 2004)&quot;,&quot;manualOverrideText&quot;:&quot;&quot;},&quot;citationTag&quot;:&quot;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2c237bfd-b50d-4e18-a457-a348a7af8a02&quot;,&quot;properties&quot;:{&quot;noteIndex&quot;:0},&quot;isEdited&quot;:false,&quot;manualOverride&quot;:{&quot;isManuallyOverridden&quot;:false,&quot;citeprocText&quot;:&quot;(Altarawneh et al., 2009)&quot;,&quot;manualOverrideText&quot;:&quot;&quot;},&quot;citationTag&quot;:&quot;MENDELEY_CITATION_v3_eyJjaXRhdGlvbklEIjoiTUVOREVMRVlfQ0lUQVRJT05fMmMyMzdiZmQtYjUwZC00ZTE4LWE0NTctYTM0OGE3YWY4YTAy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quot;,&quot;citationItems&quot;:[{&quot;id&quot;:&quot;dd4dfd62-8acc-31f8-881b-7a65fbce23e9&quot;,&quot;itemData&quot;:{&quot;type&quot;:&quot;article-journal&quot;,&quot;id&quot;:&quot;dd4dfd62-8acc-31f8-881b-7a65fbce23e9&quot;,&quot;title&quot;:&quot;Mechanisms for formation, chlorination, dechlorination and destruction of polychlorinated dibenzo-p-dioxins and dibenzofurans (PCDD/Fs)&quot;,&quot;author&quot;:[{&quot;family&quot;:&quot;Altarawneh&quot;,&quot;given&quot;:&quot;Mohammednoor&quot;,&quot;parse-names&quot;:false,&quot;dropping-particle&quot;:&quot;&quot;,&quot;non-dropping-particle&quot;:&quot;&quot;},{&quot;family&quot;:&quot;Dlugogorski&quot;,&quot;given&quot;:&quot;Bogdan Z.&quot;,&quot;parse-names&quot;:false,&quot;dropping-particle&quot;:&quot;&quot;,&quot;non-dropping-particle&quot;:&quot;&quot;},{&quot;family&quot;:&quot;Kennedy&quot;,&quot;given&quot;:&quot;Eric M.&quot;,&quot;parse-names&quot;:false,&quot;dropping-particle&quot;:&quot;&quot;,&quot;non-dropping-particle&quot;:&quot;&quot;},{&quot;family&quot;:&quot;Mackie&quot;,&quot;given&quot;:&quot;John C.&quot;,&quot;parse-names&quot;:false,&quot;dropping-particle&quot;:&quot;&quot;,&quot;non-dropping-particle&quot;:&quot;&quot;}],&quot;container-title&quot;:&quot;Progress in Energy and Combustion Science&quot;,&quot;container-title-short&quot;:&quot;Prog Energy Combust Sci&quot;,&quot;accessed&quot;:{&quot;date-parts&quot;:[[2023,5,30]]},&quot;DOI&quot;:&quot;10.1016/J.PECS.2008.12.001&quot;,&quot;ISSN&quot;:&quot;0360-1285&quot;,&quot;issued&quot;:{&quot;date-parts&quot;:[[2009,6,1]]},&quot;page&quot;:&quot;245-274&quot;,&quot;abstract&quot;:&quot;Polychlorinated dibenzo-p-dioxins and polychlorinated dibenzofurans (PCDD/Fs) constitute a group of persistent organic pollutants that form almost inexorably in all thermal and combustion operations. This review focuses on mechanisms that govern their formation, chlorination, dechlorination and destruction. As a consequence of their extreme toxicity and propensity to bioaccumulate, PCDD/Fs have been subjected to much scientific research, designed to understand mechanisms and conditions that govern their emission rates and congener distribution (fingerprints). Consensus of opinions in the literature points to heterogeneous pathways contributing substantially more in the total yield of PCDD/Fs in combustion systems than the gas phase pathway. However, in our view, a great complexity of both homogeneous and heterogeneous routes and uncertainties in many thermochemical and rate parameters enable no conclusive statement about the contribution of each route. Chlorination patterns of precursors appear to play a major role in final congener profiles of PCDD/F emissions. According to the most recent theoretical studies, these congener profiles seem consistent with thermodynamic stabilities of dioxins and furans produced in thermal processes, however, further theoretical investigations at more accurate levels are needed to clarify this matter further. Theoretical studies along with experimental findings reveal that the PCDD/PCDF ratio remains very sensitive to the operating conditions, with pyrolytic conditions favouring the formation of PCDFs. A number of reaction mechanisms has been proposed to answer many of the most intriguing questions about the formation of PCDD/Fs. These mechanisms include models of gaseous and heterogeneous reactions, often inferred from theoretical quantum chemical calculations studies, which incorporate steps responsible for formation, chlorination, dechlorination and destruction of dioxins and furans. The review identifies gaps in our present understanding of the reaction mechanisms and suggests that further progress in the field needs to be facilitated by development of reliable mechanistic models for (i) catalytic pathways, (ii) chlorination/dechlorination reactions including the Deacon reaction and the direct transfer of chlorine from solid surfaces into the aromatic moieties, and (iii) formation of PCDD/Fs from precursors other than chlorophenols, especially pesticides. © 2008 Elsevier Ltd. All rights reserved.&quot;,&quot;publisher&quot;:&quot;Pergamon&quot;,&quot;issue&quot;:&quot;3&quot;,&quot;volume&quot;:&quot;35&quot;},&quot;isTemporary&quot;:false}]},{&quot;citationID&quot;:&quot;MENDELEY_CITATION_c0427b77-a24f-4b70-825a-ed16c82ed6a6&quot;,&quot;properties&quot;:{&quot;noteIndex&quot;:0},&quot;isEdited&quot;:false,&quot;manualOverride&quot;:{&quot;isManuallyOverridden&quot;:false,&quot;citeprocText&quot;:&quot;(Weber &amp;#38; Sakurai, 2001)&quot;,&quot;manualOverrideText&quot;:&quot;&quot;},&quot;citationTag&quot;:&quot;MENDELEY_CITATION_v3_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&quot;,&quot;citationItems&quot;:[{&quot;id&quot;:&quot;76d89f11-501b-3e33-a37a-2fe6b27a1840&quot;,&quot;itemData&quot;:{&quot;type&quot;:&quot;article-journal&quot;,&quot;id&quot;:&quot;76d89f11-501b-3e33-a37a-2fe6b27a1840&quot;,&quot;title&quot;:&quot;Formation characteristics of PCDD and PCDF during pyrolysis processes&quot;,&quot;author&quot;:[{&quot;family&quot;:&quot;Weber&quot;,&quot;given&quot;:&quot;Roland&quot;,&quot;parse-names&quot;:false,&quot;dropping-particle&quot;:&quot;&quot;,&quot;non-dropping-particle&quot;:&quot;&quot;},{&quot;family&quot;:&quot;Sakurai&quot;,&quot;given&quot;:&quot;Takeshi&quot;,&quot;parse-names&quot;:false,&quot;dropping-particle&quot;:&quot;&quot;,&quot;non-dropping-particle&quot;:&quot;&quot;}],&quot;container-title&quot;:&quot;Chemosphere&quot;,&quot;container-title-short&quot;:&quot;Chemosphere&quot;,&quot;accessed&quot;:{&quot;date-parts&quot;:[[2023,5,30]]},&quot;DOI&quot;:&quot;10.1016/S0045-6535(01)00053-4&quot;,&quot;ISSN&quot;:&quot;0045-6535&quot;,&quot;PMID&quot;:&quot;11695624&quot;,&quot;issued&quot;:{&quot;date-parts&quot;:[[2001,12,1]]},&quot;page&quot;:&quot;1111-1117&quot;,&quot;abstract&quot;:&quot;In recent years, pyrolysis processes have become technologies developed to industrial scale and discussed as alternatives to the existing waste combustion technology. However, little information is published regarding PCDD/F formation characteristics during pyrolysis processes. Two common shredder fractions - industrial light shredder (ILS) and refrigerators (REF) - both with high chlorine and copper content were pyrolysed for this pyrolysis study using a pilot plant with a capacity of 100 kg/h. At oxygen concentrations below 2% and temperatures between 430°C and 470°C, considerable amounts of PCDD/F were formed during the pyrolysis. More than 90% of total TEQ was found in the oil fraction (gas phase). The PCDD/PCDF ratio and the homologue pattern differed significantly from those formed during waste incineration. Considering mono- to octachlorinated congeners, up to 400 times more PCDF were formed compared to PCDD. For the investigated pyrolysis conditions, the formation of low chlorinated congeners was highly favoured. The distribution of TEQ within the individual congeners were very similar in all investigated runs. More than 80% of total TEQ stem from 2,3,7,8-substituted T4CDF and P5CDF. The isomer pattern, however, did not show significant differences compared to the common waste incineration pattern suggesting that the basic formation routes are similar. © 2001 Elsevier Science Ltd. All rights reserved.&quot;,&quot;publisher&quot;:&quot;Pergamon&quot;,&quot;issue&quot;:&quot;8&quot;,&quot;volume&quot;:&quot;45&quot;},&quot;isTemporary&quot;:false}]},{&quot;citationID&quot;:&quot;MENDELEY_CITATION_59fe064b-7174-4121-b2d0-1614d696004e&quot;,&quot;properties&quot;:{&quot;noteIndex&quot;:0},&quot;isEdited&quot;:false,&quot;manualOverride&quot;:{&quot;isManuallyOverridden&quot;:false,&quot;citeprocText&quot;:&quot;(Altarawneh et al., 2009)&quot;,&quot;manualOverrideText&quot;:&quot;&quot;},&quot;citationTag&quot;:&quot;MENDELEY_CITATION_v3_eyJjaXRhdGlvbklEIjoiTUVOREVMRVlfQ0lUQVRJT05fNTlmZTA2NGItNzE3NC00MTIxLWIyZDAtMTYxNGQ2OTYwMDRl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quot;,&quot;citationItems&quot;:[{&quot;id&quot;:&quot;dd4dfd62-8acc-31f8-881b-7a65fbce23e9&quot;,&quot;itemData&quot;:{&quot;type&quot;:&quot;article-journal&quot;,&quot;id&quot;:&quot;dd4dfd62-8acc-31f8-881b-7a65fbce23e9&quot;,&quot;title&quot;:&quot;Mechanisms for formation, chlorination, dechlorination and destruction of polychlorinated dibenzo-p-dioxins and dibenzofurans (PCDD/Fs)&quot;,&quot;author&quot;:[{&quot;family&quot;:&quot;Altarawneh&quot;,&quot;given&quot;:&quot;Mohammednoor&quot;,&quot;parse-names&quot;:false,&quot;dropping-particle&quot;:&quot;&quot;,&quot;non-dropping-particle&quot;:&quot;&quot;},{&quot;family&quot;:&quot;Dlugogorski&quot;,&quot;given&quot;:&quot;Bogdan Z.&quot;,&quot;parse-names&quot;:false,&quot;dropping-particle&quot;:&quot;&quot;,&quot;non-dropping-particle&quot;:&quot;&quot;},{&quot;family&quot;:&quot;Kennedy&quot;,&quot;given&quot;:&quot;Eric M.&quot;,&quot;parse-names&quot;:false,&quot;dropping-particle&quot;:&quot;&quot;,&quot;non-dropping-particle&quot;:&quot;&quot;},{&quot;family&quot;:&quot;Mackie&quot;,&quot;given&quot;:&quot;John C.&quot;,&quot;parse-names&quot;:false,&quot;dropping-particle&quot;:&quot;&quot;,&quot;non-dropping-particle&quot;:&quot;&quot;}],&quot;container-title&quot;:&quot;Progress in Energy and Combustion Science&quot;,&quot;container-title-short&quot;:&quot;Prog Energy Combust Sci&quot;,&quot;accessed&quot;:{&quot;date-parts&quot;:[[2023,5,30]]},&quot;DOI&quot;:&quot;10.1016/J.PECS.2008.12.001&quot;,&quot;ISSN&quot;:&quot;0360-1285&quot;,&quot;issued&quot;:{&quot;date-parts&quot;:[[2009,6,1]]},&quot;page&quot;:&quot;245-274&quot;,&quot;abstract&quot;:&quot;Polychlorinated dibenzo-p-dioxins and polychlorinated dibenzofurans (PCDD/Fs) constitute a group of persistent organic pollutants that form almost inexorably in all thermal and combustion operations. This review focuses on mechanisms that govern their formation, chlorination, dechlorination and destruction. As a consequence of their extreme toxicity and propensity to bioaccumulate, PCDD/Fs have been subjected to much scientific research, designed to understand mechanisms and conditions that govern their emission rates and congener distribution (fingerprints). Consensus of opinions in the literature points to heterogeneous pathways contributing substantially more in the total yield of PCDD/Fs in combustion systems than the gas phase pathway. However, in our view, a great complexity of both homogeneous and heterogeneous routes and uncertainties in many thermochemical and rate parameters enable no conclusive statement about the contribution of each route. Chlorination patterns of precursors appear to play a major role in final congener profiles of PCDD/F emissions. According to the most recent theoretical studies, these congener profiles seem consistent with thermodynamic stabilities of dioxins and furans produced in thermal processes, however, further theoretical investigations at more accurate levels are needed to clarify this matter further. Theoretical studies along with experimental findings reveal that the PCDD/PCDF ratio remains very sensitive to the operating conditions, with pyrolytic conditions favouring the formation of PCDFs. A number of reaction mechanisms has been proposed to answer many of the most intriguing questions about the formation of PCDD/Fs. These mechanisms include models of gaseous and heterogeneous reactions, often inferred from theoretical quantum chemical calculations studies, which incorporate steps responsible for formation, chlorination, dechlorination and destruction of dioxins and furans. The review identifies gaps in our present understanding of the reaction mechanisms and suggests that further progress in the field needs to be facilitated by development of reliable mechanistic models for (i) catalytic pathways, (ii) chlorination/dechlorination reactions including the Deacon reaction and the direct transfer of chlorine from solid surfaces into the aromatic moieties, and (iii) formation of PCDD/Fs from precursors other than chlorophenols, especially pesticides. © 2008 Elsevier Ltd. All rights reserved.&quot;,&quot;publisher&quot;:&quot;Pergamon&quot;,&quot;issue&quot;:&quot;3&quot;,&quot;volume&quot;:&quot;35&quot;},&quot;isTemporary&quot;:false}]},{&quot;citationID&quot;:&quot;MENDELEY_CITATION_5bdfccc1-a1ff-40f8-9dca-985aa13b6d7a&quot;,&quot;properties&quot;:{&quot;noteIndex&quot;:0},&quot;isEdited&quot;:false,&quot;manualOverride&quot;:{&quot;isManuallyOverridden&quot;:false,&quot;citeprocText&quot;:&quot;(S. E. Hale et al., 2012)&quot;,&quot;manualOverrideText&quot;:&quot;&quot;},&quot;citationTag&quot;:&quot;MENDELEY_CITATION_v3_eyJjaXRhdGlvbklEIjoiTUVOREVMRVlfQ0lUQVRJT05fNWJkZmNjYzEtYTFmZi00MGY4LTlkY2EtOTg1YWExM2I2ZDdh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19f6ae11-9998-426e-8051-2a7221366a84&quot;,&quot;properties&quot;:{&quot;noteIndex&quot;:0},&quot;isEdited&quot;:false,&quot;manualOverride&quot;:{&quot;isManuallyOverridden&quot;:false,&quot;citeprocText&quot;:&quot;(Bucheli et al., 2015)&quot;,&quot;manualOverrideText&quot;:&quot;&quot;},&quot;citationTag&quot;:&quot;MENDELEY_CITATION_v3_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&quot;,&quot;citationItems&quot;:[{&quot;id&quot;:&quot;27b27401-d841-3203-a577-b5acbbef2580&quot;,&quot;itemData&quot;:{&quot;type&quot;:&quot;chapter&quot;,&quot;id&quot;:&quot;27b27401-d841-3203-a577-b5acbbef2580&quot;,&quot;title&quot;:&quot;Polycyclic aromatic hydrocarbons and polychlorinated aromatic compounds in biochar&quot;,&quot;author&quot;:[{&quot;family&quot;:&quot;Bucheli&quot;,&quot;given&quot;:&quot;Thomas D&quot;,&quot;parse-names&quot;:false,&quot;dropping-particle&quot;:&quot;&quot;,&quot;non-dropping-particle&quot;:&quot;&quot;},{&quot;family&quot;:&quot;Hilber&quot;,&quot;given&quot;:&quot;Isabel&quot;,&quot;parse-names&quot;:false,&quot;dropping-particle&quot;:&quot;&quot;,&quot;non-dropping-particle&quot;:&quot;&quot;},{&quot;family&quot;:&quot;Schmidt&quot;,&quot;given&quot;:&quot;Hans-Peter&quot;,&quot;parse-names&quot;:false,&quot;dropping-particle&quot;:&quot;&quot;,&quot;non-dropping-particle&quot;:&quot;&quot;}],&quot;container-title&quot;:&quot;Biochar for environmental management&quot;,&quot;ISBN&quot;:&quot;0203762266&quot;,&quot;issued&quot;:{&quot;date-parts&quot;:[[2015]]},&quot;page&quot;:&quot;627-656&quot;,&quot;publisher&quot;:&quot;Routledge&quot;,&quot;container-title-short&quot;:&quot;&quot;},&quot;isTemporary&quot;:false}]},{&quot;citationID&quot;:&quot;MENDELEY_CITATION_fbb35ab2-95bc-4d51-a15e-28e0a6e2dc8d&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mJiMzVhYjItOTViYy00ZDUxLWExNWUtMjhlMGE2ZTJkYzhk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5a63dfa0-3ae8-4070-86dd-a176cd580807&quot;,&quot;properties&quot;:{&quot;noteIndex&quot;:0},&quot;isEdited&quot;:false,&quot;manualOverride&quot;:{&quot;isManuallyOverridden&quot;:true,&quot;citeprocText&quot;:&quot;(Sørmo et al., 2023)&quot;,&quot;manualOverrideText&quot;:&quot;Sørmo et al. (2023)&quot;},&quot;citationTag&quot;:&quot;MENDELEY_CITATION_v3_eyJjaXRhdGlvbklEIjoiTUVOREVMRVlfQ0lUQVRJT05fNWE2M2RmYTAtM2FlOC00MDcwLTg2ZGQtYTE3NmNkNTgwODA3IiwicHJvcGVydGllcyI6eyJub3RlSW5kZXgiOjB9LCJpc0VkaXRlZCI6ZmFsc2UsIm1hbnVhbE92ZXJyaWRlIjp7ImlzTWFudWFsbHlPdmVycmlkZGVuIjp0cnVlLCJjaXRlcHJvY1RleHQiOiIoU8O4cm1vIGV0IGFsLiwgMjAyMykiLCJtYW51YWxPdmVycmlkZVRleHQiOiJTw7hybW8gZXQgYWwuICgyMDIz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aXNzdWVkIjp7ImRhdGUtcGFydHMiOltbMjAyM11dfSwiY29udGFpbmVyLXRpdGxlLXNob3J0IjoiIn0sImlzVGVtcG9yYXJ5IjpmYWxzZX1dfQ==&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citationID&quot;:&quot;MENDELEY_CITATION_1154db41-f82a-44a9-8f69-739c85ab78df&quot;,&quot;properties&quot;:{&quot;noteIndex&quot;:0},&quot;isEdited&quot;:false,&quot;manualOverride&quot;:{&quot;isManuallyOverridden&quot;:true,&quot;citeprocText&quot;:&quot;(Sørmo et al., 2023)&quot;,&quot;manualOverrideText&quot;:&quot;Sørmo et al. (2023)&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citationTag&quot;:&quot;MENDELEY_CITATION_v3_eyJjaXRhdGlvbklEIjoiTUVOREVMRVlfQ0lUQVRJT05fMTE1NGRiNDEtZjgyYS00NGE5LThmNjktNzM5Yzg1YWI3OGRmIiwicHJvcGVydGllcyI6eyJub3RlSW5kZXgiOjB9LCJpc0VkaXRlZCI6ZmFsc2UsIm1hbnVhbE92ZXJyaWRlIjp7ImlzTWFudWFsbHlPdmVycmlkZGVuIjp0cnVlLCJjaXRlcHJvY1RleHQiOiIoU8O4cm1vIGV0IGFsLiwgMjAyMykiLCJtYW51YWxPdmVycmlkZVRleHQiOiJTw7hybW8gZXQgYWwuICgyMDIz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aXNzdWVkIjp7ImRhdGUtcGFydHMiOltbMjAyM11dfSwiY29udGFpbmVyLXRpdGxlLXNob3J0IjoiIn0sImlzVGVtcG9yYXJ5IjpmYWxzZX1dfQ==&quot;},{&quot;citationID&quot;:&quot;MENDELEY_CITATION_c4306c4a-7103-43ad-bf81-d9cb58e4fa3e&quot;,&quot;properties&quot;:{&quot;noteIndex&quot;:0},&quot;isEdited&quot;:false,&quot;manualOverride&quot;:{&quot;isManuallyOverridden&quot;:true,&quot;citeprocText&quot;:&quot;(Sørmo et al., 2023)&quot;,&quot;manualOverrideText&quot;:&quot;Sørmo et al. (2023)&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citationTag&quot;:&quot;MENDELEY_CITATION_v3_eyJjaXRhdGlvbklEIjoiTUVOREVMRVlfQ0lUQVRJT05fYzQzMDZjNGEtNzEwMy00M2FkLWJmODEtZDljYjU4ZTRmYTNlIiwicHJvcGVydGllcyI6eyJub3RlSW5kZXgiOjB9LCJpc0VkaXRlZCI6ZmFsc2UsIm1hbnVhbE92ZXJyaWRlIjp7ImlzTWFudWFsbHlPdmVycmlkZGVuIjp0cnVlLCJjaXRlcHJvY1RleHQiOiIoU8O4cm1vIGV0IGFsLiwgMjAyMykiLCJtYW51YWxPdmVycmlkZVRleHQiOiJTw7hybW8gZXQgYWwuICgyMDIz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aXNzdWVkIjp7ImRhdGUtcGFydHMiOltbMjAyM11dfSwiY29udGFpbmVyLXRpdGxlLXNob3J0IjoiIn0sImlzVGVtcG9yYXJ5IjpmYWxzZX1dfQ==&quot;},{&quot;citationID&quot;:&quot;MENDELEY_CITATION_76672690-f404-4bbe-b256-f9a219f08193&quot;,&quot;properties&quot;:{&quot;noteIndex&quot;:0},&quot;isEdited&quot;:false,&quot;manualOverride&quot;:{&quot;isManuallyOverridden&quot;:false,&quot;citeprocText&quot;:&quot;(Cornelissen et al., 2012)&quot;,&quot;manualOverrideText&quot;:&quot;&quot;},&quot;citationItems&quot;:[{&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container-title-short&quot;:&quot;&quot;},&quot;isTemporary&quot;:false}],&quot;citationTag&quot;:&quot;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LCJjb250YWluZXItdGl0bGUtc2hvcnQiOiIifSwiaXNUZW1wb3JhcnkiOmZhbHNlfV19&quot;},{&quot;citationID&quot;:&quot;MENDELEY_CITATION_d0888ec0-2244-47af-9b06-029554938285&quot;,&quot;properties&quot;:{&quot;noteIndex&quot;:0},&quot;isEdited&quot;:false,&quot;manualOverride&quot;:{&quot;isManuallyOverridden&quot;:true,&quot;citeprocText&quot;:&quot;(Moško et al., 2021)&quot;,&quot;manualOverrideText&quot;:&quot;Moško et al. (2021)&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Tag&quot;:&quot;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D&quot;:&quot;MENDELEY_CITATION_fcde8754-92df-4c96-ac1d-34ecfcaec8f5&quot;,&quot;properties&quot;:{&quot;noteIndex&quot;:0},&quot;isEdited&quot;:false,&quot;manualOverride&quot;:{&quot;isManuallyOverridden&quot;:false,&quot;citeprocText&quot;:&quot;(Sørmo et al., 2023)&quot;,&quot;manualOverrideText&quot;:&quot;&quot;},&quot;citationTag&quot;:&quot;MENDELEY_CITATION_v3_eyJjaXRhdGlvbklEIjoiTUVOREVMRVlfQ0lUQVRJT05fZmNkZTg3NTQtOTJkZi00Yzk2LWFjMWQtMzRlY2ZjYWVjOGY1IiwicHJvcGVydGllcyI6eyJub3RlSW5kZXgiOjB9LCJpc0VkaXRlZCI6ZmFsc2UsIm1hbnVhbE92ZXJyaWRlIjp7ImlzTWFudWFsbHlPdmVycmlkZGVuIjpmYWxzZSwiY2l0ZXByb2NUZXh0IjoiK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citationID&quot;:&quot;MENDELEY_CITATION_85d4e8b6-0378-4e33-93b8-d0bb58df160e&quot;,&quot;properties&quot;:{&quot;noteIndex&quot;:0},&quot;isEdited&quot;:false,&quot;manualOverride&quot;:{&quot;isManuallyOverridden&quot;:true,&quot;citeprocText&quot;:&quot;(Van den Berg et al., 2006)&quot;,&quot;manualOverrideText&quot;:&quot;Van den Berg et al., 2006)&quot;},&quot;citationTag&quot;:&quot;MENDELEY_CITATION_v3_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&quot;,&quot;citationItems&quot;:[{&quot;id&quot;:&quot;e8956254-ec0c-3368-9bed-1b629df8e5c6&quot;,&quot;itemData&quot;:{&quot;type&quot;:&quot;article-journal&quot;,&quot;id&quot;:&quot;e8956254-ec0c-3368-9bed-1b629df8e5c6&quot;,&quot;title&quot;:&quot;The 2005 World Health Organization reevaluation of human and mammalian toxic equivalency factors for dioxins and dioxin-like compounds&quot;,&quot;author&quot;:[{&quot;family&quot;:&quot;Berg&quot;,&quot;given&quot;:&quot;Martin&quot;,&quot;parse-names&quot;:false,&quot;dropping-particle&quot;:&quot;&quot;,&quot;non-dropping-particle&quot;:&quot;Van den&quot;},{&quot;family&quot;:&quot;Birnbaum&quot;,&quot;given&quot;:&quot;Linda S&quot;,&quot;parse-names&quot;:false,&quot;dropping-particle&quot;:&quot;&quot;,&quot;non-dropping-particle&quot;:&quot;&quot;},{&quot;family&quot;:&quot;Denison&quot;,&quot;given&quot;:&quot;Michael&quot;,&quot;parse-names&quot;:false,&quot;dropping-particle&quot;:&quot;&quot;,&quot;non-dropping-particle&quot;:&quot;&quot;},{&quot;family&quot;:&quot;Vito&quot;,&quot;given&quot;:&quot;Mike&quot;,&quot;parse-names&quot;:false,&quot;dropping-particle&quot;:&quot;&quot;,&quot;non-dropping-particle&quot;:&quot;De&quot;},{&quot;family&quot;:&quot;Farland&quot;,&quot;given&quot;:&quot;William&quot;,&quot;parse-names&quot;:false,&quot;dropping-particle&quot;:&quot;&quot;,&quot;non-dropping-particle&quot;:&quot;&quot;},{&quot;family&quot;:&quot;Feeley&quot;,&quot;given&quot;:&quot;Mark&quot;,&quot;parse-names&quot;:false,&quot;dropping-particle&quot;:&quot;&quot;,&quot;non-dropping-particle&quot;:&quot;&quot;},{&quot;family&quot;:&quot;Fiedler&quot;,&quot;given&quot;:&quot;Heidelore&quot;,&quot;parse-names&quot;:false,&quot;dropping-particle&quot;:&quot;&quot;,&quot;non-dropping-particle&quot;:&quot;&quot;},{&quot;family&quot;:&quot;Hakansson&quot;,&quot;given&quot;:&quot;Helen&quot;,&quot;parse-names&quot;:false,&quot;dropping-particle&quot;:&quot;&quot;,&quot;non-dropping-particle&quot;:&quot;&quot;},{&quot;family&quot;:&quot;Hanberg&quot;,&quot;given&quot;:&quot;Annika&quot;,&quot;parse-names&quot;:false,&quot;dropping-particle&quot;:&quot;&quot;,&quot;non-dropping-particle&quot;:&quot;&quot;},{&quot;family&quot;:&quot;Haws&quot;,&quot;given&quot;:&quot;Laurie&quot;,&quot;parse-names&quot;:false,&quot;dropping-particle&quot;:&quot;&quot;,&quot;non-dropping-particle&quot;:&quot;&quot;}],&quot;container-title&quot;:&quot;Toxicological sciences&quot;,&quot;ISSN&quot;:&quot;1096-6080&quot;,&quot;issued&quot;:{&quot;date-parts&quot;:[[2006]]},&quot;page&quot;:&quot;223-241&quot;,&quot;publisher&quot;:&quot;Oxford University Press&quot;,&quot;issue&quot;:&quot;2&quot;,&quot;volume&quot;:&quot;93&quot;,&quot;container-title-short&quot;:&quot;&quot;},&quot;isTemporary&quot;:false}]},{&quot;citationID&quot;:&quot;MENDELEY_CITATION_68e1c442-d7c2-4a29-a015-0280f25dfdd7&quot;,&quot;properties&quot;:{&quot;noteIndex&quot;:0},&quot;isEdited&quot;:false,&quot;manualOverride&quot;:{&quot;isManuallyOverridden&quot;:false,&quot;citeprocText&quot;:&quot;(Paulsrud et al., 1997)&quot;,&quot;manualOverrideText&quot;:&quot;&quot;},&quot;citationTag&quot;:&quot;MENDELEY_CITATION_v3_eyJjaXRhdGlvbklEIjoiTUVOREVMRVlfQ0lUQVRJT05fNjhlMWM0NDItZDdjMi00YTI5LWEwMTUtMDI4MGYyNWRmZGQ3IiwicHJvcGVydGllcyI6eyJub3RlSW5kZXgiOjB9LCJpc0VkaXRlZCI6ZmFsc2UsIm1hbnVhbE92ZXJyaWRlIjp7ImlzTWFudWFsbHlPdmVycmlkZGVuIjpmYWxzZSwiY2l0ZXByb2NUZXh0IjoiKFBhdWxzcnVkIGV0IGFsLiwgMTk5NykiLCJtYW51YWxPdmVycmlkZVRleHQiOiIifSwiY2l0YXRpb25JdGVtcyI6W3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XX0=&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7f9599f-3c35-44bc-a453-4f788d72e086&quot;,&quot;properties&quot;:{&quot;noteIndex&quot;:0},&quot;isEdited&quot;:false,&quot;manualOverride&quot;:{&quot;isManuallyOverridden&quot;:false,&quot;citeprocText&quot;:&quot;(Stevens et al., 2001)&quot;,&quot;manualOverrideText&quot;:&quot;&quot;},&quot;citationTag&quot;:&quot;MENDELEY_CITATION_v3_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&quot;,&quot;citationItems&quot;:[{&quot;id&quot;:&quot;24df7751-c97b-39b1-a782-2b6e67c0d7c4&quot;,&quot;itemData&quot;:{&quot;type&quot;:&quot;article-journal&quot;,&quot;id&quot;:&quot;24df7751-c97b-39b1-a782-2b6e67c0d7c4&quot;,&quot;title&quot;:&quot;Survey of PCDD/Fs and non-ortho PCBs in UK sewage sludges&quot;,&quot;author&quot;:[{&quot;family&quot;:&quot;Stevens&quot;,&quot;given&quot;:&quot;Joanna&quot;,&quot;parse-names&quot;:false,&quot;dropping-particle&quot;:&quot;&quot;,&quot;non-dropping-particle&quot;:&quot;&quot;},{&quot;family&quot;:&quot;Green&quot;,&quot;given&quot;:&quot;Nicholas J.L.&quot;,&quot;parse-names&quot;:false,&quot;dropping-particle&quot;:&quot;&quot;,&quot;non-dropping-particle&quot;:&quot;&quot;},{&quot;family&quot;:&quot;Jones&quot;,&quot;given&quot;:&quot;Kevin C.&quot;,&quot;parse-names&quot;:false,&quot;dropping-particle&quot;:&quot;&quot;,&quot;non-dropping-particle&quot;:&quot;&quot;}],&quot;container-title&quot;:&quot;Chemosphere&quot;,&quot;container-title-short&quot;:&quot;Chemosphere&quot;,&quot;accessed&quot;:{&quot;date-parts&quot;:[[2023,5,30]]},&quot;DOI&quot;:&quot;10.1016/S0045-6535(00)00474-4&quot;,&quot;ISSN&quot;:&quot;0045-6535&quot;,&quot;PMID&quot;:&quot;11513125&quot;,&quot;issued&quot;:{&quot;date-parts&quot;:[[2001,9,1]]},&quot;page&quot;:&quot;1455-1462&quot;,&quot;abstract&quot;:&quot;A survey of PCDD/F and non-ortho PCB concentrations in the mesophilic, anaerobically digested sludge of 14 UK wastewater treatment works was carried out. The range of total Cl1-Cl8DD/F concentrations in the sludges was 8880-428 000 pg/g dw with a median of 23 300 pg/g dw. The concentrations of the three non-ortho PCBs were in the range 272-63 000 pg/g dw with a median of 695 pg/g dw. The PCDD/F I-TEQs of the sludges studied were comparable to those published in the literature with a range of 20-225 pg I-TEQ/g dw and a median of 40.4 pg/g dw. The non-ortho PCBs usually added 2-7 pg/g to the total TEQ with one notable exception which increased the TEQ value 20-fold. With three exceptions, the PCDD/F content of the sludges fell well below the draft EU limit values proposed on 27 April 2000. The homologue group pattern of the PCDD/Fs is dominated by the HpCDDs and OCDD and is consistent with that found in most sewage sludges. There appears to be no correlation between the degree of industrial input and the PCDD/F concentration. This suggests that trade effluent is not always the most significant source of PCDD/Fs to wastewater in the UK. © 2001 Elsevier Science Ltd. All rights reserved.&quot;,&quot;publisher&quot;:&quot;Pergamon&quot;,&quot;issue&quot;:&quot;6&quot;,&quot;volume&quot;:&quot;44&quot;},&quot;isTemporary&quot;:false}]},{&quot;citationID&quot;:&quot;MENDELEY_CITATION_09f12002-01c3-45fc-901b-3fa2008e2a78&quot;,&quot;properties&quot;:{&quot;noteIndex&quot;:0},&quot;isEdited&quot;:false,&quot;manualOverride&quot;:{&quot;isManuallyOverridden&quot;:false,&quot;citeprocText&quot;:&quot;(Hwang et al., 2012)&quot;,&quot;manualOverrideText&quot;:&quot;&quot;},&quot;citationTag&quot;:&quot;MENDELEY_CITATION_v3_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&quot;,&quot;citationItems&quot;:[{&quot;id&quot;:&quot;10f36989-8739-3303-b5d3-b2786d8bd92a&quot;,&quot;itemData&quot;:{&quot;type&quot;:&quot;article-journal&quot;,&quot;id&quot;:&quot;10f36989-8739-3303-b5d3-b2786d8bd92a&quot;,&quot;title&quot;:&quot;Assessment of characteristic distribution of PCDD/Fs and BFRs in sludge generated at municipal and industrial wastewater treatment plants&quot;,&quot;author&quot;:[{&quot;family&quot;:&quot;Hwang&quot;,&quot;given&quot;:&quot;In Kyu&quot;,&quot;parse-names&quot;:false,&quot;dropping-particle&quot;:&quot;&quot;,&quot;non-dropping-particle&quot;:&quot;&quot;},{&quot;family&quot;:&quot;Kang&quot;,&quot;given&quot;:&quot;Hee Hyung&quot;,&quot;parse-names&quot;:false,&quot;dropping-particle&quot;:&quot;&quot;,&quot;non-dropping-particle&quot;:&quot;&quot;},{&quot;family&quot;:&quot;Lee&quot;,&quot;given&quot;:&quot;In Seok&quot;,&quot;parse-names&quot;:false,&quot;dropping-particle&quot;:&quot;&quot;,&quot;non-dropping-particle&quot;:&quot;&quot;},{&quot;family&quot;:&quot;Oh&quot;,&quot;given&quot;:&quot;Jeong Eun&quot;,&quot;parse-names&quot;:false,&quot;dropping-particle&quot;:&quot;&quot;,&quot;non-dropping-particle&quot;:&quot;&quot;}],&quot;container-title&quot;:&quot;Chemosphere&quot;,&quot;container-title-short&quot;:&quot;Chemosphere&quot;,&quot;accessed&quot;:{&quot;date-parts&quot;:[[2023,5,30]]},&quot;DOI&quot;:&quot;10.1016/J.CHEMOSPHERE.2012.03.098&quot;,&quot;ISSN&quot;:&quot;0045-6535&quot;,&quot;PMID&quot;:&quot;22595527&quot;,&quot;issued&quot;:{&quot;date-parts&quot;:[[2012,8,1]]},&quot;page&quot;:&quot;888-894&quot;,&quot;abstract&quot;:&quot;The presence of polychlorinated dibenzo-p-dioxins and furan (PCDD/Fs) and brominated flame retardants (BFRs) in sludge generated at municipal wastewater treatment plants (MWTPs) and industrial wastewater treatment plants (IWTPs) was investigated. The concentrations of these pollutants were in the following ranges: 5.38-7947ngkg-1dw (0.02-49.9ngWHO-TEQkg-1 dw) for 17 PCDD/Fs, 17.5-66761μgkg-1dw for 27 polybrominated diphenyl ethers (PBDEs), 1.55-29604μgkg-1dw for hexabromocyclododecanes (HBCDs) (α-, β-, and γ-diastereomers), and 4.01-618μgkg-1dw for tetrabromobisphenol A (TBBPA). Generally, the levels of each compound in the sewage-sludge samples were higher than those in the industrial-sludge samples with some exceptions. The characteristic distribution profiles of target compounds were observed for different types of sludge and different sources of wastewater. High-chlorinated PCDD/Fs were dominant in all samples except those from the textile industry. The distribution of the BFRs in industrial-sludge samples varied, whereas that of the BFRs in sewage-sludge samples was consistent. The proportion of penta-BDEs in sewage sludge was higher than that in industrial sludge, even though BDE-209 was the most dominant congener in all the samples. For HBCDs, the distribution of diastereomers (α-, β-, and γ-HBCD) was similar across sludge samples that had the same source of wastewater and treatment processes. © 2012 Elsevier Ltd.&quot;,&quot;publisher&quot;:&quot;Pergamon&quot;,&quot;issue&quot;:&quot;7&quot;,&quot;volume&quot;:&quot;88&quot;},&quot;isTemporary&quot;:false}]},{&quot;citationID&quot;:&quot;MENDELEY_CITATION_3e305a41-1835-4fda-8d7a-fd1ea5b12378&quot;,&quot;properties&quot;:{&quot;noteIndex&quot;:0},&quot;isEdited&quot;:false,&quot;manualOverride&quot;:{&quot;isManuallyOverridden&quot;:false,&quot;citeprocText&quot;:&quot;(Guo et al., 2009)&quot;,&quot;manualOverrideText&quot;:&quot;&quot;},&quot;citationTag&quot;:&quot;MENDELEY_CITATION_v3_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&quot;,&quot;citationItems&quot;:[{&quot;id&quot;:&quot;3ce93aaf-e57f-3be6-8458-f896b58f80b5&quot;,&quot;itemData&quot;:{&quot;type&quot;:&quot;article-journal&quot;,&quot;id&quot;:&quot;3ce93aaf-e57f-3be6-8458-f896b58f80b5&quot;,&quot;title&quot;:&quot;Levels and distributions of polychlorinated biphenyls in sewage sludge of urban wastewater treatment plants&quot;,&quot;author&quot;:[{&quot;family&quot;:&quot;Guo&quot;,&quot;given&quot;:&quot;Li&quot;,&quot;parse-names&quot;:false,&quot;dropping-particle&quot;:&quot;&quot;,&quot;non-dropping-particle&quot;:&quot;&quot;},{&quot;family&quot;:&quot;Zhang&quot;,&quot;given&quot;:&quot;Bing&quot;,&quot;parse-names&quot;:false,&quot;dropping-particle&quot;:&quot;&quot;,&quot;non-dropping-particle&quot;:&quot;&quot;},{&quot;family&quot;:&quot;Xiao&quot;,&quot;given&quot;:&quot;Ke&quot;,&quot;parse-names&quot;:false,&quot;dropping-particle&quot;:&quot;&quot;,&quot;non-dropping-particle&quot;:&quot;&quot;},{&quot;family&quot;:&quot;Zhang&quot;,&quot;given&quot;:&quot;Qinghua&quot;,&quot;parse-names&quot;:false,&quot;dropping-particle&quot;:&quot;&quot;,&quot;non-dropping-particle&quot;:&quot;&quot;},{&quot;family&quot;:&quot;Zheng&quot;,&quot;given&quot;:&quot;Minghui&quot;,&quot;parse-names&quot;:false,&quot;dropping-particle&quot;:&quot;&quot;,&quot;non-dropping-particle&quot;:&quot;&quot;}],&quot;container-title&quot;:&quot;Journal of Environmental Sciences&quot;,&quot;accessed&quot;:{&quot;date-parts&quot;:[[2023,5,30]]},&quot;DOI&quot;:&quot;10.1016/S1001-0742(08)62293-7&quot;,&quot;ISSN&quot;:&quot;1001-0742&quot;,&quot;PMID&quot;:&quot;19634421&quot;,&quot;issued&quot;:{&quot;date-parts&quot;:[[2009,4,1]]},&quot;page&quot;:&quot;468-473&quot;,&quot;abstract&quot;:&quot;Concentrations of polychlorinated biphenyls (PCBs) have been measured in sewage sludge samples from 8 urban wastewater treatment plants in Beijing, China. The PCB congeners were analyzed by isotope dilution high resolution gas chromatography/high resolution mass spectrometry method. The concentration of PCBs ranged from 65.6 to 157 ng/g dry weight (dw), with a mean value of 101 ng/g dw. The dioxin-like PCB WHO-TEQs (World Health Organization-Toxic Equivalents) of the sludge were lower than 1 pg/g dw. Consequently, all the concentrations of PCBs in sludge samples were below the upper limit for land application according to the Chinese legislation law for agriculture use. The PCB homologue profiles in sludge samples were dominated by tri-CBs and tetra-CBs. Similar distributions have been found in one of the Chinese PCB commercial products. The patterns of dioxin-like and indicator congeners observed in this study were quite similar in all samples. The predominant congener for dioxin-like and indicator PCBs were PCB-118 and PCB-28, respectively, while PCB-126 had the highest TEQ value. © 2009 The Research Centre for Eco-Environmental Sciences, Chinese Academy of Sciences.&quot;,&quot;publisher&quot;:&quot;Elsevier&quot;,&quot;issue&quot;:&quot;4&quot;,&quot;volume&quot;:&quot;21&quot;,&quot;container-title-short&quot;:&quot;&quot;},&quot;isTemporary&quot;:false}]},{&quot;citationID&quot;:&quot;MENDELEY_CITATION_7d962c62-390f-4677-85ba-3f1eabf74723&quot;,&quot;properties&quot;:{&quot;noteIndex&quot;:0},&quot;isEdited&quot;:false,&quot;manualOverride&quot;:{&quot;isManuallyOverridden&quot;:false,&quot;citeprocText&quot;:&quot;(Paulsrud et al., 1997)&quot;,&quot;manualOverrideText&quot;:&quot;&quot;},&quot;citationTag&quot;:&quot;MENDELEY_CITATION_v3_eyJjaXRhdGlvbklEIjoiTUVOREVMRVlfQ0lUQVRJT05fN2Q5NjJjNjItMzkwZi00Njc3LTg1YmEtM2YxZWFiZjc0NzIzIiwicHJvcGVydGllcyI6eyJub3RlSW5kZXgiOjB9LCJpc0VkaXRlZCI6ZmFsc2UsIm1hbnVhbE92ZXJyaWRlIjp7ImlzTWFudWFsbHlPdmVycmlkZGVuIjpmYWxzZSwiY2l0ZXByb2NUZXh0IjoiKFBhdWxzcnVkIGV0IGFsLiwgMTk5NykiLCJtYW51YWxPdmVycmlkZVRleHQiOiIifSwiY2l0YXRpb25JdGVtcyI6W3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XX0=&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14031fb-3f95-4033-8fe9-5b051a8a88d4&quot;,&quot;properties&quot;:{&quot;noteIndex&quot;:0},&quot;isEdited&quot;:false,&quot;manualOverride&quot;:{&quot;isManuallyOverridden&quot;:false,&quot;citeprocText&quot;:&quot;(Paulsrud et al., 1997)&quot;,&quot;manualOverrideText&quot;:&quot;&quot;},&quot;citationTag&quot;:&quot;MENDELEY_CITATION_v3_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&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9c799cfb-0f02-4b2e-8807-842c991e8474&quot;,&quot;properties&quot;:{&quot;noteIndex&quot;:0},&quot;isEdited&quot;:false,&quot;manualOverride&quot;:{&quot;isManuallyOverridden&quot;:false,&quot;citeprocText&quot;:&quot;(EBC, 2022)&quot;,&quot;manualOverrideText&quot;:&quot;&quot;},&quot;citationTag&quot;:&quot;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c0486315-684f-4fc7-aca2-6aeb8497586f&quot;,&quot;properties&quot;:{&quot;noteIndex&quot;:0},&quot;isEdited&quot;:false,&quot;manualOverride&quot;:{&quot;isManuallyOverridden&quot;:false,&quot;citeprocText&quot;:&quot;(EBC, 2022)&quot;,&quot;manualOverrideText&quot;:&quot;&quot;},&quot;citationTag&quot;:&quot;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172eda82-b36a-4ce7-a1d6-0941730f0ee7&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TcyZWRhODItYjM2YS00Y2U3LWExZDYtMDk0MTczMGYwZWU3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2645a0a7-9910-457c-9f11-be4006e18f21&quot;,&quot;properties&quot;:{&quot;noteIndex&quot;:0},&quot;isEdited&quot;:false,&quot;manualOverride&quot;:{&quot;isManuallyOverridden&quot;:false,&quot;citeprocText&quot;:&quot;(Rogovska et al., 2012)&quot;,&quot;manualOverrideText&quot;:&quot;&quot;},&quot;citationTag&quot;:&quot;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quot;,&quot;citationItems&quot;:[{&quot;id&quot;:&quot;5bd26784-1ad2-3a30-a40a-9a2ec78c1487&quot;,&quot;itemData&quot;:{&quot;type&quot;:&quot;article-journal&quot;,&quot;id&quot;:&quot;5bd26784-1ad2-3a30-a40a-9a2ec78c1487&quot;,&quot;title&quot;:&quot;Germination tests for assessing biochar quality&quot;,&quot;author&quot;:[{&quot;family&quot;:&quot;Rogovska&quot;,&quot;given&quot;:&quot;Natalia&quot;,&quot;parse-names&quot;:false,&quot;dropping-particle&quot;:&quot;&quot;,&quot;non-dropping-particle&quot;:&quot;&quot;},{&quot;family&quot;:&quot;Laird&quot;,&quot;given&quot;:&quot;D&quot;,&quot;parse-names&quot;:false,&quot;dropping-particle&quot;:&quot;&quot;,&quot;non-dropping-particle&quot;:&quot;&quot;},{&quot;family&quot;:&quot;Cruse&quot;,&quot;given&quot;:&quot;R M&quot;,&quot;parse-names&quot;:false,&quot;dropping-particle&quot;:&quot;&quot;,&quot;non-dropping-particle&quot;:&quot;&quot;},{&quot;family&quot;:&quot;Trabue&quot;,&quot;given&quot;:&quot;Steven&quot;,&quot;parse-names&quot;:false,&quot;dropping-particle&quot;:&quot;&quot;,&quot;non-dropping-particle&quot;:&quot;&quot;},{&quot;family&quot;:&quot;Heaton&quot;,&quot;given&quot;:&quot;Emily&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1014-1022&quot;,&quot;publisher&quot;:&quot;Wiley Online Library&quot;,&quot;issue&quot;:&quot;4&quot;,&quot;volume&quot;:&quot;41&quot;},&quot;isTemporary&quot;:false}]},{&quot;citationID&quot;:&quot;MENDELEY_CITATION_b0cabbc9-e28f-4c62-b999-7a2d5a829ad4&quot;,&quot;properties&quot;:{&quot;noteIndex&quot;:0},&quot;isEdited&quot;:false,&quot;manualOverride&quot;:{&quot;isManuallyOverridden&quot;:false,&quot;citeprocText&quot;:&quot;(S. E. Hale et al., 2012)&quot;,&quot;manualOverrideText&quot;:&quot;&quot;},&quot;citationTag&quot;:&quot;MENDELEY_CITATION_v3_eyJjaXRhdGlvbklEIjoiTUVOREVMRVlfQ0lUQVRJT05fYjBjYWJiYzktZTI4Zi00YzYyLWI5OTktN2EyZDVhODI5YWQ0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619ed4ca-1627-4054-930a-07a4bff86355&quot;,&quot;properties&quot;:{&quot;noteIndex&quot;:0},&quot;isEdited&quot;:false,&quot;manualOverride&quot;:{&quot;isManuallyOverridden&quot;:false,&quot;citeprocText&quot;:&quot;(Kloss et al., 2012)&quot;,&quot;manualOverrideText&quot;:&quot;&quot;},&quot;citationTag&quot;:&quot;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quot;,&quot;citationItems&quot;:[{&quot;id&quot;:&quot;0de49ef7-05b0-32b0-b331-ac4a6d31df13&quot;,&quot;itemData&quot;:{&quot;type&quot;:&quot;article-journal&quot;,&quot;id&quot;:&quot;0de49ef7-05b0-32b0-b331-ac4a6d31df13&quot;,&quot;title&quot;:&quot;Characterization of slow pyrolysis biochars: effects of feedstocks and pyrolysis temperature on biochar properties&quot;,&quot;author&quot;:[{&quot;family&quot;:&quot;Kloss&quot;,&quot;given&quot;:&quot;Stefanie&quot;,&quot;parse-names&quot;:false,&quot;dropping-particle&quot;:&quot;&quot;,&quot;non-dropping-particle&quot;:&quot;&quot;},{&quot;family&quot;:&quot;Zehetner&quot;,&quot;given&quot;:&quot;Franz&quot;,&quot;parse-names&quot;:false,&quot;dropping-particle&quot;:&quot;&quot;,&quot;non-dropping-particle&quot;:&quot;&quot;},{&quot;family&quot;:&quot;Dellantonio&quot;,&quot;given&quot;:&quot;Alex&quot;,&quot;parse-names&quot;:false,&quot;dropping-particle&quot;:&quot;&quot;,&quot;non-dropping-particle&quot;:&quot;&quot;},{&quot;family&quot;:&quot;Hamid&quot;,&quot;given&quot;:&quot;Raad&quot;,&quot;parse-names&quot;:false,&quot;dropping-particle&quot;:&quot;&quot;,&quot;non-dropping-particle&quot;:&quot;&quot;},{&quot;family&quot;:&quot;Ottner&quot;,&quot;given&quot;:&quot;Franz&quot;,&quot;parse-names&quot;:false,&quot;dropping-particle&quot;:&quot;&quot;,&quot;non-dropping-particle&quot;:&quot;&quot;},{&quot;family&quot;:&quot;Liedtke&quot;,&quot;given&quot;:&quot;Volker&quot;,&quot;parse-names&quot;:false,&quot;dropping-particle&quot;:&quot;&quot;,&quot;non-dropping-particle&quot;:&quot;&quot;},{&quot;family&quot;:&quot;Schwanninger&quot;,&quot;given&quot;:&quot;Manfred&quot;,&quot;parse-names&quot;:false,&quot;dropping-particle&quot;:&quot;&quot;,&quot;non-dropping-particle&quot;:&quot;&quot;},{&quot;family&quot;:&quot;Gerzabek&quot;,&quot;given&quot;:&quot;Martin H&quot;,&quot;parse-names&quot;:false,&quot;dropping-particle&quot;:&quot;&quot;,&quot;non-dropping-particle&quot;:&quot;&quot;},{&quot;family&quot;:&quot;Soja&quot;,&quot;given&quot;:&quot;Gerhard&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990-1000&quot;,&quot;publisher&quot;:&quot;Wiley Online Library&quot;,&quot;issue&quot;:&quot;4&quot;,&quot;volume&quot;:&quot;41&quot;},&quot;isTemporary&quot;:false}]},{&quot;citationID&quot;:&quot;MENDELEY_CITATION_fe8cdc4a-3a0a-4e88-a05a-cb3129676eb4&quot;,&quot;properties&quot;:{&quot;noteIndex&quot;:0},&quot;isEdited&quot;:false,&quot;manualOverride&quot;:{&quot;isManuallyOverridden&quot;:false,&quot;citeprocText&quot;:&quot;(S. E. Hale et al., 2012)&quot;,&quot;manualOverrideText&quot;:&quot;&quot;},&quot;citationTag&quot;:&quot;MENDELEY_CITATION_v3_eyJjaXRhdGlvbklEIjoiTUVOREVMRVlfQ0lUQVRJT05fZmU4Y2RjNGEtM2EwYS00ZTg4LWEwNWEtY2IzMTI5Njc2ZWI0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82246698-8c75-471d-b00c-bb7011795894&quot;,&quot;properties&quot;:{&quot;noteIndex&quot;:0},&quot;isEdited&quot;:false,&quot;manualOverride&quot;:{&quot;isManuallyOverridden&quot;:false,&quot;citeprocText&quot;:&quot;(S. Hale et al., 2011; Rogovska et al., 2012)&quot;,&quot;manualOverrideText&quot;:&quot;&quot;},&quot;citationTag&quot;:&quot;MENDELEY_CITATION_v3_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&quot;,&quot;citationItems&quot;:[{&quot;id&quot;:&quot;5bd26784-1ad2-3a30-a40a-9a2ec78c1487&quot;,&quot;itemData&quot;:{&quot;type&quot;:&quot;article-journal&quot;,&quot;id&quot;:&quot;5bd26784-1ad2-3a30-a40a-9a2ec78c1487&quot;,&quot;title&quot;:&quot;Germination tests for assessing biochar quality&quot;,&quot;author&quot;:[{&quot;family&quot;:&quot;Rogovska&quot;,&quot;given&quot;:&quot;Natalia&quot;,&quot;parse-names&quot;:false,&quot;dropping-particle&quot;:&quot;&quot;,&quot;non-dropping-particle&quot;:&quot;&quot;},{&quot;family&quot;:&quot;Laird&quot;,&quot;given&quot;:&quot;D&quot;,&quot;parse-names&quot;:false,&quot;dropping-particle&quot;:&quot;&quot;,&quot;non-dropping-particle&quot;:&quot;&quot;},{&quot;family&quot;:&quot;Cruse&quot;,&quot;given&quot;:&quot;R M&quot;,&quot;parse-names&quot;:false,&quot;dropping-particle&quot;:&quot;&quot;,&quot;non-dropping-particle&quot;:&quot;&quot;},{&quot;family&quot;:&quot;Trabue&quot;,&quot;given&quot;:&quot;Steven&quot;,&quot;parse-names&quot;:false,&quot;dropping-particle&quot;:&quot;&quot;,&quot;non-dropping-particle&quot;:&quot;&quot;},{&quot;family&quot;:&quot;Heaton&quot;,&quot;given&quot;:&quot;Emily&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1014-1022&quot;,&quot;publisher&quot;:&quot;Wiley Online Library&quot;,&quot;issue&quot;:&quot;4&quot;,&quot;volume&quot;:&quot;41&quot;},&quot;isTemporary&quot;:false},{&quot;id&quot;:&quot;e1061759-85b4-3c8e-aafa-123ec6082079&quot;,&quot;itemData&quot;:{&quot;type&quot;:&quot;article-journal&quot;,&quot;id&quot;:&quot;e1061759-85b4-3c8e-aafa-123ec6082079&quot;,&quot;title&quot;:&quot;Effects of chemical, biological, and physical aging as well as soil addition on the sorption of pyrene to activated carbon and biochar&quot;,&quot;author&quot;:[{&quot;family&quot;:&quot;Hale&quot;,&quot;given&quot;:&quot;Sarahe&quot;,&quot;parse-names&quot;:false,&quot;dropping-particle&quot;:&quot;&quot;,&quot;non-dropping-particle&quot;:&quot;&quot;},{&quot;family&quot;:&quot;Hanley&quot;,&quot;given&quot;:&quot;Kelly&quot;,&quot;parse-names&quot;:false,&quot;dropping-particle&quot;:&quot;&quot;,&quot;non-dropping-particle&quot;:&quot;&quot;},{&quot;family&quot;:&quot;Lehmann&quot;,&quot;given&quot;:&quot;Johannes&quot;,&quot;parse-names&quot;:false,&quot;dropping-particle&quot;:&quot;&quot;,&quot;non-dropping-particle&quot;:&quot;&quot;},{&quot;family&quot;:&quot;Zimmerman&quot;,&quot;given&quot;:&quot;Andrewr&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nd Technology&quot;,&quot;container-title-short&quot;:&quot;Environ Sci Technol&quot;,&quot;DOI&quot;:&quot;10.1021/es202970x&quot;,&quot;ISSN&quot;:&quot;0013936X&quot;,&quot;PMID&quot;:&quot;22077986&quot;,&quot;issued&quot;:{&quot;date-parts&quot;:[[2011,12,15]]},&quot;page&quot;:&quot;10445-10453&quot;,&quot;abstract&quot;:&quot;In this study, the suitability of biochar and activated carbon (AC) for contaminated soil remediation is investigated by determining the sorption of pyrene to both materials in the presence and absence of soil and before as well as after aging. Biochar and AC were aged either alone or mixed with soil via exposure to (a) nutrients and microorganisms (biological), (b) 60 and 110 °C (chemical), and (c) freeze-thaw cycles (physical). Before and after aging, the pH, elemental composition, cation exchange capacity (CEC), microporous SA, and sorption isotherms of pyrene were quantified. Aging at 110 °C altered the physicochemical properties of all materials to the greatest extent (for example, pH increased by up to three units and CEC by up to 50% for biochar). Logarithmic KFr values ranged from 7.80 to 8.21 (ng kg -1)(ng L-1)-nF for AC and 5.22 to 6.21 (ng kg-1)(ng L-1)-nF for biochar after the various aging regimes. Grinding biochar to a smaller particle size did not significantly affect the sorption of d10 pyrene, implying that sorption processes operate on the subparticle scale. Chemical aging decreased the sorption of pyrene to the greatest extent (up to 1.8 log unit for the biochar+soil). The sorption to AC was affected more by the presence of soil than the sorption to biochar was. Our results suggest that AC and biochar have a high sorption capacity for pyrene that is maintained both in the presence of soil and during harsh aging. Both materials could therefore be considered in contaminated land remediation. © 2011 American Chemical Society.&quot;,&quot;issue&quot;:&quot;24&quot;,&quot;volume&quot;:&quot;45&quot;},&quot;isTemporary&quot;:false}]},{&quot;citationID&quot;:&quot;MENDELEY_CITATION_21c138fc-3b95-42f0-8872-388eed957448&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jFjMTM4ZmMtM2I5NS00MmYwLTg4NzItMzg4ZWVkOTU3NDQ4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e3ab5e70-0ee0-4590-8109-b3b25b8891cd&quot;,&quot;properties&quot;:{&quot;noteIndex&quot;:0},&quot;isEdited&quot;:false,&quot;manualOverride&quot;:{&quot;isManuallyOverridden&quot;:false,&quot;citeprocText&quot;:&quot;(EBC, 2022)&quot;,&quot;manualOverrideText&quot;:&quot;&quot;},&quot;citationTag&quot;:&quot;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b115c44a-8c9b-4529-b833-4e6611b67a88&quot;,&quot;properties&quot;:{&quot;noteIndex&quot;:0},&quot;isEdited&quot;:false,&quot;manualOverride&quot;:{&quot;isManuallyOverridden&quot;:false,&quot;citeprocText&quot;:&quot;(S. E. Hale et al., 2012)&quot;,&quot;manualOverrideText&quot;:&quot;&quot;},&quot;citationTag&quot;:&quot;MENDELEY_CITATION_v3_eyJjaXRhdGlvbklEIjoiTUVOREVMRVlfQ0lUQVRJT05fYjExNWM0NGEtOGM5Yi00NTI5LWI4MzMtNGU2NjExYjY3YTg4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9f227107-9762-4b91-92bc-407b7f6ff369&quot;,&quot;properties&quot;:{&quot;noteIndex&quot;:0},&quot;isEdited&quot;:false,&quot;manualOverride&quot;:{&quot;isManuallyOverridden&quot;:false,&quot;citeprocText&quot;:&quot;(Cornelissen et al., 2005, 2008)&quot;,&quot;manualOverrideText&quot;:&quot;&quot;},&quot;citationTag&quot;:&quot;MENDELEY_CITATION_v3_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&quot;,&quot;citationItems&quot;:[{&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container-title-short&quot;:&quot;Environ Sci Technol&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isTemporary&quot;:false},{&quot;id&quot;:&quot;17eccda3-ad54-303f-b7b9-2f336ef12292&quot;,&quot;itemData&quot;:{&quot;type&quot;:&quot;article-journal&quot;,&quot;id&quot;:&quot;17eccda3-ad54-303f-b7b9-2f336ef12292&quot;,&quot;title&quot;:&quot;Black carbon-dominated PCDD/Fs sorption to soils at a former wood impregnation site&quot;,&quot;author&quot;:[{&quot;family&quot;:&quot;Cornelissen&quot;,&quot;given&quot;:&quot;Gerard&quot;,&quot;parse-names&quot;:false,&quot;dropping-particle&quot;:&quot;&quot;,&quot;non-dropping-particle&quot;:&quot;&quot;},{&quot;family&quot;:&quot;Cousins&quot;,&quot;given&quot;:&quot;Ian T&quot;,&quot;parse-names&quot;:false,&quot;dropping-particle&quot;:&quot;&quot;,&quot;non-dropping-particle&quot;:&quot;&quot;},{&quot;family&quot;:&quot;Wiberg&quot;,&quot;given&quot;:&quot;Karin&quot;,&quot;parse-names&quot;:false,&quot;dropping-particle&quot;:&quot;&quot;,&quot;non-dropping-particle&quot;:&quot;&quot;},{&quot;family&quot;:&quot;Tysklind&quot;,&quot;given&quot;:&quot;Mats&quot;,&quot;parse-names&quot;:false,&quot;dropping-particle&quot;:&quot;&quot;,&quot;non-dropping-particle&quot;:&quot;&quot;},{&quot;family&quot;:&quot;Holmström&quot;,&quot;given&quot;:&quot;Henning&quot;,&quot;parse-names&quot;:false,&quot;dropping-particle&quot;:&quot;&quot;,&quot;non-dropping-particle&quot;:&quot;&quot;},{&quot;family&quot;:&quot;Broman&quot;,&quot;given&quot;:&quot;Dag&quot;,&quot;parse-names&quot;:false,&quot;dropping-particle&quot;:&quot;&quot;,&quot;non-dropping-particle&quot;:&quot;&quot;}],&quot;container-title&quot;:&quot;Chemosphere&quot;,&quot;container-title-short&quot;:&quot;Chemosphere&quot;,&quot;ISSN&quot;:&quot;0045-6535&quot;,&quot;issued&quot;:{&quot;date-parts&quot;:[[2008]]},&quot;page&quot;:&quot;1455-1461&quot;,&quot;publisher&quot;:&quot;Elsevier&quot;,&quot;issue&quot;:&quot;10&quot;,&quot;volume&quot;:&quot;72&quot;},&quot;isTemporary&quot;:false}]},{&quot;citationID&quot;:&quot;MENDELEY_CITATION_39af1875-ad35-4cce-81f1-c8efc6285fda&quot;,&quot;properties&quot;:{&quot;noteIndex&quot;:0},&quot;isEdited&quot;:false,&quot;manualOverride&quot;:{&quot;isManuallyOverridden&quot;:false,&quot;citeprocText&quot;:&quot;(S. E. Hale et al., 2012)&quot;,&quot;manualOverrideText&quot;:&quot;&quot;},&quot;citationTag&quot;:&quot;MENDELEY_CITATION_v3_eyJjaXRhdGlvbklEIjoiTUVOREVMRVlfQ0lUQVRJT05fMzlhZjE4NzUtYWQzNS00Y2NlLTgxZjEtYzhlZmM2Mjg1ZmRhIiwicHJvcGVydGllcyI6eyJub3RlSW5kZXgiOjB9LCJpc0VkaXRlZCI6ZmFsc2UsIm1hbnVhbE92ZXJyaWRlIjp7ImlzTWFudWFsbHlPdmVycmlkZGVuIjpmYWxzZSwiY2l0ZXByb2NUZXh0IjoiKFMuIEUuI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293fedd4-b94b-4cd7-9391-d016a84d58ff&quot;,&quot;properties&quot;:{&quot;noteIndex&quot;:0},&quot;isEdited&quot;:false,&quot;manualOverride&quot;:{&quot;isManuallyOverridden&quot;:false,&quot;citeprocText&quot;:&quot;(Hu et al., 2007)&quot;,&quot;manualOverrideText&quot;:&quot;&quot;},&quot;citationTag&quot;:&quot;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63e5aa78-16a0-4863-af28-6c42b77d57ff&quot;,&quot;properties&quot;:{&quot;noteIndex&quot;:0},&quot;isEdited&quot;:false,&quot;manualOverride&quot;:{&quot;isManuallyOverridden&quot;:true,&quot;citeprocText&quot;:&quot;(Hu et al., 2007)&quot;,&quot;manualOverrideText&quot;:&quot;Hu et al. (2007)&quot;},&quot;citationTag&quot;:&quot;MENDELEY_CITATION_v3_eyJjaXRhdGlvbklEIjoiTUVOREVMRVlfQ0lUQVRJT05fNjNlNWFhNzgtMTZhMC00ODYzLWFmMjgtNmM0MmI3N2Q1N2ZmIiwicHJvcGVydGllcyI6eyJub3RlSW5kZXgiOjB9LCJpc0VkaXRlZCI6ZmFsc2UsIm1hbnVhbE92ZXJyaWRlIjp7ImlzTWFudWFsbHlPdmVycmlkZGVuIjp0cnVlLCJjaXRlcHJvY1RleHQiOiIoSHUgZXQgYWwuLCAyMDA3KSIsIm1hbnVhbE92ZXJyaWRlVGV4dCI6Ikh1IGV0IGFsLiAoMjAwNyk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2b17207b-efa0-4af1-9bec-462a9f8d2c61&quot;,&quot;properties&quot;:{&quot;noteIndex&quot;:0},&quot;isEdited&quot;:false,&quot;manualOverride&quot;:{&quot;isManuallyOverridden&quot;:false,&quot;citeprocText&quot;:&quot;(Weber &amp;#38; Sakurai, 2001)&quot;,&quot;manualOverrideText&quot;:&quot;&quot;},&quot;citationTag&quot;:&quot;MENDELEY_CITATION_v3_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&quot;,&quot;citationItems&quot;:[{&quot;id&quot;:&quot;76d89f11-501b-3e33-a37a-2fe6b27a1840&quot;,&quot;itemData&quot;:{&quot;type&quot;:&quot;article-journal&quot;,&quot;id&quot;:&quot;76d89f11-501b-3e33-a37a-2fe6b27a1840&quot;,&quot;title&quot;:&quot;Formation characteristics of PCDD and PCDF during pyrolysis processes&quot;,&quot;author&quot;:[{&quot;family&quot;:&quot;Weber&quot;,&quot;given&quot;:&quot;Roland&quot;,&quot;parse-names&quot;:false,&quot;dropping-particle&quot;:&quot;&quot;,&quot;non-dropping-particle&quot;:&quot;&quot;},{&quot;family&quot;:&quot;Sakurai&quot;,&quot;given&quot;:&quot;Takeshi&quot;,&quot;parse-names&quot;:false,&quot;dropping-particle&quot;:&quot;&quot;,&quot;non-dropping-particle&quot;:&quot;&quot;}],&quot;container-title&quot;:&quot;Chemosphere&quot;,&quot;container-title-short&quot;:&quot;Chemosphere&quot;,&quot;accessed&quot;:{&quot;date-parts&quot;:[[2023,5,30]]},&quot;DOI&quot;:&quot;10.1016/S0045-6535(01)00053-4&quot;,&quot;ISSN&quot;:&quot;0045-6535&quot;,&quot;PMID&quot;:&quot;11695624&quot;,&quot;issued&quot;:{&quot;date-parts&quot;:[[2001,12,1]]},&quot;page&quot;:&quot;1111-1117&quot;,&quot;abstract&quot;:&quot;In recent years, pyrolysis processes have become technologies developed to industrial scale and discussed as alternatives to the existing waste combustion technology. However, little information is published regarding PCDD/F formation characteristics during pyrolysis processes. Two common shredder fractions - industrial light shredder (ILS) and refrigerators (REF) - both with high chlorine and copper content were pyrolysed for this pyrolysis study using a pilot plant with a capacity of 100 kg/h. At oxygen concentrations below 2% and temperatures between 430°C and 470°C, considerable amounts of PCDD/F were formed during the pyrolysis. More than 90% of total TEQ was found in the oil fraction (gas phase). The PCDD/PCDF ratio and the homologue pattern differed significantly from those formed during waste incineration. Considering mono- to octachlorinated congeners, up to 400 times more PCDF were formed compared to PCDD. For the investigated pyrolysis conditions, the formation of low chlorinated congeners was highly favoured. The distribution of TEQ within the individual congeners were very similar in all investigated runs. More than 80% of total TEQ stem from 2,3,7,8-substituted T4CDF and P5CDF. The isomer pattern, however, did not show significant differences compared to the common waste incineration pattern suggesting that the basic formation routes are similar. © 2001 Elsevier Science Ltd. All rights reserved.&quot;,&quot;publisher&quot;:&quot;Pergamon&quot;,&quot;issue&quot;:&quot;8&quot;,&quot;volume&quot;:&quot;45&quot;},&quot;isTemporary&quot;:false}]},{&quot;citationID&quot;:&quot;MENDELEY_CITATION_6abddf37-ea46-4c4d-906a-057facf7f082&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d1e485bc-750f-47bf-972b-4be9ba67117b&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789fec3a-0684-49b4-800a-33738cde49d2&quot;,&quot;properties&quot;:{&quot;noteIndex&quot;:0},&quot;isEdited&quot;:false,&quot;manualOverride&quot;:{&quot;isManuallyOverridden&quot;:false,&quot;citeprocText&quot;:&quot;(Hu et al., 2007)&quot;,&quot;manualOverrideText&quot;:&quot;&quot;},&quot;citationTag&quot;:&quot;MENDELEY_CITATION_v3_eyJjaXRhdGlvbklEIjoiTUVOREVMRVlfQ0lUQVRJT05fNzg5ZmVjM2EtMDY4NC00OWI0LTgwMGEtMzM3MzhjZGU0OWQy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435a6302-0e2d-427f-b6b5-652dd14a0b0b&quot;,&quot;properties&quot;:{&quot;noteIndex&quot;:0},&quot;isEdited&quot;:false,&quot;manualOverride&quot;:{&quot;isManuallyOverridden&quot;:false,&quot;citeprocText&quot;:&quot;(Evangelopoulos et al., 2015)&quot;,&quot;manualOverrideText&quot;:&quot;&quot;},&quot;citationTag&quot;:&quot;MENDELEY_CITATION_v3_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&quot;,&quot;citationItems&quot;:[{&quot;id&quot;:&quot;6539eddb-3792-39df-be98-3596ea47223c&quot;,&quot;itemData&quot;:{&quot;type&quot;:&quot;article-journal&quot;,&quot;id&quot;:&quot;6539eddb-3792-39df-be98-3596ea47223c&quot;,&quot;title&quot;:&quot;Investigation of the thermal decomposition of printed circuit boards (PCBs) via thermogravimetric analysis (TGA) and analytical pyrolysis (Py–GC/MS)&quot;,&quot;author&quot;:[{&quot;family&quot;:&quot;Evangelopoulos&quot;,&quot;given&quot;:&quot;Panagiotis&quot;,&quot;parse-names&quot;:false,&quot;dropping-particle&quot;:&quot;&quot;,&quot;non-dropping-particle&quot;:&quot;&quot;},{&quot;family&quot;:&quot;Kantarelis&quot;,&quot;given&quot;:&quot;Efthymios&quot;,&quot;parse-names&quot;:false,&quot;dropping-particle&quot;:&quot;&quot;,&quot;non-dropping-particle&quot;:&quot;&quot;},{&quot;family&quot;:&quot;Yang&quot;,&quot;given&quot;:&quot;Weihong&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15]]},&quot;page&quot;:&quot;337-343&quot;,&quot;publisher&quot;:&quot;Elsevier&quot;,&quot;volume&quot;:&quot;115&quot;},&quot;isTemporary&quot;:false}]},{&quot;citationID&quot;:&quot;MENDELEY_CITATION_567ec64a-d27b-4051-aacc-dd8f57ad4601&quot;,&quot;properties&quot;:{&quot;noteIndex&quot;:0},&quot;isEdited&quot;:false,&quot;manualOverride&quot;:{&quot;isManuallyOverridden&quot;:false,&quot;citeprocText&quot;:&quot;(Evangelopoulos et al., 2015)&quot;,&quot;manualOverrideText&quot;:&quot;&quot;},&quot;citationTag&quot;:&quot;MENDELEY_CITATION_v3_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&quot;,&quot;citationItems&quot;:[{&quot;id&quot;:&quot;6539eddb-3792-39df-be98-3596ea47223c&quot;,&quot;itemData&quot;:{&quot;type&quot;:&quot;article-journal&quot;,&quot;id&quot;:&quot;6539eddb-3792-39df-be98-3596ea47223c&quot;,&quot;title&quot;:&quot;Investigation of the thermal decomposition of printed circuit boards (PCBs) via thermogravimetric analysis (TGA) and analytical pyrolysis (Py–GC/MS)&quot;,&quot;author&quot;:[{&quot;family&quot;:&quot;Evangelopoulos&quot;,&quot;given&quot;:&quot;Panagiotis&quot;,&quot;parse-names&quot;:false,&quot;dropping-particle&quot;:&quot;&quot;,&quot;non-dropping-particle&quot;:&quot;&quot;},{&quot;family&quot;:&quot;Kantarelis&quot;,&quot;given&quot;:&quot;Efthymios&quot;,&quot;parse-names&quot;:false,&quot;dropping-particle&quot;:&quot;&quot;,&quot;non-dropping-particle&quot;:&quot;&quot;},{&quot;family&quot;:&quot;Yang&quot;,&quot;given&quot;:&quot;Weihong&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15]]},&quot;page&quot;:&quot;337-343&quot;,&quot;publisher&quot;:&quot;Elsevier&quot;,&quot;volume&quot;:&quot;115&quot;},&quot;isTemporary&quot;:false}]},{&quot;citationID&quot;:&quot;MENDELEY_CITATION_618cc7b3-1339-4c87-854e-389fbc543a88&quot;,&quot;properties&quot;:{&quot;noteIndex&quot;:0},&quot;isEdited&quot;:false,&quot;manualOverride&quot;:{&quot;isManuallyOverridden&quot;:false,&quot;citeprocText&quot;:&quot;(Castro et al., 2023)&quot;,&quot;manualOverrideText&quot;:&quot;&quot;},&quot;citationItems&quot;:[{&quot;id&quot;:&quot;0fa78834-8409-36a9-82ef-043d1160b73c&quot;,&quot;itemData&quot;:{&quot;type&quot;:&quot;article-journal&quot;,&quot;id&quot;:&quot;0fa78834-8409-36a9-82ef-043d1160b73c&quot;,&quot;title&quot;:&quot;Analysis, occurrence and removal efficiencies of organophosphate flame retardants (OPFRs) in sludge undergoing anaerobic digestion followed by diverse thermal treatments&quot;,&quot;author&quot;:[{&quot;family&quot;:&quot;Castro&quot;,&quot;given&quot;:&quot;Gabriela&quot;,&quot;parse-names&quot;:false,&quot;dropping-particle&quot;:&quot;&quot;,&quot;non-dropping-particle&quot;:&quot;&quot;},{&quot;family&quot;:&quot;Sørmo&quot;,&quot;given&quot;:&quot;Erlend&quot;,&quot;parse-names&quot;:false,&quot;dropping-particle&quot;:&quot;&quot;,&quot;non-dropping-particle&quot;:&quot;&quot;},{&quot;family&quot;:&quot;Yu&quot;,&quot;given&quot;:&quot;Guanhua&quot;,&quot;parse-names&quot;:false,&quot;dropping-particle&quot;:&quot;&quot;,&quot;non-dropping-particle&quot;:&quot;&quot;},{&quot;family&quot;:&quot;Sait&quot;,&quot;given&quot;:&quot;Shannen T L&quot;,&quot;parse-names&quot;:false,&quot;dropping-particle&quot;:&quot;&quot;,&quot;non-dropping-particle&quot;:&quot;&quot;},{&quot;family&quot;:&quot;González&quot;,&quot;given&quot;:&quot;Susana&quot;,&quot;parse-names&quot;:false,&quot;dropping-particle&quot;:&quot;V&quot;,&quot;non-dropping-particle&quot;:&quot;&quot;},{&quot;family&quot;:&quot;Arp&quot;,&quot;given&quot;:&quot;Hans Peter H&quot;,&quot;parse-names&quot;:false,&quot;dropping-particle&quot;:&quot;&quot;,&quot;non-dropping-particle&quot;:&quot;&quot;},{&quot;family&quot;:&quot;Asimakopoulos&quot;,&quot;given&quot;:&quot;Alexandros G&quot;,&quot;parse-names&quot;:false,&quot;dropping-particle&quot;:&quot;&quot;,&quot;non-dropping-particle&quot;:&quot;&quot;}],&quot;container-title&quot;:&quot;Science of The Total Environment&quot;,&quot;ISSN&quot;:&quot;0048-9697&quot;,&quot;issued&quot;:{&quot;date-parts&quot;:[[2023]]},&quot;page&quot;:&quot;161856&quot;,&quot;publisher&quot;:&quot;Elsevier&quot;,&quot;volume&quot;:&quot;870&quot;,&quot;container-title-short&quot;:&quot;&quot;},&quot;isTemporary&quot;:false}],&quot;citationTag&quot;:&quot;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quot;},{&quot;citationID&quot;:&quot;MENDELEY_CITATION_2188848d-99f8-443e-8342-d5191f0507ce&quot;,&quot;properties&quot;:{&quot;noteIndex&quot;:0},&quot;isEdited&quot;:false,&quot;manualOverride&quot;:{&quot;isManuallyOverridden&quot;:false,&quot;citeprocText&quot;:&quot;(Sørmo et al., 2023)&quot;,&quot;manualOverrideText&quot;:&quot;&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issued&quot;:{&quot;date-parts&quot;:[[2023]]},&quot;container-title-short&quot;:&quot;&quot;},&quot;isTemporary&quot;:false}],&quot;citationTag&quot;:&quot;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DIwMjM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pc3N1ZWQiOnsiZGF0ZS1wYXJ0cyI6W1syMDIzXV19LCJjb250YWluZXItdGl0bGUtc2hvcnQiOiIifSwiaXNUZW1wb3JhcnkiOmZhbHNlfV19&quot;},{&quot;citationID&quot;:&quot;MENDELEY_CITATION_2122ce67-d20d-48c5-8621-439ab5f50e3a&quot;,&quot;properties&quot;:{&quot;noteIndex&quot;:0},&quot;isEdited&quot;:false,&quot;manualOverride&quot;:{&quot;isManuallyOverridden&quot;:false,&quot;citeprocText&quot;:&quot;(Paradiz &amp;#38; Dilara, 2003)&quot;,&quot;manualOverrideText&quot;:&quot;&quot;},&quot;citationTag&quot;:&quot;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quot;,&quot;citationItems&quot;:[{&quot;id&quot;:&quot;1cbc561c-2246-3afa-be7a-875d979e7f00&quot;,&quot;itemData&quot;:{&quot;type&quot;:&quot;article-journal&quot;,&quot;id&quot;:&quot;1cbc561c-2246-3afa-be7a-875d979e7f00&quot;,&quot;title&quot;:&quot;Dioxin emissions in the candidate countries: Sources, emission inventories, reduction policies and measures&quot;,&quot;author&quot;:[{&quot;family&quot;:&quot;Paradiz&quot;,&quot;given&quot;:&quot;B&quot;,&quot;parse-names&quot;:false,&quot;dropping-particle&quot;:&quot;&quot;,&quot;non-dropping-particle&quot;:&quot;&quot;},{&quot;family&quot;:&quot;Dilara&quot;,&quot;given&quot;:&quot;Panagiota&quot;,&quot;parse-names&quot;:false,&quot;dropping-particle&quot;:&quot;&quot;,&quot;non-dropping-particle&quot;:&quot;&quot;}],&quot;issued&quot;:{&quot;date-parts&quot;:[[2003]]},&quot;container-title-short&quot;:&quot;&quot;},&quot;isTemporary&quot;:false}]},{&quot;citationID&quot;:&quot;MENDELEY_CITATION_be546641-1943-4ee7-96c0-8024a4593993&quot;,&quot;properties&quot;:{&quot;noteIndex&quot;:0},&quot;isEdited&quot;:false,&quot;manualOverride&quot;:{&quot;isManuallyOverridden&quot;:false,&quot;citeprocText&quot;:&quot;(Matthijsen et al., 1991)&quot;,&quot;manualOverrideText&quot;:&quot;&quot;},&quot;citationTag&quot;:&quot;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quot;,&quot;citationItems&quot;:[{&quot;id&quot;:&quot;17557b14-b41a-37cc-a478-5e8092616d74&quot;,&quot;itemData&quot;:{&quot;type&quot;:&quot;article-journal&quot;,&quot;id&quot;:&quot;17557b14-b41a-37cc-a478-5e8092616d74&quot;,&quot;title&quot;:&quot;Evaluatie van de dioxine-emissies van de afvalverbrandingsinstallatie in Weurt&quot;,&quot;author&quot;:[{&quot;family&quot;:&quot;Matthijsen&quot;,&quot;given&quot;:&quot;AJCM&quot;,&quot;parse-names&quot;:false,&quot;dropping-particle&quot;:&quot;&quot;,&quot;non-dropping-particle&quot;:&quot;&quot;},{&quot;family&quot;:&quot;Jaarsveld&quot;,&quot;given&quot;:&quot;J A&quot;,&quot;parse-names&quot;:false,&quot;dropping-particle&quot;:&quot;&quot;,&quot;non-dropping-particle&quot;:&quot;van&quot;},{&quot;family&quot;:&quot;Sein&quot;,&quot;given&quot;:&quot;A A&quot;,&quot;parse-names&quot;:false,&quot;dropping-particle&quot;:&quot;&quot;,&quot;non-dropping-particle&quot;:&quot;&quot;}],&quot;container-title&quot;:&quot;RIVM Rapport 730501032&quot;,&quot;issued&quot;:{&quot;date-parts&quot;:[[1991]]},&quot;container-title-short&quot;:&quot;&quot;},&quot;isTemporary&quot;:false}]},{&quot;citationID&quot;:&quot;MENDELEY_CITATION_e2283988-4814-43a9-8a4b-49028c59dbe6&quot;,&quot;properties&quot;:{&quot;noteIndex&quot;:0},&quot;isEdited&quot;:false,&quot;manualOverride&quot;:{&quot;isManuallyOverridden&quot;:false,&quot;citeprocText&quot;:&quot;(Wang et al., 2011)&quot;,&quot;manualOverrideText&quot;:&quot;&quot;},&quot;citationTag&quot;:&quot;MENDELEY_CITATION_v3_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&quot;,&quot;citationItems&quot;:[{&quot;id&quot;:&quot;bb47826d-1760-329c-bd42-20dd8d17a47a&quot;,&quot;itemData&quot;:{&quot;type&quot;:&quot;article-journal&quot;,&quot;id&quot;:&quot;bb47826d-1760-329c-bd42-20dd8d17a47a&quot;,&quot;title&quot;:&quot;Pollution level and distribution of PCDD/PCDF congeners between vapor phase and particulate phase in winter air of Dalian, China&quot;,&quot;author&quot;:[{&quot;family&quot;:&quot;Wang&quot;,&quot;given&quot;:&quot;Wei&quot;,&quot;parse-names&quot;:false,&quot;dropping-particle&quot;:&quot;&quot;,&quot;non-dropping-particle&quot;:&quot;&quot;},{&quot;family&quot;:&quot;Qin&quot;,&quot;given&quot;:&quot;Songtao&quot;,&quot;parse-names&quot;:false,&quot;dropping-particle&quot;:&quot;&quot;,&quot;non-dropping-particle&quot;:&quot;&quot;},{&quot;family&quot;:&quot;Song&quot;,&quot;given&quot;:&quot;Yu&quot;,&quot;parse-names&quot;:false,&quot;dropping-particle&quot;:&quot;&quot;,&quot;non-dropping-particle&quot;:&quot;&quot;},{&quot;family&quot;:&quot;Xu&quot;,&quot;given&quot;:&quot;Qian&quot;,&quot;parse-names&quot;:false,&quot;dropping-particle&quot;:&quot;&quot;,&quot;non-dropping-particle&quot;:&quot;&quot;},{&quot;family&quot;:&quot;Ni&quot;,&quot;given&quot;:&quot;Yuwen&quot;,&quot;parse-names&quot;:false,&quot;dropping-particle&quot;:&quot;&quot;,&quot;non-dropping-particle&quot;:&quot;&quot;},{&quot;family&quot;:&quot;Chen&quot;,&quot;given&quot;:&quot;Jiping&quot;,&quot;parse-names&quot;:false,&quot;dropping-particle&quot;:&quot;&quot;,&quot;non-dropping-particle&quot;:&quot;&quot;},{&quot;family&quot;:&quot;Zhang&quot;,&quot;given&quot;:&quot;Xueping&quot;,&quot;parse-names&quot;:false,&quot;dropping-particle&quot;:&quot;&quot;,&quot;non-dropping-particle&quot;:&quot;&quot;},{&quot;family&quot;:&quot;Mu&quot;,&quot;given&quot;:&quot;Jim&quot;,&quot;parse-names&quot;:false,&quot;dropping-particle&quot;:&quot;&quot;,&quot;non-dropping-particle&quot;:&quot;&quot;},{&quot;family&quot;:&quot;Zhu&quot;,&quot;given&quot;:&quot;Xiuhua&quot;,&quot;parse-names&quot;:false,&quot;dropping-particle&quot;:&quot;&quot;,&quot;non-dropping-particle&quot;:&quot;&quot;}],&quot;container-title&quot;:&quot;Journal of Environmental Sciences&quot;,&quot;ISSN&quot;:&quot;1001-0742&quot;,&quot;issued&quot;:{&quot;date-parts&quot;:[[2011]]},&quot;page&quot;:&quot;S36-S39&quot;,&quot;publisher&quot;:&quot;Elsevier&quot;,&quot;volume&quot;:&quot;23&quot;,&quot;container-title-short&quot;:&quot;&quot;},&quot;isTemporary&quot;:false}]},{&quot;citationID&quot;:&quot;MENDELEY_CITATION_cb9693be-e5ba-425a-9681-81bbcf8a4b1a&quot;,&quot;properties&quot;:{&quot;noteIndex&quot;:0},&quot;isEdited&quot;:false,&quot;manualOverride&quot;:{&quot;isManuallyOverridden&quot;:false,&quot;citeprocText&quot;:&quot;(Altarawneh et al., 2009)&quot;,&quot;manualOverrideText&quot;:&quot;&quot;},&quot;citationTag&quot;:&quot;MENDELEY_CITATION_v3_eyJjaXRhdGlvbklEIjoiTUVOREVMRVlfQ0lUQVRJT05fY2I5NjkzYmUtZTViYS00MjVhLTk2ODEtODFiYmNmOGE0YjFh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quot;,&quot;citationItems&quot;:[{&quot;id&quot;:&quot;dd4dfd62-8acc-31f8-881b-7a65fbce23e9&quot;,&quot;itemData&quot;:{&quot;type&quot;:&quot;article-journal&quot;,&quot;id&quot;:&quot;dd4dfd62-8acc-31f8-881b-7a65fbce23e9&quot;,&quot;title&quot;:&quot;Mechanisms for formation, chlorination, dechlorination and destruction of polychlorinated dibenzo-p-dioxins and dibenzofurans (PCDD/Fs)&quot;,&quot;author&quot;:[{&quot;family&quot;:&quot;Altarawneh&quot;,&quot;given&quot;:&quot;Mohammednoor&quot;,&quot;parse-names&quot;:false,&quot;dropping-particle&quot;:&quot;&quot;,&quot;non-dropping-particle&quot;:&quot;&quot;},{&quot;family&quot;:&quot;Dlugogorski&quot;,&quot;given&quot;:&quot;Bogdan Z.&quot;,&quot;parse-names&quot;:false,&quot;dropping-particle&quot;:&quot;&quot;,&quot;non-dropping-particle&quot;:&quot;&quot;},{&quot;family&quot;:&quot;Kennedy&quot;,&quot;given&quot;:&quot;Eric M.&quot;,&quot;parse-names&quot;:false,&quot;dropping-particle&quot;:&quot;&quot;,&quot;non-dropping-particle&quot;:&quot;&quot;},{&quot;family&quot;:&quot;Mackie&quot;,&quot;given&quot;:&quot;John C.&quot;,&quot;parse-names&quot;:false,&quot;dropping-particle&quot;:&quot;&quot;,&quot;non-dropping-particle&quot;:&quot;&quot;}],&quot;container-title&quot;:&quot;Progress in Energy and Combustion Science&quot;,&quot;container-title-short&quot;:&quot;Prog Energy Combust Sci&quot;,&quot;accessed&quot;:{&quot;date-parts&quot;:[[2023,5,30]]},&quot;DOI&quot;:&quot;10.1016/J.PECS.2008.12.001&quot;,&quot;ISSN&quot;:&quot;0360-1285&quot;,&quot;issued&quot;:{&quot;date-parts&quot;:[[2009,6,1]]},&quot;page&quot;:&quot;245-274&quot;,&quot;abstract&quot;:&quot;Polychlorinated dibenzo-p-dioxins and polychlorinated dibenzofurans (PCDD/Fs) constitute a group of persistent organic pollutants that form almost inexorably in all thermal and combustion operations. This review focuses on mechanisms that govern their formation, chlorination, dechlorination and destruction. As a consequence of their extreme toxicity and propensity to bioaccumulate, PCDD/Fs have been subjected to much scientific research, designed to understand mechanisms and conditions that govern their emission rates and congener distribution (fingerprints). Consensus of opinions in the literature points to heterogeneous pathways contributing substantially more in the total yield of PCDD/Fs in combustion systems than the gas phase pathway. However, in our view, a great complexity of both homogeneous and heterogeneous routes and uncertainties in many thermochemical and rate parameters enable no conclusive statement about the contribution of each route. Chlorination patterns of precursors appear to play a major role in final congener profiles of PCDD/F emissions. According to the most recent theoretical studies, these congener profiles seem consistent with thermodynamic stabilities of dioxins and furans produced in thermal processes, however, further theoretical investigations at more accurate levels are needed to clarify this matter further. Theoretical studies along with experimental findings reveal that the PCDD/PCDF ratio remains very sensitive to the operating conditions, with pyrolytic conditions favouring the formation of PCDFs. A number of reaction mechanisms has been proposed to answer many of the most intriguing questions about the formation of PCDD/Fs. These mechanisms include models of gaseous and heterogeneous reactions, often inferred from theoretical quantum chemical calculations studies, which incorporate steps responsible for formation, chlorination, dechlorination and destruction of dioxins and furans. The review identifies gaps in our present understanding of the reaction mechanisms and suggests that further progress in the field needs to be facilitated by development of reliable mechanistic models for (i) catalytic pathways, (ii) chlorination/dechlorination reactions including the Deacon reaction and the direct transfer of chlorine from solid surfaces into the aromatic moieties, and (iii) formation of PCDD/Fs from precursors other than chlorophenols, especially pesticides. © 2008 Elsevier Ltd. All rights reserved.&quot;,&quot;publisher&quot;:&quot;Pergamon&quot;,&quot;issue&quot;:&quot;3&quot;,&quot;volume&quot;:&quot;35&quot;},&quot;isTemporary&quot;:false}]},{&quot;citationID&quot;:&quot;MENDELEY_CITATION_e5902796-84e1-4049-bbc0-c9838f8ffbc2&quot;,&quot;properties&quot;:{&quot;noteIndex&quot;:0},&quot;isEdited&quot;:false,&quot;manualOverride&quot;:{&quot;isManuallyOverridden&quot;:false,&quot;citeprocText&quot;:&quot;(Rijkswaterstaat, 2023)&quot;,&quot;manualOverrideText&quot;:&quot;&quot;},&quot;citationTag&quot;:&quot;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container-title-short&quot;:&quot;&quot;},&quot;isTemporary&quot;:false}]},{&quot;citationID&quot;:&quot;MENDELEY_CITATION_3e63a020-2990-4c91-9449-bdfb2e49040e&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3af24a0a-a073-4ed5-b484-70bbf2681db1&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FmMjRhMGEtYTA3My00ZWQ1LWI0ODQtNzBiYmYyNjgxZGIx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40a65fd3-ff14-48be-b189-8ff524cce5dd&quot;,&quot;properties&quot;:{&quot;noteIndex&quot;:0},&quot;isEdited&quot;:false,&quot;manualOverride&quot;:{&quot;isManuallyOverridden&quot;:true,&quot;citeprocText&quot;:&quot;(Weber &amp;#38; Sakurai, 2001)&quot;,&quot;manualOverrideText&quot;:&quot;Weber &amp; Sakurai (2001)&quot;},&quot;citationTag&quot;:&quot;MENDELEY_CITATION_v3_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&quot;,&quot;citationItems&quot;:[{&quot;id&quot;:&quot;76d89f11-501b-3e33-a37a-2fe6b27a1840&quot;,&quot;itemData&quot;:{&quot;type&quot;:&quot;article-journal&quot;,&quot;id&quot;:&quot;76d89f11-501b-3e33-a37a-2fe6b27a1840&quot;,&quot;title&quot;:&quot;Formation characteristics of PCDD and PCDF during pyrolysis processes&quot;,&quot;author&quot;:[{&quot;family&quot;:&quot;Weber&quot;,&quot;given&quot;:&quot;Roland&quot;,&quot;parse-names&quot;:false,&quot;dropping-particle&quot;:&quot;&quot;,&quot;non-dropping-particle&quot;:&quot;&quot;},{&quot;family&quot;:&quot;Sakurai&quot;,&quot;given&quot;:&quot;Takeshi&quot;,&quot;parse-names&quot;:false,&quot;dropping-particle&quot;:&quot;&quot;,&quot;non-dropping-particle&quot;:&quot;&quot;}],&quot;container-title&quot;:&quot;Chemosphere&quot;,&quot;container-title-short&quot;:&quot;Chemosphere&quot;,&quot;accessed&quot;:{&quot;date-parts&quot;:[[2023,5,30]]},&quot;DOI&quot;:&quot;10.1016/S0045-6535(01)00053-4&quot;,&quot;ISSN&quot;:&quot;0045-6535&quot;,&quot;PMID&quot;:&quot;11695624&quot;,&quot;issued&quot;:{&quot;date-parts&quot;:[[2001,12,1]]},&quot;page&quot;:&quot;1111-1117&quot;,&quot;abstract&quot;:&quot;In recent years, pyrolysis processes have become technologies developed to industrial scale and discussed as alternatives to the existing waste combustion technology. However, little information is published regarding PCDD/F formation characteristics during pyrolysis processes. Two common shredder fractions - industrial light shredder (ILS) and refrigerators (REF) - both with high chlorine and copper content were pyrolysed for this pyrolysis study using a pilot plant with a capacity of 100 kg/h. At oxygen concentrations below 2% and temperatures between 430°C and 470°C, considerable amounts of PCDD/F were formed during the pyrolysis. More than 90% of total TEQ was found in the oil fraction (gas phase). The PCDD/PCDF ratio and the homologue pattern differed significantly from those formed during waste incineration. Considering mono- to octachlorinated congeners, up to 400 times more PCDF were formed compared to PCDD. For the investigated pyrolysis conditions, the formation of low chlorinated congeners was highly favoured. The distribution of TEQ within the individual congeners were very similar in all investigated runs. More than 80% of total TEQ stem from 2,3,7,8-substituted T4CDF and P5CDF. The isomer pattern, however, did not show significant differences compared to the common waste incineration pattern suggesting that the basic formation routes are similar. © 2001 Elsevier Science Ltd. All rights reserved.&quot;,&quot;publisher&quot;:&quot;Pergamon&quot;,&quot;issue&quot;:&quot;8&quot;,&quot;volume&quot;:&quot;45&quot;},&quot;isTemporary&quot;:false}]},{&quot;citationID&quot;:&quot;MENDELEY_CITATION_1cba0fe6-5ebe-4184-a301-c09075e2f902&quot;,&quot;properties&quot;:{&quot;noteIndex&quot;:0},&quot;isEdited&quot;:false,&quot;manualOverride&quot;:{&quot;isManuallyOverridden&quot;:false,&quot;citeprocText&quot;:&quot;(Altarawneh et al., 2009)&quot;,&quot;manualOverrideText&quot;:&quot;&quot;},&quot;citationTag&quot;:&quot;MENDELEY_CITATION_v3_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&quot;,&quot;citationItems&quot;:[{&quot;id&quot;:&quot;dd4dfd62-8acc-31f8-881b-7a65fbce23e9&quot;,&quot;itemData&quot;:{&quot;type&quot;:&quot;article-journal&quot;,&quot;id&quot;:&quot;dd4dfd62-8acc-31f8-881b-7a65fbce23e9&quot;,&quot;title&quot;:&quot;Mechanisms for formation, chlorination, dechlorination and destruction of polychlorinated dibenzo-p-dioxins and dibenzofurans (PCDD/Fs)&quot;,&quot;author&quot;:[{&quot;family&quot;:&quot;Altarawneh&quot;,&quot;given&quot;:&quot;Mohammednoor&quot;,&quot;parse-names&quot;:false,&quot;dropping-particle&quot;:&quot;&quot;,&quot;non-dropping-particle&quot;:&quot;&quot;},{&quot;family&quot;:&quot;Dlugogorski&quot;,&quot;given&quot;:&quot;Bogdan Z.&quot;,&quot;parse-names&quot;:false,&quot;dropping-particle&quot;:&quot;&quot;,&quot;non-dropping-particle&quot;:&quot;&quot;},{&quot;family&quot;:&quot;Kennedy&quot;,&quot;given&quot;:&quot;Eric M.&quot;,&quot;parse-names&quot;:false,&quot;dropping-particle&quot;:&quot;&quot;,&quot;non-dropping-particle&quot;:&quot;&quot;},{&quot;family&quot;:&quot;Mackie&quot;,&quot;given&quot;:&quot;John C.&quot;,&quot;parse-names&quot;:false,&quot;dropping-particle&quot;:&quot;&quot;,&quot;non-dropping-particle&quot;:&quot;&quot;}],&quot;container-title&quot;:&quot;Progress in Energy and Combustion Science&quot;,&quot;container-title-short&quot;:&quot;Prog Energy Combust Sci&quot;,&quot;accessed&quot;:{&quot;date-parts&quot;:[[2023,5,30]]},&quot;DOI&quot;:&quot;10.1016/J.PECS.2008.12.001&quot;,&quot;ISSN&quot;:&quot;0360-1285&quot;,&quot;issued&quot;:{&quot;date-parts&quot;:[[2009,6,1]]},&quot;page&quot;:&quot;245-274&quot;,&quot;abstract&quot;:&quot;Polychlorinated dibenzo-p-dioxins and polychlorinated dibenzofurans (PCDD/Fs) constitute a group of persistent organic pollutants that form almost inexorably in all thermal and combustion operations. This review focuses on mechanisms that govern their formation, chlorination, dechlorination and destruction. As a consequence of their extreme toxicity and propensity to bioaccumulate, PCDD/Fs have been subjected to much scientific research, designed to understand mechanisms and conditions that govern their emission rates and congener distribution (fingerprints). Consensus of opinions in the literature points to heterogeneous pathways contributing substantially more in the total yield of PCDD/Fs in combustion systems than the gas phase pathway. However, in our view, a great complexity of both homogeneous and heterogeneous routes and uncertainties in many thermochemical and rate parameters enable no conclusive statement about the contribution of each route. Chlorination patterns of precursors appear to play a major role in final congener profiles of PCDD/F emissions. According to the most recent theoretical studies, these congener profiles seem consistent with thermodynamic stabilities of dioxins and furans produced in thermal processes, however, further theoretical investigations at more accurate levels are needed to clarify this matter further. Theoretical studies along with experimental findings reveal that the PCDD/PCDF ratio remains very sensitive to the operating conditions, with pyrolytic conditions favouring the formation of PCDFs. A number of reaction mechanisms has been proposed to answer many of the most intriguing questions about the formation of PCDD/Fs. These mechanisms include models of gaseous and heterogeneous reactions, often inferred from theoretical quantum chemical calculations studies, which incorporate steps responsible for formation, chlorination, dechlorination and destruction of dioxins and furans. The review identifies gaps in our present understanding of the reaction mechanisms and suggests that further progress in the field needs to be facilitated by development of reliable mechanistic models for (i) catalytic pathways, (ii) chlorination/dechlorination reactions including the Deacon reaction and the direct transfer of chlorine from solid surfaces into the aromatic moieties, and (iii) formation of PCDD/Fs from precursors other than chlorophenols, especially pesticides. © 2008 Elsevier Ltd. All rights reserved.&quot;,&quot;publisher&quot;:&quot;Pergamon&quot;,&quot;issue&quot;:&quot;3&quot;,&quot;volume&quot;:&quot;35&quot;},&quot;isTemporary&quot;:false}]},{&quot;citationID&quot;:&quot;MENDELEY_CITATION_9e31b338-c25b-4855-847a-38e5d2fdc7a1&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&quot;,&quot;citationItems&quot;:[{&quot;id&quot;:&quot;1d11df13-1896-3fdd-b83e-aea20cfac02f&quot;,&quot;itemData&quot;:{&quot;type&quot;:&quot;article-journal&quot;,&quot;id&quot;:&quot;1d11df13-1896-3fdd-b83e-aea20cfac02f&quot;,&quot;title&quot;:&quot;Decomposition and reformation pathways of PCDD/Fs during thermal treatment of municipal solid waste incineration fly ash&quot;,&quot;author&quot;:[{&quot;family&quot;:&quot;Chen&quot;,&quot;given&quot;:&quot;Zhiliang&quot;,&quot;parse-names&quot;:false,&quot;dropping-particle&quot;:&quot;&quot;,&quot;non-dropping-particle&quot;:&quot;&quot;},{&quot;family&quot;:&quot;Zhang&quot;,&quot;given&quot;:&quot;Sheng&quot;,&quot;parse-names&quot;:false,&quot;dropping-particle&quot;:&quot;&quot;,&quot;non-dropping-particle&quot;:&quot;&quot;},{&quot;family&quot;:&quot;Lin&quot;,&quot;given&quot;:&quot;Xiaoqing&quot;,&quot;parse-names&quot;:false,&quot;dropping-particle&quot;:&quot;&quot;,&quot;non-dropping-particle&quot;:&quot;&quot;},{&quot;family&quot;:&quot;Li&quot;,&quot;given&quot;:&quot;Xiaodong&quot;,&quot;parse-names&quot;:false,&quot;dropping-particle&quot;:&quot;&quot;,&quot;non-dropping-particle&quot;:&quot;&quot;}],&quot;container-title&quot;:&quot;Journal of hazardous materials&quot;,&quot;container-title-short&quot;:&quot;J Hazard Mater&quot;,&quot;ISSN&quot;:&quot;0304-3894&quot;,&quot;issued&quot;:{&quot;date-parts&quot;:[[2020]]},&quot;page&quot;:&quot;122526&quot;,&quot;publisher&quot;:&quot;Elsevier&quot;,&quot;volume&quot;:&quot;394&quot;},&quot;isTemporary&quot;:false}]},{&quot;citationID&quot;:&quot;MENDELEY_CITATION_beac129d-091c-4ed6-8130-93a692ea865d&quot;,&quot;properties&quot;:{&quot;noteIndex&quot;:0},&quot;isEdited&quot;:false,&quot;manualOverride&quot;:{&quot;isManuallyOverridden&quot;:false,&quot;citeprocText&quot;:&quot;(European Commission, 2014)&quot;,&quot;manualOverrideText&quot;:&quot;&quot;},&quot;citationTag&quot;:&quot;MENDELEY_CITATION_v3_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&quot;,&quot;citationItems&quot;:[{&quot;id&quot;:&quot;b480d57d-6329-380a-a6bb-de1990200268&quot;,&quot;itemData&quot;:{&quot;type&quot;:&quot;article-journal&quot;,&quot;id&quot;:&quot;b480d57d-6329-380a-a6bb-de1990200268&quot;,&quot;title&quot;:&quot;Commission Regulation (EU) No 1357/2014 of 18 December 2014 replacing Annex III to Directive 2008/98/EC of the European Parliament and of the Council on waste and repealing certain Directives Text with EEA relevance&quot;,&quot;author&quot;:[{&quot;family&quot;:&quot;European Commission&quot;,&quot;given&quot;:&quot;&quot;,&quot;parse-names&quot;:false,&quot;dropping-particle&quot;:&quot;&quot;,&quot;non-dropping-particle&quot;:&quot;&quot;}],&quot;container-title&quot;:&quot;Official Journal of the European Union&quot;,&quot;issued&quot;:{&quot;date-parts&quot;:[[2014]]},&quot;container-title-short&quot;:&quot;&quot;},&quot;isTemporary&quot;:false}]},{&quot;citationID&quot;:&quot;MENDELEY_CITATION_99b62a04-062c-42d7-b548-aef70178bdee&quot;,&quot;properties&quot;:{&quot;noteIndex&quot;:0},&quot;isEdited&quot;:false,&quot;manualOverride&quot;:{&quot;isManuallyOverridden&quot;:false,&quot;citeprocText&quot;:&quot;(Buss et al., 2022)&quot;,&quot;manualOverrideText&quot;:&quot;&quot;},&quot;citationItems&quot;:[{&quot;id&quot;:&quot;f0502ca0-fe51-3a20-9ac5-2becbc86c95e&quot;,&quot;itemData&quot;:{&quot;type&quot;:&quot;article-journal&quot;,&quot;id&quot;:&quot;f0502ca0-fe51-3a20-9ac5-2becbc86c95e&quot;,&quot;title&quot;:&quot;Composition of PAHs in biochar and implications for biochar production&quot;,&quot;author&quot;:[{&quot;family&quot;:&quot;Buss&quot;,&quot;given&quot;:&quot;Wolfram&quot;,&quot;parse-names&quot;:false,&quot;dropping-particle&quot;:&quot;&quot;,&quot;non-dropping-particle&quot;:&quot;&quot;},{&quot;family&quot;:&quot;Hilber&quot;,&quot;given&quot;:&quot;Isabel&quot;,&quot;parse-names&quot;:false,&quot;dropping-particle&quot;:&quot;&quot;,&quot;non-dropping-particle&quot;:&quot;&quot;},{&quot;family&quot;:&quot;Graham&quot;,&quot;given&quot;:&quot;Margaret C&quot;,&quot;parse-names&quot;:false,&quot;dropping-particle&quot;:&quot;&quot;,&quot;non-dropping-particle&quot;:&quot;&quot;},{&quot;family&quot;:&quot;Mašek&quot;,&quot;given&quot;:&quot;Ondřej&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2]]},&quot;page&quot;:&quot;6755-6765&quot;,&quot;publisher&quot;:&quot;ACS Publications&quot;,&quot;issue&quot;:&quot;20&quot;,&quot;volume&quot;:&quot;10&quot;},&quot;isTemporary&quot;:false}],&quot;citationTag&quot;:&quot;MENDELEY_CITATION_v3_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yXV19LCJwYWdlIjoiNjc1NS02NzY1IiwicHVibGlzaGVyIjoiQUNTIFB1YmxpY2F0aW9ucyIsImlzc3VlIjoiMjAiLCJ2b2x1bWUiOiIxMCJ9LCJpc1RlbXBvcmFyeSI6ZmFsc2V9XX0=&quot;},{&quot;citationID&quot;:&quot;MENDELEY_CITATION_68a76aa7-f11d-4580-89b7-465ac8d03b3a&quot;,&quot;properties&quot;:{&quot;noteIndex&quot;:0},&quot;isEdited&quot;:false,&quot;manualOverride&quot;:{&quot;isManuallyOverridden&quot;:false,&quot;citeprocText&quot;:&quot;(Jesus et al., 2022)&quot;,&quot;manualOverrideText&quot;:&quot;&quot;},&quot;citationTag&quot;:&quot;MENDELEY_CITATION_v3_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&quot;,&quot;citationItems&quot;:[{&quot;id&quot;:&quot;56e82138-892e-3c58-8191-b821c4b2d5d7&quot;,&quot;itemData&quot;:{&quot;type&quot;:&quot;article-journal&quot;,&quot;id&quot;:&quot;56e82138-892e-3c58-8191-b821c4b2d5d7&quot;,&quot;title&quot;:&quot;A review on polycyclic aromatic hydrocarbons distribution in freshwater ecosystems and their toxicity to benthic fauna&quot;,&quot;author&quot;:[{&quot;family&quot;:&quot;Jesus&quot;,&quot;given&quot;:&quot;Fátima&quot;,&quot;parse-names&quot;:false,&quot;dropping-particle&quot;:&quot;&quot;,&quot;non-dropping-particle&quot;:&quot;&quot;},{&quot;family&quot;:&quot;Pereira&quot;,&quot;given&quot;:&quot;Joana L&quot;,&quot;parse-names&quot;:false,&quot;dropping-particle&quot;:&quot;&quot;,&quot;non-dropping-particle&quot;:&quot;&quot;},{&quot;family&quot;:&quot;Campos&quot;,&quot;given&quot;:&quot;Isabel&quot;,&quot;parse-names&quot;:false,&quot;dropping-particle&quot;:&quot;&quot;,&quot;non-dropping-particle&quot;:&quot;&quot;},{&quot;family&quot;:&quot;Santos&quot;,&quot;given&quot;:&quot;Martha&quot;,&quot;parse-names&quot;:false,&quot;dropping-particle&quot;:&quot;&quot;,&quot;non-dropping-particle&quot;:&quot;&quot;},{&quot;family&quot;:&quot;Ré&quot;,&quot;given&quot;:&quot;Ana&quot;,&quot;parse-names&quot;:false,&quot;dropping-particle&quot;:&quot;&quot;,&quot;non-dropping-particle&quot;:&quot;&quot;},{&quot;family&quot;:&quot;Keizer&quot;,&quot;given&quot;:&quot;Jacob&quot;,&quot;parse-names&quot;:false,&quot;dropping-particle&quot;:&quot;&quot;,&quot;non-dropping-particle&quot;:&quot;&quot;},{&quot;family&quot;:&quot;Nogueira&quot;,&quot;given&quot;:&quot;António&quot;,&quot;parse-names&quot;:false,&quot;dropping-particle&quot;:&quot;&quot;,&quot;non-dropping-particle&quot;:&quot;&quot;},{&quot;family&quot;:&quot;Gonçalves&quot;,&quot;given&quot;:&quot;Fernando J M&quot;,&quot;parse-names&quot;:false,&quot;dropping-particle&quot;:&quot;&quot;,&quot;non-dropping-particle&quot;:&quot;&quot;},{&quot;family&quot;:&quot;Abrantes&quot;,&quot;given&quot;:&quot;Nelson&quot;,&quot;parse-names&quot;:false,&quot;dropping-particle&quot;:&quot;&quot;,&quot;non-dropping-particle&quot;:&quot;&quot;},{&quot;family&quot;:&quot;Serpa&quot;,&quot;given&quot;:&quot;Dalila&quot;,&quot;parse-names&quot;:false,&quot;dropping-particle&quot;:&quot;&quot;,&quot;non-dropping-particle&quot;:&quot;&quot;}],&quot;container-title&quot;:&quot;Science of The Total Environment&quot;,&quot;ISSN&quot;:&quot;0048-9697&quot;,&quot;issued&quot;:{&quot;date-parts&quot;:[[2022]]},&quot;page&quot;:&quot;153282&quot;,&quot;publisher&quot;:&quot;Elsevier&quot;,&quot;container-title-short&quot;:&quot;&quot;},&quot;isTemporary&quot;:false}]},{&quot;citationID&quot;:&quot;MENDELEY_CITATION_c6f8ae88-bd54-4f2f-b0a0-f415420acfd3&quot;,&quot;properties&quot;:{&quot;noteIndex&quot;:0},&quot;isEdited&quot;:false,&quot;manualOverride&quot;:{&quot;isManuallyOverridden&quot;:false,&quot;citeprocText&quot;:&quot;(Papari &amp;#38; Hawboldt, 2018)&quot;,&quot;manualOverrideText&quot;:&quot;&quot;},&quot;citationItems&quot;:[{&quot;id&quot;:&quot;b5d347e6-cda6-363f-8929-bfb44d504849&quot;,&quot;itemData&quot;:{&quot;type&quot;:&quot;article-journal&quot;,&quot;id&quot;:&quot;b5d347e6-cda6-363f-8929-bfb44d504849&quot;,&quot;title&quot;:&quot;A review on condensing system for biomass pyrolysis process&quot;,&quot;author&quot;:[{&quot;family&quot;:&quot;Papari&quot;,&quot;given&quot;:&quot;Sadegh&quot;,&quot;parse-names&quot;:false,&quot;dropping-particle&quot;:&quot;&quot;,&quot;non-dropping-particle&quot;:&quot;&quot;},{&quot;family&quot;:&quot;Hawboldt&quot;,&quot;given&quot;:&quot;Kelly&quot;,&quot;parse-names&quot;:false,&quot;dropping-particle&quot;:&quot;&quot;,&quot;non-dropping-particle&quot;:&quot;&quot;}],&quot;container-title&quot;:&quot;Fuel Processing Technology&quot;,&quot;accessed&quot;:{&quot;date-parts&quot;:[[2023,4,21]]},&quot;DOI&quot;:&quot;10.1016/J.FUPROC.2018.08.001&quot;,&quot;ISSN&quot;:&quot;0378-3820&quot;,&quot;issued&quot;:{&quot;date-parts&quot;:[[2018,11,1]]},&quot;page&quot;:&quot;1-13&quot;,&quot;abstract&quot;:&quot;Pyrolysis oil (py-oil) produced via the pyrolysis of waste biomass is an alternative sustainable source of both bioenergy and valuable biochemical. Py-oil produced from woody biomass typically has water content between 15 and 30 wt%, a heating value between 16 and 19 MJ/kg and high acidity, limiting application as a fuel. The fuel quality could be improved by optimizing the downstream condensing systems to separate the light organic acid and water from the py-oil. However there has been limited research in this area, instead the work on enhancing oil quality has focussed on the reactor or upgrading the condensed oil. Typical biomass pyrolysis condenser systems include single condenser systems with single liquid product, multi-stage condensers with a single liquid product, and multi-stage condensers with multiple liquid products. This paper reviews published information on biomass pyrolysis condensing systems, from lab to pilot to commercial scale, and subsequent impacts of the condensing system on py-oil quality and yield. The review includes energy required, wastes generated, and chemicals/utilities used. The review proposes fractionation condensing based system could improve the quality of the py-oil, increasing heating value, decreasing the water content and acidity.&quot;,&quot;publisher&quot;:&quot;Elsevier&quot;,&quot;volume&quot;:&quot;180&quot;,&quot;container-title-short&quot;:&quot;&quot;},&quot;isTemporary&quot;:false}],&quot;citationTag&quot;:&quot;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quot;},{&quot;citationID&quot;:&quot;MENDELEY_CITATION_2cf646a5-2257-4933-97ee-914d9ca7a2b1&quot;,&quot;properties&quot;:{&quot;noteIndex&quot;:0},&quot;isEdited&quot;:false,&quot;manualOverride&quot;:{&quot;isManuallyOverridden&quot;:false,&quot;citeprocText&quot;:&quot;(Rijkswaterstaat, 2023)&quot;,&quot;manualOverrideText&quot;:&quot;&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container-title-short&quot;:&quot;&quot;},&quot;isTemporary&quot;:false}],&quot;citationTag&quot;:&quot;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0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33</Pages>
  <Words>8730</Words>
  <Characters>46272</Characters>
  <Application>Microsoft Office Word</Application>
  <DocSecurity>0</DocSecurity>
  <Lines>385</Lines>
  <Paragraphs>109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54893</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7</cp:revision>
  <dcterms:created xsi:type="dcterms:W3CDTF">2023-05-30T12:38:00Z</dcterms:created>
  <dcterms:modified xsi:type="dcterms:W3CDTF">2023-06-02T11:13:00Z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y fmtid="{D5CDD505-2E9C-101B-9397-08002B2CF9AE}" pid="9" name="ZOTERO_PREF_1">
    <vt:lpwstr>&lt;data data-version="3" zotero-version="6.0.18"&gt;&lt;session id="r3sq7djP"/&gt;&lt;style id="" hasBibliography="0" bibliographyStyleHasBeenSet="0"/&gt;&lt;prefs/&gt;&lt;/data&gt;</vt:lpwstr>
  </property>
</Properties>
</file>