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571" w14:textId="67713804" w:rsidR="001E33AA" w:rsidRPr="009342DD" w:rsidRDefault="006A5B59" w:rsidP="00FA7D00">
      <w:pPr>
        <w:pStyle w:val="Title"/>
        <w:rPr>
          <w:rFonts w:ascii="Times New Roman" w:eastAsia="Times New Roman" w:hAnsi="Times New Roman" w:cs="Times New Roman"/>
          <w:lang w:val="en-US"/>
        </w:rPr>
      </w:pPr>
      <w:r>
        <w:rPr>
          <w:rFonts w:ascii="Times New Roman" w:eastAsia="Times New Roman" w:hAnsi="Times New Roman" w:cs="Times New Roman"/>
          <w:lang w:val="en-US"/>
        </w:rPr>
        <w:t>Distribution of PAHs, PCBs, and PCDD/Fs in products from the full-scale pyrolysis of diverse contaminated organic waste</w:t>
      </w:r>
      <w:commentRangeStart w:id="0"/>
      <w:commentRangeEnd w:id="0"/>
      <w:r w:rsidR="0077073E">
        <w:rPr>
          <w:rStyle w:val="CommentReference"/>
          <w:rFonts w:ascii="Times New Roman" w:eastAsia="Times New Roman" w:hAnsi="Times New Roman" w:cs="Times New Roman"/>
          <w:spacing w:val="0"/>
          <w:kern w:val="0"/>
        </w:rPr>
        <w:commentReference w:id="0"/>
      </w:r>
    </w:p>
    <w:p w14:paraId="3D7630A4" w14:textId="1F6D4A16" w:rsidR="00901C7B" w:rsidRPr="009342DD" w:rsidRDefault="001E33AA" w:rsidP="00E0192D">
      <w:pPr>
        <w:ind w:firstLine="0"/>
        <w:rPr>
          <w:i/>
          <w:iCs/>
          <w:vertAlign w:val="superscript"/>
          <w:lang w:val="en-US"/>
        </w:rPr>
      </w:pPr>
      <w:r w:rsidRPr="009342DD">
        <w:rPr>
          <w:i/>
          <w:iCs/>
          <w:lang w:val="en-US"/>
        </w:rPr>
        <w:t>Katinka M. Krahn</w:t>
      </w:r>
      <w:r w:rsidRPr="009342DD">
        <w:rPr>
          <w:i/>
          <w:iCs/>
          <w:vertAlign w:val="superscript"/>
          <w:lang w:val="en-US"/>
        </w:rPr>
        <w:t>1</w:t>
      </w:r>
      <w:r w:rsidR="006F6573" w:rsidRPr="009342DD">
        <w:rPr>
          <w:i/>
          <w:iCs/>
          <w:lang w:val="en-US"/>
        </w:rPr>
        <w:t xml:space="preserve">, </w:t>
      </w:r>
      <w:r w:rsidR="00FB0477" w:rsidRPr="009342DD">
        <w:rPr>
          <w:i/>
          <w:iCs/>
          <w:lang w:val="en-US"/>
        </w:rPr>
        <w:t>Erlend Sørmo</w:t>
      </w:r>
      <w:r w:rsidR="00FB0477" w:rsidRPr="009342DD">
        <w:rPr>
          <w:i/>
          <w:iCs/>
          <w:vertAlign w:val="superscript"/>
          <w:lang w:val="en-US"/>
        </w:rPr>
        <w:t>2,3</w:t>
      </w:r>
      <w:r w:rsidR="00E15BE6" w:rsidRPr="009342DD">
        <w:rPr>
          <w:i/>
          <w:iCs/>
          <w:lang w:val="en-US"/>
        </w:rPr>
        <w:t xml:space="preserve">, </w:t>
      </w:r>
      <w:r w:rsidR="00901C7B" w:rsidRPr="009342DD">
        <w:rPr>
          <w:i/>
          <w:iCs/>
          <w:lang w:val="en-US"/>
        </w:rPr>
        <w:t>Gudny</w:t>
      </w:r>
      <w:r w:rsidR="00665E10" w:rsidRPr="009342DD">
        <w:rPr>
          <w:i/>
          <w:iCs/>
          <w:lang w:val="en-US"/>
        </w:rPr>
        <w:t xml:space="preserve"> Øyre Flatabø</w:t>
      </w:r>
      <w:r w:rsidR="00665E10" w:rsidRPr="009342DD">
        <w:rPr>
          <w:i/>
          <w:iCs/>
          <w:vertAlign w:val="superscript"/>
          <w:lang w:val="en-US"/>
        </w:rPr>
        <w:t>4</w:t>
      </w:r>
      <w:r w:rsidR="00901C7B" w:rsidRPr="009342DD">
        <w:rPr>
          <w:i/>
          <w:iCs/>
          <w:lang w:val="en-US"/>
        </w:rPr>
        <w:t xml:space="preserve">, </w:t>
      </w:r>
      <w:r w:rsidR="00216A26" w:rsidRPr="009342DD">
        <w:rPr>
          <w:i/>
          <w:iCs/>
          <w:lang w:val="en-US"/>
        </w:rPr>
        <w:t>Thomas Hartnik</w:t>
      </w:r>
      <w:r w:rsidR="00216A26" w:rsidRPr="009342DD">
        <w:rPr>
          <w:i/>
          <w:iCs/>
          <w:vertAlign w:val="superscript"/>
          <w:lang w:val="en-US"/>
        </w:rPr>
        <w:t>5</w:t>
      </w:r>
      <w:r w:rsidR="00216A26" w:rsidRPr="009342DD">
        <w:rPr>
          <w:i/>
          <w:iCs/>
          <w:lang w:val="en-US"/>
        </w:rPr>
        <w:t xml:space="preserve">, </w:t>
      </w:r>
      <w:r w:rsidR="00901C7B" w:rsidRPr="009342DD">
        <w:rPr>
          <w:i/>
          <w:iCs/>
          <w:lang w:val="en-US"/>
        </w:rPr>
        <w:t>Hans Peter</w:t>
      </w:r>
      <w:r w:rsidR="00665E10" w:rsidRPr="009342DD">
        <w:rPr>
          <w:i/>
          <w:iCs/>
          <w:lang w:val="en-US"/>
        </w:rPr>
        <w:t xml:space="preserve"> H. Arp</w:t>
      </w:r>
      <w:r w:rsidR="00665E10" w:rsidRPr="009342DD">
        <w:rPr>
          <w:i/>
          <w:iCs/>
          <w:vertAlign w:val="superscript"/>
          <w:lang w:val="en-US"/>
        </w:rPr>
        <w:t>3,</w:t>
      </w:r>
      <w:r w:rsidR="00216A26" w:rsidRPr="009342DD">
        <w:rPr>
          <w:i/>
          <w:iCs/>
          <w:vertAlign w:val="superscript"/>
          <w:lang w:val="en-US"/>
        </w:rPr>
        <w:t>6</w:t>
      </w:r>
      <w:r w:rsidR="00901C7B" w:rsidRPr="009342DD">
        <w:rPr>
          <w:i/>
          <w:iCs/>
          <w:lang w:val="en-US"/>
        </w:rPr>
        <w:t xml:space="preserve">, </w:t>
      </w:r>
      <w:r w:rsidR="00FB0477" w:rsidRPr="009342DD">
        <w:rPr>
          <w:i/>
          <w:iCs/>
          <w:lang w:val="en-US"/>
        </w:rPr>
        <w:t xml:space="preserve">Gerard </w:t>
      </w:r>
      <w:commentRangeStart w:id="1"/>
      <w:r w:rsidR="00FB0477" w:rsidRPr="009342DD">
        <w:rPr>
          <w:i/>
          <w:iCs/>
          <w:lang w:val="en-US"/>
        </w:rPr>
        <w:t>Cornelissen</w:t>
      </w:r>
      <w:r w:rsidR="00FB0477" w:rsidRPr="009342DD">
        <w:rPr>
          <w:i/>
          <w:iCs/>
          <w:vertAlign w:val="superscript"/>
          <w:lang w:val="en-US"/>
        </w:rPr>
        <w:t>2,3</w:t>
      </w:r>
      <w:commentRangeEnd w:id="1"/>
      <w:r w:rsidR="00585552">
        <w:rPr>
          <w:rStyle w:val="CommentReference"/>
        </w:rPr>
        <w:commentReference w:id="1"/>
      </w:r>
      <w:ins w:id="2" w:author="Erlend Sørmo" w:date="2023-04-13T09:35:00Z">
        <w:r w:rsidR="00585552" w:rsidRPr="009342DD">
          <w:rPr>
            <w:i/>
            <w:iCs/>
            <w:vertAlign w:val="superscript"/>
            <w:lang w:val="en-US"/>
          </w:rPr>
          <w:t>*</w:t>
        </w:r>
      </w:ins>
    </w:p>
    <w:p w14:paraId="24ED6FE0" w14:textId="25AB0C9D" w:rsidR="007C0196" w:rsidRPr="009940BA" w:rsidRDefault="00E15BE6" w:rsidP="30233887">
      <w:pPr>
        <w:pStyle w:val="Utenavsnitt"/>
        <w:rPr>
          <w:vertAlign w:val="baseline"/>
        </w:rPr>
      </w:pPr>
      <w:r>
        <w:rPr>
          <w:vertAlign w:val="baseline"/>
        </w:rPr>
        <w:t>1)</w:t>
      </w:r>
      <w:r w:rsidR="001E33AA" w:rsidRPr="00100B80">
        <w:rPr>
          <w:vertAlign w:val="baseline"/>
        </w:rPr>
        <w:t xml:space="preserve"> </w:t>
      </w:r>
      <w:r w:rsidR="006F6573">
        <w:rPr>
          <w:vertAlign w:val="baseline"/>
        </w:rPr>
        <w:t>Lindum AS, 3036 Drammen, Norway</w:t>
      </w:r>
    </w:p>
    <w:p w14:paraId="01DAC7AC" w14:textId="1B22426A" w:rsidR="007C0196" w:rsidRPr="00100B80" w:rsidRDefault="00E15BE6" w:rsidP="00E0192D">
      <w:pPr>
        <w:pStyle w:val="Utenavsnitt"/>
        <w:rPr>
          <w:vertAlign w:val="baseline"/>
        </w:rPr>
      </w:pPr>
      <w:r>
        <w:rPr>
          <w:vertAlign w:val="baseline"/>
        </w:rPr>
        <w:t>2)</w:t>
      </w:r>
      <w:r w:rsidR="001E33AA" w:rsidRPr="30233887">
        <w:rPr>
          <w:vertAlign w:val="baseline"/>
        </w:rPr>
        <w:t xml:space="preserve"> Norwegian </w:t>
      </w:r>
      <w:r w:rsidR="001E33AA" w:rsidRPr="00100B80">
        <w:rPr>
          <w:vertAlign w:val="baseline"/>
        </w:rPr>
        <w:t xml:space="preserve">University of Life Sciences (NMBU), 1430 Ås, Norway </w:t>
      </w:r>
    </w:p>
    <w:p w14:paraId="4E17A69E" w14:textId="6D577C8A" w:rsidR="001E33AA" w:rsidRDefault="00E15BE6" w:rsidP="00E0192D">
      <w:pPr>
        <w:pStyle w:val="Utenavsnitt"/>
        <w:rPr>
          <w:vertAlign w:val="baseline"/>
        </w:rPr>
      </w:pPr>
      <w:r>
        <w:rPr>
          <w:vertAlign w:val="baseline"/>
        </w:rPr>
        <w:t>3)</w:t>
      </w:r>
      <w:r w:rsidR="007C0196" w:rsidRPr="00100B80">
        <w:rPr>
          <w:vertAlign w:val="baseline"/>
        </w:rPr>
        <w:t xml:space="preserve"> </w:t>
      </w:r>
      <w:r w:rsidR="006F6573" w:rsidRPr="00100B80">
        <w:rPr>
          <w:vertAlign w:val="baseline"/>
        </w:rPr>
        <w:t xml:space="preserve">Norwegian </w:t>
      </w:r>
      <w:r w:rsidR="006F6573" w:rsidRPr="30233887">
        <w:rPr>
          <w:vertAlign w:val="baseline"/>
        </w:rPr>
        <w:t>Geotechnical Institute (NGI), 0484 Oslo, Norway</w:t>
      </w:r>
    </w:p>
    <w:p w14:paraId="5051A701" w14:textId="2B823541" w:rsidR="00665E10" w:rsidRDefault="00665E10" w:rsidP="00E0192D">
      <w:pPr>
        <w:pStyle w:val="Utenavsnitt"/>
        <w:rPr>
          <w:vertAlign w:val="baseline"/>
        </w:rPr>
      </w:pPr>
      <w:r>
        <w:rPr>
          <w:vertAlign w:val="baseline"/>
        </w:rPr>
        <w:t xml:space="preserve">4) </w:t>
      </w:r>
      <w:r w:rsidRPr="00665E10">
        <w:rPr>
          <w:vertAlign w:val="baseline"/>
        </w:rPr>
        <w:t xml:space="preserve">Scanship AS, </w:t>
      </w:r>
      <w:proofErr w:type="spellStart"/>
      <w:r w:rsidRPr="00665E10">
        <w:rPr>
          <w:vertAlign w:val="baseline"/>
        </w:rPr>
        <w:t>Nedre</w:t>
      </w:r>
      <w:proofErr w:type="spellEnd"/>
      <w:r w:rsidRPr="00665E10">
        <w:rPr>
          <w:vertAlign w:val="baseline"/>
        </w:rPr>
        <w:t xml:space="preserve"> </w:t>
      </w:r>
      <w:proofErr w:type="spellStart"/>
      <w:r w:rsidRPr="00665E10">
        <w:rPr>
          <w:vertAlign w:val="baseline"/>
        </w:rPr>
        <w:t>Langgate</w:t>
      </w:r>
      <w:proofErr w:type="spellEnd"/>
      <w:r w:rsidRPr="00665E10">
        <w:rPr>
          <w:vertAlign w:val="baseline"/>
        </w:rPr>
        <w:t xml:space="preserve"> 19, 3126, </w:t>
      </w:r>
      <w:proofErr w:type="spellStart"/>
      <w:r w:rsidRPr="00665E10">
        <w:rPr>
          <w:vertAlign w:val="baseline"/>
        </w:rPr>
        <w:t>Tønsberg</w:t>
      </w:r>
      <w:proofErr w:type="spellEnd"/>
      <w:r w:rsidRPr="00665E10">
        <w:rPr>
          <w:vertAlign w:val="baseline"/>
        </w:rPr>
        <w:t>, Norway</w:t>
      </w:r>
    </w:p>
    <w:p w14:paraId="6EFA048D" w14:textId="2863F4B9" w:rsidR="00216A26" w:rsidRDefault="00216A26" w:rsidP="00E0192D">
      <w:pPr>
        <w:pStyle w:val="Utenavsnitt"/>
        <w:rPr>
          <w:vertAlign w:val="baseline"/>
        </w:rPr>
      </w:pPr>
      <w:r>
        <w:rPr>
          <w:vertAlign w:val="baseline"/>
        </w:rPr>
        <w:t xml:space="preserve">5) </w:t>
      </w:r>
      <w:r w:rsidR="00205A70">
        <w:rPr>
          <w:vertAlign w:val="baseline"/>
        </w:rPr>
        <w:t xml:space="preserve">Norwegian Institute </w:t>
      </w:r>
      <w:r w:rsidR="00E71339">
        <w:rPr>
          <w:vertAlign w:val="baseline"/>
        </w:rPr>
        <w:t>of Bioeconomy</w:t>
      </w:r>
      <w:r w:rsidR="001E780F">
        <w:rPr>
          <w:vertAlign w:val="baseline"/>
        </w:rPr>
        <w:t xml:space="preserve"> Research (NIBIO), </w:t>
      </w:r>
      <w:r w:rsidR="00F56784">
        <w:rPr>
          <w:vertAlign w:val="baseline"/>
        </w:rPr>
        <w:t xml:space="preserve">1433 </w:t>
      </w:r>
      <w:proofErr w:type="spellStart"/>
      <w:r w:rsidR="00F56784">
        <w:rPr>
          <w:vertAlign w:val="baseline"/>
        </w:rPr>
        <w:t>Ås</w:t>
      </w:r>
      <w:proofErr w:type="spellEnd"/>
      <w:r w:rsidR="00F56784">
        <w:rPr>
          <w:vertAlign w:val="baseline"/>
        </w:rPr>
        <w:t>, Norway</w:t>
      </w:r>
    </w:p>
    <w:p w14:paraId="3D41D335" w14:textId="167EFDC8" w:rsidR="00665E10" w:rsidRDefault="00216A26" w:rsidP="00E0192D">
      <w:pPr>
        <w:pStyle w:val="Utenavsnitt"/>
        <w:rPr>
          <w:vertAlign w:val="baseline"/>
        </w:rPr>
      </w:pPr>
      <w:r>
        <w:rPr>
          <w:vertAlign w:val="baseline"/>
        </w:rPr>
        <w:t>6</w:t>
      </w:r>
      <w:r w:rsidR="00665E10">
        <w:rPr>
          <w:vertAlign w:val="baseline"/>
        </w:rPr>
        <w:t xml:space="preserve">) Norwegian University of Science and Technology (NTNU), </w:t>
      </w:r>
      <w:r w:rsidR="00665E10" w:rsidRPr="00665E10">
        <w:rPr>
          <w:vertAlign w:val="baseline"/>
        </w:rPr>
        <w:t>7491</w:t>
      </w:r>
      <w:r w:rsidR="00665E10">
        <w:rPr>
          <w:vertAlign w:val="baseline"/>
        </w:rPr>
        <w:t xml:space="preserve"> Trondheim, Norway</w:t>
      </w:r>
    </w:p>
    <w:p w14:paraId="63F19FE6" w14:textId="77777777" w:rsidR="00E15BE6" w:rsidRDefault="00E15BE6" w:rsidP="00E0192D">
      <w:pPr>
        <w:pStyle w:val="Utenavsnitt"/>
        <w:rPr>
          <w:sz w:val="24"/>
          <w:szCs w:val="24"/>
          <w:vertAlign w:val="baseline"/>
        </w:rPr>
      </w:pPr>
    </w:p>
    <w:p w14:paraId="576C20E7" w14:textId="75908364" w:rsidR="00E15BE6" w:rsidRPr="00E15BE6" w:rsidRDefault="00E15BE6" w:rsidP="00E0192D">
      <w:pPr>
        <w:pStyle w:val="Utenavsnitt"/>
        <w:rPr>
          <w:sz w:val="24"/>
          <w:szCs w:val="24"/>
          <w:vertAlign w:val="baseline"/>
        </w:rPr>
      </w:pPr>
      <w:r w:rsidRPr="00E15BE6">
        <w:rPr>
          <w:sz w:val="24"/>
          <w:szCs w:val="24"/>
          <w:vertAlign w:val="baseline"/>
        </w:rPr>
        <w:t xml:space="preserve">*Corresponding author contact details: </w:t>
      </w:r>
      <w:r w:rsidR="00665E10">
        <w:rPr>
          <w:sz w:val="24"/>
          <w:szCs w:val="24"/>
          <w:vertAlign w:val="baseline"/>
        </w:rPr>
        <w:t>gerard.cornelissen</w:t>
      </w:r>
      <w:r w:rsidRPr="00E15BE6">
        <w:rPr>
          <w:sz w:val="24"/>
          <w:szCs w:val="24"/>
          <w:vertAlign w:val="baseline"/>
        </w:rPr>
        <w:t>@</w:t>
      </w:r>
      <w:commentRangeStart w:id="3"/>
      <w:r w:rsidRPr="00E15BE6">
        <w:rPr>
          <w:sz w:val="24"/>
          <w:szCs w:val="24"/>
          <w:vertAlign w:val="baseline"/>
        </w:rPr>
        <w:t>ngi.no</w:t>
      </w:r>
      <w:commentRangeEnd w:id="3"/>
      <w:r w:rsidR="00C101EA">
        <w:rPr>
          <w:rStyle w:val="CommentReference"/>
          <w:vertAlign w:val="baseline"/>
          <w:lang w:val="nb-NO"/>
        </w:rPr>
        <w:commentReference w:id="3"/>
      </w:r>
    </w:p>
    <w:p w14:paraId="41D85681" w14:textId="77777777" w:rsidR="00E15BE6" w:rsidRDefault="000722B1" w:rsidP="00E15BE6">
      <w:pPr>
        <w:pStyle w:val="Heading3"/>
        <w:rPr>
          <w:lang w:val="en-US"/>
        </w:rPr>
      </w:pPr>
      <w:commentRangeStart w:id="4"/>
      <w:r w:rsidRPr="00E15BE6">
        <w:rPr>
          <w:lang w:val="en-US"/>
        </w:rPr>
        <w:t xml:space="preserve">Keywords: </w:t>
      </w:r>
      <w:commentRangeEnd w:id="4"/>
      <w:r w:rsidR="00C101EA">
        <w:rPr>
          <w:rStyle w:val="CommentReference"/>
          <w:rFonts w:ascii="Times New Roman" w:eastAsia="Times New Roman" w:hAnsi="Times New Roman" w:cs="Times New Roman"/>
          <w:color w:val="auto"/>
          <w:u w:val="none"/>
        </w:rPr>
        <w:commentReference w:id="4"/>
      </w:r>
    </w:p>
    <w:p w14:paraId="30A4C69D" w14:textId="04BF7258" w:rsidR="007C0196" w:rsidRDefault="00E15BE6" w:rsidP="00DC5010">
      <w:pPr>
        <w:spacing w:before="240"/>
        <w:ind w:firstLine="0"/>
        <w:rPr>
          <w:lang w:val="en-US"/>
        </w:rPr>
      </w:pPr>
      <w:r>
        <w:rPr>
          <w:lang w:val="en-US"/>
        </w:rPr>
        <w:t xml:space="preserve">Pyrolysis, sewage sludge, </w:t>
      </w:r>
      <w:r w:rsidR="00197BE0">
        <w:rPr>
          <w:lang w:val="en-US"/>
        </w:rPr>
        <w:t xml:space="preserve">organic waste, </w:t>
      </w:r>
      <w:r w:rsidR="005452DB">
        <w:rPr>
          <w:lang w:val="en-US"/>
        </w:rPr>
        <w:t>legacy pollutants</w:t>
      </w:r>
      <w:r>
        <w:rPr>
          <w:lang w:val="en-US"/>
        </w:rPr>
        <w:t xml:space="preserve">, biochar, emission factors </w:t>
      </w:r>
      <w:commentRangeStart w:id="5"/>
      <w:commentRangeEnd w:id="5"/>
      <w:r w:rsidR="00E866AB">
        <w:rPr>
          <w:rStyle w:val="CommentReference"/>
        </w:rPr>
        <w:commentReference w:id="5"/>
      </w:r>
    </w:p>
    <w:p w14:paraId="66F1C259" w14:textId="75C83B2B" w:rsidR="00E15BE6" w:rsidRPr="00E15BE6" w:rsidRDefault="00E15BE6" w:rsidP="00E15BE6">
      <w:pPr>
        <w:pStyle w:val="Heading3"/>
        <w:rPr>
          <w:lang w:val="en-US"/>
        </w:rPr>
      </w:pPr>
      <w:r>
        <w:rPr>
          <w:lang w:val="en-US"/>
        </w:rPr>
        <w:t>Graphical Abstract</w:t>
      </w:r>
    </w:p>
    <w:p w14:paraId="13A0E0D9" w14:textId="2D0864B8" w:rsidR="007C0196" w:rsidRDefault="000722B1" w:rsidP="00401EEE">
      <w:pPr>
        <w:pStyle w:val="Utenkapittel"/>
      </w:pPr>
      <w:commentRangeStart w:id="6"/>
      <w:r w:rsidRPr="00100B80">
        <w:t>Abstract</w:t>
      </w:r>
      <w:commentRangeEnd w:id="6"/>
      <w:r w:rsidR="00E866AB">
        <w:rPr>
          <w:rStyle w:val="CommentReference"/>
          <w:color w:val="auto"/>
          <w:lang w:val="nb-NO"/>
        </w:rPr>
        <w:commentReference w:id="6"/>
      </w:r>
    </w:p>
    <w:p w14:paraId="360CC135" w14:textId="4BF9C489" w:rsidR="00052D69" w:rsidRPr="00052D69" w:rsidRDefault="00052D69" w:rsidP="00052D69">
      <w:pPr>
        <w:ind w:firstLine="0"/>
        <w:rPr>
          <w:lang w:val="en-US"/>
        </w:rPr>
      </w:pPr>
      <w:r w:rsidRPr="00052D69">
        <w:rPr>
          <w:lang w:val="en-US"/>
        </w:rPr>
        <w:t>Emission concentrations, emission factors, t</w:t>
      </w:r>
      <w:r>
        <w:rPr>
          <w:lang w:val="en-US"/>
        </w:rPr>
        <w:t xml:space="preserve">otal concentrations in feedstock and biochar at different temperatures are provided for PAH, </w:t>
      </w:r>
      <w:r w:rsidR="0040524F">
        <w:rPr>
          <w:lang w:val="en-US"/>
        </w:rPr>
        <w:t>P</w:t>
      </w:r>
      <w:r>
        <w:rPr>
          <w:lang w:val="en-US"/>
        </w:rPr>
        <w:t xml:space="preserve">CDD/Fs and PCBs. Seven feedstocks were tested: waste timber, garden waste, limed sludge, digested sludge, food waste reject, pyrolyzed at temperatures between 500-800 ˚C in a </w:t>
      </w:r>
      <w:r w:rsidR="004B7E8E">
        <w:rPr>
          <w:lang w:val="en-US"/>
        </w:rPr>
        <w:t>full-scale</w:t>
      </w:r>
      <w:r w:rsidR="00692979">
        <w:rPr>
          <w:lang w:val="en-US"/>
        </w:rPr>
        <w:t xml:space="preserve"> medium size</w:t>
      </w:r>
      <w:r w:rsidR="004B7E8E">
        <w:rPr>
          <w:lang w:val="en-US"/>
        </w:rPr>
        <w:t xml:space="preserve"> pilot unit</w:t>
      </w:r>
      <w:commentRangeStart w:id="7"/>
      <w:r>
        <w:rPr>
          <w:lang w:val="en-US"/>
        </w:rPr>
        <w:t xml:space="preserve"> </w:t>
      </w:r>
      <w:commentRangeEnd w:id="7"/>
      <w:r w:rsidR="003356D7">
        <w:rPr>
          <w:rStyle w:val="CommentReference"/>
        </w:rPr>
        <w:commentReference w:id="7"/>
      </w:r>
      <w:r>
        <w:rPr>
          <w:lang w:val="en-US"/>
        </w:rPr>
        <w:t xml:space="preserve">dry pyrolysis plant, slow. Pyrolysis eliminated </w:t>
      </w:r>
      <w:r w:rsidR="0040524F">
        <w:rPr>
          <w:lang w:val="en-US"/>
        </w:rPr>
        <w:t>P</w:t>
      </w:r>
      <w:r>
        <w:rPr>
          <w:lang w:val="en-US"/>
        </w:rPr>
        <w:t xml:space="preserve">CDD/F and PCBs in feedstocks, however, PAHs were formed, but below EBC guidelines some of them. </w:t>
      </w:r>
    </w:p>
    <w:p w14:paraId="56D2A59E" w14:textId="1BB36B19" w:rsidR="006D1BB5" w:rsidRDefault="006D1BB5" w:rsidP="00401EEE">
      <w:pPr>
        <w:pStyle w:val="Heading1"/>
      </w:pPr>
      <w:bookmarkStart w:id="8" w:name="_Ref104794203"/>
      <w:commentRangeStart w:id="9"/>
      <w:r w:rsidRPr="00401EEE">
        <w:lastRenderedPageBreak/>
        <w:t>Introduction</w:t>
      </w:r>
      <w:bookmarkEnd w:id="8"/>
      <w:commentRangeEnd w:id="9"/>
      <w:r w:rsidR="007D7531">
        <w:rPr>
          <w:rStyle w:val="CommentReference"/>
          <w:rFonts w:eastAsia="Times New Roman"/>
          <w:color w:val="auto"/>
          <w:lang w:val="nb-NO"/>
        </w:rPr>
        <w:commentReference w:id="9"/>
      </w:r>
      <w:r w:rsidR="0097145C">
        <w:t xml:space="preserve"> </w:t>
      </w:r>
    </w:p>
    <w:p w14:paraId="485AD93C" w14:textId="41032E9E" w:rsidR="00913E67" w:rsidRDefault="00EB28DF" w:rsidP="00913E67">
      <w:pPr>
        <w:ind w:firstLine="0"/>
        <w:rPr>
          <w:lang w:val="en-US"/>
        </w:rPr>
      </w:pPr>
      <w:r>
        <w:rPr>
          <w:lang w:val="en-US"/>
        </w:rPr>
        <w:t>Persistent o</w:t>
      </w:r>
      <w:r w:rsidR="00913E67" w:rsidRPr="00913E67">
        <w:rPr>
          <w:lang w:val="en-US"/>
        </w:rPr>
        <w:t xml:space="preserve">rganic pollutants </w:t>
      </w:r>
      <w:r>
        <w:rPr>
          <w:lang w:val="en-US"/>
        </w:rPr>
        <w:t>that originate</w:t>
      </w:r>
      <w:r w:rsidR="00913E67" w:rsidRPr="00913E67">
        <w:rPr>
          <w:lang w:val="en-US"/>
        </w:rPr>
        <w:t xml:space="preserve"> from synthetic chemical</w:t>
      </w:r>
      <w:r w:rsidR="0098176F">
        <w:rPr>
          <w:lang w:val="en-US"/>
        </w:rPr>
        <w:t>s</w:t>
      </w:r>
      <w:r w:rsidR="00913E67" w:rsidRPr="00913E67">
        <w:rPr>
          <w:lang w:val="en-US"/>
        </w:rPr>
        <w:t xml:space="preserve"> </w:t>
      </w:r>
      <w:r>
        <w:rPr>
          <w:lang w:val="en-US"/>
        </w:rPr>
        <w:t xml:space="preserve">in consumer products </w:t>
      </w:r>
      <w:r w:rsidR="005750E7">
        <w:rPr>
          <w:lang w:val="en-US"/>
        </w:rPr>
        <w:t>distribute into</w:t>
      </w:r>
      <w:r w:rsidR="00D4013C">
        <w:rPr>
          <w:lang w:val="en-US"/>
        </w:rPr>
        <w:t xml:space="preserve"> the environment and subsequently concentrates in waste streams</w:t>
      </w:r>
      <w:r w:rsidR="00DE4F90">
        <w:rPr>
          <w:lang w:val="en-US"/>
        </w:rPr>
        <w:t xml:space="preserve"> </w:t>
      </w:r>
      <w:sdt>
        <w:sdtPr>
          <w:rPr>
            <w:lang w:val="en-US"/>
          </w:rPr>
          <w:tag w:val="MENDELEY_CITATION_v3_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"/>
          <w:id w:val="-182520625"/>
          <w:placeholder>
            <w:docPart w:val="DefaultPlaceholder_-1854013440"/>
          </w:placeholder>
        </w:sdtPr>
        <w:sdtContent>
          <w:r w:rsidR="00D5157D" w:rsidRPr="00D5157D">
            <w:rPr>
              <w:lang w:val="en-US"/>
            </w:rPr>
            <w:t xml:space="preserve">(Cornelissen et al., 2012; </w:t>
          </w:r>
          <w:proofErr w:type="spellStart"/>
          <w:r w:rsidR="00D5157D" w:rsidRPr="00D5157D">
            <w:rPr>
              <w:lang w:val="en-US"/>
            </w:rPr>
            <w:t>Olie</w:t>
          </w:r>
          <w:proofErr w:type="spellEnd"/>
          <w:r w:rsidR="00D5157D" w:rsidRPr="00D5157D">
            <w:rPr>
              <w:lang w:val="en-US"/>
            </w:rPr>
            <w:t xml:space="preserve"> et al., 1977; Pereira &amp; </w:t>
          </w:r>
          <w:proofErr w:type="spellStart"/>
          <w:r w:rsidR="00D5157D" w:rsidRPr="00D5157D">
            <w:rPr>
              <w:lang w:val="en-US"/>
            </w:rPr>
            <w:t>Kuch</w:t>
          </w:r>
          <w:proofErr w:type="spellEnd"/>
          <w:r w:rsidR="00D5157D" w:rsidRPr="00D5157D">
            <w:rPr>
              <w:lang w:val="en-US"/>
            </w:rPr>
            <w:t>, 2005)</w:t>
          </w:r>
        </w:sdtContent>
      </w:sdt>
      <w:r w:rsidR="00913E67" w:rsidRPr="00913E67">
        <w:rPr>
          <w:lang w:val="en-US"/>
        </w:rPr>
        <w:t xml:space="preserve">. </w:t>
      </w:r>
      <w:r w:rsidR="005750E7" w:rsidRPr="00500D9D">
        <w:rPr>
          <w:lang w:val="en-US"/>
        </w:rPr>
        <w:t>Polychlorinated biphenyls (PCBs)</w:t>
      </w:r>
      <w:r w:rsidR="005750E7">
        <w:rPr>
          <w:lang w:val="en-US"/>
        </w:rPr>
        <w:t>, p</w:t>
      </w:r>
      <w:r w:rsidR="005750E7" w:rsidRPr="006D068E">
        <w:rPr>
          <w:lang w:val="en-US"/>
        </w:rPr>
        <w:t>olychlorinated dibenzo-p-dioxins</w:t>
      </w:r>
      <w:r w:rsidR="005750E7">
        <w:rPr>
          <w:lang w:val="en-US"/>
        </w:rPr>
        <w:t xml:space="preserve"> </w:t>
      </w:r>
      <w:r w:rsidR="005750E7" w:rsidRPr="006D068E">
        <w:rPr>
          <w:lang w:val="en-US"/>
        </w:rPr>
        <w:t>and dibenzofurans (PCDD/Fs)</w:t>
      </w:r>
      <w:r w:rsidR="005750E7">
        <w:rPr>
          <w:lang w:val="en-US"/>
        </w:rPr>
        <w:t>, and p</w:t>
      </w:r>
      <w:r w:rsidR="005750E7" w:rsidRPr="00997DF6">
        <w:rPr>
          <w:lang w:val="en-US"/>
        </w:rPr>
        <w:t>olycyclic aromatic hydrocarbons (PAH</w:t>
      </w:r>
      <w:r w:rsidR="005750E7">
        <w:rPr>
          <w:lang w:val="en-US"/>
        </w:rPr>
        <w:t>s</w:t>
      </w:r>
      <w:r w:rsidR="005750E7" w:rsidRPr="00997DF6">
        <w:rPr>
          <w:lang w:val="en-US"/>
        </w:rPr>
        <w:t>)</w:t>
      </w:r>
      <w:r w:rsidR="005750E7">
        <w:rPr>
          <w:lang w:val="en-US"/>
        </w:rPr>
        <w:t>, are groups of legacy pollutants of particular concern due to their persistence, bioaccumulation, and toxicity</w:t>
      </w:r>
      <w:r>
        <w:rPr>
          <w:lang w:val="en-US"/>
        </w:rPr>
        <w:t xml:space="preserve"> </w:t>
      </w:r>
      <w:sdt>
        <w:sdtPr>
          <w:rPr>
            <w:lang w:val="en-US"/>
          </w:rPr>
          <w:tag w:val="MENDELEY_CITATION_v3_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"/>
          <w:id w:val="-614131668"/>
          <w:placeholder>
            <w:docPart w:val="DefaultPlaceholder_-1854013440"/>
          </w:placeholder>
        </w:sdtPr>
        <w:sdtContent>
          <w:r w:rsidR="00D5157D" w:rsidRPr="00D5157D">
            <w:rPr>
              <w:lang w:val="en-US"/>
            </w:rPr>
            <w:t>(</w:t>
          </w:r>
          <w:proofErr w:type="spellStart"/>
          <w:r w:rsidR="00D5157D" w:rsidRPr="00D5157D">
            <w:rPr>
              <w:lang w:val="en-US"/>
            </w:rPr>
            <w:t>Eljarrat</w:t>
          </w:r>
          <w:proofErr w:type="spellEnd"/>
          <w:r w:rsidR="00D5157D" w:rsidRPr="00D5157D">
            <w:rPr>
              <w:lang w:val="en-US"/>
            </w:rPr>
            <w:t xml:space="preserve"> &amp; Barceló, 2003)</w:t>
          </w:r>
        </w:sdtContent>
      </w:sdt>
      <w:r w:rsidR="005750E7">
        <w:rPr>
          <w:lang w:val="en-US"/>
        </w:rPr>
        <w:t xml:space="preserve">. Their distribution </w:t>
      </w:r>
      <w:r w:rsidR="005750E7">
        <w:rPr>
          <w:lang w:val="en-US"/>
        </w:rPr>
        <w:t xml:space="preserve">into all compartments of the environment </w:t>
      </w:r>
      <w:r w:rsidR="005750E7">
        <w:rPr>
          <w:lang w:val="en-US"/>
        </w:rPr>
        <w:t>and toxic effects have been studied extensively in the past decades</w:t>
      </w:r>
      <w:r w:rsidR="00A77EC1">
        <w:rPr>
          <w:lang w:val="en-US"/>
        </w:rPr>
        <w:t xml:space="preserve"> and show that PCBs, PCDD/Fs are ubiquitous in the environment</w:t>
      </w:r>
      <w:r w:rsidR="00BF2726">
        <w:rPr>
          <w:lang w:val="en-US"/>
        </w:rPr>
        <w:t xml:space="preserve"> </w:t>
      </w:r>
      <w:sdt>
        <w:sdtPr>
          <w:rPr>
            <w:color w:val="000000"/>
            <w:lang w:val="en-US"/>
          </w:rPr>
          <w:tag w:val="MENDELEY_CITATION_v3_eyJjaXRhdGlvbklEIjoiTUVOREVMRVlfQ0lUQVRJT05fNTAyNDdiZDYtYjc1MS00NzFhLWFkODgtM2IxZDBkMTNlN2I2IiwicHJvcGVydGllcyI6eyJub3RlSW5kZXgiOjB9LCJpc0VkaXRlZCI6ZmFsc2UsIm1hbnVhbE92ZXJyaWRlIjp7ImlzTWFudWFsbHlPdmVycmlkZGVuIjpmYWxzZSwiY2l0ZXByb2NUZXh0IjoiKEdhYnJpZWxzZW4gJiMzODsgSGVucmlrc2VuLCAxOTc0OyBKaWEgZXQgYWwuLCAyMDE0OyBQYXVsc3J1ZCBldCBhbC4sIDE5OTc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LH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"/>
          <w:id w:val="-116612709"/>
          <w:placeholder>
            <w:docPart w:val="7FB4FCA5AF4F4A708D56D96D36D83452"/>
          </w:placeholder>
        </w:sdtPr>
        <w:sdtContent>
          <w:r w:rsidR="00D5157D" w:rsidRPr="00D5157D">
            <w:rPr>
              <w:lang w:val="en-US"/>
            </w:rPr>
            <w:t>(</w:t>
          </w:r>
          <w:proofErr w:type="spellStart"/>
          <w:r w:rsidR="00D5157D" w:rsidRPr="00D5157D">
            <w:rPr>
              <w:lang w:val="en-US"/>
            </w:rPr>
            <w:t>Gabrielsen</w:t>
          </w:r>
          <w:proofErr w:type="spellEnd"/>
          <w:r w:rsidR="00D5157D" w:rsidRPr="00D5157D">
            <w:rPr>
              <w:lang w:val="en-US"/>
            </w:rPr>
            <w:t xml:space="preserve"> &amp; Henriksen, 1974; Jia et al., 2014; Paulsrud et al., 1997)</w:t>
          </w:r>
        </w:sdtContent>
      </w:sdt>
      <w:r w:rsidR="00A77EC1">
        <w:rPr>
          <w:color w:val="000000"/>
          <w:lang w:val="en-US"/>
        </w:rPr>
        <w:t xml:space="preserve"> and</w:t>
      </w:r>
      <w:r w:rsidR="000E0812">
        <w:rPr>
          <w:color w:val="000000"/>
          <w:lang w:val="en-US"/>
        </w:rPr>
        <w:t xml:space="preserve"> that</w:t>
      </w:r>
      <w:r w:rsidR="00A77EC1">
        <w:rPr>
          <w:color w:val="000000"/>
          <w:lang w:val="en-US"/>
        </w:rPr>
        <w:t xml:space="preserve"> PAHs easily form during waste incineration due to incomplete combustion </w:t>
      </w:r>
      <w:sdt>
        <w:sdtPr>
          <w:rPr>
            <w:color w:val="000000"/>
            <w:lang w:val="en-US"/>
          </w:rPr>
          <w:tag w:val="MENDELEY_CITATION_v3_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A4XV19LCJwYWdlIjoiMTkwNC0xOTA5IiwicHVibGlzaGVyIjoiQUNTIFB1YmxpY2F0aW9ucyIsImlzc3VlIjoiNiIsInZvbHVtZSI6IjQyIn0sImlzVGVtcG9yYXJ5IjpmYWxzZX1dfQ=="/>
          <w:id w:val="-1883713053"/>
          <w:placeholder>
            <w:docPart w:val="DefaultPlaceholder_-1854013440"/>
          </w:placeholder>
        </w:sdtPr>
        <w:sdtContent>
          <w:r w:rsidR="00D5157D" w:rsidRPr="00D5157D">
            <w:rPr>
              <w:color w:val="000000"/>
              <w:lang w:val="en-US"/>
            </w:rPr>
            <w:t>(Horii et al., 2008)</w:t>
          </w:r>
        </w:sdtContent>
      </w:sdt>
      <w:r w:rsidR="005750E7">
        <w:rPr>
          <w:lang w:val="en-US"/>
        </w:rPr>
        <w:t>.</w:t>
      </w:r>
      <w:r w:rsidR="00A77EC1">
        <w:rPr>
          <w:lang w:val="en-US"/>
        </w:rPr>
        <w:t xml:space="preserve"> </w:t>
      </w:r>
      <w:r w:rsidR="00913E67" w:rsidRPr="00913E67">
        <w:rPr>
          <w:lang w:val="en-US"/>
        </w:rPr>
        <w:t>Therefore, there is a need to develop safe methods to treat waste</w:t>
      </w:r>
      <w:r w:rsidR="00D4013C">
        <w:rPr>
          <w:lang w:val="en-US"/>
        </w:rPr>
        <w:t xml:space="preserve"> that contains a diversity of </w:t>
      </w:r>
      <w:r w:rsidR="0098176F">
        <w:rPr>
          <w:lang w:val="en-US"/>
        </w:rPr>
        <w:t>organic pollutants.</w:t>
      </w:r>
      <w:r w:rsidR="00913E67" w:rsidRPr="00913E67">
        <w:rPr>
          <w:lang w:val="en-US"/>
        </w:rPr>
        <w:t xml:space="preserve"> </w:t>
      </w:r>
    </w:p>
    <w:p w14:paraId="323712B6" w14:textId="33A52FFC" w:rsidR="00500D9D" w:rsidRDefault="000E0812" w:rsidP="000E0812">
      <w:pPr>
        <w:rPr>
          <w:lang w:val="en-US"/>
        </w:rPr>
      </w:pPr>
      <w:r>
        <w:rPr>
          <w:lang w:val="en-US"/>
        </w:rPr>
        <w:t>PCBs</w:t>
      </w:r>
      <w:r w:rsidR="00D4013C" w:rsidRPr="006D068E">
        <w:rPr>
          <w:lang w:val="en-US"/>
        </w:rPr>
        <w:t xml:space="preserve"> </w:t>
      </w:r>
      <w:r w:rsidR="00500D9D" w:rsidRPr="00500D9D">
        <w:rPr>
          <w:lang w:val="en-US"/>
        </w:rPr>
        <w:t xml:space="preserve">are </w:t>
      </w:r>
      <w:r w:rsidR="00500D9D">
        <w:rPr>
          <w:lang w:val="en-US"/>
        </w:rPr>
        <w:t xml:space="preserve">planar </w:t>
      </w:r>
      <w:r w:rsidR="00500D9D" w:rsidRPr="00500D9D">
        <w:rPr>
          <w:lang w:val="en-US"/>
        </w:rPr>
        <w:t xml:space="preserve">molecules that </w:t>
      </w:r>
      <w:r w:rsidR="00D4013C">
        <w:rPr>
          <w:lang w:val="en-US"/>
        </w:rPr>
        <w:t>consist of</w:t>
      </w:r>
      <w:r w:rsidR="00500D9D" w:rsidRPr="00500D9D">
        <w:rPr>
          <w:lang w:val="en-US"/>
        </w:rPr>
        <w:t xml:space="preserve"> two chlorinated benzene rings connected by a carbon-carbon bond. PCBs are well-known for their strong chemical and physical stability, resistance to degradation at high temperatures, low volatility, and electrical resistance, making them ideal for use in electrical equipment</w:t>
      </w:r>
      <w:r w:rsidR="00A77EC1">
        <w:rPr>
          <w:lang w:val="en-US"/>
        </w:rPr>
        <w:t xml:space="preserve"> </w:t>
      </w:r>
      <w:sdt>
        <w:sdtPr>
          <w:rPr>
            <w:color w:val="000000"/>
            <w:lang w:val="en-US"/>
          </w:rPr>
          <w:tag w:val="MENDELEY_CITATION_v3_eyJjaXRhdGlvbklEIjoiTUVOREVMRVlfQ0lUQVRJT05fYmE5Njk4NzItNDI5OC00ZGM2LTkxYWUtNWI2MzdjMDMxN2Vl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
          <w:id w:val="-1383863551"/>
          <w:placeholder>
            <w:docPart w:val="DefaultPlaceholder_-1854013440"/>
          </w:placeholder>
        </w:sdtPr>
        <w:sdtContent>
          <w:r w:rsidR="00D5157D" w:rsidRPr="00D5157D">
            <w:rPr>
              <w:color w:val="000000"/>
              <w:lang w:val="en-US"/>
            </w:rPr>
            <w:t>(Castro-Jiménez et al., 2008)</w:t>
          </w:r>
        </w:sdtContent>
      </w:sdt>
      <w:r w:rsidR="00500D9D" w:rsidRPr="00500D9D">
        <w:rPr>
          <w:lang w:val="en-US"/>
        </w:rPr>
        <w:t xml:space="preserve">. The production and use of PCBs were banned in several countries in the 1970s and 1980s. </w:t>
      </w:r>
      <w:r w:rsidR="00FB58E0">
        <w:rPr>
          <w:lang w:val="en-US"/>
        </w:rPr>
        <w:t>PCBs</w:t>
      </w:r>
      <w:r w:rsidR="00500D9D" w:rsidRPr="00500D9D">
        <w:rPr>
          <w:lang w:val="en-US"/>
        </w:rPr>
        <w:t xml:space="preserve"> accumulate in the fatty tissues of animals and humans and have various long-term harmful health effects, such as developmental and neurological impairments, immune suppression, and cancer.</w:t>
      </w:r>
    </w:p>
    <w:p w14:paraId="67C1CDB3" w14:textId="59F447C6" w:rsidR="00997DF6" w:rsidRDefault="006D068E" w:rsidP="00FB58E0">
      <w:pPr>
        <w:rPr>
          <w:lang w:val="en-US"/>
        </w:rPr>
      </w:pPr>
      <w:r w:rsidRPr="006D068E">
        <w:rPr>
          <w:lang w:val="en-US"/>
        </w:rPr>
        <w:t>Polychlorinated dibenzo-p-dioxins and dibenzofurans (PCDD/Fs) are a class of tricyclic aromatic compounds that are formed unintentionally during the production of chlorinated compounds or during combustion processes. These compounds have two aromatic rings with varying degrees of chlorination and a bridge formed by one</w:t>
      </w:r>
      <w:r w:rsidRPr="00AC4BFD">
        <w:rPr>
          <w:lang w:val="en-US"/>
        </w:rPr>
        <w:t xml:space="preserve"> </w:t>
      </w:r>
      <w:r w:rsidRPr="006D068E">
        <w:rPr>
          <w:lang w:val="en-US"/>
        </w:rPr>
        <w:t>or two oxygen atoms</w:t>
      </w:r>
      <w:r>
        <w:rPr>
          <w:lang w:val="en-US"/>
        </w:rPr>
        <w:t xml:space="preserve"> </w:t>
      </w:r>
      <w:r w:rsidRPr="00AC4BFD">
        <w:rPr>
          <w:lang w:val="en-US"/>
        </w:rPr>
        <w:t>(</w:t>
      </w:r>
      <w:r w:rsidR="00FB58E0">
        <w:rPr>
          <w:lang w:val="en-US"/>
        </w:rPr>
        <w:t xml:space="preserve">PCDF and </w:t>
      </w:r>
      <w:r>
        <w:rPr>
          <w:lang w:val="en-US"/>
        </w:rPr>
        <w:t>PCDD</w:t>
      </w:r>
      <w:r w:rsidR="00FB58E0">
        <w:rPr>
          <w:lang w:val="en-US"/>
        </w:rPr>
        <w:t>, respectively</w:t>
      </w:r>
      <w:r w:rsidRPr="00AC4BFD">
        <w:rPr>
          <w:lang w:val="en-US"/>
        </w:rPr>
        <w:t>)</w:t>
      </w:r>
      <w:r w:rsidRPr="006D068E">
        <w:rPr>
          <w:lang w:val="en-US"/>
        </w:rPr>
        <w:t xml:space="preserve">. </w:t>
      </w:r>
      <w:r>
        <w:rPr>
          <w:lang w:val="en-US"/>
        </w:rPr>
        <w:t>PCDD/Fs</w:t>
      </w:r>
      <w:r w:rsidRPr="006D068E">
        <w:rPr>
          <w:lang w:val="en-US"/>
        </w:rPr>
        <w:t xml:space="preserve"> are potent carcinogens and can activate the aryl hydrocarbon receptor (</w:t>
      </w:r>
      <w:proofErr w:type="spellStart"/>
      <w:r w:rsidRPr="006D068E">
        <w:rPr>
          <w:lang w:val="en-US"/>
        </w:rPr>
        <w:t>AhR</w:t>
      </w:r>
      <w:proofErr w:type="spellEnd"/>
      <w:r w:rsidRPr="006D068E">
        <w:rPr>
          <w:lang w:val="en-US"/>
        </w:rPr>
        <w:t xml:space="preserve">) in cells. They are formed during waste incineration and chemical </w:t>
      </w:r>
      <w:r w:rsidRPr="006D068E">
        <w:rPr>
          <w:lang w:val="en-US"/>
        </w:rPr>
        <w:lastRenderedPageBreak/>
        <w:t>manufacturing (such as herbicides and pesticides) under specific conditions involving high temperature, organic matter, chlorine, low oxygen levels that promote incomplete combustion, and long residence times</w:t>
      </w:r>
      <w:r w:rsidR="0062029D">
        <w:rPr>
          <w:lang w:val="en-US"/>
        </w:rPr>
        <w:t xml:space="preserve"> </w:t>
      </w:r>
      <w:sdt>
        <w:sdtPr>
          <w:rPr>
            <w:color w:val="000000"/>
            <w:lang w:val="en-US"/>
          </w:rPr>
          <w:tag w:val="MENDELEY_CITATION_v3_eyJjaXRhdGlvbklEIjoiTUVOREVMRVlfQ0lUQVRJT05fZTE4YWJhMTEtMDdhOS00NjNlLTk2MDYtZjM2ZTAxYWEyNDFh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64553642"/>
          <w:placeholder>
            <w:docPart w:val="CC3DA04C81CC4AB4BD2B0296C6F880BC"/>
          </w:placeholder>
        </w:sdtPr>
        <w:sdtEndPr/>
        <w:sdtContent>
          <w:r w:rsidR="00D5157D" w:rsidRPr="00D5157D">
            <w:rPr>
              <w:color w:val="000000"/>
              <w:lang w:val="en-US"/>
            </w:rPr>
            <w:t>(Stanmore, 2004)</w:t>
          </w:r>
        </w:sdtContent>
      </w:sdt>
      <w:r w:rsidRPr="006D068E">
        <w:rPr>
          <w:lang w:val="en-US"/>
        </w:rPr>
        <w:t>.</w:t>
      </w:r>
      <w:r w:rsidR="001C5ED8">
        <w:rPr>
          <w:lang w:val="en-US"/>
        </w:rPr>
        <w:t xml:space="preserve"> </w:t>
      </w:r>
      <w:r w:rsidR="006D7390">
        <w:rPr>
          <w:lang w:val="en-US"/>
        </w:rPr>
        <w:t xml:space="preserve">PCDD/Fs are more acutely toxic than PCBs and can cause skin lesions and chloracne. They are also potent carcinogens that can cause reproductive and developmental effects. PCDD/Fs are more water soluble than PCBs due to the oxygenated ring. </w:t>
      </w:r>
    </w:p>
    <w:p w14:paraId="1F92D1EC" w14:textId="77777777" w:rsidR="00FB58E0" w:rsidRDefault="0097145C" w:rsidP="00FB58E0">
      <w:pPr>
        <w:rPr>
          <w:lang w:val="en-US"/>
        </w:rPr>
      </w:pPr>
      <w:r w:rsidRPr="00997DF6">
        <w:rPr>
          <w:lang w:val="en-US"/>
        </w:rPr>
        <w:t>Polycyclic aromatic hydrocarbons (PAH</w:t>
      </w:r>
      <w:r w:rsidR="00997DF6">
        <w:rPr>
          <w:lang w:val="en-US"/>
        </w:rPr>
        <w:t>s</w:t>
      </w:r>
      <w:r w:rsidRPr="00997DF6">
        <w:rPr>
          <w:lang w:val="en-US"/>
        </w:rPr>
        <w:t>)</w:t>
      </w:r>
      <w:r w:rsidR="00997DF6">
        <w:rPr>
          <w:lang w:val="en-US"/>
        </w:rPr>
        <w:t xml:space="preserve"> are</w:t>
      </w:r>
      <w:r w:rsidR="00853745">
        <w:rPr>
          <w:lang w:val="en-US"/>
        </w:rPr>
        <w:t xml:space="preserve"> </w:t>
      </w:r>
      <w:r w:rsidR="0090260B">
        <w:rPr>
          <w:lang w:val="en-US"/>
        </w:rPr>
        <w:t xml:space="preserve">a group of </w:t>
      </w:r>
      <w:r w:rsidR="003E0F8B">
        <w:rPr>
          <w:lang w:val="en-US"/>
        </w:rPr>
        <w:t xml:space="preserve">organic </w:t>
      </w:r>
      <w:r w:rsidR="00CF1177">
        <w:rPr>
          <w:lang w:val="en-US"/>
        </w:rPr>
        <w:t xml:space="preserve">molecules </w:t>
      </w:r>
      <w:r w:rsidR="003E0F8B">
        <w:rPr>
          <w:lang w:val="en-US"/>
        </w:rPr>
        <w:t xml:space="preserve">made up of two or more </w:t>
      </w:r>
      <w:r w:rsidR="00FB58E0">
        <w:rPr>
          <w:lang w:val="en-US"/>
        </w:rPr>
        <w:t>(</w:t>
      </w:r>
      <w:r w:rsidR="00FB58E0" w:rsidRPr="00FB58E0">
        <w:rPr>
          <w:highlight w:val="yellow"/>
          <w:lang w:val="en-US"/>
        </w:rPr>
        <w:t>to six</w:t>
      </w:r>
      <w:r w:rsidR="00FB58E0">
        <w:rPr>
          <w:lang w:val="en-US"/>
        </w:rPr>
        <w:t xml:space="preserve">) </w:t>
      </w:r>
      <w:r w:rsidR="003E0F8B">
        <w:rPr>
          <w:lang w:val="en-US"/>
        </w:rPr>
        <w:t>fused aromatic rings.</w:t>
      </w:r>
      <w:r w:rsidR="00B87F1C">
        <w:rPr>
          <w:lang w:val="en-US"/>
        </w:rPr>
        <w:t xml:space="preserve"> </w:t>
      </w:r>
      <w:r w:rsidR="008F2AA8">
        <w:rPr>
          <w:lang w:val="en-US"/>
        </w:rPr>
        <w:t xml:space="preserve">They are formed through the incomplete combustion of organic matter, such as fossil fuels, wood, </w:t>
      </w:r>
      <w:r w:rsidR="004C7F20">
        <w:rPr>
          <w:lang w:val="en-US"/>
        </w:rPr>
        <w:t>and plastics</w:t>
      </w:r>
      <w:r w:rsidR="003C7E0F">
        <w:rPr>
          <w:lang w:val="en-US"/>
        </w:rPr>
        <w:t xml:space="preserve">. Some PAHs are toxic, mutagenic, and carcinogenic to humans and biota. </w:t>
      </w:r>
    </w:p>
    <w:p w14:paraId="414990CB" w14:textId="0637AE9F" w:rsidR="000B100E" w:rsidRDefault="00FB58E0" w:rsidP="005A4ECF">
      <w:pPr>
        <w:rPr>
          <w:lang w:val="en-US"/>
        </w:rPr>
      </w:pPr>
      <w:r>
        <w:rPr>
          <w:lang w:val="en-US"/>
        </w:rPr>
        <w:t>PCDD/Fs and PCBs</w:t>
      </w:r>
      <w:r w:rsidR="00E87248">
        <w:rPr>
          <w:lang w:val="en-US"/>
        </w:rPr>
        <w:t xml:space="preserve"> </w:t>
      </w:r>
      <w:r>
        <w:rPr>
          <w:lang w:val="en-US"/>
        </w:rPr>
        <w:t xml:space="preserve">up-concentrate </w:t>
      </w:r>
      <w:r w:rsidR="00E87248">
        <w:rPr>
          <w:lang w:val="en-US"/>
        </w:rPr>
        <w:t xml:space="preserve">in </w:t>
      </w:r>
      <w:r>
        <w:rPr>
          <w:lang w:val="en-US"/>
        </w:rPr>
        <w:t xml:space="preserve">most </w:t>
      </w:r>
      <w:r w:rsidR="00E87248">
        <w:rPr>
          <w:lang w:val="en-US"/>
        </w:rPr>
        <w:t>waste streams such as sewage sludge and other organic waste</w:t>
      </w:r>
      <w:r>
        <w:rPr>
          <w:lang w:val="en-US"/>
        </w:rPr>
        <w:t xml:space="preserve"> due to their ubiquitous presence</w:t>
      </w:r>
      <w:r w:rsidR="00E87248">
        <w:rPr>
          <w:lang w:val="en-US"/>
        </w:rPr>
        <w:t>.</w:t>
      </w:r>
      <w:r>
        <w:rPr>
          <w:lang w:val="en-US"/>
        </w:rPr>
        <w:t xml:space="preserve"> </w:t>
      </w:r>
      <w:r w:rsidR="000B100E">
        <w:rPr>
          <w:lang w:val="en-US"/>
        </w:rPr>
        <w:t xml:space="preserve">High concentrations of organic pollutants make proper waste management challenging </w:t>
      </w:r>
      <w:r w:rsidR="005A4ECF">
        <w:rPr>
          <w:lang w:val="en-US"/>
        </w:rPr>
        <w:t>to safely remove/stabilize PCDD/Fs and PCBs along with the diverse suite of contaminants in the organic waste</w:t>
      </w:r>
      <w:r w:rsidR="000B100E">
        <w:rPr>
          <w:lang w:val="en-US"/>
        </w:rPr>
        <w:t xml:space="preserve">. Municipal waste incineration at </w:t>
      </w:r>
      <w:r w:rsidR="004074EF" w:rsidRPr="004074EF">
        <w:rPr>
          <w:lang w:val="en-US"/>
        </w:rPr>
        <w:t xml:space="preserve">&gt;1000 </w:t>
      </w:r>
      <w:r w:rsidR="000B100E">
        <w:rPr>
          <w:lang w:val="en-US"/>
        </w:rPr>
        <w:t>˚C is the standard</w:t>
      </w:r>
      <w:r w:rsidR="004074EF" w:rsidRPr="004074EF">
        <w:rPr>
          <w:lang w:val="en-US"/>
        </w:rPr>
        <w:t xml:space="preserve"> waste handling strategy for dealing with hazardous contaminated waste streams. </w:t>
      </w:r>
      <w:r w:rsidR="000B100E">
        <w:rPr>
          <w:lang w:val="en-US"/>
        </w:rPr>
        <w:t>However, i</w:t>
      </w:r>
      <w:r w:rsidR="004074EF">
        <w:rPr>
          <w:lang w:val="en-US"/>
        </w:rPr>
        <w:t xml:space="preserve">ncineration </w:t>
      </w:r>
      <w:r w:rsidR="000B100E">
        <w:rPr>
          <w:lang w:val="en-US"/>
        </w:rPr>
        <w:t xml:space="preserve">emits greenhouse gases and is energy intensive for </w:t>
      </w:r>
      <w:r w:rsidR="004074EF">
        <w:rPr>
          <w:lang w:val="en-US"/>
        </w:rPr>
        <w:t xml:space="preserve">wet substrates </w:t>
      </w:r>
      <w:r w:rsidR="000B100E">
        <w:rPr>
          <w:lang w:val="en-US"/>
        </w:rPr>
        <w:t>such as sewage sludge</w:t>
      </w:r>
      <w:r w:rsidR="00997DF6">
        <w:rPr>
          <w:lang w:val="en-US"/>
        </w:rPr>
        <w:t xml:space="preserve">. </w:t>
      </w:r>
      <w:r w:rsidR="005A4ECF">
        <w:rPr>
          <w:color w:val="000000"/>
          <w:lang w:val="en-US"/>
        </w:rPr>
        <w:t xml:space="preserve">Additionally, pyrolysis of sewage sludge to produce biochar is a promising solution for the restrictions on use of raw </w:t>
      </w:r>
      <w:r w:rsidR="005A4ECF" w:rsidRPr="006B40CA">
        <w:rPr>
          <w:lang w:val="en-US"/>
        </w:rPr>
        <w:t>sewage sludge</w:t>
      </w:r>
      <w:r w:rsidR="005A4ECF">
        <w:rPr>
          <w:lang w:val="en-US"/>
        </w:rPr>
        <w:t xml:space="preserve"> on agricultural fields due to contents of organic pollutants, heavy metals, and nutrient enrichment. In many countries, direct application of sewage sludge to soil has been banned. </w:t>
      </w:r>
    </w:p>
    <w:p w14:paraId="6D86B7AC" w14:textId="63CEE3D0" w:rsidR="005A4ECF" w:rsidRDefault="005A4ECF" w:rsidP="005A4ECF">
      <w:pPr>
        <w:rPr>
          <w:lang w:val="en-US"/>
        </w:rPr>
      </w:pPr>
      <w:r w:rsidRPr="001032B7">
        <w:rPr>
          <w:lang w:val="en-US"/>
        </w:rPr>
        <w:t>The EU Health and Environmental Risks and Scientific Committee on Emerging and Newly Identified Health Risks STRUBIAS report includes sewage sludge from the list of prohibited fertilizing products in the EU. STUBIAS report is hesitant about pyrolysis and gasification being a treatment method for removal of organic pollutants</w:t>
      </w:r>
      <w:r>
        <w:rPr>
          <w:lang w:val="en-US"/>
        </w:rPr>
        <w:t xml:space="preserve"> </w:t>
      </w:r>
      <w:sdt>
        <w:sdtPr>
          <w:rPr>
            <w:color w:val="000000"/>
            <w:lang w:val="en-US"/>
          </w:rPr>
          <w:tag w:val="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
          <w:id w:val="981280388"/>
          <w:placeholder>
            <w:docPart w:val="A9C512D192244E9B9C754C753D680CDF"/>
          </w:placeholder>
        </w:sdtPr>
        <w:sdtEndPr/>
        <w:sdtContent>
          <w:r w:rsidR="00D5157D" w:rsidRPr="00D5157D">
            <w:rPr>
              <w:color w:val="000000"/>
              <w:lang w:val="en-US"/>
            </w:rPr>
            <w:t>(Huygens et al., 2019)</w:t>
          </w:r>
        </w:sdtContent>
      </w:sdt>
      <w:r w:rsidRPr="001032B7">
        <w:rPr>
          <w:color w:val="000000"/>
          <w:lang w:val="en-US"/>
        </w:rPr>
        <w:t>. But largely based on hydrothermal carbonization (HTC) which is conducted at low-</w:t>
      </w:r>
      <w:r w:rsidRPr="001032B7">
        <w:rPr>
          <w:color w:val="000000"/>
          <w:lang w:val="en-US"/>
        </w:rPr>
        <w:lastRenderedPageBreak/>
        <w:t>temperature (180-250 ˚C).</w:t>
      </w:r>
      <w:r>
        <w:rPr>
          <w:lang w:val="en-US"/>
        </w:rPr>
        <w:t xml:space="preserve"> Sewage sludge is also banned as feedstock to produce pyrolysis and gasification matrerials due to the lack of data on the fate of organic pollutan</w:t>
      </w:r>
      <w:r w:rsidRPr="007A33DB">
        <w:rPr>
          <w:lang w:val="en-US"/>
        </w:rPr>
        <w:t xml:space="preserve">ts </w:t>
      </w:r>
      <w:sdt>
        <w:sdtPr>
          <w:rPr>
            <w:color w:val="000000"/>
            <w:lang w:val="en-US"/>
          </w:rPr>
          <w:tag w:val="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196611990"/>
          <w:placeholder>
            <w:docPart w:val="0A599A9E749D40F0AD8A088FC2237C04"/>
          </w:placeholder>
        </w:sdtPr>
        <w:sdtEndPr/>
        <w:sdtContent>
          <w:r w:rsidR="00D5157D" w:rsidRPr="00D5157D">
            <w:rPr>
              <w:color w:val="000000"/>
              <w:lang w:val="en-US"/>
            </w:rPr>
            <w:t>(</w:t>
          </w:r>
          <w:proofErr w:type="spellStart"/>
          <w:r w:rsidR="00D5157D" w:rsidRPr="00D5157D">
            <w:rPr>
              <w:color w:val="000000"/>
              <w:lang w:val="en-US"/>
            </w:rPr>
            <w:t>Moško</w:t>
          </w:r>
          <w:proofErr w:type="spellEnd"/>
          <w:r w:rsidR="00D5157D" w:rsidRPr="00D5157D">
            <w:rPr>
              <w:color w:val="000000"/>
              <w:lang w:val="en-US"/>
            </w:rPr>
            <w:t xml:space="preserve"> et al., 2021)</w:t>
          </w:r>
        </w:sdtContent>
      </w:sdt>
      <w:r>
        <w:rPr>
          <w:color w:val="000000"/>
          <w:lang w:val="en-US"/>
        </w:rPr>
        <w:t>.</w:t>
      </w:r>
      <w:r w:rsidRPr="007A33DB">
        <w:rPr>
          <w:color w:val="000000"/>
          <w:lang w:val="en-US"/>
        </w:rPr>
        <w:t xml:space="preserve"> </w:t>
      </w:r>
    </w:p>
    <w:p w14:paraId="492D082D" w14:textId="639FBADF" w:rsidR="005A4ECF" w:rsidRDefault="00E87248" w:rsidP="00E87248">
      <w:pPr>
        <w:rPr>
          <w:color w:val="000000"/>
          <w:lang w:val="en-US"/>
        </w:rPr>
      </w:pPr>
      <w:r w:rsidRPr="006B40CA">
        <w:rPr>
          <w:lang w:val="en-US"/>
        </w:rPr>
        <w:t xml:space="preserve">Several studies address the removal of persistent organic pollutants from organic waste and sewage sludge </w:t>
      </w:r>
      <w:r>
        <w:rPr>
          <w:lang w:val="en-US"/>
        </w:rPr>
        <w:t xml:space="preserve">by pyrolysis </w:t>
      </w:r>
      <w:r w:rsidRPr="006B40CA">
        <w:rPr>
          <w:lang w:val="en-US"/>
        </w:rPr>
        <w:t xml:space="preserve">in lab-scale studies </w:t>
      </w:r>
      <w:sdt>
        <w:sdtPr>
          <w:rPr>
            <w:color w:val="000000"/>
            <w:lang w:val="en-US"/>
          </w:rPr>
          <w:tag w:val="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
          <w:id w:val="-248198330"/>
          <w:placeholder>
            <w:docPart w:val="54A4C43092F64B05855C931F0B2D955A"/>
          </w:placeholder>
        </w:sdtPr>
        <w:sdtEndPr/>
        <w:sdtContent>
          <w:r w:rsidR="00D5157D" w:rsidRPr="00D5157D">
            <w:rPr>
              <w:color w:val="000000"/>
              <w:lang w:val="en-US"/>
            </w:rPr>
            <w:t xml:space="preserve">(Buss, 2021; Conesa et al., 2009; </w:t>
          </w:r>
          <w:proofErr w:type="spellStart"/>
          <w:r w:rsidR="00D5157D" w:rsidRPr="00D5157D">
            <w:rPr>
              <w:color w:val="000000"/>
              <w:lang w:val="en-US"/>
            </w:rPr>
            <w:t>Moško</w:t>
          </w:r>
          <w:proofErr w:type="spellEnd"/>
          <w:r w:rsidR="00D5157D" w:rsidRPr="00D5157D">
            <w:rPr>
              <w:color w:val="000000"/>
              <w:lang w:val="en-US"/>
            </w:rPr>
            <w:t xml:space="preserve"> et al., 2021)</w:t>
          </w:r>
        </w:sdtContent>
      </w:sdt>
      <w:r w:rsidRPr="006B40CA">
        <w:rPr>
          <w:color w:val="000000"/>
          <w:lang w:val="en-US"/>
        </w:rPr>
        <w:t>.</w:t>
      </w:r>
      <w:r>
        <w:rPr>
          <w:color w:val="000000"/>
          <w:lang w:val="en-US"/>
        </w:rPr>
        <w:t xml:space="preserve"> </w:t>
      </w:r>
      <w:r w:rsidR="003D6145" w:rsidRPr="006B40CA">
        <w:rPr>
          <w:lang w:val="en-US"/>
        </w:rPr>
        <w:t xml:space="preserve">Pyrolysis is a potentially sustainable </w:t>
      </w:r>
      <w:r w:rsidR="003D6145">
        <w:rPr>
          <w:lang w:val="en-US"/>
        </w:rPr>
        <w:t xml:space="preserve">and carbon negative </w:t>
      </w:r>
      <w:r w:rsidR="003D6145" w:rsidRPr="006B40CA">
        <w:rPr>
          <w:lang w:val="en-US"/>
        </w:rPr>
        <w:t xml:space="preserve">way to treat sewage sludge, especially for sludges with </w:t>
      </w:r>
      <w:r w:rsidR="003D6145">
        <w:rPr>
          <w:lang w:val="en-US"/>
        </w:rPr>
        <w:t>low levels</w:t>
      </w:r>
      <w:r w:rsidR="003D6145" w:rsidRPr="006B40CA">
        <w:rPr>
          <w:lang w:val="en-US"/>
        </w:rPr>
        <w:t xml:space="preserve"> of heavy metals. </w:t>
      </w:r>
      <w:r w:rsidR="005A4ECF">
        <w:rPr>
          <w:lang w:val="en-US"/>
        </w:rPr>
        <w:t xml:space="preserve">During pyrolysis at high enough temperatures, organic contaminants are expected to evaporate or mineralize, ending up with a biochar product with low levels of contaminants that can be applied as soil amendment in agriculture, as sorbent or as a component in building materials. </w:t>
      </w:r>
      <w:r w:rsidR="005A4ECF">
        <w:rPr>
          <w:color w:val="000000"/>
          <w:lang w:val="en-US"/>
        </w:rPr>
        <w:t xml:space="preserve">Recent work by </w:t>
      </w:r>
      <w:sdt>
        <w:sdtPr>
          <w:rPr>
            <w:color w:val="000000"/>
            <w:lang w:val="en-US"/>
          </w:rPr>
          <w:tag w:val="MENDELEY_CITATION_v3_eyJjaXRhdGlvbklEIjoiTUVOREVMRVlfQ0lUQVRJT05fOGQ2MzYyMmQtZjBiMi00ZmI4LTlhNTQtMDliMWZmNGQ3ZDQ2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2120131841"/>
          <w:placeholder>
            <w:docPart w:val="6D8DCEA55B674D028C8B9C4A5C7EAE6D"/>
          </w:placeholder>
        </w:sdtPr>
        <w:sdtEndPr/>
        <w:sdtContent>
          <w:r w:rsidR="00D5157D" w:rsidRPr="00D5157D">
            <w:rPr>
              <w:color w:val="000000"/>
              <w:lang w:val="en-US"/>
            </w:rPr>
            <w:t>(Sørmo et al., n.d.)</w:t>
          </w:r>
        </w:sdtContent>
      </w:sdt>
      <w:r w:rsidR="005A4ECF">
        <w:rPr>
          <w:color w:val="000000"/>
          <w:lang w:val="en-US"/>
        </w:rPr>
        <w:t xml:space="preserve"> released the first decomposition data and emission factors for PFAS compounds from waste fractions during pyrolysis</w:t>
      </w:r>
      <w:r w:rsidR="003D6145">
        <w:rPr>
          <w:color w:val="000000"/>
          <w:lang w:val="en-US"/>
        </w:rPr>
        <w:t xml:space="preserve"> from</w:t>
      </w:r>
      <w:r w:rsidR="005A4ECF">
        <w:rPr>
          <w:color w:val="000000"/>
          <w:lang w:val="en-US"/>
        </w:rPr>
        <w:t xml:space="preserve"> a full-scale pilot pyrolysis unit.</w:t>
      </w:r>
    </w:p>
    <w:p w14:paraId="6E47CE1E" w14:textId="371EE181" w:rsidR="005A4ECF" w:rsidRDefault="005A4ECF" w:rsidP="005A4ECF">
      <w:pPr>
        <w:rPr>
          <w:lang w:val="en-US"/>
        </w:rPr>
      </w:pPr>
      <w:r w:rsidRPr="006B40CA">
        <w:rPr>
          <w:color w:val="000000"/>
          <w:lang w:val="en-US"/>
        </w:rPr>
        <w:t xml:space="preserve">However, pyrolysis is not yet an approved method for removal of contaminants from sewage sludge. </w:t>
      </w:r>
    </w:p>
    <w:p w14:paraId="6B391D5F" w14:textId="2E59686D" w:rsidR="001C0D8C" w:rsidRDefault="001C0D8C" w:rsidP="0078661B">
      <w:pPr>
        <w:pStyle w:val="ListParagraph"/>
        <w:numPr>
          <w:ilvl w:val="1"/>
          <w:numId w:val="3"/>
        </w:numPr>
        <w:rPr>
          <w:lang w:val="en-US"/>
        </w:rPr>
      </w:pPr>
      <w:r>
        <w:rPr>
          <w:lang w:val="en-US"/>
        </w:rPr>
        <w:t>Relation between temperature and PAH content, difference to leaching.</w:t>
      </w:r>
      <w:sdt>
        <w:sdtPr>
          <w:rPr>
            <w:color w:val="000000"/>
            <w:lang w:val="en-US"/>
          </w:rPr>
          <w:tag w:val="MENDELEY_CITATION_v3_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"/>
          <w:id w:val="-757441693"/>
          <w:placeholder>
            <w:docPart w:val="DefaultPlaceholder_-1854013440"/>
          </w:placeholder>
        </w:sdtPr>
        <w:sdtEndPr/>
        <w:sdtContent>
          <w:r w:rsidR="00D5157D" w:rsidRPr="00D5157D">
            <w:rPr>
              <w:color w:val="000000"/>
              <w:lang w:val="en-US"/>
            </w:rPr>
            <w:t>(</w:t>
          </w:r>
          <w:proofErr w:type="spellStart"/>
          <w:r w:rsidR="00D5157D" w:rsidRPr="00D5157D">
            <w:rPr>
              <w:color w:val="000000"/>
              <w:lang w:val="en-US"/>
            </w:rPr>
            <w:t>Hilber</w:t>
          </w:r>
          <w:proofErr w:type="spellEnd"/>
          <w:r w:rsidR="00D5157D" w:rsidRPr="00D5157D">
            <w:rPr>
              <w:color w:val="000000"/>
              <w:lang w:val="en-US"/>
            </w:rPr>
            <w:t xml:space="preserve"> et al., 2017)</w:t>
          </w:r>
        </w:sdtContent>
      </w:sdt>
      <w:r w:rsidR="009342DD">
        <w:rPr>
          <w:lang w:val="en-US"/>
        </w:rPr>
        <w:t xml:space="preserve">, describe that PAH and PCDD/F in biochar show very limited bioavailability although some may be released in the gut. </w:t>
      </w:r>
    </w:p>
    <w:p w14:paraId="452F7A57" w14:textId="21612B4D" w:rsidR="00577FC2" w:rsidRPr="00577FC2" w:rsidRDefault="00577FC2" w:rsidP="00577FC2">
      <w:pPr>
        <w:rPr>
          <w:lang w:val="en-US"/>
        </w:rPr>
      </w:pPr>
      <w:r>
        <w:rPr>
          <w:lang w:val="en-US"/>
        </w:rPr>
        <w:t xml:space="preserve">Sørmo 2020 </w:t>
      </w:r>
      <w:proofErr w:type="spellStart"/>
      <w:r>
        <w:rPr>
          <w:lang w:val="en-US"/>
        </w:rPr>
        <w:t>pyreg</w:t>
      </w:r>
      <w:proofErr w:type="spellEnd"/>
      <w:r>
        <w:rPr>
          <w:lang w:val="en-US"/>
        </w:rPr>
        <w:t xml:space="preserve">: </w:t>
      </w:r>
    </w:p>
    <w:p w14:paraId="65AA6F9B"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The European Biochar Certi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cate speci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 xml:space="preserve">es contaminant </w:t>
      </w:r>
      <w:proofErr w:type="gramStart"/>
      <w:r w:rsidRPr="00577FC2">
        <w:rPr>
          <w:rFonts w:ascii="AdvTT5235d5a9" w:eastAsiaTheme="minorHAnsi" w:hAnsi="AdvTT5235d5a9" w:cs="AdvTT5235d5a9"/>
          <w:color w:val="000000"/>
          <w:sz w:val="16"/>
          <w:szCs w:val="16"/>
          <w:lang w:val="en-US" w:eastAsia="en-US"/>
        </w:rPr>
        <w:t>threshold</w:t>
      </w:r>
      <w:proofErr w:type="gramEnd"/>
    </w:p>
    <w:p w14:paraId="568875C2"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levels in biochar for agricultural soil improvement (</w:t>
      </w:r>
      <w:r w:rsidRPr="00577FC2">
        <w:rPr>
          <w:rFonts w:ascii="AdvTT5235d5a9" w:eastAsiaTheme="minorHAnsi" w:hAnsi="AdvTT5235d5a9" w:cs="AdvTT5235d5a9"/>
          <w:color w:val="0000FF"/>
          <w:sz w:val="16"/>
          <w:szCs w:val="16"/>
          <w:lang w:val="en-US" w:eastAsia="en-US"/>
        </w:rPr>
        <w:t>EBC, 2012</w:t>
      </w:r>
      <w:r w:rsidRPr="00577FC2">
        <w:rPr>
          <w:rFonts w:ascii="AdvTT5235d5a9" w:eastAsiaTheme="minorHAnsi" w:hAnsi="AdvTT5235d5a9" w:cs="AdvTT5235d5a9"/>
          <w:color w:val="000000"/>
          <w:sz w:val="16"/>
          <w:szCs w:val="16"/>
          <w:lang w:val="en-US" w:eastAsia="en-US"/>
        </w:rPr>
        <w:t>). These</w:t>
      </w:r>
    </w:p>
    <w:p w14:paraId="4C1A7542" w14:textId="77777777" w:rsidR="00577FC2" w:rsidRPr="00D4013C"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 xml:space="preserve">threshold levels are all based on total content in the solid phase. </w:t>
      </w:r>
      <w:r w:rsidRPr="00D4013C">
        <w:rPr>
          <w:rFonts w:ascii="AdvTT5235d5a9" w:eastAsiaTheme="minorHAnsi" w:hAnsi="AdvTT5235d5a9" w:cs="AdvTT5235d5a9"/>
          <w:color w:val="000000"/>
          <w:sz w:val="16"/>
          <w:szCs w:val="16"/>
          <w:lang w:val="en-US" w:eastAsia="en-US"/>
        </w:rPr>
        <w:t>Meanwhile,</w:t>
      </w:r>
    </w:p>
    <w:p w14:paraId="2E114064" w14:textId="77777777" w:rsidR="00577FC2" w:rsidRPr="00D4013C"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D4013C">
        <w:rPr>
          <w:rFonts w:ascii="AdvTT5235d5a9" w:eastAsiaTheme="minorHAnsi" w:hAnsi="AdvTT5235d5a9" w:cs="AdvTT5235d5a9"/>
          <w:color w:val="000000"/>
          <w:sz w:val="16"/>
          <w:szCs w:val="16"/>
          <w:lang w:val="en-US" w:eastAsia="en-US"/>
        </w:rPr>
        <w:t>to give an accurate assessment of risk, bioavailable concentrations</w:t>
      </w:r>
    </w:p>
    <w:p w14:paraId="777C052B" w14:textId="66E006E1" w:rsidR="00577FC2" w:rsidRPr="0072671A" w:rsidRDefault="00577FC2" w:rsidP="0072671A">
      <w:pPr>
        <w:ind w:firstLine="0"/>
        <w:rPr>
          <w:lang w:val="en-US"/>
        </w:rPr>
      </w:pPr>
      <w:r w:rsidRPr="0072671A">
        <w:rPr>
          <w:rFonts w:ascii="AdvTT5235d5a9" w:eastAsiaTheme="minorHAnsi" w:hAnsi="AdvTT5235d5a9" w:cs="AdvTT5235d5a9"/>
          <w:color w:val="000000"/>
          <w:sz w:val="16"/>
          <w:szCs w:val="16"/>
          <w:lang w:val="en-US" w:eastAsia="en-US"/>
        </w:rPr>
        <w:t>should be considered (</w:t>
      </w:r>
      <w:r w:rsidRPr="0072671A">
        <w:rPr>
          <w:rFonts w:ascii="AdvTT5235d5a9" w:eastAsiaTheme="minorHAnsi" w:hAnsi="AdvTT5235d5a9" w:cs="AdvTT5235d5a9"/>
          <w:color w:val="0000FF"/>
          <w:sz w:val="16"/>
          <w:szCs w:val="16"/>
          <w:lang w:val="en-US" w:eastAsia="en-US"/>
        </w:rPr>
        <w:t>Reichenberg and Mayer, 2006</w:t>
      </w:r>
      <w:r w:rsidRPr="0072671A">
        <w:rPr>
          <w:rFonts w:ascii="AdvTT5235d5a9" w:eastAsiaTheme="minorHAnsi" w:hAnsi="AdvTT5235d5a9" w:cs="AdvTT5235d5a9"/>
          <w:color w:val="000000"/>
          <w:sz w:val="16"/>
          <w:szCs w:val="16"/>
          <w:lang w:val="en-US" w:eastAsia="en-US"/>
        </w:rPr>
        <w:t>).</w:t>
      </w:r>
    </w:p>
    <w:p w14:paraId="1C5D6044" w14:textId="187A0FEA" w:rsidR="00E32A12" w:rsidRPr="006253E2" w:rsidRDefault="00E32A12" w:rsidP="006253E2">
      <w:pPr>
        <w:pStyle w:val="ListParagraph"/>
        <w:numPr>
          <w:ilvl w:val="1"/>
          <w:numId w:val="3"/>
        </w:numPr>
        <w:rPr>
          <w:lang w:val="en-US"/>
        </w:rPr>
      </w:pPr>
      <w:proofErr w:type="spellStart"/>
      <w:r>
        <w:rPr>
          <w:lang w:val="en-US"/>
        </w:rPr>
        <w:t>Mosko</w:t>
      </w:r>
      <w:proofErr w:type="spellEnd"/>
      <w:r>
        <w:rPr>
          <w:lang w:val="en-US"/>
        </w:rPr>
        <w:t xml:space="preserve"> found that the removal efficiency of PAHs, PCBs and PCDD/Fs increased with increasing pyrolysis temperature, with the highest removal observed at 700 degrees. The researchers attribute this trend to increased decomposition and transformation of </w:t>
      </w:r>
      <w:proofErr w:type="gramStart"/>
      <w:r>
        <w:rPr>
          <w:lang w:val="en-US"/>
        </w:rPr>
        <w:t>the organic</w:t>
      </w:r>
      <w:proofErr w:type="gramEnd"/>
      <w:r>
        <w:rPr>
          <w:lang w:val="en-US"/>
        </w:rPr>
        <w:t xml:space="preserve"> pollutants into less toxic </w:t>
      </w:r>
      <w:r>
        <w:rPr>
          <w:lang w:val="en-US"/>
        </w:rPr>
        <w:lastRenderedPageBreak/>
        <w:t xml:space="preserve">forms. However, high pyrolysis temperature comes at a cost of lower carbon </w:t>
      </w:r>
      <w:proofErr w:type="gramStart"/>
      <w:r>
        <w:rPr>
          <w:lang w:val="en-US"/>
        </w:rPr>
        <w:t>yield</w:t>
      </w:r>
      <w:proofErr w:type="gramEnd"/>
    </w:p>
    <w:p w14:paraId="0217F112" w14:textId="64EC9F9E" w:rsidR="006B161B" w:rsidRPr="005A4ECF" w:rsidRDefault="00EA72BF" w:rsidP="005A4ECF">
      <w:pPr>
        <w:rPr>
          <w:lang w:val="en-US"/>
        </w:rPr>
      </w:pPr>
      <w:sdt>
        <w:sdtPr>
          <w:rPr>
            <w:color w:val="000000"/>
            <w:lang w:val="en-US"/>
          </w:rPr>
          <w:tag w:val="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151671977"/>
          <w:placeholder>
            <w:docPart w:val="8D29B17E29FA42668444326CD9825462"/>
          </w:placeholder>
        </w:sdtPr>
        <w:sdtEndPr/>
        <w:sdtContent>
          <w:proofErr w:type="spellStart"/>
          <w:r w:rsidR="00D5157D" w:rsidRPr="00D5157D">
            <w:rPr>
              <w:color w:val="000000"/>
              <w:lang w:val="en-US"/>
            </w:rPr>
            <w:t>Moško</w:t>
          </w:r>
          <w:proofErr w:type="spellEnd"/>
          <w:r w:rsidR="00D5157D" w:rsidRPr="00D5157D">
            <w:rPr>
              <w:color w:val="000000"/>
              <w:lang w:val="en-US"/>
            </w:rPr>
            <w:t xml:space="preserve"> et al. (2021)</w:t>
          </w:r>
        </w:sdtContent>
      </w:sdt>
      <w:r w:rsidR="006B161B" w:rsidRPr="006B161B">
        <w:rPr>
          <w:color w:val="000000"/>
          <w:lang w:val="en-US"/>
        </w:rPr>
        <w:t xml:space="preserve"> </w:t>
      </w:r>
      <w:r w:rsidR="006B161B">
        <w:rPr>
          <w:color w:val="000000"/>
          <w:lang w:val="en-US"/>
        </w:rPr>
        <w:t>addressed the</w:t>
      </w:r>
      <w:r w:rsidR="006B161B" w:rsidRPr="006B161B">
        <w:rPr>
          <w:color w:val="000000"/>
          <w:lang w:val="en-US"/>
        </w:rPr>
        <w:t xml:space="preserve"> </w:t>
      </w:r>
      <w:r w:rsidR="006B161B">
        <w:rPr>
          <w:color w:val="000000"/>
          <w:lang w:val="en-US"/>
        </w:rPr>
        <w:t xml:space="preserve">knowledge gap on the </w:t>
      </w:r>
      <w:r w:rsidR="006B161B" w:rsidRPr="006B161B">
        <w:rPr>
          <w:color w:val="000000"/>
          <w:lang w:val="en-US"/>
        </w:rPr>
        <w:t>l</w:t>
      </w:r>
      <w:r w:rsidR="006B161B">
        <w:rPr>
          <w:color w:val="000000"/>
          <w:lang w:val="en-US"/>
        </w:rPr>
        <w:t xml:space="preserve">ack of data on the fate of organic pollutants </w:t>
      </w:r>
      <w:r w:rsidR="004261AC">
        <w:rPr>
          <w:color w:val="000000"/>
          <w:lang w:val="en-US"/>
        </w:rPr>
        <w:t>(PAHs, PCBs</w:t>
      </w:r>
      <w:r w:rsidR="00252BFA">
        <w:rPr>
          <w:color w:val="000000"/>
          <w:lang w:val="en-US"/>
        </w:rPr>
        <w:t>, PPCPs) and heavy metals</w:t>
      </w:r>
      <w:r w:rsidR="004261AC">
        <w:rPr>
          <w:color w:val="000000"/>
          <w:lang w:val="en-US"/>
        </w:rPr>
        <w:t xml:space="preserve">, </w:t>
      </w:r>
      <w:r w:rsidR="006B161B">
        <w:rPr>
          <w:color w:val="000000"/>
          <w:lang w:val="en-US"/>
        </w:rPr>
        <w:t>during pyrolysis</w:t>
      </w:r>
      <w:r w:rsidR="0072671A">
        <w:rPr>
          <w:color w:val="000000"/>
          <w:lang w:val="en-US"/>
        </w:rPr>
        <w:t xml:space="preserve"> and found that…</w:t>
      </w:r>
      <w:r w:rsidR="006B161B">
        <w:rPr>
          <w:color w:val="000000"/>
          <w:lang w:val="en-US"/>
        </w:rPr>
        <w:t>.</w:t>
      </w:r>
      <w:r w:rsidR="004261AC">
        <w:rPr>
          <w:color w:val="000000"/>
          <w:lang w:val="en-US"/>
        </w:rPr>
        <w:t xml:space="preserve"> </w:t>
      </w:r>
      <w:r w:rsidR="005A4ECF">
        <w:rPr>
          <w:lang w:val="en-US"/>
        </w:rPr>
        <w:t xml:space="preserve">Knowledge gap: what happens to PCDD/Fs and PCBs during pyrolysis, and how many PAHs are formed during pyrolysis of waste. </w:t>
      </w:r>
      <w:r w:rsidR="009342DD" w:rsidRPr="009342DD">
        <w:rPr>
          <w:color w:val="000000"/>
          <w:highlight w:val="yellow"/>
          <w:lang w:val="en-US"/>
        </w:rPr>
        <w:t>Formulate hypotheses out of it.</w:t>
      </w:r>
      <w:r w:rsidR="009342DD">
        <w:rPr>
          <w:color w:val="000000"/>
          <w:lang w:val="en-US"/>
        </w:rPr>
        <w:t xml:space="preserve"> </w:t>
      </w:r>
      <w:proofErr w:type="spellStart"/>
      <w:r w:rsidR="00252BFA">
        <w:rPr>
          <w:color w:val="000000"/>
          <w:lang w:val="en-US"/>
        </w:rPr>
        <w:t>Mosko</w:t>
      </w:r>
      <w:proofErr w:type="spellEnd"/>
      <w:r w:rsidR="00252BFA">
        <w:rPr>
          <w:color w:val="000000"/>
          <w:lang w:val="en-US"/>
        </w:rPr>
        <w:t xml:space="preserve"> studied removal of organic pollutants and heavy metals during pyrolysis of sewage sludge in lab-scale experiments.</w:t>
      </w:r>
      <w:r w:rsidR="006B161B">
        <w:rPr>
          <w:color w:val="000000"/>
          <w:lang w:val="en-US"/>
        </w:rPr>
        <w:t xml:space="preserve"> </w:t>
      </w:r>
      <w:r w:rsidR="00252BFA">
        <w:rPr>
          <w:color w:val="000000"/>
          <w:lang w:val="en-US"/>
        </w:rPr>
        <w:t>This study does the same but in pilot scale and analyzes</w:t>
      </w:r>
      <w:r w:rsidR="007F5F93">
        <w:rPr>
          <w:color w:val="000000"/>
          <w:lang w:val="en-US"/>
        </w:rPr>
        <w:t xml:space="preserve"> </w:t>
      </w:r>
      <w:r w:rsidR="008B7646">
        <w:rPr>
          <w:color w:val="000000"/>
          <w:lang w:val="en-US"/>
        </w:rPr>
        <w:t>all pyrolysis products (exhaust, oil and biochar)</w:t>
      </w:r>
      <w:r w:rsidR="003D6145">
        <w:rPr>
          <w:color w:val="000000"/>
          <w:lang w:val="en-US"/>
        </w:rPr>
        <w:t xml:space="preserve"> for a more complete mass balance than what has been done previously for PCDD/Fs, PCBs and PAHs in </w:t>
      </w:r>
      <w:proofErr w:type="gramStart"/>
      <w:r w:rsidR="003D6145">
        <w:rPr>
          <w:color w:val="000000"/>
          <w:lang w:val="en-US"/>
        </w:rPr>
        <w:t>waste based</w:t>
      </w:r>
      <w:proofErr w:type="gramEnd"/>
      <w:r w:rsidR="003D6145">
        <w:rPr>
          <w:color w:val="000000"/>
          <w:lang w:val="en-US"/>
        </w:rPr>
        <w:t xml:space="preserve"> materials</w:t>
      </w:r>
      <w:r w:rsidR="008B7646">
        <w:rPr>
          <w:color w:val="000000"/>
          <w:lang w:val="en-US"/>
        </w:rPr>
        <w:t xml:space="preserve">. </w:t>
      </w:r>
      <w:r w:rsidR="006B161B">
        <w:rPr>
          <w:color w:val="000000"/>
          <w:lang w:val="en-US"/>
        </w:rPr>
        <w:t xml:space="preserve">In this study, the same waste feedstocks </w:t>
      </w:r>
      <w:r w:rsidR="003D6145">
        <w:rPr>
          <w:color w:val="000000"/>
          <w:lang w:val="en-US"/>
        </w:rPr>
        <w:t xml:space="preserve">as in </w:t>
      </w:r>
      <w:sdt>
        <w:sdtPr>
          <w:rPr>
            <w:color w:val="000000"/>
            <w:lang w:val="en-US"/>
          </w:rPr>
          <w:tag w:val="MENDELEY_CITATION_v3_eyJjaXRhdGlvbklEIjoiTUVOREVMRVlfQ0lUQVRJT05fNGZjMWI5N2UtMjU2YS00ZTQ0LWE2NTYtMDJlNWY2OWIzMzFm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1946652340"/>
          <w:placeholder>
            <w:docPart w:val="B3660B4A602D45D6BC97E00372F93CE1"/>
          </w:placeholder>
        </w:sdtPr>
        <w:sdtEndPr/>
        <w:sdtContent>
          <w:r w:rsidR="00D5157D" w:rsidRPr="00D5157D">
            <w:rPr>
              <w:color w:val="000000"/>
              <w:lang w:val="en-US"/>
            </w:rPr>
            <w:t>(Sørmo et al., n.d.)</w:t>
          </w:r>
        </w:sdtContent>
      </w:sdt>
      <w:r w:rsidR="003D6145">
        <w:rPr>
          <w:color w:val="000000"/>
          <w:lang w:val="en-US"/>
        </w:rPr>
        <w:t xml:space="preserve"> </w:t>
      </w:r>
      <w:r w:rsidR="006B161B">
        <w:rPr>
          <w:color w:val="000000"/>
          <w:lang w:val="en-US"/>
        </w:rPr>
        <w:t xml:space="preserve">were </w:t>
      </w:r>
      <w:r w:rsidR="004261AC">
        <w:rPr>
          <w:color w:val="000000"/>
          <w:lang w:val="en-US"/>
        </w:rPr>
        <w:t xml:space="preserve">studied for </w:t>
      </w:r>
      <w:r w:rsidR="003D6145">
        <w:rPr>
          <w:color w:val="000000"/>
          <w:lang w:val="en-US"/>
        </w:rPr>
        <w:t>PCDD/Fs</w:t>
      </w:r>
      <w:r w:rsidR="004261AC">
        <w:rPr>
          <w:color w:val="000000"/>
          <w:lang w:val="en-US"/>
        </w:rPr>
        <w:t>, PCBs and PAHs using the same pyrolysis reactor</w:t>
      </w:r>
      <w:r w:rsidR="0087532C">
        <w:rPr>
          <w:color w:val="000000"/>
          <w:lang w:val="en-US"/>
        </w:rPr>
        <w:t xml:space="preserve">, a full-scale </w:t>
      </w:r>
      <w:r w:rsidR="009342DD">
        <w:rPr>
          <w:color w:val="000000"/>
          <w:lang w:val="en-US"/>
        </w:rPr>
        <w:t xml:space="preserve">medium size </w:t>
      </w:r>
      <w:r w:rsidR="0087532C">
        <w:rPr>
          <w:color w:val="000000"/>
          <w:lang w:val="en-US"/>
        </w:rPr>
        <w:t xml:space="preserve">pilot </w:t>
      </w:r>
      <w:r w:rsidR="00010936">
        <w:rPr>
          <w:color w:val="000000"/>
          <w:lang w:val="en-US"/>
        </w:rPr>
        <w:t>pyrolysis unit</w:t>
      </w:r>
      <w:r w:rsidR="004261AC">
        <w:rPr>
          <w:color w:val="000000"/>
          <w:lang w:val="en-US"/>
        </w:rPr>
        <w:t xml:space="preserve">. </w:t>
      </w:r>
    </w:p>
    <w:p w14:paraId="3519C3CA" w14:textId="453770EE" w:rsidR="009342DD" w:rsidRPr="006B161B" w:rsidRDefault="009342DD" w:rsidP="006B161B">
      <w:pPr>
        <w:rPr>
          <w:lang w:val="en-US"/>
        </w:rPr>
      </w:pPr>
      <w:r>
        <w:rPr>
          <w:color w:val="000000"/>
          <w:lang w:val="en-US"/>
        </w:rPr>
        <w:t>Compare stability of PCDD/F, PCB to that of PFAS (strength of C-F binding to C-Cl), are there some numbers on PCDD/F fate during incineration?</w:t>
      </w:r>
    </w:p>
    <w:p w14:paraId="1B0D279D" w14:textId="1CF5DE01" w:rsidR="006D1BB5" w:rsidRPr="00100B80" w:rsidRDefault="006F6573" w:rsidP="00401EEE">
      <w:pPr>
        <w:pStyle w:val="Heading1"/>
      </w:pPr>
      <w:r>
        <w:t>Materials and m</w:t>
      </w:r>
      <w:r w:rsidR="006D1BB5" w:rsidRPr="00100B80">
        <w:t>ethods</w:t>
      </w:r>
    </w:p>
    <w:p w14:paraId="1493F7FC" w14:textId="2E9CC640" w:rsidR="008B4B13" w:rsidRDefault="00E15BE6" w:rsidP="00401EEE">
      <w:pPr>
        <w:pStyle w:val="Heading2"/>
      </w:pPr>
      <w:r>
        <w:t>Chemicals</w:t>
      </w:r>
      <w:r w:rsidR="00666286">
        <w:t xml:space="preserve">, </w:t>
      </w:r>
      <w:r w:rsidR="00520821">
        <w:t>waste feedstocks</w:t>
      </w:r>
      <w:r w:rsidR="00C51307">
        <w:t xml:space="preserve"> and pre-treatment</w:t>
      </w:r>
    </w:p>
    <w:p w14:paraId="37D0BCAA" w14:textId="77777777" w:rsidR="00C51307" w:rsidRDefault="00417B31" w:rsidP="00B97611">
      <w:pPr>
        <w:ind w:firstLine="0"/>
        <w:rPr>
          <w:lang w:val="en-US"/>
        </w:rPr>
      </w:pPr>
      <w:r w:rsidRPr="00417B31">
        <w:rPr>
          <w:lang w:val="en-US"/>
        </w:rPr>
        <w:t xml:space="preserve">Whatman® Glass fiber filters (GFF) and 153 Amberlite® XAD-2® </w:t>
      </w:r>
      <w:r>
        <w:rPr>
          <w:lang w:val="en-US"/>
        </w:rPr>
        <w:t>were acquired</w:t>
      </w:r>
      <w:r w:rsidRPr="00417B31">
        <w:rPr>
          <w:lang w:val="en-US"/>
        </w:rPr>
        <w:t xml:space="preserve"> from Merck (Darmstadt, Germany)</w:t>
      </w:r>
      <w:r>
        <w:rPr>
          <w:lang w:val="en-US"/>
        </w:rPr>
        <w:t xml:space="preserve">, </w:t>
      </w:r>
      <w:r w:rsidRPr="00417B31">
        <w:rPr>
          <w:highlight w:val="yellow"/>
          <w:lang w:val="en-US"/>
        </w:rPr>
        <w:t xml:space="preserve">what about </w:t>
      </w:r>
      <w:commentRangeStart w:id="10"/>
      <w:commentRangeStart w:id="11"/>
      <w:r w:rsidRPr="00417B31">
        <w:rPr>
          <w:highlight w:val="yellow"/>
          <w:lang w:val="en-US"/>
        </w:rPr>
        <w:t>PUF?</w:t>
      </w:r>
      <w:commentRangeEnd w:id="10"/>
      <w:r w:rsidR="00D76997">
        <w:rPr>
          <w:rStyle w:val="CommentReference"/>
        </w:rPr>
        <w:commentReference w:id="10"/>
      </w:r>
      <w:commentRangeEnd w:id="11"/>
      <w:r w:rsidR="000E76C7">
        <w:rPr>
          <w:rStyle w:val="CommentReference"/>
        </w:rPr>
        <w:commentReference w:id="11"/>
      </w:r>
    </w:p>
    <w:p w14:paraId="4B55129C" w14:textId="77777777" w:rsidR="00E543D5" w:rsidRDefault="00B97611">
      <w:pPr>
        <w:spacing w:after="160"/>
        <w:ind w:firstLine="0"/>
        <w:rPr>
          <w:i/>
          <w:iCs/>
          <w:color w:val="000000" w:themeColor="text1"/>
          <w:szCs w:val="18"/>
          <w:lang w:val="en-US"/>
        </w:rPr>
      </w:pPr>
      <w:r>
        <w:rPr>
          <w:lang w:val="en-US"/>
        </w:rPr>
        <w:t xml:space="preserve">Seven </w:t>
      </w:r>
      <w:r w:rsidR="005E7D1F">
        <w:rPr>
          <w:lang w:val="en-US"/>
        </w:rPr>
        <w:t>waste-derived feedstocks</w:t>
      </w:r>
      <w:r>
        <w:rPr>
          <w:lang w:val="en-US"/>
        </w:rPr>
        <w:t>, and one reference material (CWC), were investigated in this study (</w:t>
      </w:r>
      <w:r>
        <w:rPr>
          <w:lang w:val="en-US"/>
        </w:rPr>
        <w:fldChar w:fldCharType="begin"/>
      </w:r>
      <w:r>
        <w:rPr>
          <w:lang w:val="en-US"/>
        </w:rPr>
        <w:instrText xml:space="preserve"> REF _Ref128042408 \h </w:instrText>
      </w:r>
      <w:r>
        <w:rPr>
          <w:lang w:val="en-US"/>
        </w:rPr>
      </w:r>
      <w:r>
        <w:rPr>
          <w:lang w:val="en-US"/>
        </w:rPr>
        <w:fldChar w:fldCharType="separate"/>
      </w:r>
      <w:r w:rsidR="00E543D5">
        <w:rPr>
          <w:lang w:val="en-US"/>
        </w:rPr>
        <w:br w:type="page"/>
      </w:r>
    </w:p>
    <w:p w14:paraId="416BA242" w14:textId="7F01148E" w:rsidR="0097695A" w:rsidRPr="0097695A" w:rsidRDefault="00E543D5" w:rsidP="00C51307">
      <w:pPr>
        <w:rPr>
          <w:lang w:val="en-US"/>
        </w:rPr>
      </w:pPr>
      <w:r w:rsidRPr="00E15BE6">
        <w:rPr>
          <w:lang w:val="en-US"/>
        </w:rPr>
        <w:lastRenderedPageBreak/>
        <w:t xml:space="preserve">Table </w:t>
      </w:r>
      <w:r>
        <w:rPr>
          <w:noProof/>
          <w:lang w:val="en-US"/>
        </w:rPr>
        <w:t>1</w:t>
      </w:r>
      <w:r w:rsidR="00B97611">
        <w:rPr>
          <w:lang w:val="en-US"/>
        </w:rPr>
        <w:fldChar w:fldCharType="end"/>
      </w:r>
      <w:r w:rsidR="00B97611">
        <w:rPr>
          <w:lang w:val="en-US"/>
        </w:rPr>
        <w:t>). The waste</w:t>
      </w:r>
      <w:r w:rsidR="005E7D1F">
        <w:rPr>
          <w:lang w:val="en-US"/>
        </w:rPr>
        <w:t>-derived feedstocks</w:t>
      </w:r>
      <w:r w:rsidR="00B97611">
        <w:rPr>
          <w:lang w:val="en-US"/>
        </w:rPr>
        <w:t xml:space="preserve"> </w:t>
      </w:r>
      <w:r w:rsidR="008802CF">
        <w:rPr>
          <w:lang w:val="en-US"/>
        </w:rPr>
        <w:t>were</w:t>
      </w:r>
      <w:r w:rsidR="00B97611">
        <w:rPr>
          <w:lang w:val="en-US"/>
        </w:rPr>
        <w:t xml:space="preserve"> four sludge-based fee</w:t>
      </w:r>
      <w:r w:rsidR="0097695A">
        <w:rPr>
          <w:lang w:val="en-US"/>
        </w:rPr>
        <w:t>dstocks</w:t>
      </w:r>
      <w:r w:rsidR="00B97611">
        <w:rPr>
          <w:lang w:val="en-US"/>
        </w:rPr>
        <w:t xml:space="preserve"> (DSS-1, DSS-2, and LSS), one reject from </w:t>
      </w:r>
      <w:r w:rsidR="00C07F6F">
        <w:rPr>
          <w:lang w:val="en-US"/>
        </w:rPr>
        <w:t xml:space="preserve">food waste for </w:t>
      </w:r>
      <w:r w:rsidR="00B97611">
        <w:rPr>
          <w:lang w:val="en-US"/>
        </w:rPr>
        <w:t>biogas production (FWR), and two wood-based feedstocks (GW and WT).</w:t>
      </w:r>
      <w:r w:rsidR="00C51307">
        <w:rPr>
          <w:lang w:val="en-US"/>
        </w:rPr>
        <w:t xml:space="preserve"> </w:t>
      </w:r>
      <w:r w:rsidR="0097695A">
        <w:rPr>
          <w:lang w:val="en-US"/>
        </w:rPr>
        <w:t xml:space="preserve">Each feedstock was subsampled, dried and pelletized </w:t>
      </w:r>
      <w:r w:rsidR="00E217F7">
        <w:rPr>
          <w:lang w:val="en-US"/>
        </w:rPr>
        <w:t xml:space="preserve">(length 40 mm, radius 8 mm) </w:t>
      </w:r>
      <w:r w:rsidR="0097695A">
        <w:rPr>
          <w:lang w:val="en-US"/>
        </w:rPr>
        <w:t xml:space="preserve">before pyrolysis according to the methods described in </w:t>
      </w:r>
      <w:r w:rsidR="0097695A" w:rsidRPr="0097695A">
        <w:rPr>
          <w:color w:val="000000"/>
          <w:lang w:val="en-US"/>
        </w:rPr>
        <w:t>Sørmo et al.,</w:t>
      </w:r>
      <w:r w:rsidR="0097695A">
        <w:rPr>
          <w:lang w:val="en-US"/>
        </w:rPr>
        <w:t xml:space="preserve"> </w:t>
      </w:r>
      <w:sdt>
        <w:sdtPr>
          <w:rPr>
            <w:color w:val="000000"/>
            <w:lang w:val="en-US"/>
          </w:rPr>
          <w:tag w:val="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720647381"/>
          <w:placeholder>
            <w:docPart w:val="DefaultPlaceholder_-1854013440"/>
          </w:placeholder>
        </w:sdtPr>
        <w:sdtEndPr/>
        <w:sdtContent>
          <w:r w:rsidR="00D5157D" w:rsidRPr="00D5157D">
            <w:rPr>
              <w:color w:val="000000"/>
              <w:lang w:val="en-US"/>
            </w:rPr>
            <w:t>(n.d.)</w:t>
          </w:r>
        </w:sdtContent>
      </w:sdt>
      <w:r w:rsidR="00E217F7">
        <w:rPr>
          <w:color w:val="000000"/>
          <w:lang w:val="en-US"/>
        </w:rPr>
        <w:t>.</w:t>
      </w:r>
    </w:p>
    <w:p w14:paraId="01D8D5F2" w14:textId="77777777" w:rsidR="00120C71" w:rsidRDefault="00120C71">
      <w:pPr>
        <w:spacing w:after="160"/>
        <w:ind w:firstLine="0"/>
        <w:rPr>
          <w:i/>
          <w:iCs/>
          <w:color w:val="000000" w:themeColor="text1"/>
          <w:szCs w:val="18"/>
          <w:lang w:val="en-US"/>
        </w:rPr>
      </w:pPr>
      <w:bookmarkStart w:id="12" w:name="_Ref128042408"/>
      <w:r>
        <w:rPr>
          <w:lang w:val="en-US"/>
        </w:rPr>
        <w:br w:type="page"/>
      </w:r>
    </w:p>
    <w:p w14:paraId="3A8ED316" w14:textId="53A3F830" w:rsidR="00E15BE6" w:rsidRPr="00E15BE6" w:rsidRDefault="00E15BE6" w:rsidP="00E15BE6">
      <w:pPr>
        <w:pStyle w:val="Caption"/>
        <w:keepNext/>
        <w:rPr>
          <w:lang w:val="en-US"/>
        </w:rPr>
      </w:pPr>
      <w:r w:rsidRPr="00E15BE6">
        <w:rPr>
          <w:lang w:val="en-US"/>
        </w:rPr>
        <w:lastRenderedPageBreak/>
        <w:t xml:space="preserve">Table </w:t>
      </w:r>
      <w:r w:rsidR="005D74C4">
        <w:rPr>
          <w:lang w:val="en-US"/>
        </w:rPr>
        <w:fldChar w:fldCharType="begin"/>
      </w:r>
      <w:r w:rsidR="005D74C4">
        <w:rPr>
          <w:lang w:val="en-US"/>
        </w:rPr>
        <w:instrText xml:space="preserve"> SEQ Table \* ARABIC </w:instrText>
      </w:r>
      <w:r w:rsidR="005D74C4">
        <w:rPr>
          <w:lang w:val="en-US"/>
        </w:rPr>
        <w:fldChar w:fldCharType="separate"/>
      </w:r>
      <w:r w:rsidR="00E543D5">
        <w:rPr>
          <w:noProof/>
          <w:lang w:val="en-US"/>
        </w:rPr>
        <w:t>1</w:t>
      </w:r>
      <w:r w:rsidR="005D74C4">
        <w:rPr>
          <w:lang w:val="en-US"/>
        </w:rPr>
        <w:fldChar w:fldCharType="end"/>
      </w:r>
      <w:bookmarkEnd w:id="12"/>
      <w:r w:rsidR="002B607F">
        <w:rPr>
          <w:lang w:val="en-US"/>
        </w:rPr>
        <w:t>.</w:t>
      </w:r>
      <w:r w:rsidRPr="00E15BE6">
        <w:rPr>
          <w:lang w:val="en-US"/>
        </w:rPr>
        <w:t xml:space="preserve"> Description of the w</w:t>
      </w:r>
      <w:r>
        <w:rPr>
          <w:lang w:val="en-US"/>
        </w:rPr>
        <w:t xml:space="preserve">aste material feedstocks studied, conditions for their respective pyrolysis treatments, and sampling information. </w:t>
      </w:r>
    </w:p>
    <w:tbl>
      <w:tblPr>
        <w:tblStyle w:val="TableGrid0"/>
        <w:tblW w:w="0" w:type="auto"/>
        <w:tblLook w:val="04A0" w:firstRow="1" w:lastRow="0" w:firstColumn="1" w:lastColumn="0" w:noHBand="0" w:noVBand="1"/>
      </w:tblPr>
      <w:tblGrid>
        <w:gridCol w:w="1154"/>
        <w:gridCol w:w="841"/>
        <w:gridCol w:w="2839"/>
        <w:gridCol w:w="1325"/>
        <w:gridCol w:w="1050"/>
        <w:gridCol w:w="928"/>
        <w:gridCol w:w="923"/>
      </w:tblGrid>
      <w:tr w:rsidR="00C32D2A" w:rsidRPr="00C32D2A" w14:paraId="4ABDA360" w14:textId="77777777" w:rsidTr="00C32D2A">
        <w:trPr>
          <w:trHeight w:val="300"/>
        </w:trPr>
        <w:tc>
          <w:tcPr>
            <w:tcW w:w="0" w:type="auto"/>
            <w:vAlign w:val="center"/>
            <w:hideMark/>
          </w:tcPr>
          <w:p w14:paraId="3B003E01" w14:textId="77777777" w:rsidR="00C32D2A" w:rsidRPr="00C32D2A" w:rsidRDefault="00C32D2A" w:rsidP="00C32D2A">
            <w:pPr>
              <w:pStyle w:val="Tabell"/>
              <w:rPr>
                <w:b/>
                <w:bCs/>
                <w:sz w:val="18"/>
                <w:szCs w:val="18"/>
              </w:rPr>
            </w:pPr>
            <w:r w:rsidRPr="00C32D2A">
              <w:rPr>
                <w:b/>
                <w:bCs/>
                <w:sz w:val="18"/>
                <w:szCs w:val="18"/>
                <w:lang w:val="en-US"/>
              </w:rPr>
              <w:t>Feedstock</w:t>
            </w:r>
          </w:p>
        </w:tc>
        <w:tc>
          <w:tcPr>
            <w:tcW w:w="0" w:type="auto"/>
            <w:vAlign w:val="center"/>
            <w:hideMark/>
          </w:tcPr>
          <w:p w14:paraId="135776C5" w14:textId="77777777" w:rsidR="00C32D2A" w:rsidRPr="00C32D2A" w:rsidRDefault="00C32D2A" w:rsidP="00C32D2A">
            <w:pPr>
              <w:pStyle w:val="Tabell"/>
              <w:rPr>
                <w:b/>
                <w:bCs/>
                <w:sz w:val="18"/>
                <w:szCs w:val="18"/>
              </w:rPr>
            </w:pPr>
            <w:r w:rsidRPr="00C32D2A">
              <w:rPr>
                <w:b/>
                <w:bCs/>
                <w:sz w:val="18"/>
                <w:szCs w:val="18"/>
                <w:lang w:val="en-US"/>
              </w:rPr>
              <w:t>Abbrev.</w:t>
            </w:r>
          </w:p>
        </w:tc>
        <w:tc>
          <w:tcPr>
            <w:tcW w:w="0" w:type="auto"/>
            <w:vAlign w:val="center"/>
            <w:hideMark/>
          </w:tcPr>
          <w:p w14:paraId="1D742535" w14:textId="77777777" w:rsidR="00C32D2A" w:rsidRPr="00C32D2A" w:rsidRDefault="00C32D2A" w:rsidP="00C32D2A">
            <w:pPr>
              <w:pStyle w:val="Tabell"/>
              <w:rPr>
                <w:b/>
                <w:bCs/>
                <w:sz w:val="18"/>
                <w:szCs w:val="18"/>
              </w:rPr>
            </w:pPr>
            <w:r w:rsidRPr="00C32D2A">
              <w:rPr>
                <w:b/>
                <w:bCs/>
                <w:sz w:val="18"/>
                <w:szCs w:val="18"/>
                <w:lang w:val="en-US"/>
              </w:rPr>
              <w:t>Description</w:t>
            </w:r>
          </w:p>
        </w:tc>
        <w:tc>
          <w:tcPr>
            <w:tcW w:w="0" w:type="auto"/>
            <w:vAlign w:val="center"/>
            <w:hideMark/>
          </w:tcPr>
          <w:p w14:paraId="0BC41A3B" w14:textId="77777777" w:rsidR="00C32D2A" w:rsidRPr="00C32D2A" w:rsidRDefault="00C32D2A" w:rsidP="00C32D2A">
            <w:pPr>
              <w:pStyle w:val="Tabell"/>
              <w:rPr>
                <w:b/>
                <w:bCs/>
                <w:sz w:val="18"/>
                <w:szCs w:val="18"/>
              </w:rPr>
            </w:pPr>
            <w:r w:rsidRPr="00C32D2A">
              <w:rPr>
                <w:b/>
                <w:bCs/>
                <w:sz w:val="18"/>
                <w:szCs w:val="18"/>
                <w:lang w:val="en-US"/>
              </w:rPr>
              <w:t>Pyrolysis temperatures (˚C)</w:t>
            </w:r>
          </w:p>
        </w:tc>
        <w:tc>
          <w:tcPr>
            <w:tcW w:w="0" w:type="auto"/>
            <w:vAlign w:val="center"/>
            <w:hideMark/>
          </w:tcPr>
          <w:p w14:paraId="7D2EF0D8" w14:textId="77777777" w:rsidR="00C32D2A" w:rsidRPr="00C32D2A" w:rsidRDefault="00C32D2A" w:rsidP="00C32D2A">
            <w:pPr>
              <w:pStyle w:val="Tabell"/>
              <w:rPr>
                <w:b/>
                <w:bCs/>
                <w:sz w:val="18"/>
                <w:szCs w:val="18"/>
              </w:rPr>
            </w:pPr>
            <w:r w:rsidRPr="00C32D2A">
              <w:rPr>
                <w:b/>
                <w:bCs/>
                <w:sz w:val="18"/>
                <w:szCs w:val="18"/>
                <w:lang w:val="en-US"/>
              </w:rPr>
              <w:t>Pyrolysis residence time (min)</w:t>
            </w:r>
          </w:p>
        </w:tc>
        <w:tc>
          <w:tcPr>
            <w:tcW w:w="0" w:type="auto"/>
            <w:vAlign w:val="center"/>
            <w:hideMark/>
          </w:tcPr>
          <w:p w14:paraId="0CDA7D24" w14:textId="77777777" w:rsidR="00C32D2A" w:rsidRPr="00C32D2A" w:rsidRDefault="00C32D2A" w:rsidP="00C32D2A">
            <w:pPr>
              <w:pStyle w:val="Tabell"/>
              <w:rPr>
                <w:b/>
                <w:bCs/>
                <w:sz w:val="18"/>
                <w:szCs w:val="18"/>
              </w:rPr>
            </w:pPr>
            <w:r w:rsidRPr="00C32D2A">
              <w:rPr>
                <w:b/>
                <w:bCs/>
                <w:sz w:val="18"/>
                <w:szCs w:val="18"/>
                <w:lang w:val="en-US"/>
              </w:rPr>
              <w:t>Solid phases sampled</w:t>
            </w:r>
          </w:p>
        </w:tc>
        <w:tc>
          <w:tcPr>
            <w:tcW w:w="0" w:type="auto"/>
            <w:hideMark/>
          </w:tcPr>
          <w:p w14:paraId="34FF8C7F" w14:textId="77777777" w:rsidR="00C32D2A" w:rsidRPr="00C32D2A" w:rsidRDefault="00C32D2A" w:rsidP="00C32D2A">
            <w:pPr>
              <w:pStyle w:val="Tabell"/>
              <w:rPr>
                <w:b/>
                <w:bCs/>
                <w:sz w:val="18"/>
                <w:szCs w:val="18"/>
              </w:rPr>
            </w:pPr>
            <w:r w:rsidRPr="00C32D2A">
              <w:rPr>
                <w:b/>
                <w:bCs/>
                <w:sz w:val="18"/>
                <w:szCs w:val="18"/>
                <w:lang w:val="en-US"/>
              </w:rPr>
              <w:t>Flue gas sampled</w:t>
            </w:r>
          </w:p>
        </w:tc>
      </w:tr>
      <w:tr w:rsidR="00C32D2A" w:rsidRPr="00C32D2A" w14:paraId="52B9EC1B" w14:textId="77777777" w:rsidTr="00FD50FF">
        <w:trPr>
          <w:trHeight w:val="900"/>
        </w:trPr>
        <w:tc>
          <w:tcPr>
            <w:tcW w:w="0" w:type="auto"/>
            <w:vAlign w:val="center"/>
            <w:hideMark/>
          </w:tcPr>
          <w:p w14:paraId="6E4E4B40" w14:textId="77777777" w:rsidR="00C32D2A" w:rsidRPr="00C32D2A" w:rsidRDefault="00C32D2A" w:rsidP="00FD50FF">
            <w:pPr>
              <w:pStyle w:val="Tabell"/>
              <w:rPr>
                <w:sz w:val="18"/>
                <w:szCs w:val="18"/>
              </w:rPr>
            </w:pPr>
            <w:proofErr w:type="spellStart"/>
            <w:r w:rsidRPr="00C32D2A">
              <w:rPr>
                <w:sz w:val="18"/>
                <w:szCs w:val="18"/>
              </w:rPr>
              <w:t>Digested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hideMark/>
          </w:tcPr>
          <w:p w14:paraId="4CA9CE82" w14:textId="77777777" w:rsidR="00C32D2A" w:rsidRPr="00C32D2A" w:rsidRDefault="00C32D2A" w:rsidP="00FD50FF">
            <w:pPr>
              <w:pStyle w:val="Tabell"/>
              <w:rPr>
                <w:sz w:val="18"/>
                <w:szCs w:val="18"/>
              </w:rPr>
            </w:pPr>
            <w:r w:rsidRPr="00C32D2A">
              <w:rPr>
                <w:sz w:val="18"/>
                <w:szCs w:val="18"/>
              </w:rPr>
              <w:t>DSS-1</w:t>
            </w:r>
          </w:p>
        </w:tc>
        <w:tc>
          <w:tcPr>
            <w:tcW w:w="0" w:type="auto"/>
            <w:hideMark/>
          </w:tcPr>
          <w:p w14:paraId="29643F99" w14:textId="77777777" w:rsidR="00C32D2A" w:rsidRPr="00C32D2A" w:rsidRDefault="00C32D2A" w:rsidP="00C32D2A">
            <w:pPr>
              <w:pStyle w:val="Tabell"/>
              <w:rPr>
                <w:sz w:val="18"/>
                <w:szCs w:val="18"/>
                <w:lang w:val="en-US"/>
              </w:rPr>
            </w:pPr>
            <w:r w:rsidRPr="00C32D2A">
              <w:rPr>
                <w:sz w:val="18"/>
                <w:szCs w:val="18"/>
                <w:lang w:val="en-US"/>
              </w:rPr>
              <w:t>Sewage sludge and food waste pre-treated with thermal hydrolysis (170 ˚C) followed by anaerobic digestion for biogas production</w:t>
            </w:r>
          </w:p>
        </w:tc>
        <w:tc>
          <w:tcPr>
            <w:tcW w:w="0" w:type="auto"/>
            <w:hideMark/>
          </w:tcPr>
          <w:p w14:paraId="05E8996B" w14:textId="77777777" w:rsidR="00C32D2A" w:rsidRPr="00C32D2A" w:rsidRDefault="00C32D2A" w:rsidP="00C32D2A">
            <w:pPr>
              <w:pStyle w:val="Tabell"/>
              <w:rPr>
                <w:sz w:val="18"/>
                <w:szCs w:val="18"/>
              </w:rPr>
            </w:pPr>
            <w:r w:rsidRPr="00C32D2A">
              <w:rPr>
                <w:sz w:val="18"/>
                <w:szCs w:val="18"/>
              </w:rPr>
              <w:t>500, 600, 700 and 750</w:t>
            </w:r>
          </w:p>
        </w:tc>
        <w:tc>
          <w:tcPr>
            <w:tcW w:w="0" w:type="auto"/>
            <w:hideMark/>
          </w:tcPr>
          <w:p w14:paraId="47524043" w14:textId="77777777" w:rsidR="00C32D2A" w:rsidRPr="00C32D2A" w:rsidRDefault="00C32D2A" w:rsidP="00C32D2A">
            <w:pPr>
              <w:pStyle w:val="Tabell"/>
              <w:rPr>
                <w:sz w:val="18"/>
                <w:szCs w:val="18"/>
              </w:rPr>
            </w:pPr>
            <w:r w:rsidRPr="00C32D2A">
              <w:rPr>
                <w:sz w:val="18"/>
                <w:szCs w:val="18"/>
              </w:rPr>
              <w:t>20</w:t>
            </w:r>
          </w:p>
        </w:tc>
        <w:tc>
          <w:tcPr>
            <w:tcW w:w="0" w:type="auto"/>
            <w:hideMark/>
          </w:tcPr>
          <w:p w14:paraId="3978327E" w14:textId="77777777" w:rsidR="00C32D2A" w:rsidRPr="00C32D2A" w:rsidRDefault="00C32D2A" w:rsidP="00C32D2A">
            <w:pPr>
              <w:pStyle w:val="Tabell"/>
              <w:rPr>
                <w:sz w:val="18"/>
                <w:szCs w:val="18"/>
              </w:rPr>
            </w:pPr>
            <w:proofErr w:type="spellStart"/>
            <w:r w:rsidRPr="00C32D2A">
              <w:rPr>
                <w:sz w:val="18"/>
                <w:szCs w:val="18"/>
              </w:rPr>
              <w:t>Yes</w:t>
            </w:r>
            <w:proofErr w:type="spellEnd"/>
          </w:p>
        </w:tc>
        <w:tc>
          <w:tcPr>
            <w:tcW w:w="0" w:type="auto"/>
            <w:hideMark/>
          </w:tcPr>
          <w:p w14:paraId="5335D1AE" w14:textId="6E5C2668" w:rsidR="00C32D2A" w:rsidRPr="00C32D2A" w:rsidRDefault="00C32D2A" w:rsidP="00C32D2A">
            <w:pPr>
              <w:pStyle w:val="Tabell"/>
              <w:rPr>
                <w:sz w:val="18"/>
                <w:szCs w:val="18"/>
              </w:rPr>
            </w:pPr>
            <w:proofErr w:type="spellStart"/>
            <w:r w:rsidRPr="00C32D2A">
              <w:rPr>
                <w:sz w:val="18"/>
                <w:szCs w:val="18"/>
              </w:rPr>
              <w:t>Yes</w:t>
            </w:r>
            <w:proofErr w:type="spellEnd"/>
            <w:r w:rsidRPr="00C32D2A">
              <w:rPr>
                <w:sz w:val="18"/>
                <w:szCs w:val="18"/>
              </w:rPr>
              <w:t xml:space="preserve"> (</w:t>
            </w:r>
            <w:proofErr w:type="spellStart"/>
            <w:r w:rsidRPr="00C32D2A">
              <w:rPr>
                <w:sz w:val="18"/>
                <w:szCs w:val="18"/>
              </w:rPr>
              <w:t>except</w:t>
            </w:r>
            <w:proofErr w:type="spellEnd"/>
            <w:r w:rsidRPr="00C32D2A">
              <w:rPr>
                <w:sz w:val="18"/>
                <w:szCs w:val="18"/>
              </w:rPr>
              <w:t xml:space="preserve"> 750 ˚C)</w:t>
            </w:r>
          </w:p>
        </w:tc>
      </w:tr>
      <w:tr w:rsidR="00C32D2A" w:rsidRPr="00C32D2A" w14:paraId="15E133E1" w14:textId="77777777" w:rsidTr="00FD50FF">
        <w:trPr>
          <w:trHeight w:val="600"/>
        </w:trPr>
        <w:tc>
          <w:tcPr>
            <w:tcW w:w="0" w:type="auto"/>
            <w:vAlign w:val="center"/>
            <w:hideMark/>
          </w:tcPr>
          <w:p w14:paraId="41A3B73A" w14:textId="77777777" w:rsidR="00C32D2A" w:rsidRPr="00C32D2A" w:rsidRDefault="00C32D2A" w:rsidP="00FD50FF">
            <w:pPr>
              <w:pStyle w:val="Tabell"/>
              <w:rPr>
                <w:sz w:val="18"/>
                <w:szCs w:val="18"/>
              </w:rPr>
            </w:pPr>
            <w:proofErr w:type="spellStart"/>
            <w:r w:rsidRPr="00C32D2A">
              <w:rPr>
                <w:sz w:val="18"/>
                <w:szCs w:val="18"/>
              </w:rPr>
              <w:t>Digested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hideMark/>
          </w:tcPr>
          <w:p w14:paraId="40B909BB" w14:textId="77777777" w:rsidR="00C32D2A" w:rsidRPr="00C32D2A" w:rsidRDefault="00C32D2A" w:rsidP="00FD50FF">
            <w:pPr>
              <w:pStyle w:val="Tabell"/>
              <w:rPr>
                <w:sz w:val="18"/>
                <w:szCs w:val="18"/>
              </w:rPr>
            </w:pPr>
            <w:r w:rsidRPr="00C32D2A">
              <w:rPr>
                <w:sz w:val="18"/>
                <w:szCs w:val="18"/>
              </w:rPr>
              <w:t>DSS-2</w:t>
            </w:r>
          </w:p>
        </w:tc>
        <w:tc>
          <w:tcPr>
            <w:tcW w:w="0" w:type="auto"/>
            <w:hideMark/>
          </w:tcPr>
          <w:p w14:paraId="15B726B9" w14:textId="77777777" w:rsidR="00C32D2A" w:rsidRPr="00C32D2A" w:rsidRDefault="00C32D2A" w:rsidP="00C32D2A">
            <w:pPr>
              <w:pStyle w:val="Tabell"/>
              <w:rPr>
                <w:sz w:val="18"/>
                <w:szCs w:val="18"/>
                <w:lang w:val="en-US"/>
              </w:rPr>
            </w:pPr>
            <w:r w:rsidRPr="00C32D2A">
              <w:rPr>
                <w:sz w:val="18"/>
                <w:szCs w:val="18"/>
                <w:lang w:val="en-US"/>
              </w:rPr>
              <w:t>Sewage sludge treated by anaerobic digestion for biogas production</w:t>
            </w:r>
          </w:p>
        </w:tc>
        <w:tc>
          <w:tcPr>
            <w:tcW w:w="0" w:type="auto"/>
            <w:hideMark/>
          </w:tcPr>
          <w:p w14:paraId="2E554E3E" w14:textId="77777777" w:rsidR="00C32D2A" w:rsidRPr="00C32D2A" w:rsidRDefault="00C32D2A" w:rsidP="00C32D2A">
            <w:pPr>
              <w:pStyle w:val="Tabell"/>
              <w:rPr>
                <w:sz w:val="18"/>
                <w:szCs w:val="18"/>
              </w:rPr>
            </w:pPr>
            <w:r w:rsidRPr="00C32D2A">
              <w:rPr>
                <w:sz w:val="18"/>
                <w:szCs w:val="18"/>
              </w:rPr>
              <w:t>500, 600, 700 and 800</w:t>
            </w:r>
          </w:p>
        </w:tc>
        <w:tc>
          <w:tcPr>
            <w:tcW w:w="0" w:type="auto"/>
            <w:hideMark/>
          </w:tcPr>
          <w:p w14:paraId="19A75B7F" w14:textId="77777777" w:rsidR="00C32D2A" w:rsidRPr="00C32D2A" w:rsidRDefault="00C32D2A" w:rsidP="00C32D2A">
            <w:pPr>
              <w:pStyle w:val="Tabell"/>
              <w:rPr>
                <w:sz w:val="18"/>
                <w:szCs w:val="18"/>
              </w:rPr>
            </w:pPr>
            <w:r w:rsidRPr="00C32D2A">
              <w:rPr>
                <w:sz w:val="18"/>
                <w:szCs w:val="18"/>
              </w:rPr>
              <w:t>20</w:t>
            </w:r>
          </w:p>
        </w:tc>
        <w:tc>
          <w:tcPr>
            <w:tcW w:w="0" w:type="auto"/>
            <w:hideMark/>
          </w:tcPr>
          <w:p w14:paraId="446DC8BD" w14:textId="77777777" w:rsidR="00C32D2A" w:rsidRPr="00C32D2A" w:rsidRDefault="00C32D2A" w:rsidP="00C32D2A">
            <w:pPr>
              <w:pStyle w:val="Tabell"/>
              <w:rPr>
                <w:sz w:val="18"/>
                <w:szCs w:val="18"/>
              </w:rPr>
            </w:pPr>
            <w:proofErr w:type="spellStart"/>
            <w:r w:rsidRPr="00C32D2A">
              <w:rPr>
                <w:sz w:val="18"/>
                <w:szCs w:val="18"/>
              </w:rPr>
              <w:t>Yes</w:t>
            </w:r>
            <w:proofErr w:type="spellEnd"/>
          </w:p>
        </w:tc>
        <w:tc>
          <w:tcPr>
            <w:tcW w:w="0" w:type="auto"/>
            <w:hideMark/>
          </w:tcPr>
          <w:p w14:paraId="42BADDF1" w14:textId="77777777" w:rsidR="00C32D2A" w:rsidRPr="00C32D2A" w:rsidRDefault="00C32D2A" w:rsidP="00C32D2A">
            <w:pPr>
              <w:pStyle w:val="Tabell"/>
              <w:rPr>
                <w:sz w:val="18"/>
                <w:szCs w:val="18"/>
              </w:rPr>
            </w:pPr>
            <w:proofErr w:type="spellStart"/>
            <w:r w:rsidRPr="00C32D2A">
              <w:rPr>
                <w:sz w:val="18"/>
                <w:szCs w:val="18"/>
              </w:rPr>
              <w:t>Yes</w:t>
            </w:r>
            <w:proofErr w:type="spellEnd"/>
          </w:p>
        </w:tc>
      </w:tr>
      <w:tr w:rsidR="0097695A" w:rsidRPr="00C32D2A" w14:paraId="783A84B2" w14:textId="77777777" w:rsidTr="00FD50FF">
        <w:trPr>
          <w:trHeight w:val="900"/>
        </w:trPr>
        <w:tc>
          <w:tcPr>
            <w:tcW w:w="0" w:type="auto"/>
            <w:vAlign w:val="center"/>
          </w:tcPr>
          <w:p w14:paraId="09AABEC7" w14:textId="4DB3012A" w:rsidR="0097695A" w:rsidRPr="00C32D2A" w:rsidRDefault="0097695A" w:rsidP="00FD50FF">
            <w:pPr>
              <w:pStyle w:val="Tabell"/>
              <w:rPr>
                <w:sz w:val="18"/>
                <w:szCs w:val="18"/>
              </w:rPr>
            </w:pPr>
            <w:proofErr w:type="spellStart"/>
            <w:r w:rsidRPr="00C32D2A">
              <w:rPr>
                <w:sz w:val="18"/>
                <w:szCs w:val="18"/>
              </w:rPr>
              <w:t>Limed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tcPr>
          <w:p w14:paraId="76659728" w14:textId="67408132" w:rsidR="0097695A" w:rsidRPr="00C32D2A" w:rsidRDefault="0097695A" w:rsidP="00FD50FF">
            <w:pPr>
              <w:pStyle w:val="Tabell"/>
              <w:rPr>
                <w:sz w:val="18"/>
                <w:szCs w:val="18"/>
              </w:rPr>
            </w:pPr>
            <w:r w:rsidRPr="00C32D2A">
              <w:rPr>
                <w:sz w:val="18"/>
                <w:szCs w:val="18"/>
              </w:rPr>
              <w:t>LSS</w:t>
            </w:r>
          </w:p>
        </w:tc>
        <w:tc>
          <w:tcPr>
            <w:tcW w:w="0" w:type="auto"/>
          </w:tcPr>
          <w:p w14:paraId="3264C295" w14:textId="30A94C4F" w:rsidR="0097695A" w:rsidRPr="00C32D2A" w:rsidRDefault="0097695A" w:rsidP="0097695A">
            <w:pPr>
              <w:pStyle w:val="Tabell"/>
              <w:rPr>
                <w:sz w:val="18"/>
                <w:szCs w:val="18"/>
                <w:lang w:val="en-US"/>
              </w:rPr>
            </w:pPr>
            <w:r w:rsidRPr="00C32D2A">
              <w:rPr>
                <w:sz w:val="18"/>
                <w:szCs w:val="18"/>
                <w:lang w:val="en-US"/>
              </w:rPr>
              <w:t>Sewage sludge treated by anaerobic digestion for biogas production, then stabilized/</w:t>
            </w:r>
            <w:proofErr w:type="spellStart"/>
            <w:r w:rsidRPr="00C32D2A">
              <w:rPr>
                <w:sz w:val="18"/>
                <w:szCs w:val="18"/>
                <w:lang w:val="en-US"/>
              </w:rPr>
              <w:t>hygenized</w:t>
            </w:r>
            <w:proofErr w:type="spellEnd"/>
            <w:r w:rsidRPr="00C32D2A">
              <w:rPr>
                <w:sz w:val="18"/>
                <w:szCs w:val="18"/>
                <w:lang w:val="en-US"/>
              </w:rPr>
              <w:t xml:space="preserve"> by addition of lime (39%)</w:t>
            </w:r>
          </w:p>
        </w:tc>
        <w:tc>
          <w:tcPr>
            <w:tcW w:w="0" w:type="auto"/>
          </w:tcPr>
          <w:p w14:paraId="5E899B14" w14:textId="1F2615C0" w:rsidR="0097695A" w:rsidRPr="00C32D2A" w:rsidRDefault="0097695A" w:rsidP="0097695A">
            <w:pPr>
              <w:pStyle w:val="Tabell"/>
              <w:rPr>
                <w:sz w:val="18"/>
                <w:szCs w:val="18"/>
                <w:lang w:val="en-US"/>
              </w:rPr>
            </w:pPr>
            <w:r w:rsidRPr="00C32D2A">
              <w:rPr>
                <w:sz w:val="18"/>
                <w:szCs w:val="18"/>
              </w:rPr>
              <w:t>600 and 7</w:t>
            </w:r>
            <w:r w:rsidR="00A54C49">
              <w:rPr>
                <w:sz w:val="18"/>
                <w:szCs w:val="18"/>
              </w:rPr>
              <w:t>0</w:t>
            </w:r>
            <w:r w:rsidRPr="00C32D2A">
              <w:rPr>
                <w:sz w:val="18"/>
                <w:szCs w:val="18"/>
              </w:rPr>
              <w:t>0</w:t>
            </w:r>
          </w:p>
        </w:tc>
        <w:tc>
          <w:tcPr>
            <w:tcW w:w="0" w:type="auto"/>
          </w:tcPr>
          <w:p w14:paraId="600F3D02" w14:textId="7F1A8BA7" w:rsidR="0097695A" w:rsidRPr="00C32D2A" w:rsidRDefault="0097695A" w:rsidP="0097695A">
            <w:pPr>
              <w:pStyle w:val="Tabell"/>
              <w:rPr>
                <w:sz w:val="18"/>
                <w:szCs w:val="18"/>
                <w:lang w:val="en-US"/>
              </w:rPr>
            </w:pPr>
            <w:r w:rsidRPr="00C32D2A">
              <w:rPr>
                <w:sz w:val="18"/>
                <w:szCs w:val="18"/>
              </w:rPr>
              <w:t>20</w:t>
            </w:r>
          </w:p>
        </w:tc>
        <w:tc>
          <w:tcPr>
            <w:tcW w:w="0" w:type="auto"/>
          </w:tcPr>
          <w:p w14:paraId="43A46166" w14:textId="386C7BAE"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14396092" w14:textId="34D19F59"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5A2E3182" w14:textId="77777777" w:rsidTr="00FD50FF">
        <w:trPr>
          <w:trHeight w:val="600"/>
        </w:trPr>
        <w:tc>
          <w:tcPr>
            <w:tcW w:w="0" w:type="auto"/>
            <w:vAlign w:val="center"/>
          </w:tcPr>
          <w:p w14:paraId="00694293" w14:textId="2C49581D" w:rsidR="0097695A" w:rsidRPr="0097695A" w:rsidRDefault="0097695A" w:rsidP="00FD50FF">
            <w:pPr>
              <w:pStyle w:val="Tabell"/>
              <w:rPr>
                <w:sz w:val="18"/>
                <w:szCs w:val="18"/>
                <w:lang w:val="en-US"/>
              </w:rPr>
            </w:pPr>
            <w:r w:rsidRPr="00C32D2A">
              <w:rPr>
                <w:sz w:val="18"/>
                <w:szCs w:val="18"/>
                <w:lang w:val="en-US"/>
              </w:rPr>
              <w:t>Food waste reject from biogas production</w:t>
            </w:r>
          </w:p>
        </w:tc>
        <w:tc>
          <w:tcPr>
            <w:tcW w:w="0" w:type="auto"/>
            <w:vAlign w:val="center"/>
          </w:tcPr>
          <w:p w14:paraId="612BA96A" w14:textId="14C6171F" w:rsidR="0097695A" w:rsidRPr="00C32D2A" w:rsidRDefault="0097695A" w:rsidP="00FD50FF">
            <w:pPr>
              <w:pStyle w:val="Tabell"/>
              <w:rPr>
                <w:sz w:val="18"/>
                <w:szCs w:val="18"/>
              </w:rPr>
            </w:pPr>
            <w:r w:rsidRPr="00C32D2A">
              <w:rPr>
                <w:sz w:val="18"/>
                <w:szCs w:val="18"/>
              </w:rPr>
              <w:t>FWR</w:t>
            </w:r>
          </w:p>
        </w:tc>
        <w:tc>
          <w:tcPr>
            <w:tcW w:w="0" w:type="auto"/>
          </w:tcPr>
          <w:p w14:paraId="630F2132" w14:textId="0E71B7C9" w:rsidR="0097695A" w:rsidRPr="00C32D2A" w:rsidRDefault="0097695A" w:rsidP="0097695A">
            <w:pPr>
              <w:pStyle w:val="Tabell"/>
              <w:rPr>
                <w:sz w:val="18"/>
                <w:szCs w:val="18"/>
                <w:lang w:val="en-US"/>
              </w:rPr>
            </w:pPr>
            <w:r w:rsidRPr="00C32D2A">
              <w:rPr>
                <w:sz w:val="18"/>
                <w:szCs w:val="18"/>
                <w:lang w:val="en-US"/>
              </w:rPr>
              <w:t>The rejected fraction of food waste before biogas production. Consists of material that does not pass the initial sieving process that removes plastics and other items that are too large or non-digestible</w:t>
            </w:r>
          </w:p>
        </w:tc>
        <w:tc>
          <w:tcPr>
            <w:tcW w:w="0" w:type="auto"/>
          </w:tcPr>
          <w:p w14:paraId="567973A6" w14:textId="3BA46459" w:rsidR="0097695A" w:rsidRPr="00C32D2A" w:rsidRDefault="0097695A" w:rsidP="0097695A">
            <w:pPr>
              <w:pStyle w:val="Tabell"/>
              <w:rPr>
                <w:sz w:val="18"/>
                <w:szCs w:val="18"/>
              </w:rPr>
            </w:pPr>
            <w:r w:rsidRPr="00C32D2A">
              <w:rPr>
                <w:sz w:val="18"/>
                <w:szCs w:val="18"/>
              </w:rPr>
              <w:t>600 and 800</w:t>
            </w:r>
          </w:p>
        </w:tc>
        <w:tc>
          <w:tcPr>
            <w:tcW w:w="0" w:type="auto"/>
          </w:tcPr>
          <w:p w14:paraId="0C568425" w14:textId="2CAA8B5E" w:rsidR="0097695A" w:rsidRPr="00C32D2A" w:rsidRDefault="0097695A" w:rsidP="0097695A">
            <w:pPr>
              <w:pStyle w:val="Tabell"/>
              <w:rPr>
                <w:sz w:val="18"/>
                <w:szCs w:val="18"/>
              </w:rPr>
            </w:pPr>
            <w:r w:rsidRPr="00C32D2A">
              <w:rPr>
                <w:sz w:val="18"/>
                <w:szCs w:val="18"/>
              </w:rPr>
              <w:t>20</w:t>
            </w:r>
          </w:p>
        </w:tc>
        <w:tc>
          <w:tcPr>
            <w:tcW w:w="0" w:type="auto"/>
          </w:tcPr>
          <w:p w14:paraId="6E1834F0" w14:textId="25B1513E"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31B3CF8D" w14:textId="1E8684ED"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636A8E0A" w14:textId="77777777" w:rsidTr="00FD50FF">
        <w:trPr>
          <w:trHeight w:val="900"/>
        </w:trPr>
        <w:tc>
          <w:tcPr>
            <w:tcW w:w="0" w:type="auto"/>
            <w:vAlign w:val="center"/>
            <w:hideMark/>
          </w:tcPr>
          <w:p w14:paraId="30D3E7BB" w14:textId="77777777" w:rsidR="0097695A" w:rsidRPr="00C32D2A" w:rsidRDefault="0097695A" w:rsidP="00FD50FF">
            <w:pPr>
              <w:pStyle w:val="Tabell"/>
              <w:rPr>
                <w:sz w:val="18"/>
                <w:szCs w:val="18"/>
              </w:rPr>
            </w:pPr>
            <w:r w:rsidRPr="00C32D2A">
              <w:rPr>
                <w:sz w:val="18"/>
                <w:szCs w:val="18"/>
              </w:rPr>
              <w:t xml:space="preserve">Garden </w:t>
            </w:r>
            <w:proofErr w:type="spellStart"/>
            <w:r w:rsidRPr="00C32D2A">
              <w:rPr>
                <w:sz w:val="18"/>
                <w:szCs w:val="18"/>
              </w:rPr>
              <w:t>waste</w:t>
            </w:r>
            <w:proofErr w:type="spellEnd"/>
          </w:p>
        </w:tc>
        <w:tc>
          <w:tcPr>
            <w:tcW w:w="0" w:type="auto"/>
            <w:vAlign w:val="center"/>
            <w:hideMark/>
          </w:tcPr>
          <w:p w14:paraId="4C6DB797" w14:textId="77777777" w:rsidR="0097695A" w:rsidRPr="00C32D2A" w:rsidRDefault="0097695A" w:rsidP="00FD50FF">
            <w:pPr>
              <w:pStyle w:val="Tabell"/>
              <w:rPr>
                <w:sz w:val="18"/>
                <w:szCs w:val="18"/>
              </w:rPr>
            </w:pPr>
            <w:r w:rsidRPr="00C32D2A">
              <w:rPr>
                <w:sz w:val="18"/>
                <w:szCs w:val="18"/>
              </w:rPr>
              <w:t>GW</w:t>
            </w:r>
          </w:p>
        </w:tc>
        <w:tc>
          <w:tcPr>
            <w:tcW w:w="0" w:type="auto"/>
            <w:hideMark/>
          </w:tcPr>
          <w:p w14:paraId="282900B6" w14:textId="77777777" w:rsidR="0097695A" w:rsidRPr="00C32D2A" w:rsidRDefault="0097695A" w:rsidP="0097695A">
            <w:pPr>
              <w:pStyle w:val="Tabell"/>
              <w:rPr>
                <w:sz w:val="18"/>
                <w:szCs w:val="18"/>
                <w:lang w:val="en-US"/>
              </w:rPr>
            </w:pPr>
            <w:r w:rsidRPr="00C32D2A">
              <w:rPr>
                <w:sz w:val="18"/>
                <w:szCs w:val="18"/>
                <w:lang w:val="en-US"/>
              </w:rPr>
              <w:t xml:space="preserve">Gardening waste from private </w:t>
            </w:r>
            <w:proofErr w:type="spellStart"/>
            <w:r w:rsidRPr="00C32D2A">
              <w:rPr>
                <w:sz w:val="18"/>
                <w:szCs w:val="18"/>
                <w:lang w:val="en-US"/>
              </w:rPr>
              <w:t>housholds</w:t>
            </w:r>
            <w:proofErr w:type="spellEnd"/>
            <w:r w:rsidRPr="00C32D2A">
              <w:rPr>
                <w:sz w:val="18"/>
                <w:szCs w:val="18"/>
                <w:lang w:val="en-US"/>
              </w:rPr>
              <w:t xml:space="preserve"> and businesses. Fraction includes twigs, leaves, </w:t>
            </w:r>
            <w:proofErr w:type="gramStart"/>
            <w:r w:rsidRPr="00C32D2A">
              <w:rPr>
                <w:sz w:val="18"/>
                <w:szCs w:val="18"/>
                <w:lang w:val="en-US"/>
              </w:rPr>
              <w:t>roots</w:t>
            </w:r>
            <w:proofErr w:type="gramEnd"/>
            <w:r w:rsidRPr="00C32D2A">
              <w:rPr>
                <w:sz w:val="18"/>
                <w:szCs w:val="18"/>
                <w:lang w:val="en-US"/>
              </w:rPr>
              <w:t xml:space="preserve"> and some sand/gravel</w:t>
            </w:r>
          </w:p>
        </w:tc>
        <w:tc>
          <w:tcPr>
            <w:tcW w:w="0" w:type="auto"/>
            <w:hideMark/>
          </w:tcPr>
          <w:p w14:paraId="480D0C53" w14:textId="77777777" w:rsidR="0097695A" w:rsidRPr="00C32D2A" w:rsidRDefault="0097695A" w:rsidP="0097695A">
            <w:pPr>
              <w:pStyle w:val="Tabell"/>
              <w:rPr>
                <w:sz w:val="18"/>
                <w:szCs w:val="18"/>
              </w:rPr>
            </w:pPr>
            <w:r w:rsidRPr="00C32D2A">
              <w:rPr>
                <w:sz w:val="18"/>
                <w:szCs w:val="18"/>
              </w:rPr>
              <w:t>500, 600 and 800</w:t>
            </w:r>
          </w:p>
        </w:tc>
        <w:tc>
          <w:tcPr>
            <w:tcW w:w="0" w:type="auto"/>
            <w:hideMark/>
          </w:tcPr>
          <w:p w14:paraId="379EAD8F" w14:textId="77777777" w:rsidR="0097695A" w:rsidRPr="00C32D2A" w:rsidRDefault="0097695A" w:rsidP="0097695A">
            <w:pPr>
              <w:pStyle w:val="Tabell"/>
              <w:rPr>
                <w:sz w:val="18"/>
                <w:szCs w:val="18"/>
              </w:rPr>
            </w:pPr>
            <w:r w:rsidRPr="00C32D2A">
              <w:rPr>
                <w:sz w:val="18"/>
                <w:szCs w:val="18"/>
              </w:rPr>
              <w:t>20</w:t>
            </w:r>
          </w:p>
        </w:tc>
        <w:tc>
          <w:tcPr>
            <w:tcW w:w="0" w:type="auto"/>
            <w:hideMark/>
          </w:tcPr>
          <w:p w14:paraId="5D7525E2" w14:textId="77777777"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hideMark/>
          </w:tcPr>
          <w:p w14:paraId="723B2E42" w14:textId="249FF0B4" w:rsidR="0097695A" w:rsidRPr="00C32D2A" w:rsidRDefault="0097695A" w:rsidP="0097695A">
            <w:pPr>
              <w:pStyle w:val="Tabell"/>
              <w:rPr>
                <w:sz w:val="18"/>
                <w:szCs w:val="18"/>
              </w:rPr>
            </w:pPr>
            <w:proofErr w:type="spellStart"/>
            <w:r w:rsidRPr="00C32D2A">
              <w:rPr>
                <w:sz w:val="18"/>
                <w:szCs w:val="18"/>
              </w:rPr>
              <w:t>Yes</w:t>
            </w:r>
            <w:proofErr w:type="spellEnd"/>
            <w:r w:rsidRPr="00C32D2A">
              <w:rPr>
                <w:sz w:val="18"/>
                <w:szCs w:val="18"/>
              </w:rPr>
              <w:t xml:space="preserve"> (500 and 800 ˚C)</w:t>
            </w:r>
          </w:p>
        </w:tc>
      </w:tr>
      <w:tr w:rsidR="0097695A" w:rsidRPr="00C32D2A" w14:paraId="7270CD07" w14:textId="77777777" w:rsidTr="00FD50FF">
        <w:trPr>
          <w:trHeight w:val="1200"/>
        </w:trPr>
        <w:tc>
          <w:tcPr>
            <w:tcW w:w="0" w:type="auto"/>
            <w:vAlign w:val="center"/>
            <w:hideMark/>
          </w:tcPr>
          <w:p w14:paraId="09D7FD6A" w14:textId="77777777" w:rsidR="0097695A" w:rsidRPr="00C32D2A" w:rsidRDefault="0097695A" w:rsidP="00FD50FF">
            <w:pPr>
              <w:pStyle w:val="Tabell"/>
              <w:rPr>
                <w:sz w:val="18"/>
                <w:szCs w:val="18"/>
              </w:rPr>
            </w:pPr>
            <w:r w:rsidRPr="00C32D2A">
              <w:rPr>
                <w:sz w:val="18"/>
                <w:szCs w:val="18"/>
              </w:rPr>
              <w:t xml:space="preserve">Waste </w:t>
            </w:r>
            <w:proofErr w:type="spellStart"/>
            <w:r w:rsidRPr="00C32D2A">
              <w:rPr>
                <w:sz w:val="18"/>
                <w:szCs w:val="18"/>
              </w:rPr>
              <w:t>timber</w:t>
            </w:r>
            <w:proofErr w:type="spellEnd"/>
          </w:p>
        </w:tc>
        <w:tc>
          <w:tcPr>
            <w:tcW w:w="0" w:type="auto"/>
            <w:vAlign w:val="center"/>
            <w:hideMark/>
          </w:tcPr>
          <w:p w14:paraId="3E216E93" w14:textId="77777777" w:rsidR="0097695A" w:rsidRPr="00C32D2A" w:rsidRDefault="0097695A" w:rsidP="00FD50FF">
            <w:pPr>
              <w:pStyle w:val="Tabell"/>
              <w:rPr>
                <w:sz w:val="18"/>
                <w:szCs w:val="18"/>
              </w:rPr>
            </w:pPr>
            <w:r w:rsidRPr="00C32D2A">
              <w:rPr>
                <w:sz w:val="18"/>
                <w:szCs w:val="18"/>
              </w:rPr>
              <w:t>WT</w:t>
            </w:r>
          </w:p>
        </w:tc>
        <w:tc>
          <w:tcPr>
            <w:tcW w:w="0" w:type="auto"/>
            <w:hideMark/>
          </w:tcPr>
          <w:p w14:paraId="239BD78B" w14:textId="77777777" w:rsidR="0097695A" w:rsidRPr="00C32D2A" w:rsidRDefault="0097695A" w:rsidP="0097695A">
            <w:pPr>
              <w:pStyle w:val="Tabell"/>
              <w:rPr>
                <w:sz w:val="18"/>
                <w:szCs w:val="18"/>
                <w:lang w:val="en-US"/>
              </w:rPr>
            </w:pPr>
            <w:r w:rsidRPr="00C32D2A">
              <w:rPr>
                <w:sz w:val="18"/>
                <w:szCs w:val="18"/>
                <w:lang w:val="en-US"/>
              </w:rPr>
              <w:t xml:space="preserve">Discarded wood products and objects from private </w:t>
            </w:r>
            <w:proofErr w:type="spellStart"/>
            <w:r w:rsidRPr="00C32D2A">
              <w:rPr>
                <w:sz w:val="18"/>
                <w:szCs w:val="18"/>
                <w:lang w:val="en-US"/>
              </w:rPr>
              <w:t>housholds</w:t>
            </w:r>
            <w:proofErr w:type="spellEnd"/>
            <w:r w:rsidRPr="00C32D2A">
              <w:rPr>
                <w:sz w:val="18"/>
                <w:szCs w:val="18"/>
                <w:lang w:val="en-US"/>
              </w:rPr>
              <w:t>, businesses and construction/demolition (no chemically impregnated wood)</w:t>
            </w:r>
          </w:p>
        </w:tc>
        <w:tc>
          <w:tcPr>
            <w:tcW w:w="0" w:type="auto"/>
            <w:hideMark/>
          </w:tcPr>
          <w:p w14:paraId="2CA8B6AE" w14:textId="77777777" w:rsidR="0097695A" w:rsidRPr="00C32D2A" w:rsidRDefault="0097695A" w:rsidP="0097695A">
            <w:pPr>
              <w:pStyle w:val="Tabell"/>
              <w:rPr>
                <w:sz w:val="18"/>
                <w:szCs w:val="18"/>
              </w:rPr>
            </w:pPr>
            <w:r w:rsidRPr="00C32D2A">
              <w:rPr>
                <w:sz w:val="18"/>
                <w:szCs w:val="18"/>
              </w:rPr>
              <w:t>500, 600, 700 and 800</w:t>
            </w:r>
          </w:p>
        </w:tc>
        <w:tc>
          <w:tcPr>
            <w:tcW w:w="0" w:type="auto"/>
            <w:hideMark/>
          </w:tcPr>
          <w:p w14:paraId="5F74FA1D" w14:textId="77777777" w:rsidR="0097695A" w:rsidRPr="00C32D2A" w:rsidRDefault="0097695A" w:rsidP="0097695A">
            <w:pPr>
              <w:pStyle w:val="Tabell"/>
              <w:rPr>
                <w:sz w:val="18"/>
                <w:szCs w:val="18"/>
              </w:rPr>
            </w:pPr>
            <w:r w:rsidRPr="00C32D2A">
              <w:rPr>
                <w:sz w:val="18"/>
                <w:szCs w:val="18"/>
              </w:rPr>
              <w:t>20</w:t>
            </w:r>
          </w:p>
        </w:tc>
        <w:tc>
          <w:tcPr>
            <w:tcW w:w="0" w:type="auto"/>
            <w:hideMark/>
          </w:tcPr>
          <w:p w14:paraId="25AC20A0" w14:textId="77777777"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hideMark/>
          </w:tcPr>
          <w:p w14:paraId="576C57CA" w14:textId="77777777"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691292F7" w14:textId="77777777" w:rsidTr="00FD50FF">
        <w:trPr>
          <w:trHeight w:val="690"/>
        </w:trPr>
        <w:tc>
          <w:tcPr>
            <w:tcW w:w="0" w:type="auto"/>
            <w:vAlign w:val="center"/>
          </w:tcPr>
          <w:p w14:paraId="66DD3BC1" w14:textId="42F23CA1" w:rsidR="0097695A" w:rsidRPr="00C32D2A" w:rsidRDefault="0097695A" w:rsidP="00FD50FF">
            <w:pPr>
              <w:pStyle w:val="Tabell"/>
              <w:rPr>
                <w:sz w:val="18"/>
                <w:szCs w:val="18"/>
              </w:rPr>
            </w:pPr>
            <w:r>
              <w:rPr>
                <w:sz w:val="18"/>
                <w:szCs w:val="18"/>
              </w:rPr>
              <w:t>W</w:t>
            </w:r>
            <w:r w:rsidRPr="00C32D2A">
              <w:rPr>
                <w:sz w:val="18"/>
                <w:szCs w:val="18"/>
              </w:rPr>
              <w:t>ood chips</w:t>
            </w:r>
          </w:p>
        </w:tc>
        <w:tc>
          <w:tcPr>
            <w:tcW w:w="0" w:type="auto"/>
            <w:vAlign w:val="center"/>
          </w:tcPr>
          <w:p w14:paraId="504A43F0" w14:textId="620CC487" w:rsidR="0097695A" w:rsidRPr="00C32D2A" w:rsidRDefault="0097695A" w:rsidP="00FD50FF">
            <w:pPr>
              <w:pStyle w:val="Tabell"/>
              <w:rPr>
                <w:sz w:val="18"/>
                <w:szCs w:val="18"/>
              </w:rPr>
            </w:pPr>
            <w:r w:rsidRPr="00C32D2A">
              <w:rPr>
                <w:sz w:val="18"/>
                <w:szCs w:val="18"/>
              </w:rPr>
              <w:t>CWC</w:t>
            </w:r>
          </w:p>
        </w:tc>
        <w:tc>
          <w:tcPr>
            <w:tcW w:w="0" w:type="auto"/>
          </w:tcPr>
          <w:p w14:paraId="4C1D2C72" w14:textId="1EDC594B" w:rsidR="0097695A" w:rsidRPr="00C32D2A" w:rsidRDefault="0097695A" w:rsidP="0097695A">
            <w:pPr>
              <w:pStyle w:val="Tabell"/>
              <w:rPr>
                <w:sz w:val="18"/>
                <w:szCs w:val="18"/>
                <w:lang w:val="en-US"/>
              </w:rPr>
            </w:pPr>
            <w:r w:rsidRPr="00C32D2A">
              <w:rPr>
                <w:sz w:val="18"/>
                <w:szCs w:val="18"/>
                <w:lang w:val="en-US"/>
              </w:rPr>
              <w:t>Pellets produced from pine and spruce wood chips from forestry/logging</w:t>
            </w:r>
          </w:p>
        </w:tc>
        <w:tc>
          <w:tcPr>
            <w:tcW w:w="0" w:type="auto"/>
          </w:tcPr>
          <w:p w14:paraId="163EFE96" w14:textId="065A5B74" w:rsidR="0097695A" w:rsidRPr="00C32D2A" w:rsidRDefault="0097695A" w:rsidP="0097695A">
            <w:pPr>
              <w:pStyle w:val="Tabell"/>
              <w:rPr>
                <w:sz w:val="18"/>
                <w:szCs w:val="18"/>
              </w:rPr>
            </w:pPr>
            <w:r w:rsidRPr="00C32D2A">
              <w:rPr>
                <w:sz w:val="18"/>
                <w:szCs w:val="18"/>
              </w:rPr>
              <w:t>500, 600, 700 and 750</w:t>
            </w:r>
          </w:p>
        </w:tc>
        <w:tc>
          <w:tcPr>
            <w:tcW w:w="0" w:type="auto"/>
          </w:tcPr>
          <w:p w14:paraId="09B98CEC" w14:textId="53733660" w:rsidR="0097695A" w:rsidRPr="00C32D2A" w:rsidRDefault="0097695A" w:rsidP="0097695A">
            <w:pPr>
              <w:pStyle w:val="Tabell"/>
              <w:rPr>
                <w:sz w:val="18"/>
                <w:szCs w:val="18"/>
              </w:rPr>
            </w:pPr>
            <w:r w:rsidRPr="00C32D2A">
              <w:rPr>
                <w:sz w:val="18"/>
                <w:szCs w:val="18"/>
              </w:rPr>
              <w:t>20</w:t>
            </w:r>
          </w:p>
        </w:tc>
        <w:tc>
          <w:tcPr>
            <w:tcW w:w="0" w:type="auto"/>
          </w:tcPr>
          <w:p w14:paraId="2E5FF7B4" w14:textId="05F9D46D"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32AE702F" w14:textId="17DC7661" w:rsidR="0097695A" w:rsidRPr="00C32D2A" w:rsidRDefault="00137721" w:rsidP="0097695A">
            <w:pPr>
              <w:pStyle w:val="Tabell"/>
              <w:rPr>
                <w:sz w:val="18"/>
                <w:szCs w:val="18"/>
              </w:rPr>
            </w:pPr>
            <w:proofErr w:type="spellStart"/>
            <w:r>
              <w:rPr>
                <w:sz w:val="18"/>
                <w:szCs w:val="18"/>
              </w:rPr>
              <w:t>Yes</w:t>
            </w:r>
            <w:proofErr w:type="spellEnd"/>
          </w:p>
        </w:tc>
      </w:tr>
    </w:tbl>
    <w:p w14:paraId="6CC05A21" w14:textId="1FC3CAE1" w:rsidR="005D74C4" w:rsidRPr="00EF0077" w:rsidRDefault="005D74C4" w:rsidP="00EF0077">
      <w:pPr>
        <w:pStyle w:val="Heading2"/>
        <w:spacing w:before="360"/>
      </w:pPr>
      <w:r>
        <w:t>Pyrolysis</w:t>
      </w:r>
    </w:p>
    <w:p w14:paraId="0F32D4E2" w14:textId="77777777" w:rsidR="00E543D5" w:rsidRDefault="00E217F7">
      <w:pPr>
        <w:spacing w:after="160"/>
        <w:ind w:firstLine="0"/>
        <w:rPr>
          <w:i/>
          <w:iCs/>
          <w:color w:val="000000" w:themeColor="text1"/>
          <w:szCs w:val="18"/>
          <w:lang w:val="en-US"/>
        </w:rPr>
      </w:pPr>
      <w:r>
        <w:rPr>
          <w:lang w:val="en-US"/>
        </w:rPr>
        <w:t>The feedstock pellets were pyrolyzed using a medium scale Biogreen® pyrolysis unit (2-10 kg biochar/</w:t>
      </w:r>
      <w:proofErr w:type="spellStart"/>
      <w:r>
        <w:rPr>
          <w:lang w:val="en-US"/>
        </w:rPr>
        <w:t>hr</w:t>
      </w:r>
      <w:proofErr w:type="spellEnd"/>
      <w:r>
        <w:rPr>
          <w:lang w:val="en-US"/>
        </w:rPr>
        <w:t xml:space="preserve">) built by ETIA Ecotechnologies using the technology and operational conditions (temperatures and residence times, </w:t>
      </w:r>
      <w:r>
        <w:rPr>
          <w:lang w:val="en-US"/>
        </w:rPr>
        <w:fldChar w:fldCharType="begin"/>
      </w:r>
      <w:r>
        <w:rPr>
          <w:lang w:val="en-US"/>
        </w:rPr>
        <w:instrText xml:space="preserve"> REF _Ref128042408 \h </w:instrText>
      </w:r>
      <w:r>
        <w:rPr>
          <w:lang w:val="en-US"/>
        </w:rPr>
      </w:r>
      <w:r>
        <w:rPr>
          <w:lang w:val="en-US"/>
        </w:rPr>
        <w:fldChar w:fldCharType="separate"/>
      </w:r>
      <w:r w:rsidR="00E543D5">
        <w:rPr>
          <w:lang w:val="en-US"/>
        </w:rPr>
        <w:br w:type="page"/>
      </w:r>
    </w:p>
    <w:p w14:paraId="4BDD8451" w14:textId="4C889A28" w:rsidR="00E217F7" w:rsidRPr="00E217F7" w:rsidRDefault="00E543D5" w:rsidP="009B3805">
      <w:pPr>
        <w:ind w:firstLine="0"/>
        <w:rPr>
          <w:lang w:val="en-US"/>
        </w:rPr>
      </w:pPr>
      <w:r w:rsidRPr="00E15BE6">
        <w:rPr>
          <w:lang w:val="en-US"/>
        </w:rPr>
        <w:lastRenderedPageBreak/>
        <w:t xml:space="preserve">Table </w:t>
      </w:r>
      <w:r>
        <w:rPr>
          <w:noProof/>
          <w:lang w:val="en-US"/>
        </w:rPr>
        <w:t>1</w:t>
      </w:r>
      <w:r w:rsidR="00E217F7">
        <w:rPr>
          <w:lang w:val="en-US"/>
        </w:rPr>
        <w:fldChar w:fldCharType="end"/>
      </w:r>
      <w:r w:rsidR="00E217F7">
        <w:rPr>
          <w:lang w:val="en-US"/>
        </w:rPr>
        <w:t xml:space="preserve">) specified in </w:t>
      </w:r>
      <w:r w:rsidR="00E217F7" w:rsidRPr="0097695A">
        <w:rPr>
          <w:color w:val="000000"/>
          <w:lang w:val="en-US"/>
        </w:rPr>
        <w:t>Sørmo et al.,</w:t>
      </w:r>
      <w:r w:rsidR="00E217F7">
        <w:rPr>
          <w:lang w:val="en-US"/>
        </w:rPr>
        <w:t xml:space="preserve"> </w:t>
      </w:r>
      <w:sdt>
        <w:sdtPr>
          <w:rPr>
            <w:color w:val="000000"/>
            <w:lang w:val="en-US"/>
          </w:rPr>
          <w:tag w:val="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515665281"/>
          <w:placeholder>
            <w:docPart w:val="37586E67482846BC93F7481F0C2C03C0"/>
          </w:placeholder>
        </w:sdtPr>
        <w:sdtEndPr/>
        <w:sdtContent>
          <w:r w:rsidR="00D5157D" w:rsidRPr="00D5157D">
            <w:rPr>
              <w:color w:val="000000"/>
              <w:lang w:val="en-US"/>
            </w:rPr>
            <w:t>(n.d.)</w:t>
          </w:r>
        </w:sdtContent>
      </w:sdt>
      <w:r w:rsidR="00E217F7">
        <w:rPr>
          <w:color w:val="000000"/>
          <w:lang w:val="en-US"/>
        </w:rPr>
        <w:t>.</w:t>
      </w:r>
      <w:r w:rsidR="00C25A6E">
        <w:rPr>
          <w:color w:val="000000"/>
          <w:lang w:val="en-US"/>
        </w:rPr>
        <w:t xml:space="preserve"> </w:t>
      </w:r>
      <w:r w:rsidR="00E217F7">
        <w:rPr>
          <w:color w:val="000000"/>
          <w:lang w:val="en-US"/>
        </w:rPr>
        <w:t xml:space="preserve">The pyrolysis gas was channeled into a condenser unit where pyrolysis oil was collected through a liquid lock while the syngas was led further to a combustion chamber where it was combusted with propane at 800-900 ˚C before being released as exhaust through a chimney. </w:t>
      </w:r>
      <w:r w:rsidR="00C25A6E">
        <w:rPr>
          <w:color w:val="000000"/>
          <w:lang w:val="en-US"/>
        </w:rPr>
        <w:t xml:space="preserve">Gas emission measurements </w:t>
      </w:r>
      <w:r w:rsidR="00EF0077">
        <w:rPr>
          <w:color w:val="000000"/>
          <w:lang w:val="en-US"/>
        </w:rPr>
        <w:t xml:space="preserve">and samples </w:t>
      </w:r>
      <w:r w:rsidR="00C25A6E">
        <w:rPr>
          <w:color w:val="000000"/>
          <w:lang w:val="en-US"/>
        </w:rPr>
        <w:t>were collected from the chimney</w:t>
      </w:r>
      <w:r w:rsidR="00EF0077">
        <w:rPr>
          <w:color w:val="000000"/>
          <w:lang w:val="en-US"/>
        </w:rPr>
        <w:t xml:space="preserve"> during stable temperature conditions. </w:t>
      </w:r>
    </w:p>
    <w:p w14:paraId="0D503C0C" w14:textId="14DB1935" w:rsidR="005D74C4" w:rsidRDefault="005D74C4" w:rsidP="00401EEE">
      <w:pPr>
        <w:pStyle w:val="Heading2"/>
      </w:pPr>
      <w:r>
        <w:t>Sampling and emission measurements</w:t>
      </w:r>
    </w:p>
    <w:p w14:paraId="3462C33F" w14:textId="740DC298" w:rsidR="005D74C4" w:rsidRDefault="005D74C4" w:rsidP="005D74C4">
      <w:pPr>
        <w:pStyle w:val="Heading3"/>
        <w:rPr>
          <w:lang w:val="en-US"/>
        </w:rPr>
      </w:pPr>
      <w:r>
        <w:rPr>
          <w:lang w:val="en-US"/>
        </w:rPr>
        <w:t>Solids sampling</w:t>
      </w:r>
    </w:p>
    <w:p w14:paraId="548F7C4B" w14:textId="32D8DF9B" w:rsidR="00E543D5" w:rsidRDefault="003B2DC4">
      <w:pPr>
        <w:spacing w:after="160"/>
        <w:ind w:firstLine="0"/>
        <w:rPr>
          <w:i/>
          <w:iCs/>
          <w:color w:val="000000" w:themeColor="text1"/>
          <w:szCs w:val="18"/>
          <w:lang w:val="en-US"/>
        </w:rPr>
      </w:pPr>
      <w:r>
        <w:rPr>
          <w:lang w:val="en-US"/>
        </w:rPr>
        <w:t>Solids s</w:t>
      </w:r>
      <w:r w:rsidR="00EF0077">
        <w:rPr>
          <w:lang w:val="en-US"/>
        </w:rPr>
        <w:t>ampling and sample preparation (feedstock, biochar</w:t>
      </w:r>
      <w:r w:rsidR="00120C71">
        <w:rPr>
          <w:lang w:val="en-US"/>
        </w:rPr>
        <w:t>,</w:t>
      </w:r>
      <w:r w:rsidR="00EF0077">
        <w:rPr>
          <w:lang w:val="en-US"/>
        </w:rPr>
        <w:t xml:space="preserve"> and oil) were conducted according to the procedures described in </w:t>
      </w:r>
      <w:r w:rsidR="00EF0077" w:rsidRPr="0097695A">
        <w:rPr>
          <w:color w:val="000000"/>
          <w:lang w:val="en-US"/>
        </w:rPr>
        <w:t>Sørmo et al.,</w:t>
      </w:r>
      <w:r w:rsidR="00EF0077">
        <w:rPr>
          <w:lang w:val="en-US"/>
        </w:rPr>
        <w:t xml:space="preserve"> </w:t>
      </w:r>
      <w:sdt>
        <w:sdtPr>
          <w:rPr>
            <w:color w:val="000000"/>
            <w:lang w:val="en-US"/>
          </w:rPr>
          <w:tag w:val="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825810471"/>
          <w:placeholder>
            <w:docPart w:val="326A8A1E2BF342DBA9AB465C1F704BAB"/>
          </w:placeholder>
        </w:sdtPr>
        <w:sdtEndPr/>
        <w:sdtContent>
          <w:r w:rsidR="00D5157D" w:rsidRPr="00D5157D">
            <w:rPr>
              <w:color w:val="000000"/>
              <w:lang w:val="en-US"/>
            </w:rPr>
            <w:t>(n.d.)</w:t>
          </w:r>
        </w:sdtContent>
      </w:sdt>
      <w:r w:rsidR="00EF0077">
        <w:rPr>
          <w:color w:val="000000"/>
          <w:lang w:val="en-US"/>
        </w:rPr>
        <w:t xml:space="preserve">. Samples ready for chemical characterization consisted of feedstock pellets, </w:t>
      </w:r>
      <w:proofErr w:type="gramStart"/>
      <w:r w:rsidR="00EF0077">
        <w:rPr>
          <w:color w:val="000000"/>
          <w:lang w:val="en-US"/>
        </w:rPr>
        <w:t>dried</w:t>
      </w:r>
      <w:proofErr w:type="gramEnd"/>
      <w:r w:rsidR="00EF0077">
        <w:rPr>
          <w:color w:val="000000"/>
          <w:lang w:val="en-US"/>
        </w:rPr>
        <w:t xml:space="preserve"> and crushed (D &lt; 1 mm) biochar and pyrolysis oil </w:t>
      </w:r>
      <w:r>
        <w:rPr>
          <w:color w:val="000000"/>
          <w:lang w:val="en-US"/>
        </w:rPr>
        <w:t xml:space="preserve">that was vigorously shaken to homogenize the </w:t>
      </w:r>
      <w:r w:rsidR="00EF0077">
        <w:rPr>
          <w:color w:val="000000"/>
          <w:lang w:val="en-US"/>
        </w:rPr>
        <w:t>oil and water phase</w:t>
      </w:r>
      <w:r>
        <w:rPr>
          <w:color w:val="000000"/>
          <w:lang w:val="en-US"/>
        </w:rPr>
        <w:t xml:space="preserve">. </w:t>
      </w:r>
      <w:r w:rsidR="00A54C49">
        <w:rPr>
          <w:color w:val="000000"/>
          <w:lang w:val="en-US"/>
        </w:rPr>
        <w:t xml:space="preserve">Biochar samples were </w:t>
      </w:r>
      <w:r w:rsidR="00035527">
        <w:rPr>
          <w:color w:val="000000"/>
          <w:lang w:val="en-US"/>
        </w:rPr>
        <w:t xml:space="preserve">characterized </w:t>
      </w:r>
      <w:r w:rsidR="00A54C49">
        <w:rPr>
          <w:color w:val="000000"/>
          <w:lang w:val="en-US"/>
        </w:rPr>
        <w:t>for all pyrolysis treatments (</w:t>
      </w:r>
      <w:r w:rsidR="00A54C49">
        <w:rPr>
          <w:lang w:val="en-US"/>
        </w:rPr>
        <w:fldChar w:fldCharType="begin"/>
      </w:r>
      <w:r w:rsidR="00A54C49">
        <w:rPr>
          <w:lang w:val="en-US"/>
        </w:rPr>
        <w:instrText xml:space="preserve"> REF _Ref128042408 \h </w:instrText>
      </w:r>
      <w:r w:rsidR="00A54C49">
        <w:rPr>
          <w:lang w:val="en-US"/>
        </w:rPr>
      </w:r>
      <w:r w:rsidR="00A54C49">
        <w:rPr>
          <w:lang w:val="en-US"/>
        </w:rPr>
        <w:fldChar w:fldCharType="separate"/>
      </w:r>
      <w:r w:rsidR="00E543D5">
        <w:rPr>
          <w:lang w:val="en-US"/>
        </w:rPr>
        <w:br w:type="page"/>
      </w:r>
    </w:p>
    <w:p w14:paraId="66C51D3C" w14:textId="5FFE372D" w:rsidR="00035527" w:rsidRDefault="00E543D5" w:rsidP="00EF0077">
      <w:pPr>
        <w:ind w:firstLine="0"/>
        <w:rPr>
          <w:lang w:val="en-US"/>
        </w:rPr>
      </w:pPr>
      <w:r w:rsidRPr="00E15BE6">
        <w:rPr>
          <w:lang w:val="en-US"/>
        </w:rPr>
        <w:lastRenderedPageBreak/>
        <w:t xml:space="preserve">Table </w:t>
      </w:r>
      <w:r>
        <w:rPr>
          <w:noProof/>
          <w:lang w:val="en-US"/>
        </w:rPr>
        <w:t>1</w:t>
      </w:r>
      <w:r w:rsidR="00A54C49">
        <w:rPr>
          <w:lang w:val="en-US"/>
        </w:rPr>
        <w:fldChar w:fldCharType="end"/>
      </w:r>
      <w:r w:rsidR="00A54C49">
        <w:rPr>
          <w:lang w:val="en-US"/>
        </w:rPr>
        <w:t>)</w:t>
      </w:r>
      <w:r w:rsidR="00035527">
        <w:rPr>
          <w:lang w:val="en-US"/>
        </w:rPr>
        <w:t xml:space="preserve">. </w:t>
      </w:r>
      <w:r w:rsidR="00BB378D">
        <w:rPr>
          <w:lang w:val="en-US"/>
        </w:rPr>
        <w:t>Pyrolysis oil was characterized only for CWC and DSS-1-600, 700 and</w:t>
      </w:r>
      <w:r w:rsidR="00BB378D" w:rsidRPr="00734922">
        <w:rPr>
          <w:color w:val="000000" w:themeColor="text1"/>
          <w:lang w:val="en-US"/>
        </w:rPr>
        <w:t xml:space="preserve"> 800 </w:t>
      </w:r>
      <w:r w:rsidR="00BB378D" w:rsidRPr="00BB378D">
        <w:rPr>
          <w:lang w:val="en-US"/>
        </w:rPr>
        <w:t>˚C</w:t>
      </w:r>
      <w:r w:rsidR="00BB378D">
        <w:rPr>
          <w:lang w:val="en-US"/>
        </w:rPr>
        <w:t>.</w:t>
      </w:r>
    </w:p>
    <w:p w14:paraId="4EEF2D57" w14:textId="1A3FC702" w:rsidR="00EF0077" w:rsidRPr="00035527" w:rsidRDefault="00035527" w:rsidP="00035527">
      <w:pPr>
        <w:rPr>
          <w:lang w:val="en-US"/>
        </w:rPr>
      </w:pPr>
      <w:r>
        <w:rPr>
          <w:lang w:val="en-US"/>
        </w:rPr>
        <w:t>Biochar yields (Y</w:t>
      </w:r>
      <w:r>
        <w:rPr>
          <w:vertAlign w:val="subscript"/>
          <w:lang w:val="en-US"/>
        </w:rPr>
        <w:t>biochar</w:t>
      </w:r>
      <w:r>
        <w:rPr>
          <w:lang w:val="en-US"/>
        </w:rPr>
        <w:t xml:space="preserve"> %) at each treatment temperature were obtained from the </w:t>
      </w:r>
      <w:r w:rsidRPr="0097695A">
        <w:rPr>
          <w:color w:val="000000"/>
          <w:lang w:val="en-US"/>
        </w:rPr>
        <w:t>Sørmo et al.,</w:t>
      </w:r>
      <w:r>
        <w:rPr>
          <w:lang w:val="en-US"/>
        </w:rPr>
        <w:t xml:space="preserve"> </w:t>
      </w:r>
      <w:sdt>
        <w:sdtPr>
          <w:rPr>
            <w:color w:val="000000"/>
            <w:lang w:val="en-US"/>
          </w:rPr>
          <w:tag w:val="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226222784"/>
          <w:placeholder>
            <w:docPart w:val="593A0D719EB8447B8F12FF8BAA59C1F3"/>
          </w:placeholder>
        </w:sdtPr>
        <w:sdtEndPr/>
        <w:sdtContent>
          <w:r w:rsidR="00D5157D" w:rsidRPr="00D5157D">
            <w:rPr>
              <w:color w:val="000000"/>
              <w:lang w:val="en-US"/>
            </w:rPr>
            <w:t>(n.d.)</w:t>
          </w:r>
        </w:sdtContent>
      </w:sdt>
      <w:r>
        <w:rPr>
          <w:color w:val="000000"/>
          <w:lang w:val="en-US"/>
        </w:rPr>
        <w:t xml:space="preserve"> study, where </w:t>
      </w:r>
      <w:r>
        <w:rPr>
          <w:lang w:val="en-US"/>
        </w:rPr>
        <w:t>Y</w:t>
      </w:r>
      <w:r>
        <w:rPr>
          <w:vertAlign w:val="subscript"/>
          <w:lang w:val="en-US"/>
        </w:rPr>
        <w:t>biochar</w:t>
      </w:r>
      <w:r>
        <w:rPr>
          <w:lang w:val="en-US"/>
        </w:rPr>
        <w:t xml:space="preserve"> % was defined as the rate of biochar produced divided by the feedstock feeding rate over the </w:t>
      </w:r>
      <w:r w:rsidR="001334BD">
        <w:rPr>
          <w:lang w:val="en-US"/>
        </w:rPr>
        <w:t>period</w:t>
      </w:r>
      <w:r>
        <w:rPr>
          <w:lang w:val="en-US"/>
        </w:rPr>
        <w:t xml:space="preserve"> with stable conditions.  </w:t>
      </w:r>
    </w:p>
    <w:p w14:paraId="7789B88F" w14:textId="3B275B54" w:rsidR="005D74C4" w:rsidRDefault="005D74C4" w:rsidP="005D74C4">
      <w:pPr>
        <w:pStyle w:val="Heading3"/>
        <w:rPr>
          <w:lang w:val="en-US"/>
        </w:rPr>
      </w:pPr>
      <w:r>
        <w:rPr>
          <w:lang w:val="en-US"/>
        </w:rPr>
        <w:t>Gas emission sampling</w:t>
      </w:r>
    </w:p>
    <w:p w14:paraId="6FE76DAB" w14:textId="148B4F6D" w:rsidR="003B2DC4" w:rsidRPr="003B2DC4" w:rsidRDefault="003B2DC4" w:rsidP="003B2DC4">
      <w:pPr>
        <w:ind w:firstLine="0"/>
        <w:rPr>
          <w:lang w:val="en-US"/>
        </w:rPr>
      </w:pPr>
      <w:r>
        <w:rPr>
          <w:lang w:val="en-US"/>
        </w:rPr>
        <w:t xml:space="preserve">Exhaust gas and aerosols were sampled according to the procedure described in </w:t>
      </w:r>
      <w:r w:rsidRPr="0097695A">
        <w:rPr>
          <w:color w:val="000000"/>
          <w:lang w:val="en-US"/>
        </w:rPr>
        <w:t>Sørmo et al.,</w:t>
      </w:r>
      <w:r>
        <w:rPr>
          <w:lang w:val="en-US"/>
        </w:rPr>
        <w:t xml:space="preserve"> </w:t>
      </w:r>
      <w:sdt>
        <w:sdtPr>
          <w:rPr>
            <w:color w:val="000000"/>
            <w:lang w:val="en-US"/>
          </w:rPr>
          <w:tag w:val="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445853746"/>
          <w:placeholder>
            <w:docPart w:val="F84B07E0110242FE8B55AE8419E33521"/>
          </w:placeholder>
        </w:sdtPr>
        <w:sdtEndPr/>
        <w:sdtContent>
          <w:r w:rsidR="00D5157D" w:rsidRPr="00D5157D">
            <w:rPr>
              <w:color w:val="000000"/>
              <w:lang w:val="en-US"/>
            </w:rPr>
            <w:t>(n.d.)</w:t>
          </w:r>
        </w:sdtContent>
      </w:sdt>
      <w:r>
        <w:rPr>
          <w:color w:val="000000"/>
          <w:lang w:val="en-US"/>
        </w:rPr>
        <w:t xml:space="preserve">. Gas measurements were collected for sewage sludge feedstocks, </w:t>
      </w:r>
      <w:r w:rsidR="009B3805">
        <w:rPr>
          <w:color w:val="000000"/>
          <w:lang w:val="en-US"/>
        </w:rPr>
        <w:t xml:space="preserve">except for </w:t>
      </w:r>
      <w:r>
        <w:rPr>
          <w:color w:val="000000"/>
          <w:lang w:val="en-US"/>
        </w:rPr>
        <w:t xml:space="preserve">CWC (all treatments), DSS-1 (750 ˚C treatment), and GW (600 ˚C treatment). </w:t>
      </w:r>
      <w:r w:rsidR="00035527">
        <w:rPr>
          <w:color w:val="000000"/>
          <w:lang w:val="en-US"/>
        </w:rPr>
        <w:t>A glass fiber filter (GFF) was used for aerosol collection (0.45 µm), followed by an XAD-2 sorbent for gas phase contaminants</w:t>
      </w:r>
      <w:r w:rsidR="00BB378D">
        <w:rPr>
          <w:color w:val="000000"/>
          <w:lang w:val="en-US"/>
        </w:rPr>
        <w:t xml:space="preserve"> from the sludge-based feedstocks, and a PUF sorbent for the wood-based feedstocks. </w:t>
      </w:r>
    </w:p>
    <w:p w14:paraId="0C328607" w14:textId="558D2EED" w:rsidR="005D74C4" w:rsidRDefault="005D74C4" w:rsidP="003D6145">
      <w:pPr>
        <w:pStyle w:val="Heading2"/>
      </w:pPr>
      <w:r>
        <w:t>Sample preparation and instrumental analysis</w:t>
      </w:r>
    </w:p>
    <w:p w14:paraId="268B2D12" w14:textId="0B9FE391" w:rsidR="00522695" w:rsidRPr="00C22B18" w:rsidRDefault="00EF30FF" w:rsidP="00522695">
      <w:pPr>
        <w:ind w:firstLine="0"/>
        <w:rPr>
          <w:lang w:val="en-US"/>
        </w:rPr>
      </w:pPr>
      <w:r>
        <w:rPr>
          <w:lang w:val="en-US"/>
        </w:rPr>
        <w:t>GFF, PUF</w:t>
      </w:r>
      <w:r w:rsidR="0069095D">
        <w:rPr>
          <w:lang w:val="en-US"/>
        </w:rPr>
        <w:t xml:space="preserve"> and XAD</w:t>
      </w:r>
      <w:r w:rsidR="002B1DA6">
        <w:rPr>
          <w:lang w:val="en-US"/>
        </w:rPr>
        <w:t xml:space="preserve"> were extracted using accelerated solvent extraction (ASE)</w:t>
      </w:r>
      <w:r w:rsidR="004A13CE">
        <w:rPr>
          <w:lang w:val="en-US"/>
        </w:rPr>
        <w:t xml:space="preserve"> and the extracts were analyzed by GC-MS/MS according to ISO 12884 for PAHs, PCBs, and PCDD/Fs </w:t>
      </w:r>
      <w:r w:rsidR="002B1DA6">
        <w:rPr>
          <w:lang w:val="en-US"/>
        </w:rPr>
        <w:t>(details in</w:t>
      </w:r>
      <w:r w:rsidR="00D5017F">
        <w:rPr>
          <w:lang w:val="en-US"/>
        </w:rPr>
        <w:t xml:space="preserve"> </w:t>
      </w:r>
      <w:sdt>
        <w:sdtPr>
          <w:rPr>
            <w:color w:val="000000"/>
            <w:lang w:val="en-US"/>
          </w:rPr>
          <w:tag w:val="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fSwiaXNUZW1wb3JhcnkiOmZhbHNlfV19"/>
          <w:id w:val="-709804373"/>
          <w:placeholder>
            <w:docPart w:val="DefaultPlaceholder_-1854013440"/>
          </w:placeholder>
        </w:sdtPr>
        <w:sdtEndPr/>
        <w:sdtContent>
          <w:r w:rsidR="00D5157D" w:rsidRPr="00D5157D">
            <w:rPr>
              <w:color w:val="000000"/>
              <w:lang w:val="en-US"/>
            </w:rPr>
            <w:t>(Cornelissen et al., 2012)</w:t>
          </w:r>
        </w:sdtContent>
      </w:sdt>
      <w:r w:rsidR="00FE2A34">
        <w:rPr>
          <w:lang w:val="en-US"/>
        </w:rPr>
        <w:t>)</w:t>
      </w:r>
      <w:commentRangeStart w:id="13"/>
      <w:commentRangeStart w:id="14"/>
      <w:r w:rsidR="00417B31" w:rsidRPr="00417B31">
        <w:rPr>
          <w:highlight w:val="yellow"/>
          <w:lang w:val="en-US"/>
        </w:rPr>
        <w:t>.</w:t>
      </w:r>
      <w:r w:rsidR="00417B31">
        <w:rPr>
          <w:lang w:val="en-US"/>
        </w:rPr>
        <w:t xml:space="preserve"> </w:t>
      </w:r>
      <w:commentRangeEnd w:id="13"/>
      <w:r w:rsidR="00895DFA">
        <w:rPr>
          <w:rStyle w:val="CommentReference"/>
        </w:rPr>
        <w:commentReference w:id="13"/>
      </w:r>
      <w:commentRangeEnd w:id="14"/>
      <w:r w:rsidR="00D5017F">
        <w:rPr>
          <w:rStyle w:val="CommentReference"/>
        </w:rPr>
        <w:commentReference w:id="14"/>
      </w:r>
      <w:r w:rsidR="00417B31">
        <w:rPr>
          <w:lang w:val="en-US"/>
        </w:rPr>
        <w:t>Procedural blanks were taken to analyze background contamination at the pyrolysis plant. PAHs were measured in triplicate and dioxins were analyzed from si</w:t>
      </w:r>
      <w:r w:rsidR="00522695">
        <w:rPr>
          <w:lang w:val="en-US"/>
        </w:rPr>
        <w:t>ngle measurements</w:t>
      </w:r>
      <w:r w:rsidR="00417B31">
        <w:rPr>
          <w:lang w:val="en-US"/>
        </w:rPr>
        <w:t xml:space="preserve">. </w:t>
      </w:r>
      <w:r w:rsidR="00522695">
        <w:rPr>
          <w:lang w:val="en-US"/>
        </w:rPr>
        <w:t xml:space="preserve">Samples were analyzed in triplicate for feedstocks and biochar, </w:t>
      </w:r>
      <w:r w:rsidR="00417B31">
        <w:rPr>
          <w:lang w:val="en-US"/>
        </w:rPr>
        <w:t xml:space="preserve">duplicate for GFF, </w:t>
      </w:r>
      <w:r w:rsidR="00522695">
        <w:rPr>
          <w:lang w:val="en-US"/>
        </w:rPr>
        <w:t xml:space="preserve">and single measurements for XAD, PUF and pyrolysis oil. </w:t>
      </w:r>
    </w:p>
    <w:p w14:paraId="540A8D06" w14:textId="7AD7860F" w:rsidR="00A45938" w:rsidRDefault="00A45938" w:rsidP="003D6145">
      <w:pPr>
        <w:pStyle w:val="Heading2"/>
      </w:pPr>
      <w:r w:rsidRPr="00100B80">
        <w:t>Data analysis</w:t>
      </w:r>
    </w:p>
    <w:p w14:paraId="08ACAF1B" w14:textId="6334950A" w:rsidR="00121F67" w:rsidRDefault="00121F67" w:rsidP="00121F67">
      <w:pPr>
        <w:ind w:firstLine="0"/>
        <w:rPr>
          <w:lang w:val="en-US"/>
        </w:rPr>
      </w:pPr>
      <w:r>
        <w:rPr>
          <w:lang w:val="en-US"/>
        </w:rPr>
        <w:t xml:space="preserve">For statistical analyses, LOQ/2 was used in cases where </w:t>
      </w:r>
      <w:r w:rsidR="00417B31">
        <w:rPr>
          <w:lang w:val="en-US"/>
        </w:rPr>
        <w:t>one</w:t>
      </w:r>
      <w:r>
        <w:rPr>
          <w:lang w:val="en-US"/>
        </w:rPr>
        <w:t xml:space="preserve"> or two of the replicate data points were &lt; LOQ. </w:t>
      </w:r>
    </w:p>
    <w:p w14:paraId="393EF85E" w14:textId="2DF672C7" w:rsidR="005D74C4" w:rsidRDefault="005D74C4" w:rsidP="005D74C4">
      <w:pPr>
        <w:rPr>
          <w:lang w:val="en-US"/>
        </w:rPr>
      </w:pPr>
      <w:r>
        <w:rPr>
          <w:lang w:val="en-US"/>
        </w:rPr>
        <w:t>Removal efficiency (RE)</w:t>
      </w:r>
      <w:r w:rsidR="00F325B4">
        <w:rPr>
          <w:lang w:val="en-US"/>
        </w:rPr>
        <w:t xml:space="preserve"> was calculated as previously defined by </w:t>
      </w:r>
      <w:sdt>
        <w:sdtPr>
          <w:rPr>
            <w:color w:val="000000"/>
            <w:lang w:val="en-US"/>
          </w:rPr>
          <w:tag w:val="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512840782"/>
          <w:placeholder>
            <w:docPart w:val="DefaultPlaceholder_-1854013440"/>
          </w:placeholder>
        </w:sdtPr>
        <w:sdtEndPr/>
        <w:sdtContent>
          <w:proofErr w:type="spellStart"/>
          <w:r w:rsidR="00D5157D" w:rsidRPr="00D5157D">
            <w:rPr>
              <w:color w:val="000000"/>
              <w:lang w:val="en-US"/>
            </w:rPr>
            <w:t>Moško</w:t>
          </w:r>
          <w:proofErr w:type="spellEnd"/>
          <w:r w:rsidR="00D5157D" w:rsidRPr="00D5157D">
            <w:rPr>
              <w:color w:val="000000"/>
              <w:lang w:val="en-US"/>
            </w:rPr>
            <w:t xml:space="preserve"> et al. (2021)</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5D74C4" w14:paraId="1E7F1F6F" w14:textId="77777777" w:rsidTr="005D74C4">
        <w:tc>
          <w:tcPr>
            <w:tcW w:w="7933" w:type="dxa"/>
          </w:tcPr>
          <w:p w14:paraId="01509EC3" w14:textId="1EA53818" w:rsidR="005D74C4" w:rsidRDefault="005D74C4" w:rsidP="005D74C4">
            <w:pPr>
              <w:ind w:firstLine="0"/>
              <w:rPr>
                <w:lang w:val="en-US"/>
              </w:rPr>
            </w:pPr>
            <m:oMathPara>
              <m:oMath>
                <m:r>
                  <w:rPr>
                    <w:rFonts w:ascii="Cambria Math" w:hAnsi="Cambria Math"/>
                    <w:lang w:val="en-US"/>
                  </w:rPr>
                  <w:lastRenderedPageBreak/>
                  <m:t xml:space="preserve">RE </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biochar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biochar</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feedstock</m:t>
                            </m:r>
                          </m:sub>
                        </m:sSub>
                      </m:den>
                    </m:f>
                  </m:e>
                </m:d>
              </m:oMath>
            </m:oMathPara>
          </w:p>
        </w:tc>
        <w:tc>
          <w:tcPr>
            <w:tcW w:w="1127" w:type="dxa"/>
            <w:vAlign w:val="center"/>
          </w:tcPr>
          <w:p w14:paraId="0CE73F96" w14:textId="1C20BA1C" w:rsidR="005D74C4" w:rsidRDefault="005D74C4" w:rsidP="005D74C4">
            <w:pPr>
              <w:pStyle w:val="Equation"/>
            </w:pPr>
            <w:bookmarkStart w:id="15" w:name="_Ref126761653"/>
            <w:bookmarkStart w:id="16" w:name="_Ref126761645"/>
            <w:r>
              <w:t>(</w:t>
            </w:r>
            <w:r w:rsidRPr="005D74C4">
              <w:t xml:space="preserve">Eq. </w:t>
            </w:r>
            <w:r>
              <w:fldChar w:fldCharType="begin"/>
            </w:r>
            <w:r w:rsidRPr="005D74C4">
              <w:instrText xml:space="preserve"> SEQ Eq. \* ARABIC </w:instrText>
            </w:r>
            <w:r>
              <w:fldChar w:fldCharType="separate"/>
            </w:r>
            <w:r w:rsidR="00E543D5">
              <w:rPr>
                <w:noProof/>
              </w:rPr>
              <w:t>1</w:t>
            </w:r>
            <w:r>
              <w:fldChar w:fldCharType="end"/>
            </w:r>
            <w:bookmarkEnd w:id="15"/>
            <w:r>
              <w:t>)</w:t>
            </w:r>
            <w:bookmarkEnd w:id="16"/>
          </w:p>
        </w:tc>
      </w:tr>
    </w:tbl>
    <w:p w14:paraId="23C49462" w14:textId="5D478739" w:rsidR="005D74C4" w:rsidRDefault="00D64F24" w:rsidP="00D64F24">
      <w:pPr>
        <w:ind w:firstLine="0"/>
        <w:rPr>
          <w:lang w:val="en-US"/>
        </w:rPr>
      </w:pPr>
      <w:r w:rsidRPr="00D64F24">
        <w:rPr>
          <w:lang w:val="en-US"/>
        </w:rPr>
        <w:t>where C</w:t>
      </w:r>
      <w:r w:rsidRPr="00D64F24">
        <w:rPr>
          <w:vertAlign w:val="subscript"/>
          <w:lang w:val="en-US"/>
        </w:rPr>
        <w:t>biochar</w:t>
      </w:r>
      <w:r w:rsidRPr="00D64F24">
        <w:rPr>
          <w:lang w:val="en-US"/>
        </w:rPr>
        <w:t xml:space="preserve"> is the </w:t>
      </w:r>
      <w:r w:rsidR="00734CC8">
        <w:rPr>
          <w:lang w:val="en-US"/>
        </w:rPr>
        <w:t xml:space="preserve">pollutant </w:t>
      </w:r>
      <w:r w:rsidRPr="00D64F24">
        <w:rPr>
          <w:lang w:val="en-US"/>
        </w:rPr>
        <w:t>concentration</w:t>
      </w:r>
      <w:r w:rsidR="00734CC8">
        <w:rPr>
          <w:lang w:val="en-US"/>
        </w:rPr>
        <w:t xml:space="preserve"> </w:t>
      </w:r>
      <w:r w:rsidRPr="00D64F24">
        <w:rPr>
          <w:lang w:val="en-US"/>
        </w:rPr>
        <w:t>(ng g</w:t>
      </w:r>
      <w:r w:rsidRPr="00D64F24">
        <w:rPr>
          <w:vertAlign w:val="superscript"/>
          <w:lang w:val="en-US"/>
        </w:rPr>
        <w:t>-1</w:t>
      </w:r>
      <w:r w:rsidRPr="00D64F24">
        <w:rPr>
          <w:lang w:val="en-US"/>
        </w:rPr>
        <w:t xml:space="preserve">) in </w:t>
      </w:r>
      <w:r w:rsidR="00734CC8">
        <w:rPr>
          <w:lang w:val="en-US"/>
        </w:rPr>
        <w:t>the</w:t>
      </w:r>
      <w:r w:rsidRPr="00D64F24">
        <w:rPr>
          <w:lang w:val="en-US"/>
        </w:rPr>
        <w:t xml:space="preserve"> biochar produced at a given pyrolysis</w:t>
      </w:r>
      <w:r>
        <w:rPr>
          <w:lang w:val="en-US"/>
        </w:rPr>
        <w:t xml:space="preserve"> </w:t>
      </w:r>
      <w:r w:rsidRPr="00D64F24">
        <w:rPr>
          <w:lang w:val="en-US"/>
        </w:rPr>
        <w:t>temperature, C</w:t>
      </w:r>
      <w:r w:rsidRPr="00D64F24">
        <w:rPr>
          <w:vertAlign w:val="subscript"/>
          <w:lang w:val="en-US"/>
        </w:rPr>
        <w:t>feedstock</w:t>
      </w:r>
      <w:r w:rsidRPr="00D64F24">
        <w:rPr>
          <w:lang w:val="en-US"/>
        </w:rPr>
        <w:t xml:space="preserve"> is the </w:t>
      </w:r>
      <w:r w:rsidR="00734CC8">
        <w:rPr>
          <w:lang w:val="en-US"/>
        </w:rPr>
        <w:t xml:space="preserve">pollutant </w:t>
      </w:r>
      <w:r w:rsidRPr="00D64F24">
        <w:rPr>
          <w:lang w:val="en-US"/>
        </w:rPr>
        <w:t>concentration (ng g</w:t>
      </w:r>
      <w:r w:rsidRPr="00D64F24">
        <w:rPr>
          <w:vertAlign w:val="superscript"/>
          <w:lang w:val="en-US"/>
        </w:rPr>
        <w:t>-1</w:t>
      </w:r>
      <w:r w:rsidRPr="00D64F24">
        <w:rPr>
          <w:lang w:val="en-US"/>
        </w:rPr>
        <w:t>) in the feedstock and Y</w:t>
      </w:r>
      <w:r w:rsidRPr="00D64F24">
        <w:rPr>
          <w:vertAlign w:val="subscript"/>
          <w:lang w:val="en-US"/>
        </w:rPr>
        <w:t>biochar</w:t>
      </w:r>
      <w:r w:rsidRPr="00D64F24">
        <w:rPr>
          <w:lang w:val="en-US"/>
        </w:rPr>
        <w:t xml:space="preserve"> is the yield </w:t>
      </w:r>
      <w:r>
        <w:rPr>
          <w:lang w:val="en-US"/>
        </w:rPr>
        <w:fldChar w:fldCharType="begin"/>
      </w:r>
      <w:r>
        <w:rPr>
          <w:lang w:val="en-US"/>
        </w:rPr>
        <w:instrText xml:space="preserve"> REF _Ref126761645 \h </w:instrText>
      </w:r>
      <w:r>
        <w:rPr>
          <w:lang w:val="en-US"/>
        </w:rPr>
      </w:r>
      <w:r>
        <w:rPr>
          <w:lang w:val="en-US"/>
        </w:rPr>
        <w:fldChar w:fldCharType="separate"/>
      </w:r>
      <w:r w:rsidR="00E543D5" w:rsidRPr="00E543D5">
        <w:rPr>
          <w:lang w:val="en-US"/>
        </w:rPr>
        <w:t xml:space="preserve">(Eq. </w:t>
      </w:r>
      <w:r w:rsidR="00E543D5" w:rsidRPr="00E543D5">
        <w:rPr>
          <w:noProof/>
          <w:lang w:val="en-US"/>
        </w:rPr>
        <w:t>1</w:t>
      </w:r>
      <w:r w:rsidR="00E543D5" w:rsidRPr="00E543D5">
        <w:rPr>
          <w:lang w:val="en-US"/>
        </w:rPr>
        <w:t>)</w:t>
      </w:r>
      <w:r>
        <w:rPr>
          <w:lang w:val="en-US"/>
        </w:rPr>
        <w:fldChar w:fldCharType="end"/>
      </w:r>
      <w:r w:rsidR="003C032D" w:rsidRPr="00D64F24">
        <w:rPr>
          <w:lang w:val="en-US"/>
        </w:rPr>
        <w:t xml:space="preserve"> </w:t>
      </w:r>
      <w:r w:rsidRPr="00D64F24">
        <w:rPr>
          <w:lang w:val="en-US"/>
        </w:rPr>
        <w:t>of the biochar in the pyrolysis p</w:t>
      </w:r>
      <w:r>
        <w:rPr>
          <w:lang w:val="en-US"/>
        </w:rPr>
        <w:t>rocess.</w:t>
      </w:r>
      <w:r w:rsidR="009C36A6">
        <w:rPr>
          <w:lang w:val="en-US"/>
        </w:rPr>
        <w:t xml:space="preserve"> To be conservative, values below LOQ were set </w:t>
      </w:r>
      <w:r w:rsidR="00FA4AE8">
        <w:rPr>
          <w:lang w:val="en-US"/>
        </w:rPr>
        <w:t xml:space="preserve">equal to </w:t>
      </w:r>
      <w:r w:rsidR="009C36A6">
        <w:rPr>
          <w:lang w:val="en-US"/>
        </w:rPr>
        <w:t>LOQ when calculating removal efficiencies.</w:t>
      </w:r>
    </w:p>
    <w:p w14:paraId="65ADB5EA" w14:textId="2AD09FC9" w:rsidR="00D64F24" w:rsidRDefault="00D64F24" w:rsidP="00D64F24">
      <w:pPr>
        <w:rPr>
          <w:lang w:val="en-US"/>
        </w:rPr>
      </w:pPr>
      <w:r>
        <w:rPr>
          <w:lang w:val="en-US"/>
        </w:rPr>
        <w:t>Emission factor (EF)</w:t>
      </w:r>
      <w:r w:rsidR="00734CC8">
        <w:rPr>
          <w:lang w:val="en-US"/>
        </w:rPr>
        <w:t xml:space="preserve"> was calculated using the volume gas sampled per kg biochar (m</w:t>
      </w:r>
      <w:r w:rsidR="00734CC8">
        <w:rPr>
          <w:vertAlign w:val="superscript"/>
          <w:lang w:val="en-US"/>
        </w:rPr>
        <w:t>3</w:t>
      </w:r>
      <w:r w:rsidR="00734CC8">
        <w:rPr>
          <w:lang w:val="en-US"/>
        </w:rPr>
        <w:t xml:space="preserve"> kg</w:t>
      </w:r>
      <w:r w:rsidR="00734CC8">
        <w:rPr>
          <w:vertAlign w:val="superscript"/>
          <w:lang w:val="en-US"/>
        </w:rPr>
        <w:t>-1</w:t>
      </w:r>
      <w:r w:rsidR="00734CC8">
        <w:rPr>
          <w:lang w:val="en-US"/>
        </w:rPr>
        <w:t>) that was normalized for propane added to the burner during combustion of the flue gases</w:t>
      </w:r>
      <w:r w:rsidR="00D144AF">
        <w:rPr>
          <w:lang w:val="en-US"/>
        </w:rPr>
        <w:t xml:space="preserve"> as described by </w:t>
      </w:r>
      <w:sdt>
        <w:sdtPr>
          <w:rPr>
            <w:color w:val="000000"/>
            <w:lang w:val="en-US"/>
          </w:rPr>
          <w:tag w:val="MENDELEY_CITATION_v3_eyJjaXRhdGlvbklEIjoiTUVOREVMRVlfQ0lUQVRJT05fMGE3MjdlMTctNzdkOS00MjJmLTg3MmMtYjE0MDFhYjYwNDA1IiwicHJvcGVydGllcyI6eyJub3RlSW5kZXgiOjB9LCJpc0VkaXRlZCI6ZmFsc2UsIm1hbnVhbE92ZXJyaWRlIjp7ImlzTWFudWFsbHlPdmVycmlkZGVuIjp0cnVlLCJjaXRlcHJvY1RleHQiOiIoU8O4cm1vIGV0IGFsLiwgbi5kLikiLCJtYW51YWxPdmVycmlkZVRleHQiOiJTw7hybW8gZXQgYWwuLCBuLmQu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Y29udGFpbmVyLXRpdGxlLXNob3J0IjoiIn0sImlzVGVtcG9yYXJ5IjpmYWxzZX1dfQ=="/>
          <w:id w:val="-261526768"/>
          <w:placeholder>
            <w:docPart w:val="DefaultPlaceholder_-1854013440"/>
          </w:placeholder>
        </w:sdtPr>
        <w:sdtEndPr/>
        <w:sdtContent>
          <w:r w:rsidR="00D5157D" w:rsidRPr="00D5157D">
            <w:rPr>
              <w:color w:val="000000"/>
              <w:lang w:val="en-US"/>
            </w:rPr>
            <w:t>Sørmo et al., n.d.)</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D64F24" w14:paraId="5ED0AA31" w14:textId="77777777" w:rsidTr="00302BD5">
        <w:tc>
          <w:tcPr>
            <w:tcW w:w="7933" w:type="dxa"/>
            <w:vAlign w:val="center"/>
          </w:tcPr>
          <w:p w14:paraId="48A27601" w14:textId="5B9EA7EC" w:rsidR="00D64F24" w:rsidRDefault="00D64F24" w:rsidP="00302BD5">
            <w:pPr>
              <w:ind w:firstLine="0"/>
              <w:jc w:val="center"/>
              <w:rPr>
                <w:lang w:val="en-US"/>
              </w:rPr>
            </w:pPr>
            <m:oMathPara>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pollutant</m:t>
                    </m:r>
                  </m:sub>
                </m:sSub>
                <m:r>
                  <w:rPr>
                    <w:rFonts w:ascii="Cambria Math" w:hAnsi="Cambria Math"/>
                    <w:lang w:val="en-US"/>
                  </w:rPr>
                  <m:t>=con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pollutant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flue gas</m:t>
                    </m:r>
                  </m:sub>
                </m:sSub>
              </m:oMath>
            </m:oMathPara>
          </w:p>
        </w:tc>
        <w:tc>
          <w:tcPr>
            <w:tcW w:w="1127" w:type="dxa"/>
            <w:vAlign w:val="center"/>
          </w:tcPr>
          <w:p w14:paraId="1B95D9C9" w14:textId="2F06199D" w:rsidR="00D64F24" w:rsidRDefault="00D64F24" w:rsidP="00302BD5">
            <w:pPr>
              <w:pStyle w:val="Equation"/>
              <w:keepNext/>
            </w:pPr>
            <w:r>
              <w:t>(</w:t>
            </w:r>
            <w:r w:rsidR="00302BD5" w:rsidRPr="00302BD5">
              <w:t>Eq. 2</w:t>
            </w:r>
            <w:r>
              <w:t>)</w:t>
            </w:r>
          </w:p>
        </w:tc>
      </w:tr>
    </w:tbl>
    <w:p w14:paraId="7EEA622E" w14:textId="2182422C" w:rsidR="00DF0342" w:rsidRDefault="006D1BB5" w:rsidP="00401EEE">
      <w:pPr>
        <w:pStyle w:val="Heading1"/>
      </w:pPr>
      <w:r w:rsidRPr="00100B80">
        <w:t>Results and discussion</w:t>
      </w:r>
    </w:p>
    <w:p w14:paraId="6493633C" w14:textId="6D5E0CCA" w:rsidR="00242167" w:rsidRDefault="00D64F24" w:rsidP="00401EEE">
      <w:pPr>
        <w:pStyle w:val="Heading2"/>
      </w:pPr>
      <w:r>
        <w:t>Organic pollutants in feedstock</w:t>
      </w:r>
      <w:commentRangeStart w:id="17"/>
      <w:commentRangeStart w:id="18"/>
      <w:r>
        <w:t>s</w:t>
      </w:r>
      <w:commentRangeEnd w:id="17"/>
      <w:r w:rsidR="00895DFA">
        <w:rPr>
          <w:rStyle w:val="CommentReference"/>
          <w:rFonts w:eastAsia="Times New Roman"/>
          <w:color w:val="auto"/>
          <w:lang w:val="nb-NO"/>
        </w:rPr>
        <w:commentReference w:id="17"/>
      </w:r>
      <w:commentRangeEnd w:id="18"/>
      <w:r w:rsidR="00D5017F">
        <w:rPr>
          <w:rStyle w:val="CommentReference"/>
          <w:rFonts w:eastAsia="Times New Roman"/>
          <w:color w:val="auto"/>
          <w:lang w:val="nb-NO"/>
        </w:rPr>
        <w:commentReference w:id="18"/>
      </w:r>
    </w:p>
    <w:p w14:paraId="3F525C98" w14:textId="758B666D" w:rsidR="00314D8F" w:rsidRDefault="003C293D" w:rsidP="00314D8F">
      <w:pPr>
        <w:ind w:firstLine="0"/>
        <w:rPr>
          <w:lang w:val="en-US"/>
        </w:rPr>
      </w:pPr>
      <w:r>
        <w:rPr>
          <w:lang w:val="en-US"/>
        </w:rPr>
        <w:t xml:space="preserve">Legacy contaminants </w:t>
      </w:r>
      <w:r w:rsidR="00000531">
        <w:rPr>
          <w:lang w:val="en-US"/>
        </w:rPr>
        <w:t>are expected to be present in most waste streams due to their general presence in the environment</w:t>
      </w:r>
      <w:r w:rsidR="00CF38F4">
        <w:rPr>
          <w:lang w:val="en-US"/>
        </w:rPr>
        <w:t>.</w:t>
      </w:r>
      <w:r w:rsidR="00E66447">
        <w:rPr>
          <w:lang w:val="en-US"/>
        </w:rPr>
        <w:t xml:space="preserve"> </w:t>
      </w:r>
      <w:r w:rsidR="0052125A">
        <w:rPr>
          <w:lang w:val="en-US"/>
        </w:rPr>
        <w:t>PCBs, PCDD/Fs</w:t>
      </w:r>
      <w:r w:rsidR="00E66447">
        <w:rPr>
          <w:lang w:val="en-US"/>
        </w:rPr>
        <w:t xml:space="preserve"> have been found in soil</w:t>
      </w:r>
      <w:r w:rsidR="001A3EB6">
        <w:rPr>
          <w:lang w:val="en-US"/>
        </w:rPr>
        <w:t xml:space="preserve">s in </w:t>
      </w:r>
      <w:r w:rsidR="005C0EDD">
        <w:rPr>
          <w:lang w:val="en-US"/>
        </w:rPr>
        <w:t>polar regions</w:t>
      </w:r>
      <w:r w:rsidR="001A3EB6">
        <w:rPr>
          <w:lang w:val="en-US"/>
        </w:rPr>
        <w:t xml:space="preserve"> </w:t>
      </w:r>
      <w:sdt>
        <w:sdtPr>
          <w:rPr>
            <w:color w:val="000000"/>
            <w:lang w:val="en-US"/>
          </w:rPr>
          <w:tag w:val="MENDELEY_CITATION_v3_eyJjaXRhdGlvbklEIjoiTUVOREVMRVlfQ0lUQVRJT05fZjYwZjE5ZDgtMTRlZi00MGIyLThjNTMtNTllNTQxMjk0NTA4IiwicHJvcGVydGllcyI6eyJub3RlSW5kZXgiOjB9LCJpc0VkaXRlZCI6ZmFsc2UsIm1hbnVhbE92ZXJyaWRlIjp7ImlzTWFudWFsbHlPdmVycmlkZGVuIjpmYWxzZSwiY2l0ZXByb2NUZXh0IjoiKEppYSBldCBhbC4sIDIwMTQ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XX0="/>
          <w:id w:val="-1739314063"/>
          <w:placeholder>
            <w:docPart w:val="DefaultPlaceholder_-1854013440"/>
          </w:placeholder>
        </w:sdtPr>
        <w:sdtEndPr/>
        <w:sdtContent>
          <w:r w:rsidR="00D5157D" w:rsidRPr="00D5157D">
            <w:rPr>
              <w:color w:val="000000"/>
              <w:lang w:val="en-US"/>
            </w:rPr>
            <w:t>(Jia et al., 2014)</w:t>
          </w:r>
        </w:sdtContent>
      </w:sdt>
      <w:r w:rsidR="00000531">
        <w:rPr>
          <w:lang w:val="en-US"/>
        </w:rPr>
        <w:t>, water</w:t>
      </w:r>
      <w:r w:rsidR="00DC53BD">
        <w:rPr>
          <w:lang w:val="en-US"/>
        </w:rPr>
        <w:t xml:space="preserve"> </w:t>
      </w:r>
      <w:sdt>
        <w:sdtPr>
          <w:rPr>
            <w:color w:val="000000"/>
            <w:lang w:val="en-US"/>
          </w:rPr>
          <w:tag w:val="MENDELEY_CITATION_v3_eyJjaXRhdGlvbklEIjoiTUVOREVMRVlfQ0lUQVRJT05fMzViYjk5YmYtM2Q0My00OTcyLTgzODMtNjFhYjllZDE4ZTJj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
          <w:id w:val="79112169"/>
          <w:placeholder>
            <w:docPart w:val="DefaultPlaceholder_-1854013440"/>
          </w:placeholder>
        </w:sdtPr>
        <w:sdtEndPr/>
        <w:sdtContent>
          <w:r w:rsidR="00D5157D" w:rsidRPr="00D5157D">
            <w:rPr>
              <w:color w:val="000000"/>
              <w:lang w:val="en-US"/>
            </w:rPr>
            <w:t>(Castro-Jiménez et al., 2008)</w:t>
          </w:r>
        </w:sdtContent>
      </w:sdt>
      <w:r w:rsidR="00000531">
        <w:rPr>
          <w:lang w:val="en-US"/>
        </w:rPr>
        <w:t>,</w:t>
      </w:r>
      <w:r w:rsidR="00375887">
        <w:rPr>
          <w:lang w:val="en-US"/>
        </w:rPr>
        <w:t xml:space="preserve"> </w:t>
      </w:r>
      <w:r w:rsidR="00690C4B">
        <w:rPr>
          <w:lang w:val="en-US"/>
        </w:rPr>
        <w:t>animals</w:t>
      </w:r>
      <w:r w:rsidR="004340BA">
        <w:rPr>
          <w:lang w:val="en-US"/>
        </w:rPr>
        <w:t xml:space="preserve"> </w:t>
      </w:r>
      <w:sdt>
        <w:sdtPr>
          <w:rPr>
            <w:color w:val="000000"/>
            <w:lang w:val="en-US"/>
          </w:rPr>
          <w:tag w:val="MENDELEY_CITATION_v3_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"/>
          <w:id w:val="723730180"/>
          <w:placeholder>
            <w:docPart w:val="DefaultPlaceholder_-1854013440"/>
          </w:placeholder>
        </w:sdtPr>
        <w:sdtEndPr/>
        <w:sdtContent>
          <w:r w:rsidR="00D5157D" w:rsidRPr="00D5157D">
            <w:rPr>
              <w:color w:val="000000"/>
              <w:lang w:val="en-US"/>
            </w:rPr>
            <w:t>(</w:t>
          </w:r>
          <w:proofErr w:type="spellStart"/>
          <w:r w:rsidR="00D5157D" w:rsidRPr="00D5157D">
            <w:rPr>
              <w:color w:val="000000"/>
              <w:lang w:val="en-US"/>
            </w:rPr>
            <w:t>Warenik-Bany</w:t>
          </w:r>
          <w:proofErr w:type="spellEnd"/>
          <w:r w:rsidR="00D5157D" w:rsidRPr="00D5157D">
            <w:rPr>
              <w:color w:val="000000"/>
              <w:lang w:val="en-US"/>
            </w:rPr>
            <w:t xml:space="preserve"> et al., 2019)</w:t>
          </w:r>
        </w:sdtContent>
      </w:sdt>
      <w:r w:rsidR="00A90543">
        <w:rPr>
          <w:lang w:val="en-US"/>
        </w:rPr>
        <w:t xml:space="preserve"> </w:t>
      </w:r>
      <w:r w:rsidR="00000531">
        <w:rPr>
          <w:lang w:val="en-US"/>
        </w:rPr>
        <w:t xml:space="preserve">, </w:t>
      </w:r>
      <w:r w:rsidR="008F12DA">
        <w:rPr>
          <w:lang w:val="en-US"/>
        </w:rPr>
        <w:t xml:space="preserve">food </w:t>
      </w:r>
      <w:sdt>
        <w:sdtPr>
          <w:rPr>
            <w:color w:val="000000"/>
            <w:lang w:val="en-US"/>
          </w:rPr>
          <w:tag w:val="MENDELEY_CITATION_v3_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"/>
          <w:id w:val="192964238"/>
          <w:placeholder>
            <w:docPart w:val="DefaultPlaceholder_-1854013440"/>
          </w:placeholder>
        </w:sdtPr>
        <w:sdtEndPr/>
        <w:sdtContent>
          <w:r w:rsidR="00D5157D" w:rsidRPr="00D5157D">
            <w:rPr>
              <w:color w:val="000000"/>
              <w:lang w:val="en-US"/>
            </w:rPr>
            <w:t>(</w:t>
          </w:r>
          <w:proofErr w:type="spellStart"/>
          <w:r w:rsidR="00D5157D" w:rsidRPr="00D5157D">
            <w:rPr>
              <w:color w:val="000000"/>
              <w:lang w:val="en-US"/>
            </w:rPr>
            <w:t>Törnkvist</w:t>
          </w:r>
          <w:proofErr w:type="spellEnd"/>
          <w:r w:rsidR="00D5157D" w:rsidRPr="00D5157D">
            <w:rPr>
              <w:color w:val="000000"/>
              <w:lang w:val="en-US"/>
            </w:rPr>
            <w:t xml:space="preserve"> et al., 2011)</w:t>
          </w:r>
        </w:sdtContent>
      </w:sdt>
      <w:r w:rsidR="00000531">
        <w:rPr>
          <w:lang w:val="en-US"/>
        </w:rPr>
        <w:t xml:space="preserve">, </w:t>
      </w:r>
      <w:r w:rsidR="009D1D50">
        <w:rPr>
          <w:lang w:val="en-US"/>
        </w:rPr>
        <w:t xml:space="preserve">and </w:t>
      </w:r>
      <w:r w:rsidR="00000531">
        <w:rPr>
          <w:lang w:val="en-US"/>
        </w:rPr>
        <w:t>sewage sludge</w:t>
      </w:r>
      <w:r w:rsidR="004A5126">
        <w:rPr>
          <w:lang w:val="en-US"/>
        </w:rPr>
        <w:t xml:space="preserve">s </w:t>
      </w:r>
      <w:sdt>
        <w:sdtPr>
          <w:rPr>
            <w:lang w:val="en-US"/>
          </w:rPr>
          <w:tag w:val="MENDELEY_CITATION_v3_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"/>
          <w:id w:val="-1500183639"/>
          <w:placeholder>
            <w:docPart w:val="DefaultPlaceholder_-1854013440"/>
          </w:placeholder>
        </w:sdtPr>
        <w:sdtEndPr/>
        <w:sdtContent>
          <w:r w:rsidR="00D5157D" w:rsidRPr="00D5157D">
            <w:rPr>
              <w:lang w:val="en-US"/>
            </w:rPr>
            <w:t xml:space="preserve">(Pereira &amp; </w:t>
          </w:r>
          <w:proofErr w:type="spellStart"/>
          <w:r w:rsidR="00D5157D" w:rsidRPr="00D5157D">
            <w:rPr>
              <w:lang w:val="en-US"/>
            </w:rPr>
            <w:t>Kuch</w:t>
          </w:r>
          <w:proofErr w:type="spellEnd"/>
          <w:r w:rsidR="00D5157D" w:rsidRPr="00D5157D">
            <w:rPr>
              <w:lang w:val="en-US"/>
            </w:rPr>
            <w:t>, 2005; Stevens et al., 2001)</w:t>
          </w:r>
        </w:sdtContent>
      </w:sdt>
      <w:r w:rsidR="002F1FCB">
        <w:rPr>
          <w:lang w:val="en-US"/>
        </w:rPr>
        <w:t xml:space="preserve">. </w:t>
      </w:r>
      <w:r w:rsidR="00E42BC5">
        <w:rPr>
          <w:lang w:val="en-US"/>
        </w:rPr>
        <w:t xml:space="preserve">Despite </w:t>
      </w:r>
      <w:r w:rsidR="00F30364">
        <w:rPr>
          <w:lang w:val="en-US"/>
        </w:rPr>
        <w:t>PCDDS/F</w:t>
      </w:r>
      <w:r w:rsidR="00E42BC5">
        <w:rPr>
          <w:lang w:val="en-US"/>
        </w:rPr>
        <w:t xml:space="preserve"> formation being associated with waste incineration, dioxins</w:t>
      </w:r>
      <w:r w:rsidR="00F30364">
        <w:rPr>
          <w:lang w:val="en-US"/>
        </w:rPr>
        <w:t xml:space="preserve"> are unlikely to form </w:t>
      </w:r>
      <w:r w:rsidR="00E42BC5">
        <w:rPr>
          <w:lang w:val="en-US"/>
        </w:rPr>
        <w:t xml:space="preserve">during pyrolysis due to the high temperature and short </w:t>
      </w:r>
      <w:r w:rsidR="00900AAB">
        <w:rPr>
          <w:lang w:val="en-US"/>
        </w:rPr>
        <w:t xml:space="preserve">treatment </w:t>
      </w:r>
      <w:r w:rsidR="00E42BC5">
        <w:rPr>
          <w:lang w:val="en-US"/>
        </w:rPr>
        <w:t xml:space="preserve">residence time </w:t>
      </w:r>
      <w:sdt>
        <w:sdtPr>
          <w:rPr>
            <w:color w:val="000000"/>
            <w:lang w:val="en-US"/>
          </w:rPr>
          <w:tag w:val="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401512741"/>
          <w:placeholder>
            <w:docPart w:val="DefaultPlaceholder_-1854013440"/>
          </w:placeholder>
        </w:sdtPr>
        <w:sdtEndPr/>
        <w:sdtContent>
          <w:r w:rsidR="00D5157D" w:rsidRPr="00D5157D">
            <w:rPr>
              <w:color w:val="000000"/>
              <w:lang w:val="en-US"/>
            </w:rPr>
            <w:t>(Stanmore, 2004)</w:t>
          </w:r>
        </w:sdtContent>
      </w:sdt>
      <w:r w:rsidR="002B0DF9">
        <w:rPr>
          <w:color w:val="000000"/>
          <w:lang w:val="en-US"/>
        </w:rPr>
        <w:t xml:space="preserve">. Thus, dioxins detected in the </w:t>
      </w:r>
      <w:r w:rsidR="00DB5BC5">
        <w:rPr>
          <w:color w:val="000000"/>
          <w:lang w:val="en-US"/>
        </w:rPr>
        <w:t>pyrolysis products are expected to derive from the feedstock</w:t>
      </w:r>
      <w:r w:rsidR="0096206D">
        <w:rPr>
          <w:color w:val="000000"/>
          <w:lang w:val="en-US"/>
        </w:rPr>
        <w:t xml:space="preserve">. This initial concentration is therefore the basis for calculation of removal efficiencies and </w:t>
      </w:r>
      <w:commentRangeStart w:id="19"/>
      <w:r w:rsidR="0096206D">
        <w:rPr>
          <w:color w:val="000000"/>
          <w:lang w:val="en-US"/>
        </w:rPr>
        <w:t>mass balances</w:t>
      </w:r>
      <w:commentRangeEnd w:id="19"/>
      <w:r w:rsidR="004106D5">
        <w:rPr>
          <w:rStyle w:val="CommentReference"/>
        </w:rPr>
        <w:commentReference w:id="19"/>
      </w:r>
      <w:r w:rsidR="0096206D">
        <w:rPr>
          <w:color w:val="000000"/>
          <w:lang w:val="en-US"/>
        </w:rPr>
        <w:t xml:space="preserve">. </w:t>
      </w:r>
      <w:r w:rsidR="00AC4BFD">
        <w:rPr>
          <w:lang w:val="en-US"/>
        </w:rPr>
        <w:t>However, waste containing high levels of chlorine is at risk of dioxin formation even during pyrolysis at high temperatures (do we get cl data for feedstocks?).</w:t>
      </w:r>
    </w:p>
    <w:p w14:paraId="52543DCE" w14:textId="56AD06CF" w:rsidR="00A837FE" w:rsidRDefault="00F43039" w:rsidP="00F43039">
      <w:pPr>
        <w:rPr>
          <w:color w:val="000000"/>
          <w:lang w:val="en-US"/>
        </w:rPr>
      </w:pPr>
      <w:r>
        <w:rPr>
          <w:lang w:val="en-US"/>
        </w:rPr>
        <w:lastRenderedPageBreak/>
        <w:t xml:space="preserve">PAHs are </w:t>
      </w:r>
      <w:r w:rsidR="00CA58B8">
        <w:rPr>
          <w:lang w:val="en-US"/>
        </w:rPr>
        <w:t>mainly formed during incomplete combustion processes</w:t>
      </w:r>
      <w:r w:rsidR="00277C9B">
        <w:rPr>
          <w:lang w:val="en-US"/>
        </w:rPr>
        <w:t xml:space="preserve"> and are </w:t>
      </w:r>
      <w:r>
        <w:rPr>
          <w:lang w:val="en-US"/>
        </w:rPr>
        <w:t>expected to be found</w:t>
      </w:r>
      <w:r w:rsidR="00277C9B">
        <w:rPr>
          <w:lang w:val="en-US"/>
        </w:rPr>
        <w:t xml:space="preserve"> in </w:t>
      </w:r>
      <w:r w:rsidR="00942FE3">
        <w:rPr>
          <w:lang w:val="en-US"/>
        </w:rPr>
        <w:t xml:space="preserve">natural </w:t>
      </w:r>
      <w:r w:rsidR="00277C9B">
        <w:rPr>
          <w:lang w:val="en-US"/>
        </w:rPr>
        <w:t>soil</w:t>
      </w:r>
      <w:r w:rsidR="00942FE3">
        <w:rPr>
          <w:lang w:val="en-US"/>
        </w:rPr>
        <w:t xml:space="preserve"> that </w:t>
      </w:r>
      <w:r w:rsidR="005561DF">
        <w:rPr>
          <w:lang w:val="en-US"/>
        </w:rPr>
        <w:t>have</w:t>
      </w:r>
      <w:r w:rsidR="00942FE3">
        <w:rPr>
          <w:lang w:val="en-US"/>
        </w:rPr>
        <w:t xml:space="preserve"> been influenced by volcanic activity and forest fires</w:t>
      </w:r>
      <w:r w:rsidR="00B32595">
        <w:rPr>
          <w:lang w:val="en-US"/>
        </w:rPr>
        <w:t xml:space="preserve"> </w:t>
      </w:r>
      <w:sdt>
        <w:sdtPr>
          <w:rPr>
            <w:color w:val="000000"/>
            <w:lang w:val="en-US"/>
          </w:rPr>
          <w:tag w:val="MENDELEY_CITATION_v3_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"/>
          <w:id w:val="1565291060"/>
          <w:placeholder>
            <w:docPart w:val="DefaultPlaceholder_-1854013440"/>
          </w:placeholder>
        </w:sdtPr>
        <w:sdtEndPr/>
        <w:sdtContent>
          <w:r w:rsidR="00D5157D" w:rsidRPr="00D5157D">
            <w:rPr>
              <w:color w:val="000000"/>
              <w:lang w:val="en-US"/>
            </w:rPr>
            <w:t>(</w:t>
          </w:r>
          <w:proofErr w:type="spellStart"/>
          <w:r w:rsidR="00D5157D" w:rsidRPr="00D5157D">
            <w:rPr>
              <w:color w:val="000000"/>
              <w:lang w:val="en-US"/>
            </w:rPr>
            <w:t>Wilcke</w:t>
          </w:r>
          <w:proofErr w:type="spellEnd"/>
          <w:r w:rsidR="00D5157D" w:rsidRPr="00D5157D">
            <w:rPr>
              <w:color w:val="000000"/>
              <w:lang w:val="en-US"/>
            </w:rPr>
            <w:t>, 2000)</w:t>
          </w:r>
        </w:sdtContent>
      </w:sdt>
      <w:r w:rsidR="00001DE2">
        <w:rPr>
          <w:lang w:val="en-US"/>
        </w:rPr>
        <w:t>, and urban soil</w:t>
      </w:r>
      <w:r w:rsidR="00F345B2">
        <w:rPr>
          <w:lang w:val="en-US"/>
        </w:rPr>
        <w:t xml:space="preserve">s due to </w:t>
      </w:r>
      <w:r w:rsidR="00001DE2">
        <w:rPr>
          <w:lang w:val="en-US"/>
        </w:rPr>
        <w:t>indust</w:t>
      </w:r>
      <w:r w:rsidR="006A15EE">
        <w:rPr>
          <w:lang w:val="en-US"/>
        </w:rPr>
        <w:t xml:space="preserve">ry and </w:t>
      </w:r>
      <w:r w:rsidR="00205D6D">
        <w:rPr>
          <w:lang w:val="en-US"/>
        </w:rPr>
        <w:t>road traffic</w:t>
      </w:r>
      <w:r w:rsidR="003D1735">
        <w:rPr>
          <w:lang w:val="en-US"/>
        </w:rPr>
        <w:t xml:space="preserve"> </w:t>
      </w:r>
      <w:sdt>
        <w:sdtPr>
          <w:rPr>
            <w:lang w:val="en-US"/>
          </w:rPr>
          <w:tag w:val="MENDELEY_CITATION_v3_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"/>
          <w:id w:val="573253582"/>
          <w:placeholder>
            <w:docPart w:val="DefaultPlaceholder_-1854013440"/>
          </w:placeholder>
        </w:sdtPr>
        <w:sdtEndPr/>
        <w:sdtContent>
          <w:r w:rsidR="00D5157D" w:rsidRPr="00D5157D">
            <w:rPr>
              <w:lang w:val="en-US"/>
            </w:rPr>
            <w:t>(Kwon &amp; Choi, 2014)</w:t>
          </w:r>
        </w:sdtContent>
      </w:sdt>
      <w:r w:rsidR="00F76420">
        <w:rPr>
          <w:lang w:val="en-US"/>
        </w:rPr>
        <w:t xml:space="preserve">. </w:t>
      </w:r>
      <w:r w:rsidR="0052125A">
        <w:rPr>
          <w:lang w:val="en-US"/>
        </w:rPr>
        <w:t xml:space="preserve">However, the primary source of PAHs is expected to </w:t>
      </w:r>
      <w:r w:rsidR="00147371">
        <w:rPr>
          <w:lang w:val="en-US"/>
        </w:rPr>
        <w:t xml:space="preserve">form during pyrolysis </w:t>
      </w:r>
      <w:sdt>
        <w:sdtPr>
          <w:rPr>
            <w:color w:val="000000"/>
            <w:lang w:val="en-US"/>
          </w:rPr>
          <w:tag w:val="MENDELEY_CITATION_v3_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"/>
          <w:id w:val="-1763136230"/>
          <w:placeholder>
            <w:docPart w:val="DefaultPlaceholder_-1854013440"/>
          </w:placeholder>
        </w:sdtPr>
        <w:sdtEndPr/>
        <w:sdtContent>
          <w:r w:rsidR="00D5157D" w:rsidRPr="00D5157D">
            <w:rPr>
              <w:color w:val="000000"/>
              <w:lang w:val="en-US"/>
            </w:rPr>
            <w:t>(Chen et al., 2007; Nakajima et al., 2007)</w:t>
          </w:r>
        </w:sdtContent>
      </w:sdt>
      <w:r w:rsidR="00F30364">
        <w:rPr>
          <w:color w:val="000000"/>
          <w:lang w:val="en-US"/>
        </w:rPr>
        <w:t>.</w:t>
      </w:r>
      <w:r w:rsidR="00A837FE">
        <w:rPr>
          <w:color w:val="000000"/>
          <w:lang w:val="en-US"/>
        </w:rPr>
        <w:br w:type="page"/>
      </w:r>
    </w:p>
    <w:p w14:paraId="185CC2C8" w14:textId="77777777" w:rsidR="00A837FE" w:rsidRPr="005C7095" w:rsidRDefault="00A837FE" w:rsidP="00A837FE">
      <w:pPr>
        <w:spacing w:line="240" w:lineRule="auto"/>
        <w:ind w:firstLine="0"/>
        <w:rPr>
          <w:rFonts w:ascii="Calibri" w:hAnsi="Calibri" w:cs="Calibri"/>
          <w:color w:val="000000"/>
          <w:sz w:val="22"/>
          <w:szCs w:val="22"/>
          <w:lang w:val="en-US"/>
        </w:rPr>
        <w:sectPr w:rsidR="00A837FE" w:rsidRPr="005C7095" w:rsidSect="0010092D">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lnNumType w:countBy="1" w:restart="continuous"/>
          <w:cols w:space="708"/>
          <w:docGrid w:linePitch="360"/>
        </w:sectPr>
      </w:pPr>
    </w:p>
    <w:p w14:paraId="568978E2" w14:textId="54E51471" w:rsidR="005C7095" w:rsidRPr="007C600B" w:rsidRDefault="005C7095" w:rsidP="005C7095">
      <w:pPr>
        <w:pStyle w:val="Caption"/>
        <w:keepNext/>
        <w:rPr>
          <w:lang w:val="en-US"/>
        </w:rPr>
      </w:pPr>
      <w:r w:rsidRPr="007C600B">
        <w:rPr>
          <w:lang w:val="en-US"/>
        </w:rPr>
        <w:lastRenderedPageBreak/>
        <w:t xml:space="preserve">Table </w:t>
      </w:r>
      <w:r>
        <w:fldChar w:fldCharType="begin"/>
      </w:r>
      <w:r w:rsidRPr="007C600B">
        <w:rPr>
          <w:lang w:val="en-US"/>
        </w:rPr>
        <w:instrText xml:space="preserve"> SEQ Table \* ARABIC </w:instrText>
      </w:r>
      <w:r>
        <w:fldChar w:fldCharType="separate"/>
      </w:r>
      <w:r w:rsidR="00E543D5">
        <w:rPr>
          <w:noProof/>
          <w:lang w:val="en-US"/>
        </w:rPr>
        <w:t>2</w:t>
      </w:r>
      <w:r>
        <w:fldChar w:fldCharType="end"/>
      </w:r>
      <w:r w:rsidRPr="007C600B">
        <w:rPr>
          <w:lang w:val="en-US"/>
        </w:rPr>
        <w:t xml:space="preserve"> </w:t>
      </w:r>
      <w:r w:rsidR="007C600B">
        <w:rPr>
          <w:lang w:val="en-US"/>
        </w:rPr>
        <w:t>Total c</w:t>
      </w:r>
      <w:r w:rsidR="007C600B" w:rsidRPr="007C600B">
        <w:rPr>
          <w:lang w:val="en-US"/>
        </w:rPr>
        <w:t>oncentration of PAHs</w:t>
      </w:r>
      <w:r w:rsidR="007C600B">
        <w:rPr>
          <w:lang w:val="en-US"/>
        </w:rPr>
        <w:t>, PCDD/Fs and PCBs in feedstock (F) and biochars produced at various temperatures (500-800 ˚C) and European Biochar Certificate (EBC) limit values.</w:t>
      </w:r>
    </w:p>
    <w:tbl>
      <w:tblPr>
        <w:tblW w:w="15740" w:type="dxa"/>
        <w:tblCellMar>
          <w:left w:w="70" w:type="dxa"/>
          <w:right w:w="70" w:type="dxa"/>
        </w:tblCellMar>
        <w:tblLook w:val="04A0" w:firstRow="1" w:lastRow="0" w:firstColumn="1" w:lastColumn="0" w:noHBand="0" w:noVBand="1"/>
      </w:tblPr>
      <w:tblGrid>
        <w:gridCol w:w="983"/>
        <w:gridCol w:w="992"/>
        <w:gridCol w:w="1577"/>
        <w:gridCol w:w="1400"/>
        <w:gridCol w:w="1559"/>
        <w:gridCol w:w="1559"/>
        <w:gridCol w:w="1418"/>
        <w:gridCol w:w="1559"/>
        <w:gridCol w:w="1417"/>
        <w:gridCol w:w="1134"/>
        <w:gridCol w:w="993"/>
        <w:gridCol w:w="1149"/>
      </w:tblGrid>
      <w:tr w:rsidR="005C7095" w:rsidRPr="005C7095" w14:paraId="4CADFD64" w14:textId="77777777" w:rsidTr="007C600B">
        <w:trPr>
          <w:trHeight w:val="340"/>
        </w:trPr>
        <w:tc>
          <w:tcPr>
            <w:tcW w:w="8070" w:type="dxa"/>
            <w:gridSpan w:val="6"/>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center"/>
            <w:hideMark/>
          </w:tcPr>
          <w:p w14:paraId="1642733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PAHs (mg/kg)</w:t>
            </w:r>
          </w:p>
        </w:tc>
        <w:tc>
          <w:tcPr>
            <w:tcW w:w="4394" w:type="dxa"/>
            <w:gridSpan w:val="3"/>
            <w:tcBorders>
              <w:top w:val="single" w:sz="8" w:space="0" w:color="auto"/>
              <w:left w:val="nil"/>
              <w:bottom w:val="single" w:sz="4" w:space="0" w:color="auto"/>
              <w:right w:val="single" w:sz="4" w:space="0" w:color="000000"/>
            </w:tcBorders>
            <w:shd w:val="clear" w:color="auto" w:fill="D9D9D9" w:themeFill="background1" w:themeFillShade="D9"/>
            <w:noWrap/>
            <w:vAlign w:val="center"/>
            <w:hideMark/>
          </w:tcPr>
          <w:p w14:paraId="0E4A5A2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PCDD/F (ng/kg)</w:t>
            </w:r>
          </w:p>
        </w:tc>
        <w:tc>
          <w:tcPr>
            <w:tcW w:w="3276" w:type="dxa"/>
            <w:gridSpan w:val="3"/>
            <w:tcBorders>
              <w:top w:val="single" w:sz="8" w:space="0" w:color="auto"/>
              <w:left w:val="nil"/>
              <w:bottom w:val="single" w:sz="4" w:space="0" w:color="auto"/>
              <w:right w:val="single" w:sz="8" w:space="0" w:color="000000"/>
            </w:tcBorders>
            <w:shd w:val="clear" w:color="auto" w:fill="D9D9D9" w:themeFill="background1" w:themeFillShade="D9"/>
            <w:noWrap/>
            <w:vAlign w:val="center"/>
            <w:hideMark/>
          </w:tcPr>
          <w:p w14:paraId="557034FF"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PCBs (µg/kg)</w:t>
            </w:r>
          </w:p>
        </w:tc>
      </w:tr>
      <w:tr w:rsidR="005C7095" w:rsidRPr="005C7095" w14:paraId="48ED2337" w14:textId="77777777" w:rsidTr="007C600B">
        <w:trPr>
          <w:trHeight w:val="510"/>
        </w:trPr>
        <w:tc>
          <w:tcPr>
            <w:tcW w:w="983" w:type="dxa"/>
            <w:tcBorders>
              <w:top w:val="nil"/>
              <w:left w:val="single" w:sz="8" w:space="0" w:color="auto"/>
              <w:bottom w:val="single" w:sz="8" w:space="0" w:color="auto"/>
              <w:right w:val="nil"/>
            </w:tcBorders>
            <w:shd w:val="clear" w:color="auto" w:fill="auto"/>
            <w:noWrap/>
            <w:vAlign w:val="bottom"/>
            <w:hideMark/>
          </w:tcPr>
          <w:p w14:paraId="49DECE9A" w14:textId="77777777" w:rsidR="005C7095" w:rsidRPr="005C7095" w:rsidRDefault="005C7095" w:rsidP="005C7095">
            <w:pPr>
              <w:spacing w:line="240" w:lineRule="auto"/>
              <w:ind w:firstLine="0"/>
              <w:rPr>
                <w:b/>
                <w:bCs/>
                <w:color w:val="000000"/>
                <w:sz w:val="18"/>
                <w:szCs w:val="18"/>
              </w:rPr>
            </w:pPr>
            <w:r w:rsidRPr="005C7095">
              <w:rPr>
                <w:b/>
                <w:bCs/>
                <w:color w:val="000000"/>
                <w:sz w:val="18"/>
                <w:szCs w:val="18"/>
              </w:rPr>
              <w:t> </w:t>
            </w:r>
          </w:p>
        </w:tc>
        <w:tc>
          <w:tcPr>
            <w:tcW w:w="992" w:type="dxa"/>
            <w:tcBorders>
              <w:top w:val="nil"/>
              <w:left w:val="single" w:sz="4" w:space="0" w:color="auto"/>
              <w:bottom w:val="single" w:sz="8" w:space="0" w:color="auto"/>
              <w:right w:val="single" w:sz="4" w:space="0" w:color="auto"/>
            </w:tcBorders>
            <w:shd w:val="clear" w:color="auto" w:fill="auto"/>
            <w:noWrap/>
            <w:vAlign w:val="center"/>
            <w:hideMark/>
          </w:tcPr>
          <w:p w14:paraId="03A8CBA8"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Temp.</w:t>
            </w:r>
          </w:p>
        </w:tc>
        <w:tc>
          <w:tcPr>
            <w:tcW w:w="1577" w:type="dxa"/>
            <w:tcBorders>
              <w:top w:val="nil"/>
              <w:left w:val="nil"/>
              <w:bottom w:val="single" w:sz="8" w:space="0" w:color="auto"/>
              <w:right w:val="single" w:sz="4" w:space="0" w:color="auto"/>
            </w:tcBorders>
            <w:shd w:val="clear" w:color="auto" w:fill="auto"/>
            <w:noWrap/>
            <w:vAlign w:val="center"/>
            <w:hideMark/>
          </w:tcPr>
          <w:p w14:paraId="7D999A1C"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∑16 EPA PAH</w:t>
            </w:r>
          </w:p>
        </w:tc>
        <w:tc>
          <w:tcPr>
            <w:tcW w:w="1400" w:type="dxa"/>
            <w:tcBorders>
              <w:top w:val="nil"/>
              <w:left w:val="nil"/>
              <w:bottom w:val="single" w:sz="8" w:space="0" w:color="auto"/>
              <w:right w:val="single" w:sz="4" w:space="0" w:color="auto"/>
            </w:tcBorders>
            <w:shd w:val="clear" w:color="auto" w:fill="auto"/>
            <w:vAlign w:val="center"/>
            <w:hideMark/>
          </w:tcPr>
          <w:p w14:paraId="08BA193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∑16 EPA PAH EBC limit</w:t>
            </w:r>
          </w:p>
        </w:tc>
        <w:tc>
          <w:tcPr>
            <w:tcW w:w="1559" w:type="dxa"/>
            <w:tcBorders>
              <w:top w:val="nil"/>
              <w:left w:val="nil"/>
              <w:bottom w:val="single" w:sz="8" w:space="0" w:color="auto"/>
              <w:right w:val="single" w:sz="4" w:space="0" w:color="auto"/>
            </w:tcBorders>
            <w:shd w:val="clear" w:color="auto" w:fill="auto"/>
            <w:noWrap/>
            <w:vAlign w:val="center"/>
            <w:hideMark/>
          </w:tcPr>
          <w:p w14:paraId="6665FBF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∑8 EFSA PAH</w:t>
            </w:r>
          </w:p>
        </w:tc>
        <w:tc>
          <w:tcPr>
            <w:tcW w:w="1559" w:type="dxa"/>
            <w:tcBorders>
              <w:top w:val="nil"/>
              <w:left w:val="nil"/>
              <w:bottom w:val="single" w:sz="8" w:space="0" w:color="auto"/>
              <w:right w:val="single" w:sz="8" w:space="0" w:color="auto"/>
            </w:tcBorders>
            <w:shd w:val="clear" w:color="auto" w:fill="auto"/>
            <w:vAlign w:val="center"/>
            <w:hideMark/>
          </w:tcPr>
          <w:p w14:paraId="71801A4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∑8 EFSA PAH EBC limit</w:t>
            </w:r>
          </w:p>
        </w:tc>
        <w:tc>
          <w:tcPr>
            <w:tcW w:w="1418" w:type="dxa"/>
            <w:tcBorders>
              <w:top w:val="nil"/>
              <w:left w:val="nil"/>
              <w:bottom w:val="single" w:sz="8" w:space="0" w:color="auto"/>
              <w:right w:val="single" w:sz="4" w:space="0" w:color="auto"/>
            </w:tcBorders>
            <w:shd w:val="clear" w:color="auto" w:fill="auto"/>
            <w:vAlign w:val="center"/>
            <w:hideMark/>
          </w:tcPr>
          <w:p w14:paraId="5A7D170B"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∑17 PCDD/F (TEQ)</w:t>
            </w:r>
          </w:p>
        </w:tc>
        <w:tc>
          <w:tcPr>
            <w:tcW w:w="1559" w:type="dxa"/>
            <w:tcBorders>
              <w:top w:val="nil"/>
              <w:left w:val="nil"/>
              <w:bottom w:val="single" w:sz="8" w:space="0" w:color="auto"/>
              <w:right w:val="single" w:sz="4" w:space="0" w:color="auto"/>
            </w:tcBorders>
            <w:shd w:val="clear" w:color="auto" w:fill="auto"/>
            <w:vAlign w:val="center"/>
            <w:hideMark/>
          </w:tcPr>
          <w:p w14:paraId="0BE9E79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∑PCDD/F EBC limit</w:t>
            </w:r>
          </w:p>
        </w:tc>
        <w:tc>
          <w:tcPr>
            <w:tcW w:w="1417" w:type="dxa"/>
            <w:tcBorders>
              <w:top w:val="nil"/>
              <w:left w:val="nil"/>
              <w:bottom w:val="single" w:sz="8" w:space="0" w:color="auto"/>
              <w:right w:val="nil"/>
            </w:tcBorders>
            <w:shd w:val="clear" w:color="auto" w:fill="auto"/>
            <w:vAlign w:val="center"/>
            <w:hideMark/>
          </w:tcPr>
          <w:p w14:paraId="2765BF6E"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∑17 PCDD/F</w:t>
            </w:r>
          </w:p>
        </w:tc>
        <w:tc>
          <w:tcPr>
            <w:tcW w:w="1134" w:type="dxa"/>
            <w:tcBorders>
              <w:top w:val="nil"/>
              <w:left w:val="single" w:sz="4" w:space="0" w:color="auto"/>
              <w:bottom w:val="single" w:sz="8" w:space="0" w:color="auto"/>
              <w:right w:val="single" w:sz="4" w:space="0" w:color="auto"/>
            </w:tcBorders>
            <w:shd w:val="clear" w:color="auto" w:fill="auto"/>
            <w:noWrap/>
            <w:vAlign w:val="center"/>
            <w:hideMark/>
          </w:tcPr>
          <w:p w14:paraId="056DAE5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∑7 PCB</w:t>
            </w:r>
          </w:p>
        </w:tc>
        <w:tc>
          <w:tcPr>
            <w:tcW w:w="993" w:type="dxa"/>
            <w:tcBorders>
              <w:top w:val="nil"/>
              <w:left w:val="nil"/>
              <w:bottom w:val="single" w:sz="8" w:space="0" w:color="auto"/>
              <w:right w:val="single" w:sz="4" w:space="0" w:color="auto"/>
            </w:tcBorders>
            <w:shd w:val="clear" w:color="auto" w:fill="auto"/>
            <w:vAlign w:val="center"/>
            <w:hideMark/>
          </w:tcPr>
          <w:p w14:paraId="5BC4F44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∑PCB EBC limit</w:t>
            </w:r>
          </w:p>
        </w:tc>
        <w:tc>
          <w:tcPr>
            <w:tcW w:w="1149" w:type="dxa"/>
            <w:tcBorders>
              <w:top w:val="nil"/>
              <w:left w:val="nil"/>
              <w:bottom w:val="single" w:sz="8" w:space="0" w:color="auto"/>
              <w:right w:val="single" w:sz="8" w:space="0" w:color="auto"/>
            </w:tcBorders>
            <w:shd w:val="clear" w:color="auto" w:fill="auto"/>
            <w:vAlign w:val="center"/>
            <w:hideMark/>
          </w:tcPr>
          <w:p w14:paraId="2DDB162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∑6 PCB EBC limit</w:t>
            </w:r>
          </w:p>
        </w:tc>
      </w:tr>
      <w:tr w:rsidR="005C7095" w:rsidRPr="005C7095" w14:paraId="2D7D9120"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4C6CE16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DSS-1</w:t>
            </w:r>
          </w:p>
        </w:tc>
        <w:tc>
          <w:tcPr>
            <w:tcW w:w="992" w:type="dxa"/>
            <w:tcBorders>
              <w:top w:val="nil"/>
              <w:left w:val="single" w:sz="4" w:space="0" w:color="auto"/>
              <w:bottom w:val="nil"/>
              <w:right w:val="single" w:sz="4" w:space="0" w:color="auto"/>
            </w:tcBorders>
            <w:shd w:val="clear" w:color="auto" w:fill="auto"/>
            <w:noWrap/>
            <w:vAlign w:val="bottom"/>
            <w:hideMark/>
          </w:tcPr>
          <w:p w14:paraId="080FFFE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8D88EA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1.48 ± 0.03</w:t>
            </w:r>
          </w:p>
        </w:tc>
        <w:tc>
          <w:tcPr>
            <w:tcW w:w="140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6E507F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 mg/kg DM</w:t>
            </w:r>
          </w:p>
        </w:tc>
        <w:tc>
          <w:tcPr>
            <w:tcW w:w="1559" w:type="dxa"/>
            <w:tcBorders>
              <w:top w:val="nil"/>
              <w:left w:val="nil"/>
              <w:bottom w:val="nil"/>
              <w:right w:val="single" w:sz="4" w:space="0" w:color="auto"/>
            </w:tcBorders>
            <w:shd w:val="clear" w:color="auto" w:fill="auto"/>
            <w:noWrap/>
            <w:vAlign w:val="bottom"/>
            <w:hideMark/>
          </w:tcPr>
          <w:p w14:paraId="2B7049A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0.52 ± 0.01</w:t>
            </w:r>
          </w:p>
        </w:tc>
        <w:tc>
          <w:tcPr>
            <w:tcW w:w="1559" w:type="dxa"/>
            <w:vMerge w:val="restart"/>
            <w:tcBorders>
              <w:top w:val="nil"/>
              <w:left w:val="single" w:sz="4" w:space="0" w:color="auto"/>
              <w:bottom w:val="single" w:sz="8" w:space="0" w:color="000000"/>
              <w:right w:val="single" w:sz="8" w:space="0" w:color="auto"/>
            </w:tcBorders>
            <w:shd w:val="clear" w:color="auto" w:fill="auto"/>
            <w:vAlign w:val="center"/>
            <w:hideMark/>
          </w:tcPr>
          <w:p w14:paraId="0CF53F38" w14:textId="77777777" w:rsidR="005C7095" w:rsidRDefault="005C7095" w:rsidP="005C7095">
            <w:pPr>
              <w:spacing w:line="240" w:lineRule="auto"/>
              <w:ind w:firstLine="0"/>
              <w:jc w:val="center"/>
              <w:rPr>
                <w:color w:val="000000"/>
                <w:sz w:val="18"/>
                <w:szCs w:val="18"/>
                <w:lang w:val="da-DK"/>
              </w:rPr>
            </w:pPr>
            <w:r w:rsidRPr="005C7095">
              <w:rPr>
                <w:color w:val="000000"/>
                <w:sz w:val="18"/>
                <w:szCs w:val="18"/>
                <w:lang w:val="da-DK"/>
              </w:rPr>
              <w:t>1 mg/kg DM</w:t>
            </w:r>
            <w:r>
              <w:rPr>
                <w:color w:val="000000"/>
                <w:sz w:val="18"/>
                <w:szCs w:val="18"/>
                <w:lang w:val="da-DK"/>
              </w:rPr>
              <w:t xml:space="preserve"> </w:t>
            </w:r>
          </w:p>
          <w:p w14:paraId="0DC67638" w14:textId="6D1D027C" w:rsidR="005C7095" w:rsidRPr="005C7095" w:rsidRDefault="005C7095" w:rsidP="005C7095">
            <w:pPr>
              <w:spacing w:line="240" w:lineRule="auto"/>
              <w:ind w:firstLine="0"/>
              <w:jc w:val="center"/>
              <w:rPr>
                <w:color w:val="000000"/>
                <w:sz w:val="18"/>
                <w:szCs w:val="18"/>
                <w:lang w:val="da-DK"/>
              </w:rPr>
            </w:pPr>
            <w:r w:rsidRPr="005C7095">
              <w:rPr>
                <w:color w:val="000000"/>
                <w:sz w:val="18"/>
                <w:szCs w:val="18"/>
                <w:lang w:val="da-DK"/>
              </w:rPr>
              <w:t>(4 mg/kg DM for EBC BasicMaterials)</w:t>
            </w:r>
          </w:p>
        </w:tc>
        <w:tc>
          <w:tcPr>
            <w:tcW w:w="1418" w:type="dxa"/>
            <w:tcBorders>
              <w:top w:val="nil"/>
              <w:left w:val="nil"/>
              <w:bottom w:val="nil"/>
              <w:right w:val="single" w:sz="4" w:space="0" w:color="auto"/>
            </w:tcBorders>
            <w:shd w:val="clear" w:color="auto" w:fill="auto"/>
            <w:noWrap/>
            <w:vAlign w:val="bottom"/>
            <w:hideMark/>
          </w:tcPr>
          <w:p w14:paraId="11B2011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8.3 ± 0.4</w:t>
            </w:r>
          </w:p>
        </w:tc>
        <w:tc>
          <w:tcPr>
            <w:tcW w:w="1559" w:type="dxa"/>
            <w:vMerge w:val="restart"/>
            <w:tcBorders>
              <w:top w:val="nil"/>
              <w:left w:val="single" w:sz="4" w:space="0" w:color="auto"/>
              <w:bottom w:val="single" w:sz="8" w:space="0" w:color="000000"/>
              <w:right w:val="single" w:sz="4" w:space="0" w:color="auto"/>
            </w:tcBorders>
            <w:shd w:val="clear" w:color="auto" w:fill="auto"/>
            <w:vAlign w:val="center"/>
            <w:hideMark/>
          </w:tcPr>
          <w:p w14:paraId="74DF778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 ng/kg I-TEQ OMS</w:t>
            </w:r>
          </w:p>
        </w:tc>
        <w:tc>
          <w:tcPr>
            <w:tcW w:w="1417" w:type="dxa"/>
            <w:tcBorders>
              <w:top w:val="nil"/>
              <w:left w:val="nil"/>
              <w:bottom w:val="nil"/>
              <w:right w:val="single" w:sz="4" w:space="0" w:color="auto"/>
            </w:tcBorders>
            <w:shd w:val="clear" w:color="auto" w:fill="auto"/>
            <w:noWrap/>
            <w:vAlign w:val="bottom"/>
            <w:hideMark/>
          </w:tcPr>
          <w:p w14:paraId="3BFAA45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2011 ± 118</w:t>
            </w:r>
          </w:p>
        </w:tc>
        <w:tc>
          <w:tcPr>
            <w:tcW w:w="1134" w:type="dxa"/>
            <w:tcBorders>
              <w:top w:val="nil"/>
              <w:left w:val="nil"/>
              <w:bottom w:val="nil"/>
              <w:right w:val="nil"/>
            </w:tcBorders>
            <w:shd w:val="clear" w:color="auto" w:fill="auto"/>
            <w:noWrap/>
            <w:vAlign w:val="bottom"/>
            <w:hideMark/>
          </w:tcPr>
          <w:p w14:paraId="1980173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21</w:t>
            </w:r>
          </w:p>
        </w:tc>
        <w:tc>
          <w:tcPr>
            <w:tcW w:w="993" w:type="dxa"/>
            <w:vMerge w:val="restart"/>
            <w:tcBorders>
              <w:top w:val="nil"/>
              <w:left w:val="single" w:sz="4" w:space="0" w:color="auto"/>
              <w:bottom w:val="single" w:sz="8" w:space="0" w:color="000000"/>
              <w:right w:val="single" w:sz="4" w:space="0" w:color="auto"/>
            </w:tcBorders>
            <w:shd w:val="clear" w:color="auto" w:fill="auto"/>
            <w:vAlign w:val="center"/>
            <w:hideMark/>
          </w:tcPr>
          <w:p w14:paraId="62068E5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200 µg/kg DM</w:t>
            </w:r>
          </w:p>
        </w:tc>
        <w:tc>
          <w:tcPr>
            <w:tcW w:w="1149" w:type="dxa"/>
            <w:vMerge w:val="restart"/>
            <w:tcBorders>
              <w:top w:val="nil"/>
              <w:left w:val="single" w:sz="4" w:space="0" w:color="auto"/>
              <w:bottom w:val="single" w:sz="8" w:space="0" w:color="000000"/>
              <w:right w:val="single" w:sz="8" w:space="0" w:color="auto"/>
            </w:tcBorders>
            <w:shd w:val="clear" w:color="auto" w:fill="auto"/>
            <w:vAlign w:val="center"/>
            <w:hideMark/>
          </w:tcPr>
          <w:p w14:paraId="30905E4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 µg TEQ/kg DM</w:t>
            </w:r>
          </w:p>
        </w:tc>
      </w:tr>
      <w:tr w:rsidR="005C7095" w:rsidRPr="005C7095" w14:paraId="4F1AA588"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5354F78"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2936761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295C9BA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18 ± 1</w:t>
            </w:r>
          </w:p>
        </w:tc>
        <w:tc>
          <w:tcPr>
            <w:tcW w:w="1400" w:type="dxa"/>
            <w:vMerge/>
            <w:tcBorders>
              <w:top w:val="nil"/>
              <w:left w:val="single" w:sz="4" w:space="0" w:color="auto"/>
              <w:bottom w:val="single" w:sz="8" w:space="0" w:color="000000"/>
              <w:right w:val="single" w:sz="4" w:space="0" w:color="auto"/>
            </w:tcBorders>
            <w:vAlign w:val="center"/>
            <w:hideMark/>
          </w:tcPr>
          <w:p w14:paraId="60CD47D0"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E48DC1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3.1 ± 0.09</w:t>
            </w:r>
          </w:p>
        </w:tc>
        <w:tc>
          <w:tcPr>
            <w:tcW w:w="1559" w:type="dxa"/>
            <w:vMerge/>
            <w:tcBorders>
              <w:top w:val="nil"/>
              <w:left w:val="single" w:sz="4" w:space="0" w:color="auto"/>
              <w:bottom w:val="single" w:sz="8" w:space="0" w:color="000000"/>
              <w:right w:val="single" w:sz="8" w:space="0" w:color="auto"/>
            </w:tcBorders>
            <w:vAlign w:val="center"/>
            <w:hideMark/>
          </w:tcPr>
          <w:p w14:paraId="0C303CEB"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319DBFB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0BCFA53F"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3803215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2.69</w:t>
            </w:r>
          </w:p>
        </w:tc>
        <w:tc>
          <w:tcPr>
            <w:tcW w:w="1134" w:type="dxa"/>
            <w:tcBorders>
              <w:top w:val="nil"/>
              <w:left w:val="nil"/>
              <w:bottom w:val="nil"/>
              <w:right w:val="nil"/>
            </w:tcBorders>
            <w:shd w:val="clear" w:color="auto" w:fill="auto"/>
            <w:noWrap/>
            <w:vAlign w:val="bottom"/>
            <w:hideMark/>
          </w:tcPr>
          <w:p w14:paraId="6B234DC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w:t>
            </w:r>
          </w:p>
        </w:tc>
        <w:tc>
          <w:tcPr>
            <w:tcW w:w="993" w:type="dxa"/>
            <w:vMerge/>
            <w:tcBorders>
              <w:top w:val="nil"/>
              <w:left w:val="single" w:sz="4" w:space="0" w:color="auto"/>
              <w:bottom w:val="single" w:sz="8" w:space="0" w:color="000000"/>
              <w:right w:val="single" w:sz="4" w:space="0" w:color="auto"/>
            </w:tcBorders>
            <w:vAlign w:val="center"/>
            <w:hideMark/>
          </w:tcPr>
          <w:p w14:paraId="446B2A66"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E466EEF" w14:textId="77777777" w:rsidR="005C7095" w:rsidRPr="005C7095" w:rsidRDefault="005C7095" w:rsidP="005C7095">
            <w:pPr>
              <w:spacing w:line="240" w:lineRule="auto"/>
              <w:ind w:firstLine="0"/>
              <w:rPr>
                <w:color w:val="000000"/>
                <w:sz w:val="18"/>
                <w:szCs w:val="18"/>
              </w:rPr>
            </w:pPr>
          </w:p>
        </w:tc>
      </w:tr>
      <w:tr w:rsidR="005C7095" w:rsidRPr="005C7095" w14:paraId="5BA3E0B5"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C4D4306"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B11173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69B58C1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22 ± 1</w:t>
            </w:r>
          </w:p>
        </w:tc>
        <w:tc>
          <w:tcPr>
            <w:tcW w:w="1400" w:type="dxa"/>
            <w:vMerge/>
            <w:tcBorders>
              <w:top w:val="nil"/>
              <w:left w:val="single" w:sz="4" w:space="0" w:color="auto"/>
              <w:bottom w:val="single" w:sz="8" w:space="0" w:color="000000"/>
              <w:right w:val="single" w:sz="4" w:space="0" w:color="auto"/>
            </w:tcBorders>
            <w:vAlign w:val="center"/>
            <w:hideMark/>
          </w:tcPr>
          <w:p w14:paraId="74CC8E78"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682874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1.73 ± 0.07</w:t>
            </w:r>
          </w:p>
        </w:tc>
        <w:tc>
          <w:tcPr>
            <w:tcW w:w="1559" w:type="dxa"/>
            <w:vMerge/>
            <w:tcBorders>
              <w:top w:val="nil"/>
              <w:left w:val="single" w:sz="4" w:space="0" w:color="auto"/>
              <w:bottom w:val="single" w:sz="8" w:space="0" w:color="000000"/>
              <w:right w:val="single" w:sz="8" w:space="0" w:color="auto"/>
            </w:tcBorders>
            <w:vAlign w:val="center"/>
            <w:hideMark/>
          </w:tcPr>
          <w:p w14:paraId="388DA2F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CB1993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34500217"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7C6CF2C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2.01</w:t>
            </w:r>
          </w:p>
        </w:tc>
        <w:tc>
          <w:tcPr>
            <w:tcW w:w="1134" w:type="dxa"/>
            <w:tcBorders>
              <w:top w:val="nil"/>
              <w:left w:val="nil"/>
              <w:bottom w:val="nil"/>
              <w:right w:val="nil"/>
            </w:tcBorders>
            <w:shd w:val="clear" w:color="auto" w:fill="auto"/>
            <w:noWrap/>
            <w:vAlign w:val="bottom"/>
            <w:hideMark/>
          </w:tcPr>
          <w:p w14:paraId="7AAAFF5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993" w:type="dxa"/>
            <w:vMerge/>
            <w:tcBorders>
              <w:top w:val="nil"/>
              <w:left w:val="single" w:sz="4" w:space="0" w:color="auto"/>
              <w:bottom w:val="single" w:sz="8" w:space="0" w:color="000000"/>
              <w:right w:val="single" w:sz="4" w:space="0" w:color="auto"/>
            </w:tcBorders>
            <w:vAlign w:val="center"/>
            <w:hideMark/>
          </w:tcPr>
          <w:p w14:paraId="0D123287"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E292602" w14:textId="77777777" w:rsidR="005C7095" w:rsidRPr="005C7095" w:rsidRDefault="005C7095" w:rsidP="005C7095">
            <w:pPr>
              <w:spacing w:line="240" w:lineRule="auto"/>
              <w:ind w:firstLine="0"/>
              <w:rPr>
                <w:color w:val="000000"/>
                <w:sz w:val="18"/>
                <w:szCs w:val="18"/>
              </w:rPr>
            </w:pPr>
          </w:p>
        </w:tc>
      </w:tr>
      <w:tr w:rsidR="005C7095" w:rsidRPr="005C7095" w14:paraId="6E79573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38F0729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B6A02B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2CF644B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 ± 0.3</w:t>
            </w:r>
          </w:p>
        </w:tc>
        <w:tc>
          <w:tcPr>
            <w:tcW w:w="1400" w:type="dxa"/>
            <w:vMerge/>
            <w:tcBorders>
              <w:top w:val="nil"/>
              <w:left w:val="single" w:sz="4" w:space="0" w:color="auto"/>
              <w:bottom w:val="single" w:sz="8" w:space="0" w:color="000000"/>
              <w:right w:val="single" w:sz="4" w:space="0" w:color="auto"/>
            </w:tcBorders>
            <w:vAlign w:val="center"/>
            <w:hideMark/>
          </w:tcPr>
          <w:p w14:paraId="7EB65F5D"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57578E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0.25 ± 0.01</w:t>
            </w:r>
          </w:p>
        </w:tc>
        <w:tc>
          <w:tcPr>
            <w:tcW w:w="1559" w:type="dxa"/>
            <w:vMerge/>
            <w:tcBorders>
              <w:top w:val="nil"/>
              <w:left w:val="single" w:sz="4" w:space="0" w:color="auto"/>
              <w:bottom w:val="single" w:sz="8" w:space="0" w:color="000000"/>
              <w:right w:val="single" w:sz="8" w:space="0" w:color="auto"/>
            </w:tcBorders>
            <w:vAlign w:val="center"/>
            <w:hideMark/>
          </w:tcPr>
          <w:p w14:paraId="76AC3B8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48740B9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26EEB67E"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2EDBD08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2.58</w:t>
            </w:r>
          </w:p>
        </w:tc>
        <w:tc>
          <w:tcPr>
            <w:tcW w:w="1134" w:type="dxa"/>
            <w:tcBorders>
              <w:top w:val="nil"/>
              <w:left w:val="nil"/>
              <w:bottom w:val="nil"/>
              <w:right w:val="nil"/>
            </w:tcBorders>
            <w:shd w:val="clear" w:color="auto" w:fill="auto"/>
            <w:noWrap/>
            <w:vAlign w:val="bottom"/>
            <w:hideMark/>
          </w:tcPr>
          <w:p w14:paraId="41DC5D5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1.3</w:t>
            </w:r>
          </w:p>
        </w:tc>
        <w:tc>
          <w:tcPr>
            <w:tcW w:w="993" w:type="dxa"/>
            <w:vMerge/>
            <w:tcBorders>
              <w:top w:val="nil"/>
              <w:left w:val="single" w:sz="4" w:space="0" w:color="auto"/>
              <w:bottom w:val="single" w:sz="8" w:space="0" w:color="000000"/>
              <w:right w:val="single" w:sz="4" w:space="0" w:color="auto"/>
            </w:tcBorders>
            <w:vAlign w:val="center"/>
            <w:hideMark/>
          </w:tcPr>
          <w:p w14:paraId="3DF64560"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BD03B22" w14:textId="77777777" w:rsidR="005C7095" w:rsidRPr="005C7095" w:rsidRDefault="005C7095" w:rsidP="005C7095">
            <w:pPr>
              <w:spacing w:line="240" w:lineRule="auto"/>
              <w:ind w:firstLine="0"/>
              <w:rPr>
                <w:color w:val="000000"/>
                <w:sz w:val="18"/>
                <w:szCs w:val="18"/>
              </w:rPr>
            </w:pPr>
          </w:p>
        </w:tc>
      </w:tr>
      <w:tr w:rsidR="005C7095" w:rsidRPr="005C7095" w14:paraId="4AD5C6C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01417AC"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DDD05F6"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033A9E7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3.7 ± 0.1</w:t>
            </w:r>
          </w:p>
        </w:tc>
        <w:tc>
          <w:tcPr>
            <w:tcW w:w="1400" w:type="dxa"/>
            <w:vMerge/>
            <w:tcBorders>
              <w:top w:val="nil"/>
              <w:left w:val="single" w:sz="4" w:space="0" w:color="auto"/>
              <w:bottom w:val="single" w:sz="8" w:space="0" w:color="000000"/>
              <w:right w:val="single" w:sz="4" w:space="0" w:color="auto"/>
            </w:tcBorders>
            <w:vAlign w:val="center"/>
            <w:hideMark/>
          </w:tcPr>
          <w:p w14:paraId="7ADDE48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2D94790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 ± 0.01</w:t>
            </w:r>
          </w:p>
        </w:tc>
        <w:tc>
          <w:tcPr>
            <w:tcW w:w="1559" w:type="dxa"/>
            <w:vMerge/>
            <w:tcBorders>
              <w:top w:val="nil"/>
              <w:left w:val="single" w:sz="4" w:space="0" w:color="auto"/>
              <w:bottom w:val="single" w:sz="8" w:space="0" w:color="000000"/>
              <w:right w:val="single" w:sz="8" w:space="0" w:color="auto"/>
            </w:tcBorders>
            <w:vAlign w:val="center"/>
            <w:hideMark/>
          </w:tcPr>
          <w:p w14:paraId="33F36FF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1D1A09B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0AF3FF9D"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4DA1D1B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0.44</w:t>
            </w:r>
          </w:p>
        </w:tc>
        <w:tc>
          <w:tcPr>
            <w:tcW w:w="1134" w:type="dxa"/>
            <w:tcBorders>
              <w:top w:val="nil"/>
              <w:left w:val="nil"/>
              <w:bottom w:val="nil"/>
              <w:right w:val="nil"/>
            </w:tcBorders>
            <w:shd w:val="clear" w:color="auto" w:fill="auto"/>
            <w:noWrap/>
            <w:vAlign w:val="bottom"/>
            <w:hideMark/>
          </w:tcPr>
          <w:p w14:paraId="53F8709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993" w:type="dxa"/>
            <w:vMerge/>
            <w:tcBorders>
              <w:top w:val="nil"/>
              <w:left w:val="single" w:sz="4" w:space="0" w:color="auto"/>
              <w:bottom w:val="single" w:sz="8" w:space="0" w:color="000000"/>
              <w:right w:val="single" w:sz="4" w:space="0" w:color="auto"/>
            </w:tcBorders>
            <w:vAlign w:val="center"/>
            <w:hideMark/>
          </w:tcPr>
          <w:p w14:paraId="7D033EE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090B754" w14:textId="77777777" w:rsidR="005C7095" w:rsidRPr="005C7095" w:rsidRDefault="005C7095" w:rsidP="005C7095">
            <w:pPr>
              <w:spacing w:line="240" w:lineRule="auto"/>
              <w:ind w:firstLine="0"/>
              <w:rPr>
                <w:color w:val="000000"/>
                <w:sz w:val="18"/>
                <w:szCs w:val="18"/>
              </w:rPr>
            </w:pPr>
          </w:p>
        </w:tc>
      </w:tr>
      <w:tr w:rsidR="005C7095" w:rsidRPr="005C7095" w14:paraId="791CABF9"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063812D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DSS-2</w:t>
            </w:r>
          </w:p>
        </w:tc>
        <w:tc>
          <w:tcPr>
            <w:tcW w:w="992" w:type="dxa"/>
            <w:tcBorders>
              <w:top w:val="nil"/>
              <w:left w:val="single" w:sz="4" w:space="0" w:color="auto"/>
              <w:bottom w:val="nil"/>
              <w:right w:val="single" w:sz="4" w:space="0" w:color="auto"/>
            </w:tcBorders>
            <w:shd w:val="clear" w:color="auto" w:fill="auto"/>
            <w:noWrap/>
            <w:vAlign w:val="bottom"/>
            <w:hideMark/>
          </w:tcPr>
          <w:p w14:paraId="3037B72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479D5A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 ± 0.02</w:t>
            </w:r>
          </w:p>
        </w:tc>
        <w:tc>
          <w:tcPr>
            <w:tcW w:w="1400" w:type="dxa"/>
            <w:vMerge/>
            <w:tcBorders>
              <w:top w:val="nil"/>
              <w:left w:val="single" w:sz="4" w:space="0" w:color="auto"/>
              <w:bottom w:val="single" w:sz="8" w:space="0" w:color="000000"/>
              <w:right w:val="single" w:sz="4" w:space="0" w:color="auto"/>
            </w:tcBorders>
            <w:vAlign w:val="center"/>
            <w:hideMark/>
          </w:tcPr>
          <w:p w14:paraId="3105CE3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46C410E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0.148 ± 0.004</w:t>
            </w:r>
          </w:p>
        </w:tc>
        <w:tc>
          <w:tcPr>
            <w:tcW w:w="1559" w:type="dxa"/>
            <w:vMerge/>
            <w:tcBorders>
              <w:top w:val="nil"/>
              <w:left w:val="single" w:sz="4" w:space="0" w:color="auto"/>
              <w:bottom w:val="single" w:sz="8" w:space="0" w:color="000000"/>
              <w:right w:val="single" w:sz="8" w:space="0" w:color="auto"/>
            </w:tcBorders>
            <w:vAlign w:val="center"/>
            <w:hideMark/>
          </w:tcPr>
          <w:p w14:paraId="6ACA603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0D9EB1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1.78 ± 0.04</w:t>
            </w:r>
          </w:p>
        </w:tc>
        <w:tc>
          <w:tcPr>
            <w:tcW w:w="1559" w:type="dxa"/>
            <w:vMerge/>
            <w:tcBorders>
              <w:top w:val="nil"/>
              <w:left w:val="single" w:sz="4" w:space="0" w:color="auto"/>
              <w:bottom w:val="single" w:sz="8" w:space="0" w:color="000000"/>
              <w:right w:val="single" w:sz="4" w:space="0" w:color="auto"/>
            </w:tcBorders>
            <w:vAlign w:val="center"/>
            <w:hideMark/>
          </w:tcPr>
          <w:p w14:paraId="731C5B05"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21DCB94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302 ± 6</w:t>
            </w:r>
          </w:p>
        </w:tc>
        <w:tc>
          <w:tcPr>
            <w:tcW w:w="1134" w:type="dxa"/>
            <w:tcBorders>
              <w:top w:val="single" w:sz="4" w:space="0" w:color="auto"/>
              <w:left w:val="nil"/>
              <w:bottom w:val="nil"/>
              <w:right w:val="single" w:sz="4" w:space="0" w:color="auto"/>
            </w:tcBorders>
            <w:shd w:val="clear" w:color="auto" w:fill="auto"/>
            <w:noWrap/>
            <w:vAlign w:val="bottom"/>
            <w:hideMark/>
          </w:tcPr>
          <w:p w14:paraId="2BBD2A1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7.6 ± 0.3</w:t>
            </w:r>
          </w:p>
        </w:tc>
        <w:tc>
          <w:tcPr>
            <w:tcW w:w="993" w:type="dxa"/>
            <w:vMerge/>
            <w:tcBorders>
              <w:top w:val="nil"/>
              <w:left w:val="single" w:sz="4" w:space="0" w:color="auto"/>
              <w:bottom w:val="single" w:sz="8" w:space="0" w:color="000000"/>
              <w:right w:val="single" w:sz="4" w:space="0" w:color="auto"/>
            </w:tcBorders>
            <w:vAlign w:val="center"/>
            <w:hideMark/>
          </w:tcPr>
          <w:p w14:paraId="1303B46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102BBDCA" w14:textId="77777777" w:rsidR="005C7095" w:rsidRPr="005C7095" w:rsidRDefault="005C7095" w:rsidP="005C7095">
            <w:pPr>
              <w:spacing w:line="240" w:lineRule="auto"/>
              <w:ind w:firstLine="0"/>
              <w:rPr>
                <w:color w:val="000000"/>
                <w:sz w:val="18"/>
                <w:szCs w:val="18"/>
              </w:rPr>
            </w:pPr>
          </w:p>
        </w:tc>
      </w:tr>
      <w:tr w:rsidR="005C7095" w:rsidRPr="005C7095" w14:paraId="19017628"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BFE5522"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714E5E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07C5702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37 ± 2</w:t>
            </w:r>
          </w:p>
        </w:tc>
        <w:tc>
          <w:tcPr>
            <w:tcW w:w="1400" w:type="dxa"/>
            <w:vMerge/>
            <w:tcBorders>
              <w:top w:val="nil"/>
              <w:left w:val="single" w:sz="4" w:space="0" w:color="auto"/>
              <w:bottom w:val="single" w:sz="8" w:space="0" w:color="000000"/>
              <w:right w:val="single" w:sz="4" w:space="0" w:color="auto"/>
            </w:tcBorders>
            <w:vAlign w:val="center"/>
            <w:hideMark/>
          </w:tcPr>
          <w:p w14:paraId="3C6BF40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47CF6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2.54 ± 0.08</w:t>
            </w:r>
          </w:p>
        </w:tc>
        <w:tc>
          <w:tcPr>
            <w:tcW w:w="1559" w:type="dxa"/>
            <w:vMerge/>
            <w:tcBorders>
              <w:top w:val="nil"/>
              <w:left w:val="single" w:sz="4" w:space="0" w:color="auto"/>
              <w:bottom w:val="single" w:sz="8" w:space="0" w:color="000000"/>
              <w:right w:val="single" w:sz="8" w:space="0" w:color="auto"/>
            </w:tcBorders>
            <w:vAlign w:val="center"/>
            <w:hideMark/>
          </w:tcPr>
          <w:p w14:paraId="18FFC2F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6E6CBF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7F2C1EA4"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5AA07E3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3.31</w:t>
            </w:r>
          </w:p>
        </w:tc>
        <w:tc>
          <w:tcPr>
            <w:tcW w:w="1134" w:type="dxa"/>
            <w:tcBorders>
              <w:top w:val="nil"/>
              <w:left w:val="nil"/>
              <w:bottom w:val="nil"/>
              <w:right w:val="single" w:sz="4" w:space="0" w:color="auto"/>
            </w:tcBorders>
            <w:shd w:val="clear" w:color="auto" w:fill="auto"/>
            <w:noWrap/>
            <w:vAlign w:val="bottom"/>
            <w:hideMark/>
          </w:tcPr>
          <w:p w14:paraId="5A1657D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0.6</w:t>
            </w:r>
          </w:p>
        </w:tc>
        <w:tc>
          <w:tcPr>
            <w:tcW w:w="993" w:type="dxa"/>
            <w:vMerge/>
            <w:tcBorders>
              <w:top w:val="nil"/>
              <w:left w:val="single" w:sz="4" w:space="0" w:color="auto"/>
              <w:bottom w:val="single" w:sz="8" w:space="0" w:color="000000"/>
              <w:right w:val="single" w:sz="4" w:space="0" w:color="auto"/>
            </w:tcBorders>
            <w:vAlign w:val="center"/>
            <w:hideMark/>
          </w:tcPr>
          <w:p w14:paraId="2634FA33"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96F2C40" w14:textId="77777777" w:rsidR="005C7095" w:rsidRPr="005C7095" w:rsidRDefault="005C7095" w:rsidP="005C7095">
            <w:pPr>
              <w:spacing w:line="240" w:lineRule="auto"/>
              <w:ind w:firstLine="0"/>
              <w:rPr>
                <w:color w:val="000000"/>
                <w:sz w:val="18"/>
                <w:szCs w:val="18"/>
              </w:rPr>
            </w:pPr>
          </w:p>
        </w:tc>
      </w:tr>
      <w:tr w:rsidR="005C7095" w:rsidRPr="005C7095" w14:paraId="6AAF288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681EAD60"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BEE3BB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7D753D9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22.9 ± 0.5</w:t>
            </w:r>
          </w:p>
        </w:tc>
        <w:tc>
          <w:tcPr>
            <w:tcW w:w="1400" w:type="dxa"/>
            <w:vMerge/>
            <w:tcBorders>
              <w:top w:val="nil"/>
              <w:left w:val="single" w:sz="4" w:space="0" w:color="auto"/>
              <w:bottom w:val="single" w:sz="8" w:space="0" w:color="000000"/>
              <w:right w:val="single" w:sz="4" w:space="0" w:color="auto"/>
            </w:tcBorders>
            <w:vAlign w:val="center"/>
            <w:hideMark/>
          </w:tcPr>
          <w:p w14:paraId="15C86B34"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44C556E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0.83 ± 0.01</w:t>
            </w:r>
          </w:p>
        </w:tc>
        <w:tc>
          <w:tcPr>
            <w:tcW w:w="1559" w:type="dxa"/>
            <w:vMerge/>
            <w:tcBorders>
              <w:top w:val="nil"/>
              <w:left w:val="single" w:sz="4" w:space="0" w:color="auto"/>
              <w:bottom w:val="single" w:sz="8" w:space="0" w:color="000000"/>
              <w:right w:val="single" w:sz="8" w:space="0" w:color="auto"/>
            </w:tcBorders>
            <w:vAlign w:val="center"/>
            <w:hideMark/>
          </w:tcPr>
          <w:p w14:paraId="61A47BF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E33AF1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0.02</w:t>
            </w:r>
          </w:p>
        </w:tc>
        <w:tc>
          <w:tcPr>
            <w:tcW w:w="1559" w:type="dxa"/>
            <w:vMerge/>
            <w:tcBorders>
              <w:top w:val="nil"/>
              <w:left w:val="single" w:sz="4" w:space="0" w:color="auto"/>
              <w:bottom w:val="single" w:sz="8" w:space="0" w:color="000000"/>
              <w:right w:val="single" w:sz="4" w:space="0" w:color="auto"/>
            </w:tcBorders>
            <w:vAlign w:val="center"/>
            <w:hideMark/>
          </w:tcPr>
          <w:p w14:paraId="1FD08D00"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1EBE00D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2.89</w:t>
            </w:r>
          </w:p>
        </w:tc>
        <w:tc>
          <w:tcPr>
            <w:tcW w:w="1134" w:type="dxa"/>
            <w:tcBorders>
              <w:top w:val="nil"/>
              <w:left w:val="nil"/>
              <w:bottom w:val="nil"/>
              <w:right w:val="single" w:sz="4" w:space="0" w:color="auto"/>
            </w:tcBorders>
            <w:shd w:val="clear" w:color="auto" w:fill="auto"/>
            <w:noWrap/>
            <w:vAlign w:val="bottom"/>
            <w:hideMark/>
          </w:tcPr>
          <w:p w14:paraId="7A33B2D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w:t>
            </w:r>
          </w:p>
        </w:tc>
        <w:tc>
          <w:tcPr>
            <w:tcW w:w="993" w:type="dxa"/>
            <w:vMerge/>
            <w:tcBorders>
              <w:top w:val="nil"/>
              <w:left w:val="single" w:sz="4" w:space="0" w:color="auto"/>
              <w:bottom w:val="single" w:sz="8" w:space="0" w:color="000000"/>
              <w:right w:val="single" w:sz="4" w:space="0" w:color="auto"/>
            </w:tcBorders>
            <w:vAlign w:val="center"/>
            <w:hideMark/>
          </w:tcPr>
          <w:p w14:paraId="2C5FCCED"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2456135" w14:textId="77777777" w:rsidR="005C7095" w:rsidRPr="005C7095" w:rsidRDefault="005C7095" w:rsidP="005C7095">
            <w:pPr>
              <w:spacing w:line="240" w:lineRule="auto"/>
              <w:ind w:firstLine="0"/>
              <w:rPr>
                <w:color w:val="000000"/>
                <w:sz w:val="18"/>
                <w:szCs w:val="18"/>
              </w:rPr>
            </w:pPr>
          </w:p>
        </w:tc>
      </w:tr>
      <w:tr w:rsidR="005C7095" w:rsidRPr="005C7095" w14:paraId="516E92A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CB2FA64"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93CBA60"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09C6CBD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5.9 ± 0.5</w:t>
            </w:r>
          </w:p>
        </w:tc>
        <w:tc>
          <w:tcPr>
            <w:tcW w:w="1400" w:type="dxa"/>
            <w:vMerge/>
            <w:tcBorders>
              <w:top w:val="nil"/>
              <w:left w:val="single" w:sz="4" w:space="0" w:color="auto"/>
              <w:bottom w:val="single" w:sz="8" w:space="0" w:color="000000"/>
              <w:right w:val="single" w:sz="4" w:space="0" w:color="auto"/>
            </w:tcBorders>
            <w:vAlign w:val="center"/>
            <w:hideMark/>
          </w:tcPr>
          <w:p w14:paraId="2A87D911"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89F3DB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0.17 ± 0.01</w:t>
            </w:r>
          </w:p>
        </w:tc>
        <w:tc>
          <w:tcPr>
            <w:tcW w:w="1559" w:type="dxa"/>
            <w:vMerge/>
            <w:tcBorders>
              <w:top w:val="nil"/>
              <w:left w:val="single" w:sz="4" w:space="0" w:color="auto"/>
              <w:bottom w:val="single" w:sz="8" w:space="0" w:color="000000"/>
              <w:right w:val="single" w:sz="8" w:space="0" w:color="auto"/>
            </w:tcBorders>
            <w:vAlign w:val="center"/>
            <w:hideMark/>
          </w:tcPr>
          <w:p w14:paraId="500F5578"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74EBB1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226BC9FB"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1C3062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3.15</w:t>
            </w:r>
          </w:p>
        </w:tc>
        <w:tc>
          <w:tcPr>
            <w:tcW w:w="1134" w:type="dxa"/>
            <w:tcBorders>
              <w:top w:val="nil"/>
              <w:left w:val="nil"/>
              <w:bottom w:val="nil"/>
              <w:right w:val="single" w:sz="4" w:space="0" w:color="auto"/>
            </w:tcBorders>
            <w:shd w:val="clear" w:color="auto" w:fill="auto"/>
            <w:noWrap/>
            <w:vAlign w:val="bottom"/>
            <w:hideMark/>
          </w:tcPr>
          <w:p w14:paraId="0735F05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w:t>
            </w:r>
          </w:p>
        </w:tc>
        <w:tc>
          <w:tcPr>
            <w:tcW w:w="993" w:type="dxa"/>
            <w:vMerge/>
            <w:tcBorders>
              <w:top w:val="nil"/>
              <w:left w:val="single" w:sz="4" w:space="0" w:color="auto"/>
              <w:bottom w:val="single" w:sz="8" w:space="0" w:color="000000"/>
              <w:right w:val="single" w:sz="4" w:space="0" w:color="auto"/>
            </w:tcBorders>
            <w:vAlign w:val="center"/>
            <w:hideMark/>
          </w:tcPr>
          <w:p w14:paraId="3B52113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66A91F7" w14:textId="77777777" w:rsidR="005C7095" w:rsidRPr="005C7095" w:rsidRDefault="005C7095" w:rsidP="005C7095">
            <w:pPr>
              <w:spacing w:line="240" w:lineRule="auto"/>
              <w:ind w:firstLine="0"/>
              <w:rPr>
                <w:color w:val="000000"/>
                <w:sz w:val="18"/>
                <w:szCs w:val="18"/>
              </w:rPr>
            </w:pPr>
          </w:p>
        </w:tc>
      </w:tr>
      <w:tr w:rsidR="005C7095" w:rsidRPr="005C7095" w14:paraId="792D867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9FD46B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48FCFB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3C1FD65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23 ± 1</w:t>
            </w:r>
          </w:p>
        </w:tc>
        <w:tc>
          <w:tcPr>
            <w:tcW w:w="1400" w:type="dxa"/>
            <w:vMerge/>
            <w:tcBorders>
              <w:top w:val="nil"/>
              <w:left w:val="single" w:sz="4" w:space="0" w:color="auto"/>
              <w:bottom w:val="single" w:sz="8" w:space="0" w:color="000000"/>
              <w:right w:val="single" w:sz="4" w:space="0" w:color="auto"/>
            </w:tcBorders>
            <w:vAlign w:val="center"/>
            <w:hideMark/>
          </w:tcPr>
          <w:p w14:paraId="2C6F09BF"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3AD5B01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1.02 ± 0.05</w:t>
            </w:r>
          </w:p>
        </w:tc>
        <w:tc>
          <w:tcPr>
            <w:tcW w:w="1559" w:type="dxa"/>
            <w:vMerge/>
            <w:tcBorders>
              <w:top w:val="nil"/>
              <w:left w:val="single" w:sz="4" w:space="0" w:color="auto"/>
              <w:bottom w:val="single" w:sz="8" w:space="0" w:color="000000"/>
              <w:right w:val="single" w:sz="8" w:space="0" w:color="auto"/>
            </w:tcBorders>
            <w:vAlign w:val="center"/>
            <w:hideMark/>
          </w:tcPr>
          <w:p w14:paraId="32D0413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7A618D1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0B6E0C6A"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17DEF16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2.66</w:t>
            </w:r>
          </w:p>
        </w:tc>
        <w:tc>
          <w:tcPr>
            <w:tcW w:w="1134" w:type="dxa"/>
            <w:tcBorders>
              <w:top w:val="nil"/>
              <w:left w:val="nil"/>
              <w:bottom w:val="single" w:sz="4" w:space="0" w:color="auto"/>
              <w:right w:val="single" w:sz="4" w:space="0" w:color="auto"/>
            </w:tcBorders>
            <w:shd w:val="clear" w:color="auto" w:fill="auto"/>
            <w:noWrap/>
            <w:vAlign w:val="bottom"/>
            <w:hideMark/>
          </w:tcPr>
          <w:p w14:paraId="5EDF23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w:t>
            </w:r>
          </w:p>
        </w:tc>
        <w:tc>
          <w:tcPr>
            <w:tcW w:w="993" w:type="dxa"/>
            <w:vMerge/>
            <w:tcBorders>
              <w:top w:val="nil"/>
              <w:left w:val="single" w:sz="4" w:space="0" w:color="auto"/>
              <w:bottom w:val="single" w:sz="8" w:space="0" w:color="000000"/>
              <w:right w:val="single" w:sz="4" w:space="0" w:color="auto"/>
            </w:tcBorders>
            <w:vAlign w:val="center"/>
            <w:hideMark/>
          </w:tcPr>
          <w:p w14:paraId="3158489C"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2E653E7" w14:textId="77777777" w:rsidR="005C7095" w:rsidRPr="005C7095" w:rsidRDefault="005C7095" w:rsidP="005C7095">
            <w:pPr>
              <w:spacing w:line="240" w:lineRule="auto"/>
              <w:ind w:firstLine="0"/>
              <w:rPr>
                <w:color w:val="000000"/>
                <w:sz w:val="18"/>
                <w:szCs w:val="18"/>
              </w:rPr>
            </w:pPr>
          </w:p>
        </w:tc>
      </w:tr>
      <w:tr w:rsidR="005C7095" w:rsidRPr="005C7095" w14:paraId="2925E563"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628CF40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FWR</w:t>
            </w:r>
          </w:p>
        </w:tc>
        <w:tc>
          <w:tcPr>
            <w:tcW w:w="992" w:type="dxa"/>
            <w:tcBorders>
              <w:top w:val="nil"/>
              <w:left w:val="single" w:sz="4" w:space="0" w:color="auto"/>
              <w:bottom w:val="nil"/>
              <w:right w:val="single" w:sz="4" w:space="0" w:color="auto"/>
            </w:tcBorders>
            <w:shd w:val="clear" w:color="auto" w:fill="auto"/>
            <w:noWrap/>
            <w:vAlign w:val="bottom"/>
            <w:hideMark/>
          </w:tcPr>
          <w:p w14:paraId="547B68C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1D6F237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0.38 ± 0.01</w:t>
            </w:r>
          </w:p>
        </w:tc>
        <w:tc>
          <w:tcPr>
            <w:tcW w:w="1400" w:type="dxa"/>
            <w:vMerge/>
            <w:tcBorders>
              <w:top w:val="nil"/>
              <w:left w:val="single" w:sz="4" w:space="0" w:color="auto"/>
              <w:bottom w:val="single" w:sz="8" w:space="0" w:color="000000"/>
              <w:right w:val="single" w:sz="4" w:space="0" w:color="auto"/>
            </w:tcBorders>
            <w:vAlign w:val="center"/>
            <w:hideMark/>
          </w:tcPr>
          <w:p w14:paraId="4BAF394F"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C36595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0.08 ± 0.004</w:t>
            </w:r>
          </w:p>
        </w:tc>
        <w:tc>
          <w:tcPr>
            <w:tcW w:w="1559" w:type="dxa"/>
            <w:vMerge/>
            <w:tcBorders>
              <w:top w:val="nil"/>
              <w:left w:val="single" w:sz="4" w:space="0" w:color="auto"/>
              <w:bottom w:val="single" w:sz="8" w:space="0" w:color="000000"/>
              <w:right w:val="single" w:sz="8" w:space="0" w:color="auto"/>
            </w:tcBorders>
            <w:vAlign w:val="center"/>
            <w:hideMark/>
          </w:tcPr>
          <w:p w14:paraId="6C0DA5E2"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62A1BC0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1.18 ± 0.05</w:t>
            </w:r>
          </w:p>
        </w:tc>
        <w:tc>
          <w:tcPr>
            <w:tcW w:w="1559" w:type="dxa"/>
            <w:vMerge/>
            <w:tcBorders>
              <w:top w:val="nil"/>
              <w:left w:val="single" w:sz="4" w:space="0" w:color="auto"/>
              <w:bottom w:val="single" w:sz="8" w:space="0" w:color="000000"/>
              <w:right w:val="single" w:sz="4" w:space="0" w:color="auto"/>
            </w:tcBorders>
            <w:vAlign w:val="center"/>
            <w:hideMark/>
          </w:tcPr>
          <w:p w14:paraId="71B7F664"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397458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323 ± 14</w:t>
            </w:r>
          </w:p>
        </w:tc>
        <w:tc>
          <w:tcPr>
            <w:tcW w:w="1134" w:type="dxa"/>
            <w:tcBorders>
              <w:top w:val="nil"/>
              <w:left w:val="nil"/>
              <w:bottom w:val="nil"/>
              <w:right w:val="single" w:sz="4" w:space="0" w:color="auto"/>
            </w:tcBorders>
            <w:shd w:val="clear" w:color="auto" w:fill="auto"/>
            <w:noWrap/>
            <w:vAlign w:val="bottom"/>
            <w:hideMark/>
          </w:tcPr>
          <w:p w14:paraId="3F8587F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9.2 ± 0.4</w:t>
            </w:r>
          </w:p>
        </w:tc>
        <w:tc>
          <w:tcPr>
            <w:tcW w:w="993" w:type="dxa"/>
            <w:vMerge/>
            <w:tcBorders>
              <w:top w:val="nil"/>
              <w:left w:val="single" w:sz="4" w:space="0" w:color="auto"/>
              <w:bottom w:val="single" w:sz="8" w:space="0" w:color="000000"/>
              <w:right w:val="single" w:sz="4" w:space="0" w:color="auto"/>
            </w:tcBorders>
            <w:vAlign w:val="center"/>
            <w:hideMark/>
          </w:tcPr>
          <w:p w14:paraId="00BD19B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18F7FC7" w14:textId="77777777" w:rsidR="005C7095" w:rsidRPr="005C7095" w:rsidRDefault="005C7095" w:rsidP="005C7095">
            <w:pPr>
              <w:spacing w:line="240" w:lineRule="auto"/>
              <w:ind w:firstLine="0"/>
              <w:rPr>
                <w:color w:val="000000"/>
                <w:sz w:val="18"/>
                <w:szCs w:val="18"/>
              </w:rPr>
            </w:pPr>
          </w:p>
        </w:tc>
      </w:tr>
      <w:tr w:rsidR="005C7095" w:rsidRPr="005C7095" w14:paraId="2C1D0EC0" w14:textId="77777777" w:rsidTr="007C600B">
        <w:trPr>
          <w:trHeight w:val="227"/>
        </w:trPr>
        <w:tc>
          <w:tcPr>
            <w:tcW w:w="983" w:type="dxa"/>
            <w:vMerge/>
            <w:tcBorders>
              <w:top w:val="nil"/>
              <w:left w:val="single" w:sz="8" w:space="0" w:color="auto"/>
              <w:bottom w:val="single" w:sz="4" w:space="0" w:color="000000"/>
              <w:right w:val="nil"/>
            </w:tcBorders>
            <w:vAlign w:val="center"/>
            <w:hideMark/>
          </w:tcPr>
          <w:p w14:paraId="2DDDE227"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3439CE2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28A796A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9.1 ± 0.5</w:t>
            </w:r>
          </w:p>
        </w:tc>
        <w:tc>
          <w:tcPr>
            <w:tcW w:w="1400" w:type="dxa"/>
            <w:vMerge/>
            <w:tcBorders>
              <w:top w:val="nil"/>
              <w:left w:val="single" w:sz="4" w:space="0" w:color="auto"/>
              <w:bottom w:val="single" w:sz="8" w:space="0" w:color="000000"/>
              <w:right w:val="single" w:sz="4" w:space="0" w:color="auto"/>
            </w:tcBorders>
            <w:vAlign w:val="center"/>
            <w:hideMark/>
          </w:tcPr>
          <w:p w14:paraId="404B3346"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FFADD8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0.22 ± 0.01</w:t>
            </w:r>
          </w:p>
        </w:tc>
        <w:tc>
          <w:tcPr>
            <w:tcW w:w="1559" w:type="dxa"/>
            <w:vMerge/>
            <w:tcBorders>
              <w:top w:val="nil"/>
              <w:left w:val="single" w:sz="4" w:space="0" w:color="auto"/>
              <w:bottom w:val="single" w:sz="8" w:space="0" w:color="000000"/>
              <w:right w:val="single" w:sz="8" w:space="0" w:color="auto"/>
            </w:tcBorders>
            <w:vAlign w:val="center"/>
            <w:hideMark/>
          </w:tcPr>
          <w:p w14:paraId="76111007"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07A0DF2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w:t>
            </w:r>
          </w:p>
        </w:tc>
        <w:tc>
          <w:tcPr>
            <w:tcW w:w="1559" w:type="dxa"/>
            <w:vMerge/>
            <w:tcBorders>
              <w:top w:val="nil"/>
              <w:left w:val="single" w:sz="4" w:space="0" w:color="auto"/>
              <w:bottom w:val="single" w:sz="8" w:space="0" w:color="000000"/>
              <w:right w:val="single" w:sz="4" w:space="0" w:color="auto"/>
            </w:tcBorders>
            <w:vAlign w:val="center"/>
            <w:hideMark/>
          </w:tcPr>
          <w:p w14:paraId="419D58FF"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4C6BFE3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9.5</w:t>
            </w:r>
          </w:p>
        </w:tc>
        <w:tc>
          <w:tcPr>
            <w:tcW w:w="1134" w:type="dxa"/>
            <w:tcBorders>
              <w:top w:val="nil"/>
              <w:left w:val="nil"/>
              <w:bottom w:val="nil"/>
              <w:right w:val="single" w:sz="4" w:space="0" w:color="auto"/>
            </w:tcBorders>
            <w:shd w:val="clear" w:color="auto" w:fill="auto"/>
            <w:noWrap/>
            <w:vAlign w:val="bottom"/>
            <w:hideMark/>
          </w:tcPr>
          <w:p w14:paraId="660433B5" w14:textId="492F6276" w:rsidR="005C7095" w:rsidRPr="005C7095" w:rsidRDefault="007C600B" w:rsidP="007C600B">
            <w:pPr>
              <w:spacing w:line="240" w:lineRule="auto"/>
              <w:ind w:firstLine="0"/>
              <w:jc w:val="center"/>
              <w:rPr>
                <w:color w:val="000000"/>
                <w:sz w:val="18"/>
                <w:szCs w:val="18"/>
              </w:rPr>
            </w:pPr>
            <w:r>
              <w:rPr>
                <w:color w:val="000000"/>
                <w:sz w:val="18"/>
                <w:szCs w:val="18"/>
              </w:rPr>
              <w:t>n.d.</w:t>
            </w:r>
          </w:p>
        </w:tc>
        <w:tc>
          <w:tcPr>
            <w:tcW w:w="993" w:type="dxa"/>
            <w:vMerge/>
            <w:tcBorders>
              <w:top w:val="nil"/>
              <w:left w:val="single" w:sz="4" w:space="0" w:color="auto"/>
              <w:bottom w:val="single" w:sz="8" w:space="0" w:color="000000"/>
              <w:right w:val="single" w:sz="4" w:space="0" w:color="auto"/>
            </w:tcBorders>
            <w:vAlign w:val="center"/>
            <w:hideMark/>
          </w:tcPr>
          <w:p w14:paraId="4A409BA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B9FCA35" w14:textId="77777777" w:rsidR="005C7095" w:rsidRPr="005C7095" w:rsidRDefault="005C7095" w:rsidP="005C7095">
            <w:pPr>
              <w:spacing w:line="240" w:lineRule="auto"/>
              <w:ind w:firstLine="0"/>
              <w:rPr>
                <w:color w:val="000000"/>
                <w:sz w:val="18"/>
                <w:szCs w:val="18"/>
              </w:rPr>
            </w:pPr>
          </w:p>
        </w:tc>
      </w:tr>
      <w:tr w:rsidR="005C7095" w:rsidRPr="005C7095" w14:paraId="5C4A7735" w14:textId="77777777" w:rsidTr="007C600B">
        <w:trPr>
          <w:trHeight w:val="227"/>
        </w:trPr>
        <w:tc>
          <w:tcPr>
            <w:tcW w:w="983" w:type="dxa"/>
            <w:vMerge/>
            <w:tcBorders>
              <w:top w:val="nil"/>
              <w:left w:val="single" w:sz="8" w:space="0" w:color="auto"/>
              <w:bottom w:val="single" w:sz="4" w:space="0" w:color="000000"/>
              <w:right w:val="nil"/>
            </w:tcBorders>
            <w:vAlign w:val="center"/>
            <w:hideMark/>
          </w:tcPr>
          <w:p w14:paraId="71CB97C4"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8A2700"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1106FAF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6.7 ± 0.3</w:t>
            </w:r>
          </w:p>
        </w:tc>
        <w:tc>
          <w:tcPr>
            <w:tcW w:w="1400" w:type="dxa"/>
            <w:vMerge/>
            <w:tcBorders>
              <w:top w:val="nil"/>
              <w:left w:val="single" w:sz="4" w:space="0" w:color="auto"/>
              <w:bottom w:val="single" w:sz="8" w:space="0" w:color="000000"/>
              <w:right w:val="single" w:sz="4" w:space="0" w:color="auto"/>
            </w:tcBorders>
            <w:vAlign w:val="center"/>
            <w:hideMark/>
          </w:tcPr>
          <w:p w14:paraId="53D60ED9"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56047B1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 ± 0.01</w:t>
            </w:r>
          </w:p>
        </w:tc>
        <w:tc>
          <w:tcPr>
            <w:tcW w:w="1559" w:type="dxa"/>
            <w:vMerge/>
            <w:tcBorders>
              <w:top w:val="nil"/>
              <w:left w:val="single" w:sz="4" w:space="0" w:color="auto"/>
              <w:bottom w:val="single" w:sz="8" w:space="0" w:color="000000"/>
              <w:right w:val="single" w:sz="8" w:space="0" w:color="auto"/>
            </w:tcBorders>
            <w:vAlign w:val="center"/>
            <w:hideMark/>
          </w:tcPr>
          <w:p w14:paraId="04F3F10A"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1D72B68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0.003</w:t>
            </w:r>
          </w:p>
        </w:tc>
        <w:tc>
          <w:tcPr>
            <w:tcW w:w="1559" w:type="dxa"/>
            <w:vMerge/>
            <w:tcBorders>
              <w:top w:val="nil"/>
              <w:left w:val="single" w:sz="4" w:space="0" w:color="auto"/>
              <w:bottom w:val="single" w:sz="8" w:space="0" w:color="000000"/>
              <w:right w:val="single" w:sz="4" w:space="0" w:color="auto"/>
            </w:tcBorders>
            <w:vAlign w:val="center"/>
            <w:hideMark/>
          </w:tcPr>
          <w:p w14:paraId="54D0D465"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6A711CD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1134" w:type="dxa"/>
            <w:tcBorders>
              <w:top w:val="nil"/>
              <w:left w:val="nil"/>
              <w:bottom w:val="single" w:sz="4" w:space="0" w:color="auto"/>
              <w:right w:val="single" w:sz="4" w:space="0" w:color="auto"/>
            </w:tcBorders>
            <w:shd w:val="clear" w:color="auto" w:fill="auto"/>
            <w:noWrap/>
            <w:vAlign w:val="bottom"/>
            <w:hideMark/>
          </w:tcPr>
          <w:p w14:paraId="106CC232" w14:textId="71112649" w:rsidR="005C7095" w:rsidRPr="005C7095" w:rsidRDefault="007C600B" w:rsidP="007C600B">
            <w:pPr>
              <w:spacing w:line="240" w:lineRule="auto"/>
              <w:ind w:firstLine="0"/>
              <w:jc w:val="center"/>
              <w:rPr>
                <w:color w:val="000000"/>
                <w:sz w:val="18"/>
                <w:szCs w:val="18"/>
              </w:rPr>
            </w:pPr>
            <w:r>
              <w:rPr>
                <w:color w:val="000000"/>
                <w:sz w:val="18"/>
                <w:szCs w:val="18"/>
              </w:rPr>
              <w:t>n.d.</w:t>
            </w:r>
          </w:p>
        </w:tc>
        <w:tc>
          <w:tcPr>
            <w:tcW w:w="993" w:type="dxa"/>
            <w:vMerge/>
            <w:tcBorders>
              <w:top w:val="nil"/>
              <w:left w:val="single" w:sz="4" w:space="0" w:color="auto"/>
              <w:bottom w:val="single" w:sz="8" w:space="0" w:color="000000"/>
              <w:right w:val="single" w:sz="4" w:space="0" w:color="auto"/>
            </w:tcBorders>
            <w:vAlign w:val="center"/>
            <w:hideMark/>
          </w:tcPr>
          <w:p w14:paraId="3762BA5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6192EAE6" w14:textId="77777777" w:rsidR="005C7095" w:rsidRPr="005C7095" w:rsidRDefault="005C7095" w:rsidP="005C7095">
            <w:pPr>
              <w:spacing w:line="240" w:lineRule="auto"/>
              <w:ind w:firstLine="0"/>
              <w:rPr>
                <w:color w:val="000000"/>
                <w:sz w:val="18"/>
                <w:szCs w:val="18"/>
              </w:rPr>
            </w:pPr>
          </w:p>
        </w:tc>
      </w:tr>
      <w:tr w:rsidR="005C7095" w:rsidRPr="005C7095" w14:paraId="53CB6EBC"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2FCC1D8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LSS</w:t>
            </w:r>
          </w:p>
        </w:tc>
        <w:tc>
          <w:tcPr>
            <w:tcW w:w="992" w:type="dxa"/>
            <w:tcBorders>
              <w:top w:val="nil"/>
              <w:left w:val="single" w:sz="4" w:space="0" w:color="auto"/>
              <w:bottom w:val="nil"/>
              <w:right w:val="single" w:sz="4" w:space="0" w:color="auto"/>
            </w:tcBorders>
            <w:shd w:val="clear" w:color="auto" w:fill="auto"/>
            <w:noWrap/>
            <w:vAlign w:val="bottom"/>
            <w:hideMark/>
          </w:tcPr>
          <w:p w14:paraId="44964FE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5584857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0.98 ± 0.03</w:t>
            </w:r>
          </w:p>
        </w:tc>
        <w:tc>
          <w:tcPr>
            <w:tcW w:w="1400" w:type="dxa"/>
            <w:vMerge/>
            <w:tcBorders>
              <w:top w:val="nil"/>
              <w:left w:val="single" w:sz="4" w:space="0" w:color="auto"/>
              <w:bottom w:val="single" w:sz="8" w:space="0" w:color="000000"/>
              <w:right w:val="single" w:sz="4" w:space="0" w:color="auto"/>
            </w:tcBorders>
            <w:vAlign w:val="center"/>
            <w:hideMark/>
          </w:tcPr>
          <w:p w14:paraId="58022989"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60042C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0.39 ± 0.01</w:t>
            </w:r>
          </w:p>
        </w:tc>
        <w:tc>
          <w:tcPr>
            <w:tcW w:w="1559" w:type="dxa"/>
            <w:vMerge/>
            <w:tcBorders>
              <w:top w:val="nil"/>
              <w:left w:val="single" w:sz="4" w:space="0" w:color="auto"/>
              <w:bottom w:val="single" w:sz="8" w:space="0" w:color="000000"/>
              <w:right w:val="single" w:sz="8" w:space="0" w:color="auto"/>
            </w:tcBorders>
            <w:vAlign w:val="center"/>
            <w:hideMark/>
          </w:tcPr>
          <w:p w14:paraId="330F06F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628A10E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 ± 0.1</w:t>
            </w:r>
          </w:p>
        </w:tc>
        <w:tc>
          <w:tcPr>
            <w:tcW w:w="1559" w:type="dxa"/>
            <w:vMerge/>
            <w:tcBorders>
              <w:top w:val="nil"/>
              <w:left w:val="single" w:sz="4" w:space="0" w:color="auto"/>
              <w:bottom w:val="single" w:sz="8" w:space="0" w:color="000000"/>
              <w:right w:val="single" w:sz="4" w:space="0" w:color="auto"/>
            </w:tcBorders>
            <w:vAlign w:val="center"/>
            <w:hideMark/>
          </w:tcPr>
          <w:p w14:paraId="65B8824E"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726BD03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589 ± 29</w:t>
            </w:r>
          </w:p>
        </w:tc>
        <w:tc>
          <w:tcPr>
            <w:tcW w:w="1134" w:type="dxa"/>
            <w:tcBorders>
              <w:top w:val="nil"/>
              <w:left w:val="nil"/>
              <w:bottom w:val="nil"/>
              <w:right w:val="nil"/>
            </w:tcBorders>
            <w:shd w:val="clear" w:color="auto" w:fill="auto"/>
            <w:noWrap/>
            <w:vAlign w:val="bottom"/>
            <w:hideMark/>
          </w:tcPr>
          <w:p w14:paraId="2D208F3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 ± 1</w:t>
            </w:r>
          </w:p>
        </w:tc>
        <w:tc>
          <w:tcPr>
            <w:tcW w:w="993" w:type="dxa"/>
            <w:vMerge/>
            <w:tcBorders>
              <w:top w:val="nil"/>
              <w:left w:val="single" w:sz="4" w:space="0" w:color="auto"/>
              <w:bottom w:val="single" w:sz="8" w:space="0" w:color="000000"/>
              <w:right w:val="single" w:sz="4" w:space="0" w:color="auto"/>
            </w:tcBorders>
            <w:vAlign w:val="center"/>
            <w:hideMark/>
          </w:tcPr>
          <w:p w14:paraId="552265AD"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3A388FF" w14:textId="77777777" w:rsidR="005C7095" w:rsidRPr="005C7095" w:rsidRDefault="005C7095" w:rsidP="005C7095">
            <w:pPr>
              <w:spacing w:line="240" w:lineRule="auto"/>
              <w:ind w:firstLine="0"/>
              <w:rPr>
                <w:color w:val="000000"/>
                <w:sz w:val="18"/>
                <w:szCs w:val="18"/>
              </w:rPr>
            </w:pPr>
          </w:p>
        </w:tc>
      </w:tr>
      <w:tr w:rsidR="005C7095" w:rsidRPr="005C7095" w14:paraId="6C5ED0CC"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3E6402CE"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DCC70E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47132BA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3.38 ± 0.04</w:t>
            </w:r>
          </w:p>
        </w:tc>
        <w:tc>
          <w:tcPr>
            <w:tcW w:w="1400" w:type="dxa"/>
            <w:vMerge/>
            <w:tcBorders>
              <w:top w:val="nil"/>
              <w:left w:val="single" w:sz="4" w:space="0" w:color="auto"/>
              <w:bottom w:val="single" w:sz="8" w:space="0" w:color="000000"/>
              <w:right w:val="single" w:sz="4" w:space="0" w:color="auto"/>
            </w:tcBorders>
            <w:vAlign w:val="center"/>
            <w:hideMark/>
          </w:tcPr>
          <w:p w14:paraId="457D6254"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76321C1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0.15 ± 0.01</w:t>
            </w:r>
          </w:p>
        </w:tc>
        <w:tc>
          <w:tcPr>
            <w:tcW w:w="1559" w:type="dxa"/>
            <w:vMerge/>
            <w:tcBorders>
              <w:top w:val="nil"/>
              <w:left w:val="single" w:sz="4" w:space="0" w:color="auto"/>
              <w:bottom w:val="single" w:sz="8" w:space="0" w:color="000000"/>
              <w:right w:val="single" w:sz="8" w:space="0" w:color="auto"/>
            </w:tcBorders>
            <w:vAlign w:val="center"/>
            <w:hideMark/>
          </w:tcPr>
          <w:p w14:paraId="7B6D581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CD8E57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17E8A762"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536A0C3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134" w:type="dxa"/>
            <w:tcBorders>
              <w:top w:val="nil"/>
              <w:left w:val="nil"/>
              <w:bottom w:val="nil"/>
              <w:right w:val="nil"/>
            </w:tcBorders>
            <w:shd w:val="clear" w:color="auto" w:fill="auto"/>
            <w:noWrap/>
            <w:vAlign w:val="bottom"/>
            <w:hideMark/>
          </w:tcPr>
          <w:p w14:paraId="26630A2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993" w:type="dxa"/>
            <w:vMerge/>
            <w:tcBorders>
              <w:top w:val="nil"/>
              <w:left w:val="single" w:sz="4" w:space="0" w:color="auto"/>
              <w:bottom w:val="single" w:sz="8" w:space="0" w:color="000000"/>
              <w:right w:val="single" w:sz="4" w:space="0" w:color="auto"/>
            </w:tcBorders>
            <w:vAlign w:val="center"/>
            <w:hideMark/>
          </w:tcPr>
          <w:p w14:paraId="408A0750"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A474CED" w14:textId="77777777" w:rsidR="005C7095" w:rsidRPr="005C7095" w:rsidRDefault="005C7095" w:rsidP="005C7095">
            <w:pPr>
              <w:spacing w:line="240" w:lineRule="auto"/>
              <w:ind w:firstLine="0"/>
              <w:rPr>
                <w:color w:val="000000"/>
                <w:sz w:val="18"/>
                <w:szCs w:val="18"/>
              </w:rPr>
            </w:pPr>
          </w:p>
        </w:tc>
      </w:tr>
      <w:tr w:rsidR="005C7095" w:rsidRPr="005C7095" w14:paraId="4938561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0C7D24DD"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7FBE46A"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750</w:t>
            </w:r>
          </w:p>
        </w:tc>
        <w:tc>
          <w:tcPr>
            <w:tcW w:w="1577" w:type="dxa"/>
            <w:tcBorders>
              <w:top w:val="nil"/>
              <w:left w:val="nil"/>
              <w:bottom w:val="single" w:sz="4" w:space="0" w:color="auto"/>
              <w:right w:val="single" w:sz="4" w:space="0" w:color="auto"/>
            </w:tcBorders>
            <w:shd w:val="clear" w:color="auto" w:fill="auto"/>
            <w:noWrap/>
            <w:vAlign w:val="bottom"/>
            <w:hideMark/>
          </w:tcPr>
          <w:p w14:paraId="55767DD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2.7 ± 0.1</w:t>
            </w:r>
          </w:p>
        </w:tc>
        <w:tc>
          <w:tcPr>
            <w:tcW w:w="1400" w:type="dxa"/>
            <w:vMerge/>
            <w:tcBorders>
              <w:top w:val="nil"/>
              <w:left w:val="single" w:sz="4" w:space="0" w:color="auto"/>
              <w:bottom w:val="single" w:sz="8" w:space="0" w:color="000000"/>
              <w:right w:val="single" w:sz="4" w:space="0" w:color="auto"/>
            </w:tcBorders>
            <w:vAlign w:val="center"/>
            <w:hideMark/>
          </w:tcPr>
          <w:p w14:paraId="3DC677F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01F46CC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0.13 ± 0.01</w:t>
            </w:r>
          </w:p>
        </w:tc>
        <w:tc>
          <w:tcPr>
            <w:tcW w:w="1559" w:type="dxa"/>
            <w:vMerge/>
            <w:tcBorders>
              <w:top w:val="nil"/>
              <w:left w:val="single" w:sz="4" w:space="0" w:color="auto"/>
              <w:bottom w:val="single" w:sz="8" w:space="0" w:color="000000"/>
              <w:right w:val="single" w:sz="8" w:space="0" w:color="auto"/>
            </w:tcBorders>
            <w:vAlign w:val="center"/>
            <w:hideMark/>
          </w:tcPr>
          <w:p w14:paraId="18FD3342"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8" w:space="0" w:color="auto"/>
              <w:right w:val="single" w:sz="4" w:space="0" w:color="auto"/>
            </w:tcBorders>
            <w:shd w:val="clear" w:color="auto" w:fill="auto"/>
            <w:noWrap/>
            <w:vAlign w:val="bottom"/>
            <w:hideMark/>
          </w:tcPr>
          <w:p w14:paraId="44A42A3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68F47C82"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8" w:space="0" w:color="auto"/>
              <w:right w:val="single" w:sz="4" w:space="0" w:color="auto"/>
            </w:tcBorders>
            <w:shd w:val="clear" w:color="auto" w:fill="auto"/>
            <w:noWrap/>
            <w:vAlign w:val="bottom"/>
            <w:hideMark/>
          </w:tcPr>
          <w:p w14:paraId="0659831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134" w:type="dxa"/>
            <w:tcBorders>
              <w:top w:val="nil"/>
              <w:left w:val="nil"/>
              <w:bottom w:val="single" w:sz="8" w:space="0" w:color="auto"/>
              <w:right w:val="nil"/>
            </w:tcBorders>
            <w:shd w:val="clear" w:color="auto" w:fill="auto"/>
            <w:noWrap/>
            <w:vAlign w:val="bottom"/>
            <w:hideMark/>
          </w:tcPr>
          <w:p w14:paraId="3306A02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w:t>
            </w:r>
          </w:p>
        </w:tc>
        <w:tc>
          <w:tcPr>
            <w:tcW w:w="993" w:type="dxa"/>
            <w:vMerge/>
            <w:tcBorders>
              <w:top w:val="nil"/>
              <w:left w:val="single" w:sz="4" w:space="0" w:color="auto"/>
              <w:bottom w:val="single" w:sz="8" w:space="0" w:color="000000"/>
              <w:right w:val="single" w:sz="4" w:space="0" w:color="auto"/>
            </w:tcBorders>
            <w:vAlign w:val="center"/>
            <w:hideMark/>
          </w:tcPr>
          <w:p w14:paraId="203A1A96"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01AA4FC" w14:textId="77777777" w:rsidR="005C7095" w:rsidRPr="005C7095" w:rsidRDefault="005C7095" w:rsidP="005C7095">
            <w:pPr>
              <w:spacing w:line="240" w:lineRule="auto"/>
              <w:ind w:firstLine="0"/>
              <w:rPr>
                <w:color w:val="000000"/>
                <w:sz w:val="18"/>
                <w:szCs w:val="18"/>
              </w:rPr>
            </w:pPr>
          </w:p>
        </w:tc>
      </w:tr>
      <w:tr w:rsidR="005C7095" w:rsidRPr="005C7095" w14:paraId="124C75B9"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114BF558"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WT</w:t>
            </w:r>
          </w:p>
        </w:tc>
        <w:tc>
          <w:tcPr>
            <w:tcW w:w="992" w:type="dxa"/>
            <w:tcBorders>
              <w:top w:val="nil"/>
              <w:left w:val="single" w:sz="4" w:space="0" w:color="auto"/>
              <w:bottom w:val="nil"/>
              <w:right w:val="single" w:sz="4" w:space="0" w:color="auto"/>
            </w:tcBorders>
            <w:shd w:val="clear" w:color="auto" w:fill="auto"/>
            <w:noWrap/>
            <w:vAlign w:val="bottom"/>
            <w:hideMark/>
          </w:tcPr>
          <w:p w14:paraId="2A0FF8E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41CC77C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0.1</w:t>
            </w:r>
          </w:p>
        </w:tc>
        <w:tc>
          <w:tcPr>
            <w:tcW w:w="1400" w:type="dxa"/>
            <w:vMerge/>
            <w:tcBorders>
              <w:top w:val="nil"/>
              <w:left w:val="single" w:sz="4" w:space="0" w:color="auto"/>
              <w:bottom w:val="single" w:sz="8" w:space="0" w:color="000000"/>
              <w:right w:val="single" w:sz="4" w:space="0" w:color="auto"/>
            </w:tcBorders>
            <w:vAlign w:val="center"/>
            <w:hideMark/>
          </w:tcPr>
          <w:p w14:paraId="5C1C0088"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94D492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1.08 ± 0.02</w:t>
            </w:r>
          </w:p>
        </w:tc>
        <w:tc>
          <w:tcPr>
            <w:tcW w:w="1559" w:type="dxa"/>
            <w:vMerge/>
            <w:tcBorders>
              <w:top w:val="nil"/>
              <w:left w:val="single" w:sz="4" w:space="0" w:color="auto"/>
              <w:bottom w:val="single" w:sz="8" w:space="0" w:color="000000"/>
              <w:right w:val="single" w:sz="8" w:space="0" w:color="auto"/>
            </w:tcBorders>
            <w:vAlign w:val="center"/>
            <w:hideMark/>
          </w:tcPr>
          <w:p w14:paraId="64FD598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665F840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7957E18B"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3B7480C4"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7F7CAF0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6D527DFF"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0B8882A" w14:textId="77777777" w:rsidR="005C7095" w:rsidRPr="005C7095" w:rsidRDefault="005C7095" w:rsidP="005C7095">
            <w:pPr>
              <w:spacing w:line="240" w:lineRule="auto"/>
              <w:ind w:firstLine="0"/>
              <w:rPr>
                <w:sz w:val="18"/>
                <w:szCs w:val="18"/>
              </w:rPr>
            </w:pPr>
          </w:p>
        </w:tc>
      </w:tr>
      <w:tr w:rsidR="005C7095" w:rsidRPr="005C7095" w14:paraId="55F6CFC2"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A4CF21B"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4F0BC9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7280C5D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 ± 0.1</w:t>
            </w:r>
          </w:p>
        </w:tc>
        <w:tc>
          <w:tcPr>
            <w:tcW w:w="1400" w:type="dxa"/>
            <w:vMerge/>
            <w:tcBorders>
              <w:top w:val="nil"/>
              <w:left w:val="single" w:sz="4" w:space="0" w:color="auto"/>
              <w:bottom w:val="single" w:sz="8" w:space="0" w:color="000000"/>
              <w:right w:val="single" w:sz="4" w:space="0" w:color="auto"/>
            </w:tcBorders>
            <w:vAlign w:val="center"/>
            <w:hideMark/>
          </w:tcPr>
          <w:p w14:paraId="513213F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0935666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0.16 ± 0.01</w:t>
            </w:r>
          </w:p>
        </w:tc>
        <w:tc>
          <w:tcPr>
            <w:tcW w:w="1559" w:type="dxa"/>
            <w:vMerge/>
            <w:tcBorders>
              <w:top w:val="nil"/>
              <w:left w:val="single" w:sz="4" w:space="0" w:color="auto"/>
              <w:bottom w:val="single" w:sz="8" w:space="0" w:color="000000"/>
              <w:right w:val="single" w:sz="8" w:space="0" w:color="auto"/>
            </w:tcBorders>
            <w:vAlign w:val="center"/>
            <w:hideMark/>
          </w:tcPr>
          <w:p w14:paraId="60A6CF5E"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7A6E2156"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6E01D86D"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57D8B4EC"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FA1AE2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68A30800"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176CF2D" w14:textId="77777777" w:rsidR="005C7095" w:rsidRPr="005C7095" w:rsidRDefault="005C7095" w:rsidP="005C7095">
            <w:pPr>
              <w:spacing w:line="240" w:lineRule="auto"/>
              <w:ind w:firstLine="0"/>
              <w:rPr>
                <w:sz w:val="18"/>
                <w:szCs w:val="18"/>
              </w:rPr>
            </w:pPr>
          </w:p>
        </w:tc>
      </w:tr>
      <w:tr w:rsidR="005C7095" w:rsidRPr="005C7095" w14:paraId="49D1EB1F"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788D1A38"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833C0E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547BD00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118 ± 5</w:t>
            </w:r>
          </w:p>
        </w:tc>
        <w:tc>
          <w:tcPr>
            <w:tcW w:w="1400" w:type="dxa"/>
            <w:vMerge/>
            <w:tcBorders>
              <w:top w:val="nil"/>
              <w:left w:val="single" w:sz="4" w:space="0" w:color="auto"/>
              <w:bottom w:val="single" w:sz="8" w:space="0" w:color="000000"/>
              <w:right w:val="single" w:sz="4" w:space="0" w:color="auto"/>
            </w:tcBorders>
            <w:vAlign w:val="center"/>
            <w:hideMark/>
          </w:tcPr>
          <w:p w14:paraId="2CE9922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798158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7.46 ± 0.22</w:t>
            </w:r>
          </w:p>
        </w:tc>
        <w:tc>
          <w:tcPr>
            <w:tcW w:w="1559" w:type="dxa"/>
            <w:vMerge/>
            <w:tcBorders>
              <w:top w:val="nil"/>
              <w:left w:val="single" w:sz="4" w:space="0" w:color="auto"/>
              <w:bottom w:val="single" w:sz="8" w:space="0" w:color="000000"/>
              <w:right w:val="single" w:sz="8" w:space="0" w:color="auto"/>
            </w:tcBorders>
            <w:vAlign w:val="center"/>
            <w:hideMark/>
          </w:tcPr>
          <w:p w14:paraId="407E49C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7E08B64"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0C50551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00DD446D"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396C0BF"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096D2D3E"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C6D57E6" w14:textId="77777777" w:rsidR="005C7095" w:rsidRPr="005C7095" w:rsidRDefault="005C7095" w:rsidP="005C7095">
            <w:pPr>
              <w:spacing w:line="240" w:lineRule="auto"/>
              <w:ind w:firstLine="0"/>
              <w:rPr>
                <w:sz w:val="18"/>
                <w:szCs w:val="18"/>
              </w:rPr>
            </w:pPr>
          </w:p>
        </w:tc>
      </w:tr>
      <w:tr w:rsidR="005C7095" w:rsidRPr="005C7095" w14:paraId="4D49F8D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535D291"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CDBB108"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23236E2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21 ± 1</w:t>
            </w:r>
          </w:p>
        </w:tc>
        <w:tc>
          <w:tcPr>
            <w:tcW w:w="1400" w:type="dxa"/>
            <w:vMerge/>
            <w:tcBorders>
              <w:top w:val="nil"/>
              <w:left w:val="single" w:sz="4" w:space="0" w:color="auto"/>
              <w:bottom w:val="single" w:sz="8" w:space="0" w:color="000000"/>
              <w:right w:val="single" w:sz="4" w:space="0" w:color="auto"/>
            </w:tcBorders>
            <w:vAlign w:val="center"/>
            <w:hideMark/>
          </w:tcPr>
          <w:p w14:paraId="2144A2E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129891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0.45 ± 0.01</w:t>
            </w:r>
          </w:p>
        </w:tc>
        <w:tc>
          <w:tcPr>
            <w:tcW w:w="1559" w:type="dxa"/>
            <w:vMerge/>
            <w:tcBorders>
              <w:top w:val="nil"/>
              <w:left w:val="single" w:sz="4" w:space="0" w:color="auto"/>
              <w:bottom w:val="single" w:sz="8" w:space="0" w:color="000000"/>
              <w:right w:val="single" w:sz="8" w:space="0" w:color="auto"/>
            </w:tcBorders>
            <w:vAlign w:val="center"/>
            <w:hideMark/>
          </w:tcPr>
          <w:p w14:paraId="117D6B7C"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1391410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46776561"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D7925E8"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5BB0362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21A868F"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EA8D040" w14:textId="77777777" w:rsidR="005C7095" w:rsidRPr="005C7095" w:rsidRDefault="005C7095" w:rsidP="005C7095">
            <w:pPr>
              <w:spacing w:line="240" w:lineRule="auto"/>
              <w:ind w:firstLine="0"/>
              <w:rPr>
                <w:sz w:val="18"/>
                <w:szCs w:val="18"/>
              </w:rPr>
            </w:pPr>
          </w:p>
        </w:tc>
      </w:tr>
      <w:tr w:rsidR="005C7095" w:rsidRPr="005C7095" w14:paraId="03D7045B"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29DC6F41"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08A4E2F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38A3C2B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0.3</w:t>
            </w:r>
          </w:p>
        </w:tc>
        <w:tc>
          <w:tcPr>
            <w:tcW w:w="1400" w:type="dxa"/>
            <w:vMerge/>
            <w:tcBorders>
              <w:top w:val="nil"/>
              <w:left w:val="single" w:sz="4" w:space="0" w:color="auto"/>
              <w:bottom w:val="single" w:sz="8" w:space="0" w:color="000000"/>
              <w:right w:val="single" w:sz="4" w:space="0" w:color="auto"/>
            </w:tcBorders>
            <w:vAlign w:val="center"/>
            <w:hideMark/>
          </w:tcPr>
          <w:p w14:paraId="7D72E8E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3C5D1B9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0.13 ± 0.01</w:t>
            </w:r>
          </w:p>
        </w:tc>
        <w:tc>
          <w:tcPr>
            <w:tcW w:w="1559" w:type="dxa"/>
            <w:vMerge/>
            <w:tcBorders>
              <w:top w:val="nil"/>
              <w:left w:val="single" w:sz="4" w:space="0" w:color="auto"/>
              <w:bottom w:val="single" w:sz="8" w:space="0" w:color="000000"/>
              <w:right w:val="single" w:sz="8" w:space="0" w:color="auto"/>
            </w:tcBorders>
            <w:vAlign w:val="center"/>
            <w:hideMark/>
          </w:tcPr>
          <w:p w14:paraId="5AF8428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011C0FC1"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2C951E21"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FB1A89C"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D9E5F19"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0FB30C0A"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62E199D2" w14:textId="77777777" w:rsidR="005C7095" w:rsidRPr="005C7095" w:rsidRDefault="005C7095" w:rsidP="005C7095">
            <w:pPr>
              <w:spacing w:line="240" w:lineRule="auto"/>
              <w:ind w:firstLine="0"/>
              <w:rPr>
                <w:sz w:val="18"/>
                <w:szCs w:val="18"/>
              </w:rPr>
            </w:pPr>
          </w:p>
        </w:tc>
      </w:tr>
      <w:tr w:rsidR="005C7095" w:rsidRPr="005C7095" w14:paraId="5C0F93F8"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6ACEBC3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GW</w:t>
            </w:r>
          </w:p>
        </w:tc>
        <w:tc>
          <w:tcPr>
            <w:tcW w:w="992" w:type="dxa"/>
            <w:tcBorders>
              <w:top w:val="nil"/>
              <w:left w:val="single" w:sz="4" w:space="0" w:color="auto"/>
              <w:bottom w:val="nil"/>
              <w:right w:val="single" w:sz="4" w:space="0" w:color="auto"/>
            </w:tcBorders>
            <w:shd w:val="clear" w:color="auto" w:fill="auto"/>
            <w:noWrap/>
            <w:vAlign w:val="bottom"/>
            <w:hideMark/>
          </w:tcPr>
          <w:p w14:paraId="1817B42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066B66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0.89 ± 0.02</w:t>
            </w:r>
          </w:p>
        </w:tc>
        <w:tc>
          <w:tcPr>
            <w:tcW w:w="1400" w:type="dxa"/>
            <w:vMerge/>
            <w:tcBorders>
              <w:top w:val="nil"/>
              <w:left w:val="single" w:sz="4" w:space="0" w:color="auto"/>
              <w:bottom w:val="single" w:sz="8" w:space="0" w:color="000000"/>
              <w:right w:val="single" w:sz="4" w:space="0" w:color="auto"/>
            </w:tcBorders>
            <w:vAlign w:val="center"/>
            <w:hideMark/>
          </w:tcPr>
          <w:p w14:paraId="5F70416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708A81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0.141 ± 0.005</w:t>
            </w:r>
          </w:p>
        </w:tc>
        <w:tc>
          <w:tcPr>
            <w:tcW w:w="1559" w:type="dxa"/>
            <w:vMerge/>
            <w:tcBorders>
              <w:top w:val="nil"/>
              <w:left w:val="single" w:sz="4" w:space="0" w:color="auto"/>
              <w:bottom w:val="single" w:sz="8" w:space="0" w:color="000000"/>
              <w:right w:val="single" w:sz="8" w:space="0" w:color="auto"/>
            </w:tcBorders>
            <w:vAlign w:val="center"/>
            <w:hideMark/>
          </w:tcPr>
          <w:p w14:paraId="0CA876EA"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35E6997E"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6A9B503C"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362095A"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30DAFB1"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7F19E5A6"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F8C1508" w14:textId="77777777" w:rsidR="005C7095" w:rsidRPr="005C7095" w:rsidRDefault="005C7095" w:rsidP="005C7095">
            <w:pPr>
              <w:spacing w:line="240" w:lineRule="auto"/>
              <w:ind w:firstLine="0"/>
              <w:rPr>
                <w:sz w:val="18"/>
                <w:szCs w:val="18"/>
              </w:rPr>
            </w:pPr>
          </w:p>
        </w:tc>
      </w:tr>
      <w:tr w:rsidR="005C7095" w:rsidRPr="005C7095" w14:paraId="5C27B8B4"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CAC768C"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F4CB07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1C1A129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14 ± 1</w:t>
            </w:r>
          </w:p>
        </w:tc>
        <w:tc>
          <w:tcPr>
            <w:tcW w:w="1400" w:type="dxa"/>
            <w:vMerge/>
            <w:tcBorders>
              <w:top w:val="nil"/>
              <w:left w:val="single" w:sz="4" w:space="0" w:color="auto"/>
              <w:bottom w:val="single" w:sz="8" w:space="0" w:color="000000"/>
              <w:right w:val="single" w:sz="4" w:space="0" w:color="auto"/>
            </w:tcBorders>
            <w:vAlign w:val="center"/>
            <w:hideMark/>
          </w:tcPr>
          <w:p w14:paraId="2F4799B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8E02B0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0.54 ± 0.02</w:t>
            </w:r>
          </w:p>
        </w:tc>
        <w:tc>
          <w:tcPr>
            <w:tcW w:w="1559" w:type="dxa"/>
            <w:vMerge/>
            <w:tcBorders>
              <w:top w:val="nil"/>
              <w:left w:val="single" w:sz="4" w:space="0" w:color="auto"/>
              <w:bottom w:val="single" w:sz="8" w:space="0" w:color="000000"/>
              <w:right w:val="single" w:sz="8" w:space="0" w:color="auto"/>
            </w:tcBorders>
            <w:vAlign w:val="center"/>
            <w:hideMark/>
          </w:tcPr>
          <w:p w14:paraId="7ADEFAC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57470186"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5A126717"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0F09CF66"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6664111"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BDAE7D2"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7FC1112" w14:textId="77777777" w:rsidR="005C7095" w:rsidRPr="005C7095" w:rsidRDefault="005C7095" w:rsidP="005C7095">
            <w:pPr>
              <w:spacing w:line="240" w:lineRule="auto"/>
              <w:ind w:firstLine="0"/>
              <w:rPr>
                <w:sz w:val="18"/>
                <w:szCs w:val="18"/>
              </w:rPr>
            </w:pPr>
          </w:p>
        </w:tc>
      </w:tr>
      <w:tr w:rsidR="005C7095" w:rsidRPr="005C7095" w14:paraId="5770F583"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7AE5B112"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8C6FE0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650BD0A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0.2</w:t>
            </w:r>
          </w:p>
        </w:tc>
        <w:tc>
          <w:tcPr>
            <w:tcW w:w="1400" w:type="dxa"/>
            <w:vMerge/>
            <w:tcBorders>
              <w:top w:val="nil"/>
              <w:left w:val="single" w:sz="4" w:space="0" w:color="auto"/>
              <w:bottom w:val="single" w:sz="8" w:space="0" w:color="000000"/>
              <w:right w:val="single" w:sz="4" w:space="0" w:color="auto"/>
            </w:tcBorders>
            <w:vAlign w:val="center"/>
            <w:hideMark/>
          </w:tcPr>
          <w:p w14:paraId="11511B9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F9B75A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0.31 ± 0.01</w:t>
            </w:r>
          </w:p>
        </w:tc>
        <w:tc>
          <w:tcPr>
            <w:tcW w:w="1559" w:type="dxa"/>
            <w:vMerge/>
            <w:tcBorders>
              <w:top w:val="nil"/>
              <w:left w:val="single" w:sz="4" w:space="0" w:color="auto"/>
              <w:bottom w:val="single" w:sz="8" w:space="0" w:color="000000"/>
              <w:right w:val="single" w:sz="8" w:space="0" w:color="auto"/>
            </w:tcBorders>
            <w:vAlign w:val="center"/>
            <w:hideMark/>
          </w:tcPr>
          <w:p w14:paraId="39FD315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15A3D0E"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3DE51E40"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9C640C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65AF459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00CA585"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0368AA0" w14:textId="77777777" w:rsidR="005C7095" w:rsidRPr="005C7095" w:rsidRDefault="005C7095" w:rsidP="005C7095">
            <w:pPr>
              <w:spacing w:line="240" w:lineRule="auto"/>
              <w:ind w:firstLine="0"/>
              <w:rPr>
                <w:sz w:val="18"/>
                <w:szCs w:val="18"/>
              </w:rPr>
            </w:pPr>
          </w:p>
        </w:tc>
      </w:tr>
      <w:tr w:rsidR="005C7095" w:rsidRPr="005C7095" w14:paraId="2360B43D"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2387972E"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3BF8B7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0656203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7.1 ± 0.3</w:t>
            </w:r>
          </w:p>
        </w:tc>
        <w:tc>
          <w:tcPr>
            <w:tcW w:w="1400" w:type="dxa"/>
            <w:vMerge/>
            <w:tcBorders>
              <w:top w:val="nil"/>
              <w:left w:val="single" w:sz="4" w:space="0" w:color="auto"/>
              <w:bottom w:val="single" w:sz="8" w:space="0" w:color="000000"/>
              <w:right w:val="single" w:sz="4" w:space="0" w:color="auto"/>
            </w:tcBorders>
            <w:vAlign w:val="center"/>
            <w:hideMark/>
          </w:tcPr>
          <w:p w14:paraId="311E722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780D7D3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0.25 ± 0.01</w:t>
            </w:r>
          </w:p>
        </w:tc>
        <w:tc>
          <w:tcPr>
            <w:tcW w:w="1559" w:type="dxa"/>
            <w:vMerge/>
            <w:tcBorders>
              <w:top w:val="nil"/>
              <w:left w:val="single" w:sz="4" w:space="0" w:color="auto"/>
              <w:bottom w:val="single" w:sz="8" w:space="0" w:color="000000"/>
              <w:right w:val="single" w:sz="8" w:space="0" w:color="auto"/>
            </w:tcBorders>
            <w:vAlign w:val="center"/>
            <w:hideMark/>
          </w:tcPr>
          <w:p w14:paraId="388A3C7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2A3D8635"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55259DA"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34DB55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731DC5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3EDDB484"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A63026B" w14:textId="77777777" w:rsidR="005C7095" w:rsidRPr="005C7095" w:rsidRDefault="005C7095" w:rsidP="005C7095">
            <w:pPr>
              <w:spacing w:line="240" w:lineRule="auto"/>
              <w:ind w:firstLine="0"/>
              <w:rPr>
                <w:sz w:val="18"/>
                <w:szCs w:val="18"/>
              </w:rPr>
            </w:pPr>
          </w:p>
        </w:tc>
      </w:tr>
      <w:tr w:rsidR="005C7095" w:rsidRPr="005C7095" w14:paraId="09171D9D" w14:textId="77777777" w:rsidTr="005C7095">
        <w:trPr>
          <w:trHeight w:val="227"/>
        </w:trPr>
        <w:tc>
          <w:tcPr>
            <w:tcW w:w="983" w:type="dxa"/>
            <w:vMerge w:val="restart"/>
            <w:tcBorders>
              <w:top w:val="nil"/>
              <w:left w:val="single" w:sz="8" w:space="0" w:color="auto"/>
              <w:bottom w:val="single" w:sz="8" w:space="0" w:color="000000"/>
              <w:right w:val="nil"/>
            </w:tcBorders>
            <w:shd w:val="clear" w:color="auto" w:fill="auto"/>
            <w:noWrap/>
            <w:vAlign w:val="center"/>
            <w:hideMark/>
          </w:tcPr>
          <w:p w14:paraId="4FEF5B2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CWC</w:t>
            </w:r>
          </w:p>
        </w:tc>
        <w:tc>
          <w:tcPr>
            <w:tcW w:w="992" w:type="dxa"/>
            <w:tcBorders>
              <w:top w:val="nil"/>
              <w:left w:val="single" w:sz="4" w:space="0" w:color="auto"/>
              <w:bottom w:val="nil"/>
              <w:right w:val="single" w:sz="4" w:space="0" w:color="auto"/>
            </w:tcBorders>
            <w:shd w:val="clear" w:color="auto" w:fill="auto"/>
            <w:noWrap/>
            <w:vAlign w:val="bottom"/>
            <w:hideMark/>
          </w:tcPr>
          <w:p w14:paraId="2C89D77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3F1ADAD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1400" w:type="dxa"/>
            <w:vMerge/>
            <w:tcBorders>
              <w:top w:val="nil"/>
              <w:left w:val="single" w:sz="4" w:space="0" w:color="auto"/>
              <w:bottom w:val="single" w:sz="8" w:space="0" w:color="000000"/>
              <w:right w:val="single" w:sz="4" w:space="0" w:color="auto"/>
            </w:tcBorders>
            <w:vAlign w:val="center"/>
            <w:hideMark/>
          </w:tcPr>
          <w:p w14:paraId="0449A327"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804C21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1559" w:type="dxa"/>
            <w:vMerge/>
            <w:tcBorders>
              <w:top w:val="nil"/>
              <w:left w:val="single" w:sz="4" w:space="0" w:color="auto"/>
              <w:bottom w:val="single" w:sz="8" w:space="0" w:color="000000"/>
              <w:right w:val="single" w:sz="8" w:space="0" w:color="auto"/>
            </w:tcBorders>
            <w:vAlign w:val="center"/>
            <w:hideMark/>
          </w:tcPr>
          <w:p w14:paraId="0997E68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23734C31"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93EBF6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741B6D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F0F7F6A"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097D948"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7C77557A" w14:textId="77777777" w:rsidR="005C7095" w:rsidRPr="005C7095" w:rsidRDefault="005C7095" w:rsidP="005C7095">
            <w:pPr>
              <w:spacing w:line="240" w:lineRule="auto"/>
              <w:ind w:firstLine="0"/>
              <w:rPr>
                <w:sz w:val="18"/>
                <w:szCs w:val="18"/>
              </w:rPr>
            </w:pPr>
          </w:p>
        </w:tc>
      </w:tr>
      <w:tr w:rsidR="005C7095" w:rsidRPr="005C7095" w14:paraId="2A6E7CD2"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56D7BFEA"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2DEA507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111DEAF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9.4 ± 2.5</w:t>
            </w:r>
          </w:p>
        </w:tc>
        <w:tc>
          <w:tcPr>
            <w:tcW w:w="1400" w:type="dxa"/>
            <w:vMerge/>
            <w:tcBorders>
              <w:top w:val="nil"/>
              <w:left w:val="single" w:sz="4" w:space="0" w:color="auto"/>
              <w:bottom w:val="single" w:sz="8" w:space="0" w:color="000000"/>
              <w:right w:val="single" w:sz="4" w:space="0" w:color="auto"/>
            </w:tcBorders>
            <w:vAlign w:val="center"/>
            <w:hideMark/>
          </w:tcPr>
          <w:p w14:paraId="43CC5B6D"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1DC3FF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0.39 ± 0.08</w:t>
            </w:r>
          </w:p>
        </w:tc>
        <w:tc>
          <w:tcPr>
            <w:tcW w:w="1559" w:type="dxa"/>
            <w:vMerge/>
            <w:tcBorders>
              <w:top w:val="nil"/>
              <w:left w:val="single" w:sz="4" w:space="0" w:color="auto"/>
              <w:bottom w:val="single" w:sz="8" w:space="0" w:color="000000"/>
              <w:right w:val="single" w:sz="8" w:space="0" w:color="auto"/>
            </w:tcBorders>
            <w:vAlign w:val="center"/>
            <w:hideMark/>
          </w:tcPr>
          <w:p w14:paraId="498D9DC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58EA88A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388837D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5CD32B84"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C393CD3"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ADF2446"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4D7F5F0E" w14:textId="77777777" w:rsidR="005C7095" w:rsidRPr="005C7095" w:rsidRDefault="005C7095" w:rsidP="005C7095">
            <w:pPr>
              <w:spacing w:line="240" w:lineRule="auto"/>
              <w:ind w:firstLine="0"/>
              <w:rPr>
                <w:sz w:val="18"/>
                <w:szCs w:val="18"/>
              </w:rPr>
            </w:pPr>
          </w:p>
        </w:tc>
      </w:tr>
      <w:tr w:rsidR="005C7095" w:rsidRPr="005C7095" w14:paraId="0A71B146"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6BB74AD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1C02AE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743A83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 ± 5</w:t>
            </w:r>
          </w:p>
        </w:tc>
        <w:tc>
          <w:tcPr>
            <w:tcW w:w="1400" w:type="dxa"/>
            <w:vMerge/>
            <w:tcBorders>
              <w:top w:val="nil"/>
              <w:left w:val="single" w:sz="4" w:space="0" w:color="auto"/>
              <w:bottom w:val="single" w:sz="8" w:space="0" w:color="000000"/>
              <w:right w:val="single" w:sz="4" w:space="0" w:color="auto"/>
            </w:tcBorders>
            <w:vAlign w:val="center"/>
            <w:hideMark/>
          </w:tcPr>
          <w:p w14:paraId="03E53615"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0B5882A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0.56 ± 0.19</w:t>
            </w:r>
          </w:p>
        </w:tc>
        <w:tc>
          <w:tcPr>
            <w:tcW w:w="1559" w:type="dxa"/>
            <w:vMerge/>
            <w:tcBorders>
              <w:top w:val="nil"/>
              <w:left w:val="single" w:sz="4" w:space="0" w:color="auto"/>
              <w:bottom w:val="single" w:sz="8" w:space="0" w:color="000000"/>
              <w:right w:val="single" w:sz="8" w:space="0" w:color="auto"/>
            </w:tcBorders>
            <w:vAlign w:val="center"/>
            <w:hideMark/>
          </w:tcPr>
          <w:p w14:paraId="5D98C49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8B9B33C"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71DE65B"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711AF790"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32984C9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7BF31AC"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CE14DC8" w14:textId="77777777" w:rsidR="005C7095" w:rsidRPr="005C7095" w:rsidRDefault="005C7095" w:rsidP="005C7095">
            <w:pPr>
              <w:spacing w:line="240" w:lineRule="auto"/>
              <w:ind w:firstLine="0"/>
              <w:rPr>
                <w:sz w:val="18"/>
                <w:szCs w:val="18"/>
              </w:rPr>
            </w:pPr>
          </w:p>
        </w:tc>
      </w:tr>
      <w:tr w:rsidR="005C7095" w:rsidRPr="005C7095" w14:paraId="00CF1B98"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46AA8613"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6E650D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1CB8C61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6.6 ± 3.4</w:t>
            </w:r>
          </w:p>
        </w:tc>
        <w:tc>
          <w:tcPr>
            <w:tcW w:w="1400" w:type="dxa"/>
            <w:vMerge/>
            <w:tcBorders>
              <w:top w:val="nil"/>
              <w:left w:val="single" w:sz="4" w:space="0" w:color="auto"/>
              <w:bottom w:val="single" w:sz="8" w:space="0" w:color="000000"/>
              <w:right w:val="single" w:sz="4" w:space="0" w:color="auto"/>
            </w:tcBorders>
            <w:vAlign w:val="center"/>
            <w:hideMark/>
          </w:tcPr>
          <w:p w14:paraId="7795173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2DA9245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0.23 ± 0.09</w:t>
            </w:r>
          </w:p>
        </w:tc>
        <w:tc>
          <w:tcPr>
            <w:tcW w:w="1559" w:type="dxa"/>
            <w:vMerge/>
            <w:tcBorders>
              <w:top w:val="nil"/>
              <w:left w:val="single" w:sz="4" w:space="0" w:color="auto"/>
              <w:bottom w:val="single" w:sz="8" w:space="0" w:color="000000"/>
              <w:right w:val="single" w:sz="8" w:space="0" w:color="auto"/>
            </w:tcBorders>
            <w:vAlign w:val="center"/>
            <w:hideMark/>
          </w:tcPr>
          <w:p w14:paraId="4CE3619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A23A4BD"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5473BA0E"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76B58B4A"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DAD9EC7"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78B10CBC"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B427D56" w14:textId="77777777" w:rsidR="005C7095" w:rsidRPr="005C7095" w:rsidRDefault="005C7095" w:rsidP="005C7095">
            <w:pPr>
              <w:spacing w:line="240" w:lineRule="auto"/>
              <w:ind w:firstLine="0"/>
              <w:rPr>
                <w:sz w:val="18"/>
                <w:szCs w:val="18"/>
              </w:rPr>
            </w:pPr>
          </w:p>
        </w:tc>
      </w:tr>
      <w:tr w:rsidR="005C7095" w:rsidRPr="005C7095" w14:paraId="7154B09B"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24625769"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8" w:space="0" w:color="auto"/>
              <w:right w:val="single" w:sz="4" w:space="0" w:color="auto"/>
            </w:tcBorders>
            <w:shd w:val="clear" w:color="auto" w:fill="auto"/>
            <w:noWrap/>
            <w:vAlign w:val="bottom"/>
            <w:hideMark/>
          </w:tcPr>
          <w:p w14:paraId="6BC00BAB"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750</w:t>
            </w:r>
          </w:p>
        </w:tc>
        <w:tc>
          <w:tcPr>
            <w:tcW w:w="1577" w:type="dxa"/>
            <w:tcBorders>
              <w:top w:val="nil"/>
              <w:left w:val="nil"/>
              <w:bottom w:val="single" w:sz="8" w:space="0" w:color="auto"/>
              <w:right w:val="single" w:sz="4" w:space="0" w:color="auto"/>
            </w:tcBorders>
            <w:shd w:val="clear" w:color="auto" w:fill="auto"/>
            <w:noWrap/>
            <w:vAlign w:val="bottom"/>
            <w:hideMark/>
          </w:tcPr>
          <w:p w14:paraId="418C912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6.4 ± 0.1</w:t>
            </w:r>
          </w:p>
        </w:tc>
        <w:tc>
          <w:tcPr>
            <w:tcW w:w="1400" w:type="dxa"/>
            <w:vMerge/>
            <w:tcBorders>
              <w:top w:val="nil"/>
              <w:left w:val="single" w:sz="4" w:space="0" w:color="auto"/>
              <w:bottom w:val="single" w:sz="8" w:space="0" w:color="000000"/>
              <w:right w:val="single" w:sz="4" w:space="0" w:color="auto"/>
            </w:tcBorders>
            <w:vAlign w:val="center"/>
            <w:hideMark/>
          </w:tcPr>
          <w:p w14:paraId="48A84D5E"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8" w:space="0" w:color="auto"/>
              <w:right w:val="single" w:sz="4" w:space="0" w:color="auto"/>
            </w:tcBorders>
            <w:shd w:val="clear" w:color="auto" w:fill="auto"/>
            <w:noWrap/>
            <w:vAlign w:val="bottom"/>
            <w:hideMark/>
          </w:tcPr>
          <w:p w14:paraId="7BACF9B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0.26 ± 0.02</w:t>
            </w:r>
          </w:p>
        </w:tc>
        <w:tc>
          <w:tcPr>
            <w:tcW w:w="1559" w:type="dxa"/>
            <w:vMerge/>
            <w:tcBorders>
              <w:top w:val="nil"/>
              <w:left w:val="single" w:sz="4" w:space="0" w:color="auto"/>
              <w:bottom w:val="single" w:sz="8" w:space="0" w:color="000000"/>
              <w:right w:val="single" w:sz="8" w:space="0" w:color="auto"/>
            </w:tcBorders>
            <w:vAlign w:val="center"/>
            <w:hideMark/>
          </w:tcPr>
          <w:p w14:paraId="35F406BE"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6DB38235"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A972DA2"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34BE556D"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4E00B92"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22892C5"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099341EC" w14:textId="77777777" w:rsidR="005C7095" w:rsidRPr="005C7095" w:rsidRDefault="005C7095" w:rsidP="005C7095">
            <w:pPr>
              <w:spacing w:line="240" w:lineRule="auto"/>
              <w:ind w:firstLine="0"/>
              <w:rPr>
                <w:sz w:val="18"/>
                <w:szCs w:val="18"/>
              </w:rPr>
            </w:pPr>
          </w:p>
        </w:tc>
      </w:tr>
    </w:tbl>
    <w:p w14:paraId="7DE2ED8A" w14:textId="77777777" w:rsidR="00A837FE" w:rsidRDefault="00A837FE" w:rsidP="00D64F24">
      <w:pPr>
        <w:pStyle w:val="Heading3"/>
        <w:rPr>
          <w:lang w:val="en-US"/>
        </w:rPr>
        <w:sectPr w:rsidR="00A837FE" w:rsidSect="00A837FE">
          <w:pgSz w:w="16838" w:h="11906" w:orient="landscape"/>
          <w:pgMar w:top="720" w:right="720" w:bottom="720" w:left="720" w:header="709" w:footer="709" w:gutter="0"/>
          <w:lnNumType w:countBy="1" w:restart="continuous"/>
          <w:cols w:space="708"/>
          <w:docGrid w:linePitch="360"/>
        </w:sectPr>
      </w:pPr>
    </w:p>
    <w:p w14:paraId="5A5BBECB" w14:textId="2939CD00" w:rsidR="00D64F24" w:rsidRDefault="00D5017F" w:rsidP="00D64F24">
      <w:pPr>
        <w:pStyle w:val="Heading3"/>
        <w:rPr>
          <w:lang w:val="en-US"/>
        </w:rPr>
      </w:pPr>
      <w:r>
        <w:rPr>
          <w:lang w:val="en-US"/>
        </w:rPr>
        <w:lastRenderedPageBreak/>
        <w:t>PCDD/Fs</w:t>
      </w:r>
      <w:r w:rsidR="00401EEE">
        <w:rPr>
          <w:lang w:val="en-US"/>
        </w:rPr>
        <w:t xml:space="preserve"> in feedstock</w:t>
      </w:r>
    </w:p>
    <w:p w14:paraId="546AF921" w14:textId="12FE2F0C" w:rsidR="00D64F24" w:rsidRDefault="00E938A3" w:rsidP="00401EEE">
      <w:pPr>
        <w:ind w:firstLine="0"/>
        <w:rPr>
          <w:lang w:val="en-US"/>
        </w:rPr>
      </w:pPr>
      <w:r>
        <w:rPr>
          <w:lang w:val="en-US"/>
        </w:rPr>
        <w:t xml:space="preserve">The total </w:t>
      </w:r>
      <w:r w:rsidR="003A5D71">
        <w:rPr>
          <w:lang w:val="en-US"/>
        </w:rPr>
        <w:t>concentration</w:t>
      </w:r>
      <w:r>
        <w:rPr>
          <w:lang w:val="en-US"/>
        </w:rPr>
        <w:t xml:space="preserve"> of </w:t>
      </w:r>
      <w:r w:rsidR="009B4583">
        <w:rPr>
          <w:lang w:val="en-US"/>
        </w:rPr>
        <w:t>dioxins (</w:t>
      </w:r>
      <w:r w:rsidR="00F0305F">
        <w:rPr>
          <w:lang w:val="en-US"/>
        </w:rPr>
        <w:t>PCDD</w:t>
      </w:r>
      <w:r w:rsidR="009B4583">
        <w:rPr>
          <w:lang w:val="en-US"/>
        </w:rPr>
        <w:t>/</w:t>
      </w:r>
      <w:r w:rsidR="002450C3">
        <w:rPr>
          <w:lang w:val="en-US"/>
        </w:rPr>
        <w:t>F-17</w:t>
      </w:r>
      <w:r w:rsidR="009B4583">
        <w:rPr>
          <w:lang w:val="en-US"/>
        </w:rPr>
        <w:t>)</w:t>
      </w:r>
      <w:r w:rsidR="002450C3">
        <w:rPr>
          <w:lang w:val="en-US"/>
        </w:rPr>
        <w:t xml:space="preserve"> in toxic equivalents</w:t>
      </w:r>
      <w:r>
        <w:rPr>
          <w:lang w:val="en-US"/>
        </w:rPr>
        <w:t xml:space="preserve"> </w:t>
      </w:r>
      <w:r w:rsidR="009B4583">
        <w:rPr>
          <w:lang w:val="en-US"/>
        </w:rPr>
        <w:t>(TE</w:t>
      </w:r>
      <w:r w:rsidR="009564EE">
        <w:rPr>
          <w:lang w:val="en-US"/>
        </w:rPr>
        <w:t>Q</w:t>
      </w:r>
      <w:r w:rsidR="009B4583">
        <w:rPr>
          <w:lang w:val="en-US"/>
        </w:rPr>
        <w:t xml:space="preserve">) </w:t>
      </w:r>
      <w:r>
        <w:rPr>
          <w:lang w:val="en-US"/>
        </w:rPr>
        <w:t xml:space="preserve">in the sludge </w:t>
      </w:r>
      <w:r w:rsidR="002450C3">
        <w:rPr>
          <w:lang w:val="en-US"/>
        </w:rPr>
        <w:t xml:space="preserve">and food waste reject </w:t>
      </w:r>
      <w:r>
        <w:rPr>
          <w:lang w:val="en-US"/>
        </w:rPr>
        <w:t>feedstocks were</w:t>
      </w:r>
      <w:r w:rsidR="009B4583">
        <w:rPr>
          <w:lang w:val="en-US"/>
        </w:rPr>
        <w:t xml:space="preserve"> 1.2±0.1, 1.8±0.1, 3.0±0.1, and</w:t>
      </w:r>
      <w:r>
        <w:rPr>
          <w:lang w:val="en-US"/>
        </w:rPr>
        <w:t xml:space="preserve"> 8.3</w:t>
      </w:r>
      <w:r w:rsidR="00F84C90">
        <w:rPr>
          <w:lang w:val="en-US"/>
        </w:rPr>
        <w:t>±0.2</w:t>
      </w:r>
      <w:r w:rsidR="009B4583">
        <w:rPr>
          <w:lang w:val="en-US"/>
        </w:rPr>
        <w:t xml:space="preserve"> </w:t>
      </w:r>
      <w:r w:rsidR="00FA4AE8">
        <w:rPr>
          <w:lang w:val="en-US"/>
        </w:rPr>
        <w:t>n</w:t>
      </w:r>
      <w:r>
        <w:rPr>
          <w:lang w:val="en-US"/>
        </w:rPr>
        <w:t xml:space="preserve">g </w:t>
      </w:r>
      <w:r w:rsidR="003A5D71">
        <w:rPr>
          <w:lang w:val="en-US"/>
        </w:rPr>
        <w:t>TE</w:t>
      </w:r>
      <w:r w:rsidR="009564EE">
        <w:rPr>
          <w:lang w:val="en-US"/>
        </w:rPr>
        <w:t>Q</w:t>
      </w:r>
      <w:r w:rsidR="003A5D71">
        <w:rPr>
          <w:lang w:val="en-US"/>
        </w:rPr>
        <w:t xml:space="preserve"> </w:t>
      </w:r>
      <w:r w:rsidR="00FA4AE8">
        <w:rPr>
          <w:lang w:val="en-US"/>
        </w:rPr>
        <w:t>k</w:t>
      </w:r>
      <w:r>
        <w:rPr>
          <w:lang w:val="en-US"/>
        </w:rPr>
        <w:t>g</w:t>
      </w:r>
      <w:r>
        <w:rPr>
          <w:vertAlign w:val="superscript"/>
          <w:lang w:val="en-US"/>
        </w:rPr>
        <w:t>-1</w:t>
      </w:r>
      <w:r w:rsidR="009B4583">
        <w:rPr>
          <w:lang w:val="en-US"/>
        </w:rPr>
        <w:t xml:space="preserve"> for FWR, DSS-2, LSS, and DSS-1, respectively.</w:t>
      </w:r>
      <w:r>
        <w:rPr>
          <w:lang w:val="en-US"/>
        </w:rPr>
        <w:t xml:space="preserve"> </w:t>
      </w:r>
      <w:r w:rsidR="009B4583">
        <w:rPr>
          <w:lang w:val="en-US"/>
        </w:rPr>
        <w:t xml:space="preserve">These concentrations were </w:t>
      </w:r>
      <w:r w:rsidR="009564EE">
        <w:rPr>
          <w:lang w:val="en-US"/>
        </w:rPr>
        <w:t xml:space="preserve">in the lowest range or below </w:t>
      </w:r>
      <w:r w:rsidR="009B4583">
        <w:rPr>
          <w:lang w:val="en-US"/>
        </w:rPr>
        <w:t xml:space="preserve">the sum </w:t>
      </w:r>
      <w:r w:rsidR="00F0305F">
        <w:rPr>
          <w:lang w:val="en-US"/>
        </w:rPr>
        <w:t>PCDD</w:t>
      </w:r>
      <w:r w:rsidR="009564EE">
        <w:rPr>
          <w:lang w:val="en-US"/>
        </w:rPr>
        <w:t>/F</w:t>
      </w:r>
      <w:r w:rsidR="009B4583">
        <w:rPr>
          <w:lang w:val="en-US"/>
        </w:rPr>
        <w:t>-</w:t>
      </w:r>
      <w:r w:rsidR="009564EE">
        <w:rPr>
          <w:lang w:val="en-US"/>
        </w:rPr>
        <w:t>1</w:t>
      </w:r>
      <w:r w:rsidR="009B4583">
        <w:rPr>
          <w:lang w:val="en-US"/>
        </w:rPr>
        <w:t xml:space="preserve">7 found in 36 different Norwegian sewage sludges (range 3-69, median 6 </w:t>
      </w:r>
      <w:r w:rsidR="009564EE">
        <w:rPr>
          <w:lang w:val="en-US"/>
        </w:rPr>
        <w:t>n</w:t>
      </w:r>
      <w:r w:rsidR="009B4583">
        <w:rPr>
          <w:lang w:val="en-US"/>
        </w:rPr>
        <w:t>g</w:t>
      </w:r>
      <w:r w:rsidR="009564EE">
        <w:rPr>
          <w:lang w:val="en-US"/>
        </w:rPr>
        <w:t xml:space="preserve"> TEQ</w:t>
      </w:r>
      <w:r w:rsidR="009B4583">
        <w:rPr>
          <w:lang w:val="en-US"/>
        </w:rPr>
        <w:t xml:space="preserve"> kg</w:t>
      </w:r>
      <w:r w:rsidR="009B4583">
        <w:rPr>
          <w:vertAlign w:val="superscript"/>
          <w:lang w:val="en-US"/>
        </w:rPr>
        <w:t>-1</w:t>
      </w:r>
      <w:r w:rsidR="009B4583">
        <w:rPr>
          <w:lang w:val="en-US"/>
        </w:rPr>
        <w:t xml:space="preserve">) </w:t>
      </w:r>
      <w:sdt>
        <w:sdtPr>
          <w:rPr>
            <w:color w:val="000000"/>
            <w:lang w:val="en-US"/>
          </w:rPr>
          <w:tag w:val="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421293542"/>
          <w:placeholder>
            <w:docPart w:val="848449BD512C47E4BC45075696A83BA1"/>
          </w:placeholder>
        </w:sdtPr>
        <w:sdtEndPr/>
        <w:sdtContent>
          <w:r w:rsidR="00D5157D" w:rsidRPr="00D5157D">
            <w:rPr>
              <w:color w:val="000000"/>
              <w:lang w:val="en-US"/>
            </w:rPr>
            <w:t>(Paulsrud et al., 1997).</w:t>
          </w:r>
        </w:sdtContent>
      </w:sdt>
      <w:r w:rsidR="009B4583">
        <w:rPr>
          <w:lang w:val="en-US"/>
        </w:rPr>
        <w:t xml:space="preserve"> </w:t>
      </w:r>
      <w:r w:rsidR="00DF322E">
        <w:rPr>
          <w:lang w:val="en-US"/>
        </w:rPr>
        <w:t>The distribution of dioxins was similar for the</w:t>
      </w:r>
      <w:r w:rsidR="009B4583">
        <w:rPr>
          <w:lang w:val="en-US"/>
        </w:rPr>
        <w:t xml:space="preserve"> sludge feedstocks</w:t>
      </w:r>
      <w:r w:rsidR="00DF322E">
        <w:rPr>
          <w:lang w:val="en-US"/>
        </w:rPr>
        <w:t xml:space="preserve"> and mainly dominated by OCDD (85-91%), followed by 1,2,3,4,6,7,8-HpCDD (6-11%)</w:t>
      </w:r>
      <w:r w:rsidR="009B4583">
        <w:rPr>
          <w:lang w:val="en-US"/>
        </w:rPr>
        <w:t xml:space="preserve"> (Figure S.</w:t>
      </w:r>
      <w:r w:rsidR="009B4583" w:rsidRPr="004A0B82">
        <w:rPr>
          <w:highlight w:val="yellow"/>
          <w:lang w:val="en-US"/>
        </w:rPr>
        <w:t>X</w:t>
      </w:r>
      <w:r w:rsidR="009B4583">
        <w:rPr>
          <w:lang w:val="en-US"/>
        </w:rPr>
        <w:t>)</w:t>
      </w:r>
      <w:r w:rsidR="00DF322E">
        <w:rPr>
          <w:lang w:val="en-US"/>
        </w:rPr>
        <w:t>.</w:t>
      </w:r>
      <w:r w:rsidR="009B4583">
        <w:rPr>
          <w:lang w:val="en-US"/>
        </w:rPr>
        <w:t xml:space="preserve"> The distribution of dioxins in FWR was dominated by OCDD (80%), 1,2,3,4,6,7,8-HpCDD (9%), and OCDF (9%).</w:t>
      </w:r>
    </w:p>
    <w:p w14:paraId="56F6D8E5" w14:textId="72682D61" w:rsidR="00D64F24" w:rsidRPr="00D64F24" w:rsidRDefault="00D64F24" w:rsidP="00D64F24">
      <w:pPr>
        <w:pStyle w:val="Heading3"/>
        <w:rPr>
          <w:lang w:val="en-US"/>
        </w:rPr>
      </w:pPr>
      <w:r>
        <w:rPr>
          <w:lang w:val="en-US"/>
        </w:rPr>
        <w:t>PCBs</w:t>
      </w:r>
      <w:r w:rsidR="00401EEE">
        <w:rPr>
          <w:lang w:val="en-US"/>
        </w:rPr>
        <w:t xml:space="preserve"> in feedstocks</w:t>
      </w:r>
    </w:p>
    <w:p w14:paraId="7AE9EFB4" w14:textId="26D7EBFB" w:rsidR="009564EE" w:rsidRDefault="009843AD" w:rsidP="00401EEE">
      <w:pPr>
        <w:ind w:firstLine="0"/>
        <w:rPr>
          <w:lang w:val="en-US"/>
        </w:rPr>
      </w:pPr>
      <w:r>
        <w:rPr>
          <w:lang w:val="en-US"/>
        </w:rPr>
        <w:t xml:space="preserve">The total concentration of PCB-7 in the four </w:t>
      </w:r>
      <w:r w:rsidR="009B4583">
        <w:rPr>
          <w:lang w:val="en-US"/>
        </w:rPr>
        <w:t>feedstocks</w:t>
      </w:r>
      <w:r>
        <w:rPr>
          <w:lang w:val="en-US"/>
        </w:rPr>
        <w:t xml:space="preserve"> analyzed were 7.6 ± 0.6, 9.2 ± 0.4, 16.6 ± 1.0, and 20.7 ± 0.6 </w:t>
      </w:r>
      <w:r w:rsidR="00FA4AE8">
        <w:rPr>
          <w:lang w:val="en-US"/>
        </w:rPr>
        <w:t>µ</w:t>
      </w:r>
      <w:r>
        <w:rPr>
          <w:lang w:val="en-US"/>
        </w:rPr>
        <w:t xml:space="preserve">g </w:t>
      </w:r>
      <w:r w:rsidR="00FA4AE8">
        <w:rPr>
          <w:lang w:val="en-US"/>
        </w:rPr>
        <w:t>k</w:t>
      </w:r>
      <w:r>
        <w:rPr>
          <w:lang w:val="en-US"/>
        </w:rPr>
        <w:t>g</w:t>
      </w:r>
      <w:r>
        <w:rPr>
          <w:vertAlign w:val="superscript"/>
          <w:lang w:val="en-US"/>
        </w:rPr>
        <w:t>-1</w:t>
      </w:r>
      <w:r>
        <w:rPr>
          <w:lang w:val="en-US"/>
        </w:rPr>
        <w:t xml:space="preserve"> for DSS-2, FWR, LSS, and DSS-1, respectively (</w:t>
      </w:r>
      <w:r w:rsidR="00FA4AE8">
        <w:rPr>
          <w:lang w:val="en-US"/>
        </w:rPr>
        <w:t>Figure S.</w:t>
      </w:r>
      <w:r w:rsidR="00FA4AE8" w:rsidRPr="004A0B82">
        <w:rPr>
          <w:highlight w:val="yellow"/>
          <w:lang w:val="en-US"/>
        </w:rPr>
        <w:t>X</w:t>
      </w:r>
      <w:r>
        <w:rPr>
          <w:lang w:val="en-US"/>
        </w:rPr>
        <w:t xml:space="preserve">). </w:t>
      </w:r>
      <w:r w:rsidR="009564EE">
        <w:rPr>
          <w:lang w:val="en-US"/>
        </w:rPr>
        <w:t xml:space="preserve">These concentrations </w:t>
      </w:r>
      <w:r w:rsidR="009564EE" w:rsidRPr="009564EE">
        <w:rPr>
          <w:highlight w:val="yellow"/>
          <w:lang w:val="en-US"/>
        </w:rPr>
        <w:t>were below</w:t>
      </w:r>
      <w:r w:rsidR="009564EE">
        <w:rPr>
          <w:lang w:val="en-US"/>
        </w:rPr>
        <w:t xml:space="preserve"> previously reported findings: range in x WWTPs in </w:t>
      </w:r>
      <w:proofErr w:type="gramStart"/>
      <w:r w:rsidR="009564EE">
        <w:rPr>
          <w:lang w:val="en-US"/>
        </w:rPr>
        <w:t>x</w:t>
      </w:r>
      <w:proofErr w:type="gramEnd"/>
    </w:p>
    <w:p w14:paraId="553FD58D" w14:textId="58537BAB" w:rsidR="00D64F24" w:rsidRPr="009843AD" w:rsidRDefault="002450C3" w:rsidP="00401EEE">
      <w:pPr>
        <w:ind w:firstLine="0"/>
        <w:rPr>
          <w:lang w:val="en-US"/>
        </w:rPr>
      </w:pPr>
      <w:r>
        <w:rPr>
          <w:lang w:val="en-US"/>
        </w:rPr>
        <w:t xml:space="preserve">These concentrations were below the sum PCB-7 found in 36 different Norwegian sewage sludges (range 17-100, median 42 </w:t>
      </w:r>
      <w:r w:rsidR="009564EE">
        <w:rPr>
          <w:lang w:val="en-US"/>
        </w:rPr>
        <w:t>µ</w:t>
      </w:r>
      <w:r>
        <w:rPr>
          <w:lang w:val="en-US"/>
        </w:rPr>
        <w:t>g kg</w:t>
      </w:r>
      <w:r>
        <w:rPr>
          <w:vertAlign w:val="superscript"/>
          <w:lang w:val="en-US"/>
        </w:rPr>
        <w:t>-1</w:t>
      </w:r>
      <w:r>
        <w:rPr>
          <w:lang w:val="en-US"/>
        </w:rPr>
        <w:t xml:space="preserve">) </w:t>
      </w:r>
      <w:sdt>
        <w:sdtPr>
          <w:rPr>
            <w:color w:val="000000"/>
            <w:lang w:val="en-US"/>
          </w:rPr>
          <w:tag w:val="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880122857"/>
          <w:placeholder>
            <w:docPart w:val="EA54140177534AF6AA132ABB71B61FBC"/>
          </w:placeholder>
        </w:sdtPr>
        <w:sdtEndPr/>
        <w:sdtContent>
          <w:r w:rsidR="00D5157D" w:rsidRPr="00D5157D">
            <w:rPr>
              <w:color w:val="000000"/>
              <w:lang w:val="en-US"/>
            </w:rPr>
            <w:t>(Paulsrud et al., 1997).</w:t>
          </w:r>
        </w:sdtContent>
      </w:sdt>
      <w:r>
        <w:rPr>
          <w:lang w:val="en-US"/>
        </w:rPr>
        <w:t xml:space="preserve"> </w:t>
      </w:r>
      <w:r w:rsidR="009843AD">
        <w:rPr>
          <w:lang w:val="en-US"/>
        </w:rPr>
        <w:t xml:space="preserve">The distribution of PCBs was evenly distributed between the 7 PCBs in DSS1, DSS-2, and FWR, whereas LSS was dominated by PCB52 (60%). </w:t>
      </w:r>
    </w:p>
    <w:p w14:paraId="059E6426" w14:textId="2C39F8FB" w:rsidR="000D12AA" w:rsidRDefault="000D12AA" w:rsidP="000D12AA">
      <w:pPr>
        <w:pStyle w:val="Heading3"/>
        <w:rPr>
          <w:lang w:val="en-US"/>
        </w:rPr>
      </w:pPr>
      <w:r>
        <w:rPr>
          <w:lang w:val="en-US"/>
        </w:rPr>
        <w:t>PAHs in feedstocks</w:t>
      </w:r>
    </w:p>
    <w:p w14:paraId="28859089" w14:textId="1E048CD3" w:rsidR="000D12AA" w:rsidRDefault="000D12AA" w:rsidP="002A75EF">
      <w:pPr>
        <w:ind w:firstLine="0"/>
        <w:rPr>
          <w:color w:val="000000"/>
          <w:lang w:val="en-US"/>
        </w:rPr>
      </w:pPr>
      <w:r>
        <w:rPr>
          <w:lang w:val="en-US"/>
        </w:rPr>
        <w:t xml:space="preserve">PAHs are generally a product of combustion and was not expected to be present at high concentrations in the feedstocks. </w:t>
      </w:r>
      <w:r w:rsidR="00B25C73">
        <w:rPr>
          <w:lang w:val="en-US"/>
        </w:rPr>
        <w:t>However, a</w:t>
      </w:r>
      <w:r>
        <w:rPr>
          <w:lang w:val="en-US"/>
        </w:rPr>
        <w:t xml:space="preserve">ll 16 PAHs </w:t>
      </w:r>
      <w:proofErr w:type="gramStart"/>
      <w:r>
        <w:rPr>
          <w:lang w:val="en-US"/>
        </w:rPr>
        <w:t>analyzed for</w:t>
      </w:r>
      <w:proofErr w:type="gramEnd"/>
      <w:r>
        <w:rPr>
          <w:lang w:val="en-US"/>
        </w:rPr>
        <w:t xml:space="preserve"> were detected in the feedstocks except for in the wood chips (CWC) in concentrations ranging from 0.</w:t>
      </w:r>
      <w:r w:rsidR="004A0B82">
        <w:rPr>
          <w:lang w:val="en-US"/>
        </w:rPr>
        <w:t>38</w:t>
      </w:r>
      <w:r>
        <w:rPr>
          <w:lang w:val="en-US"/>
        </w:rPr>
        <w:t xml:space="preserve"> </w:t>
      </w:r>
      <w:r w:rsidR="004A0B82">
        <w:rPr>
          <w:lang w:val="en-US"/>
        </w:rPr>
        <w:t xml:space="preserve">± 0.01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food waste reject (FWR) to 5.0</w:t>
      </w:r>
      <w:r w:rsidR="004A0B82">
        <w:rPr>
          <w:lang w:val="en-US"/>
        </w:rPr>
        <w:t>5 ± 0.09</w:t>
      </w:r>
      <w:r>
        <w:rPr>
          <w:lang w:val="en-US"/>
        </w:rPr>
        <w:t xml:space="preserve">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waste timber (WT)</w:t>
      </w:r>
      <w:r w:rsidR="00FA4AE8">
        <w:rPr>
          <w:lang w:val="en-US"/>
        </w:rPr>
        <w:t xml:space="preserve"> (Figure S.</w:t>
      </w:r>
      <w:r w:rsidR="00FA4AE8" w:rsidRPr="004A0B82">
        <w:rPr>
          <w:highlight w:val="yellow"/>
          <w:lang w:val="en-US"/>
        </w:rPr>
        <w:t>X</w:t>
      </w:r>
      <w:r w:rsidR="00FA4AE8">
        <w:rPr>
          <w:lang w:val="en-US"/>
        </w:rPr>
        <w:t>)</w:t>
      </w:r>
      <w:r>
        <w:rPr>
          <w:lang w:val="en-US"/>
        </w:rPr>
        <w:t xml:space="preserve">. </w:t>
      </w:r>
      <w:r w:rsidR="0078661B">
        <w:rPr>
          <w:lang w:val="en-US"/>
        </w:rPr>
        <w:t xml:space="preserve">These concentrations are in the same range as the </w:t>
      </w:r>
      <w:r w:rsidR="00BB7217">
        <w:rPr>
          <w:lang w:val="en-US"/>
        </w:rPr>
        <w:t xml:space="preserve">lower </w:t>
      </w:r>
      <w:r w:rsidR="0078661B">
        <w:rPr>
          <w:lang w:val="en-US"/>
        </w:rPr>
        <w:t xml:space="preserve">range of </w:t>
      </w:r>
      <w:r w:rsidR="00BB7217">
        <w:rPr>
          <w:lang w:val="en-US"/>
        </w:rPr>
        <w:t xml:space="preserve">sum </w:t>
      </w:r>
      <w:r w:rsidR="0078661B">
        <w:rPr>
          <w:lang w:val="en-US"/>
        </w:rPr>
        <w:t>PAH</w:t>
      </w:r>
      <w:r w:rsidR="00BB7217">
        <w:rPr>
          <w:lang w:val="en-US"/>
        </w:rPr>
        <w:t>-16</w:t>
      </w:r>
      <w:r w:rsidR="0078661B">
        <w:rPr>
          <w:lang w:val="en-US"/>
        </w:rPr>
        <w:t xml:space="preserve"> </w:t>
      </w:r>
      <w:r w:rsidR="00BB7217">
        <w:rPr>
          <w:lang w:val="en-US"/>
        </w:rPr>
        <w:t>found in</w:t>
      </w:r>
      <w:r w:rsidR="0078661B">
        <w:rPr>
          <w:lang w:val="en-US"/>
        </w:rPr>
        <w:t xml:space="preserve"> 3</w:t>
      </w:r>
      <w:r w:rsidR="002450C3">
        <w:rPr>
          <w:lang w:val="en-US"/>
        </w:rPr>
        <w:t>6</w:t>
      </w:r>
      <w:r w:rsidR="0078661B">
        <w:rPr>
          <w:lang w:val="en-US"/>
        </w:rPr>
        <w:t xml:space="preserve"> different Norwegian sewage sludges (range 0.7-30, median 3.9 mg kg</w:t>
      </w:r>
      <w:r w:rsidR="0078661B">
        <w:rPr>
          <w:vertAlign w:val="superscript"/>
          <w:lang w:val="en-US"/>
        </w:rPr>
        <w:t>-1</w:t>
      </w:r>
      <w:r w:rsidR="0078661B">
        <w:rPr>
          <w:lang w:val="en-US"/>
        </w:rPr>
        <w:t xml:space="preserve">) </w:t>
      </w:r>
      <w:sdt>
        <w:sdtPr>
          <w:rPr>
            <w:color w:val="000000"/>
            <w:lang w:val="en-US"/>
          </w:rPr>
          <w:tag w:val="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546976508"/>
          <w:placeholder>
            <w:docPart w:val="DefaultPlaceholder_-1854013440"/>
          </w:placeholder>
        </w:sdtPr>
        <w:sdtEndPr/>
        <w:sdtContent>
          <w:r w:rsidR="00D5157D" w:rsidRPr="00D5157D">
            <w:rPr>
              <w:color w:val="000000"/>
              <w:lang w:val="en-US"/>
            </w:rPr>
            <w:t>(Paulsrud et al., 1997).</w:t>
          </w:r>
        </w:sdtContent>
      </w:sdt>
      <w:r w:rsidR="002A75EF">
        <w:rPr>
          <w:color w:val="000000"/>
          <w:lang w:val="en-US"/>
        </w:rPr>
        <w:t xml:space="preserve"> </w:t>
      </w:r>
      <w:sdt>
        <w:sdtPr>
          <w:rPr>
            <w:color w:val="000000"/>
            <w:lang w:val="en-US"/>
          </w:rPr>
          <w:tag w:val="MENDELEY_CITATION_v3_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"/>
          <w:id w:val="-1657443675"/>
          <w:placeholder>
            <w:docPart w:val="DefaultPlaceholder_-1854013440"/>
          </w:placeholder>
          <w:showingPlcHdr/>
        </w:sdtPr>
        <w:sdtEndPr/>
        <w:sdtContent>
          <w:r w:rsidR="00D5157D" w:rsidRPr="00D5157D">
            <w:rPr>
              <w:rStyle w:val="PlaceholderText"/>
              <w:color w:val="000000"/>
            </w:rPr>
            <w:t>Click or tap here to enter text.</w:t>
          </w:r>
        </w:sdtContent>
      </w:sdt>
      <w:r w:rsidR="001D7B8A">
        <w:rPr>
          <w:color w:val="000000"/>
          <w:lang w:val="en-US"/>
        </w:rPr>
        <w:t xml:space="preserve"> PAH content increased at lower pyrolysis temperatures (400 deg) and decreased at higher PT and increased pressure led to lower PAH biochar content. </w:t>
      </w:r>
      <w:commentRangeStart w:id="20"/>
      <w:r w:rsidR="00D64F24" w:rsidRPr="002A75EF">
        <w:rPr>
          <w:lang w:val="en-US"/>
        </w:rPr>
        <w:t xml:space="preserve">Organic pollutants in </w:t>
      </w:r>
      <w:proofErr w:type="spellStart"/>
      <w:r w:rsidR="00D64F24" w:rsidRPr="002A75EF">
        <w:rPr>
          <w:lang w:val="en-US"/>
        </w:rPr>
        <w:t>biochars</w:t>
      </w:r>
      <w:commentRangeEnd w:id="20"/>
      <w:r w:rsidR="000B696D">
        <w:rPr>
          <w:rStyle w:val="CommentReference"/>
        </w:rPr>
        <w:commentReference w:id="20"/>
      </w:r>
      <w:r w:rsidR="001D7B8A">
        <w:rPr>
          <w:lang w:val="en-US"/>
        </w:rPr>
        <w:t>Some</w:t>
      </w:r>
      <w:proofErr w:type="spellEnd"/>
      <w:r w:rsidR="001D7B8A">
        <w:rPr>
          <w:lang w:val="en-US"/>
        </w:rPr>
        <w:t xml:space="preserve"> researchers observed increasing PAH contents in biochar at higher temperatures</w:t>
      </w:r>
      <w:r w:rsidR="0037244A">
        <w:rPr>
          <w:lang w:val="en-US"/>
        </w:rPr>
        <w:t xml:space="preserve"> </w:t>
      </w:r>
      <w:sdt>
        <w:sdtPr>
          <w:rPr>
            <w:color w:val="000000"/>
            <w:lang w:val="en-US"/>
          </w:rPr>
          <w:tag w:val="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
          <w:id w:val="-1242640733"/>
          <w:placeholder>
            <w:docPart w:val="DefaultPlaceholder_-1854013440"/>
          </w:placeholder>
        </w:sdtPr>
        <w:sdtEndPr/>
        <w:sdtContent>
          <w:r w:rsidR="00D5157D" w:rsidRPr="00D5157D">
            <w:rPr>
              <w:color w:val="000000"/>
              <w:lang w:val="en-US"/>
            </w:rPr>
            <w:t>(</w:t>
          </w:r>
          <w:proofErr w:type="spellStart"/>
          <w:r w:rsidR="00D5157D" w:rsidRPr="00D5157D">
            <w:rPr>
              <w:color w:val="000000"/>
              <w:lang w:val="en-US"/>
            </w:rPr>
            <w:t>Rogovska</w:t>
          </w:r>
          <w:proofErr w:type="spellEnd"/>
          <w:r w:rsidR="00D5157D" w:rsidRPr="00D5157D">
            <w:rPr>
              <w:color w:val="000000"/>
              <w:lang w:val="en-US"/>
            </w:rPr>
            <w:t xml:space="preserve"> et al., 2012)</w:t>
          </w:r>
        </w:sdtContent>
      </w:sdt>
      <w:r w:rsidR="001D7B8A">
        <w:rPr>
          <w:lang w:val="en-US"/>
        </w:rPr>
        <w:t>, whereas some did not observe any correlations between PAH content and pyrolysis temperature (450-750 degrees)</w:t>
      </w:r>
      <w:sdt>
        <w:sdtPr>
          <w:rPr>
            <w:color w:val="000000"/>
            <w:lang w:val="en-US"/>
          </w:rPr>
          <w:tag w:val="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
          <w:id w:val="1753856765"/>
          <w:placeholder>
            <w:docPart w:val="DefaultPlaceholder_-1854013440"/>
          </w:placeholder>
        </w:sdtPr>
        <w:sdtEndPr/>
        <w:sdtContent>
          <w:r w:rsidR="00D5157D" w:rsidRPr="00D5157D">
            <w:rPr>
              <w:color w:val="000000"/>
              <w:lang w:val="en-US"/>
            </w:rPr>
            <w:t>(Kloss et al., 2012)</w:t>
          </w:r>
        </w:sdtContent>
      </w:sdt>
      <w:r w:rsidR="0037244A">
        <w:rPr>
          <w:color w:val="000000"/>
          <w:lang w:val="en-US"/>
        </w:rPr>
        <w:t>.</w:t>
      </w:r>
    </w:p>
    <w:p w14:paraId="1793B187" w14:textId="33FA622C" w:rsidR="0092125E" w:rsidRPr="002A75EF" w:rsidRDefault="0092125E" w:rsidP="0092125E">
      <w:pPr>
        <w:pStyle w:val="Heading2"/>
      </w:pPr>
      <w:r>
        <w:t>Organic pollutants in biochars</w:t>
      </w:r>
    </w:p>
    <w:p w14:paraId="0547417A" w14:textId="075D69FF" w:rsidR="004A0B82" w:rsidRDefault="00F0305F" w:rsidP="004A0B82">
      <w:pPr>
        <w:pStyle w:val="Heading3"/>
        <w:rPr>
          <w:lang w:val="en-US"/>
        </w:rPr>
      </w:pPr>
      <w:r>
        <w:rPr>
          <w:lang w:val="en-US"/>
        </w:rPr>
        <w:t>PCDD</w:t>
      </w:r>
      <w:r w:rsidR="004A0B82">
        <w:rPr>
          <w:lang w:val="en-US"/>
        </w:rPr>
        <w:t>/</w:t>
      </w:r>
      <w:r>
        <w:rPr>
          <w:lang w:val="en-US"/>
        </w:rPr>
        <w:t>F</w:t>
      </w:r>
      <w:r w:rsidR="004A0B82">
        <w:rPr>
          <w:lang w:val="en-US"/>
        </w:rPr>
        <w:t>s in bioch</w:t>
      </w:r>
      <w:commentRangeStart w:id="21"/>
      <w:commentRangeStart w:id="22"/>
      <w:r w:rsidR="004A0B82">
        <w:rPr>
          <w:lang w:val="en-US"/>
        </w:rPr>
        <w:t>ars</w:t>
      </w:r>
      <w:commentRangeEnd w:id="21"/>
      <w:r w:rsidR="00584005">
        <w:rPr>
          <w:rStyle w:val="CommentReference"/>
          <w:rFonts w:ascii="Times New Roman" w:eastAsia="Times New Roman" w:hAnsi="Times New Roman" w:cs="Times New Roman"/>
          <w:color w:val="auto"/>
          <w:u w:val="none"/>
        </w:rPr>
        <w:commentReference w:id="21"/>
      </w:r>
      <w:commentRangeEnd w:id="22"/>
      <w:r w:rsidR="006125C2">
        <w:rPr>
          <w:rStyle w:val="CommentReference"/>
          <w:rFonts w:ascii="Times New Roman" w:eastAsia="Times New Roman" w:hAnsi="Times New Roman" w:cs="Times New Roman"/>
          <w:color w:val="auto"/>
          <w:u w:val="none"/>
        </w:rPr>
        <w:commentReference w:id="22"/>
      </w:r>
    </w:p>
    <w:p w14:paraId="28232E18" w14:textId="64E0A419" w:rsidR="00D16C7A" w:rsidRDefault="00FA4AE8" w:rsidP="00FA4AE8">
      <w:pPr>
        <w:ind w:firstLine="0"/>
        <w:rPr>
          <w:lang w:val="en-US"/>
        </w:rPr>
      </w:pPr>
      <w:r>
        <w:rPr>
          <w:lang w:val="en-US"/>
        </w:rPr>
        <w:t>Concentrations of ∑</w:t>
      </w:r>
      <w:r w:rsidR="00F0305F">
        <w:rPr>
          <w:lang w:val="en-US"/>
        </w:rPr>
        <w:t>PCDD</w:t>
      </w:r>
      <w:r>
        <w:rPr>
          <w:lang w:val="en-US"/>
        </w:rPr>
        <w:t>/</w:t>
      </w:r>
      <w:r w:rsidR="00F0305F">
        <w:rPr>
          <w:lang w:val="en-US"/>
        </w:rPr>
        <w:t>F</w:t>
      </w:r>
      <w:r w:rsidR="00AE3632">
        <w:rPr>
          <w:lang w:val="en-US"/>
        </w:rPr>
        <w:t>-17</w:t>
      </w:r>
      <w:r>
        <w:rPr>
          <w:lang w:val="en-US"/>
        </w:rPr>
        <w:t xml:space="preserve"> in the biochar samples ranged between 0.</w:t>
      </w:r>
      <w:r w:rsidR="00C31070">
        <w:rPr>
          <w:lang w:val="en-US"/>
        </w:rPr>
        <w:t>00</w:t>
      </w:r>
      <w:r>
        <w:rPr>
          <w:lang w:val="en-US"/>
        </w:rPr>
        <w:t>3 ng</w:t>
      </w:r>
      <w:r w:rsidR="00C31070">
        <w:rPr>
          <w:lang w:val="en-US"/>
        </w:rPr>
        <w:t xml:space="preserve"> TEQ</w:t>
      </w:r>
      <w:r>
        <w:rPr>
          <w:lang w:val="en-US"/>
        </w:rPr>
        <w:t xml:space="preserve"> kg</w:t>
      </w:r>
      <w:r>
        <w:rPr>
          <w:vertAlign w:val="superscript"/>
          <w:lang w:val="en-US"/>
        </w:rPr>
        <w:t>-1</w:t>
      </w:r>
      <w:r>
        <w:rPr>
          <w:lang w:val="en-US"/>
        </w:rPr>
        <w:t xml:space="preserve"> in</w:t>
      </w:r>
      <w:r w:rsidR="00C31070">
        <w:rPr>
          <w:lang w:val="en-US"/>
        </w:rPr>
        <w:t xml:space="preserve"> DSS</w:t>
      </w:r>
      <w:r>
        <w:rPr>
          <w:lang w:val="en-US"/>
        </w:rPr>
        <w:t>-</w:t>
      </w:r>
      <w:r w:rsidR="00C31070">
        <w:rPr>
          <w:lang w:val="en-US"/>
        </w:rPr>
        <w:t>1-</w:t>
      </w:r>
      <w:r>
        <w:rPr>
          <w:lang w:val="en-US"/>
        </w:rPr>
        <w:t xml:space="preserve">800 to </w:t>
      </w:r>
      <w:r w:rsidR="00C31070">
        <w:rPr>
          <w:lang w:val="en-US"/>
        </w:rPr>
        <w:t>0.07</w:t>
      </w:r>
      <w:r>
        <w:rPr>
          <w:lang w:val="en-US"/>
        </w:rPr>
        <w:t xml:space="preserve"> ng </w:t>
      </w:r>
      <w:r w:rsidR="00C31070">
        <w:rPr>
          <w:lang w:val="en-US"/>
        </w:rPr>
        <w:t xml:space="preserve">TEQ </w:t>
      </w:r>
      <w:r>
        <w:rPr>
          <w:lang w:val="en-US"/>
        </w:rPr>
        <w:t>kg</w:t>
      </w:r>
      <w:r>
        <w:rPr>
          <w:vertAlign w:val="superscript"/>
          <w:lang w:val="en-US"/>
        </w:rPr>
        <w:t>-1</w:t>
      </w:r>
      <w:r>
        <w:rPr>
          <w:lang w:val="en-US"/>
        </w:rPr>
        <w:t xml:space="preserve"> in FWR-600 and were thus</w:t>
      </w:r>
      <w:r w:rsidR="008D4541">
        <w:rPr>
          <w:lang w:val="en-US"/>
        </w:rPr>
        <w:t xml:space="preserve"> 2-3 orders of magnitude lower than in the original feedstocks</w:t>
      </w:r>
      <w:r>
        <w:rPr>
          <w:lang w:val="en-US"/>
        </w:rPr>
        <w:t xml:space="preserve"> (details on removal efficiency in section x, table x). </w:t>
      </w:r>
      <w:r w:rsidR="009D4FB9">
        <w:rPr>
          <w:lang w:val="en-US"/>
        </w:rPr>
        <w:t>There was no significant (p&gt;0.05) linear relationship between reduction in dioxin concentration and pyrolysis temperature. However, for FWR, the concentration of dioxins decreased by one order of magnitude from 600 to 800 ˚C</w:t>
      </w:r>
      <w:r w:rsidR="00C31070">
        <w:rPr>
          <w:lang w:val="en-US"/>
        </w:rPr>
        <w:t xml:space="preserve"> whereas the </w:t>
      </w:r>
      <w:proofErr w:type="spellStart"/>
      <w:r w:rsidR="00C31070">
        <w:rPr>
          <w:lang w:val="en-US"/>
        </w:rPr>
        <w:t>to</w:t>
      </w:r>
      <w:proofErr w:type="spellEnd"/>
      <w:r w:rsidR="00C31070">
        <w:rPr>
          <w:lang w:val="en-US"/>
        </w:rPr>
        <w:t xml:space="preserve"> other feedstocks (DSS-1 and DSS-2) stayed within the same order of magnitude for all temperatures (except for DSS-1-800 that dropped one order). </w:t>
      </w:r>
    </w:p>
    <w:p w14:paraId="01D302BD" w14:textId="0AF9B94F" w:rsidR="00D16C7A" w:rsidRDefault="00D16C7A" w:rsidP="00D16C7A">
      <w:pPr>
        <w:rPr>
          <w:lang w:val="en-US"/>
        </w:rPr>
      </w:pPr>
      <w:r>
        <w:rPr>
          <w:lang w:val="en-US"/>
        </w:rPr>
        <w:t xml:space="preserve">Pyrolysis reduced the variety of dioxin congeners – the biochar samples contained </w:t>
      </w:r>
      <w:r w:rsidR="000C47F4">
        <w:rPr>
          <w:lang w:val="en-US"/>
        </w:rPr>
        <w:t xml:space="preserve">43-86 </w:t>
      </w:r>
      <w:r>
        <w:rPr>
          <w:lang w:val="en-US"/>
        </w:rPr>
        <w:t xml:space="preserve">% </w:t>
      </w:r>
      <w:r w:rsidR="007055B9">
        <w:rPr>
          <w:lang w:val="en-US"/>
        </w:rPr>
        <w:t xml:space="preserve">(R: congeners) </w:t>
      </w:r>
      <w:r>
        <w:rPr>
          <w:lang w:val="en-US"/>
        </w:rPr>
        <w:t>fewer congeners</w:t>
      </w:r>
      <w:r w:rsidR="000C47F4">
        <w:rPr>
          <w:lang w:val="en-US"/>
        </w:rPr>
        <w:t xml:space="preserve"> (mean 69 ± 12%</w:t>
      </w:r>
      <w:r w:rsidR="007055B9">
        <w:rPr>
          <w:lang w:val="en-US"/>
        </w:rPr>
        <w:t xml:space="preserve">, R: </w:t>
      </w:r>
      <w:proofErr w:type="spellStart"/>
      <w:r w:rsidR="007055B9">
        <w:rPr>
          <w:lang w:val="en-US"/>
        </w:rPr>
        <w:t>congeners_avg</w:t>
      </w:r>
      <w:proofErr w:type="spellEnd"/>
      <w:r w:rsidR="000C47F4">
        <w:rPr>
          <w:lang w:val="en-US"/>
        </w:rPr>
        <w:t>)</w:t>
      </w:r>
      <w:r>
        <w:rPr>
          <w:lang w:val="en-US"/>
        </w:rPr>
        <w:t xml:space="preserve"> than their feedstock materials (Figure S.</w:t>
      </w:r>
      <w:r w:rsidRPr="00D16C7A">
        <w:rPr>
          <w:highlight w:val="yellow"/>
          <w:lang w:val="en-US"/>
        </w:rPr>
        <w:t>X</w:t>
      </w:r>
      <w:r w:rsidR="000C47F4">
        <w:rPr>
          <w:lang w:val="en-US"/>
        </w:rPr>
        <w:t>, haven’t made yet</w:t>
      </w:r>
      <w:r>
        <w:rPr>
          <w:lang w:val="en-US"/>
        </w:rPr>
        <w:t>)</w:t>
      </w:r>
      <w:r w:rsidR="009B3805">
        <w:rPr>
          <w:lang w:val="en-US"/>
        </w:rPr>
        <w:t>. The most persistent diox</w:t>
      </w:r>
      <w:r w:rsidR="007055B9">
        <w:rPr>
          <w:lang w:val="en-US"/>
        </w:rPr>
        <w:t xml:space="preserve">ins toward thermal degradation </w:t>
      </w:r>
      <w:proofErr w:type="gramStart"/>
      <w:r w:rsidR="007055B9">
        <w:rPr>
          <w:lang w:val="en-US"/>
        </w:rPr>
        <w:t>was</w:t>
      </w:r>
      <w:proofErr w:type="gramEnd"/>
      <w:r w:rsidR="007055B9">
        <w:rPr>
          <w:lang w:val="en-US"/>
        </w:rPr>
        <w:t xml:space="preserve"> </w:t>
      </w:r>
      <w:r w:rsidR="009B3805">
        <w:rPr>
          <w:lang w:val="en-US"/>
        </w:rPr>
        <w:t>1,2,3,4,6,7,8-HpCDD</w:t>
      </w:r>
      <w:r w:rsidR="007055B9">
        <w:rPr>
          <w:lang w:val="en-US"/>
        </w:rPr>
        <w:t xml:space="preserve"> which</w:t>
      </w:r>
      <w:r w:rsidR="009B3805">
        <w:rPr>
          <w:lang w:val="en-US"/>
        </w:rPr>
        <w:t xml:space="preserve"> was found in all feedstocks and biochar samples</w:t>
      </w:r>
      <w:r w:rsidR="007055B9">
        <w:rPr>
          <w:lang w:val="en-US"/>
        </w:rPr>
        <w:t xml:space="preserve"> at each temperature. OCDD was found in 90% of the biochars (R: </w:t>
      </w:r>
      <w:proofErr w:type="spellStart"/>
      <w:r w:rsidR="007055B9">
        <w:rPr>
          <w:lang w:val="en-US"/>
        </w:rPr>
        <w:t>congeners_poll</w:t>
      </w:r>
      <w:proofErr w:type="spellEnd"/>
      <w:r w:rsidR="002D5589">
        <w:rPr>
          <w:lang w:val="en-US"/>
        </w:rPr>
        <w:t>)</w:t>
      </w:r>
      <w:r w:rsidR="007055B9">
        <w:rPr>
          <w:lang w:val="en-US"/>
        </w:rPr>
        <w:t xml:space="preserve">. Overall, the HxCDFs, HxCDDs, PeCDFs and PeCDDs were most easily degraded. </w:t>
      </w:r>
    </w:p>
    <w:p w14:paraId="336852C6" w14:textId="73585AAD" w:rsidR="003B4ED9" w:rsidRPr="00364357" w:rsidRDefault="00EA72BF" w:rsidP="00364357">
      <w:pPr>
        <w:rPr>
          <w:color w:val="000000"/>
          <w:lang w:val="en-US"/>
        </w:rPr>
      </w:pPr>
      <w:sdt>
        <w:sdtPr>
          <w:rPr>
            <w:color w:val="000000"/>
            <w:lang w:val="en-US"/>
          </w:rPr>
          <w:tag w:val="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
          <w:id w:val="-488167337"/>
          <w:placeholder>
            <w:docPart w:val="2A67E9804710459EB5384A33DB72BE3C"/>
          </w:placeholder>
        </w:sdtPr>
        <w:sdtEndPr/>
        <w:sdtContent>
          <w:r w:rsidR="00D5157D" w:rsidRPr="00D5157D">
            <w:rPr>
              <w:color w:val="000000"/>
              <w:lang w:val="en-US"/>
            </w:rPr>
            <w:t>(Hu et al., 2007)</w:t>
          </w:r>
        </w:sdtContent>
      </w:sdt>
      <w:r w:rsidR="003B4ED9" w:rsidRPr="004261AC">
        <w:rPr>
          <w:color w:val="000000"/>
          <w:lang w:val="en-US"/>
        </w:rPr>
        <w:t xml:space="preserve"> found that on</w:t>
      </w:r>
      <w:r w:rsidR="003B4ED9">
        <w:rPr>
          <w:color w:val="000000"/>
          <w:lang w:val="en-US"/>
        </w:rPr>
        <w:t>ly 0.000085 pg TEQ g</w:t>
      </w:r>
      <w:r w:rsidR="003B4ED9">
        <w:rPr>
          <w:color w:val="000000"/>
          <w:vertAlign w:val="superscript"/>
          <w:lang w:val="en-US"/>
        </w:rPr>
        <w:t>-1</w:t>
      </w:r>
      <w:r w:rsidR="003B4ED9">
        <w:rPr>
          <w:color w:val="000000"/>
          <w:lang w:val="en-US"/>
        </w:rPr>
        <w:t xml:space="preserve"> was detected in char from pyrolysis of contaminated sediments at 800 ˚C and a residence time of 30 minutes. This is five to six orders of magnitude lower than the biochar concentrations in this study, however, </w:t>
      </w:r>
      <w:r w:rsidR="003B4ED9">
        <w:rPr>
          <w:color w:val="000000"/>
          <w:lang w:val="en-US"/>
        </w:rPr>
        <w:lastRenderedPageBreak/>
        <w:t>removal efficienc</w:t>
      </w:r>
      <w:r w:rsidR="00813E0D">
        <w:rPr>
          <w:color w:val="000000"/>
          <w:lang w:val="en-US"/>
        </w:rPr>
        <w:t>ies</w:t>
      </w:r>
      <w:r w:rsidR="003B4ED9">
        <w:rPr>
          <w:color w:val="000000"/>
          <w:lang w:val="en-US"/>
        </w:rPr>
        <w:t xml:space="preserve"> are still above 99% (see section x). The study proposed that volatilization was the main mechanism of removal for PCDD/Fs</w:t>
      </w:r>
      <w:r w:rsidR="00813E0D">
        <w:rPr>
          <w:color w:val="000000"/>
          <w:lang w:val="en-US"/>
        </w:rPr>
        <w:t>.</w:t>
      </w:r>
    </w:p>
    <w:p w14:paraId="0D24706B" w14:textId="20F3266C"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41856" behindDoc="0" locked="0" layoutInCell="1" allowOverlap="1" wp14:anchorId="5B600C8E" wp14:editId="531D2A78">
                <wp:simplePos x="0" y="0"/>
                <wp:positionH relativeFrom="column">
                  <wp:posOffset>4081145</wp:posOffset>
                </wp:positionH>
                <wp:positionV relativeFrom="paragraph">
                  <wp:posOffset>3345815</wp:posOffset>
                </wp:positionV>
                <wp:extent cx="1671320" cy="192405"/>
                <wp:effectExtent l="9525" t="7620" r="5080" b="9525"/>
                <wp:wrapNone/>
                <wp:docPr id="20483451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320" cy="19240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497EB" id="Rectangle 3" o:spid="_x0000_s1026" style="position:absolute;margin-left:321.35pt;margin-top:263.45pt;width:131.6pt;height:15.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" strokecolor="white [3212]"/>
            </w:pict>
          </mc:Fallback>
        </mc:AlternateContent>
      </w:r>
      <w:r w:rsidR="007E0F21">
        <w:rPr>
          <w:noProof/>
          <w:lang w:val="en-US"/>
        </w:rPr>
        <w:drawing>
          <wp:inline distT="0" distB="0" distL="0" distR="0" wp14:anchorId="5947BDBF" wp14:editId="3810765D">
            <wp:extent cx="5753100" cy="4248150"/>
            <wp:effectExtent l="0" t="0" r="0" b="0"/>
            <wp:docPr id="53050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58E2C72" w14:textId="004F5571" w:rsidR="001F6F62" w:rsidRPr="005C3A6C" w:rsidRDefault="001F6F62" w:rsidP="001F6F62">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E543D5">
        <w:rPr>
          <w:noProof/>
          <w:lang w:val="en-US"/>
        </w:rPr>
        <w:t>1</w:t>
      </w:r>
      <w:r>
        <w:fldChar w:fldCharType="end"/>
      </w:r>
      <w:r w:rsidRPr="001F6F62">
        <w:rPr>
          <w:lang w:val="en-US"/>
        </w:rPr>
        <w:t xml:space="preserve"> </w:t>
      </w:r>
      <w:r w:rsidR="00F26B28">
        <w:rPr>
          <w:lang w:val="en-US"/>
        </w:rPr>
        <w:t xml:space="preserve">Total </w:t>
      </w:r>
      <w:r w:rsidR="00F0305F">
        <w:rPr>
          <w:lang w:val="en-US"/>
        </w:rPr>
        <w:t>PCDD</w:t>
      </w:r>
      <w:r w:rsidR="003A5D71">
        <w:rPr>
          <w:lang w:val="en-US"/>
        </w:rPr>
        <w:t>/</w:t>
      </w:r>
      <w:r w:rsidR="00F0305F">
        <w:rPr>
          <w:lang w:val="en-US"/>
        </w:rPr>
        <w:t>F</w:t>
      </w:r>
      <w:r w:rsidR="003A5D71">
        <w:rPr>
          <w:lang w:val="en-US"/>
        </w:rPr>
        <w:t xml:space="preserve"> </w:t>
      </w:r>
      <w:r w:rsidR="00A21F27">
        <w:rPr>
          <w:lang w:val="en-US"/>
        </w:rPr>
        <w:t xml:space="preserve">concentrations as </w:t>
      </w:r>
      <w:r>
        <w:rPr>
          <w:lang w:val="en-US"/>
        </w:rPr>
        <w:t>toxic equivalen</w:t>
      </w:r>
      <w:r w:rsidR="003A5D71">
        <w:rPr>
          <w:lang w:val="en-US"/>
        </w:rPr>
        <w:t>ts</w:t>
      </w:r>
      <w:r>
        <w:rPr>
          <w:lang w:val="en-US"/>
        </w:rPr>
        <w:t xml:space="preserve"> (</w:t>
      </w:r>
      <w:r w:rsidR="00F26B28">
        <w:rPr>
          <w:lang w:val="en-US"/>
        </w:rPr>
        <w:t>n</w:t>
      </w:r>
      <w:r>
        <w:rPr>
          <w:lang w:val="en-US"/>
        </w:rPr>
        <w:t xml:space="preserve">g </w:t>
      </w:r>
      <w:r w:rsidR="003A5D71">
        <w:rPr>
          <w:lang w:val="en-US"/>
        </w:rPr>
        <w:t>TE</w:t>
      </w:r>
      <w:r w:rsidR="003333FF">
        <w:rPr>
          <w:lang w:val="en-US"/>
        </w:rPr>
        <w:t>Q</w:t>
      </w:r>
      <w:r w:rsidR="003A5D71">
        <w:rPr>
          <w:lang w:val="en-US"/>
        </w:rPr>
        <w:t xml:space="preserve"> </w:t>
      </w:r>
      <w:r w:rsidR="00F26B28">
        <w:rPr>
          <w:lang w:val="en-US"/>
        </w:rPr>
        <w:t>k</w:t>
      </w:r>
      <w:r>
        <w:rPr>
          <w:lang w:val="en-US"/>
        </w:rPr>
        <w:t>g</w:t>
      </w:r>
      <w:r>
        <w:rPr>
          <w:vertAlign w:val="superscript"/>
          <w:lang w:val="en-US"/>
        </w:rPr>
        <w:t>-1</w:t>
      </w:r>
      <w:r>
        <w:rPr>
          <w:lang w:val="en-US"/>
        </w:rPr>
        <w:t xml:space="preserve">) </w:t>
      </w:r>
      <w:r w:rsidR="00A21F27">
        <w:rPr>
          <w:lang w:val="en-US"/>
        </w:rPr>
        <w:t>before and after pyrolysis treatment at increasing temperatures for the different feedstocks tested</w:t>
      </w:r>
      <w:r>
        <w:rPr>
          <w:lang w:val="en-US"/>
        </w:rPr>
        <w:t xml:space="preserve">. </w:t>
      </w:r>
    </w:p>
    <w:p w14:paraId="304D86FD" w14:textId="6B13D9C1" w:rsidR="005C3A6C" w:rsidRPr="005C3A6C" w:rsidRDefault="005C3A6C" w:rsidP="001F6F62">
      <w:pPr>
        <w:pStyle w:val="Caption"/>
        <w:rPr>
          <w:lang w:val="en-US"/>
        </w:rPr>
      </w:pPr>
    </w:p>
    <w:p w14:paraId="7A608A16" w14:textId="219A3914" w:rsidR="00D64F24" w:rsidRDefault="00D64F24" w:rsidP="00D64F24">
      <w:pPr>
        <w:pStyle w:val="Heading3"/>
        <w:rPr>
          <w:lang w:val="en-US"/>
        </w:rPr>
      </w:pPr>
      <w:r>
        <w:rPr>
          <w:lang w:val="en-US"/>
        </w:rPr>
        <w:t>PCBs</w:t>
      </w:r>
      <w:r w:rsidR="00401EEE">
        <w:rPr>
          <w:lang w:val="en-US"/>
        </w:rPr>
        <w:t xml:space="preserve"> in biochars</w:t>
      </w:r>
    </w:p>
    <w:p w14:paraId="348C6785" w14:textId="2AA68600" w:rsidR="00AE3632" w:rsidRPr="00AE3632" w:rsidRDefault="00AE3632" w:rsidP="004C5501">
      <w:pPr>
        <w:ind w:firstLine="0"/>
        <w:rPr>
          <w:lang w:val="en-US"/>
        </w:rPr>
      </w:pPr>
      <w:r>
        <w:rPr>
          <w:lang w:val="en-US"/>
        </w:rPr>
        <w:t xml:space="preserve">Concentrations of ∑PCB-7 in the biochar samples ranged </w:t>
      </w:r>
      <w:r w:rsidR="002D5589">
        <w:rPr>
          <w:lang w:val="en-US"/>
        </w:rPr>
        <w:t>from</w:t>
      </w:r>
      <w:r>
        <w:rPr>
          <w:lang w:val="en-US"/>
        </w:rPr>
        <w:t xml:space="preserve"> </w:t>
      </w:r>
      <w:r w:rsidR="00DC7B73">
        <w:rPr>
          <w:lang w:val="en-US"/>
        </w:rPr>
        <w:t>&lt;LOQ (DSS-1-600) to 1.7 µg kg</w:t>
      </w:r>
      <w:r>
        <w:rPr>
          <w:vertAlign w:val="superscript"/>
          <w:lang w:val="en-US"/>
        </w:rPr>
        <w:t>-1</w:t>
      </w:r>
      <w:r>
        <w:rPr>
          <w:lang w:val="en-US"/>
        </w:rPr>
        <w:t xml:space="preserve"> </w:t>
      </w:r>
      <w:r w:rsidR="00DC7B73">
        <w:rPr>
          <w:lang w:val="en-US"/>
        </w:rPr>
        <w:t>(</w:t>
      </w:r>
      <w:r>
        <w:rPr>
          <w:lang w:val="en-US"/>
        </w:rPr>
        <w:t>DSS-1-</w:t>
      </w:r>
      <w:r w:rsidR="00DC7B73">
        <w:rPr>
          <w:lang w:val="en-US"/>
        </w:rPr>
        <w:t>5</w:t>
      </w:r>
      <w:r>
        <w:rPr>
          <w:lang w:val="en-US"/>
        </w:rPr>
        <w:t>00</w:t>
      </w:r>
      <w:r w:rsidR="00DC7B73">
        <w:rPr>
          <w:lang w:val="en-US"/>
        </w:rPr>
        <w:t>)</w:t>
      </w:r>
      <w:r>
        <w:rPr>
          <w:lang w:val="en-US"/>
        </w:rPr>
        <w:t xml:space="preserve"> and were thus </w:t>
      </w:r>
      <w:r w:rsidR="00DC7B73">
        <w:rPr>
          <w:lang w:val="en-US"/>
        </w:rPr>
        <w:t>1-2</w:t>
      </w:r>
      <w:r>
        <w:rPr>
          <w:lang w:val="en-US"/>
        </w:rPr>
        <w:t xml:space="preserve"> orders of magnitude lower than in the original feedstocks (details on removal efficiency in </w:t>
      </w:r>
      <w:r w:rsidR="002D5589">
        <w:rPr>
          <w:lang w:val="en-US"/>
        </w:rPr>
        <w:t xml:space="preserve">Section </w:t>
      </w:r>
      <w:r w:rsidR="002D5589">
        <w:rPr>
          <w:lang w:val="en-US"/>
        </w:rPr>
        <w:fldChar w:fldCharType="begin"/>
      </w:r>
      <w:r w:rsidR="002D5589">
        <w:rPr>
          <w:lang w:val="en-US"/>
        </w:rPr>
        <w:instrText xml:space="preserve"> REF _Ref131168550 \r \h </w:instrText>
      </w:r>
      <w:r w:rsidR="002D5589">
        <w:rPr>
          <w:lang w:val="en-US"/>
        </w:rPr>
      </w:r>
      <w:r w:rsidR="002D5589">
        <w:rPr>
          <w:lang w:val="en-US"/>
        </w:rPr>
        <w:fldChar w:fldCharType="separate"/>
      </w:r>
      <w:r w:rsidR="00E543D5">
        <w:rPr>
          <w:lang w:val="en-US"/>
        </w:rPr>
        <w:t>1.1</w:t>
      </w:r>
      <w:r w:rsidR="002D5589">
        <w:rPr>
          <w:lang w:val="en-US"/>
        </w:rPr>
        <w:fldChar w:fldCharType="end"/>
      </w:r>
      <w:r>
        <w:rPr>
          <w:lang w:val="en-US"/>
        </w:rPr>
        <w:t xml:space="preserve">, </w:t>
      </w:r>
      <w:r w:rsidR="002D5589">
        <w:rPr>
          <w:lang w:val="en-US"/>
        </w:rPr>
        <w:fldChar w:fldCharType="begin"/>
      </w:r>
      <w:r w:rsidR="002D5589">
        <w:rPr>
          <w:lang w:val="en-US"/>
        </w:rPr>
        <w:instrText xml:space="preserve"> REF _Ref131066803 \h </w:instrText>
      </w:r>
      <w:r w:rsidR="002D5589">
        <w:rPr>
          <w:lang w:val="en-US"/>
        </w:rPr>
      </w:r>
      <w:r w:rsidR="002D5589">
        <w:rPr>
          <w:lang w:val="en-US"/>
        </w:rPr>
        <w:fldChar w:fldCharType="separate"/>
      </w:r>
      <w:r w:rsidR="00E543D5" w:rsidRPr="006D1D58">
        <w:rPr>
          <w:lang w:val="en-US"/>
        </w:rPr>
        <w:t xml:space="preserve">Table </w:t>
      </w:r>
      <w:r w:rsidR="00E543D5">
        <w:rPr>
          <w:noProof/>
          <w:lang w:val="en-US"/>
        </w:rPr>
        <w:t>4</w:t>
      </w:r>
      <w:r w:rsidR="002D5589">
        <w:rPr>
          <w:lang w:val="en-US"/>
        </w:rPr>
        <w:fldChar w:fldCharType="end"/>
      </w:r>
      <w:r>
        <w:rPr>
          <w:lang w:val="en-US"/>
        </w:rPr>
        <w:t xml:space="preserve">). </w:t>
      </w:r>
      <w:r w:rsidR="004C5501">
        <w:rPr>
          <w:lang w:val="en-US"/>
        </w:rPr>
        <w:t>All biochar samples were below the European Biochar threshold for premium quality biochar for sum TEQ PCDD/F of &lt;20 ng kg</w:t>
      </w:r>
      <w:r w:rsidR="004C5501">
        <w:rPr>
          <w:vertAlign w:val="superscript"/>
          <w:lang w:val="en-US"/>
        </w:rPr>
        <w:t xml:space="preserve">-1 </w:t>
      </w:r>
      <w:sdt>
        <w:sdtPr>
          <w:rPr>
            <w:color w:val="000000"/>
            <w:lang w:val="en-US"/>
          </w:rPr>
          <w:tag w:val="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1440032859"/>
          <w:placeholder>
            <w:docPart w:val="5098286C7FA045FCAAEC9CDCFA995527"/>
          </w:placeholder>
        </w:sdtPr>
        <w:sdtEndPr/>
        <w:sdtContent>
          <w:r w:rsidR="00D5157D" w:rsidRPr="00D5157D">
            <w:rPr>
              <w:color w:val="000000"/>
              <w:lang w:val="en-US"/>
            </w:rPr>
            <w:t>(EBC, 2022)</w:t>
          </w:r>
        </w:sdtContent>
      </w:sdt>
      <w:r w:rsidR="004C5501">
        <w:rPr>
          <w:color w:val="000000"/>
          <w:lang w:val="en-US"/>
        </w:rPr>
        <w:t xml:space="preserve">. </w:t>
      </w:r>
      <w:r>
        <w:rPr>
          <w:lang w:val="en-US"/>
        </w:rPr>
        <w:t xml:space="preserve">There was no significant (p&gt;0.05) linear relationship between reduction in </w:t>
      </w:r>
      <w:r w:rsidR="00DC7B73">
        <w:rPr>
          <w:lang w:val="en-US"/>
        </w:rPr>
        <w:t>PCB</w:t>
      </w:r>
      <w:r>
        <w:rPr>
          <w:lang w:val="en-US"/>
        </w:rPr>
        <w:t xml:space="preserve"> concentration and pyrolysis temperature. However, for </w:t>
      </w:r>
      <w:r w:rsidR="00DC7B73">
        <w:rPr>
          <w:lang w:val="en-US"/>
        </w:rPr>
        <w:t>DSS-1</w:t>
      </w:r>
      <w:r>
        <w:rPr>
          <w:lang w:val="en-US"/>
        </w:rPr>
        <w:t xml:space="preserve">, the concentration of </w:t>
      </w:r>
      <w:r w:rsidR="00DC7B73">
        <w:rPr>
          <w:lang w:val="en-US"/>
        </w:rPr>
        <w:t xml:space="preserve">PCBs </w:t>
      </w:r>
      <w:r w:rsidR="002D5589">
        <w:rPr>
          <w:lang w:val="en-US"/>
        </w:rPr>
        <w:t xml:space="preserve">decreased </w:t>
      </w:r>
      <w:r w:rsidR="00DC7B73">
        <w:rPr>
          <w:lang w:val="en-US"/>
        </w:rPr>
        <w:t>from 500 to 700 to 800</w:t>
      </w:r>
      <w:r>
        <w:rPr>
          <w:lang w:val="en-US"/>
        </w:rPr>
        <w:t xml:space="preserve"> </w:t>
      </w:r>
      <w:r w:rsidR="00DC7B73">
        <w:rPr>
          <w:lang w:val="en-US"/>
        </w:rPr>
        <w:t xml:space="preserve">˚C </w:t>
      </w:r>
      <w:r w:rsidR="002D5589">
        <w:rPr>
          <w:lang w:val="en-US"/>
        </w:rPr>
        <w:t>(&lt;</w:t>
      </w:r>
      <w:r w:rsidR="00DC7B73">
        <w:rPr>
          <w:lang w:val="en-US"/>
        </w:rPr>
        <w:t>LOQ at 600 ˚C</w:t>
      </w:r>
      <w:r w:rsidR="002D5589">
        <w:rPr>
          <w:lang w:val="en-US"/>
        </w:rPr>
        <w:t>)</w:t>
      </w:r>
      <w:r w:rsidR="00DC7B73">
        <w:rPr>
          <w:lang w:val="en-US"/>
        </w:rPr>
        <w:t xml:space="preserve">. The other feedstocks </w:t>
      </w:r>
      <w:r>
        <w:rPr>
          <w:lang w:val="en-US"/>
        </w:rPr>
        <w:t>(DSS-</w:t>
      </w:r>
      <w:r w:rsidR="00302BD5">
        <w:rPr>
          <w:lang w:val="en-US"/>
        </w:rPr>
        <w:t>2</w:t>
      </w:r>
      <w:r>
        <w:rPr>
          <w:lang w:val="en-US"/>
        </w:rPr>
        <w:t xml:space="preserve"> and </w:t>
      </w:r>
      <w:r w:rsidR="00302BD5">
        <w:rPr>
          <w:lang w:val="en-US"/>
        </w:rPr>
        <w:t>LSS</w:t>
      </w:r>
      <w:r>
        <w:rPr>
          <w:lang w:val="en-US"/>
        </w:rPr>
        <w:t xml:space="preserve">) </w:t>
      </w:r>
      <w:r w:rsidR="004C5501">
        <w:rPr>
          <w:lang w:val="en-US"/>
        </w:rPr>
        <w:t>were</w:t>
      </w:r>
      <w:r>
        <w:rPr>
          <w:lang w:val="en-US"/>
        </w:rPr>
        <w:t xml:space="preserve"> within the same order of magnitude for all temperatures</w:t>
      </w:r>
      <w:r w:rsidR="00302BD5">
        <w:rPr>
          <w:lang w:val="en-US"/>
        </w:rPr>
        <w:t>.</w:t>
      </w:r>
    </w:p>
    <w:p w14:paraId="5CB41944" w14:textId="7287EC9A" w:rsidR="000C47F4" w:rsidRPr="000C47F4" w:rsidRDefault="000C47F4" w:rsidP="004C5501">
      <w:pPr>
        <w:rPr>
          <w:lang w:val="en-US"/>
        </w:rPr>
      </w:pPr>
      <w:r>
        <w:rPr>
          <w:lang w:val="en-US"/>
        </w:rPr>
        <w:lastRenderedPageBreak/>
        <w:t>Pyrolysis reduced the variety of PCB congeners – the biochar samples contained 14</w:t>
      </w:r>
      <w:r w:rsidR="009B3805">
        <w:rPr>
          <w:lang w:val="en-US"/>
        </w:rPr>
        <w:t>-100</w:t>
      </w:r>
      <w:r>
        <w:rPr>
          <w:lang w:val="en-US"/>
        </w:rPr>
        <w:t xml:space="preserve">% </w:t>
      </w:r>
      <w:r w:rsidR="004C5501">
        <w:rPr>
          <w:lang w:val="en-US"/>
        </w:rPr>
        <w:t xml:space="preserve">(R: congeners) </w:t>
      </w:r>
      <w:r>
        <w:rPr>
          <w:lang w:val="en-US"/>
        </w:rPr>
        <w:t xml:space="preserve">fewer congeners (mean </w:t>
      </w:r>
      <w:r w:rsidR="009B3805">
        <w:rPr>
          <w:lang w:val="en-US"/>
        </w:rPr>
        <w:t>5</w:t>
      </w:r>
      <w:r>
        <w:rPr>
          <w:lang w:val="en-US"/>
        </w:rPr>
        <w:t xml:space="preserve">9 ± </w:t>
      </w:r>
      <w:r w:rsidR="009B3805">
        <w:rPr>
          <w:lang w:val="en-US"/>
        </w:rPr>
        <w:t>25</w:t>
      </w:r>
      <w:r>
        <w:rPr>
          <w:lang w:val="en-US"/>
        </w:rPr>
        <w:t>%</w:t>
      </w:r>
      <w:r w:rsidR="004C5501">
        <w:rPr>
          <w:lang w:val="en-US"/>
        </w:rPr>
        <w:t xml:space="preserve">, R: </w:t>
      </w:r>
      <w:proofErr w:type="spellStart"/>
      <w:r w:rsidR="004C5501">
        <w:rPr>
          <w:lang w:val="en-US"/>
        </w:rPr>
        <w:t>congeners_avg</w:t>
      </w:r>
      <w:proofErr w:type="spellEnd"/>
      <w:r>
        <w:rPr>
          <w:lang w:val="en-US"/>
        </w:rPr>
        <w:t>) than their feedstock materials (Figure S.</w:t>
      </w:r>
      <w:r w:rsidRPr="00D16C7A">
        <w:rPr>
          <w:highlight w:val="yellow"/>
          <w:lang w:val="en-US"/>
        </w:rPr>
        <w:t>X</w:t>
      </w:r>
      <w:r>
        <w:rPr>
          <w:lang w:val="en-US"/>
        </w:rPr>
        <w:t>, haven’t made yet</w:t>
      </w:r>
      <w:commentRangeStart w:id="23"/>
      <w:r>
        <w:rPr>
          <w:lang w:val="en-US"/>
        </w:rPr>
        <w:t>)</w:t>
      </w:r>
      <w:r w:rsidR="009B3805">
        <w:rPr>
          <w:lang w:val="en-US"/>
        </w:rPr>
        <w:t>.</w:t>
      </w:r>
      <w:r w:rsidR="00AE3632">
        <w:rPr>
          <w:lang w:val="en-US"/>
        </w:rPr>
        <w:t xml:space="preserve"> </w:t>
      </w:r>
      <w:r w:rsidR="00F97E98" w:rsidRPr="0024666C">
        <w:rPr>
          <w:highlight w:val="yellow"/>
          <w:lang w:val="en-US"/>
        </w:rPr>
        <w:t>The most persistent PCBs toward thermal degradation was</w:t>
      </w:r>
      <w:r w:rsidR="00AE3632" w:rsidRPr="0024666C">
        <w:rPr>
          <w:highlight w:val="yellow"/>
          <w:lang w:val="en-US"/>
        </w:rPr>
        <w:t xml:space="preserve"> PCB153</w:t>
      </w:r>
      <w:r w:rsidR="00302BD5" w:rsidRPr="0024666C">
        <w:rPr>
          <w:highlight w:val="yellow"/>
          <w:lang w:val="en-US"/>
        </w:rPr>
        <w:t xml:space="preserve"> (6 Cl atoms)</w:t>
      </w:r>
      <w:r w:rsidR="00AE3632" w:rsidRPr="0024666C">
        <w:rPr>
          <w:highlight w:val="yellow"/>
          <w:lang w:val="en-US"/>
        </w:rPr>
        <w:t xml:space="preserve">, which was found in 90% of the biochars at all temperatures. PCB180 </w:t>
      </w:r>
      <w:r w:rsidR="00302BD5" w:rsidRPr="0024666C">
        <w:rPr>
          <w:highlight w:val="yellow"/>
          <w:lang w:val="en-US"/>
        </w:rPr>
        <w:t xml:space="preserve">(7 Cl atoms) </w:t>
      </w:r>
      <w:r w:rsidR="00AE3632" w:rsidRPr="0024666C">
        <w:rPr>
          <w:highlight w:val="yellow"/>
          <w:lang w:val="en-US"/>
        </w:rPr>
        <w:t xml:space="preserve">was degraded at all temperatures. </w:t>
      </w:r>
      <w:r w:rsidR="002D5589" w:rsidRPr="0024666C">
        <w:rPr>
          <w:highlight w:val="yellow"/>
          <w:lang w:val="en-US"/>
        </w:rPr>
        <w:t>Thus</w:t>
      </w:r>
      <w:r w:rsidR="00302BD5" w:rsidRPr="0024666C">
        <w:rPr>
          <w:highlight w:val="yellow"/>
          <w:lang w:val="en-US"/>
        </w:rPr>
        <w:t xml:space="preserve">, </w:t>
      </w:r>
      <w:r w:rsidR="00AE3632" w:rsidRPr="0024666C">
        <w:rPr>
          <w:highlight w:val="yellow"/>
          <w:lang w:val="en-US"/>
        </w:rPr>
        <w:t>there was no trend between the degree of chlorination and resistance towards thermal degradation</w:t>
      </w:r>
      <w:r w:rsidR="008B7646" w:rsidRPr="0024666C">
        <w:rPr>
          <w:highlight w:val="yellow"/>
          <w:lang w:val="en-US"/>
        </w:rPr>
        <w:t xml:space="preserve"> that could be expected based on the literature</w:t>
      </w:r>
      <w:r w:rsidR="00B3120A" w:rsidRPr="0024666C">
        <w:rPr>
          <w:highlight w:val="yellow"/>
          <w:lang w:val="en-US"/>
        </w:rPr>
        <w:t xml:space="preserve"> (ref. </w:t>
      </w:r>
      <w:proofErr w:type="spellStart"/>
      <w:r w:rsidR="00B3120A" w:rsidRPr="0024666C">
        <w:rPr>
          <w:highlight w:val="yellow"/>
          <w:lang w:val="en-US"/>
        </w:rPr>
        <w:t>Ecke</w:t>
      </w:r>
      <w:proofErr w:type="spellEnd"/>
      <w:r w:rsidR="00B3120A" w:rsidRPr="0024666C">
        <w:rPr>
          <w:highlight w:val="yellow"/>
          <w:lang w:val="en-US"/>
        </w:rPr>
        <w:t>).</w:t>
      </w:r>
      <w:r w:rsidR="00B3120A">
        <w:rPr>
          <w:lang w:val="en-US"/>
        </w:rPr>
        <w:t xml:space="preserve"> </w:t>
      </w:r>
      <w:commentRangeEnd w:id="23"/>
      <w:r w:rsidR="0024666C">
        <w:rPr>
          <w:rStyle w:val="CommentReference"/>
        </w:rPr>
        <w:commentReference w:id="23"/>
      </w:r>
    </w:p>
    <w:p w14:paraId="4C8AE64A" w14:textId="4B8D6442"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73600" behindDoc="0" locked="0" layoutInCell="1" allowOverlap="1" wp14:anchorId="5B600C8E" wp14:editId="0B8D6CA3">
                <wp:simplePos x="0" y="0"/>
                <wp:positionH relativeFrom="column">
                  <wp:posOffset>3854450</wp:posOffset>
                </wp:positionH>
                <wp:positionV relativeFrom="paragraph">
                  <wp:posOffset>3342005</wp:posOffset>
                </wp:positionV>
                <wp:extent cx="1898015" cy="194310"/>
                <wp:effectExtent l="11430" t="13335" r="5080" b="11430"/>
                <wp:wrapNone/>
                <wp:docPr id="4526105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431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64626" id="Rectangle 4" o:spid="_x0000_s1026" style="position:absolute;margin-left:303.5pt;margin-top:263.15pt;width:149.45pt;height:1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" strokecolor="white [3212]"/>
            </w:pict>
          </mc:Fallback>
        </mc:AlternateContent>
      </w:r>
      <w:r w:rsidR="00404B82">
        <w:rPr>
          <w:noProof/>
        </w:rPr>
        <w:drawing>
          <wp:inline distT="0" distB="0" distL="0" distR="0" wp14:anchorId="60638AF5" wp14:editId="007EE115">
            <wp:extent cx="5753100" cy="4238625"/>
            <wp:effectExtent l="0" t="0" r="0" b="0"/>
            <wp:docPr id="279543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468A8305" w14:textId="6732AB5F" w:rsidR="00D64F24" w:rsidRDefault="001F6F62" w:rsidP="00A21F27">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E543D5">
        <w:rPr>
          <w:noProof/>
          <w:lang w:val="en-US"/>
        </w:rPr>
        <w:t>2</w:t>
      </w:r>
      <w:r>
        <w:fldChar w:fldCharType="end"/>
      </w:r>
      <w:r w:rsidRPr="001F6F62">
        <w:rPr>
          <w:lang w:val="en-US"/>
        </w:rPr>
        <w:t xml:space="preserve"> </w:t>
      </w:r>
      <w:r w:rsidR="00F26B28">
        <w:rPr>
          <w:lang w:val="en-US"/>
        </w:rPr>
        <w:t xml:space="preserve">Total </w:t>
      </w:r>
      <w:r w:rsidR="00A21F27">
        <w:rPr>
          <w:lang w:val="en-US"/>
        </w:rPr>
        <w:t>PCB</w:t>
      </w:r>
      <w:r w:rsidR="003333FF">
        <w:rPr>
          <w:lang w:val="en-US"/>
        </w:rPr>
        <w:t>-7</w:t>
      </w:r>
      <w:r w:rsidR="00A21F27">
        <w:rPr>
          <w:lang w:val="en-US"/>
        </w:rPr>
        <w:t xml:space="preserve"> concentrations</w:t>
      </w:r>
      <w:r>
        <w:rPr>
          <w:lang w:val="en-US"/>
        </w:rPr>
        <w:t xml:space="preserve"> (</w:t>
      </w:r>
      <w:r w:rsidR="00F26B28">
        <w:rPr>
          <w:lang w:val="en-US"/>
        </w:rPr>
        <w:t>µ</w:t>
      </w:r>
      <w:r>
        <w:rPr>
          <w:lang w:val="en-US"/>
        </w:rPr>
        <w:t>g</w:t>
      </w:r>
      <w:r w:rsidR="003A5D71">
        <w:rPr>
          <w:lang w:val="en-US"/>
        </w:rPr>
        <w:t xml:space="preserve"> </w:t>
      </w:r>
      <w:r w:rsidR="00F26B28">
        <w:rPr>
          <w:lang w:val="en-US"/>
        </w:rPr>
        <w:t>k</w:t>
      </w:r>
      <w:r>
        <w:rPr>
          <w:lang w:val="en-US"/>
        </w:rPr>
        <w:t>g</w:t>
      </w:r>
      <w:r>
        <w:rPr>
          <w:vertAlign w:val="superscript"/>
          <w:lang w:val="en-US"/>
        </w:rPr>
        <w:t>-1</w:t>
      </w:r>
      <w:r w:rsidR="003A5D71">
        <w:rPr>
          <w:lang w:val="en-US"/>
        </w:rPr>
        <w:t xml:space="preserve">) </w:t>
      </w:r>
      <w:r w:rsidR="00A21F27">
        <w:rPr>
          <w:lang w:val="en-US"/>
        </w:rPr>
        <w:t xml:space="preserve">before and after pyrolysis treatment at increasing temperatures for the different feedstocks tested. </w:t>
      </w:r>
    </w:p>
    <w:p w14:paraId="0DD0B5FE" w14:textId="77777777" w:rsidR="004A0B82" w:rsidRDefault="004A0B82" w:rsidP="004A0B82">
      <w:pPr>
        <w:pStyle w:val="Heading3"/>
        <w:rPr>
          <w:lang w:val="en-US"/>
        </w:rPr>
      </w:pPr>
      <w:r>
        <w:rPr>
          <w:lang w:val="en-US"/>
        </w:rPr>
        <w:t>PAHs in biochars</w:t>
      </w:r>
    </w:p>
    <w:p w14:paraId="30D8C2E2" w14:textId="628A7668" w:rsidR="00E85F93" w:rsidRPr="00E85F93" w:rsidRDefault="00E85F93" w:rsidP="004A0B82">
      <w:pPr>
        <w:ind w:firstLine="0"/>
        <w:rPr>
          <w:b/>
          <w:bCs/>
          <w:lang w:val="en-US"/>
        </w:rPr>
      </w:pPr>
      <w:r>
        <w:rPr>
          <w:lang w:val="en-US"/>
        </w:rPr>
        <w:t>On</w:t>
      </w:r>
      <w:r w:rsidR="00727D39">
        <w:rPr>
          <w:lang w:val="en-US"/>
        </w:rPr>
        <w:t>ly seven</w:t>
      </w:r>
      <w:r>
        <w:rPr>
          <w:lang w:val="en-US"/>
        </w:rPr>
        <w:t xml:space="preserve"> samples were below the European Biochar Certificate </w:t>
      </w:r>
      <w:r w:rsidR="00C22B18">
        <w:rPr>
          <w:lang w:val="en-US"/>
        </w:rPr>
        <w:t>(EBC) limit</w:t>
      </w:r>
      <w:r w:rsidR="00BC695D">
        <w:rPr>
          <w:lang w:val="en-US"/>
        </w:rPr>
        <w:t xml:space="preserve"> for EBC-</w:t>
      </w:r>
      <w:proofErr w:type="spellStart"/>
      <w:r w:rsidR="00BC695D">
        <w:rPr>
          <w:lang w:val="en-US"/>
        </w:rPr>
        <w:t>Agro</w:t>
      </w:r>
      <w:proofErr w:type="spellEnd"/>
      <w:r w:rsidR="00BC695D">
        <w:rPr>
          <w:lang w:val="en-US"/>
        </w:rPr>
        <w:t xml:space="preserve">, </w:t>
      </w:r>
      <w:proofErr w:type="spellStart"/>
      <w:r w:rsidR="00BC695D">
        <w:rPr>
          <w:lang w:val="en-US"/>
        </w:rPr>
        <w:t>AgroOrganic</w:t>
      </w:r>
      <w:proofErr w:type="spellEnd"/>
      <w:r w:rsidR="00BC695D">
        <w:rPr>
          <w:lang w:val="en-US"/>
        </w:rPr>
        <w:t xml:space="preserve"> and </w:t>
      </w:r>
      <w:proofErr w:type="spellStart"/>
      <w:r w:rsidR="00BC695D">
        <w:rPr>
          <w:lang w:val="en-US"/>
        </w:rPr>
        <w:t>FeedPlus</w:t>
      </w:r>
      <w:proofErr w:type="spellEnd"/>
      <w:r w:rsidR="00BC695D">
        <w:rPr>
          <w:lang w:val="en-US"/>
        </w:rPr>
        <w:t xml:space="preserve"> </w:t>
      </w:r>
      <w:r w:rsidR="001C2DC2">
        <w:rPr>
          <w:lang w:val="en-US"/>
        </w:rPr>
        <w:t>is</w:t>
      </w:r>
      <w:r>
        <w:rPr>
          <w:lang w:val="en-US"/>
        </w:rPr>
        <w:t xml:space="preserve"> &lt;</w:t>
      </w:r>
      <w:r w:rsidR="001C2DC2">
        <w:rPr>
          <w:lang w:val="en-US"/>
        </w:rPr>
        <w:t>6</w:t>
      </w:r>
      <w:r>
        <w:rPr>
          <w:lang w:val="en-US"/>
        </w:rPr>
        <w:t xml:space="preserve"> mg kg</w:t>
      </w:r>
      <w:r>
        <w:rPr>
          <w:vertAlign w:val="superscript"/>
          <w:lang w:val="en-US"/>
        </w:rPr>
        <w:t xml:space="preserve">-1 </w:t>
      </w:r>
      <w:r>
        <w:rPr>
          <w:lang w:val="en-US"/>
        </w:rPr>
        <w:t xml:space="preserve">for </w:t>
      </w:r>
      <w:r w:rsidR="00486CE7">
        <w:rPr>
          <w:lang w:val="en-US"/>
        </w:rPr>
        <w:t>∑</w:t>
      </w:r>
      <w:r w:rsidR="007E3D1A">
        <w:rPr>
          <w:lang w:val="en-US"/>
        </w:rPr>
        <w:t xml:space="preserve">16 EPA PAH </w:t>
      </w:r>
      <w:sdt>
        <w:sdtPr>
          <w:rPr>
            <w:color w:val="000000"/>
            <w:lang w:val="en-US"/>
          </w:rPr>
          <w:tag w:val="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29585442"/>
          <w:placeholder>
            <w:docPart w:val="DefaultPlaceholder_-1854013440"/>
          </w:placeholder>
        </w:sdtPr>
        <w:sdtEndPr/>
        <w:sdtContent>
          <w:r w:rsidR="00D5157D" w:rsidRPr="00D5157D">
            <w:rPr>
              <w:color w:val="000000"/>
              <w:lang w:val="en-US"/>
            </w:rPr>
            <w:t>(EBC, 2022)</w:t>
          </w:r>
        </w:sdtContent>
      </w:sdt>
      <w:r>
        <w:rPr>
          <w:lang w:val="en-US"/>
        </w:rPr>
        <w:t xml:space="preserve">: </w:t>
      </w:r>
      <w:r w:rsidR="00855A73">
        <w:rPr>
          <w:lang w:val="en-US"/>
        </w:rPr>
        <w:t>DSS-1-800, DSS-2-700, GW-600, LSS-600, LSS-750, WT-500, and WT-800.</w:t>
      </w:r>
      <w:r>
        <w:rPr>
          <w:lang w:val="en-US"/>
        </w:rPr>
        <w:t xml:space="preserve"> 1</w:t>
      </w:r>
      <w:r w:rsidR="005B3711">
        <w:rPr>
          <w:lang w:val="en-US"/>
        </w:rPr>
        <w:t>8</w:t>
      </w:r>
      <w:r>
        <w:rPr>
          <w:lang w:val="en-US"/>
        </w:rPr>
        <w:t xml:space="preserve"> of 23 biochar samples were </w:t>
      </w:r>
      <w:r>
        <w:rPr>
          <w:lang w:val="en-US"/>
        </w:rPr>
        <w:lastRenderedPageBreak/>
        <w:t xml:space="preserve">below the </w:t>
      </w:r>
      <w:r w:rsidR="00D62BDC">
        <w:rPr>
          <w:lang w:val="en-US"/>
        </w:rPr>
        <w:t xml:space="preserve">∑8 EFSA PAH limit of </w:t>
      </w:r>
      <w:r>
        <w:rPr>
          <w:lang w:val="en-US"/>
        </w:rPr>
        <w:t>1 mg kg</w:t>
      </w:r>
      <w:r>
        <w:rPr>
          <w:vertAlign w:val="superscript"/>
          <w:lang w:val="en-US"/>
        </w:rPr>
        <w:t>-1</w:t>
      </w:r>
      <w:r w:rsidR="00783739">
        <w:rPr>
          <w:vertAlign w:val="superscript"/>
          <w:lang w:val="en-US"/>
        </w:rPr>
        <w:t xml:space="preserve"> </w:t>
      </w:r>
      <w:r w:rsidR="00783739">
        <w:rPr>
          <w:lang w:val="en-US"/>
        </w:rPr>
        <w:t xml:space="preserve">that applies to </w:t>
      </w:r>
      <w:r w:rsidR="008E6C50">
        <w:rPr>
          <w:lang w:val="en-US"/>
        </w:rPr>
        <w:t>all biochar product types except for EBC-BasicMaterials which has a limit of 4 mg kg</w:t>
      </w:r>
      <w:r w:rsidR="008E6C50">
        <w:rPr>
          <w:vertAlign w:val="superscript"/>
          <w:lang w:val="en-US"/>
        </w:rPr>
        <w:t>-1</w:t>
      </w:r>
      <w:r>
        <w:rPr>
          <w:lang w:val="en-US"/>
        </w:rPr>
        <w:t xml:space="preserve">. </w:t>
      </w:r>
    </w:p>
    <w:p w14:paraId="1AE27910" w14:textId="4150014F" w:rsidR="004A0B82" w:rsidRPr="003C3931" w:rsidRDefault="004A0B82" w:rsidP="004A0B82">
      <w:pPr>
        <w:ind w:firstLine="0"/>
        <w:rPr>
          <w:lang w:val="en-US"/>
        </w:rPr>
      </w:pPr>
      <w:r>
        <w:rPr>
          <w:b/>
          <w:bCs/>
          <w:lang w:val="en-US"/>
        </w:rPr>
        <w:t xml:space="preserve">Sewage sludge and food waste reject biochars. </w:t>
      </w:r>
      <w:r>
        <w:rPr>
          <w:lang w:val="en-US"/>
        </w:rPr>
        <w:t xml:space="preserve">The concentration of </w:t>
      </w:r>
      <w:r w:rsidR="00335997">
        <w:rPr>
          <w:lang w:val="en-US"/>
        </w:rPr>
        <w:t>∑</w:t>
      </w:r>
      <w:r>
        <w:rPr>
          <w:lang w:val="en-US"/>
        </w:rPr>
        <w:t>PAH-16 in the sewage sludge biochars (SS-BCs) ranged from 0.38-37 mg kg</w:t>
      </w:r>
      <w:r>
        <w:rPr>
          <w:vertAlign w:val="superscript"/>
          <w:lang w:val="en-US"/>
        </w:rPr>
        <w:t>-1</w:t>
      </w:r>
      <w:r>
        <w:rPr>
          <w:lang w:val="en-US"/>
        </w:rPr>
        <w:t xml:space="preserve"> (</w:t>
      </w:r>
      <w:r>
        <w:rPr>
          <w:lang w:val="en-US"/>
        </w:rPr>
        <w:fldChar w:fldCharType="begin"/>
      </w:r>
      <w:r>
        <w:rPr>
          <w:lang w:val="en-US"/>
        </w:rPr>
        <w:instrText xml:space="preserve"> REF _Ref130997497 \h </w:instrText>
      </w:r>
      <w:r>
        <w:rPr>
          <w:lang w:val="en-US"/>
        </w:rPr>
      </w:r>
      <w:r>
        <w:rPr>
          <w:lang w:val="en-US"/>
        </w:rPr>
        <w:fldChar w:fldCharType="separate"/>
      </w:r>
      <w:r w:rsidR="00E543D5" w:rsidRPr="001F6F62">
        <w:rPr>
          <w:lang w:val="en-US"/>
        </w:rPr>
        <w:t xml:space="preserve">Figure </w:t>
      </w:r>
      <w:r w:rsidR="00E543D5">
        <w:rPr>
          <w:noProof/>
          <w:lang w:val="en-US"/>
        </w:rPr>
        <w:t>3</w:t>
      </w:r>
      <w:r>
        <w:rPr>
          <w:lang w:val="en-US"/>
        </w:rPr>
        <w:fldChar w:fldCharType="end"/>
      </w:r>
      <w:r>
        <w:rPr>
          <w:lang w:val="en-US"/>
        </w:rPr>
        <w:t>, Table S.</w:t>
      </w:r>
      <w:r w:rsidRPr="004A0B82">
        <w:rPr>
          <w:highlight w:val="yellow"/>
          <w:lang w:val="en-US"/>
        </w:rPr>
        <w:t>X</w:t>
      </w:r>
      <w:r>
        <w:rPr>
          <w:lang w:val="en-US"/>
        </w:rPr>
        <w:t>). The distribution of PAHs in the SS-BCs was similar for the four SSF</w:t>
      </w:r>
      <w:r w:rsidR="00335997">
        <w:rPr>
          <w:lang w:val="en-US"/>
        </w:rPr>
        <w:t>s</w:t>
      </w:r>
      <w:r>
        <w:rPr>
          <w:lang w:val="en-US"/>
        </w:rPr>
        <w:t xml:space="preserve"> and mainly dominated by Nap (36-72%) and Phen (10-27%).</w:t>
      </w:r>
    </w:p>
    <w:p w14:paraId="7D4B1F98" w14:textId="4547B4FF" w:rsidR="004A0B82" w:rsidRPr="00522695" w:rsidRDefault="004A0B82" w:rsidP="004A0B82">
      <w:pPr>
        <w:ind w:firstLine="0"/>
        <w:rPr>
          <w:lang w:val="en-US"/>
        </w:rPr>
      </w:pPr>
      <w:r>
        <w:rPr>
          <w:b/>
          <w:bCs/>
          <w:lang w:val="en-US"/>
        </w:rPr>
        <w:t xml:space="preserve">Wood-based biochars. </w:t>
      </w:r>
      <w:r>
        <w:rPr>
          <w:lang w:val="en-US"/>
        </w:rPr>
        <w:t xml:space="preserve">The highest PAH-16 concentrations </w:t>
      </w:r>
      <w:r w:rsidR="00024BE5">
        <w:rPr>
          <w:lang w:val="en-US"/>
        </w:rPr>
        <w:t xml:space="preserve">overall </w:t>
      </w:r>
      <w:r>
        <w:rPr>
          <w:lang w:val="en-US"/>
        </w:rPr>
        <w:t>were found for waste timber (WT)</w:t>
      </w:r>
      <w:r w:rsidR="00335997">
        <w:rPr>
          <w:lang w:val="en-US"/>
        </w:rPr>
        <w:t xml:space="preserve"> where</w:t>
      </w:r>
      <w:r w:rsidR="00024BE5">
        <w:rPr>
          <w:lang w:val="en-US"/>
        </w:rPr>
        <w:t xml:space="preserve"> WT-600</w:t>
      </w:r>
      <w:r>
        <w:rPr>
          <w:lang w:val="en-US"/>
        </w:rPr>
        <w:t xml:space="preserve"> contained </w:t>
      </w:r>
      <w:r w:rsidR="00024BE5" w:rsidRPr="00024BE5">
        <w:rPr>
          <w:lang w:val="en-US"/>
        </w:rPr>
        <w:t>118 ± 5</w:t>
      </w:r>
      <w:r w:rsidR="00024BE5">
        <w:rPr>
          <w:lang w:val="en-US"/>
        </w:rPr>
        <w:t xml:space="preserve"> m</w:t>
      </w:r>
      <w:r>
        <w:rPr>
          <w:lang w:val="en-US"/>
        </w:rPr>
        <w:t xml:space="preserve">g </w:t>
      </w:r>
      <w:r w:rsidR="00024BE5">
        <w:rPr>
          <w:lang w:val="en-US"/>
        </w:rPr>
        <w:t>k</w:t>
      </w:r>
      <w:r>
        <w:rPr>
          <w:lang w:val="en-US"/>
        </w:rPr>
        <w:t>g</w:t>
      </w:r>
      <w:r>
        <w:rPr>
          <w:vertAlign w:val="superscript"/>
          <w:lang w:val="en-US"/>
        </w:rPr>
        <w:t>-1</w:t>
      </w:r>
      <w:r w:rsidR="00024BE5">
        <w:rPr>
          <w:lang w:val="en-US"/>
        </w:rPr>
        <w:t xml:space="preserve"> ∑PAH-16</w:t>
      </w:r>
      <w:r>
        <w:rPr>
          <w:lang w:val="en-US"/>
        </w:rPr>
        <w:t xml:space="preserve">. </w:t>
      </w:r>
      <w:r w:rsidR="001F1AA1">
        <w:rPr>
          <w:lang w:val="en-US"/>
        </w:rPr>
        <w:t xml:space="preserve">%). </w:t>
      </w:r>
      <w:r w:rsidR="006125C2">
        <w:rPr>
          <w:lang w:val="en-US"/>
        </w:rPr>
        <w:t xml:space="preserve">This is well above the EBC limit value for </w:t>
      </w:r>
      <w:proofErr w:type="spellStart"/>
      <w:r w:rsidR="006125C2">
        <w:rPr>
          <w:lang w:val="en-US"/>
        </w:rPr>
        <w:t>EBCAgro</w:t>
      </w:r>
      <w:proofErr w:type="spellEnd"/>
      <w:r w:rsidR="006125C2">
        <w:rPr>
          <w:lang w:val="en-US"/>
        </w:rPr>
        <w:t>, biochar certified for use in agriculture, of 6 mg kg</w:t>
      </w:r>
      <w:r w:rsidR="006125C2">
        <w:rPr>
          <w:vertAlign w:val="superscript"/>
          <w:lang w:val="en-US"/>
        </w:rPr>
        <w:t>-1</w:t>
      </w:r>
      <w:r w:rsidR="006125C2">
        <w:rPr>
          <w:lang w:val="en-US"/>
        </w:rPr>
        <w:t xml:space="preserve"> </w:t>
      </w:r>
      <w:sdt>
        <w:sdtPr>
          <w:rPr>
            <w:color w:val="000000"/>
            <w:lang w:val="en-US"/>
          </w:rPr>
          <w:tag w:val="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595140696"/>
          <w:placeholder>
            <w:docPart w:val="DefaultPlaceholder_-1854013440"/>
          </w:placeholder>
        </w:sdtPr>
        <w:sdtEndPr/>
        <w:sdtContent>
          <w:r w:rsidR="00D5157D" w:rsidRPr="00D5157D">
            <w:rPr>
              <w:color w:val="000000"/>
              <w:lang w:val="en-US"/>
            </w:rPr>
            <w:t>(EBC, 2022)</w:t>
          </w:r>
        </w:sdtContent>
      </w:sdt>
      <w:r w:rsidR="006125C2">
        <w:rPr>
          <w:color w:val="000000"/>
          <w:lang w:val="en-US"/>
        </w:rPr>
        <w:t>.</w:t>
      </w:r>
      <w:r w:rsidR="006125C2">
        <w:rPr>
          <w:lang w:val="en-US"/>
        </w:rPr>
        <w:t xml:space="preserve"> </w:t>
      </w:r>
      <w:r w:rsidR="00335997">
        <w:rPr>
          <w:lang w:val="en-US"/>
        </w:rPr>
        <w:t xml:space="preserve">The highest PAH-concentration in garden waste (GW) was found for </w:t>
      </w:r>
      <w:r>
        <w:rPr>
          <w:lang w:val="en-US"/>
        </w:rPr>
        <w:t>GW</w:t>
      </w:r>
      <w:r w:rsidR="001F1AA1">
        <w:rPr>
          <w:lang w:val="en-US"/>
        </w:rPr>
        <w:t>-600</w:t>
      </w:r>
      <w:r>
        <w:rPr>
          <w:lang w:val="en-US"/>
        </w:rPr>
        <w:t xml:space="preserve"> </w:t>
      </w:r>
      <w:r w:rsidR="00335997">
        <w:rPr>
          <w:lang w:val="en-US"/>
        </w:rPr>
        <w:t>(</w:t>
      </w:r>
      <w:r w:rsidR="00024BE5">
        <w:rPr>
          <w:lang w:val="en-US"/>
        </w:rPr>
        <w:t>14</w:t>
      </w:r>
      <w:r w:rsidR="001F1AA1">
        <w:rPr>
          <w:lang w:val="en-US"/>
        </w:rPr>
        <w:t xml:space="preserve"> </w:t>
      </w:r>
      <w:r w:rsidR="00024BE5" w:rsidRPr="00024BE5">
        <w:rPr>
          <w:lang w:val="en-US"/>
        </w:rPr>
        <w:t>±</w:t>
      </w:r>
      <w:r w:rsidR="001F1AA1">
        <w:rPr>
          <w:lang w:val="en-US"/>
        </w:rPr>
        <w:t xml:space="preserve"> </w:t>
      </w:r>
      <w:r w:rsidR="00024BE5">
        <w:rPr>
          <w:lang w:val="en-US"/>
        </w:rPr>
        <w:t>1 m</w:t>
      </w:r>
      <w:r>
        <w:rPr>
          <w:lang w:val="en-US"/>
        </w:rPr>
        <w:t>g g</w:t>
      </w:r>
      <w:r>
        <w:rPr>
          <w:vertAlign w:val="superscript"/>
          <w:lang w:val="en-US"/>
        </w:rPr>
        <w:t>-1</w:t>
      </w:r>
      <w:r w:rsidR="00335997">
        <w:rPr>
          <w:lang w:val="en-US"/>
        </w:rPr>
        <w:t>)</w:t>
      </w:r>
      <w:r>
        <w:rPr>
          <w:lang w:val="en-US"/>
        </w:rPr>
        <w:t xml:space="preserve">. The distribution of PAHs in </w:t>
      </w:r>
      <w:r w:rsidR="00335997">
        <w:rPr>
          <w:lang w:val="en-US"/>
        </w:rPr>
        <w:t xml:space="preserve">WT and GW </w:t>
      </w:r>
      <w:r>
        <w:rPr>
          <w:lang w:val="en-US"/>
        </w:rPr>
        <w:t xml:space="preserve">was similar and mainly dominated by Flt (34 and 25%), Phen (10 and 28%), Pyr (22 and 17 </w:t>
      </w:r>
      <w:r w:rsidR="007E156B">
        <w:rPr>
          <w:lang w:val="en-US"/>
        </w:rPr>
        <w:t>%)</w:t>
      </w:r>
      <w:r w:rsidR="00335997">
        <w:rPr>
          <w:lang w:val="en-US"/>
        </w:rPr>
        <w:t xml:space="preserve"> (Figure S.</w:t>
      </w:r>
      <w:r w:rsidR="00335997" w:rsidRPr="00AE3632">
        <w:rPr>
          <w:highlight w:val="yellow"/>
          <w:lang w:val="en-US"/>
        </w:rPr>
        <w:t>X</w:t>
      </w:r>
      <w:r w:rsidR="00335997">
        <w:rPr>
          <w:lang w:val="en-US"/>
        </w:rPr>
        <w:t>)</w:t>
      </w:r>
      <w:r w:rsidR="007E156B">
        <w:rPr>
          <w:lang w:val="en-US"/>
        </w:rPr>
        <w:t xml:space="preserve">. </w:t>
      </w:r>
    </w:p>
    <w:p w14:paraId="460800AE" w14:textId="564D65C7" w:rsidR="004A0B82" w:rsidRDefault="004A0B82" w:rsidP="004A0B82">
      <w:pPr>
        <w:ind w:firstLine="0"/>
        <w:rPr>
          <w:lang w:val="en-US"/>
        </w:rPr>
      </w:pPr>
      <w:r>
        <w:rPr>
          <w:b/>
          <w:bCs/>
          <w:lang w:val="en-US"/>
        </w:rPr>
        <w:t xml:space="preserve">Food waste reject biochar. </w:t>
      </w:r>
      <w:r>
        <w:rPr>
          <w:lang w:val="en-US"/>
        </w:rPr>
        <w:t>PAH-16 in FWR was 0.39 ± 0.01 µg g</w:t>
      </w:r>
      <w:r>
        <w:rPr>
          <w:vertAlign w:val="superscript"/>
          <w:lang w:val="en-US"/>
        </w:rPr>
        <w:t>-1</w:t>
      </w:r>
      <w:r>
        <w:rPr>
          <w:lang w:val="en-US"/>
        </w:rPr>
        <w:t xml:space="preserve"> (0.02 ± 0.1 µg TE g</w:t>
      </w:r>
      <w:r>
        <w:rPr>
          <w:vertAlign w:val="superscript"/>
          <w:lang w:val="en-US"/>
        </w:rPr>
        <w:t>-1</w:t>
      </w:r>
      <w:r>
        <w:rPr>
          <w:lang w:val="en-US"/>
        </w:rPr>
        <w:t>). The distribution of PAHs in FWR (</w:t>
      </w:r>
      <w:r w:rsidR="00AE3632">
        <w:rPr>
          <w:lang w:val="en-US"/>
        </w:rPr>
        <w:t>Figure S.</w:t>
      </w:r>
      <w:r w:rsidR="00AE3632" w:rsidRPr="00AE3632">
        <w:rPr>
          <w:highlight w:val="yellow"/>
          <w:lang w:val="en-US"/>
        </w:rPr>
        <w:t>X</w:t>
      </w:r>
      <w:r>
        <w:rPr>
          <w:lang w:val="en-US"/>
        </w:rPr>
        <w:t xml:space="preserve">) was dominated by Phen, Pyr and Flt (27, 19, and 17%, respectively), </w:t>
      </w:r>
      <w:proofErr w:type="gramStart"/>
      <w:r>
        <w:rPr>
          <w:lang w:val="en-US"/>
        </w:rPr>
        <w:t>similar to</w:t>
      </w:r>
      <w:proofErr w:type="gramEnd"/>
      <w:r>
        <w:rPr>
          <w:lang w:val="en-US"/>
        </w:rPr>
        <w:t xml:space="preserve"> the SSFs and WBFs. </w:t>
      </w:r>
    </w:p>
    <w:p w14:paraId="002D504B" w14:textId="7DA0FF5A" w:rsidR="00ED5DA9" w:rsidRPr="00C75788" w:rsidRDefault="00EA72BF" w:rsidP="00D32162">
      <w:pPr>
        <w:rPr>
          <w:lang w:val="en-US"/>
        </w:rPr>
      </w:pPr>
      <w:sdt>
        <w:sdtPr>
          <w:rPr>
            <w:color w:val="000000"/>
            <w:lang w:val="en-US"/>
          </w:rPr>
          <w:tag w:val="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
          <w:id w:val="1174299731"/>
          <w:placeholder>
            <w:docPart w:val="DA40559A341441A0A1E0E4FDD6D8306D"/>
          </w:placeholder>
        </w:sdtPr>
        <w:sdtEndPr/>
        <w:sdtContent>
          <w:r w:rsidR="00D5157D" w:rsidRPr="00D5157D">
            <w:rPr>
              <w:color w:val="000000"/>
              <w:lang w:val="en-US"/>
            </w:rPr>
            <w:t>Sørmo et al. (2020)</w:t>
          </w:r>
        </w:sdtContent>
      </w:sdt>
      <w:r w:rsidR="00335997">
        <w:rPr>
          <w:lang w:val="en-US"/>
        </w:rPr>
        <w:t xml:space="preserve"> reported a </w:t>
      </w:r>
      <w:r w:rsidR="00335997" w:rsidRPr="004C5501">
        <w:rPr>
          <w:lang w:val="en-US"/>
        </w:rPr>
        <w:t>PAH</w:t>
      </w:r>
      <w:r w:rsidR="00335997">
        <w:rPr>
          <w:lang w:val="en-US"/>
        </w:rPr>
        <w:t xml:space="preserve">-16 concentration of </w:t>
      </w:r>
      <w:r w:rsidR="00335997" w:rsidRPr="004C5501">
        <w:rPr>
          <w:lang w:val="en-US"/>
        </w:rPr>
        <w:t>14 ± 5 mg</w:t>
      </w:r>
      <w:r w:rsidR="00335997">
        <w:rPr>
          <w:lang w:val="en-US"/>
        </w:rPr>
        <w:t xml:space="preserve"> kg</w:t>
      </w:r>
      <w:r w:rsidR="00335997">
        <w:rPr>
          <w:vertAlign w:val="superscript"/>
          <w:lang w:val="en-US"/>
        </w:rPr>
        <w:t>-1</w:t>
      </w:r>
      <w:r w:rsidR="00335997">
        <w:rPr>
          <w:lang w:val="en-US"/>
        </w:rPr>
        <w:t xml:space="preserve"> for waste timber pyrolyzed at </w:t>
      </w:r>
      <w:r w:rsidR="00CE3E5B">
        <w:rPr>
          <w:lang w:val="en-US"/>
        </w:rPr>
        <w:t>6</w:t>
      </w:r>
      <w:r w:rsidR="00335997">
        <w:rPr>
          <w:lang w:val="en-US"/>
        </w:rPr>
        <w:t>00 ˚C in a medium-scale Pyreg 500 unit</w:t>
      </w:r>
      <w:r w:rsidR="00335997" w:rsidRPr="004C5501">
        <w:rPr>
          <w:lang w:val="en-US"/>
        </w:rPr>
        <w:t>.</w:t>
      </w:r>
      <w:r w:rsidR="00335997">
        <w:rPr>
          <w:lang w:val="en-US"/>
        </w:rPr>
        <w:t xml:space="preserve"> Mean ∑PAH-16 concentration for all temperatures and feedstocks was 16</w:t>
      </w:r>
      <w:r w:rsidR="00D64A2C">
        <w:rPr>
          <w:lang w:val="en-US"/>
        </w:rPr>
        <w:t>±</w:t>
      </w:r>
      <w:r w:rsidR="006D11AD">
        <w:rPr>
          <w:lang w:val="en-US"/>
        </w:rPr>
        <w:t>24</w:t>
      </w:r>
      <w:r w:rsidR="00335997">
        <w:rPr>
          <w:lang w:val="en-US"/>
        </w:rPr>
        <w:t xml:space="preserve"> mg kg</w:t>
      </w:r>
      <w:r w:rsidR="00335997">
        <w:rPr>
          <w:vertAlign w:val="superscript"/>
          <w:lang w:val="en-US"/>
        </w:rPr>
        <w:t>-1</w:t>
      </w:r>
      <w:r w:rsidR="00335997">
        <w:rPr>
          <w:lang w:val="en-US"/>
        </w:rPr>
        <w:t xml:space="preserve"> and median </w:t>
      </w:r>
      <w:proofErr w:type="gramStart"/>
      <w:r w:rsidR="00335997">
        <w:rPr>
          <w:lang w:val="en-US"/>
        </w:rPr>
        <w:t>was</w:t>
      </w:r>
      <w:proofErr w:type="gramEnd"/>
      <w:r w:rsidR="00335997">
        <w:rPr>
          <w:lang w:val="en-US"/>
        </w:rPr>
        <w:t xml:space="preserve"> 7 mg kg</w:t>
      </w:r>
      <w:r w:rsidR="00335997">
        <w:rPr>
          <w:vertAlign w:val="superscript"/>
          <w:lang w:val="en-US"/>
        </w:rPr>
        <w:t>-1</w:t>
      </w:r>
      <w:r w:rsidR="00335997">
        <w:rPr>
          <w:lang w:val="en-US"/>
        </w:rPr>
        <w:t xml:space="preserve"> for</w:t>
      </w:r>
      <w:r w:rsidR="002C1A59">
        <w:rPr>
          <w:lang w:val="en-US"/>
        </w:rPr>
        <w:t>…</w:t>
      </w:r>
      <w:r w:rsidR="00C75788">
        <w:rPr>
          <w:lang w:val="en-US"/>
        </w:rPr>
        <w:t xml:space="preserve"> </w:t>
      </w:r>
    </w:p>
    <w:p w14:paraId="72466200" w14:textId="706C5614" w:rsidR="00335997" w:rsidRDefault="000A7C11" w:rsidP="000A7C11">
      <w:pPr>
        <w:rPr>
          <w:lang w:val="en-US"/>
        </w:rPr>
      </w:pPr>
      <w:r w:rsidRPr="000A7C11">
        <w:rPr>
          <w:lang w:val="en-US"/>
        </w:rPr>
        <w:t xml:space="preserve">The total concentration of PAHs and PCDD/Fs in biochar may not accurately reflect their bioavailability, as their high hydrophobicity renders them non-leachable. PAHs are known to bond via π-π interactions with aromatic rings in the condensed, aromatic rings of the biochar matrix, thereby enhancing their sorption onto the biochar surface </w:t>
      </w:r>
      <w:sdt>
        <w:sdtPr>
          <w:rPr>
            <w:color w:val="000000"/>
            <w:lang w:val="en-US"/>
          </w:rPr>
          <w:tag w:val="MENDELEY_CITATION_v3_eyJjaXRhdGlvbklEIjoiTUVOREVMRVlfQ0lUQVRJT05fYjExNWM0NGEtOGM5Yi00NTI5LWI4MzMtNGU2NjExYjY3YTg4IiwicHJvcGVydGllcyI6eyJub3RlSW5kZXgiOjB9LCJpc0VkaXRlZCI6ZmFsc2UsIm1hbnVhbE92ZXJyaWRlIjp7ImlzTWFudWFsbHlPdmVycmlkZGVuIjpmYWxzZSwiY2l0ZXByb2NUZXh0IjoiK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777296214"/>
          <w:placeholder>
            <w:docPart w:val="71727E669FAB4605A52F8E8C5359CC68"/>
          </w:placeholder>
        </w:sdtPr>
        <w:sdtEndPr/>
        <w:sdtContent>
          <w:r w:rsidR="00D5157D" w:rsidRPr="00D5157D">
            <w:rPr>
              <w:color w:val="000000"/>
              <w:lang w:val="en-US"/>
            </w:rPr>
            <w:t>(Hale et al., 2012)</w:t>
          </w:r>
        </w:sdtContent>
      </w:sdt>
      <w:r w:rsidRPr="000A7C11">
        <w:rPr>
          <w:lang w:val="en-US"/>
        </w:rPr>
        <w:t>. Similarly, the hydrophobic effects also apply to PCDD/Fs and PCBs.</w:t>
      </w:r>
    </w:p>
    <w:p w14:paraId="317BD411" w14:textId="00BB1047" w:rsidR="00577FC2" w:rsidRPr="00311831" w:rsidRDefault="00577FC2" w:rsidP="004A0B82">
      <w:pPr>
        <w:ind w:firstLine="0"/>
        <w:rPr>
          <w:lang w:val="en-US"/>
        </w:rPr>
      </w:pPr>
      <w:r>
        <w:rPr>
          <w:lang w:val="en-US"/>
        </w:rPr>
        <w:tab/>
      </w:r>
      <w:r w:rsidR="00311831">
        <w:rPr>
          <w:lang w:val="en-US"/>
        </w:rPr>
        <w:t xml:space="preserve"> </w:t>
      </w:r>
    </w:p>
    <w:p w14:paraId="78919985" w14:textId="4477FEF1" w:rsidR="004A0B82" w:rsidRDefault="004746AA" w:rsidP="00322F0E">
      <w:pPr>
        <w:keepNext/>
        <w:spacing w:line="240" w:lineRule="auto"/>
        <w:ind w:firstLine="0"/>
      </w:pPr>
      <w:r>
        <w:rPr>
          <w:noProof/>
          <w:lang w:val="en-US"/>
        </w:rPr>
        <w:lastRenderedPageBreak/>
        <mc:AlternateContent>
          <mc:Choice Requires="wps">
            <w:drawing>
              <wp:anchor distT="0" distB="0" distL="114300" distR="114300" simplePos="0" relativeHeight="251704320" behindDoc="0" locked="0" layoutInCell="1" allowOverlap="1" wp14:anchorId="5B600C8E" wp14:editId="3D6AC799">
                <wp:simplePos x="0" y="0"/>
                <wp:positionH relativeFrom="column">
                  <wp:posOffset>3854450</wp:posOffset>
                </wp:positionH>
                <wp:positionV relativeFrom="paragraph">
                  <wp:posOffset>3157220</wp:posOffset>
                </wp:positionV>
                <wp:extent cx="1898015" cy="190500"/>
                <wp:effectExtent l="11430" t="9525" r="5080" b="9525"/>
                <wp:wrapNone/>
                <wp:docPr id="21210050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05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4A5DA" id="Rectangle 5" o:spid="_x0000_s1026" style="position:absolute;margin-left:303.5pt;margin-top:248.6pt;width:149.4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" strokecolor="white [3212]"/>
            </w:pict>
          </mc:Fallback>
        </mc:AlternateContent>
      </w:r>
      <w:r w:rsidR="00404B82">
        <w:rPr>
          <w:noProof/>
          <w:lang w:val="en-US"/>
        </w:rPr>
        <w:drawing>
          <wp:inline distT="0" distB="0" distL="0" distR="0" wp14:anchorId="19A96654" wp14:editId="0C337257">
            <wp:extent cx="5753100" cy="4238625"/>
            <wp:effectExtent l="0" t="0" r="0" b="0"/>
            <wp:docPr id="50884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191ACE2B" w14:textId="4723FE2D" w:rsidR="00B55012" w:rsidRDefault="004A0B82" w:rsidP="00AE3632">
      <w:pPr>
        <w:pStyle w:val="Caption"/>
        <w:rPr>
          <w:lang w:val="en-US"/>
        </w:rPr>
        <w:sectPr w:rsidR="00B55012" w:rsidSect="0010092D">
          <w:pgSz w:w="11906" w:h="16838"/>
          <w:pgMar w:top="1418" w:right="1418" w:bottom="1418" w:left="1418" w:header="709" w:footer="709" w:gutter="0"/>
          <w:lnNumType w:countBy="1" w:restart="continuous"/>
          <w:cols w:space="708"/>
          <w:docGrid w:linePitch="360"/>
        </w:sectPr>
      </w:pPr>
      <w:bookmarkStart w:id="24" w:name="_Ref130997497"/>
      <w:r w:rsidRPr="001F6F62">
        <w:rPr>
          <w:lang w:val="en-US"/>
        </w:rPr>
        <w:t xml:space="preserve">Figure </w:t>
      </w:r>
      <w:r>
        <w:fldChar w:fldCharType="begin"/>
      </w:r>
      <w:r w:rsidRPr="001F6F62">
        <w:rPr>
          <w:lang w:val="en-US"/>
        </w:rPr>
        <w:instrText xml:space="preserve"> SEQ Figure \* ARABIC </w:instrText>
      </w:r>
      <w:r>
        <w:fldChar w:fldCharType="separate"/>
      </w:r>
      <w:r w:rsidR="00E543D5">
        <w:rPr>
          <w:noProof/>
          <w:lang w:val="en-US"/>
        </w:rPr>
        <w:t>3</w:t>
      </w:r>
      <w:r>
        <w:fldChar w:fldCharType="end"/>
      </w:r>
      <w:bookmarkEnd w:id="24"/>
      <w:r w:rsidRPr="001F6F62">
        <w:rPr>
          <w:lang w:val="en-US"/>
        </w:rPr>
        <w:t xml:space="preserve"> </w:t>
      </w:r>
      <w:r>
        <w:rPr>
          <w:lang w:val="en-US"/>
        </w:rPr>
        <w:t>Total PAH-16 concentrations (mg kg</w:t>
      </w:r>
      <w:r>
        <w:rPr>
          <w:vertAlign w:val="superscript"/>
          <w:lang w:val="en-US"/>
        </w:rPr>
        <w:t>-1</w:t>
      </w:r>
      <w:r>
        <w:rPr>
          <w:lang w:val="en-US"/>
        </w:rPr>
        <w:t xml:space="preserve">) before and after pyrolysis treatment at increasing temperatures for the different feedstocks tested. </w:t>
      </w:r>
    </w:p>
    <w:p w14:paraId="4D37F744" w14:textId="3A255EB0" w:rsidR="00B55012" w:rsidRPr="00B55012" w:rsidRDefault="00B55012" w:rsidP="00B55012">
      <w:pPr>
        <w:pStyle w:val="Caption"/>
        <w:keepNext/>
        <w:rPr>
          <w:lang w:val="en-US"/>
        </w:rPr>
      </w:pPr>
      <w:r w:rsidRPr="00B55012">
        <w:rPr>
          <w:lang w:val="en-US"/>
        </w:rPr>
        <w:lastRenderedPageBreak/>
        <w:t xml:space="preserve">Table </w:t>
      </w:r>
      <w:r>
        <w:fldChar w:fldCharType="begin"/>
      </w:r>
      <w:r w:rsidRPr="00B55012">
        <w:rPr>
          <w:lang w:val="en-US"/>
        </w:rPr>
        <w:instrText xml:space="preserve"> SEQ Table \* ARABIC </w:instrText>
      </w:r>
      <w:r>
        <w:fldChar w:fldCharType="separate"/>
      </w:r>
      <w:r w:rsidR="00E543D5">
        <w:rPr>
          <w:noProof/>
          <w:lang w:val="en-US"/>
        </w:rPr>
        <w:t>3</w:t>
      </w:r>
      <w:r>
        <w:fldChar w:fldCharType="end"/>
      </w:r>
      <w:r w:rsidRPr="00B55012">
        <w:rPr>
          <w:lang w:val="en-US"/>
        </w:rPr>
        <w:t xml:space="preserve"> Concentration of PAHs a</w:t>
      </w:r>
      <w:r>
        <w:rPr>
          <w:lang w:val="en-US"/>
        </w:rPr>
        <w:t xml:space="preserve">nd PCDD/Fs in feedstock (F) and biochars at different temperatures, and respective EBC limit values. </w:t>
      </w:r>
    </w:p>
    <w:tbl>
      <w:tblPr>
        <w:tblW w:w="0" w:type="auto"/>
        <w:tblCellMar>
          <w:left w:w="70" w:type="dxa"/>
          <w:right w:w="70" w:type="dxa"/>
        </w:tblCellMar>
        <w:tblLook w:val="04A0" w:firstRow="1" w:lastRow="0" w:firstColumn="1" w:lastColumn="0" w:noHBand="0" w:noVBand="1"/>
      </w:tblPr>
      <w:tblGrid>
        <w:gridCol w:w="675"/>
        <w:gridCol w:w="690"/>
        <w:gridCol w:w="1405"/>
        <w:gridCol w:w="1649"/>
        <w:gridCol w:w="1416"/>
        <w:gridCol w:w="1704"/>
        <w:gridCol w:w="1455"/>
        <w:gridCol w:w="1298"/>
        <w:gridCol w:w="1158"/>
        <w:gridCol w:w="850"/>
        <w:gridCol w:w="787"/>
        <w:gridCol w:w="895"/>
      </w:tblGrid>
      <w:tr w:rsidR="00D17514" w:rsidRPr="00B55012" w14:paraId="2FF2217F" w14:textId="77777777" w:rsidTr="00D17514">
        <w:trPr>
          <w:trHeight w:val="20"/>
        </w:trPr>
        <w:tc>
          <w:tcPr>
            <w:tcW w:w="7361"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9DAB2BC"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PAHs (mg/kg)</w:t>
            </w:r>
          </w:p>
        </w:tc>
        <w:tc>
          <w:tcPr>
            <w:tcW w:w="3815"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26079085"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PCDD/F (ng/kg)</w:t>
            </w:r>
          </w:p>
        </w:tc>
        <w:tc>
          <w:tcPr>
            <w:tcW w:w="0" w:type="auto"/>
            <w:gridSpan w:val="3"/>
            <w:tcBorders>
              <w:top w:val="single" w:sz="8" w:space="0" w:color="auto"/>
              <w:left w:val="nil"/>
              <w:bottom w:val="single" w:sz="4" w:space="0" w:color="auto"/>
              <w:right w:val="single" w:sz="8" w:space="0" w:color="000000"/>
            </w:tcBorders>
            <w:shd w:val="clear" w:color="auto" w:fill="auto"/>
            <w:noWrap/>
            <w:vAlign w:val="bottom"/>
            <w:hideMark/>
          </w:tcPr>
          <w:p w14:paraId="0B3FF6F7"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PCBs (µg/kg)</w:t>
            </w:r>
          </w:p>
        </w:tc>
      </w:tr>
      <w:tr w:rsidR="00D17514" w:rsidRPr="00B55012" w14:paraId="434B147D" w14:textId="77777777" w:rsidTr="00D17514">
        <w:trPr>
          <w:trHeight w:val="20"/>
        </w:trPr>
        <w:tc>
          <w:tcPr>
            <w:tcW w:w="0" w:type="auto"/>
            <w:tcBorders>
              <w:top w:val="nil"/>
              <w:left w:val="single" w:sz="8" w:space="0" w:color="auto"/>
              <w:bottom w:val="single" w:sz="8" w:space="0" w:color="auto"/>
              <w:right w:val="nil"/>
            </w:tcBorders>
            <w:shd w:val="clear" w:color="auto" w:fill="auto"/>
            <w:noWrap/>
            <w:vAlign w:val="bottom"/>
            <w:hideMark/>
          </w:tcPr>
          <w:p w14:paraId="76FBCEB7" w14:textId="77777777" w:rsidR="00B55012" w:rsidRPr="00B55012" w:rsidRDefault="00B55012" w:rsidP="00B55012">
            <w:pPr>
              <w:spacing w:line="240" w:lineRule="auto"/>
              <w:ind w:firstLine="0"/>
              <w:rPr>
                <w:b/>
                <w:bCs/>
                <w:color w:val="000000"/>
                <w:sz w:val="20"/>
                <w:szCs w:val="20"/>
              </w:rPr>
            </w:pPr>
            <w:r w:rsidRPr="00B55012">
              <w:rPr>
                <w:b/>
                <w:bCs/>
                <w:color w:val="000000"/>
                <w:sz w:val="20"/>
                <w:szCs w:val="20"/>
              </w:rPr>
              <w:t> </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35362A8F"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Temp.</w:t>
            </w:r>
          </w:p>
        </w:tc>
        <w:tc>
          <w:tcPr>
            <w:tcW w:w="0" w:type="auto"/>
            <w:tcBorders>
              <w:top w:val="nil"/>
              <w:left w:val="nil"/>
              <w:bottom w:val="single" w:sz="8" w:space="0" w:color="auto"/>
              <w:right w:val="single" w:sz="4" w:space="0" w:color="auto"/>
            </w:tcBorders>
            <w:shd w:val="clear" w:color="auto" w:fill="auto"/>
            <w:noWrap/>
            <w:vAlign w:val="center"/>
            <w:hideMark/>
          </w:tcPr>
          <w:p w14:paraId="7A0B6EF6"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∑16 EPA PAH</w:t>
            </w:r>
          </w:p>
        </w:tc>
        <w:tc>
          <w:tcPr>
            <w:tcW w:w="0" w:type="auto"/>
            <w:tcBorders>
              <w:top w:val="nil"/>
              <w:left w:val="nil"/>
              <w:bottom w:val="single" w:sz="8" w:space="0" w:color="auto"/>
              <w:right w:val="single" w:sz="4" w:space="0" w:color="auto"/>
            </w:tcBorders>
            <w:shd w:val="clear" w:color="auto" w:fill="auto"/>
            <w:vAlign w:val="center"/>
            <w:hideMark/>
          </w:tcPr>
          <w:p w14:paraId="23ACCA5B"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∑16 EPA PAH EBC limit</w:t>
            </w:r>
          </w:p>
        </w:tc>
        <w:tc>
          <w:tcPr>
            <w:tcW w:w="0" w:type="auto"/>
            <w:tcBorders>
              <w:top w:val="nil"/>
              <w:left w:val="nil"/>
              <w:bottom w:val="single" w:sz="8" w:space="0" w:color="auto"/>
              <w:right w:val="single" w:sz="4" w:space="0" w:color="auto"/>
            </w:tcBorders>
            <w:shd w:val="clear" w:color="auto" w:fill="auto"/>
            <w:noWrap/>
            <w:vAlign w:val="center"/>
            <w:hideMark/>
          </w:tcPr>
          <w:p w14:paraId="36DBC99E"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∑8 EFSA PAH</w:t>
            </w:r>
          </w:p>
        </w:tc>
        <w:tc>
          <w:tcPr>
            <w:tcW w:w="1704" w:type="dxa"/>
            <w:tcBorders>
              <w:top w:val="nil"/>
              <w:left w:val="nil"/>
              <w:bottom w:val="single" w:sz="8" w:space="0" w:color="auto"/>
              <w:right w:val="single" w:sz="8" w:space="0" w:color="auto"/>
            </w:tcBorders>
            <w:shd w:val="clear" w:color="auto" w:fill="auto"/>
            <w:vAlign w:val="center"/>
            <w:hideMark/>
          </w:tcPr>
          <w:p w14:paraId="28D293F5"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∑8 EFSA PAH EBC limit</w:t>
            </w:r>
          </w:p>
        </w:tc>
        <w:tc>
          <w:tcPr>
            <w:tcW w:w="1455" w:type="dxa"/>
            <w:tcBorders>
              <w:top w:val="nil"/>
              <w:left w:val="nil"/>
              <w:bottom w:val="single" w:sz="8" w:space="0" w:color="auto"/>
              <w:right w:val="single" w:sz="4" w:space="0" w:color="auto"/>
            </w:tcBorders>
            <w:shd w:val="clear" w:color="auto" w:fill="auto"/>
            <w:vAlign w:val="center"/>
            <w:hideMark/>
          </w:tcPr>
          <w:p w14:paraId="3182E483"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∑17 PCDD/F (TEQ)</w:t>
            </w:r>
          </w:p>
        </w:tc>
        <w:tc>
          <w:tcPr>
            <w:tcW w:w="0" w:type="auto"/>
            <w:tcBorders>
              <w:top w:val="nil"/>
              <w:left w:val="nil"/>
              <w:bottom w:val="single" w:sz="8" w:space="0" w:color="auto"/>
              <w:right w:val="single" w:sz="4" w:space="0" w:color="auto"/>
            </w:tcBorders>
            <w:shd w:val="clear" w:color="auto" w:fill="auto"/>
            <w:vAlign w:val="center"/>
            <w:hideMark/>
          </w:tcPr>
          <w:p w14:paraId="05854C83"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∑PCDD/F EBC limit</w:t>
            </w:r>
          </w:p>
        </w:tc>
        <w:tc>
          <w:tcPr>
            <w:tcW w:w="0" w:type="auto"/>
            <w:tcBorders>
              <w:top w:val="nil"/>
              <w:left w:val="nil"/>
              <w:bottom w:val="single" w:sz="8" w:space="0" w:color="auto"/>
              <w:right w:val="nil"/>
            </w:tcBorders>
            <w:shd w:val="clear" w:color="auto" w:fill="auto"/>
            <w:vAlign w:val="center"/>
            <w:hideMark/>
          </w:tcPr>
          <w:p w14:paraId="65D4E5AD"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∑17 PCDD/F</w:t>
            </w:r>
          </w:p>
        </w:tc>
        <w:tc>
          <w:tcPr>
            <w:tcW w:w="0" w:type="auto"/>
            <w:tcBorders>
              <w:top w:val="nil"/>
              <w:left w:val="single" w:sz="4" w:space="0" w:color="auto"/>
              <w:bottom w:val="single" w:sz="8" w:space="0" w:color="auto"/>
              <w:right w:val="single" w:sz="4" w:space="0" w:color="auto"/>
            </w:tcBorders>
            <w:shd w:val="clear" w:color="auto" w:fill="auto"/>
            <w:noWrap/>
            <w:vAlign w:val="center"/>
            <w:hideMark/>
          </w:tcPr>
          <w:p w14:paraId="337BFE82"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∑7 PCB</w:t>
            </w:r>
          </w:p>
        </w:tc>
        <w:tc>
          <w:tcPr>
            <w:tcW w:w="0" w:type="auto"/>
            <w:tcBorders>
              <w:top w:val="nil"/>
              <w:left w:val="nil"/>
              <w:bottom w:val="single" w:sz="8" w:space="0" w:color="auto"/>
              <w:right w:val="single" w:sz="4" w:space="0" w:color="auto"/>
            </w:tcBorders>
            <w:shd w:val="clear" w:color="auto" w:fill="auto"/>
            <w:vAlign w:val="center"/>
            <w:hideMark/>
          </w:tcPr>
          <w:p w14:paraId="36DF80D7"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∑PCB EBC limit</w:t>
            </w:r>
          </w:p>
        </w:tc>
        <w:tc>
          <w:tcPr>
            <w:tcW w:w="0" w:type="auto"/>
            <w:tcBorders>
              <w:top w:val="nil"/>
              <w:left w:val="nil"/>
              <w:bottom w:val="single" w:sz="8" w:space="0" w:color="auto"/>
              <w:right w:val="single" w:sz="8" w:space="0" w:color="auto"/>
            </w:tcBorders>
            <w:shd w:val="clear" w:color="auto" w:fill="auto"/>
            <w:vAlign w:val="bottom"/>
            <w:hideMark/>
          </w:tcPr>
          <w:p w14:paraId="375E9A1D"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∑6 PCB EBC limit</w:t>
            </w:r>
          </w:p>
        </w:tc>
      </w:tr>
      <w:tr w:rsidR="00D17514" w:rsidRPr="00B55012" w14:paraId="436141E6"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325DE3F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DSS-1</w:t>
            </w:r>
          </w:p>
        </w:tc>
        <w:tc>
          <w:tcPr>
            <w:tcW w:w="0" w:type="auto"/>
            <w:tcBorders>
              <w:top w:val="nil"/>
              <w:left w:val="single" w:sz="4" w:space="0" w:color="auto"/>
              <w:bottom w:val="nil"/>
              <w:right w:val="single" w:sz="4" w:space="0" w:color="auto"/>
            </w:tcBorders>
            <w:shd w:val="clear" w:color="auto" w:fill="auto"/>
            <w:noWrap/>
            <w:vAlign w:val="bottom"/>
            <w:hideMark/>
          </w:tcPr>
          <w:p w14:paraId="56FF4B6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1AFD867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1.48 ± 0.03</w:t>
            </w:r>
          </w:p>
        </w:tc>
        <w:tc>
          <w:tcPr>
            <w:tcW w:w="0" w:type="auto"/>
            <w:vMerge w:val="restart"/>
            <w:tcBorders>
              <w:top w:val="nil"/>
              <w:left w:val="single" w:sz="4" w:space="0" w:color="auto"/>
              <w:bottom w:val="single" w:sz="8" w:space="0" w:color="000000"/>
              <w:right w:val="single" w:sz="4" w:space="0" w:color="auto"/>
            </w:tcBorders>
            <w:shd w:val="clear" w:color="auto" w:fill="auto"/>
            <w:noWrap/>
            <w:vAlign w:val="center"/>
            <w:hideMark/>
          </w:tcPr>
          <w:p w14:paraId="5467D52A" w14:textId="77777777" w:rsidR="00B55012" w:rsidRDefault="00B55012" w:rsidP="00B55012">
            <w:pPr>
              <w:spacing w:line="240" w:lineRule="auto"/>
              <w:ind w:firstLine="0"/>
              <w:jc w:val="center"/>
              <w:rPr>
                <w:color w:val="000000"/>
                <w:sz w:val="20"/>
                <w:szCs w:val="20"/>
                <w:lang w:val="da-DK"/>
              </w:rPr>
            </w:pPr>
            <w:r w:rsidRPr="00B55012">
              <w:rPr>
                <w:color w:val="000000"/>
                <w:sz w:val="20"/>
                <w:szCs w:val="20"/>
                <w:lang w:val="da-DK"/>
              </w:rPr>
              <w:t>6 mg/kg DM</w:t>
            </w:r>
          </w:p>
          <w:p w14:paraId="166B211D" w14:textId="35A1D252" w:rsidR="00D17514" w:rsidRDefault="00D17514" w:rsidP="00B55012">
            <w:pPr>
              <w:spacing w:line="240" w:lineRule="auto"/>
              <w:ind w:firstLine="0"/>
              <w:jc w:val="center"/>
              <w:rPr>
                <w:color w:val="000000"/>
                <w:sz w:val="20"/>
                <w:szCs w:val="20"/>
                <w:lang w:val="da-DK"/>
              </w:rPr>
            </w:pPr>
            <w:r>
              <w:rPr>
                <w:color w:val="000000"/>
                <w:sz w:val="20"/>
                <w:szCs w:val="20"/>
                <w:lang w:val="da-DK"/>
              </w:rPr>
              <w:t xml:space="preserve">for all EBC </w:t>
            </w:r>
          </w:p>
          <w:p w14:paraId="0B1D46D9" w14:textId="66383C38" w:rsidR="00D17514" w:rsidRPr="00B55012" w:rsidRDefault="00D17514" w:rsidP="00B55012">
            <w:pPr>
              <w:spacing w:line="240" w:lineRule="auto"/>
              <w:ind w:firstLine="0"/>
              <w:jc w:val="center"/>
              <w:rPr>
                <w:color w:val="000000"/>
                <w:sz w:val="20"/>
                <w:szCs w:val="20"/>
                <w:lang w:val="da-DK"/>
              </w:rPr>
            </w:pPr>
            <w:r>
              <w:rPr>
                <w:color w:val="000000"/>
                <w:sz w:val="20"/>
                <w:szCs w:val="20"/>
                <w:lang w:val="da-DK"/>
              </w:rPr>
              <w:t>products</w:t>
            </w:r>
          </w:p>
        </w:tc>
        <w:tc>
          <w:tcPr>
            <w:tcW w:w="0" w:type="auto"/>
            <w:tcBorders>
              <w:top w:val="nil"/>
              <w:left w:val="nil"/>
              <w:bottom w:val="nil"/>
              <w:right w:val="single" w:sz="4" w:space="0" w:color="auto"/>
            </w:tcBorders>
            <w:shd w:val="clear" w:color="auto" w:fill="auto"/>
            <w:noWrap/>
            <w:vAlign w:val="bottom"/>
            <w:hideMark/>
          </w:tcPr>
          <w:p w14:paraId="7D33B9B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0.52 ± 0.01</w:t>
            </w:r>
          </w:p>
        </w:tc>
        <w:tc>
          <w:tcPr>
            <w:tcW w:w="1704" w:type="dxa"/>
            <w:vMerge w:val="restart"/>
            <w:tcBorders>
              <w:top w:val="nil"/>
              <w:left w:val="single" w:sz="4" w:space="0" w:color="auto"/>
              <w:bottom w:val="single" w:sz="8" w:space="0" w:color="000000"/>
              <w:right w:val="single" w:sz="8" w:space="0" w:color="auto"/>
            </w:tcBorders>
            <w:shd w:val="clear" w:color="auto" w:fill="auto"/>
            <w:vAlign w:val="center"/>
            <w:hideMark/>
          </w:tcPr>
          <w:p w14:paraId="04D19E05" w14:textId="77777777" w:rsidR="00D17514" w:rsidRDefault="00B55012" w:rsidP="00B55012">
            <w:pPr>
              <w:spacing w:line="240" w:lineRule="auto"/>
              <w:ind w:firstLine="0"/>
              <w:jc w:val="center"/>
              <w:rPr>
                <w:color w:val="000000"/>
                <w:sz w:val="20"/>
                <w:szCs w:val="20"/>
                <w:lang w:val="da-DK"/>
              </w:rPr>
            </w:pPr>
            <w:r w:rsidRPr="00B55012">
              <w:rPr>
                <w:color w:val="000000"/>
                <w:sz w:val="20"/>
                <w:szCs w:val="20"/>
                <w:lang w:val="da-DK"/>
              </w:rPr>
              <w:t xml:space="preserve">1 mg/kg DM </w:t>
            </w:r>
          </w:p>
          <w:p w14:paraId="446874E0" w14:textId="2FF5D315" w:rsidR="00B55012" w:rsidRPr="00B55012" w:rsidRDefault="00B55012" w:rsidP="00B55012">
            <w:pPr>
              <w:spacing w:line="240" w:lineRule="auto"/>
              <w:ind w:firstLine="0"/>
              <w:jc w:val="center"/>
              <w:rPr>
                <w:color w:val="000000"/>
                <w:sz w:val="20"/>
                <w:szCs w:val="20"/>
                <w:lang w:val="da-DK"/>
              </w:rPr>
            </w:pPr>
            <w:r w:rsidRPr="00B55012">
              <w:rPr>
                <w:color w:val="000000"/>
                <w:sz w:val="20"/>
                <w:szCs w:val="20"/>
                <w:lang w:val="da-DK"/>
              </w:rPr>
              <w:t>(4 mg/kg DM for EBC</w:t>
            </w:r>
            <w:r w:rsidR="00D17514">
              <w:rPr>
                <w:color w:val="000000"/>
                <w:sz w:val="20"/>
                <w:szCs w:val="20"/>
                <w:lang w:val="da-DK"/>
              </w:rPr>
              <w:t>-</w:t>
            </w:r>
            <w:r w:rsidRPr="00B55012">
              <w:rPr>
                <w:color w:val="000000"/>
                <w:sz w:val="20"/>
                <w:szCs w:val="20"/>
                <w:lang w:val="da-DK"/>
              </w:rPr>
              <w:t>BasicMaterials)</w:t>
            </w:r>
          </w:p>
        </w:tc>
        <w:tc>
          <w:tcPr>
            <w:tcW w:w="1455" w:type="dxa"/>
            <w:tcBorders>
              <w:top w:val="nil"/>
              <w:left w:val="nil"/>
              <w:bottom w:val="nil"/>
              <w:right w:val="single" w:sz="4" w:space="0" w:color="auto"/>
            </w:tcBorders>
            <w:shd w:val="clear" w:color="auto" w:fill="auto"/>
            <w:noWrap/>
            <w:vAlign w:val="bottom"/>
            <w:hideMark/>
          </w:tcPr>
          <w:p w14:paraId="765895A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8.3 ± 0.4</w:t>
            </w:r>
          </w:p>
        </w:tc>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3F72378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20 ng/kg I-TEQ OMS</w:t>
            </w:r>
          </w:p>
        </w:tc>
        <w:tc>
          <w:tcPr>
            <w:tcW w:w="0" w:type="auto"/>
            <w:tcBorders>
              <w:top w:val="nil"/>
              <w:left w:val="nil"/>
              <w:bottom w:val="nil"/>
              <w:right w:val="single" w:sz="4" w:space="0" w:color="auto"/>
            </w:tcBorders>
            <w:shd w:val="clear" w:color="auto" w:fill="auto"/>
            <w:noWrap/>
            <w:vAlign w:val="bottom"/>
            <w:hideMark/>
          </w:tcPr>
          <w:p w14:paraId="1BC92CA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2011 ± 118</w:t>
            </w:r>
          </w:p>
        </w:tc>
        <w:tc>
          <w:tcPr>
            <w:tcW w:w="0" w:type="auto"/>
            <w:tcBorders>
              <w:top w:val="nil"/>
              <w:left w:val="nil"/>
              <w:bottom w:val="nil"/>
              <w:right w:val="nil"/>
            </w:tcBorders>
            <w:shd w:val="clear" w:color="auto" w:fill="auto"/>
            <w:noWrap/>
            <w:vAlign w:val="bottom"/>
            <w:hideMark/>
          </w:tcPr>
          <w:p w14:paraId="0FC2F11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21</w:t>
            </w:r>
          </w:p>
        </w:tc>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44A8B55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200 µg/kg DM</w:t>
            </w:r>
          </w:p>
        </w:tc>
        <w:tc>
          <w:tcPr>
            <w:tcW w:w="0" w:type="auto"/>
            <w:vMerge w:val="restart"/>
            <w:tcBorders>
              <w:top w:val="nil"/>
              <w:left w:val="single" w:sz="4" w:space="0" w:color="auto"/>
              <w:bottom w:val="single" w:sz="8" w:space="0" w:color="000000"/>
              <w:right w:val="single" w:sz="8" w:space="0" w:color="auto"/>
            </w:tcBorders>
            <w:shd w:val="clear" w:color="auto" w:fill="auto"/>
            <w:vAlign w:val="center"/>
            <w:hideMark/>
          </w:tcPr>
          <w:p w14:paraId="174168E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10 µg TEQ/kg DM</w:t>
            </w:r>
          </w:p>
        </w:tc>
      </w:tr>
      <w:tr w:rsidR="00D17514" w:rsidRPr="00B55012" w14:paraId="69440CE9"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0529FD4F"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36E770A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67D89B6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18 ± 1</w:t>
            </w:r>
          </w:p>
        </w:tc>
        <w:tc>
          <w:tcPr>
            <w:tcW w:w="0" w:type="auto"/>
            <w:vMerge/>
            <w:tcBorders>
              <w:top w:val="nil"/>
              <w:left w:val="single" w:sz="4" w:space="0" w:color="auto"/>
              <w:bottom w:val="single" w:sz="8" w:space="0" w:color="000000"/>
              <w:right w:val="single" w:sz="4" w:space="0" w:color="auto"/>
            </w:tcBorders>
            <w:vAlign w:val="center"/>
            <w:hideMark/>
          </w:tcPr>
          <w:p w14:paraId="7BCF23EC"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54A1FC9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3.1 ± 0.09</w:t>
            </w:r>
          </w:p>
        </w:tc>
        <w:tc>
          <w:tcPr>
            <w:tcW w:w="1704" w:type="dxa"/>
            <w:vMerge/>
            <w:tcBorders>
              <w:top w:val="nil"/>
              <w:left w:val="single" w:sz="4" w:space="0" w:color="auto"/>
              <w:bottom w:val="single" w:sz="8" w:space="0" w:color="000000"/>
              <w:right w:val="single" w:sz="8" w:space="0" w:color="auto"/>
            </w:tcBorders>
            <w:vAlign w:val="center"/>
            <w:hideMark/>
          </w:tcPr>
          <w:p w14:paraId="6563D70A"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423D7E9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4C2E262B"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17B2C1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2.69</w:t>
            </w:r>
          </w:p>
        </w:tc>
        <w:tc>
          <w:tcPr>
            <w:tcW w:w="0" w:type="auto"/>
            <w:tcBorders>
              <w:top w:val="nil"/>
              <w:left w:val="nil"/>
              <w:bottom w:val="nil"/>
              <w:right w:val="nil"/>
            </w:tcBorders>
            <w:shd w:val="clear" w:color="auto" w:fill="auto"/>
            <w:noWrap/>
            <w:vAlign w:val="bottom"/>
            <w:hideMark/>
          </w:tcPr>
          <w:p w14:paraId="0D58555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w:t>
            </w:r>
          </w:p>
        </w:tc>
        <w:tc>
          <w:tcPr>
            <w:tcW w:w="0" w:type="auto"/>
            <w:vMerge/>
            <w:tcBorders>
              <w:top w:val="nil"/>
              <w:left w:val="single" w:sz="4" w:space="0" w:color="auto"/>
              <w:bottom w:val="single" w:sz="8" w:space="0" w:color="000000"/>
              <w:right w:val="single" w:sz="4" w:space="0" w:color="auto"/>
            </w:tcBorders>
            <w:vAlign w:val="center"/>
            <w:hideMark/>
          </w:tcPr>
          <w:p w14:paraId="10CEA74D"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62F4ED64" w14:textId="77777777" w:rsidR="00B55012" w:rsidRPr="00B55012" w:rsidRDefault="00B55012" w:rsidP="00B55012">
            <w:pPr>
              <w:spacing w:line="240" w:lineRule="auto"/>
              <w:ind w:firstLine="0"/>
              <w:rPr>
                <w:color w:val="000000"/>
                <w:sz w:val="20"/>
                <w:szCs w:val="20"/>
              </w:rPr>
            </w:pPr>
          </w:p>
        </w:tc>
      </w:tr>
      <w:tr w:rsidR="00D17514" w:rsidRPr="00B55012" w14:paraId="1BD26697"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2B042F3"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6F054B3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3923E01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22 ± 1</w:t>
            </w:r>
          </w:p>
        </w:tc>
        <w:tc>
          <w:tcPr>
            <w:tcW w:w="0" w:type="auto"/>
            <w:vMerge/>
            <w:tcBorders>
              <w:top w:val="nil"/>
              <w:left w:val="single" w:sz="4" w:space="0" w:color="auto"/>
              <w:bottom w:val="single" w:sz="8" w:space="0" w:color="000000"/>
              <w:right w:val="single" w:sz="4" w:space="0" w:color="auto"/>
            </w:tcBorders>
            <w:vAlign w:val="center"/>
            <w:hideMark/>
          </w:tcPr>
          <w:p w14:paraId="30589B1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5243695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1.73 ± 0.07</w:t>
            </w:r>
          </w:p>
        </w:tc>
        <w:tc>
          <w:tcPr>
            <w:tcW w:w="1704" w:type="dxa"/>
            <w:vMerge/>
            <w:tcBorders>
              <w:top w:val="nil"/>
              <w:left w:val="single" w:sz="4" w:space="0" w:color="auto"/>
              <w:bottom w:val="single" w:sz="8" w:space="0" w:color="000000"/>
              <w:right w:val="single" w:sz="8" w:space="0" w:color="auto"/>
            </w:tcBorders>
            <w:vAlign w:val="center"/>
            <w:hideMark/>
          </w:tcPr>
          <w:p w14:paraId="7F2C5B0F"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63AE3A5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2E013163"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ED0809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2.01</w:t>
            </w:r>
          </w:p>
        </w:tc>
        <w:tc>
          <w:tcPr>
            <w:tcW w:w="0" w:type="auto"/>
            <w:tcBorders>
              <w:top w:val="nil"/>
              <w:left w:val="nil"/>
              <w:bottom w:val="nil"/>
              <w:right w:val="nil"/>
            </w:tcBorders>
            <w:shd w:val="clear" w:color="auto" w:fill="auto"/>
            <w:noWrap/>
            <w:vAlign w:val="bottom"/>
            <w:hideMark/>
          </w:tcPr>
          <w:p w14:paraId="1FE355E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&lt;LOQ</w:t>
            </w:r>
          </w:p>
        </w:tc>
        <w:tc>
          <w:tcPr>
            <w:tcW w:w="0" w:type="auto"/>
            <w:vMerge/>
            <w:tcBorders>
              <w:top w:val="nil"/>
              <w:left w:val="single" w:sz="4" w:space="0" w:color="auto"/>
              <w:bottom w:val="single" w:sz="8" w:space="0" w:color="000000"/>
              <w:right w:val="single" w:sz="4" w:space="0" w:color="auto"/>
            </w:tcBorders>
            <w:vAlign w:val="center"/>
            <w:hideMark/>
          </w:tcPr>
          <w:p w14:paraId="6F63B91D"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5FC175D5" w14:textId="77777777" w:rsidR="00B55012" w:rsidRPr="00B55012" w:rsidRDefault="00B55012" w:rsidP="00B55012">
            <w:pPr>
              <w:spacing w:line="240" w:lineRule="auto"/>
              <w:ind w:firstLine="0"/>
              <w:rPr>
                <w:color w:val="000000"/>
                <w:sz w:val="20"/>
                <w:szCs w:val="20"/>
              </w:rPr>
            </w:pPr>
          </w:p>
        </w:tc>
      </w:tr>
      <w:tr w:rsidR="00D17514" w:rsidRPr="00B55012" w14:paraId="32A06F01"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1B66C25"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7E5FB79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700</w:t>
            </w:r>
          </w:p>
        </w:tc>
        <w:tc>
          <w:tcPr>
            <w:tcW w:w="0" w:type="auto"/>
            <w:tcBorders>
              <w:top w:val="nil"/>
              <w:left w:val="nil"/>
              <w:bottom w:val="nil"/>
              <w:right w:val="single" w:sz="4" w:space="0" w:color="auto"/>
            </w:tcBorders>
            <w:shd w:val="clear" w:color="auto" w:fill="auto"/>
            <w:noWrap/>
            <w:vAlign w:val="bottom"/>
            <w:hideMark/>
          </w:tcPr>
          <w:p w14:paraId="3913B25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 ± 0.3</w:t>
            </w:r>
          </w:p>
        </w:tc>
        <w:tc>
          <w:tcPr>
            <w:tcW w:w="0" w:type="auto"/>
            <w:vMerge/>
            <w:tcBorders>
              <w:top w:val="nil"/>
              <w:left w:val="single" w:sz="4" w:space="0" w:color="auto"/>
              <w:bottom w:val="single" w:sz="8" w:space="0" w:color="000000"/>
              <w:right w:val="single" w:sz="4" w:space="0" w:color="auto"/>
            </w:tcBorders>
            <w:vAlign w:val="center"/>
            <w:hideMark/>
          </w:tcPr>
          <w:p w14:paraId="43AE79C5"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782483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0.25 ± 0.01</w:t>
            </w:r>
          </w:p>
        </w:tc>
        <w:tc>
          <w:tcPr>
            <w:tcW w:w="1704" w:type="dxa"/>
            <w:vMerge/>
            <w:tcBorders>
              <w:top w:val="nil"/>
              <w:left w:val="single" w:sz="4" w:space="0" w:color="auto"/>
              <w:bottom w:val="single" w:sz="8" w:space="0" w:color="000000"/>
              <w:right w:val="single" w:sz="8" w:space="0" w:color="auto"/>
            </w:tcBorders>
            <w:vAlign w:val="center"/>
            <w:hideMark/>
          </w:tcPr>
          <w:p w14:paraId="7C18608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4E3C2E5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75CB10BA"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A4DAE34"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2.58</w:t>
            </w:r>
          </w:p>
        </w:tc>
        <w:tc>
          <w:tcPr>
            <w:tcW w:w="0" w:type="auto"/>
            <w:tcBorders>
              <w:top w:val="nil"/>
              <w:left w:val="nil"/>
              <w:bottom w:val="nil"/>
              <w:right w:val="nil"/>
            </w:tcBorders>
            <w:shd w:val="clear" w:color="auto" w:fill="auto"/>
            <w:noWrap/>
            <w:vAlign w:val="bottom"/>
            <w:hideMark/>
          </w:tcPr>
          <w:p w14:paraId="6120B37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1.3</w:t>
            </w:r>
          </w:p>
        </w:tc>
        <w:tc>
          <w:tcPr>
            <w:tcW w:w="0" w:type="auto"/>
            <w:vMerge/>
            <w:tcBorders>
              <w:top w:val="nil"/>
              <w:left w:val="single" w:sz="4" w:space="0" w:color="auto"/>
              <w:bottom w:val="single" w:sz="8" w:space="0" w:color="000000"/>
              <w:right w:val="single" w:sz="4" w:space="0" w:color="auto"/>
            </w:tcBorders>
            <w:vAlign w:val="center"/>
            <w:hideMark/>
          </w:tcPr>
          <w:p w14:paraId="3E91CD5F"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7A8099FD" w14:textId="77777777" w:rsidR="00B55012" w:rsidRPr="00B55012" w:rsidRDefault="00B55012" w:rsidP="00B55012">
            <w:pPr>
              <w:spacing w:line="240" w:lineRule="auto"/>
              <w:ind w:firstLine="0"/>
              <w:rPr>
                <w:color w:val="000000"/>
                <w:sz w:val="20"/>
                <w:szCs w:val="20"/>
              </w:rPr>
            </w:pPr>
          </w:p>
        </w:tc>
      </w:tr>
      <w:tr w:rsidR="00D17514" w:rsidRPr="00B55012" w14:paraId="16FEAD99"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FCF4903"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30D52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126E039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3.7 ± 0.1</w:t>
            </w:r>
          </w:p>
        </w:tc>
        <w:tc>
          <w:tcPr>
            <w:tcW w:w="0" w:type="auto"/>
            <w:vMerge/>
            <w:tcBorders>
              <w:top w:val="nil"/>
              <w:left w:val="single" w:sz="4" w:space="0" w:color="auto"/>
              <w:bottom w:val="single" w:sz="8" w:space="0" w:color="000000"/>
              <w:right w:val="single" w:sz="4" w:space="0" w:color="auto"/>
            </w:tcBorders>
            <w:vAlign w:val="center"/>
            <w:hideMark/>
          </w:tcPr>
          <w:p w14:paraId="218BE00B"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E1EBDF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0.14 ± 0.01</w:t>
            </w:r>
          </w:p>
        </w:tc>
        <w:tc>
          <w:tcPr>
            <w:tcW w:w="1704" w:type="dxa"/>
            <w:vMerge/>
            <w:tcBorders>
              <w:top w:val="nil"/>
              <w:left w:val="single" w:sz="4" w:space="0" w:color="auto"/>
              <w:bottom w:val="single" w:sz="8" w:space="0" w:color="000000"/>
              <w:right w:val="single" w:sz="8" w:space="0" w:color="auto"/>
            </w:tcBorders>
            <w:vAlign w:val="center"/>
            <w:hideMark/>
          </w:tcPr>
          <w:p w14:paraId="4C6AA0DE"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single" w:sz="4" w:space="0" w:color="auto"/>
              <w:right w:val="single" w:sz="4" w:space="0" w:color="auto"/>
            </w:tcBorders>
            <w:shd w:val="clear" w:color="auto" w:fill="auto"/>
            <w:noWrap/>
            <w:vAlign w:val="bottom"/>
            <w:hideMark/>
          </w:tcPr>
          <w:p w14:paraId="31AA535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6E4B2F20"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55BE39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0.44</w:t>
            </w:r>
          </w:p>
        </w:tc>
        <w:tc>
          <w:tcPr>
            <w:tcW w:w="0" w:type="auto"/>
            <w:tcBorders>
              <w:top w:val="nil"/>
              <w:left w:val="nil"/>
              <w:bottom w:val="nil"/>
              <w:right w:val="nil"/>
            </w:tcBorders>
            <w:shd w:val="clear" w:color="auto" w:fill="auto"/>
            <w:noWrap/>
            <w:vAlign w:val="bottom"/>
            <w:hideMark/>
          </w:tcPr>
          <w:p w14:paraId="4138347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w:t>
            </w:r>
          </w:p>
        </w:tc>
        <w:tc>
          <w:tcPr>
            <w:tcW w:w="0" w:type="auto"/>
            <w:vMerge/>
            <w:tcBorders>
              <w:top w:val="nil"/>
              <w:left w:val="single" w:sz="4" w:space="0" w:color="auto"/>
              <w:bottom w:val="single" w:sz="8" w:space="0" w:color="000000"/>
              <w:right w:val="single" w:sz="4" w:space="0" w:color="auto"/>
            </w:tcBorders>
            <w:vAlign w:val="center"/>
            <w:hideMark/>
          </w:tcPr>
          <w:p w14:paraId="24425E34"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2124AC9C" w14:textId="77777777" w:rsidR="00B55012" w:rsidRPr="00B55012" w:rsidRDefault="00B55012" w:rsidP="00B55012">
            <w:pPr>
              <w:spacing w:line="240" w:lineRule="auto"/>
              <w:ind w:firstLine="0"/>
              <w:rPr>
                <w:color w:val="000000"/>
                <w:sz w:val="20"/>
                <w:szCs w:val="20"/>
              </w:rPr>
            </w:pPr>
          </w:p>
        </w:tc>
      </w:tr>
      <w:tr w:rsidR="00D17514" w:rsidRPr="00B55012" w14:paraId="48E4E205"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435680A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DSS-2</w:t>
            </w:r>
          </w:p>
        </w:tc>
        <w:tc>
          <w:tcPr>
            <w:tcW w:w="0" w:type="auto"/>
            <w:tcBorders>
              <w:top w:val="nil"/>
              <w:left w:val="single" w:sz="4" w:space="0" w:color="auto"/>
              <w:bottom w:val="nil"/>
              <w:right w:val="single" w:sz="4" w:space="0" w:color="auto"/>
            </w:tcBorders>
            <w:shd w:val="clear" w:color="auto" w:fill="auto"/>
            <w:noWrap/>
            <w:vAlign w:val="bottom"/>
            <w:hideMark/>
          </w:tcPr>
          <w:p w14:paraId="689257B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513CDC0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 ± 0.02</w:t>
            </w:r>
          </w:p>
        </w:tc>
        <w:tc>
          <w:tcPr>
            <w:tcW w:w="0" w:type="auto"/>
            <w:vMerge/>
            <w:tcBorders>
              <w:top w:val="nil"/>
              <w:left w:val="single" w:sz="4" w:space="0" w:color="auto"/>
              <w:bottom w:val="single" w:sz="8" w:space="0" w:color="000000"/>
              <w:right w:val="single" w:sz="4" w:space="0" w:color="auto"/>
            </w:tcBorders>
            <w:vAlign w:val="center"/>
            <w:hideMark/>
          </w:tcPr>
          <w:p w14:paraId="26D1E7B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5DB4066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0.148 ± 0.004</w:t>
            </w:r>
          </w:p>
        </w:tc>
        <w:tc>
          <w:tcPr>
            <w:tcW w:w="1704" w:type="dxa"/>
            <w:vMerge/>
            <w:tcBorders>
              <w:top w:val="nil"/>
              <w:left w:val="single" w:sz="4" w:space="0" w:color="auto"/>
              <w:bottom w:val="single" w:sz="8" w:space="0" w:color="000000"/>
              <w:right w:val="single" w:sz="8" w:space="0" w:color="auto"/>
            </w:tcBorders>
            <w:vAlign w:val="center"/>
            <w:hideMark/>
          </w:tcPr>
          <w:p w14:paraId="5E66F8A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2F5E314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1.78 ± 0.04</w:t>
            </w:r>
          </w:p>
        </w:tc>
        <w:tc>
          <w:tcPr>
            <w:tcW w:w="0" w:type="auto"/>
            <w:vMerge/>
            <w:tcBorders>
              <w:top w:val="nil"/>
              <w:left w:val="single" w:sz="4" w:space="0" w:color="auto"/>
              <w:bottom w:val="single" w:sz="8" w:space="0" w:color="000000"/>
              <w:right w:val="single" w:sz="4" w:space="0" w:color="auto"/>
            </w:tcBorders>
            <w:vAlign w:val="center"/>
            <w:hideMark/>
          </w:tcPr>
          <w:p w14:paraId="4B9642DE"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5E902E1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302 ± 6</w:t>
            </w:r>
          </w:p>
        </w:tc>
        <w:tc>
          <w:tcPr>
            <w:tcW w:w="0" w:type="auto"/>
            <w:tcBorders>
              <w:top w:val="single" w:sz="4" w:space="0" w:color="auto"/>
              <w:left w:val="nil"/>
              <w:bottom w:val="nil"/>
              <w:right w:val="single" w:sz="4" w:space="0" w:color="auto"/>
            </w:tcBorders>
            <w:shd w:val="clear" w:color="auto" w:fill="auto"/>
            <w:noWrap/>
            <w:vAlign w:val="bottom"/>
            <w:hideMark/>
          </w:tcPr>
          <w:p w14:paraId="5C441FD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7.6 ± 0.3</w:t>
            </w:r>
          </w:p>
        </w:tc>
        <w:tc>
          <w:tcPr>
            <w:tcW w:w="0" w:type="auto"/>
            <w:vMerge/>
            <w:tcBorders>
              <w:top w:val="nil"/>
              <w:left w:val="single" w:sz="4" w:space="0" w:color="auto"/>
              <w:bottom w:val="single" w:sz="8" w:space="0" w:color="000000"/>
              <w:right w:val="single" w:sz="4" w:space="0" w:color="auto"/>
            </w:tcBorders>
            <w:vAlign w:val="center"/>
            <w:hideMark/>
          </w:tcPr>
          <w:p w14:paraId="3C863088"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03009871" w14:textId="77777777" w:rsidR="00B55012" w:rsidRPr="00B55012" w:rsidRDefault="00B55012" w:rsidP="00B55012">
            <w:pPr>
              <w:spacing w:line="240" w:lineRule="auto"/>
              <w:ind w:firstLine="0"/>
              <w:rPr>
                <w:color w:val="000000"/>
                <w:sz w:val="20"/>
                <w:szCs w:val="20"/>
              </w:rPr>
            </w:pPr>
          </w:p>
        </w:tc>
      </w:tr>
      <w:tr w:rsidR="00D17514" w:rsidRPr="00B55012" w14:paraId="471456D2"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0FBFB1CA"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48143FF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4BE5C4C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37 ± 2</w:t>
            </w:r>
          </w:p>
        </w:tc>
        <w:tc>
          <w:tcPr>
            <w:tcW w:w="0" w:type="auto"/>
            <w:vMerge/>
            <w:tcBorders>
              <w:top w:val="nil"/>
              <w:left w:val="single" w:sz="4" w:space="0" w:color="auto"/>
              <w:bottom w:val="single" w:sz="8" w:space="0" w:color="000000"/>
              <w:right w:val="single" w:sz="4" w:space="0" w:color="auto"/>
            </w:tcBorders>
            <w:vAlign w:val="center"/>
            <w:hideMark/>
          </w:tcPr>
          <w:p w14:paraId="48BC253F"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4EDB8E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2.54 ± 0.08</w:t>
            </w:r>
          </w:p>
        </w:tc>
        <w:tc>
          <w:tcPr>
            <w:tcW w:w="1704" w:type="dxa"/>
            <w:vMerge/>
            <w:tcBorders>
              <w:top w:val="nil"/>
              <w:left w:val="single" w:sz="4" w:space="0" w:color="auto"/>
              <w:bottom w:val="single" w:sz="8" w:space="0" w:color="000000"/>
              <w:right w:val="single" w:sz="8" w:space="0" w:color="auto"/>
            </w:tcBorders>
            <w:vAlign w:val="center"/>
            <w:hideMark/>
          </w:tcPr>
          <w:p w14:paraId="5EDA652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7B678C1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0.03</w:t>
            </w:r>
          </w:p>
        </w:tc>
        <w:tc>
          <w:tcPr>
            <w:tcW w:w="0" w:type="auto"/>
            <w:vMerge/>
            <w:tcBorders>
              <w:top w:val="nil"/>
              <w:left w:val="single" w:sz="4" w:space="0" w:color="auto"/>
              <w:bottom w:val="single" w:sz="8" w:space="0" w:color="000000"/>
              <w:right w:val="single" w:sz="4" w:space="0" w:color="auto"/>
            </w:tcBorders>
            <w:vAlign w:val="center"/>
            <w:hideMark/>
          </w:tcPr>
          <w:p w14:paraId="4E754E87"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5526FA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3.31</w:t>
            </w:r>
          </w:p>
        </w:tc>
        <w:tc>
          <w:tcPr>
            <w:tcW w:w="0" w:type="auto"/>
            <w:tcBorders>
              <w:top w:val="nil"/>
              <w:left w:val="nil"/>
              <w:bottom w:val="nil"/>
              <w:right w:val="single" w:sz="4" w:space="0" w:color="auto"/>
            </w:tcBorders>
            <w:shd w:val="clear" w:color="auto" w:fill="auto"/>
            <w:noWrap/>
            <w:vAlign w:val="bottom"/>
            <w:hideMark/>
          </w:tcPr>
          <w:p w14:paraId="4693297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0.6</w:t>
            </w:r>
          </w:p>
        </w:tc>
        <w:tc>
          <w:tcPr>
            <w:tcW w:w="0" w:type="auto"/>
            <w:vMerge/>
            <w:tcBorders>
              <w:top w:val="nil"/>
              <w:left w:val="single" w:sz="4" w:space="0" w:color="auto"/>
              <w:bottom w:val="single" w:sz="8" w:space="0" w:color="000000"/>
              <w:right w:val="single" w:sz="4" w:space="0" w:color="auto"/>
            </w:tcBorders>
            <w:vAlign w:val="center"/>
            <w:hideMark/>
          </w:tcPr>
          <w:p w14:paraId="16ABCB53"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57A3EEFD" w14:textId="77777777" w:rsidR="00B55012" w:rsidRPr="00B55012" w:rsidRDefault="00B55012" w:rsidP="00B55012">
            <w:pPr>
              <w:spacing w:line="240" w:lineRule="auto"/>
              <w:ind w:firstLine="0"/>
              <w:rPr>
                <w:color w:val="000000"/>
                <w:sz w:val="20"/>
                <w:szCs w:val="20"/>
              </w:rPr>
            </w:pPr>
          </w:p>
        </w:tc>
      </w:tr>
      <w:tr w:rsidR="00D17514" w:rsidRPr="00B55012" w14:paraId="18289B98"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2539A3E"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0C512234"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1F99EB1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22.9 ± 0.5</w:t>
            </w:r>
          </w:p>
        </w:tc>
        <w:tc>
          <w:tcPr>
            <w:tcW w:w="0" w:type="auto"/>
            <w:vMerge/>
            <w:tcBorders>
              <w:top w:val="nil"/>
              <w:left w:val="single" w:sz="4" w:space="0" w:color="auto"/>
              <w:bottom w:val="single" w:sz="8" w:space="0" w:color="000000"/>
              <w:right w:val="single" w:sz="4" w:space="0" w:color="auto"/>
            </w:tcBorders>
            <w:vAlign w:val="center"/>
            <w:hideMark/>
          </w:tcPr>
          <w:p w14:paraId="6EDCFF7C"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F423D5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0.83 ± 0.01</w:t>
            </w:r>
          </w:p>
        </w:tc>
        <w:tc>
          <w:tcPr>
            <w:tcW w:w="1704" w:type="dxa"/>
            <w:vMerge/>
            <w:tcBorders>
              <w:top w:val="nil"/>
              <w:left w:val="single" w:sz="4" w:space="0" w:color="auto"/>
              <w:bottom w:val="single" w:sz="8" w:space="0" w:color="000000"/>
              <w:right w:val="single" w:sz="8" w:space="0" w:color="auto"/>
            </w:tcBorders>
            <w:vAlign w:val="center"/>
            <w:hideMark/>
          </w:tcPr>
          <w:p w14:paraId="1B383835"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56D0F78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0.02</w:t>
            </w:r>
          </w:p>
        </w:tc>
        <w:tc>
          <w:tcPr>
            <w:tcW w:w="0" w:type="auto"/>
            <w:vMerge/>
            <w:tcBorders>
              <w:top w:val="nil"/>
              <w:left w:val="single" w:sz="4" w:space="0" w:color="auto"/>
              <w:bottom w:val="single" w:sz="8" w:space="0" w:color="000000"/>
              <w:right w:val="single" w:sz="4" w:space="0" w:color="auto"/>
            </w:tcBorders>
            <w:vAlign w:val="center"/>
            <w:hideMark/>
          </w:tcPr>
          <w:p w14:paraId="29B60C88"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480B803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2.89</w:t>
            </w:r>
          </w:p>
        </w:tc>
        <w:tc>
          <w:tcPr>
            <w:tcW w:w="0" w:type="auto"/>
            <w:tcBorders>
              <w:top w:val="nil"/>
              <w:left w:val="nil"/>
              <w:bottom w:val="nil"/>
              <w:right w:val="single" w:sz="4" w:space="0" w:color="auto"/>
            </w:tcBorders>
            <w:shd w:val="clear" w:color="auto" w:fill="auto"/>
            <w:noWrap/>
            <w:vAlign w:val="bottom"/>
            <w:hideMark/>
          </w:tcPr>
          <w:p w14:paraId="7C43A54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0.4</w:t>
            </w:r>
          </w:p>
        </w:tc>
        <w:tc>
          <w:tcPr>
            <w:tcW w:w="0" w:type="auto"/>
            <w:vMerge/>
            <w:tcBorders>
              <w:top w:val="nil"/>
              <w:left w:val="single" w:sz="4" w:space="0" w:color="auto"/>
              <w:bottom w:val="single" w:sz="8" w:space="0" w:color="000000"/>
              <w:right w:val="single" w:sz="4" w:space="0" w:color="auto"/>
            </w:tcBorders>
            <w:vAlign w:val="center"/>
            <w:hideMark/>
          </w:tcPr>
          <w:p w14:paraId="4A27D3E8"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74F939BA" w14:textId="77777777" w:rsidR="00B55012" w:rsidRPr="00B55012" w:rsidRDefault="00B55012" w:rsidP="00B55012">
            <w:pPr>
              <w:spacing w:line="240" w:lineRule="auto"/>
              <w:ind w:firstLine="0"/>
              <w:rPr>
                <w:color w:val="000000"/>
                <w:sz w:val="20"/>
                <w:szCs w:val="20"/>
              </w:rPr>
            </w:pPr>
          </w:p>
        </w:tc>
      </w:tr>
      <w:tr w:rsidR="00D17514" w:rsidRPr="00B55012" w14:paraId="36E692D0"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68E5D5FB"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544EEE2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700</w:t>
            </w:r>
          </w:p>
        </w:tc>
        <w:tc>
          <w:tcPr>
            <w:tcW w:w="0" w:type="auto"/>
            <w:tcBorders>
              <w:top w:val="nil"/>
              <w:left w:val="nil"/>
              <w:bottom w:val="nil"/>
              <w:right w:val="single" w:sz="4" w:space="0" w:color="auto"/>
            </w:tcBorders>
            <w:shd w:val="clear" w:color="auto" w:fill="auto"/>
            <w:noWrap/>
            <w:vAlign w:val="bottom"/>
            <w:hideMark/>
          </w:tcPr>
          <w:p w14:paraId="731229B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5.9 ± 0.5</w:t>
            </w:r>
          </w:p>
        </w:tc>
        <w:tc>
          <w:tcPr>
            <w:tcW w:w="0" w:type="auto"/>
            <w:vMerge/>
            <w:tcBorders>
              <w:top w:val="nil"/>
              <w:left w:val="single" w:sz="4" w:space="0" w:color="auto"/>
              <w:bottom w:val="single" w:sz="8" w:space="0" w:color="000000"/>
              <w:right w:val="single" w:sz="4" w:space="0" w:color="auto"/>
            </w:tcBorders>
            <w:vAlign w:val="center"/>
            <w:hideMark/>
          </w:tcPr>
          <w:p w14:paraId="1AD69D55"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365E8F8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0.17 ± 0.01</w:t>
            </w:r>
          </w:p>
        </w:tc>
        <w:tc>
          <w:tcPr>
            <w:tcW w:w="1704" w:type="dxa"/>
            <w:vMerge/>
            <w:tcBorders>
              <w:top w:val="nil"/>
              <w:left w:val="single" w:sz="4" w:space="0" w:color="auto"/>
              <w:bottom w:val="single" w:sz="8" w:space="0" w:color="000000"/>
              <w:right w:val="single" w:sz="8" w:space="0" w:color="auto"/>
            </w:tcBorders>
            <w:vAlign w:val="center"/>
            <w:hideMark/>
          </w:tcPr>
          <w:p w14:paraId="64B54373"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18E973F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0.03</w:t>
            </w:r>
          </w:p>
        </w:tc>
        <w:tc>
          <w:tcPr>
            <w:tcW w:w="0" w:type="auto"/>
            <w:vMerge/>
            <w:tcBorders>
              <w:top w:val="nil"/>
              <w:left w:val="single" w:sz="4" w:space="0" w:color="auto"/>
              <w:bottom w:val="single" w:sz="8" w:space="0" w:color="000000"/>
              <w:right w:val="single" w:sz="4" w:space="0" w:color="auto"/>
            </w:tcBorders>
            <w:vAlign w:val="center"/>
            <w:hideMark/>
          </w:tcPr>
          <w:p w14:paraId="4F126E65"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122043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3.15</w:t>
            </w:r>
          </w:p>
        </w:tc>
        <w:tc>
          <w:tcPr>
            <w:tcW w:w="0" w:type="auto"/>
            <w:tcBorders>
              <w:top w:val="nil"/>
              <w:left w:val="nil"/>
              <w:bottom w:val="nil"/>
              <w:right w:val="single" w:sz="4" w:space="0" w:color="auto"/>
            </w:tcBorders>
            <w:shd w:val="clear" w:color="auto" w:fill="auto"/>
            <w:noWrap/>
            <w:vAlign w:val="bottom"/>
            <w:hideMark/>
          </w:tcPr>
          <w:p w14:paraId="61087E8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0.4</w:t>
            </w:r>
          </w:p>
        </w:tc>
        <w:tc>
          <w:tcPr>
            <w:tcW w:w="0" w:type="auto"/>
            <w:vMerge/>
            <w:tcBorders>
              <w:top w:val="nil"/>
              <w:left w:val="single" w:sz="4" w:space="0" w:color="auto"/>
              <w:bottom w:val="single" w:sz="8" w:space="0" w:color="000000"/>
              <w:right w:val="single" w:sz="4" w:space="0" w:color="auto"/>
            </w:tcBorders>
            <w:vAlign w:val="center"/>
            <w:hideMark/>
          </w:tcPr>
          <w:p w14:paraId="1DEBFFDB"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01C3281D" w14:textId="77777777" w:rsidR="00B55012" w:rsidRPr="00B55012" w:rsidRDefault="00B55012" w:rsidP="00B55012">
            <w:pPr>
              <w:spacing w:line="240" w:lineRule="auto"/>
              <w:ind w:firstLine="0"/>
              <w:rPr>
                <w:color w:val="000000"/>
                <w:sz w:val="20"/>
                <w:szCs w:val="20"/>
              </w:rPr>
            </w:pPr>
          </w:p>
        </w:tc>
      </w:tr>
      <w:tr w:rsidR="00D17514" w:rsidRPr="00B55012" w14:paraId="75E5BB54"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69B0AD5"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FB72F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7D76ECB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23 ± 1</w:t>
            </w:r>
          </w:p>
        </w:tc>
        <w:tc>
          <w:tcPr>
            <w:tcW w:w="0" w:type="auto"/>
            <w:vMerge/>
            <w:tcBorders>
              <w:top w:val="nil"/>
              <w:left w:val="single" w:sz="4" w:space="0" w:color="auto"/>
              <w:bottom w:val="single" w:sz="8" w:space="0" w:color="000000"/>
              <w:right w:val="single" w:sz="4" w:space="0" w:color="auto"/>
            </w:tcBorders>
            <w:vAlign w:val="center"/>
            <w:hideMark/>
          </w:tcPr>
          <w:p w14:paraId="5663E0A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0AF2FA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1.02 ± 0.05</w:t>
            </w:r>
          </w:p>
        </w:tc>
        <w:tc>
          <w:tcPr>
            <w:tcW w:w="1704" w:type="dxa"/>
            <w:vMerge/>
            <w:tcBorders>
              <w:top w:val="nil"/>
              <w:left w:val="single" w:sz="4" w:space="0" w:color="auto"/>
              <w:bottom w:val="single" w:sz="8" w:space="0" w:color="000000"/>
              <w:right w:val="single" w:sz="8" w:space="0" w:color="auto"/>
            </w:tcBorders>
            <w:vAlign w:val="center"/>
            <w:hideMark/>
          </w:tcPr>
          <w:p w14:paraId="6BC4F016"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single" w:sz="4" w:space="0" w:color="auto"/>
              <w:right w:val="single" w:sz="4" w:space="0" w:color="auto"/>
            </w:tcBorders>
            <w:shd w:val="clear" w:color="auto" w:fill="auto"/>
            <w:noWrap/>
            <w:vAlign w:val="bottom"/>
            <w:hideMark/>
          </w:tcPr>
          <w:p w14:paraId="7D3B7FF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0.03</w:t>
            </w:r>
          </w:p>
        </w:tc>
        <w:tc>
          <w:tcPr>
            <w:tcW w:w="0" w:type="auto"/>
            <w:vMerge/>
            <w:tcBorders>
              <w:top w:val="nil"/>
              <w:left w:val="single" w:sz="4" w:space="0" w:color="auto"/>
              <w:bottom w:val="single" w:sz="8" w:space="0" w:color="000000"/>
              <w:right w:val="single" w:sz="4" w:space="0" w:color="auto"/>
            </w:tcBorders>
            <w:vAlign w:val="center"/>
            <w:hideMark/>
          </w:tcPr>
          <w:p w14:paraId="6EA81571"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414B889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2.66</w:t>
            </w:r>
          </w:p>
        </w:tc>
        <w:tc>
          <w:tcPr>
            <w:tcW w:w="0" w:type="auto"/>
            <w:tcBorders>
              <w:top w:val="nil"/>
              <w:left w:val="nil"/>
              <w:bottom w:val="single" w:sz="4" w:space="0" w:color="auto"/>
              <w:right w:val="single" w:sz="4" w:space="0" w:color="auto"/>
            </w:tcBorders>
            <w:shd w:val="clear" w:color="auto" w:fill="auto"/>
            <w:noWrap/>
            <w:vAlign w:val="bottom"/>
            <w:hideMark/>
          </w:tcPr>
          <w:p w14:paraId="09C4AC8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w:t>
            </w:r>
          </w:p>
        </w:tc>
        <w:tc>
          <w:tcPr>
            <w:tcW w:w="0" w:type="auto"/>
            <w:vMerge/>
            <w:tcBorders>
              <w:top w:val="nil"/>
              <w:left w:val="single" w:sz="4" w:space="0" w:color="auto"/>
              <w:bottom w:val="single" w:sz="8" w:space="0" w:color="000000"/>
              <w:right w:val="single" w:sz="4" w:space="0" w:color="auto"/>
            </w:tcBorders>
            <w:vAlign w:val="center"/>
            <w:hideMark/>
          </w:tcPr>
          <w:p w14:paraId="591C7BEE"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34CB4A14" w14:textId="77777777" w:rsidR="00B55012" w:rsidRPr="00B55012" w:rsidRDefault="00B55012" w:rsidP="00B55012">
            <w:pPr>
              <w:spacing w:line="240" w:lineRule="auto"/>
              <w:ind w:firstLine="0"/>
              <w:rPr>
                <w:color w:val="000000"/>
                <w:sz w:val="20"/>
                <w:szCs w:val="20"/>
              </w:rPr>
            </w:pPr>
          </w:p>
        </w:tc>
      </w:tr>
      <w:tr w:rsidR="00D17514" w:rsidRPr="00B55012" w14:paraId="734362A7"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09506C1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FWR</w:t>
            </w:r>
          </w:p>
        </w:tc>
        <w:tc>
          <w:tcPr>
            <w:tcW w:w="0" w:type="auto"/>
            <w:tcBorders>
              <w:top w:val="nil"/>
              <w:left w:val="single" w:sz="4" w:space="0" w:color="auto"/>
              <w:bottom w:val="nil"/>
              <w:right w:val="single" w:sz="4" w:space="0" w:color="auto"/>
            </w:tcBorders>
            <w:shd w:val="clear" w:color="auto" w:fill="auto"/>
            <w:noWrap/>
            <w:vAlign w:val="bottom"/>
            <w:hideMark/>
          </w:tcPr>
          <w:p w14:paraId="6D4FA1D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22FFCB9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0.38 ± 0.01</w:t>
            </w:r>
          </w:p>
        </w:tc>
        <w:tc>
          <w:tcPr>
            <w:tcW w:w="0" w:type="auto"/>
            <w:vMerge/>
            <w:tcBorders>
              <w:top w:val="nil"/>
              <w:left w:val="single" w:sz="4" w:space="0" w:color="auto"/>
              <w:bottom w:val="single" w:sz="8" w:space="0" w:color="000000"/>
              <w:right w:val="single" w:sz="4" w:space="0" w:color="auto"/>
            </w:tcBorders>
            <w:vAlign w:val="center"/>
            <w:hideMark/>
          </w:tcPr>
          <w:p w14:paraId="4A32DCB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C4B19E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0.08 ± 0.004</w:t>
            </w:r>
          </w:p>
        </w:tc>
        <w:tc>
          <w:tcPr>
            <w:tcW w:w="1704" w:type="dxa"/>
            <w:vMerge/>
            <w:tcBorders>
              <w:top w:val="nil"/>
              <w:left w:val="single" w:sz="4" w:space="0" w:color="auto"/>
              <w:bottom w:val="single" w:sz="8" w:space="0" w:color="000000"/>
              <w:right w:val="single" w:sz="8" w:space="0" w:color="auto"/>
            </w:tcBorders>
            <w:vAlign w:val="center"/>
            <w:hideMark/>
          </w:tcPr>
          <w:p w14:paraId="082E55B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749B254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1.18 ± 0.05</w:t>
            </w:r>
          </w:p>
        </w:tc>
        <w:tc>
          <w:tcPr>
            <w:tcW w:w="0" w:type="auto"/>
            <w:vMerge/>
            <w:tcBorders>
              <w:top w:val="nil"/>
              <w:left w:val="single" w:sz="4" w:space="0" w:color="auto"/>
              <w:bottom w:val="single" w:sz="8" w:space="0" w:color="000000"/>
              <w:right w:val="single" w:sz="4" w:space="0" w:color="auto"/>
            </w:tcBorders>
            <w:vAlign w:val="center"/>
            <w:hideMark/>
          </w:tcPr>
          <w:p w14:paraId="7EF2A9F3"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3E6ECB4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323 ± 14</w:t>
            </w:r>
          </w:p>
        </w:tc>
        <w:tc>
          <w:tcPr>
            <w:tcW w:w="0" w:type="auto"/>
            <w:tcBorders>
              <w:top w:val="nil"/>
              <w:left w:val="nil"/>
              <w:bottom w:val="nil"/>
              <w:right w:val="single" w:sz="4" w:space="0" w:color="auto"/>
            </w:tcBorders>
            <w:shd w:val="clear" w:color="auto" w:fill="auto"/>
            <w:noWrap/>
            <w:vAlign w:val="bottom"/>
            <w:hideMark/>
          </w:tcPr>
          <w:p w14:paraId="3B797AA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9.2 ± 0.4</w:t>
            </w:r>
          </w:p>
        </w:tc>
        <w:tc>
          <w:tcPr>
            <w:tcW w:w="0" w:type="auto"/>
            <w:vMerge/>
            <w:tcBorders>
              <w:top w:val="nil"/>
              <w:left w:val="single" w:sz="4" w:space="0" w:color="auto"/>
              <w:bottom w:val="single" w:sz="8" w:space="0" w:color="000000"/>
              <w:right w:val="single" w:sz="4" w:space="0" w:color="auto"/>
            </w:tcBorders>
            <w:vAlign w:val="center"/>
            <w:hideMark/>
          </w:tcPr>
          <w:p w14:paraId="3E63F971"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1C653F8A" w14:textId="77777777" w:rsidR="00B55012" w:rsidRPr="00B55012" w:rsidRDefault="00B55012" w:rsidP="00B55012">
            <w:pPr>
              <w:spacing w:line="240" w:lineRule="auto"/>
              <w:ind w:firstLine="0"/>
              <w:rPr>
                <w:color w:val="000000"/>
                <w:sz w:val="20"/>
                <w:szCs w:val="20"/>
              </w:rPr>
            </w:pPr>
          </w:p>
        </w:tc>
      </w:tr>
      <w:tr w:rsidR="00D17514" w:rsidRPr="00B55012" w14:paraId="213320AF"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B2C927B"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77FC759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2B37F3E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9.1 ± 0.5</w:t>
            </w:r>
          </w:p>
        </w:tc>
        <w:tc>
          <w:tcPr>
            <w:tcW w:w="0" w:type="auto"/>
            <w:vMerge/>
            <w:tcBorders>
              <w:top w:val="nil"/>
              <w:left w:val="single" w:sz="4" w:space="0" w:color="auto"/>
              <w:bottom w:val="single" w:sz="8" w:space="0" w:color="000000"/>
              <w:right w:val="single" w:sz="4" w:space="0" w:color="auto"/>
            </w:tcBorders>
            <w:vAlign w:val="center"/>
            <w:hideMark/>
          </w:tcPr>
          <w:p w14:paraId="1C94BAD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0D170E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0.22 ± 0.01</w:t>
            </w:r>
          </w:p>
        </w:tc>
        <w:tc>
          <w:tcPr>
            <w:tcW w:w="1704" w:type="dxa"/>
            <w:vMerge/>
            <w:tcBorders>
              <w:top w:val="nil"/>
              <w:left w:val="single" w:sz="4" w:space="0" w:color="auto"/>
              <w:bottom w:val="single" w:sz="8" w:space="0" w:color="000000"/>
              <w:right w:val="single" w:sz="8" w:space="0" w:color="auto"/>
            </w:tcBorders>
            <w:vAlign w:val="center"/>
            <w:hideMark/>
          </w:tcPr>
          <w:p w14:paraId="4DE40AE1"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40823AD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w:t>
            </w:r>
          </w:p>
        </w:tc>
        <w:tc>
          <w:tcPr>
            <w:tcW w:w="0" w:type="auto"/>
            <w:vMerge/>
            <w:tcBorders>
              <w:top w:val="nil"/>
              <w:left w:val="single" w:sz="4" w:space="0" w:color="auto"/>
              <w:bottom w:val="single" w:sz="8" w:space="0" w:color="000000"/>
              <w:right w:val="single" w:sz="4" w:space="0" w:color="auto"/>
            </w:tcBorders>
            <w:vAlign w:val="center"/>
            <w:hideMark/>
          </w:tcPr>
          <w:p w14:paraId="5F1859E4"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443D6F7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9.5</w:t>
            </w:r>
          </w:p>
        </w:tc>
        <w:tc>
          <w:tcPr>
            <w:tcW w:w="0" w:type="auto"/>
            <w:tcBorders>
              <w:top w:val="nil"/>
              <w:left w:val="nil"/>
              <w:bottom w:val="nil"/>
              <w:right w:val="single" w:sz="4" w:space="0" w:color="auto"/>
            </w:tcBorders>
            <w:shd w:val="clear" w:color="auto" w:fill="auto"/>
            <w:noWrap/>
            <w:vAlign w:val="bottom"/>
            <w:hideMark/>
          </w:tcPr>
          <w:p w14:paraId="03EA412A" w14:textId="77777777" w:rsidR="00B55012" w:rsidRPr="00B55012" w:rsidRDefault="00B55012" w:rsidP="00B55012">
            <w:pPr>
              <w:spacing w:line="240" w:lineRule="auto"/>
              <w:ind w:firstLine="0"/>
              <w:rPr>
                <w:color w:val="000000"/>
                <w:sz w:val="20"/>
                <w:szCs w:val="20"/>
              </w:rPr>
            </w:pPr>
            <w:r w:rsidRPr="00B55012">
              <w:rPr>
                <w:color w:val="000000"/>
                <w:sz w:val="20"/>
                <w:szCs w:val="20"/>
              </w:rPr>
              <w:t> </w:t>
            </w:r>
          </w:p>
        </w:tc>
        <w:tc>
          <w:tcPr>
            <w:tcW w:w="0" w:type="auto"/>
            <w:vMerge/>
            <w:tcBorders>
              <w:top w:val="nil"/>
              <w:left w:val="single" w:sz="4" w:space="0" w:color="auto"/>
              <w:bottom w:val="single" w:sz="8" w:space="0" w:color="000000"/>
              <w:right w:val="single" w:sz="4" w:space="0" w:color="auto"/>
            </w:tcBorders>
            <w:vAlign w:val="center"/>
            <w:hideMark/>
          </w:tcPr>
          <w:p w14:paraId="4CD29151"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451DBEF2" w14:textId="77777777" w:rsidR="00B55012" w:rsidRPr="00B55012" w:rsidRDefault="00B55012" w:rsidP="00B55012">
            <w:pPr>
              <w:spacing w:line="240" w:lineRule="auto"/>
              <w:ind w:firstLine="0"/>
              <w:rPr>
                <w:color w:val="000000"/>
                <w:sz w:val="20"/>
                <w:szCs w:val="20"/>
              </w:rPr>
            </w:pPr>
          </w:p>
        </w:tc>
      </w:tr>
      <w:tr w:rsidR="00D17514" w:rsidRPr="00B55012" w14:paraId="39AC8F2E"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1799A16"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1926E4"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6CF5DE0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6.7 ± 0.3</w:t>
            </w:r>
          </w:p>
        </w:tc>
        <w:tc>
          <w:tcPr>
            <w:tcW w:w="0" w:type="auto"/>
            <w:vMerge/>
            <w:tcBorders>
              <w:top w:val="nil"/>
              <w:left w:val="single" w:sz="4" w:space="0" w:color="auto"/>
              <w:bottom w:val="single" w:sz="8" w:space="0" w:color="000000"/>
              <w:right w:val="single" w:sz="4" w:space="0" w:color="auto"/>
            </w:tcBorders>
            <w:vAlign w:val="center"/>
            <w:hideMark/>
          </w:tcPr>
          <w:p w14:paraId="2F54A836"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DC5F37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 ± 0.01</w:t>
            </w:r>
          </w:p>
        </w:tc>
        <w:tc>
          <w:tcPr>
            <w:tcW w:w="1704" w:type="dxa"/>
            <w:vMerge/>
            <w:tcBorders>
              <w:top w:val="nil"/>
              <w:left w:val="single" w:sz="4" w:space="0" w:color="auto"/>
              <w:bottom w:val="single" w:sz="8" w:space="0" w:color="000000"/>
              <w:right w:val="single" w:sz="8" w:space="0" w:color="auto"/>
            </w:tcBorders>
            <w:vAlign w:val="center"/>
            <w:hideMark/>
          </w:tcPr>
          <w:p w14:paraId="0E19D986"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single" w:sz="4" w:space="0" w:color="auto"/>
              <w:right w:val="single" w:sz="4" w:space="0" w:color="auto"/>
            </w:tcBorders>
            <w:shd w:val="clear" w:color="auto" w:fill="auto"/>
            <w:noWrap/>
            <w:vAlign w:val="bottom"/>
            <w:hideMark/>
          </w:tcPr>
          <w:p w14:paraId="10BAB37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0.003</w:t>
            </w:r>
          </w:p>
        </w:tc>
        <w:tc>
          <w:tcPr>
            <w:tcW w:w="0" w:type="auto"/>
            <w:vMerge/>
            <w:tcBorders>
              <w:top w:val="nil"/>
              <w:left w:val="single" w:sz="4" w:space="0" w:color="auto"/>
              <w:bottom w:val="single" w:sz="8" w:space="0" w:color="000000"/>
              <w:right w:val="single" w:sz="4" w:space="0" w:color="auto"/>
            </w:tcBorders>
            <w:vAlign w:val="center"/>
            <w:hideMark/>
          </w:tcPr>
          <w:p w14:paraId="658472A9"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52FBCB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w:t>
            </w:r>
          </w:p>
        </w:tc>
        <w:tc>
          <w:tcPr>
            <w:tcW w:w="0" w:type="auto"/>
            <w:tcBorders>
              <w:top w:val="nil"/>
              <w:left w:val="nil"/>
              <w:bottom w:val="single" w:sz="4" w:space="0" w:color="auto"/>
              <w:right w:val="single" w:sz="4" w:space="0" w:color="auto"/>
            </w:tcBorders>
            <w:shd w:val="clear" w:color="auto" w:fill="auto"/>
            <w:noWrap/>
            <w:vAlign w:val="bottom"/>
            <w:hideMark/>
          </w:tcPr>
          <w:p w14:paraId="3366E9CF" w14:textId="77777777" w:rsidR="00B55012" w:rsidRPr="00B55012" w:rsidRDefault="00B55012" w:rsidP="00B55012">
            <w:pPr>
              <w:spacing w:line="240" w:lineRule="auto"/>
              <w:ind w:firstLine="0"/>
              <w:rPr>
                <w:color w:val="000000"/>
                <w:sz w:val="20"/>
                <w:szCs w:val="20"/>
              </w:rPr>
            </w:pPr>
            <w:r w:rsidRPr="00B55012">
              <w:rPr>
                <w:color w:val="000000"/>
                <w:sz w:val="20"/>
                <w:szCs w:val="20"/>
              </w:rPr>
              <w:t> </w:t>
            </w:r>
          </w:p>
        </w:tc>
        <w:tc>
          <w:tcPr>
            <w:tcW w:w="0" w:type="auto"/>
            <w:vMerge/>
            <w:tcBorders>
              <w:top w:val="nil"/>
              <w:left w:val="single" w:sz="4" w:space="0" w:color="auto"/>
              <w:bottom w:val="single" w:sz="8" w:space="0" w:color="000000"/>
              <w:right w:val="single" w:sz="4" w:space="0" w:color="auto"/>
            </w:tcBorders>
            <w:vAlign w:val="center"/>
            <w:hideMark/>
          </w:tcPr>
          <w:p w14:paraId="0E246851"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25C2B528" w14:textId="77777777" w:rsidR="00B55012" w:rsidRPr="00B55012" w:rsidRDefault="00B55012" w:rsidP="00B55012">
            <w:pPr>
              <w:spacing w:line="240" w:lineRule="auto"/>
              <w:ind w:firstLine="0"/>
              <w:rPr>
                <w:color w:val="000000"/>
                <w:sz w:val="20"/>
                <w:szCs w:val="20"/>
              </w:rPr>
            </w:pPr>
          </w:p>
        </w:tc>
      </w:tr>
      <w:tr w:rsidR="00D17514" w:rsidRPr="00B55012" w14:paraId="2A21E244"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2BFDB4C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LSS</w:t>
            </w:r>
          </w:p>
        </w:tc>
        <w:tc>
          <w:tcPr>
            <w:tcW w:w="0" w:type="auto"/>
            <w:tcBorders>
              <w:top w:val="nil"/>
              <w:left w:val="single" w:sz="4" w:space="0" w:color="auto"/>
              <w:bottom w:val="nil"/>
              <w:right w:val="single" w:sz="4" w:space="0" w:color="auto"/>
            </w:tcBorders>
            <w:shd w:val="clear" w:color="auto" w:fill="auto"/>
            <w:noWrap/>
            <w:vAlign w:val="bottom"/>
            <w:hideMark/>
          </w:tcPr>
          <w:p w14:paraId="3F0CDA5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6B20D6E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0.98 ± 0.03</w:t>
            </w:r>
          </w:p>
        </w:tc>
        <w:tc>
          <w:tcPr>
            <w:tcW w:w="0" w:type="auto"/>
            <w:vMerge/>
            <w:tcBorders>
              <w:top w:val="nil"/>
              <w:left w:val="single" w:sz="4" w:space="0" w:color="auto"/>
              <w:bottom w:val="single" w:sz="8" w:space="0" w:color="000000"/>
              <w:right w:val="single" w:sz="4" w:space="0" w:color="auto"/>
            </w:tcBorders>
            <w:vAlign w:val="center"/>
            <w:hideMark/>
          </w:tcPr>
          <w:p w14:paraId="65E05412"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6A062AC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0.39 ± 0.01</w:t>
            </w:r>
          </w:p>
        </w:tc>
        <w:tc>
          <w:tcPr>
            <w:tcW w:w="1704" w:type="dxa"/>
            <w:vMerge/>
            <w:tcBorders>
              <w:top w:val="nil"/>
              <w:left w:val="single" w:sz="4" w:space="0" w:color="auto"/>
              <w:bottom w:val="single" w:sz="8" w:space="0" w:color="000000"/>
              <w:right w:val="single" w:sz="8" w:space="0" w:color="auto"/>
            </w:tcBorders>
            <w:vAlign w:val="center"/>
            <w:hideMark/>
          </w:tcPr>
          <w:p w14:paraId="09A2FD64"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4CDF9F8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 ± 0.1</w:t>
            </w:r>
          </w:p>
        </w:tc>
        <w:tc>
          <w:tcPr>
            <w:tcW w:w="0" w:type="auto"/>
            <w:vMerge/>
            <w:tcBorders>
              <w:top w:val="nil"/>
              <w:left w:val="single" w:sz="4" w:space="0" w:color="auto"/>
              <w:bottom w:val="single" w:sz="8" w:space="0" w:color="000000"/>
              <w:right w:val="single" w:sz="4" w:space="0" w:color="auto"/>
            </w:tcBorders>
            <w:vAlign w:val="center"/>
            <w:hideMark/>
          </w:tcPr>
          <w:p w14:paraId="39F89CDF"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1A6D6C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589 ± 29</w:t>
            </w:r>
          </w:p>
        </w:tc>
        <w:tc>
          <w:tcPr>
            <w:tcW w:w="0" w:type="auto"/>
            <w:tcBorders>
              <w:top w:val="nil"/>
              <w:left w:val="nil"/>
              <w:bottom w:val="nil"/>
              <w:right w:val="nil"/>
            </w:tcBorders>
            <w:shd w:val="clear" w:color="auto" w:fill="auto"/>
            <w:noWrap/>
            <w:vAlign w:val="bottom"/>
            <w:hideMark/>
          </w:tcPr>
          <w:p w14:paraId="488A59D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 ± 1</w:t>
            </w:r>
          </w:p>
        </w:tc>
        <w:tc>
          <w:tcPr>
            <w:tcW w:w="0" w:type="auto"/>
            <w:vMerge/>
            <w:tcBorders>
              <w:top w:val="nil"/>
              <w:left w:val="single" w:sz="4" w:space="0" w:color="auto"/>
              <w:bottom w:val="single" w:sz="8" w:space="0" w:color="000000"/>
              <w:right w:val="single" w:sz="4" w:space="0" w:color="auto"/>
            </w:tcBorders>
            <w:vAlign w:val="center"/>
            <w:hideMark/>
          </w:tcPr>
          <w:p w14:paraId="7EA6A815"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5A8B394B" w14:textId="77777777" w:rsidR="00B55012" w:rsidRPr="00B55012" w:rsidRDefault="00B55012" w:rsidP="00B55012">
            <w:pPr>
              <w:spacing w:line="240" w:lineRule="auto"/>
              <w:ind w:firstLine="0"/>
              <w:rPr>
                <w:color w:val="000000"/>
                <w:sz w:val="20"/>
                <w:szCs w:val="20"/>
              </w:rPr>
            </w:pPr>
          </w:p>
        </w:tc>
      </w:tr>
      <w:tr w:rsidR="00D17514" w:rsidRPr="00B55012" w14:paraId="4540C71B"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0F21362"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11DE77C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1EA6242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3.38 ± 0.04</w:t>
            </w:r>
          </w:p>
        </w:tc>
        <w:tc>
          <w:tcPr>
            <w:tcW w:w="0" w:type="auto"/>
            <w:vMerge/>
            <w:tcBorders>
              <w:top w:val="nil"/>
              <w:left w:val="single" w:sz="4" w:space="0" w:color="auto"/>
              <w:bottom w:val="single" w:sz="8" w:space="0" w:color="000000"/>
              <w:right w:val="single" w:sz="4" w:space="0" w:color="auto"/>
            </w:tcBorders>
            <w:vAlign w:val="center"/>
            <w:hideMark/>
          </w:tcPr>
          <w:p w14:paraId="66C4ABC0"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1FDD39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0.15 ± 0.01</w:t>
            </w:r>
          </w:p>
        </w:tc>
        <w:tc>
          <w:tcPr>
            <w:tcW w:w="1704" w:type="dxa"/>
            <w:vMerge/>
            <w:tcBorders>
              <w:top w:val="nil"/>
              <w:left w:val="single" w:sz="4" w:space="0" w:color="auto"/>
              <w:bottom w:val="single" w:sz="8" w:space="0" w:color="000000"/>
              <w:right w:val="single" w:sz="8" w:space="0" w:color="auto"/>
            </w:tcBorders>
            <w:vAlign w:val="center"/>
            <w:hideMark/>
          </w:tcPr>
          <w:p w14:paraId="21AA5451"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1E717DD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02F4A554"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E77384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tcBorders>
              <w:top w:val="nil"/>
              <w:left w:val="nil"/>
              <w:bottom w:val="nil"/>
              <w:right w:val="nil"/>
            </w:tcBorders>
            <w:shd w:val="clear" w:color="auto" w:fill="auto"/>
            <w:noWrap/>
            <w:vAlign w:val="bottom"/>
            <w:hideMark/>
          </w:tcPr>
          <w:p w14:paraId="3EB7789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w:t>
            </w:r>
          </w:p>
        </w:tc>
        <w:tc>
          <w:tcPr>
            <w:tcW w:w="0" w:type="auto"/>
            <w:vMerge/>
            <w:tcBorders>
              <w:top w:val="nil"/>
              <w:left w:val="single" w:sz="4" w:space="0" w:color="auto"/>
              <w:bottom w:val="single" w:sz="8" w:space="0" w:color="000000"/>
              <w:right w:val="single" w:sz="4" w:space="0" w:color="auto"/>
            </w:tcBorders>
            <w:vAlign w:val="center"/>
            <w:hideMark/>
          </w:tcPr>
          <w:p w14:paraId="1F9A9752"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08ABE36F" w14:textId="77777777" w:rsidR="00B55012" w:rsidRPr="00B55012" w:rsidRDefault="00B55012" w:rsidP="00B55012">
            <w:pPr>
              <w:spacing w:line="240" w:lineRule="auto"/>
              <w:ind w:firstLine="0"/>
              <w:rPr>
                <w:color w:val="000000"/>
                <w:sz w:val="20"/>
                <w:szCs w:val="20"/>
              </w:rPr>
            </w:pPr>
          </w:p>
        </w:tc>
      </w:tr>
      <w:tr w:rsidR="00D17514" w:rsidRPr="00B55012" w14:paraId="7F9A0B4B"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61232FF9"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F4432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750</w:t>
            </w:r>
          </w:p>
        </w:tc>
        <w:tc>
          <w:tcPr>
            <w:tcW w:w="0" w:type="auto"/>
            <w:tcBorders>
              <w:top w:val="nil"/>
              <w:left w:val="nil"/>
              <w:bottom w:val="single" w:sz="4" w:space="0" w:color="auto"/>
              <w:right w:val="single" w:sz="4" w:space="0" w:color="auto"/>
            </w:tcBorders>
            <w:shd w:val="clear" w:color="auto" w:fill="auto"/>
            <w:noWrap/>
            <w:vAlign w:val="bottom"/>
            <w:hideMark/>
          </w:tcPr>
          <w:p w14:paraId="3EC0943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2.7 ± 0.1</w:t>
            </w:r>
          </w:p>
        </w:tc>
        <w:tc>
          <w:tcPr>
            <w:tcW w:w="0" w:type="auto"/>
            <w:vMerge/>
            <w:tcBorders>
              <w:top w:val="nil"/>
              <w:left w:val="single" w:sz="4" w:space="0" w:color="auto"/>
              <w:bottom w:val="single" w:sz="8" w:space="0" w:color="000000"/>
              <w:right w:val="single" w:sz="4" w:space="0" w:color="auto"/>
            </w:tcBorders>
            <w:vAlign w:val="center"/>
            <w:hideMark/>
          </w:tcPr>
          <w:p w14:paraId="7D020D04"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2BA3DE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0.13 ± 0.01</w:t>
            </w:r>
          </w:p>
        </w:tc>
        <w:tc>
          <w:tcPr>
            <w:tcW w:w="1704" w:type="dxa"/>
            <w:vMerge/>
            <w:tcBorders>
              <w:top w:val="nil"/>
              <w:left w:val="single" w:sz="4" w:space="0" w:color="auto"/>
              <w:bottom w:val="single" w:sz="8" w:space="0" w:color="000000"/>
              <w:right w:val="single" w:sz="8" w:space="0" w:color="auto"/>
            </w:tcBorders>
            <w:vAlign w:val="center"/>
            <w:hideMark/>
          </w:tcPr>
          <w:p w14:paraId="4DE58CAD"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single" w:sz="8" w:space="0" w:color="auto"/>
              <w:right w:val="single" w:sz="4" w:space="0" w:color="auto"/>
            </w:tcBorders>
            <w:shd w:val="clear" w:color="auto" w:fill="auto"/>
            <w:noWrap/>
            <w:vAlign w:val="bottom"/>
            <w:hideMark/>
          </w:tcPr>
          <w:p w14:paraId="7A52A6C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4FD6247F"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8" w:space="0" w:color="auto"/>
              <w:right w:val="single" w:sz="4" w:space="0" w:color="auto"/>
            </w:tcBorders>
            <w:shd w:val="clear" w:color="auto" w:fill="auto"/>
            <w:noWrap/>
            <w:vAlign w:val="bottom"/>
            <w:hideMark/>
          </w:tcPr>
          <w:p w14:paraId="6542F91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tcBorders>
              <w:top w:val="nil"/>
              <w:left w:val="nil"/>
              <w:bottom w:val="single" w:sz="8" w:space="0" w:color="auto"/>
              <w:right w:val="nil"/>
            </w:tcBorders>
            <w:shd w:val="clear" w:color="auto" w:fill="auto"/>
            <w:noWrap/>
            <w:vAlign w:val="bottom"/>
            <w:hideMark/>
          </w:tcPr>
          <w:p w14:paraId="555C040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w:t>
            </w:r>
          </w:p>
        </w:tc>
        <w:tc>
          <w:tcPr>
            <w:tcW w:w="0" w:type="auto"/>
            <w:vMerge/>
            <w:tcBorders>
              <w:top w:val="nil"/>
              <w:left w:val="single" w:sz="4" w:space="0" w:color="auto"/>
              <w:bottom w:val="single" w:sz="8" w:space="0" w:color="000000"/>
              <w:right w:val="single" w:sz="4" w:space="0" w:color="auto"/>
            </w:tcBorders>
            <w:vAlign w:val="center"/>
            <w:hideMark/>
          </w:tcPr>
          <w:p w14:paraId="46149F92"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203A8200" w14:textId="77777777" w:rsidR="00B55012" w:rsidRPr="00B55012" w:rsidRDefault="00B55012" w:rsidP="00B55012">
            <w:pPr>
              <w:spacing w:line="240" w:lineRule="auto"/>
              <w:ind w:firstLine="0"/>
              <w:rPr>
                <w:color w:val="000000"/>
                <w:sz w:val="20"/>
                <w:szCs w:val="20"/>
              </w:rPr>
            </w:pPr>
          </w:p>
        </w:tc>
      </w:tr>
      <w:tr w:rsidR="00D17514" w:rsidRPr="00B55012" w14:paraId="42FDC63B"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53B03F8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WT</w:t>
            </w:r>
          </w:p>
        </w:tc>
        <w:tc>
          <w:tcPr>
            <w:tcW w:w="0" w:type="auto"/>
            <w:tcBorders>
              <w:top w:val="nil"/>
              <w:left w:val="single" w:sz="4" w:space="0" w:color="auto"/>
              <w:bottom w:val="nil"/>
              <w:right w:val="single" w:sz="4" w:space="0" w:color="auto"/>
            </w:tcBorders>
            <w:shd w:val="clear" w:color="auto" w:fill="auto"/>
            <w:noWrap/>
            <w:vAlign w:val="bottom"/>
            <w:hideMark/>
          </w:tcPr>
          <w:p w14:paraId="2B81B42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29E8DFB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 ± 0.1</w:t>
            </w:r>
          </w:p>
        </w:tc>
        <w:tc>
          <w:tcPr>
            <w:tcW w:w="0" w:type="auto"/>
            <w:vMerge/>
            <w:tcBorders>
              <w:top w:val="nil"/>
              <w:left w:val="single" w:sz="4" w:space="0" w:color="auto"/>
              <w:bottom w:val="single" w:sz="8" w:space="0" w:color="000000"/>
              <w:right w:val="single" w:sz="4" w:space="0" w:color="auto"/>
            </w:tcBorders>
            <w:vAlign w:val="center"/>
            <w:hideMark/>
          </w:tcPr>
          <w:p w14:paraId="65DA1A28"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B2A6BB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1.08 ± 0.02</w:t>
            </w:r>
          </w:p>
        </w:tc>
        <w:tc>
          <w:tcPr>
            <w:tcW w:w="1704" w:type="dxa"/>
            <w:vMerge/>
            <w:tcBorders>
              <w:top w:val="nil"/>
              <w:left w:val="single" w:sz="4" w:space="0" w:color="auto"/>
              <w:bottom w:val="single" w:sz="8" w:space="0" w:color="000000"/>
              <w:right w:val="single" w:sz="8" w:space="0" w:color="auto"/>
            </w:tcBorders>
            <w:vAlign w:val="center"/>
            <w:hideMark/>
          </w:tcPr>
          <w:p w14:paraId="257316A3"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4B3825E2"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4412318F"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904085B"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AC13085"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06F57A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A8171F6" w14:textId="77777777" w:rsidR="00B55012" w:rsidRPr="00B55012" w:rsidRDefault="00B55012" w:rsidP="00B55012">
            <w:pPr>
              <w:spacing w:line="240" w:lineRule="auto"/>
              <w:ind w:firstLine="0"/>
              <w:rPr>
                <w:sz w:val="20"/>
                <w:szCs w:val="20"/>
              </w:rPr>
            </w:pPr>
          </w:p>
        </w:tc>
      </w:tr>
      <w:tr w:rsidR="00D17514" w:rsidRPr="00B55012" w14:paraId="76637D4A"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1CAA9370"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56E6E68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7326EE1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2.5 ± 0.1</w:t>
            </w:r>
          </w:p>
        </w:tc>
        <w:tc>
          <w:tcPr>
            <w:tcW w:w="0" w:type="auto"/>
            <w:vMerge/>
            <w:tcBorders>
              <w:top w:val="nil"/>
              <w:left w:val="single" w:sz="4" w:space="0" w:color="auto"/>
              <w:bottom w:val="single" w:sz="8" w:space="0" w:color="000000"/>
              <w:right w:val="single" w:sz="4" w:space="0" w:color="auto"/>
            </w:tcBorders>
            <w:vAlign w:val="center"/>
            <w:hideMark/>
          </w:tcPr>
          <w:p w14:paraId="378987EE"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323094B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0.16 ± 0.01</w:t>
            </w:r>
          </w:p>
        </w:tc>
        <w:tc>
          <w:tcPr>
            <w:tcW w:w="1704" w:type="dxa"/>
            <w:vMerge/>
            <w:tcBorders>
              <w:top w:val="nil"/>
              <w:left w:val="single" w:sz="4" w:space="0" w:color="auto"/>
              <w:bottom w:val="single" w:sz="8" w:space="0" w:color="000000"/>
              <w:right w:val="single" w:sz="8" w:space="0" w:color="auto"/>
            </w:tcBorders>
            <w:vAlign w:val="center"/>
            <w:hideMark/>
          </w:tcPr>
          <w:p w14:paraId="0CC54556"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0701B176"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701BEB3"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8FDDA2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DA5FC8E"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3D6A1E2"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C0D5430" w14:textId="77777777" w:rsidR="00B55012" w:rsidRPr="00B55012" w:rsidRDefault="00B55012" w:rsidP="00B55012">
            <w:pPr>
              <w:spacing w:line="240" w:lineRule="auto"/>
              <w:ind w:firstLine="0"/>
              <w:rPr>
                <w:sz w:val="20"/>
                <w:szCs w:val="20"/>
              </w:rPr>
            </w:pPr>
          </w:p>
        </w:tc>
      </w:tr>
      <w:tr w:rsidR="00D17514" w:rsidRPr="00B55012" w14:paraId="2276FF07"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61CA8780"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31BD310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420E0F1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118 ± 5</w:t>
            </w:r>
          </w:p>
        </w:tc>
        <w:tc>
          <w:tcPr>
            <w:tcW w:w="0" w:type="auto"/>
            <w:vMerge/>
            <w:tcBorders>
              <w:top w:val="nil"/>
              <w:left w:val="single" w:sz="4" w:space="0" w:color="auto"/>
              <w:bottom w:val="single" w:sz="8" w:space="0" w:color="000000"/>
              <w:right w:val="single" w:sz="4" w:space="0" w:color="auto"/>
            </w:tcBorders>
            <w:vAlign w:val="center"/>
            <w:hideMark/>
          </w:tcPr>
          <w:p w14:paraId="3064C3E3"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4BBA49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7.46 ± 0.22</w:t>
            </w:r>
          </w:p>
        </w:tc>
        <w:tc>
          <w:tcPr>
            <w:tcW w:w="1704" w:type="dxa"/>
            <w:vMerge/>
            <w:tcBorders>
              <w:top w:val="nil"/>
              <w:left w:val="single" w:sz="4" w:space="0" w:color="auto"/>
              <w:bottom w:val="single" w:sz="8" w:space="0" w:color="000000"/>
              <w:right w:val="single" w:sz="8" w:space="0" w:color="auto"/>
            </w:tcBorders>
            <w:vAlign w:val="center"/>
            <w:hideMark/>
          </w:tcPr>
          <w:p w14:paraId="4DA63FD9"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7DEC3F7F"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B4CD8E8"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E2A1A2A"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03AAE0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633044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E3716EA" w14:textId="77777777" w:rsidR="00B55012" w:rsidRPr="00B55012" w:rsidRDefault="00B55012" w:rsidP="00B55012">
            <w:pPr>
              <w:spacing w:line="240" w:lineRule="auto"/>
              <w:ind w:firstLine="0"/>
              <w:rPr>
                <w:sz w:val="20"/>
                <w:szCs w:val="20"/>
              </w:rPr>
            </w:pPr>
          </w:p>
        </w:tc>
      </w:tr>
      <w:tr w:rsidR="00D17514" w:rsidRPr="00B55012" w14:paraId="01207193"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A22784C"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276DE3C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700</w:t>
            </w:r>
          </w:p>
        </w:tc>
        <w:tc>
          <w:tcPr>
            <w:tcW w:w="0" w:type="auto"/>
            <w:tcBorders>
              <w:top w:val="nil"/>
              <w:left w:val="nil"/>
              <w:bottom w:val="nil"/>
              <w:right w:val="single" w:sz="4" w:space="0" w:color="auto"/>
            </w:tcBorders>
            <w:shd w:val="clear" w:color="auto" w:fill="auto"/>
            <w:noWrap/>
            <w:vAlign w:val="bottom"/>
            <w:hideMark/>
          </w:tcPr>
          <w:p w14:paraId="3DC775C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21 ± 1</w:t>
            </w:r>
          </w:p>
        </w:tc>
        <w:tc>
          <w:tcPr>
            <w:tcW w:w="0" w:type="auto"/>
            <w:vMerge/>
            <w:tcBorders>
              <w:top w:val="nil"/>
              <w:left w:val="single" w:sz="4" w:space="0" w:color="auto"/>
              <w:bottom w:val="single" w:sz="8" w:space="0" w:color="000000"/>
              <w:right w:val="single" w:sz="4" w:space="0" w:color="auto"/>
            </w:tcBorders>
            <w:vAlign w:val="center"/>
            <w:hideMark/>
          </w:tcPr>
          <w:p w14:paraId="27FD0C49"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31CD159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0.45 ± 0.01</w:t>
            </w:r>
          </w:p>
        </w:tc>
        <w:tc>
          <w:tcPr>
            <w:tcW w:w="1704" w:type="dxa"/>
            <w:vMerge/>
            <w:tcBorders>
              <w:top w:val="nil"/>
              <w:left w:val="single" w:sz="4" w:space="0" w:color="auto"/>
              <w:bottom w:val="single" w:sz="8" w:space="0" w:color="000000"/>
              <w:right w:val="single" w:sz="8" w:space="0" w:color="auto"/>
            </w:tcBorders>
            <w:vAlign w:val="center"/>
            <w:hideMark/>
          </w:tcPr>
          <w:p w14:paraId="23C18611"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5240EF99"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2034ADFB"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0033128"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5817D22"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3AA64A2"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AE3682D" w14:textId="77777777" w:rsidR="00B55012" w:rsidRPr="00B55012" w:rsidRDefault="00B55012" w:rsidP="00B55012">
            <w:pPr>
              <w:spacing w:line="240" w:lineRule="auto"/>
              <w:ind w:firstLine="0"/>
              <w:rPr>
                <w:sz w:val="20"/>
                <w:szCs w:val="20"/>
              </w:rPr>
            </w:pPr>
          </w:p>
        </w:tc>
      </w:tr>
      <w:tr w:rsidR="00D17514" w:rsidRPr="00B55012" w14:paraId="5B584E93"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54B1C52E"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E6591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19F3C0F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 ± 0.3</w:t>
            </w:r>
          </w:p>
        </w:tc>
        <w:tc>
          <w:tcPr>
            <w:tcW w:w="0" w:type="auto"/>
            <w:vMerge/>
            <w:tcBorders>
              <w:top w:val="nil"/>
              <w:left w:val="single" w:sz="4" w:space="0" w:color="auto"/>
              <w:bottom w:val="single" w:sz="8" w:space="0" w:color="000000"/>
              <w:right w:val="single" w:sz="4" w:space="0" w:color="auto"/>
            </w:tcBorders>
            <w:vAlign w:val="center"/>
            <w:hideMark/>
          </w:tcPr>
          <w:p w14:paraId="373D6FE9"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4AFB046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0.13 ± 0.01</w:t>
            </w:r>
          </w:p>
        </w:tc>
        <w:tc>
          <w:tcPr>
            <w:tcW w:w="1704" w:type="dxa"/>
            <w:vMerge/>
            <w:tcBorders>
              <w:top w:val="nil"/>
              <w:left w:val="single" w:sz="4" w:space="0" w:color="auto"/>
              <w:bottom w:val="single" w:sz="8" w:space="0" w:color="000000"/>
              <w:right w:val="single" w:sz="8" w:space="0" w:color="auto"/>
            </w:tcBorders>
            <w:vAlign w:val="center"/>
            <w:hideMark/>
          </w:tcPr>
          <w:p w14:paraId="1AE3C2B3"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2EB10F1E"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599DAD5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10ED7D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17B1DAA"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B2DABF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22B1F30" w14:textId="77777777" w:rsidR="00B55012" w:rsidRPr="00B55012" w:rsidRDefault="00B55012" w:rsidP="00B55012">
            <w:pPr>
              <w:spacing w:line="240" w:lineRule="auto"/>
              <w:ind w:firstLine="0"/>
              <w:rPr>
                <w:sz w:val="20"/>
                <w:szCs w:val="20"/>
              </w:rPr>
            </w:pPr>
          </w:p>
        </w:tc>
      </w:tr>
      <w:tr w:rsidR="00D17514" w:rsidRPr="00B55012" w14:paraId="34EBCB7A"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65CB4AF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GW</w:t>
            </w:r>
          </w:p>
        </w:tc>
        <w:tc>
          <w:tcPr>
            <w:tcW w:w="0" w:type="auto"/>
            <w:tcBorders>
              <w:top w:val="nil"/>
              <w:left w:val="single" w:sz="4" w:space="0" w:color="auto"/>
              <w:bottom w:val="nil"/>
              <w:right w:val="single" w:sz="4" w:space="0" w:color="auto"/>
            </w:tcBorders>
            <w:shd w:val="clear" w:color="auto" w:fill="auto"/>
            <w:noWrap/>
            <w:vAlign w:val="bottom"/>
            <w:hideMark/>
          </w:tcPr>
          <w:p w14:paraId="4307152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01C47BC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0.89 ± 0.02</w:t>
            </w:r>
          </w:p>
        </w:tc>
        <w:tc>
          <w:tcPr>
            <w:tcW w:w="0" w:type="auto"/>
            <w:vMerge/>
            <w:tcBorders>
              <w:top w:val="nil"/>
              <w:left w:val="single" w:sz="4" w:space="0" w:color="auto"/>
              <w:bottom w:val="single" w:sz="8" w:space="0" w:color="000000"/>
              <w:right w:val="single" w:sz="4" w:space="0" w:color="auto"/>
            </w:tcBorders>
            <w:vAlign w:val="center"/>
            <w:hideMark/>
          </w:tcPr>
          <w:p w14:paraId="69CE2523"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4739C5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0.141 ± 0.005</w:t>
            </w:r>
          </w:p>
        </w:tc>
        <w:tc>
          <w:tcPr>
            <w:tcW w:w="1704" w:type="dxa"/>
            <w:vMerge/>
            <w:tcBorders>
              <w:top w:val="nil"/>
              <w:left w:val="single" w:sz="4" w:space="0" w:color="auto"/>
              <w:bottom w:val="single" w:sz="8" w:space="0" w:color="000000"/>
              <w:right w:val="single" w:sz="8" w:space="0" w:color="auto"/>
            </w:tcBorders>
            <w:vAlign w:val="center"/>
            <w:hideMark/>
          </w:tcPr>
          <w:p w14:paraId="024274CE"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4A87AE38"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52337AB4"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BF72C8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472ED8F"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810769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AA27193" w14:textId="77777777" w:rsidR="00B55012" w:rsidRPr="00B55012" w:rsidRDefault="00B55012" w:rsidP="00B55012">
            <w:pPr>
              <w:spacing w:line="240" w:lineRule="auto"/>
              <w:ind w:firstLine="0"/>
              <w:rPr>
                <w:sz w:val="20"/>
                <w:szCs w:val="20"/>
              </w:rPr>
            </w:pPr>
          </w:p>
        </w:tc>
      </w:tr>
      <w:tr w:rsidR="00D17514" w:rsidRPr="00B55012" w14:paraId="36995A2F"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54E9CE34"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2898744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7BB1F4B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14 ± 1</w:t>
            </w:r>
          </w:p>
        </w:tc>
        <w:tc>
          <w:tcPr>
            <w:tcW w:w="0" w:type="auto"/>
            <w:vMerge/>
            <w:tcBorders>
              <w:top w:val="nil"/>
              <w:left w:val="single" w:sz="4" w:space="0" w:color="auto"/>
              <w:bottom w:val="single" w:sz="8" w:space="0" w:color="000000"/>
              <w:right w:val="single" w:sz="4" w:space="0" w:color="auto"/>
            </w:tcBorders>
            <w:vAlign w:val="center"/>
            <w:hideMark/>
          </w:tcPr>
          <w:p w14:paraId="75066619"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187C7E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0.54 ± 0.02</w:t>
            </w:r>
          </w:p>
        </w:tc>
        <w:tc>
          <w:tcPr>
            <w:tcW w:w="1704" w:type="dxa"/>
            <w:vMerge/>
            <w:tcBorders>
              <w:top w:val="nil"/>
              <w:left w:val="single" w:sz="4" w:space="0" w:color="auto"/>
              <w:bottom w:val="single" w:sz="8" w:space="0" w:color="000000"/>
              <w:right w:val="single" w:sz="8" w:space="0" w:color="auto"/>
            </w:tcBorders>
            <w:vAlign w:val="center"/>
            <w:hideMark/>
          </w:tcPr>
          <w:p w14:paraId="210C4494"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6EAFB7EE"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630215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F7B040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D55839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4A5060D"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9E5F949" w14:textId="77777777" w:rsidR="00B55012" w:rsidRPr="00B55012" w:rsidRDefault="00B55012" w:rsidP="00B55012">
            <w:pPr>
              <w:spacing w:line="240" w:lineRule="auto"/>
              <w:ind w:firstLine="0"/>
              <w:rPr>
                <w:sz w:val="20"/>
                <w:szCs w:val="20"/>
              </w:rPr>
            </w:pPr>
          </w:p>
        </w:tc>
      </w:tr>
      <w:tr w:rsidR="00D17514" w:rsidRPr="00B55012" w14:paraId="7FF3F838"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34258FCC"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200A4CF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463780F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 ± 0.2</w:t>
            </w:r>
          </w:p>
        </w:tc>
        <w:tc>
          <w:tcPr>
            <w:tcW w:w="0" w:type="auto"/>
            <w:vMerge/>
            <w:tcBorders>
              <w:top w:val="nil"/>
              <w:left w:val="single" w:sz="4" w:space="0" w:color="auto"/>
              <w:bottom w:val="single" w:sz="8" w:space="0" w:color="000000"/>
              <w:right w:val="single" w:sz="4" w:space="0" w:color="auto"/>
            </w:tcBorders>
            <w:vAlign w:val="center"/>
            <w:hideMark/>
          </w:tcPr>
          <w:p w14:paraId="5A5C3AE8"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F4CBDA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0.31 ± 0.01</w:t>
            </w:r>
          </w:p>
        </w:tc>
        <w:tc>
          <w:tcPr>
            <w:tcW w:w="1704" w:type="dxa"/>
            <w:vMerge/>
            <w:tcBorders>
              <w:top w:val="nil"/>
              <w:left w:val="single" w:sz="4" w:space="0" w:color="auto"/>
              <w:bottom w:val="single" w:sz="8" w:space="0" w:color="000000"/>
              <w:right w:val="single" w:sz="8" w:space="0" w:color="auto"/>
            </w:tcBorders>
            <w:vAlign w:val="center"/>
            <w:hideMark/>
          </w:tcPr>
          <w:p w14:paraId="5E15AF86"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00FB966E"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4EC698E8"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3E4D6CC"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D111F3B"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4E8137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63EBD61" w14:textId="77777777" w:rsidR="00B55012" w:rsidRPr="00B55012" w:rsidRDefault="00B55012" w:rsidP="00B55012">
            <w:pPr>
              <w:spacing w:line="240" w:lineRule="auto"/>
              <w:ind w:firstLine="0"/>
              <w:rPr>
                <w:sz w:val="20"/>
                <w:szCs w:val="20"/>
              </w:rPr>
            </w:pPr>
          </w:p>
        </w:tc>
      </w:tr>
      <w:tr w:rsidR="00D17514" w:rsidRPr="00B55012" w14:paraId="72062EDB"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D866F35"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652FA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79E0F22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7.1 ± 0.3</w:t>
            </w:r>
          </w:p>
        </w:tc>
        <w:tc>
          <w:tcPr>
            <w:tcW w:w="0" w:type="auto"/>
            <w:vMerge/>
            <w:tcBorders>
              <w:top w:val="nil"/>
              <w:left w:val="single" w:sz="4" w:space="0" w:color="auto"/>
              <w:bottom w:val="single" w:sz="8" w:space="0" w:color="000000"/>
              <w:right w:val="single" w:sz="4" w:space="0" w:color="auto"/>
            </w:tcBorders>
            <w:vAlign w:val="center"/>
            <w:hideMark/>
          </w:tcPr>
          <w:p w14:paraId="45B5B022"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6632E19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0.25 ± 0.01</w:t>
            </w:r>
          </w:p>
        </w:tc>
        <w:tc>
          <w:tcPr>
            <w:tcW w:w="1704" w:type="dxa"/>
            <w:vMerge/>
            <w:tcBorders>
              <w:top w:val="nil"/>
              <w:left w:val="single" w:sz="4" w:space="0" w:color="auto"/>
              <w:bottom w:val="single" w:sz="8" w:space="0" w:color="000000"/>
              <w:right w:val="single" w:sz="8" w:space="0" w:color="auto"/>
            </w:tcBorders>
            <w:vAlign w:val="center"/>
            <w:hideMark/>
          </w:tcPr>
          <w:p w14:paraId="49054482"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6A220338"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35E26CF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A79F4C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3AF411E"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561EDCC"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8EC730B" w14:textId="77777777" w:rsidR="00B55012" w:rsidRPr="00B55012" w:rsidRDefault="00B55012" w:rsidP="00B55012">
            <w:pPr>
              <w:spacing w:line="240" w:lineRule="auto"/>
              <w:ind w:firstLine="0"/>
              <w:rPr>
                <w:sz w:val="20"/>
                <w:szCs w:val="20"/>
              </w:rPr>
            </w:pPr>
          </w:p>
        </w:tc>
      </w:tr>
      <w:tr w:rsidR="00D17514" w:rsidRPr="00B55012" w14:paraId="61F57407" w14:textId="77777777" w:rsidTr="00D17514">
        <w:trPr>
          <w:trHeight w:val="20"/>
        </w:trPr>
        <w:tc>
          <w:tcPr>
            <w:tcW w:w="0" w:type="auto"/>
            <w:vMerge w:val="restart"/>
            <w:tcBorders>
              <w:top w:val="nil"/>
              <w:left w:val="single" w:sz="8" w:space="0" w:color="auto"/>
              <w:bottom w:val="single" w:sz="8" w:space="0" w:color="000000"/>
              <w:right w:val="nil"/>
            </w:tcBorders>
            <w:shd w:val="clear" w:color="auto" w:fill="auto"/>
            <w:noWrap/>
            <w:vAlign w:val="center"/>
            <w:hideMark/>
          </w:tcPr>
          <w:p w14:paraId="72407AC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CWC</w:t>
            </w:r>
          </w:p>
        </w:tc>
        <w:tc>
          <w:tcPr>
            <w:tcW w:w="0" w:type="auto"/>
            <w:tcBorders>
              <w:top w:val="nil"/>
              <w:left w:val="single" w:sz="4" w:space="0" w:color="auto"/>
              <w:bottom w:val="nil"/>
              <w:right w:val="single" w:sz="4" w:space="0" w:color="auto"/>
            </w:tcBorders>
            <w:shd w:val="clear" w:color="auto" w:fill="auto"/>
            <w:noWrap/>
            <w:vAlign w:val="bottom"/>
            <w:hideMark/>
          </w:tcPr>
          <w:p w14:paraId="2EB3CC0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42A74CB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&lt;LOQ</w:t>
            </w:r>
          </w:p>
        </w:tc>
        <w:tc>
          <w:tcPr>
            <w:tcW w:w="0" w:type="auto"/>
            <w:vMerge/>
            <w:tcBorders>
              <w:top w:val="nil"/>
              <w:left w:val="single" w:sz="4" w:space="0" w:color="auto"/>
              <w:bottom w:val="single" w:sz="8" w:space="0" w:color="000000"/>
              <w:right w:val="single" w:sz="4" w:space="0" w:color="auto"/>
            </w:tcBorders>
            <w:vAlign w:val="center"/>
            <w:hideMark/>
          </w:tcPr>
          <w:p w14:paraId="2736BAFC"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9B0195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&lt;LOQ</w:t>
            </w:r>
          </w:p>
        </w:tc>
        <w:tc>
          <w:tcPr>
            <w:tcW w:w="1704" w:type="dxa"/>
            <w:vMerge/>
            <w:tcBorders>
              <w:top w:val="nil"/>
              <w:left w:val="single" w:sz="4" w:space="0" w:color="auto"/>
              <w:bottom w:val="single" w:sz="8" w:space="0" w:color="000000"/>
              <w:right w:val="single" w:sz="8" w:space="0" w:color="auto"/>
            </w:tcBorders>
            <w:vAlign w:val="center"/>
            <w:hideMark/>
          </w:tcPr>
          <w:p w14:paraId="73C9A0A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19253CC1"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449864FF"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5675CE9"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9641B0F"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06EBBB4"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323DD82" w14:textId="77777777" w:rsidR="00B55012" w:rsidRPr="00B55012" w:rsidRDefault="00B55012" w:rsidP="00B55012">
            <w:pPr>
              <w:spacing w:line="240" w:lineRule="auto"/>
              <w:ind w:firstLine="0"/>
              <w:rPr>
                <w:sz w:val="20"/>
                <w:szCs w:val="20"/>
              </w:rPr>
            </w:pPr>
          </w:p>
        </w:tc>
      </w:tr>
      <w:tr w:rsidR="00D17514" w:rsidRPr="00B55012" w14:paraId="75EDB910" w14:textId="77777777" w:rsidTr="00D17514">
        <w:trPr>
          <w:trHeight w:val="20"/>
        </w:trPr>
        <w:tc>
          <w:tcPr>
            <w:tcW w:w="0" w:type="auto"/>
            <w:vMerge/>
            <w:tcBorders>
              <w:top w:val="nil"/>
              <w:left w:val="single" w:sz="8" w:space="0" w:color="auto"/>
              <w:bottom w:val="single" w:sz="8" w:space="0" w:color="000000"/>
              <w:right w:val="nil"/>
            </w:tcBorders>
            <w:vAlign w:val="center"/>
            <w:hideMark/>
          </w:tcPr>
          <w:p w14:paraId="20712C67"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30C1289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7D3DD82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9.4 ± 2.5</w:t>
            </w:r>
          </w:p>
        </w:tc>
        <w:tc>
          <w:tcPr>
            <w:tcW w:w="0" w:type="auto"/>
            <w:vMerge/>
            <w:tcBorders>
              <w:top w:val="nil"/>
              <w:left w:val="single" w:sz="4" w:space="0" w:color="auto"/>
              <w:bottom w:val="single" w:sz="8" w:space="0" w:color="000000"/>
              <w:right w:val="single" w:sz="4" w:space="0" w:color="auto"/>
            </w:tcBorders>
            <w:vAlign w:val="center"/>
            <w:hideMark/>
          </w:tcPr>
          <w:p w14:paraId="489B3B92"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649286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0.39 ± 0.08</w:t>
            </w:r>
          </w:p>
        </w:tc>
        <w:tc>
          <w:tcPr>
            <w:tcW w:w="1704" w:type="dxa"/>
            <w:vMerge/>
            <w:tcBorders>
              <w:top w:val="nil"/>
              <w:left w:val="single" w:sz="4" w:space="0" w:color="auto"/>
              <w:bottom w:val="single" w:sz="8" w:space="0" w:color="000000"/>
              <w:right w:val="single" w:sz="8" w:space="0" w:color="auto"/>
            </w:tcBorders>
            <w:vAlign w:val="center"/>
            <w:hideMark/>
          </w:tcPr>
          <w:p w14:paraId="3F9EF0FF"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4F9045B8"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CCF90F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1F83302"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9C9BC4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B47CC14"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C6CD329" w14:textId="77777777" w:rsidR="00B55012" w:rsidRPr="00B55012" w:rsidRDefault="00B55012" w:rsidP="00B55012">
            <w:pPr>
              <w:spacing w:line="240" w:lineRule="auto"/>
              <w:ind w:firstLine="0"/>
              <w:rPr>
                <w:sz w:val="20"/>
                <w:szCs w:val="20"/>
              </w:rPr>
            </w:pPr>
          </w:p>
        </w:tc>
      </w:tr>
      <w:tr w:rsidR="00D17514" w:rsidRPr="00B55012" w14:paraId="7BA01222" w14:textId="77777777" w:rsidTr="00D17514">
        <w:trPr>
          <w:trHeight w:val="20"/>
        </w:trPr>
        <w:tc>
          <w:tcPr>
            <w:tcW w:w="0" w:type="auto"/>
            <w:vMerge/>
            <w:tcBorders>
              <w:top w:val="nil"/>
              <w:left w:val="single" w:sz="8" w:space="0" w:color="auto"/>
              <w:bottom w:val="single" w:sz="8" w:space="0" w:color="000000"/>
              <w:right w:val="nil"/>
            </w:tcBorders>
            <w:vAlign w:val="center"/>
            <w:hideMark/>
          </w:tcPr>
          <w:p w14:paraId="3BE18DAE"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5705113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7872765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 ± 5</w:t>
            </w:r>
          </w:p>
        </w:tc>
        <w:tc>
          <w:tcPr>
            <w:tcW w:w="0" w:type="auto"/>
            <w:vMerge/>
            <w:tcBorders>
              <w:top w:val="nil"/>
              <w:left w:val="single" w:sz="4" w:space="0" w:color="auto"/>
              <w:bottom w:val="single" w:sz="8" w:space="0" w:color="000000"/>
              <w:right w:val="single" w:sz="4" w:space="0" w:color="auto"/>
            </w:tcBorders>
            <w:vAlign w:val="center"/>
            <w:hideMark/>
          </w:tcPr>
          <w:p w14:paraId="5A33087A"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2D9098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0.56 ± 0.19</w:t>
            </w:r>
          </w:p>
        </w:tc>
        <w:tc>
          <w:tcPr>
            <w:tcW w:w="1704" w:type="dxa"/>
            <w:vMerge/>
            <w:tcBorders>
              <w:top w:val="nil"/>
              <w:left w:val="single" w:sz="4" w:space="0" w:color="auto"/>
              <w:bottom w:val="single" w:sz="8" w:space="0" w:color="000000"/>
              <w:right w:val="single" w:sz="8" w:space="0" w:color="auto"/>
            </w:tcBorders>
            <w:vAlign w:val="center"/>
            <w:hideMark/>
          </w:tcPr>
          <w:p w14:paraId="0B50999B"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2E217D17"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55C8B485"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FC2320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805021E"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32F03C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DAFC833" w14:textId="77777777" w:rsidR="00B55012" w:rsidRPr="00B55012" w:rsidRDefault="00B55012" w:rsidP="00B55012">
            <w:pPr>
              <w:spacing w:line="240" w:lineRule="auto"/>
              <w:ind w:firstLine="0"/>
              <w:rPr>
                <w:sz w:val="20"/>
                <w:szCs w:val="20"/>
              </w:rPr>
            </w:pPr>
          </w:p>
        </w:tc>
      </w:tr>
      <w:tr w:rsidR="00D17514" w:rsidRPr="00B55012" w14:paraId="7393B6A7" w14:textId="77777777" w:rsidTr="00D17514">
        <w:trPr>
          <w:trHeight w:val="20"/>
        </w:trPr>
        <w:tc>
          <w:tcPr>
            <w:tcW w:w="0" w:type="auto"/>
            <w:vMerge/>
            <w:tcBorders>
              <w:top w:val="nil"/>
              <w:left w:val="single" w:sz="8" w:space="0" w:color="auto"/>
              <w:bottom w:val="single" w:sz="8" w:space="0" w:color="000000"/>
              <w:right w:val="nil"/>
            </w:tcBorders>
            <w:vAlign w:val="center"/>
            <w:hideMark/>
          </w:tcPr>
          <w:p w14:paraId="46E498BD"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4AC4643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700</w:t>
            </w:r>
          </w:p>
        </w:tc>
        <w:tc>
          <w:tcPr>
            <w:tcW w:w="0" w:type="auto"/>
            <w:tcBorders>
              <w:top w:val="nil"/>
              <w:left w:val="nil"/>
              <w:bottom w:val="nil"/>
              <w:right w:val="single" w:sz="4" w:space="0" w:color="auto"/>
            </w:tcBorders>
            <w:shd w:val="clear" w:color="auto" w:fill="auto"/>
            <w:noWrap/>
            <w:vAlign w:val="bottom"/>
            <w:hideMark/>
          </w:tcPr>
          <w:p w14:paraId="6B44D4B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6.6 ± 3.4</w:t>
            </w:r>
          </w:p>
        </w:tc>
        <w:tc>
          <w:tcPr>
            <w:tcW w:w="0" w:type="auto"/>
            <w:vMerge/>
            <w:tcBorders>
              <w:top w:val="nil"/>
              <w:left w:val="single" w:sz="4" w:space="0" w:color="auto"/>
              <w:bottom w:val="single" w:sz="8" w:space="0" w:color="000000"/>
              <w:right w:val="single" w:sz="4" w:space="0" w:color="auto"/>
            </w:tcBorders>
            <w:vAlign w:val="center"/>
            <w:hideMark/>
          </w:tcPr>
          <w:p w14:paraId="4AA04DD0"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2D5F15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0.23 ± 0.09</w:t>
            </w:r>
          </w:p>
        </w:tc>
        <w:tc>
          <w:tcPr>
            <w:tcW w:w="1704" w:type="dxa"/>
            <w:vMerge/>
            <w:tcBorders>
              <w:top w:val="nil"/>
              <w:left w:val="single" w:sz="4" w:space="0" w:color="auto"/>
              <w:bottom w:val="single" w:sz="8" w:space="0" w:color="000000"/>
              <w:right w:val="single" w:sz="8" w:space="0" w:color="auto"/>
            </w:tcBorders>
            <w:vAlign w:val="center"/>
            <w:hideMark/>
          </w:tcPr>
          <w:p w14:paraId="64995D97"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6AA85DC5"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58223F55"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4E487E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E3DA113"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D5923AD"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FBA9284" w14:textId="77777777" w:rsidR="00B55012" w:rsidRPr="00B55012" w:rsidRDefault="00B55012" w:rsidP="00B55012">
            <w:pPr>
              <w:spacing w:line="240" w:lineRule="auto"/>
              <w:ind w:firstLine="0"/>
              <w:rPr>
                <w:sz w:val="20"/>
                <w:szCs w:val="20"/>
              </w:rPr>
            </w:pPr>
          </w:p>
        </w:tc>
      </w:tr>
      <w:tr w:rsidR="00D17514" w:rsidRPr="00B55012" w14:paraId="7371B671" w14:textId="77777777" w:rsidTr="00D17514">
        <w:trPr>
          <w:trHeight w:val="20"/>
        </w:trPr>
        <w:tc>
          <w:tcPr>
            <w:tcW w:w="0" w:type="auto"/>
            <w:vMerge/>
            <w:tcBorders>
              <w:top w:val="nil"/>
              <w:left w:val="single" w:sz="8" w:space="0" w:color="auto"/>
              <w:bottom w:val="single" w:sz="8" w:space="0" w:color="000000"/>
              <w:right w:val="nil"/>
            </w:tcBorders>
            <w:vAlign w:val="center"/>
            <w:hideMark/>
          </w:tcPr>
          <w:p w14:paraId="04D329AB"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33F2487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750</w:t>
            </w:r>
          </w:p>
        </w:tc>
        <w:tc>
          <w:tcPr>
            <w:tcW w:w="0" w:type="auto"/>
            <w:tcBorders>
              <w:top w:val="nil"/>
              <w:left w:val="nil"/>
              <w:bottom w:val="single" w:sz="8" w:space="0" w:color="auto"/>
              <w:right w:val="single" w:sz="4" w:space="0" w:color="auto"/>
            </w:tcBorders>
            <w:shd w:val="clear" w:color="auto" w:fill="auto"/>
            <w:noWrap/>
            <w:vAlign w:val="bottom"/>
            <w:hideMark/>
          </w:tcPr>
          <w:p w14:paraId="70D37BD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6.4 ± 0.1</w:t>
            </w:r>
          </w:p>
        </w:tc>
        <w:tc>
          <w:tcPr>
            <w:tcW w:w="0" w:type="auto"/>
            <w:vMerge/>
            <w:tcBorders>
              <w:top w:val="nil"/>
              <w:left w:val="single" w:sz="4" w:space="0" w:color="auto"/>
              <w:bottom w:val="single" w:sz="8" w:space="0" w:color="000000"/>
              <w:right w:val="single" w:sz="4" w:space="0" w:color="auto"/>
            </w:tcBorders>
            <w:vAlign w:val="center"/>
            <w:hideMark/>
          </w:tcPr>
          <w:p w14:paraId="7C42A2D2"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8" w:space="0" w:color="auto"/>
              <w:right w:val="single" w:sz="4" w:space="0" w:color="auto"/>
            </w:tcBorders>
            <w:shd w:val="clear" w:color="auto" w:fill="auto"/>
            <w:noWrap/>
            <w:vAlign w:val="bottom"/>
            <w:hideMark/>
          </w:tcPr>
          <w:p w14:paraId="236D49A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0.26 ± 0.02</w:t>
            </w:r>
          </w:p>
        </w:tc>
        <w:tc>
          <w:tcPr>
            <w:tcW w:w="1704" w:type="dxa"/>
            <w:vMerge/>
            <w:tcBorders>
              <w:top w:val="nil"/>
              <w:left w:val="single" w:sz="4" w:space="0" w:color="auto"/>
              <w:bottom w:val="single" w:sz="8" w:space="0" w:color="000000"/>
              <w:right w:val="single" w:sz="8" w:space="0" w:color="auto"/>
            </w:tcBorders>
            <w:vAlign w:val="center"/>
            <w:hideMark/>
          </w:tcPr>
          <w:p w14:paraId="32AF4CC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0A216894"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3EB5BA0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CAE643A"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947DC1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4D2273B"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D37DEF8" w14:textId="77777777" w:rsidR="00B55012" w:rsidRPr="00B55012" w:rsidRDefault="00B55012" w:rsidP="00B55012">
            <w:pPr>
              <w:spacing w:line="240" w:lineRule="auto"/>
              <w:ind w:firstLine="0"/>
              <w:rPr>
                <w:sz w:val="20"/>
                <w:szCs w:val="20"/>
              </w:rPr>
            </w:pPr>
          </w:p>
        </w:tc>
      </w:tr>
    </w:tbl>
    <w:p w14:paraId="3557C01E" w14:textId="77777777" w:rsidR="00B55012" w:rsidRPr="00B55012" w:rsidRDefault="00B55012" w:rsidP="00B55012">
      <w:pPr>
        <w:rPr>
          <w:lang w:val="en-US"/>
        </w:rPr>
      </w:pPr>
    </w:p>
    <w:p w14:paraId="2C2FCB54" w14:textId="77777777" w:rsidR="00B55012" w:rsidRDefault="00B55012" w:rsidP="00302BD5">
      <w:pPr>
        <w:pStyle w:val="Heading2"/>
        <w:sectPr w:rsidR="00B55012" w:rsidSect="00B55012">
          <w:pgSz w:w="16838" w:h="11906" w:orient="landscape"/>
          <w:pgMar w:top="1418" w:right="1418" w:bottom="1418" w:left="1418" w:header="709" w:footer="709" w:gutter="0"/>
          <w:lnNumType w:countBy="1" w:restart="continuous"/>
          <w:cols w:space="708"/>
          <w:docGrid w:linePitch="360"/>
        </w:sectPr>
      </w:pPr>
      <w:bookmarkStart w:id="25" w:name="_Ref131168550"/>
    </w:p>
    <w:p w14:paraId="1E096FEF" w14:textId="6DEB903F" w:rsidR="00302BD5" w:rsidRDefault="00885CAF" w:rsidP="00302BD5">
      <w:pPr>
        <w:pStyle w:val="Heading2"/>
      </w:pPr>
      <w:r>
        <w:lastRenderedPageBreak/>
        <w:t>R</w:t>
      </w:r>
      <w:r w:rsidR="00302BD5">
        <w:t>emoval efficienc</w:t>
      </w:r>
      <w:commentRangeStart w:id="26"/>
      <w:r w:rsidR="00302BD5">
        <w:t>ies</w:t>
      </w:r>
      <w:bookmarkEnd w:id="25"/>
      <w:commentRangeEnd w:id="26"/>
      <w:r w:rsidR="000B696D">
        <w:rPr>
          <w:rStyle w:val="CommentReference"/>
          <w:rFonts w:eastAsia="Times New Roman"/>
          <w:color w:val="auto"/>
          <w:lang w:val="nb-NO"/>
        </w:rPr>
        <w:commentReference w:id="26"/>
      </w:r>
    </w:p>
    <w:p w14:paraId="371B7ABA" w14:textId="75AFE636" w:rsidR="00600C9D" w:rsidRPr="00820509" w:rsidRDefault="00302BD5" w:rsidP="00302BD5">
      <w:pPr>
        <w:ind w:firstLine="0"/>
        <w:rPr>
          <w:lang w:val="en-US"/>
        </w:rPr>
      </w:pPr>
      <w:r>
        <w:rPr>
          <w:lang w:val="en-US"/>
        </w:rPr>
        <w:t xml:space="preserve">Removal efficiencies (RE) for </w:t>
      </w:r>
      <w:r w:rsidRPr="00302BD5">
        <w:rPr>
          <w:lang w:val="en-US"/>
        </w:rPr>
        <w:t>∑</w:t>
      </w:r>
      <w:r>
        <w:rPr>
          <w:lang w:val="en-US"/>
        </w:rPr>
        <w:t xml:space="preserve">PCB-7 and </w:t>
      </w:r>
      <w:r w:rsidRPr="00302BD5">
        <w:rPr>
          <w:lang w:val="en-US"/>
        </w:rPr>
        <w:t>∑</w:t>
      </w:r>
      <w:r w:rsidR="00F0305F">
        <w:rPr>
          <w:lang w:val="en-US"/>
        </w:rPr>
        <w:t>PCDD</w:t>
      </w:r>
      <w:r>
        <w:rPr>
          <w:lang w:val="en-US"/>
        </w:rPr>
        <w:t>/</w:t>
      </w:r>
      <w:r w:rsidR="00F0305F">
        <w:rPr>
          <w:lang w:val="en-US"/>
        </w:rPr>
        <w:t>PCDF</w:t>
      </w:r>
      <w:r>
        <w:rPr>
          <w:lang w:val="en-US"/>
        </w:rPr>
        <w:t>-17 were &gt;99.9% across all pyrolysis temperatures and feedstocks (</w:t>
      </w:r>
      <w:r>
        <w:rPr>
          <w:lang w:val="en-US"/>
        </w:rPr>
        <w:fldChar w:fldCharType="begin"/>
      </w:r>
      <w:r>
        <w:rPr>
          <w:lang w:val="en-US"/>
        </w:rPr>
        <w:instrText xml:space="preserve"> REF _Ref131066803 \h </w:instrText>
      </w:r>
      <w:r>
        <w:rPr>
          <w:lang w:val="en-US"/>
        </w:rPr>
      </w:r>
      <w:r>
        <w:rPr>
          <w:lang w:val="en-US"/>
        </w:rPr>
        <w:fldChar w:fldCharType="separate"/>
      </w:r>
      <w:r w:rsidR="00E543D5" w:rsidRPr="006D1D58">
        <w:rPr>
          <w:lang w:val="en-US"/>
        </w:rPr>
        <w:t xml:space="preserve">Table </w:t>
      </w:r>
      <w:r w:rsidR="00E543D5">
        <w:rPr>
          <w:noProof/>
          <w:lang w:val="en-US"/>
        </w:rPr>
        <w:t>4</w:t>
      </w:r>
      <w:r>
        <w:rPr>
          <w:lang w:val="en-US"/>
        </w:rPr>
        <w:fldChar w:fldCharType="end"/>
      </w:r>
      <w:r>
        <w:rPr>
          <w:lang w:val="en-US"/>
        </w:rPr>
        <w:t>).</w:t>
      </w:r>
      <w:r w:rsidR="00885CAF">
        <w:rPr>
          <w:lang w:val="en-US"/>
        </w:rPr>
        <w:t xml:space="preserve"> Thus, a pyrolysis temperature of 500 ˚C is likely sufficient to remove nearly 100% of PCBs and dioxins in sewage sludge feedstocks. </w:t>
      </w:r>
      <w:r>
        <w:rPr>
          <w:lang w:val="en-US"/>
        </w:rPr>
        <w:t xml:space="preserve">Note that RE </w:t>
      </w:r>
      <w:r>
        <w:rPr>
          <w:lang w:val="en-US"/>
        </w:rPr>
        <w:fldChar w:fldCharType="begin"/>
      </w:r>
      <w:r>
        <w:rPr>
          <w:lang w:val="en-US"/>
        </w:rPr>
        <w:instrText xml:space="preserve"> REF _Ref126761645 \h </w:instrText>
      </w:r>
      <w:r>
        <w:rPr>
          <w:lang w:val="en-US"/>
        </w:rPr>
      </w:r>
      <w:r>
        <w:rPr>
          <w:lang w:val="en-US"/>
        </w:rPr>
        <w:fldChar w:fldCharType="separate"/>
      </w:r>
      <w:r w:rsidR="00E543D5" w:rsidRPr="00E543D5">
        <w:rPr>
          <w:lang w:val="en-US"/>
        </w:rPr>
        <w:t xml:space="preserve">(Eq. </w:t>
      </w:r>
      <w:r w:rsidR="00E543D5" w:rsidRPr="00E543D5">
        <w:rPr>
          <w:noProof/>
          <w:lang w:val="en-US"/>
        </w:rPr>
        <w:t>1</w:t>
      </w:r>
      <w:r w:rsidR="00E543D5" w:rsidRPr="00E543D5">
        <w:rPr>
          <w:lang w:val="en-US"/>
        </w:rPr>
        <w:t>)</w:t>
      </w:r>
      <w:r>
        <w:rPr>
          <w:lang w:val="en-US"/>
        </w:rPr>
        <w:fldChar w:fldCharType="end"/>
      </w:r>
      <w:r>
        <w:rPr>
          <w:lang w:val="en-US"/>
        </w:rPr>
        <w:t xml:space="preserve"> </w:t>
      </w:r>
      <w:r w:rsidR="001727BD">
        <w:rPr>
          <w:lang w:val="en-US"/>
        </w:rPr>
        <w:t xml:space="preserve">is </w:t>
      </w:r>
      <w:r>
        <w:rPr>
          <w:lang w:val="en-US"/>
        </w:rPr>
        <w:t xml:space="preserve">corrected for biochar yield </w:t>
      </w:r>
      <w:r w:rsidR="001727BD">
        <w:rPr>
          <w:lang w:val="en-US"/>
        </w:rPr>
        <w:t xml:space="preserve">to account for mass reduction </w:t>
      </w:r>
      <w:r w:rsidR="009A40D6">
        <w:rPr>
          <w:lang w:val="en-US"/>
        </w:rPr>
        <w:t>(</w:t>
      </w:r>
      <w:r w:rsidR="009A40D6" w:rsidRPr="009A40D6">
        <w:rPr>
          <w:highlight w:val="yellow"/>
          <w:lang w:val="en-US"/>
        </w:rPr>
        <w:t>yields in Table S.X</w:t>
      </w:r>
      <w:r w:rsidR="009A40D6">
        <w:rPr>
          <w:lang w:val="en-US"/>
        </w:rPr>
        <w:t>)</w:t>
      </w:r>
      <w:r w:rsidR="001727BD">
        <w:rPr>
          <w:lang w:val="en-US"/>
        </w:rPr>
        <w:t xml:space="preserve">. </w:t>
      </w:r>
      <w:r w:rsidR="00CD315B">
        <w:rPr>
          <w:lang w:val="en-US"/>
        </w:rPr>
        <w:t xml:space="preserve">Researcher reported removal efficiency </w:t>
      </w:r>
      <w:r w:rsidR="001840CA">
        <w:rPr>
          <w:lang w:val="en-US"/>
        </w:rPr>
        <w:t xml:space="preserve">was reported to increase with increasing pyrolysis temperature, with the highest removal efficiency of </w:t>
      </w:r>
      <w:r w:rsidR="00B25D1F">
        <w:rPr>
          <w:lang w:val="en-US"/>
        </w:rPr>
        <w:t>&gt;</w:t>
      </w:r>
      <w:r w:rsidR="001840CA">
        <w:rPr>
          <w:lang w:val="en-US"/>
        </w:rPr>
        <w:t xml:space="preserve">97% </w:t>
      </w:r>
      <w:r w:rsidR="005D2715">
        <w:rPr>
          <w:lang w:val="en-US"/>
        </w:rPr>
        <w:t>for PCBs</w:t>
      </w:r>
      <w:r w:rsidR="00923E3B">
        <w:rPr>
          <w:lang w:val="en-US"/>
        </w:rPr>
        <w:t xml:space="preserve"> </w:t>
      </w:r>
      <w:r w:rsidR="001840CA">
        <w:rPr>
          <w:lang w:val="en-US"/>
        </w:rPr>
        <w:t>observed at 700 degrees C</w:t>
      </w:r>
      <w:r w:rsidR="00F5422B">
        <w:rPr>
          <w:lang w:val="en-US"/>
        </w:rPr>
        <w:t xml:space="preserve"> </w:t>
      </w:r>
      <w:sdt>
        <w:sdtPr>
          <w:rPr>
            <w:color w:val="000000"/>
            <w:lang w:val="en-US"/>
          </w:rPr>
          <w:tag w:val="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22005761"/>
          <w:placeholder>
            <w:docPart w:val="3EDE764976AB40CBB58B31FB205A10E3"/>
          </w:placeholder>
        </w:sdtPr>
        <w:sdtEndPr/>
        <w:sdtContent>
          <w:r w:rsidR="00D5157D" w:rsidRPr="00D5157D">
            <w:rPr>
              <w:color w:val="000000"/>
              <w:lang w:val="en-US"/>
            </w:rPr>
            <w:t>(</w:t>
          </w:r>
          <w:proofErr w:type="spellStart"/>
          <w:r w:rsidR="00D5157D" w:rsidRPr="00D5157D">
            <w:rPr>
              <w:color w:val="000000"/>
              <w:lang w:val="en-US"/>
            </w:rPr>
            <w:t>Moško</w:t>
          </w:r>
          <w:proofErr w:type="spellEnd"/>
          <w:r w:rsidR="00D5157D" w:rsidRPr="00D5157D">
            <w:rPr>
              <w:color w:val="000000"/>
              <w:lang w:val="en-US"/>
            </w:rPr>
            <w:t xml:space="preserve"> et al., 2021)</w:t>
          </w:r>
        </w:sdtContent>
      </w:sdt>
      <w:r w:rsidR="001840CA">
        <w:rPr>
          <w:lang w:val="en-US"/>
        </w:rPr>
        <w:t xml:space="preserve">. </w:t>
      </w:r>
      <w:r w:rsidR="001A090C">
        <w:rPr>
          <w:lang w:val="en-US"/>
        </w:rPr>
        <w:t>The authors noted that the removal efficiency was significantly influenced by the pyrolysis temperature and the m</w:t>
      </w:r>
      <w:r w:rsidR="00F5422B">
        <w:rPr>
          <w:lang w:val="en-US"/>
        </w:rPr>
        <w:t>olecular</w:t>
      </w:r>
      <w:r w:rsidR="001A090C">
        <w:rPr>
          <w:lang w:val="en-US"/>
        </w:rPr>
        <w:t xml:space="preserve"> structure of the PCBs</w:t>
      </w:r>
      <w:r w:rsidR="00F5422B">
        <w:rPr>
          <w:lang w:val="en-US"/>
        </w:rPr>
        <w:t xml:space="preserve"> </w:t>
      </w:r>
      <w:sdt>
        <w:sdtPr>
          <w:rPr>
            <w:color w:val="000000"/>
            <w:lang w:val="en-US"/>
          </w:rPr>
          <w:tag w:val="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520886502"/>
          <w:placeholder>
            <w:docPart w:val="DefaultPlaceholder_-1854013440"/>
          </w:placeholder>
        </w:sdtPr>
        <w:sdtEndPr/>
        <w:sdtContent>
          <w:r w:rsidR="00D5157D" w:rsidRPr="00D5157D">
            <w:rPr>
              <w:color w:val="000000"/>
              <w:lang w:val="en-US"/>
            </w:rPr>
            <w:t>(</w:t>
          </w:r>
          <w:proofErr w:type="spellStart"/>
          <w:r w:rsidR="00D5157D" w:rsidRPr="00D5157D">
            <w:rPr>
              <w:color w:val="000000"/>
              <w:lang w:val="en-US"/>
            </w:rPr>
            <w:t>Moško</w:t>
          </w:r>
          <w:proofErr w:type="spellEnd"/>
          <w:r w:rsidR="00D5157D" w:rsidRPr="00D5157D">
            <w:rPr>
              <w:color w:val="000000"/>
              <w:lang w:val="en-US"/>
            </w:rPr>
            <w:t xml:space="preserve"> et al., 2021)</w:t>
          </w:r>
        </w:sdtContent>
      </w:sdt>
      <w:r w:rsidR="00F5422B">
        <w:rPr>
          <w:color w:val="000000"/>
          <w:lang w:val="en-US"/>
        </w:rPr>
        <w:t>.</w:t>
      </w:r>
      <w:r w:rsidR="00627F4B">
        <w:rPr>
          <w:color w:val="000000"/>
          <w:lang w:val="en-US"/>
        </w:rPr>
        <w:t xml:space="preserve"> </w:t>
      </w:r>
      <w:r w:rsidR="00CA09E7">
        <w:rPr>
          <w:color w:val="000000"/>
          <w:lang w:val="en-US"/>
        </w:rPr>
        <w:t xml:space="preserve">In </w:t>
      </w:r>
      <w:r w:rsidR="00EB35CB">
        <w:rPr>
          <w:color w:val="000000"/>
          <w:lang w:val="en-US"/>
        </w:rPr>
        <w:t>parallel studies</w:t>
      </w:r>
      <w:r w:rsidR="00CA09E7">
        <w:rPr>
          <w:color w:val="000000"/>
          <w:lang w:val="en-US"/>
        </w:rPr>
        <w:t xml:space="preserve">, </w:t>
      </w:r>
      <w:r w:rsidR="00820509" w:rsidRPr="00820509">
        <w:rPr>
          <w:color w:val="000000"/>
          <w:lang w:val="en-US"/>
        </w:rPr>
        <w:t>removal efficiencies of</w:t>
      </w:r>
      <w:r w:rsidR="00DB6270">
        <w:rPr>
          <w:color w:val="000000"/>
          <w:lang w:val="en-US"/>
        </w:rPr>
        <w:t xml:space="preserve"> </w:t>
      </w:r>
      <w:r w:rsidR="00783A45">
        <w:rPr>
          <w:color w:val="000000"/>
          <w:lang w:val="en-US"/>
        </w:rPr>
        <w:t>&gt;</w:t>
      </w:r>
      <w:r w:rsidR="00DB6270">
        <w:rPr>
          <w:color w:val="000000"/>
          <w:lang w:val="en-US"/>
        </w:rPr>
        <w:t>99.5%</w:t>
      </w:r>
      <w:r w:rsidR="00F64EB1">
        <w:rPr>
          <w:color w:val="000000"/>
          <w:lang w:val="en-US"/>
        </w:rPr>
        <w:t xml:space="preserve"> for</w:t>
      </w:r>
      <w:r w:rsidR="00DE01F4">
        <w:rPr>
          <w:color w:val="000000"/>
          <w:lang w:val="en-US"/>
        </w:rPr>
        <w:t xml:space="preserve"> </w:t>
      </w:r>
      <w:r w:rsidR="00820509" w:rsidRPr="00820509">
        <w:rPr>
          <w:color w:val="000000"/>
          <w:lang w:val="en-US"/>
        </w:rPr>
        <w:t>organophosphate flame retardants (</w:t>
      </w:r>
      <w:r w:rsidR="00432003">
        <w:rPr>
          <w:color w:val="000000"/>
          <w:lang w:val="en-US"/>
        </w:rPr>
        <w:t>∑</w:t>
      </w:r>
      <w:r w:rsidR="00820509" w:rsidRPr="00820509">
        <w:rPr>
          <w:color w:val="000000"/>
          <w:lang w:val="en-US"/>
        </w:rPr>
        <w:t>OPFRs)</w:t>
      </w:r>
      <w:r w:rsidR="00820509">
        <w:rPr>
          <w:color w:val="000000"/>
          <w:lang w:val="en-US"/>
        </w:rPr>
        <w:t xml:space="preserve"> </w:t>
      </w:r>
      <w:r w:rsidR="00B54541">
        <w:rPr>
          <w:color w:val="000000"/>
          <w:lang w:val="en-US"/>
        </w:rPr>
        <w:t xml:space="preserve">in </w:t>
      </w:r>
      <w:r w:rsidR="00262B86">
        <w:rPr>
          <w:color w:val="000000"/>
          <w:lang w:val="en-US"/>
        </w:rPr>
        <w:t xml:space="preserve">digested </w:t>
      </w:r>
      <w:r w:rsidR="006068F4">
        <w:rPr>
          <w:color w:val="000000"/>
          <w:lang w:val="en-US"/>
        </w:rPr>
        <w:t xml:space="preserve">and lime stabilized </w:t>
      </w:r>
      <w:r w:rsidR="00262B86">
        <w:rPr>
          <w:color w:val="000000"/>
          <w:lang w:val="en-US"/>
        </w:rPr>
        <w:t>sewage sludge</w:t>
      </w:r>
      <w:r w:rsidR="00F7244A">
        <w:rPr>
          <w:color w:val="000000"/>
          <w:lang w:val="en-US"/>
        </w:rPr>
        <w:t xml:space="preserve"> pyrolyzed at 500</w:t>
      </w:r>
      <w:r w:rsidR="00F64EB1">
        <w:rPr>
          <w:color w:val="000000"/>
          <w:lang w:val="en-US"/>
        </w:rPr>
        <w:t>-</w:t>
      </w:r>
      <w:r w:rsidR="003B4CA9">
        <w:rPr>
          <w:color w:val="000000"/>
          <w:lang w:val="en-US"/>
        </w:rPr>
        <w:t>600</w:t>
      </w:r>
      <w:r w:rsidR="00F7244A">
        <w:rPr>
          <w:color w:val="000000"/>
          <w:lang w:val="en-US"/>
        </w:rPr>
        <w:t xml:space="preserve"> ˚C</w:t>
      </w:r>
      <w:r w:rsidR="00262B86">
        <w:rPr>
          <w:color w:val="000000"/>
          <w:lang w:val="en-US"/>
        </w:rPr>
        <w:t xml:space="preserve"> </w:t>
      </w:r>
      <w:sdt>
        <w:sdtPr>
          <w:rPr>
            <w:color w:val="000000"/>
            <w:lang w:val="en-US"/>
          </w:rPr>
          <w:tag w:val="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
          <w:id w:val="-230080558"/>
          <w:placeholder>
            <w:docPart w:val="DefaultPlaceholder_-1854013440"/>
          </w:placeholder>
        </w:sdtPr>
        <w:sdtEndPr/>
        <w:sdtContent>
          <w:r w:rsidR="00D5157D" w:rsidRPr="00D5157D">
            <w:rPr>
              <w:color w:val="000000"/>
              <w:lang w:val="en-US"/>
            </w:rPr>
            <w:t>(Castro et al., 2023)</w:t>
          </w:r>
        </w:sdtContent>
      </w:sdt>
      <w:r w:rsidR="00923E3B">
        <w:rPr>
          <w:color w:val="000000"/>
          <w:lang w:val="en-US"/>
        </w:rPr>
        <w:t xml:space="preserve"> and </w:t>
      </w:r>
      <w:r w:rsidR="00416C18">
        <w:rPr>
          <w:color w:val="000000"/>
          <w:lang w:val="en-US"/>
        </w:rPr>
        <w:t>pe</w:t>
      </w:r>
      <w:r w:rsidR="006E4B23">
        <w:rPr>
          <w:color w:val="000000"/>
          <w:lang w:val="en-US"/>
        </w:rPr>
        <w:t>r- and polyfluoroalkyl substances (∑</w:t>
      </w:r>
      <w:r w:rsidR="0027145D">
        <w:rPr>
          <w:color w:val="000000"/>
          <w:lang w:val="en-US"/>
        </w:rPr>
        <w:t>PFAS</w:t>
      </w:r>
      <w:r w:rsidR="006E4B23">
        <w:rPr>
          <w:color w:val="000000"/>
          <w:lang w:val="en-US"/>
        </w:rPr>
        <w:t>) of</w:t>
      </w:r>
      <w:r w:rsidR="003A6547">
        <w:rPr>
          <w:color w:val="000000"/>
          <w:lang w:val="en-US"/>
        </w:rPr>
        <w:t xml:space="preserve"> </w:t>
      </w:r>
      <w:r w:rsidR="00783A45">
        <w:rPr>
          <w:color w:val="000000"/>
          <w:lang w:val="en-US"/>
        </w:rPr>
        <w:t>&gt;</w:t>
      </w:r>
      <w:r w:rsidR="00006CDD">
        <w:rPr>
          <w:color w:val="000000"/>
          <w:lang w:val="en-US"/>
        </w:rPr>
        <w:t>98.27</w:t>
      </w:r>
      <w:r w:rsidR="0030296F">
        <w:rPr>
          <w:color w:val="000000"/>
          <w:lang w:val="en-US"/>
        </w:rPr>
        <w:t xml:space="preserve">% for </w:t>
      </w:r>
      <w:r w:rsidR="001E3800">
        <w:rPr>
          <w:color w:val="000000"/>
          <w:lang w:val="en-US"/>
        </w:rPr>
        <w:t xml:space="preserve">DSS-1, DSS-2, FWR, </w:t>
      </w:r>
      <w:r w:rsidR="00B66301">
        <w:rPr>
          <w:color w:val="000000"/>
          <w:lang w:val="en-US"/>
        </w:rPr>
        <w:t>and LSS</w:t>
      </w:r>
      <w:r w:rsidR="0061794F">
        <w:rPr>
          <w:color w:val="000000"/>
          <w:lang w:val="en-US"/>
        </w:rPr>
        <w:t xml:space="preserve"> 500-800 ˚C </w:t>
      </w:r>
      <w:sdt>
        <w:sdtPr>
          <w:rPr>
            <w:color w:val="000000"/>
            <w:lang w:val="en-US"/>
          </w:rPr>
          <w:tag w:val="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1023059285"/>
          <w:placeholder>
            <w:docPart w:val="DefaultPlaceholder_-1854013440"/>
          </w:placeholder>
        </w:sdtPr>
        <w:sdtEndPr/>
        <w:sdtContent>
          <w:r w:rsidR="00D5157D" w:rsidRPr="00D5157D">
            <w:rPr>
              <w:color w:val="000000"/>
              <w:lang w:val="en-US"/>
            </w:rPr>
            <w:t>(Sørmo et al., n.d.)</w:t>
          </w:r>
        </w:sdtContent>
      </w:sdt>
      <w:r w:rsidR="0030296F">
        <w:rPr>
          <w:color w:val="000000"/>
          <w:lang w:val="en-US"/>
        </w:rPr>
        <w:t xml:space="preserve">. </w:t>
      </w:r>
    </w:p>
    <w:p w14:paraId="2BA266CD" w14:textId="77777777" w:rsidR="00600C9D" w:rsidRDefault="00600C9D">
      <w:pPr>
        <w:spacing w:after="160"/>
        <w:ind w:firstLine="0"/>
        <w:rPr>
          <w:lang w:val="en-US"/>
        </w:rPr>
      </w:pPr>
      <w:r>
        <w:rPr>
          <w:lang w:val="en-US"/>
        </w:rPr>
        <w:br w:type="page"/>
      </w:r>
    </w:p>
    <w:p w14:paraId="5574ECD0" w14:textId="2237F92C" w:rsidR="002B607F" w:rsidRDefault="002B607F" w:rsidP="002B607F">
      <w:pPr>
        <w:pStyle w:val="Caption"/>
        <w:rPr>
          <w:lang w:val="en-US"/>
        </w:rPr>
      </w:pPr>
      <w:bookmarkStart w:id="27" w:name="_Ref131066803"/>
      <w:r w:rsidRPr="006D1D58">
        <w:rPr>
          <w:lang w:val="en-US"/>
        </w:rPr>
        <w:lastRenderedPageBreak/>
        <w:t xml:space="preserve">Table </w:t>
      </w:r>
      <w:r>
        <w:fldChar w:fldCharType="begin"/>
      </w:r>
      <w:r w:rsidRPr="006D1D58">
        <w:rPr>
          <w:lang w:val="en-US"/>
        </w:rPr>
        <w:instrText xml:space="preserve"> SEQ Table \* ARABIC </w:instrText>
      </w:r>
      <w:r>
        <w:fldChar w:fldCharType="separate"/>
      </w:r>
      <w:r w:rsidR="00E543D5">
        <w:rPr>
          <w:noProof/>
          <w:lang w:val="en-US"/>
        </w:rPr>
        <w:t>4</w:t>
      </w:r>
      <w:r>
        <w:fldChar w:fldCharType="end"/>
      </w:r>
      <w:bookmarkEnd w:id="27"/>
      <w:r w:rsidRPr="00282F96">
        <w:rPr>
          <w:lang w:val="en-US"/>
        </w:rPr>
        <w:t>. Removal efficiency</w:t>
      </w:r>
      <w:r w:rsidR="003333FF">
        <w:rPr>
          <w:lang w:val="en-US"/>
        </w:rPr>
        <w:t xml:space="preserve"> %</w:t>
      </w:r>
      <w:r w:rsidRPr="00282F96">
        <w:rPr>
          <w:lang w:val="en-US"/>
        </w:rPr>
        <w:t xml:space="preserve"> (RE) of </w:t>
      </w:r>
      <w:r>
        <w:rPr>
          <w:lang w:val="en-US"/>
        </w:rPr>
        <w:t xml:space="preserve">PCB-7 and </w:t>
      </w:r>
      <w:r w:rsidR="00F0305F">
        <w:rPr>
          <w:lang w:val="en-US"/>
        </w:rPr>
        <w:t>PCDD</w:t>
      </w:r>
      <w:r>
        <w:rPr>
          <w:lang w:val="en-US"/>
        </w:rPr>
        <w:t>/</w:t>
      </w:r>
      <w:r w:rsidR="00F0305F">
        <w:rPr>
          <w:lang w:val="en-US"/>
        </w:rPr>
        <w:t>PCDF</w:t>
      </w:r>
      <w:r w:rsidR="003333FF">
        <w:rPr>
          <w:lang w:val="en-US"/>
        </w:rPr>
        <w:t>-17</w:t>
      </w:r>
      <w:r>
        <w:rPr>
          <w:lang w:val="en-US"/>
        </w:rPr>
        <w:t xml:space="preserve"> </w:t>
      </w:r>
      <w:r w:rsidR="00960D86">
        <w:rPr>
          <w:lang w:val="en-US"/>
        </w:rPr>
        <w:t xml:space="preserve">in TEQ </w:t>
      </w:r>
      <w:r w:rsidR="006D1D58">
        <w:rPr>
          <w:lang w:val="en-US"/>
        </w:rPr>
        <w:t>by pyrolysis of waste feedstocks</w:t>
      </w:r>
      <w:r w:rsidRPr="00282F96">
        <w:rPr>
          <w:lang w:val="en-US"/>
        </w:rPr>
        <w:t xml:space="preserve"> at temperatures 500-800 °C</w:t>
      </w:r>
      <w:r w:rsidR="00F76611">
        <w:rPr>
          <w:lang w:val="en-US"/>
        </w:rPr>
        <w:t xml:space="preserve"> normalized for yield biochar</w:t>
      </w:r>
      <w:r w:rsidRPr="00282F96">
        <w:rPr>
          <w:lang w:val="en-US"/>
        </w:rPr>
        <w:t xml:space="preserve">. </w:t>
      </w:r>
    </w:p>
    <w:tbl>
      <w:tblPr>
        <w:tblStyle w:val="TableGrid0"/>
        <w:tblW w:w="7083" w:type="dxa"/>
        <w:jc w:val="center"/>
        <w:tblLook w:val="04A0" w:firstRow="1" w:lastRow="0" w:firstColumn="1" w:lastColumn="0" w:noHBand="0" w:noVBand="1"/>
      </w:tblPr>
      <w:tblGrid>
        <w:gridCol w:w="1243"/>
        <w:gridCol w:w="1782"/>
        <w:gridCol w:w="1932"/>
        <w:gridCol w:w="2126"/>
      </w:tblGrid>
      <w:tr w:rsidR="002B607F" w:rsidRPr="003B567A" w14:paraId="598F919C" w14:textId="77777777" w:rsidTr="00302BD5">
        <w:trPr>
          <w:trHeight w:val="290"/>
          <w:jc w:val="center"/>
        </w:trPr>
        <w:tc>
          <w:tcPr>
            <w:tcW w:w="1243" w:type="dxa"/>
            <w:vMerge w:val="restart"/>
            <w:noWrap/>
            <w:vAlign w:val="center"/>
            <w:hideMark/>
          </w:tcPr>
          <w:p w14:paraId="01ADC168" w14:textId="77777777" w:rsidR="002B607F" w:rsidRPr="003B567A" w:rsidRDefault="002B607F" w:rsidP="002121D4">
            <w:pPr>
              <w:ind w:firstLine="0"/>
              <w:jc w:val="center"/>
              <w:rPr>
                <w:b/>
                <w:bCs/>
                <w:color w:val="000000"/>
              </w:rPr>
            </w:pPr>
            <w:r w:rsidRPr="003B567A">
              <w:rPr>
                <w:b/>
                <w:bCs/>
                <w:color w:val="000000"/>
                <w:lang w:val="en-US"/>
              </w:rPr>
              <w:t>Feedstock</w:t>
            </w:r>
          </w:p>
        </w:tc>
        <w:tc>
          <w:tcPr>
            <w:tcW w:w="1782" w:type="dxa"/>
            <w:vMerge w:val="restart"/>
            <w:noWrap/>
            <w:vAlign w:val="center"/>
            <w:hideMark/>
          </w:tcPr>
          <w:p w14:paraId="01E15E18" w14:textId="77777777" w:rsidR="002B607F" w:rsidRPr="003B567A" w:rsidRDefault="002B607F" w:rsidP="002121D4">
            <w:pPr>
              <w:ind w:firstLine="0"/>
              <w:jc w:val="center"/>
              <w:rPr>
                <w:b/>
                <w:bCs/>
                <w:color w:val="000000"/>
              </w:rPr>
            </w:pPr>
            <w:r w:rsidRPr="003B567A">
              <w:rPr>
                <w:b/>
                <w:bCs/>
                <w:color w:val="000000"/>
              </w:rPr>
              <w:t>Pyr. temp. (˚C)</w:t>
            </w:r>
          </w:p>
        </w:tc>
        <w:tc>
          <w:tcPr>
            <w:tcW w:w="4058" w:type="dxa"/>
            <w:gridSpan w:val="2"/>
            <w:noWrap/>
            <w:hideMark/>
          </w:tcPr>
          <w:p w14:paraId="3DE371BF" w14:textId="53263B8C" w:rsidR="002B607F" w:rsidRPr="003B567A" w:rsidRDefault="003333FF" w:rsidP="002121D4">
            <w:pPr>
              <w:ind w:firstLine="0"/>
              <w:jc w:val="center"/>
              <w:rPr>
                <w:b/>
                <w:bCs/>
                <w:color w:val="000000"/>
              </w:rPr>
            </w:pPr>
            <w:r>
              <w:rPr>
                <w:b/>
                <w:bCs/>
                <w:color w:val="000000"/>
              </w:rPr>
              <w:t xml:space="preserve">% </w:t>
            </w:r>
            <w:r w:rsidR="002B607F" w:rsidRPr="003B567A">
              <w:rPr>
                <w:b/>
                <w:bCs/>
                <w:color w:val="000000"/>
              </w:rPr>
              <w:t>RE</w:t>
            </w:r>
          </w:p>
        </w:tc>
      </w:tr>
      <w:tr w:rsidR="002B607F" w:rsidRPr="003B567A" w14:paraId="287367CF" w14:textId="77777777" w:rsidTr="00302BD5">
        <w:trPr>
          <w:trHeight w:val="290"/>
          <w:jc w:val="center"/>
        </w:trPr>
        <w:tc>
          <w:tcPr>
            <w:tcW w:w="1243" w:type="dxa"/>
            <w:vMerge/>
            <w:hideMark/>
          </w:tcPr>
          <w:p w14:paraId="73D1EF13" w14:textId="77777777" w:rsidR="002B607F" w:rsidRPr="003B567A" w:rsidRDefault="002B607F" w:rsidP="002121D4">
            <w:pPr>
              <w:ind w:firstLine="0"/>
              <w:rPr>
                <w:b/>
                <w:bCs/>
                <w:color w:val="000000"/>
              </w:rPr>
            </w:pPr>
          </w:p>
        </w:tc>
        <w:tc>
          <w:tcPr>
            <w:tcW w:w="1782" w:type="dxa"/>
            <w:vMerge/>
            <w:hideMark/>
          </w:tcPr>
          <w:p w14:paraId="57CDB133" w14:textId="77777777" w:rsidR="002B607F" w:rsidRPr="003B567A" w:rsidRDefault="002B607F" w:rsidP="002121D4">
            <w:pPr>
              <w:ind w:firstLine="0"/>
              <w:rPr>
                <w:b/>
                <w:bCs/>
                <w:color w:val="000000"/>
              </w:rPr>
            </w:pPr>
          </w:p>
        </w:tc>
        <w:tc>
          <w:tcPr>
            <w:tcW w:w="1932" w:type="dxa"/>
            <w:noWrap/>
            <w:hideMark/>
          </w:tcPr>
          <w:p w14:paraId="0913D0C4" w14:textId="77777777" w:rsidR="002B607F" w:rsidRPr="003B567A" w:rsidRDefault="002B607F" w:rsidP="002121D4">
            <w:pPr>
              <w:ind w:firstLine="0"/>
              <w:jc w:val="center"/>
              <w:rPr>
                <w:b/>
                <w:bCs/>
                <w:color w:val="000000"/>
              </w:rPr>
            </w:pPr>
            <w:r w:rsidRPr="003B567A">
              <w:rPr>
                <w:b/>
                <w:bCs/>
                <w:color w:val="000000"/>
              </w:rPr>
              <w:t>∑PCB-7</w:t>
            </w:r>
          </w:p>
        </w:tc>
        <w:tc>
          <w:tcPr>
            <w:tcW w:w="2126" w:type="dxa"/>
            <w:noWrap/>
            <w:hideMark/>
          </w:tcPr>
          <w:p w14:paraId="583C9D82" w14:textId="3939A609" w:rsidR="002B607F" w:rsidRPr="003B567A" w:rsidRDefault="002B607F" w:rsidP="002121D4">
            <w:pPr>
              <w:ind w:firstLine="0"/>
              <w:jc w:val="center"/>
              <w:rPr>
                <w:b/>
                <w:bCs/>
                <w:color w:val="000000"/>
              </w:rPr>
            </w:pPr>
            <w:r w:rsidRPr="003B567A">
              <w:rPr>
                <w:b/>
                <w:bCs/>
                <w:color w:val="000000"/>
              </w:rPr>
              <w:t>∑</w:t>
            </w:r>
            <w:r w:rsidR="00F0305F">
              <w:rPr>
                <w:b/>
                <w:bCs/>
                <w:color w:val="000000"/>
              </w:rPr>
              <w:t>PCDD</w:t>
            </w:r>
            <w:r w:rsidRPr="003B567A">
              <w:rPr>
                <w:b/>
                <w:bCs/>
                <w:color w:val="000000"/>
              </w:rPr>
              <w:t>/</w:t>
            </w:r>
            <w:r w:rsidR="00F0305F">
              <w:rPr>
                <w:b/>
                <w:bCs/>
                <w:color w:val="000000"/>
              </w:rPr>
              <w:t>PCDF</w:t>
            </w:r>
            <w:r w:rsidR="003333FF">
              <w:rPr>
                <w:b/>
                <w:bCs/>
                <w:color w:val="000000"/>
              </w:rPr>
              <w:t>-17</w:t>
            </w:r>
            <w:r w:rsidR="00E773BC">
              <w:rPr>
                <w:b/>
                <w:bCs/>
                <w:color w:val="000000"/>
              </w:rPr>
              <w:t xml:space="preserve"> </w:t>
            </w:r>
            <w:r w:rsidR="00960D86">
              <w:rPr>
                <w:b/>
                <w:bCs/>
                <w:color w:val="000000"/>
              </w:rPr>
              <w:t>(</w:t>
            </w:r>
            <w:r w:rsidR="00E773BC" w:rsidRPr="00960D86">
              <w:rPr>
                <w:b/>
                <w:bCs/>
                <w:color w:val="000000" w:themeColor="text1"/>
              </w:rPr>
              <w:t>TEQ</w:t>
            </w:r>
            <w:r w:rsidR="00960D86">
              <w:rPr>
                <w:b/>
                <w:bCs/>
                <w:color w:val="000000" w:themeColor="text1"/>
              </w:rPr>
              <w:t>)</w:t>
            </w:r>
          </w:p>
        </w:tc>
      </w:tr>
      <w:tr w:rsidR="00252BFA" w:rsidRPr="003B567A" w14:paraId="7C00EA78" w14:textId="77777777" w:rsidTr="00302BD5">
        <w:trPr>
          <w:trHeight w:val="290"/>
          <w:jc w:val="center"/>
        </w:trPr>
        <w:tc>
          <w:tcPr>
            <w:tcW w:w="1243" w:type="dxa"/>
            <w:vMerge w:val="restart"/>
            <w:noWrap/>
            <w:vAlign w:val="center"/>
            <w:hideMark/>
          </w:tcPr>
          <w:p w14:paraId="6E623308" w14:textId="77777777" w:rsidR="00252BFA" w:rsidRPr="003B567A" w:rsidRDefault="00252BFA" w:rsidP="00252BFA">
            <w:pPr>
              <w:ind w:firstLine="0"/>
              <w:jc w:val="center"/>
              <w:rPr>
                <w:color w:val="000000"/>
              </w:rPr>
            </w:pPr>
            <w:r w:rsidRPr="003B567A">
              <w:rPr>
                <w:color w:val="000000"/>
              </w:rPr>
              <w:t>DSS-1</w:t>
            </w:r>
          </w:p>
        </w:tc>
        <w:tc>
          <w:tcPr>
            <w:tcW w:w="1782" w:type="dxa"/>
            <w:noWrap/>
            <w:hideMark/>
          </w:tcPr>
          <w:p w14:paraId="484CBB02"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42AF145E" w14:textId="0BCAB6F0" w:rsidR="00252BFA" w:rsidRPr="003B567A" w:rsidRDefault="00252BFA" w:rsidP="00252BFA">
            <w:pPr>
              <w:ind w:firstLine="0"/>
              <w:jc w:val="center"/>
              <w:rPr>
                <w:color w:val="000000"/>
              </w:rPr>
            </w:pPr>
            <w:r w:rsidRPr="0008744E">
              <w:t>99.97</w:t>
            </w:r>
          </w:p>
        </w:tc>
        <w:tc>
          <w:tcPr>
            <w:tcW w:w="2126" w:type="dxa"/>
            <w:noWrap/>
            <w:hideMark/>
          </w:tcPr>
          <w:p w14:paraId="51AD2F6B" w14:textId="1A8A835A" w:rsidR="00252BFA" w:rsidRPr="003B567A" w:rsidRDefault="00252BFA" w:rsidP="00252BFA">
            <w:pPr>
              <w:ind w:firstLine="0"/>
              <w:jc w:val="center"/>
              <w:rPr>
                <w:color w:val="000000"/>
              </w:rPr>
            </w:pPr>
            <w:r w:rsidRPr="0008744E">
              <w:t>99.9</w:t>
            </w:r>
            <w:r w:rsidR="006125C2">
              <w:t>9</w:t>
            </w:r>
          </w:p>
        </w:tc>
      </w:tr>
      <w:tr w:rsidR="00252BFA" w:rsidRPr="003B567A" w14:paraId="2A79E288" w14:textId="77777777" w:rsidTr="00302BD5">
        <w:trPr>
          <w:trHeight w:val="290"/>
          <w:jc w:val="center"/>
        </w:trPr>
        <w:tc>
          <w:tcPr>
            <w:tcW w:w="1243" w:type="dxa"/>
            <w:vMerge/>
            <w:vAlign w:val="center"/>
            <w:hideMark/>
          </w:tcPr>
          <w:p w14:paraId="4A2FEC30" w14:textId="77777777" w:rsidR="00252BFA" w:rsidRPr="003B567A" w:rsidRDefault="00252BFA" w:rsidP="00252BFA">
            <w:pPr>
              <w:ind w:firstLine="0"/>
              <w:jc w:val="center"/>
              <w:rPr>
                <w:color w:val="000000"/>
              </w:rPr>
            </w:pPr>
          </w:p>
        </w:tc>
        <w:tc>
          <w:tcPr>
            <w:tcW w:w="1782" w:type="dxa"/>
            <w:noWrap/>
            <w:hideMark/>
          </w:tcPr>
          <w:p w14:paraId="2B84CB2D"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07339BE" w14:textId="786FEE67" w:rsidR="00252BFA" w:rsidRPr="003B567A" w:rsidRDefault="00252BFA" w:rsidP="00252BFA">
            <w:pPr>
              <w:ind w:firstLine="0"/>
              <w:jc w:val="center"/>
              <w:rPr>
                <w:color w:val="000000"/>
              </w:rPr>
            </w:pPr>
            <w:r w:rsidRPr="0008744E">
              <w:t>99.9</w:t>
            </w:r>
            <w:r w:rsidR="006125C2">
              <w:t>5</w:t>
            </w:r>
          </w:p>
        </w:tc>
        <w:tc>
          <w:tcPr>
            <w:tcW w:w="2126" w:type="dxa"/>
            <w:noWrap/>
            <w:hideMark/>
          </w:tcPr>
          <w:p w14:paraId="7F7AF0EE" w14:textId="3CDCE2E1" w:rsidR="00252BFA" w:rsidRPr="003B567A" w:rsidRDefault="00252BFA" w:rsidP="00252BFA">
            <w:pPr>
              <w:ind w:firstLine="0"/>
              <w:jc w:val="center"/>
              <w:rPr>
                <w:color w:val="000000"/>
              </w:rPr>
            </w:pPr>
            <w:r w:rsidRPr="0008744E">
              <w:t>99.9</w:t>
            </w:r>
            <w:r w:rsidR="006125C2">
              <w:t>9</w:t>
            </w:r>
          </w:p>
        </w:tc>
      </w:tr>
      <w:tr w:rsidR="00252BFA" w:rsidRPr="003B567A" w14:paraId="283DAD91" w14:textId="77777777" w:rsidTr="00302BD5">
        <w:trPr>
          <w:trHeight w:val="290"/>
          <w:jc w:val="center"/>
        </w:trPr>
        <w:tc>
          <w:tcPr>
            <w:tcW w:w="1243" w:type="dxa"/>
            <w:vMerge/>
            <w:vAlign w:val="center"/>
            <w:hideMark/>
          </w:tcPr>
          <w:p w14:paraId="20F44FDA" w14:textId="77777777" w:rsidR="00252BFA" w:rsidRPr="003B567A" w:rsidRDefault="00252BFA" w:rsidP="00252BFA">
            <w:pPr>
              <w:ind w:firstLine="0"/>
              <w:jc w:val="center"/>
              <w:rPr>
                <w:color w:val="000000"/>
              </w:rPr>
            </w:pPr>
          </w:p>
        </w:tc>
        <w:tc>
          <w:tcPr>
            <w:tcW w:w="1782" w:type="dxa"/>
            <w:noWrap/>
            <w:hideMark/>
          </w:tcPr>
          <w:p w14:paraId="57A82CDE"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69CE3635" w14:textId="5E9FCB93" w:rsidR="00252BFA" w:rsidRPr="003B567A" w:rsidRDefault="00252BFA" w:rsidP="00252BFA">
            <w:pPr>
              <w:ind w:firstLine="0"/>
              <w:jc w:val="center"/>
              <w:rPr>
                <w:color w:val="000000"/>
              </w:rPr>
            </w:pPr>
            <w:r w:rsidRPr="0008744E">
              <w:t>99.9</w:t>
            </w:r>
            <w:r w:rsidR="006125C2">
              <w:t>7</w:t>
            </w:r>
          </w:p>
        </w:tc>
        <w:tc>
          <w:tcPr>
            <w:tcW w:w="2126" w:type="dxa"/>
            <w:noWrap/>
            <w:hideMark/>
          </w:tcPr>
          <w:p w14:paraId="27028F3C" w14:textId="1F24AB7E" w:rsidR="00252BFA" w:rsidRPr="003B567A" w:rsidRDefault="00252BFA" w:rsidP="00252BFA">
            <w:pPr>
              <w:ind w:firstLine="0"/>
              <w:jc w:val="center"/>
              <w:rPr>
                <w:color w:val="000000"/>
              </w:rPr>
            </w:pPr>
            <w:r w:rsidRPr="0008744E">
              <w:t>99.9</w:t>
            </w:r>
            <w:r w:rsidR="006125C2">
              <w:t>9</w:t>
            </w:r>
          </w:p>
        </w:tc>
      </w:tr>
      <w:tr w:rsidR="00252BFA" w:rsidRPr="003B567A" w14:paraId="622CDA35" w14:textId="77777777" w:rsidTr="00302BD5">
        <w:trPr>
          <w:trHeight w:val="290"/>
          <w:jc w:val="center"/>
        </w:trPr>
        <w:tc>
          <w:tcPr>
            <w:tcW w:w="1243" w:type="dxa"/>
            <w:vMerge/>
            <w:vAlign w:val="center"/>
            <w:hideMark/>
          </w:tcPr>
          <w:p w14:paraId="61385310" w14:textId="77777777" w:rsidR="00252BFA" w:rsidRPr="003B567A" w:rsidRDefault="00252BFA" w:rsidP="00252BFA">
            <w:pPr>
              <w:ind w:firstLine="0"/>
              <w:jc w:val="center"/>
              <w:rPr>
                <w:color w:val="000000"/>
              </w:rPr>
            </w:pPr>
          </w:p>
        </w:tc>
        <w:tc>
          <w:tcPr>
            <w:tcW w:w="1782" w:type="dxa"/>
            <w:noWrap/>
            <w:hideMark/>
          </w:tcPr>
          <w:p w14:paraId="48D78047"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0E60FA1D" w14:textId="620F278F" w:rsidR="00252BFA" w:rsidRPr="003B567A" w:rsidRDefault="00252BFA" w:rsidP="00252BFA">
            <w:pPr>
              <w:ind w:firstLine="0"/>
              <w:jc w:val="center"/>
              <w:rPr>
                <w:color w:val="000000"/>
              </w:rPr>
            </w:pPr>
            <w:r w:rsidRPr="0008744E">
              <w:t>99.95</w:t>
            </w:r>
          </w:p>
        </w:tc>
        <w:tc>
          <w:tcPr>
            <w:tcW w:w="2126" w:type="dxa"/>
            <w:noWrap/>
            <w:hideMark/>
          </w:tcPr>
          <w:p w14:paraId="3967E79A" w14:textId="08B7552A" w:rsidR="00252BFA" w:rsidRPr="003B567A" w:rsidRDefault="00252BFA" w:rsidP="00252BFA">
            <w:pPr>
              <w:ind w:firstLine="0"/>
              <w:jc w:val="center"/>
              <w:rPr>
                <w:color w:val="000000"/>
              </w:rPr>
            </w:pPr>
            <w:r w:rsidRPr="0008744E">
              <w:t>99.9</w:t>
            </w:r>
            <w:r w:rsidR="006125C2">
              <w:t>9</w:t>
            </w:r>
          </w:p>
        </w:tc>
      </w:tr>
      <w:tr w:rsidR="00252BFA" w:rsidRPr="003B567A" w14:paraId="71493A4E" w14:textId="77777777" w:rsidTr="00302BD5">
        <w:trPr>
          <w:trHeight w:val="290"/>
          <w:jc w:val="center"/>
        </w:trPr>
        <w:tc>
          <w:tcPr>
            <w:tcW w:w="1243" w:type="dxa"/>
            <w:vMerge w:val="restart"/>
            <w:noWrap/>
            <w:vAlign w:val="center"/>
            <w:hideMark/>
          </w:tcPr>
          <w:p w14:paraId="6DBC063B" w14:textId="77777777" w:rsidR="00252BFA" w:rsidRPr="003B567A" w:rsidRDefault="00252BFA" w:rsidP="00252BFA">
            <w:pPr>
              <w:ind w:firstLine="0"/>
              <w:jc w:val="center"/>
              <w:rPr>
                <w:color w:val="000000"/>
              </w:rPr>
            </w:pPr>
            <w:r w:rsidRPr="003B567A">
              <w:rPr>
                <w:color w:val="000000"/>
              </w:rPr>
              <w:t>DSS-2</w:t>
            </w:r>
          </w:p>
        </w:tc>
        <w:tc>
          <w:tcPr>
            <w:tcW w:w="1782" w:type="dxa"/>
            <w:noWrap/>
            <w:hideMark/>
          </w:tcPr>
          <w:p w14:paraId="6148039C"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22BF7361" w14:textId="14561533" w:rsidR="00252BFA" w:rsidRPr="003B567A" w:rsidRDefault="00252BFA" w:rsidP="00252BFA">
            <w:pPr>
              <w:ind w:firstLine="0"/>
              <w:jc w:val="center"/>
              <w:rPr>
                <w:color w:val="000000"/>
              </w:rPr>
            </w:pPr>
            <w:r w:rsidRPr="0008744E">
              <w:t>99.9</w:t>
            </w:r>
            <w:r w:rsidR="006125C2">
              <w:t>4</w:t>
            </w:r>
          </w:p>
        </w:tc>
        <w:tc>
          <w:tcPr>
            <w:tcW w:w="2126" w:type="dxa"/>
            <w:noWrap/>
            <w:hideMark/>
          </w:tcPr>
          <w:p w14:paraId="25BA25CF" w14:textId="14574CA8" w:rsidR="00252BFA" w:rsidRPr="003B567A" w:rsidRDefault="00252BFA" w:rsidP="00252BFA">
            <w:pPr>
              <w:ind w:firstLine="0"/>
              <w:jc w:val="center"/>
              <w:rPr>
                <w:color w:val="000000"/>
              </w:rPr>
            </w:pPr>
            <w:r w:rsidRPr="0008744E">
              <w:t>99.9</w:t>
            </w:r>
            <w:r w:rsidR="006125C2">
              <w:t>6</w:t>
            </w:r>
          </w:p>
        </w:tc>
      </w:tr>
      <w:tr w:rsidR="00252BFA" w:rsidRPr="003B567A" w14:paraId="01F69B66" w14:textId="77777777" w:rsidTr="00302BD5">
        <w:trPr>
          <w:trHeight w:val="290"/>
          <w:jc w:val="center"/>
        </w:trPr>
        <w:tc>
          <w:tcPr>
            <w:tcW w:w="1243" w:type="dxa"/>
            <w:vMerge/>
            <w:vAlign w:val="center"/>
            <w:hideMark/>
          </w:tcPr>
          <w:p w14:paraId="214EC6D0" w14:textId="77777777" w:rsidR="00252BFA" w:rsidRPr="003B567A" w:rsidRDefault="00252BFA" w:rsidP="00252BFA">
            <w:pPr>
              <w:ind w:firstLine="0"/>
              <w:jc w:val="center"/>
              <w:rPr>
                <w:color w:val="000000"/>
              </w:rPr>
            </w:pPr>
          </w:p>
        </w:tc>
        <w:tc>
          <w:tcPr>
            <w:tcW w:w="1782" w:type="dxa"/>
            <w:noWrap/>
            <w:hideMark/>
          </w:tcPr>
          <w:p w14:paraId="662DD26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06EEC0FF" w14:textId="5E20BB59" w:rsidR="00252BFA" w:rsidRPr="003B567A" w:rsidRDefault="00252BFA" w:rsidP="00252BFA">
            <w:pPr>
              <w:ind w:firstLine="0"/>
              <w:jc w:val="center"/>
              <w:rPr>
                <w:color w:val="000000"/>
              </w:rPr>
            </w:pPr>
            <w:r w:rsidRPr="0008744E">
              <w:t>99.9</w:t>
            </w:r>
            <w:r w:rsidR="006125C2">
              <w:t>3</w:t>
            </w:r>
          </w:p>
        </w:tc>
        <w:tc>
          <w:tcPr>
            <w:tcW w:w="2126" w:type="dxa"/>
            <w:noWrap/>
            <w:hideMark/>
          </w:tcPr>
          <w:p w14:paraId="106EB3DB" w14:textId="4D425DC3" w:rsidR="00252BFA" w:rsidRPr="003B567A" w:rsidRDefault="00252BFA" w:rsidP="00252BFA">
            <w:pPr>
              <w:ind w:firstLine="0"/>
              <w:jc w:val="center"/>
              <w:rPr>
                <w:color w:val="000000"/>
              </w:rPr>
            </w:pPr>
            <w:r w:rsidRPr="0008744E">
              <w:t>99.9</w:t>
            </w:r>
            <w:r w:rsidR="006125C2">
              <w:t>5</w:t>
            </w:r>
          </w:p>
        </w:tc>
      </w:tr>
      <w:tr w:rsidR="00252BFA" w:rsidRPr="003B567A" w14:paraId="5B2B2F7B" w14:textId="77777777" w:rsidTr="00302BD5">
        <w:trPr>
          <w:trHeight w:val="290"/>
          <w:jc w:val="center"/>
        </w:trPr>
        <w:tc>
          <w:tcPr>
            <w:tcW w:w="1243" w:type="dxa"/>
            <w:vMerge/>
            <w:vAlign w:val="center"/>
            <w:hideMark/>
          </w:tcPr>
          <w:p w14:paraId="6CB44C6D" w14:textId="77777777" w:rsidR="00252BFA" w:rsidRPr="003B567A" w:rsidRDefault="00252BFA" w:rsidP="00252BFA">
            <w:pPr>
              <w:ind w:firstLine="0"/>
              <w:jc w:val="center"/>
              <w:rPr>
                <w:color w:val="000000"/>
              </w:rPr>
            </w:pPr>
          </w:p>
        </w:tc>
        <w:tc>
          <w:tcPr>
            <w:tcW w:w="1782" w:type="dxa"/>
            <w:noWrap/>
            <w:hideMark/>
          </w:tcPr>
          <w:p w14:paraId="5BE4F087"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78EC506B" w14:textId="6D956B5C" w:rsidR="00252BFA" w:rsidRPr="003B567A" w:rsidRDefault="00252BFA" w:rsidP="00252BFA">
            <w:pPr>
              <w:ind w:firstLine="0"/>
              <w:jc w:val="center"/>
              <w:rPr>
                <w:color w:val="000000"/>
              </w:rPr>
            </w:pPr>
            <w:r w:rsidRPr="0008744E">
              <w:t>99.94</w:t>
            </w:r>
          </w:p>
        </w:tc>
        <w:tc>
          <w:tcPr>
            <w:tcW w:w="2126" w:type="dxa"/>
            <w:noWrap/>
            <w:hideMark/>
          </w:tcPr>
          <w:p w14:paraId="1CD60FDC" w14:textId="789D22DF" w:rsidR="00252BFA" w:rsidRPr="003B567A" w:rsidRDefault="00252BFA" w:rsidP="00252BFA">
            <w:pPr>
              <w:ind w:firstLine="0"/>
              <w:jc w:val="center"/>
              <w:rPr>
                <w:color w:val="000000"/>
              </w:rPr>
            </w:pPr>
            <w:r w:rsidRPr="0008744E">
              <w:t>99.9</w:t>
            </w:r>
            <w:r w:rsidR="006125C2">
              <w:t>6</w:t>
            </w:r>
          </w:p>
        </w:tc>
      </w:tr>
      <w:tr w:rsidR="00252BFA" w:rsidRPr="003B567A" w14:paraId="7901981A" w14:textId="77777777" w:rsidTr="00302BD5">
        <w:trPr>
          <w:trHeight w:val="290"/>
          <w:jc w:val="center"/>
        </w:trPr>
        <w:tc>
          <w:tcPr>
            <w:tcW w:w="1243" w:type="dxa"/>
            <w:vMerge/>
            <w:vAlign w:val="center"/>
            <w:hideMark/>
          </w:tcPr>
          <w:p w14:paraId="22C9633E" w14:textId="77777777" w:rsidR="00252BFA" w:rsidRPr="003B567A" w:rsidRDefault="00252BFA" w:rsidP="00252BFA">
            <w:pPr>
              <w:ind w:firstLine="0"/>
              <w:jc w:val="center"/>
              <w:rPr>
                <w:color w:val="000000"/>
              </w:rPr>
            </w:pPr>
          </w:p>
        </w:tc>
        <w:tc>
          <w:tcPr>
            <w:tcW w:w="1782" w:type="dxa"/>
            <w:noWrap/>
            <w:hideMark/>
          </w:tcPr>
          <w:p w14:paraId="22F10808"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13CDF1D3" w14:textId="1C875991" w:rsidR="00252BFA" w:rsidRPr="003B567A" w:rsidRDefault="00252BFA" w:rsidP="00252BFA">
            <w:pPr>
              <w:ind w:firstLine="0"/>
              <w:jc w:val="center"/>
              <w:rPr>
                <w:color w:val="000000"/>
              </w:rPr>
            </w:pPr>
            <w:r w:rsidRPr="0008744E">
              <w:t>99.94</w:t>
            </w:r>
          </w:p>
        </w:tc>
        <w:tc>
          <w:tcPr>
            <w:tcW w:w="2126" w:type="dxa"/>
            <w:noWrap/>
            <w:hideMark/>
          </w:tcPr>
          <w:p w14:paraId="5EC2FA1A" w14:textId="56B6367E" w:rsidR="00252BFA" w:rsidRPr="003B567A" w:rsidRDefault="00252BFA" w:rsidP="00252BFA">
            <w:pPr>
              <w:ind w:firstLine="0"/>
              <w:jc w:val="center"/>
              <w:rPr>
                <w:color w:val="000000"/>
              </w:rPr>
            </w:pPr>
            <w:r w:rsidRPr="0008744E">
              <w:t>99.9</w:t>
            </w:r>
            <w:r w:rsidR="006125C2">
              <w:t>6</w:t>
            </w:r>
          </w:p>
        </w:tc>
      </w:tr>
      <w:tr w:rsidR="00252BFA" w:rsidRPr="003B567A" w14:paraId="12C52A47" w14:textId="77777777" w:rsidTr="00302BD5">
        <w:trPr>
          <w:trHeight w:val="290"/>
          <w:jc w:val="center"/>
        </w:trPr>
        <w:tc>
          <w:tcPr>
            <w:tcW w:w="1243" w:type="dxa"/>
            <w:vMerge w:val="restart"/>
            <w:vAlign w:val="center"/>
            <w:hideMark/>
          </w:tcPr>
          <w:p w14:paraId="4D35036C" w14:textId="77777777" w:rsidR="00252BFA" w:rsidRPr="003B567A" w:rsidRDefault="00252BFA" w:rsidP="00252BFA">
            <w:pPr>
              <w:ind w:firstLine="0"/>
              <w:jc w:val="center"/>
              <w:rPr>
                <w:color w:val="000000"/>
              </w:rPr>
            </w:pPr>
            <w:r w:rsidRPr="003B567A">
              <w:rPr>
                <w:color w:val="000000"/>
              </w:rPr>
              <w:t>FWR</w:t>
            </w:r>
          </w:p>
        </w:tc>
        <w:tc>
          <w:tcPr>
            <w:tcW w:w="1782" w:type="dxa"/>
            <w:noWrap/>
            <w:hideMark/>
          </w:tcPr>
          <w:p w14:paraId="05D12852"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44047C59" w14:textId="3A0A5652" w:rsidR="00252BFA" w:rsidRPr="00252BFA" w:rsidRDefault="00252BFA" w:rsidP="00252BFA">
            <w:pPr>
              <w:ind w:firstLine="0"/>
              <w:jc w:val="center"/>
              <w:rPr>
                <w:color w:val="000000"/>
              </w:rPr>
            </w:pPr>
            <w:r>
              <w:rPr>
                <w:color w:val="000000"/>
              </w:rPr>
              <w:t>n.d.</w:t>
            </w:r>
          </w:p>
        </w:tc>
        <w:tc>
          <w:tcPr>
            <w:tcW w:w="2126" w:type="dxa"/>
            <w:noWrap/>
            <w:hideMark/>
          </w:tcPr>
          <w:p w14:paraId="7B2342C3" w14:textId="74CF5726" w:rsidR="00252BFA" w:rsidRPr="003B567A" w:rsidRDefault="00252BFA" w:rsidP="00252BFA">
            <w:pPr>
              <w:ind w:firstLine="0"/>
              <w:jc w:val="center"/>
              <w:rPr>
                <w:color w:val="000000"/>
              </w:rPr>
            </w:pPr>
            <w:r w:rsidRPr="0008744E">
              <w:t>99.94</w:t>
            </w:r>
          </w:p>
        </w:tc>
      </w:tr>
      <w:tr w:rsidR="00252BFA" w:rsidRPr="003B567A" w14:paraId="026764E0" w14:textId="77777777" w:rsidTr="00302BD5">
        <w:trPr>
          <w:trHeight w:val="290"/>
          <w:jc w:val="center"/>
        </w:trPr>
        <w:tc>
          <w:tcPr>
            <w:tcW w:w="1243" w:type="dxa"/>
            <w:vMerge/>
            <w:vAlign w:val="center"/>
            <w:hideMark/>
          </w:tcPr>
          <w:p w14:paraId="30F3ADF3" w14:textId="77777777" w:rsidR="00252BFA" w:rsidRPr="003B567A" w:rsidRDefault="00252BFA" w:rsidP="00252BFA">
            <w:pPr>
              <w:ind w:firstLine="0"/>
              <w:jc w:val="center"/>
              <w:rPr>
                <w:color w:val="000000"/>
              </w:rPr>
            </w:pPr>
          </w:p>
        </w:tc>
        <w:tc>
          <w:tcPr>
            <w:tcW w:w="1782" w:type="dxa"/>
            <w:noWrap/>
            <w:hideMark/>
          </w:tcPr>
          <w:p w14:paraId="0F651A0C"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34A4FEE0" w14:textId="25AA11F2" w:rsidR="00252BFA" w:rsidRPr="003B567A" w:rsidRDefault="00252BFA" w:rsidP="00252BFA">
            <w:pPr>
              <w:ind w:firstLine="0"/>
              <w:jc w:val="center"/>
              <w:rPr>
                <w:color w:val="000000"/>
              </w:rPr>
            </w:pPr>
            <w:r>
              <w:rPr>
                <w:color w:val="000000"/>
              </w:rPr>
              <w:t>n.d.</w:t>
            </w:r>
          </w:p>
        </w:tc>
        <w:tc>
          <w:tcPr>
            <w:tcW w:w="2126" w:type="dxa"/>
            <w:noWrap/>
            <w:hideMark/>
          </w:tcPr>
          <w:p w14:paraId="38D299E9" w14:textId="4A0E672C" w:rsidR="00252BFA" w:rsidRPr="003B567A" w:rsidRDefault="00252BFA" w:rsidP="00252BFA">
            <w:pPr>
              <w:ind w:firstLine="0"/>
              <w:jc w:val="center"/>
              <w:rPr>
                <w:color w:val="000000"/>
              </w:rPr>
            </w:pPr>
            <w:r w:rsidRPr="0008744E">
              <w:t>99.9</w:t>
            </w:r>
            <w:r w:rsidR="006125C2">
              <w:t>6</w:t>
            </w:r>
          </w:p>
        </w:tc>
      </w:tr>
      <w:tr w:rsidR="00252BFA" w:rsidRPr="003B567A" w14:paraId="06319305" w14:textId="77777777" w:rsidTr="00302BD5">
        <w:trPr>
          <w:trHeight w:val="290"/>
          <w:jc w:val="center"/>
        </w:trPr>
        <w:tc>
          <w:tcPr>
            <w:tcW w:w="1243" w:type="dxa"/>
            <w:vMerge w:val="restart"/>
            <w:noWrap/>
            <w:vAlign w:val="center"/>
            <w:hideMark/>
          </w:tcPr>
          <w:p w14:paraId="5395A80F" w14:textId="77777777" w:rsidR="00252BFA" w:rsidRPr="003B567A" w:rsidRDefault="00252BFA" w:rsidP="00252BFA">
            <w:pPr>
              <w:ind w:firstLine="0"/>
              <w:jc w:val="center"/>
              <w:rPr>
                <w:color w:val="000000"/>
              </w:rPr>
            </w:pPr>
            <w:r w:rsidRPr="003B567A">
              <w:rPr>
                <w:color w:val="000000"/>
              </w:rPr>
              <w:t>LSS</w:t>
            </w:r>
          </w:p>
        </w:tc>
        <w:tc>
          <w:tcPr>
            <w:tcW w:w="1782" w:type="dxa"/>
            <w:noWrap/>
            <w:hideMark/>
          </w:tcPr>
          <w:p w14:paraId="2F5D3A9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69E90D9" w14:textId="128EE89E" w:rsidR="00252BFA" w:rsidRPr="003B567A" w:rsidRDefault="00252BFA" w:rsidP="00252BFA">
            <w:pPr>
              <w:ind w:firstLine="0"/>
              <w:jc w:val="center"/>
              <w:rPr>
                <w:color w:val="000000"/>
              </w:rPr>
            </w:pPr>
            <w:r w:rsidRPr="0008744E">
              <w:t>99.9</w:t>
            </w:r>
            <w:r w:rsidR="006125C2">
              <w:t>7</w:t>
            </w:r>
          </w:p>
        </w:tc>
        <w:tc>
          <w:tcPr>
            <w:tcW w:w="2126" w:type="dxa"/>
            <w:noWrap/>
            <w:hideMark/>
          </w:tcPr>
          <w:p w14:paraId="2C279951" w14:textId="30E403D2" w:rsidR="00252BFA" w:rsidRPr="003B567A" w:rsidRDefault="00252BFA" w:rsidP="00252BFA">
            <w:pPr>
              <w:ind w:firstLine="0"/>
              <w:jc w:val="center"/>
              <w:rPr>
                <w:color w:val="000000"/>
              </w:rPr>
            </w:pPr>
            <w:r>
              <w:rPr>
                <w:color w:val="000000"/>
              </w:rPr>
              <w:t>n.d.</w:t>
            </w:r>
          </w:p>
        </w:tc>
      </w:tr>
      <w:tr w:rsidR="00252BFA" w:rsidRPr="003B567A" w14:paraId="02E0EB07" w14:textId="77777777" w:rsidTr="00302BD5">
        <w:trPr>
          <w:trHeight w:val="290"/>
          <w:jc w:val="center"/>
        </w:trPr>
        <w:tc>
          <w:tcPr>
            <w:tcW w:w="1243" w:type="dxa"/>
            <w:vMerge/>
            <w:hideMark/>
          </w:tcPr>
          <w:p w14:paraId="36E1CB15" w14:textId="77777777" w:rsidR="00252BFA" w:rsidRPr="003B567A" w:rsidRDefault="00252BFA" w:rsidP="00252BFA">
            <w:pPr>
              <w:ind w:firstLine="0"/>
              <w:rPr>
                <w:color w:val="000000"/>
              </w:rPr>
            </w:pPr>
          </w:p>
        </w:tc>
        <w:tc>
          <w:tcPr>
            <w:tcW w:w="1782" w:type="dxa"/>
            <w:noWrap/>
            <w:hideMark/>
          </w:tcPr>
          <w:p w14:paraId="0F38BB2D" w14:textId="77777777" w:rsidR="00252BFA" w:rsidRPr="003B567A" w:rsidRDefault="00252BFA" w:rsidP="00252BFA">
            <w:pPr>
              <w:ind w:firstLine="0"/>
              <w:jc w:val="center"/>
              <w:rPr>
                <w:color w:val="000000"/>
              </w:rPr>
            </w:pPr>
            <w:r w:rsidRPr="003B567A">
              <w:rPr>
                <w:color w:val="000000"/>
              </w:rPr>
              <w:t>750</w:t>
            </w:r>
          </w:p>
        </w:tc>
        <w:tc>
          <w:tcPr>
            <w:tcW w:w="1932" w:type="dxa"/>
            <w:noWrap/>
            <w:hideMark/>
          </w:tcPr>
          <w:p w14:paraId="0E7158F6" w14:textId="3A37FEDE" w:rsidR="00252BFA" w:rsidRPr="003B567A" w:rsidRDefault="00252BFA" w:rsidP="00252BFA">
            <w:pPr>
              <w:ind w:firstLine="0"/>
              <w:jc w:val="center"/>
              <w:rPr>
                <w:color w:val="000000"/>
              </w:rPr>
            </w:pPr>
            <w:r w:rsidRPr="0008744E">
              <w:t>99.97</w:t>
            </w:r>
          </w:p>
        </w:tc>
        <w:tc>
          <w:tcPr>
            <w:tcW w:w="2126" w:type="dxa"/>
            <w:noWrap/>
            <w:hideMark/>
          </w:tcPr>
          <w:p w14:paraId="2D6E7DE8" w14:textId="64CCBB25" w:rsidR="00252BFA" w:rsidRPr="003B567A" w:rsidRDefault="00252BFA" w:rsidP="00252BFA">
            <w:pPr>
              <w:ind w:firstLine="0"/>
              <w:jc w:val="center"/>
              <w:rPr>
                <w:color w:val="000000"/>
              </w:rPr>
            </w:pPr>
            <w:r>
              <w:rPr>
                <w:color w:val="000000"/>
              </w:rPr>
              <w:t>n.d.</w:t>
            </w:r>
          </w:p>
        </w:tc>
      </w:tr>
    </w:tbl>
    <w:p w14:paraId="7AFA8086" w14:textId="65F36B2A" w:rsidR="002B607F" w:rsidRPr="002B607F" w:rsidRDefault="00960D86" w:rsidP="001727BD">
      <w:pPr>
        <w:ind w:left="1416" w:firstLine="0"/>
        <w:rPr>
          <w:sz w:val="20"/>
          <w:szCs w:val="20"/>
          <w:lang w:val="en-US"/>
        </w:rPr>
      </w:pPr>
      <w:r>
        <w:rPr>
          <w:sz w:val="20"/>
          <w:szCs w:val="20"/>
          <w:lang w:val="en-US"/>
        </w:rPr>
        <w:t>n.d.</w:t>
      </w:r>
      <w:r w:rsidR="002B607F" w:rsidRPr="003B567A">
        <w:rPr>
          <w:sz w:val="20"/>
          <w:szCs w:val="20"/>
          <w:lang w:val="en-US"/>
        </w:rPr>
        <w:t xml:space="preserve"> = pollutant not </w:t>
      </w:r>
      <w:r>
        <w:rPr>
          <w:sz w:val="20"/>
          <w:szCs w:val="20"/>
          <w:lang w:val="en-US"/>
        </w:rPr>
        <w:t>determined</w:t>
      </w:r>
      <w:r w:rsidR="002B607F" w:rsidRPr="003B567A">
        <w:rPr>
          <w:sz w:val="20"/>
          <w:szCs w:val="20"/>
          <w:lang w:val="en-US"/>
        </w:rPr>
        <w:t xml:space="preserve"> in biochar sample.</w:t>
      </w:r>
    </w:p>
    <w:p w14:paraId="63416331" w14:textId="1EF70AA8" w:rsidR="00D64F24" w:rsidRDefault="00885CAF" w:rsidP="00401EEE">
      <w:pPr>
        <w:pStyle w:val="Heading2"/>
      </w:pPr>
      <w:r>
        <w:t>E</w:t>
      </w:r>
      <w:r w:rsidR="00D64F24">
        <w:t>mission factors</w:t>
      </w:r>
    </w:p>
    <w:p w14:paraId="199F7FA9" w14:textId="175162BD" w:rsidR="001727BD" w:rsidRDefault="001727BD">
      <w:pPr>
        <w:spacing w:after="160"/>
        <w:ind w:firstLine="0"/>
        <w:rPr>
          <w:lang w:val="en-US"/>
        </w:rPr>
      </w:pPr>
      <w:r>
        <w:rPr>
          <w:lang w:val="en-US"/>
        </w:rPr>
        <w:t>Organic pollutant emission concentrations</w:t>
      </w:r>
      <w:r w:rsidR="00885CAF">
        <w:rPr>
          <w:lang w:val="en-US"/>
        </w:rPr>
        <w:t xml:space="preserve"> (EC)</w:t>
      </w:r>
      <w:r>
        <w:rPr>
          <w:lang w:val="en-US"/>
        </w:rPr>
        <w:t>, emission factors</w:t>
      </w:r>
      <w:r w:rsidR="00885CAF">
        <w:rPr>
          <w:lang w:val="en-US"/>
        </w:rPr>
        <w:t xml:space="preserve"> (EF)</w:t>
      </w:r>
      <w:r>
        <w:rPr>
          <w:lang w:val="en-US"/>
        </w:rPr>
        <w:t xml:space="preserve">, and distribution of pollutants between the particle and gas phase for each feedstock and treatment temperature are presented in </w:t>
      </w:r>
      <w:r>
        <w:rPr>
          <w:lang w:val="en-US"/>
        </w:rPr>
        <w:fldChar w:fldCharType="begin"/>
      </w:r>
      <w:r>
        <w:rPr>
          <w:lang w:val="en-US"/>
        </w:rPr>
        <w:instrText xml:space="preserve"> REF _Ref131067259 \h </w:instrText>
      </w:r>
      <w:r>
        <w:rPr>
          <w:lang w:val="en-US"/>
        </w:rPr>
      </w:r>
      <w:r>
        <w:rPr>
          <w:lang w:val="en-US"/>
        </w:rPr>
        <w:fldChar w:fldCharType="separate"/>
      </w:r>
      <w:r w:rsidR="00E543D5" w:rsidRPr="00D64F24">
        <w:rPr>
          <w:lang w:val="en-US"/>
        </w:rPr>
        <w:t xml:space="preserve">Table </w:t>
      </w:r>
      <w:r w:rsidR="00E543D5">
        <w:rPr>
          <w:noProof/>
          <w:lang w:val="en-US"/>
        </w:rPr>
        <w:t>5</w:t>
      </w:r>
      <w:r>
        <w:rPr>
          <w:lang w:val="en-US"/>
        </w:rPr>
        <w:fldChar w:fldCharType="end"/>
      </w:r>
      <w:r>
        <w:rPr>
          <w:lang w:val="en-US"/>
        </w:rPr>
        <w:t xml:space="preserve">. </w:t>
      </w:r>
    </w:p>
    <w:p w14:paraId="0E47CE95" w14:textId="16400365" w:rsidR="001727BD" w:rsidRDefault="001727BD" w:rsidP="001727BD">
      <w:pPr>
        <w:pStyle w:val="Heading3"/>
        <w:rPr>
          <w:lang w:val="en-US"/>
        </w:rPr>
      </w:pPr>
      <w:r>
        <w:rPr>
          <w:lang w:val="en-US"/>
        </w:rPr>
        <w:t>Emission factors dioxins</w:t>
      </w:r>
    </w:p>
    <w:p w14:paraId="30CEF735" w14:textId="576FB7BE" w:rsidR="00734CC8" w:rsidRDefault="006B6DA6" w:rsidP="00734CC8">
      <w:pPr>
        <w:ind w:firstLine="0"/>
        <w:rPr>
          <w:lang w:val="en-US"/>
        </w:rPr>
      </w:pPr>
      <w:r>
        <w:rPr>
          <w:lang w:val="en-US"/>
        </w:rPr>
        <w:t>EF</w:t>
      </w:r>
      <w:r w:rsidR="00885CAF">
        <w:rPr>
          <w:lang w:val="en-US"/>
        </w:rPr>
        <w:t>s</w:t>
      </w:r>
      <w:r>
        <w:rPr>
          <w:lang w:val="en-US"/>
        </w:rPr>
        <w:t xml:space="preserve"> for dioxins ranged from </w:t>
      </w:r>
      <w:r w:rsidR="00CC6325">
        <w:rPr>
          <w:lang w:val="en-US"/>
        </w:rPr>
        <w:t xml:space="preserve">&lt;LOQ to </w:t>
      </w:r>
      <w:r w:rsidR="00415A0F">
        <w:rPr>
          <w:lang w:val="en-US"/>
        </w:rPr>
        <w:t xml:space="preserve">0.45 </w:t>
      </w:r>
      <w:r w:rsidR="00DE3112">
        <w:rPr>
          <w:lang w:val="en-US"/>
        </w:rPr>
        <w:t>µg TEQ tonne</w:t>
      </w:r>
      <w:r w:rsidR="00DE3112">
        <w:rPr>
          <w:vertAlign w:val="superscript"/>
          <w:lang w:val="en-US"/>
        </w:rPr>
        <w:t>-1</w:t>
      </w:r>
      <w:r w:rsidR="00DE3112">
        <w:rPr>
          <w:lang w:val="en-US"/>
        </w:rPr>
        <w:t xml:space="preserve"> and emission concentrations (EC) ranged from </w:t>
      </w:r>
      <w:r w:rsidR="00CC6325">
        <w:rPr>
          <w:lang w:val="en-US"/>
        </w:rPr>
        <w:t xml:space="preserve">&lt;LOQ to </w:t>
      </w:r>
      <w:r w:rsidR="00DE3112">
        <w:rPr>
          <w:lang w:val="en-US"/>
        </w:rPr>
        <w:t>41 pg m</w:t>
      </w:r>
      <w:r w:rsidR="00DE3112">
        <w:rPr>
          <w:vertAlign w:val="superscript"/>
          <w:lang w:val="en-US"/>
        </w:rPr>
        <w:t>-3</w:t>
      </w:r>
      <w:r w:rsidR="00DE3112">
        <w:rPr>
          <w:lang w:val="en-US"/>
        </w:rPr>
        <w:t xml:space="preserve">. </w:t>
      </w:r>
      <w:r w:rsidR="00885CAF">
        <w:rPr>
          <w:lang w:val="en-US"/>
        </w:rPr>
        <w:t>Dioxins were primarily detected in the particle phase—77-100% of the total dioxins in the exhaust were associated with particles.</w:t>
      </w:r>
      <w:r w:rsidR="006125C2">
        <w:rPr>
          <w:lang w:val="en-US"/>
        </w:rPr>
        <w:t xml:space="preserve"> This trend is expected for such hydrophobic compounds. </w:t>
      </w:r>
      <w:r w:rsidR="00885CAF">
        <w:rPr>
          <w:lang w:val="en-US"/>
        </w:rPr>
        <w:t xml:space="preserve"> </w:t>
      </w:r>
    </w:p>
    <w:p w14:paraId="138C6959" w14:textId="133FA0D9" w:rsidR="00BD2CC0" w:rsidRPr="00364357" w:rsidRDefault="00006263" w:rsidP="00BD2CC0">
      <w:pPr>
        <w:ind w:firstLine="708"/>
        <w:rPr>
          <w:lang w:val="en-US"/>
        </w:rPr>
      </w:pPr>
      <w:r>
        <w:rPr>
          <w:lang w:val="en-US"/>
        </w:rPr>
        <w:t xml:space="preserve">Emission concentrations </w:t>
      </w:r>
      <w:r w:rsidR="00052D69">
        <w:rPr>
          <w:lang w:val="en-US"/>
        </w:rPr>
        <w:t xml:space="preserve">of TCDD/Fs </w:t>
      </w:r>
      <w:r>
        <w:rPr>
          <w:lang w:val="en-US"/>
        </w:rPr>
        <w:t xml:space="preserve">were 2-3 orders of magnitude lower than the </w:t>
      </w:r>
      <w:r w:rsidR="00BD2CC0" w:rsidRPr="00BD2CC0">
        <w:rPr>
          <w:lang w:val="en-US"/>
        </w:rPr>
        <w:t xml:space="preserve">EU emission standard </w:t>
      </w:r>
      <w:r>
        <w:rPr>
          <w:lang w:val="en-US"/>
        </w:rPr>
        <w:t>(</w:t>
      </w:r>
      <w:bookmarkStart w:id="28" w:name="_Hlk132275673"/>
      <w:r w:rsidR="00BD2CC0" w:rsidRPr="00BD2CC0">
        <w:rPr>
          <w:lang w:val="en-US"/>
        </w:rPr>
        <w:t>0.1 ng I-TEQ Nm</w:t>
      </w:r>
      <w:r w:rsidR="00BD2CC0" w:rsidRPr="00BD2CC0">
        <w:rPr>
          <w:vertAlign w:val="superscript"/>
          <w:lang w:val="en-US"/>
        </w:rPr>
        <w:t>−3</w:t>
      </w:r>
      <w:bookmarkEnd w:id="28"/>
      <w:r>
        <w:rPr>
          <w:lang w:val="en-US"/>
        </w:rPr>
        <w:t xml:space="preserve">) </w:t>
      </w:r>
      <w:sdt>
        <w:sdtPr>
          <w:rPr>
            <w:lang w:val="en-US"/>
          </w:rPr>
          <w:tag w:val="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
          <w:id w:val="1584877954"/>
          <w:placeholder>
            <w:docPart w:val="DefaultPlaceholder_-1854013440"/>
          </w:placeholder>
        </w:sdtPr>
        <w:sdtEndPr/>
        <w:sdtContent>
          <w:r w:rsidR="00D5157D" w:rsidRPr="00D5157D">
            <w:rPr>
              <w:lang w:val="en-US"/>
            </w:rPr>
            <w:t>(</w:t>
          </w:r>
          <w:proofErr w:type="spellStart"/>
          <w:r w:rsidR="00D5157D" w:rsidRPr="00D5157D">
            <w:rPr>
              <w:lang w:val="en-US"/>
            </w:rPr>
            <w:t>Paradiz</w:t>
          </w:r>
          <w:proofErr w:type="spellEnd"/>
          <w:r w:rsidR="00D5157D" w:rsidRPr="00D5157D">
            <w:rPr>
              <w:lang w:val="en-US"/>
            </w:rPr>
            <w:t xml:space="preserve"> &amp; Dilara, 2003)</w:t>
          </w:r>
        </w:sdtContent>
      </w:sdt>
      <w:r w:rsidR="00364357">
        <w:rPr>
          <w:lang w:val="en-US"/>
        </w:rPr>
        <w:t xml:space="preserve"> and </w:t>
      </w:r>
      <w:r w:rsidR="006125C2">
        <w:rPr>
          <w:lang w:val="en-US"/>
        </w:rPr>
        <w:t>four to five</w:t>
      </w:r>
      <w:r w:rsidR="00364357">
        <w:rPr>
          <w:lang w:val="en-US"/>
        </w:rPr>
        <w:t xml:space="preserve"> orders of magnitude lower than that observed from a Dutch municipal solid waste incineration plant (53 ng TEQ Nm</w:t>
      </w:r>
      <w:r w:rsidR="00364357">
        <w:rPr>
          <w:vertAlign w:val="superscript"/>
          <w:lang w:val="en-US"/>
        </w:rPr>
        <w:t>-3</w:t>
      </w:r>
      <w:r w:rsidR="000052C3">
        <w:rPr>
          <w:vertAlign w:val="superscript"/>
          <w:lang w:val="en-US"/>
        </w:rPr>
        <w:t xml:space="preserve"> </w:t>
      </w:r>
      <w:sdt>
        <w:sdtPr>
          <w:rPr>
            <w:color w:val="000000"/>
            <w:lang w:val="en-US"/>
          </w:rPr>
          <w:tag w:val="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
          <w:id w:val="-668481235"/>
          <w:placeholder>
            <w:docPart w:val="DefaultPlaceholder_-1854013440"/>
          </w:placeholder>
        </w:sdtPr>
        <w:sdtEndPr/>
        <w:sdtContent>
          <w:r w:rsidR="00D5157D" w:rsidRPr="00D5157D">
            <w:rPr>
              <w:color w:val="000000"/>
              <w:lang w:val="en-US"/>
            </w:rPr>
            <w:t>(</w:t>
          </w:r>
          <w:proofErr w:type="spellStart"/>
          <w:r w:rsidR="00D5157D" w:rsidRPr="00D5157D">
            <w:rPr>
              <w:color w:val="000000"/>
              <w:lang w:val="en-US"/>
            </w:rPr>
            <w:t>Matthijsen</w:t>
          </w:r>
          <w:proofErr w:type="spellEnd"/>
          <w:r w:rsidR="00D5157D" w:rsidRPr="00D5157D">
            <w:rPr>
              <w:color w:val="000000"/>
              <w:lang w:val="en-US"/>
            </w:rPr>
            <w:t xml:space="preserve"> et al., 1991)</w:t>
          </w:r>
        </w:sdtContent>
      </w:sdt>
      <w:r w:rsidR="00364357">
        <w:rPr>
          <w:lang w:val="en-US"/>
        </w:rPr>
        <w:t xml:space="preserve">. </w:t>
      </w:r>
    </w:p>
    <w:p w14:paraId="3C0A2B52" w14:textId="77777777" w:rsidR="004E20E8" w:rsidRDefault="001727BD" w:rsidP="001727BD">
      <w:pPr>
        <w:pStyle w:val="Heading3"/>
        <w:rPr>
          <w:lang w:val="en-US"/>
        </w:rPr>
      </w:pPr>
      <w:r>
        <w:rPr>
          <w:lang w:val="en-US"/>
        </w:rPr>
        <w:lastRenderedPageBreak/>
        <w:t xml:space="preserve">Emission </w:t>
      </w:r>
      <w:commentRangeStart w:id="29"/>
      <w:r>
        <w:rPr>
          <w:lang w:val="en-US"/>
        </w:rPr>
        <w:t>factors</w:t>
      </w:r>
      <w:commentRangeEnd w:id="29"/>
      <w:r w:rsidR="004959DF">
        <w:rPr>
          <w:rStyle w:val="CommentReference"/>
          <w:rFonts w:ascii="Times New Roman" w:eastAsia="Times New Roman" w:hAnsi="Times New Roman" w:cs="Times New Roman"/>
          <w:color w:val="auto"/>
          <w:u w:val="none"/>
        </w:rPr>
        <w:commentReference w:id="29"/>
      </w:r>
      <w:r>
        <w:rPr>
          <w:lang w:val="en-US"/>
        </w:rPr>
        <w:t xml:space="preserve"> PAHs</w:t>
      </w:r>
    </w:p>
    <w:p w14:paraId="3EAFB4D4" w14:textId="5FDF4A00" w:rsidR="00885CAF" w:rsidRDefault="00FD071D" w:rsidP="00885CAF">
      <w:pPr>
        <w:ind w:firstLine="0"/>
        <w:rPr>
          <w:lang w:val="en-US"/>
        </w:rPr>
      </w:pPr>
      <w:r>
        <w:rPr>
          <w:lang w:val="en-US"/>
        </w:rPr>
        <w:t>EF</w:t>
      </w:r>
      <w:r w:rsidR="00885CAF">
        <w:rPr>
          <w:lang w:val="en-US"/>
        </w:rPr>
        <w:t>s</w:t>
      </w:r>
      <w:r>
        <w:rPr>
          <w:lang w:val="en-US"/>
        </w:rPr>
        <w:t xml:space="preserve"> </w:t>
      </w:r>
      <w:r w:rsidR="006B6DA6">
        <w:rPr>
          <w:lang w:val="en-US"/>
        </w:rPr>
        <w:t xml:space="preserve">for </w:t>
      </w:r>
      <w:r>
        <w:rPr>
          <w:lang w:val="en-US"/>
        </w:rPr>
        <w:t>PAH-16 ranged from 4.7 to 30699 mg tonne</w:t>
      </w:r>
      <w:r>
        <w:rPr>
          <w:vertAlign w:val="superscript"/>
          <w:lang w:val="en-US"/>
        </w:rPr>
        <w:t>-1</w:t>
      </w:r>
      <w:r w:rsidR="007A5361">
        <w:rPr>
          <w:lang w:val="en-US"/>
        </w:rPr>
        <w:t xml:space="preserve"> (</w:t>
      </w:r>
      <w:r w:rsidR="007A5361">
        <w:rPr>
          <w:lang w:val="en-US"/>
        </w:rPr>
        <w:fldChar w:fldCharType="begin"/>
      </w:r>
      <w:r w:rsidR="007A5361">
        <w:rPr>
          <w:lang w:val="en-US"/>
        </w:rPr>
        <w:instrText xml:space="preserve"> REF _Ref131067259 \h </w:instrText>
      </w:r>
      <w:r w:rsidR="007A5361">
        <w:rPr>
          <w:lang w:val="en-US"/>
        </w:rPr>
      </w:r>
      <w:r w:rsidR="007A5361">
        <w:rPr>
          <w:lang w:val="en-US"/>
        </w:rPr>
        <w:fldChar w:fldCharType="separate"/>
      </w:r>
      <w:r w:rsidR="00E543D5" w:rsidRPr="00D64F24">
        <w:rPr>
          <w:lang w:val="en-US"/>
        </w:rPr>
        <w:t xml:space="preserve">Table </w:t>
      </w:r>
      <w:r w:rsidR="00E543D5">
        <w:rPr>
          <w:noProof/>
          <w:lang w:val="en-US"/>
        </w:rPr>
        <w:t>5</w:t>
      </w:r>
      <w:r w:rsidR="007A5361">
        <w:rPr>
          <w:lang w:val="en-US"/>
        </w:rPr>
        <w:fldChar w:fldCharType="end"/>
      </w:r>
      <w:r w:rsidR="007A5361">
        <w:rPr>
          <w:lang w:val="en-US"/>
        </w:rPr>
        <w:t>)</w:t>
      </w:r>
      <w:r>
        <w:rPr>
          <w:lang w:val="en-US"/>
        </w:rPr>
        <w:t xml:space="preserve">. </w:t>
      </w:r>
      <w:r w:rsidR="00577FC2">
        <w:rPr>
          <w:lang w:val="en-US"/>
        </w:rPr>
        <w:t>S</w:t>
      </w:r>
      <w:r w:rsidR="004E20E8">
        <w:rPr>
          <w:lang w:val="en-US"/>
        </w:rPr>
        <w:t xml:space="preserve">ørmo </w:t>
      </w:r>
      <w:commentRangeStart w:id="30"/>
      <w:r w:rsidR="004E20E8">
        <w:rPr>
          <w:lang w:val="en-US"/>
        </w:rPr>
        <w:t>pyreg-</w:t>
      </w:r>
      <w:r w:rsidR="006125C2">
        <w:rPr>
          <w:lang w:val="en-US"/>
        </w:rPr>
        <w:t>7</w:t>
      </w:r>
      <w:r w:rsidR="004E20E8">
        <w:rPr>
          <w:lang w:val="en-US"/>
        </w:rPr>
        <w:t xml:space="preserve">00 </w:t>
      </w:r>
      <w:commentRangeEnd w:id="30"/>
      <w:r w:rsidR="004959DF">
        <w:rPr>
          <w:rStyle w:val="CommentReference"/>
        </w:rPr>
        <w:commentReference w:id="30"/>
      </w:r>
      <w:r w:rsidR="004E20E8">
        <w:rPr>
          <w:lang w:val="en-US"/>
        </w:rPr>
        <w:t>emission factor</w:t>
      </w:r>
      <w:r w:rsidR="00577FC2">
        <w:rPr>
          <w:lang w:val="en-US"/>
        </w:rPr>
        <w:t xml:space="preserve"> for WT-</w:t>
      </w:r>
      <w:r w:rsidR="006125C2">
        <w:rPr>
          <w:lang w:val="en-US"/>
        </w:rPr>
        <w:t>6</w:t>
      </w:r>
      <w:r w:rsidR="00577FC2">
        <w:rPr>
          <w:lang w:val="en-US"/>
        </w:rPr>
        <w:t>00</w:t>
      </w:r>
      <w:r w:rsidR="004E20E8">
        <w:rPr>
          <w:lang w:val="en-US"/>
        </w:rPr>
        <w:t>:</w:t>
      </w:r>
      <w:r w:rsidR="00577FC2">
        <w:rPr>
          <w:lang w:val="en-US"/>
        </w:rPr>
        <w:t xml:space="preserve"> 20 </w:t>
      </w:r>
      <w:r w:rsidR="004E20E8" w:rsidRPr="004E20E8">
        <w:rPr>
          <w:lang w:val="en-US"/>
        </w:rPr>
        <w:t>± 0.2</w:t>
      </w:r>
      <w:r w:rsidR="00577FC2">
        <w:rPr>
          <w:lang w:val="en-US"/>
        </w:rPr>
        <w:t xml:space="preserve"> m</w:t>
      </w:r>
      <w:r w:rsidR="004E20E8">
        <w:rPr>
          <w:lang w:val="en-US"/>
        </w:rPr>
        <w:t>g</w:t>
      </w:r>
      <w:r w:rsidR="00577FC2">
        <w:rPr>
          <w:lang w:val="en-US"/>
        </w:rPr>
        <w:t xml:space="preserve"> tonne</w:t>
      </w:r>
      <w:r w:rsidR="00577FC2">
        <w:rPr>
          <w:vertAlign w:val="superscript"/>
          <w:lang w:val="en-US"/>
        </w:rPr>
        <w:t>-1</w:t>
      </w:r>
      <w:r w:rsidR="00577FC2">
        <w:rPr>
          <w:lang w:val="en-US"/>
        </w:rPr>
        <w:t xml:space="preserve"> was </w:t>
      </w:r>
      <w:proofErr w:type="gramStart"/>
      <w:r w:rsidR="00577FC2">
        <w:rPr>
          <w:lang w:val="en-US"/>
        </w:rPr>
        <w:t>similar to</w:t>
      </w:r>
      <w:proofErr w:type="gramEnd"/>
      <w:r w:rsidR="00577FC2">
        <w:rPr>
          <w:lang w:val="en-US"/>
        </w:rPr>
        <w:t xml:space="preserve"> EF in this study was</w:t>
      </w:r>
      <w:r w:rsidR="004E20E8">
        <w:rPr>
          <w:lang w:val="en-US"/>
        </w:rPr>
        <w:t xml:space="preserve"> </w:t>
      </w:r>
      <w:r w:rsidR="006125C2">
        <w:rPr>
          <w:lang w:val="en-US"/>
        </w:rPr>
        <w:t>11</w:t>
      </w:r>
      <w:r w:rsidR="00577FC2">
        <w:rPr>
          <w:lang w:val="en-US"/>
        </w:rPr>
        <w:t xml:space="preserve"> mg tonne</w:t>
      </w:r>
      <w:r w:rsidR="00577FC2">
        <w:rPr>
          <w:vertAlign w:val="superscript"/>
          <w:lang w:val="en-US"/>
        </w:rPr>
        <w:t>-1</w:t>
      </w:r>
      <w:r w:rsidR="00577FC2">
        <w:rPr>
          <w:lang w:val="en-US"/>
        </w:rPr>
        <w:t xml:space="preserve"> </w:t>
      </w:r>
      <w:sdt>
        <w:sdtPr>
          <w:rPr>
            <w:color w:val="000000"/>
            <w:lang w:val="en-US"/>
          </w:rPr>
          <w:tag w:val="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1171332174"/>
          <w:placeholder>
            <w:docPart w:val="DefaultPlaceholder_-1854013440"/>
          </w:placeholder>
        </w:sdtPr>
        <w:sdtEndPr/>
        <w:sdtContent>
          <w:r w:rsidR="00D5157D" w:rsidRPr="00D5157D">
            <w:rPr>
              <w:color w:val="000000"/>
              <w:lang w:val="en-US"/>
            </w:rPr>
            <w:t>(Sørmo et al., 2020)</w:t>
          </w:r>
        </w:sdtContent>
      </w:sdt>
      <w:r w:rsidR="00577FC2">
        <w:rPr>
          <w:color w:val="000000"/>
          <w:lang w:val="en-US"/>
        </w:rPr>
        <w:t>.</w:t>
      </w:r>
      <w:r w:rsidR="007772B6">
        <w:rPr>
          <w:color w:val="000000"/>
          <w:lang w:val="en-US"/>
        </w:rPr>
        <w:t xml:space="preserve"> Emission concentration WT-</w:t>
      </w:r>
      <w:r w:rsidR="006125C2">
        <w:rPr>
          <w:color w:val="000000"/>
          <w:lang w:val="en-US"/>
        </w:rPr>
        <w:t>6</w:t>
      </w:r>
      <w:r w:rsidR="007772B6">
        <w:rPr>
          <w:color w:val="000000"/>
          <w:lang w:val="en-US"/>
        </w:rPr>
        <w:t>00-Pyreg: 0.18</w:t>
      </w:r>
      <w:r w:rsidR="00577FC2">
        <w:rPr>
          <w:color w:val="000000"/>
          <w:lang w:val="en-US"/>
        </w:rPr>
        <w:t xml:space="preserve"> </w:t>
      </w:r>
      <w:r w:rsidR="007772B6" w:rsidRPr="004E20E8">
        <w:rPr>
          <w:lang w:val="en-US"/>
        </w:rPr>
        <w:t>±</w:t>
      </w:r>
      <w:r w:rsidR="007772B6">
        <w:rPr>
          <w:lang w:val="en-US"/>
        </w:rPr>
        <w:t xml:space="preserve"> 0.03 µg m</w:t>
      </w:r>
      <w:r w:rsidR="007772B6">
        <w:rPr>
          <w:vertAlign w:val="superscript"/>
          <w:lang w:val="en-US"/>
        </w:rPr>
        <w:t>-3</w:t>
      </w:r>
      <w:r w:rsidR="006125C2">
        <w:rPr>
          <w:lang w:val="en-US"/>
        </w:rPr>
        <w:t xml:space="preserve"> versus 0.27 µg m</w:t>
      </w:r>
      <w:r w:rsidR="006125C2">
        <w:rPr>
          <w:vertAlign w:val="superscript"/>
          <w:lang w:val="en-US"/>
        </w:rPr>
        <w:t xml:space="preserve">-3 </w:t>
      </w:r>
      <w:r w:rsidR="006125C2">
        <w:rPr>
          <w:lang w:val="en-US"/>
        </w:rPr>
        <w:t>in the present study</w:t>
      </w:r>
      <w:r w:rsidR="007772B6">
        <w:rPr>
          <w:lang w:val="en-US"/>
        </w:rPr>
        <w:t>. The gas p</w:t>
      </w:r>
      <w:r w:rsidR="00885CAF">
        <w:rPr>
          <w:lang w:val="en-US"/>
        </w:rPr>
        <w:t>hase</w:t>
      </w:r>
      <w:r w:rsidR="007772B6">
        <w:rPr>
          <w:lang w:val="en-US"/>
        </w:rPr>
        <w:t xml:space="preserve"> fraction was 43 </w:t>
      </w:r>
      <w:r w:rsidR="007772B6" w:rsidRPr="004E20E8">
        <w:rPr>
          <w:lang w:val="en-US"/>
        </w:rPr>
        <w:t>±</w:t>
      </w:r>
      <w:r w:rsidR="007772B6">
        <w:rPr>
          <w:lang w:val="en-US"/>
        </w:rPr>
        <w:t xml:space="preserve"> 22% compared to 100% gaseous in this study.  </w:t>
      </w:r>
      <w:r w:rsidR="00577FC2">
        <w:rPr>
          <w:color w:val="000000"/>
          <w:lang w:val="en-US"/>
        </w:rPr>
        <w:t xml:space="preserve">Clean wood was significantly higher EF than WT. </w:t>
      </w:r>
      <w:r w:rsidR="00577FC2" w:rsidRPr="00577FC2">
        <w:rPr>
          <w:color w:val="000000"/>
          <w:lang w:val="en-US"/>
        </w:rPr>
        <w:t>satisfy premium or basic European Biochar Certificate criteria</w:t>
      </w:r>
      <w:r w:rsidR="00577FC2">
        <w:rPr>
          <w:color w:val="000000"/>
          <w:lang w:val="en-US"/>
        </w:rPr>
        <w:t>?</w:t>
      </w:r>
      <w:r w:rsidR="00885CAF">
        <w:rPr>
          <w:color w:val="000000"/>
          <w:lang w:val="en-US"/>
        </w:rPr>
        <w:t xml:space="preserve"> </w:t>
      </w:r>
      <w:r w:rsidR="00885CAF">
        <w:rPr>
          <w:lang w:val="en-US"/>
        </w:rPr>
        <w:t>PAHs were primarily detected in the gas phase—70-100% of the total PAHs in the exhaust were emitted as gas.</w:t>
      </w:r>
      <w:r w:rsidR="00766418">
        <w:rPr>
          <w:lang w:val="en-US"/>
        </w:rPr>
        <w:t xml:space="preserve"> In the gas phase,</w:t>
      </w:r>
      <w:r w:rsidR="00666B71">
        <w:rPr>
          <w:lang w:val="en-US"/>
        </w:rPr>
        <w:t xml:space="preserve"> on average, 0.1% PAHs were carcinogenic, whereas 31% were carcinogenic in the particle phase. This means that the carcinogenic</w:t>
      </w:r>
      <w:r w:rsidR="0072657F">
        <w:rPr>
          <w:lang w:val="en-US"/>
        </w:rPr>
        <w:t xml:space="preserve"> PAHs that consist of more rings, associate with particles because they are heavier. </w:t>
      </w:r>
    </w:p>
    <w:p w14:paraId="0269E4F5" w14:textId="21347DB8" w:rsidR="00364357" w:rsidRPr="00C75788" w:rsidRDefault="00364357" w:rsidP="00364357">
      <w:pPr>
        <w:rPr>
          <w:lang w:val="en-US"/>
        </w:rPr>
      </w:pPr>
      <w:r>
        <w:rPr>
          <w:lang w:val="en-US"/>
        </w:rPr>
        <w:t xml:space="preserve">Only two biochar samples (CWC-700 </w:t>
      </w:r>
      <w:r w:rsidR="00F73BF8">
        <w:rPr>
          <w:lang w:val="en-US"/>
        </w:rPr>
        <w:t xml:space="preserve">= 137 </w:t>
      </w:r>
      <w:r w:rsidR="00F73BF8" w:rsidRPr="00F73BF8">
        <w:rPr>
          <w:lang w:val="en-US"/>
        </w:rPr>
        <w:t>µg m</w:t>
      </w:r>
      <w:r w:rsidR="00F73BF8" w:rsidRPr="00F73BF8">
        <w:rPr>
          <w:vertAlign w:val="superscript"/>
          <w:lang w:val="en-US"/>
        </w:rPr>
        <w:t>-3</w:t>
      </w:r>
      <w:r w:rsidR="00F73BF8">
        <w:rPr>
          <w:lang w:val="en-US"/>
        </w:rPr>
        <w:t xml:space="preserve"> </w:t>
      </w:r>
      <w:r w:rsidRPr="00F73BF8">
        <w:rPr>
          <w:lang w:val="en-US"/>
        </w:rPr>
        <w:t>and</w:t>
      </w:r>
      <w:r>
        <w:rPr>
          <w:lang w:val="en-US"/>
        </w:rPr>
        <w:t xml:space="preserve"> DSS-2-500</w:t>
      </w:r>
      <w:r w:rsidR="00F73BF8">
        <w:rPr>
          <w:lang w:val="en-US"/>
        </w:rPr>
        <w:t xml:space="preserve"> = 421 </w:t>
      </w:r>
      <w:r w:rsidR="00F73BF8" w:rsidRPr="00F73BF8">
        <w:rPr>
          <w:lang w:val="en-US"/>
        </w:rPr>
        <w:t>µg m</w:t>
      </w:r>
      <w:r w:rsidR="00F73BF8" w:rsidRPr="00F73BF8">
        <w:rPr>
          <w:vertAlign w:val="superscript"/>
          <w:lang w:val="en-US"/>
        </w:rPr>
        <w:t>-3</w:t>
      </w:r>
      <w:r>
        <w:rPr>
          <w:lang w:val="en-US"/>
        </w:rPr>
        <w:t xml:space="preserve">) had emission concentrations above the Dutch </w:t>
      </w:r>
      <w:r w:rsidR="000052C3">
        <w:rPr>
          <w:lang w:val="en-US"/>
        </w:rPr>
        <w:t xml:space="preserve">air regulations for asphalt mixing plants </w:t>
      </w:r>
      <w:r>
        <w:rPr>
          <w:lang w:val="en-US"/>
        </w:rPr>
        <w:t xml:space="preserve">of 0.05 mg </w:t>
      </w:r>
      <w:r w:rsidR="000052C3">
        <w:rPr>
          <w:lang w:val="en-US"/>
        </w:rPr>
        <w:t xml:space="preserve">∑16 PAH </w:t>
      </w:r>
      <w:r>
        <w:rPr>
          <w:lang w:val="en-US"/>
        </w:rPr>
        <w:t>Nm</w:t>
      </w:r>
      <w:r>
        <w:rPr>
          <w:vertAlign w:val="superscript"/>
          <w:lang w:val="en-US"/>
        </w:rPr>
        <w:t>-3</w:t>
      </w:r>
      <w:r w:rsidR="000052C3">
        <w:rPr>
          <w:lang w:val="en-US"/>
        </w:rPr>
        <w:t xml:space="preserve"> </w:t>
      </w:r>
      <w:sdt>
        <w:sdtPr>
          <w:rPr>
            <w:color w:val="000000"/>
            <w:lang w:val="en-US"/>
          </w:rPr>
          <w:tag w:val="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
          <w:id w:val="-2139253288"/>
          <w:placeholder>
            <w:docPart w:val="DefaultPlaceholder_-1854013440"/>
          </w:placeholder>
        </w:sdtPr>
        <w:sdtEndPr/>
        <w:sdtContent>
          <w:r w:rsidR="00D5157D" w:rsidRPr="00D5157D">
            <w:rPr>
              <w:color w:val="000000"/>
              <w:lang w:val="en-US"/>
            </w:rPr>
            <w:t>(Rijkswaterstaat, 2023)</w:t>
          </w:r>
        </w:sdtContent>
      </w:sdt>
      <w:r w:rsidR="000052C3">
        <w:rPr>
          <w:color w:val="000000"/>
          <w:lang w:val="en-US"/>
        </w:rPr>
        <w:t>.</w:t>
      </w:r>
    </w:p>
    <w:p w14:paraId="3D3F21E6" w14:textId="77777777" w:rsidR="00364357" w:rsidRPr="00DE3112" w:rsidRDefault="00364357" w:rsidP="00885CAF">
      <w:pPr>
        <w:ind w:firstLine="0"/>
        <w:rPr>
          <w:lang w:val="en-US"/>
        </w:rPr>
      </w:pPr>
    </w:p>
    <w:p w14:paraId="61D8F480" w14:textId="75B8EE65" w:rsidR="0083482E" w:rsidRDefault="0083482E" w:rsidP="004E20E8">
      <w:pPr>
        <w:ind w:firstLine="0"/>
        <w:rPr>
          <w:lang w:val="en-US"/>
        </w:rPr>
      </w:pPr>
      <w:r>
        <w:rPr>
          <w:lang w:val="en-US"/>
        </w:rPr>
        <w:br w:type="page"/>
      </w:r>
    </w:p>
    <w:p w14:paraId="4C575325" w14:textId="77777777" w:rsidR="0083482E" w:rsidRDefault="0083482E" w:rsidP="0083482E">
      <w:pPr>
        <w:rPr>
          <w:lang w:val="en-US"/>
        </w:rPr>
        <w:sectPr w:rsidR="0083482E" w:rsidSect="0010092D">
          <w:pgSz w:w="11906" w:h="16838"/>
          <w:pgMar w:top="1418" w:right="1418" w:bottom="1418" w:left="1418" w:header="709" w:footer="709" w:gutter="0"/>
          <w:lnNumType w:countBy="1" w:restart="continuous"/>
          <w:cols w:space="708"/>
          <w:docGrid w:linePitch="360"/>
        </w:sectPr>
      </w:pPr>
    </w:p>
    <w:p w14:paraId="4D421E38" w14:textId="7B5EDF01" w:rsidR="009C2B86" w:rsidRDefault="009C2B86" w:rsidP="009C2B86">
      <w:pPr>
        <w:pStyle w:val="Caption"/>
        <w:keepNext/>
        <w:rPr>
          <w:lang w:val="en-US"/>
        </w:rPr>
      </w:pPr>
      <w:bookmarkStart w:id="31" w:name="_Ref131067259"/>
      <w:r w:rsidRPr="00D64F24">
        <w:rPr>
          <w:lang w:val="en-US"/>
        </w:rPr>
        <w:lastRenderedPageBreak/>
        <w:t xml:space="preserve">Table </w:t>
      </w:r>
      <w:r>
        <w:fldChar w:fldCharType="begin"/>
      </w:r>
      <w:r w:rsidRPr="00D64F24">
        <w:rPr>
          <w:lang w:val="en-US"/>
        </w:rPr>
        <w:instrText xml:space="preserve"> SEQ Table \* ARABIC </w:instrText>
      </w:r>
      <w:r>
        <w:fldChar w:fldCharType="separate"/>
      </w:r>
      <w:r w:rsidR="00E543D5">
        <w:rPr>
          <w:noProof/>
          <w:lang w:val="en-US"/>
        </w:rPr>
        <w:t>5</w:t>
      </w:r>
      <w:r>
        <w:fldChar w:fldCharType="end"/>
      </w:r>
      <w:bookmarkEnd w:id="31"/>
      <w:r w:rsidRPr="00D64F24">
        <w:rPr>
          <w:lang w:val="en-US"/>
        </w:rPr>
        <w:t xml:space="preserve"> Emission concentrations </w:t>
      </w:r>
      <w:r w:rsidR="0028677C">
        <w:rPr>
          <w:lang w:val="en-US"/>
        </w:rPr>
        <w:t xml:space="preserve">(EC) </w:t>
      </w:r>
      <w:r w:rsidR="00191471">
        <w:rPr>
          <w:lang w:val="en-US"/>
        </w:rPr>
        <w:t>and emission factors</w:t>
      </w:r>
      <w:r w:rsidR="0028677C">
        <w:rPr>
          <w:lang w:val="en-US"/>
        </w:rPr>
        <w:t xml:space="preserve"> (EF)</w:t>
      </w:r>
      <w:r w:rsidR="00191471">
        <w:rPr>
          <w:lang w:val="en-US"/>
        </w:rPr>
        <w:t xml:space="preserve"> </w:t>
      </w:r>
      <w:r>
        <w:rPr>
          <w:lang w:val="en-US"/>
        </w:rPr>
        <w:t xml:space="preserve">of PAH-16 and </w:t>
      </w:r>
      <w:r w:rsidR="00F0305F">
        <w:rPr>
          <w:lang w:val="en-US"/>
        </w:rPr>
        <w:t>PCDD</w:t>
      </w:r>
      <w:r>
        <w:rPr>
          <w:lang w:val="en-US"/>
        </w:rPr>
        <w:t>/F-17</w:t>
      </w:r>
      <w:r w:rsidR="00CF41F7">
        <w:rPr>
          <w:lang w:val="en-US"/>
        </w:rPr>
        <w:t xml:space="preserve"> and the respective toxic equivalents (TE</w:t>
      </w:r>
      <w:r w:rsidR="00191471">
        <w:rPr>
          <w:lang w:val="en-US"/>
        </w:rPr>
        <w:t>Q</w:t>
      </w:r>
      <w:r w:rsidR="00CF41F7">
        <w:rPr>
          <w:lang w:val="en-US"/>
        </w:rPr>
        <w:t>)</w:t>
      </w:r>
      <w:r>
        <w:rPr>
          <w:lang w:val="en-US"/>
        </w:rPr>
        <w:t xml:space="preserve"> detected in flue gas from the pyrolysis of sewage sludge (DSS-1, DSS-2, LSS), wood-based feedstocks (WT, GW, and CWC) and reject (FWR) </w:t>
      </w:r>
      <w:r w:rsidR="008B64F6">
        <w:rPr>
          <w:lang w:val="en-US"/>
        </w:rPr>
        <w:t xml:space="preserve">pyrolyzed at the temperatures specified, </w:t>
      </w:r>
      <w:r>
        <w:rPr>
          <w:lang w:val="en-US"/>
        </w:rPr>
        <w:t xml:space="preserve">along with the relative fractions of </w:t>
      </w:r>
      <w:r w:rsidR="00191471">
        <w:rPr>
          <w:lang w:val="en-US"/>
        </w:rPr>
        <w:t>∑</w:t>
      </w:r>
      <w:r>
        <w:rPr>
          <w:lang w:val="en-US"/>
        </w:rPr>
        <w:t xml:space="preserve">PAH-16  and </w:t>
      </w:r>
      <w:r w:rsidR="00191471">
        <w:rPr>
          <w:lang w:val="en-US"/>
        </w:rPr>
        <w:t>∑</w:t>
      </w:r>
      <w:r w:rsidR="00F0305F">
        <w:rPr>
          <w:lang w:val="en-US"/>
        </w:rPr>
        <w:t>PCDD</w:t>
      </w:r>
      <w:r>
        <w:rPr>
          <w:lang w:val="en-US"/>
        </w:rPr>
        <w:t xml:space="preserve">/F-17 found in the gaseous and particle-based fractions (%). </w:t>
      </w:r>
      <w:r w:rsidR="0075112B">
        <w:rPr>
          <w:lang w:val="en-US"/>
        </w:rPr>
        <w:t xml:space="preserve">The values are normalized </w:t>
      </w:r>
      <w:r w:rsidR="00287527">
        <w:rPr>
          <w:lang w:val="en-US"/>
        </w:rPr>
        <w:t xml:space="preserve">to </w:t>
      </w:r>
      <w:r w:rsidR="0075112B">
        <w:rPr>
          <w:lang w:val="en-US"/>
        </w:rPr>
        <w:t>per kg biochar produced.</w:t>
      </w:r>
    </w:p>
    <w:tbl>
      <w:tblPr>
        <w:tblW w:w="5000" w:type="pct"/>
        <w:tblCellMar>
          <w:left w:w="70" w:type="dxa"/>
          <w:right w:w="70" w:type="dxa"/>
        </w:tblCellMar>
        <w:tblLook w:val="04A0" w:firstRow="1" w:lastRow="0" w:firstColumn="1" w:lastColumn="0" w:noHBand="0" w:noVBand="1"/>
      </w:tblPr>
      <w:tblGrid>
        <w:gridCol w:w="1909"/>
        <w:gridCol w:w="684"/>
        <w:gridCol w:w="684"/>
        <w:gridCol w:w="687"/>
        <w:gridCol w:w="540"/>
        <w:gridCol w:w="685"/>
        <w:gridCol w:w="688"/>
        <w:gridCol w:w="590"/>
        <w:gridCol w:w="688"/>
        <w:gridCol w:w="590"/>
        <w:gridCol w:w="746"/>
        <w:gridCol w:w="639"/>
        <w:gridCol w:w="494"/>
        <w:gridCol w:w="688"/>
        <w:gridCol w:w="688"/>
        <w:gridCol w:w="590"/>
        <w:gridCol w:w="783"/>
        <w:gridCol w:w="783"/>
        <w:gridCol w:w="639"/>
        <w:gridCol w:w="783"/>
        <w:gridCol w:w="774"/>
      </w:tblGrid>
      <w:tr w:rsidR="00DE3112" w:rsidRPr="00191471" w14:paraId="47A2C642" w14:textId="77777777" w:rsidTr="00730495">
        <w:trPr>
          <w:trHeight w:val="300"/>
        </w:trPr>
        <w:tc>
          <w:tcPr>
            <w:tcW w:w="5000" w:type="pct"/>
            <w:gridSpan w:val="21"/>
            <w:tcBorders>
              <w:top w:val="single" w:sz="18" w:space="0" w:color="auto"/>
              <w:left w:val="single" w:sz="18" w:space="0" w:color="auto"/>
              <w:bottom w:val="single" w:sz="18" w:space="0" w:color="auto"/>
              <w:right w:val="single" w:sz="18" w:space="0" w:color="auto"/>
            </w:tcBorders>
            <w:shd w:val="clear" w:color="auto" w:fill="D9D9D9" w:themeFill="background1" w:themeFillShade="D9"/>
            <w:noWrap/>
            <w:vAlign w:val="center"/>
          </w:tcPr>
          <w:p w14:paraId="17C6FB48" w14:textId="1C193079"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PAH-16</w:t>
            </w:r>
          </w:p>
        </w:tc>
      </w:tr>
      <w:tr w:rsidR="00730495" w:rsidRPr="00191471" w14:paraId="29ACA74B" w14:textId="77777777" w:rsidTr="00730495">
        <w:trPr>
          <w:trHeight w:val="300"/>
        </w:trPr>
        <w:tc>
          <w:tcPr>
            <w:tcW w:w="622"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7008787D"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00336C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815"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658D1A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16"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86F9BFA"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50"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CBFBB6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800"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284784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WT</w:t>
            </w:r>
          </w:p>
        </w:tc>
        <w:tc>
          <w:tcPr>
            <w:tcW w:w="718"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F07990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CWC</w:t>
            </w:r>
          </w:p>
        </w:tc>
        <w:tc>
          <w:tcPr>
            <w:tcW w:w="51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618796A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GW</w:t>
            </w:r>
          </w:p>
        </w:tc>
      </w:tr>
      <w:tr w:rsidR="00730495" w:rsidRPr="00191471" w14:paraId="24807704" w14:textId="77777777" w:rsidTr="00730495">
        <w:trPr>
          <w:trHeight w:val="300"/>
        </w:trPr>
        <w:tc>
          <w:tcPr>
            <w:tcW w:w="622"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4E14C32C"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223" w:type="pct"/>
            <w:tcBorders>
              <w:left w:val="single" w:sz="8" w:space="0" w:color="auto"/>
              <w:bottom w:val="single" w:sz="8" w:space="0" w:color="auto"/>
            </w:tcBorders>
            <w:shd w:val="clear" w:color="auto" w:fill="F2F2F2" w:themeFill="background1" w:themeFillShade="F2"/>
            <w:noWrap/>
            <w:vAlign w:val="center"/>
            <w:hideMark/>
          </w:tcPr>
          <w:p w14:paraId="0D905D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766E53F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3" w:type="pct"/>
            <w:tcBorders>
              <w:bottom w:val="single" w:sz="8" w:space="0" w:color="auto"/>
              <w:right w:val="single" w:sz="8" w:space="0" w:color="auto"/>
            </w:tcBorders>
            <w:shd w:val="clear" w:color="auto" w:fill="F2F2F2" w:themeFill="background1" w:themeFillShade="F2"/>
            <w:noWrap/>
            <w:vAlign w:val="center"/>
            <w:hideMark/>
          </w:tcPr>
          <w:p w14:paraId="0198BCD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5B9088D9"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52DECE6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4" w:type="pct"/>
            <w:tcBorders>
              <w:bottom w:val="single" w:sz="8" w:space="0" w:color="auto"/>
            </w:tcBorders>
            <w:shd w:val="clear" w:color="auto" w:fill="F2F2F2" w:themeFill="background1" w:themeFillShade="F2"/>
            <w:noWrap/>
            <w:vAlign w:val="center"/>
            <w:hideMark/>
          </w:tcPr>
          <w:p w14:paraId="48A0A44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5CBECD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24" w:type="pct"/>
            <w:tcBorders>
              <w:left w:val="single" w:sz="8" w:space="0" w:color="auto"/>
              <w:bottom w:val="single" w:sz="8" w:space="0" w:color="auto"/>
            </w:tcBorders>
            <w:shd w:val="clear" w:color="auto" w:fill="F2F2F2" w:themeFill="background1" w:themeFillShade="F2"/>
            <w:noWrap/>
            <w:vAlign w:val="center"/>
            <w:hideMark/>
          </w:tcPr>
          <w:p w14:paraId="0B4B0B1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8F64B2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43" w:type="pct"/>
            <w:tcBorders>
              <w:left w:val="single" w:sz="8" w:space="0" w:color="auto"/>
              <w:bottom w:val="single" w:sz="8" w:space="0" w:color="auto"/>
            </w:tcBorders>
            <w:shd w:val="clear" w:color="auto" w:fill="F2F2F2" w:themeFill="background1" w:themeFillShade="F2"/>
            <w:noWrap/>
            <w:vAlign w:val="center"/>
            <w:hideMark/>
          </w:tcPr>
          <w:p w14:paraId="7BADD50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56D37BA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61" w:type="pct"/>
            <w:tcBorders>
              <w:left w:val="single" w:sz="8" w:space="0" w:color="auto"/>
              <w:bottom w:val="single" w:sz="8" w:space="0" w:color="auto"/>
            </w:tcBorders>
            <w:shd w:val="clear" w:color="auto" w:fill="F2F2F2" w:themeFill="background1" w:themeFillShade="F2"/>
            <w:noWrap/>
            <w:vAlign w:val="center"/>
            <w:hideMark/>
          </w:tcPr>
          <w:p w14:paraId="0A3AF84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4" w:type="pct"/>
            <w:tcBorders>
              <w:bottom w:val="single" w:sz="8" w:space="0" w:color="auto"/>
            </w:tcBorders>
            <w:shd w:val="clear" w:color="auto" w:fill="F2F2F2" w:themeFill="background1" w:themeFillShade="F2"/>
            <w:noWrap/>
            <w:vAlign w:val="center"/>
            <w:hideMark/>
          </w:tcPr>
          <w:p w14:paraId="135484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4" w:type="pct"/>
            <w:tcBorders>
              <w:bottom w:val="single" w:sz="8" w:space="0" w:color="auto"/>
            </w:tcBorders>
            <w:shd w:val="clear" w:color="auto" w:fill="F2F2F2" w:themeFill="background1" w:themeFillShade="F2"/>
            <w:noWrap/>
            <w:vAlign w:val="center"/>
            <w:hideMark/>
          </w:tcPr>
          <w:p w14:paraId="2C7A7C9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720A5FF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55" w:type="pct"/>
            <w:tcBorders>
              <w:left w:val="single" w:sz="8" w:space="0" w:color="auto"/>
              <w:bottom w:val="single" w:sz="8" w:space="0" w:color="auto"/>
            </w:tcBorders>
            <w:shd w:val="clear" w:color="auto" w:fill="F2F2F2" w:themeFill="background1" w:themeFillShade="F2"/>
            <w:noWrap/>
            <w:vAlign w:val="center"/>
            <w:hideMark/>
          </w:tcPr>
          <w:p w14:paraId="13100F3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55" w:type="pct"/>
            <w:tcBorders>
              <w:bottom w:val="single" w:sz="8" w:space="0" w:color="auto"/>
            </w:tcBorders>
            <w:shd w:val="clear" w:color="auto" w:fill="F2F2F2" w:themeFill="background1" w:themeFillShade="F2"/>
            <w:noWrap/>
            <w:vAlign w:val="center"/>
            <w:hideMark/>
          </w:tcPr>
          <w:p w14:paraId="6A23DF3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7D37D41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255" w:type="pct"/>
            <w:tcBorders>
              <w:left w:val="single" w:sz="8" w:space="0" w:color="auto"/>
              <w:bottom w:val="single" w:sz="8" w:space="0" w:color="auto"/>
            </w:tcBorders>
            <w:shd w:val="clear" w:color="auto" w:fill="F2F2F2" w:themeFill="background1" w:themeFillShade="F2"/>
            <w:noWrap/>
            <w:vAlign w:val="center"/>
            <w:hideMark/>
          </w:tcPr>
          <w:p w14:paraId="61D15C2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55" w:type="pct"/>
            <w:tcBorders>
              <w:bottom w:val="single" w:sz="8" w:space="0" w:color="auto"/>
              <w:right w:val="single" w:sz="18" w:space="0" w:color="auto"/>
            </w:tcBorders>
            <w:shd w:val="clear" w:color="auto" w:fill="F2F2F2" w:themeFill="background1" w:themeFillShade="F2"/>
            <w:noWrap/>
            <w:vAlign w:val="center"/>
            <w:hideMark/>
          </w:tcPr>
          <w:p w14:paraId="37C8917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r>
      <w:tr w:rsidR="00730495" w:rsidRPr="00191471" w14:paraId="19BF9954"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34F6A540" w14:textId="13982E4E"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w:t>
            </w:r>
            <w:r w:rsidRPr="00191471">
              <w:rPr>
                <w:b/>
                <w:bCs/>
                <w:color w:val="000000"/>
                <w:sz w:val="18"/>
                <w:szCs w:val="18"/>
                <w:lang w:val="en-US"/>
              </w:rPr>
              <w:t xml:space="preserve"> (</w:t>
            </w:r>
            <w:r>
              <w:rPr>
                <w:b/>
                <w:bCs/>
                <w:color w:val="000000"/>
                <w:sz w:val="18"/>
                <w:szCs w:val="18"/>
                <w:lang w:val="en-US"/>
              </w:rPr>
              <w:t>µ</w:t>
            </w:r>
            <w:r w:rsidRPr="00191471">
              <w:rPr>
                <w:b/>
                <w:bCs/>
                <w:color w:val="000000"/>
                <w:sz w:val="18"/>
                <w:szCs w:val="18"/>
                <w:lang w:val="en-US"/>
              </w:rPr>
              <w:t>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752E5C18" w14:textId="3C8CD2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1.7</w:t>
            </w:r>
          </w:p>
        </w:tc>
        <w:tc>
          <w:tcPr>
            <w:tcW w:w="223" w:type="pct"/>
            <w:tcBorders>
              <w:top w:val="single" w:sz="8" w:space="0" w:color="auto"/>
            </w:tcBorders>
            <w:shd w:val="clear" w:color="auto" w:fill="FFFFFF" w:themeFill="background1"/>
            <w:noWrap/>
            <w:vAlign w:val="center"/>
            <w:hideMark/>
          </w:tcPr>
          <w:p w14:paraId="0E8FE860" w14:textId="78655C0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3.2</w:t>
            </w:r>
          </w:p>
        </w:tc>
        <w:tc>
          <w:tcPr>
            <w:tcW w:w="223" w:type="pct"/>
            <w:tcBorders>
              <w:top w:val="single" w:sz="8" w:space="0" w:color="auto"/>
              <w:right w:val="single" w:sz="8" w:space="0" w:color="auto"/>
            </w:tcBorders>
            <w:shd w:val="clear" w:color="auto" w:fill="FFFFFF" w:themeFill="background1"/>
            <w:noWrap/>
            <w:vAlign w:val="center"/>
            <w:hideMark/>
          </w:tcPr>
          <w:p w14:paraId="41D274D4" w14:textId="75678EA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1.6</w:t>
            </w:r>
          </w:p>
        </w:tc>
        <w:tc>
          <w:tcPr>
            <w:tcW w:w="176" w:type="pct"/>
            <w:tcBorders>
              <w:top w:val="single" w:sz="8" w:space="0" w:color="auto"/>
              <w:left w:val="single" w:sz="8" w:space="0" w:color="auto"/>
            </w:tcBorders>
            <w:shd w:val="clear" w:color="auto" w:fill="FFFFFF" w:themeFill="background1"/>
            <w:noWrap/>
            <w:vAlign w:val="center"/>
            <w:hideMark/>
          </w:tcPr>
          <w:p w14:paraId="41D8CD92" w14:textId="5A6C1D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421</w:t>
            </w:r>
          </w:p>
        </w:tc>
        <w:tc>
          <w:tcPr>
            <w:tcW w:w="223" w:type="pct"/>
            <w:tcBorders>
              <w:top w:val="single" w:sz="8" w:space="0" w:color="auto"/>
            </w:tcBorders>
            <w:shd w:val="clear" w:color="auto" w:fill="FFFFFF" w:themeFill="background1"/>
            <w:noWrap/>
            <w:vAlign w:val="center"/>
            <w:hideMark/>
          </w:tcPr>
          <w:p w14:paraId="35532ABD" w14:textId="40507E4B"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21</w:t>
            </w:r>
          </w:p>
        </w:tc>
        <w:tc>
          <w:tcPr>
            <w:tcW w:w="224" w:type="pct"/>
            <w:tcBorders>
              <w:top w:val="single" w:sz="8" w:space="0" w:color="auto"/>
            </w:tcBorders>
            <w:shd w:val="clear" w:color="auto" w:fill="FFFFFF" w:themeFill="background1"/>
            <w:noWrap/>
            <w:vAlign w:val="center"/>
            <w:hideMark/>
          </w:tcPr>
          <w:p w14:paraId="529B6030" w14:textId="727988E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2.4</w:t>
            </w:r>
          </w:p>
        </w:tc>
        <w:tc>
          <w:tcPr>
            <w:tcW w:w="192" w:type="pct"/>
            <w:tcBorders>
              <w:top w:val="single" w:sz="8" w:space="0" w:color="auto"/>
              <w:right w:val="single" w:sz="8" w:space="0" w:color="auto"/>
            </w:tcBorders>
            <w:shd w:val="clear" w:color="auto" w:fill="FFFFFF" w:themeFill="background1"/>
            <w:noWrap/>
            <w:vAlign w:val="center"/>
            <w:hideMark/>
          </w:tcPr>
          <w:p w14:paraId="2DC5EEE0" w14:textId="06DAC29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5.1</w:t>
            </w:r>
          </w:p>
        </w:tc>
        <w:tc>
          <w:tcPr>
            <w:tcW w:w="224" w:type="pct"/>
            <w:tcBorders>
              <w:top w:val="single" w:sz="8" w:space="0" w:color="auto"/>
              <w:left w:val="single" w:sz="8" w:space="0" w:color="auto"/>
            </w:tcBorders>
            <w:shd w:val="clear" w:color="auto" w:fill="FFFFFF" w:themeFill="background1"/>
            <w:noWrap/>
            <w:vAlign w:val="center"/>
            <w:hideMark/>
          </w:tcPr>
          <w:p w14:paraId="1D69CE42" w14:textId="51CC6F8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2.3</w:t>
            </w:r>
          </w:p>
        </w:tc>
        <w:tc>
          <w:tcPr>
            <w:tcW w:w="192" w:type="pct"/>
            <w:tcBorders>
              <w:top w:val="single" w:sz="8" w:space="0" w:color="auto"/>
              <w:right w:val="single" w:sz="8" w:space="0" w:color="auto"/>
            </w:tcBorders>
            <w:shd w:val="clear" w:color="auto" w:fill="FFFFFF" w:themeFill="background1"/>
            <w:noWrap/>
            <w:vAlign w:val="center"/>
            <w:hideMark/>
          </w:tcPr>
          <w:p w14:paraId="7F1A8D5E" w14:textId="714F130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43" w:type="pct"/>
            <w:tcBorders>
              <w:top w:val="single" w:sz="8" w:space="0" w:color="auto"/>
              <w:left w:val="single" w:sz="8" w:space="0" w:color="auto"/>
            </w:tcBorders>
            <w:shd w:val="clear" w:color="auto" w:fill="FFFFFF" w:themeFill="background1"/>
            <w:noWrap/>
            <w:vAlign w:val="center"/>
            <w:hideMark/>
          </w:tcPr>
          <w:p w14:paraId="38AE55B8" w14:textId="370A6395"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2</w:t>
            </w:r>
          </w:p>
        </w:tc>
        <w:tc>
          <w:tcPr>
            <w:tcW w:w="208" w:type="pct"/>
            <w:tcBorders>
              <w:top w:val="single" w:sz="8" w:space="0" w:color="auto"/>
              <w:right w:val="single" w:sz="8" w:space="0" w:color="auto"/>
            </w:tcBorders>
            <w:shd w:val="clear" w:color="auto" w:fill="FFFFFF" w:themeFill="background1"/>
            <w:noWrap/>
            <w:vAlign w:val="center"/>
            <w:hideMark/>
          </w:tcPr>
          <w:p w14:paraId="131B5661" w14:textId="6C39EE8B"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6</w:t>
            </w:r>
          </w:p>
        </w:tc>
        <w:tc>
          <w:tcPr>
            <w:tcW w:w="161" w:type="pct"/>
            <w:tcBorders>
              <w:top w:val="single" w:sz="8" w:space="0" w:color="auto"/>
              <w:left w:val="single" w:sz="8" w:space="0" w:color="auto"/>
            </w:tcBorders>
            <w:shd w:val="clear" w:color="auto" w:fill="FFFFFF" w:themeFill="background1"/>
            <w:noWrap/>
            <w:vAlign w:val="center"/>
            <w:hideMark/>
          </w:tcPr>
          <w:p w14:paraId="1ACD753F" w14:textId="0273143D"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1.4</w:t>
            </w:r>
          </w:p>
        </w:tc>
        <w:tc>
          <w:tcPr>
            <w:tcW w:w="224" w:type="pct"/>
            <w:tcBorders>
              <w:top w:val="single" w:sz="8" w:space="0" w:color="auto"/>
            </w:tcBorders>
            <w:shd w:val="clear" w:color="auto" w:fill="FFFFFF" w:themeFill="background1"/>
            <w:noWrap/>
            <w:vAlign w:val="center"/>
            <w:hideMark/>
          </w:tcPr>
          <w:p w14:paraId="5717B998" w14:textId="006493A4"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0.27</w:t>
            </w:r>
          </w:p>
        </w:tc>
        <w:tc>
          <w:tcPr>
            <w:tcW w:w="224" w:type="pct"/>
            <w:tcBorders>
              <w:top w:val="single" w:sz="8" w:space="0" w:color="auto"/>
            </w:tcBorders>
            <w:shd w:val="clear" w:color="auto" w:fill="FFFFFF" w:themeFill="background1"/>
            <w:noWrap/>
            <w:vAlign w:val="center"/>
            <w:hideMark/>
          </w:tcPr>
          <w:p w14:paraId="4437CF8A" w14:textId="3B602F3F"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0.41</w:t>
            </w:r>
          </w:p>
        </w:tc>
        <w:tc>
          <w:tcPr>
            <w:tcW w:w="192" w:type="pct"/>
            <w:tcBorders>
              <w:top w:val="single" w:sz="8" w:space="0" w:color="auto"/>
              <w:right w:val="single" w:sz="8" w:space="0" w:color="auto"/>
            </w:tcBorders>
            <w:shd w:val="clear" w:color="auto" w:fill="FFFFFF" w:themeFill="background1"/>
            <w:noWrap/>
            <w:vAlign w:val="center"/>
            <w:hideMark/>
          </w:tcPr>
          <w:p w14:paraId="2C21BA60" w14:textId="6FFA6255"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2.0</w:t>
            </w:r>
          </w:p>
        </w:tc>
        <w:tc>
          <w:tcPr>
            <w:tcW w:w="255" w:type="pct"/>
            <w:tcBorders>
              <w:top w:val="single" w:sz="8" w:space="0" w:color="auto"/>
              <w:left w:val="single" w:sz="8" w:space="0" w:color="auto"/>
            </w:tcBorders>
            <w:shd w:val="clear" w:color="auto" w:fill="FFFFFF" w:themeFill="background1"/>
            <w:noWrap/>
            <w:vAlign w:val="center"/>
            <w:hideMark/>
          </w:tcPr>
          <w:p w14:paraId="24F7B52A" w14:textId="2F5A66A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0.31</w:t>
            </w:r>
          </w:p>
        </w:tc>
        <w:tc>
          <w:tcPr>
            <w:tcW w:w="255" w:type="pct"/>
            <w:tcBorders>
              <w:top w:val="single" w:sz="8" w:space="0" w:color="auto"/>
            </w:tcBorders>
            <w:shd w:val="clear" w:color="auto" w:fill="FFFFFF" w:themeFill="background1"/>
            <w:noWrap/>
            <w:vAlign w:val="center"/>
            <w:hideMark/>
          </w:tcPr>
          <w:p w14:paraId="4DEDE040" w14:textId="7060FE1D"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0.22</w:t>
            </w:r>
          </w:p>
        </w:tc>
        <w:tc>
          <w:tcPr>
            <w:tcW w:w="208" w:type="pct"/>
            <w:tcBorders>
              <w:top w:val="single" w:sz="8" w:space="0" w:color="auto"/>
              <w:right w:val="single" w:sz="8" w:space="0" w:color="auto"/>
            </w:tcBorders>
            <w:shd w:val="clear" w:color="auto" w:fill="FFFFFF" w:themeFill="background1"/>
            <w:noWrap/>
            <w:vAlign w:val="center"/>
            <w:hideMark/>
          </w:tcPr>
          <w:p w14:paraId="39C0E8D8" w14:textId="5928B8F7"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137</w:t>
            </w:r>
          </w:p>
        </w:tc>
        <w:tc>
          <w:tcPr>
            <w:tcW w:w="255" w:type="pct"/>
            <w:tcBorders>
              <w:top w:val="single" w:sz="8" w:space="0" w:color="auto"/>
              <w:left w:val="single" w:sz="8" w:space="0" w:color="auto"/>
            </w:tcBorders>
            <w:shd w:val="clear" w:color="auto" w:fill="FFFFFF" w:themeFill="background1"/>
            <w:noWrap/>
            <w:vAlign w:val="center"/>
            <w:hideMark/>
          </w:tcPr>
          <w:p w14:paraId="38B16808" w14:textId="06A1189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0.27</w:t>
            </w:r>
          </w:p>
        </w:tc>
        <w:tc>
          <w:tcPr>
            <w:tcW w:w="255" w:type="pct"/>
            <w:tcBorders>
              <w:top w:val="single" w:sz="8" w:space="0" w:color="auto"/>
              <w:right w:val="single" w:sz="18" w:space="0" w:color="auto"/>
            </w:tcBorders>
            <w:shd w:val="clear" w:color="auto" w:fill="FFFFFF" w:themeFill="background1"/>
            <w:noWrap/>
            <w:vAlign w:val="center"/>
            <w:hideMark/>
          </w:tcPr>
          <w:p w14:paraId="08F0D247" w14:textId="33BF9EA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0.41</w:t>
            </w:r>
          </w:p>
        </w:tc>
      </w:tr>
      <w:tr w:rsidR="00730495" w:rsidRPr="00191471" w14:paraId="70C2E30B"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tcPr>
          <w:p w14:paraId="7FA0E380" w14:textId="31510674" w:rsidR="00730495" w:rsidRPr="0028677C" w:rsidRDefault="00730495" w:rsidP="00730495">
            <w:pPr>
              <w:spacing w:line="240" w:lineRule="auto"/>
              <w:ind w:firstLine="0"/>
              <w:rPr>
                <w:b/>
                <w:bCs/>
                <w:color w:val="000000"/>
                <w:sz w:val="18"/>
                <w:szCs w:val="18"/>
                <w:lang w:val="fi-FI"/>
              </w:rPr>
            </w:pPr>
            <w:r w:rsidRPr="0028677C">
              <w:rPr>
                <w:b/>
                <w:bCs/>
                <w:color w:val="000000"/>
                <w:sz w:val="18"/>
                <w:szCs w:val="18"/>
                <w:lang w:val="fi-FI"/>
              </w:rPr>
              <w:t>EC TE</w:t>
            </w:r>
            <w:r>
              <w:rPr>
                <w:b/>
                <w:bCs/>
                <w:color w:val="000000"/>
                <w:sz w:val="18"/>
                <w:szCs w:val="18"/>
                <w:lang w:val="fi-FI"/>
              </w:rPr>
              <w:t xml:space="preserve">Q </w:t>
            </w:r>
            <w:r w:rsidRPr="0028677C">
              <w:rPr>
                <w:b/>
                <w:bCs/>
                <w:color w:val="000000"/>
                <w:sz w:val="18"/>
                <w:szCs w:val="18"/>
                <w:lang w:val="fi-FI"/>
              </w:rPr>
              <w:t>(µg m</w:t>
            </w:r>
            <w:r w:rsidRPr="0028677C">
              <w:rPr>
                <w:b/>
                <w:bCs/>
                <w:color w:val="000000"/>
                <w:sz w:val="18"/>
                <w:szCs w:val="18"/>
                <w:vertAlign w:val="superscript"/>
                <w:lang w:val="fi-FI"/>
              </w:rPr>
              <w:t>-3</w:t>
            </w:r>
            <w:r w:rsidRPr="0028677C">
              <w:rPr>
                <w:b/>
                <w:bCs/>
                <w:color w:val="000000"/>
                <w:sz w:val="18"/>
                <w:szCs w:val="18"/>
                <w:lang w:val="fi-FI"/>
              </w:rPr>
              <w:t>)</w:t>
            </w:r>
          </w:p>
        </w:tc>
        <w:tc>
          <w:tcPr>
            <w:tcW w:w="223" w:type="pct"/>
            <w:tcBorders>
              <w:left w:val="single" w:sz="8" w:space="0" w:color="auto"/>
              <w:bottom w:val="single" w:sz="8" w:space="0" w:color="auto"/>
            </w:tcBorders>
            <w:shd w:val="clear" w:color="auto" w:fill="FFFFFF" w:themeFill="background1"/>
            <w:noWrap/>
            <w:vAlign w:val="center"/>
          </w:tcPr>
          <w:p w14:paraId="5A4492BF" w14:textId="1D9168F5"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13</w:t>
            </w:r>
          </w:p>
        </w:tc>
        <w:tc>
          <w:tcPr>
            <w:tcW w:w="223" w:type="pct"/>
            <w:tcBorders>
              <w:bottom w:val="single" w:sz="8" w:space="0" w:color="auto"/>
            </w:tcBorders>
            <w:shd w:val="clear" w:color="auto" w:fill="FFFFFF" w:themeFill="background1"/>
            <w:noWrap/>
            <w:vAlign w:val="center"/>
          </w:tcPr>
          <w:p w14:paraId="13BE7CEF" w14:textId="7DB56857"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32</w:t>
            </w:r>
          </w:p>
        </w:tc>
        <w:tc>
          <w:tcPr>
            <w:tcW w:w="223" w:type="pct"/>
            <w:tcBorders>
              <w:bottom w:val="single" w:sz="8" w:space="0" w:color="auto"/>
              <w:right w:val="single" w:sz="8" w:space="0" w:color="auto"/>
            </w:tcBorders>
            <w:shd w:val="clear" w:color="auto" w:fill="FFFFFF" w:themeFill="background1"/>
            <w:noWrap/>
            <w:vAlign w:val="center"/>
          </w:tcPr>
          <w:p w14:paraId="0DCBA49C" w14:textId="08AC9548"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11</w:t>
            </w:r>
          </w:p>
        </w:tc>
        <w:tc>
          <w:tcPr>
            <w:tcW w:w="176" w:type="pct"/>
            <w:tcBorders>
              <w:left w:val="single" w:sz="8" w:space="0" w:color="auto"/>
              <w:bottom w:val="single" w:sz="8" w:space="0" w:color="auto"/>
            </w:tcBorders>
            <w:shd w:val="clear" w:color="auto" w:fill="FFFFFF" w:themeFill="background1"/>
            <w:noWrap/>
            <w:vAlign w:val="center"/>
          </w:tcPr>
          <w:p w14:paraId="5876A899" w14:textId="30333C64"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5288</w:t>
            </w:r>
          </w:p>
        </w:tc>
        <w:tc>
          <w:tcPr>
            <w:tcW w:w="223" w:type="pct"/>
            <w:tcBorders>
              <w:bottom w:val="single" w:sz="8" w:space="0" w:color="auto"/>
            </w:tcBorders>
            <w:shd w:val="clear" w:color="auto" w:fill="FFFFFF" w:themeFill="background1"/>
            <w:noWrap/>
            <w:vAlign w:val="center"/>
          </w:tcPr>
          <w:p w14:paraId="5B2ECAB3" w14:textId="01A029A8"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1221</w:t>
            </w:r>
          </w:p>
        </w:tc>
        <w:tc>
          <w:tcPr>
            <w:tcW w:w="224" w:type="pct"/>
            <w:tcBorders>
              <w:bottom w:val="single" w:sz="8" w:space="0" w:color="auto"/>
            </w:tcBorders>
            <w:shd w:val="clear" w:color="auto" w:fill="FFFFFF" w:themeFill="background1"/>
            <w:noWrap/>
            <w:vAlign w:val="center"/>
          </w:tcPr>
          <w:p w14:paraId="2D231C0E" w14:textId="323388E5"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58</w:t>
            </w:r>
          </w:p>
        </w:tc>
        <w:tc>
          <w:tcPr>
            <w:tcW w:w="192" w:type="pct"/>
            <w:tcBorders>
              <w:bottom w:val="single" w:sz="8" w:space="0" w:color="auto"/>
              <w:right w:val="single" w:sz="8" w:space="0" w:color="auto"/>
            </w:tcBorders>
            <w:shd w:val="clear" w:color="auto" w:fill="FFFFFF" w:themeFill="background1"/>
            <w:noWrap/>
            <w:vAlign w:val="center"/>
          </w:tcPr>
          <w:p w14:paraId="36F8158F" w14:textId="661D91DB"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164</w:t>
            </w:r>
          </w:p>
        </w:tc>
        <w:tc>
          <w:tcPr>
            <w:tcW w:w="224" w:type="pct"/>
            <w:tcBorders>
              <w:left w:val="single" w:sz="8" w:space="0" w:color="auto"/>
              <w:bottom w:val="single" w:sz="8" w:space="0" w:color="auto"/>
            </w:tcBorders>
            <w:shd w:val="clear" w:color="auto" w:fill="FFFFFF" w:themeFill="background1"/>
            <w:noWrap/>
            <w:vAlign w:val="center"/>
          </w:tcPr>
          <w:p w14:paraId="665FEBEF" w14:textId="63B952BD"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100</w:t>
            </w:r>
          </w:p>
        </w:tc>
        <w:tc>
          <w:tcPr>
            <w:tcW w:w="192" w:type="pct"/>
            <w:tcBorders>
              <w:bottom w:val="single" w:sz="8" w:space="0" w:color="auto"/>
              <w:right w:val="single" w:sz="8" w:space="0" w:color="auto"/>
            </w:tcBorders>
            <w:shd w:val="clear" w:color="auto" w:fill="FFFFFF" w:themeFill="background1"/>
            <w:noWrap/>
            <w:vAlign w:val="center"/>
          </w:tcPr>
          <w:p w14:paraId="08EB19A0" w14:textId="65A4DBB9"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78</w:t>
            </w:r>
          </w:p>
        </w:tc>
        <w:tc>
          <w:tcPr>
            <w:tcW w:w="243" w:type="pct"/>
            <w:tcBorders>
              <w:left w:val="single" w:sz="8" w:space="0" w:color="auto"/>
              <w:bottom w:val="single" w:sz="8" w:space="0" w:color="auto"/>
            </w:tcBorders>
            <w:shd w:val="clear" w:color="auto" w:fill="FFFFFF" w:themeFill="background1"/>
            <w:noWrap/>
            <w:vAlign w:val="center"/>
          </w:tcPr>
          <w:p w14:paraId="3E42D4E2" w14:textId="498C2443" w:rsidR="00730495" w:rsidRPr="00730495" w:rsidRDefault="00730495" w:rsidP="00730495">
            <w:pPr>
              <w:spacing w:line="240" w:lineRule="auto"/>
              <w:ind w:firstLine="0"/>
              <w:jc w:val="center"/>
              <w:rPr>
                <w:rFonts w:asciiTheme="majorHAnsi" w:hAnsiTheme="majorHAnsi" w:cstheme="majorHAnsi"/>
                <w:color w:val="000000"/>
                <w:sz w:val="20"/>
                <w:szCs w:val="20"/>
              </w:rPr>
            </w:pPr>
            <w:r w:rsidRPr="00730495">
              <w:rPr>
                <w:sz w:val="20"/>
                <w:szCs w:val="20"/>
              </w:rPr>
              <w:t>42</w:t>
            </w:r>
          </w:p>
        </w:tc>
        <w:tc>
          <w:tcPr>
            <w:tcW w:w="208" w:type="pct"/>
            <w:tcBorders>
              <w:bottom w:val="single" w:sz="8" w:space="0" w:color="auto"/>
              <w:right w:val="single" w:sz="8" w:space="0" w:color="auto"/>
            </w:tcBorders>
            <w:shd w:val="clear" w:color="auto" w:fill="FFFFFF" w:themeFill="background1"/>
            <w:noWrap/>
            <w:vAlign w:val="center"/>
          </w:tcPr>
          <w:p w14:paraId="24EDC010" w14:textId="67E784C1" w:rsidR="00730495" w:rsidRPr="00730495" w:rsidRDefault="00730495" w:rsidP="00730495">
            <w:pPr>
              <w:spacing w:line="240" w:lineRule="auto"/>
              <w:ind w:firstLine="0"/>
              <w:jc w:val="center"/>
              <w:rPr>
                <w:rFonts w:asciiTheme="majorHAnsi" w:hAnsiTheme="majorHAnsi" w:cstheme="majorHAnsi"/>
                <w:color w:val="000000"/>
                <w:sz w:val="20"/>
                <w:szCs w:val="20"/>
              </w:rPr>
            </w:pPr>
            <w:r w:rsidRPr="00730495">
              <w:rPr>
                <w:sz w:val="20"/>
                <w:szCs w:val="20"/>
              </w:rPr>
              <w:t>1738</w:t>
            </w:r>
          </w:p>
        </w:tc>
        <w:tc>
          <w:tcPr>
            <w:tcW w:w="161" w:type="pct"/>
            <w:tcBorders>
              <w:left w:val="single" w:sz="8" w:space="0" w:color="auto"/>
              <w:bottom w:val="single" w:sz="8" w:space="0" w:color="auto"/>
            </w:tcBorders>
            <w:shd w:val="clear" w:color="auto" w:fill="FFFFFF" w:themeFill="background1"/>
            <w:noWrap/>
            <w:vAlign w:val="center"/>
          </w:tcPr>
          <w:p w14:paraId="4FEDF71C" w14:textId="6A4B8579" w:rsidR="00730495" w:rsidRPr="00C63165" w:rsidRDefault="00730495" w:rsidP="00730495">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0.01</w:t>
            </w:r>
          </w:p>
        </w:tc>
        <w:tc>
          <w:tcPr>
            <w:tcW w:w="224" w:type="pct"/>
            <w:tcBorders>
              <w:bottom w:val="single" w:sz="8" w:space="0" w:color="auto"/>
            </w:tcBorders>
            <w:shd w:val="clear" w:color="auto" w:fill="FFFFFF" w:themeFill="background1"/>
            <w:noWrap/>
            <w:vAlign w:val="center"/>
          </w:tcPr>
          <w:p w14:paraId="772DCA14" w14:textId="3223CA2B"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0.0004</w:t>
            </w:r>
          </w:p>
        </w:tc>
        <w:tc>
          <w:tcPr>
            <w:tcW w:w="224" w:type="pct"/>
            <w:tcBorders>
              <w:bottom w:val="single" w:sz="8" w:space="0" w:color="auto"/>
            </w:tcBorders>
            <w:shd w:val="clear" w:color="auto" w:fill="FFFFFF" w:themeFill="background1"/>
            <w:noWrap/>
            <w:vAlign w:val="center"/>
          </w:tcPr>
          <w:p w14:paraId="32AE6A76" w14:textId="4A3FCA6D"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0.0005</w:t>
            </w:r>
          </w:p>
        </w:tc>
        <w:tc>
          <w:tcPr>
            <w:tcW w:w="192" w:type="pct"/>
            <w:tcBorders>
              <w:bottom w:val="single" w:sz="8" w:space="0" w:color="auto"/>
              <w:right w:val="single" w:sz="8" w:space="0" w:color="auto"/>
            </w:tcBorders>
            <w:shd w:val="clear" w:color="auto" w:fill="FFFFFF" w:themeFill="background1"/>
            <w:noWrap/>
            <w:vAlign w:val="center"/>
          </w:tcPr>
          <w:p w14:paraId="6836FAD2" w14:textId="61936242"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0.010</w:t>
            </w:r>
          </w:p>
        </w:tc>
        <w:tc>
          <w:tcPr>
            <w:tcW w:w="255" w:type="pct"/>
            <w:tcBorders>
              <w:left w:val="single" w:sz="8" w:space="0" w:color="auto"/>
              <w:bottom w:val="single" w:sz="8" w:space="0" w:color="auto"/>
            </w:tcBorders>
            <w:shd w:val="clear" w:color="auto" w:fill="FFFFFF" w:themeFill="background1"/>
            <w:noWrap/>
            <w:vAlign w:val="center"/>
          </w:tcPr>
          <w:p w14:paraId="20412ED8" w14:textId="3AF59E30"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203</w:t>
            </w:r>
          </w:p>
        </w:tc>
        <w:tc>
          <w:tcPr>
            <w:tcW w:w="255" w:type="pct"/>
            <w:tcBorders>
              <w:bottom w:val="single" w:sz="8" w:space="0" w:color="auto"/>
            </w:tcBorders>
            <w:shd w:val="clear" w:color="auto" w:fill="FFFFFF" w:themeFill="background1"/>
            <w:noWrap/>
            <w:vAlign w:val="center"/>
          </w:tcPr>
          <w:p w14:paraId="7FAEE52A" w14:textId="6BB77706"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69</w:t>
            </w:r>
          </w:p>
        </w:tc>
        <w:tc>
          <w:tcPr>
            <w:tcW w:w="208" w:type="pct"/>
            <w:tcBorders>
              <w:bottom w:val="single" w:sz="8" w:space="0" w:color="auto"/>
              <w:right w:val="single" w:sz="8" w:space="0" w:color="auto"/>
            </w:tcBorders>
            <w:shd w:val="clear" w:color="auto" w:fill="FFFFFF" w:themeFill="background1"/>
            <w:noWrap/>
            <w:vAlign w:val="center"/>
          </w:tcPr>
          <w:p w14:paraId="739A6E25" w14:textId="4E9AF9B1"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30699</w:t>
            </w:r>
          </w:p>
        </w:tc>
        <w:tc>
          <w:tcPr>
            <w:tcW w:w="255" w:type="pct"/>
            <w:tcBorders>
              <w:left w:val="single" w:sz="8" w:space="0" w:color="auto"/>
              <w:bottom w:val="single" w:sz="8" w:space="0" w:color="auto"/>
            </w:tcBorders>
            <w:shd w:val="clear" w:color="auto" w:fill="FFFFFF" w:themeFill="background1"/>
            <w:noWrap/>
            <w:vAlign w:val="center"/>
          </w:tcPr>
          <w:p w14:paraId="0680853E" w14:textId="6FAC08F6"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11</w:t>
            </w:r>
          </w:p>
        </w:tc>
        <w:tc>
          <w:tcPr>
            <w:tcW w:w="255" w:type="pct"/>
            <w:tcBorders>
              <w:bottom w:val="single" w:sz="8" w:space="0" w:color="auto"/>
              <w:right w:val="single" w:sz="18" w:space="0" w:color="auto"/>
            </w:tcBorders>
            <w:shd w:val="clear" w:color="auto" w:fill="FFFFFF" w:themeFill="background1"/>
            <w:noWrap/>
            <w:vAlign w:val="center"/>
          </w:tcPr>
          <w:p w14:paraId="0B84627C" w14:textId="08EBDC1A"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26</w:t>
            </w:r>
          </w:p>
        </w:tc>
      </w:tr>
      <w:tr w:rsidR="00730495" w:rsidRPr="00191471" w14:paraId="68924E1B"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09AD44A5" w14:textId="02E038B5" w:rsidR="00730495" w:rsidRPr="00191471" w:rsidRDefault="00730495" w:rsidP="00730495">
            <w:pPr>
              <w:spacing w:line="240" w:lineRule="auto"/>
              <w:ind w:firstLine="0"/>
              <w:rPr>
                <w:b/>
                <w:bCs/>
                <w:color w:val="000000"/>
                <w:sz w:val="18"/>
                <w:szCs w:val="18"/>
                <w:lang w:val="en-US"/>
              </w:rPr>
            </w:pPr>
            <w:r>
              <w:rPr>
                <w:b/>
                <w:bCs/>
                <w:color w:val="000000"/>
                <w:sz w:val="18"/>
                <w:szCs w:val="18"/>
                <w:lang w:val="en-US"/>
              </w:rPr>
              <w:t>EF</w:t>
            </w:r>
            <w:r w:rsidRPr="00191471">
              <w:rPr>
                <w:b/>
                <w:bCs/>
                <w:color w:val="000000"/>
                <w:sz w:val="18"/>
                <w:szCs w:val="18"/>
                <w:lang w:val="en-US"/>
              </w:rPr>
              <w:t xml:space="preserve"> (mg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572F1474" w14:textId="513C7B5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0.0022</w:t>
            </w:r>
          </w:p>
        </w:tc>
        <w:tc>
          <w:tcPr>
            <w:tcW w:w="223" w:type="pct"/>
            <w:tcBorders>
              <w:top w:val="single" w:sz="8" w:space="0" w:color="auto"/>
            </w:tcBorders>
            <w:shd w:val="clear" w:color="auto" w:fill="FFFFFF" w:themeFill="background1"/>
            <w:noWrap/>
            <w:vAlign w:val="center"/>
            <w:hideMark/>
          </w:tcPr>
          <w:p w14:paraId="44308DEB" w14:textId="21AE07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0.0069</w:t>
            </w:r>
          </w:p>
        </w:tc>
        <w:tc>
          <w:tcPr>
            <w:tcW w:w="223" w:type="pct"/>
            <w:tcBorders>
              <w:top w:val="single" w:sz="8" w:space="0" w:color="auto"/>
              <w:right w:val="single" w:sz="8" w:space="0" w:color="auto"/>
            </w:tcBorders>
            <w:shd w:val="clear" w:color="auto" w:fill="FFFFFF" w:themeFill="background1"/>
            <w:noWrap/>
            <w:vAlign w:val="center"/>
            <w:hideMark/>
          </w:tcPr>
          <w:p w14:paraId="15C139CE" w14:textId="225080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0.0026</w:t>
            </w:r>
          </w:p>
        </w:tc>
        <w:tc>
          <w:tcPr>
            <w:tcW w:w="176" w:type="pct"/>
            <w:tcBorders>
              <w:top w:val="single" w:sz="8" w:space="0" w:color="auto"/>
              <w:left w:val="single" w:sz="8" w:space="0" w:color="auto"/>
            </w:tcBorders>
            <w:shd w:val="clear" w:color="auto" w:fill="FFFFFF" w:themeFill="background1"/>
            <w:noWrap/>
            <w:vAlign w:val="center"/>
            <w:hideMark/>
          </w:tcPr>
          <w:p w14:paraId="30D3479D" w14:textId="76E25E7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3.7</w:t>
            </w:r>
          </w:p>
        </w:tc>
        <w:tc>
          <w:tcPr>
            <w:tcW w:w="223" w:type="pct"/>
            <w:tcBorders>
              <w:top w:val="single" w:sz="8" w:space="0" w:color="auto"/>
            </w:tcBorders>
            <w:shd w:val="clear" w:color="auto" w:fill="FFFFFF" w:themeFill="background1"/>
            <w:noWrap/>
            <w:vAlign w:val="center"/>
            <w:hideMark/>
          </w:tcPr>
          <w:p w14:paraId="346F1938" w14:textId="30F4379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0.0741</w:t>
            </w:r>
          </w:p>
        </w:tc>
        <w:tc>
          <w:tcPr>
            <w:tcW w:w="224" w:type="pct"/>
            <w:tcBorders>
              <w:top w:val="single" w:sz="8" w:space="0" w:color="auto"/>
            </w:tcBorders>
            <w:shd w:val="clear" w:color="auto" w:fill="FFFFFF" w:themeFill="background1"/>
            <w:noWrap/>
            <w:vAlign w:val="center"/>
            <w:hideMark/>
          </w:tcPr>
          <w:p w14:paraId="25274240" w14:textId="7931B38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0.0060</w:t>
            </w:r>
          </w:p>
        </w:tc>
        <w:tc>
          <w:tcPr>
            <w:tcW w:w="192" w:type="pct"/>
            <w:tcBorders>
              <w:top w:val="single" w:sz="8" w:space="0" w:color="auto"/>
              <w:right w:val="single" w:sz="8" w:space="0" w:color="auto"/>
            </w:tcBorders>
            <w:shd w:val="clear" w:color="auto" w:fill="FFFFFF" w:themeFill="background1"/>
            <w:noWrap/>
            <w:vAlign w:val="center"/>
            <w:hideMark/>
          </w:tcPr>
          <w:p w14:paraId="6E2560F9" w14:textId="44E1A43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0.029</w:t>
            </w:r>
          </w:p>
        </w:tc>
        <w:tc>
          <w:tcPr>
            <w:tcW w:w="224" w:type="pct"/>
            <w:tcBorders>
              <w:top w:val="single" w:sz="8" w:space="0" w:color="auto"/>
              <w:left w:val="single" w:sz="8" w:space="0" w:color="auto"/>
            </w:tcBorders>
            <w:shd w:val="clear" w:color="auto" w:fill="FFFFFF" w:themeFill="background1"/>
            <w:noWrap/>
            <w:vAlign w:val="center"/>
            <w:hideMark/>
          </w:tcPr>
          <w:p w14:paraId="2B06147D" w14:textId="6B718D5A"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0.0031</w:t>
            </w:r>
          </w:p>
        </w:tc>
        <w:tc>
          <w:tcPr>
            <w:tcW w:w="192" w:type="pct"/>
            <w:tcBorders>
              <w:top w:val="single" w:sz="8" w:space="0" w:color="auto"/>
              <w:right w:val="single" w:sz="8" w:space="0" w:color="auto"/>
            </w:tcBorders>
            <w:shd w:val="clear" w:color="auto" w:fill="FFFFFF" w:themeFill="background1"/>
            <w:noWrap/>
            <w:vAlign w:val="center"/>
            <w:hideMark/>
          </w:tcPr>
          <w:p w14:paraId="234CC5C5" w14:textId="43D0B45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0.010</w:t>
            </w:r>
          </w:p>
        </w:tc>
        <w:tc>
          <w:tcPr>
            <w:tcW w:w="243" w:type="pct"/>
            <w:tcBorders>
              <w:top w:val="single" w:sz="8" w:space="0" w:color="auto"/>
              <w:left w:val="single" w:sz="8" w:space="0" w:color="auto"/>
            </w:tcBorders>
            <w:shd w:val="clear" w:color="auto" w:fill="FFFFFF" w:themeFill="background1"/>
            <w:noWrap/>
            <w:vAlign w:val="center"/>
            <w:hideMark/>
          </w:tcPr>
          <w:p w14:paraId="534BDF8C" w14:textId="2D20D16C" w:rsidR="00730495" w:rsidRPr="00730495" w:rsidRDefault="00730495" w:rsidP="00730495">
            <w:pPr>
              <w:spacing w:line="240" w:lineRule="auto"/>
              <w:ind w:firstLine="0"/>
              <w:jc w:val="center"/>
              <w:rPr>
                <w:color w:val="000000"/>
                <w:sz w:val="20"/>
                <w:szCs w:val="20"/>
                <w:lang w:val="en-US"/>
              </w:rPr>
            </w:pPr>
            <w:r w:rsidRPr="00730495">
              <w:rPr>
                <w:sz w:val="20"/>
                <w:szCs w:val="20"/>
              </w:rPr>
              <w:t>0.0095</w:t>
            </w:r>
          </w:p>
        </w:tc>
        <w:tc>
          <w:tcPr>
            <w:tcW w:w="208" w:type="pct"/>
            <w:tcBorders>
              <w:top w:val="single" w:sz="8" w:space="0" w:color="auto"/>
              <w:right w:val="single" w:sz="8" w:space="0" w:color="auto"/>
            </w:tcBorders>
            <w:shd w:val="clear" w:color="auto" w:fill="FFFFFF" w:themeFill="background1"/>
            <w:noWrap/>
            <w:vAlign w:val="center"/>
            <w:hideMark/>
          </w:tcPr>
          <w:p w14:paraId="20CBD48E" w14:textId="593748C6" w:rsidR="00730495" w:rsidRPr="00730495" w:rsidRDefault="00730495" w:rsidP="00730495">
            <w:pPr>
              <w:spacing w:line="240" w:lineRule="auto"/>
              <w:ind w:firstLine="0"/>
              <w:jc w:val="center"/>
              <w:rPr>
                <w:color w:val="000000"/>
                <w:sz w:val="20"/>
                <w:szCs w:val="20"/>
                <w:lang w:val="en-US"/>
              </w:rPr>
            </w:pPr>
            <w:r w:rsidRPr="00730495">
              <w:rPr>
                <w:sz w:val="20"/>
                <w:szCs w:val="20"/>
              </w:rPr>
              <w:t>0.022</w:t>
            </w:r>
          </w:p>
        </w:tc>
        <w:tc>
          <w:tcPr>
            <w:tcW w:w="161" w:type="pct"/>
            <w:tcBorders>
              <w:top w:val="single" w:sz="8" w:space="0" w:color="auto"/>
              <w:left w:val="single" w:sz="8" w:space="0" w:color="auto"/>
            </w:tcBorders>
            <w:shd w:val="clear" w:color="auto" w:fill="FFFFFF" w:themeFill="background1"/>
            <w:noWrap/>
            <w:vAlign w:val="center"/>
            <w:hideMark/>
          </w:tcPr>
          <w:p w14:paraId="46A60521" w14:textId="6DE934F3"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78</w:t>
            </w:r>
          </w:p>
        </w:tc>
        <w:tc>
          <w:tcPr>
            <w:tcW w:w="224" w:type="pct"/>
            <w:tcBorders>
              <w:top w:val="single" w:sz="8" w:space="0" w:color="auto"/>
            </w:tcBorders>
            <w:shd w:val="clear" w:color="auto" w:fill="FFFFFF" w:themeFill="background1"/>
            <w:noWrap/>
            <w:vAlign w:val="center"/>
            <w:hideMark/>
          </w:tcPr>
          <w:p w14:paraId="6A1FB002" w14:textId="15A2D28E"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11</w:t>
            </w:r>
          </w:p>
        </w:tc>
        <w:tc>
          <w:tcPr>
            <w:tcW w:w="224" w:type="pct"/>
            <w:tcBorders>
              <w:top w:val="single" w:sz="8" w:space="0" w:color="auto"/>
            </w:tcBorders>
            <w:shd w:val="clear" w:color="auto" w:fill="FFFFFF" w:themeFill="background1"/>
            <w:noWrap/>
            <w:vAlign w:val="center"/>
            <w:hideMark/>
          </w:tcPr>
          <w:p w14:paraId="5CB02194" w14:textId="613CABF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26</w:t>
            </w:r>
          </w:p>
        </w:tc>
        <w:tc>
          <w:tcPr>
            <w:tcW w:w="192" w:type="pct"/>
            <w:tcBorders>
              <w:top w:val="single" w:sz="8" w:space="0" w:color="auto"/>
              <w:right w:val="single" w:sz="8" w:space="0" w:color="auto"/>
            </w:tcBorders>
            <w:shd w:val="clear" w:color="auto" w:fill="FFFFFF" w:themeFill="background1"/>
            <w:noWrap/>
            <w:vAlign w:val="center"/>
            <w:hideMark/>
          </w:tcPr>
          <w:p w14:paraId="6C051756" w14:textId="2B8A9F7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42</w:t>
            </w:r>
          </w:p>
        </w:tc>
        <w:tc>
          <w:tcPr>
            <w:tcW w:w="255" w:type="pct"/>
            <w:tcBorders>
              <w:top w:val="single" w:sz="8" w:space="0" w:color="auto"/>
              <w:left w:val="single" w:sz="8" w:space="0" w:color="auto"/>
            </w:tcBorders>
            <w:shd w:val="clear" w:color="auto" w:fill="FFFFFF" w:themeFill="background1"/>
            <w:noWrap/>
            <w:vAlign w:val="center"/>
            <w:hideMark/>
          </w:tcPr>
          <w:p w14:paraId="1A5D1FA7" w14:textId="3AE30393"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0.00032</w:t>
            </w:r>
          </w:p>
        </w:tc>
        <w:tc>
          <w:tcPr>
            <w:tcW w:w="255" w:type="pct"/>
            <w:tcBorders>
              <w:top w:val="single" w:sz="8" w:space="0" w:color="auto"/>
            </w:tcBorders>
            <w:shd w:val="clear" w:color="auto" w:fill="FFFFFF" w:themeFill="background1"/>
            <w:noWrap/>
            <w:vAlign w:val="center"/>
            <w:hideMark/>
          </w:tcPr>
          <w:p w14:paraId="0194023E" w14:textId="37EF64F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0.00023</w:t>
            </w:r>
          </w:p>
        </w:tc>
        <w:tc>
          <w:tcPr>
            <w:tcW w:w="208" w:type="pct"/>
            <w:tcBorders>
              <w:top w:val="single" w:sz="8" w:space="0" w:color="auto"/>
              <w:right w:val="single" w:sz="8" w:space="0" w:color="auto"/>
            </w:tcBorders>
            <w:shd w:val="clear" w:color="auto" w:fill="FFFFFF" w:themeFill="background1"/>
            <w:noWrap/>
            <w:vAlign w:val="center"/>
            <w:hideMark/>
          </w:tcPr>
          <w:p w14:paraId="2626BD52" w14:textId="7AA57CBC"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1.9</w:t>
            </w:r>
          </w:p>
        </w:tc>
        <w:tc>
          <w:tcPr>
            <w:tcW w:w="255" w:type="pct"/>
            <w:tcBorders>
              <w:top w:val="single" w:sz="8" w:space="0" w:color="auto"/>
              <w:left w:val="single" w:sz="8" w:space="0" w:color="auto"/>
            </w:tcBorders>
            <w:shd w:val="clear" w:color="auto" w:fill="FFFFFF" w:themeFill="background1"/>
            <w:noWrap/>
            <w:vAlign w:val="center"/>
            <w:hideMark/>
          </w:tcPr>
          <w:p w14:paraId="3739C07E" w14:textId="2F7CAB3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0.00040</w:t>
            </w:r>
          </w:p>
        </w:tc>
        <w:tc>
          <w:tcPr>
            <w:tcW w:w="255" w:type="pct"/>
            <w:tcBorders>
              <w:top w:val="single" w:sz="8" w:space="0" w:color="auto"/>
              <w:right w:val="single" w:sz="18" w:space="0" w:color="auto"/>
            </w:tcBorders>
            <w:shd w:val="clear" w:color="auto" w:fill="FFFFFF" w:themeFill="background1"/>
            <w:noWrap/>
            <w:vAlign w:val="center"/>
            <w:hideMark/>
          </w:tcPr>
          <w:p w14:paraId="3D9A6E9D" w14:textId="064DCA2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0.00049</w:t>
            </w:r>
          </w:p>
        </w:tc>
      </w:tr>
      <w:tr w:rsidR="00730495" w:rsidRPr="00191471" w14:paraId="2C8B8F10"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hideMark/>
          </w:tcPr>
          <w:p w14:paraId="6C3F617A" w14:textId="52295C4C"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m</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hideMark/>
          </w:tcPr>
          <w:p w14:paraId="568B81C6" w14:textId="123C8C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0.01</w:t>
            </w:r>
          </w:p>
        </w:tc>
        <w:tc>
          <w:tcPr>
            <w:tcW w:w="223" w:type="pct"/>
            <w:tcBorders>
              <w:bottom w:val="single" w:sz="8" w:space="0" w:color="auto"/>
            </w:tcBorders>
            <w:shd w:val="clear" w:color="auto" w:fill="FFFFFF" w:themeFill="background1"/>
            <w:noWrap/>
            <w:vAlign w:val="center"/>
            <w:hideMark/>
          </w:tcPr>
          <w:p w14:paraId="40FE7DE5" w14:textId="2865DBC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0.03</w:t>
            </w:r>
          </w:p>
        </w:tc>
        <w:tc>
          <w:tcPr>
            <w:tcW w:w="223" w:type="pct"/>
            <w:tcBorders>
              <w:bottom w:val="single" w:sz="8" w:space="0" w:color="auto"/>
              <w:right w:val="single" w:sz="8" w:space="0" w:color="auto"/>
            </w:tcBorders>
            <w:shd w:val="clear" w:color="auto" w:fill="FFFFFF" w:themeFill="background1"/>
            <w:noWrap/>
            <w:vAlign w:val="center"/>
            <w:hideMark/>
          </w:tcPr>
          <w:p w14:paraId="7E30826B" w14:textId="06731105"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0.01</w:t>
            </w:r>
          </w:p>
        </w:tc>
        <w:tc>
          <w:tcPr>
            <w:tcW w:w="176" w:type="pct"/>
            <w:tcBorders>
              <w:left w:val="single" w:sz="8" w:space="0" w:color="auto"/>
              <w:bottom w:val="single" w:sz="8" w:space="0" w:color="auto"/>
            </w:tcBorders>
            <w:shd w:val="clear" w:color="auto" w:fill="FFFFFF" w:themeFill="background1"/>
            <w:noWrap/>
            <w:vAlign w:val="center"/>
            <w:hideMark/>
          </w:tcPr>
          <w:p w14:paraId="260846F9" w14:textId="2A55697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5.3</w:t>
            </w:r>
          </w:p>
        </w:tc>
        <w:tc>
          <w:tcPr>
            <w:tcW w:w="223" w:type="pct"/>
            <w:tcBorders>
              <w:bottom w:val="single" w:sz="8" w:space="0" w:color="auto"/>
            </w:tcBorders>
            <w:shd w:val="clear" w:color="auto" w:fill="FFFFFF" w:themeFill="background1"/>
            <w:noWrap/>
            <w:vAlign w:val="center"/>
            <w:hideMark/>
          </w:tcPr>
          <w:p w14:paraId="26977AED" w14:textId="438AB13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1.2</w:t>
            </w:r>
          </w:p>
        </w:tc>
        <w:tc>
          <w:tcPr>
            <w:tcW w:w="224" w:type="pct"/>
            <w:tcBorders>
              <w:bottom w:val="single" w:sz="8" w:space="0" w:color="auto"/>
            </w:tcBorders>
            <w:shd w:val="clear" w:color="auto" w:fill="FFFFFF" w:themeFill="background1"/>
            <w:noWrap/>
            <w:vAlign w:val="center"/>
            <w:hideMark/>
          </w:tcPr>
          <w:p w14:paraId="1C539FFB" w14:textId="31EB49B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0.06</w:t>
            </w:r>
          </w:p>
        </w:tc>
        <w:tc>
          <w:tcPr>
            <w:tcW w:w="192" w:type="pct"/>
            <w:tcBorders>
              <w:bottom w:val="single" w:sz="8" w:space="0" w:color="auto"/>
              <w:right w:val="single" w:sz="8" w:space="0" w:color="auto"/>
            </w:tcBorders>
            <w:shd w:val="clear" w:color="auto" w:fill="FFFFFF" w:themeFill="background1"/>
            <w:noWrap/>
            <w:vAlign w:val="center"/>
            <w:hideMark/>
          </w:tcPr>
          <w:p w14:paraId="4F2D1768" w14:textId="29959D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0.16</w:t>
            </w:r>
          </w:p>
        </w:tc>
        <w:tc>
          <w:tcPr>
            <w:tcW w:w="224" w:type="pct"/>
            <w:tcBorders>
              <w:left w:val="single" w:sz="8" w:space="0" w:color="auto"/>
              <w:bottom w:val="single" w:sz="8" w:space="0" w:color="auto"/>
            </w:tcBorders>
            <w:shd w:val="clear" w:color="auto" w:fill="FFFFFF" w:themeFill="background1"/>
            <w:noWrap/>
            <w:vAlign w:val="center"/>
            <w:hideMark/>
          </w:tcPr>
          <w:p w14:paraId="0FE7C59A" w14:textId="0A9186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0.10</w:t>
            </w:r>
          </w:p>
        </w:tc>
        <w:tc>
          <w:tcPr>
            <w:tcW w:w="192" w:type="pct"/>
            <w:tcBorders>
              <w:bottom w:val="single" w:sz="8" w:space="0" w:color="auto"/>
              <w:right w:val="single" w:sz="8" w:space="0" w:color="auto"/>
            </w:tcBorders>
            <w:shd w:val="clear" w:color="auto" w:fill="FFFFFF" w:themeFill="background1"/>
            <w:noWrap/>
            <w:vAlign w:val="center"/>
            <w:hideMark/>
          </w:tcPr>
          <w:p w14:paraId="49947019" w14:textId="7CFE4B6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0.08</w:t>
            </w:r>
          </w:p>
        </w:tc>
        <w:tc>
          <w:tcPr>
            <w:tcW w:w="243" w:type="pct"/>
            <w:tcBorders>
              <w:left w:val="single" w:sz="8" w:space="0" w:color="auto"/>
              <w:bottom w:val="single" w:sz="8" w:space="0" w:color="auto"/>
            </w:tcBorders>
            <w:shd w:val="clear" w:color="auto" w:fill="FFFFFF" w:themeFill="background1"/>
            <w:noWrap/>
            <w:vAlign w:val="center"/>
            <w:hideMark/>
          </w:tcPr>
          <w:p w14:paraId="5E9D500A" w14:textId="6225DF7B" w:rsidR="00730495" w:rsidRPr="00730495" w:rsidRDefault="00730495" w:rsidP="00730495">
            <w:pPr>
              <w:spacing w:line="240" w:lineRule="auto"/>
              <w:ind w:firstLine="0"/>
              <w:jc w:val="center"/>
              <w:rPr>
                <w:color w:val="000000"/>
                <w:sz w:val="20"/>
                <w:szCs w:val="20"/>
                <w:lang w:val="en-US"/>
              </w:rPr>
            </w:pPr>
            <w:r w:rsidRPr="00730495">
              <w:rPr>
                <w:sz w:val="20"/>
                <w:szCs w:val="20"/>
              </w:rPr>
              <w:t>0.04</w:t>
            </w:r>
          </w:p>
        </w:tc>
        <w:tc>
          <w:tcPr>
            <w:tcW w:w="208" w:type="pct"/>
            <w:tcBorders>
              <w:bottom w:val="single" w:sz="8" w:space="0" w:color="auto"/>
              <w:right w:val="single" w:sz="8" w:space="0" w:color="auto"/>
            </w:tcBorders>
            <w:shd w:val="clear" w:color="auto" w:fill="FFFFFF" w:themeFill="background1"/>
            <w:noWrap/>
            <w:vAlign w:val="center"/>
            <w:hideMark/>
          </w:tcPr>
          <w:p w14:paraId="54146B1F" w14:textId="035EA4E5" w:rsidR="00730495" w:rsidRPr="00730495" w:rsidRDefault="00730495" w:rsidP="00730495">
            <w:pPr>
              <w:spacing w:line="240" w:lineRule="auto"/>
              <w:ind w:firstLine="0"/>
              <w:jc w:val="center"/>
              <w:rPr>
                <w:color w:val="000000"/>
                <w:sz w:val="20"/>
                <w:szCs w:val="20"/>
                <w:lang w:val="en-US"/>
              </w:rPr>
            </w:pPr>
            <w:r w:rsidRPr="00730495">
              <w:rPr>
                <w:sz w:val="20"/>
                <w:szCs w:val="20"/>
              </w:rPr>
              <w:t>1.7</w:t>
            </w:r>
          </w:p>
        </w:tc>
        <w:tc>
          <w:tcPr>
            <w:tcW w:w="161" w:type="pct"/>
            <w:tcBorders>
              <w:left w:val="single" w:sz="8" w:space="0" w:color="auto"/>
              <w:bottom w:val="single" w:sz="8" w:space="0" w:color="auto"/>
            </w:tcBorders>
            <w:shd w:val="clear" w:color="auto" w:fill="FFFFFF" w:themeFill="background1"/>
            <w:noWrap/>
            <w:vAlign w:val="center"/>
            <w:hideMark/>
          </w:tcPr>
          <w:p w14:paraId="2E5E55C9" w14:textId="67B1121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0.08</w:t>
            </w:r>
          </w:p>
        </w:tc>
        <w:tc>
          <w:tcPr>
            <w:tcW w:w="224" w:type="pct"/>
            <w:tcBorders>
              <w:bottom w:val="single" w:sz="8" w:space="0" w:color="auto"/>
            </w:tcBorders>
            <w:shd w:val="clear" w:color="auto" w:fill="FFFFFF" w:themeFill="background1"/>
            <w:noWrap/>
            <w:vAlign w:val="center"/>
            <w:hideMark/>
          </w:tcPr>
          <w:p w14:paraId="740DCB78" w14:textId="4F702934"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0.01</w:t>
            </w:r>
          </w:p>
        </w:tc>
        <w:tc>
          <w:tcPr>
            <w:tcW w:w="224" w:type="pct"/>
            <w:tcBorders>
              <w:bottom w:val="single" w:sz="8" w:space="0" w:color="auto"/>
            </w:tcBorders>
            <w:shd w:val="clear" w:color="auto" w:fill="FFFFFF" w:themeFill="background1"/>
            <w:noWrap/>
            <w:vAlign w:val="center"/>
            <w:hideMark/>
          </w:tcPr>
          <w:p w14:paraId="5043B76C" w14:textId="4957F9F2"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0.03</w:t>
            </w:r>
          </w:p>
        </w:tc>
        <w:tc>
          <w:tcPr>
            <w:tcW w:w="192" w:type="pct"/>
            <w:tcBorders>
              <w:bottom w:val="single" w:sz="8" w:space="0" w:color="auto"/>
              <w:right w:val="single" w:sz="8" w:space="0" w:color="auto"/>
            </w:tcBorders>
            <w:shd w:val="clear" w:color="auto" w:fill="FFFFFF" w:themeFill="background1"/>
            <w:noWrap/>
            <w:vAlign w:val="center"/>
            <w:hideMark/>
          </w:tcPr>
          <w:p w14:paraId="50E09BC0" w14:textId="175BFA9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0.04</w:t>
            </w:r>
          </w:p>
        </w:tc>
        <w:tc>
          <w:tcPr>
            <w:tcW w:w="255" w:type="pct"/>
            <w:tcBorders>
              <w:left w:val="single" w:sz="8" w:space="0" w:color="auto"/>
              <w:bottom w:val="single" w:sz="8" w:space="0" w:color="auto"/>
            </w:tcBorders>
            <w:shd w:val="clear" w:color="auto" w:fill="FFFFFF" w:themeFill="background1"/>
            <w:noWrap/>
            <w:vAlign w:val="center"/>
            <w:hideMark/>
          </w:tcPr>
          <w:p w14:paraId="53C3F5B5" w14:textId="10F7E52F"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0.20</w:t>
            </w:r>
          </w:p>
        </w:tc>
        <w:tc>
          <w:tcPr>
            <w:tcW w:w="255" w:type="pct"/>
            <w:tcBorders>
              <w:bottom w:val="single" w:sz="8" w:space="0" w:color="auto"/>
            </w:tcBorders>
            <w:shd w:val="clear" w:color="auto" w:fill="FFFFFF" w:themeFill="background1"/>
            <w:noWrap/>
            <w:vAlign w:val="center"/>
            <w:hideMark/>
          </w:tcPr>
          <w:p w14:paraId="1FB5FC3E" w14:textId="10B46BB8"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0.07</w:t>
            </w:r>
          </w:p>
        </w:tc>
        <w:tc>
          <w:tcPr>
            <w:tcW w:w="208" w:type="pct"/>
            <w:tcBorders>
              <w:bottom w:val="single" w:sz="8" w:space="0" w:color="auto"/>
              <w:right w:val="single" w:sz="8" w:space="0" w:color="auto"/>
            </w:tcBorders>
            <w:shd w:val="clear" w:color="auto" w:fill="FFFFFF" w:themeFill="background1"/>
            <w:noWrap/>
            <w:vAlign w:val="center"/>
            <w:hideMark/>
          </w:tcPr>
          <w:p w14:paraId="239AA80C" w14:textId="17BFF83B"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31</w:t>
            </w:r>
          </w:p>
        </w:tc>
        <w:tc>
          <w:tcPr>
            <w:tcW w:w="255" w:type="pct"/>
            <w:tcBorders>
              <w:left w:val="single" w:sz="8" w:space="0" w:color="auto"/>
              <w:bottom w:val="single" w:sz="8" w:space="0" w:color="auto"/>
            </w:tcBorders>
            <w:shd w:val="clear" w:color="auto" w:fill="FFFFFF" w:themeFill="background1"/>
            <w:noWrap/>
            <w:vAlign w:val="center"/>
            <w:hideMark/>
          </w:tcPr>
          <w:p w14:paraId="7F2D9FCF" w14:textId="28EA32F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w:t>
            </w:r>
          </w:p>
        </w:tc>
        <w:tc>
          <w:tcPr>
            <w:tcW w:w="255" w:type="pct"/>
            <w:tcBorders>
              <w:bottom w:val="single" w:sz="8" w:space="0" w:color="auto"/>
              <w:right w:val="single" w:sz="18" w:space="0" w:color="auto"/>
            </w:tcBorders>
            <w:shd w:val="clear" w:color="auto" w:fill="FFFFFF" w:themeFill="background1"/>
            <w:noWrap/>
            <w:vAlign w:val="center"/>
            <w:hideMark/>
          </w:tcPr>
          <w:p w14:paraId="1458C508" w14:textId="61E9194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0.03</w:t>
            </w:r>
          </w:p>
        </w:tc>
      </w:tr>
      <w:tr w:rsidR="00730495" w:rsidRPr="00191471" w14:paraId="393B1C66" w14:textId="77777777" w:rsidTr="00730495">
        <w:trPr>
          <w:trHeight w:val="29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6181584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Particles (%)</w:t>
            </w:r>
          </w:p>
        </w:tc>
        <w:tc>
          <w:tcPr>
            <w:tcW w:w="223" w:type="pct"/>
            <w:tcBorders>
              <w:top w:val="single" w:sz="8" w:space="0" w:color="auto"/>
              <w:left w:val="single" w:sz="8" w:space="0" w:color="auto"/>
            </w:tcBorders>
            <w:shd w:val="clear" w:color="auto" w:fill="FFFFFF" w:themeFill="background1"/>
            <w:noWrap/>
            <w:vAlign w:val="center"/>
            <w:hideMark/>
          </w:tcPr>
          <w:p w14:paraId="3A242097" w14:textId="4EE1DC98" w:rsidR="00730495" w:rsidRPr="00730495" w:rsidRDefault="00730495" w:rsidP="00730495">
            <w:pPr>
              <w:spacing w:line="240" w:lineRule="auto"/>
              <w:ind w:firstLine="0"/>
              <w:jc w:val="center"/>
              <w:rPr>
                <w:sz w:val="18"/>
                <w:szCs w:val="18"/>
              </w:rPr>
            </w:pPr>
            <w:r w:rsidRPr="00730495">
              <w:rPr>
                <w:sz w:val="18"/>
                <w:szCs w:val="18"/>
              </w:rPr>
              <w:t>0</w:t>
            </w:r>
          </w:p>
        </w:tc>
        <w:tc>
          <w:tcPr>
            <w:tcW w:w="223" w:type="pct"/>
            <w:tcBorders>
              <w:top w:val="single" w:sz="8" w:space="0" w:color="auto"/>
            </w:tcBorders>
            <w:shd w:val="clear" w:color="auto" w:fill="FFFFFF" w:themeFill="background1"/>
            <w:noWrap/>
            <w:vAlign w:val="center"/>
            <w:hideMark/>
          </w:tcPr>
          <w:p w14:paraId="170317C6" w14:textId="15A7F31B" w:rsidR="00730495" w:rsidRPr="00730495" w:rsidRDefault="00730495" w:rsidP="00730495">
            <w:pPr>
              <w:spacing w:line="240" w:lineRule="auto"/>
              <w:ind w:firstLine="0"/>
              <w:jc w:val="center"/>
              <w:rPr>
                <w:sz w:val="18"/>
                <w:szCs w:val="18"/>
              </w:rPr>
            </w:pPr>
            <w:r w:rsidRPr="00730495">
              <w:rPr>
                <w:sz w:val="18"/>
                <w:szCs w:val="18"/>
              </w:rPr>
              <w:t>0</w:t>
            </w:r>
          </w:p>
        </w:tc>
        <w:tc>
          <w:tcPr>
            <w:tcW w:w="223" w:type="pct"/>
            <w:tcBorders>
              <w:top w:val="single" w:sz="8" w:space="0" w:color="auto"/>
              <w:right w:val="single" w:sz="8" w:space="0" w:color="auto"/>
            </w:tcBorders>
            <w:shd w:val="clear" w:color="auto" w:fill="FFFFFF" w:themeFill="background1"/>
            <w:noWrap/>
            <w:vAlign w:val="center"/>
            <w:hideMark/>
          </w:tcPr>
          <w:p w14:paraId="6CB3D561" w14:textId="380878FD" w:rsidR="00730495" w:rsidRPr="00730495" w:rsidRDefault="00730495" w:rsidP="00730495">
            <w:pPr>
              <w:spacing w:line="240" w:lineRule="auto"/>
              <w:ind w:firstLine="0"/>
              <w:jc w:val="center"/>
              <w:rPr>
                <w:sz w:val="18"/>
                <w:szCs w:val="18"/>
              </w:rPr>
            </w:pPr>
            <w:r w:rsidRPr="00730495">
              <w:rPr>
                <w:sz w:val="18"/>
                <w:szCs w:val="18"/>
              </w:rPr>
              <w:t>0</w:t>
            </w:r>
          </w:p>
        </w:tc>
        <w:tc>
          <w:tcPr>
            <w:tcW w:w="176" w:type="pct"/>
            <w:tcBorders>
              <w:top w:val="single" w:sz="8" w:space="0" w:color="auto"/>
              <w:left w:val="single" w:sz="8" w:space="0" w:color="auto"/>
            </w:tcBorders>
            <w:shd w:val="clear" w:color="auto" w:fill="FFFFFF" w:themeFill="background1"/>
            <w:noWrap/>
            <w:vAlign w:val="center"/>
            <w:hideMark/>
          </w:tcPr>
          <w:p w14:paraId="4A0DCAE5" w14:textId="79EE6B5F" w:rsidR="00730495" w:rsidRPr="00730495" w:rsidRDefault="00730495" w:rsidP="00730495">
            <w:pPr>
              <w:spacing w:line="240" w:lineRule="auto"/>
              <w:ind w:firstLine="0"/>
              <w:jc w:val="center"/>
              <w:rPr>
                <w:sz w:val="18"/>
                <w:szCs w:val="18"/>
              </w:rPr>
            </w:pPr>
            <w:r w:rsidRPr="00730495">
              <w:rPr>
                <w:sz w:val="18"/>
                <w:szCs w:val="18"/>
              </w:rPr>
              <w:t>14</w:t>
            </w:r>
          </w:p>
        </w:tc>
        <w:tc>
          <w:tcPr>
            <w:tcW w:w="223" w:type="pct"/>
            <w:tcBorders>
              <w:top w:val="single" w:sz="8" w:space="0" w:color="auto"/>
            </w:tcBorders>
            <w:shd w:val="clear" w:color="auto" w:fill="FFFFFF" w:themeFill="background1"/>
            <w:noWrap/>
            <w:vAlign w:val="center"/>
            <w:hideMark/>
          </w:tcPr>
          <w:p w14:paraId="0E2D9952" w14:textId="1570C9DE" w:rsidR="00730495" w:rsidRPr="00730495" w:rsidRDefault="00730495" w:rsidP="00730495">
            <w:pPr>
              <w:spacing w:line="240" w:lineRule="auto"/>
              <w:ind w:firstLine="0"/>
              <w:jc w:val="center"/>
              <w:rPr>
                <w:sz w:val="18"/>
                <w:szCs w:val="18"/>
              </w:rPr>
            </w:pPr>
            <w:r w:rsidRPr="00730495">
              <w:rPr>
                <w:sz w:val="18"/>
                <w:szCs w:val="18"/>
              </w:rPr>
              <w:t>16</w:t>
            </w:r>
          </w:p>
        </w:tc>
        <w:tc>
          <w:tcPr>
            <w:tcW w:w="224" w:type="pct"/>
            <w:tcBorders>
              <w:top w:val="single" w:sz="8" w:space="0" w:color="auto"/>
            </w:tcBorders>
            <w:shd w:val="clear" w:color="auto" w:fill="FFFFFF" w:themeFill="background1"/>
            <w:noWrap/>
            <w:vAlign w:val="center"/>
            <w:hideMark/>
          </w:tcPr>
          <w:p w14:paraId="065FA85F" w14:textId="60B24D56" w:rsidR="00730495" w:rsidRPr="00730495" w:rsidRDefault="00730495" w:rsidP="00730495">
            <w:pPr>
              <w:spacing w:line="240" w:lineRule="auto"/>
              <w:ind w:firstLine="0"/>
              <w:jc w:val="center"/>
              <w:rPr>
                <w:sz w:val="18"/>
                <w:szCs w:val="18"/>
              </w:rPr>
            </w:pPr>
            <w:r w:rsidRPr="00730495">
              <w:rPr>
                <w:sz w:val="18"/>
                <w:szCs w:val="18"/>
              </w:rPr>
              <w:t>5</w:t>
            </w:r>
          </w:p>
        </w:tc>
        <w:tc>
          <w:tcPr>
            <w:tcW w:w="192" w:type="pct"/>
            <w:tcBorders>
              <w:top w:val="single" w:sz="8" w:space="0" w:color="auto"/>
              <w:right w:val="single" w:sz="8" w:space="0" w:color="auto"/>
            </w:tcBorders>
            <w:shd w:val="clear" w:color="auto" w:fill="FFFFFF" w:themeFill="background1"/>
            <w:noWrap/>
            <w:vAlign w:val="center"/>
            <w:hideMark/>
          </w:tcPr>
          <w:p w14:paraId="1ECB063A" w14:textId="48C7A45C" w:rsidR="00730495" w:rsidRPr="00730495" w:rsidRDefault="00730495" w:rsidP="00730495">
            <w:pPr>
              <w:spacing w:line="240" w:lineRule="auto"/>
              <w:ind w:firstLine="0"/>
              <w:jc w:val="center"/>
              <w:rPr>
                <w:sz w:val="18"/>
                <w:szCs w:val="18"/>
              </w:rPr>
            </w:pPr>
            <w:r w:rsidRPr="00730495">
              <w:rPr>
                <w:sz w:val="18"/>
                <w:szCs w:val="18"/>
              </w:rPr>
              <w:t>6</w:t>
            </w:r>
          </w:p>
        </w:tc>
        <w:tc>
          <w:tcPr>
            <w:tcW w:w="224" w:type="pct"/>
            <w:tcBorders>
              <w:top w:val="single" w:sz="8" w:space="0" w:color="auto"/>
              <w:left w:val="single" w:sz="8" w:space="0" w:color="auto"/>
              <w:bottom w:val="nil"/>
            </w:tcBorders>
            <w:shd w:val="clear" w:color="auto" w:fill="FFFFFF" w:themeFill="background1"/>
            <w:noWrap/>
            <w:vAlign w:val="center"/>
            <w:hideMark/>
          </w:tcPr>
          <w:p w14:paraId="6DBA9E02" w14:textId="597C201F"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17</w:t>
            </w:r>
          </w:p>
        </w:tc>
        <w:tc>
          <w:tcPr>
            <w:tcW w:w="192" w:type="pct"/>
            <w:tcBorders>
              <w:top w:val="single" w:sz="8" w:space="0" w:color="auto"/>
              <w:bottom w:val="nil"/>
              <w:right w:val="single" w:sz="8" w:space="0" w:color="auto"/>
            </w:tcBorders>
            <w:shd w:val="clear" w:color="auto" w:fill="FFFFFF" w:themeFill="background1"/>
            <w:noWrap/>
            <w:vAlign w:val="center"/>
            <w:hideMark/>
          </w:tcPr>
          <w:p w14:paraId="2B4CA2BF" w14:textId="5268D6F1"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12</w:t>
            </w:r>
          </w:p>
        </w:tc>
        <w:tc>
          <w:tcPr>
            <w:tcW w:w="243" w:type="pct"/>
            <w:tcBorders>
              <w:top w:val="single" w:sz="8" w:space="0" w:color="auto"/>
              <w:left w:val="single" w:sz="8" w:space="0" w:color="auto"/>
              <w:bottom w:val="nil"/>
            </w:tcBorders>
            <w:shd w:val="clear" w:color="auto" w:fill="FFFFFF" w:themeFill="background1"/>
            <w:noWrap/>
            <w:vAlign w:val="center"/>
            <w:hideMark/>
          </w:tcPr>
          <w:p w14:paraId="360C4225" w14:textId="33594C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08" w:type="pct"/>
            <w:tcBorders>
              <w:top w:val="single" w:sz="8" w:space="0" w:color="auto"/>
              <w:bottom w:val="nil"/>
              <w:right w:val="single" w:sz="8" w:space="0" w:color="auto"/>
            </w:tcBorders>
            <w:shd w:val="clear" w:color="auto" w:fill="FFFFFF" w:themeFill="background1"/>
            <w:noWrap/>
            <w:vAlign w:val="center"/>
            <w:hideMark/>
          </w:tcPr>
          <w:p w14:paraId="0F52473B" w14:textId="2A5E2A6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6</w:t>
            </w:r>
          </w:p>
        </w:tc>
        <w:tc>
          <w:tcPr>
            <w:tcW w:w="161" w:type="pct"/>
            <w:tcBorders>
              <w:top w:val="single" w:sz="8" w:space="0" w:color="auto"/>
              <w:left w:val="single" w:sz="8" w:space="0" w:color="auto"/>
              <w:bottom w:val="nil"/>
            </w:tcBorders>
            <w:shd w:val="clear" w:color="auto" w:fill="FFFFFF" w:themeFill="background1"/>
            <w:noWrap/>
            <w:vAlign w:val="center"/>
            <w:hideMark/>
          </w:tcPr>
          <w:p w14:paraId="62836857" w14:textId="6128660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16</w:t>
            </w:r>
          </w:p>
        </w:tc>
        <w:tc>
          <w:tcPr>
            <w:tcW w:w="224" w:type="pct"/>
            <w:tcBorders>
              <w:top w:val="single" w:sz="8" w:space="0" w:color="auto"/>
              <w:bottom w:val="nil"/>
            </w:tcBorders>
            <w:shd w:val="clear" w:color="auto" w:fill="FFFFFF" w:themeFill="background1"/>
            <w:noWrap/>
            <w:vAlign w:val="center"/>
            <w:hideMark/>
          </w:tcPr>
          <w:p w14:paraId="6646BD80" w14:textId="63CBADF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w:t>
            </w:r>
          </w:p>
        </w:tc>
        <w:tc>
          <w:tcPr>
            <w:tcW w:w="224" w:type="pct"/>
            <w:tcBorders>
              <w:top w:val="single" w:sz="8" w:space="0" w:color="auto"/>
              <w:bottom w:val="nil"/>
            </w:tcBorders>
            <w:shd w:val="clear" w:color="auto" w:fill="FFFFFF" w:themeFill="background1"/>
            <w:noWrap/>
            <w:vAlign w:val="center"/>
            <w:hideMark/>
          </w:tcPr>
          <w:p w14:paraId="42E0C6EB" w14:textId="5A0F48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w:t>
            </w:r>
          </w:p>
        </w:tc>
        <w:tc>
          <w:tcPr>
            <w:tcW w:w="192" w:type="pct"/>
            <w:tcBorders>
              <w:top w:val="single" w:sz="8" w:space="0" w:color="auto"/>
              <w:bottom w:val="nil"/>
              <w:right w:val="single" w:sz="8" w:space="0" w:color="auto"/>
            </w:tcBorders>
            <w:shd w:val="clear" w:color="auto" w:fill="FFFFFF" w:themeFill="background1"/>
            <w:noWrap/>
            <w:vAlign w:val="center"/>
            <w:hideMark/>
          </w:tcPr>
          <w:p w14:paraId="443C0308" w14:textId="7233E97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11</w:t>
            </w:r>
          </w:p>
        </w:tc>
        <w:tc>
          <w:tcPr>
            <w:tcW w:w="255" w:type="pct"/>
            <w:tcBorders>
              <w:top w:val="single" w:sz="8" w:space="0" w:color="auto"/>
              <w:left w:val="single" w:sz="8" w:space="0" w:color="auto"/>
              <w:bottom w:val="nil"/>
            </w:tcBorders>
            <w:shd w:val="clear" w:color="auto" w:fill="FFFFFF" w:themeFill="background1"/>
            <w:noWrap/>
            <w:vAlign w:val="center"/>
            <w:hideMark/>
          </w:tcPr>
          <w:p w14:paraId="4D4D25B1" w14:textId="10B763A0"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w:t>
            </w:r>
          </w:p>
        </w:tc>
        <w:tc>
          <w:tcPr>
            <w:tcW w:w="255" w:type="pct"/>
            <w:tcBorders>
              <w:top w:val="single" w:sz="8" w:space="0" w:color="auto"/>
              <w:bottom w:val="nil"/>
            </w:tcBorders>
            <w:shd w:val="clear" w:color="auto" w:fill="FFFFFF" w:themeFill="background1"/>
            <w:noWrap/>
            <w:vAlign w:val="center"/>
            <w:hideMark/>
          </w:tcPr>
          <w:p w14:paraId="23ABE4B3" w14:textId="498641A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08" w:type="pct"/>
            <w:tcBorders>
              <w:top w:val="single" w:sz="8" w:space="0" w:color="auto"/>
              <w:bottom w:val="nil"/>
              <w:right w:val="single" w:sz="8" w:space="0" w:color="auto"/>
            </w:tcBorders>
            <w:shd w:val="clear" w:color="auto" w:fill="FFFFFF" w:themeFill="background1"/>
            <w:noWrap/>
            <w:vAlign w:val="center"/>
            <w:hideMark/>
          </w:tcPr>
          <w:p w14:paraId="14716200" w14:textId="5584560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30</w:t>
            </w:r>
          </w:p>
        </w:tc>
        <w:tc>
          <w:tcPr>
            <w:tcW w:w="255" w:type="pct"/>
            <w:tcBorders>
              <w:top w:val="single" w:sz="8" w:space="0" w:color="auto"/>
              <w:left w:val="single" w:sz="8" w:space="0" w:color="auto"/>
              <w:bottom w:val="nil"/>
            </w:tcBorders>
            <w:shd w:val="clear" w:color="auto" w:fill="FFFFFF" w:themeFill="background1"/>
            <w:noWrap/>
            <w:vAlign w:val="center"/>
            <w:hideMark/>
          </w:tcPr>
          <w:p w14:paraId="5CC94B9A" w14:textId="6E95090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c>
          <w:tcPr>
            <w:tcW w:w="255" w:type="pct"/>
            <w:tcBorders>
              <w:top w:val="single" w:sz="8" w:space="0" w:color="auto"/>
              <w:bottom w:val="nil"/>
              <w:right w:val="single" w:sz="18" w:space="0" w:color="auto"/>
            </w:tcBorders>
            <w:shd w:val="clear" w:color="auto" w:fill="FFFFFF" w:themeFill="background1"/>
            <w:noWrap/>
            <w:vAlign w:val="center"/>
            <w:hideMark/>
          </w:tcPr>
          <w:p w14:paraId="3166363A" w14:textId="7E5736C4"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r>
      <w:tr w:rsidR="00730495" w:rsidRPr="00191471" w14:paraId="72E4B3D5" w14:textId="77777777" w:rsidTr="00730495">
        <w:trPr>
          <w:trHeight w:val="300"/>
        </w:trPr>
        <w:tc>
          <w:tcPr>
            <w:tcW w:w="622" w:type="pct"/>
            <w:tcBorders>
              <w:left w:val="single" w:sz="18" w:space="0" w:color="auto"/>
              <w:bottom w:val="single" w:sz="18" w:space="0" w:color="auto"/>
              <w:right w:val="single" w:sz="8" w:space="0" w:color="auto"/>
            </w:tcBorders>
            <w:shd w:val="clear" w:color="auto" w:fill="FFFFFF" w:themeFill="background1"/>
            <w:noWrap/>
            <w:vAlign w:val="center"/>
            <w:hideMark/>
          </w:tcPr>
          <w:p w14:paraId="15639D1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Gaseous (%)</w:t>
            </w:r>
          </w:p>
        </w:tc>
        <w:tc>
          <w:tcPr>
            <w:tcW w:w="223" w:type="pct"/>
            <w:tcBorders>
              <w:left w:val="single" w:sz="8" w:space="0" w:color="auto"/>
              <w:bottom w:val="single" w:sz="18" w:space="0" w:color="auto"/>
            </w:tcBorders>
            <w:shd w:val="clear" w:color="auto" w:fill="FFFFFF" w:themeFill="background1"/>
            <w:noWrap/>
            <w:vAlign w:val="center"/>
            <w:hideMark/>
          </w:tcPr>
          <w:p w14:paraId="298DBE4A" w14:textId="48BA153D" w:rsidR="00730495" w:rsidRPr="00730495" w:rsidRDefault="00730495" w:rsidP="00730495">
            <w:pPr>
              <w:spacing w:line="240" w:lineRule="auto"/>
              <w:ind w:firstLine="0"/>
              <w:jc w:val="center"/>
              <w:rPr>
                <w:sz w:val="18"/>
                <w:szCs w:val="18"/>
              </w:rPr>
            </w:pPr>
            <w:r w:rsidRPr="00730495">
              <w:rPr>
                <w:sz w:val="18"/>
                <w:szCs w:val="18"/>
              </w:rPr>
              <w:t>100</w:t>
            </w:r>
          </w:p>
        </w:tc>
        <w:tc>
          <w:tcPr>
            <w:tcW w:w="223" w:type="pct"/>
            <w:tcBorders>
              <w:bottom w:val="single" w:sz="18" w:space="0" w:color="auto"/>
            </w:tcBorders>
            <w:shd w:val="clear" w:color="auto" w:fill="FFFFFF" w:themeFill="background1"/>
            <w:noWrap/>
            <w:vAlign w:val="center"/>
            <w:hideMark/>
          </w:tcPr>
          <w:p w14:paraId="3DC9F54C" w14:textId="5BA19CF3" w:rsidR="00730495" w:rsidRPr="00730495" w:rsidRDefault="00730495" w:rsidP="00730495">
            <w:pPr>
              <w:spacing w:line="240" w:lineRule="auto"/>
              <w:ind w:firstLine="0"/>
              <w:jc w:val="center"/>
              <w:rPr>
                <w:sz w:val="18"/>
                <w:szCs w:val="18"/>
              </w:rPr>
            </w:pPr>
            <w:r w:rsidRPr="00730495">
              <w:rPr>
                <w:sz w:val="18"/>
                <w:szCs w:val="18"/>
              </w:rPr>
              <w:t>100</w:t>
            </w:r>
          </w:p>
        </w:tc>
        <w:tc>
          <w:tcPr>
            <w:tcW w:w="223" w:type="pct"/>
            <w:tcBorders>
              <w:bottom w:val="single" w:sz="18" w:space="0" w:color="auto"/>
              <w:right w:val="single" w:sz="8" w:space="0" w:color="auto"/>
            </w:tcBorders>
            <w:shd w:val="clear" w:color="auto" w:fill="FFFFFF" w:themeFill="background1"/>
            <w:noWrap/>
            <w:vAlign w:val="center"/>
            <w:hideMark/>
          </w:tcPr>
          <w:p w14:paraId="07D44B57" w14:textId="7155499F" w:rsidR="00730495" w:rsidRPr="00730495" w:rsidRDefault="00730495" w:rsidP="00730495">
            <w:pPr>
              <w:spacing w:line="240" w:lineRule="auto"/>
              <w:ind w:firstLine="0"/>
              <w:jc w:val="center"/>
              <w:rPr>
                <w:sz w:val="18"/>
                <w:szCs w:val="18"/>
              </w:rPr>
            </w:pPr>
            <w:r w:rsidRPr="00730495">
              <w:rPr>
                <w:sz w:val="18"/>
                <w:szCs w:val="18"/>
              </w:rPr>
              <w:t>100</w:t>
            </w:r>
          </w:p>
        </w:tc>
        <w:tc>
          <w:tcPr>
            <w:tcW w:w="176" w:type="pct"/>
            <w:tcBorders>
              <w:left w:val="single" w:sz="8" w:space="0" w:color="auto"/>
              <w:bottom w:val="single" w:sz="18" w:space="0" w:color="auto"/>
            </w:tcBorders>
            <w:shd w:val="clear" w:color="auto" w:fill="FFFFFF" w:themeFill="background1"/>
            <w:noWrap/>
            <w:vAlign w:val="center"/>
            <w:hideMark/>
          </w:tcPr>
          <w:p w14:paraId="765AFD34" w14:textId="4C4E3C93" w:rsidR="00730495" w:rsidRPr="00730495" w:rsidRDefault="00730495" w:rsidP="00730495">
            <w:pPr>
              <w:spacing w:line="240" w:lineRule="auto"/>
              <w:ind w:firstLine="0"/>
              <w:jc w:val="center"/>
              <w:rPr>
                <w:sz w:val="18"/>
                <w:szCs w:val="18"/>
              </w:rPr>
            </w:pPr>
            <w:r w:rsidRPr="00730495">
              <w:rPr>
                <w:sz w:val="18"/>
                <w:szCs w:val="18"/>
              </w:rPr>
              <w:t>86</w:t>
            </w:r>
          </w:p>
        </w:tc>
        <w:tc>
          <w:tcPr>
            <w:tcW w:w="223" w:type="pct"/>
            <w:tcBorders>
              <w:bottom w:val="single" w:sz="18" w:space="0" w:color="auto"/>
            </w:tcBorders>
            <w:shd w:val="clear" w:color="auto" w:fill="FFFFFF" w:themeFill="background1"/>
            <w:noWrap/>
            <w:vAlign w:val="center"/>
            <w:hideMark/>
          </w:tcPr>
          <w:p w14:paraId="1BB0A15D" w14:textId="119F2F31" w:rsidR="00730495" w:rsidRPr="00730495" w:rsidRDefault="00730495" w:rsidP="00730495">
            <w:pPr>
              <w:spacing w:line="240" w:lineRule="auto"/>
              <w:ind w:firstLine="0"/>
              <w:jc w:val="center"/>
              <w:rPr>
                <w:sz w:val="18"/>
                <w:szCs w:val="18"/>
              </w:rPr>
            </w:pPr>
            <w:r w:rsidRPr="00730495">
              <w:rPr>
                <w:sz w:val="18"/>
                <w:szCs w:val="18"/>
              </w:rPr>
              <w:t>84</w:t>
            </w:r>
          </w:p>
        </w:tc>
        <w:tc>
          <w:tcPr>
            <w:tcW w:w="224" w:type="pct"/>
            <w:tcBorders>
              <w:bottom w:val="single" w:sz="18" w:space="0" w:color="auto"/>
            </w:tcBorders>
            <w:shd w:val="clear" w:color="auto" w:fill="FFFFFF" w:themeFill="background1"/>
            <w:noWrap/>
            <w:vAlign w:val="center"/>
            <w:hideMark/>
          </w:tcPr>
          <w:p w14:paraId="622B2ECC" w14:textId="5B08F4ED" w:rsidR="00730495" w:rsidRPr="00730495" w:rsidRDefault="00730495" w:rsidP="00730495">
            <w:pPr>
              <w:spacing w:line="240" w:lineRule="auto"/>
              <w:ind w:firstLine="0"/>
              <w:jc w:val="center"/>
              <w:rPr>
                <w:sz w:val="18"/>
                <w:szCs w:val="18"/>
              </w:rPr>
            </w:pPr>
            <w:r w:rsidRPr="00730495">
              <w:rPr>
                <w:sz w:val="18"/>
                <w:szCs w:val="18"/>
              </w:rPr>
              <w:t>95</w:t>
            </w:r>
          </w:p>
        </w:tc>
        <w:tc>
          <w:tcPr>
            <w:tcW w:w="192" w:type="pct"/>
            <w:tcBorders>
              <w:bottom w:val="single" w:sz="18" w:space="0" w:color="auto"/>
              <w:right w:val="single" w:sz="8" w:space="0" w:color="auto"/>
            </w:tcBorders>
            <w:shd w:val="clear" w:color="auto" w:fill="FFFFFF" w:themeFill="background1"/>
            <w:noWrap/>
            <w:vAlign w:val="center"/>
            <w:hideMark/>
          </w:tcPr>
          <w:p w14:paraId="2DAF22ED" w14:textId="4B99A769" w:rsidR="00730495" w:rsidRPr="00730495" w:rsidRDefault="00730495" w:rsidP="00730495">
            <w:pPr>
              <w:spacing w:line="240" w:lineRule="auto"/>
              <w:ind w:firstLine="0"/>
              <w:jc w:val="center"/>
              <w:rPr>
                <w:sz w:val="18"/>
                <w:szCs w:val="18"/>
              </w:rPr>
            </w:pPr>
            <w:r w:rsidRPr="00730495">
              <w:rPr>
                <w:sz w:val="18"/>
                <w:szCs w:val="18"/>
              </w:rPr>
              <w:t>94</w:t>
            </w:r>
          </w:p>
        </w:tc>
        <w:tc>
          <w:tcPr>
            <w:tcW w:w="224" w:type="pct"/>
            <w:tcBorders>
              <w:top w:val="nil"/>
              <w:left w:val="single" w:sz="8" w:space="0" w:color="auto"/>
              <w:bottom w:val="single" w:sz="18" w:space="0" w:color="auto"/>
            </w:tcBorders>
            <w:shd w:val="clear" w:color="auto" w:fill="FFFFFF" w:themeFill="background1"/>
            <w:noWrap/>
            <w:vAlign w:val="center"/>
            <w:hideMark/>
          </w:tcPr>
          <w:p w14:paraId="32DB9745" w14:textId="038A5E44"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83</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D46FC3F" w14:textId="6757EEA0"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88</w:t>
            </w:r>
          </w:p>
        </w:tc>
        <w:tc>
          <w:tcPr>
            <w:tcW w:w="243" w:type="pct"/>
            <w:tcBorders>
              <w:top w:val="nil"/>
              <w:left w:val="single" w:sz="8" w:space="0" w:color="auto"/>
              <w:bottom w:val="single" w:sz="18" w:space="0" w:color="auto"/>
            </w:tcBorders>
            <w:shd w:val="clear" w:color="auto" w:fill="FFFFFF" w:themeFill="background1"/>
            <w:noWrap/>
            <w:vAlign w:val="center"/>
            <w:hideMark/>
          </w:tcPr>
          <w:p w14:paraId="1747CFFC" w14:textId="6F07ADB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208" w:type="pct"/>
            <w:tcBorders>
              <w:top w:val="nil"/>
              <w:bottom w:val="single" w:sz="18" w:space="0" w:color="auto"/>
              <w:right w:val="single" w:sz="8" w:space="0" w:color="auto"/>
            </w:tcBorders>
            <w:shd w:val="clear" w:color="auto" w:fill="FFFFFF" w:themeFill="background1"/>
            <w:noWrap/>
            <w:vAlign w:val="center"/>
            <w:hideMark/>
          </w:tcPr>
          <w:p w14:paraId="3902BAE2" w14:textId="542ACE4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94</w:t>
            </w:r>
          </w:p>
        </w:tc>
        <w:tc>
          <w:tcPr>
            <w:tcW w:w="161" w:type="pct"/>
            <w:tcBorders>
              <w:top w:val="nil"/>
              <w:left w:val="single" w:sz="8" w:space="0" w:color="auto"/>
              <w:bottom w:val="single" w:sz="18" w:space="0" w:color="auto"/>
            </w:tcBorders>
            <w:shd w:val="clear" w:color="auto" w:fill="FFFFFF" w:themeFill="background1"/>
            <w:noWrap/>
            <w:vAlign w:val="center"/>
            <w:hideMark/>
          </w:tcPr>
          <w:p w14:paraId="38C83CC1" w14:textId="7C1548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84</w:t>
            </w:r>
          </w:p>
        </w:tc>
        <w:tc>
          <w:tcPr>
            <w:tcW w:w="224" w:type="pct"/>
            <w:tcBorders>
              <w:top w:val="nil"/>
              <w:bottom w:val="single" w:sz="18" w:space="0" w:color="auto"/>
            </w:tcBorders>
            <w:shd w:val="clear" w:color="auto" w:fill="FFFFFF" w:themeFill="background1"/>
            <w:noWrap/>
            <w:vAlign w:val="center"/>
            <w:hideMark/>
          </w:tcPr>
          <w:p w14:paraId="74CF8AFB" w14:textId="2B7ECC67"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98</w:t>
            </w:r>
          </w:p>
        </w:tc>
        <w:tc>
          <w:tcPr>
            <w:tcW w:w="224" w:type="pct"/>
            <w:tcBorders>
              <w:top w:val="nil"/>
              <w:bottom w:val="single" w:sz="18" w:space="0" w:color="auto"/>
            </w:tcBorders>
            <w:shd w:val="clear" w:color="auto" w:fill="FFFFFF" w:themeFill="background1"/>
            <w:noWrap/>
            <w:vAlign w:val="center"/>
            <w:hideMark/>
          </w:tcPr>
          <w:p w14:paraId="5913BB57" w14:textId="1C8E9B7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90</w:t>
            </w:r>
          </w:p>
        </w:tc>
        <w:tc>
          <w:tcPr>
            <w:tcW w:w="192" w:type="pct"/>
            <w:tcBorders>
              <w:top w:val="nil"/>
              <w:bottom w:val="single" w:sz="18" w:space="0" w:color="auto"/>
              <w:right w:val="single" w:sz="8" w:space="0" w:color="auto"/>
            </w:tcBorders>
            <w:shd w:val="clear" w:color="auto" w:fill="FFFFFF" w:themeFill="background1"/>
            <w:noWrap/>
            <w:vAlign w:val="center"/>
            <w:hideMark/>
          </w:tcPr>
          <w:p w14:paraId="6506D1B1" w14:textId="63F6553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89</w:t>
            </w:r>
          </w:p>
        </w:tc>
        <w:tc>
          <w:tcPr>
            <w:tcW w:w="255" w:type="pct"/>
            <w:tcBorders>
              <w:top w:val="nil"/>
              <w:left w:val="single" w:sz="8" w:space="0" w:color="auto"/>
              <w:bottom w:val="single" w:sz="18" w:space="0" w:color="auto"/>
            </w:tcBorders>
            <w:shd w:val="clear" w:color="auto" w:fill="FFFFFF" w:themeFill="background1"/>
            <w:noWrap/>
            <w:vAlign w:val="center"/>
            <w:hideMark/>
          </w:tcPr>
          <w:p w14:paraId="51A77261" w14:textId="0F0E3B6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93</w:t>
            </w:r>
          </w:p>
        </w:tc>
        <w:tc>
          <w:tcPr>
            <w:tcW w:w="255" w:type="pct"/>
            <w:tcBorders>
              <w:top w:val="nil"/>
              <w:bottom w:val="single" w:sz="18" w:space="0" w:color="auto"/>
            </w:tcBorders>
            <w:shd w:val="clear" w:color="auto" w:fill="FFFFFF" w:themeFill="background1"/>
            <w:noWrap/>
            <w:vAlign w:val="center"/>
            <w:hideMark/>
          </w:tcPr>
          <w:p w14:paraId="1FDBCF7A" w14:textId="589652C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208" w:type="pct"/>
            <w:tcBorders>
              <w:top w:val="nil"/>
              <w:bottom w:val="single" w:sz="18" w:space="0" w:color="auto"/>
              <w:right w:val="single" w:sz="8" w:space="0" w:color="auto"/>
            </w:tcBorders>
            <w:shd w:val="clear" w:color="auto" w:fill="FFFFFF" w:themeFill="background1"/>
            <w:noWrap/>
            <w:vAlign w:val="center"/>
            <w:hideMark/>
          </w:tcPr>
          <w:p w14:paraId="4EB345CC" w14:textId="302D9E6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70</w:t>
            </w:r>
          </w:p>
        </w:tc>
        <w:tc>
          <w:tcPr>
            <w:tcW w:w="255" w:type="pct"/>
            <w:tcBorders>
              <w:top w:val="nil"/>
              <w:left w:val="single" w:sz="8" w:space="0" w:color="auto"/>
              <w:bottom w:val="single" w:sz="18" w:space="0" w:color="auto"/>
            </w:tcBorders>
            <w:shd w:val="clear" w:color="auto" w:fill="FFFFFF" w:themeFill="background1"/>
            <w:noWrap/>
            <w:vAlign w:val="center"/>
            <w:hideMark/>
          </w:tcPr>
          <w:p w14:paraId="4E899214" w14:textId="24879E3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c>
          <w:tcPr>
            <w:tcW w:w="255" w:type="pct"/>
            <w:tcBorders>
              <w:top w:val="nil"/>
              <w:bottom w:val="single" w:sz="18" w:space="0" w:color="auto"/>
              <w:right w:val="single" w:sz="18" w:space="0" w:color="auto"/>
            </w:tcBorders>
            <w:shd w:val="clear" w:color="auto" w:fill="FFFFFF" w:themeFill="background1"/>
            <w:noWrap/>
            <w:vAlign w:val="center"/>
            <w:hideMark/>
          </w:tcPr>
          <w:p w14:paraId="0EB5E37C" w14:textId="483A7B1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r>
      <w:tr w:rsidR="00730495" w:rsidRPr="00191471" w14:paraId="057335F8" w14:textId="77777777" w:rsidTr="00730495">
        <w:trPr>
          <w:trHeight w:val="300"/>
        </w:trPr>
        <w:tc>
          <w:tcPr>
            <w:tcW w:w="2972" w:type="pct"/>
            <w:gridSpan w:val="12"/>
            <w:tcBorders>
              <w:top w:val="single" w:sz="18" w:space="0" w:color="auto"/>
              <w:left w:val="single" w:sz="18" w:space="0" w:color="auto"/>
              <w:right w:val="single" w:sz="18" w:space="0" w:color="auto"/>
            </w:tcBorders>
            <w:shd w:val="clear" w:color="auto" w:fill="D9D9D9" w:themeFill="background1" w:themeFillShade="D9"/>
            <w:noWrap/>
            <w:vAlign w:val="center"/>
          </w:tcPr>
          <w:p w14:paraId="4245DDC0" w14:textId="36777440"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PCDD/F-17</w:t>
            </w:r>
          </w:p>
        </w:tc>
        <w:tc>
          <w:tcPr>
            <w:tcW w:w="161" w:type="pct"/>
            <w:tcBorders>
              <w:top w:val="single" w:sz="18" w:space="0" w:color="auto"/>
              <w:left w:val="single" w:sz="18" w:space="0" w:color="auto"/>
            </w:tcBorders>
            <w:shd w:val="clear" w:color="auto" w:fill="auto"/>
            <w:noWrap/>
            <w:vAlign w:val="center"/>
          </w:tcPr>
          <w:p w14:paraId="0D58E55F" w14:textId="77777777" w:rsidR="00DE3112" w:rsidRPr="00191471" w:rsidRDefault="00DE3112" w:rsidP="00FD5937">
            <w:pPr>
              <w:spacing w:line="240" w:lineRule="auto"/>
              <w:ind w:firstLine="0"/>
              <w:jc w:val="center"/>
              <w:rPr>
                <w:b/>
                <w:bCs/>
                <w:color w:val="000000"/>
                <w:sz w:val="18"/>
                <w:szCs w:val="18"/>
                <w:lang w:val="en-US"/>
              </w:rPr>
            </w:pPr>
          </w:p>
        </w:tc>
        <w:tc>
          <w:tcPr>
            <w:tcW w:w="224" w:type="pct"/>
            <w:tcBorders>
              <w:top w:val="single" w:sz="18" w:space="0" w:color="auto"/>
            </w:tcBorders>
            <w:shd w:val="clear" w:color="auto" w:fill="auto"/>
            <w:noWrap/>
            <w:vAlign w:val="center"/>
          </w:tcPr>
          <w:p w14:paraId="26642017" w14:textId="77777777" w:rsidR="00DE3112" w:rsidRPr="00191471" w:rsidRDefault="00DE3112" w:rsidP="00FD5937">
            <w:pPr>
              <w:spacing w:line="240" w:lineRule="auto"/>
              <w:ind w:firstLine="0"/>
              <w:jc w:val="center"/>
              <w:rPr>
                <w:sz w:val="18"/>
                <w:szCs w:val="18"/>
                <w:lang w:val="en-US"/>
              </w:rPr>
            </w:pPr>
          </w:p>
        </w:tc>
        <w:tc>
          <w:tcPr>
            <w:tcW w:w="224" w:type="pct"/>
            <w:tcBorders>
              <w:top w:val="single" w:sz="18" w:space="0" w:color="auto"/>
            </w:tcBorders>
            <w:shd w:val="clear" w:color="auto" w:fill="auto"/>
            <w:noWrap/>
            <w:vAlign w:val="center"/>
          </w:tcPr>
          <w:p w14:paraId="6A2FDD22" w14:textId="77777777" w:rsidR="00DE3112" w:rsidRPr="00191471" w:rsidRDefault="00DE3112" w:rsidP="00FD5937">
            <w:pPr>
              <w:spacing w:line="240" w:lineRule="auto"/>
              <w:ind w:firstLine="0"/>
              <w:jc w:val="center"/>
              <w:rPr>
                <w:sz w:val="18"/>
                <w:szCs w:val="18"/>
                <w:lang w:val="en-US"/>
              </w:rPr>
            </w:pPr>
          </w:p>
        </w:tc>
        <w:tc>
          <w:tcPr>
            <w:tcW w:w="192" w:type="pct"/>
            <w:tcBorders>
              <w:top w:val="single" w:sz="18" w:space="0" w:color="auto"/>
            </w:tcBorders>
            <w:shd w:val="clear" w:color="auto" w:fill="auto"/>
            <w:noWrap/>
            <w:vAlign w:val="center"/>
          </w:tcPr>
          <w:p w14:paraId="494345D5"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34DAC61C"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47EEEFD2" w14:textId="77777777" w:rsidR="00DE3112" w:rsidRPr="00191471" w:rsidRDefault="00DE3112" w:rsidP="00FD5937">
            <w:pPr>
              <w:spacing w:line="240" w:lineRule="auto"/>
              <w:ind w:firstLine="0"/>
              <w:jc w:val="center"/>
              <w:rPr>
                <w:sz w:val="18"/>
                <w:szCs w:val="18"/>
                <w:lang w:val="en-US"/>
              </w:rPr>
            </w:pPr>
          </w:p>
        </w:tc>
        <w:tc>
          <w:tcPr>
            <w:tcW w:w="208" w:type="pct"/>
            <w:tcBorders>
              <w:top w:val="single" w:sz="18" w:space="0" w:color="auto"/>
            </w:tcBorders>
            <w:shd w:val="clear" w:color="auto" w:fill="auto"/>
            <w:noWrap/>
            <w:vAlign w:val="center"/>
          </w:tcPr>
          <w:p w14:paraId="3473285A"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40DFCF19"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6518DA15" w14:textId="77777777" w:rsidR="00DE3112" w:rsidRPr="00191471" w:rsidRDefault="00DE3112" w:rsidP="00FD5937">
            <w:pPr>
              <w:spacing w:line="240" w:lineRule="auto"/>
              <w:ind w:firstLine="0"/>
              <w:jc w:val="center"/>
              <w:rPr>
                <w:sz w:val="18"/>
                <w:szCs w:val="18"/>
                <w:lang w:val="en-US"/>
              </w:rPr>
            </w:pPr>
          </w:p>
        </w:tc>
      </w:tr>
      <w:tr w:rsidR="00730495" w:rsidRPr="00191471" w14:paraId="3139481E" w14:textId="77777777" w:rsidTr="00730495">
        <w:trPr>
          <w:trHeight w:val="300"/>
        </w:trPr>
        <w:tc>
          <w:tcPr>
            <w:tcW w:w="622"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461169E7" w14:textId="776F037D"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251897D0" w14:textId="1DD752F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815"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3B84D8AF" w14:textId="0354ABB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16"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2798E68" w14:textId="14EC4661"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5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3C592E02" w14:textId="198FD8D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161" w:type="pct"/>
            <w:tcBorders>
              <w:left w:val="single" w:sz="18" w:space="0" w:color="auto"/>
            </w:tcBorders>
            <w:shd w:val="clear" w:color="auto" w:fill="auto"/>
            <w:noWrap/>
            <w:vAlign w:val="center"/>
          </w:tcPr>
          <w:p w14:paraId="4446D0E0" w14:textId="17CBE746" w:rsidR="00DE3112" w:rsidRPr="00191471" w:rsidRDefault="00DE3112" w:rsidP="00FD5937">
            <w:pPr>
              <w:spacing w:line="240" w:lineRule="auto"/>
              <w:ind w:firstLine="0"/>
              <w:jc w:val="center"/>
              <w:rPr>
                <w:b/>
                <w:bCs/>
                <w:color w:val="000000"/>
                <w:sz w:val="18"/>
                <w:szCs w:val="18"/>
                <w:lang w:val="en-US"/>
              </w:rPr>
            </w:pPr>
          </w:p>
        </w:tc>
        <w:tc>
          <w:tcPr>
            <w:tcW w:w="224" w:type="pct"/>
            <w:shd w:val="clear" w:color="auto" w:fill="auto"/>
            <w:noWrap/>
            <w:vAlign w:val="center"/>
          </w:tcPr>
          <w:p w14:paraId="6BC80C85" w14:textId="30FA9250" w:rsidR="00DE3112" w:rsidRPr="00191471" w:rsidRDefault="00DE3112" w:rsidP="00FD5937">
            <w:pPr>
              <w:spacing w:line="240" w:lineRule="auto"/>
              <w:ind w:firstLine="0"/>
              <w:jc w:val="center"/>
              <w:rPr>
                <w:sz w:val="18"/>
                <w:szCs w:val="18"/>
                <w:lang w:val="en-US"/>
              </w:rPr>
            </w:pPr>
          </w:p>
        </w:tc>
        <w:tc>
          <w:tcPr>
            <w:tcW w:w="224" w:type="pct"/>
            <w:shd w:val="clear" w:color="auto" w:fill="auto"/>
            <w:noWrap/>
            <w:vAlign w:val="center"/>
          </w:tcPr>
          <w:p w14:paraId="749540C6" w14:textId="37E395E7" w:rsidR="00DE3112" w:rsidRPr="00191471" w:rsidRDefault="00DE3112" w:rsidP="00FD5937">
            <w:pPr>
              <w:spacing w:line="240" w:lineRule="auto"/>
              <w:ind w:firstLine="0"/>
              <w:jc w:val="center"/>
              <w:rPr>
                <w:sz w:val="18"/>
                <w:szCs w:val="18"/>
                <w:lang w:val="en-US"/>
              </w:rPr>
            </w:pPr>
          </w:p>
        </w:tc>
        <w:tc>
          <w:tcPr>
            <w:tcW w:w="192" w:type="pct"/>
            <w:shd w:val="clear" w:color="auto" w:fill="auto"/>
            <w:noWrap/>
            <w:vAlign w:val="center"/>
          </w:tcPr>
          <w:p w14:paraId="1CE2F2E1" w14:textId="1CB070C9"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tcPr>
          <w:p w14:paraId="498C5A75" w14:textId="23F8D92E"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tcPr>
          <w:p w14:paraId="2877279A" w14:textId="7F6D6CEE" w:rsidR="00DE3112" w:rsidRPr="00191471" w:rsidRDefault="00DE3112" w:rsidP="00FD5937">
            <w:pPr>
              <w:spacing w:line="240" w:lineRule="auto"/>
              <w:ind w:firstLine="0"/>
              <w:jc w:val="center"/>
              <w:rPr>
                <w:sz w:val="18"/>
                <w:szCs w:val="18"/>
                <w:lang w:val="en-US"/>
              </w:rPr>
            </w:pPr>
          </w:p>
        </w:tc>
        <w:tc>
          <w:tcPr>
            <w:tcW w:w="208" w:type="pct"/>
            <w:shd w:val="clear" w:color="auto" w:fill="auto"/>
            <w:noWrap/>
            <w:vAlign w:val="center"/>
          </w:tcPr>
          <w:p w14:paraId="7E370466" w14:textId="3EDEABB1"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hideMark/>
          </w:tcPr>
          <w:p w14:paraId="1FB0CBDF" w14:textId="77777777"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hideMark/>
          </w:tcPr>
          <w:p w14:paraId="5C89E594" w14:textId="77777777" w:rsidR="00DE3112" w:rsidRPr="00191471" w:rsidRDefault="00DE3112" w:rsidP="00FD5937">
            <w:pPr>
              <w:spacing w:line="240" w:lineRule="auto"/>
              <w:ind w:firstLine="0"/>
              <w:jc w:val="center"/>
              <w:rPr>
                <w:sz w:val="18"/>
                <w:szCs w:val="18"/>
                <w:lang w:val="en-US"/>
              </w:rPr>
            </w:pPr>
          </w:p>
        </w:tc>
      </w:tr>
      <w:tr w:rsidR="00730495" w:rsidRPr="00191471" w14:paraId="6D5AA028" w14:textId="77777777" w:rsidTr="00730495">
        <w:trPr>
          <w:trHeight w:val="300"/>
        </w:trPr>
        <w:tc>
          <w:tcPr>
            <w:tcW w:w="622"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28210CF1" w14:textId="77777777"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223" w:type="pct"/>
            <w:tcBorders>
              <w:left w:val="single" w:sz="8" w:space="0" w:color="auto"/>
              <w:bottom w:val="single" w:sz="8" w:space="0" w:color="auto"/>
            </w:tcBorders>
            <w:shd w:val="clear" w:color="auto" w:fill="F2F2F2" w:themeFill="background1" w:themeFillShade="F2"/>
            <w:noWrap/>
            <w:vAlign w:val="center"/>
            <w:hideMark/>
          </w:tcPr>
          <w:p w14:paraId="16FA489A" w14:textId="13A7C6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1AC007A0" w14:textId="0CEDD7FC"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3" w:type="pct"/>
            <w:tcBorders>
              <w:bottom w:val="single" w:sz="8" w:space="0" w:color="auto"/>
              <w:right w:val="single" w:sz="8" w:space="0" w:color="auto"/>
            </w:tcBorders>
            <w:shd w:val="clear" w:color="auto" w:fill="F2F2F2" w:themeFill="background1" w:themeFillShade="F2"/>
            <w:noWrap/>
            <w:vAlign w:val="center"/>
            <w:hideMark/>
          </w:tcPr>
          <w:p w14:paraId="53F14A22" w14:textId="21AE000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6AB5DF5A" w14:textId="7AF2288E"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5E467A34" w14:textId="61A56C51"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6</w:t>
            </w:r>
            <w:r w:rsidRPr="00191471">
              <w:rPr>
                <w:b/>
                <w:bCs/>
                <w:color w:val="000000"/>
                <w:sz w:val="18"/>
                <w:szCs w:val="18"/>
                <w:lang w:val="en-US"/>
              </w:rPr>
              <w:t>00</w:t>
            </w:r>
          </w:p>
        </w:tc>
        <w:tc>
          <w:tcPr>
            <w:tcW w:w="224" w:type="pct"/>
            <w:tcBorders>
              <w:bottom w:val="single" w:sz="8" w:space="0" w:color="auto"/>
            </w:tcBorders>
            <w:shd w:val="clear" w:color="auto" w:fill="F2F2F2" w:themeFill="background1" w:themeFillShade="F2"/>
            <w:noWrap/>
            <w:vAlign w:val="center"/>
            <w:hideMark/>
          </w:tcPr>
          <w:p w14:paraId="50CAF60E" w14:textId="09596BB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7</w:t>
            </w:r>
            <w:r w:rsidRPr="00191471">
              <w:rPr>
                <w:b/>
                <w:bCs/>
                <w:color w:val="000000"/>
                <w:sz w:val="18"/>
                <w:szCs w:val="18"/>
                <w:lang w:val="en-US"/>
              </w:rPr>
              <w:t>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154E56C6" w14:textId="41E8AC2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8</w:t>
            </w:r>
            <w:r w:rsidRPr="00191471">
              <w:rPr>
                <w:b/>
                <w:bCs/>
                <w:color w:val="000000"/>
                <w:sz w:val="18"/>
                <w:szCs w:val="18"/>
                <w:lang w:val="en-US"/>
              </w:rPr>
              <w:t>00</w:t>
            </w:r>
          </w:p>
        </w:tc>
        <w:tc>
          <w:tcPr>
            <w:tcW w:w="224" w:type="pct"/>
            <w:tcBorders>
              <w:left w:val="single" w:sz="8" w:space="0" w:color="auto"/>
              <w:bottom w:val="single" w:sz="8" w:space="0" w:color="auto"/>
            </w:tcBorders>
            <w:shd w:val="clear" w:color="auto" w:fill="F2F2F2" w:themeFill="background1" w:themeFillShade="F2"/>
            <w:noWrap/>
            <w:vAlign w:val="center"/>
            <w:hideMark/>
          </w:tcPr>
          <w:p w14:paraId="79639BAE" w14:textId="01E8A5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7D58536D" w14:textId="6451C58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43" w:type="pct"/>
            <w:tcBorders>
              <w:left w:val="single" w:sz="8" w:space="0" w:color="auto"/>
              <w:bottom w:val="single" w:sz="8" w:space="0" w:color="auto"/>
            </w:tcBorders>
            <w:shd w:val="clear" w:color="auto" w:fill="F2F2F2" w:themeFill="background1" w:themeFillShade="F2"/>
            <w:noWrap/>
            <w:vAlign w:val="center"/>
            <w:hideMark/>
          </w:tcPr>
          <w:p w14:paraId="4085681F" w14:textId="05CD9D4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18" w:space="0" w:color="auto"/>
            </w:tcBorders>
            <w:shd w:val="clear" w:color="auto" w:fill="F2F2F2" w:themeFill="background1" w:themeFillShade="F2"/>
            <w:noWrap/>
            <w:vAlign w:val="center"/>
            <w:hideMark/>
          </w:tcPr>
          <w:p w14:paraId="58F839EA" w14:textId="1292662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61" w:type="pct"/>
            <w:vMerge w:val="restart"/>
            <w:tcBorders>
              <w:top w:val="nil"/>
              <w:left w:val="single" w:sz="18" w:space="0" w:color="auto"/>
            </w:tcBorders>
            <w:shd w:val="clear" w:color="auto" w:fill="auto"/>
            <w:noWrap/>
            <w:vAlign w:val="center"/>
            <w:hideMark/>
          </w:tcPr>
          <w:p w14:paraId="45D298E1" w14:textId="77777777" w:rsidR="00DE3112" w:rsidRPr="00191471" w:rsidRDefault="00DE3112" w:rsidP="00FD5937">
            <w:pPr>
              <w:spacing w:line="240" w:lineRule="auto"/>
              <w:ind w:firstLine="0"/>
              <w:jc w:val="center"/>
              <w:rPr>
                <w:b/>
                <w:bCs/>
                <w:color w:val="000000"/>
                <w:sz w:val="18"/>
                <w:szCs w:val="18"/>
                <w:lang w:val="en-US"/>
              </w:rPr>
            </w:pPr>
          </w:p>
        </w:tc>
        <w:tc>
          <w:tcPr>
            <w:tcW w:w="224" w:type="pct"/>
            <w:vMerge w:val="restart"/>
            <w:tcBorders>
              <w:top w:val="nil"/>
            </w:tcBorders>
            <w:shd w:val="clear" w:color="auto" w:fill="auto"/>
            <w:noWrap/>
            <w:vAlign w:val="center"/>
            <w:hideMark/>
          </w:tcPr>
          <w:p w14:paraId="3B3FC588" w14:textId="77777777" w:rsidR="00DE3112" w:rsidRPr="00191471" w:rsidRDefault="00DE3112" w:rsidP="00FD5937">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1889CB6C" w14:textId="77777777" w:rsidR="00DE3112" w:rsidRPr="00191471" w:rsidRDefault="00DE3112" w:rsidP="00FD5937">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794DBFFA"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6CAE08B"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14FEC1" w14:textId="77777777" w:rsidR="00DE3112" w:rsidRPr="00191471" w:rsidRDefault="00DE3112" w:rsidP="00FD5937">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607DE5D0"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8E64323"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4AA891B" w14:textId="77777777" w:rsidR="00DE3112" w:rsidRPr="00191471" w:rsidRDefault="00DE3112" w:rsidP="00FD5937">
            <w:pPr>
              <w:spacing w:line="240" w:lineRule="auto"/>
              <w:ind w:firstLine="0"/>
              <w:jc w:val="center"/>
              <w:rPr>
                <w:sz w:val="18"/>
                <w:szCs w:val="18"/>
                <w:lang w:val="en-US"/>
              </w:rPr>
            </w:pPr>
          </w:p>
        </w:tc>
      </w:tr>
      <w:tr w:rsidR="00730495" w:rsidRPr="00191471" w14:paraId="60B4B2B8"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63592EAA" w14:textId="3C327F2F"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EC </w:t>
            </w:r>
            <w:r w:rsidRPr="00191471">
              <w:rPr>
                <w:b/>
                <w:bCs/>
                <w:color w:val="000000"/>
                <w:sz w:val="18"/>
                <w:szCs w:val="18"/>
                <w:lang w:val="en-US"/>
              </w:rPr>
              <w:t>(pg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6F602432" w14:textId="3907657E"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tcBorders>
            <w:shd w:val="clear" w:color="auto" w:fill="FFFFFF" w:themeFill="background1"/>
            <w:noWrap/>
            <w:vAlign w:val="center"/>
            <w:hideMark/>
          </w:tcPr>
          <w:p w14:paraId="56597658" w14:textId="4020737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right w:val="single" w:sz="8" w:space="0" w:color="auto"/>
            </w:tcBorders>
            <w:shd w:val="clear" w:color="auto" w:fill="FFFFFF" w:themeFill="background1"/>
            <w:noWrap/>
            <w:vAlign w:val="center"/>
            <w:hideMark/>
          </w:tcPr>
          <w:p w14:paraId="411DE243" w14:textId="3E7F726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tcBorders>
            <w:shd w:val="clear" w:color="auto" w:fill="FFFFFF" w:themeFill="background1"/>
            <w:noWrap/>
            <w:vAlign w:val="center"/>
            <w:hideMark/>
          </w:tcPr>
          <w:p w14:paraId="327E0B71" w14:textId="6C65C12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41</w:t>
            </w:r>
          </w:p>
        </w:tc>
        <w:tc>
          <w:tcPr>
            <w:tcW w:w="223" w:type="pct"/>
            <w:tcBorders>
              <w:top w:val="single" w:sz="8" w:space="0" w:color="auto"/>
            </w:tcBorders>
            <w:shd w:val="clear" w:color="auto" w:fill="FFFFFF" w:themeFill="background1"/>
            <w:noWrap/>
            <w:vAlign w:val="center"/>
            <w:hideMark/>
          </w:tcPr>
          <w:p w14:paraId="2889C57E" w14:textId="5A6FBCB7"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24" w:type="pct"/>
            <w:tcBorders>
              <w:top w:val="single" w:sz="8" w:space="0" w:color="auto"/>
            </w:tcBorders>
            <w:shd w:val="clear" w:color="auto" w:fill="FFFFFF" w:themeFill="background1"/>
            <w:noWrap/>
            <w:vAlign w:val="center"/>
            <w:hideMark/>
          </w:tcPr>
          <w:p w14:paraId="486A4BA3" w14:textId="36D0438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3.1</w:t>
            </w:r>
          </w:p>
        </w:tc>
        <w:tc>
          <w:tcPr>
            <w:tcW w:w="192" w:type="pct"/>
            <w:tcBorders>
              <w:top w:val="single" w:sz="8" w:space="0" w:color="auto"/>
              <w:right w:val="single" w:sz="8" w:space="0" w:color="auto"/>
            </w:tcBorders>
            <w:shd w:val="clear" w:color="auto" w:fill="FFFFFF" w:themeFill="background1"/>
            <w:noWrap/>
            <w:vAlign w:val="center"/>
            <w:hideMark/>
          </w:tcPr>
          <w:p w14:paraId="30E49664" w14:textId="1DD1DA3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38</w:t>
            </w:r>
          </w:p>
        </w:tc>
        <w:tc>
          <w:tcPr>
            <w:tcW w:w="224" w:type="pct"/>
            <w:tcBorders>
              <w:top w:val="single" w:sz="8" w:space="0" w:color="auto"/>
              <w:left w:val="single" w:sz="8" w:space="0" w:color="auto"/>
            </w:tcBorders>
            <w:shd w:val="clear" w:color="auto" w:fill="FFFFFF" w:themeFill="background1"/>
            <w:noWrap/>
            <w:vAlign w:val="center"/>
            <w:hideMark/>
          </w:tcPr>
          <w:p w14:paraId="4C6A3C90" w14:textId="3AAF6E6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top w:val="single" w:sz="8" w:space="0" w:color="auto"/>
              <w:right w:val="single" w:sz="8" w:space="0" w:color="auto"/>
            </w:tcBorders>
            <w:shd w:val="clear" w:color="auto" w:fill="FFFFFF" w:themeFill="background1"/>
            <w:noWrap/>
            <w:vAlign w:val="center"/>
            <w:hideMark/>
          </w:tcPr>
          <w:p w14:paraId="22A25008" w14:textId="390DEE2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16</w:t>
            </w:r>
          </w:p>
        </w:tc>
        <w:tc>
          <w:tcPr>
            <w:tcW w:w="243" w:type="pct"/>
            <w:tcBorders>
              <w:top w:val="single" w:sz="8" w:space="0" w:color="auto"/>
              <w:left w:val="single" w:sz="8" w:space="0" w:color="auto"/>
            </w:tcBorders>
            <w:shd w:val="clear" w:color="auto" w:fill="FFFFFF" w:themeFill="background1"/>
            <w:noWrap/>
            <w:vAlign w:val="center"/>
            <w:hideMark/>
          </w:tcPr>
          <w:p w14:paraId="47E51614" w14:textId="091EB4C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08" w:type="pct"/>
            <w:tcBorders>
              <w:top w:val="single" w:sz="8" w:space="0" w:color="auto"/>
              <w:right w:val="single" w:sz="18" w:space="0" w:color="auto"/>
            </w:tcBorders>
            <w:shd w:val="clear" w:color="auto" w:fill="FFFFFF" w:themeFill="background1"/>
            <w:noWrap/>
            <w:vAlign w:val="center"/>
            <w:hideMark/>
          </w:tcPr>
          <w:p w14:paraId="3A8CC892" w14:textId="4A791FE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21</w:t>
            </w:r>
          </w:p>
        </w:tc>
        <w:tc>
          <w:tcPr>
            <w:tcW w:w="161" w:type="pct"/>
            <w:vMerge/>
            <w:tcBorders>
              <w:left w:val="single" w:sz="18" w:space="0" w:color="auto"/>
            </w:tcBorders>
            <w:shd w:val="clear" w:color="auto" w:fill="auto"/>
            <w:noWrap/>
            <w:vAlign w:val="center"/>
            <w:hideMark/>
          </w:tcPr>
          <w:p w14:paraId="45F75192" w14:textId="77777777" w:rsidR="00DE3112" w:rsidRPr="00191471" w:rsidRDefault="00DE3112" w:rsidP="00415A0F">
            <w:pPr>
              <w:spacing w:line="240" w:lineRule="auto"/>
              <w:ind w:firstLine="0"/>
              <w:jc w:val="center"/>
              <w:rPr>
                <w:color w:val="000000"/>
                <w:sz w:val="18"/>
                <w:szCs w:val="18"/>
                <w:lang w:val="en-US"/>
              </w:rPr>
            </w:pPr>
          </w:p>
        </w:tc>
        <w:tc>
          <w:tcPr>
            <w:tcW w:w="224" w:type="pct"/>
            <w:vMerge/>
            <w:shd w:val="clear" w:color="auto" w:fill="auto"/>
            <w:noWrap/>
            <w:vAlign w:val="center"/>
            <w:hideMark/>
          </w:tcPr>
          <w:p w14:paraId="3C012149"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1266BFCB"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0AD89329"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1923927"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1A75BEB"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1C7E1C8B"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D19AFA1"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D7370A1" w14:textId="77777777" w:rsidR="00DE3112" w:rsidRPr="00191471" w:rsidRDefault="00DE3112" w:rsidP="00415A0F">
            <w:pPr>
              <w:spacing w:line="240" w:lineRule="auto"/>
              <w:ind w:firstLine="0"/>
              <w:jc w:val="center"/>
              <w:rPr>
                <w:sz w:val="18"/>
                <w:szCs w:val="18"/>
                <w:lang w:val="en-US"/>
              </w:rPr>
            </w:pPr>
          </w:p>
        </w:tc>
      </w:tr>
      <w:tr w:rsidR="00730495" w:rsidRPr="00191471" w14:paraId="64ED08D0"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tcPr>
          <w:p w14:paraId="1F2EBD2E" w14:textId="7845FB9F"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 TEQ</w:t>
            </w:r>
            <w:r w:rsidRPr="00191471">
              <w:rPr>
                <w:b/>
                <w:bCs/>
                <w:color w:val="000000"/>
                <w:sz w:val="18"/>
                <w:szCs w:val="18"/>
                <w:lang w:val="en-US"/>
              </w:rPr>
              <w:t xml:space="preserve"> (pg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tcPr>
          <w:p w14:paraId="5F1C3E30" w14:textId="2CAA74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23" w:type="pct"/>
            <w:tcBorders>
              <w:bottom w:val="single" w:sz="8" w:space="0" w:color="auto"/>
            </w:tcBorders>
            <w:shd w:val="clear" w:color="auto" w:fill="FFFFFF" w:themeFill="background1"/>
            <w:noWrap/>
            <w:vAlign w:val="center"/>
          </w:tcPr>
          <w:p w14:paraId="598AA548" w14:textId="22350993"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23" w:type="pct"/>
            <w:tcBorders>
              <w:bottom w:val="single" w:sz="8" w:space="0" w:color="auto"/>
              <w:right w:val="single" w:sz="8" w:space="0" w:color="auto"/>
            </w:tcBorders>
            <w:shd w:val="clear" w:color="auto" w:fill="FFFFFF" w:themeFill="background1"/>
            <w:noWrap/>
            <w:vAlign w:val="center"/>
          </w:tcPr>
          <w:p w14:paraId="36F39FF0" w14:textId="67BD17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176" w:type="pct"/>
            <w:tcBorders>
              <w:left w:val="single" w:sz="8" w:space="0" w:color="auto"/>
              <w:bottom w:val="single" w:sz="8" w:space="0" w:color="auto"/>
            </w:tcBorders>
            <w:shd w:val="clear" w:color="auto" w:fill="FFFFFF" w:themeFill="background1"/>
            <w:noWrap/>
            <w:vAlign w:val="center"/>
          </w:tcPr>
          <w:p w14:paraId="3B4B796D" w14:textId="729A26D6"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2.7</w:t>
            </w:r>
          </w:p>
        </w:tc>
        <w:tc>
          <w:tcPr>
            <w:tcW w:w="223" w:type="pct"/>
            <w:tcBorders>
              <w:bottom w:val="single" w:sz="8" w:space="0" w:color="auto"/>
            </w:tcBorders>
            <w:shd w:val="clear" w:color="auto" w:fill="FFFFFF" w:themeFill="background1"/>
            <w:noWrap/>
            <w:vAlign w:val="center"/>
          </w:tcPr>
          <w:p w14:paraId="597E3020" w14:textId="4E9953BF"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0.6</w:t>
            </w:r>
          </w:p>
        </w:tc>
        <w:tc>
          <w:tcPr>
            <w:tcW w:w="224" w:type="pct"/>
            <w:tcBorders>
              <w:bottom w:val="single" w:sz="8" w:space="0" w:color="auto"/>
            </w:tcBorders>
            <w:shd w:val="clear" w:color="auto" w:fill="FFFFFF" w:themeFill="background1"/>
            <w:noWrap/>
            <w:vAlign w:val="center"/>
          </w:tcPr>
          <w:p w14:paraId="59091A2F" w14:textId="7746FCEB"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0.15</w:t>
            </w:r>
          </w:p>
        </w:tc>
        <w:tc>
          <w:tcPr>
            <w:tcW w:w="192" w:type="pct"/>
            <w:tcBorders>
              <w:bottom w:val="single" w:sz="8" w:space="0" w:color="auto"/>
              <w:right w:val="single" w:sz="8" w:space="0" w:color="auto"/>
            </w:tcBorders>
            <w:shd w:val="clear" w:color="auto" w:fill="FFFFFF" w:themeFill="background1"/>
            <w:noWrap/>
            <w:vAlign w:val="center"/>
          </w:tcPr>
          <w:p w14:paraId="4D3E5FC1" w14:textId="377EA5C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2.2</w:t>
            </w:r>
          </w:p>
        </w:tc>
        <w:tc>
          <w:tcPr>
            <w:tcW w:w="224" w:type="pct"/>
            <w:tcBorders>
              <w:left w:val="single" w:sz="8" w:space="0" w:color="auto"/>
              <w:bottom w:val="single" w:sz="8" w:space="0" w:color="auto"/>
            </w:tcBorders>
            <w:shd w:val="clear" w:color="auto" w:fill="FFFFFF" w:themeFill="background1"/>
            <w:noWrap/>
            <w:vAlign w:val="center"/>
          </w:tcPr>
          <w:p w14:paraId="6CEC516B" w14:textId="222C3F75"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&lt;LOQ</w:t>
            </w:r>
          </w:p>
        </w:tc>
        <w:tc>
          <w:tcPr>
            <w:tcW w:w="192" w:type="pct"/>
            <w:tcBorders>
              <w:bottom w:val="single" w:sz="8" w:space="0" w:color="auto"/>
              <w:right w:val="single" w:sz="8" w:space="0" w:color="auto"/>
            </w:tcBorders>
            <w:shd w:val="clear" w:color="auto" w:fill="FFFFFF" w:themeFill="background1"/>
            <w:noWrap/>
            <w:vAlign w:val="center"/>
          </w:tcPr>
          <w:p w14:paraId="40FC5BB3" w14:textId="734A082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1.6</w:t>
            </w:r>
          </w:p>
        </w:tc>
        <w:tc>
          <w:tcPr>
            <w:tcW w:w="243" w:type="pct"/>
            <w:tcBorders>
              <w:left w:val="single" w:sz="8" w:space="0" w:color="auto"/>
              <w:bottom w:val="single" w:sz="8" w:space="0" w:color="auto"/>
            </w:tcBorders>
            <w:shd w:val="clear" w:color="auto" w:fill="FFFFFF" w:themeFill="background1"/>
            <w:noWrap/>
            <w:vAlign w:val="center"/>
          </w:tcPr>
          <w:p w14:paraId="2C56B62C" w14:textId="0730A274"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0.10</w:t>
            </w:r>
          </w:p>
        </w:tc>
        <w:tc>
          <w:tcPr>
            <w:tcW w:w="208" w:type="pct"/>
            <w:tcBorders>
              <w:bottom w:val="single" w:sz="8" w:space="0" w:color="auto"/>
              <w:right w:val="single" w:sz="18" w:space="0" w:color="auto"/>
            </w:tcBorders>
            <w:shd w:val="clear" w:color="auto" w:fill="FFFFFF" w:themeFill="background1"/>
            <w:noWrap/>
            <w:vAlign w:val="center"/>
          </w:tcPr>
          <w:p w14:paraId="15978F27" w14:textId="55F0DDF8"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1.5</w:t>
            </w:r>
          </w:p>
        </w:tc>
        <w:tc>
          <w:tcPr>
            <w:tcW w:w="384" w:type="pct"/>
            <w:gridSpan w:val="2"/>
            <w:tcBorders>
              <w:top w:val="nil"/>
              <w:left w:val="single" w:sz="18" w:space="0" w:color="auto"/>
            </w:tcBorders>
            <w:shd w:val="clear" w:color="auto" w:fill="auto"/>
            <w:noWrap/>
            <w:vAlign w:val="center"/>
          </w:tcPr>
          <w:p w14:paraId="725B847C"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tcPr>
          <w:p w14:paraId="3BF68787"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tcPr>
          <w:p w14:paraId="7BBA10E5"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2C270CA4"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711CB555"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tcPr>
          <w:p w14:paraId="75658233"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5240D65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1C6B8C2B" w14:textId="77777777" w:rsidR="00DE3112" w:rsidRPr="00191471" w:rsidRDefault="00DE3112" w:rsidP="00415A0F">
            <w:pPr>
              <w:spacing w:line="240" w:lineRule="auto"/>
              <w:ind w:firstLine="0"/>
              <w:jc w:val="center"/>
              <w:rPr>
                <w:sz w:val="18"/>
                <w:szCs w:val="18"/>
                <w:lang w:val="en-US"/>
              </w:rPr>
            </w:pPr>
          </w:p>
        </w:tc>
      </w:tr>
      <w:tr w:rsidR="00730495" w:rsidRPr="00191471" w14:paraId="176741AB"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1CE8A095" w14:textId="4D4D269D"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EF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236545F4" w14:textId="728CD9B2"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tcBorders>
            <w:shd w:val="clear" w:color="auto" w:fill="FFFFFF" w:themeFill="background1"/>
            <w:noWrap/>
            <w:vAlign w:val="center"/>
            <w:hideMark/>
          </w:tcPr>
          <w:p w14:paraId="7F39629A" w14:textId="2BDA6236"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right w:val="single" w:sz="8" w:space="0" w:color="auto"/>
            </w:tcBorders>
            <w:shd w:val="clear" w:color="auto" w:fill="FFFFFF" w:themeFill="background1"/>
            <w:noWrap/>
            <w:vAlign w:val="center"/>
            <w:hideMark/>
          </w:tcPr>
          <w:p w14:paraId="57889A4A" w14:textId="54A4356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tcBorders>
            <w:shd w:val="clear" w:color="auto" w:fill="FFFFFF" w:themeFill="background1"/>
            <w:noWrap/>
            <w:vAlign w:val="center"/>
            <w:hideMark/>
          </w:tcPr>
          <w:p w14:paraId="2E93FBE6" w14:textId="34F1E97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0.52</w:t>
            </w:r>
          </w:p>
        </w:tc>
        <w:tc>
          <w:tcPr>
            <w:tcW w:w="223" w:type="pct"/>
            <w:tcBorders>
              <w:top w:val="single" w:sz="8" w:space="0" w:color="auto"/>
            </w:tcBorders>
            <w:shd w:val="clear" w:color="auto" w:fill="FFFFFF" w:themeFill="background1"/>
            <w:noWrap/>
            <w:vAlign w:val="center"/>
            <w:hideMark/>
          </w:tcPr>
          <w:p w14:paraId="7E33796C" w14:textId="0803E71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0.75</w:t>
            </w:r>
          </w:p>
        </w:tc>
        <w:tc>
          <w:tcPr>
            <w:tcW w:w="224" w:type="pct"/>
            <w:tcBorders>
              <w:top w:val="single" w:sz="8" w:space="0" w:color="auto"/>
            </w:tcBorders>
            <w:shd w:val="clear" w:color="auto" w:fill="FFFFFF" w:themeFill="background1"/>
            <w:noWrap/>
            <w:vAlign w:val="center"/>
            <w:hideMark/>
          </w:tcPr>
          <w:p w14:paraId="17C62065" w14:textId="74F123D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0.08</w:t>
            </w:r>
          </w:p>
        </w:tc>
        <w:tc>
          <w:tcPr>
            <w:tcW w:w="192" w:type="pct"/>
            <w:tcBorders>
              <w:top w:val="single" w:sz="8" w:space="0" w:color="auto"/>
              <w:right w:val="single" w:sz="8" w:space="0" w:color="auto"/>
            </w:tcBorders>
            <w:shd w:val="clear" w:color="auto" w:fill="FFFFFF" w:themeFill="background1"/>
            <w:noWrap/>
            <w:vAlign w:val="center"/>
            <w:hideMark/>
          </w:tcPr>
          <w:p w14:paraId="26D5756B" w14:textId="3DC3E9C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1.2</w:t>
            </w:r>
          </w:p>
        </w:tc>
        <w:tc>
          <w:tcPr>
            <w:tcW w:w="224" w:type="pct"/>
            <w:tcBorders>
              <w:top w:val="single" w:sz="8" w:space="0" w:color="auto"/>
              <w:left w:val="single" w:sz="8" w:space="0" w:color="auto"/>
            </w:tcBorders>
            <w:shd w:val="clear" w:color="auto" w:fill="FFFFFF" w:themeFill="background1"/>
            <w:noWrap/>
            <w:vAlign w:val="center"/>
            <w:hideMark/>
          </w:tcPr>
          <w:p w14:paraId="66066296" w14:textId="0E4A18D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top w:val="single" w:sz="8" w:space="0" w:color="auto"/>
              <w:right w:val="single" w:sz="8" w:space="0" w:color="auto"/>
            </w:tcBorders>
            <w:shd w:val="clear" w:color="auto" w:fill="FFFFFF" w:themeFill="background1"/>
            <w:noWrap/>
            <w:vAlign w:val="center"/>
            <w:hideMark/>
          </w:tcPr>
          <w:p w14:paraId="1E00F0BB" w14:textId="7E5741F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0.90</w:t>
            </w:r>
          </w:p>
        </w:tc>
        <w:tc>
          <w:tcPr>
            <w:tcW w:w="243" w:type="pct"/>
            <w:tcBorders>
              <w:top w:val="single" w:sz="8" w:space="0" w:color="auto"/>
              <w:left w:val="single" w:sz="8" w:space="0" w:color="auto"/>
            </w:tcBorders>
            <w:shd w:val="clear" w:color="auto" w:fill="FFFFFF" w:themeFill="background1"/>
            <w:noWrap/>
            <w:vAlign w:val="center"/>
            <w:hideMark/>
          </w:tcPr>
          <w:p w14:paraId="2520006A" w14:textId="74B161C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08" w:type="pct"/>
            <w:tcBorders>
              <w:top w:val="single" w:sz="8" w:space="0" w:color="auto"/>
              <w:right w:val="single" w:sz="18" w:space="0" w:color="auto"/>
            </w:tcBorders>
            <w:shd w:val="clear" w:color="auto" w:fill="FFFFFF" w:themeFill="background1"/>
            <w:noWrap/>
            <w:vAlign w:val="center"/>
            <w:hideMark/>
          </w:tcPr>
          <w:p w14:paraId="57BCAB1D" w14:textId="35B99C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6.2</w:t>
            </w:r>
          </w:p>
        </w:tc>
        <w:tc>
          <w:tcPr>
            <w:tcW w:w="384" w:type="pct"/>
            <w:gridSpan w:val="2"/>
            <w:tcBorders>
              <w:top w:val="nil"/>
              <w:left w:val="single" w:sz="18" w:space="0" w:color="auto"/>
            </w:tcBorders>
            <w:shd w:val="clear" w:color="auto" w:fill="auto"/>
            <w:noWrap/>
            <w:vAlign w:val="center"/>
            <w:hideMark/>
          </w:tcPr>
          <w:p w14:paraId="403600E7"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72CD62C6"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4C53435C"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14BFCF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B34295B"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2B23668B"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0821BE3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18ADDAF" w14:textId="77777777" w:rsidR="00DE3112" w:rsidRPr="00191471" w:rsidRDefault="00DE3112" w:rsidP="00415A0F">
            <w:pPr>
              <w:spacing w:line="240" w:lineRule="auto"/>
              <w:ind w:firstLine="0"/>
              <w:jc w:val="center"/>
              <w:rPr>
                <w:sz w:val="18"/>
                <w:szCs w:val="18"/>
                <w:lang w:val="en-US"/>
              </w:rPr>
            </w:pPr>
          </w:p>
        </w:tc>
      </w:tr>
      <w:tr w:rsidR="00730495" w:rsidRPr="00191471" w14:paraId="510A39B7"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hideMark/>
          </w:tcPr>
          <w:p w14:paraId="3B270E76" w14:textId="6BBFDA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hideMark/>
          </w:tcPr>
          <w:p w14:paraId="64628C0C" w14:textId="15D2661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bottom w:val="single" w:sz="8" w:space="0" w:color="auto"/>
            </w:tcBorders>
            <w:shd w:val="clear" w:color="auto" w:fill="FFFFFF" w:themeFill="background1"/>
            <w:noWrap/>
            <w:vAlign w:val="center"/>
            <w:hideMark/>
          </w:tcPr>
          <w:p w14:paraId="33A397A1" w14:textId="6F3D8583"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bottom w:val="single" w:sz="8" w:space="0" w:color="auto"/>
              <w:right w:val="single" w:sz="8" w:space="0" w:color="auto"/>
            </w:tcBorders>
            <w:shd w:val="clear" w:color="auto" w:fill="FFFFFF" w:themeFill="background1"/>
            <w:noWrap/>
            <w:vAlign w:val="center"/>
            <w:hideMark/>
          </w:tcPr>
          <w:p w14:paraId="25FCCB37" w14:textId="4853AAF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left w:val="single" w:sz="8" w:space="0" w:color="auto"/>
              <w:bottom w:val="single" w:sz="8" w:space="0" w:color="auto"/>
            </w:tcBorders>
            <w:shd w:val="clear" w:color="auto" w:fill="FFFFFF" w:themeFill="background1"/>
            <w:noWrap/>
            <w:vAlign w:val="center"/>
            <w:hideMark/>
          </w:tcPr>
          <w:p w14:paraId="6E0CBAA5" w14:textId="5E29F71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23" w:type="pct"/>
            <w:tcBorders>
              <w:bottom w:val="single" w:sz="8" w:space="0" w:color="auto"/>
            </w:tcBorders>
            <w:shd w:val="clear" w:color="auto" w:fill="FFFFFF" w:themeFill="background1"/>
            <w:noWrap/>
            <w:vAlign w:val="center"/>
            <w:hideMark/>
          </w:tcPr>
          <w:p w14:paraId="79613896" w14:textId="0B23628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0.04</w:t>
            </w:r>
          </w:p>
        </w:tc>
        <w:tc>
          <w:tcPr>
            <w:tcW w:w="224" w:type="pct"/>
            <w:tcBorders>
              <w:bottom w:val="single" w:sz="8" w:space="0" w:color="auto"/>
            </w:tcBorders>
            <w:shd w:val="clear" w:color="auto" w:fill="FFFFFF" w:themeFill="background1"/>
            <w:noWrap/>
            <w:vAlign w:val="center"/>
            <w:hideMark/>
          </w:tcPr>
          <w:p w14:paraId="21C4BB05" w14:textId="6C5B41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0.004</w:t>
            </w:r>
          </w:p>
        </w:tc>
        <w:tc>
          <w:tcPr>
            <w:tcW w:w="192" w:type="pct"/>
            <w:tcBorders>
              <w:bottom w:val="single" w:sz="8" w:space="0" w:color="auto"/>
              <w:right w:val="single" w:sz="8" w:space="0" w:color="auto"/>
            </w:tcBorders>
            <w:shd w:val="clear" w:color="auto" w:fill="FFFFFF" w:themeFill="background1"/>
            <w:noWrap/>
            <w:vAlign w:val="center"/>
            <w:hideMark/>
          </w:tcPr>
          <w:p w14:paraId="13477148" w14:textId="2A8A1A05"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0.07</w:t>
            </w:r>
          </w:p>
        </w:tc>
        <w:tc>
          <w:tcPr>
            <w:tcW w:w="224" w:type="pct"/>
            <w:tcBorders>
              <w:left w:val="single" w:sz="8" w:space="0" w:color="auto"/>
              <w:bottom w:val="single" w:sz="8" w:space="0" w:color="auto"/>
            </w:tcBorders>
            <w:shd w:val="clear" w:color="auto" w:fill="FFFFFF" w:themeFill="background1"/>
            <w:noWrap/>
            <w:vAlign w:val="center"/>
            <w:hideMark/>
          </w:tcPr>
          <w:p w14:paraId="36D18F0E" w14:textId="520F65D0"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bottom w:val="single" w:sz="8" w:space="0" w:color="auto"/>
              <w:right w:val="single" w:sz="8" w:space="0" w:color="auto"/>
            </w:tcBorders>
            <w:shd w:val="clear" w:color="auto" w:fill="FFFFFF" w:themeFill="background1"/>
            <w:noWrap/>
            <w:vAlign w:val="center"/>
            <w:hideMark/>
          </w:tcPr>
          <w:p w14:paraId="2069D2E5" w14:textId="2B70A8B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0.09</w:t>
            </w:r>
          </w:p>
        </w:tc>
        <w:tc>
          <w:tcPr>
            <w:tcW w:w="243" w:type="pct"/>
            <w:tcBorders>
              <w:left w:val="single" w:sz="8" w:space="0" w:color="auto"/>
              <w:bottom w:val="single" w:sz="8" w:space="0" w:color="auto"/>
            </w:tcBorders>
            <w:shd w:val="clear" w:color="auto" w:fill="FFFFFF" w:themeFill="background1"/>
            <w:noWrap/>
            <w:vAlign w:val="center"/>
            <w:hideMark/>
          </w:tcPr>
          <w:p w14:paraId="16CC679F" w14:textId="14ED76B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0.002</w:t>
            </w:r>
          </w:p>
        </w:tc>
        <w:tc>
          <w:tcPr>
            <w:tcW w:w="208" w:type="pct"/>
            <w:tcBorders>
              <w:bottom w:val="single" w:sz="8" w:space="0" w:color="auto"/>
              <w:right w:val="single" w:sz="18" w:space="0" w:color="auto"/>
            </w:tcBorders>
            <w:shd w:val="clear" w:color="auto" w:fill="FFFFFF" w:themeFill="background1"/>
            <w:noWrap/>
            <w:vAlign w:val="center"/>
            <w:hideMark/>
          </w:tcPr>
          <w:p w14:paraId="3AAFFCBA" w14:textId="17C2AD2D"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0.45</w:t>
            </w:r>
          </w:p>
        </w:tc>
        <w:tc>
          <w:tcPr>
            <w:tcW w:w="384" w:type="pct"/>
            <w:gridSpan w:val="2"/>
            <w:tcBorders>
              <w:top w:val="nil"/>
              <w:left w:val="single" w:sz="18" w:space="0" w:color="auto"/>
            </w:tcBorders>
            <w:shd w:val="clear" w:color="auto" w:fill="auto"/>
            <w:noWrap/>
            <w:vAlign w:val="center"/>
            <w:hideMark/>
          </w:tcPr>
          <w:p w14:paraId="0AD5B077"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42DF7B2E"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12856529"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2869A62"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DD55D4"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663270A4"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818407C"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56EA705" w14:textId="77777777" w:rsidR="00DE3112" w:rsidRPr="00191471" w:rsidRDefault="00DE3112" w:rsidP="00415A0F">
            <w:pPr>
              <w:spacing w:line="240" w:lineRule="auto"/>
              <w:ind w:firstLine="0"/>
              <w:jc w:val="center"/>
              <w:rPr>
                <w:sz w:val="18"/>
                <w:szCs w:val="18"/>
                <w:lang w:val="en-US"/>
              </w:rPr>
            </w:pPr>
          </w:p>
        </w:tc>
      </w:tr>
      <w:tr w:rsidR="00730495" w:rsidRPr="00191471" w14:paraId="4F22475B" w14:textId="77777777" w:rsidTr="00730495">
        <w:trPr>
          <w:trHeight w:val="29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28C418BF"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Particles (%)</w:t>
            </w:r>
          </w:p>
        </w:tc>
        <w:tc>
          <w:tcPr>
            <w:tcW w:w="223" w:type="pct"/>
            <w:tcBorders>
              <w:top w:val="single" w:sz="8" w:space="0" w:color="auto"/>
              <w:left w:val="single" w:sz="8" w:space="0" w:color="auto"/>
              <w:bottom w:val="nil"/>
            </w:tcBorders>
            <w:shd w:val="clear" w:color="auto" w:fill="FFFFFF" w:themeFill="background1"/>
            <w:noWrap/>
            <w:vAlign w:val="center"/>
            <w:hideMark/>
          </w:tcPr>
          <w:p w14:paraId="05F61548" w14:textId="48593DF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bottom w:val="nil"/>
            </w:tcBorders>
            <w:shd w:val="clear" w:color="auto" w:fill="FFFFFF" w:themeFill="background1"/>
            <w:noWrap/>
            <w:vAlign w:val="center"/>
            <w:hideMark/>
          </w:tcPr>
          <w:p w14:paraId="4C9B1FFB" w14:textId="719E458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bottom w:val="nil"/>
              <w:right w:val="single" w:sz="8" w:space="0" w:color="auto"/>
            </w:tcBorders>
            <w:shd w:val="clear" w:color="auto" w:fill="FFFFFF" w:themeFill="background1"/>
            <w:noWrap/>
            <w:vAlign w:val="center"/>
            <w:hideMark/>
          </w:tcPr>
          <w:p w14:paraId="7626BC31" w14:textId="76F8F8B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bottom w:val="nil"/>
            </w:tcBorders>
            <w:shd w:val="clear" w:color="auto" w:fill="FFFFFF" w:themeFill="background1"/>
            <w:noWrap/>
            <w:vAlign w:val="center"/>
            <w:hideMark/>
          </w:tcPr>
          <w:p w14:paraId="470EA61A" w14:textId="42303AA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3" w:type="pct"/>
            <w:tcBorders>
              <w:top w:val="single" w:sz="8" w:space="0" w:color="auto"/>
              <w:bottom w:val="nil"/>
            </w:tcBorders>
            <w:shd w:val="clear" w:color="auto" w:fill="FFFFFF" w:themeFill="background1"/>
            <w:noWrap/>
            <w:vAlign w:val="center"/>
            <w:hideMark/>
          </w:tcPr>
          <w:p w14:paraId="1807087E" w14:textId="6DEC6CC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4" w:type="pct"/>
            <w:tcBorders>
              <w:top w:val="single" w:sz="8" w:space="0" w:color="auto"/>
              <w:bottom w:val="nil"/>
            </w:tcBorders>
            <w:shd w:val="clear" w:color="auto" w:fill="FFFFFF" w:themeFill="background1"/>
            <w:noWrap/>
            <w:vAlign w:val="center"/>
            <w:hideMark/>
          </w:tcPr>
          <w:p w14:paraId="60DD8377" w14:textId="1BCA95E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192" w:type="pct"/>
            <w:tcBorders>
              <w:top w:val="single" w:sz="8" w:space="0" w:color="auto"/>
              <w:bottom w:val="nil"/>
              <w:right w:val="single" w:sz="8" w:space="0" w:color="auto"/>
            </w:tcBorders>
            <w:shd w:val="clear" w:color="auto" w:fill="FFFFFF" w:themeFill="background1"/>
            <w:noWrap/>
            <w:vAlign w:val="center"/>
            <w:hideMark/>
          </w:tcPr>
          <w:p w14:paraId="2D096730" w14:textId="66FBC42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4" w:type="pct"/>
            <w:tcBorders>
              <w:top w:val="single" w:sz="8" w:space="0" w:color="auto"/>
              <w:left w:val="single" w:sz="8" w:space="0" w:color="auto"/>
              <w:bottom w:val="nil"/>
            </w:tcBorders>
            <w:shd w:val="clear" w:color="auto" w:fill="FFFFFF" w:themeFill="background1"/>
            <w:noWrap/>
            <w:vAlign w:val="center"/>
            <w:hideMark/>
          </w:tcPr>
          <w:p w14:paraId="5CC8790C" w14:textId="453F081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92" w:type="pct"/>
            <w:tcBorders>
              <w:top w:val="single" w:sz="8" w:space="0" w:color="auto"/>
              <w:bottom w:val="nil"/>
              <w:right w:val="single" w:sz="8" w:space="0" w:color="auto"/>
            </w:tcBorders>
            <w:shd w:val="clear" w:color="auto" w:fill="FFFFFF" w:themeFill="background1"/>
            <w:noWrap/>
            <w:vAlign w:val="center"/>
            <w:hideMark/>
          </w:tcPr>
          <w:p w14:paraId="11D8AEAF" w14:textId="16BBF1D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77</w:t>
            </w:r>
          </w:p>
        </w:tc>
        <w:tc>
          <w:tcPr>
            <w:tcW w:w="243" w:type="pct"/>
            <w:tcBorders>
              <w:top w:val="single" w:sz="8" w:space="0" w:color="auto"/>
              <w:left w:val="single" w:sz="8" w:space="0" w:color="auto"/>
              <w:bottom w:val="nil"/>
            </w:tcBorders>
            <w:shd w:val="clear" w:color="auto" w:fill="FFFFFF" w:themeFill="background1"/>
            <w:noWrap/>
            <w:vAlign w:val="center"/>
            <w:hideMark/>
          </w:tcPr>
          <w:p w14:paraId="40B22393" w14:textId="65B27785"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08" w:type="pct"/>
            <w:tcBorders>
              <w:top w:val="single" w:sz="8" w:space="0" w:color="auto"/>
              <w:bottom w:val="nil"/>
              <w:right w:val="single" w:sz="18" w:space="0" w:color="auto"/>
            </w:tcBorders>
            <w:shd w:val="clear" w:color="auto" w:fill="FFFFFF" w:themeFill="background1"/>
            <w:noWrap/>
            <w:vAlign w:val="center"/>
            <w:hideMark/>
          </w:tcPr>
          <w:p w14:paraId="0D0B9A7E" w14:textId="3A6067C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86</w:t>
            </w:r>
          </w:p>
        </w:tc>
        <w:tc>
          <w:tcPr>
            <w:tcW w:w="384" w:type="pct"/>
            <w:gridSpan w:val="2"/>
            <w:tcBorders>
              <w:top w:val="nil"/>
              <w:left w:val="single" w:sz="18" w:space="0" w:color="auto"/>
            </w:tcBorders>
            <w:shd w:val="clear" w:color="auto" w:fill="auto"/>
            <w:noWrap/>
            <w:vAlign w:val="center"/>
            <w:hideMark/>
          </w:tcPr>
          <w:p w14:paraId="5BD74446" w14:textId="77777777" w:rsidR="00DE3112" w:rsidRPr="00191471" w:rsidRDefault="00DE3112" w:rsidP="009910F3">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6C630AE4" w14:textId="77777777" w:rsidR="00DE3112" w:rsidRPr="00191471" w:rsidRDefault="00DE3112" w:rsidP="009910F3">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2EA5C863"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90545AC"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A4EAACE"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46FB7A13"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887118E" w14:textId="77777777" w:rsidR="00DE3112" w:rsidRPr="00191471" w:rsidRDefault="00DE3112" w:rsidP="009910F3">
            <w:pPr>
              <w:spacing w:line="240" w:lineRule="auto"/>
              <w:ind w:firstLine="0"/>
              <w:jc w:val="center"/>
              <w:rPr>
                <w:sz w:val="18"/>
                <w:szCs w:val="18"/>
                <w:lang w:val="en-US"/>
              </w:rPr>
            </w:pPr>
          </w:p>
        </w:tc>
        <w:tc>
          <w:tcPr>
            <w:tcW w:w="255" w:type="pct"/>
            <w:tcBorders>
              <w:top w:val="nil"/>
              <w:bottom w:val="nil"/>
            </w:tcBorders>
            <w:shd w:val="clear" w:color="auto" w:fill="auto"/>
            <w:noWrap/>
            <w:vAlign w:val="center"/>
            <w:hideMark/>
          </w:tcPr>
          <w:p w14:paraId="30B94895" w14:textId="77777777" w:rsidR="00DE3112" w:rsidRPr="00191471" w:rsidRDefault="00DE3112" w:rsidP="009910F3">
            <w:pPr>
              <w:spacing w:line="240" w:lineRule="auto"/>
              <w:ind w:firstLine="0"/>
              <w:jc w:val="center"/>
              <w:rPr>
                <w:sz w:val="18"/>
                <w:szCs w:val="18"/>
                <w:lang w:val="en-US"/>
              </w:rPr>
            </w:pPr>
          </w:p>
        </w:tc>
      </w:tr>
      <w:tr w:rsidR="00730495" w:rsidRPr="00191471" w14:paraId="685493CD" w14:textId="77777777" w:rsidTr="00730495">
        <w:trPr>
          <w:trHeight w:val="300"/>
        </w:trPr>
        <w:tc>
          <w:tcPr>
            <w:tcW w:w="622" w:type="pct"/>
            <w:tcBorders>
              <w:left w:val="single" w:sz="18" w:space="0" w:color="auto"/>
              <w:bottom w:val="single" w:sz="18" w:space="0" w:color="auto"/>
              <w:right w:val="single" w:sz="8" w:space="0" w:color="auto"/>
            </w:tcBorders>
            <w:shd w:val="clear" w:color="auto" w:fill="FFFFFF" w:themeFill="background1"/>
            <w:noWrap/>
            <w:vAlign w:val="center"/>
            <w:hideMark/>
          </w:tcPr>
          <w:p w14:paraId="4DA77BEA"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Gaseous (%)</w:t>
            </w:r>
          </w:p>
        </w:tc>
        <w:tc>
          <w:tcPr>
            <w:tcW w:w="223" w:type="pct"/>
            <w:tcBorders>
              <w:top w:val="nil"/>
              <w:left w:val="single" w:sz="8" w:space="0" w:color="auto"/>
              <w:bottom w:val="single" w:sz="18" w:space="0" w:color="auto"/>
            </w:tcBorders>
            <w:shd w:val="clear" w:color="auto" w:fill="FFFFFF" w:themeFill="background1"/>
            <w:noWrap/>
            <w:vAlign w:val="center"/>
            <w:hideMark/>
          </w:tcPr>
          <w:p w14:paraId="2D49920E" w14:textId="292CACA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nil"/>
              <w:bottom w:val="single" w:sz="18" w:space="0" w:color="auto"/>
            </w:tcBorders>
            <w:shd w:val="clear" w:color="auto" w:fill="FFFFFF" w:themeFill="background1"/>
            <w:noWrap/>
            <w:vAlign w:val="center"/>
            <w:hideMark/>
          </w:tcPr>
          <w:p w14:paraId="7A74F8F3" w14:textId="3C11C34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nil"/>
              <w:bottom w:val="single" w:sz="18" w:space="0" w:color="auto"/>
              <w:right w:val="single" w:sz="8" w:space="0" w:color="auto"/>
            </w:tcBorders>
            <w:shd w:val="clear" w:color="auto" w:fill="FFFFFF" w:themeFill="background1"/>
            <w:noWrap/>
            <w:vAlign w:val="center"/>
            <w:hideMark/>
          </w:tcPr>
          <w:p w14:paraId="747F889F" w14:textId="55EAEC0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nil"/>
              <w:left w:val="single" w:sz="8" w:space="0" w:color="auto"/>
              <w:bottom w:val="single" w:sz="18" w:space="0" w:color="auto"/>
            </w:tcBorders>
            <w:shd w:val="clear" w:color="auto" w:fill="FFFFFF" w:themeFill="background1"/>
            <w:noWrap/>
            <w:vAlign w:val="center"/>
            <w:hideMark/>
          </w:tcPr>
          <w:p w14:paraId="5BA92FD3" w14:textId="527AB6B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3" w:type="pct"/>
            <w:tcBorders>
              <w:top w:val="nil"/>
              <w:bottom w:val="single" w:sz="18" w:space="0" w:color="auto"/>
            </w:tcBorders>
            <w:shd w:val="clear" w:color="auto" w:fill="FFFFFF" w:themeFill="background1"/>
            <w:noWrap/>
            <w:vAlign w:val="center"/>
            <w:hideMark/>
          </w:tcPr>
          <w:p w14:paraId="049C996F" w14:textId="30C5B03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4" w:type="pct"/>
            <w:tcBorders>
              <w:top w:val="nil"/>
              <w:bottom w:val="single" w:sz="18" w:space="0" w:color="auto"/>
            </w:tcBorders>
            <w:shd w:val="clear" w:color="auto" w:fill="FFFFFF" w:themeFill="background1"/>
            <w:noWrap/>
            <w:vAlign w:val="center"/>
            <w:hideMark/>
          </w:tcPr>
          <w:p w14:paraId="06B6DA65" w14:textId="34F9138C"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FE50878" w14:textId="2213842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4" w:type="pct"/>
            <w:tcBorders>
              <w:top w:val="nil"/>
              <w:left w:val="single" w:sz="8" w:space="0" w:color="auto"/>
              <w:bottom w:val="single" w:sz="18" w:space="0" w:color="auto"/>
            </w:tcBorders>
            <w:shd w:val="clear" w:color="auto" w:fill="FFFFFF" w:themeFill="background1"/>
            <w:noWrap/>
            <w:vAlign w:val="center"/>
            <w:hideMark/>
          </w:tcPr>
          <w:p w14:paraId="0082AAC8" w14:textId="32ACF45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FDE5D33" w14:textId="5892FC9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23</w:t>
            </w:r>
          </w:p>
        </w:tc>
        <w:tc>
          <w:tcPr>
            <w:tcW w:w="243" w:type="pct"/>
            <w:tcBorders>
              <w:top w:val="nil"/>
              <w:left w:val="single" w:sz="8" w:space="0" w:color="auto"/>
              <w:bottom w:val="single" w:sz="18" w:space="0" w:color="auto"/>
            </w:tcBorders>
            <w:shd w:val="clear" w:color="auto" w:fill="FFFFFF" w:themeFill="background1"/>
            <w:noWrap/>
            <w:vAlign w:val="center"/>
            <w:hideMark/>
          </w:tcPr>
          <w:p w14:paraId="00AA3D42" w14:textId="5FC006D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08" w:type="pct"/>
            <w:tcBorders>
              <w:top w:val="nil"/>
              <w:bottom w:val="single" w:sz="18" w:space="0" w:color="auto"/>
              <w:right w:val="single" w:sz="18" w:space="0" w:color="auto"/>
            </w:tcBorders>
            <w:shd w:val="clear" w:color="auto" w:fill="FFFFFF" w:themeFill="background1"/>
            <w:noWrap/>
            <w:vAlign w:val="center"/>
            <w:hideMark/>
          </w:tcPr>
          <w:p w14:paraId="1DFCAFC8" w14:textId="2E05D2B4"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14</w:t>
            </w:r>
          </w:p>
        </w:tc>
        <w:tc>
          <w:tcPr>
            <w:tcW w:w="384" w:type="pct"/>
            <w:gridSpan w:val="2"/>
            <w:tcBorders>
              <w:top w:val="nil"/>
              <w:left w:val="single" w:sz="18" w:space="0" w:color="auto"/>
            </w:tcBorders>
            <w:shd w:val="clear" w:color="auto" w:fill="auto"/>
            <w:noWrap/>
            <w:vAlign w:val="center"/>
            <w:hideMark/>
          </w:tcPr>
          <w:p w14:paraId="7DB64EC7" w14:textId="77777777" w:rsidR="00DE3112" w:rsidRPr="00191471" w:rsidRDefault="00DE3112" w:rsidP="009910F3">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55F924E6" w14:textId="77777777" w:rsidR="00DE3112" w:rsidRPr="00191471" w:rsidRDefault="00DE3112" w:rsidP="009910F3">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52097F05"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15AB922"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7D30C9"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7DC543EA"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3CB715B"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7EC86195" w14:textId="77777777" w:rsidR="00DE3112" w:rsidRPr="00191471" w:rsidRDefault="00DE3112" w:rsidP="009910F3">
            <w:pPr>
              <w:spacing w:line="240" w:lineRule="auto"/>
              <w:ind w:firstLine="0"/>
              <w:jc w:val="center"/>
              <w:rPr>
                <w:sz w:val="18"/>
                <w:szCs w:val="18"/>
                <w:lang w:val="en-US"/>
              </w:rPr>
            </w:pPr>
          </w:p>
        </w:tc>
      </w:tr>
    </w:tbl>
    <w:p w14:paraId="059D9BBA" w14:textId="363B2AB5" w:rsidR="0083482E" w:rsidRDefault="0083482E" w:rsidP="00D64F24">
      <w:pPr>
        <w:rPr>
          <w:lang w:val="en-US"/>
        </w:rPr>
      </w:pPr>
    </w:p>
    <w:p w14:paraId="16E23394" w14:textId="77777777" w:rsidR="0083482E" w:rsidRDefault="0083482E">
      <w:pPr>
        <w:spacing w:after="160"/>
        <w:ind w:firstLine="0"/>
        <w:rPr>
          <w:lang w:val="en-US"/>
        </w:rPr>
      </w:pPr>
      <w:r>
        <w:rPr>
          <w:lang w:val="en-US"/>
        </w:rPr>
        <w:br w:type="page"/>
      </w:r>
    </w:p>
    <w:p w14:paraId="5FFFE2B4" w14:textId="77777777" w:rsidR="0083482E" w:rsidRDefault="0083482E" w:rsidP="00D64F24">
      <w:pPr>
        <w:rPr>
          <w:lang w:val="en-US"/>
        </w:rPr>
        <w:sectPr w:rsidR="0083482E" w:rsidSect="00730495">
          <w:pgSz w:w="16838" w:h="11906" w:orient="landscape"/>
          <w:pgMar w:top="720" w:right="720" w:bottom="720" w:left="720" w:header="709" w:footer="709" w:gutter="0"/>
          <w:lnNumType w:countBy="1" w:restart="continuous"/>
          <w:cols w:space="708"/>
          <w:docGrid w:linePitch="360"/>
        </w:sectPr>
      </w:pPr>
    </w:p>
    <w:p w14:paraId="1E193936" w14:textId="4E958FBD" w:rsidR="002839B5" w:rsidRDefault="002F3726" w:rsidP="00401EEE">
      <w:pPr>
        <w:pStyle w:val="Heading2"/>
      </w:pPr>
      <w:r>
        <w:lastRenderedPageBreak/>
        <w:t xml:space="preserve">Distribution of </w:t>
      </w:r>
      <w:r w:rsidR="000A53B4">
        <w:t>pollutants</w:t>
      </w:r>
      <w:r>
        <w:t xml:space="preserve"> </w:t>
      </w:r>
      <w:r w:rsidR="00F36692">
        <w:t xml:space="preserve">in </w:t>
      </w:r>
      <w:r>
        <w:t>pyrolysis</w:t>
      </w:r>
      <w:r w:rsidR="00F36692">
        <w:t xml:space="preserve"> products</w:t>
      </w:r>
    </w:p>
    <w:p w14:paraId="1D6F0D44" w14:textId="5C3F8B4E" w:rsidR="00022C34" w:rsidRPr="00022C34" w:rsidRDefault="00022C34" w:rsidP="00022C34">
      <w:pPr>
        <w:ind w:firstLine="0"/>
        <w:rPr>
          <w:lang w:val="en-US"/>
        </w:rPr>
      </w:pPr>
      <w:r>
        <w:rPr>
          <w:lang w:val="en-US"/>
        </w:rPr>
        <w:fldChar w:fldCharType="begin"/>
      </w:r>
      <w:r>
        <w:rPr>
          <w:lang w:val="en-US"/>
        </w:rPr>
        <w:instrText xml:space="preserve"> REF _Ref135050367 \h </w:instrText>
      </w:r>
      <w:r>
        <w:rPr>
          <w:lang w:val="en-US"/>
        </w:rPr>
      </w:r>
      <w:r>
        <w:rPr>
          <w:lang w:val="en-US"/>
        </w:rPr>
        <w:fldChar w:fldCharType="separate"/>
      </w:r>
      <w:r w:rsidRPr="00736205">
        <w:rPr>
          <w:lang w:val="en-US"/>
        </w:rPr>
        <w:t xml:space="preserve">Table </w:t>
      </w:r>
      <w:r>
        <w:rPr>
          <w:noProof/>
          <w:lang w:val="en-US"/>
        </w:rPr>
        <w:t>6</w:t>
      </w:r>
      <w:r>
        <w:rPr>
          <w:lang w:val="en-US"/>
        </w:rPr>
        <w:fldChar w:fldCharType="end"/>
      </w:r>
      <w:r>
        <w:rPr>
          <w:lang w:val="en-US"/>
        </w:rPr>
        <w:t xml:space="preserve"> shows how PAHs </w:t>
      </w:r>
      <w:r>
        <w:rPr>
          <w:lang w:val="en-US"/>
        </w:rPr>
        <w:t xml:space="preserve">and PCDD/Fs are </w:t>
      </w:r>
      <w:r>
        <w:rPr>
          <w:lang w:val="en-US"/>
        </w:rPr>
        <w:t xml:space="preserve">distributed between the different pyrolysis </w:t>
      </w:r>
      <w:r>
        <w:rPr>
          <w:lang w:val="en-US"/>
        </w:rPr>
        <w:t xml:space="preserve">products at different temperatures, a mass balance of these pollutants, and from here a percent deviation between the total PCDD/F and PAH concentration in the feedstock and the summed concentration in the pyrolysis products as an estimation of PAH and PCDD/F formation/degradation. </w:t>
      </w:r>
      <w:r>
        <w:rPr>
          <w:color w:val="000000"/>
          <w:lang w:val="en-US"/>
        </w:rPr>
        <w:t xml:space="preserve">Note that the total concentrations in </w:t>
      </w:r>
      <w:r>
        <w:rPr>
          <w:lang w:val="en-US"/>
        </w:rPr>
        <w:fldChar w:fldCharType="begin"/>
      </w:r>
      <w:r>
        <w:rPr>
          <w:lang w:val="en-US"/>
        </w:rPr>
        <w:instrText xml:space="preserve"> REF _Ref135050367 \h </w:instrText>
      </w:r>
      <w:r>
        <w:rPr>
          <w:lang w:val="en-US"/>
        </w:rPr>
      </w:r>
      <w:r>
        <w:rPr>
          <w:lang w:val="en-US"/>
        </w:rPr>
        <w:fldChar w:fldCharType="separate"/>
      </w:r>
      <w:r w:rsidRPr="00736205">
        <w:rPr>
          <w:lang w:val="en-US"/>
        </w:rPr>
        <w:t xml:space="preserve">Table </w:t>
      </w:r>
      <w:r>
        <w:rPr>
          <w:noProof/>
          <w:lang w:val="en-US"/>
        </w:rPr>
        <w:t>6</w:t>
      </w:r>
      <w:r>
        <w:rPr>
          <w:lang w:val="en-US"/>
        </w:rPr>
        <w:fldChar w:fldCharType="end"/>
      </w:r>
      <w:r>
        <w:rPr>
          <w:lang w:val="en-US"/>
        </w:rPr>
        <w:t xml:space="preserve"> are different from those reported for the remaining results because they have been normalized for yield of each pyrolysis product in order conduct a representative mass balance.</w:t>
      </w:r>
      <w:r>
        <w:rPr>
          <w:lang w:val="en-US"/>
        </w:rPr>
        <w:t xml:space="preserve"> Measured concentrations are provided in </w:t>
      </w:r>
      <w:r w:rsidRPr="00022C34">
        <w:rPr>
          <w:highlight w:val="yellow"/>
          <w:lang w:val="en-US"/>
        </w:rPr>
        <w:t>Table</w:t>
      </w:r>
      <w:r>
        <w:rPr>
          <w:highlight w:val="yellow"/>
          <w:lang w:val="en-US"/>
        </w:rPr>
        <w:t>s</w:t>
      </w:r>
      <w:r w:rsidRPr="00022C34">
        <w:rPr>
          <w:highlight w:val="yellow"/>
          <w:lang w:val="en-US"/>
        </w:rPr>
        <w:t xml:space="preserve"> </w:t>
      </w:r>
      <w:proofErr w:type="gramStart"/>
      <w:r w:rsidRPr="00022C34">
        <w:rPr>
          <w:highlight w:val="yellow"/>
          <w:lang w:val="en-US"/>
        </w:rPr>
        <w:t>S.X</w:t>
      </w:r>
      <w:r>
        <w:rPr>
          <w:highlight w:val="yellow"/>
          <w:lang w:val="en-US"/>
        </w:rPr>
        <w:t>,Y</w:t>
      </w:r>
      <w:proofErr w:type="gramEnd"/>
      <w:r>
        <w:rPr>
          <w:highlight w:val="yellow"/>
          <w:lang w:val="en-US"/>
        </w:rPr>
        <w:t>,Z</w:t>
      </w:r>
      <w:r w:rsidRPr="00022C34">
        <w:rPr>
          <w:highlight w:val="yellow"/>
          <w:lang w:val="en-US"/>
        </w:rPr>
        <w:t>.</w:t>
      </w:r>
    </w:p>
    <w:p w14:paraId="142B0A99" w14:textId="330731C3" w:rsidR="000A53B4" w:rsidRDefault="000A53B4" w:rsidP="000A53B4">
      <w:pPr>
        <w:pStyle w:val="Heading3"/>
        <w:rPr>
          <w:lang w:val="en-US"/>
        </w:rPr>
      </w:pPr>
      <w:r>
        <w:rPr>
          <w:lang w:val="en-US"/>
        </w:rPr>
        <w:t>PAHs</w:t>
      </w:r>
    </w:p>
    <w:p w14:paraId="7D7DFFDC" w14:textId="35CB352F" w:rsidR="00E543D5" w:rsidRDefault="00E543D5" w:rsidP="00E543D5">
      <w:pPr>
        <w:ind w:firstLine="0"/>
        <w:rPr>
          <w:color w:val="000000"/>
          <w:lang w:val="en-US"/>
        </w:rPr>
      </w:pPr>
      <w:r>
        <w:rPr>
          <w:lang w:val="en-US"/>
        </w:rPr>
        <w:fldChar w:fldCharType="begin"/>
      </w:r>
      <w:r>
        <w:rPr>
          <w:lang w:val="en-US"/>
        </w:rPr>
        <w:instrText xml:space="preserve"> REF _Ref135050367 \h </w:instrText>
      </w:r>
      <w:r>
        <w:rPr>
          <w:lang w:val="en-US"/>
        </w:rPr>
      </w:r>
      <w:r>
        <w:rPr>
          <w:lang w:val="en-US"/>
        </w:rPr>
        <w:fldChar w:fldCharType="separate"/>
      </w:r>
      <w:r w:rsidRPr="00736205">
        <w:rPr>
          <w:lang w:val="en-US"/>
        </w:rPr>
        <w:t xml:space="preserve">Table </w:t>
      </w:r>
      <w:r>
        <w:rPr>
          <w:noProof/>
          <w:lang w:val="en-US"/>
        </w:rPr>
        <w:t>6</w:t>
      </w:r>
      <w:r>
        <w:rPr>
          <w:lang w:val="en-US"/>
        </w:rPr>
        <w:fldChar w:fldCharType="end"/>
      </w:r>
      <w:r>
        <w:rPr>
          <w:lang w:val="en-US"/>
        </w:rPr>
        <w:t xml:space="preserve"> </w:t>
      </w:r>
      <w:r>
        <w:rPr>
          <w:lang w:val="en-US"/>
        </w:rPr>
        <w:t xml:space="preserve">shows how </w:t>
      </w:r>
      <w:r w:rsidR="00022C34">
        <w:rPr>
          <w:lang w:val="en-US"/>
        </w:rPr>
        <w:t>∑</w:t>
      </w:r>
      <w:r>
        <w:rPr>
          <w:lang w:val="en-US"/>
        </w:rPr>
        <w:t>PAH</w:t>
      </w:r>
      <w:r w:rsidR="00022C34">
        <w:rPr>
          <w:lang w:val="en-US"/>
        </w:rPr>
        <w:t>-16 are</w:t>
      </w:r>
      <w:r>
        <w:rPr>
          <w:lang w:val="en-US"/>
        </w:rPr>
        <w:t xml:space="preserve"> distributed between the different pyrolysis products for wood chips (CWC) and digested sewage sludge 1 (DSS-1) at different temperatures. For CWC and DSS-1, &gt;9</w:t>
      </w:r>
      <w:r w:rsidR="004C5B15">
        <w:rPr>
          <w:lang w:val="en-US"/>
        </w:rPr>
        <w:t>8</w:t>
      </w:r>
      <w:r>
        <w:rPr>
          <w:lang w:val="en-US"/>
        </w:rPr>
        <w:t xml:space="preserve">% of </w:t>
      </w:r>
      <w:r w:rsidRPr="00A7368E">
        <w:rPr>
          <w:lang w:val="en-US"/>
        </w:rPr>
        <w:t>∑PAH-16</w:t>
      </w:r>
      <w:r>
        <w:rPr>
          <w:lang w:val="en-US"/>
        </w:rPr>
        <w:t xml:space="preserve"> end up in the pyrolysis oil </w:t>
      </w:r>
      <w:r w:rsidR="004C5B15">
        <w:rPr>
          <w:lang w:val="en-US"/>
        </w:rPr>
        <w:t xml:space="preserve">except for CWC-700 on which </w:t>
      </w:r>
      <w:r w:rsidR="00964D0E">
        <w:rPr>
          <w:lang w:val="en-US"/>
        </w:rPr>
        <w:t>63</w:t>
      </w:r>
      <w:r w:rsidR="004C5B15">
        <w:rPr>
          <w:lang w:val="en-US"/>
        </w:rPr>
        <w:t xml:space="preserve">% of the PAHs are in the oil and </w:t>
      </w:r>
      <w:r w:rsidR="00964D0E">
        <w:rPr>
          <w:lang w:val="en-US"/>
        </w:rPr>
        <w:t>37</w:t>
      </w:r>
      <w:r w:rsidR="004C5B15">
        <w:rPr>
          <w:lang w:val="en-US"/>
        </w:rPr>
        <w:t xml:space="preserve">% are emitted in the exhaust. </w:t>
      </w:r>
      <w:r w:rsidR="00A72B45">
        <w:rPr>
          <w:lang w:val="en-US"/>
        </w:rPr>
        <w:t>Measured PAH-16 concentrations in the pyrolysis oil ranged from 2.6-8.3 g kg</w:t>
      </w:r>
      <w:r w:rsidR="00A72B45">
        <w:rPr>
          <w:vertAlign w:val="superscript"/>
          <w:lang w:val="en-US"/>
        </w:rPr>
        <w:t>-1</w:t>
      </w:r>
      <w:r w:rsidR="00A72B45">
        <w:rPr>
          <w:lang w:val="en-US"/>
        </w:rPr>
        <w:t xml:space="preserve"> from DSS-1-8</w:t>
      </w:r>
      <w:r w:rsidR="00964D0E">
        <w:rPr>
          <w:lang w:val="en-US"/>
        </w:rPr>
        <w:t>7</w:t>
      </w:r>
      <w:r w:rsidR="00A72B45">
        <w:rPr>
          <w:lang w:val="en-US"/>
        </w:rPr>
        <w:t>0 and CWC-700, respectively (</w:t>
      </w:r>
      <w:r w:rsidR="00A72B45" w:rsidRPr="00A72B45">
        <w:rPr>
          <w:highlight w:val="yellow"/>
          <w:lang w:val="en-US"/>
        </w:rPr>
        <w:t xml:space="preserve">Table </w:t>
      </w:r>
      <w:proofErr w:type="gramStart"/>
      <w:r w:rsidR="00A72B45" w:rsidRPr="00A72B45">
        <w:rPr>
          <w:highlight w:val="yellow"/>
          <w:lang w:val="en-US"/>
        </w:rPr>
        <w:t>S.</w:t>
      </w:r>
      <w:r w:rsidR="00325577">
        <w:rPr>
          <w:highlight w:val="yellow"/>
          <w:lang w:val="en-US"/>
        </w:rPr>
        <w:t>(</w:t>
      </w:r>
      <w:proofErr w:type="gramEnd"/>
      <w:r w:rsidR="00325577">
        <w:rPr>
          <w:highlight w:val="yellow"/>
          <w:lang w:val="en-US"/>
        </w:rPr>
        <w:t>5 so far)</w:t>
      </w:r>
      <w:r w:rsidR="00A72B45" w:rsidRPr="00A72B45">
        <w:rPr>
          <w:highlight w:val="yellow"/>
          <w:lang w:val="en-US"/>
        </w:rPr>
        <w:t>.)</w:t>
      </w:r>
      <w:r w:rsidR="00A72B45">
        <w:rPr>
          <w:lang w:val="en-US"/>
        </w:rPr>
        <w:t xml:space="preserve"> and is thus regarded as hazardous waste. </w:t>
      </w:r>
      <w:r w:rsidR="004C5B15">
        <w:rPr>
          <w:lang w:val="en-US"/>
        </w:rPr>
        <w:t>For the other products,</w:t>
      </w:r>
      <w:r>
        <w:rPr>
          <w:lang w:val="en-US"/>
        </w:rPr>
        <w:t xml:space="preserve"> less than 0.6% is emitted as exhaust. 0.</w:t>
      </w:r>
      <w:r w:rsidR="004C5B15">
        <w:rPr>
          <w:lang w:val="en-US"/>
        </w:rPr>
        <w:t>14</w:t>
      </w:r>
      <w:r>
        <w:rPr>
          <w:lang w:val="en-US"/>
        </w:rPr>
        <w:t>-1.</w:t>
      </w:r>
      <w:r w:rsidR="004C5B15">
        <w:rPr>
          <w:lang w:val="en-US"/>
        </w:rPr>
        <w:t>33</w:t>
      </w:r>
      <w:r>
        <w:rPr>
          <w:lang w:val="en-US"/>
        </w:rPr>
        <w:t xml:space="preserve"> %</w:t>
      </w:r>
      <w:r w:rsidR="004C5B15">
        <w:rPr>
          <w:lang w:val="en-US"/>
        </w:rPr>
        <w:t xml:space="preserve"> PAHs</w:t>
      </w:r>
      <w:r>
        <w:rPr>
          <w:lang w:val="en-US"/>
        </w:rPr>
        <w:t xml:space="preserve"> end up in the biochar.</w:t>
      </w:r>
      <w:r w:rsidR="00022C34">
        <w:rPr>
          <w:lang w:val="en-US"/>
        </w:rPr>
        <w:t xml:space="preserve"> </w:t>
      </w:r>
      <w:r w:rsidR="004C5B15">
        <w:rPr>
          <w:lang w:val="en-US"/>
        </w:rPr>
        <w:t>Since the PAH-content in the feedstocks were low</w:t>
      </w:r>
      <w:r w:rsidR="00325577">
        <w:rPr>
          <w:lang w:val="en-US"/>
        </w:rPr>
        <w:t xml:space="preserve"> and even below detection limits</w:t>
      </w:r>
      <w:r w:rsidR="004C5B15">
        <w:rPr>
          <w:lang w:val="en-US"/>
        </w:rPr>
        <w:t xml:space="preserve"> (&lt;LOQ for CWC and 0.09 </w:t>
      </w:r>
      <w:r w:rsidR="00022C34">
        <w:rPr>
          <w:lang w:val="en-US"/>
        </w:rPr>
        <w:t>mg kg</w:t>
      </w:r>
      <w:r w:rsidR="00022C34">
        <w:rPr>
          <w:vertAlign w:val="superscript"/>
          <w:lang w:val="en-US"/>
        </w:rPr>
        <w:t>-1</w:t>
      </w:r>
      <w:r w:rsidR="00022C34">
        <w:rPr>
          <w:lang w:val="en-US"/>
        </w:rPr>
        <w:t xml:space="preserve"> </w:t>
      </w:r>
      <w:r w:rsidR="004C5B15">
        <w:rPr>
          <w:lang w:val="en-US"/>
        </w:rPr>
        <w:t xml:space="preserve">for DSS-1), this shows that PAHs are formed during pyrolysis, </w:t>
      </w:r>
      <w:r w:rsidR="00325577">
        <w:rPr>
          <w:lang w:val="en-US"/>
        </w:rPr>
        <w:t xml:space="preserve">in accordance with what is </w:t>
      </w:r>
      <w:r w:rsidR="004C5B15">
        <w:rPr>
          <w:lang w:val="en-US"/>
        </w:rPr>
        <w:t xml:space="preserve">expected during incomplete combustion processes </w:t>
      </w:r>
      <w:sdt>
        <w:sdtPr>
          <w:rPr>
            <w:color w:val="000000"/>
            <w:lang w:val="en-US"/>
          </w:rPr>
          <w:tag w:val="MENDELEY_CITATION_v3_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yXV19LCJwYWdlIjoiNjc1NS02NzY1IiwicHVibGlzaGVyIjoiQUNTIFB1YmxpY2F0aW9ucyIsImlzc3VlIjoiMjAiLCJ2b2x1bWUiOiIxMCJ9LCJpc1RlbXBvcmFyeSI6ZmFsc2V9XX0="/>
          <w:id w:val="-319811751"/>
          <w:placeholder>
            <w:docPart w:val="DefaultPlaceholder_-1854013440"/>
          </w:placeholder>
        </w:sdtPr>
        <w:sdtContent>
          <w:r w:rsidR="00D5157D" w:rsidRPr="00D5157D">
            <w:rPr>
              <w:color w:val="000000"/>
              <w:lang w:val="en-US"/>
            </w:rPr>
            <w:t>(Buss et al., 2022)</w:t>
          </w:r>
        </w:sdtContent>
      </w:sdt>
      <w:r w:rsidR="004C5B15">
        <w:rPr>
          <w:lang w:val="en-US"/>
        </w:rPr>
        <w:t>.</w:t>
      </w:r>
      <w:r>
        <w:rPr>
          <w:lang w:val="en-US"/>
        </w:rPr>
        <w:t xml:space="preserve"> The Biogreen unit is designed to achieve a rapid separation of pyrolysis gas and biochar to avoid recondensation of compounds volatilized from the solid matrix, such as PAHs. Volatilized PAHs thus exit the pyrolysis reactor to be precipitated in the pyrolysis oil or emitted with the flue </w:t>
      </w:r>
      <w:commentRangeStart w:id="32"/>
      <w:r>
        <w:rPr>
          <w:lang w:val="en-US"/>
        </w:rPr>
        <w:t>gas</w:t>
      </w:r>
      <w:commentRangeEnd w:id="32"/>
      <w:r>
        <w:rPr>
          <w:rStyle w:val="CommentReference"/>
        </w:rPr>
        <w:commentReference w:id="32"/>
      </w:r>
      <w:r>
        <w:rPr>
          <w:lang w:val="en-US"/>
        </w:rPr>
        <w:t xml:space="preserve">. Most of the </w:t>
      </w:r>
      <w:proofErr w:type="gramStart"/>
      <w:r>
        <w:rPr>
          <w:lang w:val="en-US"/>
        </w:rPr>
        <w:t>PAHs</w:t>
      </w:r>
      <w:proofErr w:type="gramEnd"/>
      <w:r>
        <w:rPr>
          <w:lang w:val="en-US"/>
        </w:rPr>
        <w:t xml:space="preserve"> partition into the oil rather than the flue gas because of the high affinity of hydrophobic PAH (</w:t>
      </w:r>
      <w:r w:rsidRPr="004174CD">
        <w:rPr>
          <w:highlight w:val="yellow"/>
          <w:lang w:val="en-US"/>
        </w:rPr>
        <w:t xml:space="preserve">high </w:t>
      </w:r>
      <w:r w:rsidRPr="004174CD">
        <w:rPr>
          <w:i/>
          <w:iCs/>
          <w:highlight w:val="yellow"/>
          <w:lang w:val="en-US"/>
        </w:rPr>
        <w:t>K</w:t>
      </w:r>
      <w:r w:rsidRPr="004174CD">
        <w:rPr>
          <w:highlight w:val="yellow"/>
          <w:vertAlign w:val="subscript"/>
          <w:lang w:val="en-US"/>
        </w:rPr>
        <w:t>OW</w:t>
      </w:r>
      <w:r>
        <w:rPr>
          <w:lang w:val="en-US"/>
        </w:rPr>
        <w:t xml:space="preserve">) for the condensed oil fraction </w:t>
      </w:r>
      <w:sdt>
        <w:sdtPr>
          <w:rPr>
            <w:lang w:val="en-US"/>
          </w:rPr>
          <w:tag w:val="MENDELEY_CITATION_v3_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"/>
          <w:id w:val="1500392355"/>
          <w:placeholder>
            <w:docPart w:val="F67FF1F300244CD7930D7DAB9AF8E093"/>
          </w:placeholder>
        </w:sdtPr>
        <w:sdtContent>
          <w:r w:rsidR="00D5157D" w:rsidRPr="00D5157D">
            <w:rPr>
              <w:lang w:val="en-US"/>
            </w:rPr>
            <w:t>(</w:t>
          </w:r>
          <w:proofErr w:type="spellStart"/>
          <w:r w:rsidR="00D5157D" w:rsidRPr="00D5157D">
            <w:rPr>
              <w:lang w:val="en-US"/>
            </w:rPr>
            <w:t>Papari</w:t>
          </w:r>
          <w:proofErr w:type="spellEnd"/>
          <w:r w:rsidR="00D5157D" w:rsidRPr="00D5157D">
            <w:rPr>
              <w:lang w:val="en-US"/>
            </w:rPr>
            <w:t xml:space="preserve"> &amp; </w:t>
          </w:r>
          <w:proofErr w:type="spellStart"/>
          <w:r w:rsidR="00D5157D" w:rsidRPr="00D5157D">
            <w:rPr>
              <w:lang w:val="en-US"/>
            </w:rPr>
            <w:t>Hawboldt</w:t>
          </w:r>
          <w:proofErr w:type="spellEnd"/>
          <w:r w:rsidR="00D5157D" w:rsidRPr="00D5157D">
            <w:rPr>
              <w:lang w:val="en-US"/>
            </w:rPr>
            <w:t>, 2018)</w:t>
          </w:r>
        </w:sdtContent>
      </w:sdt>
      <w:r>
        <w:rPr>
          <w:lang w:val="en-US"/>
        </w:rPr>
        <w:t xml:space="preserve">. For all samples except DSS-1-700, </w:t>
      </w:r>
      <w:r w:rsidRPr="00A7368E">
        <w:rPr>
          <w:lang w:val="en-US"/>
        </w:rPr>
        <w:t>∑PAH-16</w:t>
      </w:r>
      <w:r>
        <w:rPr>
          <w:lang w:val="en-US"/>
        </w:rPr>
        <w:t xml:space="preserve"> in biochar is below or equivalent to the EBC limit value for most biochar products (&lt;6 mg kg</w:t>
      </w:r>
      <w:r>
        <w:rPr>
          <w:vertAlign w:val="superscript"/>
          <w:lang w:val="en-US"/>
        </w:rPr>
        <w:t>-1</w:t>
      </w:r>
      <w:r>
        <w:rPr>
          <w:lang w:val="en-US"/>
        </w:rPr>
        <w:t xml:space="preserve">) </w:t>
      </w:r>
      <w:sdt>
        <w:sdtPr>
          <w:rPr>
            <w:color w:val="000000"/>
            <w:lang w:val="en-US"/>
          </w:rPr>
          <w:tag w:val="MENDELEY_CITATION_v3_eyJjaXRhdGlvbklEIjoiTUVOREVMRVlfQ0lUQVRJT05fNWQwYWY0YTUtOTVlNC00MWVmLTg3ZDktNzQ1NDRhMmQ3OWJ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073652860"/>
          <w:placeholder>
            <w:docPart w:val="F67FF1F300244CD7930D7DAB9AF8E093"/>
          </w:placeholder>
        </w:sdtPr>
        <w:sdtContent>
          <w:r w:rsidR="00D5157D" w:rsidRPr="00D5157D">
            <w:rPr>
              <w:color w:val="000000"/>
              <w:lang w:val="en-US"/>
            </w:rPr>
            <w:t>(EBC, 2022)</w:t>
          </w:r>
        </w:sdtContent>
      </w:sdt>
      <w:r>
        <w:rPr>
          <w:color w:val="000000"/>
          <w:lang w:val="en-US"/>
        </w:rPr>
        <w:t xml:space="preserve">. </w:t>
      </w:r>
    </w:p>
    <w:p w14:paraId="65CD9A86" w14:textId="77777777" w:rsidR="00E543D5" w:rsidRDefault="00E543D5" w:rsidP="00E543D5">
      <w:pPr>
        <w:pStyle w:val="Heading3"/>
        <w:rPr>
          <w:lang w:val="en-US"/>
        </w:rPr>
      </w:pPr>
      <w:r>
        <w:rPr>
          <w:lang w:val="en-US"/>
        </w:rPr>
        <w:t>PCDD/Fs</w:t>
      </w:r>
    </w:p>
    <w:p w14:paraId="4F8819D0" w14:textId="6173D40E" w:rsidR="00022C34" w:rsidRPr="00022C34" w:rsidRDefault="00022C34" w:rsidP="00022C34">
      <w:pPr>
        <w:ind w:firstLine="0"/>
        <w:rPr>
          <w:lang w:val="en-US"/>
        </w:rPr>
      </w:pPr>
      <w:r>
        <w:rPr>
          <w:lang w:val="en-US"/>
        </w:rPr>
        <w:fldChar w:fldCharType="begin"/>
      </w:r>
      <w:r>
        <w:rPr>
          <w:lang w:val="en-US"/>
        </w:rPr>
        <w:instrText xml:space="preserve"> REF _Ref135050367 \h </w:instrText>
      </w:r>
      <w:r>
        <w:rPr>
          <w:lang w:val="en-US"/>
        </w:rPr>
      </w:r>
      <w:r>
        <w:rPr>
          <w:lang w:val="en-US"/>
        </w:rPr>
        <w:fldChar w:fldCharType="separate"/>
      </w:r>
      <w:r w:rsidRPr="00736205">
        <w:rPr>
          <w:lang w:val="en-US"/>
        </w:rPr>
        <w:t xml:space="preserve">Table </w:t>
      </w:r>
      <w:r>
        <w:rPr>
          <w:noProof/>
          <w:lang w:val="en-US"/>
        </w:rPr>
        <w:t>6</w:t>
      </w:r>
      <w:r>
        <w:rPr>
          <w:lang w:val="en-US"/>
        </w:rPr>
        <w:fldChar w:fldCharType="end"/>
      </w:r>
      <w:r>
        <w:rPr>
          <w:lang w:val="en-US"/>
        </w:rPr>
        <w:t xml:space="preserve"> shows how </w:t>
      </w:r>
      <w:r>
        <w:rPr>
          <w:lang w:val="en-US"/>
        </w:rPr>
        <w:t xml:space="preserve">∑PCDD/F-17 are DSS-1-600, DSS-2-600, and FWR-800 in both total concentration and TEQ. </w:t>
      </w:r>
      <w:r w:rsidR="00A72B45">
        <w:rPr>
          <w:lang w:val="en-US"/>
        </w:rPr>
        <w:t>Based on total feedstock concentration</w:t>
      </w:r>
      <w:r w:rsidR="00325577">
        <w:rPr>
          <w:lang w:val="en-US"/>
        </w:rPr>
        <w:t>s</w:t>
      </w:r>
      <w:r w:rsidR="00A72B45">
        <w:rPr>
          <w:lang w:val="en-US"/>
        </w:rPr>
        <w:t xml:space="preserve">, 95-99% PCDD/F-17 </w:t>
      </w:r>
      <w:r w:rsidR="00325577">
        <w:rPr>
          <w:lang w:val="en-US"/>
        </w:rPr>
        <w:t>partitions</w:t>
      </w:r>
      <w:r w:rsidR="00A72B45">
        <w:rPr>
          <w:lang w:val="en-US"/>
        </w:rPr>
        <w:t xml:space="preserve"> to the pyrolysis oil, 1-5% are in the biochar, and 0-0.04% are emitted in the exhaust. </w:t>
      </w:r>
      <w:r w:rsidR="00A72B45">
        <w:rPr>
          <w:lang w:val="en-US"/>
        </w:rPr>
        <w:t xml:space="preserve">Measured </w:t>
      </w:r>
      <w:r w:rsidR="00A72B45">
        <w:rPr>
          <w:lang w:val="en-US"/>
        </w:rPr>
        <w:t>PCDD/F-17</w:t>
      </w:r>
      <w:r w:rsidR="00A72B45">
        <w:rPr>
          <w:lang w:val="en-US"/>
        </w:rPr>
        <w:t xml:space="preserve"> concentration</w:t>
      </w:r>
      <w:r w:rsidR="00A72B45">
        <w:rPr>
          <w:lang w:val="en-US"/>
        </w:rPr>
        <w:t>s</w:t>
      </w:r>
      <w:r w:rsidR="00A72B45">
        <w:rPr>
          <w:lang w:val="en-US"/>
        </w:rPr>
        <w:t xml:space="preserve"> </w:t>
      </w:r>
      <w:r w:rsidR="00D5157D">
        <w:rPr>
          <w:lang w:val="en-US"/>
        </w:rPr>
        <w:t xml:space="preserve">in the pyrolysis oil </w:t>
      </w:r>
      <w:r w:rsidR="00A72B45">
        <w:rPr>
          <w:lang w:val="en-US"/>
        </w:rPr>
        <w:t>were as high as 1241 ng kg</w:t>
      </w:r>
      <w:r w:rsidR="00A72B45">
        <w:rPr>
          <w:vertAlign w:val="superscript"/>
          <w:lang w:val="en-US"/>
        </w:rPr>
        <w:t>-1</w:t>
      </w:r>
      <w:r w:rsidR="00A72B45">
        <w:rPr>
          <w:lang w:val="en-US"/>
        </w:rPr>
        <w:t xml:space="preserve"> for DSS-1-600 (50 </w:t>
      </w:r>
      <w:r w:rsidR="00A72B45">
        <w:rPr>
          <w:lang w:val="en-US"/>
        </w:rPr>
        <w:t xml:space="preserve">ng </w:t>
      </w:r>
      <w:r w:rsidR="00A72B45">
        <w:rPr>
          <w:lang w:val="en-US"/>
        </w:rPr>
        <w:t xml:space="preserve">TEQ </w:t>
      </w:r>
      <w:r w:rsidR="00A72B45">
        <w:rPr>
          <w:lang w:val="en-US"/>
        </w:rPr>
        <w:t>kg</w:t>
      </w:r>
      <w:r w:rsidR="00A72B45">
        <w:rPr>
          <w:vertAlign w:val="superscript"/>
          <w:lang w:val="en-US"/>
        </w:rPr>
        <w:t>-1</w:t>
      </w:r>
      <w:r w:rsidR="00A72B45">
        <w:rPr>
          <w:lang w:val="en-US"/>
        </w:rPr>
        <w:t>)</w:t>
      </w:r>
      <w:r w:rsidR="00D5157D">
        <w:rPr>
          <w:lang w:val="en-US"/>
        </w:rPr>
        <w:t xml:space="preserve"> and 16 and 1.8 ng TEQ kg</w:t>
      </w:r>
      <w:r w:rsidR="00D5157D">
        <w:rPr>
          <w:vertAlign w:val="superscript"/>
          <w:lang w:val="en-US"/>
        </w:rPr>
        <w:t>-1</w:t>
      </w:r>
      <w:r w:rsidR="00D5157D">
        <w:rPr>
          <w:lang w:val="en-US"/>
        </w:rPr>
        <w:t xml:space="preserve"> for FWR-800 and DSS-1-600, respectively </w:t>
      </w:r>
      <w:r w:rsidR="00A72B45">
        <w:rPr>
          <w:lang w:val="en-US"/>
        </w:rPr>
        <w:t>(</w:t>
      </w:r>
      <w:r w:rsidR="00A72B45" w:rsidRPr="00A72B45">
        <w:rPr>
          <w:highlight w:val="yellow"/>
          <w:lang w:val="en-US"/>
        </w:rPr>
        <w:t>Table S.X</w:t>
      </w:r>
      <w:r w:rsidR="00325577">
        <w:rPr>
          <w:highlight w:val="yellow"/>
          <w:lang w:val="en-US"/>
        </w:rPr>
        <w:t>(5 so far)</w:t>
      </w:r>
      <w:r w:rsidR="00A72B45" w:rsidRPr="00A72B45">
        <w:rPr>
          <w:highlight w:val="yellow"/>
          <w:lang w:val="en-US"/>
        </w:rPr>
        <w:t>.)</w:t>
      </w:r>
      <w:r w:rsidR="00D5157D">
        <w:rPr>
          <w:lang w:val="en-US"/>
        </w:rPr>
        <w:t>. High concentrations of PCDD/Fs along with PAHs on the g per kg magnitude, the pyrolysis oil is a hazardous byproduct. 71-87% less PCDD/Fs were detected in the oil, biochar, and exhaust together than the starting concentration in the feedstock</w:t>
      </w:r>
      <w:r w:rsidR="00FD6787">
        <w:rPr>
          <w:lang w:val="en-US"/>
        </w:rPr>
        <w:t xml:space="preserve"> </w:t>
      </w:r>
      <w:r w:rsidR="00FD6787">
        <w:rPr>
          <w:lang w:val="en-US"/>
        </w:rPr>
        <w:fldChar w:fldCharType="begin"/>
      </w:r>
      <w:r w:rsidR="00FD6787">
        <w:rPr>
          <w:lang w:val="en-US"/>
        </w:rPr>
        <w:instrText xml:space="preserve"> REF _Ref135050367 \h </w:instrText>
      </w:r>
      <w:r w:rsidR="00FD6787">
        <w:rPr>
          <w:lang w:val="en-US"/>
        </w:rPr>
      </w:r>
      <w:r w:rsidR="00FD6787">
        <w:rPr>
          <w:lang w:val="en-US"/>
        </w:rPr>
        <w:fldChar w:fldCharType="separate"/>
      </w:r>
      <w:r w:rsidR="00FD6787" w:rsidRPr="00736205">
        <w:rPr>
          <w:lang w:val="en-US"/>
        </w:rPr>
        <w:t xml:space="preserve">Table </w:t>
      </w:r>
      <w:r w:rsidR="00FD6787">
        <w:rPr>
          <w:noProof/>
          <w:lang w:val="en-US"/>
        </w:rPr>
        <w:t>6</w:t>
      </w:r>
      <w:r w:rsidR="00FD6787">
        <w:rPr>
          <w:lang w:val="en-US"/>
        </w:rPr>
        <w:fldChar w:fldCharType="end"/>
      </w:r>
      <w:r w:rsidR="00D5157D">
        <w:rPr>
          <w:lang w:val="en-US"/>
        </w:rPr>
        <w:t>. Despite the expected large measurement errors in the mass balance, there are no signs that dioxins are formed during pyrolysis, and it is likely that some dioxins may have been decomposed</w:t>
      </w:r>
      <w:r w:rsidR="00FD6787">
        <w:rPr>
          <w:lang w:val="en-US"/>
        </w:rPr>
        <w:t xml:space="preserve"> or dechlorinated</w:t>
      </w:r>
      <w:r w:rsidR="00D5157D">
        <w:rPr>
          <w:lang w:val="en-US"/>
        </w:rPr>
        <w:t xml:space="preserve">. </w:t>
      </w:r>
      <w:r w:rsidR="00FD6787">
        <w:rPr>
          <w:lang w:val="en-US"/>
        </w:rPr>
        <w:t xml:space="preserve">However, the same deviation calculation when using TEQ-converted </w:t>
      </w:r>
      <w:proofErr w:type="gramStart"/>
      <w:r w:rsidR="00FD6787">
        <w:rPr>
          <w:lang w:val="en-US"/>
        </w:rPr>
        <w:t>concentrations,</w:t>
      </w:r>
      <w:proofErr w:type="gramEnd"/>
      <w:r w:rsidR="00FD6787">
        <w:rPr>
          <w:lang w:val="en-US"/>
        </w:rPr>
        <w:t xml:space="preserve"> yields an opposite trend. PCDD/F-17 concentration in TEQ increases for two of the three feedstocks tested. This may indicate that some PCDD/Fs becomes more toxic transformation products during pyrolysis. </w:t>
      </w:r>
      <w:r w:rsidR="00D5157D">
        <w:rPr>
          <w:lang w:val="en-US"/>
        </w:rPr>
        <w:t>There was no statistically significant relationship</w:t>
      </w:r>
      <w:r w:rsidR="00BC2E8F">
        <w:rPr>
          <w:lang w:val="en-US"/>
        </w:rPr>
        <w:t xml:space="preserve"> (p&gt;0.05)</w:t>
      </w:r>
      <w:r w:rsidR="00D5157D">
        <w:rPr>
          <w:lang w:val="en-US"/>
        </w:rPr>
        <w:t xml:space="preserve"> between </w:t>
      </w:r>
      <w:r w:rsidR="00FD6787">
        <w:rPr>
          <w:lang w:val="en-US"/>
        </w:rPr>
        <w:t>chlorine content in the feedstocks and distribution of PCDD/Fs in the pyrolysis products (Cl-</w:t>
      </w:r>
      <w:r w:rsidR="00BC2E8F">
        <w:rPr>
          <w:lang w:val="en-US"/>
        </w:rPr>
        <w:t xml:space="preserve">content in feedstocks provided </w:t>
      </w:r>
      <w:r w:rsidR="00FD6787">
        <w:rPr>
          <w:lang w:val="en-US"/>
        </w:rPr>
        <w:t>in Table S.X.).</w:t>
      </w:r>
    </w:p>
    <w:p w14:paraId="1BADED69" w14:textId="77777777" w:rsidR="00E543D5" w:rsidRPr="000A53B4" w:rsidRDefault="00E543D5" w:rsidP="00E543D5">
      <w:pPr>
        <w:pStyle w:val="Heading3"/>
        <w:rPr>
          <w:lang w:val="en-US"/>
        </w:rPr>
      </w:pPr>
      <w:r>
        <w:rPr>
          <w:lang w:val="en-US"/>
        </w:rPr>
        <w:t>PCBs</w:t>
      </w:r>
    </w:p>
    <w:p w14:paraId="4A22BE65" w14:textId="1C3B2FCE" w:rsidR="00E543D5" w:rsidRPr="00FD6787" w:rsidRDefault="00FD6787" w:rsidP="00FD6787">
      <w:pPr>
        <w:ind w:firstLine="0"/>
        <w:rPr>
          <w:lang w:val="en-US"/>
        </w:rPr>
      </w:pPr>
      <w:r>
        <w:rPr>
          <w:lang w:val="en-US"/>
        </w:rPr>
        <w:t xml:space="preserve">A total mass balance was not conducted for PCBs because PCBs </w:t>
      </w:r>
      <w:proofErr w:type="gramStart"/>
      <w:r>
        <w:rPr>
          <w:lang w:val="en-US"/>
        </w:rPr>
        <w:t>was</w:t>
      </w:r>
      <w:proofErr w:type="gramEnd"/>
      <w:r>
        <w:rPr>
          <w:lang w:val="en-US"/>
        </w:rPr>
        <w:t xml:space="preserve"> not measured in the exhaust. PCB-7-concentration in the pyrolysis oil was 0.8, 3.2, and 3.5 µg kg</w:t>
      </w:r>
      <w:r>
        <w:rPr>
          <w:vertAlign w:val="superscript"/>
          <w:lang w:val="en-US"/>
        </w:rPr>
        <w:t>-1</w:t>
      </w:r>
      <w:r>
        <w:rPr>
          <w:lang w:val="en-US"/>
        </w:rPr>
        <w:t xml:space="preserve"> for DSS-2-600, LSS-600, and DSS-1-600, respectively. </w:t>
      </w:r>
    </w:p>
    <w:p w14:paraId="6CC7E20B" w14:textId="77777777" w:rsidR="00DF4263" w:rsidRDefault="00DF4263">
      <w:pPr>
        <w:spacing w:after="160"/>
        <w:ind w:firstLine="0"/>
        <w:rPr>
          <w:i/>
          <w:iCs/>
          <w:color w:val="000000" w:themeColor="text1"/>
          <w:szCs w:val="18"/>
          <w:lang w:val="en-US"/>
        </w:rPr>
      </w:pPr>
      <w:bookmarkStart w:id="33" w:name="_Ref131687676"/>
      <w:r>
        <w:rPr>
          <w:lang w:val="en-US"/>
        </w:rPr>
        <w:br w:type="page"/>
      </w:r>
    </w:p>
    <w:p w14:paraId="6D9C882A" w14:textId="77777777" w:rsidR="00DF4263" w:rsidRDefault="00DF4263" w:rsidP="00F36692">
      <w:pPr>
        <w:pStyle w:val="Caption"/>
        <w:keepNext/>
        <w:rPr>
          <w:lang w:val="en-US"/>
        </w:rPr>
        <w:sectPr w:rsidR="00DF4263" w:rsidSect="0083482E">
          <w:pgSz w:w="11906" w:h="16838"/>
          <w:pgMar w:top="1418" w:right="1418" w:bottom="1418" w:left="1418" w:header="709" w:footer="709" w:gutter="0"/>
          <w:lnNumType w:countBy="1" w:restart="continuous"/>
          <w:cols w:space="708"/>
          <w:docGrid w:linePitch="360"/>
        </w:sectPr>
      </w:pPr>
    </w:p>
    <w:p w14:paraId="07130FF6" w14:textId="5816D6D8" w:rsidR="00F36692" w:rsidRDefault="00F36692" w:rsidP="00F36692">
      <w:pPr>
        <w:pStyle w:val="Caption"/>
        <w:keepNext/>
        <w:rPr>
          <w:lang w:val="en-US"/>
        </w:rPr>
      </w:pPr>
      <w:bookmarkStart w:id="34" w:name="_Ref135050367"/>
      <w:r w:rsidRPr="00736205">
        <w:rPr>
          <w:lang w:val="en-US"/>
        </w:rPr>
        <w:lastRenderedPageBreak/>
        <w:t xml:space="preserve">Table </w:t>
      </w:r>
      <w:r>
        <w:fldChar w:fldCharType="begin"/>
      </w:r>
      <w:r w:rsidRPr="00736205">
        <w:rPr>
          <w:lang w:val="en-US"/>
        </w:rPr>
        <w:instrText xml:space="preserve"> SEQ Table \* ARABIC </w:instrText>
      </w:r>
      <w:r>
        <w:fldChar w:fldCharType="separate"/>
      </w:r>
      <w:r w:rsidR="00E543D5">
        <w:rPr>
          <w:noProof/>
          <w:lang w:val="en-US"/>
        </w:rPr>
        <w:t>6</w:t>
      </w:r>
      <w:r>
        <w:fldChar w:fldCharType="end"/>
      </w:r>
      <w:bookmarkEnd w:id="33"/>
      <w:bookmarkEnd w:id="34"/>
      <w:r w:rsidRPr="00736205">
        <w:rPr>
          <w:lang w:val="en-US"/>
        </w:rPr>
        <w:t xml:space="preserve"> Distribution of ∑PAH-16</w:t>
      </w:r>
      <w:r w:rsidR="00AD1098">
        <w:rPr>
          <w:lang w:val="en-US"/>
        </w:rPr>
        <w:t xml:space="preserve"> and </w:t>
      </w:r>
      <w:r w:rsidR="00AD1098" w:rsidRPr="00736205">
        <w:rPr>
          <w:lang w:val="en-US"/>
        </w:rPr>
        <w:t>∑</w:t>
      </w:r>
      <w:r w:rsidR="00AD1098">
        <w:rPr>
          <w:lang w:val="en-US"/>
        </w:rPr>
        <w:t>PCDD/F-17</w:t>
      </w:r>
      <w:r w:rsidRPr="00736205">
        <w:rPr>
          <w:lang w:val="en-US"/>
        </w:rPr>
        <w:t xml:space="preserve"> </w:t>
      </w:r>
      <w:r>
        <w:rPr>
          <w:lang w:val="en-US"/>
        </w:rPr>
        <w:t>in biochar, pyrolysis oil, and exhaust (particles and gas) in total concentration</w:t>
      </w:r>
      <w:r w:rsidR="00AD1098">
        <w:rPr>
          <w:lang w:val="en-US"/>
        </w:rPr>
        <w:t xml:space="preserve"> for PAHs</w:t>
      </w:r>
      <w:r>
        <w:rPr>
          <w:lang w:val="en-US"/>
        </w:rPr>
        <w:t xml:space="preserve"> </w:t>
      </w:r>
      <w:r w:rsidR="00AD1098">
        <w:rPr>
          <w:lang w:val="en-US"/>
        </w:rPr>
        <w:t xml:space="preserve">and both total and TEQ for PCDD/Fs </w:t>
      </w:r>
      <w:r>
        <w:rPr>
          <w:lang w:val="en-US"/>
        </w:rPr>
        <w:t>and percent distribution. The distribution is normalized to the amount of feedstock used to produce the corresponding product fractions</w:t>
      </w:r>
      <w:r w:rsidR="00926303">
        <w:rPr>
          <w:lang w:val="en-US"/>
        </w:rPr>
        <w:t xml:space="preserve"> and </w:t>
      </w:r>
      <w:r w:rsidR="00325577">
        <w:rPr>
          <w:lang w:val="en-US"/>
        </w:rPr>
        <w:t xml:space="preserve">normalized </w:t>
      </w:r>
      <w:r w:rsidR="00926303">
        <w:rPr>
          <w:lang w:val="en-US"/>
        </w:rPr>
        <w:t>for yield</w:t>
      </w:r>
      <w:r w:rsidR="00AD1098">
        <w:rPr>
          <w:lang w:val="en-US"/>
        </w:rPr>
        <w:t xml:space="preserve"> of each pyrolysis product</w:t>
      </w:r>
      <w:r>
        <w:rPr>
          <w:lang w:val="en-US"/>
        </w:rPr>
        <w:t>.</w:t>
      </w:r>
      <w:r w:rsidR="00AD1098">
        <w:rPr>
          <w:lang w:val="en-US"/>
        </w:rPr>
        <w:t xml:space="preserve"> The mass balance deviation is the difference in percent between the total PCDD/F-concentration in the feedstock and the summed concentration in the pyrolysis products to </w:t>
      </w:r>
      <w:r w:rsidR="00FB42C2">
        <w:rPr>
          <w:lang w:val="en-US"/>
        </w:rPr>
        <w:t>estimate</w:t>
      </w:r>
      <w:r w:rsidR="00AD1098">
        <w:rPr>
          <w:lang w:val="en-US"/>
        </w:rPr>
        <w:t xml:space="preserve"> </w:t>
      </w:r>
      <w:r w:rsidR="00022C34">
        <w:rPr>
          <w:lang w:val="en-US"/>
        </w:rPr>
        <w:t xml:space="preserve">PAH and PCDD/F </w:t>
      </w:r>
      <w:r w:rsidR="00AD1098">
        <w:rPr>
          <w:lang w:val="en-US"/>
        </w:rPr>
        <w:t>formation/degradation</w:t>
      </w:r>
      <w:r w:rsidR="00FB42C2">
        <w:rPr>
          <w:lang w:val="en-US"/>
        </w:rPr>
        <w: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29"/>
        <w:gridCol w:w="1418"/>
        <w:gridCol w:w="1559"/>
        <w:gridCol w:w="1027"/>
        <w:gridCol w:w="1028"/>
        <w:gridCol w:w="1028"/>
        <w:gridCol w:w="1028"/>
        <w:gridCol w:w="1228"/>
        <w:gridCol w:w="1228"/>
        <w:gridCol w:w="1229"/>
        <w:gridCol w:w="2553"/>
      </w:tblGrid>
      <w:tr w:rsidR="000A595E" w:rsidRPr="00FB42C2" w14:paraId="013E3EF6" w14:textId="710F1692" w:rsidTr="004E0A57">
        <w:trPr>
          <w:trHeight w:val="850"/>
        </w:trPr>
        <w:tc>
          <w:tcPr>
            <w:tcW w:w="1129" w:type="dxa"/>
            <w:shd w:val="clear" w:color="auto" w:fill="BFBFBF" w:themeFill="background1" w:themeFillShade="BF"/>
            <w:noWrap/>
            <w:vAlign w:val="center"/>
            <w:hideMark/>
          </w:tcPr>
          <w:p w14:paraId="157F6887" w14:textId="53CC97A4" w:rsidR="000A595E" w:rsidRPr="00C130DA" w:rsidRDefault="000A595E" w:rsidP="00AD1098">
            <w:pPr>
              <w:spacing w:line="240" w:lineRule="auto"/>
              <w:ind w:firstLine="0"/>
              <w:jc w:val="center"/>
              <w:rPr>
                <w:rFonts w:asciiTheme="majorHAnsi" w:hAnsiTheme="majorHAnsi" w:cstheme="majorHAnsi"/>
                <w:b/>
                <w:bCs/>
                <w:sz w:val="22"/>
                <w:szCs w:val="22"/>
                <w:u w:val="single"/>
                <w:lang w:val="en-US"/>
              </w:rPr>
            </w:pPr>
            <w:r w:rsidRPr="000A595E">
              <w:rPr>
                <w:rFonts w:asciiTheme="majorHAnsi" w:hAnsiTheme="majorHAnsi" w:cstheme="majorHAnsi"/>
                <w:b/>
                <w:bCs/>
                <w:sz w:val="22"/>
                <w:szCs w:val="22"/>
                <w:u w:val="single"/>
                <w:lang w:val="en-US"/>
              </w:rPr>
              <w:t>PAH-16</w:t>
            </w:r>
          </w:p>
        </w:tc>
        <w:tc>
          <w:tcPr>
            <w:tcW w:w="1418" w:type="dxa"/>
            <w:shd w:val="clear" w:color="auto" w:fill="BFBFBF" w:themeFill="background1" w:themeFillShade="BF"/>
            <w:noWrap/>
            <w:vAlign w:val="center"/>
            <w:hideMark/>
          </w:tcPr>
          <w:p w14:paraId="53D9CA26" w14:textId="77777777" w:rsidR="000A595E" w:rsidRPr="00C130DA" w:rsidRDefault="000A595E" w:rsidP="00AD1098">
            <w:pPr>
              <w:spacing w:line="240" w:lineRule="auto"/>
              <w:ind w:firstLine="0"/>
              <w:jc w:val="center"/>
              <w:rPr>
                <w:rFonts w:asciiTheme="majorHAnsi" w:hAnsiTheme="majorHAnsi" w:cstheme="majorHAnsi"/>
                <w:sz w:val="22"/>
                <w:szCs w:val="22"/>
                <w:lang w:val="en-US"/>
              </w:rPr>
            </w:pPr>
          </w:p>
        </w:tc>
        <w:tc>
          <w:tcPr>
            <w:tcW w:w="5670" w:type="dxa"/>
            <w:gridSpan w:val="5"/>
            <w:shd w:val="clear" w:color="auto" w:fill="BFBFBF" w:themeFill="background1" w:themeFillShade="BF"/>
            <w:noWrap/>
            <w:vAlign w:val="center"/>
            <w:hideMark/>
          </w:tcPr>
          <w:p w14:paraId="09D06BA8" w14:textId="21712C05" w:rsidR="000A595E" w:rsidRPr="00C130DA"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 xml:space="preserve">∑PAH-16 concentration </w:t>
            </w:r>
          </w:p>
        </w:tc>
        <w:tc>
          <w:tcPr>
            <w:tcW w:w="3685" w:type="dxa"/>
            <w:gridSpan w:val="3"/>
            <w:shd w:val="clear" w:color="auto" w:fill="BFBFBF" w:themeFill="background1" w:themeFillShade="BF"/>
            <w:noWrap/>
            <w:vAlign w:val="center"/>
            <w:hideMark/>
          </w:tcPr>
          <w:p w14:paraId="1BBEC953" w14:textId="77777777" w:rsidR="000A595E" w:rsidRPr="00C130DA"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 ∑PAH-16 distribution</w:t>
            </w:r>
          </w:p>
        </w:tc>
        <w:tc>
          <w:tcPr>
            <w:tcW w:w="2553" w:type="dxa"/>
            <w:shd w:val="clear" w:color="auto" w:fill="BFBFBF" w:themeFill="background1" w:themeFillShade="BF"/>
            <w:vAlign w:val="center"/>
          </w:tcPr>
          <w:p w14:paraId="6AE1C52A" w14:textId="26AD589B" w:rsidR="000A595E" w:rsidRPr="00FB42C2" w:rsidRDefault="000A595E" w:rsidP="00FB42C2">
            <w:pPr>
              <w:spacing w:line="240" w:lineRule="auto"/>
              <w:ind w:firstLine="0"/>
              <w:jc w:val="center"/>
              <w:rPr>
                <w:rFonts w:asciiTheme="majorHAnsi" w:hAnsiTheme="majorHAnsi" w:cstheme="majorHAnsi"/>
                <w:b/>
                <w:bCs/>
                <w:color w:val="000000"/>
                <w:sz w:val="22"/>
                <w:szCs w:val="22"/>
                <w:lang w:val="en-US"/>
              </w:rPr>
            </w:pPr>
            <w:r w:rsidRPr="00FB42C2">
              <w:rPr>
                <w:rFonts w:asciiTheme="majorHAnsi" w:hAnsiTheme="majorHAnsi" w:cstheme="majorHAnsi"/>
                <w:b/>
                <w:bCs/>
                <w:color w:val="000000"/>
                <w:sz w:val="22"/>
                <w:szCs w:val="22"/>
                <w:lang w:val="en-US"/>
              </w:rPr>
              <w:t>Mass balance deviation</w:t>
            </w:r>
          </w:p>
        </w:tc>
      </w:tr>
      <w:tr w:rsidR="000A595E" w:rsidRPr="00FB42C2" w14:paraId="3E495BD4" w14:textId="77777777" w:rsidTr="00DC2C3B">
        <w:trPr>
          <w:trHeight w:val="340"/>
        </w:trPr>
        <w:tc>
          <w:tcPr>
            <w:tcW w:w="1129" w:type="dxa"/>
            <w:shd w:val="clear" w:color="auto" w:fill="D9D9D9" w:themeFill="background1" w:themeFillShade="D9"/>
            <w:noWrap/>
            <w:vAlign w:val="center"/>
          </w:tcPr>
          <w:p w14:paraId="61FAAE8A" w14:textId="77777777" w:rsidR="000A595E" w:rsidRPr="00FB42C2" w:rsidRDefault="000A595E" w:rsidP="00AD1098">
            <w:pPr>
              <w:spacing w:line="240" w:lineRule="auto"/>
              <w:ind w:firstLine="0"/>
              <w:jc w:val="center"/>
              <w:rPr>
                <w:rFonts w:asciiTheme="majorHAnsi" w:hAnsiTheme="majorHAnsi" w:cstheme="majorHAnsi"/>
                <w:sz w:val="22"/>
                <w:szCs w:val="22"/>
                <w:lang w:val="en-US"/>
              </w:rPr>
            </w:pPr>
          </w:p>
        </w:tc>
        <w:tc>
          <w:tcPr>
            <w:tcW w:w="1418" w:type="dxa"/>
            <w:shd w:val="clear" w:color="auto" w:fill="D9D9D9" w:themeFill="background1" w:themeFillShade="D9"/>
            <w:noWrap/>
            <w:vAlign w:val="center"/>
          </w:tcPr>
          <w:p w14:paraId="6906C756" w14:textId="77777777" w:rsidR="000A595E" w:rsidRPr="00FB42C2" w:rsidRDefault="000A595E" w:rsidP="00AD1098">
            <w:pPr>
              <w:spacing w:line="240" w:lineRule="auto"/>
              <w:ind w:firstLine="0"/>
              <w:jc w:val="center"/>
              <w:rPr>
                <w:rFonts w:asciiTheme="majorHAnsi" w:hAnsiTheme="majorHAnsi" w:cstheme="majorHAnsi"/>
                <w:sz w:val="22"/>
                <w:szCs w:val="22"/>
                <w:lang w:val="en-US"/>
              </w:rPr>
            </w:pPr>
          </w:p>
        </w:tc>
        <w:tc>
          <w:tcPr>
            <w:tcW w:w="5670" w:type="dxa"/>
            <w:gridSpan w:val="5"/>
            <w:shd w:val="clear" w:color="auto" w:fill="D9D9D9" w:themeFill="background1" w:themeFillShade="D9"/>
            <w:noWrap/>
            <w:vAlign w:val="center"/>
          </w:tcPr>
          <w:p w14:paraId="38893EB6" w14:textId="5A9D1A2B" w:rsidR="000A595E" w:rsidRPr="00FB42C2"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mg kg</w:t>
            </w:r>
            <w:r w:rsidRPr="00C130DA">
              <w:rPr>
                <w:rFonts w:asciiTheme="majorHAnsi" w:hAnsiTheme="majorHAnsi" w:cstheme="majorHAnsi"/>
                <w:b/>
                <w:bCs/>
                <w:color w:val="000000"/>
                <w:sz w:val="22"/>
                <w:szCs w:val="22"/>
                <w:vertAlign w:val="superscript"/>
                <w:lang w:val="en-US"/>
              </w:rPr>
              <w:t>-1</w:t>
            </w:r>
          </w:p>
        </w:tc>
        <w:tc>
          <w:tcPr>
            <w:tcW w:w="3685" w:type="dxa"/>
            <w:gridSpan w:val="3"/>
            <w:shd w:val="clear" w:color="auto" w:fill="D9D9D9" w:themeFill="background1" w:themeFillShade="D9"/>
            <w:noWrap/>
            <w:vAlign w:val="center"/>
          </w:tcPr>
          <w:p w14:paraId="0437A2D0" w14:textId="4EE22E50" w:rsidR="000A595E" w:rsidRPr="00FB42C2" w:rsidRDefault="000A595E" w:rsidP="00AD1098">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w:t>
            </w:r>
          </w:p>
        </w:tc>
        <w:tc>
          <w:tcPr>
            <w:tcW w:w="2553" w:type="dxa"/>
            <w:shd w:val="clear" w:color="auto" w:fill="D9D9D9" w:themeFill="background1" w:themeFillShade="D9"/>
            <w:vAlign w:val="center"/>
          </w:tcPr>
          <w:p w14:paraId="656DBF1B" w14:textId="14CEC0C0" w:rsidR="000A595E" w:rsidRPr="00FB42C2" w:rsidRDefault="000A595E"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Sum PAH-16</w:t>
            </w:r>
          </w:p>
        </w:tc>
      </w:tr>
      <w:tr w:rsidR="00FB42C2" w:rsidRPr="00FB42C2" w14:paraId="7A9F656F" w14:textId="7255CC46" w:rsidTr="000A595E">
        <w:trPr>
          <w:trHeight w:val="340"/>
        </w:trPr>
        <w:tc>
          <w:tcPr>
            <w:tcW w:w="1129" w:type="dxa"/>
            <w:tcBorders>
              <w:bottom w:val="single" w:sz="12" w:space="0" w:color="auto"/>
            </w:tcBorders>
            <w:shd w:val="clear" w:color="auto" w:fill="auto"/>
            <w:noWrap/>
            <w:vAlign w:val="center"/>
            <w:hideMark/>
          </w:tcPr>
          <w:p w14:paraId="4C02139F"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feedstock</w:t>
            </w:r>
          </w:p>
        </w:tc>
        <w:tc>
          <w:tcPr>
            <w:tcW w:w="1418" w:type="dxa"/>
            <w:tcBorders>
              <w:bottom w:val="single" w:sz="12" w:space="0" w:color="auto"/>
            </w:tcBorders>
            <w:shd w:val="clear" w:color="auto" w:fill="auto"/>
            <w:noWrap/>
            <w:vAlign w:val="center"/>
            <w:hideMark/>
          </w:tcPr>
          <w:p w14:paraId="06B793B5" w14:textId="52D60E38"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vAlign w:val="center"/>
            <w:hideMark/>
          </w:tcPr>
          <w:p w14:paraId="4BAA36A2" w14:textId="1D0B4AD2" w:rsidR="00FB42C2" w:rsidRPr="00C130DA" w:rsidRDefault="000A595E"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feedstock</w:t>
            </w:r>
          </w:p>
        </w:tc>
        <w:tc>
          <w:tcPr>
            <w:tcW w:w="1027" w:type="dxa"/>
            <w:tcBorders>
              <w:bottom w:val="single" w:sz="12" w:space="0" w:color="auto"/>
            </w:tcBorders>
            <w:shd w:val="clear" w:color="auto" w:fill="auto"/>
            <w:noWrap/>
            <w:vAlign w:val="center"/>
            <w:hideMark/>
          </w:tcPr>
          <w:p w14:paraId="5BFEC150"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biochar</w:t>
            </w:r>
          </w:p>
        </w:tc>
        <w:tc>
          <w:tcPr>
            <w:tcW w:w="1028" w:type="dxa"/>
            <w:tcBorders>
              <w:bottom w:val="single" w:sz="12" w:space="0" w:color="auto"/>
            </w:tcBorders>
            <w:shd w:val="clear" w:color="auto" w:fill="auto"/>
            <w:noWrap/>
            <w:vAlign w:val="center"/>
            <w:hideMark/>
          </w:tcPr>
          <w:p w14:paraId="574AF972" w14:textId="7931AB01" w:rsidR="00FB42C2" w:rsidRPr="00C130DA" w:rsidRDefault="00325577"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vAlign w:val="center"/>
            <w:hideMark/>
          </w:tcPr>
          <w:p w14:paraId="72506D04"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oil</w:t>
            </w:r>
          </w:p>
        </w:tc>
        <w:tc>
          <w:tcPr>
            <w:tcW w:w="1028" w:type="dxa"/>
            <w:tcBorders>
              <w:bottom w:val="single" w:sz="12" w:space="0" w:color="auto"/>
            </w:tcBorders>
            <w:shd w:val="clear" w:color="auto" w:fill="auto"/>
            <w:noWrap/>
            <w:vAlign w:val="center"/>
            <w:hideMark/>
          </w:tcPr>
          <w:p w14:paraId="12733428"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total</w:t>
            </w:r>
          </w:p>
        </w:tc>
        <w:tc>
          <w:tcPr>
            <w:tcW w:w="1228" w:type="dxa"/>
            <w:tcBorders>
              <w:bottom w:val="single" w:sz="12" w:space="0" w:color="auto"/>
            </w:tcBorders>
            <w:shd w:val="clear" w:color="auto" w:fill="auto"/>
            <w:noWrap/>
            <w:vAlign w:val="center"/>
            <w:hideMark/>
          </w:tcPr>
          <w:p w14:paraId="68A4A630"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biochar</w:t>
            </w:r>
          </w:p>
        </w:tc>
        <w:tc>
          <w:tcPr>
            <w:tcW w:w="1228" w:type="dxa"/>
            <w:tcBorders>
              <w:bottom w:val="single" w:sz="12" w:space="0" w:color="auto"/>
            </w:tcBorders>
            <w:shd w:val="clear" w:color="auto" w:fill="auto"/>
            <w:noWrap/>
            <w:vAlign w:val="center"/>
            <w:hideMark/>
          </w:tcPr>
          <w:p w14:paraId="0F888078" w14:textId="16AF1ECB" w:rsidR="00FB42C2" w:rsidRPr="00C130DA" w:rsidRDefault="00325577"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vAlign w:val="center"/>
            <w:hideMark/>
          </w:tcPr>
          <w:p w14:paraId="02B526D5"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oil</w:t>
            </w:r>
          </w:p>
        </w:tc>
        <w:tc>
          <w:tcPr>
            <w:tcW w:w="2553" w:type="dxa"/>
            <w:tcBorders>
              <w:bottom w:val="single" w:sz="12" w:space="0" w:color="auto"/>
            </w:tcBorders>
            <w:vAlign w:val="center"/>
          </w:tcPr>
          <w:p w14:paraId="608A888C" w14:textId="5E680610" w:rsidR="00FB42C2" w:rsidRPr="00FB42C2" w:rsidRDefault="00FB42C2" w:rsidP="00FB42C2">
            <w:pPr>
              <w:spacing w:line="240" w:lineRule="auto"/>
              <w:ind w:firstLine="0"/>
              <w:jc w:val="center"/>
              <w:rPr>
                <w:rFonts w:asciiTheme="majorHAnsi" w:hAnsiTheme="majorHAnsi" w:cstheme="majorHAnsi"/>
                <w:b/>
                <w:bCs/>
                <w:color w:val="000000"/>
                <w:sz w:val="22"/>
                <w:szCs w:val="22"/>
                <w:lang w:val="en-US"/>
              </w:rPr>
            </w:pPr>
            <w:r w:rsidRPr="00FB42C2">
              <w:rPr>
                <w:b/>
                <w:bCs/>
                <w:color w:val="000000"/>
                <w:sz w:val="22"/>
                <w:szCs w:val="22"/>
                <w:lang w:val="en-US"/>
              </w:rPr>
              <w:t xml:space="preserve">Biochar + </w:t>
            </w:r>
            <w:r w:rsidR="00325577">
              <w:rPr>
                <w:rFonts w:asciiTheme="majorHAnsi" w:hAnsiTheme="majorHAnsi" w:cstheme="majorHAnsi"/>
                <w:b/>
                <w:bCs/>
                <w:color w:val="000000"/>
                <w:sz w:val="22"/>
                <w:szCs w:val="22"/>
                <w:lang w:val="en-US"/>
              </w:rPr>
              <w:t>exhaust</w:t>
            </w:r>
            <w:r w:rsidRPr="00FB42C2">
              <w:rPr>
                <w:b/>
                <w:bCs/>
                <w:color w:val="000000"/>
                <w:sz w:val="22"/>
                <w:szCs w:val="22"/>
                <w:lang w:val="en-US"/>
              </w:rPr>
              <w:t xml:space="preserve"> + oil</w:t>
            </w:r>
          </w:p>
        </w:tc>
      </w:tr>
      <w:tr w:rsidR="00E7264A" w:rsidRPr="00FB42C2" w14:paraId="4F28339A" w14:textId="3DA54B16" w:rsidTr="00FA3594">
        <w:trPr>
          <w:trHeight w:val="300"/>
        </w:trPr>
        <w:tc>
          <w:tcPr>
            <w:tcW w:w="1129" w:type="dxa"/>
            <w:vMerge w:val="restart"/>
            <w:tcBorders>
              <w:top w:val="single" w:sz="12" w:space="0" w:color="auto"/>
            </w:tcBorders>
            <w:shd w:val="clear" w:color="auto" w:fill="auto"/>
            <w:noWrap/>
            <w:vAlign w:val="center"/>
            <w:hideMark/>
          </w:tcPr>
          <w:p w14:paraId="50034C09"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CWC</w:t>
            </w:r>
          </w:p>
        </w:tc>
        <w:tc>
          <w:tcPr>
            <w:tcW w:w="1418" w:type="dxa"/>
            <w:tcBorders>
              <w:top w:val="single" w:sz="12" w:space="0" w:color="auto"/>
            </w:tcBorders>
            <w:shd w:val="clear" w:color="auto" w:fill="auto"/>
            <w:noWrap/>
            <w:vAlign w:val="center"/>
            <w:hideMark/>
          </w:tcPr>
          <w:p w14:paraId="2988D7A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500</w:t>
            </w:r>
          </w:p>
        </w:tc>
        <w:tc>
          <w:tcPr>
            <w:tcW w:w="1559" w:type="dxa"/>
            <w:vMerge w:val="restart"/>
            <w:tcBorders>
              <w:top w:val="single" w:sz="12" w:space="0" w:color="auto"/>
            </w:tcBorders>
            <w:shd w:val="clear" w:color="auto" w:fill="auto"/>
            <w:noWrap/>
            <w:vAlign w:val="center"/>
            <w:hideMark/>
          </w:tcPr>
          <w:p w14:paraId="01C5E81B"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&lt;LOQ</w:t>
            </w:r>
          </w:p>
        </w:tc>
        <w:tc>
          <w:tcPr>
            <w:tcW w:w="1027" w:type="dxa"/>
            <w:tcBorders>
              <w:top w:val="single" w:sz="12" w:space="0" w:color="auto"/>
            </w:tcBorders>
            <w:shd w:val="clear" w:color="auto" w:fill="auto"/>
            <w:noWrap/>
            <w:hideMark/>
          </w:tcPr>
          <w:p w14:paraId="2065FD65" w14:textId="191D505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1.7</w:t>
            </w:r>
          </w:p>
        </w:tc>
        <w:tc>
          <w:tcPr>
            <w:tcW w:w="1028" w:type="dxa"/>
            <w:tcBorders>
              <w:top w:val="single" w:sz="12" w:space="0" w:color="auto"/>
            </w:tcBorders>
            <w:shd w:val="clear" w:color="auto" w:fill="auto"/>
            <w:noWrap/>
            <w:hideMark/>
          </w:tcPr>
          <w:p w14:paraId="03B6DE45" w14:textId="42DE795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3.0</w:t>
            </w:r>
          </w:p>
        </w:tc>
        <w:tc>
          <w:tcPr>
            <w:tcW w:w="1028" w:type="dxa"/>
            <w:tcBorders>
              <w:top w:val="single" w:sz="12" w:space="0" w:color="auto"/>
            </w:tcBorders>
            <w:shd w:val="clear" w:color="auto" w:fill="auto"/>
            <w:noWrap/>
            <w:hideMark/>
          </w:tcPr>
          <w:p w14:paraId="1979A7A1" w14:textId="43362BFF"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1191</w:t>
            </w:r>
          </w:p>
        </w:tc>
        <w:tc>
          <w:tcPr>
            <w:tcW w:w="1028" w:type="dxa"/>
            <w:tcBorders>
              <w:top w:val="single" w:sz="12" w:space="0" w:color="auto"/>
            </w:tcBorders>
            <w:shd w:val="clear" w:color="auto" w:fill="auto"/>
            <w:noWrap/>
            <w:hideMark/>
          </w:tcPr>
          <w:p w14:paraId="6B20858E" w14:textId="67198699"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1195</w:t>
            </w:r>
          </w:p>
        </w:tc>
        <w:tc>
          <w:tcPr>
            <w:tcW w:w="1228" w:type="dxa"/>
            <w:tcBorders>
              <w:top w:val="single" w:sz="12" w:space="0" w:color="auto"/>
            </w:tcBorders>
            <w:shd w:val="clear" w:color="auto" w:fill="auto"/>
            <w:noWrap/>
            <w:hideMark/>
          </w:tcPr>
          <w:p w14:paraId="59B09005" w14:textId="0D19F0D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0.14 %</w:t>
            </w:r>
          </w:p>
        </w:tc>
        <w:tc>
          <w:tcPr>
            <w:tcW w:w="1228" w:type="dxa"/>
            <w:tcBorders>
              <w:top w:val="single" w:sz="12" w:space="0" w:color="auto"/>
            </w:tcBorders>
            <w:shd w:val="clear" w:color="auto" w:fill="auto"/>
            <w:noWrap/>
            <w:hideMark/>
          </w:tcPr>
          <w:p w14:paraId="6591FE55" w14:textId="23CA417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0.25 %</w:t>
            </w:r>
          </w:p>
        </w:tc>
        <w:tc>
          <w:tcPr>
            <w:tcW w:w="1229" w:type="dxa"/>
            <w:tcBorders>
              <w:top w:val="single" w:sz="12" w:space="0" w:color="auto"/>
            </w:tcBorders>
            <w:shd w:val="clear" w:color="auto" w:fill="auto"/>
            <w:noWrap/>
            <w:hideMark/>
          </w:tcPr>
          <w:p w14:paraId="2CD70003" w14:textId="7C6F79A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99.61 %</w:t>
            </w:r>
          </w:p>
        </w:tc>
        <w:tc>
          <w:tcPr>
            <w:tcW w:w="2553" w:type="dxa"/>
            <w:vMerge w:val="restart"/>
            <w:tcBorders>
              <w:top w:val="single" w:sz="12" w:space="0" w:color="auto"/>
            </w:tcBorders>
            <w:vAlign w:val="center"/>
          </w:tcPr>
          <w:p w14:paraId="093E57DF" w14:textId="018A905B"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+ 100%</w:t>
            </w:r>
          </w:p>
        </w:tc>
      </w:tr>
      <w:tr w:rsidR="00E7264A" w:rsidRPr="00FB42C2" w14:paraId="1E26DE84" w14:textId="37BDC76D" w:rsidTr="00FA3594">
        <w:trPr>
          <w:trHeight w:val="300"/>
        </w:trPr>
        <w:tc>
          <w:tcPr>
            <w:tcW w:w="1129" w:type="dxa"/>
            <w:vMerge/>
            <w:vAlign w:val="center"/>
            <w:hideMark/>
          </w:tcPr>
          <w:p w14:paraId="545083D8"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shd w:val="clear" w:color="auto" w:fill="auto"/>
            <w:noWrap/>
            <w:vAlign w:val="center"/>
            <w:hideMark/>
          </w:tcPr>
          <w:p w14:paraId="2FDEDAB3"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600</w:t>
            </w:r>
          </w:p>
        </w:tc>
        <w:tc>
          <w:tcPr>
            <w:tcW w:w="1559" w:type="dxa"/>
            <w:vMerge/>
            <w:vAlign w:val="center"/>
            <w:hideMark/>
          </w:tcPr>
          <w:p w14:paraId="1378C7B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shd w:val="clear" w:color="auto" w:fill="auto"/>
            <w:noWrap/>
            <w:hideMark/>
          </w:tcPr>
          <w:p w14:paraId="1B928449" w14:textId="4A9C4D31"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3.37</w:t>
            </w:r>
          </w:p>
        </w:tc>
        <w:tc>
          <w:tcPr>
            <w:tcW w:w="1028" w:type="dxa"/>
            <w:shd w:val="clear" w:color="auto" w:fill="auto"/>
            <w:noWrap/>
            <w:hideMark/>
          </w:tcPr>
          <w:p w14:paraId="5EE99EF6" w14:textId="5AE8A30E"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1.9</w:t>
            </w:r>
          </w:p>
        </w:tc>
        <w:tc>
          <w:tcPr>
            <w:tcW w:w="1028" w:type="dxa"/>
            <w:shd w:val="clear" w:color="auto" w:fill="auto"/>
            <w:noWrap/>
            <w:hideMark/>
          </w:tcPr>
          <w:p w14:paraId="43843748" w14:textId="6604D535"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2627</w:t>
            </w:r>
          </w:p>
        </w:tc>
        <w:tc>
          <w:tcPr>
            <w:tcW w:w="1028" w:type="dxa"/>
            <w:shd w:val="clear" w:color="auto" w:fill="auto"/>
            <w:noWrap/>
            <w:hideMark/>
          </w:tcPr>
          <w:p w14:paraId="42499EEC" w14:textId="1FEBADF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2632</w:t>
            </w:r>
          </w:p>
        </w:tc>
        <w:tc>
          <w:tcPr>
            <w:tcW w:w="1228" w:type="dxa"/>
            <w:shd w:val="clear" w:color="auto" w:fill="auto"/>
            <w:noWrap/>
            <w:hideMark/>
          </w:tcPr>
          <w:p w14:paraId="1D628E71" w14:textId="6C040E6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0.13 %</w:t>
            </w:r>
          </w:p>
        </w:tc>
        <w:tc>
          <w:tcPr>
            <w:tcW w:w="1228" w:type="dxa"/>
            <w:shd w:val="clear" w:color="auto" w:fill="auto"/>
            <w:noWrap/>
            <w:hideMark/>
          </w:tcPr>
          <w:p w14:paraId="68FF3C32" w14:textId="5719CC8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0.07 %</w:t>
            </w:r>
          </w:p>
        </w:tc>
        <w:tc>
          <w:tcPr>
            <w:tcW w:w="1229" w:type="dxa"/>
            <w:shd w:val="clear" w:color="auto" w:fill="auto"/>
            <w:noWrap/>
            <w:hideMark/>
          </w:tcPr>
          <w:p w14:paraId="22B53E61" w14:textId="15A8BDB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99.80 %</w:t>
            </w:r>
          </w:p>
        </w:tc>
        <w:tc>
          <w:tcPr>
            <w:tcW w:w="2553" w:type="dxa"/>
            <w:vMerge/>
            <w:vAlign w:val="center"/>
          </w:tcPr>
          <w:p w14:paraId="06986A08" w14:textId="77777777"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p>
        </w:tc>
      </w:tr>
      <w:tr w:rsidR="00E7264A" w:rsidRPr="00FB42C2" w14:paraId="350105B6" w14:textId="202868AF" w:rsidTr="00FA3594">
        <w:trPr>
          <w:trHeight w:val="300"/>
        </w:trPr>
        <w:tc>
          <w:tcPr>
            <w:tcW w:w="1129" w:type="dxa"/>
            <w:vMerge/>
            <w:vAlign w:val="center"/>
            <w:hideMark/>
          </w:tcPr>
          <w:p w14:paraId="5433282C"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shd w:val="clear" w:color="auto" w:fill="auto"/>
            <w:noWrap/>
            <w:vAlign w:val="center"/>
            <w:hideMark/>
          </w:tcPr>
          <w:p w14:paraId="4998FEFE"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700</w:t>
            </w:r>
          </w:p>
        </w:tc>
        <w:tc>
          <w:tcPr>
            <w:tcW w:w="1559" w:type="dxa"/>
            <w:vMerge/>
            <w:vAlign w:val="center"/>
            <w:hideMark/>
          </w:tcPr>
          <w:p w14:paraId="0D7B3C6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shd w:val="clear" w:color="auto" w:fill="auto"/>
            <w:noWrap/>
            <w:hideMark/>
          </w:tcPr>
          <w:p w14:paraId="4BC904FF" w14:textId="06A0627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w:t>
            </w:r>
          </w:p>
        </w:tc>
        <w:tc>
          <w:tcPr>
            <w:tcW w:w="1028" w:type="dxa"/>
            <w:shd w:val="clear" w:color="auto" w:fill="auto"/>
            <w:noWrap/>
            <w:hideMark/>
          </w:tcPr>
          <w:p w14:paraId="79D192B5" w14:textId="277406B1"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1317</w:t>
            </w:r>
          </w:p>
        </w:tc>
        <w:tc>
          <w:tcPr>
            <w:tcW w:w="1028" w:type="dxa"/>
            <w:shd w:val="clear" w:color="auto" w:fill="auto"/>
            <w:noWrap/>
            <w:hideMark/>
          </w:tcPr>
          <w:p w14:paraId="77F6356B" w14:textId="6A7AAB8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2204</w:t>
            </w:r>
          </w:p>
        </w:tc>
        <w:tc>
          <w:tcPr>
            <w:tcW w:w="1028" w:type="dxa"/>
            <w:shd w:val="clear" w:color="auto" w:fill="auto"/>
            <w:noWrap/>
            <w:hideMark/>
          </w:tcPr>
          <w:p w14:paraId="3B6C39E4" w14:textId="21EA920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3522</w:t>
            </w:r>
          </w:p>
        </w:tc>
        <w:tc>
          <w:tcPr>
            <w:tcW w:w="1228" w:type="dxa"/>
            <w:shd w:val="clear" w:color="auto" w:fill="auto"/>
            <w:noWrap/>
            <w:hideMark/>
          </w:tcPr>
          <w:p w14:paraId="41F5A895" w14:textId="560A885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0.04 %</w:t>
            </w:r>
          </w:p>
        </w:tc>
        <w:tc>
          <w:tcPr>
            <w:tcW w:w="1228" w:type="dxa"/>
            <w:shd w:val="clear" w:color="auto" w:fill="auto"/>
            <w:noWrap/>
            <w:hideMark/>
          </w:tcPr>
          <w:p w14:paraId="08514448" w14:textId="19E3CF1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37.39 %</w:t>
            </w:r>
          </w:p>
        </w:tc>
        <w:tc>
          <w:tcPr>
            <w:tcW w:w="1229" w:type="dxa"/>
            <w:shd w:val="clear" w:color="auto" w:fill="auto"/>
            <w:noWrap/>
            <w:hideMark/>
          </w:tcPr>
          <w:p w14:paraId="30B54411" w14:textId="2CB688E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62.57 %</w:t>
            </w:r>
          </w:p>
        </w:tc>
        <w:tc>
          <w:tcPr>
            <w:tcW w:w="2553" w:type="dxa"/>
            <w:vMerge/>
            <w:vAlign w:val="center"/>
          </w:tcPr>
          <w:p w14:paraId="4944C8C1" w14:textId="77777777"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p>
        </w:tc>
      </w:tr>
      <w:tr w:rsidR="00E7264A" w:rsidRPr="00FB42C2" w14:paraId="393BF47B" w14:textId="6ED68361" w:rsidTr="00FA3594">
        <w:trPr>
          <w:trHeight w:val="300"/>
        </w:trPr>
        <w:tc>
          <w:tcPr>
            <w:tcW w:w="1129" w:type="dxa"/>
            <w:vMerge w:val="restart"/>
            <w:shd w:val="clear" w:color="auto" w:fill="auto"/>
            <w:noWrap/>
            <w:vAlign w:val="center"/>
            <w:hideMark/>
          </w:tcPr>
          <w:p w14:paraId="0344E02D"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DSS-1</w:t>
            </w:r>
          </w:p>
        </w:tc>
        <w:tc>
          <w:tcPr>
            <w:tcW w:w="1418" w:type="dxa"/>
            <w:shd w:val="clear" w:color="auto" w:fill="auto"/>
            <w:noWrap/>
            <w:vAlign w:val="center"/>
            <w:hideMark/>
          </w:tcPr>
          <w:p w14:paraId="0458D5A6"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600</w:t>
            </w:r>
          </w:p>
        </w:tc>
        <w:tc>
          <w:tcPr>
            <w:tcW w:w="1559" w:type="dxa"/>
            <w:vMerge w:val="restart"/>
            <w:shd w:val="clear" w:color="auto" w:fill="auto"/>
            <w:noWrap/>
            <w:vAlign w:val="center"/>
            <w:hideMark/>
          </w:tcPr>
          <w:p w14:paraId="5F08F6BB" w14:textId="7B712E4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1.48</w:t>
            </w:r>
          </w:p>
        </w:tc>
        <w:tc>
          <w:tcPr>
            <w:tcW w:w="1027" w:type="dxa"/>
            <w:shd w:val="clear" w:color="auto" w:fill="auto"/>
            <w:noWrap/>
            <w:hideMark/>
          </w:tcPr>
          <w:p w14:paraId="75EE41F5" w14:textId="75790AE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w:t>
            </w:r>
          </w:p>
        </w:tc>
        <w:tc>
          <w:tcPr>
            <w:tcW w:w="1028" w:type="dxa"/>
            <w:shd w:val="clear" w:color="auto" w:fill="auto"/>
            <w:noWrap/>
            <w:hideMark/>
          </w:tcPr>
          <w:p w14:paraId="50654359" w14:textId="0385C826"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3.1</w:t>
            </w:r>
          </w:p>
        </w:tc>
        <w:tc>
          <w:tcPr>
            <w:tcW w:w="1028" w:type="dxa"/>
            <w:shd w:val="clear" w:color="auto" w:fill="auto"/>
            <w:noWrap/>
            <w:hideMark/>
          </w:tcPr>
          <w:p w14:paraId="57D5842C" w14:textId="6CB871D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946</w:t>
            </w:r>
          </w:p>
        </w:tc>
        <w:tc>
          <w:tcPr>
            <w:tcW w:w="1028" w:type="dxa"/>
            <w:shd w:val="clear" w:color="auto" w:fill="auto"/>
            <w:noWrap/>
            <w:hideMark/>
          </w:tcPr>
          <w:p w14:paraId="353C79D5" w14:textId="168CF2A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962</w:t>
            </w:r>
          </w:p>
        </w:tc>
        <w:tc>
          <w:tcPr>
            <w:tcW w:w="1228" w:type="dxa"/>
            <w:shd w:val="clear" w:color="auto" w:fill="auto"/>
            <w:noWrap/>
            <w:hideMark/>
          </w:tcPr>
          <w:p w14:paraId="6C1A9ECB" w14:textId="0278036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1.33 %</w:t>
            </w:r>
          </w:p>
        </w:tc>
        <w:tc>
          <w:tcPr>
            <w:tcW w:w="1228" w:type="dxa"/>
            <w:shd w:val="clear" w:color="auto" w:fill="auto"/>
            <w:noWrap/>
            <w:hideMark/>
          </w:tcPr>
          <w:p w14:paraId="544AB759" w14:textId="4D4B55C0"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0.32 %</w:t>
            </w:r>
          </w:p>
        </w:tc>
        <w:tc>
          <w:tcPr>
            <w:tcW w:w="1229" w:type="dxa"/>
            <w:shd w:val="clear" w:color="auto" w:fill="auto"/>
            <w:noWrap/>
            <w:hideMark/>
          </w:tcPr>
          <w:p w14:paraId="5168B6DC" w14:textId="5DA3AAF8"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98.34 %</w:t>
            </w:r>
          </w:p>
        </w:tc>
        <w:tc>
          <w:tcPr>
            <w:tcW w:w="2553" w:type="dxa"/>
            <w:vAlign w:val="center"/>
          </w:tcPr>
          <w:p w14:paraId="367B1654" w14:textId="381F5208"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+ 6</w:t>
            </w:r>
            <w:r>
              <w:rPr>
                <w:rFonts w:asciiTheme="majorHAnsi" w:hAnsiTheme="majorHAnsi" w:cstheme="majorHAnsi"/>
                <w:color w:val="000000"/>
                <w:sz w:val="22"/>
                <w:szCs w:val="22"/>
                <w:lang w:val="en-US"/>
              </w:rPr>
              <w:t>50</w:t>
            </w:r>
            <w:r w:rsidRPr="00FB42C2">
              <w:rPr>
                <w:rFonts w:asciiTheme="majorHAnsi" w:hAnsiTheme="majorHAnsi" w:cstheme="majorHAnsi"/>
                <w:color w:val="000000"/>
                <w:sz w:val="22"/>
                <w:szCs w:val="22"/>
                <w:lang w:val="en-US"/>
              </w:rPr>
              <w:t>%</w:t>
            </w:r>
          </w:p>
        </w:tc>
      </w:tr>
      <w:tr w:rsidR="00E7264A" w:rsidRPr="00FB42C2" w14:paraId="3B136665" w14:textId="2B14522F" w:rsidTr="00FA3594">
        <w:trPr>
          <w:trHeight w:val="300"/>
        </w:trPr>
        <w:tc>
          <w:tcPr>
            <w:tcW w:w="1129" w:type="dxa"/>
            <w:vMerge/>
            <w:tcBorders>
              <w:bottom w:val="single" w:sz="12" w:space="0" w:color="auto"/>
            </w:tcBorders>
            <w:vAlign w:val="center"/>
            <w:hideMark/>
          </w:tcPr>
          <w:p w14:paraId="4C1EF55D"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tcBorders>
              <w:bottom w:val="single" w:sz="12" w:space="0" w:color="auto"/>
            </w:tcBorders>
            <w:shd w:val="clear" w:color="auto" w:fill="auto"/>
            <w:noWrap/>
            <w:vAlign w:val="center"/>
            <w:hideMark/>
          </w:tcPr>
          <w:p w14:paraId="5AB7D31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700</w:t>
            </w:r>
          </w:p>
        </w:tc>
        <w:tc>
          <w:tcPr>
            <w:tcW w:w="1559" w:type="dxa"/>
            <w:vMerge/>
            <w:tcBorders>
              <w:bottom w:val="single" w:sz="12" w:space="0" w:color="auto"/>
            </w:tcBorders>
            <w:vAlign w:val="center"/>
            <w:hideMark/>
          </w:tcPr>
          <w:p w14:paraId="5929FF2F"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tcBorders>
              <w:bottom w:val="single" w:sz="12" w:space="0" w:color="auto"/>
            </w:tcBorders>
            <w:shd w:val="clear" w:color="auto" w:fill="auto"/>
            <w:noWrap/>
            <w:hideMark/>
          </w:tcPr>
          <w:p w14:paraId="3B2F8225" w14:textId="1A7C803B"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4.3</w:t>
            </w:r>
          </w:p>
        </w:tc>
        <w:tc>
          <w:tcPr>
            <w:tcW w:w="1028" w:type="dxa"/>
            <w:tcBorders>
              <w:bottom w:val="single" w:sz="12" w:space="0" w:color="auto"/>
            </w:tcBorders>
            <w:shd w:val="clear" w:color="auto" w:fill="auto"/>
            <w:noWrap/>
            <w:hideMark/>
          </w:tcPr>
          <w:p w14:paraId="28A097A4" w14:textId="5AA85F5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1.2</w:t>
            </w:r>
          </w:p>
        </w:tc>
        <w:tc>
          <w:tcPr>
            <w:tcW w:w="1028" w:type="dxa"/>
            <w:tcBorders>
              <w:bottom w:val="single" w:sz="12" w:space="0" w:color="auto"/>
            </w:tcBorders>
            <w:shd w:val="clear" w:color="auto" w:fill="auto"/>
            <w:noWrap/>
            <w:hideMark/>
          </w:tcPr>
          <w:p w14:paraId="33E62C05" w14:textId="38EBF888"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801</w:t>
            </w:r>
          </w:p>
        </w:tc>
        <w:tc>
          <w:tcPr>
            <w:tcW w:w="1028" w:type="dxa"/>
            <w:tcBorders>
              <w:bottom w:val="single" w:sz="12" w:space="0" w:color="auto"/>
            </w:tcBorders>
            <w:shd w:val="clear" w:color="auto" w:fill="auto"/>
            <w:noWrap/>
            <w:hideMark/>
          </w:tcPr>
          <w:p w14:paraId="2033938F" w14:textId="50A51376"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807</w:t>
            </w:r>
          </w:p>
        </w:tc>
        <w:tc>
          <w:tcPr>
            <w:tcW w:w="1228" w:type="dxa"/>
            <w:tcBorders>
              <w:bottom w:val="single" w:sz="12" w:space="0" w:color="auto"/>
            </w:tcBorders>
            <w:shd w:val="clear" w:color="auto" w:fill="auto"/>
            <w:noWrap/>
            <w:hideMark/>
          </w:tcPr>
          <w:p w14:paraId="75B0A352" w14:textId="59E1922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0.53 %</w:t>
            </w:r>
          </w:p>
        </w:tc>
        <w:tc>
          <w:tcPr>
            <w:tcW w:w="1228" w:type="dxa"/>
            <w:tcBorders>
              <w:bottom w:val="single" w:sz="12" w:space="0" w:color="auto"/>
            </w:tcBorders>
            <w:shd w:val="clear" w:color="auto" w:fill="auto"/>
            <w:noWrap/>
            <w:hideMark/>
          </w:tcPr>
          <w:p w14:paraId="147680D8" w14:textId="25929CA5"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0.14 %</w:t>
            </w:r>
          </w:p>
        </w:tc>
        <w:tc>
          <w:tcPr>
            <w:tcW w:w="1229" w:type="dxa"/>
            <w:tcBorders>
              <w:bottom w:val="single" w:sz="12" w:space="0" w:color="auto"/>
            </w:tcBorders>
            <w:shd w:val="clear" w:color="auto" w:fill="auto"/>
            <w:noWrap/>
            <w:hideMark/>
          </w:tcPr>
          <w:p w14:paraId="2139A248" w14:textId="2942977D"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99.32 %</w:t>
            </w:r>
          </w:p>
        </w:tc>
        <w:tc>
          <w:tcPr>
            <w:tcW w:w="2553" w:type="dxa"/>
            <w:tcBorders>
              <w:bottom w:val="single" w:sz="12" w:space="0" w:color="auto"/>
            </w:tcBorders>
            <w:vAlign w:val="center"/>
          </w:tcPr>
          <w:p w14:paraId="45A19B5B" w14:textId="762B2610"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+ 545%</w:t>
            </w:r>
          </w:p>
        </w:tc>
      </w:tr>
      <w:tr w:rsidR="000A595E" w:rsidRPr="00FB42C2" w14:paraId="09DC3E2E" w14:textId="63D1DA6F" w:rsidTr="000A595E">
        <w:tblPrEx>
          <w:tblCellMar>
            <w:left w:w="0" w:type="dxa"/>
            <w:right w:w="0" w:type="dxa"/>
          </w:tblCellMar>
        </w:tblPrEx>
        <w:trPr>
          <w:trHeight w:val="849"/>
        </w:trPr>
        <w:tc>
          <w:tcPr>
            <w:tcW w:w="1129" w:type="dxa"/>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p w14:paraId="0E45861E" w14:textId="183A6DEC" w:rsidR="000A595E" w:rsidRPr="000A595E" w:rsidRDefault="000A595E" w:rsidP="00FB42C2">
            <w:pPr>
              <w:pStyle w:val="Tabell"/>
              <w:jc w:val="center"/>
              <w:rPr>
                <w:b/>
                <w:bCs/>
                <w:sz w:val="22"/>
                <w:szCs w:val="22"/>
                <w:u w:val="single"/>
                <w:lang w:val="en-US"/>
              </w:rPr>
            </w:pPr>
            <w:r w:rsidRPr="000A595E">
              <w:rPr>
                <w:b/>
                <w:bCs/>
                <w:sz w:val="22"/>
                <w:szCs w:val="22"/>
                <w:u w:val="single"/>
                <w:lang w:val="en-US"/>
              </w:rPr>
              <w:t>PCDD/F</w:t>
            </w:r>
          </w:p>
        </w:tc>
        <w:tc>
          <w:tcPr>
            <w:tcW w:w="1418" w:type="dxa"/>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p w14:paraId="1C36E77F" w14:textId="77777777" w:rsidR="000A595E" w:rsidRPr="00FB42C2" w:rsidRDefault="000A595E" w:rsidP="00FB42C2">
            <w:pPr>
              <w:pStyle w:val="Tabell"/>
              <w:jc w:val="center"/>
              <w:rPr>
                <w:sz w:val="22"/>
                <w:szCs w:val="22"/>
                <w:lang w:val="en-US"/>
              </w:rPr>
            </w:pPr>
          </w:p>
        </w:tc>
        <w:tc>
          <w:tcPr>
            <w:tcW w:w="5670" w:type="dxa"/>
            <w:gridSpan w:val="5"/>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p w14:paraId="4434C791" w14:textId="748154A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∑PCDD/F-17</w:t>
            </w:r>
          </w:p>
          <w:p w14:paraId="3452E3DD" w14:textId="6CFD15A8"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concentration</w:t>
            </w:r>
          </w:p>
        </w:tc>
        <w:tc>
          <w:tcPr>
            <w:tcW w:w="3685" w:type="dxa"/>
            <w:gridSpan w:val="3"/>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p w14:paraId="3BB2981D" w14:textId="024ECF60"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 ∑PCDD/F-17</w:t>
            </w:r>
          </w:p>
          <w:p w14:paraId="6AFC60BD" w14:textId="295BA41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distribution</w:t>
            </w:r>
          </w:p>
        </w:tc>
        <w:tc>
          <w:tcPr>
            <w:tcW w:w="2553" w:type="dxa"/>
            <w:tcBorders>
              <w:top w:val="single" w:sz="12" w:space="0" w:color="auto"/>
            </w:tcBorders>
            <w:shd w:val="clear" w:color="auto" w:fill="BFBFBF" w:themeFill="background1" w:themeFillShade="BF"/>
            <w:vAlign w:val="center"/>
          </w:tcPr>
          <w:p w14:paraId="04B5AF24" w14:textId="68864A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Mass balance deviation</w:t>
            </w:r>
          </w:p>
        </w:tc>
      </w:tr>
      <w:tr w:rsidR="000A595E" w:rsidRPr="00FB42C2" w14:paraId="267EECCF" w14:textId="490CB140" w:rsidTr="00292A71">
        <w:tblPrEx>
          <w:tblCellMar>
            <w:left w:w="0" w:type="dxa"/>
            <w:right w:w="0" w:type="dxa"/>
          </w:tblCellMar>
        </w:tblPrEx>
        <w:trPr>
          <w:trHeight w:val="300"/>
        </w:trPr>
        <w:tc>
          <w:tcPr>
            <w:tcW w:w="1129" w:type="dxa"/>
            <w:shd w:val="clear" w:color="auto" w:fill="D9D9D9" w:themeFill="background1" w:themeFillShade="D9"/>
            <w:noWrap/>
            <w:tcMar>
              <w:top w:w="15" w:type="dxa"/>
              <w:left w:w="15" w:type="dxa"/>
              <w:bottom w:w="0" w:type="dxa"/>
              <w:right w:w="15" w:type="dxa"/>
            </w:tcMar>
            <w:vAlign w:val="center"/>
            <w:hideMark/>
          </w:tcPr>
          <w:p w14:paraId="614A2E85" w14:textId="77777777" w:rsidR="000A595E" w:rsidRPr="00FB42C2" w:rsidRDefault="000A595E" w:rsidP="00FB42C2">
            <w:pPr>
              <w:pStyle w:val="Tabell"/>
              <w:jc w:val="center"/>
              <w:rPr>
                <w:b/>
                <w:bCs/>
                <w:color w:val="000000"/>
                <w:sz w:val="22"/>
                <w:szCs w:val="22"/>
                <w:lang w:val="en-US"/>
              </w:rPr>
            </w:pPr>
          </w:p>
        </w:tc>
        <w:tc>
          <w:tcPr>
            <w:tcW w:w="1418" w:type="dxa"/>
            <w:shd w:val="clear" w:color="auto" w:fill="D9D9D9" w:themeFill="background1" w:themeFillShade="D9"/>
            <w:noWrap/>
            <w:tcMar>
              <w:top w:w="15" w:type="dxa"/>
              <w:left w:w="15" w:type="dxa"/>
              <w:bottom w:w="0" w:type="dxa"/>
              <w:right w:w="15" w:type="dxa"/>
            </w:tcMar>
            <w:vAlign w:val="center"/>
            <w:hideMark/>
          </w:tcPr>
          <w:p w14:paraId="75E78CEA" w14:textId="77777777" w:rsidR="000A595E" w:rsidRPr="00FB42C2" w:rsidRDefault="000A595E" w:rsidP="00FB42C2">
            <w:pPr>
              <w:pStyle w:val="Tabell"/>
              <w:jc w:val="center"/>
              <w:rPr>
                <w:sz w:val="22"/>
                <w:szCs w:val="22"/>
                <w:lang w:val="en-US"/>
              </w:rPr>
            </w:pPr>
          </w:p>
        </w:tc>
        <w:tc>
          <w:tcPr>
            <w:tcW w:w="5670" w:type="dxa"/>
            <w:gridSpan w:val="5"/>
            <w:shd w:val="clear" w:color="auto" w:fill="D9D9D9" w:themeFill="background1" w:themeFillShade="D9"/>
            <w:noWrap/>
            <w:tcMar>
              <w:top w:w="15" w:type="dxa"/>
              <w:left w:w="15" w:type="dxa"/>
              <w:bottom w:w="0" w:type="dxa"/>
              <w:right w:w="15" w:type="dxa"/>
            </w:tcMar>
            <w:vAlign w:val="center"/>
            <w:hideMark/>
          </w:tcPr>
          <w:p w14:paraId="14C19ED2" w14:textId="0165869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µg TEQ kg</w:t>
            </w:r>
            <w:r w:rsidRPr="00FB42C2">
              <w:rPr>
                <w:b/>
                <w:bCs/>
                <w:color w:val="000000"/>
                <w:sz w:val="22"/>
                <w:szCs w:val="22"/>
                <w:vertAlign w:val="superscript"/>
                <w:lang w:val="en-US"/>
              </w:rPr>
              <w:t>-1</w:t>
            </w:r>
          </w:p>
        </w:tc>
        <w:tc>
          <w:tcPr>
            <w:tcW w:w="3685" w:type="dxa"/>
            <w:gridSpan w:val="3"/>
            <w:shd w:val="clear" w:color="auto" w:fill="D9D9D9" w:themeFill="background1" w:themeFillShade="D9"/>
            <w:noWrap/>
            <w:tcMar>
              <w:top w:w="15" w:type="dxa"/>
              <w:left w:w="15" w:type="dxa"/>
              <w:bottom w:w="0" w:type="dxa"/>
              <w:right w:w="15" w:type="dxa"/>
            </w:tcMar>
            <w:vAlign w:val="center"/>
            <w:hideMark/>
          </w:tcPr>
          <w:p w14:paraId="62F68A32" w14:textId="777777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w:t>
            </w:r>
          </w:p>
        </w:tc>
        <w:tc>
          <w:tcPr>
            <w:tcW w:w="2553" w:type="dxa"/>
            <w:shd w:val="clear" w:color="auto" w:fill="D9D9D9" w:themeFill="background1" w:themeFillShade="D9"/>
            <w:vAlign w:val="center"/>
          </w:tcPr>
          <w:p w14:paraId="06F8AE6F" w14:textId="11B5988B" w:rsidR="000A595E" w:rsidRPr="00FB42C2" w:rsidRDefault="000A595E" w:rsidP="00FB42C2">
            <w:pPr>
              <w:spacing w:line="240" w:lineRule="auto"/>
              <w:ind w:firstLine="0"/>
              <w:jc w:val="center"/>
              <w:rPr>
                <w:b/>
                <w:bCs/>
                <w:color w:val="000000"/>
                <w:sz w:val="22"/>
                <w:szCs w:val="22"/>
              </w:rPr>
            </w:pPr>
            <w:r w:rsidRPr="00FB42C2">
              <w:rPr>
                <w:b/>
                <w:bCs/>
                <w:color w:val="000000"/>
                <w:sz w:val="22"/>
                <w:szCs w:val="22"/>
                <w:lang w:val="en-US"/>
              </w:rPr>
              <w:t>TEQ PCDD/</w:t>
            </w:r>
            <w:r w:rsidRPr="00FB42C2">
              <w:rPr>
                <w:b/>
                <w:bCs/>
                <w:color w:val="000000"/>
                <w:sz w:val="22"/>
                <w:szCs w:val="22"/>
                <w:lang w:val="en-US"/>
              </w:rPr>
              <w:t>F</w:t>
            </w:r>
          </w:p>
        </w:tc>
      </w:tr>
      <w:tr w:rsidR="00FB42C2" w:rsidRPr="00FB42C2" w14:paraId="58BDD596" w14:textId="0D48850F" w:rsidTr="000A595E">
        <w:tblPrEx>
          <w:tblCellMar>
            <w:left w:w="0" w:type="dxa"/>
            <w:right w:w="0" w:type="dxa"/>
          </w:tblCellMar>
        </w:tblPrEx>
        <w:trPr>
          <w:trHeight w:val="285"/>
        </w:trPr>
        <w:tc>
          <w:tcPr>
            <w:tcW w:w="1129" w:type="dxa"/>
            <w:tcBorders>
              <w:bottom w:val="single" w:sz="12" w:space="0" w:color="auto"/>
            </w:tcBorders>
            <w:shd w:val="clear" w:color="auto" w:fill="auto"/>
            <w:noWrap/>
            <w:tcMar>
              <w:top w:w="15" w:type="dxa"/>
              <w:left w:w="15" w:type="dxa"/>
              <w:bottom w:w="0" w:type="dxa"/>
              <w:right w:w="15" w:type="dxa"/>
            </w:tcMar>
            <w:vAlign w:val="center"/>
            <w:hideMark/>
          </w:tcPr>
          <w:p w14:paraId="6E4F8FF2"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418" w:type="dxa"/>
            <w:tcBorders>
              <w:bottom w:val="single" w:sz="12" w:space="0" w:color="auto"/>
            </w:tcBorders>
            <w:shd w:val="clear" w:color="auto" w:fill="auto"/>
            <w:noWrap/>
            <w:tcMar>
              <w:top w:w="15" w:type="dxa"/>
              <w:left w:w="15" w:type="dxa"/>
              <w:bottom w:w="0" w:type="dxa"/>
              <w:right w:w="15" w:type="dxa"/>
            </w:tcMar>
            <w:vAlign w:val="center"/>
            <w:hideMark/>
          </w:tcPr>
          <w:p w14:paraId="7D523371" w14:textId="42B069E6"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tcMar>
              <w:top w:w="15" w:type="dxa"/>
              <w:left w:w="15" w:type="dxa"/>
              <w:bottom w:w="0" w:type="dxa"/>
              <w:right w:w="15" w:type="dxa"/>
            </w:tcMar>
            <w:vAlign w:val="center"/>
            <w:hideMark/>
          </w:tcPr>
          <w:p w14:paraId="558C720E"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027" w:type="dxa"/>
            <w:tcBorders>
              <w:bottom w:val="single" w:sz="12" w:space="0" w:color="auto"/>
            </w:tcBorders>
            <w:shd w:val="clear" w:color="auto" w:fill="auto"/>
            <w:noWrap/>
            <w:tcMar>
              <w:top w:w="15" w:type="dxa"/>
              <w:left w:w="15" w:type="dxa"/>
              <w:bottom w:w="0" w:type="dxa"/>
              <w:right w:w="15" w:type="dxa"/>
            </w:tcMar>
            <w:vAlign w:val="center"/>
            <w:hideMark/>
          </w:tcPr>
          <w:p w14:paraId="0800749B"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148618E8" w14:textId="05FC5660"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77763167"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0C52344F"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total</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48AD5FCA"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3E409EDA" w14:textId="18155299"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tcMar>
              <w:top w:w="15" w:type="dxa"/>
              <w:left w:w="15" w:type="dxa"/>
              <w:bottom w:w="0" w:type="dxa"/>
              <w:right w:w="15" w:type="dxa"/>
            </w:tcMar>
            <w:vAlign w:val="center"/>
            <w:hideMark/>
          </w:tcPr>
          <w:p w14:paraId="501ADC3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2553" w:type="dxa"/>
            <w:tcBorders>
              <w:bottom w:val="single" w:sz="12" w:space="0" w:color="auto"/>
            </w:tcBorders>
            <w:vAlign w:val="center"/>
          </w:tcPr>
          <w:p w14:paraId="322554C9" w14:textId="1B0D1B5B" w:rsidR="00FB42C2" w:rsidRPr="00FB42C2" w:rsidRDefault="00FB42C2" w:rsidP="00FB42C2">
            <w:pPr>
              <w:spacing w:line="240" w:lineRule="auto"/>
              <w:ind w:firstLine="0"/>
              <w:jc w:val="center"/>
              <w:rPr>
                <w:b/>
                <w:bCs/>
                <w:color w:val="000000"/>
                <w:sz w:val="22"/>
                <w:szCs w:val="22"/>
              </w:rPr>
            </w:pPr>
            <w:r w:rsidRPr="00FB42C2">
              <w:rPr>
                <w:b/>
                <w:bCs/>
                <w:color w:val="000000"/>
                <w:sz w:val="22"/>
                <w:szCs w:val="22"/>
                <w:lang w:val="en-US"/>
              </w:rPr>
              <w:t xml:space="preserve">Biochar + </w:t>
            </w:r>
            <w:r w:rsidR="00325577">
              <w:rPr>
                <w:rFonts w:asciiTheme="majorHAnsi" w:hAnsiTheme="majorHAnsi" w:cstheme="majorHAnsi"/>
                <w:b/>
                <w:bCs/>
                <w:color w:val="000000"/>
                <w:sz w:val="22"/>
                <w:szCs w:val="22"/>
                <w:lang w:val="en-US"/>
              </w:rPr>
              <w:t>exhaust</w:t>
            </w:r>
            <w:r w:rsidRPr="00FB42C2">
              <w:rPr>
                <w:b/>
                <w:bCs/>
                <w:color w:val="000000"/>
                <w:sz w:val="22"/>
                <w:szCs w:val="22"/>
                <w:lang w:val="en-US"/>
              </w:rPr>
              <w:t xml:space="preserve"> + oil</w:t>
            </w:r>
          </w:p>
        </w:tc>
      </w:tr>
      <w:tr w:rsidR="00964D0E" w:rsidRPr="00FB42C2" w14:paraId="4A627A03" w14:textId="5D326FAB" w:rsidTr="00003974">
        <w:tblPrEx>
          <w:tblCellMar>
            <w:left w:w="0" w:type="dxa"/>
            <w:right w:w="0" w:type="dxa"/>
          </w:tblCellMar>
        </w:tblPrEx>
        <w:trPr>
          <w:trHeight w:val="300"/>
        </w:trPr>
        <w:tc>
          <w:tcPr>
            <w:tcW w:w="1129" w:type="dxa"/>
            <w:tcBorders>
              <w:top w:val="single" w:sz="12" w:space="0" w:color="auto"/>
            </w:tcBorders>
            <w:shd w:val="clear" w:color="auto" w:fill="auto"/>
            <w:noWrap/>
            <w:tcMar>
              <w:top w:w="15" w:type="dxa"/>
              <w:left w:w="15" w:type="dxa"/>
              <w:bottom w:w="0" w:type="dxa"/>
              <w:right w:w="15" w:type="dxa"/>
            </w:tcMar>
            <w:vAlign w:val="center"/>
            <w:hideMark/>
          </w:tcPr>
          <w:p w14:paraId="05B7D2A2"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DSS-1</w:t>
            </w:r>
          </w:p>
        </w:tc>
        <w:tc>
          <w:tcPr>
            <w:tcW w:w="1418" w:type="dxa"/>
            <w:tcBorders>
              <w:top w:val="single" w:sz="12" w:space="0" w:color="auto"/>
            </w:tcBorders>
            <w:shd w:val="clear" w:color="auto" w:fill="auto"/>
            <w:noWrap/>
            <w:tcMar>
              <w:top w:w="15" w:type="dxa"/>
              <w:left w:w="15" w:type="dxa"/>
              <w:bottom w:w="0" w:type="dxa"/>
              <w:right w:w="15" w:type="dxa"/>
            </w:tcMar>
            <w:vAlign w:val="center"/>
            <w:hideMark/>
          </w:tcPr>
          <w:p w14:paraId="78183CFB"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tcBorders>
              <w:top w:val="single" w:sz="12" w:space="0" w:color="auto"/>
            </w:tcBorders>
            <w:shd w:val="clear" w:color="auto" w:fill="auto"/>
            <w:noWrap/>
            <w:tcMar>
              <w:top w:w="15" w:type="dxa"/>
              <w:left w:w="15" w:type="dxa"/>
              <w:bottom w:w="0" w:type="dxa"/>
              <w:right w:w="15" w:type="dxa"/>
            </w:tcMar>
            <w:hideMark/>
          </w:tcPr>
          <w:p w14:paraId="54E868DC" w14:textId="2611CEEB" w:rsidR="00964D0E" w:rsidRPr="00FB42C2" w:rsidRDefault="00964D0E" w:rsidP="00964D0E">
            <w:pPr>
              <w:pStyle w:val="Tabell"/>
              <w:jc w:val="center"/>
              <w:rPr>
                <w:color w:val="000000"/>
                <w:sz w:val="22"/>
                <w:szCs w:val="22"/>
                <w:lang w:val="en-US"/>
              </w:rPr>
            </w:pPr>
            <w:r w:rsidRPr="00B3037A">
              <w:t>8.3</w:t>
            </w:r>
          </w:p>
        </w:tc>
        <w:tc>
          <w:tcPr>
            <w:tcW w:w="1027" w:type="dxa"/>
            <w:tcBorders>
              <w:top w:val="single" w:sz="12" w:space="0" w:color="auto"/>
            </w:tcBorders>
            <w:shd w:val="clear" w:color="auto" w:fill="auto"/>
            <w:noWrap/>
            <w:tcMar>
              <w:top w:w="15" w:type="dxa"/>
              <w:left w:w="15" w:type="dxa"/>
              <w:bottom w:w="0" w:type="dxa"/>
              <w:right w:w="15" w:type="dxa"/>
            </w:tcMar>
            <w:hideMark/>
          </w:tcPr>
          <w:p w14:paraId="730BAD8A" w14:textId="5647B523" w:rsidR="00964D0E" w:rsidRPr="00FB42C2" w:rsidRDefault="00964D0E" w:rsidP="00964D0E">
            <w:pPr>
              <w:pStyle w:val="Tabell"/>
              <w:jc w:val="center"/>
              <w:rPr>
                <w:color w:val="000000"/>
                <w:sz w:val="22"/>
                <w:szCs w:val="22"/>
                <w:lang w:val="en-US"/>
              </w:rPr>
            </w:pPr>
            <w:r w:rsidRPr="00B3037A">
              <w:t>0.005</w:t>
            </w:r>
          </w:p>
        </w:tc>
        <w:tc>
          <w:tcPr>
            <w:tcW w:w="1028" w:type="dxa"/>
            <w:tcBorders>
              <w:top w:val="single" w:sz="12" w:space="0" w:color="auto"/>
            </w:tcBorders>
            <w:shd w:val="clear" w:color="auto" w:fill="auto"/>
            <w:noWrap/>
            <w:tcMar>
              <w:top w:w="15" w:type="dxa"/>
              <w:left w:w="15" w:type="dxa"/>
              <w:bottom w:w="0" w:type="dxa"/>
              <w:right w:w="15" w:type="dxa"/>
            </w:tcMar>
            <w:hideMark/>
          </w:tcPr>
          <w:p w14:paraId="220D7D5F" w14:textId="5BC55C27" w:rsidR="00964D0E" w:rsidRPr="00FB42C2" w:rsidRDefault="00964D0E" w:rsidP="00964D0E">
            <w:pPr>
              <w:pStyle w:val="Tabell"/>
              <w:jc w:val="center"/>
              <w:rPr>
                <w:color w:val="000000"/>
                <w:sz w:val="22"/>
                <w:szCs w:val="22"/>
                <w:lang w:val="en-US"/>
              </w:rPr>
            </w:pPr>
            <w:r w:rsidRPr="00B3037A">
              <w:t>&lt;LOQ</w:t>
            </w:r>
          </w:p>
        </w:tc>
        <w:tc>
          <w:tcPr>
            <w:tcW w:w="1028" w:type="dxa"/>
            <w:tcBorders>
              <w:top w:val="single" w:sz="12" w:space="0" w:color="auto"/>
            </w:tcBorders>
            <w:shd w:val="clear" w:color="auto" w:fill="auto"/>
            <w:noWrap/>
            <w:tcMar>
              <w:top w:w="15" w:type="dxa"/>
              <w:left w:w="15" w:type="dxa"/>
              <w:bottom w:w="0" w:type="dxa"/>
              <w:right w:w="15" w:type="dxa"/>
            </w:tcMar>
            <w:hideMark/>
          </w:tcPr>
          <w:p w14:paraId="7A8F7143" w14:textId="1DDA47C3" w:rsidR="00964D0E" w:rsidRPr="00FB42C2" w:rsidRDefault="00964D0E" w:rsidP="00964D0E">
            <w:pPr>
              <w:pStyle w:val="Tabell"/>
              <w:jc w:val="center"/>
              <w:rPr>
                <w:color w:val="000000"/>
                <w:sz w:val="22"/>
                <w:szCs w:val="22"/>
                <w:lang w:val="en-US"/>
              </w:rPr>
            </w:pPr>
            <w:r w:rsidRPr="00B3037A">
              <w:t>10.99</w:t>
            </w:r>
          </w:p>
        </w:tc>
        <w:tc>
          <w:tcPr>
            <w:tcW w:w="1028" w:type="dxa"/>
            <w:tcBorders>
              <w:top w:val="single" w:sz="12" w:space="0" w:color="auto"/>
            </w:tcBorders>
            <w:shd w:val="clear" w:color="auto" w:fill="auto"/>
            <w:noWrap/>
            <w:tcMar>
              <w:top w:w="15" w:type="dxa"/>
              <w:left w:w="15" w:type="dxa"/>
              <w:bottom w:w="0" w:type="dxa"/>
              <w:right w:w="15" w:type="dxa"/>
            </w:tcMar>
            <w:hideMark/>
          </w:tcPr>
          <w:p w14:paraId="6BF909AE" w14:textId="46A63C5E" w:rsidR="00964D0E" w:rsidRPr="00FB42C2" w:rsidRDefault="00964D0E" w:rsidP="00964D0E">
            <w:pPr>
              <w:pStyle w:val="Tabell"/>
              <w:jc w:val="center"/>
              <w:rPr>
                <w:color w:val="000000"/>
                <w:sz w:val="22"/>
                <w:szCs w:val="22"/>
                <w:lang w:val="en-US"/>
              </w:rPr>
            </w:pPr>
            <w:r w:rsidRPr="00B3037A">
              <w:t>11.00</w:t>
            </w:r>
          </w:p>
        </w:tc>
        <w:tc>
          <w:tcPr>
            <w:tcW w:w="1228" w:type="dxa"/>
            <w:tcBorders>
              <w:top w:val="single" w:sz="12" w:space="0" w:color="auto"/>
            </w:tcBorders>
            <w:shd w:val="clear" w:color="auto" w:fill="auto"/>
            <w:noWrap/>
            <w:tcMar>
              <w:top w:w="15" w:type="dxa"/>
              <w:left w:w="15" w:type="dxa"/>
              <w:bottom w:w="0" w:type="dxa"/>
              <w:right w:w="15" w:type="dxa"/>
            </w:tcMar>
            <w:hideMark/>
          </w:tcPr>
          <w:p w14:paraId="4BF5393E" w14:textId="6A636949" w:rsidR="00964D0E" w:rsidRPr="00FB42C2" w:rsidRDefault="00964D0E" w:rsidP="00964D0E">
            <w:pPr>
              <w:pStyle w:val="Tabell"/>
              <w:jc w:val="center"/>
              <w:rPr>
                <w:color w:val="000000"/>
                <w:sz w:val="22"/>
                <w:szCs w:val="22"/>
                <w:lang w:val="en-US"/>
              </w:rPr>
            </w:pPr>
            <w:r w:rsidRPr="00B3037A">
              <w:t>0.43 %</w:t>
            </w:r>
          </w:p>
        </w:tc>
        <w:tc>
          <w:tcPr>
            <w:tcW w:w="1228" w:type="dxa"/>
            <w:tcBorders>
              <w:top w:val="single" w:sz="12" w:space="0" w:color="auto"/>
            </w:tcBorders>
            <w:shd w:val="clear" w:color="auto" w:fill="auto"/>
            <w:noWrap/>
            <w:tcMar>
              <w:top w:w="15" w:type="dxa"/>
              <w:left w:w="15" w:type="dxa"/>
              <w:bottom w:w="0" w:type="dxa"/>
              <w:right w:w="15" w:type="dxa"/>
            </w:tcMar>
            <w:hideMark/>
          </w:tcPr>
          <w:p w14:paraId="19A1E20F" w14:textId="438EB192" w:rsidR="00964D0E" w:rsidRPr="00FB42C2" w:rsidRDefault="00964D0E" w:rsidP="00964D0E">
            <w:pPr>
              <w:pStyle w:val="Tabell"/>
              <w:jc w:val="center"/>
              <w:rPr>
                <w:color w:val="000000"/>
                <w:sz w:val="22"/>
                <w:szCs w:val="22"/>
                <w:lang w:val="en-US"/>
              </w:rPr>
            </w:pPr>
            <w:r w:rsidRPr="00B3037A">
              <w:t>0.00 %</w:t>
            </w:r>
          </w:p>
        </w:tc>
        <w:tc>
          <w:tcPr>
            <w:tcW w:w="1229" w:type="dxa"/>
            <w:tcBorders>
              <w:top w:val="single" w:sz="12" w:space="0" w:color="auto"/>
            </w:tcBorders>
            <w:shd w:val="clear" w:color="auto" w:fill="auto"/>
            <w:noWrap/>
            <w:tcMar>
              <w:top w:w="15" w:type="dxa"/>
              <w:left w:w="15" w:type="dxa"/>
              <w:bottom w:w="0" w:type="dxa"/>
              <w:right w:w="15" w:type="dxa"/>
            </w:tcMar>
            <w:hideMark/>
          </w:tcPr>
          <w:p w14:paraId="726A0774" w14:textId="0F7A7E4C" w:rsidR="00964D0E" w:rsidRPr="00FB42C2" w:rsidRDefault="00964D0E" w:rsidP="00964D0E">
            <w:pPr>
              <w:pStyle w:val="Tabell"/>
              <w:jc w:val="center"/>
              <w:rPr>
                <w:color w:val="000000"/>
                <w:sz w:val="22"/>
                <w:szCs w:val="22"/>
                <w:lang w:val="en-US"/>
              </w:rPr>
            </w:pPr>
            <w:r w:rsidRPr="00B3037A">
              <w:t>99.57 %</w:t>
            </w:r>
          </w:p>
        </w:tc>
        <w:tc>
          <w:tcPr>
            <w:tcW w:w="2553" w:type="dxa"/>
            <w:tcBorders>
              <w:top w:val="single" w:sz="12" w:space="0" w:color="auto"/>
            </w:tcBorders>
            <w:vAlign w:val="center"/>
          </w:tcPr>
          <w:p w14:paraId="72F2EC5A" w14:textId="383B7B64"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33</w:t>
            </w:r>
            <w:r w:rsidRPr="00FB42C2">
              <w:rPr>
                <w:color w:val="000000"/>
                <w:sz w:val="22"/>
                <w:szCs w:val="22"/>
                <w:lang w:val="en-US"/>
              </w:rPr>
              <w:t>%</w:t>
            </w:r>
          </w:p>
        </w:tc>
      </w:tr>
      <w:tr w:rsidR="00964D0E" w:rsidRPr="00FB42C2" w14:paraId="4B5CEC88" w14:textId="6C6234D9" w:rsidTr="00003974">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3EEFA54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DSS-2</w:t>
            </w:r>
          </w:p>
        </w:tc>
        <w:tc>
          <w:tcPr>
            <w:tcW w:w="1418" w:type="dxa"/>
            <w:shd w:val="clear" w:color="auto" w:fill="auto"/>
            <w:noWrap/>
            <w:tcMar>
              <w:top w:w="15" w:type="dxa"/>
              <w:left w:w="15" w:type="dxa"/>
              <w:bottom w:w="0" w:type="dxa"/>
              <w:right w:w="15" w:type="dxa"/>
            </w:tcMar>
            <w:vAlign w:val="center"/>
            <w:hideMark/>
          </w:tcPr>
          <w:p w14:paraId="0AA53725"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shd w:val="clear" w:color="auto" w:fill="auto"/>
            <w:noWrap/>
            <w:tcMar>
              <w:top w:w="15" w:type="dxa"/>
              <w:left w:w="15" w:type="dxa"/>
              <w:bottom w:w="0" w:type="dxa"/>
              <w:right w:w="15" w:type="dxa"/>
            </w:tcMar>
            <w:hideMark/>
          </w:tcPr>
          <w:p w14:paraId="7F413472" w14:textId="20EE69D4" w:rsidR="00964D0E" w:rsidRPr="00FB42C2" w:rsidRDefault="00964D0E" w:rsidP="00964D0E">
            <w:pPr>
              <w:pStyle w:val="Tabell"/>
              <w:jc w:val="center"/>
              <w:rPr>
                <w:color w:val="000000"/>
                <w:sz w:val="22"/>
                <w:szCs w:val="22"/>
                <w:lang w:val="en-US"/>
              </w:rPr>
            </w:pPr>
            <w:r w:rsidRPr="00B3037A">
              <w:t>1.8</w:t>
            </w:r>
          </w:p>
        </w:tc>
        <w:tc>
          <w:tcPr>
            <w:tcW w:w="1027" w:type="dxa"/>
            <w:shd w:val="clear" w:color="auto" w:fill="auto"/>
            <w:noWrap/>
            <w:tcMar>
              <w:top w:w="15" w:type="dxa"/>
              <w:left w:w="15" w:type="dxa"/>
              <w:bottom w:w="0" w:type="dxa"/>
              <w:right w:w="15" w:type="dxa"/>
            </w:tcMar>
            <w:hideMark/>
          </w:tcPr>
          <w:p w14:paraId="0385E77D" w14:textId="49FD9A3F" w:rsidR="00964D0E" w:rsidRPr="00FB42C2" w:rsidRDefault="00964D0E" w:rsidP="00964D0E">
            <w:pPr>
              <w:pStyle w:val="Tabell"/>
              <w:jc w:val="center"/>
              <w:rPr>
                <w:color w:val="000000"/>
                <w:sz w:val="22"/>
                <w:szCs w:val="22"/>
                <w:lang w:val="en-US"/>
              </w:rPr>
            </w:pPr>
            <w:r w:rsidRPr="00B3037A">
              <w:t>0.01</w:t>
            </w:r>
          </w:p>
        </w:tc>
        <w:tc>
          <w:tcPr>
            <w:tcW w:w="1028" w:type="dxa"/>
            <w:shd w:val="clear" w:color="auto" w:fill="auto"/>
            <w:noWrap/>
            <w:tcMar>
              <w:top w:w="15" w:type="dxa"/>
              <w:left w:w="15" w:type="dxa"/>
              <w:bottom w:w="0" w:type="dxa"/>
              <w:right w:w="15" w:type="dxa"/>
            </w:tcMar>
            <w:hideMark/>
          </w:tcPr>
          <w:p w14:paraId="430E5371" w14:textId="7AFEF260" w:rsidR="00964D0E" w:rsidRPr="00FB42C2" w:rsidRDefault="00964D0E" w:rsidP="00964D0E">
            <w:pPr>
              <w:pStyle w:val="Tabell"/>
              <w:jc w:val="center"/>
              <w:rPr>
                <w:color w:val="000000"/>
                <w:sz w:val="22"/>
                <w:szCs w:val="22"/>
                <w:lang w:val="en-US"/>
              </w:rPr>
            </w:pPr>
            <w:r w:rsidRPr="00B3037A">
              <w:t>0.002</w:t>
            </w:r>
          </w:p>
        </w:tc>
        <w:tc>
          <w:tcPr>
            <w:tcW w:w="1028" w:type="dxa"/>
            <w:shd w:val="clear" w:color="auto" w:fill="auto"/>
            <w:noWrap/>
            <w:tcMar>
              <w:top w:w="15" w:type="dxa"/>
              <w:left w:w="15" w:type="dxa"/>
              <w:bottom w:w="0" w:type="dxa"/>
              <w:right w:w="15" w:type="dxa"/>
            </w:tcMar>
            <w:hideMark/>
          </w:tcPr>
          <w:p w14:paraId="17A3F643" w14:textId="5D570C57" w:rsidR="00964D0E" w:rsidRPr="00FB42C2" w:rsidRDefault="00964D0E" w:rsidP="00964D0E">
            <w:pPr>
              <w:pStyle w:val="Tabell"/>
              <w:jc w:val="center"/>
              <w:rPr>
                <w:color w:val="000000"/>
                <w:sz w:val="22"/>
                <w:szCs w:val="22"/>
                <w:lang w:val="en-US"/>
              </w:rPr>
            </w:pPr>
            <w:r w:rsidRPr="00B3037A">
              <w:t>0.45</w:t>
            </w:r>
          </w:p>
        </w:tc>
        <w:tc>
          <w:tcPr>
            <w:tcW w:w="1028" w:type="dxa"/>
            <w:shd w:val="clear" w:color="auto" w:fill="auto"/>
            <w:noWrap/>
            <w:tcMar>
              <w:top w:w="15" w:type="dxa"/>
              <w:left w:w="15" w:type="dxa"/>
              <w:bottom w:w="0" w:type="dxa"/>
              <w:right w:w="15" w:type="dxa"/>
            </w:tcMar>
            <w:hideMark/>
          </w:tcPr>
          <w:p w14:paraId="082B2483" w14:textId="4D04233B" w:rsidR="00964D0E" w:rsidRPr="00FB42C2" w:rsidRDefault="00964D0E" w:rsidP="00964D0E">
            <w:pPr>
              <w:pStyle w:val="Tabell"/>
              <w:jc w:val="center"/>
              <w:rPr>
                <w:color w:val="000000"/>
                <w:sz w:val="22"/>
                <w:szCs w:val="22"/>
                <w:lang w:val="en-US"/>
              </w:rPr>
            </w:pPr>
            <w:r w:rsidRPr="00B3037A">
              <w:t>0.46</w:t>
            </w:r>
          </w:p>
        </w:tc>
        <w:tc>
          <w:tcPr>
            <w:tcW w:w="1228" w:type="dxa"/>
            <w:shd w:val="clear" w:color="auto" w:fill="auto"/>
            <w:noWrap/>
            <w:tcMar>
              <w:top w:w="15" w:type="dxa"/>
              <w:left w:w="15" w:type="dxa"/>
              <w:bottom w:w="0" w:type="dxa"/>
              <w:right w:w="15" w:type="dxa"/>
            </w:tcMar>
            <w:hideMark/>
          </w:tcPr>
          <w:p w14:paraId="7A246398" w14:textId="4F0A0372" w:rsidR="00964D0E" w:rsidRPr="00FB42C2" w:rsidRDefault="00964D0E" w:rsidP="00964D0E">
            <w:pPr>
              <w:pStyle w:val="Tabell"/>
              <w:jc w:val="center"/>
              <w:rPr>
                <w:color w:val="000000"/>
                <w:sz w:val="22"/>
                <w:szCs w:val="22"/>
                <w:lang w:val="en-US"/>
              </w:rPr>
            </w:pPr>
            <w:r w:rsidRPr="00B3037A">
              <w:t>4.03 %</w:t>
            </w:r>
          </w:p>
        </w:tc>
        <w:tc>
          <w:tcPr>
            <w:tcW w:w="1228" w:type="dxa"/>
            <w:shd w:val="clear" w:color="auto" w:fill="auto"/>
            <w:noWrap/>
            <w:tcMar>
              <w:top w:w="15" w:type="dxa"/>
              <w:left w:w="15" w:type="dxa"/>
              <w:bottom w:w="0" w:type="dxa"/>
              <w:right w:w="15" w:type="dxa"/>
            </w:tcMar>
            <w:hideMark/>
          </w:tcPr>
          <w:p w14:paraId="610DAC49" w14:textId="148F93CA" w:rsidR="00964D0E" w:rsidRPr="00FB42C2" w:rsidRDefault="00964D0E" w:rsidP="00964D0E">
            <w:pPr>
              <w:pStyle w:val="Tabell"/>
              <w:jc w:val="center"/>
              <w:rPr>
                <w:color w:val="000000"/>
                <w:sz w:val="22"/>
                <w:szCs w:val="22"/>
                <w:lang w:val="en-US"/>
              </w:rPr>
            </w:pPr>
            <w:r w:rsidRPr="00B3037A">
              <w:t>0.12 %</w:t>
            </w:r>
          </w:p>
        </w:tc>
        <w:tc>
          <w:tcPr>
            <w:tcW w:w="1229" w:type="dxa"/>
            <w:shd w:val="clear" w:color="auto" w:fill="auto"/>
            <w:noWrap/>
            <w:tcMar>
              <w:top w:w="15" w:type="dxa"/>
              <w:left w:w="15" w:type="dxa"/>
              <w:bottom w:w="0" w:type="dxa"/>
              <w:right w:w="15" w:type="dxa"/>
            </w:tcMar>
            <w:hideMark/>
          </w:tcPr>
          <w:p w14:paraId="64976647" w14:textId="2FC39F97" w:rsidR="00964D0E" w:rsidRPr="00FB42C2" w:rsidRDefault="00964D0E" w:rsidP="00964D0E">
            <w:pPr>
              <w:pStyle w:val="Tabell"/>
              <w:jc w:val="center"/>
              <w:rPr>
                <w:color w:val="000000"/>
                <w:sz w:val="22"/>
                <w:szCs w:val="22"/>
                <w:lang w:val="en-US"/>
              </w:rPr>
            </w:pPr>
            <w:r w:rsidRPr="00B3037A">
              <w:t>95.86 %</w:t>
            </w:r>
          </w:p>
        </w:tc>
        <w:tc>
          <w:tcPr>
            <w:tcW w:w="2553" w:type="dxa"/>
            <w:vAlign w:val="center"/>
          </w:tcPr>
          <w:p w14:paraId="0E92684A" w14:textId="695D0C7A" w:rsidR="00964D0E" w:rsidRPr="00FB42C2" w:rsidRDefault="00964D0E" w:rsidP="00964D0E">
            <w:pPr>
              <w:pStyle w:val="Tabell"/>
              <w:jc w:val="center"/>
              <w:rPr>
                <w:color w:val="000000"/>
                <w:sz w:val="22"/>
                <w:szCs w:val="22"/>
                <w:lang w:val="en-US"/>
              </w:rPr>
            </w:pPr>
            <w:r w:rsidRPr="00FB42C2">
              <w:rPr>
                <w:color w:val="000000"/>
                <w:sz w:val="22"/>
                <w:szCs w:val="22"/>
                <w:lang w:val="en-US"/>
              </w:rPr>
              <w:t>- 2</w:t>
            </w:r>
            <w:r>
              <w:rPr>
                <w:color w:val="000000"/>
                <w:sz w:val="22"/>
                <w:szCs w:val="22"/>
                <w:lang w:val="en-US"/>
              </w:rPr>
              <w:t>6</w:t>
            </w:r>
            <w:r w:rsidRPr="00FB42C2">
              <w:rPr>
                <w:color w:val="000000"/>
                <w:sz w:val="22"/>
                <w:szCs w:val="22"/>
                <w:lang w:val="en-US"/>
              </w:rPr>
              <w:t>%</w:t>
            </w:r>
          </w:p>
        </w:tc>
      </w:tr>
      <w:tr w:rsidR="00964D0E" w:rsidRPr="00FB42C2" w14:paraId="65858FF2" w14:textId="21B79150" w:rsidTr="00003974">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46EAF1C7"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FWR</w:t>
            </w:r>
          </w:p>
        </w:tc>
        <w:tc>
          <w:tcPr>
            <w:tcW w:w="1418" w:type="dxa"/>
            <w:shd w:val="clear" w:color="auto" w:fill="auto"/>
            <w:noWrap/>
            <w:tcMar>
              <w:top w:w="15" w:type="dxa"/>
              <w:left w:w="15" w:type="dxa"/>
              <w:bottom w:w="0" w:type="dxa"/>
              <w:right w:w="15" w:type="dxa"/>
            </w:tcMar>
            <w:vAlign w:val="center"/>
            <w:hideMark/>
          </w:tcPr>
          <w:p w14:paraId="3E4A2700"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800</w:t>
            </w:r>
          </w:p>
        </w:tc>
        <w:tc>
          <w:tcPr>
            <w:tcW w:w="1559" w:type="dxa"/>
            <w:shd w:val="clear" w:color="auto" w:fill="auto"/>
            <w:noWrap/>
            <w:tcMar>
              <w:top w:w="15" w:type="dxa"/>
              <w:left w:w="15" w:type="dxa"/>
              <w:bottom w:w="0" w:type="dxa"/>
              <w:right w:w="15" w:type="dxa"/>
            </w:tcMar>
            <w:hideMark/>
          </w:tcPr>
          <w:p w14:paraId="3DC6FE52" w14:textId="46DD0176" w:rsidR="00964D0E" w:rsidRPr="00FB42C2" w:rsidRDefault="00964D0E" w:rsidP="00964D0E">
            <w:pPr>
              <w:pStyle w:val="Tabell"/>
              <w:jc w:val="center"/>
              <w:rPr>
                <w:color w:val="000000"/>
                <w:sz w:val="22"/>
                <w:szCs w:val="22"/>
                <w:lang w:val="en-US"/>
              </w:rPr>
            </w:pPr>
            <w:r w:rsidRPr="00B3037A">
              <w:t>1.2</w:t>
            </w:r>
          </w:p>
        </w:tc>
        <w:tc>
          <w:tcPr>
            <w:tcW w:w="1027" w:type="dxa"/>
            <w:shd w:val="clear" w:color="auto" w:fill="auto"/>
            <w:noWrap/>
            <w:tcMar>
              <w:top w:w="15" w:type="dxa"/>
              <w:left w:w="15" w:type="dxa"/>
              <w:bottom w:w="0" w:type="dxa"/>
              <w:right w:w="15" w:type="dxa"/>
            </w:tcMar>
            <w:hideMark/>
          </w:tcPr>
          <w:p w14:paraId="16176908" w14:textId="07E6371F" w:rsidR="00964D0E" w:rsidRPr="00FB42C2" w:rsidRDefault="00964D0E" w:rsidP="00964D0E">
            <w:pPr>
              <w:pStyle w:val="Tabell"/>
              <w:jc w:val="center"/>
              <w:rPr>
                <w:color w:val="000000"/>
                <w:sz w:val="22"/>
                <w:szCs w:val="22"/>
                <w:lang w:val="en-US"/>
              </w:rPr>
            </w:pPr>
            <w:r w:rsidRPr="00B3037A">
              <w:t>0.001</w:t>
            </w:r>
          </w:p>
        </w:tc>
        <w:tc>
          <w:tcPr>
            <w:tcW w:w="1028" w:type="dxa"/>
            <w:shd w:val="clear" w:color="auto" w:fill="auto"/>
            <w:noWrap/>
            <w:tcMar>
              <w:top w:w="15" w:type="dxa"/>
              <w:left w:w="15" w:type="dxa"/>
              <w:bottom w:w="0" w:type="dxa"/>
              <w:right w:w="15" w:type="dxa"/>
            </w:tcMar>
            <w:hideMark/>
          </w:tcPr>
          <w:p w14:paraId="1B251833" w14:textId="37E4FFB2" w:rsidR="00964D0E" w:rsidRPr="00FB42C2" w:rsidRDefault="00964D0E" w:rsidP="00964D0E">
            <w:pPr>
              <w:pStyle w:val="Tabell"/>
              <w:jc w:val="center"/>
              <w:rPr>
                <w:color w:val="000000"/>
                <w:sz w:val="22"/>
                <w:szCs w:val="22"/>
                <w:lang w:val="en-US"/>
              </w:rPr>
            </w:pPr>
            <w:r w:rsidRPr="00B3037A">
              <w:t>0.01</w:t>
            </w:r>
          </w:p>
        </w:tc>
        <w:tc>
          <w:tcPr>
            <w:tcW w:w="1028" w:type="dxa"/>
            <w:shd w:val="clear" w:color="auto" w:fill="auto"/>
            <w:noWrap/>
            <w:tcMar>
              <w:top w:w="15" w:type="dxa"/>
              <w:left w:w="15" w:type="dxa"/>
              <w:bottom w:w="0" w:type="dxa"/>
              <w:right w:w="15" w:type="dxa"/>
            </w:tcMar>
            <w:hideMark/>
          </w:tcPr>
          <w:p w14:paraId="791E0A28" w14:textId="0686B88B" w:rsidR="00964D0E" w:rsidRPr="00FB42C2" w:rsidRDefault="00964D0E" w:rsidP="00964D0E">
            <w:pPr>
              <w:pStyle w:val="Tabell"/>
              <w:jc w:val="center"/>
              <w:rPr>
                <w:color w:val="000000"/>
                <w:sz w:val="22"/>
                <w:szCs w:val="22"/>
                <w:lang w:val="en-US"/>
              </w:rPr>
            </w:pPr>
            <w:r w:rsidRPr="00B3037A">
              <w:t>3.53</w:t>
            </w:r>
          </w:p>
        </w:tc>
        <w:tc>
          <w:tcPr>
            <w:tcW w:w="1028" w:type="dxa"/>
            <w:shd w:val="clear" w:color="auto" w:fill="auto"/>
            <w:noWrap/>
            <w:tcMar>
              <w:top w:w="15" w:type="dxa"/>
              <w:left w:w="15" w:type="dxa"/>
              <w:bottom w:w="0" w:type="dxa"/>
              <w:right w:w="15" w:type="dxa"/>
            </w:tcMar>
            <w:hideMark/>
          </w:tcPr>
          <w:p w14:paraId="10789220" w14:textId="502ACC8E" w:rsidR="00964D0E" w:rsidRPr="00FB42C2" w:rsidRDefault="00964D0E" w:rsidP="00964D0E">
            <w:pPr>
              <w:pStyle w:val="Tabell"/>
              <w:jc w:val="center"/>
              <w:rPr>
                <w:color w:val="000000"/>
                <w:sz w:val="22"/>
                <w:szCs w:val="22"/>
                <w:lang w:val="en-US"/>
              </w:rPr>
            </w:pPr>
            <w:r w:rsidRPr="00B3037A">
              <w:t>3.54</w:t>
            </w:r>
          </w:p>
        </w:tc>
        <w:tc>
          <w:tcPr>
            <w:tcW w:w="1228" w:type="dxa"/>
            <w:shd w:val="clear" w:color="auto" w:fill="auto"/>
            <w:noWrap/>
            <w:tcMar>
              <w:top w:w="15" w:type="dxa"/>
              <w:left w:w="15" w:type="dxa"/>
              <w:bottom w:w="0" w:type="dxa"/>
              <w:right w:w="15" w:type="dxa"/>
            </w:tcMar>
            <w:hideMark/>
          </w:tcPr>
          <w:p w14:paraId="7C8A972F" w14:textId="48F229FD" w:rsidR="00964D0E" w:rsidRPr="00FB42C2" w:rsidRDefault="00964D0E" w:rsidP="00964D0E">
            <w:pPr>
              <w:pStyle w:val="Tabell"/>
              <w:jc w:val="center"/>
              <w:rPr>
                <w:color w:val="000000"/>
                <w:sz w:val="22"/>
                <w:szCs w:val="22"/>
                <w:lang w:val="en-US"/>
              </w:rPr>
            </w:pPr>
            <w:r w:rsidRPr="00B3037A">
              <w:t>0.10 %</w:t>
            </w:r>
          </w:p>
        </w:tc>
        <w:tc>
          <w:tcPr>
            <w:tcW w:w="1228" w:type="dxa"/>
            <w:shd w:val="clear" w:color="auto" w:fill="auto"/>
            <w:noWrap/>
            <w:tcMar>
              <w:top w:w="15" w:type="dxa"/>
              <w:left w:w="15" w:type="dxa"/>
              <w:bottom w:w="0" w:type="dxa"/>
              <w:right w:w="15" w:type="dxa"/>
            </w:tcMar>
            <w:hideMark/>
          </w:tcPr>
          <w:p w14:paraId="6BD6E3CD" w14:textId="2C0D52C0" w:rsidR="00964D0E" w:rsidRPr="00FB42C2" w:rsidRDefault="00964D0E" w:rsidP="00964D0E">
            <w:pPr>
              <w:pStyle w:val="Tabell"/>
              <w:jc w:val="center"/>
              <w:rPr>
                <w:color w:val="000000"/>
                <w:sz w:val="22"/>
                <w:szCs w:val="22"/>
                <w:lang w:val="en-US"/>
              </w:rPr>
            </w:pPr>
            <w:r w:rsidRPr="00B3037A">
              <w:t>0.10 %</w:t>
            </w:r>
          </w:p>
        </w:tc>
        <w:tc>
          <w:tcPr>
            <w:tcW w:w="1229" w:type="dxa"/>
            <w:shd w:val="clear" w:color="auto" w:fill="auto"/>
            <w:noWrap/>
            <w:tcMar>
              <w:top w:w="15" w:type="dxa"/>
              <w:left w:w="15" w:type="dxa"/>
              <w:bottom w:w="0" w:type="dxa"/>
              <w:right w:w="15" w:type="dxa"/>
            </w:tcMar>
            <w:hideMark/>
          </w:tcPr>
          <w:p w14:paraId="2DEE27E2" w14:textId="3DC23B39" w:rsidR="00964D0E" w:rsidRPr="00FB42C2" w:rsidRDefault="00964D0E" w:rsidP="00964D0E">
            <w:pPr>
              <w:pStyle w:val="Tabell"/>
              <w:jc w:val="center"/>
              <w:rPr>
                <w:color w:val="000000"/>
                <w:sz w:val="22"/>
                <w:szCs w:val="22"/>
                <w:lang w:val="en-US"/>
              </w:rPr>
            </w:pPr>
            <w:r w:rsidRPr="00B3037A">
              <w:t>99.79 %</w:t>
            </w:r>
          </w:p>
        </w:tc>
        <w:tc>
          <w:tcPr>
            <w:tcW w:w="2553" w:type="dxa"/>
            <w:vAlign w:val="center"/>
          </w:tcPr>
          <w:p w14:paraId="1A4E66E8" w14:textId="1E8D0E51"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300</w:t>
            </w:r>
            <w:r w:rsidRPr="00FB42C2">
              <w:rPr>
                <w:color w:val="000000"/>
                <w:sz w:val="22"/>
                <w:szCs w:val="22"/>
                <w:lang w:val="en-US"/>
              </w:rPr>
              <w:t>%</w:t>
            </w:r>
          </w:p>
        </w:tc>
      </w:tr>
      <w:tr w:rsidR="000A595E" w:rsidRPr="00FB42C2" w14:paraId="61FB2880" w14:textId="4CCE98A3" w:rsidTr="00A828CE">
        <w:tblPrEx>
          <w:tblCellMar>
            <w:left w:w="0" w:type="dxa"/>
            <w:right w:w="0" w:type="dxa"/>
          </w:tblCellMar>
        </w:tblPrEx>
        <w:trPr>
          <w:trHeight w:val="300"/>
        </w:trPr>
        <w:tc>
          <w:tcPr>
            <w:tcW w:w="1129" w:type="dxa"/>
            <w:shd w:val="clear" w:color="auto" w:fill="D9D9D9" w:themeFill="background1" w:themeFillShade="D9"/>
            <w:noWrap/>
            <w:tcMar>
              <w:top w:w="15" w:type="dxa"/>
              <w:left w:w="15" w:type="dxa"/>
              <w:bottom w:w="0" w:type="dxa"/>
              <w:right w:w="15" w:type="dxa"/>
            </w:tcMar>
            <w:vAlign w:val="center"/>
            <w:hideMark/>
          </w:tcPr>
          <w:p w14:paraId="4FF026C8" w14:textId="77777777" w:rsidR="000A595E" w:rsidRPr="00FB42C2" w:rsidRDefault="000A595E" w:rsidP="00FB42C2">
            <w:pPr>
              <w:pStyle w:val="Tabell"/>
              <w:jc w:val="center"/>
              <w:rPr>
                <w:color w:val="000000"/>
                <w:sz w:val="22"/>
                <w:szCs w:val="22"/>
                <w:lang w:val="en-US"/>
              </w:rPr>
            </w:pPr>
          </w:p>
        </w:tc>
        <w:tc>
          <w:tcPr>
            <w:tcW w:w="1418" w:type="dxa"/>
            <w:shd w:val="clear" w:color="auto" w:fill="D9D9D9" w:themeFill="background1" w:themeFillShade="D9"/>
            <w:noWrap/>
            <w:tcMar>
              <w:top w:w="15" w:type="dxa"/>
              <w:left w:w="15" w:type="dxa"/>
              <w:bottom w:w="0" w:type="dxa"/>
              <w:right w:w="15" w:type="dxa"/>
            </w:tcMar>
            <w:vAlign w:val="center"/>
            <w:hideMark/>
          </w:tcPr>
          <w:p w14:paraId="4B0CA7C3" w14:textId="77777777" w:rsidR="000A595E" w:rsidRPr="00FB42C2" w:rsidRDefault="000A595E" w:rsidP="00FB42C2">
            <w:pPr>
              <w:pStyle w:val="Tabell"/>
              <w:jc w:val="center"/>
              <w:rPr>
                <w:sz w:val="22"/>
                <w:szCs w:val="22"/>
                <w:lang w:val="en-US"/>
              </w:rPr>
            </w:pPr>
          </w:p>
        </w:tc>
        <w:tc>
          <w:tcPr>
            <w:tcW w:w="5670" w:type="dxa"/>
            <w:gridSpan w:val="5"/>
            <w:shd w:val="clear" w:color="auto" w:fill="D9D9D9" w:themeFill="background1" w:themeFillShade="D9"/>
            <w:noWrap/>
            <w:tcMar>
              <w:top w:w="15" w:type="dxa"/>
              <w:left w:w="15" w:type="dxa"/>
              <w:bottom w:w="0" w:type="dxa"/>
              <w:right w:w="15" w:type="dxa"/>
            </w:tcMar>
            <w:vAlign w:val="center"/>
            <w:hideMark/>
          </w:tcPr>
          <w:p w14:paraId="17AB72FC" w14:textId="3856B33B"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µg kg</w:t>
            </w:r>
            <w:r w:rsidRPr="00FB42C2">
              <w:rPr>
                <w:b/>
                <w:bCs/>
                <w:color w:val="000000"/>
                <w:sz w:val="22"/>
                <w:szCs w:val="22"/>
                <w:vertAlign w:val="superscript"/>
                <w:lang w:val="en-US"/>
              </w:rPr>
              <w:t>-1</w:t>
            </w:r>
          </w:p>
        </w:tc>
        <w:tc>
          <w:tcPr>
            <w:tcW w:w="3685" w:type="dxa"/>
            <w:gridSpan w:val="3"/>
            <w:shd w:val="clear" w:color="auto" w:fill="D9D9D9" w:themeFill="background1" w:themeFillShade="D9"/>
            <w:noWrap/>
            <w:tcMar>
              <w:top w:w="15" w:type="dxa"/>
              <w:left w:w="15" w:type="dxa"/>
              <w:bottom w:w="0" w:type="dxa"/>
              <w:right w:w="15" w:type="dxa"/>
            </w:tcMar>
            <w:vAlign w:val="center"/>
            <w:hideMark/>
          </w:tcPr>
          <w:p w14:paraId="2766F9C0" w14:textId="777777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w:t>
            </w:r>
          </w:p>
        </w:tc>
        <w:tc>
          <w:tcPr>
            <w:tcW w:w="2553" w:type="dxa"/>
            <w:shd w:val="clear" w:color="auto" w:fill="D9D9D9" w:themeFill="background1" w:themeFillShade="D9"/>
            <w:vAlign w:val="center"/>
          </w:tcPr>
          <w:p w14:paraId="2CC2948F" w14:textId="408ECFF0"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Sum PCDD/F</w:t>
            </w:r>
          </w:p>
        </w:tc>
      </w:tr>
      <w:tr w:rsidR="00FB42C2" w:rsidRPr="00FB42C2" w14:paraId="2125068A" w14:textId="3FCA08A4" w:rsidTr="000A595E">
        <w:tblPrEx>
          <w:tblCellMar>
            <w:left w:w="0" w:type="dxa"/>
            <w:right w:w="0" w:type="dxa"/>
          </w:tblCellMar>
        </w:tblPrEx>
        <w:trPr>
          <w:trHeight w:val="300"/>
        </w:trPr>
        <w:tc>
          <w:tcPr>
            <w:tcW w:w="1129" w:type="dxa"/>
            <w:tcBorders>
              <w:bottom w:val="single" w:sz="12" w:space="0" w:color="auto"/>
            </w:tcBorders>
            <w:shd w:val="clear" w:color="auto" w:fill="auto"/>
            <w:noWrap/>
            <w:tcMar>
              <w:top w:w="15" w:type="dxa"/>
              <w:left w:w="15" w:type="dxa"/>
              <w:bottom w:w="0" w:type="dxa"/>
              <w:right w:w="15" w:type="dxa"/>
            </w:tcMar>
            <w:vAlign w:val="center"/>
            <w:hideMark/>
          </w:tcPr>
          <w:p w14:paraId="7B4DB3A0"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418" w:type="dxa"/>
            <w:tcBorders>
              <w:bottom w:val="single" w:sz="12" w:space="0" w:color="auto"/>
            </w:tcBorders>
            <w:shd w:val="clear" w:color="auto" w:fill="auto"/>
            <w:noWrap/>
            <w:tcMar>
              <w:top w:w="15" w:type="dxa"/>
              <w:left w:w="15" w:type="dxa"/>
              <w:bottom w:w="0" w:type="dxa"/>
              <w:right w:w="15" w:type="dxa"/>
            </w:tcMar>
            <w:vAlign w:val="center"/>
            <w:hideMark/>
          </w:tcPr>
          <w:p w14:paraId="6EF10E5D" w14:textId="770CA6BA"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tcMar>
              <w:top w:w="15" w:type="dxa"/>
              <w:left w:w="15" w:type="dxa"/>
              <w:bottom w:w="0" w:type="dxa"/>
              <w:right w:w="15" w:type="dxa"/>
            </w:tcMar>
            <w:vAlign w:val="center"/>
            <w:hideMark/>
          </w:tcPr>
          <w:p w14:paraId="30C0EEC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027" w:type="dxa"/>
            <w:tcBorders>
              <w:bottom w:val="single" w:sz="12" w:space="0" w:color="auto"/>
            </w:tcBorders>
            <w:shd w:val="clear" w:color="auto" w:fill="auto"/>
            <w:noWrap/>
            <w:tcMar>
              <w:top w:w="15" w:type="dxa"/>
              <w:left w:w="15" w:type="dxa"/>
              <w:bottom w:w="0" w:type="dxa"/>
              <w:right w:w="15" w:type="dxa"/>
            </w:tcMar>
            <w:vAlign w:val="center"/>
            <w:hideMark/>
          </w:tcPr>
          <w:p w14:paraId="749474BF"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7E4FAF48" w14:textId="22FDC4EB"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52044C9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09FA8124"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total</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6A38FE78"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27872ADF" w14:textId="2BF5C672"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tcMar>
              <w:top w:w="15" w:type="dxa"/>
              <w:left w:w="15" w:type="dxa"/>
              <w:bottom w:w="0" w:type="dxa"/>
              <w:right w:w="15" w:type="dxa"/>
            </w:tcMar>
            <w:vAlign w:val="center"/>
            <w:hideMark/>
          </w:tcPr>
          <w:p w14:paraId="0784685C"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2553" w:type="dxa"/>
            <w:tcBorders>
              <w:bottom w:val="single" w:sz="12" w:space="0" w:color="auto"/>
            </w:tcBorders>
            <w:vAlign w:val="center"/>
          </w:tcPr>
          <w:p w14:paraId="44BA5B7D" w14:textId="08797E1D"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 + gas + oil</w:t>
            </w:r>
          </w:p>
        </w:tc>
      </w:tr>
      <w:tr w:rsidR="00964D0E" w:rsidRPr="00FB42C2" w14:paraId="3A6AB924" w14:textId="3C549111" w:rsidTr="00561678">
        <w:tblPrEx>
          <w:tblCellMar>
            <w:left w:w="0" w:type="dxa"/>
            <w:right w:w="0" w:type="dxa"/>
          </w:tblCellMar>
        </w:tblPrEx>
        <w:trPr>
          <w:trHeight w:val="300"/>
        </w:trPr>
        <w:tc>
          <w:tcPr>
            <w:tcW w:w="1129" w:type="dxa"/>
            <w:tcBorders>
              <w:top w:val="single" w:sz="12" w:space="0" w:color="auto"/>
            </w:tcBorders>
            <w:shd w:val="clear" w:color="auto" w:fill="auto"/>
            <w:noWrap/>
            <w:tcMar>
              <w:top w:w="15" w:type="dxa"/>
              <w:left w:w="15" w:type="dxa"/>
              <w:bottom w:w="0" w:type="dxa"/>
              <w:right w:w="15" w:type="dxa"/>
            </w:tcMar>
            <w:vAlign w:val="center"/>
            <w:hideMark/>
          </w:tcPr>
          <w:p w14:paraId="2478AB7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DSS-1</w:t>
            </w:r>
          </w:p>
        </w:tc>
        <w:tc>
          <w:tcPr>
            <w:tcW w:w="1418" w:type="dxa"/>
            <w:tcBorders>
              <w:top w:val="single" w:sz="12" w:space="0" w:color="auto"/>
            </w:tcBorders>
            <w:shd w:val="clear" w:color="auto" w:fill="auto"/>
            <w:noWrap/>
            <w:tcMar>
              <w:top w:w="15" w:type="dxa"/>
              <w:left w:w="15" w:type="dxa"/>
              <w:bottom w:w="0" w:type="dxa"/>
              <w:right w:w="15" w:type="dxa"/>
            </w:tcMar>
            <w:vAlign w:val="center"/>
            <w:hideMark/>
          </w:tcPr>
          <w:p w14:paraId="4457753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tcBorders>
              <w:top w:val="single" w:sz="12" w:space="0" w:color="auto"/>
            </w:tcBorders>
            <w:shd w:val="clear" w:color="auto" w:fill="auto"/>
            <w:noWrap/>
            <w:tcMar>
              <w:top w:w="15" w:type="dxa"/>
              <w:left w:w="15" w:type="dxa"/>
              <w:bottom w:w="0" w:type="dxa"/>
              <w:right w:w="15" w:type="dxa"/>
            </w:tcMar>
            <w:hideMark/>
          </w:tcPr>
          <w:p w14:paraId="6A3959AF" w14:textId="47E4FF6D" w:rsidR="00964D0E" w:rsidRPr="00FB42C2" w:rsidRDefault="00964D0E" w:rsidP="00964D0E">
            <w:pPr>
              <w:pStyle w:val="Tabell"/>
              <w:jc w:val="center"/>
              <w:rPr>
                <w:color w:val="000000"/>
                <w:sz w:val="22"/>
                <w:szCs w:val="22"/>
                <w:lang w:val="en-US"/>
              </w:rPr>
            </w:pPr>
            <w:r w:rsidRPr="00BA3769">
              <w:t>2011</w:t>
            </w:r>
          </w:p>
        </w:tc>
        <w:tc>
          <w:tcPr>
            <w:tcW w:w="1027" w:type="dxa"/>
            <w:tcBorders>
              <w:top w:val="single" w:sz="12" w:space="0" w:color="auto"/>
            </w:tcBorders>
            <w:shd w:val="clear" w:color="auto" w:fill="auto"/>
            <w:noWrap/>
            <w:tcMar>
              <w:top w:w="15" w:type="dxa"/>
              <w:left w:w="15" w:type="dxa"/>
              <w:bottom w:w="0" w:type="dxa"/>
              <w:right w:w="15" w:type="dxa"/>
            </w:tcMar>
            <w:hideMark/>
          </w:tcPr>
          <w:p w14:paraId="35327514" w14:textId="0FE02BEC" w:rsidR="00964D0E" w:rsidRPr="00FB42C2" w:rsidRDefault="00964D0E" w:rsidP="00964D0E">
            <w:pPr>
              <w:pStyle w:val="Tabell"/>
              <w:jc w:val="center"/>
              <w:rPr>
                <w:color w:val="000000"/>
                <w:sz w:val="22"/>
                <w:szCs w:val="22"/>
                <w:lang w:val="en-US"/>
              </w:rPr>
            </w:pPr>
            <w:r w:rsidRPr="00BA3769">
              <w:t>1.17</w:t>
            </w:r>
          </w:p>
        </w:tc>
        <w:tc>
          <w:tcPr>
            <w:tcW w:w="1028" w:type="dxa"/>
            <w:tcBorders>
              <w:top w:val="single" w:sz="12" w:space="0" w:color="auto"/>
            </w:tcBorders>
            <w:shd w:val="clear" w:color="auto" w:fill="auto"/>
            <w:noWrap/>
            <w:tcMar>
              <w:top w:w="15" w:type="dxa"/>
              <w:left w:w="15" w:type="dxa"/>
              <w:bottom w:w="0" w:type="dxa"/>
              <w:right w:w="15" w:type="dxa"/>
            </w:tcMar>
            <w:hideMark/>
          </w:tcPr>
          <w:p w14:paraId="6BC24652" w14:textId="28030E1D" w:rsidR="00964D0E" w:rsidRPr="00FB42C2" w:rsidRDefault="00964D0E" w:rsidP="00964D0E">
            <w:pPr>
              <w:pStyle w:val="Tabell"/>
              <w:jc w:val="center"/>
              <w:rPr>
                <w:color w:val="000000"/>
                <w:sz w:val="22"/>
                <w:szCs w:val="22"/>
                <w:lang w:val="en-US"/>
              </w:rPr>
            </w:pPr>
            <w:r w:rsidRPr="00BA3769">
              <w:t>&lt;LOQ</w:t>
            </w:r>
          </w:p>
        </w:tc>
        <w:tc>
          <w:tcPr>
            <w:tcW w:w="1028" w:type="dxa"/>
            <w:tcBorders>
              <w:top w:val="single" w:sz="12" w:space="0" w:color="auto"/>
            </w:tcBorders>
            <w:shd w:val="clear" w:color="auto" w:fill="auto"/>
            <w:noWrap/>
            <w:tcMar>
              <w:top w:w="15" w:type="dxa"/>
              <w:left w:w="15" w:type="dxa"/>
              <w:bottom w:w="0" w:type="dxa"/>
              <w:right w:w="15" w:type="dxa"/>
            </w:tcMar>
            <w:hideMark/>
          </w:tcPr>
          <w:p w14:paraId="1710B1A0" w14:textId="17636C03" w:rsidR="00964D0E" w:rsidRPr="00FB42C2" w:rsidRDefault="00964D0E" w:rsidP="00964D0E">
            <w:pPr>
              <w:pStyle w:val="Tabell"/>
              <w:jc w:val="center"/>
              <w:rPr>
                <w:color w:val="000000"/>
                <w:sz w:val="22"/>
                <w:szCs w:val="22"/>
                <w:lang w:val="en-US"/>
              </w:rPr>
            </w:pPr>
            <w:r w:rsidRPr="00BA3769">
              <w:t>270.46</w:t>
            </w:r>
          </w:p>
        </w:tc>
        <w:tc>
          <w:tcPr>
            <w:tcW w:w="1028" w:type="dxa"/>
            <w:tcBorders>
              <w:top w:val="single" w:sz="12" w:space="0" w:color="auto"/>
            </w:tcBorders>
            <w:shd w:val="clear" w:color="auto" w:fill="auto"/>
            <w:noWrap/>
            <w:tcMar>
              <w:top w:w="15" w:type="dxa"/>
              <w:left w:w="15" w:type="dxa"/>
              <w:bottom w:w="0" w:type="dxa"/>
              <w:right w:w="15" w:type="dxa"/>
            </w:tcMar>
            <w:hideMark/>
          </w:tcPr>
          <w:p w14:paraId="767B0816" w14:textId="3CB7AB0F" w:rsidR="00964D0E" w:rsidRPr="00FB42C2" w:rsidRDefault="00964D0E" w:rsidP="00964D0E">
            <w:pPr>
              <w:pStyle w:val="Tabell"/>
              <w:jc w:val="center"/>
              <w:rPr>
                <w:color w:val="000000"/>
                <w:sz w:val="22"/>
                <w:szCs w:val="22"/>
                <w:lang w:val="en-US"/>
              </w:rPr>
            </w:pPr>
            <w:r w:rsidRPr="00BA3769">
              <w:t>271.63</w:t>
            </w:r>
          </w:p>
        </w:tc>
        <w:tc>
          <w:tcPr>
            <w:tcW w:w="1228" w:type="dxa"/>
            <w:tcBorders>
              <w:top w:val="single" w:sz="12" w:space="0" w:color="auto"/>
            </w:tcBorders>
            <w:shd w:val="clear" w:color="auto" w:fill="auto"/>
            <w:noWrap/>
            <w:tcMar>
              <w:top w:w="15" w:type="dxa"/>
              <w:left w:w="15" w:type="dxa"/>
              <w:bottom w:w="0" w:type="dxa"/>
              <w:right w:w="15" w:type="dxa"/>
            </w:tcMar>
            <w:hideMark/>
          </w:tcPr>
          <w:p w14:paraId="68F22056" w14:textId="09988B38" w:rsidR="00964D0E" w:rsidRPr="00FB42C2" w:rsidRDefault="00964D0E" w:rsidP="00964D0E">
            <w:pPr>
              <w:pStyle w:val="Tabell"/>
              <w:jc w:val="center"/>
              <w:rPr>
                <w:color w:val="000000"/>
                <w:sz w:val="22"/>
                <w:szCs w:val="22"/>
                <w:lang w:val="en-US"/>
              </w:rPr>
            </w:pPr>
            <w:r w:rsidRPr="00BA3769">
              <w:t>0.43 %</w:t>
            </w:r>
          </w:p>
        </w:tc>
        <w:tc>
          <w:tcPr>
            <w:tcW w:w="1228" w:type="dxa"/>
            <w:tcBorders>
              <w:top w:val="single" w:sz="12" w:space="0" w:color="auto"/>
            </w:tcBorders>
            <w:shd w:val="clear" w:color="auto" w:fill="auto"/>
            <w:noWrap/>
            <w:tcMar>
              <w:top w:w="15" w:type="dxa"/>
              <w:left w:w="15" w:type="dxa"/>
              <w:bottom w:w="0" w:type="dxa"/>
              <w:right w:w="15" w:type="dxa"/>
            </w:tcMar>
            <w:hideMark/>
          </w:tcPr>
          <w:p w14:paraId="2BCF7642" w14:textId="712AB65F" w:rsidR="00964D0E" w:rsidRPr="00FB42C2" w:rsidRDefault="00964D0E" w:rsidP="00964D0E">
            <w:pPr>
              <w:pStyle w:val="Tabell"/>
              <w:jc w:val="center"/>
              <w:rPr>
                <w:color w:val="000000"/>
                <w:sz w:val="22"/>
                <w:szCs w:val="22"/>
                <w:lang w:val="en-US"/>
              </w:rPr>
            </w:pPr>
            <w:r w:rsidRPr="00BA3769">
              <w:t>0.00 %</w:t>
            </w:r>
          </w:p>
        </w:tc>
        <w:tc>
          <w:tcPr>
            <w:tcW w:w="1229" w:type="dxa"/>
            <w:tcBorders>
              <w:top w:val="single" w:sz="12" w:space="0" w:color="auto"/>
            </w:tcBorders>
            <w:shd w:val="clear" w:color="auto" w:fill="auto"/>
            <w:noWrap/>
            <w:tcMar>
              <w:top w:w="15" w:type="dxa"/>
              <w:left w:w="15" w:type="dxa"/>
              <w:bottom w:w="0" w:type="dxa"/>
              <w:right w:w="15" w:type="dxa"/>
            </w:tcMar>
            <w:hideMark/>
          </w:tcPr>
          <w:p w14:paraId="50F894D9" w14:textId="2849D95B" w:rsidR="00964D0E" w:rsidRPr="00FB42C2" w:rsidRDefault="00964D0E" w:rsidP="00964D0E">
            <w:pPr>
              <w:pStyle w:val="Tabell"/>
              <w:jc w:val="center"/>
              <w:rPr>
                <w:color w:val="000000"/>
                <w:sz w:val="22"/>
                <w:szCs w:val="22"/>
                <w:lang w:val="en-US"/>
              </w:rPr>
            </w:pPr>
            <w:r w:rsidRPr="00BA3769">
              <w:t>99.57 %</w:t>
            </w:r>
          </w:p>
        </w:tc>
        <w:tc>
          <w:tcPr>
            <w:tcW w:w="2553" w:type="dxa"/>
            <w:tcBorders>
              <w:top w:val="single" w:sz="12" w:space="0" w:color="auto"/>
            </w:tcBorders>
            <w:vAlign w:val="center"/>
          </w:tcPr>
          <w:p w14:paraId="134E1E08" w14:textId="359085C5" w:rsidR="00964D0E" w:rsidRPr="00FB42C2" w:rsidRDefault="00964D0E" w:rsidP="00964D0E">
            <w:pPr>
              <w:pStyle w:val="Tabell"/>
              <w:jc w:val="center"/>
              <w:rPr>
                <w:color w:val="000000"/>
                <w:sz w:val="22"/>
                <w:szCs w:val="22"/>
                <w:lang w:val="en-US"/>
              </w:rPr>
            </w:pPr>
            <w:r w:rsidRPr="00FB42C2">
              <w:rPr>
                <w:color w:val="000000"/>
                <w:sz w:val="22"/>
                <w:szCs w:val="22"/>
                <w:lang w:val="en-US"/>
              </w:rPr>
              <w:t>- 8</w:t>
            </w:r>
            <w:r>
              <w:rPr>
                <w:color w:val="000000"/>
                <w:sz w:val="22"/>
                <w:szCs w:val="22"/>
                <w:lang w:val="en-US"/>
              </w:rPr>
              <w:t>6</w:t>
            </w:r>
            <w:r w:rsidRPr="00FB42C2">
              <w:rPr>
                <w:color w:val="000000"/>
                <w:sz w:val="22"/>
                <w:szCs w:val="22"/>
                <w:lang w:val="en-US"/>
              </w:rPr>
              <w:t>%</w:t>
            </w:r>
          </w:p>
        </w:tc>
      </w:tr>
      <w:tr w:rsidR="00964D0E" w:rsidRPr="00FB42C2" w14:paraId="37FAC6DE" w14:textId="36E2DF1D" w:rsidTr="00561678">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2B4D6BD4"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DSS-2</w:t>
            </w:r>
          </w:p>
        </w:tc>
        <w:tc>
          <w:tcPr>
            <w:tcW w:w="1418" w:type="dxa"/>
            <w:shd w:val="clear" w:color="auto" w:fill="auto"/>
            <w:noWrap/>
            <w:tcMar>
              <w:top w:w="15" w:type="dxa"/>
              <w:left w:w="15" w:type="dxa"/>
              <w:bottom w:w="0" w:type="dxa"/>
              <w:right w:w="15" w:type="dxa"/>
            </w:tcMar>
            <w:vAlign w:val="center"/>
            <w:hideMark/>
          </w:tcPr>
          <w:p w14:paraId="542E5E02"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shd w:val="clear" w:color="auto" w:fill="auto"/>
            <w:noWrap/>
            <w:tcMar>
              <w:top w:w="15" w:type="dxa"/>
              <w:left w:w="15" w:type="dxa"/>
              <w:bottom w:w="0" w:type="dxa"/>
              <w:right w:w="15" w:type="dxa"/>
            </w:tcMar>
            <w:hideMark/>
          </w:tcPr>
          <w:p w14:paraId="11D96332" w14:textId="6C8CC295" w:rsidR="00964D0E" w:rsidRPr="00FB42C2" w:rsidRDefault="00964D0E" w:rsidP="00964D0E">
            <w:pPr>
              <w:pStyle w:val="Tabell"/>
              <w:jc w:val="center"/>
              <w:rPr>
                <w:color w:val="000000"/>
                <w:sz w:val="22"/>
                <w:szCs w:val="22"/>
                <w:lang w:val="en-US"/>
              </w:rPr>
            </w:pPr>
            <w:r w:rsidRPr="00BA3769">
              <w:t>302</w:t>
            </w:r>
          </w:p>
        </w:tc>
        <w:tc>
          <w:tcPr>
            <w:tcW w:w="1027" w:type="dxa"/>
            <w:shd w:val="clear" w:color="auto" w:fill="auto"/>
            <w:noWrap/>
            <w:tcMar>
              <w:top w:w="15" w:type="dxa"/>
              <w:left w:w="15" w:type="dxa"/>
              <w:bottom w:w="0" w:type="dxa"/>
              <w:right w:w="15" w:type="dxa"/>
            </w:tcMar>
            <w:hideMark/>
          </w:tcPr>
          <w:p w14:paraId="5BBF414A" w14:textId="18310FB2" w:rsidR="00964D0E" w:rsidRPr="00FB42C2" w:rsidRDefault="00964D0E" w:rsidP="00964D0E">
            <w:pPr>
              <w:pStyle w:val="Tabell"/>
              <w:jc w:val="center"/>
              <w:rPr>
                <w:color w:val="000000"/>
                <w:sz w:val="22"/>
                <w:szCs w:val="22"/>
                <w:lang w:val="en-US"/>
              </w:rPr>
            </w:pPr>
            <w:r w:rsidRPr="00BA3769">
              <w:t>1.24</w:t>
            </w:r>
          </w:p>
        </w:tc>
        <w:tc>
          <w:tcPr>
            <w:tcW w:w="1028" w:type="dxa"/>
            <w:shd w:val="clear" w:color="auto" w:fill="auto"/>
            <w:noWrap/>
            <w:tcMar>
              <w:top w:w="15" w:type="dxa"/>
              <w:left w:w="15" w:type="dxa"/>
              <w:bottom w:w="0" w:type="dxa"/>
              <w:right w:w="15" w:type="dxa"/>
            </w:tcMar>
            <w:hideMark/>
          </w:tcPr>
          <w:p w14:paraId="5338A2B3" w14:textId="3B00BDAE" w:rsidR="00964D0E" w:rsidRPr="00FB42C2" w:rsidRDefault="00964D0E" w:rsidP="00964D0E">
            <w:pPr>
              <w:pStyle w:val="Tabell"/>
              <w:jc w:val="center"/>
              <w:rPr>
                <w:color w:val="000000"/>
                <w:sz w:val="22"/>
                <w:szCs w:val="22"/>
                <w:lang w:val="en-US"/>
              </w:rPr>
            </w:pPr>
            <w:r w:rsidRPr="00BA3769">
              <w:t>0.04</w:t>
            </w:r>
          </w:p>
        </w:tc>
        <w:tc>
          <w:tcPr>
            <w:tcW w:w="1028" w:type="dxa"/>
            <w:shd w:val="clear" w:color="auto" w:fill="auto"/>
            <w:noWrap/>
            <w:tcMar>
              <w:top w:w="15" w:type="dxa"/>
              <w:left w:w="15" w:type="dxa"/>
              <w:bottom w:w="0" w:type="dxa"/>
              <w:right w:w="15" w:type="dxa"/>
            </w:tcMar>
            <w:hideMark/>
          </w:tcPr>
          <w:p w14:paraId="3EC69FAB" w14:textId="1DBE2D97" w:rsidR="00964D0E" w:rsidRPr="00FB42C2" w:rsidRDefault="00964D0E" w:rsidP="00964D0E">
            <w:pPr>
              <w:pStyle w:val="Tabell"/>
              <w:jc w:val="center"/>
              <w:rPr>
                <w:color w:val="000000"/>
                <w:sz w:val="22"/>
                <w:szCs w:val="22"/>
                <w:lang w:val="en-US"/>
              </w:rPr>
            </w:pPr>
            <w:r w:rsidRPr="00BA3769">
              <w:t>29.61</w:t>
            </w:r>
          </w:p>
        </w:tc>
        <w:tc>
          <w:tcPr>
            <w:tcW w:w="1028" w:type="dxa"/>
            <w:shd w:val="clear" w:color="auto" w:fill="auto"/>
            <w:noWrap/>
            <w:tcMar>
              <w:top w:w="15" w:type="dxa"/>
              <w:left w:w="15" w:type="dxa"/>
              <w:bottom w:w="0" w:type="dxa"/>
              <w:right w:w="15" w:type="dxa"/>
            </w:tcMar>
            <w:hideMark/>
          </w:tcPr>
          <w:p w14:paraId="64E83983" w14:textId="0EEDAE22" w:rsidR="00964D0E" w:rsidRPr="00FB42C2" w:rsidRDefault="00964D0E" w:rsidP="00964D0E">
            <w:pPr>
              <w:pStyle w:val="Tabell"/>
              <w:jc w:val="center"/>
              <w:rPr>
                <w:color w:val="000000"/>
                <w:sz w:val="22"/>
                <w:szCs w:val="22"/>
                <w:lang w:val="en-US"/>
              </w:rPr>
            </w:pPr>
            <w:r w:rsidRPr="00BA3769">
              <w:t>30.89</w:t>
            </w:r>
          </w:p>
        </w:tc>
        <w:tc>
          <w:tcPr>
            <w:tcW w:w="1228" w:type="dxa"/>
            <w:shd w:val="clear" w:color="auto" w:fill="auto"/>
            <w:noWrap/>
            <w:tcMar>
              <w:top w:w="15" w:type="dxa"/>
              <w:left w:w="15" w:type="dxa"/>
              <w:bottom w:w="0" w:type="dxa"/>
              <w:right w:w="15" w:type="dxa"/>
            </w:tcMar>
            <w:hideMark/>
          </w:tcPr>
          <w:p w14:paraId="3BF340FD" w14:textId="1A88204B" w:rsidR="00964D0E" w:rsidRPr="00FB42C2" w:rsidRDefault="00964D0E" w:rsidP="00964D0E">
            <w:pPr>
              <w:pStyle w:val="Tabell"/>
              <w:jc w:val="center"/>
              <w:rPr>
                <w:color w:val="000000"/>
                <w:sz w:val="22"/>
                <w:szCs w:val="22"/>
                <w:lang w:val="en-US"/>
              </w:rPr>
            </w:pPr>
            <w:r w:rsidRPr="00BA3769">
              <w:t>4.03 %</w:t>
            </w:r>
          </w:p>
        </w:tc>
        <w:tc>
          <w:tcPr>
            <w:tcW w:w="1228" w:type="dxa"/>
            <w:shd w:val="clear" w:color="auto" w:fill="auto"/>
            <w:noWrap/>
            <w:tcMar>
              <w:top w:w="15" w:type="dxa"/>
              <w:left w:w="15" w:type="dxa"/>
              <w:bottom w:w="0" w:type="dxa"/>
              <w:right w:w="15" w:type="dxa"/>
            </w:tcMar>
            <w:hideMark/>
          </w:tcPr>
          <w:p w14:paraId="7E11010C" w14:textId="3443E328" w:rsidR="00964D0E" w:rsidRPr="00FB42C2" w:rsidRDefault="00964D0E" w:rsidP="00964D0E">
            <w:pPr>
              <w:pStyle w:val="Tabell"/>
              <w:jc w:val="center"/>
              <w:rPr>
                <w:color w:val="000000"/>
                <w:sz w:val="22"/>
                <w:szCs w:val="22"/>
                <w:lang w:val="en-US"/>
              </w:rPr>
            </w:pPr>
            <w:r w:rsidRPr="00BA3769">
              <w:t>0.12 %</w:t>
            </w:r>
          </w:p>
        </w:tc>
        <w:tc>
          <w:tcPr>
            <w:tcW w:w="1229" w:type="dxa"/>
            <w:shd w:val="clear" w:color="auto" w:fill="auto"/>
            <w:noWrap/>
            <w:tcMar>
              <w:top w:w="15" w:type="dxa"/>
              <w:left w:w="15" w:type="dxa"/>
              <w:bottom w:w="0" w:type="dxa"/>
              <w:right w:w="15" w:type="dxa"/>
            </w:tcMar>
            <w:hideMark/>
          </w:tcPr>
          <w:p w14:paraId="6D623313" w14:textId="412449FA" w:rsidR="00964D0E" w:rsidRPr="00FB42C2" w:rsidRDefault="00964D0E" w:rsidP="00964D0E">
            <w:pPr>
              <w:pStyle w:val="Tabell"/>
              <w:jc w:val="center"/>
              <w:rPr>
                <w:color w:val="000000"/>
                <w:sz w:val="22"/>
                <w:szCs w:val="22"/>
                <w:lang w:val="en-US"/>
              </w:rPr>
            </w:pPr>
            <w:r w:rsidRPr="00BA3769">
              <w:t>95.86 %</w:t>
            </w:r>
          </w:p>
        </w:tc>
        <w:tc>
          <w:tcPr>
            <w:tcW w:w="2553" w:type="dxa"/>
            <w:vAlign w:val="center"/>
          </w:tcPr>
          <w:p w14:paraId="38963CF1" w14:textId="004EADA7"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90</w:t>
            </w:r>
            <w:r w:rsidRPr="00FB42C2">
              <w:rPr>
                <w:color w:val="000000"/>
                <w:sz w:val="22"/>
                <w:szCs w:val="22"/>
                <w:lang w:val="en-US"/>
              </w:rPr>
              <w:t>%</w:t>
            </w:r>
          </w:p>
        </w:tc>
      </w:tr>
      <w:tr w:rsidR="00964D0E" w:rsidRPr="00FB42C2" w14:paraId="52A95F00" w14:textId="76ACC87B" w:rsidTr="00561678">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2AAC08E4"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FWR</w:t>
            </w:r>
          </w:p>
        </w:tc>
        <w:tc>
          <w:tcPr>
            <w:tcW w:w="1418" w:type="dxa"/>
            <w:shd w:val="clear" w:color="auto" w:fill="auto"/>
            <w:noWrap/>
            <w:tcMar>
              <w:top w:w="15" w:type="dxa"/>
              <w:left w:w="15" w:type="dxa"/>
              <w:bottom w:w="0" w:type="dxa"/>
              <w:right w:w="15" w:type="dxa"/>
            </w:tcMar>
            <w:vAlign w:val="center"/>
            <w:hideMark/>
          </w:tcPr>
          <w:p w14:paraId="24DDEF4B"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800</w:t>
            </w:r>
          </w:p>
        </w:tc>
        <w:tc>
          <w:tcPr>
            <w:tcW w:w="1559" w:type="dxa"/>
            <w:shd w:val="clear" w:color="auto" w:fill="auto"/>
            <w:noWrap/>
            <w:tcMar>
              <w:top w:w="15" w:type="dxa"/>
              <w:left w:w="15" w:type="dxa"/>
              <w:bottom w:w="0" w:type="dxa"/>
              <w:right w:w="15" w:type="dxa"/>
            </w:tcMar>
            <w:hideMark/>
          </w:tcPr>
          <w:p w14:paraId="7131C944" w14:textId="5C5EB2AB" w:rsidR="00964D0E" w:rsidRPr="00FB42C2" w:rsidRDefault="00964D0E" w:rsidP="00964D0E">
            <w:pPr>
              <w:pStyle w:val="Tabell"/>
              <w:jc w:val="center"/>
              <w:rPr>
                <w:color w:val="000000"/>
                <w:sz w:val="22"/>
                <w:szCs w:val="22"/>
                <w:lang w:val="en-US"/>
              </w:rPr>
            </w:pPr>
            <w:r w:rsidRPr="00BA3769">
              <w:t>323</w:t>
            </w:r>
          </w:p>
        </w:tc>
        <w:tc>
          <w:tcPr>
            <w:tcW w:w="1027" w:type="dxa"/>
            <w:shd w:val="clear" w:color="auto" w:fill="auto"/>
            <w:noWrap/>
            <w:tcMar>
              <w:top w:w="15" w:type="dxa"/>
              <w:left w:w="15" w:type="dxa"/>
              <w:bottom w:w="0" w:type="dxa"/>
              <w:right w:w="15" w:type="dxa"/>
            </w:tcMar>
            <w:hideMark/>
          </w:tcPr>
          <w:p w14:paraId="1E031850" w14:textId="6B2D6E50" w:rsidR="00964D0E" w:rsidRPr="00FB42C2" w:rsidRDefault="00964D0E" w:rsidP="00964D0E">
            <w:pPr>
              <w:pStyle w:val="Tabell"/>
              <w:jc w:val="center"/>
              <w:rPr>
                <w:color w:val="000000"/>
                <w:sz w:val="22"/>
                <w:szCs w:val="22"/>
                <w:lang w:val="en-US"/>
              </w:rPr>
            </w:pPr>
            <w:r w:rsidRPr="00BA3769">
              <w:t>0.10</w:t>
            </w:r>
          </w:p>
        </w:tc>
        <w:tc>
          <w:tcPr>
            <w:tcW w:w="1028" w:type="dxa"/>
            <w:shd w:val="clear" w:color="auto" w:fill="auto"/>
            <w:noWrap/>
            <w:tcMar>
              <w:top w:w="15" w:type="dxa"/>
              <w:left w:w="15" w:type="dxa"/>
              <w:bottom w:w="0" w:type="dxa"/>
              <w:right w:w="15" w:type="dxa"/>
            </w:tcMar>
            <w:hideMark/>
          </w:tcPr>
          <w:p w14:paraId="77C86A09" w14:textId="6AD11280" w:rsidR="00964D0E" w:rsidRPr="00FB42C2" w:rsidRDefault="00964D0E" w:rsidP="00964D0E">
            <w:pPr>
              <w:pStyle w:val="Tabell"/>
              <w:jc w:val="center"/>
              <w:rPr>
                <w:color w:val="000000"/>
                <w:sz w:val="22"/>
                <w:szCs w:val="22"/>
                <w:lang w:val="en-US"/>
              </w:rPr>
            </w:pPr>
            <w:r w:rsidRPr="00BA3769">
              <w:t>0.10</w:t>
            </w:r>
          </w:p>
        </w:tc>
        <w:tc>
          <w:tcPr>
            <w:tcW w:w="1028" w:type="dxa"/>
            <w:shd w:val="clear" w:color="auto" w:fill="auto"/>
            <w:noWrap/>
            <w:tcMar>
              <w:top w:w="15" w:type="dxa"/>
              <w:left w:w="15" w:type="dxa"/>
              <w:bottom w:w="0" w:type="dxa"/>
              <w:right w:w="15" w:type="dxa"/>
            </w:tcMar>
            <w:hideMark/>
          </w:tcPr>
          <w:p w14:paraId="5E98C537" w14:textId="615497A0" w:rsidR="00964D0E" w:rsidRPr="00FB42C2" w:rsidRDefault="00964D0E" w:rsidP="00964D0E">
            <w:pPr>
              <w:pStyle w:val="Tabell"/>
              <w:jc w:val="center"/>
              <w:rPr>
                <w:color w:val="000000"/>
                <w:sz w:val="22"/>
                <w:szCs w:val="22"/>
                <w:lang w:val="en-US"/>
              </w:rPr>
            </w:pPr>
            <w:r w:rsidRPr="00BA3769">
              <w:t>98.74</w:t>
            </w:r>
          </w:p>
        </w:tc>
        <w:tc>
          <w:tcPr>
            <w:tcW w:w="1028" w:type="dxa"/>
            <w:shd w:val="clear" w:color="auto" w:fill="auto"/>
            <w:noWrap/>
            <w:tcMar>
              <w:top w:w="15" w:type="dxa"/>
              <w:left w:w="15" w:type="dxa"/>
              <w:bottom w:w="0" w:type="dxa"/>
              <w:right w:w="15" w:type="dxa"/>
            </w:tcMar>
            <w:hideMark/>
          </w:tcPr>
          <w:p w14:paraId="25D2C931" w14:textId="773186BE" w:rsidR="00964D0E" w:rsidRPr="00FB42C2" w:rsidRDefault="00964D0E" w:rsidP="00964D0E">
            <w:pPr>
              <w:pStyle w:val="Tabell"/>
              <w:jc w:val="center"/>
              <w:rPr>
                <w:color w:val="000000"/>
                <w:sz w:val="22"/>
                <w:szCs w:val="22"/>
                <w:lang w:val="en-US"/>
              </w:rPr>
            </w:pPr>
            <w:r w:rsidRPr="00BA3769">
              <w:t>98.95</w:t>
            </w:r>
          </w:p>
        </w:tc>
        <w:tc>
          <w:tcPr>
            <w:tcW w:w="1228" w:type="dxa"/>
            <w:shd w:val="clear" w:color="auto" w:fill="auto"/>
            <w:noWrap/>
            <w:tcMar>
              <w:top w:w="15" w:type="dxa"/>
              <w:left w:w="15" w:type="dxa"/>
              <w:bottom w:w="0" w:type="dxa"/>
              <w:right w:w="15" w:type="dxa"/>
            </w:tcMar>
            <w:hideMark/>
          </w:tcPr>
          <w:p w14:paraId="227D1A18" w14:textId="419EE5CD" w:rsidR="00964D0E" w:rsidRPr="00FB42C2" w:rsidRDefault="00964D0E" w:rsidP="00964D0E">
            <w:pPr>
              <w:pStyle w:val="Tabell"/>
              <w:jc w:val="center"/>
              <w:rPr>
                <w:color w:val="000000"/>
                <w:sz w:val="22"/>
                <w:szCs w:val="22"/>
                <w:lang w:val="en-US"/>
              </w:rPr>
            </w:pPr>
            <w:r w:rsidRPr="00BA3769">
              <w:t>0.10 %</w:t>
            </w:r>
          </w:p>
        </w:tc>
        <w:tc>
          <w:tcPr>
            <w:tcW w:w="1228" w:type="dxa"/>
            <w:shd w:val="clear" w:color="auto" w:fill="auto"/>
            <w:noWrap/>
            <w:tcMar>
              <w:top w:w="15" w:type="dxa"/>
              <w:left w:w="15" w:type="dxa"/>
              <w:bottom w:w="0" w:type="dxa"/>
              <w:right w:w="15" w:type="dxa"/>
            </w:tcMar>
            <w:hideMark/>
          </w:tcPr>
          <w:p w14:paraId="345ED486" w14:textId="1E9A2633" w:rsidR="00964D0E" w:rsidRPr="00FB42C2" w:rsidRDefault="00964D0E" w:rsidP="00964D0E">
            <w:pPr>
              <w:pStyle w:val="Tabell"/>
              <w:jc w:val="center"/>
              <w:rPr>
                <w:color w:val="000000"/>
                <w:sz w:val="22"/>
                <w:szCs w:val="22"/>
                <w:lang w:val="en-US"/>
              </w:rPr>
            </w:pPr>
            <w:r w:rsidRPr="00BA3769">
              <w:t>0.10 %</w:t>
            </w:r>
          </w:p>
        </w:tc>
        <w:tc>
          <w:tcPr>
            <w:tcW w:w="1229" w:type="dxa"/>
            <w:shd w:val="clear" w:color="auto" w:fill="auto"/>
            <w:noWrap/>
            <w:tcMar>
              <w:top w:w="15" w:type="dxa"/>
              <w:left w:w="15" w:type="dxa"/>
              <w:bottom w:w="0" w:type="dxa"/>
              <w:right w:w="15" w:type="dxa"/>
            </w:tcMar>
            <w:hideMark/>
          </w:tcPr>
          <w:p w14:paraId="350BEF4C" w14:textId="254EE945" w:rsidR="00964D0E" w:rsidRPr="00FB42C2" w:rsidRDefault="00964D0E" w:rsidP="00964D0E">
            <w:pPr>
              <w:pStyle w:val="Tabell"/>
              <w:jc w:val="center"/>
              <w:rPr>
                <w:color w:val="000000"/>
                <w:sz w:val="22"/>
                <w:szCs w:val="22"/>
                <w:lang w:val="en-US"/>
              </w:rPr>
            </w:pPr>
            <w:r w:rsidRPr="00BA3769">
              <w:t>99.79 %</w:t>
            </w:r>
          </w:p>
        </w:tc>
        <w:tc>
          <w:tcPr>
            <w:tcW w:w="2553" w:type="dxa"/>
            <w:vAlign w:val="center"/>
          </w:tcPr>
          <w:p w14:paraId="5D941C34" w14:textId="0CF50209"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69</w:t>
            </w:r>
            <w:r w:rsidRPr="00FB42C2">
              <w:rPr>
                <w:color w:val="000000"/>
                <w:sz w:val="22"/>
                <w:szCs w:val="22"/>
                <w:lang w:val="en-US"/>
              </w:rPr>
              <w:t>%</w:t>
            </w:r>
          </w:p>
        </w:tc>
      </w:tr>
    </w:tbl>
    <w:p w14:paraId="51890B2E" w14:textId="47E69F95" w:rsidR="00DF4263" w:rsidRDefault="00DF4263">
      <w:pPr>
        <w:spacing w:after="160"/>
        <w:ind w:firstLine="0"/>
        <w:rPr>
          <w:lang w:val="en-US"/>
        </w:rPr>
        <w:sectPr w:rsidR="00DF4263" w:rsidSect="00DF4263">
          <w:pgSz w:w="16838" w:h="11906" w:orient="landscape"/>
          <w:pgMar w:top="1418" w:right="1418" w:bottom="1418" w:left="1418" w:header="709" w:footer="709" w:gutter="0"/>
          <w:lnNumType w:countBy="1" w:restart="continuous"/>
          <w:cols w:space="708"/>
          <w:docGrid w:linePitch="360"/>
        </w:sectPr>
      </w:pPr>
    </w:p>
    <w:p w14:paraId="7ED09907" w14:textId="4F6C1BA6" w:rsidR="00242167" w:rsidRDefault="00242167" w:rsidP="00401EEE">
      <w:pPr>
        <w:pStyle w:val="Heading1"/>
      </w:pPr>
      <w:r>
        <w:lastRenderedPageBreak/>
        <w:t>Con</w:t>
      </w:r>
      <w:commentRangeStart w:id="35"/>
      <w:r>
        <w:t>clusion</w:t>
      </w:r>
      <w:r w:rsidR="002839B5">
        <w:t>s</w:t>
      </w:r>
      <w:commentRangeEnd w:id="35"/>
      <w:r w:rsidR="00584005">
        <w:rPr>
          <w:rStyle w:val="CommentReference"/>
          <w:rFonts w:eastAsia="Times New Roman"/>
          <w:color w:val="auto"/>
          <w:lang w:val="nb-NO"/>
        </w:rPr>
        <w:commentReference w:id="35"/>
      </w:r>
    </w:p>
    <w:p w14:paraId="6386B81E" w14:textId="4A253B5D" w:rsidR="00197BED" w:rsidRDefault="00197BED" w:rsidP="00197BED">
      <w:pPr>
        <w:rPr>
          <w:lang w:val="en-GB"/>
        </w:rPr>
      </w:pPr>
      <w:r>
        <w:rPr>
          <w:lang w:val="en-GB"/>
        </w:rPr>
        <w:t xml:space="preserve">PCDD/Fs and PCBs are mostly </w:t>
      </w:r>
      <w:r w:rsidRPr="00584005">
        <w:rPr>
          <w:lang w:val="en-GB"/>
        </w:rPr>
        <w:t>e</w:t>
      </w:r>
      <w:r>
        <w:rPr>
          <w:lang w:val="en-GB"/>
        </w:rPr>
        <w:t>liminated from the biochars</w:t>
      </w:r>
      <w:r w:rsidR="00F73BF8">
        <w:rPr>
          <w:lang w:val="en-GB"/>
        </w:rPr>
        <w:t xml:space="preserve"> (&gt;99.9% removal efficiencies)</w:t>
      </w:r>
      <w:r>
        <w:rPr>
          <w:lang w:val="en-GB"/>
        </w:rPr>
        <w:t xml:space="preserve">. PAHs might accumulate in some biochars (differences between feedstocks and possibly temperatures), but the design of the unit can reduce their presence. </w:t>
      </w:r>
    </w:p>
    <w:p w14:paraId="4E4A44E4" w14:textId="72A5E999" w:rsidR="00197BED" w:rsidRDefault="00197BED" w:rsidP="00197BED">
      <w:pPr>
        <w:rPr>
          <w:lang w:val="en-GB"/>
        </w:rPr>
      </w:pPr>
      <w:r>
        <w:rPr>
          <w:lang w:val="en-GB"/>
        </w:rPr>
        <w:t xml:space="preserve">Pyrolysis condensates are toxic and potentially hazardous waste due to their high concentrations of PAHs, warrants proper safe handling. Possibly with high temp incineration as end of chain. </w:t>
      </w:r>
      <w:r w:rsidR="00F73BF8">
        <w:rPr>
          <w:lang w:val="en-GB"/>
        </w:rPr>
        <w:t xml:space="preserve">Add if there is PCBs and PCDDs in oil. </w:t>
      </w:r>
    </w:p>
    <w:p w14:paraId="081AF400" w14:textId="31A3BE02" w:rsidR="00F73BF8" w:rsidRDefault="00197BED" w:rsidP="00F73BF8">
      <w:pPr>
        <w:rPr>
          <w:color w:val="000000"/>
          <w:lang w:val="en-US"/>
        </w:rPr>
      </w:pPr>
      <w:r w:rsidRPr="00197BED">
        <w:rPr>
          <w:lang w:val="en-GB"/>
        </w:rPr>
        <w:t>Dioxin emissions are very low, despite having some feedstocks with relatively high</w:t>
      </w:r>
      <w:r>
        <w:rPr>
          <w:lang w:val="en-GB"/>
        </w:rPr>
        <w:t xml:space="preserve"> </w:t>
      </w:r>
      <w:r w:rsidRPr="00197BED">
        <w:rPr>
          <w:lang w:val="en-GB"/>
        </w:rPr>
        <w:t xml:space="preserve">Cl contents (awaiting data). </w:t>
      </w:r>
      <w:r w:rsidR="00F73BF8">
        <w:rPr>
          <w:lang w:val="en-GB"/>
        </w:rPr>
        <w:t xml:space="preserve">PAH emissions are mostly particle-bound (70-100%), and total emission concentrations of </w:t>
      </w:r>
      <w:r w:rsidR="00F73BF8">
        <w:rPr>
          <w:lang w:val="en-US"/>
        </w:rPr>
        <w:t xml:space="preserve">∑16 PAH </w:t>
      </w:r>
      <w:r w:rsidR="00F73BF8">
        <w:rPr>
          <w:lang w:val="en-GB"/>
        </w:rPr>
        <w:t xml:space="preserve">were below the suggested industrial limit of </w:t>
      </w:r>
      <w:r w:rsidR="00F73BF8">
        <w:rPr>
          <w:lang w:val="en-US"/>
        </w:rPr>
        <w:t>0.05 mg Nm</w:t>
      </w:r>
      <w:r w:rsidR="00F73BF8">
        <w:rPr>
          <w:vertAlign w:val="superscript"/>
          <w:lang w:val="en-US"/>
        </w:rPr>
        <w:t>-3</w:t>
      </w:r>
      <w:r w:rsidR="00F73BF8">
        <w:rPr>
          <w:lang w:val="en-US"/>
        </w:rPr>
        <w:t xml:space="preserve"> </w:t>
      </w:r>
      <w:sdt>
        <w:sdtPr>
          <w:rPr>
            <w:color w:val="000000"/>
            <w:lang w:val="en-US"/>
          </w:rPr>
          <w:tag w:val="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
          <w:id w:val="-438382591"/>
          <w:placeholder>
            <w:docPart w:val="4C714EAE3BA94EC68B5E0D579560F4E0"/>
          </w:placeholder>
        </w:sdtPr>
        <w:sdtEndPr/>
        <w:sdtContent>
          <w:r w:rsidR="00D5157D" w:rsidRPr="00D5157D">
            <w:rPr>
              <w:color w:val="000000"/>
              <w:lang w:val="en-US"/>
            </w:rPr>
            <w:t>(Rijkswaterstaat, 2023)</w:t>
          </w:r>
        </w:sdtContent>
      </w:sdt>
      <w:r w:rsidR="00F73BF8">
        <w:rPr>
          <w:color w:val="000000"/>
          <w:lang w:val="en-US"/>
        </w:rPr>
        <w:t>. This suggests that flue gas cleaning is not needed.</w:t>
      </w:r>
    </w:p>
    <w:p w14:paraId="02A3A39B" w14:textId="60B8A1F3" w:rsidR="00325577" w:rsidRPr="00C75788" w:rsidRDefault="00325577" w:rsidP="00F73BF8">
      <w:pPr>
        <w:rPr>
          <w:lang w:val="en-US"/>
        </w:rPr>
      </w:pPr>
      <w:r>
        <w:rPr>
          <w:color w:val="000000"/>
          <w:lang w:val="en-US"/>
        </w:rPr>
        <w:t xml:space="preserve">Pyrolysis oil is heavily contaminated, most of the organic pollutants partition into this fraction. Thus, pyrolysis oil must be handled as hazardous waste. </w:t>
      </w:r>
    </w:p>
    <w:p w14:paraId="1DB81B36" w14:textId="77777777" w:rsidR="00197BED" w:rsidRDefault="00FC7C7A" w:rsidP="00197BED">
      <w:pPr>
        <w:pStyle w:val="Utenkapittel"/>
      </w:pPr>
      <w:r w:rsidRPr="00197BED">
        <w:t>Supporting Information</w:t>
      </w:r>
      <w:r w:rsidR="00197BED">
        <w:t xml:space="preserve"> </w:t>
      </w:r>
    </w:p>
    <w:p w14:paraId="0CF41B64" w14:textId="48FFF072" w:rsidR="006C1815" w:rsidRPr="00197BED" w:rsidRDefault="00E12AA2" w:rsidP="00197BED">
      <w:pPr>
        <w:ind w:firstLine="0"/>
        <w:rPr>
          <w:lang w:val="en-GB"/>
        </w:rPr>
      </w:pPr>
      <w:r w:rsidRPr="00F73BF8">
        <w:rPr>
          <w:lang w:val="en-US"/>
        </w:rPr>
        <w:t>Supplementary data associated with this article can be found here x.</w:t>
      </w:r>
    </w:p>
    <w:p w14:paraId="26C93F86" w14:textId="7A29658C" w:rsidR="00FA7D00" w:rsidRPr="00100B80" w:rsidRDefault="00FA7D00" w:rsidP="00E938A3">
      <w:pPr>
        <w:pStyle w:val="Utenkapittel"/>
      </w:pPr>
      <w:r w:rsidRPr="00100B80">
        <w:t>Acknowledgements</w:t>
      </w:r>
    </w:p>
    <w:p w14:paraId="775EA74A" w14:textId="0B847409" w:rsidR="00402195" w:rsidRPr="00755D92" w:rsidRDefault="00334D05" w:rsidP="00242167">
      <w:pPr>
        <w:rPr>
          <w:lang w:val="en-US"/>
        </w:rPr>
      </w:pPr>
      <w:r>
        <w:rPr>
          <w:lang w:val="en-US"/>
        </w:rPr>
        <w:t>The authors acknowledge funding from t</w:t>
      </w:r>
      <w:r w:rsidRPr="00FA7D00">
        <w:rPr>
          <w:lang w:val="en-US"/>
        </w:rPr>
        <w:t xml:space="preserve">he Research Council of </w:t>
      </w:r>
      <w:r>
        <w:rPr>
          <w:lang w:val="en-US"/>
        </w:rPr>
        <w:t>Norway</w:t>
      </w:r>
      <w:r w:rsidR="00905502">
        <w:rPr>
          <w:lang w:val="en-US"/>
        </w:rPr>
        <w:t>, mainly</w:t>
      </w:r>
      <w:r>
        <w:rPr>
          <w:lang w:val="en-US"/>
        </w:rPr>
        <w:t xml:space="preserve"> </w:t>
      </w:r>
      <w:r w:rsidR="0064706A">
        <w:rPr>
          <w:lang w:val="en-US"/>
        </w:rPr>
        <w:t xml:space="preserve">through the </w:t>
      </w:r>
      <w:r w:rsidR="0064706A" w:rsidRPr="00100B80">
        <w:rPr>
          <w:rFonts w:eastAsiaTheme="minorHAnsi"/>
          <w:lang w:val="en-US" w:eastAsia="en-US"/>
        </w:rPr>
        <w:t>joint</w:t>
      </w:r>
      <w:r w:rsidR="0064706A">
        <w:rPr>
          <w:rFonts w:eastAsiaTheme="minorHAnsi"/>
          <w:lang w:val="en-US" w:eastAsia="en-US"/>
        </w:rPr>
        <w:t>-</w:t>
      </w:r>
      <w:r w:rsidR="0064706A" w:rsidRPr="00100B80">
        <w:rPr>
          <w:rFonts w:eastAsiaTheme="minorHAnsi"/>
          <w:lang w:val="en-US" w:eastAsia="en-US"/>
        </w:rPr>
        <w:t>industry sustainability (BIA-X) project</w:t>
      </w:r>
      <w:r w:rsidR="0064706A">
        <w:rPr>
          <w:rFonts w:eastAsiaTheme="minorHAnsi"/>
          <w:lang w:val="en-US" w:eastAsia="en-US"/>
        </w:rPr>
        <w:t xml:space="preserve"> “Valorization of Organic Waste” (VOW) </w:t>
      </w:r>
      <w:r w:rsidR="0064706A" w:rsidRPr="00FA7D00">
        <w:rPr>
          <w:lang w:val="en-US"/>
        </w:rPr>
        <w:t>(NFR 299070)</w:t>
      </w:r>
      <w:r w:rsidR="0064706A">
        <w:rPr>
          <w:lang w:val="en-US"/>
        </w:rPr>
        <w:t xml:space="preserve"> </w:t>
      </w:r>
      <w:r w:rsidR="00D3476F">
        <w:rPr>
          <w:lang w:val="en-US"/>
        </w:rPr>
        <w:t xml:space="preserve">whereof </w:t>
      </w:r>
      <w:r w:rsidR="0064706A" w:rsidRPr="00100B80">
        <w:rPr>
          <w:rFonts w:eastAsiaTheme="minorHAnsi"/>
          <w:lang w:val="en-US" w:eastAsia="en-US"/>
        </w:rPr>
        <w:t>Lindum</w:t>
      </w:r>
      <w:r w:rsidR="00D3476F">
        <w:rPr>
          <w:rFonts w:eastAsiaTheme="minorHAnsi"/>
          <w:lang w:val="en-US" w:eastAsia="en-US"/>
        </w:rPr>
        <w:t xml:space="preserve"> AS (stakeholder in sorbent application)</w:t>
      </w:r>
      <w:r w:rsidR="0064706A" w:rsidRPr="00100B80">
        <w:rPr>
          <w:rFonts w:eastAsiaTheme="minorHAnsi"/>
          <w:lang w:val="en-US" w:eastAsia="en-US"/>
        </w:rPr>
        <w:t>,</w:t>
      </w:r>
      <w:r w:rsidR="00D3476F">
        <w:rPr>
          <w:rFonts w:eastAsiaTheme="minorHAnsi"/>
          <w:lang w:val="en-US" w:eastAsia="en-US"/>
        </w:rPr>
        <w:t xml:space="preserve"> the Norwegian Geotechnical Institute (research institute and project leader), and</w:t>
      </w:r>
      <w:r w:rsidR="0064706A" w:rsidRPr="00100B80">
        <w:rPr>
          <w:rFonts w:eastAsiaTheme="minorHAnsi"/>
          <w:lang w:val="en-US" w:eastAsia="en-US"/>
        </w:rPr>
        <w:t xml:space="preserve"> Scanship (technology supplier</w:t>
      </w:r>
      <w:r w:rsidR="00D3476F">
        <w:rPr>
          <w:rFonts w:eastAsiaTheme="minorHAnsi"/>
          <w:lang w:val="en-US" w:eastAsia="en-US"/>
        </w:rPr>
        <w:t>) played the key roles for</w:t>
      </w:r>
      <w:r w:rsidR="009C5F85">
        <w:rPr>
          <w:rFonts w:eastAsiaTheme="minorHAnsi"/>
          <w:lang w:val="en-US" w:eastAsia="en-US"/>
        </w:rPr>
        <w:t xml:space="preserve"> generating the test material and</w:t>
      </w:r>
      <w:r w:rsidR="00D3476F">
        <w:rPr>
          <w:rFonts w:eastAsiaTheme="minorHAnsi"/>
          <w:lang w:val="en-US" w:eastAsia="en-US"/>
        </w:rPr>
        <w:t xml:space="preserve"> data </w:t>
      </w:r>
      <w:r w:rsidR="009C5F85">
        <w:rPr>
          <w:rFonts w:eastAsiaTheme="minorHAnsi"/>
          <w:lang w:val="en-US" w:eastAsia="en-US"/>
        </w:rPr>
        <w:t>for</w:t>
      </w:r>
      <w:r w:rsidR="00D3476F">
        <w:rPr>
          <w:rFonts w:eastAsiaTheme="minorHAnsi"/>
          <w:lang w:val="en-US" w:eastAsia="en-US"/>
        </w:rPr>
        <w:t xml:space="preserve"> this manuscript. </w:t>
      </w:r>
      <w:r w:rsidR="00402195">
        <w:rPr>
          <w:lang w:val="en-US"/>
        </w:rPr>
        <w:br w:type="page"/>
      </w:r>
    </w:p>
    <w:p w14:paraId="3CC17059" w14:textId="6258F54A" w:rsidR="00DA1E34" w:rsidRDefault="00755D92" w:rsidP="00E938A3">
      <w:pPr>
        <w:pStyle w:val="Utenkapittel"/>
      </w:pPr>
      <w:r>
        <w:lastRenderedPageBreak/>
        <w:t>References</w:t>
      </w:r>
    </w:p>
    <w:sdt>
      <w:sdtPr>
        <w:rPr>
          <w:lang w:val="en-US"/>
        </w:rPr>
        <w:tag w:val="MENDELEY_BIBLIOGRAPHY"/>
        <w:id w:val="409270769"/>
        <w:placeholder>
          <w:docPart w:val="DefaultPlaceholder_-1854013440"/>
        </w:placeholder>
      </w:sdtPr>
      <w:sdtEndPr/>
      <w:sdtContent>
        <w:p w14:paraId="7E364F9E" w14:textId="77777777" w:rsidR="00D5157D" w:rsidRPr="00D5157D" w:rsidRDefault="00D5157D">
          <w:pPr>
            <w:autoSpaceDE w:val="0"/>
            <w:autoSpaceDN w:val="0"/>
            <w:ind w:hanging="480"/>
            <w:divId w:val="1908178785"/>
            <w:rPr>
              <w:lang w:val="en-US"/>
            </w:rPr>
          </w:pPr>
          <w:r w:rsidRPr="00D5157D">
            <w:rPr>
              <w:lang w:val="en-US"/>
            </w:rPr>
            <w:t xml:space="preserve">Buss, W. (2021). Pyrolysis solves the issue of organic contaminants in sewage sludge while retaining carbon—making the case for sewage sludge treatment via pyrolysis. </w:t>
          </w:r>
          <w:r w:rsidRPr="00D5157D">
            <w:rPr>
              <w:i/>
              <w:iCs/>
              <w:lang w:val="en-US"/>
            </w:rPr>
            <w:t>ACS Sustainable Chemistry &amp; Engineering</w:t>
          </w:r>
          <w:r w:rsidRPr="00D5157D">
            <w:rPr>
              <w:lang w:val="en-US"/>
            </w:rPr>
            <w:t xml:space="preserve">, </w:t>
          </w:r>
          <w:r w:rsidRPr="00D5157D">
            <w:rPr>
              <w:i/>
              <w:iCs/>
              <w:lang w:val="en-US"/>
            </w:rPr>
            <w:t>9</w:t>
          </w:r>
          <w:r w:rsidRPr="00D5157D">
            <w:rPr>
              <w:lang w:val="en-US"/>
            </w:rPr>
            <w:t>(30), 10048–10053.</w:t>
          </w:r>
        </w:p>
        <w:p w14:paraId="049956DD" w14:textId="77777777" w:rsidR="00D5157D" w:rsidRPr="00D5157D" w:rsidRDefault="00D5157D">
          <w:pPr>
            <w:autoSpaceDE w:val="0"/>
            <w:autoSpaceDN w:val="0"/>
            <w:ind w:hanging="480"/>
            <w:divId w:val="1194660571"/>
            <w:rPr>
              <w:lang w:val="en-US"/>
            </w:rPr>
          </w:pPr>
          <w:r w:rsidRPr="00D5157D">
            <w:rPr>
              <w:lang w:val="en-US"/>
            </w:rPr>
            <w:t xml:space="preserve">Buss, W., </w:t>
          </w:r>
          <w:proofErr w:type="spellStart"/>
          <w:r w:rsidRPr="00D5157D">
            <w:rPr>
              <w:lang w:val="en-US"/>
            </w:rPr>
            <w:t>Hilber</w:t>
          </w:r>
          <w:proofErr w:type="spellEnd"/>
          <w:r w:rsidRPr="00D5157D">
            <w:rPr>
              <w:lang w:val="en-US"/>
            </w:rPr>
            <w:t xml:space="preserve">, I., Graham, M. C., &amp; </w:t>
          </w:r>
          <w:proofErr w:type="spellStart"/>
          <w:r w:rsidRPr="00D5157D">
            <w:rPr>
              <w:lang w:val="en-US"/>
            </w:rPr>
            <w:t>Mašek</w:t>
          </w:r>
          <w:proofErr w:type="spellEnd"/>
          <w:r w:rsidRPr="00D5157D">
            <w:rPr>
              <w:lang w:val="en-US"/>
            </w:rPr>
            <w:t xml:space="preserve">, O. (2022). Composition of PAHs in biochar and implications for biochar production. </w:t>
          </w:r>
          <w:r w:rsidRPr="00D5157D">
            <w:rPr>
              <w:i/>
              <w:iCs/>
              <w:lang w:val="en-US"/>
            </w:rPr>
            <w:t>ACS Sustainable Chemistry &amp; Engineering</w:t>
          </w:r>
          <w:r w:rsidRPr="00D5157D">
            <w:rPr>
              <w:lang w:val="en-US"/>
            </w:rPr>
            <w:t xml:space="preserve">, </w:t>
          </w:r>
          <w:r w:rsidRPr="00D5157D">
            <w:rPr>
              <w:i/>
              <w:iCs/>
              <w:lang w:val="en-US"/>
            </w:rPr>
            <w:t>10</w:t>
          </w:r>
          <w:r w:rsidRPr="00D5157D">
            <w:rPr>
              <w:lang w:val="en-US"/>
            </w:rPr>
            <w:t>(20), 6755–6765.</w:t>
          </w:r>
        </w:p>
        <w:p w14:paraId="09A61682" w14:textId="77777777" w:rsidR="00D5157D" w:rsidRPr="00D5157D" w:rsidRDefault="00D5157D">
          <w:pPr>
            <w:autoSpaceDE w:val="0"/>
            <w:autoSpaceDN w:val="0"/>
            <w:ind w:hanging="480"/>
            <w:divId w:val="1462109145"/>
            <w:rPr>
              <w:lang w:val="en-US"/>
            </w:rPr>
          </w:pPr>
          <w:r w:rsidRPr="00D5157D">
            <w:rPr>
              <w:lang w:val="en-US"/>
            </w:rPr>
            <w:t xml:space="preserve">Castro, G., Sørmo, E., Yu, G., </w:t>
          </w:r>
          <w:proofErr w:type="spellStart"/>
          <w:r w:rsidRPr="00D5157D">
            <w:rPr>
              <w:lang w:val="en-US"/>
            </w:rPr>
            <w:t>Sait</w:t>
          </w:r>
          <w:proofErr w:type="spellEnd"/>
          <w:r w:rsidRPr="00D5157D">
            <w:rPr>
              <w:lang w:val="en-US"/>
            </w:rPr>
            <w:t xml:space="preserve">, S. T. L., González, S. V, Arp, H. P. H., &amp; Asimakopoulos, A. G. (2023). Analysis, </w:t>
          </w:r>
          <w:proofErr w:type="gramStart"/>
          <w:r w:rsidRPr="00D5157D">
            <w:rPr>
              <w:lang w:val="en-US"/>
            </w:rPr>
            <w:t>occurrence</w:t>
          </w:r>
          <w:proofErr w:type="gramEnd"/>
          <w:r w:rsidRPr="00D5157D">
            <w:rPr>
              <w:lang w:val="en-US"/>
            </w:rPr>
            <w:t xml:space="preserve"> and removal efficiencies of organophosphate flame retardants (OPFRs) in sludge undergoing anaerobic digestion followed by diverse thermal treatments. </w:t>
          </w:r>
          <w:r w:rsidRPr="00D5157D">
            <w:rPr>
              <w:i/>
              <w:iCs/>
              <w:lang w:val="en-US"/>
            </w:rPr>
            <w:t>Science of The Total Environment</w:t>
          </w:r>
          <w:r w:rsidRPr="00D5157D">
            <w:rPr>
              <w:lang w:val="en-US"/>
            </w:rPr>
            <w:t xml:space="preserve">, </w:t>
          </w:r>
          <w:r w:rsidRPr="00D5157D">
            <w:rPr>
              <w:i/>
              <w:iCs/>
              <w:lang w:val="en-US"/>
            </w:rPr>
            <w:t>870</w:t>
          </w:r>
          <w:r w:rsidRPr="00D5157D">
            <w:rPr>
              <w:lang w:val="en-US"/>
            </w:rPr>
            <w:t>, 161856.</w:t>
          </w:r>
        </w:p>
        <w:p w14:paraId="43BA31DF" w14:textId="77777777" w:rsidR="00D5157D" w:rsidRPr="00D5157D" w:rsidRDefault="00D5157D">
          <w:pPr>
            <w:autoSpaceDE w:val="0"/>
            <w:autoSpaceDN w:val="0"/>
            <w:ind w:hanging="480"/>
            <w:divId w:val="692151238"/>
            <w:rPr>
              <w:lang w:val="en-US"/>
            </w:rPr>
          </w:pPr>
          <w:r w:rsidRPr="00D5157D">
            <w:rPr>
              <w:lang w:val="en-US"/>
            </w:rPr>
            <w:t xml:space="preserve">Castro-Jiménez, J., </w:t>
          </w:r>
          <w:proofErr w:type="spellStart"/>
          <w:r w:rsidRPr="00D5157D">
            <w:rPr>
              <w:lang w:val="en-US"/>
            </w:rPr>
            <w:t>Deviller</w:t>
          </w:r>
          <w:proofErr w:type="spellEnd"/>
          <w:r w:rsidRPr="00D5157D">
            <w:rPr>
              <w:lang w:val="en-US"/>
            </w:rPr>
            <w:t xml:space="preserve">, G., </w:t>
          </w:r>
          <w:proofErr w:type="spellStart"/>
          <w:r w:rsidRPr="00D5157D">
            <w:rPr>
              <w:lang w:val="en-US"/>
            </w:rPr>
            <w:t>Ghiani</w:t>
          </w:r>
          <w:proofErr w:type="spellEnd"/>
          <w:r w:rsidRPr="00D5157D">
            <w:rPr>
              <w:lang w:val="en-US"/>
            </w:rPr>
            <w:t xml:space="preserve">, M., Loos, R., </w:t>
          </w:r>
          <w:proofErr w:type="spellStart"/>
          <w:r w:rsidRPr="00D5157D">
            <w:rPr>
              <w:lang w:val="en-US"/>
            </w:rPr>
            <w:t>Mariani</w:t>
          </w:r>
          <w:proofErr w:type="spellEnd"/>
          <w:r w:rsidRPr="00D5157D">
            <w:rPr>
              <w:lang w:val="en-US"/>
            </w:rPr>
            <w:t xml:space="preserve">, G., </w:t>
          </w:r>
          <w:proofErr w:type="spellStart"/>
          <w:r w:rsidRPr="00D5157D">
            <w:rPr>
              <w:lang w:val="en-US"/>
            </w:rPr>
            <w:t>Skejo</w:t>
          </w:r>
          <w:proofErr w:type="spellEnd"/>
          <w:r w:rsidRPr="00D5157D">
            <w:rPr>
              <w:lang w:val="en-US"/>
            </w:rPr>
            <w:t xml:space="preserve">, H., </w:t>
          </w:r>
          <w:proofErr w:type="spellStart"/>
          <w:r w:rsidRPr="00D5157D">
            <w:rPr>
              <w:lang w:val="en-US"/>
            </w:rPr>
            <w:t>Umlauf</w:t>
          </w:r>
          <w:proofErr w:type="spellEnd"/>
          <w:r w:rsidRPr="00D5157D">
            <w:rPr>
              <w:lang w:val="en-US"/>
            </w:rPr>
            <w:t xml:space="preserve">, G., </w:t>
          </w:r>
          <w:proofErr w:type="spellStart"/>
          <w:r w:rsidRPr="00D5157D">
            <w:rPr>
              <w:lang w:val="en-US"/>
            </w:rPr>
            <w:t>Wollgast</w:t>
          </w:r>
          <w:proofErr w:type="spellEnd"/>
          <w:r w:rsidRPr="00D5157D">
            <w:rPr>
              <w:lang w:val="en-US"/>
            </w:rPr>
            <w:t xml:space="preserve">, J., </w:t>
          </w:r>
          <w:proofErr w:type="spellStart"/>
          <w:r w:rsidRPr="00D5157D">
            <w:rPr>
              <w:lang w:val="en-US"/>
            </w:rPr>
            <w:t>Laugier</w:t>
          </w:r>
          <w:proofErr w:type="spellEnd"/>
          <w:r w:rsidRPr="00D5157D">
            <w:rPr>
              <w:lang w:val="en-US"/>
            </w:rPr>
            <w:t xml:space="preserve">, T., </w:t>
          </w:r>
          <w:proofErr w:type="spellStart"/>
          <w:r w:rsidRPr="00D5157D">
            <w:rPr>
              <w:lang w:val="en-US"/>
            </w:rPr>
            <w:t>Héas-Moisan</w:t>
          </w:r>
          <w:proofErr w:type="spellEnd"/>
          <w:r w:rsidRPr="00D5157D">
            <w:rPr>
              <w:lang w:val="en-US"/>
            </w:rPr>
            <w:t xml:space="preserve">, K., </w:t>
          </w:r>
          <w:proofErr w:type="spellStart"/>
          <w:r w:rsidRPr="00D5157D">
            <w:rPr>
              <w:lang w:val="en-US"/>
            </w:rPr>
            <w:t>Léauté</w:t>
          </w:r>
          <w:proofErr w:type="spellEnd"/>
          <w:r w:rsidRPr="00D5157D">
            <w:rPr>
              <w:lang w:val="en-US"/>
            </w:rPr>
            <w:t xml:space="preserve">, F., </w:t>
          </w:r>
          <w:proofErr w:type="spellStart"/>
          <w:r w:rsidRPr="00D5157D">
            <w:rPr>
              <w:lang w:val="en-US"/>
            </w:rPr>
            <w:t>Munschy</w:t>
          </w:r>
          <w:proofErr w:type="spellEnd"/>
          <w:r w:rsidRPr="00D5157D">
            <w:rPr>
              <w:lang w:val="en-US"/>
            </w:rPr>
            <w:t xml:space="preserve">, C., </w:t>
          </w:r>
          <w:proofErr w:type="spellStart"/>
          <w:r w:rsidRPr="00D5157D">
            <w:rPr>
              <w:lang w:val="en-US"/>
            </w:rPr>
            <w:t>Tixier</w:t>
          </w:r>
          <w:proofErr w:type="spellEnd"/>
          <w:r w:rsidRPr="00D5157D">
            <w:rPr>
              <w:lang w:val="en-US"/>
            </w:rPr>
            <w:t xml:space="preserve">, C., &amp; </w:t>
          </w:r>
          <w:proofErr w:type="spellStart"/>
          <w:r w:rsidRPr="00D5157D">
            <w:rPr>
              <w:lang w:val="en-US"/>
            </w:rPr>
            <w:t>Tronczyński</w:t>
          </w:r>
          <w:proofErr w:type="spellEnd"/>
          <w:r w:rsidRPr="00D5157D">
            <w:rPr>
              <w:lang w:val="en-US"/>
            </w:rPr>
            <w:t>, J. (2008). PCDD/F and PCB multi-media ambient concentrations, congener patterns and occurrence in a Mediterranean coastal lagoon (</w:t>
          </w:r>
          <w:proofErr w:type="spellStart"/>
          <w:r w:rsidRPr="00D5157D">
            <w:rPr>
              <w:lang w:val="en-US"/>
            </w:rPr>
            <w:t>Etang</w:t>
          </w:r>
          <w:proofErr w:type="spellEnd"/>
          <w:r w:rsidRPr="00D5157D">
            <w:rPr>
              <w:lang w:val="en-US"/>
            </w:rPr>
            <w:t xml:space="preserve"> de </w:t>
          </w:r>
          <w:proofErr w:type="spellStart"/>
          <w:r w:rsidRPr="00D5157D">
            <w:rPr>
              <w:lang w:val="en-US"/>
            </w:rPr>
            <w:t>Thau</w:t>
          </w:r>
          <w:proofErr w:type="spellEnd"/>
          <w:r w:rsidRPr="00D5157D">
            <w:rPr>
              <w:lang w:val="en-US"/>
            </w:rPr>
            <w:t xml:space="preserve">, France). </w:t>
          </w:r>
          <w:r w:rsidRPr="00D5157D">
            <w:rPr>
              <w:i/>
              <w:iCs/>
              <w:lang w:val="en-US"/>
            </w:rPr>
            <w:t>Environmental Pollution</w:t>
          </w:r>
          <w:r w:rsidRPr="00D5157D">
            <w:rPr>
              <w:lang w:val="en-US"/>
            </w:rPr>
            <w:t xml:space="preserve">, </w:t>
          </w:r>
          <w:r w:rsidRPr="00D5157D">
            <w:rPr>
              <w:i/>
              <w:iCs/>
              <w:lang w:val="en-US"/>
            </w:rPr>
            <w:t>156</w:t>
          </w:r>
          <w:r w:rsidRPr="00D5157D">
            <w:rPr>
              <w:lang w:val="en-US"/>
            </w:rPr>
            <w:t>(1), 123–135. https://doi.org/10.1016/J.ENVPOL.2007.12.019</w:t>
          </w:r>
        </w:p>
        <w:p w14:paraId="59181E23" w14:textId="77777777" w:rsidR="00D5157D" w:rsidRPr="00D5157D" w:rsidRDefault="00D5157D">
          <w:pPr>
            <w:autoSpaceDE w:val="0"/>
            <w:autoSpaceDN w:val="0"/>
            <w:ind w:hanging="480"/>
            <w:divId w:val="1535925602"/>
            <w:rPr>
              <w:lang w:val="en-US"/>
            </w:rPr>
          </w:pPr>
          <w:r w:rsidRPr="00D5157D">
            <w:rPr>
              <w:lang w:val="en-US"/>
            </w:rPr>
            <w:t xml:space="preserve">Chen, S.-J., </w:t>
          </w:r>
          <w:proofErr w:type="spellStart"/>
          <w:r w:rsidRPr="00D5157D">
            <w:rPr>
              <w:lang w:val="en-US"/>
            </w:rPr>
            <w:t>Su</w:t>
          </w:r>
          <w:proofErr w:type="spellEnd"/>
          <w:r w:rsidRPr="00D5157D">
            <w:rPr>
              <w:lang w:val="en-US"/>
            </w:rPr>
            <w:t xml:space="preserve">, H.-B., Chang, J.-E., Lee, W.-J., Huang, K.-L., Hsieh, L.-T., Huang, Y.-C., Lin, W.-Y., &amp; Lin, C.-C. (2007). Emissions of polycyclic aromatic hydrocarbons (PAHs) from the pyrolysis of scrap tires. </w:t>
          </w:r>
          <w:r w:rsidRPr="00D5157D">
            <w:rPr>
              <w:i/>
              <w:iCs/>
              <w:lang w:val="en-US"/>
            </w:rPr>
            <w:t>Atmospheric Environment</w:t>
          </w:r>
          <w:r w:rsidRPr="00D5157D">
            <w:rPr>
              <w:lang w:val="en-US"/>
            </w:rPr>
            <w:t xml:space="preserve">, </w:t>
          </w:r>
          <w:r w:rsidRPr="00D5157D">
            <w:rPr>
              <w:i/>
              <w:iCs/>
              <w:lang w:val="en-US"/>
            </w:rPr>
            <w:t>41</w:t>
          </w:r>
          <w:r w:rsidRPr="00D5157D">
            <w:rPr>
              <w:lang w:val="en-US"/>
            </w:rPr>
            <w:t>(6), 1209–1220.</w:t>
          </w:r>
        </w:p>
        <w:p w14:paraId="0D4914A9" w14:textId="77777777" w:rsidR="00D5157D" w:rsidRPr="00D5157D" w:rsidRDefault="00D5157D">
          <w:pPr>
            <w:autoSpaceDE w:val="0"/>
            <w:autoSpaceDN w:val="0"/>
            <w:ind w:hanging="480"/>
            <w:divId w:val="740636534"/>
            <w:rPr>
              <w:lang w:val="en-US"/>
            </w:rPr>
          </w:pPr>
          <w:r w:rsidRPr="00D5157D">
            <w:rPr>
              <w:lang w:val="en-US"/>
            </w:rPr>
            <w:t xml:space="preserve">Conesa, J. A., Font, R., </w:t>
          </w:r>
          <w:proofErr w:type="spellStart"/>
          <w:r w:rsidRPr="00D5157D">
            <w:rPr>
              <w:lang w:val="en-US"/>
            </w:rPr>
            <w:t>Fullana</w:t>
          </w:r>
          <w:proofErr w:type="spellEnd"/>
          <w:r w:rsidRPr="00D5157D">
            <w:rPr>
              <w:lang w:val="en-US"/>
            </w:rPr>
            <w:t>, A., Martin-</w:t>
          </w:r>
          <w:proofErr w:type="spellStart"/>
          <w:r w:rsidRPr="00D5157D">
            <w:rPr>
              <w:lang w:val="en-US"/>
            </w:rPr>
            <w:t>Gullon</w:t>
          </w:r>
          <w:proofErr w:type="spellEnd"/>
          <w:r w:rsidRPr="00D5157D">
            <w:rPr>
              <w:lang w:val="en-US"/>
            </w:rPr>
            <w:t xml:space="preserve">, I., </w:t>
          </w:r>
          <w:proofErr w:type="spellStart"/>
          <w:r w:rsidRPr="00D5157D">
            <w:rPr>
              <w:lang w:val="en-US"/>
            </w:rPr>
            <w:t>Aracil</w:t>
          </w:r>
          <w:proofErr w:type="spellEnd"/>
          <w:r w:rsidRPr="00D5157D">
            <w:rPr>
              <w:lang w:val="en-US"/>
            </w:rPr>
            <w:t xml:space="preserve">, I., </w:t>
          </w:r>
          <w:proofErr w:type="spellStart"/>
          <w:r w:rsidRPr="00D5157D">
            <w:rPr>
              <w:lang w:val="en-US"/>
            </w:rPr>
            <w:t>Gálvez</w:t>
          </w:r>
          <w:proofErr w:type="spellEnd"/>
          <w:r w:rsidRPr="00D5157D">
            <w:rPr>
              <w:lang w:val="en-US"/>
            </w:rPr>
            <w:t xml:space="preserve">, A., </w:t>
          </w:r>
          <w:proofErr w:type="spellStart"/>
          <w:r w:rsidRPr="00D5157D">
            <w:rPr>
              <w:lang w:val="en-US"/>
            </w:rPr>
            <w:t>Moltó</w:t>
          </w:r>
          <w:proofErr w:type="spellEnd"/>
          <w:r w:rsidRPr="00D5157D">
            <w:rPr>
              <w:lang w:val="en-US"/>
            </w:rPr>
            <w:t xml:space="preserve">, J., &amp; Gómez-Rico, M. F. (2009). Comparison between emissions from </w:t>
          </w:r>
          <w:proofErr w:type="gramStart"/>
          <w:r w:rsidRPr="00D5157D">
            <w:rPr>
              <w:lang w:val="en-US"/>
            </w:rPr>
            <w:t>the pyrolysis</w:t>
          </w:r>
          <w:proofErr w:type="gramEnd"/>
          <w:r w:rsidRPr="00D5157D">
            <w:rPr>
              <w:lang w:val="en-US"/>
            </w:rPr>
            <w:t xml:space="preserve"> and combustion of different wastes. </w:t>
          </w:r>
          <w:r w:rsidRPr="00D5157D">
            <w:rPr>
              <w:i/>
              <w:iCs/>
              <w:lang w:val="en-US"/>
            </w:rPr>
            <w:t>Journal of Analytical and Applied Pyrolysis</w:t>
          </w:r>
          <w:r w:rsidRPr="00D5157D">
            <w:rPr>
              <w:lang w:val="en-US"/>
            </w:rPr>
            <w:t xml:space="preserve">, </w:t>
          </w:r>
          <w:r w:rsidRPr="00D5157D">
            <w:rPr>
              <w:i/>
              <w:iCs/>
              <w:lang w:val="en-US"/>
            </w:rPr>
            <w:t>84</w:t>
          </w:r>
          <w:r w:rsidRPr="00D5157D">
            <w:rPr>
              <w:lang w:val="en-US"/>
            </w:rPr>
            <w:t>(1), 95–102.</w:t>
          </w:r>
        </w:p>
        <w:p w14:paraId="47AA591B" w14:textId="77777777" w:rsidR="00D5157D" w:rsidRPr="00D5157D" w:rsidRDefault="00D5157D">
          <w:pPr>
            <w:autoSpaceDE w:val="0"/>
            <w:autoSpaceDN w:val="0"/>
            <w:ind w:hanging="480"/>
            <w:divId w:val="1190873058"/>
            <w:rPr>
              <w:lang w:val="en-US"/>
            </w:rPr>
          </w:pPr>
          <w:r w:rsidRPr="00D5157D">
            <w:rPr>
              <w:lang w:val="en-US"/>
            </w:rPr>
            <w:t xml:space="preserve">Cornelissen, G., </w:t>
          </w:r>
          <w:proofErr w:type="spellStart"/>
          <w:r w:rsidRPr="00D5157D">
            <w:rPr>
              <w:lang w:val="en-US"/>
            </w:rPr>
            <w:t>Amstaetter</w:t>
          </w:r>
          <w:proofErr w:type="spellEnd"/>
          <w:r w:rsidRPr="00D5157D">
            <w:rPr>
              <w:lang w:val="en-US"/>
            </w:rPr>
            <w:t xml:space="preserve">, K., Hauge, A., </w:t>
          </w:r>
          <w:proofErr w:type="spellStart"/>
          <w:r w:rsidRPr="00D5157D">
            <w:rPr>
              <w:lang w:val="en-US"/>
            </w:rPr>
            <w:t>Schaanning</w:t>
          </w:r>
          <w:proofErr w:type="spellEnd"/>
          <w:r w:rsidRPr="00D5157D">
            <w:rPr>
              <w:lang w:val="en-US"/>
            </w:rPr>
            <w:t xml:space="preserve">, M., </w:t>
          </w:r>
          <w:proofErr w:type="spellStart"/>
          <w:r w:rsidRPr="00D5157D">
            <w:rPr>
              <w:lang w:val="en-US"/>
            </w:rPr>
            <w:t>Beylich</w:t>
          </w:r>
          <w:proofErr w:type="spellEnd"/>
          <w:r w:rsidRPr="00D5157D">
            <w:rPr>
              <w:lang w:val="en-US"/>
            </w:rPr>
            <w:t xml:space="preserve">, B., S. Gunnarsson, J., D. </w:t>
          </w:r>
          <w:proofErr w:type="spellStart"/>
          <w:r w:rsidRPr="00D5157D">
            <w:rPr>
              <w:lang w:val="en-US"/>
            </w:rPr>
            <w:t>Breedveld</w:t>
          </w:r>
          <w:proofErr w:type="spellEnd"/>
          <w:r w:rsidRPr="00D5157D">
            <w:rPr>
              <w:lang w:val="en-US"/>
            </w:rPr>
            <w:t xml:space="preserve">, G., M.P. Oen, A., &amp; Eek, E. (2012). Large-Scale Field Study on Thin-Layer Capping of Marine PCDD/F-Contaminated Sediments in </w:t>
          </w:r>
          <w:proofErr w:type="spellStart"/>
          <w:r w:rsidRPr="00D5157D">
            <w:rPr>
              <w:lang w:val="en-US"/>
            </w:rPr>
            <w:t>Grenlandfjords</w:t>
          </w:r>
          <w:proofErr w:type="spellEnd"/>
          <w:r w:rsidRPr="00D5157D">
            <w:rPr>
              <w:lang w:val="en-US"/>
            </w:rPr>
            <w:t xml:space="preserve">, Norway: Physicochemical Effects. </w:t>
          </w:r>
          <w:r w:rsidRPr="00D5157D">
            <w:rPr>
              <w:i/>
              <w:iCs/>
              <w:lang w:val="en-US"/>
            </w:rPr>
            <w:t>Environmental Science &amp;amp; Technology</w:t>
          </w:r>
          <w:r w:rsidRPr="00D5157D">
            <w:rPr>
              <w:lang w:val="en-US"/>
            </w:rPr>
            <w:t xml:space="preserve">, </w:t>
          </w:r>
          <w:r w:rsidRPr="00D5157D">
            <w:rPr>
              <w:i/>
              <w:iCs/>
              <w:lang w:val="en-US"/>
            </w:rPr>
            <w:t>46</w:t>
          </w:r>
          <w:r w:rsidRPr="00D5157D">
            <w:rPr>
              <w:lang w:val="en-US"/>
            </w:rPr>
            <w:t>(21), 12030–12037. https://doi.org/10.1021/es302431u</w:t>
          </w:r>
        </w:p>
        <w:p w14:paraId="6D29461C" w14:textId="77777777" w:rsidR="00D5157D" w:rsidRPr="00D5157D" w:rsidRDefault="00D5157D">
          <w:pPr>
            <w:autoSpaceDE w:val="0"/>
            <w:autoSpaceDN w:val="0"/>
            <w:ind w:hanging="480"/>
            <w:divId w:val="1078020887"/>
            <w:rPr>
              <w:lang w:val="en-US"/>
            </w:rPr>
          </w:pPr>
          <w:r w:rsidRPr="00D5157D">
            <w:rPr>
              <w:lang w:val="en-US"/>
            </w:rPr>
            <w:t xml:space="preserve">EBC. (2022). European Biochar Certificate - Guidelines for </w:t>
          </w:r>
          <w:proofErr w:type="gramStart"/>
          <w:r w:rsidRPr="00D5157D">
            <w:rPr>
              <w:lang w:val="en-US"/>
            </w:rPr>
            <w:t>a Sustainable</w:t>
          </w:r>
          <w:proofErr w:type="gramEnd"/>
          <w:r w:rsidRPr="00D5157D">
            <w:rPr>
              <w:lang w:val="en-US"/>
            </w:rPr>
            <w:t xml:space="preserve"> Production of Biochar. </w:t>
          </w:r>
          <w:r w:rsidRPr="00D5157D">
            <w:rPr>
              <w:i/>
              <w:iCs/>
              <w:lang w:val="en-US"/>
            </w:rPr>
            <w:t>Carbon Standards International (CSI), Frick, Switzerland</w:t>
          </w:r>
          <w:r w:rsidRPr="00D5157D">
            <w:rPr>
              <w:lang w:val="en-US"/>
            </w:rPr>
            <w:t xml:space="preserve">, </w:t>
          </w:r>
          <w:r w:rsidRPr="00D5157D">
            <w:rPr>
              <w:i/>
              <w:iCs/>
              <w:lang w:val="en-US"/>
            </w:rPr>
            <w:t>10.2</w:t>
          </w:r>
          <w:r w:rsidRPr="00D5157D">
            <w:rPr>
              <w:lang w:val="en-US"/>
            </w:rPr>
            <w:t>.</w:t>
          </w:r>
        </w:p>
        <w:p w14:paraId="63739030" w14:textId="77777777" w:rsidR="00D5157D" w:rsidRPr="00D5157D" w:rsidRDefault="00D5157D">
          <w:pPr>
            <w:autoSpaceDE w:val="0"/>
            <w:autoSpaceDN w:val="0"/>
            <w:ind w:hanging="480"/>
            <w:divId w:val="1129012066"/>
            <w:rPr>
              <w:lang w:val="en-US"/>
            </w:rPr>
          </w:pPr>
          <w:proofErr w:type="spellStart"/>
          <w:r w:rsidRPr="00D5157D">
            <w:rPr>
              <w:lang w:val="en-US"/>
            </w:rPr>
            <w:t>Eljarrat</w:t>
          </w:r>
          <w:proofErr w:type="spellEnd"/>
          <w:r w:rsidRPr="00D5157D">
            <w:rPr>
              <w:lang w:val="en-US"/>
            </w:rPr>
            <w:t xml:space="preserve">, E., &amp; Barceló, D. (2003). Priority lists for persistent organic pollutants and emerging contaminants based on their relative toxic potency in environmental samples. </w:t>
          </w:r>
          <w:proofErr w:type="spellStart"/>
          <w:r w:rsidRPr="00D5157D">
            <w:rPr>
              <w:i/>
              <w:iCs/>
              <w:lang w:val="en-US"/>
            </w:rPr>
            <w:t>TrAC</w:t>
          </w:r>
          <w:proofErr w:type="spellEnd"/>
          <w:r w:rsidRPr="00D5157D">
            <w:rPr>
              <w:i/>
              <w:iCs/>
              <w:lang w:val="en-US"/>
            </w:rPr>
            <w:t xml:space="preserve"> Trends in Analytical Chemistry</w:t>
          </w:r>
          <w:r w:rsidRPr="00D5157D">
            <w:rPr>
              <w:lang w:val="en-US"/>
            </w:rPr>
            <w:t xml:space="preserve">, </w:t>
          </w:r>
          <w:r w:rsidRPr="00D5157D">
            <w:rPr>
              <w:i/>
              <w:iCs/>
              <w:lang w:val="en-US"/>
            </w:rPr>
            <w:t>22</w:t>
          </w:r>
          <w:r w:rsidRPr="00D5157D">
            <w:rPr>
              <w:lang w:val="en-US"/>
            </w:rPr>
            <w:t>(10), 655–665. https://doi.org/10.1016/S0165-9936(03)01001-X</w:t>
          </w:r>
        </w:p>
        <w:p w14:paraId="636F708E" w14:textId="77777777" w:rsidR="00D5157D" w:rsidRPr="00D5157D" w:rsidRDefault="00D5157D">
          <w:pPr>
            <w:autoSpaceDE w:val="0"/>
            <w:autoSpaceDN w:val="0"/>
            <w:ind w:hanging="480"/>
            <w:divId w:val="1505045919"/>
            <w:rPr>
              <w:lang w:val="en-US"/>
            </w:rPr>
          </w:pPr>
          <w:proofErr w:type="spellStart"/>
          <w:r w:rsidRPr="00D5157D">
            <w:rPr>
              <w:lang w:val="en-US"/>
            </w:rPr>
            <w:t>Gabrielsen</w:t>
          </w:r>
          <w:proofErr w:type="spellEnd"/>
          <w:r w:rsidRPr="00D5157D">
            <w:rPr>
              <w:lang w:val="en-US"/>
            </w:rPr>
            <w:t xml:space="preserve">, G. W., &amp; Henriksen, E. O. (1974). Persistent organic pollutants in Arctic animals in the Barents. </w:t>
          </w:r>
          <w:r w:rsidRPr="00D5157D">
            <w:rPr>
              <w:i/>
              <w:iCs/>
              <w:lang w:val="en-US"/>
            </w:rPr>
            <w:t>Memoirs of National Institute of Polar Research</w:t>
          </w:r>
          <w:r w:rsidRPr="00D5157D">
            <w:rPr>
              <w:lang w:val="en-US"/>
            </w:rPr>
            <w:t xml:space="preserve">, </w:t>
          </w:r>
          <w:r w:rsidRPr="00D5157D">
            <w:rPr>
              <w:i/>
              <w:iCs/>
              <w:lang w:val="en-US"/>
            </w:rPr>
            <w:t>54</w:t>
          </w:r>
          <w:r w:rsidRPr="00D5157D">
            <w:rPr>
              <w:lang w:val="en-US"/>
            </w:rPr>
            <w:t>, 349.</w:t>
          </w:r>
        </w:p>
        <w:p w14:paraId="453DDFBC" w14:textId="77777777" w:rsidR="00D5157D" w:rsidRPr="00D5157D" w:rsidRDefault="00D5157D">
          <w:pPr>
            <w:autoSpaceDE w:val="0"/>
            <w:autoSpaceDN w:val="0"/>
            <w:ind w:hanging="480"/>
            <w:divId w:val="871764474"/>
            <w:rPr>
              <w:lang w:val="en-US"/>
            </w:rPr>
          </w:pPr>
          <w:r w:rsidRPr="00D5157D">
            <w:rPr>
              <w:lang w:val="en-US"/>
            </w:rPr>
            <w:t xml:space="preserve">Greco, G., </w:t>
          </w:r>
          <w:proofErr w:type="spellStart"/>
          <w:r w:rsidRPr="00D5157D">
            <w:rPr>
              <w:lang w:val="en-US"/>
            </w:rPr>
            <w:t>Videgain</w:t>
          </w:r>
          <w:proofErr w:type="spellEnd"/>
          <w:r w:rsidRPr="00D5157D">
            <w:rPr>
              <w:lang w:val="en-US"/>
            </w:rPr>
            <w:t xml:space="preserve">, M., Di Stasi, C., Pires, E., &amp; </w:t>
          </w:r>
          <w:proofErr w:type="spellStart"/>
          <w:r w:rsidRPr="00D5157D">
            <w:rPr>
              <w:lang w:val="en-US"/>
            </w:rPr>
            <w:t>Manyà</w:t>
          </w:r>
          <w:proofErr w:type="spellEnd"/>
          <w:r w:rsidRPr="00D5157D">
            <w:rPr>
              <w:lang w:val="en-US"/>
            </w:rPr>
            <w:t xml:space="preserve">, J. J. (2021). Importance of pyrolysis temperature and pressure in the concentration of polycyclic aromatic hydrocarbons in wood waste-derived biochars. </w:t>
          </w:r>
          <w:r w:rsidRPr="00D5157D">
            <w:rPr>
              <w:i/>
              <w:iCs/>
              <w:lang w:val="en-US"/>
            </w:rPr>
            <w:t>Journal of Analytical and Applied Pyrolysis</w:t>
          </w:r>
          <w:r w:rsidRPr="00D5157D">
            <w:rPr>
              <w:lang w:val="en-US"/>
            </w:rPr>
            <w:t xml:space="preserve">, </w:t>
          </w:r>
          <w:r w:rsidRPr="00D5157D">
            <w:rPr>
              <w:i/>
              <w:iCs/>
              <w:lang w:val="en-US"/>
            </w:rPr>
            <w:t>159</w:t>
          </w:r>
          <w:r w:rsidRPr="00D5157D">
            <w:rPr>
              <w:lang w:val="en-US"/>
            </w:rPr>
            <w:t>, 105337. https://doi.org/10.1016/J.JAAP.2021.105337</w:t>
          </w:r>
        </w:p>
        <w:p w14:paraId="71BD1B91" w14:textId="77777777" w:rsidR="00D5157D" w:rsidRPr="00D5157D" w:rsidRDefault="00D5157D">
          <w:pPr>
            <w:autoSpaceDE w:val="0"/>
            <w:autoSpaceDN w:val="0"/>
            <w:ind w:hanging="480"/>
            <w:divId w:val="675809054"/>
            <w:rPr>
              <w:lang w:val="en-US"/>
            </w:rPr>
          </w:pPr>
          <w:r w:rsidRPr="00D5157D">
            <w:rPr>
              <w:lang w:val="en-US"/>
            </w:rPr>
            <w:t xml:space="preserve">Hale, S. E., Lehmann, J., Rutherford, D., Zimmerman, A. R., Bachmann, R. T., </w:t>
          </w:r>
          <w:proofErr w:type="spellStart"/>
          <w:r w:rsidRPr="00D5157D">
            <w:rPr>
              <w:lang w:val="en-US"/>
            </w:rPr>
            <w:t>Shitumbanuma</w:t>
          </w:r>
          <w:proofErr w:type="spellEnd"/>
          <w:r w:rsidRPr="00D5157D">
            <w:rPr>
              <w:lang w:val="en-US"/>
            </w:rPr>
            <w:t xml:space="preserve">, V., O’Toole, A., Sundqvist, K. L., Arp, H. P. H., &amp; Cornelissen, G. (2012). Quantifying the total and bioavailable polycyclic aromatic hydrocarbons and dioxins in biochars. </w:t>
          </w:r>
          <w:r w:rsidRPr="00D5157D">
            <w:rPr>
              <w:i/>
              <w:iCs/>
              <w:lang w:val="en-US"/>
            </w:rPr>
            <w:t>Environmental Science &amp; Technology</w:t>
          </w:r>
          <w:r w:rsidRPr="00D5157D">
            <w:rPr>
              <w:lang w:val="en-US"/>
            </w:rPr>
            <w:t xml:space="preserve">, </w:t>
          </w:r>
          <w:r w:rsidRPr="00D5157D">
            <w:rPr>
              <w:i/>
              <w:iCs/>
              <w:lang w:val="en-US"/>
            </w:rPr>
            <w:t>46</w:t>
          </w:r>
          <w:r w:rsidRPr="00D5157D">
            <w:rPr>
              <w:lang w:val="en-US"/>
            </w:rPr>
            <w:t>(5), 2830–2838.</w:t>
          </w:r>
        </w:p>
        <w:p w14:paraId="7ED77592" w14:textId="77777777" w:rsidR="00D5157D" w:rsidRPr="00D5157D" w:rsidRDefault="00D5157D">
          <w:pPr>
            <w:autoSpaceDE w:val="0"/>
            <w:autoSpaceDN w:val="0"/>
            <w:ind w:hanging="480"/>
            <w:divId w:val="460998148"/>
            <w:rPr>
              <w:lang w:val="en-US"/>
            </w:rPr>
          </w:pPr>
          <w:proofErr w:type="spellStart"/>
          <w:r w:rsidRPr="00D5157D">
            <w:rPr>
              <w:lang w:val="en-US"/>
            </w:rPr>
            <w:t>Hilber</w:t>
          </w:r>
          <w:proofErr w:type="spellEnd"/>
          <w:r w:rsidRPr="00D5157D">
            <w:rPr>
              <w:lang w:val="en-US"/>
            </w:rPr>
            <w:t xml:space="preserve">, I., Mayer, P., </w:t>
          </w:r>
          <w:proofErr w:type="spellStart"/>
          <w:r w:rsidRPr="00D5157D">
            <w:rPr>
              <w:lang w:val="en-US"/>
            </w:rPr>
            <w:t>Gouliarmou</w:t>
          </w:r>
          <w:proofErr w:type="spellEnd"/>
          <w:r w:rsidRPr="00D5157D">
            <w:rPr>
              <w:lang w:val="en-US"/>
            </w:rPr>
            <w:t xml:space="preserve">, V., Hale, S. E., Cornelissen, G., Schmidt, H. P., &amp; </w:t>
          </w:r>
          <w:proofErr w:type="spellStart"/>
          <w:r w:rsidRPr="00D5157D">
            <w:rPr>
              <w:lang w:val="en-US"/>
            </w:rPr>
            <w:t>Bucheli</w:t>
          </w:r>
          <w:proofErr w:type="spellEnd"/>
          <w:r w:rsidRPr="00D5157D">
            <w:rPr>
              <w:lang w:val="en-US"/>
            </w:rPr>
            <w:t xml:space="preserve">, T. D. (2017). Bioavailability and </w:t>
          </w:r>
          <w:proofErr w:type="spellStart"/>
          <w:r w:rsidRPr="00D5157D">
            <w:rPr>
              <w:lang w:val="en-US"/>
            </w:rPr>
            <w:t>bioaccessibility</w:t>
          </w:r>
          <w:proofErr w:type="spellEnd"/>
          <w:r w:rsidRPr="00D5157D">
            <w:rPr>
              <w:lang w:val="en-US"/>
            </w:rPr>
            <w:t xml:space="preserve"> of polycyclic aromatic hydrocarbons from (post-pyrolytically treated) biochars. </w:t>
          </w:r>
          <w:r w:rsidRPr="00D5157D">
            <w:rPr>
              <w:i/>
              <w:iCs/>
              <w:lang w:val="en-US"/>
            </w:rPr>
            <w:t>Chemosphere</w:t>
          </w:r>
          <w:r w:rsidRPr="00D5157D">
            <w:rPr>
              <w:lang w:val="en-US"/>
            </w:rPr>
            <w:t xml:space="preserve">, </w:t>
          </w:r>
          <w:r w:rsidRPr="00D5157D">
            <w:rPr>
              <w:i/>
              <w:iCs/>
              <w:lang w:val="en-US"/>
            </w:rPr>
            <w:t>174</w:t>
          </w:r>
          <w:r w:rsidRPr="00D5157D">
            <w:rPr>
              <w:lang w:val="en-US"/>
            </w:rPr>
            <w:t>, 700–707. https://doi.org/10.1016/J.CHEMOSPHERE.2017.02.014</w:t>
          </w:r>
        </w:p>
        <w:p w14:paraId="2AC65176" w14:textId="77777777" w:rsidR="00D5157D" w:rsidRPr="00D5157D" w:rsidRDefault="00D5157D">
          <w:pPr>
            <w:autoSpaceDE w:val="0"/>
            <w:autoSpaceDN w:val="0"/>
            <w:ind w:hanging="480"/>
            <w:divId w:val="509831903"/>
            <w:rPr>
              <w:lang w:val="en-US"/>
            </w:rPr>
          </w:pPr>
          <w:r w:rsidRPr="00D5157D">
            <w:rPr>
              <w:lang w:val="en-US"/>
            </w:rPr>
            <w:t xml:space="preserve">Horii, Y., Ok, G., Ohura, T., &amp; Kannan, K. (2008). Occurrence and profiles of chlorinated and brominated polycyclic aromatic hydrocarbons in waste incinerators. </w:t>
          </w:r>
          <w:r w:rsidRPr="00D5157D">
            <w:rPr>
              <w:i/>
              <w:iCs/>
              <w:lang w:val="en-US"/>
            </w:rPr>
            <w:t>Environmental Science &amp; Technology</w:t>
          </w:r>
          <w:r w:rsidRPr="00D5157D">
            <w:rPr>
              <w:lang w:val="en-US"/>
            </w:rPr>
            <w:t xml:space="preserve">, </w:t>
          </w:r>
          <w:r w:rsidRPr="00D5157D">
            <w:rPr>
              <w:i/>
              <w:iCs/>
              <w:lang w:val="en-US"/>
            </w:rPr>
            <w:t>42</w:t>
          </w:r>
          <w:r w:rsidRPr="00D5157D">
            <w:rPr>
              <w:lang w:val="en-US"/>
            </w:rPr>
            <w:t>(6), 1904–1909.</w:t>
          </w:r>
        </w:p>
        <w:p w14:paraId="152FD33E" w14:textId="77777777" w:rsidR="00D5157D" w:rsidRPr="00D5157D" w:rsidRDefault="00D5157D">
          <w:pPr>
            <w:autoSpaceDE w:val="0"/>
            <w:autoSpaceDN w:val="0"/>
            <w:ind w:hanging="480"/>
            <w:divId w:val="324206714"/>
            <w:rPr>
              <w:lang w:val="en-US"/>
            </w:rPr>
          </w:pPr>
          <w:r w:rsidRPr="00D5157D">
            <w:rPr>
              <w:lang w:val="en-US"/>
            </w:rPr>
            <w:t xml:space="preserve">Hu, Z., Nomura, N., Kong, H., </w:t>
          </w:r>
          <w:proofErr w:type="spellStart"/>
          <w:r w:rsidRPr="00D5157D">
            <w:rPr>
              <w:lang w:val="en-US"/>
            </w:rPr>
            <w:t>Wijesekara</w:t>
          </w:r>
          <w:proofErr w:type="spellEnd"/>
          <w:r w:rsidRPr="00D5157D">
            <w:rPr>
              <w:lang w:val="en-US"/>
            </w:rPr>
            <w:t xml:space="preserve">, S., &amp; Matsumura, M. (2007). Changes in Chlorinated Organic Pollutants and Heavy Metal Content of Sediments during Pyrolysis (7 pp). </w:t>
          </w:r>
          <w:r w:rsidRPr="00D5157D">
            <w:rPr>
              <w:i/>
              <w:iCs/>
              <w:lang w:val="en-US"/>
            </w:rPr>
            <w:t>Environmental Science and Pollution Research-International</w:t>
          </w:r>
          <w:r w:rsidRPr="00D5157D">
            <w:rPr>
              <w:lang w:val="en-US"/>
            </w:rPr>
            <w:t xml:space="preserve">, </w:t>
          </w:r>
          <w:r w:rsidRPr="00D5157D">
            <w:rPr>
              <w:i/>
              <w:iCs/>
              <w:lang w:val="en-US"/>
            </w:rPr>
            <w:t>14</w:t>
          </w:r>
          <w:r w:rsidRPr="00D5157D">
            <w:rPr>
              <w:lang w:val="en-US"/>
            </w:rPr>
            <w:t>, 12–18.</w:t>
          </w:r>
        </w:p>
        <w:p w14:paraId="66C7ADEA" w14:textId="77777777" w:rsidR="00D5157D" w:rsidRPr="00D5157D" w:rsidRDefault="00D5157D">
          <w:pPr>
            <w:autoSpaceDE w:val="0"/>
            <w:autoSpaceDN w:val="0"/>
            <w:ind w:hanging="480"/>
            <w:divId w:val="1056903114"/>
            <w:rPr>
              <w:lang w:val="sv-SE"/>
            </w:rPr>
          </w:pPr>
          <w:r w:rsidRPr="00D5157D">
            <w:rPr>
              <w:lang w:val="en-US"/>
            </w:rPr>
            <w:t xml:space="preserve">Huygens, D., </w:t>
          </w:r>
          <w:proofErr w:type="spellStart"/>
          <w:r w:rsidRPr="00D5157D">
            <w:rPr>
              <w:lang w:val="en-US"/>
            </w:rPr>
            <w:t>Saveyn</w:t>
          </w:r>
          <w:proofErr w:type="spellEnd"/>
          <w:r w:rsidRPr="00D5157D">
            <w:rPr>
              <w:lang w:val="en-US"/>
            </w:rPr>
            <w:t xml:space="preserve">, H., </w:t>
          </w:r>
          <w:proofErr w:type="spellStart"/>
          <w:r w:rsidRPr="00D5157D">
            <w:rPr>
              <w:lang w:val="en-US"/>
            </w:rPr>
            <w:t>Tonini</w:t>
          </w:r>
          <w:proofErr w:type="spellEnd"/>
          <w:r w:rsidRPr="00D5157D">
            <w:rPr>
              <w:lang w:val="en-US"/>
            </w:rPr>
            <w:t xml:space="preserve">, D., Eder, P., &amp; Delgado Sancho, L. (2019). Technical proposals for selected new </w:t>
          </w:r>
          <w:proofErr w:type="spellStart"/>
          <w:r w:rsidRPr="00D5157D">
            <w:rPr>
              <w:lang w:val="en-US"/>
            </w:rPr>
            <w:t>fertilising</w:t>
          </w:r>
          <w:proofErr w:type="spellEnd"/>
          <w:r w:rsidRPr="00D5157D">
            <w:rPr>
              <w:lang w:val="en-US"/>
            </w:rPr>
            <w:t xml:space="preserve"> materials under the </w:t>
          </w:r>
          <w:proofErr w:type="spellStart"/>
          <w:r w:rsidRPr="00D5157D">
            <w:rPr>
              <w:lang w:val="en-US"/>
            </w:rPr>
            <w:t>Fertilising</w:t>
          </w:r>
          <w:proofErr w:type="spellEnd"/>
          <w:r w:rsidRPr="00D5157D">
            <w:rPr>
              <w:lang w:val="en-US"/>
            </w:rPr>
            <w:t xml:space="preserve"> Products Regulation (Regulation (EU) 2019/1009). </w:t>
          </w:r>
          <w:proofErr w:type="spellStart"/>
          <w:r w:rsidRPr="00D5157D">
            <w:rPr>
              <w:i/>
              <w:iCs/>
              <w:lang w:val="sv-SE"/>
            </w:rPr>
            <w:t>FeHPO</w:t>
          </w:r>
          <w:proofErr w:type="spellEnd"/>
          <w:r w:rsidRPr="00D5157D">
            <w:rPr>
              <w:i/>
              <w:iCs/>
              <w:lang w:val="sv-SE"/>
            </w:rPr>
            <w:t xml:space="preserve"> </w:t>
          </w:r>
          <w:proofErr w:type="spellStart"/>
          <w:r w:rsidRPr="00D5157D">
            <w:rPr>
              <w:i/>
              <w:iCs/>
              <w:lang w:val="sv-SE"/>
            </w:rPr>
            <w:t>CaHPO</w:t>
          </w:r>
          <w:proofErr w:type="spellEnd"/>
          <w:r w:rsidRPr="00D5157D">
            <w:rPr>
              <w:lang w:val="sv-SE"/>
            </w:rPr>
            <w:t xml:space="preserve">, </w:t>
          </w:r>
          <w:r w:rsidRPr="00D5157D">
            <w:rPr>
              <w:i/>
              <w:iCs/>
              <w:lang w:val="sv-SE"/>
            </w:rPr>
            <w:t>4</w:t>
          </w:r>
          <w:r w:rsidRPr="00D5157D">
            <w:rPr>
              <w:lang w:val="sv-SE"/>
            </w:rPr>
            <w:t>.</w:t>
          </w:r>
        </w:p>
        <w:p w14:paraId="1567D349" w14:textId="77777777" w:rsidR="00D5157D" w:rsidRPr="00D5157D" w:rsidRDefault="00D5157D">
          <w:pPr>
            <w:autoSpaceDE w:val="0"/>
            <w:autoSpaceDN w:val="0"/>
            <w:ind w:hanging="480"/>
            <w:divId w:val="873467411"/>
            <w:rPr>
              <w:lang w:val="en-US"/>
            </w:rPr>
          </w:pPr>
          <w:proofErr w:type="spellStart"/>
          <w:r w:rsidRPr="00D5157D">
            <w:rPr>
              <w:lang w:val="sv-SE"/>
            </w:rPr>
            <w:t>Jia</w:t>
          </w:r>
          <w:proofErr w:type="spellEnd"/>
          <w:r w:rsidRPr="00D5157D">
            <w:rPr>
              <w:lang w:val="sv-SE"/>
            </w:rPr>
            <w:t xml:space="preserve">, S., Wang, Q., Li, L., </w:t>
          </w:r>
          <w:proofErr w:type="spellStart"/>
          <w:r w:rsidRPr="00D5157D">
            <w:rPr>
              <w:lang w:val="sv-SE"/>
            </w:rPr>
            <w:t>Fang</w:t>
          </w:r>
          <w:proofErr w:type="spellEnd"/>
          <w:r w:rsidRPr="00D5157D">
            <w:rPr>
              <w:lang w:val="sv-SE"/>
            </w:rPr>
            <w:t xml:space="preserve">, X., Shi, Y., Xu, W., &amp; Hu, J. (2014). </w:t>
          </w:r>
          <w:r w:rsidRPr="00D5157D">
            <w:rPr>
              <w:lang w:val="en-US"/>
            </w:rPr>
            <w:t xml:space="preserve">Comparative study on PCDD/F pollution in soil from the Antarctic, </w:t>
          </w:r>
          <w:proofErr w:type="gramStart"/>
          <w:r w:rsidRPr="00D5157D">
            <w:rPr>
              <w:lang w:val="en-US"/>
            </w:rPr>
            <w:t>Arctic</w:t>
          </w:r>
          <w:proofErr w:type="gramEnd"/>
          <w:r w:rsidRPr="00D5157D">
            <w:rPr>
              <w:lang w:val="en-US"/>
            </w:rPr>
            <w:t xml:space="preserve"> and Tibetan Plateau. </w:t>
          </w:r>
          <w:r w:rsidRPr="00D5157D">
            <w:rPr>
              <w:i/>
              <w:iCs/>
              <w:lang w:val="en-US"/>
            </w:rPr>
            <w:t>Science of The Total Environment</w:t>
          </w:r>
          <w:r w:rsidRPr="00D5157D">
            <w:rPr>
              <w:lang w:val="en-US"/>
            </w:rPr>
            <w:t xml:space="preserve">, </w:t>
          </w:r>
          <w:r w:rsidRPr="00D5157D">
            <w:rPr>
              <w:i/>
              <w:iCs/>
              <w:lang w:val="en-US"/>
            </w:rPr>
            <w:t>497–498</w:t>
          </w:r>
          <w:r w:rsidRPr="00D5157D">
            <w:rPr>
              <w:lang w:val="en-US"/>
            </w:rPr>
            <w:t>, 353–359. https://doi.org/10.1016/J.SCITOTENV.2014.07.109</w:t>
          </w:r>
        </w:p>
        <w:p w14:paraId="4B2152DD" w14:textId="77777777" w:rsidR="00D5157D" w:rsidRPr="00D5157D" w:rsidRDefault="00D5157D">
          <w:pPr>
            <w:autoSpaceDE w:val="0"/>
            <w:autoSpaceDN w:val="0"/>
            <w:ind w:hanging="480"/>
            <w:divId w:val="1977948406"/>
            <w:rPr>
              <w:lang w:val="en-US"/>
            </w:rPr>
          </w:pPr>
          <w:r w:rsidRPr="00D5157D">
            <w:rPr>
              <w:lang w:val="en-US"/>
            </w:rPr>
            <w:t xml:space="preserve">Kloss, S., </w:t>
          </w:r>
          <w:proofErr w:type="spellStart"/>
          <w:r w:rsidRPr="00D5157D">
            <w:rPr>
              <w:lang w:val="en-US"/>
            </w:rPr>
            <w:t>Zehetner</w:t>
          </w:r>
          <w:proofErr w:type="spellEnd"/>
          <w:r w:rsidRPr="00D5157D">
            <w:rPr>
              <w:lang w:val="en-US"/>
            </w:rPr>
            <w:t xml:space="preserve">, F., </w:t>
          </w:r>
          <w:proofErr w:type="spellStart"/>
          <w:r w:rsidRPr="00D5157D">
            <w:rPr>
              <w:lang w:val="en-US"/>
            </w:rPr>
            <w:t>Dellantonio</w:t>
          </w:r>
          <w:proofErr w:type="spellEnd"/>
          <w:r w:rsidRPr="00D5157D">
            <w:rPr>
              <w:lang w:val="en-US"/>
            </w:rPr>
            <w:t xml:space="preserve">, A., Hamid, R., </w:t>
          </w:r>
          <w:proofErr w:type="spellStart"/>
          <w:r w:rsidRPr="00D5157D">
            <w:rPr>
              <w:lang w:val="en-US"/>
            </w:rPr>
            <w:t>Ottner</w:t>
          </w:r>
          <w:proofErr w:type="spellEnd"/>
          <w:r w:rsidRPr="00D5157D">
            <w:rPr>
              <w:lang w:val="en-US"/>
            </w:rPr>
            <w:t xml:space="preserve">, F., Liedtke, V., </w:t>
          </w:r>
          <w:proofErr w:type="spellStart"/>
          <w:r w:rsidRPr="00D5157D">
            <w:rPr>
              <w:lang w:val="en-US"/>
            </w:rPr>
            <w:t>Schwanninger</w:t>
          </w:r>
          <w:proofErr w:type="spellEnd"/>
          <w:r w:rsidRPr="00D5157D">
            <w:rPr>
              <w:lang w:val="en-US"/>
            </w:rPr>
            <w:t xml:space="preserve">, M., </w:t>
          </w:r>
          <w:proofErr w:type="spellStart"/>
          <w:r w:rsidRPr="00D5157D">
            <w:rPr>
              <w:lang w:val="en-US"/>
            </w:rPr>
            <w:t>Gerzabek</w:t>
          </w:r>
          <w:proofErr w:type="spellEnd"/>
          <w:r w:rsidRPr="00D5157D">
            <w:rPr>
              <w:lang w:val="en-US"/>
            </w:rPr>
            <w:t xml:space="preserve">, M. H., &amp; Soja, G. (2012). Characterization of slow pyrolysis biochars: effects of feedstocks and pyrolysis temperature on biochar properties. </w:t>
          </w:r>
          <w:r w:rsidRPr="00D5157D">
            <w:rPr>
              <w:i/>
              <w:iCs/>
              <w:lang w:val="en-US"/>
            </w:rPr>
            <w:t>Journal of Environmental Quality</w:t>
          </w:r>
          <w:r w:rsidRPr="00D5157D">
            <w:rPr>
              <w:lang w:val="en-US"/>
            </w:rPr>
            <w:t xml:space="preserve">, </w:t>
          </w:r>
          <w:r w:rsidRPr="00D5157D">
            <w:rPr>
              <w:i/>
              <w:iCs/>
              <w:lang w:val="en-US"/>
            </w:rPr>
            <w:t>41</w:t>
          </w:r>
          <w:r w:rsidRPr="00D5157D">
            <w:rPr>
              <w:lang w:val="en-US"/>
            </w:rPr>
            <w:t>(4), 990–1000.</w:t>
          </w:r>
        </w:p>
        <w:p w14:paraId="5874BCBA" w14:textId="77777777" w:rsidR="00D5157D" w:rsidRPr="00D5157D" w:rsidRDefault="00D5157D">
          <w:pPr>
            <w:autoSpaceDE w:val="0"/>
            <w:autoSpaceDN w:val="0"/>
            <w:ind w:hanging="480"/>
            <w:divId w:val="575434022"/>
            <w:rPr>
              <w:lang w:val="en-US"/>
            </w:rPr>
          </w:pPr>
          <w:r w:rsidRPr="00D5157D">
            <w:rPr>
              <w:lang w:val="en-US"/>
            </w:rPr>
            <w:t xml:space="preserve">Kwon, H. O., &amp; Choi, S. D. (2014). Polycyclic aromatic hydrocarbons (PAHs) in soils from a multi-industrial city, South Korea. </w:t>
          </w:r>
          <w:r w:rsidRPr="00D5157D">
            <w:rPr>
              <w:i/>
              <w:iCs/>
              <w:lang w:val="en-US"/>
            </w:rPr>
            <w:t>Science of The Total Environment</w:t>
          </w:r>
          <w:r w:rsidRPr="00D5157D">
            <w:rPr>
              <w:lang w:val="en-US"/>
            </w:rPr>
            <w:t xml:space="preserve">, </w:t>
          </w:r>
          <w:r w:rsidRPr="00D5157D">
            <w:rPr>
              <w:i/>
              <w:iCs/>
              <w:lang w:val="en-US"/>
            </w:rPr>
            <w:t>470–471</w:t>
          </w:r>
          <w:r w:rsidRPr="00D5157D">
            <w:rPr>
              <w:lang w:val="en-US"/>
            </w:rPr>
            <w:t>, 1494–1501. https://doi.org/10.1016/J.SCITOTENV.2013.08.031</w:t>
          </w:r>
        </w:p>
        <w:p w14:paraId="1179209D" w14:textId="77777777" w:rsidR="00D5157D" w:rsidRPr="00D5157D" w:rsidRDefault="00D5157D">
          <w:pPr>
            <w:autoSpaceDE w:val="0"/>
            <w:autoSpaceDN w:val="0"/>
            <w:ind w:hanging="480"/>
            <w:divId w:val="2136174898"/>
            <w:rPr>
              <w:lang w:val="fi-FI"/>
            </w:rPr>
          </w:pPr>
          <w:proofErr w:type="spellStart"/>
          <w:r w:rsidRPr="00D5157D">
            <w:rPr>
              <w:lang w:val="fi-FI"/>
            </w:rPr>
            <w:t>Matthijsen</w:t>
          </w:r>
          <w:proofErr w:type="spellEnd"/>
          <w:r w:rsidRPr="00D5157D">
            <w:rPr>
              <w:lang w:val="fi-FI"/>
            </w:rPr>
            <w:t xml:space="preserve">, A., van </w:t>
          </w:r>
          <w:proofErr w:type="spellStart"/>
          <w:r w:rsidRPr="00D5157D">
            <w:rPr>
              <w:lang w:val="fi-FI"/>
            </w:rPr>
            <w:t>Jaarsveld</w:t>
          </w:r>
          <w:proofErr w:type="spellEnd"/>
          <w:r w:rsidRPr="00D5157D">
            <w:rPr>
              <w:lang w:val="fi-FI"/>
            </w:rPr>
            <w:t xml:space="preserve">, J. A., &amp; Sein, A. A. (1991). </w:t>
          </w:r>
          <w:proofErr w:type="spellStart"/>
          <w:r w:rsidRPr="00D5157D">
            <w:rPr>
              <w:lang w:val="fi-FI"/>
            </w:rPr>
            <w:t>Evaluatie</w:t>
          </w:r>
          <w:proofErr w:type="spellEnd"/>
          <w:r w:rsidRPr="00D5157D">
            <w:rPr>
              <w:lang w:val="fi-FI"/>
            </w:rPr>
            <w:t xml:space="preserve"> van de </w:t>
          </w:r>
          <w:proofErr w:type="spellStart"/>
          <w:r w:rsidRPr="00D5157D">
            <w:rPr>
              <w:lang w:val="fi-FI"/>
            </w:rPr>
            <w:t>dioxine-emissies</w:t>
          </w:r>
          <w:proofErr w:type="spellEnd"/>
          <w:r w:rsidRPr="00D5157D">
            <w:rPr>
              <w:lang w:val="fi-FI"/>
            </w:rPr>
            <w:t xml:space="preserve"> van de </w:t>
          </w:r>
          <w:proofErr w:type="spellStart"/>
          <w:r w:rsidRPr="00D5157D">
            <w:rPr>
              <w:lang w:val="fi-FI"/>
            </w:rPr>
            <w:t>afvalverbrandingsinstallatie</w:t>
          </w:r>
          <w:proofErr w:type="spellEnd"/>
          <w:r w:rsidRPr="00D5157D">
            <w:rPr>
              <w:lang w:val="fi-FI"/>
            </w:rPr>
            <w:t xml:space="preserve"> in </w:t>
          </w:r>
          <w:proofErr w:type="spellStart"/>
          <w:r w:rsidRPr="00D5157D">
            <w:rPr>
              <w:lang w:val="fi-FI"/>
            </w:rPr>
            <w:t>Weurt</w:t>
          </w:r>
          <w:proofErr w:type="spellEnd"/>
          <w:r w:rsidRPr="00D5157D">
            <w:rPr>
              <w:lang w:val="fi-FI"/>
            </w:rPr>
            <w:t xml:space="preserve">. </w:t>
          </w:r>
          <w:r w:rsidRPr="00D5157D">
            <w:rPr>
              <w:i/>
              <w:iCs/>
              <w:lang w:val="fi-FI"/>
            </w:rPr>
            <w:t xml:space="preserve">RIVM </w:t>
          </w:r>
          <w:proofErr w:type="spellStart"/>
          <w:r w:rsidRPr="00D5157D">
            <w:rPr>
              <w:i/>
              <w:iCs/>
              <w:lang w:val="fi-FI"/>
            </w:rPr>
            <w:t>Rapport</w:t>
          </w:r>
          <w:proofErr w:type="spellEnd"/>
          <w:r w:rsidRPr="00D5157D">
            <w:rPr>
              <w:i/>
              <w:iCs/>
              <w:lang w:val="fi-FI"/>
            </w:rPr>
            <w:t xml:space="preserve"> 730501032</w:t>
          </w:r>
          <w:r w:rsidRPr="00D5157D">
            <w:rPr>
              <w:lang w:val="fi-FI"/>
            </w:rPr>
            <w:t>.</w:t>
          </w:r>
        </w:p>
        <w:p w14:paraId="6EE4CFDE" w14:textId="77777777" w:rsidR="00D5157D" w:rsidRPr="00D5157D" w:rsidRDefault="00D5157D">
          <w:pPr>
            <w:autoSpaceDE w:val="0"/>
            <w:autoSpaceDN w:val="0"/>
            <w:ind w:hanging="480"/>
            <w:divId w:val="872574765"/>
            <w:rPr>
              <w:lang w:val="en-US"/>
            </w:rPr>
          </w:pPr>
          <w:proofErr w:type="spellStart"/>
          <w:r w:rsidRPr="00D5157D">
            <w:rPr>
              <w:lang w:val="fi-FI"/>
            </w:rPr>
            <w:t>Moško</w:t>
          </w:r>
          <w:proofErr w:type="spellEnd"/>
          <w:r w:rsidRPr="00D5157D">
            <w:rPr>
              <w:lang w:val="fi-FI"/>
            </w:rPr>
            <w:t xml:space="preserve">, J., </w:t>
          </w:r>
          <w:proofErr w:type="spellStart"/>
          <w:r w:rsidRPr="00D5157D">
            <w:rPr>
              <w:lang w:val="fi-FI"/>
            </w:rPr>
            <w:t>Pohořelý</w:t>
          </w:r>
          <w:proofErr w:type="spellEnd"/>
          <w:r w:rsidRPr="00D5157D">
            <w:rPr>
              <w:lang w:val="fi-FI"/>
            </w:rPr>
            <w:t xml:space="preserve">, M., </w:t>
          </w:r>
          <w:proofErr w:type="spellStart"/>
          <w:r w:rsidRPr="00D5157D">
            <w:rPr>
              <w:lang w:val="fi-FI"/>
            </w:rPr>
            <w:t>Cajthaml</w:t>
          </w:r>
          <w:proofErr w:type="spellEnd"/>
          <w:r w:rsidRPr="00D5157D">
            <w:rPr>
              <w:lang w:val="fi-FI"/>
            </w:rPr>
            <w:t xml:space="preserve">, T., </w:t>
          </w:r>
          <w:proofErr w:type="spellStart"/>
          <w:r w:rsidRPr="00D5157D">
            <w:rPr>
              <w:lang w:val="fi-FI"/>
            </w:rPr>
            <w:t>Jeremiáš</w:t>
          </w:r>
          <w:proofErr w:type="spellEnd"/>
          <w:r w:rsidRPr="00D5157D">
            <w:rPr>
              <w:lang w:val="fi-FI"/>
            </w:rPr>
            <w:t xml:space="preserve">, M., </w:t>
          </w:r>
          <w:proofErr w:type="spellStart"/>
          <w:r w:rsidRPr="00D5157D">
            <w:rPr>
              <w:lang w:val="fi-FI"/>
            </w:rPr>
            <w:t>Robles-Aguilar</w:t>
          </w:r>
          <w:proofErr w:type="spellEnd"/>
          <w:r w:rsidRPr="00D5157D">
            <w:rPr>
              <w:lang w:val="fi-FI"/>
            </w:rPr>
            <w:t xml:space="preserve">, A. A., </w:t>
          </w:r>
          <w:proofErr w:type="spellStart"/>
          <w:r w:rsidRPr="00D5157D">
            <w:rPr>
              <w:lang w:val="fi-FI"/>
            </w:rPr>
            <w:t>Skoblia</w:t>
          </w:r>
          <w:proofErr w:type="spellEnd"/>
          <w:r w:rsidRPr="00D5157D">
            <w:rPr>
              <w:lang w:val="fi-FI"/>
            </w:rPr>
            <w:t xml:space="preserve">, S., </w:t>
          </w:r>
          <w:proofErr w:type="spellStart"/>
          <w:r w:rsidRPr="00D5157D">
            <w:rPr>
              <w:lang w:val="fi-FI"/>
            </w:rPr>
            <w:t>Beňo</w:t>
          </w:r>
          <w:proofErr w:type="spellEnd"/>
          <w:r w:rsidRPr="00D5157D">
            <w:rPr>
              <w:lang w:val="fi-FI"/>
            </w:rPr>
            <w:t xml:space="preserve">, Z., </w:t>
          </w:r>
          <w:proofErr w:type="spellStart"/>
          <w:r w:rsidRPr="00D5157D">
            <w:rPr>
              <w:lang w:val="fi-FI"/>
            </w:rPr>
            <w:t>Innemanová</w:t>
          </w:r>
          <w:proofErr w:type="spellEnd"/>
          <w:r w:rsidRPr="00D5157D">
            <w:rPr>
              <w:lang w:val="fi-FI"/>
            </w:rPr>
            <w:t xml:space="preserve">, P., </w:t>
          </w:r>
          <w:proofErr w:type="spellStart"/>
          <w:r w:rsidRPr="00D5157D">
            <w:rPr>
              <w:lang w:val="fi-FI"/>
            </w:rPr>
            <w:t>Linhartová</w:t>
          </w:r>
          <w:proofErr w:type="spellEnd"/>
          <w:r w:rsidRPr="00D5157D">
            <w:rPr>
              <w:lang w:val="fi-FI"/>
            </w:rPr>
            <w:t xml:space="preserve">, L., &amp; </w:t>
          </w:r>
          <w:proofErr w:type="spellStart"/>
          <w:r w:rsidRPr="00D5157D">
            <w:rPr>
              <w:lang w:val="fi-FI"/>
            </w:rPr>
            <w:t>Michalíková</w:t>
          </w:r>
          <w:proofErr w:type="spellEnd"/>
          <w:r w:rsidRPr="00D5157D">
            <w:rPr>
              <w:lang w:val="fi-FI"/>
            </w:rPr>
            <w:t xml:space="preserve">, K. (2021). </w:t>
          </w:r>
          <w:r w:rsidRPr="00D5157D">
            <w:rPr>
              <w:lang w:val="en-US"/>
            </w:rPr>
            <w:t xml:space="preserve">Effect of pyrolysis temperature on removal of organic pollutants present in anaerobically stabilized sewage sludge. </w:t>
          </w:r>
          <w:r w:rsidRPr="00D5157D">
            <w:rPr>
              <w:i/>
              <w:iCs/>
              <w:lang w:val="en-US"/>
            </w:rPr>
            <w:t>Chemosphere</w:t>
          </w:r>
          <w:r w:rsidRPr="00D5157D">
            <w:rPr>
              <w:lang w:val="en-US"/>
            </w:rPr>
            <w:t xml:space="preserve">, </w:t>
          </w:r>
          <w:r w:rsidRPr="00D5157D">
            <w:rPr>
              <w:i/>
              <w:iCs/>
              <w:lang w:val="en-US"/>
            </w:rPr>
            <w:t>265</w:t>
          </w:r>
          <w:r w:rsidRPr="00D5157D">
            <w:rPr>
              <w:lang w:val="en-US"/>
            </w:rPr>
            <w:t>, 129082.</w:t>
          </w:r>
        </w:p>
        <w:p w14:paraId="5B0777A0" w14:textId="77777777" w:rsidR="00D5157D" w:rsidRPr="00D5157D" w:rsidRDefault="00D5157D">
          <w:pPr>
            <w:autoSpaceDE w:val="0"/>
            <w:autoSpaceDN w:val="0"/>
            <w:ind w:hanging="480"/>
            <w:divId w:val="1247496246"/>
            <w:rPr>
              <w:lang w:val="en-US"/>
            </w:rPr>
          </w:pPr>
          <w:r w:rsidRPr="00D5157D">
            <w:rPr>
              <w:lang w:val="en-US"/>
            </w:rPr>
            <w:t xml:space="preserve">Nakajima, D., </w:t>
          </w:r>
          <w:proofErr w:type="spellStart"/>
          <w:r w:rsidRPr="00D5157D">
            <w:rPr>
              <w:lang w:val="en-US"/>
            </w:rPr>
            <w:t>Nagame</w:t>
          </w:r>
          <w:proofErr w:type="spellEnd"/>
          <w:r w:rsidRPr="00D5157D">
            <w:rPr>
              <w:lang w:val="en-US"/>
            </w:rPr>
            <w:t xml:space="preserve">, S., </w:t>
          </w:r>
          <w:proofErr w:type="spellStart"/>
          <w:r w:rsidRPr="00D5157D">
            <w:rPr>
              <w:lang w:val="en-US"/>
            </w:rPr>
            <w:t>Kuramochi</w:t>
          </w:r>
          <w:proofErr w:type="spellEnd"/>
          <w:r w:rsidRPr="00D5157D">
            <w:rPr>
              <w:lang w:val="en-US"/>
            </w:rPr>
            <w:t xml:space="preserve">, H., Sugita, K., Kageyama, S., </w:t>
          </w:r>
          <w:proofErr w:type="spellStart"/>
          <w:r w:rsidRPr="00D5157D">
            <w:rPr>
              <w:lang w:val="en-US"/>
            </w:rPr>
            <w:t>Shiozaki</w:t>
          </w:r>
          <w:proofErr w:type="spellEnd"/>
          <w:r w:rsidRPr="00D5157D">
            <w:rPr>
              <w:lang w:val="en-US"/>
            </w:rPr>
            <w:t xml:space="preserve">, T., </w:t>
          </w:r>
          <w:proofErr w:type="spellStart"/>
          <w:r w:rsidRPr="00D5157D">
            <w:rPr>
              <w:lang w:val="en-US"/>
            </w:rPr>
            <w:t>Takemura</w:t>
          </w:r>
          <w:proofErr w:type="spellEnd"/>
          <w:r w:rsidRPr="00D5157D">
            <w:rPr>
              <w:lang w:val="en-US"/>
            </w:rPr>
            <w:t xml:space="preserve">, T., </w:t>
          </w:r>
          <w:proofErr w:type="spellStart"/>
          <w:r w:rsidRPr="00D5157D">
            <w:rPr>
              <w:lang w:val="en-US"/>
            </w:rPr>
            <w:t>Shiraishi</w:t>
          </w:r>
          <w:proofErr w:type="spellEnd"/>
          <w:r w:rsidRPr="00D5157D">
            <w:rPr>
              <w:lang w:val="en-US"/>
            </w:rPr>
            <w:t xml:space="preserve">, F., &amp; </w:t>
          </w:r>
          <w:proofErr w:type="spellStart"/>
          <w:r w:rsidRPr="00D5157D">
            <w:rPr>
              <w:lang w:val="en-US"/>
            </w:rPr>
            <w:t>Goto</w:t>
          </w:r>
          <w:proofErr w:type="spellEnd"/>
          <w:r w:rsidRPr="00D5157D">
            <w:rPr>
              <w:lang w:val="en-US"/>
            </w:rPr>
            <w:t xml:space="preserve">, S. (2007). Polycyclic aromatic hydrocarbon generation behavior in the process of carbonization of wood. </w:t>
          </w:r>
          <w:r w:rsidRPr="00D5157D">
            <w:rPr>
              <w:i/>
              <w:iCs/>
              <w:lang w:val="en-US"/>
            </w:rPr>
            <w:t>Bulletin of Environmental Contamination and Toxicology</w:t>
          </w:r>
          <w:r w:rsidRPr="00D5157D">
            <w:rPr>
              <w:lang w:val="en-US"/>
            </w:rPr>
            <w:t xml:space="preserve">, </w:t>
          </w:r>
          <w:r w:rsidRPr="00D5157D">
            <w:rPr>
              <w:i/>
              <w:iCs/>
              <w:lang w:val="en-US"/>
            </w:rPr>
            <w:t>79</w:t>
          </w:r>
          <w:r w:rsidRPr="00D5157D">
            <w:rPr>
              <w:lang w:val="en-US"/>
            </w:rPr>
            <w:t>, 221–225.</w:t>
          </w:r>
        </w:p>
        <w:p w14:paraId="48851841" w14:textId="77777777" w:rsidR="00D5157D" w:rsidRPr="00D5157D" w:rsidRDefault="00D5157D">
          <w:pPr>
            <w:autoSpaceDE w:val="0"/>
            <w:autoSpaceDN w:val="0"/>
            <w:ind w:hanging="480"/>
            <w:divId w:val="1859345243"/>
            <w:rPr>
              <w:lang w:val="en-US"/>
            </w:rPr>
          </w:pPr>
          <w:proofErr w:type="spellStart"/>
          <w:r w:rsidRPr="00D5157D">
            <w:rPr>
              <w:lang w:val="en-US"/>
            </w:rPr>
            <w:t>Olie</w:t>
          </w:r>
          <w:proofErr w:type="spellEnd"/>
          <w:r w:rsidRPr="00D5157D">
            <w:rPr>
              <w:lang w:val="en-US"/>
            </w:rPr>
            <w:t xml:space="preserve">, K., Vermeulen, P. L., &amp; </w:t>
          </w:r>
          <w:proofErr w:type="spellStart"/>
          <w:r w:rsidRPr="00D5157D">
            <w:rPr>
              <w:lang w:val="en-US"/>
            </w:rPr>
            <w:t>Hutzinger</w:t>
          </w:r>
          <w:proofErr w:type="spellEnd"/>
          <w:r w:rsidRPr="00D5157D">
            <w:rPr>
              <w:lang w:val="en-US"/>
            </w:rPr>
            <w:t xml:space="preserve">, O. (1977). </w:t>
          </w:r>
          <w:proofErr w:type="spellStart"/>
          <w:r w:rsidRPr="00D5157D">
            <w:rPr>
              <w:lang w:val="en-US"/>
            </w:rPr>
            <w:t>Chlorodibenzo</w:t>
          </w:r>
          <w:proofErr w:type="spellEnd"/>
          <w:r w:rsidRPr="00D5157D">
            <w:rPr>
              <w:lang w:val="en-US"/>
            </w:rPr>
            <w:t xml:space="preserve">-p-dioxins and </w:t>
          </w:r>
          <w:proofErr w:type="spellStart"/>
          <w:r w:rsidRPr="00D5157D">
            <w:rPr>
              <w:lang w:val="en-US"/>
            </w:rPr>
            <w:t>chlorodibenzofurans</w:t>
          </w:r>
          <w:proofErr w:type="spellEnd"/>
          <w:r w:rsidRPr="00D5157D">
            <w:rPr>
              <w:lang w:val="en-US"/>
            </w:rPr>
            <w:t xml:space="preserve"> are trace components of fly ash and flue gas of some municipal incinerators in the Netherlands. </w:t>
          </w:r>
          <w:r w:rsidRPr="00D5157D">
            <w:rPr>
              <w:i/>
              <w:iCs/>
              <w:lang w:val="en-US"/>
            </w:rPr>
            <w:t>Chemosphere</w:t>
          </w:r>
          <w:r w:rsidRPr="00D5157D">
            <w:rPr>
              <w:lang w:val="en-US"/>
            </w:rPr>
            <w:t xml:space="preserve">, </w:t>
          </w:r>
          <w:r w:rsidRPr="00D5157D">
            <w:rPr>
              <w:i/>
              <w:iCs/>
              <w:lang w:val="en-US"/>
            </w:rPr>
            <w:t>6</w:t>
          </w:r>
          <w:r w:rsidRPr="00D5157D">
            <w:rPr>
              <w:lang w:val="en-US"/>
            </w:rPr>
            <w:t>(8), 455–459.</w:t>
          </w:r>
        </w:p>
        <w:p w14:paraId="35005B5E" w14:textId="77777777" w:rsidR="00D5157D" w:rsidRPr="00D5157D" w:rsidRDefault="00D5157D">
          <w:pPr>
            <w:autoSpaceDE w:val="0"/>
            <w:autoSpaceDN w:val="0"/>
            <w:ind w:hanging="480"/>
            <w:divId w:val="1704213889"/>
            <w:rPr>
              <w:lang w:val="en-US"/>
            </w:rPr>
          </w:pPr>
          <w:proofErr w:type="spellStart"/>
          <w:r w:rsidRPr="00D5157D">
            <w:rPr>
              <w:lang w:val="en-US"/>
            </w:rPr>
            <w:t>Papari</w:t>
          </w:r>
          <w:proofErr w:type="spellEnd"/>
          <w:r w:rsidRPr="00D5157D">
            <w:rPr>
              <w:lang w:val="en-US"/>
            </w:rPr>
            <w:t xml:space="preserve">, S., &amp; </w:t>
          </w:r>
          <w:proofErr w:type="spellStart"/>
          <w:r w:rsidRPr="00D5157D">
            <w:rPr>
              <w:lang w:val="en-US"/>
            </w:rPr>
            <w:t>Hawboldt</w:t>
          </w:r>
          <w:proofErr w:type="spellEnd"/>
          <w:r w:rsidRPr="00D5157D">
            <w:rPr>
              <w:lang w:val="en-US"/>
            </w:rPr>
            <w:t xml:space="preserve">, K. (2018). A review on condensing system for biomass pyrolysis process. </w:t>
          </w:r>
          <w:r w:rsidRPr="00D5157D">
            <w:rPr>
              <w:i/>
              <w:iCs/>
              <w:lang w:val="en-US"/>
            </w:rPr>
            <w:t>Fuel Processing Technology</w:t>
          </w:r>
          <w:r w:rsidRPr="00D5157D">
            <w:rPr>
              <w:lang w:val="en-US"/>
            </w:rPr>
            <w:t xml:space="preserve">, </w:t>
          </w:r>
          <w:r w:rsidRPr="00D5157D">
            <w:rPr>
              <w:i/>
              <w:iCs/>
              <w:lang w:val="en-US"/>
            </w:rPr>
            <w:t>180</w:t>
          </w:r>
          <w:r w:rsidRPr="00D5157D">
            <w:rPr>
              <w:lang w:val="en-US"/>
            </w:rPr>
            <w:t>, 1–13. https://doi.org/10.1016/J.FUPROC.2018.08.001</w:t>
          </w:r>
        </w:p>
        <w:p w14:paraId="69BDF23F" w14:textId="77777777" w:rsidR="00D5157D" w:rsidRPr="00D5157D" w:rsidRDefault="00D5157D">
          <w:pPr>
            <w:autoSpaceDE w:val="0"/>
            <w:autoSpaceDN w:val="0"/>
            <w:ind w:hanging="480"/>
            <w:divId w:val="213929864"/>
            <w:rPr>
              <w:lang w:val="en-US"/>
            </w:rPr>
          </w:pPr>
          <w:proofErr w:type="spellStart"/>
          <w:r w:rsidRPr="00D5157D">
            <w:rPr>
              <w:lang w:val="en-US"/>
            </w:rPr>
            <w:t>Paradiz</w:t>
          </w:r>
          <w:proofErr w:type="spellEnd"/>
          <w:r w:rsidRPr="00D5157D">
            <w:rPr>
              <w:lang w:val="en-US"/>
            </w:rPr>
            <w:t xml:space="preserve">, B., &amp; Dilara, P. (2003). </w:t>
          </w:r>
          <w:r w:rsidRPr="00D5157D">
            <w:rPr>
              <w:i/>
              <w:iCs/>
              <w:lang w:val="en-US"/>
            </w:rPr>
            <w:t>Dioxin emissions in the candidate countries: Sources, emission inventories, reduction policies and measures</w:t>
          </w:r>
          <w:r w:rsidRPr="00D5157D">
            <w:rPr>
              <w:lang w:val="en-US"/>
            </w:rPr>
            <w:t>.</w:t>
          </w:r>
        </w:p>
        <w:p w14:paraId="37035791" w14:textId="77777777" w:rsidR="00D5157D" w:rsidRPr="00D5157D" w:rsidRDefault="00D5157D">
          <w:pPr>
            <w:autoSpaceDE w:val="0"/>
            <w:autoSpaceDN w:val="0"/>
            <w:ind w:hanging="480"/>
            <w:divId w:val="808784296"/>
            <w:rPr>
              <w:lang w:val="en-US"/>
            </w:rPr>
          </w:pPr>
          <w:r w:rsidRPr="00D5157D">
            <w:rPr>
              <w:lang w:val="da-DK"/>
            </w:rPr>
            <w:t xml:space="preserve">Paulsrud, B., Wien, A., &amp; </w:t>
          </w:r>
          <w:proofErr w:type="spellStart"/>
          <w:r w:rsidRPr="00D5157D">
            <w:rPr>
              <w:lang w:val="da-DK"/>
            </w:rPr>
            <w:t>Nedland</w:t>
          </w:r>
          <w:proofErr w:type="spellEnd"/>
          <w:r w:rsidRPr="00D5157D">
            <w:rPr>
              <w:lang w:val="da-DK"/>
            </w:rPr>
            <w:t xml:space="preserve">, K. T. (1997). </w:t>
          </w:r>
          <w:r w:rsidRPr="00D5157D">
            <w:rPr>
              <w:i/>
              <w:iCs/>
              <w:lang w:val="en-US"/>
            </w:rPr>
            <w:t>A survey of toxic organics in Norwegian sewage sludge compost and manure</w:t>
          </w:r>
          <w:r w:rsidRPr="00D5157D">
            <w:rPr>
              <w:lang w:val="en-US"/>
            </w:rPr>
            <w:t>.</w:t>
          </w:r>
        </w:p>
        <w:p w14:paraId="1643391C" w14:textId="77777777" w:rsidR="00D5157D" w:rsidRPr="00D5157D" w:rsidRDefault="00D5157D">
          <w:pPr>
            <w:autoSpaceDE w:val="0"/>
            <w:autoSpaceDN w:val="0"/>
            <w:ind w:hanging="480"/>
            <w:divId w:val="1649701761"/>
            <w:rPr>
              <w:lang w:val="en-US"/>
            </w:rPr>
          </w:pPr>
          <w:r w:rsidRPr="00D5157D">
            <w:rPr>
              <w:lang w:val="fi-FI"/>
            </w:rPr>
            <w:t xml:space="preserve">Pereira, M. D. S., &amp; </w:t>
          </w:r>
          <w:proofErr w:type="spellStart"/>
          <w:r w:rsidRPr="00D5157D">
            <w:rPr>
              <w:lang w:val="fi-FI"/>
            </w:rPr>
            <w:t>Kuch</w:t>
          </w:r>
          <w:proofErr w:type="spellEnd"/>
          <w:r w:rsidRPr="00D5157D">
            <w:rPr>
              <w:lang w:val="fi-FI"/>
            </w:rPr>
            <w:t xml:space="preserve">, B. (2005). </w:t>
          </w:r>
          <w:r w:rsidRPr="00D5157D">
            <w:rPr>
              <w:lang w:val="en-US"/>
            </w:rPr>
            <w:t xml:space="preserve">Heavy metals, PCDD/F and PCB in sewage sludge samples from two wastewater treatment facilities in Rio de Janeiro State, Brazil. </w:t>
          </w:r>
          <w:r w:rsidRPr="00D5157D">
            <w:rPr>
              <w:i/>
              <w:iCs/>
              <w:lang w:val="en-US"/>
            </w:rPr>
            <w:t>Chemosphere</w:t>
          </w:r>
          <w:r w:rsidRPr="00D5157D">
            <w:rPr>
              <w:lang w:val="en-US"/>
            </w:rPr>
            <w:t xml:space="preserve">, </w:t>
          </w:r>
          <w:r w:rsidRPr="00D5157D">
            <w:rPr>
              <w:i/>
              <w:iCs/>
              <w:lang w:val="en-US"/>
            </w:rPr>
            <w:t>60</w:t>
          </w:r>
          <w:r w:rsidRPr="00D5157D">
            <w:rPr>
              <w:lang w:val="en-US"/>
            </w:rPr>
            <w:t>(7), 844–853. https://doi.org/10.1016/J.CHEMOSPHERE.2005.01.079</w:t>
          </w:r>
        </w:p>
        <w:p w14:paraId="2BF29C13" w14:textId="77777777" w:rsidR="00D5157D" w:rsidRPr="00D5157D" w:rsidRDefault="00D5157D">
          <w:pPr>
            <w:autoSpaceDE w:val="0"/>
            <w:autoSpaceDN w:val="0"/>
            <w:ind w:hanging="480"/>
            <w:divId w:val="1126895172"/>
            <w:rPr>
              <w:lang w:val="en-US"/>
            </w:rPr>
          </w:pPr>
          <w:r w:rsidRPr="00D5157D">
            <w:rPr>
              <w:lang w:val="en-US"/>
            </w:rPr>
            <w:t xml:space="preserve">Rijkswaterstaat. (2023, April). </w:t>
          </w:r>
          <w:proofErr w:type="spellStart"/>
          <w:r w:rsidRPr="00D5157D">
            <w:rPr>
              <w:i/>
              <w:iCs/>
              <w:lang w:val="en-US"/>
            </w:rPr>
            <w:t>Luchtvoorschriften</w:t>
          </w:r>
          <w:proofErr w:type="spellEnd"/>
          <w:r w:rsidRPr="00D5157D">
            <w:rPr>
              <w:i/>
              <w:iCs/>
              <w:lang w:val="en-US"/>
            </w:rPr>
            <w:t xml:space="preserve"> </w:t>
          </w:r>
          <w:proofErr w:type="spellStart"/>
          <w:r w:rsidRPr="00D5157D">
            <w:rPr>
              <w:i/>
              <w:iCs/>
              <w:lang w:val="en-US"/>
            </w:rPr>
            <w:t>voor</w:t>
          </w:r>
          <w:proofErr w:type="spellEnd"/>
          <w:r w:rsidRPr="00D5157D">
            <w:rPr>
              <w:i/>
              <w:iCs/>
              <w:lang w:val="en-US"/>
            </w:rPr>
            <w:t xml:space="preserve"> </w:t>
          </w:r>
          <w:proofErr w:type="spellStart"/>
          <w:r w:rsidRPr="00D5157D">
            <w:rPr>
              <w:i/>
              <w:iCs/>
              <w:lang w:val="en-US"/>
            </w:rPr>
            <w:t>asfaltmenginstallaties</w:t>
          </w:r>
          <w:proofErr w:type="spellEnd"/>
          <w:r w:rsidRPr="00D5157D">
            <w:rPr>
              <w:i/>
              <w:iCs/>
              <w:lang w:val="en-US"/>
            </w:rPr>
            <w:t xml:space="preserve"> - Dutch Ministry of Infrastructure and Water Management</w:t>
          </w:r>
          <w:r w:rsidRPr="00D5157D">
            <w:rPr>
              <w:lang w:val="en-US"/>
            </w:rPr>
            <w:t>. https://www.infomil.nl/onderwerpen/lucht-water/lucht/activiteiten/artikel/#he2375fee-539c-40a3-b7b7-a2e792617cd1</w:t>
          </w:r>
        </w:p>
        <w:p w14:paraId="155A4186" w14:textId="77777777" w:rsidR="00D5157D" w:rsidRPr="00D5157D" w:rsidRDefault="00D5157D">
          <w:pPr>
            <w:autoSpaceDE w:val="0"/>
            <w:autoSpaceDN w:val="0"/>
            <w:ind w:hanging="480"/>
            <w:divId w:val="1639652295"/>
            <w:rPr>
              <w:lang w:val="en-US"/>
            </w:rPr>
          </w:pPr>
          <w:proofErr w:type="spellStart"/>
          <w:r w:rsidRPr="00D5157D">
            <w:rPr>
              <w:lang w:val="en-US"/>
            </w:rPr>
            <w:t>Rogovska</w:t>
          </w:r>
          <w:proofErr w:type="spellEnd"/>
          <w:r w:rsidRPr="00D5157D">
            <w:rPr>
              <w:lang w:val="en-US"/>
            </w:rPr>
            <w:t xml:space="preserve">, N., Laird, D., Cruse, R. M., </w:t>
          </w:r>
          <w:proofErr w:type="spellStart"/>
          <w:r w:rsidRPr="00D5157D">
            <w:rPr>
              <w:lang w:val="en-US"/>
            </w:rPr>
            <w:t>Trabue</w:t>
          </w:r>
          <w:proofErr w:type="spellEnd"/>
          <w:r w:rsidRPr="00D5157D">
            <w:rPr>
              <w:lang w:val="en-US"/>
            </w:rPr>
            <w:t xml:space="preserve">, S., &amp; Heaton, E. (2012). Germination tests for assessing biochar quality. </w:t>
          </w:r>
          <w:r w:rsidRPr="00D5157D">
            <w:rPr>
              <w:i/>
              <w:iCs/>
              <w:lang w:val="en-US"/>
            </w:rPr>
            <w:t>Journal of Environmental Quality</w:t>
          </w:r>
          <w:r w:rsidRPr="00D5157D">
            <w:rPr>
              <w:lang w:val="en-US"/>
            </w:rPr>
            <w:t xml:space="preserve">, </w:t>
          </w:r>
          <w:r w:rsidRPr="00D5157D">
            <w:rPr>
              <w:i/>
              <w:iCs/>
              <w:lang w:val="en-US"/>
            </w:rPr>
            <w:t>41</w:t>
          </w:r>
          <w:r w:rsidRPr="00D5157D">
            <w:rPr>
              <w:lang w:val="en-US"/>
            </w:rPr>
            <w:t>(4), 1014–1022.</w:t>
          </w:r>
        </w:p>
        <w:p w14:paraId="42906322" w14:textId="77777777" w:rsidR="00D5157D" w:rsidRPr="00D5157D" w:rsidRDefault="00D5157D">
          <w:pPr>
            <w:autoSpaceDE w:val="0"/>
            <w:autoSpaceDN w:val="0"/>
            <w:ind w:hanging="480"/>
            <w:divId w:val="1053386183"/>
            <w:rPr>
              <w:lang w:val="en-US"/>
            </w:rPr>
          </w:pPr>
          <w:r w:rsidRPr="00D5157D">
            <w:rPr>
              <w:lang w:val="en-US"/>
            </w:rPr>
            <w:t xml:space="preserve">Sørmo, E., Castro, G., Hubert, M., </w:t>
          </w:r>
          <w:proofErr w:type="spellStart"/>
          <w:r w:rsidRPr="00D5157D">
            <w:rPr>
              <w:lang w:val="en-US"/>
            </w:rPr>
            <w:t>Licul</w:t>
          </w:r>
          <w:proofErr w:type="spellEnd"/>
          <w:r w:rsidRPr="00D5157D">
            <w:rPr>
              <w:lang w:val="en-US"/>
            </w:rPr>
            <w:t xml:space="preserve">-Kucera, V., Quintanilla, M., Asimakopoulos, A. G., Cornelissen, G., &amp; Arp, H. P. H. (n.d.). The Decomposition and Emission Factors of a Wide Range of Pfas in Diverse, Contaminated Organic Waste Fractions Undergoing Dry Pyrolysis. </w:t>
          </w:r>
          <w:r w:rsidRPr="00D5157D">
            <w:rPr>
              <w:i/>
              <w:iCs/>
              <w:lang w:val="en-US"/>
            </w:rPr>
            <w:t>Contaminated Organic Waste Fractions Undergoing Dry Pyrolysis</w:t>
          </w:r>
          <w:r w:rsidRPr="00D5157D">
            <w:rPr>
              <w:lang w:val="en-US"/>
            </w:rPr>
            <w:t>.</w:t>
          </w:r>
        </w:p>
        <w:p w14:paraId="3837E4B2" w14:textId="77777777" w:rsidR="00D5157D" w:rsidRPr="00D5157D" w:rsidRDefault="00D5157D">
          <w:pPr>
            <w:autoSpaceDE w:val="0"/>
            <w:autoSpaceDN w:val="0"/>
            <w:ind w:hanging="480"/>
            <w:divId w:val="1020203278"/>
            <w:rPr>
              <w:lang w:val="en-US"/>
            </w:rPr>
          </w:pPr>
          <w:r w:rsidRPr="00D5157D">
            <w:rPr>
              <w:lang w:val="en-US"/>
            </w:rPr>
            <w:t xml:space="preserve">Sørmo, E., </w:t>
          </w:r>
          <w:proofErr w:type="spellStart"/>
          <w:r w:rsidRPr="00D5157D">
            <w:rPr>
              <w:lang w:val="en-US"/>
            </w:rPr>
            <w:t>Silvani</w:t>
          </w:r>
          <w:proofErr w:type="spellEnd"/>
          <w:r w:rsidRPr="00D5157D">
            <w:rPr>
              <w:lang w:val="en-US"/>
            </w:rPr>
            <w:t xml:space="preserve">, L., Thune, G., Gerber, H., Schmidt, H. P., </w:t>
          </w:r>
          <w:proofErr w:type="spellStart"/>
          <w:r w:rsidRPr="00D5157D">
            <w:rPr>
              <w:lang w:val="en-US"/>
            </w:rPr>
            <w:t>Smebye</w:t>
          </w:r>
          <w:proofErr w:type="spellEnd"/>
          <w:r w:rsidRPr="00D5157D">
            <w:rPr>
              <w:lang w:val="en-US"/>
            </w:rPr>
            <w:t xml:space="preserve">, A. B., &amp; Cornelissen, G. (2020). Waste timber pyrolysis in a medium-scale unit: Emission budgets and biochar quality. </w:t>
          </w:r>
          <w:r w:rsidRPr="00D5157D">
            <w:rPr>
              <w:i/>
              <w:iCs/>
              <w:lang w:val="en-US"/>
            </w:rPr>
            <w:t>Science of the Total Environment</w:t>
          </w:r>
          <w:r w:rsidRPr="00D5157D">
            <w:rPr>
              <w:lang w:val="en-US"/>
            </w:rPr>
            <w:t xml:space="preserve">, </w:t>
          </w:r>
          <w:r w:rsidRPr="00D5157D">
            <w:rPr>
              <w:i/>
              <w:iCs/>
              <w:lang w:val="en-US"/>
            </w:rPr>
            <w:t>718</w:t>
          </w:r>
          <w:r w:rsidRPr="00D5157D">
            <w:rPr>
              <w:lang w:val="en-US"/>
            </w:rPr>
            <w:t>, 137335.</w:t>
          </w:r>
        </w:p>
        <w:p w14:paraId="534D563B" w14:textId="77777777" w:rsidR="00D5157D" w:rsidRPr="00D5157D" w:rsidRDefault="00D5157D">
          <w:pPr>
            <w:autoSpaceDE w:val="0"/>
            <w:autoSpaceDN w:val="0"/>
            <w:ind w:hanging="480"/>
            <w:divId w:val="1175652457"/>
            <w:rPr>
              <w:lang w:val="en-US"/>
            </w:rPr>
          </w:pPr>
          <w:r w:rsidRPr="00D5157D">
            <w:rPr>
              <w:lang w:val="en-US"/>
            </w:rPr>
            <w:t xml:space="preserve">Stanmore, B. R. (2004). The formation of dioxins in combustion systems. </w:t>
          </w:r>
          <w:r w:rsidRPr="00D5157D">
            <w:rPr>
              <w:i/>
              <w:iCs/>
              <w:lang w:val="en-US"/>
            </w:rPr>
            <w:t>Combustion and Flame</w:t>
          </w:r>
          <w:r w:rsidRPr="00D5157D">
            <w:rPr>
              <w:lang w:val="en-US"/>
            </w:rPr>
            <w:t xml:space="preserve">, </w:t>
          </w:r>
          <w:r w:rsidRPr="00D5157D">
            <w:rPr>
              <w:i/>
              <w:iCs/>
              <w:lang w:val="en-US"/>
            </w:rPr>
            <w:t>136</w:t>
          </w:r>
          <w:r w:rsidRPr="00D5157D">
            <w:rPr>
              <w:lang w:val="en-US"/>
            </w:rPr>
            <w:t>(3), 398–427.</w:t>
          </w:r>
        </w:p>
        <w:p w14:paraId="58F1FFE8" w14:textId="77777777" w:rsidR="00D5157D" w:rsidRPr="00D5157D" w:rsidRDefault="00D5157D">
          <w:pPr>
            <w:autoSpaceDE w:val="0"/>
            <w:autoSpaceDN w:val="0"/>
            <w:ind w:hanging="480"/>
            <w:divId w:val="869223357"/>
            <w:rPr>
              <w:lang w:val="da-DK"/>
            </w:rPr>
          </w:pPr>
          <w:r w:rsidRPr="00D5157D">
            <w:rPr>
              <w:lang w:val="en-US"/>
            </w:rPr>
            <w:t xml:space="preserve">Stevens, J., Green, N. J. L., &amp; Jones, K. C. (2001). Survey of PCDD/Fs and non-ortho PCBs in UK sewage sludges. </w:t>
          </w:r>
          <w:proofErr w:type="spellStart"/>
          <w:r w:rsidRPr="00D5157D">
            <w:rPr>
              <w:i/>
              <w:iCs/>
              <w:lang w:val="da-DK"/>
            </w:rPr>
            <w:t>Chemosphere</w:t>
          </w:r>
          <w:proofErr w:type="spellEnd"/>
          <w:r w:rsidRPr="00D5157D">
            <w:rPr>
              <w:lang w:val="da-DK"/>
            </w:rPr>
            <w:t xml:space="preserve">, </w:t>
          </w:r>
          <w:r w:rsidRPr="00D5157D">
            <w:rPr>
              <w:i/>
              <w:iCs/>
              <w:lang w:val="da-DK"/>
            </w:rPr>
            <w:t>44</w:t>
          </w:r>
          <w:r w:rsidRPr="00D5157D">
            <w:rPr>
              <w:lang w:val="da-DK"/>
            </w:rPr>
            <w:t>(6), 1455–1462. https://doi.org/10.1016/S0045-6535(00)00474-4</w:t>
          </w:r>
        </w:p>
        <w:p w14:paraId="56F34564" w14:textId="77777777" w:rsidR="00D5157D" w:rsidRPr="00D5157D" w:rsidRDefault="00D5157D">
          <w:pPr>
            <w:autoSpaceDE w:val="0"/>
            <w:autoSpaceDN w:val="0"/>
            <w:ind w:hanging="480"/>
            <w:divId w:val="828982763"/>
            <w:rPr>
              <w:lang w:val="en-US"/>
            </w:rPr>
          </w:pPr>
          <w:proofErr w:type="spellStart"/>
          <w:r w:rsidRPr="00D5157D">
            <w:rPr>
              <w:lang w:val="da-DK"/>
            </w:rPr>
            <w:t>Törnkvist</w:t>
          </w:r>
          <w:proofErr w:type="spellEnd"/>
          <w:r w:rsidRPr="00D5157D">
            <w:rPr>
              <w:lang w:val="da-DK"/>
            </w:rPr>
            <w:t xml:space="preserve">, A., </w:t>
          </w:r>
          <w:proofErr w:type="spellStart"/>
          <w:r w:rsidRPr="00D5157D">
            <w:rPr>
              <w:lang w:val="da-DK"/>
            </w:rPr>
            <w:t>Glynn</w:t>
          </w:r>
          <w:proofErr w:type="spellEnd"/>
          <w:r w:rsidRPr="00D5157D">
            <w:rPr>
              <w:lang w:val="da-DK"/>
            </w:rPr>
            <w:t xml:space="preserve">, A., </w:t>
          </w:r>
          <w:proofErr w:type="spellStart"/>
          <w:r w:rsidRPr="00D5157D">
            <w:rPr>
              <w:lang w:val="da-DK"/>
            </w:rPr>
            <w:t>Aune</w:t>
          </w:r>
          <w:proofErr w:type="spellEnd"/>
          <w:r w:rsidRPr="00D5157D">
            <w:rPr>
              <w:lang w:val="da-DK"/>
            </w:rPr>
            <w:t xml:space="preserve">, M., </w:t>
          </w:r>
          <w:proofErr w:type="spellStart"/>
          <w:r w:rsidRPr="00D5157D">
            <w:rPr>
              <w:lang w:val="da-DK"/>
            </w:rPr>
            <w:t>Darnerud</w:t>
          </w:r>
          <w:proofErr w:type="spellEnd"/>
          <w:r w:rsidRPr="00D5157D">
            <w:rPr>
              <w:lang w:val="da-DK"/>
            </w:rPr>
            <w:t xml:space="preserve">, P. O., &amp; </w:t>
          </w:r>
          <w:proofErr w:type="spellStart"/>
          <w:r w:rsidRPr="00D5157D">
            <w:rPr>
              <w:lang w:val="da-DK"/>
            </w:rPr>
            <w:t>Ankarberg</w:t>
          </w:r>
          <w:proofErr w:type="spellEnd"/>
          <w:r w:rsidRPr="00D5157D">
            <w:rPr>
              <w:lang w:val="da-DK"/>
            </w:rPr>
            <w:t xml:space="preserve">, E. H. (2011). </w:t>
          </w:r>
          <w:r w:rsidRPr="00D5157D">
            <w:rPr>
              <w:lang w:val="en-US"/>
            </w:rPr>
            <w:t xml:space="preserve">PCDD/F, PCB, PBDE, HBCD and chlorinated pesticides in a Swedish market basket from 2005 – Levels and dietary intake estimations. </w:t>
          </w:r>
          <w:r w:rsidRPr="00D5157D">
            <w:rPr>
              <w:i/>
              <w:iCs/>
              <w:lang w:val="en-US"/>
            </w:rPr>
            <w:t>Chemosphere</w:t>
          </w:r>
          <w:r w:rsidRPr="00D5157D">
            <w:rPr>
              <w:lang w:val="en-US"/>
            </w:rPr>
            <w:t xml:space="preserve">, </w:t>
          </w:r>
          <w:r w:rsidRPr="00D5157D">
            <w:rPr>
              <w:i/>
              <w:iCs/>
              <w:lang w:val="en-US"/>
            </w:rPr>
            <w:t>83</w:t>
          </w:r>
          <w:r w:rsidRPr="00D5157D">
            <w:rPr>
              <w:lang w:val="en-US"/>
            </w:rPr>
            <w:t>(2), 193–199. https://doi.org/10.1016/J.CHEMOSPHERE.2010.12.042</w:t>
          </w:r>
        </w:p>
        <w:p w14:paraId="4DB9EC90" w14:textId="77777777" w:rsidR="00D5157D" w:rsidRPr="00D5157D" w:rsidRDefault="00D5157D">
          <w:pPr>
            <w:autoSpaceDE w:val="0"/>
            <w:autoSpaceDN w:val="0"/>
            <w:ind w:hanging="480"/>
            <w:divId w:val="1892109588"/>
            <w:rPr>
              <w:lang w:val="en-US"/>
            </w:rPr>
          </w:pPr>
          <w:proofErr w:type="spellStart"/>
          <w:r w:rsidRPr="00D5157D">
            <w:rPr>
              <w:lang w:val="en-US"/>
            </w:rPr>
            <w:t>Warenik-Bany</w:t>
          </w:r>
          <w:proofErr w:type="spellEnd"/>
          <w:r w:rsidRPr="00D5157D">
            <w:rPr>
              <w:lang w:val="en-US"/>
            </w:rPr>
            <w:t xml:space="preserve">, M., </w:t>
          </w:r>
          <w:proofErr w:type="spellStart"/>
          <w:r w:rsidRPr="00D5157D">
            <w:rPr>
              <w:lang w:val="en-US"/>
            </w:rPr>
            <w:t>Maszewski</w:t>
          </w:r>
          <w:proofErr w:type="spellEnd"/>
          <w:r w:rsidRPr="00D5157D">
            <w:rPr>
              <w:lang w:val="en-US"/>
            </w:rPr>
            <w:t xml:space="preserve">, S., </w:t>
          </w:r>
          <w:proofErr w:type="spellStart"/>
          <w:r w:rsidRPr="00D5157D">
            <w:rPr>
              <w:lang w:val="en-US"/>
            </w:rPr>
            <w:t>Mikolajczyk</w:t>
          </w:r>
          <w:proofErr w:type="spellEnd"/>
          <w:r w:rsidRPr="00D5157D">
            <w:rPr>
              <w:lang w:val="en-US"/>
            </w:rPr>
            <w:t xml:space="preserve">, S., &amp; </w:t>
          </w:r>
          <w:proofErr w:type="spellStart"/>
          <w:r w:rsidRPr="00D5157D">
            <w:rPr>
              <w:lang w:val="en-US"/>
            </w:rPr>
            <w:t>Piskorska-Pliszczynska</w:t>
          </w:r>
          <w:proofErr w:type="spellEnd"/>
          <w:r w:rsidRPr="00D5157D">
            <w:rPr>
              <w:lang w:val="en-US"/>
            </w:rPr>
            <w:t xml:space="preserve">, J. (2019). Impact of environmental pollution on PCDD/F and PCB bioaccumulation in game animals. </w:t>
          </w:r>
          <w:r w:rsidRPr="00D5157D">
            <w:rPr>
              <w:i/>
              <w:iCs/>
              <w:lang w:val="en-US"/>
            </w:rPr>
            <w:t>Environmental Pollution</w:t>
          </w:r>
          <w:r w:rsidRPr="00D5157D">
            <w:rPr>
              <w:lang w:val="en-US"/>
            </w:rPr>
            <w:t xml:space="preserve">, </w:t>
          </w:r>
          <w:r w:rsidRPr="00D5157D">
            <w:rPr>
              <w:i/>
              <w:iCs/>
              <w:lang w:val="en-US"/>
            </w:rPr>
            <w:t>255</w:t>
          </w:r>
          <w:r w:rsidRPr="00D5157D">
            <w:rPr>
              <w:lang w:val="en-US"/>
            </w:rPr>
            <w:t>, 113159. https://doi.org/10.1016/J.ENVPOL.2019.113159</w:t>
          </w:r>
        </w:p>
        <w:p w14:paraId="70B524FB" w14:textId="77777777" w:rsidR="00D5157D" w:rsidRDefault="00D5157D">
          <w:pPr>
            <w:autoSpaceDE w:val="0"/>
            <w:autoSpaceDN w:val="0"/>
            <w:ind w:hanging="480"/>
            <w:divId w:val="106707484"/>
          </w:pPr>
          <w:proofErr w:type="spellStart"/>
          <w:r w:rsidRPr="00D5157D">
            <w:rPr>
              <w:lang w:val="en-US"/>
            </w:rPr>
            <w:t>Wilcke</w:t>
          </w:r>
          <w:proofErr w:type="spellEnd"/>
          <w:r w:rsidRPr="00D5157D">
            <w:rPr>
              <w:lang w:val="en-US"/>
            </w:rPr>
            <w:t xml:space="preserve">, W. (2000). Synopsis polycyclic aromatic hydrocarbons (PAHs) in soil—a review. </w:t>
          </w:r>
          <w:r>
            <w:rPr>
              <w:i/>
              <w:iCs/>
            </w:rPr>
            <w:t xml:space="preserve">Journal </w:t>
          </w:r>
          <w:proofErr w:type="spellStart"/>
          <w:r>
            <w:rPr>
              <w:i/>
              <w:iCs/>
            </w:rPr>
            <w:t>of</w:t>
          </w:r>
          <w:proofErr w:type="spellEnd"/>
          <w:r>
            <w:rPr>
              <w:i/>
              <w:iCs/>
            </w:rPr>
            <w:t xml:space="preserve"> Plant </w:t>
          </w:r>
          <w:proofErr w:type="spellStart"/>
          <w:r>
            <w:rPr>
              <w:i/>
              <w:iCs/>
            </w:rPr>
            <w:t>Nutrition</w:t>
          </w:r>
          <w:proofErr w:type="spellEnd"/>
          <w:r>
            <w:rPr>
              <w:i/>
              <w:iCs/>
            </w:rPr>
            <w:t xml:space="preserve"> and </w:t>
          </w:r>
          <w:proofErr w:type="spellStart"/>
          <w:r>
            <w:rPr>
              <w:i/>
              <w:iCs/>
            </w:rPr>
            <w:t>Soil</w:t>
          </w:r>
          <w:proofErr w:type="spellEnd"/>
          <w:r>
            <w:rPr>
              <w:i/>
              <w:iCs/>
            </w:rPr>
            <w:t xml:space="preserve"> Science</w:t>
          </w:r>
          <w:r>
            <w:t xml:space="preserve">, </w:t>
          </w:r>
          <w:r>
            <w:rPr>
              <w:i/>
              <w:iCs/>
            </w:rPr>
            <w:t>163</w:t>
          </w:r>
          <w:r>
            <w:t>(3), 229–248.</w:t>
          </w:r>
        </w:p>
        <w:p w14:paraId="3480B8F9" w14:textId="705894C3" w:rsidR="000F5048" w:rsidRPr="002D7B59" w:rsidRDefault="00D5157D" w:rsidP="00E509F0">
          <w:pPr>
            <w:pStyle w:val="References"/>
            <w:ind w:left="0" w:firstLine="0"/>
          </w:pPr>
          <w:r>
            <w:t> </w:t>
          </w:r>
        </w:p>
      </w:sdtContent>
    </w:sdt>
    <w:p w14:paraId="698E1E79" w14:textId="77777777" w:rsidR="00306F12" w:rsidRPr="002D7B59" w:rsidRDefault="00306F12" w:rsidP="00807421">
      <w:pPr>
        <w:pStyle w:val="References"/>
      </w:pPr>
    </w:p>
    <w:p w14:paraId="11CAEC49" w14:textId="0329C5DA" w:rsidR="00DA1E34" w:rsidRPr="00DA1E34" w:rsidRDefault="00DA1E34" w:rsidP="00DA1E34">
      <w:pPr>
        <w:rPr>
          <w:lang w:val="en-US"/>
        </w:rPr>
      </w:pPr>
    </w:p>
    <w:sectPr w:rsidR="00DA1E34" w:rsidRPr="00DA1E34" w:rsidSect="0083482E">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lend Sørmo" w:date="2023-04-13T11:25:00Z" w:initials="ES">
    <w:p w14:paraId="7E8685F8" w14:textId="02DCAF81" w:rsidR="0077073E" w:rsidRDefault="0077073E">
      <w:pPr>
        <w:pStyle w:val="CommentText"/>
        <w:rPr>
          <w:lang w:val="en-GB"/>
        </w:rPr>
      </w:pPr>
      <w:r>
        <w:rPr>
          <w:rStyle w:val="CommentReference"/>
        </w:rPr>
        <w:annotationRef/>
      </w:r>
      <w:r>
        <w:rPr>
          <w:lang w:val="en-GB"/>
        </w:rPr>
        <w:t>We need a different title than the PFAS ms! What about:</w:t>
      </w:r>
    </w:p>
    <w:p w14:paraId="2629926A" w14:textId="77777777" w:rsidR="0077073E" w:rsidRDefault="0077073E">
      <w:pPr>
        <w:pStyle w:val="CommentText"/>
        <w:rPr>
          <w:lang w:val="en-GB"/>
        </w:rPr>
      </w:pPr>
      <w:r>
        <w:rPr>
          <w:lang w:val="en-GB"/>
        </w:rPr>
        <w:t xml:space="preserve">Fate of </w:t>
      </w:r>
      <w:r w:rsidRPr="0077073E">
        <w:rPr>
          <w:lang w:val="en-GB"/>
        </w:rPr>
        <w:t>PA</w:t>
      </w:r>
      <w:r>
        <w:rPr>
          <w:lang w:val="en-GB"/>
        </w:rPr>
        <w:t>Hs, PCBs and PCDD/Fs in the pyrolysis of diverse, contaminated organic waste</w:t>
      </w:r>
    </w:p>
    <w:p w14:paraId="3F7FFF80" w14:textId="77777777" w:rsidR="0077073E" w:rsidRDefault="0077073E">
      <w:pPr>
        <w:pStyle w:val="CommentText"/>
        <w:rPr>
          <w:lang w:val="en-GB"/>
        </w:rPr>
      </w:pPr>
    </w:p>
    <w:p w14:paraId="011A7E36" w14:textId="5CF7D99C" w:rsidR="0077073E" w:rsidRPr="0077073E" w:rsidRDefault="0077073E">
      <w:pPr>
        <w:pStyle w:val="CommentText"/>
        <w:rPr>
          <w:lang w:val="en-GB"/>
        </w:rPr>
      </w:pPr>
      <w:r>
        <w:rPr>
          <w:lang w:val="en-GB"/>
        </w:rPr>
        <w:t xml:space="preserve">Distribution of </w:t>
      </w:r>
      <w:r w:rsidRPr="0077073E">
        <w:rPr>
          <w:lang w:val="en-GB"/>
        </w:rPr>
        <w:t>PA</w:t>
      </w:r>
      <w:r>
        <w:rPr>
          <w:lang w:val="en-GB"/>
        </w:rPr>
        <w:t>Hs, PCBs and PCDD/Fs in products from the full scale pyrolysis of diverse, contaminated organic waste</w:t>
      </w:r>
    </w:p>
  </w:comment>
  <w:comment w:id="1" w:author="Erlend Sørmo" w:date="2023-04-13T09:34:00Z" w:initials="ES">
    <w:p w14:paraId="22E3C173" w14:textId="39C59011" w:rsidR="00585552" w:rsidRPr="0077073E" w:rsidRDefault="00585552">
      <w:pPr>
        <w:pStyle w:val="CommentText"/>
        <w:rPr>
          <w:lang w:val="en-GB"/>
        </w:rPr>
      </w:pPr>
      <w:r>
        <w:rPr>
          <w:rStyle w:val="CommentReference"/>
        </w:rPr>
        <w:annotationRef/>
      </w:r>
      <w:r w:rsidRPr="0077073E">
        <w:rPr>
          <w:lang w:val="en-GB"/>
        </w:rPr>
        <w:t>Include Thomas H?</w:t>
      </w:r>
    </w:p>
  </w:comment>
  <w:comment w:id="3" w:author="Erlend Sørmo" w:date="2023-04-13T09:36:00Z" w:initials="ES">
    <w:p w14:paraId="3B00C3DC" w14:textId="7DFD3DC4" w:rsidR="00C101EA" w:rsidRDefault="00C101EA">
      <w:pPr>
        <w:pStyle w:val="CommentText"/>
      </w:pPr>
      <w:r>
        <w:rPr>
          <w:rStyle w:val="CommentReference"/>
        </w:rPr>
        <w:annotationRef/>
      </w:r>
      <w:r w:rsidRPr="00585552">
        <w:rPr>
          <w:lang w:val="en-GB"/>
        </w:rPr>
        <w:t>What journal are we aiming f</w:t>
      </w:r>
      <w:r>
        <w:rPr>
          <w:lang w:val="en-GB"/>
        </w:rPr>
        <w:t>or? Chemosphere?</w:t>
      </w:r>
    </w:p>
  </w:comment>
  <w:comment w:id="4" w:author="Erlend Sørmo" w:date="2023-04-13T09:36:00Z" w:initials="ES">
    <w:p w14:paraId="705C35AC" w14:textId="6EFFB5F8" w:rsidR="00C101EA" w:rsidRPr="00C101EA" w:rsidRDefault="00C101EA">
      <w:pPr>
        <w:pStyle w:val="CommentText"/>
        <w:rPr>
          <w:lang w:val="en-GB"/>
        </w:rPr>
      </w:pPr>
      <w:r>
        <w:rPr>
          <w:rStyle w:val="CommentReference"/>
        </w:rPr>
        <w:annotationRef/>
      </w:r>
      <w:r w:rsidRPr="00C101EA">
        <w:rPr>
          <w:lang w:val="en-GB"/>
        </w:rPr>
        <w:t>If Chemosphere/STOTEN/HazMat we c</w:t>
      </w:r>
      <w:r>
        <w:rPr>
          <w:lang w:val="en-GB"/>
        </w:rPr>
        <w:t>an only have 6 keywords.</w:t>
      </w:r>
    </w:p>
  </w:comment>
  <w:comment w:id="5" w:author="Erlend Sørmo" w:date="2023-04-13T09:38:00Z" w:initials="ES">
    <w:p w14:paraId="6ECD0027" w14:textId="77777777" w:rsidR="00E866AB" w:rsidRDefault="00E866AB">
      <w:pPr>
        <w:pStyle w:val="CommentText"/>
        <w:rPr>
          <w:lang w:val="en-GB"/>
        </w:rPr>
      </w:pPr>
      <w:r>
        <w:rPr>
          <w:rStyle w:val="CommentReference"/>
        </w:rPr>
        <w:annotationRef/>
      </w:r>
      <w:r w:rsidRPr="000E6C30">
        <w:rPr>
          <w:lang w:val="en-GB"/>
        </w:rPr>
        <w:t>We also need highlights:</w:t>
      </w:r>
      <w:r w:rsidR="000E6C30" w:rsidRPr="000E6C30">
        <w:rPr>
          <w:lang w:val="en-GB"/>
        </w:rPr>
        <w:t xml:space="preserve"> 3-5 </w:t>
      </w:r>
      <w:r w:rsidR="000E6C30">
        <w:rPr>
          <w:lang w:val="en-GB"/>
        </w:rPr>
        <w:t>bullet points, max 85 characters (spaces included)</w:t>
      </w:r>
    </w:p>
    <w:p w14:paraId="30949AB0" w14:textId="6F45ABC0" w:rsidR="003356D7" w:rsidRPr="000E6C30" w:rsidRDefault="00EA72BF">
      <w:pPr>
        <w:pStyle w:val="CommentText"/>
        <w:rPr>
          <w:lang w:val="en-GB"/>
        </w:rPr>
      </w:pPr>
      <w:hyperlink r:id="rId1" w:history="1">
        <w:r w:rsidR="003356D7" w:rsidRPr="003356D7">
          <w:rPr>
            <w:rStyle w:val="Hyperlink"/>
            <w:lang w:val="en-GB"/>
          </w:rPr>
          <w:t>Highlights (elsevier.com)</w:t>
        </w:r>
      </w:hyperlink>
      <w:r w:rsidR="003356D7" w:rsidRPr="003356D7">
        <w:rPr>
          <w:lang w:val="en-GB"/>
        </w:rPr>
        <w:t xml:space="preserve"> </w:t>
      </w:r>
    </w:p>
  </w:comment>
  <w:comment w:id="6" w:author="Erlend Sørmo" w:date="2023-04-13T09:38:00Z" w:initials="ES">
    <w:p w14:paraId="5E530556" w14:textId="77777777" w:rsidR="00E866AB" w:rsidRDefault="00E866AB">
      <w:pPr>
        <w:pStyle w:val="CommentText"/>
        <w:rPr>
          <w:lang w:val="en-GB"/>
        </w:rPr>
      </w:pPr>
      <w:r>
        <w:rPr>
          <w:rStyle w:val="CommentReference"/>
        </w:rPr>
        <w:annotationRef/>
      </w:r>
      <w:r w:rsidRPr="00E866AB">
        <w:rPr>
          <w:lang w:val="en-GB"/>
        </w:rPr>
        <w:t>300 words max for Chemos and S</w:t>
      </w:r>
      <w:r>
        <w:rPr>
          <w:lang w:val="en-GB"/>
        </w:rPr>
        <w:t>TOTEN, 200 for HazMat</w:t>
      </w:r>
      <w:r w:rsidR="003356D7">
        <w:rPr>
          <w:lang w:val="en-GB"/>
        </w:rPr>
        <w:t>.</w:t>
      </w:r>
    </w:p>
    <w:p w14:paraId="58B1B0E6" w14:textId="561BC8C7" w:rsidR="003356D7" w:rsidRPr="00E866AB" w:rsidRDefault="003356D7">
      <w:pPr>
        <w:pStyle w:val="CommentText"/>
        <w:rPr>
          <w:lang w:val="en-GB"/>
        </w:rPr>
      </w:pPr>
      <w:r>
        <w:rPr>
          <w:lang w:val="en-GB"/>
        </w:rPr>
        <w:t xml:space="preserve">Start with 2-3 sentences from the intro, then 2 sentences from the methods, </w:t>
      </w:r>
    </w:p>
  </w:comment>
  <w:comment w:id="7" w:author="Erlend Sørmo" w:date="2023-04-13T09:42:00Z" w:initials="ES">
    <w:p w14:paraId="3D54B5F8" w14:textId="7B09C4F1" w:rsidR="003356D7" w:rsidRPr="003356D7" w:rsidRDefault="003356D7">
      <w:pPr>
        <w:pStyle w:val="CommentText"/>
        <w:rPr>
          <w:lang w:val="en-GB"/>
        </w:rPr>
      </w:pPr>
      <w:r>
        <w:rPr>
          <w:rStyle w:val="CommentReference"/>
        </w:rPr>
        <w:annotationRef/>
      </w:r>
      <w:r w:rsidRPr="003356D7">
        <w:rPr>
          <w:lang w:val="en-GB"/>
        </w:rPr>
        <w:t>I think we should call t</w:t>
      </w:r>
      <w:r>
        <w:rPr>
          <w:lang w:val="en-GB"/>
        </w:rPr>
        <w:t>his a full scale pilot unit, full scale medium size unit or something like that. The thing is that we want to highlight the divide between our study and laboratory studies.</w:t>
      </w:r>
    </w:p>
  </w:comment>
  <w:comment w:id="9" w:author="Erlend Sørmo" w:date="2023-04-13T09:45:00Z" w:initials="ES">
    <w:p w14:paraId="44748656" w14:textId="12909D72" w:rsidR="007D7531" w:rsidRPr="0077073E" w:rsidRDefault="007D7531" w:rsidP="007D7531">
      <w:pPr>
        <w:pStyle w:val="CommentText"/>
        <w:ind w:firstLine="0"/>
        <w:rPr>
          <w:lang w:val="en-GB"/>
        </w:rPr>
      </w:pPr>
      <w:r>
        <w:rPr>
          <w:rStyle w:val="CommentReference"/>
        </w:rPr>
        <w:annotationRef/>
      </w:r>
      <w:r w:rsidRPr="0077073E">
        <w:rPr>
          <w:lang w:val="en-GB"/>
        </w:rPr>
        <w:t xml:space="preserve">Some </w:t>
      </w:r>
      <w:r w:rsidR="00D76997" w:rsidRPr="0077073E">
        <w:rPr>
          <w:lang w:val="en-GB"/>
        </w:rPr>
        <w:t>litteraturet hat might be useful</w:t>
      </w:r>
      <w:r w:rsidRPr="0077073E">
        <w:rPr>
          <w:lang w:val="en-GB"/>
        </w:rPr>
        <w:t xml:space="preserve"> </w:t>
      </w:r>
    </w:p>
    <w:p w14:paraId="14A86B52" w14:textId="77777777" w:rsidR="007D7531" w:rsidRPr="0077073E" w:rsidRDefault="007D7531" w:rsidP="007D7531">
      <w:pPr>
        <w:pStyle w:val="CommentText"/>
        <w:ind w:firstLine="0"/>
        <w:rPr>
          <w:lang w:val="en-GB"/>
        </w:rPr>
      </w:pPr>
    </w:p>
    <w:p w14:paraId="3EAC5CE7" w14:textId="77777777" w:rsidR="009846B6" w:rsidRDefault="009846B6" w:rsidP="009846B6">
      <w:pPr>
        <w:pStyle w:val="CommentText"/>
        <w:ind w:firstLine="0"/>
        <w:rPr>
          <w:lang w:val="en-GB"/>
        </w:rPr>
      </w:pPr>
      <w:r>
        <w:rPr>
          <w:lang w:val="en-GB"/>
        </w:rPr>
        <w:t>Hale et al (2017)</w:t>
      </w:r>
    </w:p>
    <w:p w14:paraId="0E5A0475" w14:textId="7574E8D9" w:rsidR="009846B6" w:rsidRPr="009846B6" w:rsidRDefault="00EA72BF" w:rsidP="009846B6">
      <w:pPr>
        <w:pStyle w:val="CommentText"/>
        <w:ind w:firstLine="0"/>
        <w:rPr>
          <w:lang w:val="en-GB"/>
        </w:rPr>
      </w:pPr>
      <w:hyperlink r:id="rId2" w:history="1">
        <w:r w:rsidR="009846B6" w:rsidRPr="00E040F6">
          <w:rPr>
            <w:rStyle w:val="Hyperlink"/>
            <w:lang w:val="en-GB"/>
          </w:rPr>
          <w:t>Quantifying the Total and Bioavailable Polycyclic Aromatic Hydrocarbons and Dioxins in Biochars | Environmental Science &amp; Technology (acs.org)</w:t>
        </w:r>
      </w:hyperlink>
    </w:p>
    <w:p w14:paraId="16A00300" w14:textId="77777777" w:rsidR="009846B6" w:rsidRPr="009846B6" w:rsidRDefault="009846B6" w:rsidP="007D7531">
      <w:pPr>
        <w:pStyle w:val="CommentText"/>
        <w:ind w:firstLine="0"/>
        <w:rPr>
          <w:lang w:val="en-GB"/>
        </w:rPr>
      </w:pPr>
    </w:p>
    <w:p w14:paraId="03B6D8C0" w14:textId="54F6AEE2" w:rsidR="00335CFE" w:rsidRDefault="00335CFE" w:rsidP="007D7531">
      <w:pPr>
        <w:pStyle w:val="CommentText"/>
        <w:ind w:firstLine="0"/>
      </w:pPr>
      <w:r>
        <w:t>Font et al (2009):</w:t>
      </w:r>
    </w:p>
    <w:p w14:paraId="6950AEF7" w14:textId="77777777" w:rsidR="007D7531" w:rsidRDefault="00EA72BF" w:rsidP="007D7531">
      <w:pPr>
        <w:pStyle w:val="CommentText"/>
        <w:ind w:firstLine="0"/>
      </w:pPr>
      <w:hyperlink r:id="rId3" w:history="1">
        <w:r w:rsidR="00335CFE" w:rsidRPr="00335CFE">
          <w:rPr>
            <w:rStyle w:val="Hyperlink"/>
            <w:lang w:val="en-GB"/>
          </w:rPr>
          <w:t>Comparison between emissions from the pyrolysis and combustion of different wastes - ScienceDirect</w:t>
        </w:r>
      </w:hyperlink>
    </w:p>
    <w:p w14:paraId="0439E458" w14:textId="77777777" w:rsidR="00335CFE" w:rsidRDefault="00335CFE" w:rsidP="007D7531">
      <w:pPr>
        <w:pStyle w:val="CommentText"/>
        <w:ind w:firstLine="0"/>
      </w:pPr>
    </w:p>
    <w:p w14:paraId="61EA3BA8" w14:textId="36420A25" w:rsidR="00335CFE" w:rsidRPr="00287A7D" w:rsidRDefault="00287A7D" w:rsidP="007D7531">
      <w:pPr>
        <w:pStyle w:val="CommentText"/>
        <w:ind w:firstLine="0"/>
        <w:rPr>
          <w:lang w:val="en-GB"/>
        </w:rPr>
      </w:pPr>
      <w:r w:rsidRPr="00287A7D">
        <w:rPr>
          <w:lang w:val="en-GB"/>
        </w:rPr>
        <w:t>Chen et al (2007):</w:t>
      </w:r>
    </w:p>
    <w:p w14:paraId="20075996" w14:textId="6221D9FE" w:rsidR="00287A7D" w:rsidRDefault="00EA72BF" w:rsidP="007D7531">
      <w:pPr>
        <w:pStyle w:val="CommentText"/>
        <w:ind w:firstLine="0"/>
        <w:rPr>
          <w:lang w:val="en-GB"/>
        </w:rPr>
      </w:pPr>
      <w:hyperlink r:id="rId4" w:history="1">
        <w:r w:rsidR="00287A7D" w:rsidRPr="00287A7D">
          <w:rPr>
            <w:rStyle w:val="Hyperlink"/>
            <w:lang w:val="en-GB"/>
          </w:rPr>
          <w:t>Emissions of polycyclic aromatic hydrocarbons (PAHs) from the pyrolysis of scrap tires - ScienceDirect</w:t>
        </w:r>
      </w:hyperlink>
      <w:r w:rsidR="00287A7D" w:rsidRPr="00287A7D">
        <w:rPr>
          <w:lang w:val="en-GB"/>
        </w:rPr>
        <w:t xml:space="preserve"> </w:t>
      </w:r>
    </w:p>
    <w:p w14:paraId="0A8521AA" w14:textId="77777777" w:rsidR="00287A7D" w:rsidRDefault="00287A7D" w:rsidP="007D7531">
      <w:pPr>
        <w:pStyle w:val="CommentText"/>
        <w:ind w:firstLine="0"/>
        <w:rPr>
          <w:lang w:val="en-GB"/>
        </w:rPr>
      </w:pPr>
    </w:p>
    <w:p w14:paraId="770FD46A" w14:textId="52BC0F1C" w:rsidR="004C0315" w:rsidRDefault="004C0315" w:rsidP="007D7531">
      <w:pPr>
        <w:pStyle w:val="CommentText"/>
        <w:ind w:firstLine="0"/>
        <w:rPr>
          <w:lang w:val="en-GB"/>
        </w:rPr>
      </w:pPr>
      <w:r>
        <w:rPr>
          <w:lang w:val="en-GB"/>
        </w:rPr>
        <w:t>Fabbri &amp; Vassura (2006):</w:t>
      </w:r>
    </w:p>
    <w:p w14:paraId="5AB196BC" w14:textId="2C101EF2" w:rsidR="004C0315" w:rsidRPr="00855C2C" w:rsidRDefault="00EA72BF" w:rsidP="007D7531">
      <w:pPr>
        <w:pStyle w:val="CommentText"/>
        <w:ind w:firstLine="0"/>
        <w:rPr>
          <w:lang w:val="en-GB"/>
        </w:rPr>
      </w:pPr>
      <w:hyperlink r:id="rId5" w:history="1">
        <w:r w:rsidR="00855C2C" w:rsidRPr="00855C2C">
          <w:rPr>
            <w:rStyle w:val="Hyperlink"/>
            <w:lang w:val="en-GB"/>
          </w:rPr>
          <w:t>Evaluating emission levels of polycyclic aromatic hydrocarbons from organic materials by analytical pyrolysis - ScienceDirect</w:t>
        </w:r>
      </w:hyperlink>
    </w:p>
    <w:p w14:paraId="14A699E4" w14:textId="77777777" w:rsidR="00E040F6" w:rsidRDefault="00E040F6" w:rsidP="007D7531">
      <w:pPr>
        <w:pStyle w:val="CommentText"/>
        <w:ind w:firstLine="0"/>
      </w:pPr>
    </w:p>
    <w:p w14:paraId="7CDE8DFA" w14:textId="75F8B01F" w:rsidR="00E040F6" w:rsidRDefault="000A231E" w:rsidP="007D7531">
      <w:pPr>
        <w:pStyle w:val="CommentText"/>
        <w:ind w:firstLine="0"/>
      </w:pPr>
      <w:r>
        <w:t>Haj</w:t>
      </w:r>
      <w:r w:rsidR="00F76F62">
        <w:t>aligol et al (2001):</w:t>
      </w:r>
    </w:p>
    <w:p w14:paraId="095FB127" w14:textId="059505C3" w:rsidR="00F76F62" w:rsidRPr="00F76F62" w:rsidRDefault="00EA72BF" w:rsidP="007D7531">
      <w:pPr>
        <w:pStyle w:val="CommentText"/>
        <w:ind w:firstLine="0"/>
        <w:rPr>
          <w:lang w:val="en-GB"/>
        </w:rPr>
      </w:pPr>
      <w:hyperlink r:id="rId6" w:history="1">
        <w:r w:rsidR="00F76F62" w:rsidRPr="00F76F62">
          <w:rPr>
            <w:rStyle w:val="Hyperlink"/>
            <w:lang w:val="en-GB"/>
          </w:rPr>
          <w:t>Low temperature formation of aromatic hydrocarbon from pyrolysis of cellulosic materials - ScienceDirect</w:t>
        </w:r>
      </w:hyperlink>
    </w:p>
    <w:p w14:paraId="5AB2CF28" w14:textId="77777777" w:rsidR="00F76F62" w:rsidRPr="00F76F62" w:rsidRDefault="00F76F62" w:rsidP="007D7531">
      <w:pPr>
        <w:pStyle w:val="CommentText"/>
        <w:ind w:firstLine="0"/>
        <w:rPr>
          <w:lang w:val="en-GB"/>
        </w:rPr>
      </w:pPr>
    </w:p>
    <w:p w14:paraId="62E4D71B" w14:textId="012F9B31" w:rsidR="005233BF" w:rsidRDefault="0070030B" w:rsidP="007D7531">
      <w:pPr>
        <w:pStyle w:val="CommentText"/>
        <w:ind w:firstLine="0"/>
        <w:rPr>
          <w:lang w:val="en-GB"/>
        </w:rPr>
      </w:pPr>
      <w:r>
        <w:rPr>
          <w:lang w:val="en-GB"/>
        </w:rPr>
        <w:t>Nakajima et al (200</w:t>
      </w:r>
      <w:r w:rsidR="005233BF">
        <w:rPr>
          <w:lang w:val="en-GB"/>
        </w:rPr>
        <w:t>7):</w:t>
      </w:r>
    </w:p>
    <w:p w14:paraId="1CCFF4EB" w14:textId="45362903" w:rsidR="005233BF" w:rsidRPr="005233BF" w:rsidRDefault="00EA72BF" w:rsidP="007D7531">
      <w:pPr>
        <w:pStyle w:val="CommentText"/>
        <w:ind w:firstLine="0"/>
        <w:rPr>
          <w:lang w:val="en-GB"/>
        </w:rPr>
      </w:pPr>
      <w:hyperlink r:id="rId7" w:history="1">
        <w:r w:rsidR="005233BF" w:rsidRPr="005233BF">
          <w:rPr>
            <w:rStyle w:val="Hyperlink"/>
            <w:lang w:val="en-GB"/>
          </w:rPr>
          <w:t>Polycyclic Aromatic Hydrocarbon Generation Behavior in the Process of Carbonization of Wood | SpringerLink</w:t>
        </w:r>
      </w:hyperlink>
    </w:p>
    <w:p w14:paraId="75EE0A4F" w14:textId="77777777" w:rsidR="005233BF" w:rsidRDefault="005233BF" w:rsidP="007D7531">
      <w:pPr>
        <w:pStyle w:val="CommentText"/>
        <w:ind w:firstLine="0"/>
        <w:rPr>
          <w:lang w:val="en-GB"/>
        </w:rPr>
      </w:pPr>
    </w:p>
    <w:p w14:paraId="1AE91546" w14:textId="6A50EAC1" w:rsidR="005233BF" w:rsidRDefault="00885EA5" w:rsidP="007D7531">
      <w:pPr>
        <w:pStyle w:val="CommentText"/>
        <w:ind w:firstLine="0"/>
        <w:rPr>
          <w:lang w:val="en-GB"/>
        </w:rPr>
      </w:pPr>
      <w:r>
        <w:rPr>
          <w:lang w:val="en-GB"/>
        </w:rPr>
        <w:t>Stanmore (</w:t>
      </w:r>
      <w:r w:rsidR="00486027">
        <w:rPr>
          <w:lang w:val="en-GB"/>
        </w:rPr>
        <w:t>2004):</w:t>
      </w:r>
    </w:p>
    <w:p w14:paraId="27EF8079" w14:textId="077ED446" w:rsidR="00335CFE" w:rsidRPr="00335CFE" w:rsidRDefault="00EA72BF" w:rsidP="007D7531">
      <w:pPr>
        <w:pStyle w:val="CommentText"/>
        <w:ind w:firstLine="0"/>
        <w:rPr>
          <w:lang w:val="en-GB"/>
        </w:rPr>
      </w:pPr>
      <w:hyperlink r:id="rId8" w:history="1">
        <w:r w:rsidR="00486027" w:rsidRPr="00486027">
          <w:rPr>
            <w:rStyle w:val="Hyperlink"/>
            <w:lang w:val="en-GB"/>
          </w:rPr>
          <w:t>The formation of dioxins in combustion systems - ScienceDirect</w:t>
        </w:r>
      </w:hyperlink>
    </w:p>
  </w:comment>
  <w:comment w:id="10" w:author="Erlend Sørmo" w:date="2023-04-13T11:22:00Z" w:initials="ES">
    <w:p w14:paraId="43BA86E7" w14:textId="587E2523" w:rsidR="00D76997" w:rsidRPr="00D76997" w:rsidRDefault="00D76997">
      <w:pPr>
        <w:pStyle w:val="CommentText"/>
        <w:rPr>
          <w:lang w:val="en-GB"/>
        </w:rPr>
      </w:pPr>
      <w:r>
        <w:rPr>
          <w:rStyle w:val="CommentReference"/>
        </w:rPr>
        <w:annotationRef/>
      </w:r>
      <w:r w:rsidRPr="00D76997">
        <w:rPr>
          <w:lang w:val="en-GB"/>
        </w:rPr>
        <w:t>There is a cleaning p</w:t>
      </w:r>
      <w:r>
        <w:rPr>
          <w:lang w:val="en-GB"/>
        </w:rPr>
        <w:t>rocedure for XAD, PUF and GFF that I have described in my PFAS ms. It should either go in here or in the gas emission sampling subchapter.</w:t>
      </w:r>
    </w:p>
  </w:comment>
  <w:comment w:id="11" w:author="Katinka Krahn" w:date="2023-04-13T12:42:00Z" w:initials="KK">
    <w:p w14:paraId="689AA0B5" w14:textId="77777777" w:rsidR="000E76C7" w:rsidRDefault="000E76C7" w:rsidP="00A3322B">
      <w:pPr>
        <w:pStyle w:val="CommentText"/>
        <w:ind w:firstLine="0"/>
      </w:pPr>
      <w:r>
        <w:rPr>
          <w:rStyle w:val="CommentReference"/>
        </w:rPr>
        <w:annotationRef/>
      </w:r>
      <w:r>
        <w:t>How much of the details in the chemicals and materials and sampling sections should I re-write here?</w:t>
      </w:r>
    </w:p>
  </w:comment>
  <w:comment w:id="13" w:author="Erlend Sørmo" w:date="2023-04-13T10:21:00Z" w:initials="ES">
    <w:p w14:paraId="5028617F" w14:textId="77777777" w:rsidR="00895DFA" w:rsidRDefault="00895DFA">
      <w:pPr>
        <w:pStyle w:val="CommentText"/>
      </w:pPr>
      <w:r>
        <w:rPr>
          <w:rStyle w:val="CommentReference"/>
        </w:rPr>
        <w:annotationRef/>
      </w:r>
      <w:r>
        <w:t>From my 2020 paper:</w:t>
      </w:r>
    </w:p>
    <w:p w14:paraId="3C2D2F79" w14:textId="77777777" w:rsidR="00895DFA" w:rsidRDefault="00895DFA">
      <w:pPr>
        <w:pStyle w:val="CommentText"/>
      </w:pPr>
    </w:p>
    <w:p w14:paraId="202C2F9F" w14:textId="1CCBC589" w:rsidR="00895DFA" w:rsidRDefault="00895DFA">
      <w:pPr>
        <w:pStyle w:val="CommentText"/>
        <w:rPr>
          <w:lang w:val="en-GB"/>
        </w:rPr>
      </w:pPr>
      <w:r w:rsidRPr="00895DFA">
        <w:rPr>
          <w:lang w:val="en-GB"/>
        </w:rPr>
        <w:t>GFF and PUF was extracted using accelerated solvent extraction (ASE) with toluene, clean up in a silica column and the extracts then analysed using GC–MS-MS according to ISO 12884. Deuterated internal standards were used (Naphthalene-D8; Acenaphthene-D10; Phenanthrene-D10; Fluoranthene-D10; Benz(a)pyrene-D12; Dibenzo(ah)anthracen-D14). Total PAH concentrations in emitted gases were reported as the sum of the particulate and gas phase concentrations.</w:t>
      </w:r>
      <w:r>
        <w:rPr>
          <w:lang w:val="en-GB"/>
        </w:rPr>
        <w:t xml:space="preserve"> </w:t>
      </w:r>
    </w:p>
    <w:p w14:paraId="5065DD54" w14:textId="08C1E76E" w:rsidR="00895DFA" w:rsidRDefault="00895DFA">
      <w:pPr>
        <w:pStyle w:val="CommentText"/>
        <w:rPr>
          <w:lang w:val="en-GB"/>
        </w:rPr>
      </w:pPr>
    </w:p>
    <w:p w14:paraId="49821EE9" w14:textId="0D0BCD79" w:rsidR="00895DFA" w:rsidRPr="00895DFA" w:rsidRDefault="00895DFA" w:rsidP="00895DFA">
      <w:pPr>
        <w:pStyle w:val="CommentText"/>
        <w:rPr>
          <w:lang w:val="en-GB"/>
        </w:rPr>
      </w:pPr>
      <w:r>
        <w:rPr>
          <w:lang w:val="en-GB"/>
        </w:rPr>
        <w:t xml:space="preserve">The extrations are the same for both PAH, dioxins and PCBs. I think you can find some more details in Hale et al (2017, </w:t>
      </w:r>
      <w:hyperlink r:id="rId9" w:history="1">
        <w:r w:rsidRPr="00C87848">
          <w:rPr>
            <w:rStyle w:val="Hyperlink"/>
            <w:lang w:val="en-GB"/>
          </w:rPr>
          <w:t>https://pubs.acs.org/doi/10.1021/es203984k</w:t>
        </w:r>
      </w:hyperlink>
      <w:r>
        <w:rPr>
          <w:lang w:val="en-GB"/>
        </w:rPr>
        <w:t xml:space="preserve"> ). Did you use Horst for the 2017 study Gerard?</w:t>
      </w:r>
    </w:p>
  </w:comment>
  <w:comment w:id="14" w:author="Katinka Krahn" w:date="2023-04-18T10:52:00Z" w:initials="KK">
    <w:p w14:paraId="131D0BC8" w14:textId="77777777" w:rsidR="00D5017F" w:rsidRDefault="00D5017F">
      <w:pPr>
        <w:pStyle w:val="CommentText"/>
        <w:ind w:firstLine="0"/>
      </w:pPr>
      <w:r>
        <w:rPr>
          <w:rStyle w:val="CommentReference"/>
        </w:rPr>
        <w:annotationRef/>
      </w:r>
      <w:r>
        <w:t xml:space="preserve">Gerard: </w:t>
      </w:r>
      <w:r>
        <w:rPr>
          <w:lang w:val="en-GB"/>
        </w:rPr>
        <w:t>No, was done at Umeå University. This one used Horst</w:t>
      </w:r>
    </w:p>
    <w:p w14:paraId="5C59AF54" w14:textId="77777777" w:rsidR="00D5017F" w:rsidRDefault="00D5017F">
      <w:pPr>
        <w:pStyle w:val="CommentText"/>
        <w:ind w:firstLine="0"/>
      </w:pPr>
    </w:p>
    <w:p w14:paraId="77A801C7" w14:textId="77777777" w:rsidR="00D5017F" w:rsidRDefault="00D5017F">
      <w:pPr>
        <w:pStyle w:val="CommentText"/>
        <w:ind w:firstLine="0"/>
      </w:pPr>
      <w:r>
        <w:rPr>
          <w:color w:val="000000"/>
          <w:lang w:val="en-GB"/>
        </w:rPr>
        <w:t>Methods were similar to those in ref </w:t>
      </w:r>
      <w:hyperlink r:id="rId10" w:history="1">
        <w:r w:rsidRPr="001D06F5">
          <w:rPr>
            <w:rStyle w:val="Hyperlink"/>
            <w:lang w:val="en-GB"/>
          </w:rPr>
          <w:t>14</w:t>
        </w:r>
      </w:hyperlink>
      <w:r>
        <w:rPr>
          <w:color w:val="000000"/>
          <w:lang w:val="en-GB"/>
        </w:rPr>
        <w:t>. Briefly, five open liquid chromatographic columns (KOH-silica, neutral silica, 40% H2SO4-silica, activated carbon (AX21)+Celite and Na2SO4) and one step for reducing the sulfur content (activated copper pretreated by hydrochloric acid and washed with methanol) were used for the cleanup. Recovery standards (four 13C-labeled PCDD/Fs) were added. Instrumental analyses were performed using an HRGC/HRMS system. The limit of detection (LOD; three times the average area of noise in chromatograms) varied from 0.3 to 3 pg/sample for the various PCDD/F congeners.</w:t>
      </w:r>
    </w:p>
    <w:p w14:paraId="03592E73" w14:textId="77777777" w:rsidR="00D5017F" w:rsidRDefault="00D5017F">
      <w:pPr>
        <w:pStyle w:val="CommentText"/>
        <w:ind w:firstLine="0"/>
      </w:pPr>
    </w:p>
    <w:p w14:paraId="0A3051DA" w14:textId="77777777" w:rsidR="00D5017F" w:rsidRDefault="00D5017F" w:rsidP="001D06F5">
      <w:pPr>
        <w:pStyle w:val="CommentText"/>
        <w:ind w:firstLine="0"/>
      </w:pPr>
      <w:r>
        <w:rPr>
          <w:color w:val="222222"/>
          <w:lang w:val="en-GB"/>
        </w:rPr>
        <w:t>Cornelissen, G., Amstaetter, K., Hauge, A., Schaanning, M., Beylich, B., Gunnarsson, J. S., ... &amp; Eek, E. (2012). Large-scale field study on thin-layer capping of marine PCDD/F-contaminated sediments in Grenlandfjords, Norway: Physicochemical effects. </w:t>
      </w:r>
      <w:r>
        <w:rPr>
          <w:i/>
          <w:iCs/>
          <w:color w:val="222222"/>
        </w:rPr>
        <w:t>Environmental science &amp; technology</w:t>
      </w:r>
      <w:r>
        <w:rPr>
          <w:color w:val="222222"/>
        </w:rPr>
        <w:t>, </w:t>
      </w:r>
      <w:r>
        <w:rPr>
          <w:i/>
          <w:iCs/>
          <w:color w:val="222222"/>
        </w:rPr>
        <w:t>46</w:t>
      </w:r>
      <w:r>
        <w:rPr>
          <w:color w:val="222222"/>
        </w:rPr>
        <w:t>(21), 12030-12037.</w:t>
      </w:r>
    </w:p>
  </w:comment>
  <w:comment w:id="17" w:author="Erlend Sørmo" w:date="2023-04-13T10:27:00Z" w:initials="ES">
    <w:p w14:paraId="27E56F8A" w14:textId="31D5AFFE" w:rsidR="00895DFA" w:rsidRPr="00895DFA" w:rsidRDefault="00895DFA">
      <w:pPr>
        <w:pStyle w:val="CommentText"/>
        <w:rPr>
          <w:lang w:val="en-GB"/>
        </w:rPr>
      </w:pPr>
      <w:r>
        <w:rPr>
          <w:rStyle w:val="CommentReference"/>
        </w:rPr>
        <w:annotationRef/>
      </w:r>
      <w:r w:rsidRPr="00895DFA">
        <w:rPr>
          <w:lang w:val="en-GB"/>
        </w:rPr>
        <w:t xml:space="preserve">Below you have only referenced </w:t>
      </w:r>
      <w:r>
        <w:rPr>
          <w:lang w:val="en-GB"/>
        </w:rPr>
        <w:t>studies of sewage sludges right?</w:t>
      </w:r>
      <w:r w:rsidR="000B696D">
        <w:rPr>
          <w:lang w:val="en-GB"/>
        </w:rPr>
        <w:t xml:space="preserve"> It might be tedious to find specific references for these compounds in all matrices studied.</w:t>
      </w:r>
      <w:r>
        <w:rPr>
          <w:lang w:val="en-GB"/>
        </w:rPr>
        <w:t xml:space="preserve"> Maybe you can</w:t>
      </w:r>
      <w:r w:rsidR="000B696D">
        <w:rPr>
          <w:lang w:val="en-GB"/>
        </w:rPr>
        <w:t xml:space="preserve"> rather</w:t>
      </w:r>
      <w:r>
        <w:rPr>
          <w:lang w:val="en-GB"/>
        </w:rPr>
        <w:t xml:space="preserve"> start by saying something general about legacy contaminants like these, and that we expect to find them in most waste streams due to their general presence in the environment.</w:t>
      </w:r>
      <w:r w:rsidR="000B696D">
        <w:rPr>
          <w:lang w:val="en-GB"/>
        </w:rPr>
        <w:t xml:space="preserve"> Then add a few references about their presence in soil, water, vegetation, consumer products, sewage sludge or the likes. </w:t>
      </w:r>
      <w:r>
        <w:rPr>
          <w:lang w:val="en-GB"/>
        </w:rPr>
        <w:t xml:space="preserve"> </w:t>
      </w:r>
    </w:p>
  </w:comment>
  <w:comment w:id="18" w:author="Katinka Krahn" w:date="2023-04-18T11:01:00Z" w:initials="KK">
    <w:p w14:paraId="05C40A74" w14:textId="77777777" w:rsidR="00D5017F" w:rsidRDefault="00D5017F">
      <w:pPr>
        <w:pStyle w:val="CommentText"/>
        <w:ind w:firstLine="0"/>
      </w:pPr>
      <w:r>
        <w:rPr>
          <w:rStyle w:val="CommentReference"/>
        </w:rPr>
        <w:annotationRef/>
      </w:r>
      <w:r>
        <w:rPr>
          <w:lang w:val="en-GB"/>
        </w:rPr>
        <w:t xml:space="preserve">Gerard: </w:t>
      </w:r>
      <w:r>
        <w:rPr>
          <w:lang w:val="en-GB"/>
        </w:rPr>
        <w:br/>
        <w:t>But keep it short, I think it is more important to talk about what happens to the POPs than compare POP in feedstock to literature.</w:t>
      </w:r>
    </w:p>
    <w:p w14:paraId="4CD1AD5A" w14:textId="77777777" w:rsidR="00D5017F" w:rsidRDefault="00D5017F">
      <w:pPr>
        <w:pStyle w:val="CommentText"/>
        <w:ind w:firstLine="0"/>
      </w:pPr>
    </w:p>
    <w:p w14:paraId="30FBD0E9" w14:textId="77777777" w:rsidR="00D5017F" w:rsidRDefault="00D5017F" w:rsidP="000C7729">
      <w:pPr>
        <w:pStyle w:val="CommentText"/>
        <w:ind w:firstLine="0"/>
      </w:pPr>
      <w:r>
        <w:rPr>
          <w:lang w:val="en-GB"/>
        </w:rPr>
        <w:t>I think the level of detail here is fine, especially if you find an overarching ref for the woody stuff</w:t>
      </w:r>
    </w:p>
  </w:comment>
  <w:comment w:id="19" w:author="Katinka Krahn" w:date="2023-04-14T10:34:00Z" w:initials="KK">
    <w:p w14:paraId="3A819FF9" w14:textId="0C40B2E9" w:rsidR="004106D5" w:rsidRDefault="004106D5" w:rsidP="00A330E8">
      <w:pPr>
        <w:pStyle w:val="CommentText"/>
        <w:ind w:firstLine="0"/>
      </w:pPr>
      <w:r>
        <w:rPr>
          <w:rStyle w:val="CommentReference"/>
        </w:rPr>
        <w:annotationRef/>
      </w:r>
      <w:r>
        <w:t>Include if PCDD/F oil data is available</w:t>
      </w:r>
    </w:p>
  </w:comment>
  <w:comment w:id="20" w:author="Erlend Sørmo" w:date="2023-04-13T10:47:00Z" w:initials="ES">
    <w:p w14:paraId="5D74488B" w14:textId="47265C24" w:rsidR="000B696D" w:rsidRPr="000B696D" w:rsidRDefault="000B696D">
      <w:pPr>
        <w:pStyle w:val="CommentText"/>
        <w:rPr>
          <w:lang w:val="en-GB"/>
        </w:rPr>
      </w:pPr>
      <w:r>
        <w:rPr>
          <w:rStyle w:val="CommentReference"/>
        </w:rPr>
        <w:annotationRef/>
      </w:r>
      <w:r w:rsidRPr="000B696D">
        <w:rPr>
          <w:lang w:val="en-GB"/>
        </w:rPr>
        <w:t>Look at Sarah's 2017 paper on b</w:t>
      </w:r>
      <w:r>
        <w:rPr>
          <w:lang w:val="en-GB"/>
        </w:rPr>
        <w:t xml:space="preserve">ioavailability of PAHs and dioxins in biochar. We need to include the fact that these compounds are extremely immobile even though we find them in the biochar matrix. Also you can find total conentrations to compare with in that paper. There should be plenty of other papers to compare to for PAH-concentrations as well. Also, we need to include something about how the technology used affects PAH concentrations (ref the discussion in my 2020 paper). </w:t>
      </w:r>
    </w:p>
  </w:comment>
  <w:comment w:id="21" w:author="Erlend Sørmo" w:date="2023-04-13T11:20:00Z" w:initials="ES">
    <w:p w14:paraId="75379CB8" w14:textId="634A9EE8" w:rsidR="00584005" w:rsidRPr="00584005" w:rsidRDefault="00584005">
      <w:pPr>
        <w:pStyle w:val="CommentText"/>
        <w:rPr>
          <w:lang w:val="en-GB"/>
        </w:rPr>
      </w:pPr>
      <w:r>
        <w:rPr>
          <w:rStyle w:val="CommentReference"/>
        </w:rPr>
        <w:annotationRef/>
      </w:r>
      <w:r w:rsidRPr="00584005">
        <w:rPr>
          <w:lang w:val="en-GB"/>
        </w:rPr>
        <w:t>When w</w:t>
      </w:r>
      <w:r>
        <w:rPr>
          <w:lang w:val="en-GB"/>
        </w:rPr>
        <w:t>e get Cl data for feedstocks we include them in this section. We want to see if there is any correlation with Cl content and dioxin concentration.</w:t>
      </w:r>
    </w:p>
  </w:comment>
  <w:comment w:id="22" w:author="Katinka Krahn" w:date="2023-04-20T13:08:00Z" w:initials="KK">
    <w:p w14:paraId="018C3BA6" w14:textId="77777777" w:rsidR="006125C2" w:rsidRDefault="006125C2" w:rsidP="0081504F">
      <w:pPr>
        <w:pStyle w:val="CommentText"/>
        <w:ind w:firstLine="0"/>
      </w:pPr>
      <w:r>
        <w:rPr>
          <w:rStyle w:val="CommentReference"/>
        </w:rPr>
        <w:annotationRef/>
      </w:r>
      <w:r>
        <w:t xml:space="preserve">Gerard: Hale 2012 did not find any correlation </w:t>
      </w:r>
    </w:p>
  </w:comment>
  <w:comment w:id="23" w:author="Katinka Krahn" w:date="2023-04-20T13:22:00Z" w:initials="KK">
    <w:p w14:paraId="49B2FE77" w14:textId="77777777" w:rsidR="0024666C" w:rsidRDefault="0024666C" w:rsidP="008556E0">
      <w:pPr>
        <w:pStyle w:val="CommentText"/>
        <w:ind w:firstLine="0"/>
      </w:pPr>
      <w:r>
        <w:rPr>
          <w:rStyle w:val="CommentReference"/>
        </w:rPr>
        <w:annotationRef/>
      </w:r>
      <w:r>
        <w:t>Reconsider using the term thermal degradation after you get the oil data, maybe they only have evaporated?</w:t>
      </w:r>
    </w:p>
  </w:comment>
  <w:comment w:id="26" w:author="Erlend Sørmo" w:date="2023-04-13T10:50:00Z" w:initials="ES">
    <w:p w14:paraId="7926C1A9" w14:textId="1ED66830" w:rsidR="000B696D" w:rsidRDefault="000B696D">
      <w:pPr>
        <w:pStyle w:val="CommentText"/>
        <w:rPr>
          <w:lang w:val="en-GB"/>
        </w:rPr>
      </w:pPr>
      <w:r>
        <w:rPr>
          <w:rStyle w:val="CommentReference"/>
        </w:rPr>
        <w:annotationRef/>
      </w:r>
      <w:r w:rsidRPr="000B696D">
        <w:rPr>
          <w:lang w:val="en-GB"/>
        </w:rPr>
        <w:t xml:space="preserve">Compare to Mosko et al for PCBs. </w:t>
      </w:r>
    </w:p>
    <w:p w14:paraId="24CD4626" w14:textId="298A1F55" w:rsidR="000B696D" w:rsidRPr="000B696D" w:rsidRDefault="000B696D">
      <w:pPr>
        <w:pStyle w:val="CommentText"/>
        <w:rPr>
          <w:lang w:val="en-GB"/>
        </w:rPr>
      </w:pPr>
      <w:r w:rsidRPr="000B696D">
        <w:rPr>
          <w:lang w:val="en-GB"/>
        </w:rPr>
        <w:t>Yo</w:t>
      </w:r>
      <w:r>
        <w:rPr>
          <w:lang w:val="en-GB"/>
        </w:rPr>
        <w:t>u can also cite papers on RE for other substances like my PFAS paper and Gabi's OPFR paper to end the discussion about RE with some more general trends for organic contaminants.</w:t>
      </w:r>
    </w:p>
  </w:comment>
  <w:comment w:id="29" w:author="Erlend Sørmo" w:date="2023-04-13T10:57:00Z" w:initials="ES">
    <w:p w14:paraId="1F051499" w14:textId="5D58462D" w:rsidR="004959DF" w:rsidRDefault="004959DF" w:rsidP="004959DF">
      <w:pPr>
        <w:pStyle w:val="CommentText"/>
        <w:rPr>
          <w:lang w:val="en-GB"/>
        </w:rPr>
      </w:pPr>
      <w:r>
        <w:rPr>
          <w:rStyle w:val="CommentReference"/>
        </w:rPr>
        <w:annotationRef/>
      </w:r>
      <w:r w:rsidRPr="004959DF">
        <w:rPr>
          <w:lang w:val="en-GB"/>
        </w:rPr>
        <w:t>Say something about the d</w:t>
      </w:r>
      <w:r>
        <w:rPr>
          <w:lang w:val="en-GB"/>
        </w:rPr>
        <w:t>istribution of small and large PAH between the gas and particle fraction. I suspect the gas phase fraction is mainly 2-3 ring PAHs</w:t>
      </w:r>
    </w:p>
    <w:p w14:paraId="2F842055" w14:textId="7AD6D70D" w:rsidR="004959DF" w:rsidRPr="004959DF" w:rsidRDefault="004959DF">
      <w:pPr>
        <w:pStyle w:val="CommentText"/>
        <w:rPr>
          <w:lang w:val="en-GB"/>
        </w:rPr>
      </w:pPr>
    </w:p>
  </w:comment>
  <w:comment w:id="30" w:author="Erlend Sørmo" w:date="2023-04-13T10:56:00Z" w:initials="ES">
    <w:p w14:paraId="7EF3C844" w14:textId="2F5551B0" w:rsidR="004959DF" w:rsidRPr="004959DF" w:rsidRDefault="004959DF">
      <w:pPr>
        <w:pStyle w:val="CommentText"/>
        <w:rPr>
          <w:lang w:val="en-GB"/>
        </w:rPr>
      </w:pPr>
      <w:r>
        <w:rPr>
          <w:rStyle w:val="CommentReference"/>
        </w:rPr>
        <w:annotationRef/>
      </w:r>
      <w:r w:rsidRPr="004959DF">
        <w:rPr>
          <w:lang w:val="en-GB"/>
        </w:rPr>
        <w:t>Pyrolysis temp in the Pyr</w:t>
      </w:r>
      <w:r>
        <w:rPr>
          <w:lang w:val="en-GB"/>
        </w:rPr>
        <w:t>eg was ca. 600 C</w:t>
      </w:r>
    </w:p>
  </w:comment>
  <w:comment w:id="32" w:author="Erlend Sørmo" w:date="2023-04-13T11:12:00Z" w:initials="ES">
    <w:p w14:paraId="7A7989BE" w14:textId="77777777" w:rsidR="00E543D5" w:rsidRPr="00584005" w:rsidRDefault="00E543D5" w:rsidP="00E543D5">
      <w:pPr>
        <w:pStyle w:val="CommentText"/>
        <w:rPr>
          <w:lang w:val="en-GB"/>
        </w:rPr>
      </w:pPr>
      <w:r>
        <w:rPr>
          <w:rStyle w:val="CommentReference"/>
        </w:rPr>
        <w:annotationRef/>
      </w:r>
      <w:r w:rsidRPr="00FE5A7A">
        <w:rPr>
          <w:lang w:val="en-GB"/>
        </w:rPr>
        <w:t>Here we can continue to e</w:t>
      </w:r>
      <w:r>
        <w:rPr>
          <w:lang w:val="en-GB"/>
        </w:rPr>
        <w:t xml:space="preserve">xplain that the majority of PAH partition into the oil rather than the flue gas because of the high affinity of hydrophobic PAH for the condensed oil fraction, demonstrated by some KOW value for PAHs and a short description of what pyrolysis condensates usually contain (see this ref </w:t>
      </w:r>
      <w:hyperlink r:id="rId11" w:history="1">
        <w:r w:rsidRPr="00584005">
          <w:rPr>
            <w:rStyle w:val="Hyperlink"/>
            <w:lang w:val="en-GB"/>
          </w:rPr>
          <w:t>A review on condensing system for biomass pyrolysis process - ScienceDirect</w:t>
        </w:r>
      </w:hyperlink>
      <w:r w:rsidRPr="00584005">
        <w:rPr>
          <w:lang w:val="en-GB"/>
        </w:rPr>
        <w:t xml:space="preserve"> </w:t>
      </w:r>
      <w:r>
        <w:rPr>
          <w:lang w:val="en-GB"/>
        </w:rPr>
        <w:t>)</w:t>
      </w:r>
    </w:p>
  </w:comment>
  <w:comment w:id="35" w:author="Erlend Sørmo" w:date="2023-04-13T11:16:00Z" w:initials="ES">
    <w:p w14:paraId="2C33C77B" w14:textId="57804C2F" w:rsidR="00584005" w:rsidRDefault="00584005" w:rsidP="00584005">
      <w:pPr>
        <w:pStyle w:val="CommentText"/>
        <w:numPr>
          <w:ilvl w:val="0"/>
          <w:numId w:val="5"/>
        </w:numPr>
        <w:rPr>
          <w:lang w:val="en-GB"/>
        </w:rPr>
      </w:pPr>
      <w:r>
        <w:rPr>
          <w:rStyle w:val="CommentReference"/>
        </w:rPr>
        <w:annotationRef/>
      </w:r>
      <w:r w:rsidRPr="00584005">
        <w:rPr>
          <w:lang w:val="en-GB"/>
        </w:rPr>
        <w:t>Dioxins and PCBs are mostly e</w:t>
      </w:r>
      <w:r>
        <w:rPr>
          <w:lang w:val="en-GB"/>
        </w:rPr>
        <w:t xml:space="preserve">liminated from the biochars, give REs. PAHs might accumulate in some biochars (differences between feedstocks and possibly temperatures), but the design of the unit can reduce their presence. </w:t>
      </w:r>
    </w:p>
    <w:p w14:paraId="4DC0372A" w14:textId="77777777" w:rsidR="00584005" w:rsidRDefault="00584005" w:rsidP="00584005">
      <w:pPr>
        <w:pStyle w:val="CommentText"/>
        <w:numPr>
          <w:ilvl w:val="0"/>
          <w:numId w:val="5"/>
        </w:numPr>
        <w:rPr>
          <w:lang w:val="en-GB"/>
        </w:rPr>
      </w:pPr>
      <w:r>
        <w:rPr>
          <w:lang w:val="en-GB"/>
        </w:rPr>
        <w:t xml:space="preserve">Pyrolysis condensates are toxic and potentially hazardous waste due to their high concentrations of PAHs, warrants proper safe handling. Possibly with high temp incineration as end of chain. </w:t>
      </w:r>
    </w:p>
    <w:p w14:paraId="6A862D4F" w14:textId="592DCA17" w:rsidR="00584005" w:rsidRPr="00584005" w:rsidRDefault="00584005" w:rsidP="00584005">
      <w:pPr>
        <w:pStyle w:val="CommentText"/>
        <w:numPr>
          <w:ilvl w:val="0"/>
          <w:numId w:val="5"/>
        </w:numPr>
        <w:rPr>
          <w:lang w:val="en-GB"/>
        </w:rPr>
      </w:pPr>
      <w:r>
        <w:rPr>
          <w:lang w:val="en-GB"/>
        </w:rPr>
        <w:t xml:space="preserve"> Dioxin emissions are very low, despite having some feedstocks with relatively high Cl contents (awaiting data). Do PAH emissions suggest we need flue gas cleaning?</w:t>
      </w:r>
      <w:r>
        <w:rPr>
          <w:lang w:val="en-GB"/>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A7E36" w15:done="1"/>
  <w15:commentEx w15:paraId="22E3C173" w15:done="0"/>
  <w15:commentEx w15:paraId="3B00C3DC" w15:done="0"/>
  <w15:commentEx w15:paraId="705C35AC" w15:done="0"/>
  <w15:commentEx w15:paraId="30949AB0" w15:done="0"/>
  <w15:commentEx w15:paraId="58B1B0E6" w15:done="0"/>
  <w15:commentEx w15:paraId="3D54B5F8" w15:done="1"/>
  <w15:commentEx w15:paraId="27EF8079" w15:done="0"/>
  <w15:commentEx w15:paraId="43BA86E7" w15:done="0"/>
  <w15:commentEx w15:paraId="689AA0B5" w15:paraIdParent="43BA86E7" w15:done="0"/>
  <w15:commentEx w15:paraId="49821EE9" w15:done="0"/>
  <w15:commentEx w15:paraId="0A3051DA" w15:paraIdParent="49821EE9" w15:done="0"/>
  <w15:commentEx w15:paraId="27E56F8A" w15:done="0"/>
  <w15:commentEx w15:paraId="30FBD0E9" w15:paraIdParent="27E56F8A" w15:done="0"/>
  <w15:commentEx w15:paraId="3A819FF9" w15:done="0"/>
  <w15:commentEx w15:paraId="5D74488B" w15:done="0"/>
  <w15:commentEx w15:paraId="75379CB8" w15:done="0"/>
  <w15:commentEx w15:paraId="018C3BA6" w15:paraIdParent="75379CB8" w15:done="0"/>
  <w15:commentEx w15:paraId="49B2FE77" w15:done="0"/>
  <w15:commentEx w15:paraId="24CD4626" w15:done="0"/>
  <w15:commentEx w15:paraId="2F842055" w15:done="1"/>
  <w15:commentEx w15:paraId="7EF3C844" w15:done="1"/>
  <w15:commentEx w15:paraId="7A7989BE" w15:done="0"/>
  <w15:commentEx w15:paraId="6A862D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6511" w16cex:dateUtc="2023-04-13T09:25:00Z"/>
  <w16cex:commentExtensible w16cex:durableId="27E24B2E" w16cex:dateUtc="2023-04-13T07:34:00Z"/>
  <w16cex:commentExtensible w16cex:durableId="27E24BAA" w16cex:dateUtc="2023-04-13T07:36:00Z"/>
  <w16cex:commentExtensible w16cex:durableId="27E24BB0" w16cex:dateUtc="2023-04-13T07:36:00Z"/>
  <w16cex:commentExtensible w16cex:durableId="27E24C2C" w16cex:dateUtc="2023-04-13T07:38:00Z"/>
  <w16cex:commentExtensible w16cex:durableId="27E24C0F" w16cex:dateUtc="2023-04-13T07:38:00Z"/>
  <w16cex:commentExtensible w16cex:durableId="27E24CFF" w16cex:dateUtc="2023-04-13T07:42:00Z"/>
  <w16cex:commentExtensible w16cex:durableId="27E24DCF" w16cex:dateUtc="2023-04-13T07:45:00Z"/>
  <w16cex:commentExtensible w16cex:durableId="27E2646C" w16cex:dateUtc="2023-04-13T09:22:00Z"/>
  <w16cex:commentExtensible w16cex:durableId="27E27742" w16cex:dateUtc="2023-04-13T10:42:00Z"/>
  <w16cex:commentExtensible w16cex:durableId="27E25634" w16cex:dateUtc="2023-04-13T08:21:00Z"/>
  <w16cex:commentExtensible w16cex:durableId="27E8F4FE" w16cex:dateUtc="2023-04-18T08:52:00Z"/>
  <w16cex:commentExtensible w16cex:durableId="27E25787" w16cex:dateUtc="2023-04-13T08:27:00Z"/>
  <w16cex:commentExtensible w16cex:durableId="27E8F702" w16cex:dateUtc="2023-04-18T09:01:00Z"/>
  <w16cex:commentExtensible w16cex:durableId="27E3AACB" w16cex:dateUtc="2023-04-14T08:34:00Z"/>
  <w16cex:commentExtensible w16cex:durableId="27E25C40" w16cex:dateUtc="2023-04-13T08:47:00Z"/>
  <w16cex:commentExtensible w16cex:durableId="27E263F8" w16cex:dateUtc="2023-04-13T09:20:00Z"/>
  <w16cex:commentExtensible w16cex:durableId="27EBB7B7" w16cex:dateUtc="2023-04-20T11:08:00Z"/>
  <w16cex:commentExtensible w16cex:durableId="27EBBB24" w16cex:dateUtc="2023-04-20T11:22:00Z"/>
  <w16cex:commentExtensible w16cex:durableId="27E25CE5" w16cex:dateUtc="2023-04-13T08:50:00Z"/>
  <w16cex:commentExtensible w16cex:durableId="27E25EAA" w16cex:dateUtc="2023-04-13T08:57:00Z"/>
  <w16cex:commentExtensible w16cex:durableId="27E25E7B" w16cex:dateUtc="2023-04-13T08:56:00Z"/>
  <w16cex:commentExtensible w16cex:durableId="27E26224" w16cex:dateUtc="2023-04-13T09:12:00Z"/>
  <w16cex:commentExtensible w16cex:durableId="27E262FA" w16cex:dateUtc="2023-04-13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A7E36" w16cid:durableId="27E26511"/>
  <w16cid:commentId w16cid:paraId="22E3C173" w16cid:durableId="27E24B2E"/>
  <w16cid:commentId w16cid:paraId="3B00C3DC" w16cid:durableId="27E24BAA"/>
  <w16cid:commentId w16cid:paraId="705C35AC" w16cid:durableId="27E24BB0"/>
  <w16cid:commentId w16cid:paraId="30949AB0" w16cid:durableId="27E24C2C"/>
  <w16cid:commentId w16cid:paraId="58B1B0E6" w16cid:durableId="27E24C0F"/>
  <w16cid:commentId w16cid:paraId="3D54B5F8" w16cid:durableId="27E24CFF"/>
  <w16cid:commentId w16cid:paraId="27EF8079" w16cid:durableId="27E24DCF"/>
  <w16cid:commentId w16cid:paraId="43BA86E7" w16cid:durableId="27E2646C"/>
  <w16cid:commentId w16cid:paraId="689AA0B5" w16cid:durableId="27E27742"/>
  <w16cid:commentId w16cid:paraId="49821EE9" w16cid:durableId="27E25634"/>
  <w16cid:commentId w16cid:paraId="0A3051DA" w16cid:durableId="27E8F4FE"/>
  <w16cid:commentId w16cid:paraId="27E56F8A" w16cid:durableId="27E25787"/>
  <w16cid:commentId w16cid:paraId="30FBD0E9" w16cid:durableId="27E8F702"/>
  <w16cid:commentId w16cid:paraId="3A819FF9" w16cid:durableId="27E3AACB"/>
  <w16cid:commentId w16cid:paraId="5D74488B" w16cid:durableId="27E25C40"/>
  <w16cid:commentId w16cid:paraId="75379CB8" w16cid:durableId="27E263F8"/>
  <w16cid:commentId w16cid:paraId="018C3BA6" w16cid:durableId="27EBB7B7"/>
  <w16cid:commentId w16cid:paraId="49B2FE77" w16cid:durableId="27EBBB24"/>
  <w16cid:commentId w16cid:paraId="24CD4626" w16cid:durableId="27E25CE5"/>
  <w16cid:commentId w16cid:paraId="2F842055" w16cid:durableId="27E25EAA"/>
  <w16cid:commentId w16cid:paraId="7EF3C844" w16cid:durableId="27E25E7B"/>
  <w16cid:commentId w16cid:paraId="7A7989BE" w16cid:durableId="27E26224"/>
  <w16cid:commentId w16cid:paraId="6A862D4F" w16cid:durableId="27E26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8E950" w14:textId="77777777" w:rsidR="000F1EC8" w:rsidRDefault="000F1EC8">
      <w:pPr>
        <w:spacing w:line="240" w:lineRule="auto"/>
      </w:pPr>
      <w:r>
        <w:separator/>
      </w:r>
    </w:p>
  </w:endnote>
  <w:endnote w:type="continuationSeparator" w:id="0">
    <w:p w14:paraId="7F0A5FD3" w14:textId="77777777" w:rsidR="000F1EC8" w:rsidRDefault="000F1EC8">
      <w:pPr>
        <w:spacing w:line="240" w:lineRule="auto"/>
      </w:pPr>
      <w:r>
        <w:continuationSeparator/>
      </w:r>
    </w:p>
  </w:endnote>
  <w:endnote w:type="continuationNotice" w:id="1">
    <w:p w14:paraId="5FCB9B00" w14:textId="77777777" w:rsidR="000F1EC8" w:rsidRDefault="000F1E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E2F7" w14:textId="77777777" w:rsidR="007E38C6" w:rsidRDefault="007E38C6">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89881"/>
      <w:docPartObj>
        <w:docPartGallery w:val="Page Numbers (Bottom of Page)"/>
        <w:docPartUnique/>
      </w:docPartObj>
    </w:sdtPr>
    <w:sdtEndPr>
      <w:rPr>
        <w:noProof/>
      </w:rPr>
    </w:sdtEndPr>
    <w:sdtContent>
      <w:p w14:paraId="31FE4660" w14:textId="3363F7FC" w:rsidR="007E38C6" w:rsidRDefault="007E38C6">
        <w:pPr>
          <w:pStyle w:val="Footer"/>
          <w:jc w:val="center"/>
        </w:pPr>
        <w:r>
          <w:fldChar w:fldCharType="begin"/>
        </w:r>
        <w:r>
          <w:instrText xml:space="preserve"> PAGE   \* MERGEFORMAT </w:instrText>
        </w:r>
        <w:r>
          <w:fldChar w:fldCharType="separate"/>
        </w:r>
        <w:r w:rsidR="00537290">
          <w:rPr>
            <w:noProof/>
          </w:rPr>
          <w:t>24</w:t>
        </w:r>
        <w:r>
          <w:rPr>
            <w:noProof/>
          </w:rPr>
          <w:fldChar w:fldCharType="end"/>
        </w:r>
      </w:p>
    </w:sdtContent>
  </w:sdt>
  <w:p w14:paraId="50FA72F1" w14:textId="77777777" w:rsidR="007E38C6" w:rsidRDefault="007E38C6">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8CE" w14:textId="77777777" w:rsidR="007E38C6" w:rsidRDefault="007E38C6">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5AEB" w14:textId="77777777" w:rsidR="000F1EC8" w:rsidRDefault="000F1EC8">
      <w:pPr>
        <w:spacing w:line="240" w:lineRule="auto"/>
      </w:pPr>
      <w:r>
        <w:separator/>
      </w:r>
    </w:p>
  </w:footnote>
  <w:footnote w:type="continuationSeparator" w:id="0">
    <w:p w14:paraId="72999AED" w14:textId="77777777" w:rsidR="000F1EC8" w:rsidRDefault="000F1EC8">
      <w:pPr>
        <w:spacing w:line="240" w:lineRule="auto"/>
      </w:pPr>
      <w:r>
        <w:continuationSeparator/>
      </w:r>
    </w:p>
  </w:footnote>
  <w:footnote w:type="continuationNotice" w:id="1">
    <w:p w14:paraId="7748B1F5" w14:textId="77777777" w:rsidR="000F1EC8" w:rsidRDefault="000F1E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4E4B" w14:textId="77777777" w:rsidR="007E38C6" w:rsidRDefault="007E38C6">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D20" w14:textId="77777777" w:rsidR="007E38C6" w:rsidRDefault="007E38C6">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FB6D" w14:textId="77777777" w:rsidR="007E38C6" w:rsidRDefault="007E38C6">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C81"/>
    <w:multiLevelType w:val="multilevel"/>
    <w:tmpl w:val="0120A718"/>
    <w:styleLink w:val="Gjeldend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CE1769"/>
    <w:multiLevelType w:val="hybridMultilevel"/>
    <w:tmpl w:val="3CA6276A"/>
    <w:lvl w:ilvl="0" w:tplc="779ADB5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2972287B"/>
    <w:multiLevelType w:val="hybridMultilevel"/>
    <w:tmpl w:val="602CCE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03A5F4D"/>
    <w:multiLevelType w:val="multilevel"/>
    <w:tmpl w:val="0120A718"/>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0235A0"/>
    <w:multiLevelType w:val="multilevel"/>
    <w:tmpl w:val="E9D881E0"/>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936939719">
    <w:abstractNumId w:val="0"/>
  </w:num>
  <w:num w:numId="2" w16cid:durableId="14609962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2322132">
    <w:abstractNumId w:val="2"/>
  </w:num>
  <w:num w:numId="4" w16cid:durableId="1143157311">
    <w:abstractNumId w:val="4"/>
  </w:num>
  <w:num w:numId="5" w16cid:durableId="724065380">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lend Sørmo">
    <w15:presenceInfo w15:providerId="AD" w15:userId="S::erlend.sormo@ngi.no::206b07c1-5930-4ac6-a094-9b853e842cf5"/>
  </w15:person>
  <w15:person w15:author="Katinka Krahn">
    <w15:presenceInfo w15:providerId="AD" w15:userId="S::katinka.krahn@lindum.no::76624c6c-21b0-4ba0-b6af-bf563b2c2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D"/>
    <w:rsid w:val="00000531"/>
    <w:rsid w:val="00000BFE"/>
    <w:rsid w:val="000011AA"/>
    <w:rsid w:val="0000132D"/>
    <w:rsid w:val="00001341"/>
    <w:rsid w:val="0000190C"/>
    <w:rsid w:val="00001C34"/>
    <w:rsid w:val="00001DE2"/>
    <w:rsid w:val="00003E81"/>
    <w:rsid w:val="000050E8"/>
    <w:rsid w:val="0000510C"/>
    <w:rsid w:val="000052C3"/>
    <w:rsid w:val="00005483"/>
    <w:rsid w:val="00005B8A"/>
    <w:rsid w:val="00006263"/>
    <w:rsid w:val="00006559"/>
    <w:rsid w:val="00006744"/>
    <w:rsid w:val="00006CDD"/>
    <w:rsid w:val="00006EE0"/>
    <w:rsid w:val="00007EE4"/>
    <w:rsid w:val="00010392"/>
    <w:rsid w:val="00010936"/>
    <w:rsid w:val="00010D8E"/>
    <w:rsid w:val="00011568"/>
    <w:rsid w:val="00012D0A"/>
    <w:rsid w:val="0001376D"/>
    <w:rsid w:val="00013DFC"/>
    <w:rsid w:val="00013E5C"/>
    <w:rsid w:val="00015127"/>
    <w:rsid w:val="00015BCE"/>
    <w:rsid w:val="00015D0F"/>
    <w:rsid w:val="00017070"/>
    <w:rsid w:val="000175B0"/>
    <w:rsid w:val="0001780A"/>
    <w:rsid w:val="00017B5F"/>
    <w:rsid w:val="00017C42"/>
    <w:rsid w:val="000203FD"/>
    <w:rsid w:val="00022663"/>
    <w:rsid w:val="00022C34"/>
    <w:rsid w:val="00022EF0"/>
    <w:rsid w:val="00023269"/>
    <w:rsid w:val="0002370B"/>
    <w:rsid w:val="0002397F"/>
    <w:rsid w:val="000239F4"/>
    <w:rsid w:val="000247D2"/>
    <w:rsid w:val="00024BE5"/>
    <w:rsid w:val="0002548E"/>
    <w:rsid w:val="00025773"/>
    <w:rsid w:val="00025EBA"/>
    <w:rsid w:val="00027ECC"/>
    <w:rsid w:val="0003061A"/>
    <w:rsid w:val="00030BD0"/>
    <w:rsid w:val="00030CC9"/>
    <w:rsid w:val="0003196F"/>
    <w:rsid w:val="00031A15"/>
    <w:rsid w:val="000321F5"/>
    <w:rsid w:val="000327E0"/>
    <w:rsid w:val="0003339F"/>
    <w:rsid w:val="00033DAB"/>
    <w:rsid w:val="000349D6"/>
    <w:rsid w:val="00034BDB"/>
    <w:rsid w:val="000353DD"/>
    <w:rsid w:val="00035527"/>
    <w:rsid w:val="0003553F"/>
    <w:rsid w:val="00035AFE"/>
    <w:rsid w:val="00036469"/>
    <w:rsid w:val="000377D9"/>
    <w:rsid w:val="00037C9E"/>
    <w:rsid w:val="000404EA"/>
    <w:rsid w:val="000408EA"/>
    <w:rsid w:val="00040C6A"/>
    <w:rsid w:val="00041690"/>
    <w:rsid w:val="00041BF0"/>
    <w:rsid w:val="00041E1F"/>
    <w:rsid w:val="000428BC"/>
    <w:rsid w:val="00043685"/>
    <w:rsid w:val="000436E8"/>
    <w:rsid w:val="00043EEB"/>
    <w:rsid w:val="0004627E"/>
    <w:rsid w:val="000463DF"/>
    <w:rsid w:val="000466D1"/>
    <w:rsid w:val="00047528"/>
    <w:rsid w:val="00047E3F"/>
    <w:rsid w:val="0005104B"/>
    <w:rsid w:val="00051406"/>
    <w:rsid w:val="00052D69"/>
    <w:rsid w:val="00053F0C"/>
    <w:rsid w:val="000551B2"/>
    <w:rsid w:val="00055723"/>
    <w:rsid w:val="00055A08"/>
    <w:rsid w:val="00056ACA"/>
    <w:rsid w:val="00057459"/>
    <w:rsid w:val="00060589"/>
    <w:rsid w:val="0006088D"/>
    <w:rsid w:val="00060AE4"/>
    <w:rsid w:val="00061FDE"/>
    <w:rsid w:val="000627CB"/>
    <w:rsid w:val="00062A16"/>
    <w:rsid w:val="0006342D"/>
    <w:rsid w:val="00064883"/>
    <w:rsid w:val="00065539"/>
    <w:rsid w:val="00066C1C"/>
    <w:rsid w:val="000672B3"/>
    <w:rsid w:val="00067379"/>
    <w:rsid w:val="00067922"/>
    <w:rsid w:val="000700BD"/>
    <w:rsid w:val="00071808"/>
    <w:rsid w:val="000722B1"/>
    <w:rsid w:val="000727F1"/>
    <w:rsid w:val="00072B8F"/>
    <w:rsid w:val="00077849"/>
    <w:rsid w:val="00077D22"/>
    <w:rsid w:val="00080A7E"/>
    <w:rsid w:val="00081137"/>
    <w:rsid w:val="000826E8"/>
    <w:rsid w:val="000830CE"/>
    <w:rsid w:val="0008318A"/>
    <w:rsid w:val="0008379B"/>
    <w:rsid w:val="0008452A"/>
    <w:rsid w:val="000846CB"/>
    <w:rsid w:val="000846CD"/>
    <w:rsid w:val="000846F7"/>
    <w:rsid w:val="00084F78"/>
    <w:rsid w:val="00085146"/>
    <w:rsid w:val="00085277"/>
    <w:rsid w:val="000864D1"/>
    <w:rsid w:val="000868C8"/>
    <w:rsid w:val="00086947"/>
    <w:rsid w:val="0008702A"/>
    <w:rsid w:val="0008718A"/>
    <w:rsid w:val="000871BF"/>
    <w:rsid w:val="0009064F"/>
    <w:rsid w:val="00090904"/>
    <w:rsid w:val="00090F25"/>
    <w:rsid w:val="00091407"/>
    <w:rsid w:val="000918D7"/>
    <w:rsid w:val="0009291C"/>
    <w:rsid w:val="00092A0B"/>
    <w:rsid w:val="00093BEC"/>
    <w:rsid w:val="0009417F"/>
    <w:rsid w:val="0009447E"/>
    <w:rsid w:val="00096270"/>
    <w:rsid w:val="00096870"/>
    <w:rsid w:val="00097477"/>
    <w:rsid w:val="000A0C99"/>
    <w:rsid w:val="000A1A57"/>
    <w:rsid w:val="000A201D"/>
    <w:rsid w:val="000A231E"/>
    <w:rsid w:val="000A2734"/>
    <w:rsid w:val="000A2C13"/>
    <w:rsid w:val="000A3A02"/>
    <w:rsid w:val="000A4E7A"/>
    <w:rsid w:val="000A53B4"/>
    <w:rsid w:val="000A5560"/>
    <w:rsid w:val="000A595E"/>
    <w:rsid w:val="000A63D4"/>
    <w:rsid w:val="000A686E"/>
    <w:rsid w:val="000A7C11"/>
    <w:rsid w:val="000B09AC"/>
    <w:rsid w:val="000B100E"/>
    <w:rsid w:val="000B1B7A"/>
    <w:rsid w:val="000B28E7"/>
    <w:rsid w:val="000B2A95"/>
    <w:rsid w:val="000B3353"/>
    <w:rsid w:val="000B34F5"/>
    <w:rsid w:val="000B4516"/>
    <w:rsid w:val="000B473D"/>
    <w:rsid w:val="000B54BA"/>
    <w:rsid w:val="000B57A7"/>
    <w:rsid w:val="000B5B2F"/>
    <w:rsid w:val="000B5BAA"/>
    <w:rsid w:val="000B6173"/>
    <w:rsid w:val="000B6321"/>
    <w:rsid w:val="000B696D"/>
    <w:rsid w:val="000B6DEA"/>
    <w:rsid w:val="000B75AA"/>
    <w:rsid w:val="000B75D7"/>
    <w:rsid w:val="000B7946"/>
    <w:rsid w:val="000B7BE4"/>
    <w:rsid w:val="000C01C0"/>
    <w:rsid w:val="000C0B49"/>
    <w:rsid w:val="000C0C1A"/>
    <w:rsid w:val="000C2458"/>
    <w:rsid w:val="000C340B"/>
    <w:rsid w:val="000C3863"/>
    <w:rsid w:val="000C3A2B"/>
    <w:rsid w:val="000C3D43"/>
    <w:rsid w:val="000C4657"/>
    <w:rsid w:val="000C47F4"/>
    <w:rsid w:val="000C4FDB"/>
    <w:rsid w:val="000C5415"/>
    <w:rsid w:val="000C70EA"/>
    <w:rsid w:val="000C7BB8"/>
    <w:rsid w:val="000D056F"/>
    <w:rsid w:val="000D086E"/>
    <w:rsid w:val="000D12AA"/>
    <w:rsid w:val="000D1663"/>
    <w:rsid w:val="000D1817"/>
    <w:rsid w:val="000D2005"/>
    <w:rsid w:val="000D25D8"/>
    <w:rsid w:val="000D27AE"/>
    <w:rsid w:val="000D2EAD"/>
    <w:rsid w:val="000D3630"/>
    <w:rsid w:val="000D46E6"/>
    <w:rsid w:val="000D5873"/>
    <w:rsid w:val="000D61AA"/>
    <w:rsid w:val="000D656C"/>
    <w:rsid w:val="000D6902"/>
    <w:rsid w:val="000D6C6F"/>
    <w:rsid w:val="000D6E06"/>
    <w:rsid w:val="000D70D9"/>
    <w:rsid w:val="000D76FC"/>
    <w:rsid w:val="000E0812"/>
    <w:rsid w:val="000E0F33"/>
    <w:rsid w:val="000E1218"/>
    <w:rsid w:val="000E133A"/>
    <w:rsid w:val="000E1711"/>
    <w:rsid w:val="000E20F9"/>
    <w:rsid w:val="000E2533"/>
    <w:rsid w:val="000E47F4"/>
    <w:rsid w:val="000E4880"/>
    <w:rsid w:val="000E6B42"/>
    <w:rsid w:val="000E6C30"/>
    <w:rsid w:val="000E72F9"/>
    <w:rsid w:val="000E7677"/>
    <w:rsid w:val="000E76C7"/>
    <w:rsid w:val="000E77E1"/>
    <w:rsid w:val="000F0FFC"/>
    <w:rsid w:val="000F167A"/>
    <w:rsid w:val="000F16C1"/>
    <w:rsid w:val="000F17B1"/>
    <w:rsid w:val="000F1EC8"/>
    <w:rsid w:val="000F2FF2"/>
    <w:rsid w:val="000F329F"/>
    <w:rsid w:val="000F3889"/>
    <w:rsid w:val="000F411A"/>
    <w:rsid w:val="000F5048"/>
    <w:rsid w:val="000F522C"/>
    <w:rsid w:val="000F6238"/>
    <w:rsid w:val="000F6305"/>
    <w:rsid w:val="000F63CF"/>
    <w:rsid w:val="000F645F"/>
    <w:rsid w:val="000F665E"/>
    <w:rsid w:val="000F6A1E"/>
    <w:rsid w:val="000F71CF"/>
    <w:rsid w:val="000F73CA"/>
    <w:rsid w:val="000F7867"/>
    <w:rsid w:val="0010092D"/>
    <w:rsid w:val="00100B80"/>
    <w:rsid w:val="0010144F"/>
    <w:rsid w:val="0010152B"/>
    <w:rsid w:val="00101B01"/>
    <w:rsid w:val="00101D81"/>
    <w:rsid w:val="00102F63"/>
    <w:rsid w:val="001032B7"/>
    <w:rsid w:val="001034C2"/>
    <w:rsid w:val="0010501A"/>
    <w:rsid w:val="00105362"/>
    <w:rsid w:val="001053A5"/>
    <w:rsid w:val="00107A56"/>
    <w:rsid w:val="001109DA"/>
    <w:rsid w:val="00110B7D"/>
    <w:rsid w:val="00111C10"/>
    <w:rsid w:val="00111C58"/>
    <w:rsid w:val="00112340"/>
    <w:rsid w:val="00112A44"/>
    <w:rsid w:val="00113449"/>
    <w:rsid w:val="001137CF"/>
    <w:rsid w:val="001140CE"/>
    <w:rsid w:val="0011448D"/>
    <w:rsid w:val="001145F4"/>
    <w:rsid w:val="001149D0"/>
    <w:rsid w:val="00115877"/>
    <w:rsid w:val="0011593C"/>
    <w:rsid w:val="00115B0D"/>
    <w:rsid w:val="00116159"/>
    <w:rsid w:val="001168DF"/>
    <w:rsid w:val="00116F3D"/>
    <w:rsid w:val="0011730F"/>
    <w:rsid w:val="0011786E"/>
    <w:rsid w:val="001179AE"/>
    <w:rsid w:val="00117F4A"/>
    <w:rsid w:val="001200CA"/>
    <w:rsid w:val="0012092C"/>
    <w:rsid w:val="001209A7"/>
    <w:rsid w:val="00120C71"/>
    <w:rsid w:val="00121556"/>
    <w:rsid w:val="00121F67"/>
    <w:rsid w:val="00122347"/>
    <w:rsid w:val="00122566"/>
    <w:rsid w:val="001226B0"/>
    <w:rsid w:val="0012352F"/>
    <w:rsid w:val="00123630"/>
    <w:rsid w:val="00123899"/>
    <w:rsid w:val="0012411E"/>
    <w:rsid w:val="0012429F"/>
    <w:rsid w:val="001242F9"/>
    <w:rsid w:val="00124AAF"/>
    <w:rsid w:val="00124DCB"/>
    <w:rsid w:val="00125C97"/>
    <w:rsid w:val="00126761"/>
    <w:rsid w:val="00126B3D"/>
    <w:rsid w:val="0012711C"/>
    <w:rsid w:val="00127484"/>
    <w:rsid w:val="0012772F"/>
    <w:rsid w:val="00127D87"/>
    <w:rsid w:val="00130735"/>
    <w:rsid w:val="00130BF7"/>
    <w:rsid w:val="00131146"/>
    <w:rsid w:val="001319A9"/>
    <w:rsid w:val="00132051"/>
    <w:rsid w:val="001334BD"/>
    <w:rsid w:val="00133F14"/>
    <w:rsid w:val="00135632"/>
    <w:rsid w:val="00135A8D"/>
    <w:rsid w:val="00135DB0"/>
    <w:rsid w:val="00135DC3"/>
    <w:rsid w:val="001365AC"/>
    <w:rsid w:val="00136732"/>
    <w:rsid w:val="00136CBC"/>
    <w:rsid w:val="00137721"/>
    <w:rsid w:val="00137EC5"/>
    <w:rsid w:val="00137F04"/>
    <w:rsid w:val="00137F75"/>
    <w:rsid w:val="001402D7"/>
    <w:rsid w:val="00141FB1"/>
    <w:rsid w:val="00143D66"/>
    <w:rsid w:val="00143E64"/>
    <w:rsid w:val="0014487A"/>
    <w:rsid w:val="00144E6B"/>
    <w:rsid w:val="00144F3C"/>
    <w:rsid w:val="00145B88"/>
    <w:rsid w:val="0014606C"/>
    <w:rsid w:val="00146324"/>
    <w:rsid w:val="0014668E"/>
    <w:rsid w:val="00146AA9"/>
    <w:rsid w:val="0014707D"/>
    <w:rsid w:val="00147371"/>
    <w:rsid w:val="001501F6"/>
    <w:rsid w:val="00151F0D"/>
    <w:rsid w:val="00151FB7"/>
    <w:rsid w:val="00152924"/>
    <w:rsid w:val="00152FA7"/>
    <w:rsid w:val="001532B0"/>
    <w:rsid w:val="001535A0"/>
    <w:rsid w:val="001542E7"/>
    <w:rsid w:val="001543BE"/>
    <w:rsid w:val="0015492D"/>
    <w:rsid w:val="00154F77"/>
    <w:rsid w:val="001554AC"/>
    <w:rsid w:val="0015668A"/>
    <w:rsid w:val="00157D8C"/>
    <w:rsid w:val="001600AD"/>
    <w:rsid w:val="0016254B"/>
    <w:rsid w:val="00164543"/>
    <w:rsid w:val="00164BC1"/>
    <w:rsid w:val="00164F6E"/>
    <w:rsid w:val="001655C5"/>
    <w:rsid w:val="0016611E"/>
    <w:rsid w:val="00167958"/>
    <w:rsid w:val="00167F18"/>
    <w:rsid w:val="00170F60"/>
    <w:rsid w:val="00171050"/>
    <w:rsid w:val="0017181C"/>
    <w:rsid w:val="001727BD"/>
    <w:rsid w:val="0017306F"/>
    <w:rsid w:val="0017388C"/>
    <w:rsid w:val="001739DB"/>
    <w:rsid w:val="00173C57"/>
    <w:rsid w:val="00174147"/>
    <w:rsid w:val="00174514"/>
    <w:rsid w:val="00176316"/>
    <w:rsid w:val="00180D10"/>
    <w:rsid w:val="00181132"/>
    <w:rsid w:val="001812D6"/>
    <w:rsid w:val="0018160F"/>
    <w:rsid w:val="00181AB8"/>
    <w:rsid w:val="001825C2"/>
    <w:rsid w:val="00183120"/>
    <w:rsid w:val="00183481"/>
    <w:rsid w:val="00183A4B"/>
    <w:rsid w:val="00183AB8"/>
    <w:rsid w:val="001840CA"/>
    <w:rsid w:val="001840E9"/>
    <w:rsid w:val="00185040"/>
    <w:rsid w:val="00185256"/>
    <w:rsid w:val="00185591"/>
    <w:rsid w:val="001855BB"/>
    <w:rsid w:val="001858D6"/>
    <w:rsid w:val="00185C5C"/>
    <w:rsid w:val="0018664B"/>
    <w:rsid w:val="00187CF1"/>
    <w:rsid w:val="00190A2C"/>
    <w:rsid w:val="00191471"/>
    <w:rsid w:val="001924AA"/>
    <w:rsid w:val="00192C41"/>
    <w:rsid w:val="00192EA4"/>
    <w:rsid w:val="00193317"/>
    <w:rsid w:val="0019369F"/>
    <w:rsid w:val="00193BB8"/>
    <w:rsid w:val="00193D1B"/>
    <w:rsid w:val="001943A3"/>
    <w:rsid w:val="001944BC"/>
    <w:rsid w:val="00194880"/>
    <w:rsid w:val="0019489E"/>
    <w:rsid w:val="001953BF"/>
    <w:rsid w:val="00196A43"/>
    <w:rsid w:val="00196E80"/>
    <w:rsid w:val="00197BE0"/>
    <w:rsid w:val="00197BED"/>
    <w:rsid w:val="001A018A"/>
    <w:rsid w:val="001A090C"/>
    <w:rsid w:val="001A225A"/>
    <w:rsid w:val="001A2539"/>
    <w:rsid w:val="001A2F1F"/>
    <w:rsid w:val="001A2FAD"/>
    <w:rsid w:val="001A3071"/>
    <w:rsid w:val="001A30F3"/>
    <w:rsid w:val="001A35AC"/>
    <w:rsid w:val="001A367C"/>
    <w:rsid w:val="001A3EB6"/>
    <w:rsid w:val="001A4642"/>
    <w:rsid w:val="001A5524"/>
    <w:rsid w:val="001A5817"/>
    <w:rsid w:val="001A584A"/>
    <w:rsid w:val="001A5B43"/>
    <w:rsid w:val="001A60DB"/>
    <w:rsid w:val="001A7638"/>
    <w:rsid w:val="001A79B7"/>
    <w:rsid w:val="001A7A44"/>
    <w:rsid w:val="001B0739"/>
    <w:rsid w:val="001B08E0"/>
    <w:rsid w:val="001B0946"/>
    <w:rsid w:val="001B1164"/>
    <w:rsid w:val="001B26DF"/>
    <w:rsid w:val="001B2AEB"/>
    <w:rsid w:val="001B2F81"/>
    <w:rsid w:val="001B35F9"/>
    <w:rsid w:val="001B36B1"/>
    <w:rsid w:val="001B6233"/>
    <w:rsid w:val="001B62DB"/>
    <w:rsid w:val="001B6471"/>
    <w:rsid w:val="001B6DB6"/>
    <w:rsid w:val="001B7458"/>
    <w:rsid w:val="001B7626"/>
    <w:rsid w:val="001B7B80"/>
    <w:rsid w:val="001B7FC3"/>
    <w:rsid w:val="001C024F"/>
    <w:rsid w:val="001C0C03"/>
    <w:rsid w:val="001C0D8C"/>
    <w:rsid w:val="001C1020"/>
    <w:rsid w:val="001C1CE7"/>
    <w:rsid w:val="001C2303"/>
    <w:rsid w:val="001C2306"/>
    <w:rsid w:val="001C243D"/>
    <w:rsid w:val="001C2C95"/>
    <w:rsid w:val="001C2DC2"/>
    <w:rsid w:val="001C4324"/>
    <w:rsid w:val="001C4357"/>
    <w:rsid w:val="001C4BC8"/>
    <w:rsid w:val="001C4F30"/>
    <w:rsid w:val="001C5ED8"/>
    <w:rsid w:val="001C60D5"/>
    <w:rsid w:val="001C6213"/>
    <w:rsid w:val="001C7E70"/>
    <w:rsid w:val="001D08EA"/>
    <w:rsid w:val="001D119F"/>
    <w:rsid w:val="001D2063"/>
    <w:rsid w:val="001D34CF"/>
    <w:rsid w:val="001D361A"/>
    <w:rsid w:val="001D45E2"/>
    <w:rsid w:val="001D4D68"/>
    <w:rsid w:val="001D6241"/>
    <w:rsid w:val="001D7B8A"/>
    <w:rsid w:val="001E0039"/>
    <w:rsid w:val="001E0888"/>
    <w:rsid w:val="001E0CAA"/>
    <w:rsid w:val="001E2274"/>
    <w:rsid w:val="001E2C19"/>
    <w:rsid w:val="001E3068"/>
    <w:rsid w:val="001E33AA"/>
    <w:rsid w:val="001E356B"/>
    <w:rsid w:val="001E3800"/>
    <w:rsid w:val="001E5FE4"/>
    <w:rsid w:val="001E63FD"/>
    <w:rsid w:val="001E64C4"/>
    <w:rsid w:val="001E780F"/>
    <w:rsid w:val="001F0543"/>
    <w:rsid w:val="001F1AA1"/>
    <w:rsid w:val="001F393E"/>
    <w:rsid w:val="001F4C0B"/>
    <w:rsid w:val="001F5CE8"/>
    <w:rsid w:val="001F60B7"/>
    <w:rsid w:val="001F6218"/>
    <w:rsid w:val="001F6455"/>
    <w:rsid w:val="001F6E6C"/>
    <w:rsid w:val="001F6F62"/>
    <w:rsid w:val="0020087D"/>
    <w:rsid w:val="002015F6"/>
    <w:rsid w:val="00201A1C"/>
    <w:rsid w:val="00201FB6"/>
    <w:rsid w:val="00202445"/>
    <w:rsid w:val="002047E9"/>
    <w:rsid w:val="002049B2"/>
    <w:rsid w:val="00204DFA"/>
    <w:rsid w:val="00204EC9"/>
    <w:rsid w:val="002053C4"/>
    <w:rsid w:val="0020550D"/>
    <w:rsid w:val="002057A0"/>
    <w:rsid w:val="002059E0"/>
    <w:rsid w:val="00205A70"/>
    <w:rsid w:val="00205D6D"/>
    <w:rsid w:val="0020639F"/>
    <w:rsid w:val="00206826"/>
    <w:rsid w:val="00206C3D"/>
    <w:rsid w:val="00206F0A"/>
    <w:rsid w:val="002072A6"/>
    <w:rsid w:val="0021028F"/>
    <w:rsid w:val="00210774"/>
    <w:rsid w:val="002110EC"/>
    <w:rsid w:val="00211607"/>
    <w:rsid w:val="002121D4"/>
    <w:rsid w:val="0021248B"/>
    <w:rsid w:val="00212C9C"/>
    <w:rsid w:val="00212D83"/>
    <w:rsid w:val="00213E07"/>
    <w:rsid w:val="00213F6B"/>
    <w:rsid w:val="0021460B"/>
    <w:rsid w:val="00214A61"/>
    <w:rsid w:val="002151FF"/>
    <w:rsid w:val="00215BB3"/>
    <w:rsid w:val="00215CB7"/>
    <w:rsid w:val="00216A26"/>
    <w:rsid w:val="00216C1F"/>
    <w:rsid w:val="00216EE9"/>
    <w:rsid w:val="00217512"/>
    <w:rsid w:val="002217FB"/>
    <w:rsid w:val="00221FBF"/>
    <w:rsid w:val="00222371"/>
    <w:rsid w:val="00222381"/>
    <w:rsid w:val="00222979"/>
    <w:rsid w:val="00222D4A"/>
    <w:rsid w:val="002234E0"/>
    <w:rsid w:val="00223700"/>
    <w:rsid w:val="00224027"/>
    <w:rsid w:val="00224C79"/>
    <w:rsid w:val="00225C65"/>
    <w:rsid w:val="0022673D"/>
    <w:rsid w:val="00227BDB"/>
    <w:rsid w:val="00231B8F"/>
    <w:rsid w:val="00231BDE"/>
    <w:rsid w:val="00232574"/>
    <w:rsid w:val="00232B9C"/>
    <w:rsid w:val="00232F5E"/>
    <w:rsid w:val="002335A3"/>
    <w:rsid w:val="002353E2"/>
    <w:rsid w:val="00235A70"/>
    <w:rsid w:val="00235F6C"/>
    <w:rsid w:val="00235FA8"/>
    <w:rsid w:val="002378A0"/>
    <w:rsid w:val="00240848"/>
    <w:rsid w:val="00240BFD"/>
    <w:rsid w:val="0024179A"/>
    <w:rsid w:val="0024203D"/>
    <w:rsid w:val="00242167"/>
    <w:rsid w:val="00242D10"/>
    <w:rsid w:val="00244112"/>
    <w:rsid w:val="0024490E"/>
    <w:rsid w:val="00244C00"/>
    <w:rsid w:val="0024508F"/>
    <w:rsid w:val="002450C3"/>
    <w:rsid w:val="002453BB"/>
    <w:rsid w:val="002454CD"/>
    <w:rsid w:val="00245ECD"/>
    <w:rsid w:val="0024666C"/>
    <w:rsid w:val="00247B59"/>
    <w:rsid w:val="00247DC4"/>
    <w:rsid w:val="00251C10"/>
    <w:rsid w:val="00251D30"/>
    <w:rsid w:val="00252427"/>
    <w:rsid w:val="002528B4"/>
    <w:rsid w:val="00252BFA"/>
    <w:rsid w:val="00252E68"/>
    <w:rsid w:val="00252F20"/>
    <w:rsid w:val="002552FC"/>
    <w:rsid w:val="00255DDF"/>
    <w:rsid w:val="002564A3"/>
    <w:rsid w:val="00256BC8"/>
    <w:rsid w:val="00256D45"/>
    <w:rsid w:val="00257161"/>
    <w:rsid w:val="002574AF"/>
    <w:rsid w:val="0026032F"/>
    <w:rsid w:val="002608F5"/>
    <w:rsid w:val="002610E7"/>
    <w:rsid w:val="002616BB"/>
    <w:rsid w:val="00262B86"/>
    <w:rsid w:val="002630AF"/>
    <w:rsid w:val="0026368E"/>
    <w:rsid w:val="00263E4F"/>
    <w:rsid w:val="00264C8C"/>
    <w:rsid w:val="00265310"/>
    <w:rsid w:val="002654A8"/>
    <w:rsid w:val="0026589E"/>
    <w:rsid w:val="00265BDE"/>
    <w:rsid w:val="00265F77"/>
    <w:rsid w:val="00266138"/>
    <w:rsid w:val="0026672E"/>
    <w:rsid w:val="00266A13"/>
    <w:rsid w:val="00266CC1"/>
    <w:rsid w:val="00266DC2"/>
    <w:rsid w:val="002670C2"/>
    <w:rsid w:val="002670CD"/>
    <w:rsid w:val="00270768"/>
    <w:rsid w:val="00270B6C"/>
    <w:rsid w:val="0027145D"/>
    <w:rsid w:val="00271837"/>
    <w:rsid w:val="00271BA4"/>
    <w:rsid w:val="00271E4A"/>
    <w:rsid w:val="0027276B"/>
    <w:rsid w:val="0027313A"/>
    <w:rsid w:val="00273B2C"/>
    <w:rsid w:val="00274FD2"/>
    <w:rsid w:val="00275053"/>
    <w:rsid w:val="00275F1D"/>
    <w:rsid w:val="0027676A"/>
    <w:rsid w:val="00276B90"/>
    <w:rsid w:val="002771F3"/>
    <w:rsid w:val="002776D4"/>
    <w:rsid w:val="00277771"/>
    <w:rsid w:val="00277C9B"/>
    <w:rsid w:val="00277F8C"/>
    <w:rsid w:val="00280EFE"/>
    <w:rsid w:val="0028102D"/>
    <w:rsid w:val="002811F9"/>
    <w:rsid w:val="00281CBD"/>
    <w:rsid w:val="00282523"/>
    <w:rsid w:val="002839B5"/>
    <w:rsid w:val="00284117"/>
    <w:rsid w:val="00284153"/>
    <w:rsid w:val="00284CC5"/>
    <w:rsid w:val="002856D1"/>
    <w:rsid w:val="0028677C"/>
    <w:rsid w:val="00287069"/>
    <w:rsid w:val="00287527"/>
    <w:rsid w:val="00287A7D"/>
    <w:rsid w:val="00287DA3"/>
    <w:rsid w:val="00287F84"/>
    <w:rsid w:val="002907D5"/>
    <w:rsid w:val="00291842"/>
    <w:rsid w:val="00293320"/>
    <w:rsid w:val="00293BFA"/>
    <w:rsid w:val="00294B77"/>
    <w:rsid w:val="0029535E"/>
    <w:rsid w:val="002971AC"/>
    <w:rsid w:val="00297D47"/>
    <w:rsid w:val="002A00B2"/>
    <w:rsid w:val="002A222D"/>
    <w:rsid w:val="002A2A31"/>
    <w:rsid w:val="002A37E8"/>
    <w:rsid w:val="002A425F"/>
    <w:rsid w:val="002A4447"/>
    <w:rsid w:val="002A4F06"/>
    <w:rsid w:val="002A5D63"/>
    <w:rsid w:val="002A5F40"/>
    <w:rsid w:val="002A5FF4"/>
    <w:rsid w:val="002A68F8"/>
    <w:rsid w:val="002A73C5"/>
    <w:rsid w:val="002A74D7"/>
    <w:rsid w:val="002A7561"/>
    <w:rsid w:val="002A75EF"/>
    <w:rsid w:val="002A7A6A"/>
    <w:rsid w:val="002B0DF9"/>
    <w:rsid w:val="002B0FA1"/>
    <w:rsid w:val="002B1183"/>
    <w:rsid w:val="002B14ED"/>
    <w:rsid w:val="002B1811"/>
    <w:rsid w:val="002B1D33"/>
    <w:rsid w:val="002B1DA6"/>
    <w:rsid w:val="002B1DD5"/>
    <w:rsid w:val="002B1EBE"/>
    <w:rsid w:val="002B4DFB"/>
    <w:rsid w:val="002B5532"/>
    <w:rsid w:val="002B56D6"/>
    <w:rsid w:val="002B579F"/>
    <w:rsid w:val="002B5BDD"/>
    <w:rsid w:val="002B607F"/>
    <w:rsid w:val="002B683F"/>
    <w:rsid w:val="002B6E40"/>
    <w:rsid w:val="002B713A"/>
    <w:rsid w:val="002B7C86"/>
    <w:rsid w:val="002C033D"/>
    <w:rsid w:val="002C0B09"/>
    <w:rsid w:val="002C0DF2"/>
    <w:rsid w:val="002C141B"/>
    <w:rsid w:val="002C1A59"/>
    <w:rsid w:val="002C2328"/>
    <w:rsid w:val="002C32C0"/>
    <w:rsid w:val="002C36C6"/>
    <w:rsid w:val="002C404F"/>
    <w:rsid w:val="002C4456"/>
    <w:rsid w:val="002C46C1"/>
    <w:rsid w:val="002C5C96"/>
    <w:rsid w:val="002C60EC"/>
    <w:rsid w:val="002C67CB"/>
    <w:rsid w:val="002C7175"/>
    <w:rsid w:val="002C7B77"/>
    <w:rsid w:val="002C7E81"/>
    <w:rsid w:val="002D0251"/>
    <w:rsid w:val="002D2183"/>
    <w:rsid w:val="002D2946"/>
    <w:rsid w:val="002D3F8F"/>
    <w:rsid w:val="002D4127"/>
    <w:rsid w:val="002D4BD8"/>
    <w:rsid w:val="002D4EA9"/>
    <w:rsid w:val="002D5589"/>
    <w:rsid w:val="002D7B59"/>
    <w:rsid w:val="002E051D"/>
    <w:rsid w:val="002E05BB"/>
    <w:rsid w:val="002E0843"/>
    <w:rsid w:val="002E0A2E"/>
    <w:rsid w:val="002E15FB"/>
    <w:rsid w:val="002E1706"/>
    <w:rsid w:val="002E1BA2"/>
    <w:rsid w:val="002E22E8"/>
    <w:rsid w:val="002E36EF"/>
    <w:rsid w:val="002E3B7C"/>
    <w:rsid w:val="002E45FA"/>
    <w:rsid w:val="002E46F1"/>
    <w:rsid w:val="002E498E"/>
    <w:rsid w:val="002E5FE0"/>
    <w:rsid w:val="002E6528"/>
    <w:rsid w:val="002E74C7"/>
    <w:rsid w:val="002F02BA"/>
    <w:rsid w:val="002F0668"/>
    <w:rsid w:val="002F0C69"/>
    <w:rsid w:val="002F0D08"/>
    <w:rsid w:val="002F10E6"/>
    <w:rsid w:val="002F17F3"/>
    <w:rsid w:val="002F1F89"/>
    <w:rsid w:val="002F1FCB"/>
    <w:rsid w:val="002F29B8"/>
    <w:rsid w:val="002F2C90"/>
    <w:rsid w:val="002F2D99"/>
    <w:rsid w:val="002F31A7"/>
    <w:rsid w:val="002F3726"/>
    <w:rsid w:val="002F3B9F"/>
    <w:rsid w:val="002F3E3A"/>
    <w:rsid w:val="002F68CD"/>
    <w:rsid w:val="002F7E56"/>
    <w:rsid w:val="002F7F23"/>
    <w:rsid w:val="0030016A"/>
    <w:rsid w:val="003009E6"/>
    <w:rsid w:val="00300A9F"/>
    <w:rsid w:val="003010ED"/>
    <w:rsid w:val="00301BF4"/>
    <w:rsid w:val="0030296F"/>
    <w:rsid w:val="00302AFA"/>
    <w:rsid w:val="00302BD5"/>
    <w:rsid w:val="00303909"/>
    <w:rsid w:val="00303D4F"/>
    <w:rsid w:val="0030670E"/>
    <w:rsid w:val="003068EE"/>
    <w:rsid w:val="00306F12"/>
    <w:rsid w:val="00307679"/>
    <w:rsid w:val="00307B84"/>
    <w:rsid w:val="00310A1F"/>
    <w:rsid w:val="00310EF3"/>
    <w:rsid w:val="00311172"/>
    <w:rsid w:val="003111C9"/>
    <w:rsid w:val="00311831"/>
    <w:rsid w:val="00312409"/>
    <w:rsid w:val="00312D79"/>
    <w:rsid w:val="00312E7F"/>
    <w:rsid w:val="00313171"/>
    <w:rsid w:val="003138F4"/>
    <w:rsid w:val="00313D29"/>
    <w:rsid w:val="00313F8E"/>
    <w:rsid w:val="00314245"/>
    <w:rsid w:val="00314ABF"/>
    <w:rsid w:val="00314D8F"/>
    <w:rsid w:val="00314F4F"/>
    <w:rsid w:val="00314FAA"/>
    <w:rsid w:val="003160BB"/>
    <w:rsid w:val="003161B8"/>
    <w:rsid w:val="00316296"/>
    <w:rsid w:val="00317592"/>
    <w:rsid w:val="00317D90"/>
    <w:rsid w:val="003203ED"/>
    <w:rsid w:val="00320F9F"/>
    <w:rsid w:val="0032119C"/>
    <w:rsid w:val="003211B6"/>
    <w:rsid w:val="00321A5F"/>
    <w:rsid w:val="00322084"/>
    <w:rsid w:val="00322617"/>
    <w:rsid w:val="00322ED2"/>
    <w:rsid w:val="00322F0E"/>
    <w:rsid w:val="00323227"/>
    <w:rsid w:val="00325577"/>
    <w:rsid w:val="00325714"/>
    <w:rsid w:val="003261F8"/>
    <w:rsid w:val="00326D6C"/>
    <w:rsid w:val="00326DCE"/>
    <w:rsid w:val="00327F62"/>
    <w:rsid w:val="00327FCB"/>
    <w:rsid w:val="00330880"/>
    <w:rsid w:val="003313A6"/>
    <w:rsid w:val="0033161B"/>
    <w:rsid w:val="00331D4B"/>
    <w:rsid w:val="003333FF"/>
    <w:rsid w:val="003338BB"/>
    <w:rsid w:val="00333CF1"/>
    <w:rsid w:val="00333D80"/>
    <w:rsid w:val="00334D05"/>
    <w:rsid w:val="00335263"/>
    <w:rsid w:val="0033540C"/>
    <w:rsid w:val="003356D7"/>
    <w:rsid w:val="00335997"/>
    <w:rsid w:val="00335CFE"/>
    <w:rsid w:val="00336821"/>
    <w:rsid w:val="003375A6"/>
    <w:rsid w:val="00337600"/>
    <w:rsid w:val="00337889"/>
    <w:rsid w:val="00340324"/>
    <w:rsid w:val="00340E34"/>
    <w:rsid w:val="00341180"/>
    <w:rsid w:val="003417C0"/>
    <w:rsid w:val="00341809"/>
    <w:rsid w:val="00341BA2"/>
    <w:rsid w:val="00341CCF"/>
    <w:rsid w:val="0034209A"/>
    <w:rsid w:val="003422F4"/>
    <w:rsid w:val="00343E67"/>
    <w:rsid w:val="00344869"/>
    <w:rsid w:val="003456C4"/>
    <w:rsid w:val="003465C5"/>
    <w:rsid w:val="00347492"/>
    <w:rsid w:val="00350BB5"/>
    <w:rsid w:val="00350FDA"/>
    <w:rsid w:val="003521AC"/>
    <w:rsid w:val="0035287D"/>
    <w:rsid w:val="00352895"/>
    <w:rsid w:val="00352B7B"/>
    <w:rsid w:val="003531A2"/>
    <w:rsid w:val="00354059"/>
    <w:rsid w:val="00354469"/>
    <w:rsid w:val="00355903"/>
    <w:rsid w:val="00355CC1"/>
    <w:rsid w:val="003564E4"/>
    <w:rsid w:val="00356BA4"/>
    <w:rsid w:val="003576CD"/>
    <w:rsid w:val="00357745"/>
    <w:rsid w:val="003579BB"/>
    <w:rsid w:val="003601D3"/>
    <w:rsid w:val="003604CF"/>
    <w:rsid w:val="003609F4"/>
    <w:rsid w:val="00360A78"/>
    <w:rsid w:val="00360A85"/>
    <w:rsid w:val="00360E80"/>
    <w:rsid w:val="003614C9"/>
    <w:rsid w:val="00361B98"/>
    <w:rsid w:val="00362F60"/>
    <w:rsid w:val="00363526"/>
    <w:rsid w:val="00363D73"/>
    <w:rsid w:val="00364357"/>
    <w:rsid w:val="00364AE3"/>
    <w:rsid w:val="00365DF0"/>
    <w:rsid w:val="00366387"/>
    <w:rsid w:val="003665F3"/>
    <w:rsid w:val="00367B18"/>
    <w:rsid w:val="00367C81"/>
    <w:rsid w:val="00370022"/>
    <w:rsid w:val="00370B29"/>
    <w:rsid w:val="00370C4E"/>
    <w:rsid w:val="00370C64"/>
    <w:rsid w:val="00370E75"/>
    <w:rsid w:val="0037212A"/>
    <w:rsid w:val="0037244A"/>
    <w:rsid w:val="003724FE"/>
    <w:rsid w:val="003738E9"/>
    <w:rsid w:val="003740EF"/>
    <w:rsid w:val="0037457F"/>
    <w:rsid w:val="00374AD0"/>
    <w:rsid w:val="00374AD2"/>
    <w:rsid w:val="003753DB"/>
    <w:rsid w:val="00375887"/>
    <w:rsid w:val="003768F5"/>
    <w:rsid w:val="003771D2"/>
    <w:rsid w:val="00377265"/>
    <w:rsid w:val="00377775"/>
    <w:rsid w:val="00377BFC"/>
    <w:rsid w:val="00377EA4"/>
    <w:rsid w:val="00380652"/>
    <w:rsid w:val="00380D02"/>
    <w:rsid w:val="00380F80"/>
    <w:rsid w:val="00381058"/>
    <w:rsid w:val="00381143"/>
    <w:rsid w:val="0038117A"/>
    <w:rsid w:val="00381910"/>
    <w:rsid w:val="0038248D"/>
    <w:rsid w:val="00382494"/>
    <w:rsid w:val="003824AC"/>
    <w:rsid w:val="0038290E"/>
    <w:rsid w:val="00382BBB"/>
    <w:rsid w:val="003838E2"/>
    <w:rsid w:val="00383F27"/>
    <w:rsid w:val="003841D3"/>
    <w:rsid w:val="00384591"/>
    <w:rsid w:val="0038496C"/>
    <w:rsid w:val="003863D3"/>
    <w:rsid w:val="00386952"/>
    <w:rsid w:val="00387E27"/>
    <w:rsid w:val="00390716"/>
    <w:rsid w:val="003909D3"/>
    <w:rsid w:val="003919CF"/>
    <w:rsid w:val="00391C70"/>
    <w:rsid w:val="0039216C"/>
    <w:rsid w:val="003924F2"/>
    <w:rsid w:val="00393EBA"/>
    <w:rsid w:val="00393FA0"/>
    <w:rsid w:val="0039402C"/>
    <w:rsid w:val="003944EE"/>
    <w:rsid w:val="00395188"/>
    <w:rsid w:val="0039641D"/>
    <w:rsid w:val="00396814"/>
    <w:rsid w:val="00396C14"/>
    <w:rsid w:val="0039785B"/>
    <w:rsid w:val="00397B56"/>
    <w:rsid w:val="00397B88"/>
    <w:rsid w:val="003A01BD"/>
    <w:rsid w:val="003A19B8"/>
    <w:rsid w:val="003A1C8F"/>
    <w:rsid w:val="003A223A"/>
    <w:rsid w:val="003A25B9"/>
    <w:rsid w:val="003A2F40"/>
    <w:rsid w:val="003A4B81"/>
    <w:rsid w:val="003A5108"/>
    <w:rsid w:val="003A5C78"/>
    <w:rsid w:val="003A5D71"/>
    <w:rsid w:val="003A6547"/>
    <w:rsid w:val="003A6CDD"/>
    <w:rsid w:val="003A749D"/>
    <w:rsid w:val="003A79C5"/>
    <w:rsid w:val="003B057E"/>
    <w:rsid w:val="003B0772"/>
    <w:rsid w:val="003B0BB4"/>
    <w:rsid w:val="003B0EB9"/>
    <w:rsid w:val="003B11CA"/>
    <w:rsid w:val="003B259C"/>
    <w:rsid w:val="003B25B6"/>
    <w:rsid w:val="003B2B0F"/>
    <w:rsid w:val="003B2DC4"/>
    <w:rsid w:val="003B34A6"/>
    <w:rsid w:val="003B35AB"/>
    <w:rsid w:val="003B39CF"/>
    <w:rsid w:val="003B3EE4"/>
    <w:rsid w:val="003B4197"/>
    <w:rsid w:val="003B4B1F"/>
    <w:rsid w:val="003B4BEB"/>
    <w:rsid w:val="003B4CA9"/>
    <w:rsid w:val="003B4D3A"/>
    <w:rsid w:val="003B4ED9"/>
    <w:rsid w:val="003B52F0"/>
    <w:rsid w:val="003B69CC"/>
    <w:rsid w:val="003B741E"/>
    <w:rsid w:val="003B7591"/>
    <w:rsid w:val="003B7D8D"/>
    <w:rsid w:val="003C032D"/>
    <w:rsid w:val="003C0584"/>
    <w:rsid w:val="003C0FC0"/>
    <w:rsid w:val="003C1CB9"/>
    <w:rsid w:val="003C1FE9"/>
    <w:rsid w:val="003C293D"/>
    <w:rsid w:val="003C3781"/>
    <w:rsid w:val="003C3931"/>
    <w:rsid w:val="003C3B69"/>
    <w:rsid w:val="003C44B7"/>
    <w:rsid w:val="003C479A"/>
    <w:rsid w:val="003C5827"/>
    <w:rsid w:val="003C612F"/>
    <w:rsid w:val="003C62BD"/>
    <w:rsid w:val="003C6479"/>
    <w:rsid w:val="003C7E0F"/>
    <w:rsid w:val="003C7E46"/>
    <w:rsid w:val="003D01A7"/>
    <w:rsid w:val="003D01CE"/>
    <w:rsid w:val="003D040B"/>
    <w:rsid w:val="003D0A1B"/>
    <w:rsid w:val="003D140D"/>
    <w:rsid w:val="003D1735"/>
    <w:rsid w:val="003D22AE"/>
    <w:rsid w:val="003D329C"/>
    <w:rsid w:val="003D38D2"/>
    <w:rsid w:val="003D3F7C"/>
    <w:rsid w:val="003D43F3"/>
    <w:rsid w:val="003D473D"/>
    <w:rsid w:val="003D47F0"/>
    <w:rsid w:val="003D5573"/>
    <w:rsid w:val="003D55C7"/>
    <w:rsid w:val="003D6065"/>
    <w:rsid w:val="003D6145"/>
    <w:rsid w:val="003D624F"/>
    <w:rsid w:val="003D6589"/>
    <w:rsid w:val="003D702D"/>
    <w:rsid w:val="003D703F"/>
    <w:rsid w:val="003D71FD"/>
    <w:rsid w:val="003D7571"/>
    <w:rsid w:val="003D7752"/>
    <w:rsid w:val="003D7AE4"/>
    <w:rsid w:val="003E042E"/>
    <w:rsid w:val="003E06CC"/>
    <w:rsid w:val="003E0B01"/>
    <w:rsid w:val="003E0F8B"/>
    <w:rsid w:val="003E19E3"/>
    <w:rsid w:val="003E1C76"/>
    <w:rsid w:val="003E2000"/>
    <w:rsid w:val="003E2047"/>
    <w:rsid w:val="003E209F"/>
    <w:rsid w:val="003E331C"/>
    <w:rsid w:val="003E3B7D"/>
    <w:rsid w:val="003E4867"/>
    <w:rsid w:val="003E49FD"/>
    <w:rsid w:val="003E55F8"/>
    <w:rsid w:val="003E64B7"/>
    <w:rsid w:val="003E708A"/>
    <w:rsid w:val="003E7716"/>
    <w:rsid w:val="003E7B9A"/>
    <w:rsid w:val="003F0323"/>
    <w:rsid w:val="003F06FB"/>
    <w:rsid w:val="003F0DCD"/>
    <w:rsid w:val="003F158A"/>
    <w:rsid w:val="003F1A1C"/>
    <w:rsid w:val="003F24D8"/>
    <w:rsid w:val="003F2AA9"/>
    <w:rsid w:val="003F407D"/>
    <w:rsid w:val="003F4EC0"/>
    <w:rsid w:val="003F5325"/>
    <w:rsid w:val="003F55E3"/>
    <w:rsid w:val="003F62FD"/>
    <w:rsid w:val="003F67B0"/>
    <w:rsid w:val="003F7054"/>
    <w:rsid w:val="003F71C6"/>
    <w:rsid w:val="003F740C"/>
    <w:rsid w:val="003F76A3"/>
    <w:rsid w:val="0040045C"/>
    <w:rsid w:val="00401EEE"/>
    <w:rsid w:val="00402195"/>
    <w:rsid w:val="00402CDC"/>
    <w:rsid w:val="004031D3"/>
    <w:rsid w:val="00403CA8"/>
    <w:rsid w:val="00404B82"/>
    <w:rsid w:val="00404F43"/>
    <w:rsid w:val="0040524F"/>
    <w:rsid w:val="00405623"/>
    <w:rsid w:val="00406971"/>
    <w:rsid w:val="0040725B"/>
    <w:rsid w:val="004074EF"/>
    <w:rsid w:val="0041044D"/>
    <w:rsid w:val="004106D5"/>
    <w:rsid w:val="00410EC0"/>
    <w:rsid w:val="00411516"/>
    <w:rsid w:val="00411735"/>
    <w:rsid w:val="00411FCD"/>
    <w:rsid w:val="004134C0"/>
    <w:rsid w:val="004136BA"/>
    <w:rsid w:val="00414C2D"/>
    <w:rsid w:val="00415458"/>
    <w:rsid w:val="00415A0F"/>
    <w:rsid w:val="00415E4C"/>
    <w:rsid w:val="0041677D"/>
    <w:rsid w:val="00416A57"/>
    <w:rsid w:val="00416C18"/>
    <w:rsid w:val="00416CEA"/>
    <w:rsid w:val="00416D63"/>
    <w:rsid w:val="004174CD"/>
    <w:rsid w:val="00417A7C"/>
    <w:rsid w:val="00417B31"/>
    <w:rsid w:val="00420F7C"/>
    <w:rsid w:val="00420F8A"/>
    <w:rsid w:val="00422012"/>
    <w:rsid w:val="0042231E"/>
    <w:rsid w:val="00422384"/>
    <w:rsid w:val="004223DD"/>
    <w:rsid w:val="00422427"/>
    <w:rsid w:val="0042272F"/>
    <w:rsid w:val="00423143"/>
    <w:rsid w:val="00423498"/>
    <w:rsid w:val="00423A19"/>
    <w:rsid w:val="00423D6F"/>
    <w:rsid w:val="00423D79"/>
    <w:rsid w:val="004250E7"/>
    <w:rsid w:val="00425963"/>
    <w:rsid w:val="00425BF0"/>
    <w:rsid w:val="004261AC"/>
    <w:rsid w:val="0042668F"/>
    <w:rsid w:val="00426AA3"/>
    <w:rsid w:val="00426ADE"/>
    <w:rsid w:val="00426B94"/>
    <w:rsid w:val="00426EEA"/>
    <w:rsid w:val="004274E4"/>
    <w:rsid w:val="00427D04"/>
    <w:rsid w:val="004302F2"/>
    <w:rsid w:val="00430FE6"/>
    <w:rsid w:val="004312BE"/>
    <w:rsid w:val="00431443"/>
    <w:rsid w:val="00432003"/>
    <w:rsid w:val="004332B5"/>
    <w:rsid w:val="004333C8"/>
    <w:rsid w:val="004340BA"/>
    <w:rsid w:val="004342EF"/>
    <w:rsid w:val="00434FF2"/>
    <w:rsid w:val="00436770"/>
    <w:rsid w:val="0043684E"/>
    <w:rsid w:val="00436F5E"/>
    <w:rsid w:val="00437388"/>
    <w:rsid w:val="0043775F"/>
    <w:rsid w:val="004379B4"/>
    <w:rsid w:val="004379F5"/>
    <w:rsid w:val="00437BE3"/>
    <w:rsid w:val="00440C2C"/>
    <w:rsid w:val="004414C5"/>
    <w:rsid w:val="00441931"/>
    <w:rsid w:val="00441EC6"/>
    <w:rsid w:val="004438F3"/>
    <w:rsid w:val="00444092"/>
    <w:rsid w:val="0044420D"/>
    <w:rsid w:val="00444281"/>
    <w:rsid w:val="00444702"/>
    <w:rsid w:val="004454B9"/>
    <w:rsid w:val="00445501"/>
    <w:rsid w:val="004465B1"/>
    <w:rsid w:val="004468F5"/>
    <w:rsid w:val="00446EAC"/>
    <w:rsid w:val="0044707B"/>
    <w:rsid w:val="0044713B"/>
    <w:rsid w:val="004471CD"/>
    <w:rsid w:val="00451617"/>
    <w:rsid w:val="00451875"/>
    <w:rsid w:val="00452424"/>
    <w:rsid w:val="0045248A"/>
    <w:rsid w:val="00453820"/>
    <w:rsid w:val="00453A6C"/>
    <w:rsid w:val="00453B53"/>
    <w:rsid w:val="00454CED"/>
    <w:rsid w:val="00454EB1"/>
    <w:rsid w:val="00454F39"/>
    <w:rsid w:val="0045518E"/>
    <w:rsid w:val="0045529D"/>
    <w:rsid w:val="0045552F"/>
    <w:rsid w:val="004557FF"/>
    <w:rsid w:val="00455CF7"/>
    <w:rsid w:val="004571B3"/>
    <w:rsid w:val="004574BA"/>
    <w:rsid w:val="00457DCD"/>
    <w:rsid w:val="004609BC"/>
    <w:rsid w:val="00461579"/>
    <w:rsid w:val="004616F0"/>
    <w:rsid w:val="00463479"/>
    <w:rsid w:val="0046408A"/>
    <w:rsid w:val="0046437C"/>
    <w:rsid w:val="004644A4"/>
    <w:rsid w:val="00465706"/>
    <w:rsid w:val="00466DD5"/>
    <w:rsid w:val="0046735C"/>
    <w:rsid w:val="0046769F"/>
    <w:rsid w:val="00467F27"/>
    <w:rsid w:val="004708E9"/>
    <w:rsid w:val="00470CD5"/>
    <w:rsid w:val="00470D44"/>
    <w:rsid w:val="00470D90"/>
    <w:rsid w:val="0047156F"/>
    <w:rsid w:val="00471896"/>
    <w:rsid w:val="00471DED"/>
    <w:rsid w:val="0047289D"/>
    <w:rsid w:val="00472B30"/>
    <w:rsid w:val="00473289"/>
    <w:rsid w:val="00473D5E"/>
    <w:rsid w:val="00474520"/>
    <w:rsid w:val="004746AA"/>
    <w:rsid w:val="00476149"/>
    <w:rsid w:val="00476379"/>
    <w:rsid w:val="004779FB"/>
    <w:rsid w:val="00477A35"/>
    <w:rsid w:val="004824B1"/>
    <w:rsid w:val="00482842"/>
    <w:rsid w:val="0048349C"/>
    <w:rsid w:val="004841F8"/>
    <w:rsid w:val="00485B3E"/>
    <w:rsid w:val="00486027"/>
    <w:rsid w:val="0048646B"/>
    <w:rsid w:val="00486620"/>
    <w:rsid w:val="00486CE7"/>
    <w:rsid w:val="0048724D"/>
    <w:rsid w:val="004879CE"/>
    <w:rsid w:val="00487EE6"/>
    <w:rsid w:val="00490D3C"/>
    <w:rsid w:val="00491C72"/>
    <w:rsid w:val="00491C96"/>
    <w:rsid w:val="00491D76"/>
    <w:rsid w:val="004926B2"/>
    <w:rsid w:val="00492B40"/>
    <w:rsid w:val="0049389A"/>
    <w:rsid w:val="00493E20"/>
    <w:rsid w:val="004941EB"/>
    <w:rsid w:val="0049437B"/>
    <w:rsid w:val="004943D8"/>
    <w:rsid w:val="00494883"/>
    <w:rsid w:val="0049516D"/>
    <w:rsid w:val="004959DF"/>
    <w:rsid w:val="00497383"/>
    <w:rsid w:val="004977DF"/>
    <w:rsid w:val="004A0654"/>
    <w:rsid w:val="004A0910"/>
    <w:rsid w:val="004A0B82"/>
    <w:rsid w:val="004A1392"/>
    <w:rsid w:val="004A13CE"/>
    <w:rsid w:val="004A1AF9"/>
    <w:rsid w:val="004A2338"/>
    <w:rsid w:val="004A2C3B"/>
    <w:rsid w:val="004A3DC1"/>
    <w:rsid w:val="004A4CBB"/>
    <w:rsid w:val="004A5126"/>
    <w:rsid w:val="004A6134"/>
    <w:rsid w:val="004A7516"/>
    <w:rsid w:val="004B0219"/>
    <w:rsid w:val="004B0455"/>
    <w:rsid w:val="004B0460"/>
    <w:rsid w:val="004B0F01"/>
    <w:rsid w:val="004B1315"/>
    <w:rsid w:val="004B1BAC"/>
    <w:rsid w:val="004B21A7"/>
    <w:rsid w:val="004B25D8"/>
    <w:rsid w:val="004B29C1"/>
    <w:rsid w:val="004B2B86"/>
    <w:rsid w:val="004B2CAC"/>
    <w:rsid w:val="004B2CF6"/>
    <w:rsid w:val="004B3747"/>
    <w:rsid w:val="004B4C8F"/>
    <w:rsid w:val="004B58CA"/>
    <w:rsid w:val="004B59C6"/>
    <w:rsid w:val="004B6135"/>
    <w:rsid w:val="004B638C"/>
    <w:rsid w:val="004B6A29"/>
    <w:rsid w:val="004B6ED3"/>
    <w:rsid w:val="004B6F2C"/>
    <w:rsid w:val="004B7213"/>
    <w:rsid w:val="004B7BB3"/>
    <w:rsid w:val="004B7E8E"/>
    <w:rsid w:val="004C0315"/>
    <w:rsid w:val="004C115B"/>
    <w:rsid w:val="004C1548"/>
    <w:rsid w:val="004C1703"/>
    <w:rsid w:val="004C2443"/>
    <w:rsid w:val="004C3DCB"/>
    <w:rsid w:val="004C437A"/>
    <w:rsid w:val="004C467A"/>
    <w:rsid w:val="004C5501"/>
    <w:rsid w:val="004C5B15"/>
    <w:rsid w:val="004C5D05"/>
    <w:rsid w:val="004C70DE"/>
    <w:rsid w:val="004C7188"/>
    <w:rsid w:val="004C79CC"/>
    <w:rsid w:val="004C7C5C"/>
    <w:rsid w:val="004C7F20"/>
    <w:rsid w:val="004D0EA4"/>
    <w:rsid w:val="004D1954"/>
    <w:rsid w:val="004D196D"/>
    <w:rsid w:val="004D1C21"/>
    <w:rsid w:val="004D29CA"/>
    <w:rsid w:val="004D2A76"/>
    <w:rsid w:val="004D2F6B"/>
    <w:rsid w:val="004D31B5"/>
    <w:rsid w:val="004D3867"/>
    <w:rsid w:val="004D4D4E"/>
    <w:rsid w:val="004D5210"/>
    <w:rsid w:val="004D551B"/>
    <w:rsid w:val="004D572B"/>
    <w:rsid w:val="004D5D4E"/>
    <w:rsid w:val="004D7060"/>
    <w:rsid w:val="004D716E"/>
    <w:rsid w:val="004D76F2"/>
    <w:rsid w:val="004E0139"/>
    <w:rsid w:val="004E1AF4"/>
    <w:rsid w:val="004E1FEB"/>
    <w:rsid w:val="004E20E8"/>
    <w:rsid w:val="004E3906"/>
    <w:rsid w:val="004E3AE0"/>
    <w:rsid w:val="004E3B1D"/>
    <w:rsid w:val="004E4386"/>
    <w:rsid w:val="004E4A4D"/>
    <w:rsid w:val="004E4C8F"/>
    <w:rsid w:val="004E58A9"/>
    <w:rsid w:val="004E5982"/>
    <w:rsid w:val="004E5DE5"/>
    <w:rsid w:val="004E67A1"/>
    <w:rsid w:val="004E6985"/>
    <w:rsid w:val="004E6AF9"/>
    <w:rsid w:val="004F0146"/>
    <w:rsid w:val="004F0A20"/>
    <w:rsid w:val="004F0E7C"/>
    <w:rsid w:val="004F1CCE"/>
    <w:rsid w:val="004F2B65"/>
    <w:rsid w:val="004F331B"/>
    <w:rsid w:val="004F4AC2"/>
    <w:rsid w:val="004F4BC9"/>
    <w:rsid w:val="004F50DF"/>
    <w:rsid w:val="004F5348"/>
    <w:rsid w:val="004F6A68"/>
    <w:rsid w:val="004F77E6"/>
    <w:rsid w:val="005000EA"/>
    <w:rsid w:val="00500D9D"/>
    <w:rsid w:val="00501A39"/>
    <w:rsid w:val="00503058"/>
    <w:rsid w:val="00503529"/>
    <w:rsid w:val="00503972"/>
    <w:rsid w:val="005040A4"/>
    <w:rsid w:val="005053B6"/>
    <w:rsid w:val="005068C4"/>
    <w:rsid w:val="00506950"/>
    <w:rsid w:val="00510CE7"/>
    <w:rsid w:val="005115FB"/>
    <w:rsid w:val="00511EFD"/>
    <w:rsid w:val="00512B77"/>
    <w:rsid w:val="00512E51"/>
    <w:rsid w:val="0051310B"/>
    <w:rsid w:val="00513945"/>
    <w:rsid w:val="00515010"/>
    <w:rsid w:val="005156A2"/>
    <w:rsid w:val="00515B6A"/>
    <w:rsid w:val="00515E79"/>
    <w:rsid w:val="00516FB0"/>
    <w:rsid w:val="00520821"/>
    <w:rsid w:val="005209CD"/>
    <w:rsid w:val="00520C0B"/>
    <w:rsid w:val="0052125A"/>
    <w:rsid w:val="00521579"/>
    <w:rsid w:val="00521890"/>
    <w:rsid w:val="00521D57"/>
    <w:rsid w:val="00522695"/>
    <w:rsid w:val="00523283"/>
    <w:rsid w:val="005233BF"/>
    <w:rsid w:val="0052383F"/>
    <w:rsid w:val="00524691"/>
    <w:rsid w:val="00524B31"/>
    <w:rsid w:val="00524BE7"/>
    <w:rsid w:val="00524CBF"/>
    <w:rsid w:val="005257F6"/>
    <w:rsid w:val="00525B70"/>
    <w:rsid w:val="00525E5E"/>
    <w:rsid w:val="00525F94"/>
    <w:rsid w:val="00526708"/>
    <w:rsid w:val="00526CAB"/>
    <w:rsid w:val="00526CCF"/>
    <w:rsid w:val="00526F29"/>
    <w:rsid w:val="005271CA"/>
    <w:rsid w:val="00530735"/>
    <w:rsid w:val="005308C7"/>
    <w:rsid w:val="00530A40"/>
    <w:rsid w:val="0053119C"/>
    <w:rsid w:val="00531B14"/>
    <w:rsid w:val="005327E1"/>
    <w:rsid w:val="00532864"/>
    <w:rsid w:val="005328C1"/>
    <w:rsid w:val="00533008"/>
    <w:rsid w:val="005331AD"/>
    <w:rsid w:val="00533EFE"/>
    <w:rsid w:val="005340D2"/>
    <w:rsid w:val="005346A8"/>
    <w:rsid w:val="00534C2D"/>
    <w:rsid w:val="00535DB6"/>
    <w:rsid w:val="005362E9"/>
    <w:rsid w:val="00537206"/>
    <w:rsid w:val="00537290"/>
    <w:rsid w:val="005408DE"/>
    <w:rsid w:val="00540F01"/>
    <w:rsid w:val="00541C88"/>
    <w:rsid w:val="00542648"/>
    <w:rsid w:val="00542A4E"/>
    <w:rsid w:val="00542AEF"/>
    <w:rsid w:val="00542F98"/>
    <w:rsid w:val="005430D2"/>
    <w:rsid w:val="005433B2"/>
    <w:rsid w:val="005443A0"/>
    <w:rsid w:val="005448BA"/>
    <w:rsid w:val="00544CE4"/>
    <w:rsid w:val="005452DB"/>
    <w:rsid w:val="0054545C"/>
    <w:rsid w:val="005459F6"/>
    <w:rsid w:val="00545CE1"/>
    <w:rsid w:val="00545EC7"/>
    <w:rsid w:val="005473B8"/>
    <w:rsid w:val="00547496"/>
    <w:rsid w:val="00547673"/>
    <w:rsid w:val="0054781D"/>
    <w:rsid w:val="005507DD"/>
    <w:rsid w:val="005507ED"/>
    <w:rsid w:val="005519B5"/>
    <w:rsid w:val="00551C26"/>
    <w:rsid w:val="00552B3C"/>
    <w:rsid w:val="00552E9E"/>
    <w:rsid w:val="00553A21"/>
    <w:rsid w:val="00553D8A"/>
    <w:rsid w:val="00554502"/>
    <w:rsid w:val="005554A2"/>
    <w:rsid w:val="005561DF"/>
    <w:rsid w:val="005576D1"/>
    <w:rsid w:val="005579C1"/>
    <w:rsid w:val="00557B8E"/>
    <w:rsid w:val="005603F1"/>
    <w:rsid w:val="0056141B"/>
    <w:rsid w:val="00561515"/>
    <w:rsid w:val="00561AD1"/>
    <w:rsid w:val="00561B1C"/>
    <w:rsid w:val="00562145"/>
    <w:rsid w:val="0056221A"/>
    <w:rsid w:val="005622F7"/>
    <w:rsid w:val="00562462"/>
    <w:rsid w:val="005626A6"/>
    <w:rsid w:val="00562DD9"/>
    <w:rsid w:val="00562DF0"/>
    <w:rsid w:val="005632C1"/>
    <w:rsid w:val="0056373C"/>
    <w:rsid w:val="0056457C"/>
    <w:rsid w:val="00565BCB"/>
    <w:rsid w:val="00566347"/>
    <w:rsid w:val="00566A4D"/>
    <w:rsid w:val="00566F28"/>
    <w:rsid w:val="00567127"/>
    <w:rsid w:val="00567563"/>
    <w:rsid w:val="005703BB"/>
    <w:rsid w:val="005703DC"/>
    <w:rsid w:val="00570EF1"/>
    <w:rsid w:val="005715C1"/>
    <w:rsid w:val="0057255E"/>
    <w:rsid w:val="0057309E"/>
    <w:rsid w:val="005734AA"/>
    <w:rsid w:val="00573B06"/>
    <w:rsid w:val="005744D2"/>
    <w:rsid w:val="00574963"/>
    <w:rsid w:val="005750E7"/>
    <w:rsid w:val="0057512F"/>
    <w:rsid w:val="005772CD"/>
    <w:rsid w:val="00577FC2"/>
    <w:rsid w:val="00580A93"/>
    <w:rsid w:val="00581C26"/>
    <w:rsid w:val="00581DCF"/>
    <w:rsid w:val="00581FF5"/>
    <w:rsid w:val="00582661"/>
    <w:rsid w:val="005837C5"/>
    <w:rsid w:val="00584005"/>
    <w:rsid w:val="005849D8"/>
    <w:rsid w:val="00584EE9"/>
    <w:rsid w:val="005852B8"/>
    <w:rsid w:val="00585500"/>
    <w:rsid w:val="00585552"/>
    <w:rsid w:val="00585578"/>
    <w:rsid w:val="005863AE"/>
    <w:rsid w:val="0058655C"/>
    <w:rsid w:val="0058698B"/>
    <w:rsid w:val="00586C7A"/>
    <w:rsid w:val="00587407"/>
    <w:rsid w:val="00590348"/>
    <w:rsid w:val="00590502"/>
    <w:rsid w:val="00591334"/>
    <w:rsid w:val="00591381"/>
    <w:rsid w:val="00591C70"/>
    <w:rsid w:val="00591E9E"/>
    <w:rsid w:val="00592466"/>
    <w:rsid w:val="0059327A"/>
    <w:rsid w:val="00594823"/>
    <w:rsid w:val="00594E1D"/>
    <w:rsid w:val="00596C68"/>
    <w:rsid w:val="0059713E"/>
    <w:rsid w:val="00597B09"/>
    <w:rsid w:val="005A092A"/>
    <w:rsid w:val="005A1DA7"/>
    <w:rsid w:val="005A2950"/>
    <w:rsid w:val="005A33C9"/>
    <w:rsid w:val="005A349E"/>
    <w:rsid w:val="005A3F9F"/>
    <w:rsid w:val="005A40BB"/>
    <w:rsid w:val="005A48F1"/>
    <w:rsid w:val="005A4ECF"/>
    <w:rsid w:val="005A5DDF"/>
    <w:rsid w:val="005A5E5D"/>
    <w:rsid w:val="005A676C"/>
    <w:rsid w:val="005A6B21"/>
    <w:rsid w:val="005A6BE6"/>
    <w:rsid w:val="005A7606"/>
    <w:rsid w:val="005B171D"/>
    <w:rsid w:val="005B1A13"/>
    <w:rsid w:val="005B1E1B"/>
    <w:rsid w:val="005B2053"/>
    <w:rsid w:val="005B2494"/>
    <w:rsid w:val="005B26DE"/>
    <w:rsid w:val="005B3063"/>
    <w:rsid w:val="005B3711"/>
    <w:rsid w:val="005B3828"/>
    <w:rsid w:val="005B620E"/>
    <w:rsid w:val="005B667C"/>
    <w:rsid w:val="005B7051"/>
    <w:rsid w:val="005B7D31"/>
    <w:rsid w:val="005C0314"/>
    <w:rsid w:val="005C038F"/>
    <w:rsid w:val="005C04E2"/>
    <w:rsid w:val="005C08CD"/>
    <w:rsid w:val="005C0C50"/>
    <w:rsid w:val="005C0EDD"/>
    <w:rsid w:val="005C15ED"/>
    <w:rsid w:val="005C29A7"/>
    <w:rsid w:val="005C382A"/>
    <w:rsid w:val="005C3A6C"/>
    <w:rsid w:val="005C3F9D"/>
    <w:rsid w:val="005C4213"/>
    <w:rsid w:val="005C4BFF"/>
    <w:rsid w:val="005C4CD0"/>
    <w:rsid w:val="005C4F7A"/>
    <w:rsid w:val="005C5229"/>
    <w:rsid w:val="005C5B73"/>
    <w:rsid w:val="005C6078"/>
    <w:rsid w:val="005C7095"/>
    <w:rsid w:val="005C7538"/>
    <w:rsid w:val="005C7ED2"/>
    <w:rsid w:val="005D1345"/>
    <w:rsid w:val="005D1543"/>
    <w:rsid w:val="005D1F96"/>
    <w:rsid w:val="005D2715"/>
    <w:rsid w:val="005D2732"/>
    <w:rsid w:val="005D50FC"/>
    <w:rsid w:val="005D54AD"/>
    <w:rsid w:val="005D643F"/>
    <w:rsid w:val="005D675E"/>
    <w:rsid w:val="005D67EE"/>
    <w:rsid w:val="005D6972"/>
    <w:rsid w:val="005D74C4"/>
    <w:rsid w:val="005D76ED"/>
    <w:rsid w:val="005E0483"/>
    <w:rsid w:val="005E0D85"/>
    <w:rsid w:val="005E1145"/>
    <w:rsid w:val="005E1A45"/>
    <w:rsid w:val="005E1D7A"/>
    <w:rsid w:val="005E2594"/>
    <w:rsid w:val="005E2F9A"/>
    <w:rsid w:val="005E31A5"/>
    <w:rsid w:val="005E38C6"/>
    <w:rsid w:val="005E394B"/>
    <w:rsid w:val="005E46E0"/>
    <w:rsid w:val="005E4A38"/>
    <w:rsid w:val="005E4B9E"/>
    <w:rsid w:val="005E628B"/>
    <w:rsid w:val="005E68D6"/>
    <w:rsid w:val="005E75BF"/>
    <w:rsid w:val="005E7D1F"/>
    <w:rsid w:val="005F1F92"/>
    <w:rsid w:val="005F2356"/>
    <w:rsid w:val="005F2EA3"/>
    <w:rsid w:val="005F2F4D"/>
    <w:rsid w:val="005F3C35"/>
    <w:rsid w:val="005F3DAC"/>
    <w:rsid w:val="005F4485"/>
    <w:rsid w:val="005F5512"/>
    <w:rsid w:val="005F5B5F"/>
    <w:rsid w:val="005F6646"/>
    <w:rsid w:val="005F6E01"/>
    <w:rsid w:val="005F7FD7"/>
    <w:rsid w:val="00600483"/>
    <w:rsid w:val="00600985"/>
    <w:rsid w:val="00600C9D"/>
    <w:rsid w:val="00601A47"/>
    <w:rsid w:val="0060243A"/>
    <w:rsid w:val="006024AB"/>
    <w:rsid w:val="00602602"/>
    <w:rsid w:val="00602A2A"/>
    <w:rsid w:val="0060369A"/>
    <w:rsid w:val="00604DB2"/>
    <w:rsid w:val="006058EC"/>
    <w:rsid w:val="0060666E"/>
    <w:rsid w:val="006068F4"/>
    <w:rsid w:val="006071FF"/>
    <w:rsid w:val="006076F4"/>
    <w:rsid w:val="006100E0"/>
    <w:rsid w:val="006106B4"/>
    <w:rsid w:val="00610D66"/>
    <w:rsid w:val="00611E39"/>
    <w:rsid w:val="0061216D"/>
    <w:rsid w:val="006125C2"/>
    <w:rsid w:val="00612EE6"/>
    <w:rsid w:val="0061307F"/>
    <w:rsid w:val="0061356C"/>
    <w:rsid w:val="00614802"/>
    <w:rsid w:val="00614F68"/>
    <w:rsid w:val="00616490"/>
    <w:rsid w:val="00616BBA"/>
    <w:rsid w:val="00617637"/>
    <w:rsid w:val="0061794F"/>
    <w:rsid w:val="0062029D"/>
    <w:rsid w:val="006221A1"/>
    <w:rsid w:val="00622305"/>
    <w:rsid w:val="006226EF"/>
    <w:rsid w:val="00622E07"/>
    <w:rsid w:val="00623144"/>
    <w:rsid w:val="006240D4"/>
    <w:rsid w:val="006253E2"/>
    <w:rsid w:val="00625448"/>
    <w:rsid w:val="00625EC8"/>
    <w:rsid w:val="006268BB"/>
    <w:rsid w:val="00626E8B"/>
    <w:rsid w:val="00626F04"/>
    <w:rsid w:val="00627018"/>
    <w:rsid w:val="00627806"/>
    <w:rsid w:val="00627A73"/>
    <w:rsid w:val="00627D1D"/>
    <w:rsid w:val="00627F4B"/>
    <w:rsid w:val="00630A51"/>
    <w:rsid w:val="00630BDB"/>
    <w:rsid w:val="00630EEE"/>
    <w:rsid w:val="00631AF0"/>
    <w:rsid w:val="00631B88"/>
    <w:rsid w:val="00631F6A"/>
    <w:rsid w:val="006322B0"/>
    <w:rsid w:val="006324D9"/>
    <w:rsid w:val="00632646"/>
    <w:rsid w:val="006328CF"/>
    <w:rsid w:val="00632C2F"/>
    <w:rsid w:val="00632FA4"/>
    <w:rsid w:val="006330CF"/>
    <w:rsid w:val="00633573"/>
    <w:rsid w:val="00633AA3"/>
    <w:rsid w:val="00633DD2"/>
    <w:rsid w:val="00633F63"/>
    <w:rsid w:val="00635498"/>
    <w:rsid w:val="00635632"/>
    <w:rsid w:val="00635825"/>
    <w:rsid w:val="00635D29"/>
    <w:rsid w:val="00636121"/>
    <w:rsid w:val="00636A2D"/>
    <w:rsid w:val="00636A6E"/>
    <w:rsid w:val="00636D72"/>
    <w:rsid w:val="00636FA2"/>
    <w:rsid w:val="00637187"/>
    <w:rsid w:val="00637306"/>
    <w:rsid w:val="00637A19"/>
    <w:rsid w:val="00640692"/>
    <w:rsid w:val="0064108F"/>
    <w:rsid w:val="006410A5"/>
    <w:rsid w:val="00641F15"/>
    <w:rsid w:val="00642591"/>
    <w:rsid w:val="00644E3B"/>
    <w:rsid w:val="00645165"/>
    <w:rsid w:val="006455E0"/>
    <w:rsid w:val="00645668"/>
    <w:rsid w:val="0064596A"/>
    <w:rsid w:val="0064706A"/>
    <w:rsid w:val="00647547"/>
    <w:rsid w:val="00650B39"/>
    <w:rsid w:val="0065115A"/>
    <w:rsid w:val="0065153A"/>
    <w:rsid w:val="00651F8F"/>
    <w:rsid w:val="00652E06"/>
    <w:rsid w:val="00653112"/>
    <w:rsid w:val="0065378C"/>
    <w:rsid w:val="00653FE7"/>
    <w:rsid w:val="006541D8"/>
    <w:rsid w:val="00654416"/>
    <w:rsid w:val="0065497A"/>
    <w:rsid w:val="00654D53"/>
    <w:rsid w:val="0065521A"/>
    <w:rsid w:val="00657260"/>
    <w:rsid w:val="00657DAA"/>
    <w:rsid w:val="00660BAA"/>
    <w:rsid w:val="006610E5"/>
    <w:rsid w:val="0066134C"/>
    <w:rsid w:val="00661C8C"/>
    <w:rsid w:val="00661FD7"/>
    <w:rsid w:val="00662207"/>
    <w:rsid w:val="0066283E"/>
    <w:rsid w:val="00662D25"/>
    <w:rsid w:val="00663DDF"/>
    <w:rsid w:val="00664728"/>
    <w:rsid w:val="00664916"/>
    <w:rsid w:val="00665A4D"/>
    <w:rsid w:val="00665E10"/>
    <w:rsid w:val="00666286"/>
    <w:rsid w:val="0066636A"/>
    <w:rsid w:val="00666809"/>
    <w:rsid w:val="00666B71"/>
    <w:rsid w:val="006677A5"/>
    <w:rsid w:val="00667895"/>
    <w:rsid w:val="00670337"/>
    <w:rsid w:val="006710BC"/>
    <w:rsid w:val="00671B73"/>
    <w:rsid w:val="006727A2"/>
    <w:rsid w:val="0067294F"/>
    <w:rsid w:val="00672CD8"/>
    <w:rsid w:val="00674A06"/>
    <w:rsid w:val="0067741B"/>
    <w:rsid w:val="006775A1"/>
    <w:rsid w:val="006800AB"/>
    <w:rsid w:val="006804F8"/>
    <w:rsid w:val="00680A91"/>
    <w:rsid w:val="00680F7C"/>
    <w:rsid w:val="00682E2F"/>
    <w:rsid w:val="00683715"/>
    <w:rsid w:val="0068395E"/>
    <w:rsid w:val="00683D33"/>
    <w:rsid w:val="00684C5D"/>
    <w:rsid w:val="00685888"/>
    <w:rsid w:val="00686055"/>
    <w:rsid w:val="00686480"/>
    <w:rsid w:val="00686589"/>
    <w:rsid w:val="00686677"/>
    <w:rsid w:val="006871D4"/>
    <w:rsid w:val="006874F4"/>
    <w:rsid w:val="006901FF"/>
    <w:rsid w:val="0069070C"/>
    <w:rsid w:val="0069095D"/>
    <w:rsid w:val="00690C4B"/>
    <w:rsid w:val="00691200"/>
    <w:rsid w:val="0069129F"/>
    <w:rsid w:val="00691FB3"/>
    <w:rsid w:val="00692222"/>
    <w:rsid w:val="00692979"/>
    <w:rsid w:val="00693AAC"/>
    <w:rsid w:val="00694EBF"/>
    <w:rsid w:val="00695111"/>
    <w:rsid w:val="006955FD"/>
    <w:rsid w:val="006957E9"/>
    <w:rsid w:val="006967C4"/>
    <w:rsid w:val="00696DBF"/>
    <w:rsid w:val="00697FCD"/>
    <w:rsid w:val="006A05FC"/>
    <w:rsid w:val="006A095C"/>
    <w:rsid w:val="006A15EE"/>
    <w:rsid w:val="006A27C5"/>
    <w:rsid w:val="006A2BB8"/>
    <w:rsid w:val="006A31E1"/>
    <w:rsid w:val="006A3F6B"/>
    <w:rsid w:val="006A467F"/>
    <w:rsid w:val="006A4722"/>
    <w:rsid w:val="006A4773"/>
    <w:rsid w:val="006A497E"/>
    <w:rsid w:val="006A4AD4"/>
    <w:rsid w:val="006A4CC4"/>
    <w:rsid w:val="006A5937"/>
    <w:rsid w:val="006A5B59"/>
    <w:rsid w:val="006A66F7"/>
    <w:rsid w:val="006A67F7"/>
    <w:rsid w:val="006A7811"/>
    <w:rsid w:val="006B0422"/>
    <w:rsid w:val="006B161B"/>
    <w:rsid w:val="006B1BBF"/>
    <w:rsid w:val="006B243A"/>
    <w:rsid w:val="006B2707"/>
    <w:rsid w:val="006B3181"/>
    <w:rsid w:val="006B3AA0"/>
    <w:rsid w:val="006B3C66"/>
    <w:rsid w:val="006B40CA"/>
    <w:rsid w:val="006B47DA"/>
    <w:rsid w:val="006B4889"/>
    <w:rsid w:val="006B583A"/>
    <w:rsid w:val="006B593C"/>
    <w:rsid w:val="006B6A28"/>
    <w:rsid w:val="006B6DA6"/>
    <w:rsid w:val="006B700E"/>
    <w:rsid w:val="006C1750"/>
    <w:rsid w:val="006C1815"/>
    <w:rsid w:val="006C1B4B"/>
    <w:rsid w:val="006C1FD9"/>
    <w:rsid w:val="006C2118"/>
    <w:rsid w:val="006C2699"/>
    <w:rsid w:val="006C2FA8"/>
    <w:rsid w:val="006C4448"/>
    <w:rsid w:val="006C4D31"/>
    <w:rsid w:val="006C5035"/>
    <w:rsid w:val="006C5C00"/>
    <w:rsid w:val="006C67C7"/>
    <w:rsid w:val="006D0003"/>
    <w:rsid w:val="006D00C5"/>
    <w:rsid w:val="006D068E"/>
    <w:rsid w:val="006D08EA"/>
    <w:rsid w:val="006D0915"/>
    <w:rsid w:val="006D0C14"/>
    <w:rsid w:val="006D0F0C"/>
    <w:rsid w:val="006D11AD"/>
    <w:rsid w:val="006D1A83"/>
    <w:rsid w:val="006D1BB5"/>
    <w:rsid w:val="006D1D58"/>
    <w:rsid w:val="006D1E04"/>
    <w:rsid w:val="006D2E07"/>
    <w:rsid w:val="006D392D"/>
    <w:rsid w:val="006D3C89"/>
    <w:rsid w:val="006D56F6"/>
    <w:rsid w:val="006D5B3E"/>
    <w:rsid w:val="006D5EBB"/>
    <w:rsid w:val="006D5F5F"/>
    <w:rsid w:val="006D6B6D"/>
    <w:rsid w:val="006D718E"/>
    <w:rsid w:val="006D7238"/>
    <w:rsid w:val="006D7390"/>
    <w:rsid w:val="006E068E"/>
    <w:rsid w:val="006E10F0"/>
    <w:rsid w:val="006E112C"/>
    <w:rsid w:val="006E153C"/>
    <w:rsid w:val="006E2125"/>
    <w:rsid w:val="006E2EFC"/>
    <w:rsid w:val="006E300B"/>
    <w:rsid w:val="006E40B0"/>
    <w:rsid w:val="006E4B23"/>
    <w:rsid w:val="006E5E8F"/>
    <w:rsid w:val="006E6DE7"/>
    <w:rsid w:val="006E6EBA"/>
    <w:rsid w:val="006E707F"/>
    <w:rsid w:val="006F0868"/>
    <w:rsid w:val="006F1282"/>
    <w:rsid w:val="006F12CA"/>
    <w:rsid w:val="006F1AAB"/>
    <w:rsid w:val="006F1AB2"/>
    <w:rsid w:val="006F2B28"/>
    <w:rsid w:val="006F2BF5"/>
    <w:rsid w:val="006F2E49"/>
    <w:rsid w:val="006F2ED9"/>
    <w:rsid w:val="006F3416"/>
    <w:rsid w:val="006F38C2"/>
    <w:rsid w:val="006F39E9"/>
    <w:rsid w:val="006F41C2"/>
    <w:rsid w:val="006F516E"/>
    <w:rsid w:val="006F533A"/>
    <w:rsid w:val="006F5F4F"/>
    <w:rsid w:val="006F6573"/>
    <w:rsid w:val="006F6929"/>
    <w:rsid w:val="006F7562"/>
    <w:rsid w:val="0070030B"/>
    <w:rsid w:val="00700498"/>
    <w:rsid w:val="0070081C"/>
    <w:rsid w:val="00700820"/>
    <w:rsid w:val="007009D9"/>
    <w:rsid w:val="007025C8"/>
    <w:rsid w:val="007026A8"/>
    <w:rsid w:val="0070278B"/>
    <w:rsid w:val="00702ED5"/>
    <w:rsid w:val="00703056"/>
    <w:rsid w:val="007034E2"/>
    <w:rsid w:val="007047E9"/>
    <w:rsid w:val="00704AD4"/>
    <w:rsid w:val="007055B9"/>
    <w:rsid w:val="00705C9B"/>
    <w:rsid w:val="007064E5"/>
    <w:rsid w:val="00707508"/>
    <w:rsid w:val="00707814"/>
    <w:rsid w:val="00707EB2"/>
    <w:rsid w:val="00710681"/>
    <w:rsid w:val="00712AA9"/>
    <w:rsid w:val="00712E12"/>
    <w:rsid w:val="00713CC5"/>
    <w:rsid w:val="007142E5"/>
    <w:rsid w:val="007144A6"/>
    <w:rsid w:val="0071510C"/>
    <w:rsid w:val="00716C87"/>
    <w:rsid w:val="007172E8"/>
    <w:rsid w:val="0071751D"/>
    <w:rsid w:val="007206CC"/>
    <w:rsid w:val="0072083D"/>
    <w:rsid w:val="00721C48"/>
    <w:rsid w:val="00721E89"/>
    <w:rsid w:val="007220BE"/>
    <w:rsid w:val="0072244D"/>
    <w:rsid w:val="0072274B"/>
    <w:rsid w:val="00722949"/>
    <w:rsid w:val="007234FD"/>
    <w:rsid w:val="00724183"/>
    <w:rsid w:val="00724865"/>
    <w:rsid w:val="00724B7C"/>
    <w:rsid w:val="007251F0"/>
    <w:rsid w:val="0072657F"/>
    <w:rsid w:val="0072671A"/>
    <w:rsid w:val="00726CEA"/>
    <w:rsid w:val="00726F70"/>
    <w:rsid w:val="0072727C"/>
    <w:rsid w:val="007277CC"/>
    <w:rsid w:val="007278BB"/>
    <w:rsid w:val="00727A5F"/>
    <w:rsid w:val="00727D39"/>
    <w:rsid w:val="00730495"/>
    <w:rsid w:val="00730909"/>
    <w:rsid w:val="00730988"/>
    <w:rsid w:val="007309EF"/>
    <w:rsid w:val="00731421"/>
    <w:rsid w:val="0073142C"/>
    <w:rsid w:val="007315C7"/>
    <w:rsid w:val="007326BC"/>
    <w:rsid w:val="0073347E"/>
    <w:rsid w:val="00733A86"/>
    <w:rsid w:val="00734195"/>
    <w:rsid w:val="00734403"/>
    <w:rsid w:val="0073466F"/>
    <w:rsid w:val="0073491B"/>
    <w:rsid w:val="00734922"/>
    <w:rsid w:val="00734CC8"/>
    <w:rsid w:val="007357BC"/>
    <w:rsid w:val="00736205"/>
    <w:rsid w:val="007365B5"/>
    <w:rsid w:val="00736E47"/>
    <w:rsid w:val="007374D4"/>
    <w:rsid w:val="007403D7"/>
    <w:rsid w:val="007418FA"/>
    <w:rsid w:val="00741CC2"/>
    <w:rsid w:val="00741D64"/>
    <w:rsid w:val="00743A8A"/>
    <w:rsid w:val="00744580"/>
    <w:rsid w:val="007459C8"/>
    <w:rsid w:val="00745AF0"/>
    <w:rsid w:val="00747539"/>
    <w:rsid w:val="00747601"/>
    <w:rsid w:val="00747950"/>
    <w:rsid w:val="007505D4"/>
    <w:rsid w:val="0075112B"/>
    <w:rsid w:val="007519CC"/>
    <w:rsid w:val="00751A82"/>
    <w:rsid w:val="007520FA"/>
    <w:rsid w:val="007521E6"/>
    <w:rsid w:val="00752ECC"/>
    <w:rsid w:val="0075392A"/>
    <w:rsid w:val="00754AB6"/>
    <w:rsid w:val="00754D4B"/>
    <w:rsid w:val="007551E3"/>
    <w:rsid w:val="00755D92"/>
    <w:rsid w:val="00755F12"/>
    <w:rsid w:val="007579B1"/>
    <w:rsid w:val="00761B8E"/>
    <w:rsid w:val="00762E98"/>
    <w:rsid w:val="007640B7"/>
    <w:rsid w:val="007643AC"/>
    <w:rsid w:val="00764F3B"/>
    <w:rsid w:val="00765410"/>
    <w:rsid w:val="0076546A"/>
    <w:rsid w:val="007659AF"/>
    <w:rsid w:val="00765A24"/>
    <w:rsid w:val="00765BBD"/>
    <w:rsid w:val="00766418"/>
    <w:rsid w:val="007664E2"/>
    <w:rsid w:val="0076724B"/>
    <w:rsid w:val="007703FC"/>
    <w:rsid w:val="0077073E"/>
    <w:rsid w:val="00770DB0"/>
    <w:rsid w:val="00771BE3"/>
    <w:rsid w:val="007720E6"/>
    <w:rsid w:val="007722BE"/>
    <w:rsid w:val="00772572"/>
    <w:rsid w:val="00772AC7"/>
    <w:rsid w:val="00772AFB"/>
    <w:rsid w:val="00773E38"/>
    <w:rsid w:val="0077420D"/>
    <w:rsid w:val="007751BE"/>
    <w:rsid w:val="007755CE"/>
    <w:rsid w:val="00776597"/>
    <w:rsid w:val="007767A7"/>
    <w:rsid w:val="00776B36"/>
    <w:rsid w:val="00776CA3"/>
    <w:rsid w:val="00776DC0"/>
    <w:rsid w:val="007772B6"/>
    <w:rsid w:val="00777B6A"/>
    <w:rsid w:val="00777D10"/>
    <w:rsid w:val="0078022A"/>
    <w:rsid w:val="00780BBD"/>
    <w:rsid w:val="00780DAC"/>
    <w:rsid w:val="00780EBA"/>
    <w:rsid w:val="007814C1"/>
    <w:rsid w:val="00781BA6"/>
    <w:rsid w:val="00782437"/>
    <w:rsid w:val="00782871"/>
    <w:rsid w:val="00782950"/>
    <w:rsid w:val="00783165"/>
    <w:rsid w:val="00783739"/>
    <w:rsid w:val="007838BB"/>
    <w:rsid w:val="00783A45"/>
    <w:rsid w:val="0078481E"/>
    <w:rsid w:val="00784893"/>
    <w:rsid w:val="00784BCC"/>
    <w:rsid w:val="00784E20"/>
    <w:rsid w:val="00785648"/>
    <w:rsid w:val="0078661B"/>
    <w:rsid w:val="0078681E"/>
    <w:rsid w:val="007876E4"/>
    <w:rsid w:val="007903DF"/>
    <w:rsid w:val="00792361"/>
    <w:rsid w:val="00792936"/>
    <w:rsid w:val="00792A99"/>
    <w:rsid w:val="00793187"/>
    <w:rsid w:val="00793ED1"/>
    <w:rsid w:val="00795155"/>
    <w:rsid w:val="00795358"/>
    <w:rsid w:val="007954DA"/>
    <w:rsid w:val="007974D9"/>
    <w:rsid w:val="007A26B3"/>
    <w:rsid w:val="007A2A82"/>
    <w:rsid w:val="007A2D31"/>
    <w:rsid w:val="007A33DB"/>
    <w:rsid w:val="007A38F1"/>
    <w:rsid w:val="007A3B8B"/>
    <w:rsid w:val="007A3EFC"/>
    <w:rsid w:val="007A4A09"/>
    <w:rsid w:val="007A4EA7"/>
    <w:rsid w:val="007A5361"/>
    <w:rsid w:val="007A54BA"/>
    <w:rsid w:val="007A6516"/>
    <w:rsid w:val="007A6885"/>
    <w:rsid w:val="007A6CB4"/>
    <w:rsid w:val="007A7AD7"/>
    <w:rsid w:val="007B0A01"/>
    <w:rsid w:val="007B11BF"/>
    <w:rsid w:val="007B1908"/>
    <w:rsid w:val="007B1C58"/>
    <w:rsid w:val="007B1CD4"/>
    <w:rsid w:val="007B27E0"/>
    <w:rsid w:val="007B2EF8"/>
    <w:rsid w:val="007B39A8"/>
    <w:rsid w:val="007B48A8"/>
    <w:rsid w:val="007B4AAB"/>
    <w:rsid w:val="007B4F09"/>
    <w:rsid w:val="007B563A"/>
    <w:rsid w:val="007B696F"/>
    <w:rsid w:val="007B6B37"/>
    <w:rsid w:val="007B6EE0"/>
    <w:rsid w:val="007B78D3"/>
    <w:rsid w:val="007B7981"/>
    <w:rsid w:val="007B7B5E"/>
    <w:rsid w:val="007C00F1"/>
    <w:rsid w:val="007C0196"/>
    <w:rsid w:val="007C0D8B"/>
    <w:rsid w:val="007C1647"/>
    <w:rsid w:val="007C1E24"/>
    <w:rsid w:val="007C3268"/>
    <w:rsid w:val="007C3695"/>
    <w:rsid w:val="007C4020"/>
    <w:rsid w:val="007C411B"/>
    <w:rsid w:val="007C44A1"/>
    <w:rsid w:val="007C49E2"/>
    <w:rsid w:val="007C4A13"/>
    <w:rsid w:val="007C5203"/>
    <w:rsid w:val="007C547C"/>
    <w:rsid w:val="007C5E1C"/>
    <w:rsid w:val="007C600B"/>
    <w:rsid w:val="007C652C"/>
    <w:rsid w:val="007C65C0"/>
    <w:rsid w:val="007C6689"/>
    <w:rsid w:val="007C6771"/>
    <w:rsid w:val="007D036F"/>
    <w:rsid w:val="007D09E8"/>
    <w:rsid w:val="007D0BEE"/>
    <w:rsid w:val="007D120B"/>
    <w:rsid w:val="007D2287"/>
    <w:rsid w:val="007D2616"/>
    <w:rsid w:val="007D2981"/>
    <w:rsid w:val="007D31E9"/>
    <w:rsid w:val="007D350D"/>
    <w:rsid w:val="007D434A"/>
    <w:rsid w:val="007D48A1"/>
    <w:rsid w:val="007D4D55"/>
    <w:rsid w:val="007D50EE"/>
    <w:rsid w:val="007D535B"/>
    <w:rsid w:val="007D63E8"/>
    <w:rsid w:val="007D68F4"/>
    <w:rsid w:val="007D6CFF"/>
    <w:rsid w:val="007D6F65"/>
    <w:rsid w:val="007D7531"/>
    <w:rsid w:val="007D75AE"/>
    <w:rsid w:val="007D780F"/>
    <w:rsid w:val="007D7869"/>
    <w:rsid w:val="007E0EB0"/>
    <w:rsid w:val="007E0F21"/>
    <w:rsid w:val="007E1559"/>
    <w:rsid w:val="007E156B"/>
    <w:rsid w:val="007E1620"/>
    <w:rsid w:val="007E19EF"/>
    <w:rsid w:val="007E1BC3"/>
    <w:rsid w:val="007E23B6"/>
    <w:rsid w:val="007E2950"/>
    <w:rsid w:val="007E336E"/>
    <w:rsid w:val="007E38C6"/>
    <w:rsid w:val="007E3A41"/>
    <w:rsid w:val="007E3D1A"/>
    <w:rsid w:val="007E4089"/>
    <w:rsid w:val="007E5894"/>
    <w:rsid w:val="007E5947"/>
    <w:rsid w:val="007E5C8E"/>
    <w:rsid w:val="007E6453"/>
    <w:rsid w:val="007E6491"/>
    <w:rsid w:val="007E6FD0"/>
    <w:rsid w:val="007E7E28"/>
    <w:rsid w:val="007E7FB2"/>
    <w:rsid w:val="007F029C"/>
    <w:rsid w:val="007F05CE"/>
    <w:rsid w:val="007F090C"/>
    <w:rsid w:val="007F23C9"/>
    <w:rsid w:val="007F271A"/>
    <w:rsid w:val="007F364A"/>
    <w:rsid w:val="007F37A8"/>
    <w:rsid w:val="007F4D00"/>
    <w:rsid w:val="007F5325"/>
    <w:rsid w:val="007F5F93"/>
    <w:rsid w:val="007F6EDC"/>
    <w:rsid w:val="007F6FAF"/>
    <w:rsid w:val="007F7A98"/>
    <w:rsid w:val="00800CE2"/>
    <w:rsid w:val="00801F38"/>
    <w:rsid w:val="008025C6"/>
    <w:rsid w:val="00802BE7"/>
    <w:rsid w:val="00804086"/>
    <w:rsid w:val="00804B60"/>
    <w:rsid w:val="008057E2"/>
    <w:rsid w:val="00805905"/>
    <w:rsid w:val="00805D35"/>
    <w:rsid w:val="008060D2"/>
    <w:rsid w:val="0080655E"/>
    <w:rsid w:val="0080672F"/>
    <w:rsid w:val="00806BEB"/>
    <w:rsid w:val="00807045"/>
    <w:rsid w:val="00807421"/>
    <w:rsid w:val="00807669"/>
    <w:rsid w:val="00810063"/>
    <w:rsid w:val="00810781"/>
    <w:rsid w:val="00810F69"/>
    <w:rsid w:val="008118B7"/>
    <w:rsid w:val="008122A1"/>
    <w:rsid w:val="00812ED0"/>
    <w:rsid w:val="00813E0D"/>
    <w:rsid w:val="00814ECA"/>
    <w:rsid w:val="008156A1"/>
    <w:rsid w:val="008158D4"/>
    <w:rsid w:val="00816230"/>
    <w:rsid w:val="008172E4"/>
    <w:rsid w:val="00817393"/>
    <w:rsid w:val="00820509"/>
    <w:rsid w:val="00821805"/>
    <w:rsid w:val="00821A66"/>
    <w:rsid w:val="008230B6"/>
    <w:rsid w:val="0082362F"/>
    <w:rsid w:val="00823682"/>
    <w:rsid w:val="00823A88"/>
    <w:rsid w:val="00824715"/>
    <w:rsid w:val="00824A44"/>
    <w:rsid w:val="00824AF5"/>
    <w:rsid w:val="00825AEF"/>
    <w:rsid w:val="00825CBF"/>
    <w:rsid w:val="008271FB"/>
    <w:rsid w:val="0083043D"/>
    <w:rsid w:val="00830864"/>
    <w:rsid w:val="0083165D"/>
    <w:rsid w:val="0083248B"/>
    <w:rsid w:val="00832FC6"/>
    <w:rsid w:val="0083374B"/>
    <w:rsid w:val="00833B32"/>
    <w:rsid w:val="0083426A"/>
    <w:rsid w:val="0083482E"/>
    <w:rsid w:val="008354DF"/>
    <w:rsid w:val="00835BA8"/>
    <w:rsid w:val="008362EC"/>
    <w:rsid w:val="00836B9D"/>
    <w:rsid w:val="00840A27"/>
    <w:rsid w:val="00841476"/>
    <w:rsid w:val="00842D0D"/>
    <w:rsid w:val="00842DF1"/>
    <w:rsid w:val="00843442"/>
    <w:rsid w:val="0084380C"/>
    <w:rsid w:val="008439A3"/>
    <w:rsid w:val="008444FB"/>
    <w:rsid w:val="00844654"/>
    <w:rsid w:val="008450DC"/>
    <w:rsid w:val="0084565C"/>
    <w:rsid w:val="008471E6"/>
    <w:rsid w:val="008479E8"/>
    <w:rsid w:val="00850314"/>
    <w:rsid w:val="00850323"/>
    <w:rsid w:val="0085122C"/>
    <w:rsid w:val="00851FED"/>
    <w:rsid w:val="00852CE3"/>
    <w:rsid w:val="00853745"/>
    <w:rsid w:val="00853E05"/>
    <w:rsid w:val="00854B1C"/>
    <w:rsid w:val="00854E07"/>
    <w:rsid w:val="00855A73"/>
    <w:rsid w:val="00855ACF"/>
    <w:rsid w:val="00855C2C"/>
    <w:rsid w:val="008569B9"/>
    <w:rsid w:val="00856AD4"/>
    <w:rsid w:val="00856BFE"/>
    <w:rsid w:val="00860015"/>
    <w:rsid w:val="008603DF"/>
    <w:rsid w:val="00860520"/>
    <w:rsid w:val="008608C8"/>
    <w:rsid w:val="00861418"/>
    <w:rsid w:val="008619FB"/>
    <w:rsid w:val="00861A66"/>
    <w:rsid w:val="00861C70"/>
    <w:rsid w:val="008622E4"/>
    <w:rsid w:val="00863337"/>
    <w:rsid w:val="00863742"/>
    <w:rsid w:val="008637DA"/>
    <w:rsid w:val="00864221"/>
    <w:rsid w:val="008643E5"/>
    <w:rsid w:val="008646C5"/>
    <w:rsid w:val="00864B39"/>
    <w:rsid w:val="0086506F"/>
    <w:rsid w:val="0086543E"/>
    <w:rsid w:val="00865E46"/>
    <w:rsid w:val="0086740F"/>
    <w:rsid w:val="00867F0E"/>
    <w:rsid w:val="008703D6"/>
    <w:rsid w:val="008716B3"/>
    <w:rsid w:val="00871C38"/>
    <w:rsid w:val="00871E34"/>
    <w:rsid w:val="00871EFC"/>
    <w:rsid w:val="00872099"/>
    <w:rsid w:val="00873E41"/>
    <w:rsid w:val="0087405E"/>
    <w:rsid w:val="00874699"/>
    <w:rsid w:val="008751E3"/>
    <w:rsid w:val="0087523E"/>
    <w:rsid w:val="0087532C"/>
    <w:rsid w:val="00875963"/>
    <w:rsid w:val="00875BB2"/>
    <w:rsid w:val="0087664A"/>
    <w:rsid w:val="00876BC4"/>
    <w:rsid w:val="00876DC4"/>
    <w:rsid w:val="0087710C"/>
    <w:rsid w:val="008802CF"/>
    <w:rsid w:val="008803C2"/>
    <w:rsid w:val="008804C7"/>
    <w:rsid w:val="0088070C"/>
    <w:rsid w:val="00880BB5"/>
    <w:rsid w:val="008814E1"/>
    <w:rsid w:val="00881806"/>
    <w:rsid w:val="0088197E"/>
    <w:rsid w:val="00881B8E"/>
    <w:rsid w:val="00881DC2"/>
    <w:rsid w:val="00881FCC"/>
    <w:rsid w:val="00882135"/>
    <w:rsid w:val="008822C8"/>
    <w:rsid w:val="008837FF"/>
    <w:rsid w:val="0088396A"/>
    <w:rsid w:val="00885860"/>
    <w:rsid w:val="00885B8D"/>
    <w:rsid w:val="00885CAF"/>
    <w:rsid w:val="00885EA5"/>
    <w:rsid w:val="00886E9D"/>
    <w:rsid w:val="00886F68"/>
    <w:rsid w:val="0088750E"/>
    <w:rsid w:val="00890260"/>
    <w:rsid w:val="00890BA6"/>
    <w:rsid w:val="00891B92"/>
    <w:rsid w:val="00892155"/>
    <w:rsid w:val="00893177"/>
    <w:rsid w:val="00893A0C"/>
    <w:rsid w:val="00894F0F"/>
    <w:rsid w:val="00894F38"/>
    <w:rsid w:val="00895DFA"/>
    <w:rsid w:val="00896BF3"/>
    <w:rsid w:val="0089711F"/>
    <w:rsid w:val="008973FA"/>
    <w:rsid w:val="008975AA"/>
    <w:rsid w:val="0089776F"/>
    <w:rsid w:val="0089792D"/>
    <w:rsid w:val="00897ED0"/>
    <w:rsid w:val="008A004B"/>
    <w:rsid w:val="008A1027"/>
    <w:rsid w:val="008A1470"/>
    <w:rsid w:val="008A1D5A"/>
    <w:rsid w:val="008A2173"/>
    <w:rsid w:val="008A23A5"/>
    <w:rsid w:val="008A2488"/>
    <w:rsid w:val="008A2CBC"/>
    <w:rsid w:val="008A44BC"/>
    <w:rsid w:val="008A525B"/>
    <w:rsid w:val="008A631F"/>
    <w:rsid w:val="008A70AF"/>
    <w:rsid w:val="008A7CB7"/>
    <w:rsid w:val="008B0639"/>
    <w:rsid w:val="008B13B9"/>
    <w:rsid w:val="008B2350"/>
    <w:rsid w:val="008B2B01"/>
    <w:rsid w:val="008B30A0"/>
    <w:rsid w:val="008B3114"/>
    <w:rsid w:val="008B35AF"/>
    <w:rsid w:val="008B4B13"/>
    <w:rsid w:val="008B4DEA"/>
    <w:rsid w:val="008B64F6"/>
    <w:rsid w:val="008B66C0"/>
    <w:rsid w:val="008B672B"/>
    <w:rsid w:val="008B68A4"/>
    <w:rsid w:val="008B6BD2"/>
    <w:rsid w:val="008B73B8"/>
    <w:rsid w:val="008B7404"/>
    <w:rsid w:val="008B7646"/>
    <w:rsid w:val="008B7AC0"/>
    <w:rsid w:val="008C0AAC"/>
    <w:rsid w:val="008C22D3"/>
    <w:rsid w:val="008C244D"/>
    <w:rsid w:val="008C2FFE"/>
    <w:rsid w:val="008C330F"/>
    <w:rsid w:val="008C3CC4"/>
    <w:rsid w:val="008C3DAF"/>
    <w:rsid w:val="008C4EFB"/>
    <w:rsid w:val="008C4F11"/>
    <w:rsid w:val="008C5253"/>
    <w:rsid w:val="008C55D6"/>
    <w:rsid w:val="008C57F3"/>
    <w:rsid w:val="008C58A9"/>
    <w:rsid w:val="008C62F8"/>
    <w:rsid w:val="008C6B6B"/>
    <w:rsid w:val="008C6F87"/>
    <w:rsid w:val="008C75F5"/>
    <w:rsid w:val="008C79C3"/>
    <w:rsid w:val="008C7F1E"/>
    <w:rsid w:val="008D0A92"/>
    <w:rsid w:val="008D11F2"/>
    <w:rsid w:val="008D2F90"/>
    <w:rsid w:val="008D4541"/>
    <w:rsid w:val="008D4DE2"/>
    <w:rsid w:val="008D4FB5"/>
    <w:rsid w:val="008D59B4"/>
    <w:rsid w:val="008D5ED2"/>
    <w:rsid w:val="008D64FA"/>
    <w:rsid w:val="008D6CB1"/>
    <w:rsid w:val="008D7236"/>
    <w:rsid w:val="008D7BD6"/>
    <w:rsid w:val="008E0631"/>
    <w:rsid w:val="008E0FE8"/>
    <w:rsid w:val="008E1178"/>
    <w:rsid w:val="008E12F5"/>
    <w:rsid w:val="008E1E7A"/>
    <w:rsid w:val="008E22B2"/>
    <w:rsid w:val="008E3524"/>
    <w:rsid w:val="008E382B"/>
    <w:rsid w:val="008E3ACF"/>
    <w:rsid w:val="008E408D"/>
    <w:rsid w:val="008E40AE"/>
    <w:rsid w:val="008E6C50"/>
    <w:rsid w:val="008E757F"/>
    <w:rsid w:val="008E7A20"/>
    <w:rsid w:val="008F0BE2"/>
    <w:rsid w:val="008F12DA"/>
    <w:rsid w:val="008F1771"/>
    <w:rsid w:val="008F2125"/>
    <w:rsid w:val="008F2AA8"/>
    <w:rsid w:val="008F3985"/>
    <w:rsid w:val="008F3C6C"/>
    <w:rsid w:val="008F426B"/>
    <w:rsid w:val="008F55BE"/>
    <w:rsid w:val="008F7179"/>
    <w:rsid w:val="008F74BE"/>
    <w:rsid w:val="008F75A0"/>
    <w:rsid w:val="008F7889"/>
    <w:rsid w:val="008F7F3F"/>
    <w:rsid w:val="009005AF"/>
    <w:rsid w:val="00900AAB"/>
    <w:rsid w:val="00900C05"/>
    <w:rsid w:val="00900F66"/>
    <w:rsid w:val="00901BBD"/>
    <w:rsid w:val="00901C7B"/>
    <w:rsid w:val="00901EC7"/>
    <w:rsid w:val="009020B2"/>
    <w:rsid w:val="00902239"/>
    <w:rsid w:val="0090260B"/>
    <w:rsid w:val="00902A46"/>
    <w:rsid w:val="0090376D"/>
    <w:rsid w:val="0090391F"/>
    <w:rsid w:val="00903FEA"/>
    <w:rsid w:val="00905502"/>
    <w:rsid w:val="009056FE"/>
    <w:rsid w:val="00907C0F"/>
    <w:rsid w:val="00907D08"/>
    <w:rsid w:val="00907E98"/>
    <w:rsid w:val="00907F61"/>
    <w:rsid w:val="009113DB"/>
    <w:rsid w:val="009119E8"/>
    <w:rsid w:val="00911B4E"/>
    <w:rsid w:val="00912468"/>
    <w:rsid w:val="00912961"/>
    <w:rsid w:val="00912997"/>
    <w:rsid w:val="0091341B"/>
    <w:rsid w:val="00913E67"/>
    <w:rsid w:val="00914916"/>
    <w:rsid w:val="00915B0B"/>
    <w:rsid w:val="0091617B"/>
    <w:rsid w:val="0091719D"/>
    <w:rsid w:val="009171B0"/>
    <w:rsid w:val="00917405"/>
    <w:rsid w:val="009204BB"/>
    <w:rsid w:val="009207AC"/>
    <w:rsid w:val="00920822"/>
    <w:rsid w:val="00920B19"/>
    <w:rsid w:val="009211D2"/>
    <w:rsid w:val="009211F2"/>
    <w:rsid w:val="0092125E"/>
    <w:rsid w:val="0092134F"/>
    <w:rsid w:val="0092159E"/>
    <w:rsid w:val="009219A7"/>
    <w:rsid w:val="0092273E"/>
    <w:rsid w:val="00923516"/>
    <w:rsid w:val="00923BA7"/>
    <w:rsid w:val="00923E3B"/>
    <w:rsid w:val="00923FCA"/>
    <w:rsid w:val="00924C7D"/>
    <w:rsid w:val="00925663"/>
    <w:rsid w:val="0092618D"/>
    <w:rsid w:val="00926303"/>
    <w:rsid w:val="0092677F"/>
    <w:rsid w:val="009267DD"/>
    <w:rsid w:val="009270AA"/>
    <w:rsid w:val="00927C01"/>
    <w:rsid w:val="00927DD4"/>
    <w:rsid w:val="00930BB3"/>
    <w:rsid w:val="0093112F"/>
    <w:rsid w:val="00931351"/>
    <w:rsid w:val="0093142E"/>
    <w:rsid w:val="009318CA"/>
    <w:rsid w:val="00931B34"/>
    <w:rsid w:val="009329C8"/>
    <w:rsid w:val="00932CAE"/>
    <w:rsid w:val="0093382B"/>
    <w:rsid w:val="00933849"/>
    <w:rsid w:val="00933B99"/>
    <w:rsid w:val="00934053"/>
    <w:rsid w:val="00934172"/>
    <w:rsid w:val="009342DD"/>
    <w:rsid w:val="00935B4C"/>
    <w:rsid w:val="009366E8"/>
    <w:rsid w:val="00936731"/>
    <w:rsid w:val="0093685B"/>
    <w:rsid w:val="009369B4"/>
    <w:rsid w:val="00937010"/>
    <w:rsid w:val="00937055"/>
    <w:rsid w:val="00937213"/>
    <w:rsid w:val="00937583"/>
    <w:rsid w:val="00937E2C"/>
    <w:rsid w:val="00940C5B"/>
    <w:rsid w:val="009411DD"/>
    <w:rsid w:val="00942363"/>
    <w:rsid w:val="009424CD"/>
    <w:rsid w:val="00942FE3"/>
    <w:rsid w:val="009433C5"/>
    <w:rsid w:val="00944FCD"/>
    <w:rsid w:val="009463A5"/>
    <w:rsid w:val="00946932"/>
    <w:rsid w:val="00947CDD"/>
    <w:rsid w:val="009500AA"/>
    <w:rsid w:val="00950B11"/>
    <w:rsid w:val="00950D5F"/>
    <w:rsid w:val="00950DB0"/>
    <w:rsid w:val="00950F5D"/>
    <w:rsid w:val="009510A4"/>
    <w:rsid w:val="00952B10"/>
    <w:rsid w:val="00952B8B"/>
    <w:rsid w:val="00952B9B"/>
    <w:rsid w:val="00952BF2"/>
    <w:rsid w:val="009534CF"/>
    <w:rsid w:val="00953CC3"/>
    <w:rsid w:val="00954F4E"/>
    <w:rsid w:val="00955537"/>
    <w:rsid w:val="00955980"/>
    <w:rsid w:val="00956430"/>
    <w:rsid w:val="0095648A"/>
    <w:rsid w:val="009564B1"/>
    <w:rsid w:val="009564EE"/>
    <w:rsid w:val="00956669"/>
    <w:rsid w:val="00956FEE"/>
    <w:rsid w:val="00960D86"/>
    <w:rsid w:val="00960FBA"/>
    <w:rsid w:val="00961E17"/>
    <w:rsid w:val="00961E8E"/>
    <w:rsid w:val="00961ED0"/>
    <w:rsid w:val="0096206D"/>
    <w:rsid w:val="009626E8"/>
    <w:rsid w:val="009639D3"/>
    <w:rsid w:val="00963DB2"/>
    <w:rsid w:val="00964D0C"/>
    <w:rsid w:val="00964D0E"/>
    <w:rsid w:val="009655B1"/>
    <w:rsid w:val="0096591D"/>
    <w:rsid w:val="0096600F"/>
    <w:rsid w:val="009668F5"/>
    <w:rsid w:val="00967289"/>
    <w:rsid w:val="00967BF1"/>
    <w:rsid w:val="00970165"/>
    <w:rsid w:val="00970623"/>
    <w:rsid w:val="00970965"/>
    <w:rsid w:val="00971040"/>
    <w:rsid w:val="0097145C"/>
    <w:rsid w:val="009725D0"/>
    <w:rsid w:val="00972CE1"/>
    <w:rsid w:val="00972D63"/>
    <w:rsid w:val="00973588"/>
    <w:rsid w:val="00973FA0"/>
    <w:rsid w:val="00975475"/>
    <w:rsid w:val="00975AA8"/>
    <w:rsid w:val="00975C67"/>
    <w:rsid w:val="009768D1"/>
    <w:rsid w:val="0097695A"/>
    <w:rsid w:val="009772A9"/>
    <w:rsid w:val="009802D1"/>
    <w:rsid w:val="009803E4"/>
    <w:rsid w:val="009807C2"/>
    <w:rsid w:val="00980BDD"/>
    <w:rsid w:val="00980E13"/>
    <w:rsid w:val="009813E1"/>
    <w:rsid w:val="0098176F"/>
    <w:rsid w:val="00981A3B"/>
    <w:rsid w:val="0098266F"/>
    <w:rsid w:val="00982994"/>
    <w:rsid w:val="00982EA7"/>
    <w:rsid w:val="00983B7B"/>
    <w:rsid w:val="009843AD"/>
    <w:rsid w:val="009845E2"/>
    <w:rsid w:val="009846B6"/>
    <w:rsid w:val="00984897"/>
    <w:rsid w:val="00985C2F"/>
    <w:rsid w:val="009870E8"/>
    <w:rsid w:val="00987441"/>
    <w:rsid w:val="009910F3"/>
    <w:rsid w:val="0099256C"/>
    <w:rsid w:val="009931A8"/>
    <w:rsid w:val="009934B8"/>
    <w:rsid w:val="00993A9B"/>
    <w:rsid w:val="00993E01"/>
    <w:rsid w:val="009940BA"/>
    <w:rsid w:val="00995291"/>
    <w:rsid w:val="00995E84"/>
    <w:rsid w:val="009961DE"/>
    <w:rsid w:val="0099751A"/>
    <w:rsid w:val="009977D3"/>
    <w:rsid w:val="00997DF6"/>
    <w:rsid w:val="009A02AF"/>
    <w:rsid w:val="009A0330"/>
    <w:rsid w:val="009A059A"/>
    <w:rsid w:val="009A1945"/>
    <w:rsid w:val="009A1B71"/>
    <w:rsid w:val="009A2A20"/>
    <w:rsid w:val="009A2C52"/>
    <w:rsid w:val="009A2C96"/>
    <w:rsid w:val="009A31B7"/>
    <w:rsid w:val="009A3444"/>
    <w:rsid w:val="009A39B4"/>
    <w:rsid w:val="009A40D6"/>
    <w:rsid w:val="009A4A4F"/>
    <w:rsid w:val="009A4DEA"/>
    <w:rsid w:val="009A5713"/>
    <w:rsid w:val="009A5FA8"/>
    <w:rsid w:val="009A5FFE"/>
    <w:rsid w:val="009A64CB"/>
    <w:rsid w:val="009A6580"/>
    <w:rsid w:val="009A78FE"/>
    <w:rsid w:val="009A7CBC"/>
    <w:rsid w:val="009A7D1A"/>
    <w:rsid w:val="009A7F2E"/>
    <w:rsid w:val="009A7F42"/>
    <w:rsid w:val="009B0D10"/>
    <w:rsid w:val="009B13EB"/>
    <w:rsid w:val="009B2630"/>
    <w:rsid w:val="009B2D84"/>
    <w:rsid w:val="009B3805"/>
    <w:rsid w:val="009B4583"/>
    <w:rsid w:val="009B4DD4"/>
    <w:rsid w:val="009B5488"/>
    <w:rsid w:val="009B5CF7"/>
    <w:rsid w:val="009B6CB1"/>
    <w:rsid w:val="009B72F4"/>
    <w:rsid w:val="009B79A5"/>
    <w:rsid w:val="009C0A70"/>
    <w:rsid w:val="009C123B"/>
    <w:rsid w:val="009C2B86"/>
    <w:rsid w:val="009C2CD4"/>
    <w:rsid w:val="009C30B6"/>
    <w:rsid w:val="009C36A6"/>
    <w:rsid w:val="009C4317"/>
    <w:rsid w:val="009C5309"/>
    <w:rsid w:val="009C585F"/>
    <w:rsid w:val="009C5D2B"/>
    <w:rsid w:val="009C5F85"/>
    <w:rsid w:val="009C6A8E"/>
    <w:rsid w:val="009C6C0F"/>
    <w:rsid w:val="009C6C8D"/>
    <w:rsid w:val="009C7E4A"/>
    <w:rsid w:val="009D0889"/>
    <w:rsid w:val="009D0D27"/>
    <w:rsid w:val="009D1122"/>
    <w:rsid w:val="009D130A"/>
    <w:rsid w:val="009D13EA"/>
    <w:rsid w:val="009D1A48"/>
    <w:rsid w:val="009D1CD5"/>
    <w:rsid w:val="009D1D50"/>
    <w:rsid w:val="009D23F2"/>
    <w:rsid w:val="009D2CED"/>
    <w:rsid w:val="009D3239"/>
    <w:rsid w:val="009D45C0"/>
    <w:rsid w:val="009D465F"/>
    <w:rsid w:val="009D4B51"/>
    <w:rsid w:val="009D4FB9"/>
    <w:rsid w:val="009D5002"/>
    <w:rsid w:val="009D57A9"/>
    <w:rsid w:val="009D5876"/>
    <w:rsid w:val="009D63AF"/>
    <w:rsid w:val="009D6727"/>
    <w:rsid w:val="009D6DDB"/>
    <w:rsid w:val="009E12C5"/>
    <w:rsid w:val="009E12F5"/>
    <w:rsid w:val="009E1D56"/>
    <w:rsid w:val="009E251D"/>
    <w:rsid w:val="009E262B"/>
    <w:rsid w:val="009E296B"/>
    <w:rsid w:val="009E36F7"/>
    <w:rsid w:val="009E3F05"/>
    <w:rsid w:val="009E4B09"/>
    <w:rsid w:val="009E574B"/>
    <w:rsid w:val="009E7265"/>
    <w:rsid w:val="009F019B"/>
    <w:rsid w:val="009F0952"/>
    <w:rsid w:val="009F1534"/>
    <w:rsid w:val="009F220F"/>
    <w:rsid w:val="009F2645"/>
    <w:rsid w:val="009F2646"/>
    <w:rsid w:val="009F31F7"/>
    <w:rsid w:val="009F383B"/>
    <w:rsid w:val="009F4BD6"/>
    <w:rsid w:val="009F4C4B"/>
    <w:rsid w:val="009F4F19"/>
    <w:rsid w:val="009F5CC3"/>
    <w:rsid w:val="009F5D20"/>
    <w:rsid w:val="009F60EC"/>
    <w:rsid w:val="009F66E0"/>
    <w:rsid w:val="009F67F1"/>
    <w:rsid w:val="00A00961"/>
    <w:rsid w:val="00A01592"/>
    <w:rsid w:val="00A018DC"/>
    <w:rsid w:val="00A01E3D"/>
    <w:rsid w:val="00A026CC"/>
    <w:rsid w:val="00A0428C"/>
    <w:rsid w:val="00A04360"/>
    <w:rsid w:val="00A04505"/>
    <w:rsid w:val="00A04534"/>
    <w:rsid w:val="00A04A05"/>
    <w:rsid w:val="00A10FBD"/>
    <w:rsid w:val="00A1320E"/>
    <w:rsid w:val="00A13581"/>
    <w:rsid w:val="00A13CCF"/>
    <w:rsid w:val="00A13E04"/>
    <w:rsid w:val="00A143C8"/>
    <w:rsid w:val="00A1441A"/>
    <w:rsid w:val="00A15547"/>
    <w:rsid w:val="00A1565F"/>
    <w:rsid w:val="00A15CB2"/>
    <w:rsid w:val="00A15D1D"/>
    <w:rsid w:val="00A15F3B"/>
    <w:rsid w:val="00A15FB7"/>
    <w:rsid w:val="00A1761D"/>
    <w:rsid w:val="00A176C0"/>
    <w:rsid w:val="00A20766"/>
    <w:rsid w:val="00A21401"/>
    <w:rsid w:val="00A21F27"/>
    <w:rsid w:val="00A23914"/>
    <w:rsid w:val="00A242B7"/>
    <w:rsid w:val="00A24AF5"/>
    <w:rsid w:val="00A25439"/>
    <w:rsid w:val="00A25BE2"/>
    <w:rsid w:val="00A26183"/>
    <w:rsid w:val="00A27389"/>
    <w:rsid w:val="00A27537"/>
    <w:rsid w:val="00A27DCA"/>
    <w:rsid w:val="00A30B8F"/>
    <w:rsid w:val="00A312D2"/>
    <w:rsid w:val="00A32289"/>
    <w:rsid w:val="00A32304"/>
    <w:rsid w:val="00A33A79"/>
    <w:rsid w:val="00A33C1A"/>
    <w:rsid w:val="00A33DA2"/>
    <w:rsid w:val="00A35844"/>
    <w:rsid w:val="00A366F0"/>
    <w:rsid w:val="00A367F3"/>
    <w:rsid w:val="00A36A6F"/>
    <w:rsid w:val="00A36CAD"/>
    <w:rsid w:val="00A370E2"/>
    <w:rsid w:val="00A3770B"/>
    <w:rsid w:val="00A37B3E"/>
    <w:rsid w:val="00A37CD1"/>
    <w:rsid w:val="00A409DB"/>
    <w:rsid w:val="00A40E45"/>
    <w:rsid w:val="00A41737"/>
    <w:rsid w:val="00A4306D"/>
    <w:rsid w:val="00A43BB5"/>
    <w:rsid w:val="00A44677"/>
    <w:rsid w:val="00A4524E"/>
    <w:rsid w:val="00A4534F"/>
    <w:rsid w:val="00A45460"/>
    <w:rsid w:val="00A45938"/>
    <w:rsid w:val="00A45DDB"/>
    <w:rsid w:val="00A465B3"/>
    <w:rsid w:val="00A4717A"/>
    <w:rsid w:val="00A501AE"/>
    <w:rsid w:val="00A50CAD"/>
    <w:rsid w:val="00A50E79"/>
    <w:rsid w:val="00A50FDA"/>
    <w:rsid w:val="00A514A6"/>
    <w:rsid w:val="00A524CE"/>
    <w:rsid w:val="00A532AF"/>
    <w:rsid w:val="00A53A8E"/>
    <w:rsid w:val="00A53CC7"/>
    <w:rsid w:val="00A54436"/>
    <w:rsid w:val="00A54C49"/>
    <w:rsid w:val="00A550E8"/>
    <w:rsid w:val="00A57558"/>
    <w:rsid w:val="00A57D28"/>
    <w:rsid w:val="00A57EEA"/>
    <w:rsid w:val="00A60384"/>
    <w:rsid w:val="00A60C7B"/>
    <w:rsid w:val="00A613C3"/>
    <w:rsid w:val="00A617E8"/>
    <w:rsid w:val="00A63021"/>
    <w:rsid w:val="00A63597"/>
    <w:rsid w:val="00A64BA0"/>
    <w:rsid w:val="00A650F3"/>
    <w:rsid w:val="00A65981"/>
    <w:rsid w:val="00A66568"/>
    <w:rsid w:val="00A672E3"/>
    <w:rsid w:val="00A6777D"/>
    <w:rsid w:val="00A70A26"/>
    <w:rsid w:val="00A70D1F"/>
    <w:rsid w:val="00A71909"/>
    <w:rsid w:val="00A71A57"/>
    <w:rsid w:val="00A72B45"/>
    <w:rsid w:val="00A72C27"/>
    <w:rsid w:val="00A73593"/>
    <w:rsid w:val="00A7368E"/>
    <w:rsid w:val="00A73B81"/>
    <w:rsid w:val="00A73D81"/>
    <w:rsid w:val="00A74085"/>
    <w:rsid w:val="00A74204"/>
    <w:rsid w:val="00A74B14"/>
    <w:rsid w:val="00A7657E"/>
    <w:rsid w:val="00A76862"/>
    <w:rsid w:val="00A77E1B"/>
    <w:rsid w:val="00A77EC1"/>
    <w:rsid w:val="00A837FE"/>
    <w:rsid w:val="00A84191"/>
    <w:rsid w:val="00A84698"/>
    <w:rsid w:val="00A84A2A"/>
    <w:rsid w:val="00A862D2"/>
    <w:rsid w:val="00A90543"/>
    <w:rsid w:val="00A90794"/>
    <w:rsid w:val="00A90A1F"/>
    <w:rsid w:val="00A92134"/>
    <w:rsid w:val="00A924D4"/>
    <w:rsid w:val="00A92E43"/>
    <w:rsid w:val="00A936DC"/>
    <w:rsid w:val="00A948B1"/>
    <w:rsid w:val="00A94FEC"/>
    <w:rsid w:val="00A967A7"/>
    <w:rsid w:val="00A96C67"/>
    <w:rsid w:val="00A9745F"/>
    <w:rsid w:val="00A9765F"/>
    <w:rsid w:val="00A97C77"/>
    <w:rsid w:val="00A97CDB"/>
    <w:rsid w:val="00AA0366"/>
    <w:rsid w:val="00AA088B"/>
    <w:rsid w:val="00AA121A"/>
    <w:rsid w:val="00AA1305"/>
    <w:rsid w:val="00AA2025"/>
    <w:rsid w:val="00AA2723"/>
    <w:rsid w:val="00AA2A47"/>
    <w:rsid w:val="00AA2A7F"/>
    <w:rsid w:val="00AA3092"/>
    <w:rsid w:val="00AA321D"/>
    <w:rsid w:val="00AA324D"/>
    <w:rsid w:val="00AA32D1"/>
    <w:rsid w:val="00AA3495"/>
    <w:rsid w:val="00AA353F"/>
    <w:rsid w:val="00AA37B6"/>
    <w:rsid w:val="00AA3B7B"/>
    <w:rsid w:val="00AA4FE9"/>
    <w:rsid w:val="00AA5E07"/>
    <w:rsid w:val="00AA5F20"/>
    <w:rsid w:val="00AA6F5B"/>
    <w:rsid w:val="00AA765E"/>
    <w:rsid w:val="00AA76E2"/>
    <w:rsid w:val="00AA7D4C"/>
    <w:rsid w:val="00AA7ED4"/>
    <w:rsid w:val="00AB07A4"/>
    <w:rsid w:val="00AB1816"/>
    <w:rsid w:val="00AB26AC"/>
    <w:rsid w:val="00AB2C87"/>
    <w:rsid w:val="00AB3923"/>
    <w:rsid w:val="00AB39E6"/>
    <w:rsid w:val="00AB41CE"/>
    <w:rsid w:val="00AB508D"/>
    <w:rsid w:val="00AB5A32"/>
    <w:rsid w:val="00AB601A"/>
    <w:rsid w:val="00AB62B1"/>
    <w:rsid w:val="00AB66A4"/>
    <w:rsid w:val="00AB71D9"/>
    <w:rsid w:val="00AB75DA"/>
    <w:rsid w:val="00AC0A43"/>
    <w:rsid w:val="00AC0B6A"/>
    <w:rsid w:val="00AC14C3"/>
    <w:rsid w:val="00AC1A1E"/>
    <w:rsid w:val="00AC1A23"/>
    <w:rsid w:val="00AC1E8C"/>
    <w:rsid w:val="00AC230E"/>
    <w:rsid w:val="00AC3031"/>
    <w:rsid w:val="00AC4BFD"/>
    <w:rsid w:val="00AC4C61"/>
    <w:rsid w:val="00AC65EB"/>
    <w:rsid w:val="00AC6960"/>
    <w:rsid w:val="00AD1098"/>
    <w:rsid w:val="00AD139E"/>
    <w:rsid w:val="00AD149F"/>
    <w:rsid w:val="00AD1946"/>
    <w:rsid w:val="00AD252F"/>
    <w:rsid w:val="00AD2DE5"/>
    <w:rsid w:val="00AD3564"/>
    <w:rsid w:val="00AD3F43"/>
    <w:rsid w:val="00AD4007"/>
    <w:rsid w:val="00AD47A7"/>
    <w:rsid w:val="00AD4BE8"/>
    <w:rsid w:val="00AD4D3F"/>
    <w:rsid w:val="00AD55F9"/>
    <w:rsid w:val="00AD56C2"/>
    <w:rsid w:val="00AD5B06"/>
    <w:rsid w:val="00AD6853"/>
    <w:rsid w:val="00AD6CE2"/>
    <w:rsid w:val="00AD753A"/>
    <w:rsid w:val="00AE022E"/>
    <w:rsid w:val="00AE0A77"/>
    <w:rsid w:val="00AE0FA0"/>
    <w:rsid w:val="00AE241E"/>
    <w:rsid w:val="00AE278E"/>
    <w:rsid w:val="00AE2810"/>
    <w:rsid w:val="00AE2916"/>
    <w:rsid w:val="00AE3241"/>
    <w:rsid w:val="00AE3632"/>
    <w:rsid w:val="00AE400C"/>
    <w:rsid w:val="00AE4A34"/>
    <w:rsid w:val="00AE53B5"/>
    <w:rsid w:val="00AE7A3E"/>
    <w:rsid w:val="00AE7C04"/>
    <w:rsid w:val="00AF028E"/>
    <w:rsid w:val="00AF04AF"/>
    <w:rsid w:val="00AF0ED0"/>
    <w:rsid w:val="00AF15E9"/>
    <w:rsid w:val="00AF18CE"/>
    <w:rsid w:val="00AF2AE8"/>
    <w:rsid w:val="00AF379C"/>
    <w:rsid w:val="00AF3FB1"/>
    <w:rsid w:val="00AF45B1"/>
    <w:rsid w:val="00AF4BC2"/>
    <w:rsid w:val="00AF571A"/>
    <w:rsid w:val="00AF5E22"/>
    <w:rsid w:val="00AF65B3"/>
    <w:rsid w:val="00AF6A52"/>
    <w:rsid w:val="00AF6D0E"/>
    <w:rsid w:val="00B00022"/>
    <w:rsid w:val="00B00A55"/>
    <w:rsid w:val="00B01011"/>
    <w:rsid w:val="00B04394"/>
    <w:rsid w:val="00B05847"/>
    <w:rsid w:val="00B05926"/>
    <w:rsid w:val="00B05D37"/>
    <w:rsid w:val="00B05DFA"/>
    <w:rsid w:val="00B12046"/>
    <w:rsid w:val="00B128C6"/>
    <w:rsid w:val="00B14EA1"/>
    <w:rsid w:val="00B15756"/>
    <w:rsid w:val="00B15843"/>
    <w:rsid w:val="00B15A93"/>
    <w:rsid w:val="00B15E60"/>
    <w:rsid w:val="00B16A5D"/>
    <w:rsid w:val="00B16AF4"/>
    <w:rsid w:val="00B16D95"/>
    <w:rsid w:val="00B175D7"/>
    <w:rsid w:val="00B17ABB"/>
    <w:rsid w:val="00B17D24"/>
    <w:rsid w:val="00B2127D"/>
    <w:rsid w:val="00B213DF"/>
    <w:rsid w:val="00B21576"/>
    <w:rsid w:val="00B22992"/>
    <w:rsid w:val="00B22D46"/>
    <w:rsid w:val="00B22EB8"/>
    <w:rsid w:val="00B22FC8"/>
    <w:rsid w:val="00B237D5"/>
    <w:rsid w:val="00B24220"/>
    <w:rsid w:val="00B24C2B"/>
    <w:rsid w:val="00B24DFB"/>
    <w:rsid w:val="00B24ECA"/>
    <w:rsid w:val="00B25273"/>
    <w:rsid w:val="00B25370"/>
    <w:rsid w:val="00B25ADA"/>
    <w:rsid w:val="00B25C73"/>
    <w:rsid w:val="00B25D1F"/>
    <w:rsid w:val="00B2676E"/>
    <w:rsid w:val="00B26848"/>
    <w:rsid w:val="00B27025"/>
    <w:rsid w:val="00B30451"/>
    <w:rsid w:val="00B305C1"/>
    <w:rsid w:val="00B3089F"/>
    <w:rsid w:val="00B30C02"/>
    <w:rsid w:val="00B30DD5"/>
    <w:rsid w:val="00B31024"/>
    <w:rsid w:val="00B3120A"/>
    <w:rsid w:val="00B32595"/>
    <w:rsid w:val="00B328D6"/>
    <w:rsid w:val="00B32967"/>
    <w:rsid w:val="00B332CE"/>
    <w:rsid w:val="00B33373"/>
    <w:rsid w:val="00B33374"/>
    <w:rsid w:val="00B33447"/>
    <w:rsid w:val="00B337DA"/>
    <w:rsid w:val="00B34296"/>
    <w:rsid w:val="00B354EE"/>
    <w:rsid w:val="00B37370"/>
    <w:rsid w:val="00B40263"/>
    <w:rsid w:val="00B40BB7"/>
    <w:rsid w:val="00B41756"/>
    <w:rsid w:val="00B41765"/>
    <w:rsid w:val="00B41835"/>
    <w:rsid w:val="00B41B52"/>
    <w:rsid w:val="00B4332C"/>
    <w:rsid w:val="00B44043"/>
    <w:rsid w:val="00B44922"/>
    <w:rsid w:val="00B45877"/>
    <w:rsid w:val="00B45F24"/>
    <w:rsid w:val="00B468CF"/>
    <w:rsid w:val="00B474F0"/>
    <w:rsid w:val="00B478D7"/>
    <w:rsid w:val="00B505ED"/>
    <w:rsid w:val="00B516D2"/>
    <w:rsid w:val="00B517F0"/>
    <w:rsid w:val="00B5189C"/>
    <w:rsid w:val="00B52322"/>
    <w:rsid w:val="00B524CF"/>
    <w:rsid w:val="00B52A27"/>
    <w:rsid w:val="00B5316C"/>
    <w:rsid w:val="00B53478"/>
    <w:rsid w:val="00B54541"/>
    <w:rsid w:val="00B54743"/>
    <w:rsid w:val="00B55012"/>
    <w:rsid w:val="00B55343"/>
    <w:rsid w:val="00B55EB5"/>
    <w:rsid w:val="00B56255"/>
    <w:rsid w:val="00B56C1C"/>
    <w:rsid w:val="00B56E99"/>
    <w:rsid w:val="00B578E8"/>
    <w:rsid w:val="00B601B6"/>
    <w:rsid w:val="00B60E4D"/>
    <w:rsid w:val="00B63077"/>
    <w:rsid w:val="00B630F0"/>
    <w:rsid w:val="00B63CEB"/>
    <w:rsid w:val="00B64950"/>
    <w:rsid w:val="00B65581"/>
    <w:rsid w:val="00B65DC4"/>
    <w:rsid w:val="00B66301"/>
    <w:rsid w:val="00B66559"/>
    <w:rsid w:val="00B66972"/>
    <w:rsid w:val="00B67569"/>
    <w:rsid w:val="00B67935"/>
    <w:rsid w:val="00B704F6"/>
    <w:rsid w:val="00B7063A"/>
    <w:rsid w:val="00B70C0D"/>
    <w:rsid w:val="00B72190"/>
    <w:rsid w:val="00B7292E"/>
    <w:rsid w:val="00B72AFF"/>
    <w:rsid w:val="00B72B4D"/>
    <w:rsid w:val="00B72BCC"/>
    <w:rsid w:val="00B741A6"/>
    <w:rsid w:val="00B74F8D"/>
    <w:rsid w:val="00B75239"/>
    <w:rsid w:val="00B764C7"/>
    <w:rsid w:val="00B77092"/>
    <w:rsid w:val="00B774A2"/>
    <w:rsid w:val="00B804E1"/>
    <w:rsid w:val="00B807F6"/>
    <w:rsid w:val="00B80891"/>
    <w:rsid w:val="00B80CB0"/>
    <w:rsid w:val="00B80D45"/>
    <w:rsid w:val="00B8128F"/>
    <w:rsid w:val="00B8149C"/>
    <w:rsid w:val="00B81CAA"/>
    <w:rsid w:val="00B82160"/>
    <w:rsid w:val="00B82DBB"/>
    <w:rsid w:val="00B830F3"/>
    <w:rsid w:val="00B83569"/>
    <w:rsid w:val="00B84E78"/>
    <w:rsid w:val="00B85EA6"/>
    <w:rsid w:val="00B87489"/>
    <w:rsid w:val="00B874A8"/>
    <w:rsid w:val="00B87C42"/>
    <w:rsid w:val="00B87CC0"/>
    <w:rsid w:val="00B87F1C"/>
    <w:rsid w:val="00B901D3"/>
    <w:rsid w:val="00B90903"/>
    <w:rsid w:val="00B90ADA"/>
    <w:rsid w:val="00B91FE1"/>
    <w:rsid w:val="00B92FC8"/>
    <w:rsid w:val="00B931DF"/>
    <w:rsid w:val="00B93F4E"/>
    <w:rsid w:val="00B94295"/>
    <w:rsid w:val="00B94399"/>
    <w:rsid w:val="00B949CC"/>
    <w:rsid w:val="00B94D27"/>
    <w:rsid w:val="00B94FE4"/>
    <w:rsid w:val="00B95208"/>
    <w:rsid w:val="00B95305"/>
    <w:rsid w:val="00B95348"/>
    <w:rsid w:val="00B961D8"/>
    <w:rsid w:val="00B96758"/>
    <w:rsid w:val="00B96785"/>
    <w:rsid w:val="00B972EF"/>
    <w:rsid w:val="00B97403"/>
    <w:rsid w:val="00B9753A"/>
    <w:rsid w:val="00B97611"/>
    <w:rsid w:val="00B97E0B"/>
    <w:rsid w:val="00BA069B"/>
    <w:rsid w:val="00BA092C"/>
    <w:rsid w:val="00BA0D38"/>
    <w:rsid w:val="00BA3EB1"/>
    <w:rsid w:val="00BA610D"/>
    <w:rsid w:val="00BA65CD"/>
    <w:rsid w:val="00BB03BC"/>
    <w:rsid w:val="00BB0C0E"/>
    <w:rsid w:val="00BB0E8C"/>
    <w:rsid w:val="00BB16F4"/>
    <w:rsid w:val="00BB1A23"/>
    <w:rsid w:val="00BB1AF1"/>
    <w:rsid w:val="00BB240B"/>
    <w:rsid w:val="00BB2CA4"/>
    <w:rsid w:val="00BB378D"/>
    <w:rsid w:val="00BB423B"/>
    <w:rsid w:val="00BB42A4"/>
    <w:rsid w:val="00BB44FD"/>
    <w:rsid w:val="00BB47BF"/>
    <w:rsid w:val="00BB5155"/>
    <w:rsid w:val="00BB5987"/>
    <w:rsid w:val="00BB5DC2"/>
    <w:rsid w:val="00BB6D35"/>
    <w:rsid w:val="00BB7181"/>
    <w:rsid w:val="00BB7217"/>
    <w:rsid w:val="00BB73EE"/>
    <w:rsid w:val="00BB793B"/>
    <w:rsid w:val="00BC0C42"/>
    <w:rsid w:val="00BC0C48"/>
    <w:rsid w:val="00BC0DA6"/>
    <w:rsid w:val="00BC16F9"/>
    <w:rsid w:val="00BC2125"/>
    <w:rsid w:val="00BC23CB"/>
    <w:rsid w:val="00BC2E8F"/>
    <w:rsid w:val="00BC33B0"/>
    <w:rsid w:val="00BC3D4B"/>
    <w:rsid w:val="00BC40FB"/>
    <w:rsid w:val="00BC4394"/>
    <w:rsid w:val="00BC5381"/>
    <w:rsid w:val="00BC5689"/>
    <w:rsid w:val="00BC632F"/>
    <w:rsid w:val="00BC695D"/>
    <w:rsid w:val="00BC6EB2"/>
    <w:rsid w:val="00BC7BAB"/>
    <w:rsid w:val="00BD000B"/>
    <w:rsid w:val="00BD0115"/>
    <w:rsid w:val="00BD0B15"/>
    <w:rsid w:val="00BD0C31"/>
    <w:rsid w:val="00BD0EAE"/>
    <w:rsid w:val="00BD1076"/>
    <w:rsid w:val="00BD1306"/>
    <w:rsid w:val="00BD1F75"/>
    <w:rsid w:val="00BD2CC0"/>
    <w:rsid w:val="00BD2DE5"/>
    <w:rsid w:val="00BD3481"/>
    <w:rsid w:val="00BD4F88"/>
    <w:rsid w:val="00BD6E95"/>
    <w:rsid w:val="00BD73A6"/>
    <w:rsid w:val="00BD794D"/>
    <w:rsid w:val="00BE0054"/>
    <w:rsid w:val="00BE0525"/>
    <w:rsid w:val="00BE0957"/>
    <w:rsid w:val="00BE0BD0"/>
    <w:rsid w:val="00BE0DD1"/>
    <w:rsid w:val="00BE12F6"/>
    <w:rsid w:val="00BE1581"/>
    <w:rsid w:val="00BE1787"/>
    <w:rsid w:val="00BE1C94"/>
    <w:rsid w:val="00BE1F0C"/>
    <w:rsid w:val="00BE24E8"/>
    <w:rsid w:val="00BE26A1"/>
    <w:rsid w:val="00BE2FA6"/>
    <w:rsid w:val="00BE3A4E"/>
    <w:rsid w:val="00BE4C8A"/>
    <w:rsid w:val="00BE4F6A"/>
    <w:rsid w:val="00BE54B0"/>
    <w:rsid w:val="00BE5A04"/>
    <w:rsid w:val="00BE5EF3"/>
    <w:rsid w:val="00BE662E"/>
    <w:rsid w:val="00BE6A99"/>
    <w:rsid w:val="00BE6BDF"/>
    <w:rsid w:val="00BE6C48"/>
    <w:rsid w:val="00BE6FE7"/>
    <w:rsid w:val="00BE749D"/>
    <w:rsid w:val="00BE76A6"/>
    <w:rsid w:val="00BE79B3"/>
    <w:rsid w:val="00BE7FDA"/>
    <w:rsid w:val="00BF016C"/>
    <w:rsid w:val="00BF0387"/>
    <w:rsid w:val="00BF04A7"/>
    <w:rsid w:val="00BF0518"/>
    <w:rsid w:val="00BF0741"/>
    <w:rsid w:val="00BF1DE8"/>
    <w:rsid w:val="00BF2181"/>
    <w:rsid w:val="00BF2726"/>
    <w:rsid w:val="00BF2A65"/>
    <w:rsid w:val="00BF2E7B"/>
    <w:rsid w:val="00BF2FD2"/>
    <w:rsid w:val="00BF363B"/>
    <w:rsid w:val="00BF3B85"/>
    <w:rsid w:val="00BF404D"/>
    <w:rsid w:val="00BF42FF"/>
    <w:rsid w:val="00BF521B"/>
    <w:rsid w:val="00BF52CB"/>
    <w:rsid w:val="00BF52D8"/>
    <w:rsid w:val="00BF5792"/>
    <w:rsid w:val="00BF589E"/>
    <w:rsid w:val="00BF5DF6"/>
    <w:rsid w:val="00BF6600"/>
    <w:rsid w:val="00BF7049"/>
    <w:rsid w:val="00BF72DA"/>
    <w:rsid w:val="00BF74C6"/>
    <w:rsid w:val="00C01A08"/>
    <w:rsid w:val="00C02EAD"/>
    <w:rsid w:val="00C039AD"/>
    <w:rsid w:val="00C03CEB"/>
    <w:rsid w:val="00C04490"/>
    <w:rsid w:val="00C052A9"/>
    <w:rsid w:val="00C05B2D"/>
    <w:rsid w:val="00C0626E"/>
    <w:rsid w:val="00C06662"/>
    <w:rsid w:val="00C07353"/>
    <w:rsid w:val="00C07616"/>
    <w:rsid w:val="00C07B76"/>
    <w:rsid w:val="00C07C20"/>
    <w:rsid w:val="00C07F6F"/>
    <w:rsid w:val="00C101EA"/>
    <w:rsid w:val="00C10323"/>
    <w:rsid w:val="00C11826"/>
    <w:rsid w:val="00C11987"/>
    <w:rsid w:val="00C130DA"/>
    <w:rsid w:val="00C13306"/>
    <w:rsid w:val="00C13C15"/>
    <w:rsid w:val="00C14751"/>
    <w:rsid w:val="00C148FC"/>
    <w:rsid w:val="00C14D9E"/>
    <w:rsid w:val="00C15DBA"/>
    <w:rsid w:val="00C15E55"/>
    <w:rsid w:val="00C162B1"/>
    <w:rsid w:val="00C17653"/>
    <w:rsid w:val="00C17F58"/>
    <w:rsid w:val="00C17F9F"/>
    <w:rsid w:val="00C2043E"/>
    <w:rsid w:val="00C20B35"/>
    <w:rsid w:val="00C21BE0"/>
    <w:rsid w:val="00C21E08"/>
    <w:rsid w:val="00C22517"/>
    <w:rsid w:val="00C225BC"/>
    <w:rsid w:val="00C22B18"/>
    <w:rsid w:val="00C23349"/>
    <w:rsid w:val="00C23C1F"/>
    <w:rsid w:val="00C23C9B"/>
    <w:rsid w:val="00C250FD"/>
    <w:rsid w:val="00C25A6E"/>
    <w:rsid w:val="00C25E4A"/>
    <w:rsid w:val="00C2672E"/>
    <w:rsid w:val="00C276B2"/>
    <w:rsid w:val="00C276E6"/>
    <w:rsid w:val="00C27FE1"/>
    <w:rsid w:val="00C302E3"/>
    <w:rsid w:val="00C31070"/>
    <w:rsid w:val="00C31330"/>
    <w:rsid w:val="00C3226D"/>
    <w:rsid w:val="00C32D2A"/>
    <w:rsid w:val="00C32E94"/>
    <w:rsid w:val="00C35305"/>
    <w:rsid w:val="00C3699E"/>
    <w:rsid w:val="00C40302"/>
    <w:rsid w:val="00C406BC"/>
    <w:rsid w:val="00C40811"/>
    <w:rsid w:val="00C41DD9"/>
    <w:rsid w:val="00C41E3C"/>
    <w:rsid w:val="00C429C2"/>
    <w:rsid w:val="00C43EAA"/>
    <w:rsid w:val="00C43FC9"/>
    <w:rsid w:val="00C44D59"/>
    <w:rsid w:val="00C45903"/>
    <w:rsid w:val="00C45B8B"/>
    <w:rsid w:val="00C46123"/>
    <w:rsid w:val="00C4618C"/>
    <w:rsid w:val="00C462AD"/>
    <w:rsid w:val="00C46336"/>
    <w:rsid w:val="00C46374"/>
    <w:rsid w:val="00C466A6"/>
    <w:rsid w:val="00C47B44"/>
    <w:rsid w:val="00C509A8"/>
    <w:rsid w:val="00C51307"/>
    <w:rsid w:val="00C523FA"/>
    <w:rsid w:val="00C527D3"/>
    <w:rsid w:val="00C54B3D"/>
    <w:rsid w:val="00C54FA6"/>
    <w:rsid w:val="00C5518D"/>
    <w:rsid w:val="00C55362"/>
    <w:rsid w:val="00C55435"/>
    <w:rsid w:val="00C5559E"/>
    <w:rsid w:val="00C56828"/>
    <w:rsid w:val="00C56CA1"/>
    <w:rsid w:val="00C56F49"/>
    <w:rsid w:val="00C61214"/>
    <w:rsid w:val="00C624AB"/>
    <w:rsid w:val="00C62565"/>
    <w:rsid w:val="00C6276F"/>
    <w:rsid w:val="00C63165"/>
    <w:rsid w:val="00C637B8"/>
    <w:rsid w:val="00C64F44"/>
    <w:rsid w:val="00C6566E"/>
    <w:rsid w:val="00C656D3"/>
    <w:rsid w:val="00C661AA"/>
    <w:rsid w:val="00C669C4"/>
    <w:rsid w:val="00C66EF5"/>
    <w:rsid w:val="00C678F0"/>
    <w:rsid w:val="00C67C3F"/>
    <w:rsid w:val="00C7021D"/>
    <w:rsid w:val="00C702FB"/>
    <w:rsid w:val="00C7048C"/>
    <w:rsid w:val="00C71614"/>
    <w:rsid w:val="00C71FB4"/>
    <w:rsid w:val="00C72020"/>
    <w:rsid w:val="00C722AB"/>
    <w:rsid w:val="00C7252D"/>
    <w:rsid w:val="00C725B4"/>
    <w:rsid w:val="00C725CB"/>
    <w:rsid w:val="00C727AB"/>
    <w:rsid w:val="00C73197"/>
    <w:rsid w:val="00C74379"/>
    <w:rsid w:val="00C74A0E"/>
    <w:rsid w:val="00C753B4"/>
    <w:rsid w:val="00C756AC"/>
    <w:rsid w:val="00C756E2"/>
    <w:rsid w:val="00C75788"/>
    <w:rsid w:val="00C75A1F"/>
    <w:rsid w:val="00C76503"/>
    <w:rsid w:val="00C76F07"/>
    <w:rsid w:val="00C770F7"/>
    <w:rsid w:val="00C776CA"/>
    <w:rsid w:val="00C77B30"/>
    <w:rsid w:val="00C77D9D"/>
    <w:rsid w:val="00C80F25"/>
    <w:rsid w:val="00C81083"/>
    <w:rsid w:val="00C8149F"/>
    <w:rsid w:val="00C81E24"/>
    <w:rsid w:val="00C81FF1"/>
    <w:rsid w:val="00C8352C"/>
    <w:rsid w:val="00C8384E"/>
    <w:rsid w:val="00C847A9"/>
    <w:rsid w:val="00C84ACD"/>
    <w:rsid w:val="00C84DE4"/>
    <w:rsid w:val="00C85920"/>
    <w:rsid w:val="00C8595D"/>
    <w:rsid w:val="00C87167"/>
    <w:rsid w:val="00C87BFF"/>
    <w:rsid w:val="00C90C80"/>
    <w:rsid w:val="00C91150"/>
    <w:rsid w:val="00C91A19"/>
    <w:rsid w:val="00C91D63"/>
    <w:rsid w:val="00C92009"/>
    <w:rsid w:val="00C9204A"/>
    <w:rsid w:val="00C9251C"/>
    <w:rsid w:val="00C92E36"/>
    <w:rsid w:val="00C95C16"/>
    <w:rsid w:val="00C95FCA"/>
    <w:rsid w:val="00C967CD"/>
    <w:rsid w:val="00C96D32"/>
    <w:rsid w:val="00CA045F"/>
    <w:rsid w:val="00CA09E7"/>
    <w:rsid w:val="00CA0ECF"/>
    <w:rsid w:val="00CA1143"/>
    <w:rsid w:val="00CA1971"/>
    <w:rsid w:val="00CA1B37"/>
    <w:rsid w:val="00CA1B3F"/>
    <w:rsid w:val="00CA1DD9"/>
    <w:rsid w:val="00CA2C41"/>
    <w:rsid w:val="00CA31BA"/>
    <w:rsid w:val="00CA3666"/>
    <w:rsid w:val="00CA3BE9"/>
    <w:rsid w:val="00CA3C0F"/>
    <w:rsid w:val="00CA3ED3"/>
    <w:rsid w:val="00CA58B8"/>
    <w:rsid w:val="00CA659E"/>
    <w:rsid w:val="00CA6887"/>
    <w:rsid w:val="00CB051F"/>
    <w:rsid w:val="00CB0AAD"/>
    <w:rsid w:val="00CB0BDE"/>
    <w:rsid w:val="00CB146A"/>
    <w:rsid w:val="00CB1602"/>
    <w:rsid w:val="00CB18D1"/>
    <w:rsid w:val="00CB1EC0"/>
    <w:rsid w:val="00CB2878"/>
    <w:rsid w:val="00CB2ACD"/>
    <w:rsid w:val="00CB4356"/>
    <w:rsid w:val="00CB63EC"/>
    <w:rsid w:val="00CB65B6"/>
    <w:rsid w:val="00CB6B95"/>
    <w:rsid w:val="00CB7082"/>
    <w:rsid w:val="00CB72AF"/>
    <w:rsid w:val="00CB72C0"/>
    <w:rsid w:val="00CB7BC2"/>
    <w:rsid w:val="00CC0204"/>
    <w:rsid w:val="00CC04AF"/>
    <w:rsid w:val="00CC094D"/>
    <w:rsid w:val="00CC0F3C"/>
    <w:rsid w:val="00CC1504"/>
    <w:rsid w:val="00CC3DEB"/>
    <w:rsid w:val="00CC417B"/>
    <w:rsid w:val="00CC49DD"/>
    <w:rsid w:val="00CC4FE9"/>
    <w:rsid w:val="00CC55B6"/>
    <w:rsid w:val="00CC6325"/>
    <w:rsid w:val="00CC66D2"/>
    <w:rsid w:val="00CC74F2"/>
    <w:rsid w:val="00CC7A23"/>
    <w:rsid w:val="00CD01B1"/>
    <w:rsid w:val="00CD021A"/>
    <w:rsid w:val="00CD03EB"/>
    <w:rsid w:val="00CD14B0"/>
    <w:rsid w:val="00CD196B"/>
    <w:rsid w:val="00CD223F"/>
    <w:rsid w:val="00CD26FB"/>
    <w:rsid w:val="00CD284F"/>
    <w:rsid w:val="00CD315B"/>
    <w:rsid w:val="00CD38B1"/>
    <w:rsid w:val="00CD3AAE"/>
    <w:rsid w:val="00CD3BF7"/>
    <w:rsid w:val="00CD4CB4"/>
    <w:rsid w:val="00CD5242"/>
    <w:rsid w:val="00CD5807"/>
    <w:rsid w:val="00CD6877"/>
    <w:rsid w:val="00CD75C2"/>
    <w:rsid w:val="00CE0C84"/>
    <w:rsid w:val="00CE12E6"/>
    <w:rsid w:val="00CE19C1"/>
    <w:rsid w:val="00CE3E5B"/>
    <w:rsid w:val="00CE4337"/>
    <w:rsid w:val="00CE49A2"/>
    <w:rsid w:val="00CE4B5B"/>
    <w:rsid w:val="00CE55D5"/>
    <w:rsid w:val="00CE5D5B"/>
    <w:rsid w:val="00CE60D5"/>
    <w:rsid w:val="00CE6321"/>
    <w:rsid w:val="00CE6AA7"/>
    <w:rsid w:val="00CE6ABF"/>
    <w:rsid w:val="00CE6F72"/>
    <w:rsid w:val="00CF0AD6"/>
    <w:rsid w:val="00CF0CAD"/>
    <w:rsid w:val="00CF1177"/>
    <w:rsid w:val="00CF1F65"/>
    <w:rsid w:val="00CF22A2"/>
    <w:rsid w:val="00CF2AE7"/>
    <w:rsid w:val="00CF375F"/>
    <w:rsid w:val="00CF38F4"/>
    <w:rsid w:val="00CF3BF5"/>
    <w:rsid w:val="00CF41F7"/>
    <w:rsid w:val="00CF4738"/>
    <w:rsid w:val="00CF4F43"/>
    <w:rsid w:val="00CF504D"/>
    <w:rsid w:val="00CF5712"/>
    <w:rsid w:val="00CF609A"/>
    <w:rsid w:val="00CF673B"/>
    <w:rsid w:val="00CF67EE"/>
    <w:rsid w:val="00CF72B2"/>
    <w:rsid w:val="00CF790A"/>
    <w:rsid w:val="00D0024E"/>
    <w:rsid w:val="00D0297D"/>
    <w:rsid w:val="00D035DB"/>
    <w:rsid w:val="00D03D88"/>
    <w:rsid w:val="00D0427E"/>
    <w:rsid w:val="00D047C6"/>
    <w:rsid w:val="00D04C7C"/>
    <w:rsid w:val="00D04FBB"/>
    <w:rsid w:val="00D051A9"/>
    <w:rsid w:val="00D055AC"/>
    <w:rsid w:val="00D05BE2"/>
    <w:rsid w:val="00D0647E"/>
    <w:rsid w:val="00D0693A"/>
    <w:rsid w:val="00D06D4A"/>
    <w:rsid w:val="00D072EF"/>
    <w:rsid w:val="00D07684"/>
    <w:rsid w:val="00D07BA7"/>
    <w:rsid w:val="00D07CF4"/>
    <w:rsid w:val="00D1105E"/>
    <w:rsid w:val="00D11A38"/>
    <w:rsid w:val="00D1330C"/>
    <w:rsid w:val="00D1405A"/>
    <w:rsid w:val="00D144AF"/>
    <w:rsid w:val="00D14EF0"/>
    <w:rsid w:val="00D15334"/>
    <w:rsid w:val="00D15AC8"/>
    <w:rsid w:val="00D16B03"/>
    <w:rsid w:val="00D16C7A"/>
    <w:rsid w:val="00D16E13"/>
    <w:rsid w:val="00D17514"/>
    <w:rsid w:val="00D17942"/>
    <w:rsid w:val="00D17CBF"/>
    <w:rsid w:val="00D2044F"/>
    <w:rsid w:val="00D204CB"/>
    <w:rsid w:val="00D20AD5"/>
    <w:rsid w:val="00D21605"/>
    <w:rsid w:val="00D21747"/>
    <w:rsid w:val="00D22122"/>
    <w:rsid w:val="00D22DD7"/>
    <w:rsid w:val="00D2408F"/>
    <w:rsid w:val="00D259CA"/>
    <w:rsid w:val="00D25C81"/>
    <w:rsid w:val="00D25F34"/>
    <w:rsid w:val="00D26047"/>
    <w:rsid w:val="00D27760"/>
    <w:rsid w:val="00D30279"/>
    <w:rsid w:val="00D32140"/>
    <w:rsid w:val="00D32162"/>
    <w:rsid w:val="00D32463"/>
    <w:rsid w:val="00D33DD6"/>
    <w:rsid w:val="00D33FF3"/>
    <w:rsid w:val="00D3409D"/>
    <w:rsid w:val="00D3476F"/>
    <w:rsid w:val="00D35E6F"/>
    <w:rsid w:val="00D4013C"/>
    <w:rsid w:val="00D41169"/>
    <w:rsid w:val="00D417A7"/>
    <w:rsid w:val="00D41DEC"/>
    <w:rsid w:val="00D42FDE"/>
    <w:rsid w:val="00D433C6"/>
    <w:rsid w:val="00D44F6F"/>
    <w:rsid w:val="00D45D63"/>
    <w:rsid w:val="00D46F9D"/>
    <w:rsid w:val="00D47E29"/>
    <w:rsid w:val="00D5017F"/>
    <w:rsid w:val="00D50F20"/>
    <w:rsid w:val="00D50FEA"/>
    <w:rsid w:val="00D51129"/>
    <w:rsid w:val="00D5129E"/>
    <w:rsid w:val="00D5157D"/>
    <w:rsid w:val="00D51DEC"/>
    <w:rsid w:val="00D53404"/>
    <w:rsid w:val="00D5396A"/>
    <w:rsid w:val="00D55B35"/>
    <w:rsid w:val="00D56440"/>
    <w:rsid w:val="00D56813"/>
    <w:rsid w:val="00D608AD"/>
    <w:rsid w:val="00D61232"/>
    <w:rsid w:val="00D6136C"/>
    <w:rsid w:val="00D6194D"/>
    <w:rsid w:val="00D61ED3"/>
    <w:rsid w:val="00D61FA8"/>
    <w:rsid w:val="00D62BDC"/>
    <w:rsid w:val="00D63544"/>
    <w:rsid w:val="00D63630"/>
    <w:rsid w:val="00D636C3"/>
    <w:rsid w:val="00D640FC"/>
    <w:rsid w:val="00D64A2C"/>
    <w:rsid w:val="00D64CAC"/>
    <w:rsid w:val="00D64F24"/>
    <w:rsid w:val="00D65767"/>
    <w:rsid w:val="00D659B9"/>
    <w:rsid w:val="00D66480"/>
    <w:rsid w:val="00D6671D"/>
    <w:rsid w:val="00D6795E"/>
    <w:rsid w:val="00D67CF7"/>
    <w:rsid w:val="00D70313"/>
    <w:rsid w:val="00D70D7B"/>
    <w:rsid w:val="00D70E54"/>
    <w:rsid w:val="00D70EDA"/>
    <w:rsid w:val="00D71631"/>
    <w:rsid w:val="00D71650"/>
    <w:rsid w:val="00D72543"/>
    <w:rsid w:val="00D726EA"/>
    <w:rsid w:val="00D7322F"/>
    <w:rsid w:val="00D73C2F"/>
    <w:rsid w:val="00D743A1"/>
    <w:rsid w:val="00D7462A"/>
    <w:rsid w:val="00D748BF"/>
    <w:rsid w:val="00D750C2"/>
    <w:rsid w:val="00D7655A"/>
    <w:rsid w:val="00D766C9"/>
    <w:rsid w:val="00D76980"/>
    <w:rsid w:val="00D76997"/>
    <w:rsid w:val="00D76ADB"/>
    <w:rsid w:val="00D76F5B"/>
    <w:rsid w:val="00D81D17"/>
    <w:rsid w:val="00D81DB8"/>
    <w:rsid w:val="00D82125"/>
    <w:rsid w:val="00D82B8A"/>
    <w:rsid w:val="00D833CA"/>
    <w:rsid w:val="00D837C0"/>
    <w:rsid w:val="00D8586C"/>
    <w:rsid w:val="00D867FA"/>
    <w:rsid w:val="00D87508"/>
    <w:rsid w:val="00D87614"/>
    <w:rsid w:val="00D877B2"/>
    <w:rsid w:val="00D87AB0"/>
    <w:rsid w:val="00D9016B"/>
    <w:rsid w:val="00D905A9"/>
    <w:rsid w:val="00D90B86"/>
    <w:rsid w:val="00D90D96"/>
    <w:rsid w:val="00D91260"/>
    <w:rsid w:val="00D915AF"/>
    <w:rsid w:val="00D91C19"/>
    <w:rsid w:val="00D92AF1"/>
    <w:rsid w:val="00D92D07"/>
    <w:rsid w:val="00D92E81"/>
    <w:rsid w:val="00D938E5"/>
    <w:rsid w:val="00D96A66"/>
    <w:rsid w:val="00D97438"/>
    <w:rsid w:val="00D97958"/>
    <w:rsid w:val="00DA0021"/>
    <w:rsid w:val="00DA0BF0"/>
    <w:rsid w:val="00DA1E34"/>
    <w:rsid w:val="00DA210E"/>
    <w:rsid w:val="00DA241C"/>
    <w:rsid w:val="00DA2577"/>
    <w:rsid w:val="00DA263B"/>
    <w:rsid w:val="00DA3464"/>
    <w:rsid w:val="00DA3879"/>
    <w:rsid w:val="00DA45CF"/>
    <w:rsid w:val="00DA4D59"/>
    <w:rsid w:val="00DA5069"/>
    <w:rsid w:val="00DA5407"/>
    <w:rsid w:val="00DA61D6"/>
    <w:rsid w:val="00DA6B34"/>
    <w:rsid w:val="00DA6D1E"/>
    <w:rsid w:val="00DA7E11"/>
    <w:rsid w:val="00DB1304"/>
    <w:rsid w:val="00DB1614"/>
    <w:rsid w:val="00DB17E4"/>
    <w:rsid w:val="00DB23DE"/>
    <w:rsid w:val="00DB2A3E"/>
    <w:rsid w:val="00DB3A58"/>
    <w:rsid w:val="00DB3F50"/>
    <w:rsid w:val="00DB3FDA"/>
    <w:rsid w:val="00DB4200"/>
    <w:rsid w:val="00DB4276"/>
    <w:rsid w:val="00DB443D"/>
    <w:rsid w:val="00DB5BC5"/>
    <w:rsid w:val="00DB6270"/>
    <w:rsid w:val="00DB6ADE"/>
    <w:rsid w:val="00DB6C36"/>
    <w:rsid w:val="00DB6CFF"/>
    <w:rsid w:val="00DB7ABF"/>
    <w:rsid w:val="00DC03FD"/>
    <w:rsid w:val="00DC0C08"/>
    <w:rsid w:val="00DC0C4F"/>
    <w:rsid w:val="00DC166C"/>
    <w:rsid w:val="00DC1754"/>
    <w:rsid w:val="00DC17D9"/>
    <w:rsid w:val="00DC2BC3"/>
    <w:rsid w:val="00DC4A04"/>
    <w:rsid w:val="00DC5010"/>
    <w:rsid w:val="00DC5227"/>
    <w:rsid w:val="00DC53BD"/>
    <w:rsid w:val="00DC5C92"/>
    <w:rsid w:val="00DC5DC5"/>
    <w:rsid w:val="00DC654F"/>
    <w:rsid w:val="00DC74AD"/>
    <w:rsid w:val="00DC7B73"/>
    <w:rsid w:val="00DD0647"/>
    <w:rsid w:val="00DD119C"/>
    <w:rsid w:val="00DD18ED"/>
    <w:rsid w:val="00DD27EF"/>
    <w:rsid w:val="00DD2855"/>
    <w:rsid w:val="00DD2B56"/>
    <w:rsid w:val="00DD3728"/>
    <w:rsid w:val="00DD3DA3"/>
    <w:rsid w:val="00DD4A56"/>
    <w:rsid w:val="00DD4F5F"/>
    <w:rsid w:val="00DD7069"/>
    <w:rsid w:val="00DD7E15"/>
    <w:rsid w:val="00DE01F4"/>
    <w:rsid w:val="00DE0588"/>
    <w:rsid w:val="00DE06E4"/>
    <w:rsid w:val="00DE0B28"/>
    <w:rsid w:val="00DE109D"/>
    <w:rsid w:val="00DE25AA"/>
    <w:rsid w:val="00DE25F2"/>
    <w:rsid w:val="00DE2A03"/>
    <w:rsid w:val="00DE2C33"/>
    <w:rsid w:val="00DE3112"/>
    <w:rsid w:val="00DE35C5"/>
    <w:rsid w:val="00DE36B4"/>
    <w:rsid w:val="00DE391F"/>
    <w:rsid w:val="00DE3D2A"/>
    <w:rsid w:val="00DE3D82"/>
    <w:rsid w:val="00DE3FF3"/>
    <w:rsid w:val="00DE40D1"/>
    <w:rsid w:val="00DE48C0"/>
    <w:rsid w:val="00DE4F90"/>
    <w:rsid w:val="00DE5658"/>
    <w:rsid w:val="00DE58A9"/>
    <w:rsid w:val="00DE653C"/>
    <w:rsid w:val="00DE65BE"/>
    <w:rsid w:val="00DE6676"/>
    <w:rsid w:val="00DE670E"/>
    <w:rsid w:val="00DE7162"/>
    <w:rsid w:val="00DE7165"/>
    <w:rsid w:val="00DE79BD"/>
    <w:rsid w:val="00DE7D49"/>
    <w:rsid w:val="00DF029C"/>
    <w:rsid w:val="00DF0342"/>
    <w:rsid w:val="00DF121E"/>
    <w:rsid w:val="00DF22D8"/>
    <w:rsid w:val="00DF2B5B"/>
    <w:rsid w:val="00DF2D02"/>
    <w:rsid w:val="00DF322E"/>
    <w:rsid w:val="00DF34A3"/>
    <w:rsid w:val="00DF396A"/>
    <w:rsid w:val="00DF3DD4"/>
    <w:rsid w:val="00DF4263"/>
    <w:rsid w:val="00DF49EE"/>
    <w:rsid w:val="00DF545F"/>
    <w:rsid w:val="00DF6769"/>
    <w:rsid w:val="00DF68BF"/>
    <w:rsid w:val="00DF6B23"/>
    <w:rsid w:val="00DF74E0"/>
    <w:rsid w:val="00E00042"/>
    <w:rsid w:val="00E004F0"/>
    <w:rsid w:val="00E00BB5"/>
    <w:rsid w:val="00E018EF"/>
    <w:rsid w:val="00E0192D"/>
    <w:rsid w:val="00E028B1"/>
    <w:rsid w:val="00E03DE6"/>
    <w:rsid w:val="00E040C6"/>
    <w:rsid w:val="00E040F6"/>
    <w:rsid w:val="00E0427E"/>
    <w:rsid w:val="00E04303"/>
    <w:rsid w:val="00E04F20"/>
    <w:rsid w:val="00E068D3"/>
    <w:rsid w:val="00E06909"/>
    <w:rsid w:val="00E06FB1"/>
    <w:rsid w:val="00E071A8"/>
    <w:rsid w:val="00E074D0"/>
    <w:rsid w:val="00E074F2"/>
    <w:rsid w:val="00E101E1"/>
    <w:rsid w:val="00E10230"/>
    <w:rsid w:val="00E10E31"/>
    <w:rsid w:val="00E11193"/>
    <w:rsid w:val="00E1125F"/>
    <w:rsid w:val="00E11A78"/>
    <w:rsid w:val="00E12033"/>
    <w:rsid w:val="00E120D1"/>
    <w:rsid w:val="00E12450"/>
    <w:rsid w:val="00E12A8C"/>
    <w:rsid w:val="00E12AA2"/>
    <w:rsid w:val="00E12F25"/>
    <w:rsid w:val="00E1385A"/>
    <w:rsid w:val="00E13975"/>
    <w:rsid w:val="00E13E89"/>
    <w:rsid w:val="00E143D1"/>
    <w:rsid w:val="00E14A9C"/>
    <w:rsid w:val="00E15BE6"/>
    <w:rsid w:val="00E1687E"/>
    <w:rsid w:val="00E1746B"/>
    <w:rsid w:val="00E17659"/>
    <w:rsid w:val="00E17C14"/>
    <w:rsid w:val="00E17CF9"/>
    <w:rsid w:val="00E20A3B"/>
    <w:rsid w:val="00E217F7"/>
    <w:rsid w:val="00E21FE2"/>
    <w:rsid w:val="00E21FF3"/>
    <w:rsid w:val="00E22A2C"/>
    <w:rsid w:val="00E22E0B"/>
    <w:rsid w:val="00E22E57"/>
    <w:rsid w:val="00E232E2"/>
    <w:rsid w:val="00E235C3"/>
    <w:rsid w:val="00E235C8"/>
    <w:rsid w:val="00E2361E"/>
    <w:rsid w:val="00E23A45"/>
    <w:rsid w:val="00E24364"/>
    <w:rsid w:val="00E24959"/>
    <w:rsid w:val="00E24E44"/>
    <w:rsid w:val="00E2532A"/>
    <w:rsid w:val="00E25AA5"/>
    <w:rsid w:val="00E27145"/>
    <w:rsid w:val="00E300B6"/>
    <w:rsid w:val="00E30A04"/>
    <w:rsid w:val="00E30FF7"/>
    <w:rsid w:val="00E3171D"/>
    <w:rsid w:val="00E32A12"/>
    <w:rsid w:val="00E32D44"/>
    <w:rsid w:val="00E32EDC"/>
    <w:rsid w:val="00E32F7C"/>
    <w:rsid w:val="00E3366C"/>
    <w:rsid w:val="00E33BB3"/>
    <w:rsid w:val="00E35595"/>
    <w:rsid w:val="00E35D36"/>
    <w:rsid w:val="00E366FD"/>
    <w:rsid w:val="00E37162"/>
    <w:rsid w:val="00E37886"/>
    <w:rsid w:val="00E37995"/>
    <w:rsid w:val="00E37F6B"/>
    <w:rsid w:val="00E40235"/>
    <w:rsid w:val="00E40AAC"/>
    <w:rsid w:val="00E41096"/>
    <w:rsid w:val="00E413AA"/>
    <w:rsid w:val="00E41E39"/>
    <w:rsid w:val="00E41FFE"/>
    <w:rsid w:val="00E42128"/>
    <w:rsid w:val="00E42BC5"/>
    <w:rsid w:val="00E433B1"/>
    <w:rsid w:val="00E457A6"/>
    <w:rsid w:val="00E45D5C"/>
    <w:rsid w:val="00E4708B"/>
    <w:rsid w:val="00E474F9"/>
    <w:rsid w:val="00E47775"/>
    <w:rsid w:val="00E508F9"/>
    <w:rsid w:val="00E509F0"/>
    <w:rsid w:val="00E50C65"/>
    <w:rsid w:val="00E50EC6"/>
    <w:rsid w:val="00E52120"/>
    <w:rsid w:val="00E5247E"/>
    <w:rsid w:val="00E52688"/>
    <w:rsid w:val="00E53407"/>
    <w:rsid w:val="00E543D5"/>
    <w:rsid w:val="00E5446C"/>
    <w:rsid w:val="00E55C81"/>
    <w:rsid w:val="00E55FDD"/>
    <w:rsid w:val="00E56A07"/>
    <w:rsid w:val="00E57290"/>
    <w:rsid w:val="00E5734A"/>
    <w:rsid w:val="00E575A6"/>
    <w:rsid w:val="00E60842"/>
    <w:rsid w:val="00E61193"/>
    <w:rsid w:val="00E611CB"/>
    <w:rsid w:val="00E62D16"/>
    <w:rsid w:val="00E62FAF"/>
    <w:rsid w:val="00E631E1"/>
    <w:rsid w:val="00E63A1E"/>
    <w:rsid w:val="00E6466E"/>
    <w:rsid w:val="00E649F8"/>
    <w:rsid w:val="00E64A45"/>
    <w:rsid w:val="00E64C43"/>
    <w:rsid w:val="00E656DF"/>
    <w:rsid w:val="00E65DF6"/>
    <w:rsid w:val="00E660B7"/>
    <w:rsid w:val="00E66447"/>
    <w:rsid w:val="00E664FC"/>
    <w:rsid w:val="00E6743D"/>
    <w:rsid w:val="00E675CA"/>
    <w:rsid w:val="00E70ADD"/>
    <w:rsid w:val="00E70D2A"/>
    <w:rsid w:val="00E71339"/>
    <w:rsid w:val="00E7219E"/>
    <w:rsid w:val="00E7264A"/>
    <w:rsid w:val="00E72705"/>
    <w:rsid w:val="00E72CCB"/>
    <w:rsid w:val="00E74873"/>
    <w:rsid w:val="00E773BC"/>
    <w:rsid w:val="00E7755C"/>
    <w:rsid w:val="00E77A10"/>
    <w:rsid w:val="00E8059B"/>
    <w:rsid w:val="00E806FB"/>
    <w:rsid w:val="00E83160"/>
    <w:rsid w:val="00E83E09"/>
    <w:rsid w:val="00E851A2"/>
    <w:rsid w:val="00E85F93"/>
    <w:rsid w:val="00E86093"/>
    <w:rsid w:val="00E866AB"/>
    <w:rsid w:val="00E869B6"/>
    <w:rsid w:val="00E86C26"/>
    <w:rsid w:val="00E86D42"/>
    <w:rsid w:val="00E87248"/>
    <w:rsid w:val="00E8778F"/>
    <w:rsid w:val="00E87939"/>
    <w:rsid w:val="00E87A31"/>
    <w:rsid w:val="00E90860"/>
    <w:rsid w:val="00E908D6"/>
    <w:rsid w:val="00E90BE0"/>
    <w:rsid w:val="00E920A3"/>
    <w:rsid w:val="00E924AC"/>
    <w:rsid w:val="00E92D57"/>
    <w:rsid w:val="00E93058"/>
    <w:rsid w:val="00E93329"/>
    <w:rsid w:val="00E938A3"/>
    <w:rsid w:val="00E944A8"/>
    <w:rsid w:val="00E9459E"/>
    <w:rsid w:val="00E94B11"/>
    <w:rsid w:val="00E954C5"/>
    <w:rsid w:val="00E95D89"/>
    <w:rsid w:val="00E960C9"/>
    <w:rsid w:val="00E96898"/>
    <w:rsid w:val="00E978CD"/>
    <w:rsid w:val="00E97A39"/>
    <w:rsid w:val="00E97AE3"/>
    <w:rsid w:val="00E97DEC"/>
    <w:rsid w:val="00EA050A"/>
    <w:rsid w:val="00EA08EC"/>
    <w:rsid w:val="00EA15D2"/>
    <w:rsid w:val="00EA1641"/>
    <w:rsid w:val="00EA1DED"/>
    <w:rsid w:val="00EA1E91"/>
    <w:rsid w:val="00EA227A"/>
    <w:rsid w:val="00EA22AC"/>
    <w:rsid w:val="00EA27CD"/>
    <w:rsid w:val="00EA2872"/>
    <w:rsid w:val="00EA2CC1"/>
    <w:rsid w:val="00EA31CE"/>
    <w:rsid w:val="00EA3BB8"/>
    <w:rsid w:val="00EA3DB5"/>
    <w:rsid w:val="00EA40E4"/>
    <w:rsid w:val="00EA63BC"/>
    <w:rsid w:val="00EA678F"/>
    <w:rsid w:val="00EA68FC"/>
    <w:rsid w:val="00EA6B0F"/>
    <w:rsid w:val="00EA72BF"/>
    <w:rsid w:val="00EB15C3"/>
    <w:rsid w:val="00EB2330"/>
    <w:rsid w:val="00EB279D"/>
    <w:rsid w:val="00EB286F"/>
    <w:rsid w:val="00EB28DF"/>
    <w:rsid w:val="00EB318D"/>
    <w:rsid w:val="00EB35CB"/>
    <w:rsid w:val="00EB44D0"/>
    <w:rsid w:val="00EB61F8"/>
    <w:rsid w:val="00EB665E"/>
    <w:rsid w:val="00EB690B"/>
    <w:rsid w:val="00EB6C5A"/>
    <w:rsid w:val="00EB6C98"/>
    <w:rsid w:val="00EC061B"/>
    <w:rsid w:val="00EC0644"/>
    <w:rsid w:val="00EC0FB2"/>
    <w:rsid w:val="00EC16F2"/>
    <w:rsid w:val="00EC263E"/>
    <w:rsid w:val="00EC2F63"/>
    <w:rsid w:val="00EC3FDE"/>
    <w:rsid w:val="00EC4102"/>
    <w:rsid w:val="00EC4205"/>
    <w:rsid w:val="00EC4468"/>
    <w:rsid w:val="00EC4C13"/>
    <w:rsid w:val="00EC4DF5"/>
    <w:rsid w:val="00EC674F"/>
    <w:rsid w:val="00EC6819"/>
    <w:rsid w:val="00EC6875"/>
    <w:rsid w:val="00EC6BC0"/>
    <w:rsid w:val="00ED0822"/>
    <w:rsid w:val="00ED0DC3"/>
    <w:rsid w:val="00ED1431"/>
    <w:rsid w:val="00ED16BA"/>
    <w:rsid w:val="00ED2448"/>
    <w:rsid w:val="00ED2478"/>
    <w:rsid w:val="00ED28D7"/>
    <w:rsid w:val="00ED340E"/>
    <w:rsid w:val="00ED3F45"/>
    <w:rsid w:val="00ED3F6A"/>
    <w:rsid w:val="00ED41BE"/>
    <w:rsid w:val="00ED57A3"/>
    <w:rsid w:val="00ED5DA9"/>
    <w:rsid w:val="00ED6445"/>
    <w:rsid w:val="00ED6568"/>
    <w:rsid w:val="00ED7771"/>
    <w:rsid w:val="00EE090C"/>
    <w:rsid w:val="00EE097B"/>
    <w:rsid w:val="00EE123D"/>
    <w:rsid w:val="00EE17EB"/>
    <w:rsid w:val="00EE1D91"/>
    <w:rsid w:val="00EE21A0"/>
    <w:rsid w:val="00EE2265"/>
    <w:rsid w:val="00EE26E9"/>
    <w:rsid w:val="00EE2AC8"/>
    <w:rsid w:val="00EE458E"/>
    <w:rsid w:val="00EE5090"/>
    <w:rsid w:val="00EE5BEB"/>
    <w:rsid w:val="00EE5DE5"/>
    <w:rsid w:val="00EE6289"/>
    <w:rsid w:val="00EE6B30"/>
    <w:rsid w:val="00EE6D08"/>
    <w:rsid w:val="00EE7284"/>
    <w:rsid w:val="00EE7350"/>
    <w:rsid w:val="00EE745C"/>
    <w:rsid w:val="00EF0077"/>
    <w:rsid w:val="00EF0B92"/>
    <w:rsid w:val="00EF10E8"/>
    <w:rsid w:val="00EF1618"/>
    <w:rsid w:val="00EF30FF"/>
    <w:rsid w:val="00EF31C5"/>
    <w:rsid w:val="00EF36F6"/>
    <w:rsid w:val="00EF3DF6"/>
    <w:rsid w:val="00EF43E5"/>
    <w:rsid w:val="00EF5377"/>
    <w:rsid w:val="00EF668E"/>
    <w:rsid w:val="00EF670D"/>
    <w:rsid w:val="00EF6F2E"/>
    <w:rsid w:val="00F003CD"/>
    <w:rsid w:val="00F006BC"/>
    <w:rsid w:val="00F00D64"/>
    <w:rsid w:val="00F00DBA"/>
    <w:rsid w:val="00F011CE"/>
    <w:rsid w:val="00F019B2"/>
    <w:rsid w:val="00F02D0D"/>
    <w:rsid w:val="00F0305F"/>
    <w:rsid w:val="00F042D5"/>
    <w:rsid w:val="00F04377"/>
    <w:rsid w:val="00F04A75"/>
    <w:rsid w:val="00F052BE"/>
    <w:rsid w:val="00F05B62"/>
    <w:rsid w:val="00F05C66"/>
    <w:rsid w:val="00F06046"/>
    <w:rsid w:val="00F06487"/>
    <w:rsid w:val="00F0745A"/>
    <w:rsid w:val="00F105E0"/>
    <w:rsid w:val="00F11DBA"/>
    <w:rsid w:val="00F11E13"/>
    <w:rsid w:val="00F1308F"/>
    <w:rsid w:val="00F135DE"/>
    <w:rsid w:val="00F13EA0"/>
    <w:rsid w:val="00F15337"/>
    <w:rsid w:val="00F15E6D"/>
    <w:rsid w:val="00F165C2"/>
    <w:rsid w:val="00F167F1"/>
    <w:rsid w:val="00F16F3C"/>
    <w:rsid w:val="00F16F80"/>
    <w:rsid w:val="00F17336"/>
    <w:rsid w:val="00F17527"/>
    <w:rsid w:val="00F1794F"/>
    <w:rsid w:val="00F21598"/>
    <w:rsid w:val="00F218C9"/>
    <w:rsid w:val="00F22F92"/>
    <w:rsid w:val="00F22FF9"/>
    <w:rsid w:val="00F241A9"/>
    <w:rsid w:val="00F2489D"/>
    <w:rsid w:val="00F24B17"/>
    <w:rsid w:val="00F24F9E"/>
    <w:rsid w:val="00F2640F"/>
    <w:rsid w:val="00F26513"/>
    <w:rsid w:val="00F26B28"/>
    <w:rsid w:val="00F26FBE"/>
    <w:rsid w:val="00F274F3"/>
    <w:rsid w:val="00F27943"/>
    <w:rsid w:val="00F27A26"/>
    <w:rsid w:val="00F3014F"/>
    <w:rsid w:val="00F301A8"/>
    <w:rsid w:val="00F30364"/>
    <w:rsid w:val="00F312BF"/>
    <w:rsid w:val="00F31C7B"/>
    <w:rsid w:val="00F32174"/>
    <w:rsid w:val="00F325B4"/>
    <w:rsid w:val="00F345B2"/>
    <w:rsid w:val="00F35031"/>
    <w:rsid w:val="00F359F3"/>
    <w:rsid w:val="00F35A15"/>
    <w:rsid w:val="00F35A7E"/>
    <w:rsid w:val="00F36466"/>
    <w:rsid w:val="00F36692"/>
    <w:rsid w:val="00F4043E"/>
    <w:rsid w:val="00F41745"/>
    <w:rsid w:val="00F4240F"/>
    <w:rsid w:val="00F43039"/>
    <w:rsid w:val="00F432B0"/>
    <w:rsid w:val="00F43CD4"/>
    <w:rsid w:val="00F43F7F"/>
    <w:rsid w:val="00F43FA5"/>
    <w:rsid w:val="00F44FE1"/>
    <w:rsid w:val="00F45197"/>
    <w:rsid w:val="00F45628"/>
    <w:rsid w:val="00F46A8A"/>
    <w:rsid w:val="00F46C0D"/>
    <w:rsid w:val="00F47583"/>
    <w:rsid w:val="00F50D9E"/>
    <w:rsid w:val="00F52494"/>
    <w:rsid w:val="00F524FA"/>
    <w:rsid w:val="00F531AE"/>
    <w:rsid w:val="00F54196"/>
    <w:rsid w:val="00F5422B"/>
    <w:rsid w:val="00F54908"/>
    <w:rsid w:val="00F550BC"/>
    <w:rsid w:val="00F55598"/>
    <w:rsid w:val="00F55C87"/>
    <w:rsid w:val="00F5606C"/>
    <w:rsid w:val="00F564EA"/>
    <w:rsid w:val="00F56784"/>
    <w:rsid w:val="00F56B56"/>
    <w:rsid w:val="00F573F9"/>
    <w:rsid w:val="00F57580"/>
    <w:rsid w:val="00F6001E"/>
    <w:rsid w:val="00F603BB"/>
    <w:rsid w:val="00F60FBD"/>
    <w:rsid w:val="00F61D53"/>
    <w:rsid w:val="00F623BF"/>
    <w:rsid w:val="00F63761"/>
    <w:rsid w:val="00F645D4"/>
    <w:rsid w:val="00F64EB1"/>
    <w:rsid w:val="00F667CC"/>
    <w:rsid w:val="00F668F0"/>
    <w:rsid w:val="00F66A09"/>
    <w:rsid w:val="00F674DD"/>
    <w:rsid w:val="00F679AE"/>
    <w:rsid w:val="00F70A7D"/>
    <w:rsid w:val="00F70FFC"/>
    <w:rsid w:val="00F7143D"/>
    <w:rsid w:val="00F719B6"/>
    <w:rsid w:val="00F71A7B"/>
    <w:rsid w:val="00F7244A"/>
    <w:rsid w:val="00F72591"/>
    <w:rsid w:val="00F726AA"/>
    <w:rsid w:val="00F72D3D"/>
    <w:rsid w:val="00F73BF8"/>
    <w:rsid w:val="00F73F36"/>
    <w:rsid w:val="00F74885"/>
    <w:rsid w:val="00F75CC0"/>
    <w:rsid w:val="00F75DD9"/>
    <w:rsid w:val="00F7626B"/>
    <w:rsid w:val="00F763D2"/>
    <w:rsid w:val="00F76420"/>
    <w:rsid w:val="00F76611"/>
    <w:rsid w:val="00F767E8"/>
    <w:rsid w:val="00F76A6B"/>
    <w:rsid w:val="00F76F62"/>
    <w:rsid w:val="00F77600"/>
    <w:rsid w:val="00F77A30"/>
    <w:rsid w:val="00F77C00"/>
    <w:rsid w:val="00F8022F"/>
    <w:rsid w:val="00F80986"/>
    <w:rsid w:val="00F80F09"/>
    <w:rsid w:val="00F81DBE"/>
    <w:rsid w:val="00F8264B"/>
    <w:rsid w:val="00F82935"/>
    <w:rsid w:val="00F83D2D"/>
    <w:rsid w:val="00F84574"/>
    <w:rsid w:val="00F846C8"/>
    <w:rsid w:val="00F84C90"/>
    <w:rsid w:val="00F857F6"/>
    <w:rsid w:val="00F860AE"/>
    <w:rsid w:val="00F860B1"/>
    <w:rsid w:val="00F86356"/>
    <w:rsid w:val="00F901E5"/>
    <w:rsid w:val="00F90B28"/>
    <w:rsid w:val="00F90BCB"/>
    <w:rsid w:val="00F9276E"/>
    <w:rsid w:val="00F92871"/>
    <w:rsid w:val="00F93655"/>
    <w:rsid w:val="00F95B05"/>
    <w:rsid w:val="00F95B94"/>
    <w:rsid w:val="00F96273"/>
    <w:rsid w:val="00F96A6C"/>
    <w:rsid w:val="00F97412"/>
    <w:rsid w:val="00F97E98"/>
    <w:rsid w:val="00FA0039"/>
    <w:rsid w:val="00FA03F4"/>
    <w:rsid w:val="00FA0B08"/>
    <w:rsid w:val="00FA1A75"/>
    <w:rsid w:val="00FA2BFA"/>
    <w:rsid w:val="00FA3411"/>
    <w:rsid w:val="00FA3DD9"/>
    <w:rsid w:val="00FA4613"/>
    <w:rsid w:val="00FA4918"/>
    <w:rsid w:val="00FA4AE8"/>
    <w:rsid w:val="00FA5717"/>
    <w:rsid w:val="00FA5C91"/>
    <w:rsid w:val="00FA5FE0"/>
    <w:rsid w:val="00FA6086"/>
    <w:rsid w:val="00FA656E"/>
    <w:rsid w:val="00FA771B"/>
    <w:rsid w:val="00FA7D00"/>
    <w:rsid w:val="00FB00F1"/>
    <w:rsid w:val="00FB0421"/>
    <w:rsid w:val="00FB0477"/>
    <w:rsid w:val="00FB0686"/>
    <w:rsid w:val="00FB103C"/>
    <w:rsid w:val="00FB1930"/>
    <w:rsid w:val="00FB1EDC"/>
    <w:rsid w:val="00FB2BC6"/>
    <w:rsid w:val="00FB41FB"/>
    <w:rsid w:val="00FB42C2"/>
    <w:rsid w:val="00FB49ED"/>
    <w:rsid w:val="00FB4B01"/>
    <w:rsid w:val="00FB5849"/>
    <w:rsid w:val="00FB58E0"/>
    <w:rsid w:val="00FB6043"/>
    <w:rsid w:val="00FB6060"/>
    <w:rsid w:val="00FB6AAA"/>
    <w:rsid w:val="00FB773F"/>
    <w:rsid w:val="00FC00E2"/>
    <w:rsid w:val="00FC04D9"/>
    <w:rsid w:val="00FC089D"/>
    <w:rsid w:val="00FC0F76"/>
    <w:rsid w:val="00FC18F8"/>
    <w:rsid w:val="00FC1CD6"/>
    <w:rsid w:val="00FC2283"/>
    <w:rsid w:val="00FC240C"/>
    <w:rsid w:val="00FC4278"/>
    <w:rsid w:val="00FC429D"/>
    <w:rsid w:val="00FC47F1"/>
    <w:rsid w:val="00FC54E5"/>
    <w:rsid w:val="00FC575C"/>
    <w:rsid w:val="00FC63E1"/>
    <w:rsid w:val="00FC63ED"/>
    <w:rsid w:val="00FC653D"/>
    <w:rsid w:val="00FC6E19"/>
    <w:rsid w:val="00FC7C7A"/>
    <w:rsid w:val="00FD0561"/>
    <w:rsid w:val="00FD071D"/>
    <w:rsid w:val="00FD0AAE"/>
    <w:rsid w:val="00FD0C28"/>
    <w:rsid w:val="00FD10AA"/>
    <w:rsid w:val="00FD3192"/>
    <w:rsid w:val="00FD3807"/>
    <w:rsid w:val="00FD48D2"/>
    <w:rsid w:val="00FD49EA"/>
    <w:rsid w:val="00FD50FF"/>
    <w:rsid w:val="00FD5937"/>
    <w:rsid w:val="00FD6543"/>
    <w:rsid w:val="00FD6787"/>
    <w:rsid w:val="00FD6AE2"/>
    <w:rsid w:val="00FD6B0A"/>
    <w:rsid w:val="00FD7298"/>
    <w:rsid w:val="00FD72E3"/>
    <w:rsid w:val="00FD7441"/>
    <w:rsid w:val="00FE089B"/>
    <w:rsid w:val="00FE0BE8"/>
    <w:rsid w:val="00FE1FD8"/>
    <w:rsid w:val="00FE23A7"/>
    <w:rsid w:val="00FE23FC"/>
    <w:rsid w:val="00FE275E"/>
    <w:rsid w:val="00FE2A34"/>
    <w:rsid w:val="00FE316C"/>
    <w:rsid w:val="00FE4F07"/>
    <w:rsid w:val="00FE58E9"/>
    <w:rsid w:val="00FE5A7A"/>
    <w:rsid w:val="00FE6577"/>
    <w:rsid w:val="00FE6778"/>
    <w:rsid w:val="00FE6C66"/>
    <w:rsid w:val="00FE75DE"/>
    <w:rsid w:val="00FE786E"/>
    <w:rsid w:val="00FE7C3B"/>
    <w:rsid w:val="00FF0972"/>
    <w:rsid w:val="00FF22DC"/>
    <w:rsid w:val="00FF25A3"/>
    <w:rsid w:val="00FF2BAD"/>
    <w:rsid w:val="00FF34F8"/>
    <w:rsid w:val="00FF3EC2"/>
    <w:rsid w:val="00FF5D93"/>
    <w:rsid w:val="00FF61EC"/>
    <w:rsid w:val="00FF62C2"/>
    <w:rsid w:val="00FF6456"/>
    <w:rsid w:val="00FF753A"/>
    <w:rsid w:val="0E9A6AAC"/>
    <w:rsid w:val="1230FF9B"/>
    <w:rsid w:val="1DA8F65E"/>
    <w:rsid w:val="1EB87BFC"/>
    <w:rsid w:val="2DA77ED3"/>
    <w:rsid w:val="2E2043FC"/>
    <w:rsid w:val="30233887"/>
    <w:rsid w:val="3E238DC5"/>
    <w:rsid w:val="4901FAFD"/>
    <w:rsid w:val="4D321977"/>
    <w:rsid w:val="4ECDE9D8"/>
    <w:rsid w:val="4EEC46D1"/>
    <w:rsid w:val="53E7BD48"/>
    <w:rsid w:val="6E1FD344"/>
    <w:rsid w:val="6F2F58E2"/>
    <w:rsid w:val="7249718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0BB"/>
  <w15:docId w15:val="{70542936-F95C-4191-A1B0-374EB31A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45"/>
    <w:pPr>
      <w:spacing w:after="0"/>
      <w:ind w:firstLine="709"/>
    </w:pPr>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401EEE"/>
    <w:pPr>
      <w:keepNext/>
      <w:keepLines/>
      <w:numPr>
        <w:numId w:val="4"/>
      </w:numPr>
      <w:spacing w:before="480"/>
      <w:outlineLvl w:val="0"/>
    </w:pPr>
    <w:rPr>
      <w:rFonts w:eastAsiaTheme="majorEastAsia"/>
      <w:color w:val="000000" w:themeColor="text1"/>
      <w:sz w:val="32"/>
      <w:szCs w:val="28"/>
      <w:lang w:val="en-US"/>
    </w:rPr>
  </w:style>
  <w:style w:type="paragraph" w:styleId="Heading2">
    <w:name w:val="heading 2"/>
    <w:basedOn w:val="Normal"/>
    <w:next w:val="Normal"/>
    <w:link w:val="Heading2Char"/>
    <w:uiPriority w:val="9"/>
    <w:unhideWhenUsed/>
    <w:qFormat/>
    <w:rsid w:val="00401EEE"/>
    <w:pPr>
      <w:keepNext/>
      <w:keepLines/>
      <w:numPr>
        <w:ilvl w:val="1"/>
        <w:numId w:val="4"/>
      </w:numPr>
      <w:spacing w:before="120"/>
      <w:outlineLvl w:val="1"/>
    </w:pPr>
    <w:rPr>
      <w:rFonts w:eastAsiaTheme="majorEastAsia"/>
      <w:color w:val="000000" w:themeColor="text1"/>
      <w:sz w:val="28"/>
      <w:szCs w:val="26"/>
      <w:lang w:val="en-US"/>
    </w:rPr>
  </w:style>
  <w:style w:type="paragraph" w:styleId="Heading3">
    <w:name w:val="heading 3"/>
    <w:basedOn w:val="Normal"/>
    <w:next w:val="Normal"/>
    <w:link w:val="Heading3Char"/>
    <w:uiPriority w:val="9"/>
    <w:unhideWhenUsed/>
    <w:qFormat/>
    <w:rsid w:val="00E15BE6"/>
    <w:pPr>
      <w:keepNext/>
      <w:keepLines/>
      <w:spacing w:before="240"/>
      <w:ind w:firstLine="0"/>
      <w:outlineLvl w:val="2"/>
    </w:pPr>
    <w:rPr>
      <w:rFonts w:asciiTheme="majorHAnsi" w:eastAsiaTheme="majorEastAsia" w:hAnsiTheme="majorHAnsi" w:cstheme="majorBidi"/>
      <w:color w:val="000000" w:themeColor="text1"/>
      <w:u w:val="single"/>
    </w:rPr>
  </w:style>
  <w:style w:type="paragraph" w:styleId="Heading4">
    <w:name w:val="heading 4"/>
    <w:basedOn w:val="Normal"/>
    <w:next w:val="Normal"/>
    <w:link w:val="Heading4Char"/>
    <w:uiPriority w:val="9"/>
    <w:unhideWhenUsed/>
    <w:qFormat/>
    <w:rsid w:val="00765A2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B1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B1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B1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092D"/>
  </w:style>
  <w:style w:type="paragraph" w:styleId="NormalWeb">
    <w:name w:val="Normal (Web)"/>
    <w:basedOn w:val="Normal"/>
    <w:uiPriority w:val="99"/>
    <w:semiHidden/>
    <w:unhideWhenUsed/>
    <w:rsid w:val="0010092D"/>
    <w:pPr>
      <w:spacing w:before="100" w:beforeAutospacing="1" w:after="100" w:afterAutospacing="1"/>
    </w:pPr>
  </w:style>
  <w:style w:type="paragraph" w:styleId="Title">
    <w:name w:val="Title"/>
    <w:basedOn w:val="Normal"/>
    <w:next w:val="Normal"/>
    <w:link w:val="TitleChar"/>
    <w:uiPriority w:val="10"/>
    <w:qFormat/>
    <w:rsid w:val="00F16F3C"/>
    <w:pPr>
      <w:ind w:firstLine="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16F3C"/>
    <w:rPr>
      <w:rFonts w:asciiTheme="majorHAnsi" w:eastAsiaTheme="majorEastAsia" w:hAnsiTheme="majorHAnsi" w:cstheme="majorBidi"/>
      <w:spacing w:val="-10"/>
      <w:kern w:val="28"/>
      <w:sz w:val="32"/>
      <w:szCs w:val="56"/>
      <w:lang w:eastAsia="nb-NO"/>
    </w:rPr>
  </w:style>
  <w:style w:type="character" w:customStyle="1" w:styleId="Heading1Char">
    <w:name w:val="Heading 1 Char"/>
    <w:basedOn w:val="DefaultParagraphFont"/>
    <w:link w:val="Heading1"/>
    <w:uiPriority w:val="9"/>
    <w:rsid w:val="00401EEE"/>
    <w:rPr>
      <w:rFonts w:ascii="Times New Roman" w:eastAsiaTheme="majorEastAsia" w:hAnsi="Times New Roman" w:cs="Times New Roman"/>
      <w:color w:val="000000" w:themeColor="text1"/>
      <w:sz w:val="32"/>
      <w:szCs w:val="28"/>
      <w:lang w:val="en-US" w:eastAsia="nb-NO"/>
    </w:rPr>
  </w:style>
  <w:style w:type="paragraph" w:customStyle="1" w:styleId="Utenavsnitt">
    <w:name w:val="Uten avsnitt"/>
    <w:basedOn w:val="Normal"/>
    <w:qFormat/>
    <w:rsid w:val="00E0192D"/>
    <w:pPr>
      <w:ind w:firstLine="0"/>
    </w:pPr>
    <w:rPr>
      <w:sz w:val="20"/>
      <w:szCs w:val="20"/>
      <w:vertAlign w:val="superscript"/>
      <w:lang w:val="en-US"/>
    </w:rPr>
  </w:style>
  <w:style w:type="character" w:customStyle="1" w:styleId="apple-converted-space">
    <w:name w:val="apple-converted-space"/>
    <w:basedOn w:val="DefaultParagraphFont"/>
    <w:rsid w:val="009A31B7"/>
  </w:style>
  <w:style w:type="character" w:customStyle="1" w:styleId="Heading2Char">
    <w:name w:val="Heading 2 Char"/>
    <w:basedOn w:val="DefaultParagraphFont"/>
    <w:link w:val="Heading2"/>
    <w:uiPriority w:val="9"/>
    <w:rsid w:val="00401EEE"/>
    <w:rPr>
      <w:rFonts w:ascii="Times New Roman" w:eastAsiaTheme="majorEastAsia" w:hAnsi="Times New Roman" w:cs="Times New Roman"/>
      <w:color w:val="000000" w:themeColor="text1"/>
      <w:sz w:val="28"/>
      <w:szCs w:val="26"/>
      <w:lang w:val="en-US" w:eastAsia="nb-NO"/>
    </w:rPr>
  </w:style>
  <w:style w:type="character" w:customStyle="1" w:styleId="Heading3Char">
    <w:name w:val="Heading 3 Char"/>
    <w:basedOn w:val="DefaultParagraphFont"/>
    <w:link w:val="Heading3"/>
    <w:uiPriority w:val="9"/>
    <w:rsid w:val="00E15BE6"/>
    <w:rPr>
      <w:rFonts w:asciiTheme="majorHAnsi" w:eastAsiaTheme="majorEastAsia" w:hAnsiTheme="majorHAnsi" w:cstheme="majorBidi"/>
      <w:color w:val="000000" w:themeColor="text1"/>
      <w:u w:val="single"/>
      <w:lang w:eastAsia="nb-NO"/>
    </w:rPr>
  </w:style>
  <w:style w:type="character" w:customStyle="1" w:styleId="Heading4Char">
    <w:name w:val="Heading 4 Char"/>
    <w:basedOn w:val="DefaultParagraphFont"/>
    <w:link w:val="Heading4"/>
    <w:uiPriority w:val="9"/>
    <w:rsid w:val="00765A24"/>
    <w:rPr>
      <w:rFonts w:asciiTheme="majorHAnsi" w:eastAsiaTheme="majorEastAsia" w:hAnsiTheme="majorHAnsi" w:cstheme="majorBidi"/>
      <w:i/>
      <w:iCs/>
      <w:color w:val="2F5496" w:themeColor="accent1" w:themeShade="BF"/>
      <w:lang w:eastAsia="nb-NO"/>
    </w:rPr>
  </w:style>
  <w:style w:type="table" w:customStyle="1" w:styleId="TableGrid01">
    <w:name w:val="Table Grid01"/>
    <w:basedOn w:val="TableNormal"/>
    <w:uiPriority w:val="39"/>
    <w:rsid w:val="0003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Abstract"/>
    <w:basedOn w:val="Normal"/>
    <w:next w:val="Normal"/>
    <w:link w:val="SubtitleChar"/>
    <w:uiPriority w:val="11"/>
    <w:qFormat/>
    <w:rsid w:val="009534CF"/>
    <w:pPr>
      <w:numPr>
        <w:ilvl w:val="1"/>
      </w:numPr>
      <w:spacing w:before="120" w:after="160"/>
      <w:ind w:firstLine="709"/>
    </w:pPr>
    <w:rPr>
      <w:rFonts w:asciiTheme="majorHAnsi" w:eastAsiaTheme="minorEastAsia" w:hAnsiTheme="majorHAnsi"/>
      <w:color w:val="2F5496" w:themeColor="accent1" w:themeShade="BF"/>
      <w:spacing w:val="15"/>
      <w:sz w:val="32"/>
      <w:szCs w:val="22"/>
    </w:rPr>
  </w:style>
  <w:style w:type="character" w:customStyle="1" w:styleId="Heading5Char">
    <w:name w:val="Heading 5 Char"/>
    <w:basedOn w:val="DefaultParagraphFont"/>
    <w:link w:val="Heading5"/>
    <w:uiPriority w:val="9"/>
    <w:semiHidden/>
    <w:rsid w:val="008B4B13"/>
    <w:rPr>
      <w:rFonts w:asciiTheme="majorHAnsi" w:eastAsiaTheme="majorEastAsia" w:hAnsiTheme="majorHAnsi" w:cstheme="majorBidi"/>
      <w:color w:val="2F5496" w:themeColor="accent1" w:themeShade="BF"/>
      <w:lang w:eastAsia="nb-NO"/>
    </w:rPr>
  </w:style>
  <w:style w:type="character" w:customStyle="1" w:styleId="Heading6Char">
    <w:name w:val="Heading 6 Char"/>
    <w:basedOn w:val="DefaultParagraphFont"/>
    <w:link w:val="Heading6"/>
    <w:uiPriority w:val="9"/>
    <w:semiHidden/>
    <w:rsid w:val="008B4B13"/>
    <w:rPr>
      <w:rFonts w:asciiTheme="majorHAnsi" w:eastAsiaTheme="majorEastAsia" w:hAnsiTheme="majorHAnsi" w:cstheme="majorBidi"/>
      <w:color w:val="1F3763" w:themeColor="accent1" w:themeShade="7F"/>
      <w:lang w:eastAsia="nb-NO"/>
    </w:rPr>
  </w:style>
  <w:style w:type="character" w:customStyle="1" w:styleId="Heading7Char">
    <w:name w:val="Heading 7 Char"/>
    <w:basedOn w:val="DefaultParagraphFont"/>
    <w:link w:val="Heading7"/>
    <w:uiPriority w:val="9"/>
    <w:semiHidden/>
    <w:rsid w:val="008B4B13"/>
    <w:rPr>
      <w:rFonts w:asciiTheme="majorHAnsi" w:eastAsiaTheme="majorEastAsia" w:hAnsiTheme="majorHAnsi" w:cstheme="majorBidi"/>
      <w:i/>
      <w:iCs/>
      <w:color w:val="1F3763" w:themeColor="accent1" w:themeShade="7F"/>
      <w:lang w:eastAsia="nb-NO"/>
    </w:rPr>
  </w:style>
  <w:style w:type="character" w:customStyle="1" w:styleId="Heading8Char">
    <w:name w:val="Heading 8 Char"/>
    <w:basedOn w:val="DefaultParagraphFont"/>
    <w:link w:val="Heading8"/>
    <w:uiPriority w:val="9"/>
    <w:semiHidden/>
    <w:rsid w:val="008B4B13"/>
    <w:rPr>
      <w:rFonts w:asciiTheme="majorHAnsi" w:eastAsiaTheme="majorEastAsia" w:hAnsiTheme="majorHAnsi" w:cstheme="majorBidi"/>
      <w:color w:val="272727" w:themeColor="text1" w:themeTint="D8"/>
      <w:sz w:val="21"/>
      <w:szCs w:val="21"/>
      <w:lang w:eastAsia="nb-NO"/>
    </w:rPr>
  </w:style>
  <w:style w:type="character" w:customStyle="1" w:styleId="Heading9Char">
    <w:name w:val="Heading 9 Char"/>
    <w:basedOn w:val="DefaultParagraphFont"/>
    <w:link w:val="Heading9"/>
    <w:uiPriority w:val="9"/>
    <w:semiHidden/>
    <w:rsid w:val="008B4B13"/>
    <w:rPr>
      <w:rFonts w:asciiTheme="majorHAnsi" w:eastAsiaTheme="majorEastAsia" w:hAnsiTheme="majorHAnsi" w:cstheme="majorBidi"/>
      <w:i/>
      <w:iCs/>
      <w:color w:val="272727" w:themeColor="text1" w:themeTint="D8"/>
      <w:sz w:val="21"/>
      <w:szCs w:val="21"/>
      <w:lang w:eastAsia="nb-NO"/>
    </w:rPr>
  </w:style>
  <w:style w:type="character" w:customStyle="1" w:styleId="SubtitleChar">
    <w:name w:val="Subtitle Char"/>
    <w:aliases w:val="Abstract Char"/>
    <w:basedOn w:val="DefaultParagraphFont"/>
    <w:link w:val="Subtitle"/>
    <w:uiPriority w:val="11"/>
    <w:rsid w:val="009534CF"/>
    <w:rPr>
      <w:rFonts w:asciiTheme="majorHAnsi" w:eastAsiaTheme="minorEastAsia" w:hAnsiTheme="majorHAnsi"/>
      <w:color w:val="2F5496" w:themeColor="accent1" w:themeShade="BF"/>
      <w:spacing w:val="15"/>
      <w:sz w:val="32"/>
      <w:szCs w:val="22"/>
    </w:rPr>
  </w:style>
  <w:style w:type="paragraph" w:customStyle="1" w:styleId="Utenkapittel">
    <w:name w:val="Uten kapittel"/>
    <w:basedOn w:val="Heading1"/>
    <w:qFormat/>
    <w:rsid w:val="00401EEE"/>
    <w:pPr>
      <w:numPr>
        <w:numId w:val="0"/>
      </w:numPr>
    </w:pPr>
    <w:rPr>
      <w:rFonts w:eastAsia="Times New Roman"/>
    </w:rPr>
  </w:style>
  <w:style w:type="character" w:styleId="PlaceholderText">
    <w:name w:val="Placeholder Text"/>
    <w:basedOn w:val="DefaultParagraphFont"/>
    <w:uiPriority w:val="99"/>
    <w:semiHidden/>
    <w:rsid w:val="00980E13"/>
    <w:rPr>
      <w:color w:val="808080"/>
    </w:rPr>
  </w:style>
  <w:style w:type="numbering" w:customStyle="1" w:styleId="Gjeldendeliste1">
    <w:name w:val="Gjeldende liste1"/>
    <w:uiPriority w:val="99"/>
    <w:rsid w:val="009534CF"/>
    <w:pPr>
      <w:numPr>
        <w:numId w:val="1"/>
      </w:numPr>
    </w:pPr>
  </w:style>
  <w:style w:type="paragraph" w:styleId="Caption">
    <w:name w:val="caption"/>
    <w:basedOn w:val="Normal"/>
    <w:next w:val="Normal"/>
    <w:uiPriority w:val="35"/>
    <w:unhideWhenUsed/>
    <w:qFormat/>
    <w:rsid w:val="00E15BE6"/>
    <w:pPr>
      <w:spacing w:after="200" w:line="240" w:lineRule="auto"/>
      <w:ind w:firstLine="0"/>
    </w:pPr>
    <w:rPr>
      <w:i/>
      <w:iCs/>
      <w:color w:val="000000" w:themeColor="text1"/>
      <w:szCs w:val="18"/>
    </w:rPr>
  </w:style>
  <w:style w:type="table" w:styleId="GridTable1Light">
    <w:name w:val="Grid Table 1 Light"/>
    <w:basedOn w:val="TableNormal"/>
    <w:uiPriority w:val="46"/>
    <w:rsid w:val="004D2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D2F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7D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Underteksttabell">
    <w:name w:val="Undertekst tabell"/>
    <w:basedOn w:val="Normal"/>
    <w:qFormat/>
    <w:rsid w:val="00C14751"/>
    <w:pPr>
      <w:spacing w:after="3" w:line="240" w:lineRule="auto"/>
      <w:ind w:firstLine="0"/>
    </w:pPr>
    <w:rPr>
      <w:sz w:val="17"/>
    </w:rPr>
  </w:style>
  <w:style w:type="table" w:styleId="TableGridLight">
    <w:name w:val="Grid Table Light"/>
    <w:basedOn w:val="TableNormal"/>
    <w:uiPriority w:val="40"/>
    <w:rsid w:val="00540F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quation">
    <w:name w:val="Equation"/>
    <w:basedOn w:val="Caption"/>
    <w:link w:val="EquationTegn"/>
    <w:qFormat/>
    <w:rsid w:val="005D74C4"/>
    <w:pPr>
      <w:spacing w:before="240" w:after="240"/>
      <w:jc w:val="center"/>
    </w:pPr>
    <w:rPr>
      <w:rFonts w:eastAsia="Calibri"/>
      <w:i w:val="0"/>
      <w:lang w:val="en-US"/>
    </w:rPr>
  </w:style>
  <w:style w:type="character" w:styleId="Hyperlink">
    <w:name w:val="Hyperlink"/>
    <w:basedOn w:val="DefaultParagraphFont"/>
    <w:uiPriority w:val="99"/>
    <w:unhideWhenUsed/>
    <w:rsid w:val="008D4FB5"/>
    <w:rPr>
      <w:color w:val="0563C1" w:themeColor="hyperlink"/>
      <w:u w:val="single"/>
    </w:rPr>
  </w:style>
  <w:style w:type="character" w:customStyle="1" w:styleId="EquationTegn">
    <w:name w:val="Equation Tegn"/>
    <w:basedOn w:val="DefaultParagraphFont"/>
    <w:link w:val="Equation"/>
    <w:rsid w:val="005D74C4"/>
    <w:rPr>
      <w:rFonts w:ascii="Times New Roman" w:eastAsia="Calibri" w:hAnsi="Times New Roman" w:cs="Times New Roman"/>
      <w:iCs/>
      <w:color w:val="000000" w:themeColor="text1"/>
      <w:szCs w:val="18"/>
      <w:lang w:val="en-US" w:eastAsia="nb-NO"/>
    </w:rPr>
  </w:style>
  <w:style w:type="character" w:customStyle="1" w:styleId="Ulstomtale1">
    <w:name w:val="Uløst omtale1"/>
    <w:basedOn w:val="DefaultParagraphFont"/>
    <w:uiPriority w:val="99"/>
    <w:semiHidden/>
    <w:unhideWhenUsed/>
    <w:rsid w:val="008D4FB5"/>
    <w:rPr>
      <w:color w:val="605E5C"/>
      <w:shd w:val="clear" w:color="auto" w:fill="E1DFDD"/>
    </w:rPr>
  </w:style>
  <w:style w:type="paragraph" w:styleId="Header">
    <w:name w:val="header"/>
    <w:basedOn w:val="Normal"/>
    <w:link w:val="HeaderChar"/>
    <w:uiPriority w:val="99"/>
    <w:semiHidden/>
    <w:unhideWhenUsed/>
    <w:rsid w:val="0032208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395E"/>
    <w:rPr>
      <w:rFonts w:ascii="Times New Roman" w:eastAsia="Times New Roman" w:hAnsi="Times New Roman" w:cs="Times New Roman"/>
      <w:lang w:eastAsia="nb-NO"/>
    </w:rPr>
  </w:style>
  <w:style w:type="paragraph" w:styleId="Footer">
    <w:name w:val="footer"/>
    <w:basedOn w:val="Normal"/>
    <w:link w:val="FooterChar"/>
    <w:uiPriority w:val="99"/>
    <w:unhideWhenUsed/>
    <w:rsid w:val="00322084"/>
    <w:pPr>
      <w:tabs>
        <w:tab w:val="center" w:pos="4513"/>
        <w:tab w:val="right" w:pos="9026"/>
      </w:tabs>
      <w:spacing w:line="240" w:lineRule="auto"/>
    </w:pPr>
  </w:style>
  <w:style w:type="character" w:customStyle="1" w:styleId="FooterChar">
    <w:name w:val="Footer Char"/>
    <w:basedOn w:val="DefaultParagraphFont"/>
    <w:link w:val="Footer"/>
    <w:uiPriority w:val="99"/>
    <w:rsid w:val="0068395E"/>
    <w:rPr>
      <w:rFonts w:ascii="Times New Roman" w:eastAsia="Times New Roman" w:hAnsi="Times New Roman" w:cs="Times New Roman"/>
      <w:lang w:eastAsia="nb-NO"/>
    </w:rPr>
  </w:style>
  <w:style w:type="character" w:styleId="CommentReference">
    <w:name w:val="annotation reference"/>
    <w:basedOn w:val="DefaultParagraphFont"/>
    <w:uiPriority w:val="99"/>
    <w:semiHidden/>
    <w:unhideWhenUsed/>
    <w:rsid w:val="00544CE4"/>
    <w:rPr>
      <w:sz w:val="16"/>
      <w:szCs w:val="16"/>
    </w:rPr>
  </w:style>
  <w:style w:type="paragraph" w:styleId="CommentText">
    <w:name w:val="annotation text"/>
    <w:basedOn w:val="Normal"/>
    <w:link w:val="CommentTextChar"/>
    <w:uiPriority w:val="99"/>
    <w:unhideWhenUsed/>
    <w:rsid w:val="00544CE4"/>
    <w:pPr>
      <w:spacing w:line="240" w:lineRule="auto"/>
    </w:pPr>
    <w:rPr>
      <w:sz w:val="20"/>
      <w:szCs w:val="20"/>
    </w:rPr>
  </w:style>
  <w:style w:type="character" w:customStyle="1" w:styleId="CommentTextChar">
    <w:name w:val="Comment Text Char"/>
    <w:basedOn w:val="DefaultParagraphFont"/>
    <w:link w:val="CommentText"/>
    <w:uiPriority w:val="99"/>
    <w:rsid w:val="00544CE4"/>
    <w:rPr>
      <w:rFonts w:ascii="Times New Roman" w:eastAsia="Times New Roman" w:hAnsi="Times New Roman" w:cs="Times New Roman"/>
      <w:sz w:val="20"/>
      <w:szCs w:val="20"/>
      <w:lang w:eastAsia="nb-NO"/>
    </w:rPr>
  </w:style>
  <w:style w:type="paragraph" w:styleId="CommentSubject">
    <w:name w:val="annotation subject"/>
    <w:basedOn w:val="CommentText"/>
    <w:next w:val="CommentText"/>
    <w:link w:val="CommentSubjectChar"/>
    <w:uiPriority w:val="99"/>
    <w:semiHidden/>
    <w:unhideWhenUsed/>
    <w:rsid w:val="00544CE4"/>
    <w:rPr>
      <w:b/>
      <w:bCs/>
    </w:rPr>
  </w:style>
  <w:style w:type="character" w:customStyle="1" w:styleId="CommentSubjectChar">
    <w:name w:val="Comment Subject Char"/>
    <w:basedOn w:val="CommentTextChar"/>
    <w:link w:val="CommentSubject"/>
    <w:uiPriority w:val="99"/>
    <w:semiHidden/>
    <w:rsid w:val="00544CE4"/>
    <w:rPr>
      <w:rFonts w:ascii="Times New Roman" w:eastAsia="Times New Roman" w:hAnsi="Times New Roman" w:cs="Times New Roman"/>
      <w:b/>
      <w:bCs/>
      <w:sz w:val="20"/>
      <w:szCs w:val="20"/>
      <w:lang w:eastAsia="nb-NO"/>
    </w:rPr>
  </w:style>
  <w:style w:type="paragraph" w:styleId="Revision">
    <w:name w:val="Revision"/>
    <w:hidden/>
    <w:uiPriority w:val="99"/>
    <w:semiHidden/>
    <w:rsid w:val="00D55B35"/>
    <w:pPr>
      <w:spacing w:after="0" w:line="240" w:lineRule="auto"/>
    </w:pPr>
    <w:rPr>
      <w:rFonts w:ascii="Times New Roman" w:eastAsia="Times New Roman" w:hAnsi="Times New Roman" w:cs="Times New Roman"/>
      <w:lang w:eastAsia="nb-NO"/>
    </w:rPr>
  </w:style>
  <w:style w:type="paragraph" w:customStyle="1" w:styleId="Tabell">
    <w:name w:val="Tabell"/>
    <w:basedOn w:val="Normal"/>
    <w:qFormat/>
    <w:rsid w:val="00437388"/>
    <w:pPr>
      <w:spacing w:line="240" w:lineRule="auto"/>
      <w:ind w:firstLine="0"/>
    </w:pPr>
  </w:style>
  <w:style w:type="paragraph" w:styleId="FootnoteText">
    <w:name w:val="footnote text"/>
    <w:basedOn w:val="Normal"/>
    <w:link w:val="FootnoteTextChar"/>
    <w:uiPriority w:val="99"/>
    <w:semiHidden/>
    <w:unhideWhenUsed/>
    <w:rsid w:val="00954F4E"/>
    <w:pPr>
      <w:spacing w:line="240" w:lineRule="auto"/>
    </w:pPr>
    <w:rPr>
      <w:sz w:val="20"/>
      <w:szCs w:val="20"/>
    </w:rPr>
  </w:style>
  <w:style w:type="character" w:customStyle="1" w:styleId="FootnoteTextChar">
    <w:name w:val="Footnote Text Char"/>
    <w:basedOn w:val="DefaultParagraphFont"/>
    <w:link w:val="FootnoteText"/>
    <w:uiPriority w:val="99"/>
    <w:semiHidden/>
    <w:rsid w:val="00954F4E"/>
    <w:rPr>
      <w:rFonts w:ascii="Times New Roman" w:eastAsia="Times New Roman" w:hAnsi="Times New Roman" w:cs="Times New Roman"/>
      <w:sz w:val="20"/>
      <w:szCs w:val="20"/>
      <w:lang w:eastAsia="nb-NO"/>
    </w:rPr>
  </w:style>
  <w:style w:type="character" w:styleId="FootnoteReference">
    <w:name w:val="footnote reference"/>
    <w:basedOn w:val="DefaultParagraphFont"/>
    <w:uiPriority w:val="99"/>
    <w:semiHidden/>
    <w:unhideWhenUsed/>
    <w:rsid w:val="00954F4E"/>
    <w:rPr>
      <w:vertAlign w:val="superscript"/>
    </w:rPr>
  </w:style>
  <w:style w:type="paragraph" w:customStyle="1" w:styleId="References">
    <w:name w:val="References"/>
    <w:basedOn w:val="Normal"/>
    <w:qFormat/>
    <w:rsid w:val="00947CDD"/>
    <w:pPr>
      <w:spacing w:after="120" w:line="240" w:lineRule="auto"/>
      <w:ind w:left="284" w:hanging="284"/>
    </w:pPr>
    <w:rPr>
      <w:lang w:val="en-US"/>
    </w:rPr>
  </w:style>
  <w:style w:type="character" w:customStyle="1" w:styleId="Omtale1">
    <w:name w:val="Omtale1"/>
    <w:basedOn w:val="DefaultParagraphFont"/>
    <w:uiPriority w:val="99"/>
    <w:unhideWhenUsed/>
    <w:rsid w:val="00E64A45"/>
    <w:rPr>
      <w:color w:val="2B579A"/>
      <w:shd w:val="clear" w:color="auto" w:fill="E1DFDD"/>
    </w:rPr>
  </w:style>
  <w:style w:type="paragraph" w:styleId="ListParagraph">
    <w:name w:val="List Paragraph"/>
    <w:basedOn w:val="Normal"/>
    <w:uiPriority w:val="34"/>
    <w:qFormat/>
    <w:rsid w:val="00510CE7"/>
    <w:pPr>
      <w:ind w:left="720"/>
      <w:contextualSpacing/>
    </w:pPr>
  </w:style>
  <w:style w:type="paragraph" w:styleId="BalloonText">
    <w:name w:val="Balloon Text"/>
    <w:basedOn w:val="Normal"/>
    <w:link w:val="BalloonTextChar"/>
    <w:uiPriority w:val="99"/>
    <w:semiHidden/>
    <w:unhideWhenUsed/>
    <w:rsid w:val="000B75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AA"/>
    <w:rPr>
      <w:rFonts w:ascii="Segoe UI" w:eastAsia="Times New Roman" w:hAnsi="Segoe UI" w:cs="Segoe UI"/>
      <w:sz w:val="18"/>
      <w:szCs w:val="18"/>
      <w:lang w:eastAsia="nb-NO"/>
    </w:rPr>
  </w:style>
  <w:style w:type="table" w:customStyle="1" w:styleId="TableGrid1">
    <w:name w:val="Table Grid1"/>
    <w:rsid w:val="002F2D99"/>
    <w:pPr>
      <w:spacing w:after="0" w:line="240" w:lineRule="auto"/>
    </w:pPr>
    <w:rPr>
      <w:rFonts w:eastAsiaTheme="minorEastAsia"/>
      <w:lang w:eastAsia="nb-NO"/>
    </w:rPr>
    <w:tblPr>
      <w:tblCellMar>
        <w:top w:w="0" w:type="dxa"/>
        <w:left w:w="0" w:type="dxa"/>
        <w:bottom w:w="0" w:type="dxa"/>
        <w:right w:w="0" w:type="dxa"/>
      </w:tblCellMar>
    </w:tblPr>
  </w:style>
  <w:style w:type="table" w:customStyle="1" w:styleId="TableGrid0">
    <w:name w:val="Table Grid0"/>
    <w:basedOn w:val="TableNormal"/>
    <w:uiPriority w:val="39"/>
    <w:rsid w:val="002F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72E"/>
    <w:rPr>
      <w:color w:val="954F72" w:themeColor="followedHyperlink"/>
      <w:u w:val="single"/>
    </w:rPr>
  </w:style>
  <w:style w:type="character" w:styleId="UnresolvedMention">
    <w:name w:val="Unresolved Mention"/>
    <w:basedOn w:val="DefaultParagraphFont"/>
    <w:uiPriority w:val="99"/>
    <w:semiHidden/>
    <w:unhideWhenUsed/>
    <w:rsid w:val="00895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99">
      <w:bodyDiv w:val="1"/>
      <w:marLeft w:val="0"/>
      <w:marRight w:val="0"/>
      <w:marTop w:val="0"/>
      <w:marBottom w:val="0"/>
      <w:divBdr>
        <w:top w:val="none" w:sz="0" w:space="0" w:color="auto"/>
        <w:left w:val="none" w:sz="0" w:space="0" w:color="auto"/>
        <w:bottom w:val="none" w:sz="0" w:space="0" w:color="auto"/>
        <w:right w:val="none" w:sz="0" w:space="0" w:color="auto"/>
      </w:divBdr>
    </w:div>
    <w:div w:id="5713777">
      <w:bodyDiv w:val="1"/>
      <w:marLeft w:val="0"/>
      <w:marRight w:val="0"/>
      <w:marTop w:val="0"/>
      <w:marBottom w:val="0"/>
      <w:divBdr>
        <w:top w:val="none" w:sz="0" w:space="0" w:color="auto"/>
        <w:left w:val="none" w:sz="0" w:space="0" w:color="auto"/>
        <w:bottom w:val="none" w:sz="0" w:space="0" w:color="auto"/>
        <w:right w:val="none" w:sz="0" w:space="0" w:color="auto"/>
      </w:divBdr>
    </w:div>
    <w:div w:id="9795327">
      <w:bodyDiv w:val="1"/>
      <w:marLeft w:val="0"/>
      <w:marRight w:val="0"/>
      <w:marTop w:val="0"/>
      <w:marBottom w:val="0"/>
      <w:divBdr>
        <w:top w:val="none" w:sz="0" w:space="0" w:color="auto"/>
        <w:left w:val="none" w:sz="0" w:space="0" w:color="auto"/>
        <w:bottom w:val="none" w:sz="0" w:space="0" w:color="auto"/>
        <w:right w:val="none" w:sz="0" w:space="0" w:color="auto"/>
      </w:divBdr>
    </w:div>
    <w:div w:id="15622388">
      <w:bodyDiv w:val="1"/>
      <w:marLeft w:val="0"/>
      <w:marRight w:val="0"/>
      <w:marTop w:val="0"/>
      <w:marBottom w:val="0"/>
      <w:divBdr>
        <w:top w:val="none" w:sz="0" w:space="0" w:color="auto"/>
        <w:left w:val="none" w:sz="0" w:space="0" w:color="auto"/>
        <w:bottom w:val="none" w:sz="0" w:space="0" w:color="auto"/>
        <w:right w:val="none" w:sz="0" w:space="0" w:color="auto"/>
      </w:divBdr>
      <w:divsChild>
        <w:div w:id="777677895">
          <w:marLeft w:val="480"/>
          <w:marRight w:val="0"/>
          <w:marTop w:val="0"/>
          <w:marBottom w:val="0"/>
          <w:divBdr>
            <w:top w:val="none" w:sz="0" w:space="0" w:color="auto"/>
            <w:left w:val="none" w:sz="0" w:space="0" w:color="auto"/>
            <w:bottom w:val="none" w:sz="0" w:space="0" w:color="auto"/>
            <w:right w:val="none" w:sz="0" w:space="0" w:color="auto"/>
          </w:divBdr>
        </w:div>
        <w:div w:id="2096777601">
          <w:marLeft w:val="480"/>
          <w:marRight w:val="0"/>
          <w:marTop w:val="0"/>
          <w:marBottom w:val="0"/>
          <w:divBdr>
            <w:top w:val="none" w:sz="0" w:space="0" w:color="auto"/>
            <w:left w:val="none" w:sz="0" w:space="0" w:color="auto"/>
            <w:bottom w:val="none" w:sz="0" w:space="0" w:color="auto"/>
            <w:right w:val="none" w:sz="0" w:space="0" w:color="auto"/>
          </w:divBdr>
        </w:div>
        <w:div w:id="1885478673">
          <w:marLeft w:val="480"/>
          <w:marRight w:val="0"/>
          <w:marTop w:val="0"/>
          <w:marBottom w:val="0"/>
          <w:divBdr>
            <w:top w:val="none" w:sz="0" w:space="0" w:color="auto"/>
            <w:left w:val="none" w:sz="0" w:space="0" w:color="auto"/>
            <w:bottom w:val="none" w:sz="0" w:space="0" w:color="auto"/>
            <w:right w:val="none" w:sz="0" w:space="0" w:color="auto"/>
          </w:divBdr>
        </w:div>
        <w:div w:id="1865244104">
          <w:marLeft w:val="480"/>
          <w:marRight w:val="0"/>
          <w:marTop w:val="0"/>
          <w:marBottom w:val="0"/>
          <w:divBdr>
            <w:top w:val="none" w:sz="0" w:space="0" w:color="auto"/>
            <w:left w:val="none" w:sz="0" w:space="0" w:color="auto"/>
            <w:bottom w:val="none" w:sz="0" w:space="0" w:color="auto"/>
            <w:right w:val="none" w:sz="0" w:space="0" w:color="auto"/>
          </w:divBdr>
        </w:div>
        <w:div w:id="1590700648">
          <w:marLeft w:val="480"/>
          <w:marRight w:val="0"/>
          <w:marTop w:val="0"/>
          <w:marBottom w:val="0"/>
          <w:divBdr>
            <w:top w:val="none" w:sz="0" w:space="0" w:color="auto"/>
            <w:left w:val="none" w:sz="0" w:space="0" w:color="auto"/>
            <w:bottom w:val="none" w:sz="0" w:space="0" w:color="auto"/>
            <w:right w:val="none" w:sz="0" w:space="0" w:color="auto"/>
          </w:divBdr>
        </w:div>
        <w:div w:id="1618414469">
          <w:marLeft w:val="480"/>
          <w:marRight w:val="0"/>
          <w:marTop w:val="0"/>
          <w:marBottom w:val="0"/>
          <w:divBdr>
            <w:top w:val="none" w:sz="0" w:space="0" w:color="auto"/>
            <w:left w:val="none" w:sz="0" w:space="0" w:color="auto"/>
            <w:bottom w:val="none" w:sz="0" w:space="0" w:color="auto"/>
            <w:right w:val="none" w:sz="0" w:space="0" w:color="auto"/>
          </w:divBdr>
        </w:div>
        <w:div w:id="1855147847">
          <w:marLeft w:val="480"/>
          <w:marRight w:val="0"/>
          <w:marTop w:val="0"/>
          <w:marBottom w:val="0"/>
          <w:divBdr>
            <w:top w:val="none" w:sz="0" w:space="0" w:color="auto"/>
            <w:left w:val="none" w:sz="0" w:space="0" w:color="auto"/>
            <w:bottom w:val="none" w:sz="0" w:space="0" w:color="auto"/>
            <w:right w:val="none" w:sz="0" w:space="0" w:color="auto"/>
          </w:divBdr>
        </w:div>
      </w:divsChild>
    </w:div>
    <w:div w:id="16346730">
      <w:bodyDiv w:val="1"/>
      <w:marLeft w:val="0"/>
      <w:marRight w:val="0"/>
      <w:marTop w:val="0"/>
      <w:marBottom w:val="0"/>
      <w:divBdr>
        <w:top w:val="none" w:sz="0" w:space="0" w:color="auto"/>
        <w:left w:val="none" w:sz="0" w:space="0" w:color="auto"/>
        <w:bottom w:val="none" w:sz="0" w:space="0" w:color="auto"/>
        <w:right w:val="none" w:sz="0" w:space="0" w:color="auto"/>
      </w:divBdr>
    </w:div>
    <w:div w:id="16398131">
      <w:bodyDiv w:val="1"/>
      <w:marLeft w:val="0"/>
      <w:marRight w:val="0"/>
      <w:marTop w:val="0"/>
      <w:marBottom w:val="0"/>
      <w:divBdr>
        <w:top w:val="none" w:sz="0" w:space="0" w:color="auto"/>
        <w:left w:val="none" w:sz="0" w:space="0" w:color="auto"/>
        <w:bottom w:val="none" w:sz="0" w:space="0" w:color="auto"/>
        <w:right w:val="none" w:sz="0" w:space="0" w:color="auto"/>
      </w:divBdr>
    </w:div>
    <w:div w:id="16778232">
      <w:bodyDiv w:val="1"/>
      <w:marLeft w:val="0"/>
      <w:marRight w:val="0"/>
      <w:marTop w:val="0"/>
      <w:marBottom w:val="0"/>
      <w:divBdr>
        <w:top w:val="none" w:sz="0" w:space="0" w:color="auto"/>
        <w:left w:val="none" w:sz="0" w:space="0" w:color="auto"/>
        <w:bottom w:val="none" w:sz="0" w:space="0" w:color="auto"/>
        <w:right w:val="none" w:sz="0" w:space="0" w:color="auto"/>
      </w:divBdr>
    </w:div>
    <w:div w:id="25641563">
      <w:bodyDiv w:val="1"/>
      <w:marLeft w:val="0"/>
      <w:marRight w:val="0"/>
      <w:marTop w:val="0"/>
      <w:marBottom w:val="0"/>
      <w:divBdr>
        <w:top w:val="none" w:sz="0" w:space="0" w:color="auto"/>
        <w:left w:val="none" w:sz="0" w:space="0" w:color="auto"/>
        <w:bottom w:val="none" w:sz="0" w:space="0" w:color="auto"/>
        <w:right w:val="none" w:sz="0" w:space="0" w:color="auto"/>
      </w:divBdr>
      <w:divsChild>
        <w:div w:id="2051491020">
          <w:marLeft w:val="480"/>
          <w:marRight w:val="0"/>
          <w:marTop w:val="0"/>
          <w:marBottom w:val="0"/>
          <w:divBdr>
            <w:top w:val="none" w:sz="0" w:space="0" w:color="auto"/>
            <w:left w:val="none" w:sz="0" w:space="0" w:color="auto"/>
            <w:bottom w:val="none" w:sz="0" w:space="0" w:color="auto"/>
            <w:right w:val="none" w:sz="0" w:space="0" w:color="auto"/>
          </w:divBdr>
        </w:div>
        <w:div w:id="1651130512">
          <w:marLeft w:val="480"/>
          <w:marRight w:val="0"/>
          <w:marTop w:val="0"/>
          <w:marBottom w:val="0"/>
          <w:divBdr>
            <w:top w:val="none" w:sz="0" w:space="0" w:color="auto"/>
            <w:left w:val="none" w:sz="0" w:space="0" w:color="auto"/>
            <w:bottom w:val="none" w:sz="0" w:space="0" w:color="auto"/>
            <w:right w:val="none" w:sz="0" w:space="0" w:color="auto"/>
          </w:divBdr>
        </w:div>
      </w:divsChild>
    </w:div>
    <w:div w:id="26024488">
      <w:bodyDiv w:val="1"/>
      <w:marLeft w:val="0"/>
      <w:marRight w:val="0"/>
      <w:marTop w:val="0"/>
      <w:marBottom w:val="0"/>
      <w:divBdr>
        <w:top w:val="none" w:sz="0" w:space="0" w:color="auto"/>
        <w:left w:val="none" w:sz="0" w:space="0" w:color="auto"/>
        <w:bottom w:val="none" w:sz="0" w:space="0" w:color="auto"/>
        <w:right w:val="none" w:sz="0" w:space="0" w:color="auto"/>
      </w:divBdr>
    </w:div>
    <w:div w:id="26680832">
      <w:bodyDiv w:val="1"/>
      <w:marLeft w:val="0"/>
      <w:marRight w:val="0"/>
      <w:marTop w:val="0"/>
      <w:marBottom w:val="0"/>
      <w:divBdr>
        <w:top w:val="none" w:sz="0" w:space="0" w:color="auto"/>
        <w:left w:val="none" w:sz="0" w:space="0" w:color="auto"/>
        <w:bottom w:val="none" w:sz="0" w:space="0" w:color="auto"/>
        <w:right w:val="none" w:sz="0" w:space="0" w:color="auto"/>
      </w:divBdr>
      <w:divsChild>
        <w:div w:id="1299533891">
          <w:marLeft w:val="480"/>
          <w:marRight w:val="0"/>
          <w:marTop w:val="0"/>
          <w:marBottom w:val="0"/>
          <w:divBdr>
            <w:top w:val="none" w:sz="0" w:space="0" w:color="auto"/>
            <w:left w:val="none" w:sz="0" w:space="0" w:color="auto"/>
            <w:bottom w:val="none" w:sz="0" w:space="0" w:color="auto"/>
            <w:right w:val="none" w:sz="0" w:space="0" w:color="auto"/>
          </w:divBdr>
        </w:div>
        <w:div w:id="1216695865">
          <w:marLeft w:val="480"/>
          <w:marRight w:val="0"/>
          <w:marTop w:val="0"/>
          <w:marBottom w:val="0"/>
          <w:divBdr>
            <w:top w:val="none" w:sz="0" w:space="0" w:color="auto"/>
            <w:left w:val="none" w:sz="0" w:space="0" w:color="auto"/>
            <w:bottom w:val="none" w:sz="0" w:space="0" w:color="auto"/>
            <w:right w:val="none" w:sz="0" w:space="0" w:color="auto"/>
          </w:divBdr>
        </w:div>
        <w:div w:id="1909270724">
          <w:marLeft w:val="480"/>
          <w:marRight w:val="0"/>
          <w:marTop w:val="0"/>
          <w:marBottom w:val="0"/>
          <w:divBdr>
            <w:top w:val="none" w:sz="0" w:space="0" w:color="auto"/>
            <w:left w:val="none" w:sz="0" w:space="0" w:color="auto"/>
            <w:bottom w:val="none" w:sz="0" w:space="0" w:color="auto"/>
            <w:right w:val="none" w:sz="0" w:space="0" w:color="auto"/>
          </w:divBdr>
        </w:div>
        <w:div w:id="230628168">
          <w:marLeft w:val="480"/>
          <w:marRight w:val="0"/>
          <w:marTop w:val="0"/>
          <w:marBottom w:val="0"/>
          <w:divBdr>
            <w:top w:val="none" w:sz="0" w:space="0" w:color="auto"/>
            <w:left w:val="none" w:sz="0" w:space="0" w:color="auto"/>
            <w:bottom w:val="none" w:sz="0" w:space="0" w:color="auto"/>
            <w:right w:val="none" w:sz="0" w:space="0" w:color="auto"/>
          </w:divBdr>
        </w:div>
        <w:div w:id="838546104">
          <w:marLeft w:val="480"/>
          <w:marRight w:val="0"/>
          <w:marTop w:val="0"/>
          <w:marBottom w:val="0"/>
          <w:divBdr>
            <w:top w:val="none" w:sz="0" w:space="0" w:color="auto"/>
            <w:left w:val="none" w:sz="0" w:space="0" w:color="auto"/>
            <w:bottom w:val="none" w:sz="0" w:space="0" w:color="auto"/>
            <w:right w:val="none" w:sz="0" w:space="0" w:color="auto"/>
          </w:divBdr>
        </w:div>
        <w:div w:id="1560705754">
          <w:marLeft w:val="480"/>
          <w:marRight w:val="0"/>
          <w:marTop w:val="0"/>
          <w:marBottom w:val="0"/>
          <w:divBdr>
            <w:top w:val="none" w:sz="0" w:space="0" w:color="auto"/>
            <w:left w:val="none" w:sz="0" w:space="0" w:color="auto"/>
            <w:bottom w:val="none" w:sz="0" w:space="0" w:color="auto"/>
            <w:right w:val="none" w:sz="0" w:space="0" w:color="auto"/>
          </w:divBdr>
        </w:div>
        <w:div w:id="853036250">
          <w:marLeft w:val="480"/>
          <w:marRight w:val="0"/>
          <w:marTop w:val="0"/>
          <w:marBottom w:val="0"/>
          <w:divBdr>
            <w:top w:val="none" w:sz="0" w:space="0" w:color="auto"/>
            <w:left w:val="none" w:sz="0" w:space="0" w:color="auto"/>
            <w:bottom w:val="none" w:sz="0" w:space="0" w:color="auto"/>
            <w:right w:val="none" w:sz="0" w:space="0" w:color="auto"/>
          </w:divBdr>
        </w:div>
        <w:div w:id="1456173010">
          <w:marLeft w:val="480"/>
          <w:marRight w:val="0"/>
          <w:marTop w:val="0"/>
          <w:marBottom w:val="0"/>
          <w:divBdr>
            <w:top w:val="none" w:sz="0" w:space="0" w:color="auto"/>
            <w:left w:val="none" w:sz="0" w:space="0" w:color="auto"/>
            <w:bottom w:val="none" w:sz="0" w:space="0" w:color="auto"/>
            <w:right w:val="none" w:sz="0" w:space="0" w:color="auto"/>
          </w:divBdr>
        </w:div>
        <w:div w:id="939134">
          <w:marLeft w:val="480"/>
          <w:marRight w:val="0"/>
          <w:marTop w:val="0"/>
          <w:marBottom w:val="0"/>
          <w:divBdr>
            <w:top w:val="none" w:sz="0" w:space="0" w:color="auto"/>
            <w:left w:val="none" w:sz="0" w:space="0" w:color="auto"/>
            <w:bottom w:val="none" w:sz="0" w:space="0" w:color="auto"/>
            <w:right w:val="none" w:sz="0" w:space="0" w:color="auto"/>
          </w:divBdr>
        </w:div>
        <w:div w:id="49614798">
          <w:marLeft w:val="480"/>
          <w:marRight w:val="0"/>
          <w:marTop w:val="0"/>
          <w:marBottom w:val="0"/>
          <w:divBdr>
            <w:top w:val="none" w:sz="0" w:space="0" w:color="auto"/>
            <w:left w:val="none" w:sz="0" w:space="0" w:color="auto"/>
            <w:bottom w:val="none" w:sz="0" w:space="0" w:color="auto"/>
            <w:right w:val="none" w:sz="0" w:space="0" w:color="auto"/>
          </w:divBdr>
        </w:div>
        <w:div w:id="1652366239">
          <w:marLeft w:val="480"/>
          <w:marRight w:val="0"/>
          <w:marTop w:val="0"/>
          <w:marBottom w:val="0"/>
          <w:divBdr>
            <w:top w:val="none" w:sz="0" w:space="0" w:color="auto"/>
            <w:left w:val="none" w:sz="0" w:space="0" w:color="auto"/>
            <w:bottom w:val="none" w:sz="0" w:space="0" w:color="auto"/>
            <w:right w:val="none" w:sz="0" w:space="0" w:color="auto"/>
          </w:divBdr>
        </w:div>
        <w:div w:id="1027675261">
          <w:marLeft w:val="480"/>
          <w:marRight w:val="0"/>
          <w:marTop w:val="0"/>
          <w:marBottom w:val="0"/>
          <w:divBdr>
            <w:top w:val="none" w:sz="0" w:space="0" w:color="auto"/>
            <w:left w:val="none" w:sz="0" w:space="0" w:color="auto"/>
            <w:bottom w:val="none" w:sz="0" w:space="0" w:color="auto"/>
            <w:right w:val="none" w:sz="0" w:space="0" w:color="auto"/>
          </w:divBdr>
        </w:div>
        <w:div w:id="497504756">
          <w:marLeft w:val="480"/>
          <w:marRight w:val="0"/>
          <w:marTop w:val="0"/>
          <w:marBottom w:val="0"/>
          <w:divBdr>
            <w:top w:val="none" w:sz="0" w:space="0" w:color="auto"/>
            <w:left w:val="none" w:sz="0" w:space="0" w:color="auto"/>
            <w:bottom w:val="none" w:sz="0" w:space="0" w:color="auto"/>
            <w:right w:val="none" w:sz="0" w:space="0" w:color="auto"/>
          </w:divBdr>
        </w:div>
        <w:div w:id="388189725">
          <w:marLeft w:val="480"/>
          <w:marRight w:val="0"/>
          <w:marTop w:val="0"/>
          <w:marBottom w:val="0"/>
          <w:divBdr>
            <w:top w:val="none" w:sz="0" w:space="0" w:color="auto"/>
            <w:left w:val="none" w:sz="0" w:space="0" w:color="auto"/>
            <w:bottom w:val="none" w:sz="0" w:space="0" w:color="auto"/>
            <w:right w:val="none" w:sz="0" w:space="0" w:color="auto"/>
          </w:divBdr>
        </w:div>
        <w:div w:id="1503860745">
          <w:marLeft w:val="480"/>
          <w:marRight w:val="0"/>
          <w:marTop w:val="0"/>
          <w:marBottom w:val="0"/>
          <w:divBdr>
            <w:top w:val="none" w:sz="0" w:space="0" w:color="auto"/>
            <w:left w:val="none" w:sz="0" w:space="0" w:color="auto"/>
            <w:bottom w:val="none" w:sz="0" w:space="0" w:color="auto"/>
            <w:right w:val="none" w:sz="0" w:space="0" w:color="auto"/>
          </w:divBdr>
        </w:div>
        <w:div w:id="488718119">
          <w:marLeft w:val="480"/>
          <w:marRight w:val="0"/>
          <w:marTop w:val="0"/>
          <w:marBottom w:val="0"/>
          <w:divBdr>
            <w:top w:val="none" w:sz="0" w:space="0" w:color="auto"/>
            <w:left w:val="none" w:sz="0" w:space="0" w:color="auto"/>
            <w:bottom w:val="none" w:sz="0" w:space="0" w:color="auto"/>
            <w:right w:val="none" w:sz="0" w:space="0" w:color="auto"/>
          </w:divBdr>
        </w:div>
        <w:div w:id="1226991469">
          <w:marLeft w:val="480"/>
          <w:marRight w:val="0"/>
          <w:marTop w:val="0"/>
          <w:marBottom w:val="0"/>
          <w:divBdr>
            <w:top w:val="none" w:sz="0" w:space="0" w:color="auto"/>
            <w:left w:val="none" w:sz="0" w:space="0" w:color="auto"/>
            <w:bottom w:val="none" w:sz="0" w:space="0" w:color="auto"/>
            <w:right w:val="none" w:sz="0" w:space="0" w:color="auto"/>
          </w:divBdr>
        </w:div>
        <w:div w:id="1429157622">
          <w:marLeft w:val="480"/>
          <w:marRight w:val="0"/>
          <w:marTop w:val="0"/>
          <w:marBottom w:val="0"/>
          <w:divBdr>
            <w:top w:val="none" w:sz="0" w:space="0" w:color="auto"/>
            <w:left w:val="none" w:sz="0" w:space="0" w:color="auto"/>
            <w:bottom w:val="none" w:sz="0" w:space="0" w:color="auto"/>
            <w:right w:val="none" w:sz="0" w:space="0" w:color="auto"/>
          </w:divBdr>
        </w:div>
        <w:div w:id="365105368">
          <w:marLeft w:val="480"/>
          <w:marRight w:val="0"/>
          <w:marTop w:val="0"/>
          <w:marBottom w:val="0"/>
          <w:divBdr>
            <w:top w:val="none" w:sz="0" w:space="0" w:color="auto"/>
            <w:left w:val="none" w:sz="0" w:space="0" w:color="auto"/>
            <w:bottom w:val="none" w:sz="0" w:space="0" w:color="auto"/>
            <w:right w:val="none" w:sz="0" w:space="0" w:color="auto"/>
          </w:divBdr>
        </w:div>
        <w:div w:id="1280062266">
          <w:marLeft w:val="480"/>
          <w:marRight w:val="0"/>
          <w:marTop w:val="0"/>
          <w:marBottom w:val="0"/>
          <w:divBdr>
            <w:top w:val="none" w:sz="0" w:space="0" w:color="auto"/>
            <w:left w:val="none" w:sz="0" w:space="0" w:color="auto"/>
            <w:bottom w:val="none" w:sz="0" w:space="0" w:color="auto"/>
            <w:right w:val="none" w:sz="0" w:space="0" w:color="auto"/>
          </w:divBdr>
        </w:div>
        <w:div w:id="1281840801">
          <w:marLeft w:val="480"/>
          <w:marRight w:val="0"/>
          <w:marTop w:val="0"/>
          <w:marBottom w:val="0"/>
          <w:divBdr>
            <w:top w:val="none" w:sz="0" w:space="0" w:color="auto"/>
            <w:left w:val="none" w:sz="0" w:space="0" w:color="auto"/>
            <w:bottom w:val="none" w:sz="0" w:space="0" w:color="auto"/>
            <w:right w:val="none" w:sz="0" w:space="0" w:color="auto"/>
          </w:divBdr>
        </w:div>
        <w:div w:id="154154847">
          <w:marLeft w:val="480"/>
          <w:marRight w:val="0"/>
          <w:marTop w:val="0"/>
          <w:marBottom w:val="0"/>
          <w:divBdr>
            <w:top w:val="none" w:sz="0" w:space="0" w:color="auto"/>
            <w:left w:val="none" w:sz="0" w:space="0" w:color="auto"/>
            <w:bottom w:val="none" w:sz="0" w:space="0" w:color="auto"/>
            <w:right w:val="none" w:sz="0" w:space="0" w:color="auto"/>
          </w:divBdr>
        </w:div>
        <w:div w:id="1109204610">
          <w:marLeft w:val="480"/>
          <w:marRight w:val="0"/>
          <w:marTop w:val="0"/>
          <w:marBottom w:val="0"/>
          <w:divBdr>
            <w:top w:val="none" w:sz="0" w:space="0" w:color="auto"/>
            <w:left w:val="none" w:sz="0" w:space="0" w:color="auto"/>
            <w:bottom w:val="none" w:sz="0" w:space="0" w:color="auto"/>
            <w:right w:val="none" w:sz="0" w:space="0" w:color="auto"/>
          </w:divBdr>
        </w:div>
        <w:div w:id="1652631530">
          <w:marLeft w:val="480"/>
          <w:marRight w:val="0"/>
          <w:marTop w:val="0"/>
          <w:marBottom w:val="0"/>
          <w:divBdr>
            <w:top w:val="none" w:sz="0" w:space="0" w:color="auto"/>
            <w:left w:val="none" w:sz="0" w:space="0" w:color="auto"/>
            <w:bottom w:val="none" w:sz="0" w:space="0" w:color="auto"/>
            <w:right w:val="none" w:sz="0" w:space="0" w:color="auto"/>
          </w:divBdr>
        </w:div>
        <w:div w:id="1383482831">
          <w:marLeft w:val="480"/>
          <w:marRight w:val="0"/>
          <w:marTop w:val="0"/>
          <w:marBottom w:val="0"/>
          <w:divBdr>
            <w:top w:val="none" w:sz="0" w:space="0" w:color="auto"/>
            <w:left w:val="none" w:sz="0" w:space="0" w:color="auto"/>
            <w:bottom w:val="none" w:sz="0" w:space="0" w:color="auto"/>
            <w:right w:val="none" w:sz="0" w:space="0" w:color="auto"/>
          </w:divBdr>
        </w:div>
        <w:div w:id="900095494">
          <w:marLeft w:val="480"/>
          <w:marRight w:val="0"/>
          <w:marTop w:val="0"/>
          <w:marBottom w:val="0"/>
          <w:divBdr>
            <w:top w:val="none" w:sz="0" w:space="0" w:color="auto"/>
            <w:left w:val="none" w:sz="0" w:space="0" w:color="auto"/>
            <w:bottom w:val="none" w:sz="0" w:space="0" w:color="auto"/>
            <w:right w:val="none" w:sz="0" w:space="0" w:color="auto"/>
          </w:divBdr>
        </w:div>
        <w:div w:id="1061902860">
          <w:marLeft w:val="480"/>
          <w:marRight w:val="0"/>
          <w:marTop w:val="0"/>
          <w:marBottom w:val="0"/>
          <w:divBdr>
            <w:top w:val="none" w:sz="0" w:space="0" w:color="auto"/>
            <w:left w:val="none" w:sz="0" w:space="0" w:color="auto"/>
            <w:bottom w:val="none" w:sz="0" w:space="0" w:color="auto"/>
            <w:right w:val="none" w:sz="0" w:space="0" w:color="auto"/>
          </w:divBdr>
        </w:div>
        <w:div w:id="328674084">
          <w:marLeft w:val="480"/>
          <w:marRight w:val="0"/>
          <w:marTop w:val="0"/>
          <w:marBottom w:val="0"/>
          <w:divBdr>
            <w:top w:val="none" w:sz="0" w:space="0" w:color="auto"/>
            <w:left w:val="none" w:sz="0" w:space="0" w:color="auto"/>
            <w:bottom w:val="none" w:sz="0" w:space="0" w:color="auto"/>
            <w:right w:val="none" w:sz="0" w:space="0" w:color="auto"/>
          </w:divBdr>
        </w:div>
        <w:div w:id="184709165">
          <w:marLeft w:val="480"/>
          <w:marRight w:val="0"/>
          <w:marTop w:val="0"/>
          <w:marBottom w:val="0"/>
          <w:divBdr>
            <w:top w:val="none" w:sz="0" w:space="0" w:color="auto"/>
            <w:left w:val="none" w:sz="0" w:space="0" w:color="auto"/>
            <w:bottom w:val="none" w:sz="0" w:space="0" w:color="auto"/>
            <w:right w:val="none" w:sz="0" w:space="0" w:color="auto"/>
          </w:divBdr>
        </w:div>
        <w:div w:id="184637990">
          <w:marLeft w:val="480"/>
          <w:marRight w:val="0"/>
          <w:marTop w:val="0"/>
          <w:marBottom w:val="0"/>
          <w:divBdr>
            <w:top w:val="none" w:sz="0" w:space="0" w:color="auto"/>
            <w:left w:val="none" w:sz="0" w:space="0" w:color="auto"/>
            <w:bottom w:val="none" w:sz="0" w:space="0" w:color="auto"/>
            <w:right w:val="none" w:sz="0" w:space="0" w:color="auto"/>
          </w:divBdr>
        </w:div>
      </w:divsChild>
    </w:div>
    <w:div w:id="30344775">
      <w:bodyDiv w:val="1"/>
      <w:marLeft w:val="0"/>
      <w:marRight w:val="0"/>
      <w:marTop w:val="0"/>
      <w:marBottom w:val="0"/>
      <w:divBdr>
        <w:top w:val="none" w:sz="0" w:space="0" w:color="auto"/>
        <w:left w:val="none" w:sz="0" w:space="0" w:color="auto"/>
        <w:bottom w:val="none" w:sz="0" w:space="0" w:color="auto"/>
        <w:right w:val="none" w:sz="0" w:space="0" w:color="auto"/>
      </w:divBdr>
      <w:divsChild>
        <w:div w:id="806166518">
          <w:marLeft w:val="480"/>
          <w:marRight w:val="0"/>
          <w:marTop w:val="0"/>
          <w:marBottom w:val="0"/>
          <w:divBdr>
            <w:top w:val="none" w:sz="0" w:space="0" w:color="auto"/>
            <w:left w:val="none" w:sz="0" w:space="0" w:color="auto"/>
            <w:bottom w:val="none" w:sz="0" w:space="0" w:color="auto"/>
            <w:right w:val="none" w:sz="0" w:space="0" w:color="auto"/>
          </w:divBdr>
        </w:div>
        <w:div w:id="662129217">
          <w:marLeft w:val="480"/>
          <w:marRight w:val="0"/>
          <w:marTop w:val="0"/>
          <w:marBottom w:val="0"/>
          <w:divBdr>
            <w:top w:val="none" w:sz="0" w:space="0" w:color="auto"/>
            <w:left w:val="none" w:sz="0" w:space="0" w:color="auto"/>
            <w:bottom w:val="none" w:sz="0" w:space="0" w:color="auto"/>
            <w:right w:val="none" w:sz="0" w:space="0" w:color="auto"/>
          </w:divBdr>
        </w:div>
        <w:div w:id="748424172">
          <w:marLeft w:val="480"/>
          <w:marRight w:val="0"/>
          <w:marTop w:val="0"/>
          <w:marBottom w:val="0"/>
          <w:divBdr>
            <w:top w:val="none" w:sz="0" w:space="0" w:color="auto"/>
            <w:left w:val="none" w:sz="0" w:space="0" w:color="auto"/>
            <w:bottom w:val="none" w:sz="0" w:space="0" w:color="auto"/>
            <w:right w:val="none" w:sz="0" w:space="0" w:color="auto"/>
          </w:divBdr>
        </w:div>
        <w:div w:id="1581862618">
          <w:marLeft w:val="480"/>
          <w:marRight w:val="0"/>
          <w:marTop w:val="0"/>
          <w:marBottom w:val="0"/>
          <w:divBdr>
            <w:top w:val="none" w:sz="0" w:space="0" w:color="auto"/>
            <w:left w:val="none" w:sz="0" w:space="0" w:color="auto"/>
            <w:bottom w:val="none" w:sz="0" w:space="0" w:color="auto"/>
            <w:right w:val="none" w:sz="0" w:space="0" w:color="auto"/>
          </w:divBdr>
        </w:div>
        <w:div w:id="372774957">
          <w:marLeft w:val="480"/>
          <w:marRight w:val="0"/>
          <w:marTop w:val="0"/>
          <w:marBottom w:val="0"/>
          <w:divBdr>
            <w:top w:val="none" w:sz="0" w:space="0" w:color="auto"/>
            <w:left w:val="none" w:sz="0" w:space="0" w:color="auto"/>
            <w:bottom w:val="none" w:sz="0" w:space="0" w:color="auto"/>
            <w:right w:val="none" w:sz="0" w:space="0" w:color="auto"/>
          </w:divBdr>
        </w:div>
        <w:div w:id="46535446">
          <w:marLeft w:val="480"/>
          <w:marRight w:val="0"/>
          <w:marTop w:val="0"/>
          <w:marBottom w:val="0"/>
          <w:divBdr>
            <w:top w:val="none" w:sz="0" w:space="0" w:color="auto"/>
            <w:left w:val="none" w:sz="0" w:space="0" w:color="auto"/>
            <w:bottom w:val="none" w:sz="0" w:space="0" w:color="auto"/>
            <w:right w:val="none" w:sz="0" w:space="0" w:color="auto"/>
          </w:divBdr>
        </w:div>
        <w:div w:id="1100023870">
          <w:marLeft w:val="480"/>
          <w:marRight w:val="0"/>
          <w:marTop w:val="0"/>
          <w:marBottom w:val="0"/>
          <w:divBdr>
            <w:top w:val="none" w:sz="0" w:space="0" w:color="auto"/>
            <w:left w:val="none" w:sz="0" w:space="0" w:color="auto"/>
            <w:bottom w:val="none" w:sz="0" w:space="0" w:color="auto"/>
            <w:right w:val="none" w:sz="0" w:space="0" w:color="auto"/>
          </w:divBdr>
        </w:div>
        <w:div w:id="1342471403">
          <w:marLeft w:val="480"/>
          <w:marRight w:val="0"/>
          <w:marTop w:val="0"/>
          <w:marBottom w:val="0"/>
          <w:divBdr>
            <w:top w:val="none" w:sz="0" w:space="0" w:color="auto"/>
            <w:left w:val="none" w:sz="0" w:space="0" w:color="auto"/>
            <w:bottom w:val="none" w:sz="0" w:space="0" w:color="auto"/>
            <w:right w:val="none" w:sz="0" w:space="0" w:color="auto"/>
          </w:divBdr>
        </w:div>
        <w:div w:id="2036299222">
          <w:marLeft w:val="480"/>
          <w:marRight w:val="0"/>
          <w:marTop w:val="0"/>
          <w:marBottom w:val="0"/>
          <w:divBdr>
            <w:top w:val="none" w:sz="0" w:space="0" w:color="auto"/>
            <w:left w:val="none" w:sz="0" w:space="0" w:color="auto"/>
            <w:bottom w:val="none" w:sz="0" w:space="0" w:color="auto"/>
            <w:right w:val="none" w:sz="0" w:space="0" w:color="auto"/>
          </w:divBdr>
        </w:div>
        <w:div w:id="922572311">
          <w:marLeft w:val="480"/>
          <w:marRight w:val="0"/>
          <w:marTop w:val="0"/>
          <w:marBottom w:val="0"/>
          <w:divBdr>
            <w:top w:val="none" w:sz="0" w:space="0" w:color="auto"/>
            <w:left w:val="none" w:sz="0" w:space="0" w:color="auto"/>
            <w:bottom w:val="none" w:sz="0" w:space="0" w:color="auto"/>
            <w:right w:val="none" w:sz="0" w:space="0" w:color="auto"/>
          </w:divBdr>
        </w:div>
        <w:div w:id="1149134188">
          <w:marLeft w:val="480"/>
          <w:marRight w:val="0"/>
          <w:marTop w:val="0"/>
          <w:marBottom w:val="0"/>
          <w:divBdr>
            <w:top w:val="none" w:sz="0" w:space="0" w:color="auto"/>
            <w:left w:val="none" w:sz="0" w:space="0" w:color="auto"/>
            <w:bottom w:val="none" w:sz="0" w:space="0" w:color="auto"/>
            <w:right w:val="none" w:sz="0" w:space="0" w:color="auto"/>
          </w:divBdr>
        </w:div>
        <w:div w:id="1993169235">
          <w:marLeft w:val="480"/>
          <w:marRight w:val="0"/>
          <w:marTop w:val="0"/>
          <w:marBottom w:val="0"/>
          <w:divBdr>
            <w:top w:val="none" w:sz="0" w:space="0" w:color="auto"/>
            <w:left w:val="none" w:sz="0" w:space="0" w:color="auto"/>
            <w:bottom w:val="none" w:sz="0" w:space="0" w:color="auto"/>
            <w:right w:val="none" w:sz="0" w:space="0" w:color="auto"/>
          </w:divBdr>
        </w:div>
        <w:div w:id="2025671783">
          <w:marLeft w:val="480"/>
          <w:marRight w:val="0"/>
          <w:marTop w:val="0"/>
          <w:marBottom w:val="0"/>
          <w:divBdr>
            <w:top w:val="none" w:sz="0" w:space="0" w:color="auto"/>
            <w:left w:val="none" w:sz="0" w:space="0" w:color="auto"/>
            <w:bottom w:val="none" w:sz="0" w:space="0" w:color="auto"/>
            <w:right w:val="none" w:sz="0" w:space="0" w:color="auto"/>
          </w:divBdr>
        </w:div>
        <w:div w:id="938683159">
          <w:marLeft w:val="480"/>
          <w:marRight w:val="0"/>
          <w:marTop w:val="0"/>
          <w:marBottom w:val="0"/>
          <w:divBdr>
            <w:top w:val="none" w:sz="0" w:space="0" w:color="auto"/>
            <w:left w:val="none" w:sz="0" w:space="0" w:color="auto"/>
            <w:bottom w:val="none" w:sz="0" w:space="0" w:color="auto"/>
            <w:right w:val="none" w:sz="0" w:space="0" w:color="auto"/>
          </w:divBdr>
        </w:div>
        <w:div w:id="333144542">
          <w:marLeft w:val="480"/>
          <w:marRight w:val="0"/>
          <w:marTop w:val="0"/>
          <w:marBottom w:val="0"/>
          <w:divBdr>
            <w:top w:val="none" w:sz="0" w:space="0" w:color="auto"/>
            <w:left w:val="none" w:sz="0" w:space="0" w:color="auto"/>
            <w:bottom w:val="none" w:sz="0" w:space="0" w:color="auto"/>
            <w:right w:val="none" w:sz="0" w:space="0" w:color="auto"/>
          </w:divBdr>
        </w:div>
        <w:div w:id="547105838">
          <w:marLeft w:val="480"/>
          <w:marRight w:val="0"/>
          <w:marTop w:val="0"/>
          <w:marBottom w:val="0"/>
          <w:divBdr>
            <w:top w:val="none" w:sz="0" w:space="0" w:color="auto"/>
            <w:left w:val="none" w:sz="0" w:space="0" w:color="auto"/>
            <w:bottom w:val="none" w:sz="0" w:space="0" w:color="auto"/>
            <w:right w:val="none" w:sz="0" w:space="0" w:color="auto"/>
          </w:divBdr>
        </w:div>
        <w:div w:id="26178499">
          <w:marLeft w:val="480"/>
          <w:marRight w:val="0"/>
          <w:marTop w:val="0"/>
          <w:marBottom w:val="0"/>
          <w:divBdr>
            <w:top w:val="none" w:sz="0" w:space="0" w:color="auto"/>
            <w:left w:val="none" w:sz="0" w:space="0" w:color="auto"/>
            <w:bottom w:val="none" w:sz="0" w:space="0" w:color="auto"/>
            <w:right w:val="none" w:sz="0" w:space="0" w:color="auto"/>
          </w:divBdr>
        </w:div>
        <w:div w:id="687099272">
          <w:marLeft w:val="480"/>
          <w:marRight w:val="0"/>
          <w:marTop w:val="0"/>
          <w:marBottom w:val="0"/>
          <w:divBdr>
            <w:top w:val="none" w:sz="0" w:space="0" w:color="auto"/>
            <w:left w:val="none" w:sz="0" w:space="0" w:color="auto"/>
            <w:bottom w:val="none" w:sz="0" w:space="0" w:color="auto"/>
            <w:right w:val="none" w:sz="0" w:space="0" w:color="auto"/>
          </w:divBdr>
        </w:div>
        <w:div w:id="88620434">
          <w:marLeft w:val="480"/>
          <w:marRight w:val="0"/>
          <w:marTop w:val="0"/>
          <w:marBottom w:val="0"/>
          <w:divBdr>
            <w:top w:val="none" w:sz="0" w:space="0" w:color="auto"/>
            <w:left w:val="none" w:sz="0" w:space="0" w:color="auto"/>
            <w:bottom w:val="none" w:sz="0" w:space="0" w:color="auto"/>
            <w:right w:val="none" w:sz="0" w:space="0" w:color="auto"/>
          </w:divBdr>
        </w:div>
        <w:div w:id="396779176">
          <w:marLeft w:val="480"/>
          <w:marRight w:val="0"/>
          <w:marTop w:val="0"/>
          <w:marBottom w:val="0"/>
          <w:divBdr>
            <w:top w:val="none" w:sz="0" w:space="0" w:color="auto"/>
            <w:left w:val="none" w:sz="0" w:space="0" w:color="auto"/>
            <w:bottom w:val="none" w:sz="0" w:space="0" w:color="auto"/>
            <w:right w:val="none" w:sz="0" w:space="0" w:color="auto"/>
          </w:divBdr>
        </w:div>
      </w:divsChild>
    </w:div>
    <w:div w:id="30882992">
      <w:bodyDiv w:val="1"/>
      <w:marLeft w:val="0"/>
      <w:marRight w:val="0"/>
      <w:marTop w:val="0"/>
      <w:marBottom w:val="0"/>
      <w:divBdr>
        <w:top w:val="none" w:sz="0" w:space="0" w:color="auto"/>
        <w:left w:val="none" w:sz="0" w:space="0" w:color="auto"/>
        <w:bottom w:val="none" w:sz="0" w:space="0" w:color="auto"/>
        <w:right w:val="none" w:sz="0" w:space="0" w:color="auto"/>
      </w:divBdr>
      <w:divsChild>
        <w:div w:id="1601834608">
          <w:marLeft w:val="480"/>
          <w:marRight w:val="0"/>
          <w:marTop w:val="0"/>
          <w:marBottom w:val="0"/>
          <w:divBdr>
            <w:top w:val="none" w:sz="0" w:space="0" w:color="auto"/>
            <w:left w:val="none" w:sz="0" w:space="0" w:color="auto"/>
            <w:bottom w:val="none" w:sz="0" w:space="0" w:color="auto"/>
            <w:right w:val="none" w:sz="0" w:space="0" w:color="auto"/>
          </w:divBdr>
        </w:div>
        <w:div w:id="1743529759">
          <w:marLeft w:val="480"/>
          <w:marRight w:val="0"/>
          <w:marTop w:val="0"/>
          <w:marBottom w:val="0"/>
          <w:divBdr>
            <w:top w:val="none" w:sz="0" w:space="0" w:color="auto"/>
            <w:left w:val="none" w:sz="0" w:space="0" w:color="auto"/>
            <w:bottom w:val="none" w:sz="0" w:space="0" w:color="auto"/>
            <w:right w:val="none" w:sz="0" w:space="0" w:color="auto"/>
          </w:divBdr>
        </w:div>
        <w:div w:id="1702582567">
          <w:marLeft w:val="480"/>
          <w:marRight w:val="0"/>
          <w:marTop w:val="0"/>
          <w:marBottom w:val="0"/>
          <w:divBdr>
            <w:top w:val="none" w:sz="0" w:space="0" w:color="auto"/>
            <w:left w:val="none" w:sz="0" w:space="0" w:color="auto"/>
            <w:bottom w:val="none" w:sz="0" w:space="0" w:color="auto"/>
            <w:right w:val="none" w:sz="0" w:space="0" w:color="auto"/>
          </w:divBdr>
        </w:div>
        <w:div w:id="1150708024">
          <w:marLeft w:val="480"/>
          <w:marRight w:val="0"/>
          <w:marTop w:val="0"/>
          <w:marBottom w:val="0"/>
          <w:divBdr>
            <w:top w:val="none" w:sz="0" w:space="0" w:color="auto"/>
            <w:left w:val="none" w:sz="0" w:space="0" w:color="auto"/>
            <w:bottom w:val="none" w:sz="0" w:space="0" w:color="auto"/>
            <w:right w:val="none" w:sz="0" w:space="0" w:color="auto"/>
          </w:divBdr>
        </w:div>
        <w:div w:id="522672098">
          <w:marLeft w:val="480"/>
          <w:marRight w:val="0"/>
          <w:marTop w:val="0"/>
          <w:marBottom w:val="0"/>
          <w:divBdr>
            <w:top w:val="none" w:sz="0" w:space="0" w:color="auto"/>
            <w:left w:val="none" w:sz="0" w:space="0" w:color="auto"/>
            <w:bottom w:val="none" w:sz="0" w:space="0" w:color="auto"/>
            <w:right w:val="none" w:sz="0" w:space="0" w:color="auto"/>
          </w:divBdr>
        </w:div>
        <w:div w:id="746074121">
          <w:marLeft w:val="480"/>
          <w:marRight w:val="0"/>
          <w:marTop w:val="0"/>
          <w:marBottom w:val="0"/>
          <w:divBdr>
            <w:top w:val="none" w:sz="0" w:space="0" w:color="auto"/>
            <w:left w:val="none" w:sz="0" w:space="0" w:color="auto"/>
            <w:bottom w:val="none" w:sz="0" w:space="0" w:color="auto"/>
            <w:right w:val="none" w:sz="0" w:space="0" w:color="auto"/>
          </w:divBdr>
        </w:div>
        <w:div w:id="1663578921">
          <w:marLeft w:val="480"/>
          <w:marRight w:val="0"/>
          <w:marTop w:val="0"/>
          <w:marBottom w:val="0"/>
          <w:divBdr>
            <w:top w:val="none" w:sz="0" w:space="0" w:color="auto"/>
            <w:left w:val="none" w:sz="0" w:space="0" w:color="auto"/>
            <w:bottom w:val="none" w:sz="0" w:space="0" w:color="auto"/>
            <w:right w:val="none" w:sz="0" w:space="0" w:color="auto"/>
          </w:divBdr>
        </w:div>
        <w:div w:id="1289166247">
          <w:marLeft w:val="480"/>
          <w:marRight w:val="0"/>
          <w:marTop w:val="0"/>
          <w:marBottom w:val="0"/>
          <w:divBdr>
            <w:top w:val="none" w:sz="0" w:space="0" w:color="auto"/>
            <w:left w:val="none" w:sz="0" w:space="0" w:color="auto"/>
            <w:bottom w:val="none" w:sz="0" w:space="0" w:color="auto"/>
            <w:right w:val="none" w:sz="0" w:space="0" w:color="auto"/>
          </w:divBdr>
        </w:div>
        <w:div w:id="391083652">
          <w:marLeft w:val="480"/>
          <w:marRight w:val="0"/>
          <w:marTop w:val="0"/>
          <w:marBottom w:val="0"/>
          <w:divBdr>
            <w:top w:val="none" w:sz="0" w:space="0" w:color="auto"/>
            <w:left w:val="none" w:sz="0" w:space="0" w:color="auto"/>
            <w:bottom w:val="none" w:sz="0" w:space="0" w:color="auto"/>
            <w:right w:val="none" w:sz="0" w:space="0" w:color="auto"/>
          </w:divBdr>
        </w:div>
        <w:div w:id="1383021468">
          <w:marLeft w:val="480"/>
          <w:marRight w:val="0"/>
          <w:marTop w:val="0"/>
          <w:marBottom w:val="0"/>
          <w:divBdr>
            <w:top w:val="none" w:sz="0" w:space="0" w:color="auto"/>
            <w:left w:val="none" w:sz="0" w:space="0" w:color="auto"/>
            <w:bottom w:val="none" w:sz="0" w:space="0" w:color="auto"/>
            <w:right w:val="none" w:sz="0" w:space="0" w:color="auto"/>
          </w:divBdr>
        </w:div>
        <w:div w:id="1708065807">
          <w:marLeft w:val="480"/>
          <w:marRight w:val="0"/>
          <w:marTop w:val="0"/>
          <w:marBottom w:val="0"/>
          <w:divBdr>
            <w:top w:val="none" w:sz="0" w:space="0" w:color="auto"/>
            <w:left w:val="none" w:sz="0" w:space="0" w:color="auto"/>
            <w:bottom w:val="none" w:sz="0" w:space="0" w:color="auto"/>
            <w:right w:val="none" w:sz="0" w:space="0" w:color="auto"/>
          </w:divBdr>
        </w:div>
        <w:div w:id="1158693488">
          <w:marLeft w:val="480"/>
          <w:marRight w:val="0"/>
          <w:marTop w:val="0"/>
          <w:marBottom w:val="0"/>
          <w:divBdr>
            <w:top w:val="none" w:sz="0" w:space="0" w:color="auto"/>
            <w:left w:val="none" w:sz="0" w:space="0" w:color="auto"/>
            <w:bottom w:val="none" w:sz="0" w:space="0" w:color="auto"/>
            <w:right w:val="none" w:sz="0" w:space="0" w:color="auto"/>
          </w:divBdr>
        </w:div>
        <w:div w:id="1770273553">
          <w:marLeft w:val="480"/>
          <w:marRight w:val="0"/>
          <w:marTop w:val="0"/>
          <w:marBottom w:val="0"/>
          <w:divBdr>
            <w:top w:val="none" w:sz="0" w:space="0" w:color="auto"/>
            <w:left w:val="none" w:sz="0" w:space="0" w:color="auto"/>
            <w:bottom w:val="none" w:sz="0" w:space="0" w:color="auto"/>
            <w:right w:val="none" w:sz="0" w:space="0" w:color="auto"/>
          </w:divBdr>
        </w:div>
        <w:div w:id="414479452">
          <w:marLeft w:val="480"/>
          <w:marRight w:val="0"/>
          <w:marTop w:val="0"/>
          <w:marBottom w:val="0"/>
          <w:divBdr>
            <w:top w:val="none" w:sz="0" w:space="0" w:color="auto"/>
            <w:left w:val="none" w:sz="0" w:space="0" w:color="auto"/>
            <w:bottom w:val="none" w:sz="0" w:space="0" w:color="auto"/>
            <w:right w:val="none" w:sz="0" w:space="0" w:color="auto"/>
          </w:divBdr>
        </w:div>
        <w:div w:id="84808047">
          <w:marLeft w:val="480"/>
          <w:marRight w:val="0"/>
          <w:marTop w:val="0"/>
          <w:marBottom w:val="0"/>
          <w:divBdr>
            <w:top w:val="none" w:sz="0" w:space="0" w:color="auto"/>
            <w:left w:val="none" w:sz="0" w:space="0" w:color="auto"/>
            <w:bottom w:val="none" w:sz="0" w:space="0" w:color="auto"/>
            <w:right w:val="none" w:sz="0" w:space="0" w:color="auto"/>
          </w:divBdr>
        </w:div>
        <w:div w:id="1418554579">
          <w:marLeft w:val="480"/>
          <w:marRight w:val="0"/>
          <w:marTop w:val="0"/>
          <w:marBottom w:val="0"/>
          <w:divBdr>
            <w:top w:val="none" w:sz="0" w:space="0" w:color="auto"/>
            <w:left w:val="none" w:sz="0" w:space="0" w:color="auto"/>
            <w:bottom w:val="none" w:sz="0" w:space="0" w:color="auto"/>
            <w:right w:val="none" w:sz="0" w:space="0" w:color="auto"/>
          </w:divBdr>
        </w:div>
        <w:div w:id="64885615">
          <w:marLeft w:val="480"/>
          <w:marRight w:val="0"/>
          <w:marTop w:val="0"/>
          <w:marBottom w:val="0"/>
          <w:divBdr>
            <w:top w:val="none" w:sz="0" w:space="0" w:color="auto"/>
            <w:left w:val="none" w:sz="0" w:space="0" w:color="auto"/>
            <w:bottom w:val="none" w:sz="0" w:space="0" w:color="auto"/>
            <w:right w:val="none" w:sz="0" w:space="0" w:color="auto"/>
          </w:divBdr>
        </w:div>
        <w:div w:id="118652754">
          <w:marLeft w:val="480"/>
          <w:marRight w:val="0"/>
          <w:marTop w:val="0"/>
          <w:marBottom w:val="0"/>
          <w:divBdr>
            <w:top w:val="none" w:sz="0" w:space="0" w:color="auto"/>
            <w:left w:val="none" w:sz="0" w:space="0" w:color="auto"/>
            <w:bottom w:val="none" w:sz="0" w:space="0" w:color="auto"/>
            <w:right w:val="none" w:sz="0" w:space="0" w:color="auto"/>
          </w:divBdr>
        </w:div>
        <w:div w:id="396785967">
          <w:marLeft w:val="480"/>
          <w:marRight w:val="0"/>
          <w:marTop w:val="0"/>
          <w:marBottom w:val="0"/>
          <w:divBdr>
            <w:top w:val="none" w:sz="0" w:space="0" w:color="auto"/>
            <w:left w:val="none" w:sz="0" w:space="0" w:color="auto"/>
            <w:bottom w:val="none" w:sz="0" w:space="0" w:color="auto"/>
            <w:right w:val="none" w:sz="0" w:space="0" w:color="auto"/>
          </w:divBdr>
        </w:div>
        <w:div w:id="981351911">
          <w:marLeft w:val="480"/>
          <w:marRight w:val="0"/>
          <w:marTop w:val="0"/>
          <w:marBottom w:val="0"/>
          <w:divBdr>
            <w:top w:val="none" w:sz="0" w:space="0" w:color="auto"/>
            <w:left w:val="none" w:sz="0" w:space="0" w:color="auto"/>
            <w:bottom w:val="none" w:sz="0" w:space="0" w:color="auto"/>
            <w:right w:val="none" w:sz="0" w:space="0" w:color="auto"/>
          </w:divBdr>
        </w:div>
        <w:div w:id="1886797217">
          <w:marLeft w:val="480"/>
          <w:marRight w:val="0"/>
          <w:marTop w:val="0"/>
          <w:marBottom w:val="0"/>
          <w:divBdr>
            <w:top w:val="none" w:sz="0" w:space="0" w:color="auto"/>
            <w:left w:val="none" w:sz="0" w:space="0" w:color="auto"/>
            <w:bottom w:val="none" w:sz="0" w:space="0" w:color="auto"/>
            <w:right w:val="none" w:sz="0" w:space="0" w:color="auto"/>
          </w:divBdr>
        </w:div>
        <w:div w:id="1846894138">
          <w:marLeft w:val="480"/>
          <w:marRight w:val="0"/>
          <w:marTop w:val="0"/>
          <w:marBottom w:val="0"/>
          <w:divBdr>
            <w:top w:val="none" w:sz="0" w:space="0" w:color="auto"/>
            <w:left w:val="none" w:sz="0" w:space="0" w:color="auto"/>
            <w:bottom w:val="none" w:sz="0" w:space="0" w:color="auto"/>
            <w:right w:val="none" w:sz="0" w:space="0" w:color="auto"/>
          </w:divBdr>
        </w:div>
        <w:div w:id="1899852934">
          <w:marLeft w:val="480"/>
          <w:marRight w:val="0"/>
          <w:marTop w:val="0"/>
          <w:marBottom w:val="0"/>
          <w:divBdr>
            <w:top w:val="none" w:sz="0" w:space="0" w:color="auto"/>
            <w:left w:val="none" w:sz="0" w:space="0" w:color="auto"/>
            <w:bottom w:val="none" w:sz="0" w:space="0" w:color="auto"/>
            <w:right w:val="none" w:sz="0" w:space="0" w:color="auto"/>
          </w:divBdr>
        </w:div>
        <w:div w:id="1645499345">
          <w:marLeft w:val="480"/>
          <w:marRight w:val="0"/>
          <w:marTop w:val="0"/>
          <w:marBottom w:val="0"/>
          <w:divBdr>
            <w:top w:val="none" w:sz="0" w:space="0" w:color="auto"/>
            <w:left w:val="none" w:sz="0" w:space="0" w:color="auto"/>
            <w:bottom w:val="none" w:sz="0" w:space="0" w:color="auto"/>
            <w:right w:val="none" w:sz="0" w:space="0" w:color="auto"/>
          </w:divBdr>
        </w:div>
        <w:div w:id="731001618">
          <w:marLeft w:val="480"/>
          <w:marRight w:val="0"/>
          <w:marTop w:val="0"/>
          <w:marBottom w:val="0"/>
          <w:divBdr>
            <w:top w:val="none" w:sz="0" w:space="0" w:color="auto"/>
            <w:left w:val="none" w:sz="0" w:space="0" w:color="auto"/>
            <w:bottom w:val="none" w:sz="0" w:space="0" w:color="auto"/>
            <w:right w:val="none" w:sz="0" w:space="0" w:color="auto"/>
          </w:divBdr>
        </w:div>
        <w:div w:id="1192180734">
          <w:marLeft w:val="480"/>
          <w:marRight w:val="0"/>
          <w:marTop w:val="0"/>
          <w:marBottom w:val="0"/>
          <w:divBdr>
            <w:top w:val="none" w:sz="0" w:space="0" w:color="auto"/>
            <w:left w:val="none" w:sz="0" w:space="0" w:color="auto"/>
            <w:bottom w:val="none" w:sz="0" w:space="0" w:color="auto"/>
            <w:right w:val="none" w:sz="0" w:space="0" w:color="auto"/>
          </w:divBdr>
        </w:div>
        <w:div w:id="649943391">
          <w:marLeft w:val="480"/>
          <w:marRight w:val="0"/>
          <w:marTop w:val="0"/>
          <w:marBottom w:val="0"/>
          <w:divBdr>
            <w:top w:val="none" w:sz="0" w:space="0" w:color="auto"/>
            <w:left w:val="none" w:sz="0" w:space="0" w:color="auto"/>
            <w:bottom w:val="none" w:sz="0" w:space="0" w:color="auto"/>
            <w:right w:val="none" w:sz="0" w:space="0" w:color="auto"/>
          </w:divBdr>
        </w:div>
        <w:div w:id="1191837728">
          <w:marLeft w:val="480"/>
          <w:marRight w:val="0"/>
          <w:marTop w:val="0"/>
          <w:marBottom w:val="0"/>
          <w:divBdr>
            <w:top w:val="none" w:sz="0" w:space="0" w:color="auto"/>
            <w:left w:val="none" w:sz="0" w:space="0" w:color="auto"/>
            <w:bottom w:val="none" w:sz="0" w:space="0" w:color="auto"/>
            <w:right w:val="none" w:sz="0" w:space="0" w:color="auto"/>
          </w:divBdr>
        </w:div>
        <w:div w:id="1080366008">
          <w:marLeft w:val="480"/>
          <w:marRight w:val="0"/>
          <w:marTop w:val="0"/>
          <w:marBottom w:val="0"/>
          <w:divBdr>
            <w:top w:val="none" w:sz="0" w:space="0" w:color="auto"/>
            <w:left w:val="none" w:sz="0" w:space="0" w:color="auto"/>
            <w:bottom w:val="none" w:sz="0" w:space="0" w:color="auto"/>
            <w:right w:val="none" w:sz="0" w:space="0" w:color="auto"/>
          </w:divBdr>
        </w:div>
      </w:divsChild>
    </w:div>
    <w:div w:id="31611658">
      <w:bodyDiv w:val="1"/>
      <w:marLeft w:val="0"/>
      <w:marRight w:val="0"/>
      <w:marTop w:val="0"/>
      <w:marBottom w:val="0"/>
      <w:divBdr>
        <w:top w:val="none" w:sz="0" w:space="0" w:color="auto"/>
        <w:left w:val="none" w:sz="0" w:space="0" w:color="auto"/>
        <w:bottom w:val="none" w:sz="0" w:space="0" w:color="auto"/>
        <w:right w:val="none" w:sz="0" w:space="0" w:color="auto"/>
      </w:divBdr>
    </w:div>
    <w:div w:id="37047407">
      <w:bodyDiv w:val="1"/>
      <w:marLeft w:val="0"/>
      <w:marRight w:val="0"/>
      <w:marTop w:val="0"/>
      <w:marBottom w:val="0"/>
      <w:divBdr>
        <w:top w:val="none" w:sz="0" w:space="0" w:color="auto"/>
        <w:left w:val="none" w:sz="0" w:space="0" w:color="auto"/>
        <w:bottom w:val="none" w:sz="0" w:space="0" w:color="auto"/>
        <w:right w:val="none" w:sz="0" w:space="0" w:color="auto"/>
      </w:divBdr>
    </w:div>
    <w:div w:id="40133338">
      <w:bodyDiv w:val="1"/>
      <w:marLeft w:val="0"/>
      <w:marRight w:val="0"/>
      <w:marTop w:val="0"/>
      <w:marBottom w:val="0"/>
      <w:divBdr>
        <w:top w:val="none" w:sz="0" w:space="0" w:color="auto"/>
        <w:left w:val="none" w:sz="0" w:space="0" w:color="auto"/>
        <w:bottom w:val="none" w:sz="0" w:space="0" w:color="auto"/>
        <w:right w:val="none" w:sz="0" w:space="0" w:color="auto"/>
      </w:divBdr>
    </w:div>
    <w:div w:id="40598494">
      <w:bodyDiv w:val="1"/>
      <w:marLeft w:val="0"/>
      <w:marRight w:val="0"/>
      <w:marTop w:val="0"/>
      <w:marBottom w:val="0"/>
      <w:divBdr>
        <w:top w:val="none" w:sz="0" w:space="0" w:color="auto"/>
        <w:left w:val="none" w:sz="0" w:space="0" w:color="auto"/>
        <w:bottom w:val="none" w:sz="0" w:space="0" w:color="auto"/>
        <w:right w:val="none" w:sz="0" w:space="0" w:color="auto"/>
      </w:divBdr>
    </w:div>
    <w:div w:id="41561473">
      <w:bodyDiv w:val="1"/>
      <w:marLeft w:val="0"/>
      <w:marRight w:val="0"/>
      <w:marTop w:val="0"/>
      <w:marBottom w:val="0"/>
      <w:divBdr>
        <w:top w:val="none" w:sz="0" w:space="0" w:color="auto"/>
        <w:left w:val="none" w:sz="0" w:space="0" w:color="auto"/>
        <w:bottom w:val="none" w:sz="0" w:space="0" w:color="auto"/>
        <w:right w:val="none" w:sz="0" w:space="0" w:color="auto"/>
      </w:divBdr>
    </w:div>
    <w:div w:id="42217863">
      <w:bodyDiv w:val="1"/>
      <w:marLeft w:val="0"/>
      <w:marRight w:val="0"/>
      <w:marTop w:val="0"/>
      <w:marBottom w:val="0"/>
      <w:divBdr>
        <w:top w:val="none" w:sz="0" w:space="0" w:color="auto"/>
        <w:left w:val="none" w:sz="0" w:space="0" w:color="auto"/>
        <w:bottom w:val="none" w:sz="0" w:space="0" w:color="auto"/>
        <w:right w:val="none" w:sz="0" w:space="0" w:color="auto"/>
      </w:divBdr>
      <w:divsChild>
        <w:div w:id="31467920">
          <w:marLeft w:val="640"/>
          <w:marRight w:val="0"/>
          <w:marTop w:val="0"/>
          <w:marBottom w:val="0"/>
          <w:divBdr>
            <w:top w:val="none" w:sz="0" w:space="0" w:color="auto"/>
            <w:left w:val="none" w:sz="0" w:space="0" w:color="auto"/>
            <w:bottom w:val="none" w:sz="0" w:space="0" w:color="auto"/>
            <w:right w:val="none" w:sz="0" w:space="0" w:color="auto"/>
          </w:divBdr>
        </w:div>
        <w:div w:id="57753585">
          <w:marLeft w:val="640"/>
          <w:marRight w:val="0"/>
          <w:marTop w:val="0"/>
          <w:marBottom w:val="0"/>
          <w:divBdr>
            <w:top w:val="none" w:sz="0" w:space="0" w:color="auto"/>
            <w:left w:val="none" w:sz="0" w:space="0" w:color="auto"/>
            <w:bottom w:val="none" w:sz="0" w:space="0" w:color="auto"/>
            <w:right w:val="none" w:sz="0" w:space="0" w:color="auto"/>
          </w:divBdr>
        </w:div>
        <w:div w:id="155001373">
          <w:marLeft w:val="640"/>
          <w:marRight w:val="0"/>
          <w:marTop w:val="0"/>
          <w:marBottom w:val="0"/>
          <w:divBdr>
            <w:top w:val="none" w:sz="0" w:space="0" w:color="auto"/>
            <w:left w:val="none" w:sz="0" w:space="0" w:color="auto"/>
            <w:bottom w:val="none" w:sz="0" w:space="0" w:color="auto"/>
            <w:right w:val="none" w:sz="0" w:space="0" w:color="auto"/>
          </w:divBdr>
        </w:div>
        <w:div w:id="161118582">
          <w:marLeft w:val="640"/>
          <w:marRight w:val="0"/>
          <w:marTop w:val="0"/>
          <w:marBottom w:val="0"/>
          <w:divBdr>
            <w:top w:val="none" w:sz="0" w:space="0" w:color="auto"/>
            <w:left w:val="none" w:sz="0" w:space="0" w:color="auto"/>
            <w:bottom w:val="none" w:sz="0" w:space="0" w:color="auto"/>
            <w:right w:val="none" w:sz="0" w:space="0" w:color="auto"/>
          </w:divBdr>
        </w:div>
        <w:div w:id="173807697">
          <w:marLeft w:val="640"/>
          <w:marRight w:val="0"/>
          <w:marTop w:val="0"/>
          <w:marBottom w:val="0"/>
          <w:divBdr>
            <w:top w:val="none" w:sz="0" w:space="0" w:color="auto"/>
            <w:left w:val="none" w:sz="0" w:space="0" w:color="auto"/>
            <w:bottom w:val="none" w:sz="0" w:space="0" w:color="auto"/>
            <w:right w:val="none" w:sz="0" w:space="0" w:color="auto"/>
          </w:divBdr>
        </w:div>
        <w:div w:id="187916043">
          <w:marLeft w:val="640"/>
          <w:marRight w:val="0"/>
          <w:marTop w:val="0"/>
          <w:marBottom w:val="0"/>
          <w:divBdr>
            <w:top w:val="none" w:sz="0" w:space="0" w:color="auto"/>
            <w:left w:val="none" w:sz="0" w:space="0" w:color="auto"/>
            <w:bottom w:val="none" w:sz="0" w:space="0" w:color="auto"/>
            <w:right w:val="none" w:sz="0" w:space="0" w:color="auto"/>
          </w:divBdr>
        </w:div>
        <w:div w:id="198663001">
          <w:marLeft w:val="640"/>
          <w:marRight w:val="0"/>
          <w:marTop w:val="0"/>
          <w:marBottom w:val="0"/>
          <w:divBdr>
            <w:top w:val="none" w:sz="0" w:space="0" w:color="auto"/>
            <w:left w:val="none" w:sz="0" w:space="0" w:color="auto"/>
            <w:bottom w:val="none" w:sz="0" w:space="0" w:color="auto"/>
            <w:right w:val="none" w:sz="0" w:space="0" w:color="auto"/>
          </w:divBdr>
        </w:div>
        <w:div w:id="216087417">
          <w:marLeft w:val="640"/>
          <w:marRight w:val="0"/>
          <w:marTop w:val="0"/>
          <w:marBottom w:val="0"/>
          <w:divBdr>
            <w:top w:val="none" w:sz="0" w:space="0" w:color="auto"/>
            <w:left w:val="none" w:sz="0" w:space="0" w:color="auto"/>
            <w:bottom w:val="none" w:sz="0" w:space="0" w:color="auto"/>
            <w:right w:val="none" w:sz="0" w:space="0" w:color="auto"/>
          </w:divBdr>
        </w:div>
        <w:div w:id="216089627">
          <w:marLeft w:val="640"/>
          <w:marRight w:val="0"/>
          <w:marTop w:val="0"/>
          <w:marBottom w:val="0"/>
          <w:divBdr>
            <w:top w:val="none" w:sz="0" w:space="0" w:color="auto"/>
            <w:left w:val="none" w:sz="0" w:space="0" w:color="auto"/>
            <w:bottom w:val="none" w:sz="0" w:space="0" w:color="auto"/>
            <w:right w:val="none" w:sz="0" w:space="0" w:color="auto"/>
          </w:divBdr>
        </w:div>
        <w:div w:id="239221324">
          <w:marLeft w:val="640"/>
          <w:marRight w:val="0"/>
          <w:marTop w:val="0"/>
          <w:marBottom w:val="0"/>
          <w:divBdr>
            <w:top w:val="none" w:sz="0" w:space="0" w:color="auto"/>
            <w:left w:val="none" w:sz="0" w:space="0" w:color="auto"/>
            <w:bottom w:val="none" w:sz="0" w:space="0" w:color="auto"/>
            <w:right w:val="none" w:sz="0" w:space="0" w:color="auto"/>
          </w:divBdr>
        </w:div>
        <w:div w:id="285087318">
          <w:marLeft w:val="640"/>
          <w:marRight w:val="0"/>
          <w:marTop w:val="0"/>
          <w:marBottom w:val="0"/>
          <w:divBdr>
            <w:top w:val="none" w:sz="0" w:space="0" w:color="auto"/>
            <w:left w:val="none" w:sz="0" w:space="0" w:color="auto"/>
            <w:bottom w:val="none" w:sz="0" w:space="0" w:color="auto"/>
            <w:right w:val="none" w:sz="0" w:space="0" w:color="auto"/>
          </w:divBdr>
        </w:div>
        <w:div w:id="298649444">
          <w:marLeft w:val="640"/>
          <w:marRight w:val="0"/>
          <w:marTop w:val="0"/>
          <w:marBottom w:val="0"/>
          <w:divBdr>
            <w:top w:val="none" w:sz="0" w:space="0" w:color="auto"/>
            <w:left w:val="none" w:sz="0" w:space="0" w:color="auto"/>
            <w:bottom w:val="none" w:sz="0" w:space="0" w:color="auto"/>
            <w:right w:val="none" w:sz="0" w:space="0" w:color="auto"/>
          </w:divBdr>
        </w:div>
        <w:div w:id="328217486">
          <w:marLeft w:val="640"/>
          <w:marRight w:val="0"/>
          <w:marTop w:val="0"/>
          <w:marBottom w:val="0"/>
          <w:divBdr>
            <w:top w:val="none" w:sz="0" w:space="0" w:color="auto"/>
            <w:left w:val="none" w:sz="0" w:space="0" w:color="auto"/>
            <w:bottom w:val="none" w:sz="0" w:space="0" w:color="auto"/>
            <w:right w:val="none" w:sz="0" w:space="0" w:color="auto"/>
          </w:divBdr>
        </w:div>
        <w:div w:id="393621886">
          <w:marLeft w:val="640"/>
          <w:marRight w:val="0"/>
          <w:marTop w:val="0"/>
          <w:marBottom w:val="0"/>
          <w:divBdr>
            <w:top w:val="none" w:sz="0" w:space="0" w:color="auto"/>
            <w:left w:val="none" w:sz="0" w:space="0" w:color="auto"/>
            <w:bottom w:val="none" w:sz="0" w:space="0" w:color="auto"/>
            <w:right w:val="none" w:sz="0" w:space="0" w:color="auto"/>
          </w:divBdr>
        </w:div>
        <w:div w:id="426077600">
          <w:marLeft w:val="640"/>
          <w:marRight w:val="0"/>
          <w:marTop w:val="0"/>
          <w:marBottom w:val="0"/>
          <w:divBdr>
            <w:top w:val="none" w:sz="0" w:space="0" w:color="auto"/>
            <w:left w:val="none" w:sz="0" w:space="0" w:color="auto"/>
            <w:bottom w:val="none" w:sz="0" w:space="0" w:color="auto"/>
            <w:right w:val="none" w:sz="0" w:space="0" w:color="auto"/>
          </w:divBdr>
        </w:div>
        <w:div w:id="437676204">
          <w:marLeft w:val="640"/>
          <w:marRight w:val="0"/>
          <w:marTop w:val="0"/>
          <w:marBottom w:val="0"/>
          <w:divBdr>
            <w:top w:val="none" w:sz="0" w:space="0" w:color="auto"/>
            <w:left w:val="none" w:sz="0" w:space="0" w:color="auto"/>
            <w:bottom w:val="none" w:sz="0" w:space="0" w:color="auto"/>
            <w:right w:val="none" w:sz="0" w:space="0" w:color="auto"/>
          </w:divBdr>
        </w:div>
        <w:div w:id="447700245">
          <w:marLeft w:val="640"/>
          <w:marRight w:val="0"/>
          <w:marTop w:val="0"/>
          <w:marBottom w:val="0"/>
          <w:divBdr>
            <w:top w:val="none" w:sz="0" w:space="0" w:color="auto"/>
            <w:left w:val="none" w:sz="0" w:space="0" w:color="auto"/>
            <w:bottom w:val="none" w:sz="0" w:space="0" w:color="auto"/>
            <w:right w:val="none" w:sz="0" w:space="0" w:color="auto"/>
          </w:divBdr>
        </w:div>
        <w:div w:id="461506538">
          <w:marLeft w:val="640"/>
          <w:marRight w:val="0"/>
          <w:marTop w:val="0"/>
          <w:marBottom w:val="0"/>
          <w:divBdr>
            <w:top w:val="none" w:sz="0" w:space="0" w:color="auto"/>
            <w:left w:val="none" w:sz="0" w:space="0" w:color="auto"/>
            <w:bottom w:val="none" w:sz="0" w:space="0" w:color="auto"/>
            <w:right w:val="none" w:sz="0" w:space="0" w:color="auto"/>
          </w:divBdr>
        </w:div>
        <w:div w:id="480925358">
          <w:marLeft w:val="640"/>
          <w:marRight w:val="0"/>
          <w:marTop w:val="0"/>
          <w:marBottom w:val="0"/>
          <w:divBdr>
            <w:top w:val="none" w:sz="0" w:space="0" w:color="auto"/>
            <w:left w:val="none" w:sz="0" w:space="0" w:color="auto"/>
            <w:bottom w:val="none" w:sz="0" w:space="0" w:color="auto"/>
            <w:right w:val="none" w:sz="0" w:space="0" w:color="auto"/>
          </w:divBdr>
        </w:div>
        <w:div w:id="494885669">
          <w:marLeft w:val="640"/>
          <w:marRight w:val="0"/>
          <w:marTop w:val="0"/>
          <w:marBottom w:val="0"/>
          <w:divBdr>
            <w:top w:val="none" w:sz="0" w:space="0" w:color="auto"/>
            <w:left w:val="none" w:sz="0" w:space="0" w:color="auto"/>
            <w:bottom w:val="none" w:sz="0" w:space="0" w:color="auto"/>
            <w:right w:val="none" w:sz="0" w:space="0" w:color="auto"/>
          </w:divBdr>
        </w:div>
        <w:div w:id="570583832">
          <w:marLeft w:val="640"/>
          <w:marRight w:val="0"/>
          <w:marTop w:val="0"/>
          <w:marBottom w:val="0"/>
          <w:divBdr>
            <w:top w:val="none" w:sz="0" w:space="0" w:color="auto"/>
            <w:left w:val="none" w:sz="0" w:space="0" w:color="auto"/>
            <w:bottom w:val="none" w:sz="0" w:space="0" w:color="auto"/>
            <w:right w:val="none" w:sz="0" w:space="0" w:color="auto"/>
          </w:divBdr>
        </w:div>
        <w:div w:id="594022208">
          <w:marLeft w:val="640"/>
          <w:marRight w:val="0"/>
          <w:marTop w:val="0"/>
          <w:marBottom w:val="0"/>
          <w:divBdr>
            <w:top w:val="none" w:sz="0" w:space="0" w:color="auto"/>
            <w:left w:val="none" w:sz="0" w:space="0" w:color="auto"/>
            <w:bottom w:val="none" w:sz="0" w:space="0" w:color="auto"/>
            <w:right w:val="none" w:sz="0" w:space="0" w:color="auto"/>
          </w:divBdr>
        </w:div>
        <w:div w:id="595869313">
          <w:marLeft w:val="640"/>
          <w:marRight w:val="0"/>
          <w:marTop w:val="0"/>
          <w:marBottom w:val="0"/>
          <w:divBdr>
            <w:top w:val="none" w:sz="0" w:space="0" w:color="auto"/>
            <w:left w:val="none" w:sz="0" w:space="0" w:color="auto"/>
            <w:bottom w:val="none" w:sz="0" w:space="0" w:color="auto"/>
            <w:right w:val="none" w:sz="0" w:space="0" w:color="auto"/>
          </w:divBdr>
        </w:div>
        <w:div w:id="610165097">
          <w:marLeft w:val="640"/>
          <w:marRight w:val="0"/>
          <w:marTop w:val="0"/>
          <w:marBottom w:val="0"/>
          <w:divBdr>
            <w:top w:val="none" w:sz="0" w:space="0" w:color="auto"/>
            <w:left w:val="none" w:sz="0" w:space="0" w:color="auto"/>
            <w:bottom w:val="none" w:sz="0" w:space="0" w:color="auto"/>
            <w:right w:val="none" w:sz="0" w:space="0" w:color="auto"/>
          </w:divBdr>
        </w:div>
        <w:div w:id="659651285">
          <w:marLeft w:val="640"/>
          <w:marRight w:val="0"/>
          <w:marTop w:val="0"/>
          <w:marBottom w:val="0"/>
          <w:divBdr>
            <w:top w:val="none" w:sz="0" w:space="0" w:color="auto"/>
            <w:left w:val="none" w:sz="0" w:space="0" w:color="auto"/>
            <w:bottom w:val="none" w:sz="0" w:space="0" w:color="auto"/>
            <w:right w:val="none" w:sz="0" w:space="0" w:color="auto"/>
          </w:divBdr>
        </w:div>
        <w:div w:id="660620046">
          <w:marLeft w:val="640"/>
          <w:marRight w:val="0"/>
          <w:marTop w:val="0"/>
          <w:marBottom w:val="0"/>
          <w:divBdr>
            <w:top w:val="none" w:sz="0" w:space="0" w:color="auto"/>
            <w:left w:val="none" w:sz="0" w:space="0" w:color="auto"/>
            <w:bottom w:val="none" w:sz="0" w:space="0" w:color="auto"/>
            <w:right w:val="none" w:sz="0" w:space="0" w:color="auto"/>
          </w:divBdr>
        </w:div>
        <w:div w:id="681392464">
          <w:marLeft w:val="640"/>
          <w:marRight w:val="0"/>
          <w:marTop w:val="0"/>
          <w:marBottom w:val="0"/>
          <w:divBdr>
            <w:top w:val="none" w:sz="0" w:space="0" w:color="auto"/>
            <w:left w:val="none" w:sz="0" w:space="0" w:color="auto"/>
            <w:bottom w:val="none" w:sz="0" w:space="0" w:color="auto"/>
            <w:right w:val="none" w:sz="0" w:space="0" w:color="auto"/>
          </w:divBdr>
        </w:div>
        <w:div w:id="682706466">
          <w:marLeft w:val="640"/>
          <w:marRight w:val="0"/>
          <w:marTop w:val="0"/>
          <w:marBottom w:val="0"/>
          <w:divBdr>
            <w:top w:val="none" w:sz="0" w:space="0" w:color="auto"/>
            <w:left w:val="none" w:sz="0" w:space="0" w:color="auto"/>
            <w:bottom w:val="none" w:sz="0" w:space="0" w:color="auto"/>
            <w:right w:val="none" w:sz="0" w:space="0" w:color="auto"/>
          </w:divBdr>
        </w:div>
        <w:div w:id="717629302">
          <w:marLeft w:val="640"/>
          <w:marRight w:val="0"/>
          <w:marTop w:val="0"/>
          <w:marBottom w:val="0"/>
          <w:divBdr>
            <w:top w:val="none" w:sz="0" w:space="0" w:color="auto"/>
            <w:left w:val="none" w:sz="0" w:space="0" w:color="auto"/>
            <w:bottom w:val="none" w:sz="0" w:space="0" w:color="auto"/>
            <w:right w:val="none" w:sz="0" w:space="0" w:color="auto"/>
          </w:divBdr>
        </w:div>
        <w:div w:id="734468508">
          <w:marLeft w:val="640"/>
          <w:marRight w:val="0"/>
          <w:marTop w:val="0"/>
          <w:marBottom w:val="0"/>
          <w:divBdr>
            <w:top w:val="none" w:sz="0" w:space="0" w:color="auto"/>
            <w:left w:val="none" w:sz="0" w:space="0" w:color="auto"/>
            <w:bottom w:val="none" w:sz="0" w:space="0" w:color="auto"/>
            <w:right w:val="none" w:sz="0" w:space="0" w:color="auto"/>
          </w:divBdr>
        </w:div>
        <w:div w:id="794300480">
          <w:marLeft w:val="640"/>
          <w:marRight w:val="0"/>
          <w:marTop w:val="0"/>
          <w:marBottom w:val="0"/>
          <w:divBdr>
            <w:top w:val="none" w:sz="0" w:space="0" w:color="auto"/>
            <w:left w:val="none" w:sz="0" w:space="0" w:color="auto"/>
            <w:bottom w:val="none" w:sz="0" w:space="0" w:color="auto"/>
            <w:right w:val="none" w:sz="0" w:space="0" w:color="auto"/>
          </w:divBdr>
        </w:div>
        <w:div w:id="812022756">
          <w:marLeft w:val="640"/>
          <w:marRight w:val="0"/>
          <w:marTop w:val="0"/>
          <w:marBottom w:val="0"/>
          <w:divBdr>
            <w:top w:val="none" w:sz="0" w:space="0" w:color="auto"/>
            <w:left w:val="none" w:sz="0" w:space="0" w:color="auto"/>
            <w:bottom w:val="none" w:sz="0" w:space="0" w:color="auto"/>
            <w:right w:val="none" w:sz="0" w:space="0" w:color="auto"/>
          </w:divBdr>
        </w:div>
        <w:div w:id="878473259">
          <w:marLeft w:val="640"/>
          <w:marRight w:val="0"/>
          <w:marTop w:val="0"/>
          <w:marBottom w:val="0"/>
          <w:divBdr>
            <w:top w:val="none" w:sz="0" w:space="0" w:color="auto"/>
            <w:left w:val="none" w:sz="0" w:space="0" w:color="auto"/>
            <w:bottom w:val="none" w:sz="0" w:space="0" w:color="auto"/>
            <w:right w:val="none" w:sz="0" w:space="0" w:color="auto"/>
          </w:divBdr>
        </w:div>
        <w:div w:id="980042361">
          <w:marLeft w:val="640"/>
          <w:marRight w:val="0"/>
          <w:marTop w:val="0"/>
          <w:marBottom w:val="0"/>
          <w:divBdr>
            <w:top w:val="none" w:sz="0" w:space="0" w:color="auto"/>
            <w:left w:val="none" w:sz="0" w:space="0" w:color="auto"/>
            <w:bottom w:val="none" w:sz="0" w:space="0" w:color="auto"/>
            <w:right w:val="none" w:sz="0" w:space="0" w:color="auto"/>
          </w:divBdr>
        </w:div>
        <w:div w:id="1011101614">
          <w:marLeft w:val="640"/>
          <w:marRight w:val="0"/>
          <w:marTop w:val="0"/>
          <w:marBottom w:val="0"/>
          <w:divBdr>
            <w:top w:val="none" w:sz="0" w:space="0" w:color="auto"/>
            <w:left w:val="none" w:sz="0" w:space="0" w:color="auto"/>
            <w:bottom w:val="none" w:sz="0" w:space="0" w:color="auto"/>
            <w:right w:val="none" w:sz="0" w:space="0" w:color="auto"/>
          </w:divBdr>
        </w:div>
        <w:div w:id="1028331433">
          <w:marLeft w:val="640"/>
          <w:marRight w:val="0"/>
          <w:marTop w:val="0"/>
          <w:marBottom w:val="0"/>
          <w:divBdr>
            <w:top w:val="none" w:sz="0" w:space="0" w:color="auto"/>
            <w:left w:val="none" w:sz="0" w:space="0" w:color="auto"/>
            <w:bottom w:val="none" w:sz="0" w:space="0" w:color="auto"/>
            <w:right w:val="none" w:sz="0" w:space="0" w:color="auto"/>
          </w:divBdr>
        </w:div>
        <w:div w:id="1071270191">
          <w:marLeft w:val="640"/>
          <w:marRight w:val="0"/>
          <w:marTop w:val="0"/>
          <w:marBottom w:val="0"/>
          <w:divBdr>
            <w:top w:val="none" w:sz="0" w:space="0" w:color="auto"/>
            <w:left w:val="none" w:sz="0" w:space="0" w:color="auto"/>
            <w:bottom w:val="none" w:sz="0" w:space="0" w:color="auto"/>
            <w:right w:val="none" w:sz="0" w:space="0" w:color="auto"/>
          </w:divBdr>
        </w:div>
        <w:div w:id="1103379559">
          <w:marLeft w:val="640"/>
          <w:marRight w:val="0"/>
          <w:marTop w:val="0"/>
          <w:marBottom w:val="0"/>
          <w:divBdr>
            <w:top w:val="none" w:sz="0" w:space="0" w:color="auto"/>
            <w:left w:val="none" w:sz="0" w:space="0" w:color="auto"/>
            <w:bottom w:val="none" w:sz="0" w:space="0" w:color="auto"/>
            <w:right w:val="none" w:sz="0" w:space="0" w:color="auto"/>
          </w:divBdr>
        </w:div>
        <w:div w:id="1147821975">
          <w:marLeft w:val="640"/>
          <w:marRight w:val="0"/>
          <w:marTop w:val="0"/>
          <w:marBottom w:val="0"/>
          <w:divBdr>
            <w:top w:val="none" w:sz="0" w:space="0" w:color="auto"/>
            <w:left w:val="none" w:sz="0" w:space="0" w:color="auto"/>
            <w:bottom w:val="none" w:sz="0" w:space="0" w:color="auto"/>
            <w:right w:val="none" w:sz="0" w:space="0" w:color="auto"/>
          </w:divBdr>
        </w:div>
        <w:div w:id="1155487261">
          <w:marLeft w:val="640"/>
          <w:marRight w:val="0"/>
          <w:marTop w:val="0"/>
          <w:marBottom w:val="0"/>
          <w:divBdr>
            <w:top w:val="none" w:sz="0" w:space="0" w:color="auto"/>
            <w:left w:val="none" w:sz="0" w:space="0" w:color="auto"/>
            <w:bottom w:val="none" w:sz="0" w:space="0" w:color="auto"/>
            <w:right w:val="none" w:sz="0" w:space="0" w:color="auto"/>
          </w:divBdr>
        </w:div>
        <w:div w:id="1159689447">
          <w:marLeft w:val="640"/>
          <w:marRight w:val="0"/>
          <w:marTop w:val="0"/>
          <w:marBottom w:val="0"/>
          <w:divBdr>
            <w:top w:val="none" w:sz="0" w:space="0" w:color="auto"/>
            <w:left w:val="none" w:sz="0" w:space="0" w:color="auto"/>
            <w:bottom w:val="none" w:sz="0" w:space="0" w:color="auto"/>
            <w:right w:val="none" w:sz="0" w:space="0" w:color="auto"/>
          </w:divBdr>
        </w:div>
        <w:div w:id="1164247496">
          <w:marLeft w:val="640"/>
          <w:marRight w:val="0"/>
          <w:marTop w:val="0"/>
          <w:marBottom w:val="0"/>
          <w:divBdr>
            <w:top w:val="none" w:sz="0" w:space="0" w:color="auto"/>
            <w:left w:val="none" w:sz="0" w:space="0" w:color="auto"/>
            <w:bottom w:val="none" w:sz="0" w:space="0" w:color="auto"/>
            <w:right w:val="none" w:sz="0" w:space="0" w:color="auto"/>
          </w:divBdr>
        </w:div>
        <w:div w:id="1179849792">
          <w:marLeft w:val="640"/>
          <w:marRight w:val="0"/>
          <w:marTop w:val="0"/>
          <w:marBottom w:val="0"/>
          <w:divBdr>
            <w:top w:val="none" w:sz="0" w:space="0" w:color="auto"/>
            <w:left w:val="none" w:sz="0" w:space="0" w:color="auto"/>
            <w:bottom w:val="none" w:sz="0" w:space="0" w:color="auto"/>
            <w:right w:val="none" w:sz="0" w:space="0" w:color="auto"/>
          </w:divBdr>
        </w:div>
        <w:div w:id="1225987400">
          <w:marLeft w:val="640"/>
          <w:marRight w:val="0"/>
          <w:marTop w:val="0"/>
          <w:marBottom w:val="0"/>
          <w:divBdr>
            <w:top w:val="none" w:sz="0" w:space="0" w:color="auto"/>
            <w:left w:val="none" w:sz="0" w:space="0" w:color="auto"/>
            <w:bottom w:val="none" w:sz="0" w:space="0" w:color="auto"/>
            <w:right w:val="none" w:sz="0" w:space="0" w:color="auto"/>
          </w:divBdr>
        </w:div>
        <w:div w:id="1327628355">
          <w:marLeft w:val="640"/>
          <w:marRight w:val="0"/>
          <w:marTop w:val="0"/>
          <w:marBottom w:val="0"/>
          <w:divBdr>
            <w:top w:val="none" w:sz="0" w:space="0" w:color="auto"/>
            <w:left w:val="none" w:sz="0" w:space="0" w:color="auto"/>
            <w:bottom w:val="none" w:sz="0" w:space="0" w:color="auto"/>
            <w:right w:val="none" w:sz="0" w:space="0" w:color="auto"/>
          </w:divBdr>
        </w:div>
        <w:div w:id="1361273968">
          <w:marLeft w:val="640"/>
          <w:marRight w:val="0"/>
          <w:marTop w:val="0"/>
          <w:marBottom w:val="0"/>
          <w:divBdr>
            <w:top w:val="none" w:sz="0" w:space="0" w:color="auto"/>
            <w:left w:val="none" w:sz="0" w:space="0" w:color="auto"/>
            <w:bottom w:val="none" w:sz="0" w:space="0" w:color="auto"/>
            <w:right w:val="none" w:sz="0" w:space="0" w:color="auto"/>
          </w:divBdr>
        </w:div>
        <w:div w:id="1406994142">
          <w:marLeft w:val="640"/>
          <w:marRight w:val="0"/>
          <w:marTop w:val="0"/>
          <w:marBottom w:val="0"/>
          <w:divBdr>
            <w:top w:val="none" w:sz="0" w:space="0" w:color="auto"/>
            <w:left w:val="none" w:sz="0" w:space="0" w:color="auto"/>
            <w:bottom w:val="none" w:sz="0" w:space="0" w:color="auto"/>
            <w:right w:val="none" w:sz="0" w:space="0" w:color="auto"/>
          </w:divBdr>
        </w:div>
        <w:div w:id="1456943511">
          <w:marLeft w:val="640"/>
          <w:marRight w:val="0"/>
          <w:marTop w:val="0"/>
          <w:marBottom w:val="0"/>
          <w:divBdr>
            <w:top w:val="none" w:sz="0" w:space="0" w:color="auto"/>
            <w:left w:val="none" w:sz="0" w:space="0" w:color="auto"/>
            <w:bottom w:val="none" w:sz="0" w:space="0" w:color="auto"/>
            <w:right w:val="none" w:sz="0" w:space="0" w:color="auto"/>
          </w:divBdr>
        </w:div>
        <w:div w:id="1465270329">
          <w:marLeft w:val="640"/>
          <w:marRight w:val="0"/>
          <w:marTop w:val="0"/>
          <w:marBottom w:val="0"/>
          <w:divBdr>
            <w:top w:val="none" w:sz="0" w:space="0" w:color="auto"/>
            <w:left w:val="none" w:sz="0" w:space="0" w:color="auto"/>
            <w:bottom w:val="none" w:sz="0" w:space="0" w:color="auto"/>
            <w:right w:val="none" w:sz="0" w:space="0" w:color="auto"/>
          </w:divBdr>
        </w:div>
        <w:div w:id="1534612387">
          <w:marLeft w:val="640"/>
          <w:marRight w:val="0"/>
          <w:marTop w:val="0"/>
          <w:marBottom w:val="0"/>
          <w:divBdr>
            <w:top w:val="none" w:sz="0" w:space="0" w:color="auto"/>
            <w:left w:val="none" w:sz="0" w:space="0" w:color="auto"/>
            <w:bottom w:val="none" w:sz="0" w:space="0" w:color="auto"/>
            <w:right w:val="none" w:sz="0" w:space="0" w:color="auto"/>
          </w:divBdr>
        </w:div>
        <w:div w:id="1590456749">
          <w:marLeft w:val="640"/>
          <w:marRight w:val="0"/>
          <w:marTop w:val="0"/>
          <w:marBottom w:val="0"/>
          <w:divBdr>
            <w:top w:val="none" w:sz="0" w:space="0" w:color="auto"/>
            <w:left w:val="none" w:sz="0" w:space="0" w:color="auto"/>
            <w:bottom w:val="none" w:sz="0" w:space="0" w:color="auto"/>
            <w:right w:val="none" w:sz="0" w:space="0" w:color="auto"/>
          </w:divBdr>
        </w:div>
        <w:div w:id="1759322877">
          <w:marLeft w:val="640"/>
          <w:marRight w:val="0"/>
          <w:marTop w:val="0"/>
          <w:marBottom w:val="0"/>
          <w:divBdr>
            <w:top w:val="none" w:sz="0" w:space="0" w:color="auto"/>
            <w:left w:val="none" w:sz="0" w:space="0" w:color="auto"/>
            <w:bottom w:val="none" w:sz="0" w:space="0" w:color="auto"/>
            <w:right w:val="none" w:sz="0" w:space="0" w:color="auto"/>
          </w:divBdr>
        </w:div>
        <w:div w:id="1804153846">
          <w:marLeft w:val="640"/>
          <w:marRight w:val="0"/>
          <w:marTop w:val="0"/>
          <w:marBottom w:val="0"/>
          <w:divBdr>
            <w:top w:val="none" w:sz="0" w:space="0" w:color="auto"/>
            <w:left w:val="none" w:sz="0" w:space="0" w:color="auto"/>
            <w:bottom w:val="none" w:sz="0" w:space="0" w:color="auto"/>
            <w:right w:val="none" w:sz="0" w:space="0" w:color="auto"/>
          </w:divBdr>
        </w:div>
        <w:div w:id="1819570274">
          <w:marLeft w:val="640"/>
          <w:marRight w:val="0"/>
          <w:marTop w:val="0"/>
          <w:marBottom w:val="0"/>
          <w:divBdr>
            <w:top w:val="none" w:sz="0" w:space="0" w:color="auto"/>
            <w:left w:val="none" w:sz="0" w:space="0" w:color="auto"/>
            <w:bottom w:val="none" w:sz="0" w:space="0" w:color="auto"/>
            <w:right w:val="none" w:sz="0" w:space="0" w:color="auto"/>
          </w:divBdr>
        </w:div>
        <w:div w:id="1823158033">
          <w:marLeft w:val="640"/>
          <w:marRight w:val="0"/>
          <w:marTop w:val="0"/>
          <w:marBottom w:val="0"/>
          <w:divBdr>
            <w:top w:val="none" w:sz="0" w:space="0" w:color="auto"/>
            <w:left w:val="none" w:sz="0" w:space="0" w:color="auto"/>
            <w:bottom w:val="none" w:sz="0" w:space="0" w:color="auto"/>
            <w:right w:val="none" w:sz="0" w:space="0" w:color="auto"/>
          </w:divBdr>
        </w:div>
        <w:div w:id="1832133722">
          <w:marLeft w:val="640"/>
          <w:marRight w:val="0"/>
          <w:marTop w:val="0"/>
          <w:marBottom w:val="0"/>
          <w:divBdr>
            <w:top w:val="none" w:sz="0" w:space="0" w:color="auto"/>
            <w:left w:val="none" w:sz="0" w:space="0" w:color="auto"/>
            <w:bottom w:val="none" w:sz="0" w:space="0" w:color="auto"/>
            <w:right w:val="none" w:sz="0" w:space="0" w:color="auto"/>
          </w:divBdr>
        </w:div>
        <w:div w:id="1860972507">
          <w:marLeft w:val="640"/>
          <w:marRight w:val="0"/>
          <w:marTop w:val="0"/>
          <w:marBottom w:val="0"/>
          <w:divBdr>
            <w:top w:val="none" w:sz="0" w:space="0" w:color="auto"/>
            <w:left w:val="none" w:sz="0" w:space="0" w:color="auto"/>
            <w:bottom w:val="none" w:sz="0" w:space="0" w:color="auto"/>
            <w:right w:val="none" w:sz="0" w:space="0" w:color="auto"/>
          </w:divBdr>
        </w:div>
        <w:div w:id="1867402309">
          <w:marLeft w:val="640"/>
          <w:marRight w:val="0"/>
          <w:marTop w:val="0"/>
          <w:marBottom w:val="0"/>
          <w:divBdr>
            <w:top w:val="none" w:sz="0" w:space="0" w:color="auto"/>
            <w:left w:val="none" w:sz="0" w:space="0" w:color="auto"/>
            <w:bottom w:val="none" w:sz="0" w:space="0" w:color="auto"/>
            <w:right w:val="none" w:sz="0" w:space="0" w:color="auto"/>
          </w:divBdr>
        </w:div>
        <w:div w:id="1901942579">
          <w:marLeft w:val="640"/>
          <w:marRight w:val="0"/>
          <w:marTop w:val="0"/>
          <w:marBottom w:val="0"/>
          <w:divBdr>
            <w:top w:val="none" w:sz="0" w:space="0" w:color="auto"/>
            <w:left w:val="none" w:sz="0" w:space="0" w:color="auto"/>
            <w:bottom w:val="none" w:sz="0" w:space="0" w:color="auto"/>
            <w:right w:val="none" w:sz="0" w:space="0" w:color="auto"/>
          </w:divBdr>
        </w:div>
        <w:div w:id="1908491622">
          <w:marLeft w:val="640"/>
          <w:marRight w:val="0"/>
          <w:marTop w:val="0"/>
          <w:marBottom w:val="0"/>
          <w:divBdr>
            <w:top w:val="none" w:sz="0" w:space="0" w:color="auto"/>
            <w:left w:val="none" w:sz="0" w:space="0" w:color="auto"/>
            <w:bottom w:val="none" w:sz="0" w:space="0" w:color="auto"/>
            <w:right w:val="none" w:sz="0" w:space="0" w:color="auto"/>
          </w:divBdr>
        </w:div>
        <w:div w:id="1922179144">
          <w:marLeft w:val="640"/>
          <w:marRight w:val="0"/>
          <w:marTop w:val="0"/>
          <w:marBottom w:val="0"/>
          <w:divBdr>
            <w:top w:val="none" w:sz="0" w:space="0" w:color="auto"/>
            <w:left w:val="none" w:sz="0" w:space="0" w:color="auto"/>
            <w:bottom w:val="none" w:sz="0" w:space="0" w:color="auto"/>
            <w:right w:val="none" w:sz="0" w:space="0" w:color="auto"/>
          </w:divBdr>
        </w:div>
        <w:div w:id="1928535142">
          <w:marLeft w:val="640"/>
          <w:marRight w:val="0"/>
          <w:marTop w:val="0"/>
          <w:marBottom w:val="0"/>
          <w:divBdr>
            <w:top w:val="none" w:sz="0" w:space="0" w:color="auto"/>
            <w:left w:val="none" w:sz="0" w:space="0" w:color="auto"/>
            <w:bottom w:val="none" w:sz="0" w:space="0" w:color="auto"/>
            <w:right w:val="none" w:sz="0" w:space="0" w:color="auto"/>
          </w:divBdr>
        </w:div>
        <w:div w:id="1938715270">
          <w:marLeft w:val="640"/>
          <w:marRight w:val="0"/>
          <w:marTop w:val="0"/>
          <w:marBottom w:val="0"/>
          <w:divBdr>
            <w:top w:val="none" w:sz="0" w:space="0" w:color="auto"/>
            <w:left w:val="none" w:sz="0" w:space="0" w:color="auto"/>
            <w:bottom w:val="none" w:sz="0" w:space="0" w:color="auto"/>
            <w:right w:val="none" w:sz="0" w:space="0" w:color="auto"/>
          </w:divBdr>
        </w:div>
        <w:div w:id="1961524633">
          <w:marLeft w:val="640"/>
          <w:marRight w:val="0"/>
          <w:marTop w:val="0"/>
          <w:marBottom w:val="0"/>
          <w:divBdr>
            <w:top w:val="none" w:sz="0" w:space="0" w:color="auto"/>
            <w:left w:val="none" w:sz="0" w:space="0" w:color="auto"/>
            <w:bottom w:val="none" w:sz="0" w:space="0" w:color="auto"/>
            <w:right w:val="none" w:sz="0" w:space="0" w:color="auto"/>
          </w:divBdr>
        </w:div>
        <w:div w:id="1965846249">
          <w:marLeft w:val="640"/>
          <w:marRight w:val="0"/>
          <w:marTop w:val="0"/>
          <w:marBottom w:val="0"/>
          <w:divBdr>
            <w:top w:val="none" w:sz="0" w:space="0" w:color="auto"/>
            <w:left w:val="none" w:sz="0" w:space="0" w:color="auto"/>
            <w:bottom w:val="none" w:sz="0" w:space="0" w:color="auto"/>
            <w:right w:val="none" w:sz="0" w:space="0" w:color="auto"/>
          </w:divBdr>
        </w:div>
        <w:div w:id="1967001280">
          <w:marLeft w:val="640"/>
          <w:marRight w:val="0"/>
          <w:marTop w:val="0"/>
          <w:marBottom w:val="0"/>
          <w:divBdr>
            <w:top w:val="none" w:sz="0" w:space="0" w:color="auto"/>
            <w:left w:val="none" w:sz="0" w:space="0" w:color="auto"/>
            <w:bottom w:val="none" w:sz="0" w:space="0" w:color="auto"/>
            <w:right w:val="none" w:sz="0" w:space="0" w:color="auto"/>
          </w:divBdr>
        </w:div>
        <w:div w:id="2010595738">
          <w:marLeft w:val="640"/>
          <w:marRight w:val="0"/>
          <w:marTop w:val="0"/>
          <w:marBottom w:val="0"/>
          <w:divBdr>
            <w:top w:val="none" w:sz="0" w:space="0" w:color="auto"/>
            <w:left w:val="none" w:sz="0" w:space="0" w:color="auto"/>
            <w:bottom w:val="none" w:sz="0" w:space="0" w:color="auto"/>
            <w:right w:val="none" w:sz="0" w:space="0" w:color="auto"/>
          </w:divBdr>
        </w:div>
        <w:div w:id="2029746318">
          <w:marLeft w:val="640"/>
          <w:marRight w:val="0"/>
          <w:marTop w:val="0"/>
          <w:marBottom w:val="0"/>
          <w:divBdr>
            <w:top w:val="none" w:sz="0" w:space="0" w:color="auto"/>
            <w:left w:val="none" w:sz="0" w:space="0" w:color="auto"/>
            <w:bottom w:val="none" w:sz="0" w:space="0" w:color="auto"/>
            <w:right w:val="none" w:sz="0" w:space="0" w:color="auto"/>
          </w:divBdr>
        </w:div>
        <w:div w:id="2064021306">
          <w:marLeft w:val="640"/>
          <w:marRight w:val="0"/>
          <w:marTop w:val="0"/>
          <w:marBottom w:val="0"/>
          <w:divBdr>
            <w:top w:val="none" w:sz="0" w:space="0" w:color="auto"/>
            <w:left w:val="none" w:sz="0" w:space="0" w:color="auto"/>
            <w:bottom w:val="none" w:sz="0" w:space="0" w:color="auto"/>
            <w:right w:val="none" w:sz="0" w:space="0" w:color="auto"/>
          </w:divBdr>
        </w:div>
        <w:div w:id="2077511727">
          <w:marLeft w:val="640"/>
          <w:marRight w:val="0"/>
          <w:marTop w:val="0"/>
          <w:marBottom w:val="0"/>
          <w:divBdr>
            <w:top w:val="none" w:sz="0" w:space="0" w:color="auto"/>
            <w:left w:val="none" w:sz="0" w:space="0" w:color="auto"/>
            <w:bottom w:val="none" w:sz="0" w:space="0" w:color="auto"/>
            <w:right w:val="none" w:sz="0" w:space="0" w:color="auto"/>
          </w:divBdr>
        </w:div>
        <w:div w:id="2117673174">
          <w:marLeft w:val="640"/>
          <w:marRight w:val="0"/>
          <w:marTop w:val="0"/>
          <w:marBottom w:val="0"/>
          <w:divBdr>
            <w:top w:val="none" w:sz="0" w:space="0" w:color="auto"/>
            <w:left w:val="none" w:sz="0" w:space="0" w:color="auto"/>
            <w:bottom w:val="none" w:sz="0" w:space="0" w:color="auto"/>
            <w:right w:val="none" w:sz="0" w:space="0" w:color="auto"/>
          </w:divBdr>
        </w:div>
      </w:divsChild>
    </w:div>
    <w:div w:id="55206324">
      <w:bodyDiv w:val="1"/>
      <w:marLeft w:val="0"/>
      <w:marRight w:val="0"/>
      <w:marTop w:val="0"/>
      <w:marBottom w:val="0"/>
      <w:divBdr>
        <w:top w:val="none" w:sz="0" w:space="0" w:color="auto"/>
        <w:left w:val="none" w:sz="0" w:space="0" w:color="auto"/>
        <w:bottom w:val="none" w:sz="0" w:space="0" w:color="auto"/>
        <w:right w:val="none" w:sz="0" w:space="0" w:color="auto"/>
      </w:divBdr>
    </w:div>
    <w:div w:id="57243593">
      <w:bodyDiv w:val="1"/>
      <w:marLeft w:val="0"/>
      <w:marRight w:val="0"/>
      <w:marTop w:val="0"/>
      <w:marBottom w:val="0"/>
      <w:divBdr>
        <w:top w:val="none" w:sz="0" w:space="0" w:color="auto"/>
        <w:left w:val="none" w:sz="0" w:space="0" w:color="auto"/>
        <w:bottom w:val="none" w:sz="0" w:space="0" w:color="auto"/>
        <w:right w:val="none" w:sz="0" w:space="0" w:color="auto"/>
      </w:divBdr>
      <w:divsChild>
        <w:div w:id="1731540780">
          <w:marLeft w:val="480"/>
          <w:marRight w:val="0"/>
          <w:marTop w:val="0"/>
          <w:marBottom w:val="0"/>
          <w:divBdr>
            <w:top w:val="none" w:sz="0" w:space="0" w:color="auto"/>
            <w:left w:val="none" w:sz="0" w:space="0" w:color="auto"/>
            <w:bottom w:val="none" w:sz="0" w:space="0" w:color="auto"/>
            <w:right w:val="none" w:sz="0" w:space="0" w:color="auto"/>
          </w:divBdr>
        </w:div>
        <w:div w:id="544946936">
          <w:marLeft w:val="480"/>
          <w:marRight w:val="0"/>
          <w:marTop w:val="0"/>
          <w:marBottom w:val="0"/>
          <w:divBdr>
            <w:top w:val="none" w:sz="0" w:space="0" w:color="auto"/>
            <w:left w:val="none" w:sz="0" w:space="0" w:color="auto"/>
            <w:bottom w:val="none" w:sz="0" w:space="0" w:color="auto"/>
            <w:right w:val="none" w:sz="0" w:space="0" w:color="auto"/>
          </w:divBdr>
        </w:div>
        <w:div w:id="1408108049">
          <w:marLeft w:val="480"/>
          <w:marRight w:val="0"/>
          <w:marTop w:val="0"/>
          <w:marBottom w:val="0"/>
          <w:divBdr>
            <w:top w:val="none" w:sz="0" w:space="0" w:color="auto"/>
            <w:left w:val="none" w:sz="0" w:space="0" w:color="auto"/>
            <w:bottom w:val="none" w:sz="0" w:space="0" w:color="auto"/>
            <w:right w:val="none" w:sz="0" w:space="0" w:color="auto"/>
          </w:divBdr>
        </w:div>
        <w:div w:id="1161039569">
          <w:marLeft w:val="480"/>
          <w:marRight w:val="0"/>
          <w:marTop w:val="0"/>
          <w:marBottom w:val="0"/>
          <w:divBdr>
            <w:top w:val="none" w:sz="0" w:space="0" w:color="auto"/>
            <w:left w:val="none" w:sz="0" w:space="0" w:color="auto"/>
            <w:bottom w:val="none" w:sz="0" w:space="0" w:color="auto"/>
            <w:right w:val="none" w:sz="0" w:space="0" w:color="auto"/>
          </w:divBdr>
        </w:div>
        <w:div w:id="15473702">
          <w:marLeft w:val="480"/>
          <w:marRight w:val="0"/>
          <w:marTop w:val="0"/>
          <w:marBottom w:val="0"/>
          <w:divBdr>
            <w:top w:val="none" w:sz="0" w:space="0" w:color="auto"/>
            <w:left w:val="none" w:sz="0" w:space="0" w:color="auto"/>
            <w:bottom w:val="none" w:sz="0" w:space="0" w:color="auto"/>
            <w:right w:val="none" w:sz="0" w:space="0" w:color="auto"/>
          </w:divBdr>
        </w:div>
        <w:div w:id="2040663119">
          <w:marLeft w:val="480"/>
          <w:marRight w:val="0"/>
          <w:marTop w:val="0"/>
          <w:marBottom w:val="0"/>
          <w:divBdr>
            <w:top w:val="none" w:sz="0" w:space="0" w:color="auto"/>
            <w:left w:val="none" w:sz="0" w:space="0" w:color="auto"/>
            <w:bottom w:val="none" w:sz="0" w:space="0" w:color="auto"/>
            <w:right w:val="none" w:sz="0" w:space="0" w:color="auto"/>
          </w:divBdr>
        </w:div>
        <w:div w:id="1083643684">
          <w:marLeft w:val="480"/>
          <w:marRight w:val="0"/>
          <w:marTop w:val="0"/>
          <w:marBottom w:val="0"/>
          <w:divBdr>
            <w:top w:val="none" w:sz="0" w:space="0" w:color="auto"/>
            <w:left w:val="none" w:sz="0" w:space="0" w:color="auto"/>
            <w:bottom w:val="none" w:sz="0" w:space="0" w:color="auto"/>
            <w:right w:val="none" w:sz="0" w:space="0" w:color="auto"/>
          </w:divBdr>
        </w:div>
        <w:div w:id="1056392700">
          <w:marLeft w:val="480"/>
          <w:marRight w:val="0"/>
          <w:marTop w:val="0"/>
          <w:marBottom w:val="0"/>
          <w:divBdr>
            <w:top w:val="none" w:sz="0" w:space="0" w:color="auto"/>
            <w:left w:val="none" w:sz="0" w:space="0" w:color="auto"/>
            <w:bottom w:val="none" w:sz="0" w:space="0" w:color="auto"/>
            <w:right w:val="none" w:sz="0" w:space="0" w:color="auto"/>
          </w:divBdr>
        </w:div>
        <w:div w:id="2062245545">
          <w:marLeft w:val="480"/>
          <w:marRight w:val="0"/>
          <w:marTop w:val="0"/>
          <w:marBottom w:val="0"/>
          <w:divBdr>
            <w:top w:val="none" w:sz="0" w:space="0" w:color="auto"/>
            <w:left w:val="none" w:sz="0" w:space="0" w:color="auto"/>
            <w:bottom w:val="none" w:sz="0" w:space="0" w:color="auto"/>
            <w:right w:val="none" w:sz="0" w:space="0" w:color="auto"/>
          </w:divBdr>
        </w:div>
        <w:div w:id="702248077">
          <w:marLeft w:val="480"/>
          <w:marRight w:val="0"/>
          <w:marTop w:val="0"/>
          <w:marBottom w:val="0"/>
          <w:divBdr>
            <w:top w:val="none" w:sz="0" w:space="0" w:color="auto"/>
            <w:left w:val="none" w:sz="0" w:space="0" w:color="auto"/>
            <w:bottom w:val="none" w:sz="0" w:space="0" w:color="auto"/>
            <w:right w:val="none" w:sz="0" w:space="0" w:color="auto"/>
          </w:divBdr>
        </w:div>
        <w:div w:id="21444518">
          <w:marLeft w:val="480"/>
          <w:marRight w:val="0"/>
          <w:marTop w:val="0"/>
          <w:marBottom w:val="0"/>
          <w:divBdr>
            <w:top w:val="none" w:sz="0" w:space="0" w:color="auto"/>
            <w:left w:val="none" w:sz="0" w:space="0" w:color="auto"/>
            <w:bottom w:val="none" w:sz="0" w:space="0" w:color="auto"/>
            <w:right w:val="none" w:sz="0" w:space="0" w:color="auto"/>
          </w:divBdr>
        </w:div>
        <w:div w:id="2099986274">
          <w:marLeft w:val="480"/>
          <w:marRight w:val="0"/>
          <w:marTop w:val="0"/>
          <w:marBottom w:val="0"/>
          <w:divBdr>
            <w:top w:val="none" w:sz="0" w:space="0" w:color="auto"/>
            <w:left w:val="none" w:sz="0" w:space="0" w:color="auto"/>
            <w:bottom w:val="none" w:sz="0" w:space="0" w:color="auto"/>
            <w:right w:val="none" w:sz="0" w:space="0" w:color="auto"/>
          </w:divBdr>
        </w:div>
        <w:div w:id="817724688">
          <w:marLeft w:val="480"/>
          <w:marRight w:val="0"/>
          <w:marTop w:val="0"/>
          <w:marBottom w:val="0"/>
          <w:divBdr>
            <w:top w:val="none" w:sz="0" w:space="0" w:color="auto"/>
            <w:left w:val="none" w:sz="0" w:space="0" w:color="auto"/>
            <w:bottom w:val="none" w:sz="0" w:space="0" w:color="auto"/>
            <w:right w:val="none" w:sz="0" w:space="0" w:color="auto"/>
          </w:divBdr>
        </w:div>
      </w:divsChild>
    </w:div>
    <w:div w:id="63065981">
      <w:bodyDiv w:val="1"/>
      <w:marLeft w:val="0"/>
      <w:marRight w:val="0"/>
      <w:marTop w:val="0"/>
      <w:marBottom w:val="0"/>
      <w:divBdr>
        <w:top w:val="none" w:sz="0" w:space="0" w:color="auto"/>
        <w:left w:val="none" w:sz="0" w:space="0" w:color="auto"/>
        <w:bottom w:val="none" w:sz="0" w:space="0" w:color="auto"/>
        <w:right w:val="none" w:sz="0" w:space="0" w:color="auto"/>
      </w:divBdr>
      <w:divsChild>
        <w:div w:id="350762824">
          <w:marLeft w:val="480"/>
          <w:marRight w:val="0"/>
          <w:marTop w:val="0"/>
          <w:marBottom w:val="0"/>
          <w:divBdr>
            <w:top w:val="none" w:sz="0" w:space="0" w:color="auto"/>
            <w:left w:val="none" w:sz="0" w:space="0" w:color="auto"/>
            <w:bottom w:val="none" w:sz="0" w:space="0" w:color="auto"/>
            <w:right w:val="none" w:sz="0" w:space="0" w:color="auto"/>
          </w:divBdr>
        </w:div>
        <w:div w:id="1808932785">
          <w:marLeft w:val="480"/>
          <w:marRight w:val="0"/>
          <w:marTop w:val="0"/>
          <w:marBottom w:val="0"/>
          <w:divBdr>
            <w:top w:val="none" w:sz="0" w:space="0" w:color="auto"/>
            <w:left w:val="none" w:sz="0" w:space="0" w:color="auto"/>
            <w:bottom w:val="none" w:sz="0" w:space="0" w:color="auto"/>
            <w:right w:val="none" w:sz="0" w:space="0" w:color="auto"/>
          </w:divBdr>
        </w:div>
        <w:div w:id="1402633906">
          <w:marLeft w:val="480"/>
          <w:marRight w:val="0"/>
          <w:marTop w:val="0"/>
          <w:marBottom w:val="0"/>
          <w:divBdr>
            <w:top w:val="none" w:sz="0" w:space="0" w:color="auto"/>
            <w:left w:val="none" w:sz="0" w:space="0" w:color="auto"/>
            <w:bottom w:val="none" w:sz="0" w:space="0" w:color="auto"/>
            <w:right w:val="none" w:sz="0" w:space="0" w:color="auto"/>
          </w:divBdr>
        </w:div>
        <w:div w:id="776870251">
          <w:marLeft w:val="480"/>
          <w:marRight w:val="0"/>
          <w:marTop w:val="0"/>
          <w:marBottom w:val="0"/>
          <w:divBdr>
            <w:top w:val="none" w:sz="0" w:space="0" w:color="auto"/>
            <w:left w:val="none" w:sz="0" w:space="0" w:color="auto"/>
            <w:bottom w:val="none" w:sz="0" w:space="0" w:color="auto"/>
            <w:right w:val="none" w:sz="0" w:space="0" w:color="auto"/>
          </w:divBdr>
        </w:div>
        <w:div w:id="506482424">
          <w:marLeft w:val="480"/>
          <w:marRight w:val="0"/>
          <w:marTop w:val="0"/>
          <w:marBottom w:val="0"/>
          <w:divBdr>
            <w:top w:val="none" w:sz="0" w:space="0" w:color="auto"/>
            <w:left w:val="none" w:sz="0" w:space="0" w:color="auto"/>
            <w:bottom w:val="none" w:sz="0" w:space="0" w:color="auto"/>
            <w:right w:val="none" w:sz="0" w:space="0" w:color="auto"/>
          </w:divBdr>
        </w:div>
        <w:div w:id="402915461">
          <w:marLeft w:val="480"/>
          <w:marRight w:val="0"/>
          <w:marTop w:val="0"/>
          <w:marBottom w:val="0"/>
          <w:divBdr>
            <w:top w:val="none" w:sz="0" w:space="0" w:color="auto"/>
            <w:left w:val="none" w:sz="0" w:space="0" w:color="auto"/>
            <w:bottom w:val="none" w:sz="0" w:space="0" w:color="auto"/>
            <w:right w:val="none" w:sz="0" w:space="0" w:color="auto"/>
          </w:divBdr>
        </w:div>
        <w:div w:id="66807411">
          <w:marLeft w:val="480"/>
          <w:marRight w:val="0"/>
          <w:marTop w:val="0"/>
          <w:marBottom w:val="0"/>
          <w:divBdr>
            <w:top w:val="none" w:sz="0" w:space="0" w:color="auto"/>
            <w:left w:val="none" w:sz="0" w:space="0" w:color="auto"/>
            <w:bottom w:val="none" w:sz="0" w:space="0" w:color="auto"/>
            <w:right w:val="none" w:sz="0" w:space="0" w:color="auto"/>
          </w:divBdr>
        </w:div>
        <w:div w:id="1750079035">
          <w:marLeft w:val="480"/>
          <w:marRight w:val="0"/>
          <w:marTop w:val="0"/>
          <w:marBottom w:val="0"/>
          <w:divBdr>
            <w:top w:val="none" w:sz="0" w:space="0" w:color="auto"/>
            <w:left w:val="none" w:sz="0" w:space="0" w:color="auto"/>
            <w:bottom w:val="none" w:sz="0" w:space="0" w:color="auto"/>
            <w:right w:val="none" w:sz="0" w:space="0" w:color="auto"/>
          </w:divBdr>
        </w:div>
        <w:div w:id="1789395242">
          <w:marLeft w:val="480"/>
          <w:marRight w:val="0"/>
          <w:marTop w:val="0"/>
          <w:marBottom w:val="0"/>
          <w:divBdr>
            <w:top w:val="none" w:sz="0" w:space="0" w:color="auto"/>
            <w:left w:val="none" w:sz="0" w:space="0" w:color="auto"/>
            <w:bottom w:val="none" w:sz="0" w:space="0" w:color="auto"/>
            <w:right w:val="none" w:sz="0" w:space="0" w:color="auto"/>
          </w:divBdr>
        </w:div>
        <w:div w:id="771896142">
          <w:marLeft w:val="480"/>
          <w:marRight w:val="0"/>
          <w:marTop w:val="0"/>
          <w:marBottom w:val="0"/>
          <w:divBdr>
            <w:top w:val="none" w:sz="0" w:space="0" w:color="auto"/>
            <w:left w:val="none" w:sz="0" w:space="0" w:color="auto"/>
            <w:bottom w:val="none" w:sz="0" w:space="0" w:color="auto"/>
            <w:right w:val="none" w:sz="0" w:space="0" w:color="auto"/>
          </w:divBdr>
        </w:div>
        <w:div w:id="1621450113">
          <w:marLeft w:val="480"/>
          <w:marRight w:val="0"/>
          <w:marTop w:val="0"/>
          <w:marBottom w:val="0"/>
          <w:divBdr>
            <w:top w:val="none" w:sz="0" w:space="0" w:color="auto"/>
            <w:left w:val="none" w:sz="0" w:space="0" w:color="auto"/>
            <w:bottom w:val="none" w:sz="0" w:space="0" w:color="auto"/>
            <w:right w:val="none" w:sz="0" w:space="0" w:color="auto"/>
          </w:divBdr>
        </w:div>
        <w:div w:id="854929819">
          <w:marLeft w:val="480"/>
          <w:marRight w:val="0"/>
          <w:marTop w:val="0"/>
          <w:marBottom w:val="0"/>
          <w:divBdr>
            <w:top w:val="none" w:sz="0" w:space="0" w:color="auto"/>
            <w:left w:val="none" w:sz="0" w:space="0" w:color="auto"/>
            <w:bottom w:val="none" w:sz="0" w:space="0" w:color="auto"/>
            <w:right w:val="none" w:sz="0" w:space="0" w:color="auto"/>
          </w:divBdr>
        </w:div>
        <w:div w:id="558055135">
          <w:marLeft w:val="480"/>
          <w:marRight w:val="0"/>
          <w:marTop w:val="0"/>
          <w:marBottom w:val="0"/>
          <w:divBdr>
            <w:top w:val="none" w:sz="0" w:space="0" w:color="auto"/>
            <w:left w:val="none" w:sz="0" w:space="0" w:color="auto"/>
            <w:bottom w:val="none" w:sz="0" w:space="0" w:color="auto"/>
            <w:right w:val="none" w:sz="0" w:space="0" w:color="auto"/>
          </w:divBdr>
        </w:div>
        <w:div w:id="16543015">
          <w:marLeft w:val="480"/>
          <w:marRight w:val="0"/>
          <w:marTop w:val="0"/>
          <w:marBottom w:val="0"/>
          <w:divBdr>
            <w:top w:val="none" w:sz="0" w:space="0" w:color="auto"/>
            <w:left w:val="none" w:sz="0" w:space="0" w:color="auto"/>
            <w:bottom w:val="none" w:sz="0" w:space="0" w:color="auto"/>
            <w:right w:val="none" w:sz="0" w:space="0" w:color="auto"/>
          </w:divBdr>
        </w:div>
        <w:div w:id="208690742">
          <w:marLeft w:val="480"/>
          <w:marRight w:val="0"/>
          <w:marTop w:val="0"/>
          <w:marBottom w:val="0"/>
          <w:divBdr>
            <w:top w:val="none" w:sz="0" w:space="0" w:color="auto"/>
            <w:left w:val="none" w:sz="0" w:space="0" w:color="auto"/>
            <w:bottom w:val="none" w:sz="0" w:space="0" w:color="auto"/>
            <w:right w:val="none" w:sz="0" w:space="0" w:color="auto"/>
          </w:divBdr>
        </w:div>
        <w:div w:id="1813324553">
          <w:marLeft w:val="480"/>
          <w:marRight w:val="0"/>
          <w:marTop w:val="0"/>
          <w:marBottom w:val="0"/>
          <w:divBdr>
            <w:top w:val="none" w:sz="0" w:space="0" w:color="auto"/>
            <w:left w:val="none" w:sz="0" w:space="0" w:color="auto"/>
            <w:bottom w:val="none" w:sz="0" w:space="0" w:color="auto"/>
            <w:right w:val="none" w:sz="0" w:space="0" w:color="auto"/>
          </w:divBdr>
        </w:div>
        <w:div w:id="768962758">
          <w:marLeft w:val="480"/>
          <w:marRight w:val="0"/>
          <w:marTop w:val="0"/>
          <w:marBottom w:val="0"/>
          <w:divBdr>
            <w:top w:val="none" w:sz="0" w:space="0" w:color="auto"/>
            <w:left w:val="none" w:sz="0" w:space="0" w:color="auto"/>
            <w:bottom w:val="none" w:sz="0" w:space="0" w:color="auto"/>
            <w:right w:val="none" w:sz="0" w:space="0" w:color="auto"/>
          </w:divBdr>
        </w:div>
        <w:div w:id="2007399158">
          <w:marLeft w:val="480"/>
          <w:marRight w:val="0"/>
          <w:marTop w:val="0"/>
          <w:marBottom w:val="0"/>
          <w:divBdr>
            <w:top w:val="none" w:sz="0" w:space="0" w:color="auto"/>
            <w:left w:val="none" w:sz="0" w:space="0" w:color="auto"/>
            <w:bottom w:val="none" w:sz="0" w:space="0" w:color="auto"/>
            <w:right w:val="none" w:sz="0" w:space="0" w:color="auto"/>
          </w:divBdr>
        </w:div>
        <w:div w:id="1333024209">
          <w:marLeft w:val="480"/>
          <w:marRight w:val="0"/>
          <w:marTop w:val="0"/>
          <w:marBottom w:val="0"/>
          <w:divBdr>
            <w:top w:val="none" w:sz="0" w:space="0" w:color="auto"/>
            <w:left w:val="none" w:sz="0" w:space="0" w:color="auto"/>
            <w:bottom w:val="none" w:sz="0" w:space="0" w:color="auto"/>
            <w:right w:val="none" w:sz="0" w:space="0" w:color="auto"/>
          </w:divBdr>
        </w:div>
        <w:div w:id="1219633690">
          <w:marLeft w:val="480"/>
          <w:marRight w:val="0"/>
          <w:marTop w:val="0"/>
          <w:marBottom w:val="0"/>
          <w:divBdr>
            <w:top w:val="none" w:sz="0" w:space="0" w:color="auto"/>
            <w:left w:val="none" w:sz="0" w:space="0" w:color="auto"/>
            <w:bottom w:val="none" w:sz="0" w:space="0" w:color="auto"/>
            <w:right w:val="none" w:sz="0" w:space="0" w:color="auto"/>
          </w:divBdr>
        </w:div>
        <w:div w:id="1368026104">
          <w:marLeft w:val="480"/>
          <w:marRight w:val="0"/>
          <w:marTop w:val="0"/>
          <w:marBottom w:val="0"/>
          <w:divBdr>
            <w:top w:val="none" w:sz="0" w:space="0" w:color="auto"/>
            <w:left w:val="none" w:sz="0" w:space="0" w:color="auto"/>
            <w:bottom w:val="none" w:sz="0" w:space="0" w:color="auto"/>
            <w:right w:val="none" w:sz="0" w:space="0" w:color="auto"/>
          </w:divBdr>
        </w:div>
        <w:div w:id="944388352">
          <w:marLeft w:val="480"/>
          <w:marRight w:val="0"/>
          <w:marTop w:val="0"/>
          <w:marBottom w:val="0"/>
          <w:divBdr>
            <w:top w:val="none" w:sz="0" w:space="0" w:color="auto"/>
            <w:left w:val="none" w:sz="0" w:space="0" w:color="auto"/>
            <w:bottom w:val="none" w:sz="0" w:space="0" w:color="auto"/>
            <w:right w:val="none" w:sz="0" w:space="0" w:color="auto"/>
          </w:divBdr>
        </w:div>
        <w:div w:id="1286691324">
          <w:marLeft w:val="480"/>
          <w:marRight w:val="0"/>
          <w:marTop w:val="0"/>
          <w:marBottom w:val="0"/>
          <w:divBdr>
            <w:top w:val="none" w:sz="0" w:space="0" w:color="auto"/>
            <w:left w:val="none" w:sz="0" w:space="0" w:color="auto"/>
            <w:bottom w:val="none" w:sz="0" w:space="0" w:color="auto"/>
            <w:right w:val="none" w:sz="0" w:space="0" w:color="auto"/>
          </w:divBdr>
        </w:div>
        <w:div w:id="740562219">
          <w:marLeft w:val="480"/>
          <w:marRight w:val="0"/>
          <w:marTop w:val="0"/>
          <w:marBottom w:val="0"/>
          <w:divBdr>
            <w:top w:val="none" w:sz="0" w:space="0" w:color="auto"/>
            <w:left w:val="none" w:sz="0" w:space="0" w:color="auto"/>
            <w:bottom w:val="none" w:sz="0" w:space="0" w:color="auto"/>
            <w:right w:val="none" w:sz="0" w:space="0" w:color="auto"/>
          </w:divBdr>
        </w:div>
        <w:div w:id="307050303">
          <w:marLeft w:val="480"/>
          <w:marRight w:val="0"/>
          <w:marTop w:val="0"/>
          <w:marBottom w:val="0"/>
          <w:divBdr>
            <w:top w:val="none" w:sz="0" w:space="0" w:color="auto"/>
            <w:left w:val="none" w:sz="0" w:space="0" w:color="auto"/>
            <w:bottom w:val="none" w:sz="0" w:space="0" w:color="auto"/>
            <w:right w:val="none" w:sz="0" w:space="0" w:color="auto"/>
          </w:divBdr>
        </w:div>
      </w:divsChild>
    </w:div>
    <w:div w:id="63453714">
      <w:bodyDiv w:val="1"/>
      <w:marLeft w:val="0"/>
      <w:marRight w:val="0"/>
      <w:marTop w:val="0"/>
      <w:marBottom w:val="0"/>
      <w:divBdr>
        <w:top w:val="none" w:sz="0" w:space="0" w:color="auto"/>
        <w:left w:val="none" w:sz="0" w:space="0" w:color="auto"/>
        <w:bottom w:val="none" w:sz="0" w:space="0" w:color="auto"/>
        <w:right w:val="none" w:sz="0" w:space="0" w:color="auto"/>
      </w:divBdr>
    </w:div>
    <w:div w:id="76095532">
      <w:bodyDiv w:val="1"/>
      <w:marLeft w:val="0"/>
      <w:marRight w:val="0"/>
      <w:marTop w:val="0"/>
      <w:marBottom w:val="0"/>
      <w:divBdr>
        <w:top w:val="none" w:sz="0" w:space="0" w:color="auto"/>
        <w:left w:val="none" w:sz="0" w:space="0" w:color="auto"/>
        <w:bottom w:val="none" w:sz="0" w:space="0" w:color="auto"/>
        <w:right w:val="none" w:sz="0" w:space="0" w:color="auto"/>
      </w:divBdr>
    </w:div>
    <w:div w:id="80489912">
      <w:bodyDiv w:val="1"/>
      <w:marLeft w:val="0"/>
      <w:marRight w:val="0"/>
      <w:marTop w:val="0"/>
      <w:marBottom w:val="0"/>
      <w:divBdr>
        <w:top w:val="none" w:sz="0" w:space="0" w:color="auto"/>
        <w:left w:val="none" w:sz="0" w:space="0" w:color="auto"/>
        <w:bottom w:val="none" w:sz="0" w:space="0" w:color="auto"/>
        <w:right w:val="none" w:sz="0" w:space="0" w:color="auto"/>
      </w:divBdr>
      <w:divsChild>
        <w:div w:id="1425034411">
          <w:marLeft w:val="480"/>
          <w:marRight w:val="0"/>
          <w:marTop w:val="0"/>
          <w:marBottom w:val="0"/>
          <w:divBdr>
            <w:top w:val="none" w:sz="0" w:space="0" w:color="auto"/>
            <w:left w:val="none" w:sz="0" w:space="0" w:color="auto"/>
            <w:bottom w:val="none" w:sz="0" w:space="0" w:color="auto"/>
            <w:right w:val="none" w:sz="0" w:space="0" w:color="auto"/>
          </w:divBdr>
        </w:div>
        <w:div w:id="1685745852">
          <w:marLeft w:val="480"/>
          <w:marRight w:val="0"/>
          <w:marTop w:val="0"/>
          <w:marBottom w:val="0"/>
          <w:divBdr>
            <w:top w:val="none" w:sz="0" w:space="0" w:color="auto"/>
            <w:left w:val="none" w:sz="0" w:space="0" w:color="auto"/>
            <w:bottom w:val="none" w:sz="0" w:space="0" w:color="auto"/>
            <w:right w:val="none" w:sz="0" w:space="0" w:color="auto"/>
          </w:divBdr>
        </w:div>
        <w:div w:id="123163203">
          <w:marLeft w:val="480"/>
          <w:marRight w:val="0"/>
          <w:marTop w:val="0"/>
          <w:marBottom w:val="0"/>
          <w:divBdr>
            <w:top w:val="none" w:sz="0" w:space="0" w:color="auto"/>
            <w:left w:val="none" w:sz="0" w:space="0" w:color="auto"/>
            <w:bottom w:val="none" w:sz="0" w:space="0" w:color="auto"/>
            <w:right w:val="none" w:sz="0" w:space="0" w:color="auto"/>
          </w:divBdr>
        </w:div>
        <w:div w:id="1679622704">
          <w:marLeft w:val="480"/>
          <w:marRight w:val="0"/>
          <w:marTop w:val="0"/>
          <w:marBottom w:val="0"/>
          <w:divBdr>
            <w:top w:val="none" w:sz="0" w:space="0" w:color="auto"/>
            <w:left w:val="none" w:sz="0" w:space="0" w:color="auto"/>
            <w:bottom w:val="none" w:sz="0" w:space="0" w:color="auto"/>
            <w:right w:val="none" w:sz="0" w:space="0" w:color="auto"/>
          </w:divBdr>
        </w:div>
        <w:div w:id="1966546298">
          <w:marLeft w:val="480"/>
          <w:marRight w:val="0"/>
          <w:marTop w:val="0"/>
          <w:marBottom w:val="0"/>
          <w:divBdr>
            <w:top w:val="none" w:sz="0" w:space="0" w:color="auto"/>
            <w:left w:val="none" w:sz="0" w:space="0" w:color="auto"/>
            <w:bottom w:val="none" w:sz="0" w:space="0" w:color="auto"/>
            <w:right w:val="none" w:sz="0" w:space="0" w:color="auto"/>
          </w:divBdr>
        </w:div>
        <w:div w:id="1370689417">
          <w:marLeft w:val="480"/>
          <w:marRight w:val="0"/>
          <w:marTop w:val="0"/>
          <w:marBottom w:val="0"/>
          <w:divBdr>
            <w:top w:val="none" w:sz="0" w:space="0" w:color="auto"/>
            <w:left w:val="none" w:sz="0" w:space="0" w:color="auto"/>
            <w:bottom w:val="none" w:sz="0" w:space="0" w:color="auto"/>
            <w:right w:val="none" w:sz="0" w:space="0" w:color="auto"/>
          </w:divBdr>
        </w:div>
        <w:div w:id="429662483">
          <w:marLeft w:val="480"/>
          <w:marRight w:val="0"/>
          <w:marTop w:val="0"/>
          <w:marBottom w:val="0"/>
          <w:divBdr>
            <w:top w:val="none" w:sz="0" w:space="0" w:color="auto"/>
            <w:left w:val="none" w:sz="0" w:space="0" w:color="auto"/>
            <w:bottom w:val="none" w:sz="0" w:space="0" w:color="auto"/>
            <w:right w:val="none" w:sz="0" w:space="0" w:color="auto"/>
          </w:divBdr>
        </w:div>
        <w:div w:id="1999070605">
          <w:marLeft w:val="480"/>
          <w:marRight w:val="0"/>
          <w:marTop w:val="0"/>
          <w:marBottom w:val="0"/>
          <w:divBdr>
            <w:top w:val="none" w:sz="0" w:space="0" w:color="auto"/>
            <w:left w:val="none" w:sz="0" w:space="0" w:color="auto"/>
            <w:bottom w:val="none" w:sz="0" w:space="0" w:color="auto"/>
            <w:right w:val="none" w:sz="0" w:space="0" w:color="auto"/>
          </w:divBdr>
        </w:div>
        <w:div w:id="1974094592">
          <w:marLeft w:val="480"/>
          <w:marRight w:val="0"/>
          <w:marTop w:val="0"/>
          <w:marBottom w:val="0"/>
          <w:divBdr>
            <w:top w:val="none" w:sz="0" w:space="0" w:color="auto"/>
            <w:left w:val="none" w:sz="0" w:space="0" w:color="auto"/>
            <w:bottom w:val="none" w:sz="0" w:space="0" w:color="auto"/>
            <w:right w:val="none" w:sz="0" w:space="0" w:color="auto"/>
          </w:divBdr>
        </w:div>
        <w:div w:id="1370371975">
          <w:marLeft w:val="480"/>
          <w:marRight w:val="0"/>
          <w:marTop w:val="0"/>
          <w:marBottom w:val="0"/>
          <w:divBdr>
            <w:top w:val="none" w:sz="0" w:space="0" w:color="auto"/>
            <w:left w:val="none" w:sz="0" w:space="0" w:color="auto"/>
            <w:bottom w:val="none" w:sz="0" w:space="0" w:color="auto"/>
            <w:right w:val="none" w:sz="0" w:space="0" w:color="auto"/>
          </w:divBdr>
        </w:div>
        <w:div w:id="1134715097">
          <w:marLeft w:val="480"/>
          <w:marRight w:val="0"/>
          <w:marTop w:val="0"/>
          <w:marBottom w:val="0"/>
          <w:divBdr>
            <w:top w:val="none" w:sz="0" w:space="0" w:color="auto"/>
            <w:left w:val="none" w:sz="0" w:space="0" w:color="auto"/>
            <w:bottom w:val="none" w:sz="0" w:space="0" w:color="auto"/>
            <w:right w:val="none" w:sz="0" w:space="0" w:color="auto"/>
          </w:divBdr>
        </w:div>
        <w:div w:id="2046059242">
          <w:marLeft w:val="480"/>
          <w:marRight w:val="0"/>
          <w:marTop w:val="0"/>
          <w:marBottom w:val="0"/>
          <w:divBdr>
            <w:top w:val="none" w:sz="0" w:space="0" w:color="auto"/>
            <w:left w:val="none" w:sz="0" w:space="0" w:color="auto"/>
            <w:bottom w:val="none" w:sz="0" w:space="0" w:color="auto"/>
            <w:right w:val="none" w:sz="0" w:space="0" w:color="auto"/>
          </w:divBdr>
        </w:div>
        <w:div w:id="1622149791">
          <w:marLeft w:val="480"/>
          <w:marRight w:val="0"/>
          <w:marTop w:val="0"/>
          <w:marBottom w:val="0"/>
          <w:divBdr>
            <w:top w:val="none" w:sz="0" w:space="0" w:color="auto"/>
            <w:left w:val="none" w:sz="0" w:space="0" w:color="auto"/>
            <w:bottom w:val="none" w:sz="0" w:space="0" w:color="auto"/>
            <w:right w:val="none" w:sz="0" w:space="0" w:color="auto"/>
          </w:divBdr>
        </w:div>
        <w:div w:id="191841223">
          <w:marLeft w:val="480"/>
          <w:marRight w:val="0"/>
          <w:marTop w:val="0"/>
          <w:marBottom w:val="0"/>
          <w:divBdr>
            <w:top w:val="none" w:sz="0" w:space="0" w:color="auto"/>
            <w:left w:val="none" w:sz="0" w:space="0" w:color="auto"/>
            <w:bottom w:val="none" w:sz="0" w:space="0" w:color="auto"/>
            <w:right w:val="none" w:sz="0" w:space="0" w:color="auto"/>
          </w:divBdr>
        </w:div>
        <w:div w:id="1291595244">
          <w:marLeft w:val="480"/>
          <w:marRight w:val="0"/>
          <w:marTop w:val="0"/>
          <w:marBottom w:val="0"/>
          <w:divBdr>
            <w:top w:val="none" w:sz="0" w:space="0" w:color="auto"/>
            <w:left w:val="none" w:sz="0" w:space="0" w:color="auto"/>
            <w:bottom w:val="none" w:sz="0" w:space="0" w:color="auto"/>
            <w:right w:val="none" w:sz="0" w:space="0" w:color="auto"/>
          </w:divBdr>
        </w:div>
        <w:div w:id="987326528">
          <w:marLeft w:val="480"/>
          <w:marRight w:val="0"/>
          <w:marTop w:val="0"/>
          <w:marBottom w:val="0"/>
          <w:divBdr>
            <w:top w:val="none" w:sz="0" w:space="0" w:color="auto"/>
            <w:left w:val="none" w:sz="0" w:space="0" w:color="auto"/>
            <w:bottom w:val="none" w:sz="0" w:space="0" w:color="auto"/>
            <w:right w:val="none" w:sz="0" w:space="0" w:color="auto"/>
          </w:divBdr>
        </w:div>
        <w:div w:id="2026905083">
          <w:marLeft w:val="480"/>
          <w:marRight w:val="0"/>
          <w:marTop w:val="0"/>
          <w:marBottom w:val="0"/>
          <w:divBdr>
            <w:top w:val="none" w:sz="0" w:space="0" w:color="auto"/>
            <w:left w:val="none" w:sz="0" w:space="0" w:color="auto"/>
            <w:bottom w:val="none" w:sz="0" w:space="0" w:color="auto"/>
            <w:right w:val="none" w:sz="0" w:space="0" w:color="auto"/>
          </w:divBdr>
        </w:div>
        <w:div w:id="1008289700">
          <w:marLeft w:val="480"/>
          <w:marRight w:val="0"/>
          <w:marTop w:val="0"/>
          <w:marBottom w:val="0"/>
          <w:divBdr>
            <w:top w:val="none" w:sz="0" w:space="0" w:color="auto"/>
            <w:left w:val="none" w:sz="0" w:space="0" w:color="auto"/>
            <w:bottom w:val="none" w:sz="0" w:space="0" w:color="auto"/>
            <w:right w:val="none" w:sz="0" w:space="0" w:color="auto"/>
          </w:divBdr>
        </w:div>
        <w:div w:id="1904901396">
          <w:marLeft w:val="480"/>
          <w:marRight w:val="0"/>
          <w:marTop w:val="0"/>
          <w:marBottom w:val="0"/>
          <w:divBdr>
            <w:top w:val="none" w:sz="0" w:space="0" w:color="auto"/>
            <w:left w:val="none" w:sz="0" w:space="0" w:color="auto"/>
            <w:bottom w:val="none" w:sz="0" w:space="0" w:color="auto"/>
            <w:right w:val="none" w:sz="0" w:space="0" w:color="auto"/>
          </w:divBdr>
        </w:div>
        <w:div w:id="151651802">
          <w:marLeft w:val="480"/>
          <w:marRight w:val="0"/>
          <w:marTop w:val="0"/>
          <w:marBottom w:val="0"/>
          <w:divBdr>
            <w:top w:val="none" w:sz="0" w:space="0" w:color="auto"/>
            <w:left w:val="none" w:sz="0" w:space="0" w:color="auto"/>
            <w:bottom w:val="none" w:sz="0" w:space="0" w:color="auto"/>
            <w:right w:val="none" w:sz="0" w:space="0" w:color="auto"/>
          </w:divBdr>
        </w:div>
        <w:div w:id="269549637">
          <w:marLeft w:val="480"/>
          <w:marRight w:val="0"/>
          <w:marTop w:val="0"/>
          <w:marBottom w:val="0"/>
          <w:divBdr>
            <w:top w:val="none" w:sz="0" w:space="0" w:color="auto"/>
            <w:left w:val="none" w:sz="0" w:space="0" w:color="auto"/>
            <w:bottom w:val="none" w:sz="0" w:space="0" w:color="auto"/>
            <w:right w:val="none" w:sz="0" w:space="0" w:color="auto"/>
          </w:divBdr>
        </w:div>
        <w:div w:id="1406414645">
          <w:marLeft w:val="480"/>
          <w:marRight w:val="0"/>
          <w:marTop w:val="0"/>
          <w:marBottom w:val="0"/>
          <w:divBdr>
            <w:top w:val="none" w:sz="0" w:space="0" w:color="auto"/>
            <w:left w:val="none" w:sz="0" w:space="0" w:color="auto"/>
            <w:bottom w:val="none" w:sz="0" w:space="0" w:color="auto"/>
            <w:right w:val="none" w:sz="0" w:space="0" w:color="auto"/>
          </w:divBdr>
        </w:div>
        <w:div w:id="235361618">
          <w:marLeft w:val="480"/>
          <w:marRight w:val="0"/>
          <w:marTop w:val="0"/>
          <w:marBottom w:val="0"/>
          <w:divBdr>
            <w:top w:val="none" w:sz="0" w:space="0" w:color="auto"/>
            <w:left w:val="none" w:sz="0" w:space="0" w:color="auto"/>
            <w:bottom w:val="none" w:sz="0" w:space="0" w:color="auto"/>
            <w:right w:val="none" w:sz="0" w:space="0" w:color="auto"/>
          </w:divBdr>
        </w:div>
        <w:div w:id="1009328914">
          <w:marLeft w:val="480"/>
          <w:marRight w:val="0"/>
          <w:marTop w:val="0"/>
          <w:marBottom w:val="0"/>
          <w:divBdr>
            <w:top w:val="none" w:sz="0" w:space="0" w:color="auto"/>
            <w:left w:val="none" w:sz="0" w:space="0" w:color="auto"/>
            <w:bottom w:val="none" w:sz="0" w:space="0" w:color="auto"/>
            <w:right w:val="none" w:sz="0" w:space="0" w:color="auto"/>
          </w:divBdr>
        </w:div>
        <w:div w:id="1879394817">
          <w:marLeft w:val="480"/>
          <w:marRight w:val="0"/>
          <w:marTop w:val="0"/>
          <w:marBottom w:val="0"/>
          <w:divBdr>
            <w:top w:val="none" w:sz="0" w:space="0" w:color="auto"/>
            <w:left w:val="none" w:sz="0" w:space="0" w:color="auto"/>
            <w:bottom w:val="none" w:sz="0" w:space="0" w:color="auto"/>
            <w:right w:val="none" w:sz="0" w:space="0" w:color="auto"/>
          </w:divBdr>
        </w:div>
        <w:div w:id="908542327">
          <w:marLeft w:val="480"/>
          <w:marRight w:val="0"/>
          <w:marTop w:val="0"/>
          <w:marBottom w:val="0"/>
          <w:divBdr>
            <w:top w:val="none" w:sz="0" w:space="0" w:color="auto"/>
            <w:left w:val="none" w:sz="0" w:space="0" w:color="auto"/>
            <w:bottom w:val="none" w:sz="0" w:space="0" w:color="auto"/>
            <w:right w:val="none" w:sz="0" w:space="0" w:color="auto"/>
          </w:divBdr>
        </w:div>
        <w:div w:id="282464836">
          <w:marLeft w:val="480"/>
          <w:marRight w:val="0"/>
          <w:marTop w:val="0"/>
          <w:marBottom w:val="0"/>
          <w:divBdr>
            <w:top w:val="none" w:sz="0" w:space="0" w:color="auto"/>
            <w:left w:val="none" w:sz="0" w:space="0" w:color="auto"/>
            <w:bottom w:val="none" w:sz="0" w:space="0" w:color="auto"/>
            <w:right w:val="none" w:sz="0" w:space="0" w:color="auto"/>
          </w:divBdr>
        </w:div>
        <w:div w:id="1432897978">
          <w:marLeft w:val="480"/>
          <w:marRight w:val="0"/>
          <w:marTop w:val="0"/>
          <w:marBottom w:val="0"/>
          <w:divBdr>
            <w:top w:val="none" w:sz="0" w:space="0" w:color="auto"/>
            <w:left w:val="none" w:sz="0" w:space="0" w:color="auto"/>
            <w:bottom w:val="none" w:sz="0" w:space="0" w:color="auto"/>
            <w:right w:val="none" w:sz="0" w:space="0" w:color="auto"/>
          </w:divBdr>
        </w:div>
        <w:div w:id="290718213">
          <w:marLeft w:val="480"/>
          <w:marRight w:val="0"/>
          <w:marTop w:val="0"/>
          <w:marBottom w:val="0"/>
          <w:divBdr>
            <w:top w:val="none" w:sz="0" w:space="0" w:color="auto"/>
            <w:left w:val="none" w:sz="0" w:space="0" w:color="auto"/>
            <w:bottom w:val="none" w:sz="0" w:space="0" w:color="auto"/>
            <w:right w:val="none" w:sz="0" w:space="0" w:color="auto"/>
          </w:divBdr>
        </w:div>
      </w:divsChild>
    </w:div>
    <w:div w:id="83114037">
      <w:bodyDiv w:val="1"/>
      <w:marLeft w:val="0"/>
      <w:marRight w:val="0"/>
      <w:marTop w:val="0"/>
      <w:marBottom w:val="0"/>
      <w:divBdr>
        <w:top w:val="none" w:sz="0" w:space="0" w:color="auto"/>
        <w:left w:val="none" w:sz="0" w:space="0" w:color="auto"/>
        <w:bottom w:val="none" w:sz="0" w:space="0" w:color="auto"/>
        <w:right w:val="none" w:sz="0" w:space="0" w:color="auto"/>
      </w:divBdr>
      <w:divsChild>
        <w:div w:id="1336808492">
          <w:marLeft w:val="480"/>
          <w:marRight w:val="0"/>
          <w:marTop w:val="0"/>
          <w:marBottom w:val="0"/>
          <w:divBdr>
            <w:top w:val="none" w:sz="0" w:space="0" w:color="auto"/>
            <w:left w:val="none" w:sz="0" w:space="0" w:color="auto"/>
            <w:bottom w:val="none" w:sz="0" w:space="0" w:color="auto"/>
            <w:right w:val="none" w:sz="0" w:space="0" w:color="auto"/>
          </w:divBdr>
        </w:div>
        <w:div w:id="1740321657">
          <w:marLeft w:val="480"/>
          <w:marRight w:val="0"/>
          <w:marTop w:val="0"/>
          <w:marBottom w:val="0"/>
          <w:divBdr>
            <w:top w:val="none" w:sz="0" w:space="0" w:color="auto"/>
            <w:left w:val="none" w:sz="0" w:space="0" w:color="auto"/>
            <w:bottom w:val="none" w:sz="0" w:space="0" w:color="auto"/>
            <w:right w:val="none" w:sz="0" w:space="0" w:color="auto"/>
          </w:divBdr>
        </w:div>
        <w:div w:id="1164082137">
          <w:marLeft w:val="480"/>
          <w:marRight w:val="0"/>
          <w:marTop w:val="0"/>
          <w:marBottom w:val="0"/>
          <w:divBdr>
            <w:top w:val="none" w:sz="0" w:space="0" w:color="auto"/>
            <w:left w:val="none" w:sz="0" w:space="0" w:color="auto"/>
            <w:bottom w:val="none" w:sz="0" w:space="0" w:color="auto"/>
            <w:right w:val="none" w:sz="0" w:space="0" w:color="auto"/>
          </w:divBdr>
        </w:div>
        <w:div w:id="1396777400">
          <w:marLeft w:val="480"/>
          <w:marRight w:val="0"/>
          <w:marTop w:val="0"/>
          <w:marBottom w:val="0"/>
          <w:divBdr>
            <w:top w:val="none" w:sz="0" w:space="0" w:color="auto"/>
            <w:left w:val="none" w:sz="0" w:space="0" w:color="auto"/>
            <w:bottom w:val="none" w:sz="0" w:space="0" w:color="auto"/>
            <w:right w:val="none" w:sz="0" w:space="0" w:color="auto"/>
          </w:divBdr>
        </w:div>
        <w:div w:id="682442570">
          <w:marLeft w:val="480"/>
          <w:marRight w:val="0"/>
          <w:marTop w:val="0"/>
          <w:marBottom w:val="0"/>
          <w:divBdr>
            <w:top w:val="none" w:sz="0" w:space="0" w:color="auto"/>
            <w:left w:val="none" w:sz="0" w:space="0" w:color="auto"/>
            <w:bottom w:val="none" w:sz="0" w:space="0" w:color="auto"/>
            <w:right w:val="none" w:sz="0" w:space="0" w:color="auto"/>
          </w:divBdr>
        </w:div>
        <w:div w:id="493421793">
          <w:marLeft w:val="480"/>
          <w:marRight w:val="0"/>
          <w:marTop w:val="0"/>
          <w:marBottom w:val="0"/>
          <w:divBdr>
            <w:top w:val="none" w:sz="0" w:space="0" w:color="auto"/>
            <w:left w:val="none" w:sz="0" w:space="0" w:color="auto"/>
            <w:bottom w:val="none" w:sz="0" w:space="0" w:color="auto"/>
            <w:right w:val="none" w:sz="0" w:space="0" w:color="auto"/>
          </w:divBdr>
        </w:div>
        <w:div w:id="980185906">
          <w:marLeft w:val="480"/>
          <w:marRight w:val="0"/>
          <w:marTop w:val="0"/>
          <w:marBottom w:val="0"/>
          <w:divBdr>
            <w:top w:val="none" w:sz="0" w:space="0" w:color="auto"/>
            <w:left w:val="none" w:sz="0" w:space="0" w:color="auto"/>
            <w:bottom w:val="none" w:sz="0" w:space="0" w:color="auto"/>
            <w:right w:val="none" w:sz="0" w:space="0" w:color="auto"/>
          </w:divBdr>
        </w:div>
        <w:div w:id="1587307467">
          <w:marLeft w:val="480"/>
          <w:marRight w:val="0"/>
          <w:marTop w:val="0"/>
          <w:marBottom w:val="0"/>
          <w:divBdr>
            <w:top w:val="none" w:sz="0" w:space="0" w:color="auto"/>
            <w:left w:val="none" w:sz="0" w:space="0" w:color="auto"/>
            <w:bottom w:val="none" w:sz="0" w:space="0" w:color="auto"/>
            <w:right w:val="none" w:sz="0" w:space="0" w:color="auto"/>
          </w:divBdr>
        </w:div>
        <w:div w:id="381291533">
          <w:marLeft w:val="480"/>
          <w:marRight w:val="0"/>
          <w:marTop w:val="0"/>
          <w:marBottom w:val="0"/>
          <w:divBdr>
            <w:top w:val="none" w:sz="0" w:space="0" w:color="auto"/>
            <w:left w:val="none" w:sz="0" w:space="0" w:color="auto"/>
            <w:bottom w:val="none" w:sz="0" w:space="0" w:color="auto"/>
            <w:right w:val="none" w:sz="0" w:space="0" w:color="auto"/>
          </w:divBdr>
        </w:div>
        <w:div w:id="1492409844">
          <w:marLeft w:val="480"/>
          <w:marRight w:val="0"/>
          <w:marTop w:val="0"/>
          <w:marBottom w:val="0"/>
          <w:divBdr>
            <w:top w:val="none" w:sz="0" w:space="0" w:color="auto"/>
            <w:left w:val="none" w:sz="0" w:space="0" w:color="auto"/>
            <w:bottom w:val="none" w:sz="0" w:space="0" w:color="auto"/>
            <w:right w:val="none" w:sz="0" w:space="0" w:color="auto"/>
          </w:divBdr>
        </w:div>
        <w:div w:id="1959292153">
          <w:marLeft w:val="480"/>
          <w:marRight w:val="0"/>
          <w:marTop w:val="0"/>
          <w:marBottom w:val="0"/>
          <w:divBdr>
            <w:top w:val="none" w:sz="0" w:space="0" w:color="auto"/>
            <w:left w:val="none" w:sz="0" w:space="0" w:color="auto"/>
            <w:bottom w:val="none" w:sz="0" w:space="0" w:color="auto"/>
            <w:right w:val="none" w:sz="0" w:space="0" w:color="auto"/>
          </w:divBdr>
        </w:div>
        <w:div w:id="755202086">
          <w:marLeft w:val="480"/>
          <w:marRight w:val="0"/>
          <w:marTop w:val="0"/>
          <w:marBottom w:val="0"/>
          <w:divBdr>
            <w:top w:val="none" w:sz="0" w:space="0" w:color="auto"/>
            <w:left w:val="none" w:sz="0" w:space="0" w:color="auto"/>
            <w:bottom w:val="none" w:sz="0" w:space="0" w:color="auto"/>
            <w:right w:val="none" w:sz="0" w:space="0" w:color="auto"/>
          </w:divBdr>
        </w:div>
        <w:div w:id="1801799261">
          <w:marLeft w:val="480"/>
          <w:marRight w:val="0"/>
          <w:marTop w:val="0"/>
          <w:marBottom w:val="0"/>
          <w:divBdr>
            <w:top w:val="none" w:sz="0" w:space="0" w:color="auto"/>
            <w:left w:val="none" w:sz="0" w:space="0" w:color="auto"/>
            <w:bottom w:val="none" w:sz="0" w:space="0" w:color="auto"/>
            <w:right w:val="none" w:sz="0" w:space="0" w:color="auto"/>
          </w:divBdr>
        </w:div>
        <w:div w:id="1898004383">
          <w:marLeft w:val="480"/>
          <w:marRight w:val="0"/>
          <w:marTop w:val="0"/>
          <w:marBottom w:val="0"/>
          <w:divBdr>
            <w:top w:val="none" w:sz="0" w:space="0" w:color="auto"/>
            <w:left w:val="none" w:sz="0" w:space="0" w:color="auto"/>
            <w:bottom w:val="none" w:sz="0" w:space="0" w:color="auto"/>
            <w:right w:val="none" w:sz="0" w:space="0" w:color="auto"/>
          </w:divBdr>
        </w:div>
        <w:div w:id="1572539535">
          <w:marLeft w:val="480"/>
          <w:marRight w:val="0"/>
          <w:marTop w:val="0"/>
          <w:marBottom w:val="0"/>
          <w:divBdr>
            <w:top w:val="none" w:sz="0" w:space="0" w:color="auto"/>
            <w:left w:val="none" w:sz="0" w:space="0" w:color="auto"/>
            <w:bottom w:val="none" w:sz="0" w:space="0" w:color="auto"/>
            <w:right w:val="none" w:sz="0" w:space="0" w:color="auto"/>
          </w:divBdr>
        </w:div>
        <w:div w:id="1402093409">
          <w:marLeft w:val="480"/>
          <w:marRight w:val="0"/>
          <w:marTop w:val="0"/>
          <w:marBottom w:val="0"/>
          <w:divBdr>
            <w:top w:val="none" w:sz="0" w:space="0" w:color="auto"/>
            <w:left w:val="none" w:sz="0" w:space="0" w:color="auto"/>
            <w:bottom w:val="none" w:sz="0" w:space="0" w:color="auto"/>
            <w:right w:val="none" w:sz="0" w:space="0" w:color="auto"/>
          </w:divBdr>
        </w:div>
        <w:div w:id="110175438">
          <w:marLeft w:val="480"/>
          <w:marRight w:val="0"/>
          <w:marTop w:val="0"/>
          <w:marBottom w:val="0"/>
          <w:divBdr>
            <w:top w:val="none" w:sz="0" w:space="0" w:color="auto"/>
            <w:left w:val="none" w:sz="0" w:space="0" w:color="auto"/>
            <w:bottom w:val="none" w:sz="0" w:space="0" w:color="auto"/>
            <w:right w:val="none" w:sz="0" w:space="0" w:color="auto"/>
          </w:divBdr>
        </w:div>
        <w:div w:id="2016032599">
          <w:marLeft w:val="480"/>
          <w:marRight w:val="0"/>
          <w:marTop w:val="0"/>
          <w:marBottom w:val="0"/>
          <w:divBdr>
            <w:top w:val="none" w:sz="0" w:space="0" w:color="auto"/>
            <w:left w:val="none" w:sz="0" w:space="0" w:color="auto"/>
            <w:bottom w:val="none" w:sz="0" w:space="0" w:color="auto"/>
            <w:right w:val="none" w:sz="0" w:space="0" w:color="auto"/>
          </w:divBdr>
        </w:div>
        <w:div w:id="567762403">
          <w:marLeft w:val="480"/>
          <w:marRight w:val="0"/>
          <w:marTop w:val="0"/>
          <w:marBottom w:val="0"/>
          <w:divBdr>
            <w:top w:val="none" w:sz="0" w:space="0" w:color="auto"/>
            <w:left w:val="none" w:sz="0" w:space="0" w:color="auto"/>
            <w:bottom w:val="none" w:sz="0" w:space="0" w:color="auto"/>
            <w:right w:val="none" w:sz="0" w:space="0" w:color="auto"/>
          </w:divBdr>
        </w:div>
        <w:div w:id="33121302">
          <w:marLeft w:val="480"/>
          <w:marRight w:val="0"/>
          <w:marTop w:val="0"/>
          <w:marBottom w:val="0"/>
          <w:divBdr>
            <w:top w:val="none" w:sz="0" w:space="0" w:color="auto"/>
            <w:left w:val="none" w:sz="0" w:space="0" w:color="auto"/>
            <w:bottom w:val="none" w:sz="0" w:space="0" w:color="auto"/>
            <w:right w:val="none" w:sz="0" w:space="0" w:color="auto"/>
          </w:divBdr>
        </w:div>
        <w:div w:id="1190416475">
          <w:marLeft w:val="480"/>
          <w:marRight w:val="0"/>
          <w:marTop w:val="0"/>
          <w:marBottom w:val="0"/>
          <w:divBdr>
            <w:top w:val="none" w:sz="0" w:space="0" w:color="auto"/>
            <w:left w:val="none" w:sz="0" w:space="0" w:color="auto"/>
            <w:bottom w:val="none" w:sz="0" w:space="0" w:color="auto"/>
            <w:right w:val="none" w:sz="0" w:space="0" w:color="auto"/>
          </w:divBdr>
        </w:div>
        <w:div w:id="1106847837">
          <w:marLeft w:val="480"/>
          <w:marRight w:val="0"/>
          <w:marTop w:val="0"/>
          <w:marBottom w:val="0"/>
          <w:divBdr>
            <w:top w:val="none" w:sz="0" w:space="0" w:color="auto"/>
            <w:left w:val="none" w:sz="0" w:space="0" w:color="auto"/>
            <w:bottom w:val="none" w:sz="0" w:space="0" w:color="auto"/>
            <w:right w:val="none" w:sz="0" w:space="0" w:color="auto"/>
          </w:divBdr>
        </w:div>
        <w:div w:id="137189488">
          <w:marLeft w:val="480"/>
          <w:marRight w:val="0"/>
          <w:marTop w:val="0"/>
          <w:marBottom w:val="0"/>
          <w:divBdr>
            <w:top w:val="none" w:sz="0" w:space="0" w:color="auto"/>
            <w:left w:val="none" w:sz="0" w:space="0" w:color="auto"/>
            <w:bottom w:val="none" w:sz="0" w:space="0" w:color="auto"/>
            <w:right w:val="none" w:sz="0" w:space="0" w:color="auto"/>
          </w:divBdr>
        </w:div>
        <w:div w:id="1823815477">
          <w:marLeft w:val="480"/>
          <w:marRight w:val="0"/>
          <w:marTop w:val="0"/>
          <w:marBottom w:val="0"/>
          <w:divBdr>
            <w:top w:val="none" w:sz="0" w:space="0" w:color="auto"/>
            <w:left w:val="none" w:sz="0" w:space="0" w:color="auto"/>
            <w:bottom w:val="none" w:sz="0" w:space="0" w:color="auto"/>
            <w:right w:val="none" w:sz="0" w:space="0" w:color="auto"/>
          </w:divBdr>
        </w:div>
        <w:div w:id="358512740">
          <w:marLeft w:val="480"/>
          <w:marRight w:val="0"/>
          <w:marTop w:val="0"/>
          <w:marBottom w:val="0"/>
          <w:divBdr>
            <w:top w:val="none" w:sz="0" w:space="0" w:color="auto"/>
            <w:left w:val="none" w:sz="0" w:space="0" w:color="auto"/>
            <w:bottom w:val="none" w:sz="0" w:space="0" w:color="auto"/>
            <w:right w:val="none" w:sz="0" w:space="0" w:color="auto"/>
          </w:divBdr>
        </w:div>
        <w:div w:id="995300075">
          <w:marLeft w:val="480"/>
          <w:marRight w:val="0"/>
          <w:marTop w:val="0"/>
          <w:marBottom w:val="0"/>
          <w:divBdr>
            <w:top w:val="none" w:sz="0" w:space="0" w:color="auto"/>
            <w:left w:val="none" w:sz="0" w:space="0" w:color="auto"/>
            <w:bottom w:val="none" w:sz="0" w:space="0" w:color="auto"/>
            <w:right w:val="none" w:sz="0" w:space="0" w:color="auto"/>
          </w:divBdr>
        </w:div>
        <w:div w:id="1008408342">
          <w:marLeft w:val="480"/>
          <w:marRight w:val="0"/>
          <w:marTop w:val="0"/>
          <w:marBottom w:val="0"/>
          <w:divBdr>
            <w:top w:val="none" w:sz="0" w:space="0" w:color="auto"/>
            <w:left w:val="none" w:sz="0" w:space="0" w:color="auto"/>
            <w:bottom w:val="none" w:sz="0" w:space="0" w:color="auto"/>
            <w:right w:val="none" w:sz="0" w:space="0" w:color="auto"/>
          </w:divBdr>
        </w:div>
        <w:div w:id="1119103333">
          <w:marLeft w:val="480"/>
          <w:marRight w:val="0"/>
          <w:marTop w:val="0"/>
          <w:marBottom w:val="0"/>
          <w:divBdr>
            <w:top w:val="none" w:sz="0" w:space="0" w:color="auto"/>
            <w:left w:val="none" w:sz="0" w:space="0" w:color="auto"/>
            <w:bottom w:val="none" w:sz="0" w:space="0" w:color="auto"/>
            <w:right w:val="none" w:sz="0" w:space="0" w:color="auto"/>
          </w:divBdr>
        </w:div>
        <w:div w:id="153029373">
          <w:marLeft w:val="480"/>
          <w:marRight w:val="0"/>
          <w:marTop w:val="0"/>
          <w:marBottom w:val="0"/>
          <w:divBdr>
            <w:top w:val="none" w:sz="0" w:space="0" w:color="auto"/>
            <w:left w:val="none" w:sz="0" w:space="0" w:color="auto"/>
            <w:bottom w:val="none" w:sz="0" w:space="0" w:color="auto"/>
            <w:right w:val="none" w:sz="0" w:space="0" w:color="auto"/>
          </w:divBdr>
        </w:div>
        <w:div w:id="354892857">
          <w:marLeft w:val="480"/>
          <w:marRight w:val="0"/>
          <w:marTop w:val="0"/>
          <w:marBottom w:val="0"/>
          <w:divBdr>
            <w:top w:val="none" w:sz="0" w:space="0" w:color="auto"/>
            <w:left w:val="none" w:sz="0" w:space="0" w:color="auto"/>
            <w:bottom w:val="none" w:sz="0" w:space="0" w:color="auto"/>
            <w:right w:val="none" w:sz="0" w:space="0" w:color="auto"/>
          </w:divBdr>
        </w:div>
        <w:div w:id="1748070298">
          <w:marLeft w:val="480"/>
          <w:marRight w:val="0"/>
          <w:marTop w:val="0"/>
          <w:marBottom w:val="0"/>
          <w:divBdr>
            <w:top w:val="none" w:sz="0" w:space="0" w:color="auto"/>
            <w:left w:val="none" w:sz="0" w:space="0" w:color="auto"/>
            <w:bottom w:val="none" w:sz="0" w:space="0" w:color="auto"/>
            <w:right w:val="none" w:sz="0" w:space="0" w:color="auto"/>
          </w:divBdr>
        </w:div>
      </w:divsChild>
    </w:div>
    <w:div w:id="85418038">
      <w:bodyDiv w:val="1"/>
      <w:marLeft w:val="0"/>
      <w:marRight w:val="0"/>
      <w:marTop w:val="0"/>
      <w:marBottom w:val="0"/>
      <w:divBdr>
        <w:top w:val="none" w:sz="0" w:space="0" w:color="auto"/>
        <w:left w:val="none" w:sz="0" w:space="0" w:color="auto"/>
        <w:bottom w:val="none" w:sz="0" w:space="0" w:color="auto"/>
        <w:right w:val="none" w:sz="0" w:space="0" w:color="auto"/>
      </w:divBdr>
    </w:div>
    <w:div w:id="95486762">
      <w:bodyDiv w:val="1"/>
      <w:marLeft w:val="0"/>
      <w:marRight w:val="0"/>
      <w:marTop w:val="0"/>
      <w:marBottom w:val="0"/>
      <w:divBdr>
        <w:top w:val="none" w:sz="0" w:space="0" w:color="auto"/>
        <w:left w:val="none" w:sz="0" w:space="0" w:color="auto"/>
        <w:bottom w:val="none" w:sz="0" w:space="0" w:color="auto"/>
        <w:right w:val="none" w:sz="0" w:space="0" w:color="auto"/>
      </w:divBdr>
      <w:divsChild>
        <w:div w:id="633943918">
          <w:marLeft w:val="480"/>
          <w:marRight w:val="0"/>
          <w:marTop w:val="0"/>
          <w:marBottom w:val="0"/>
          <w:divBdr>
            <w:top w:val="none" w:sz="0" w:space="0" w:color="auto"/>
            <w:left w:val="none" w:sz="0" w:space="0" w:color="auto"/>
            <w:bottom w:val="none" w:sz="0" w:space="0" w:color="auto"/>
            <w:right w:val="none" w:sz="0" w:space="0" w:color="auto"/>
          </w:divBdr>
        </w:div>
        <w:div w:id="295063030">
          <w:marLeft w:val="480"/>
          <w:marRight w:val="0"/>
          <w:marTop w:val="0"/>
          <w:marBottom w:val="0"/>
          <w:divBdr>
            <w:top w:val="none" w:sz="0" w:space="0" w:color="auto"/>
            <w:left w:val="none" w:sz="0" w:space="0" w:color="auto"/>
            <w:bottom w:val="none" w:sz="0" w:space="0" w:color="auto"/>
            <w:right w:val="none" w:sz="0" w:space="0" w:color="auto"/>
          </w:divBdr>
        </w:div>
        <w:div w:id="146366937">
          <w:marLeft w:val="480"/>
          <w:marRight w:val="0"/>
          <w:marTop w:val="0"/>
          <w:marBottom w:val="0"/>
          <w:divBdr>
            <w:top w:val="none" w:sz="0" w:space="0" w:color="auto"/>
            <w:left w:val="none" w:sz="0" w:space="0" w:color="auto"/>
            <w:bottom w:val="none" w:sz="0" w:space="0" w:color="auto"/>
            <w:right w:val="none" w:sz="0" w:space="0" w:color="auto"/>
          </w:divBdr>
        </w:div>
        <w:div w:id="2046441670">
          <w:marLeft w:val="480"/>
          <w:marRight w:val="0"/>
          <w:marTop w:val="0"/>
          <w:marBottom w:val="0"/>
          <w:divBdr>
            <w:top w:val="none" w:sz="0" w:space="0" w:color="auto"/>
            <w:left w:val="none" w:sz="0" w:space="0" w:color="auto"/>
            <w:bottom w:val="none" w:sz="0" w:space="0" w:color="auto"/>
            <w:right w:val="none" w:sz="0" w:space="0" w:color="auto"/>
          </w:divBdr>
        </w:div>
        <w:div w:id="538786015">
          <w:marLeft w:val="480"/>
          <w:marRight w:val="0"/>
          <w:marTop w:val="0"/>
          <w:marBottom w:val="0"/>
          <w:divBdr>
            <w:top w:val="none" w:sz="0" w:space="0" w:color="auto"/>
            <w:left w:val="none" w:sz="0" w:space="0" w:color="auto"/>
            <w:bottom w:val="none" w:sz="0" w:space="0" w:color="auto"/>
            <w:right w:val="none" w:sz="0" w:space="0" w:color="auto"/>
          </w:divBdr>
        </w:div>
        <w:div w:id="1511603623">
          <w:marLeft w:val="480"/>
          <w:marRight w:val="0"/>
          <w:marTop w:val="0"/>
          <w:marBottom w:val="0"/>
          <w:divBdr>
            <w:top w:val="none" w:sz="0" w:space="0" w:color="auto"/>
            <w:left w:val="none" w:sz="0" w:space="0" w:color="auto"/>
            <w:bottom w:val="none" w:sz="0" w:space="0" w:color="auto"/>
            <w:right w:val="none" w:sz="0" w:space="0" w:color="auto"/>
          </w:divBdr>
        </w:div>
        <w:div w:id="944771485">
          <w:marLeft w:val="480"/>
          <w:marRight w:val="0"/>
          <w:marTop w:val="0"/>
          <w:marBottom w:val="0"/>
          <w:divBdr>
            <w:top w:val="none" w:sz="0" w:space="0" w:color="auto"/>
            <w:left w:val="none" w:sz="0" w:space="0" w:color="auto"/>
            <w:bottom w:val="none" w:sz="0" w:space="0" w:color="auto"/>
            <w:right w:val="none" w:sz="0" w:space="0" w:color="auto"/>
          </w:divBdr>
        </w:div>
        <w:div w:id="1323969697">
          <w:marLeft w:val="480"/>
          <w:marRight w:val="0"/>
          <w:marTop w:val="0"/>
          <w:marBottom w:val="0"/>
          <w:divBdr>
            <w:top w:val="none" w:sz="0" w:space="0" w:color="auto"/>
            <w:left w:val="none" w:sz="0" w:space="0" w:color="auto"/>
            <w:bottom w:val="none" w:sz="0" w:space="0" w:color="auto"/>
            <w:right w:val="none" w:sz="0" w:space="0" w:color="auto"/>
          </w:divBdr>
        </w:div>
        <w:div w:id="540098209">
          <w:marLeft w:val="480"/>
          <w:marRight w:val="0"/>
          <w:marTop w:val="0"/>
          <w:marBottom w:val="0"/>
          <w:divBdr>
            <w:top w:val="none" w:sz="0" w:space="0" w:color="auto"/>
            <w:left w:val="none" w:sz="0" w:space="0" w:color="auto"/>
            <w:bottom w:val="none" w:sz="0" w:space="0" w:color="auto"/>
            <w:right w:val="none" w:sz="0" w:space="0" w:color="auto"/>
          </w:divBdr>
        </w:div>
        <w:div w:id="1368095433">
          <w:marLeft w:val="480"/>
          <w:marRight w:val="0"/>
          <w:marTop w:val="0"/>
          <w:marBottom w:val="0"/>
          <w:divBdr>
            <w:top w:val="none" w:sz="0" w:space="0" w:color="auto"/>
            <w:left w:val="none" w:sz="0" w:space="0" w:color="auto"/>
            <w:bottom w:val="none" w:sz="0" w:space="0" w:color="auto"/>
            <w:right w:val="none" w:sz="0" w:space="0" w:color="auto"/>
          </w:divBdr>
        </w:div>
        <w:div w:id="266618802">
          <w:marLeft w:val="480"/>
          <w:marRight w:val="0"/>
          <w:marTop w:val="0"/>
          <w:marBottom w:val="0"/>
          <w:divBdr>
            <w:top w:val="none" w:sz="0" w:space="0" w:color="auto"/>
            <w:left w:val="none" w:sz="0" w:space="0" w:color="auto"/>
            <w:bottom w:val="none" w:sz="0" w:space="0" w:color="auto"/>
            <w:right w:val="none" w:sz="0" w:space="0" w:color="auto"/>
          </w:divBdr>
        </w:div>
        <w:div w:id="264503852">
          <w:marLeft w:val="480"/>
          <w:marRight w:val="0"/>
          <w:marTop w:val="0"/>
          <w:marBottom w:val="0"/>
          <w:divBdr>
            <w:top w:val="none" w:sz="0" w:space="0" w:color="auto"/>
            <w:left w:val="none" w:sz="0" w:space="0" w:color="auto"/>
            <w:bottom w:val="none" w:sz="0" w:space="0" w:color="auto"/>
            <w:right w:val="none" w:sz="0" w:space="0" w:color="auto"/>
          </w:divBdr>
        </w:div>
        <w:div w:id="1779833485">
          <w:marLeft w:val="480"/>
          <w:marRight w:val="0"/>
          <w:marTop w:val="0"/>
          <w:marBottom w:val="0"/>
          <w:divBdr>
            <w:top w:val="none" w:sz="0" w:space="0" w:color="auto"/>
            <w:left w:val="none" w:sz="0" w:space="0" w:color="auto"/>
            <w:bottom w:val="none" w:sz="0" w:space="0" w:color="auto"/>
            <w:right w:val="none" w:sz="0" w:space="0" w:color="auto"/>
          </w:divBdr>
        </w:div>
        <w:div w:id="381828751">
          <w:marLeft w:val="480"/>
          <w:marRight w:val="0"/>
          <w:marTop w:val="0"/>
          <w:marBottom w:val="0"/>
          <w:divBdr>
            <w:top w:val="none" w:sz="0" w:space="0" w:color="auto"/>
            <w:left w:val="none" w:sz="0" w:space="0" w:color="auto"/>
            <w:bottom w:val="none" w:sz="0" w:space="0" w:color="auto"/>
            <w:right w:val="none" w:sz="0" w:space="0" w:color="auto"/>
          </w:divBdr>
        </w:div>
        <w:div w:id="2076315280">
          <w:marLeft w:val="480"/>
          <w:marRight w:val="0"/>
          <w:marTop w:val="0"/>
          <w:marBottom w:val="0"/>
          <w:divBdr>
            <w:top w:val="none" w:sz="0" w:space="0" w:color="auto"/>
            <w:left w:val="none" w:sz="0" w:space="0" w:color="auto"/>
            <w:bottom w:val="none" w:sz="0" w:space="0" w:color="auto"/>
            <w:right w:val="none" w:sz="0" w:space="0" w:color="auto"/>
          </w:divBdr>
        </w:div>
        <w:div w:id="915744083">
          <w:marLeft w:val="480"/>
          <w:marRight w:val="0"/>
          <w:marTop w:val="0"/>
          <w:marBottom w:val="0"/>
          <w:divBdr>
            <w:top w:val="none" w:sz="0" w:space="0" w:color="auto"/>
            <w:left w:val="none" w:sz="0" w:space="0" w:color="auto"/>
            <w:bottom w:val="none" w:sz="0" w:space="0" w:color="auto"/>
            <w:right w:val="none" w:sz="0" w:space="0" w:color="auto"/>
          </w:divBdr>
        </w:div>
        <w:div w:id="60376850">
          <w:marLeft w:val="480"/>
          <w:marRight w:val="0"/>
          <w:marTop w:val="0"/>
          <w:marBottom w:val="0"/>
          <w:divBdr>
            <w:top w:val="none" w:sz="0" w:space="0" w:color="auto"/>
            <w:left w:val="none" w:sz="0" w:space="0" w:color="auto"/>
            <w:bottom w:val="none" w:sz="0" w:space="0" w:color="auto"/>
            <w:right w:val="none" w:sz="0" w:space="0" w:color="auto"/>
          </w:divBdr>
        </w:div>
        <w:div w:id="270624120">
          <w:marLeft w:val="480"/>
          <w:marRight w:val="0"/>
          <w:marTop w:val="0"/>
          <w:marBottom w:val="0"/>
          <w:divBdr>
            <w:top w:val="none" w:sz="0" w:space="0" w:color="auto"/>
            <w:left w:val="none" w:sz="0" w:space="0" w:color="auto"/>
            <w:bottom w:val="none" w:sz="0" w:space="0" w:color="auto"/>
            <w:right w:val="none" w:sz="0" w:space="0" w:color="auto"/>
          </w:divBdr>
        </w:div>
        <w:div w:id="1677805030">
          <w:marLeft w:val="480"/>
          <w:marRight w:val="0"/>
          <w:marTop w:val="0"/>
          <w:marBottom w:val="0"/>
          <w:divBdr>
            <w:top w:val="none" w:sz="0" w:space="0" w:color="auto"/>
            <w:left w:val="none" w:sz="0" w:space="0" w:color="auto"/>
            <w:bottom w:val="none" w:sz="0" w:space="0" w:color="auto"/>
            <w:right w:val="none" w:sz="0" w:space="0" w:color="auto"/>
          </w:divBdr>
        </w:div>
        <w:div w:id="890462461">
          <w:marLeft w:val="480"/>
          <w:marRight w:val="0"/>
          <w:marTop w:val="0"/>
          <w:marBottom w:val="0"/>
          <w:divBdr>
            <w:top w:val="none" w:sz="0" w:space="0" w:color="auto"/>
            <w:left w:val="none" w:sz="0" w:space="0" w:color="auto"/>
            <w:bottom w:val="none" w:sz="0" w:space="0" w:color="auto"/>
            <w:right w:val="none" w:sz="0" w:space="0" w:color="auto"/>
          </w:divBdr>
        </w:div>
        <w:div w:id="2003047942">
          <w:marLeft w:val="480"/>
          <w:marRight w:val="0"/>
          <w:marTop w:val="0"/>
          <w:marBottom w:val="0"/>
          <w:divBdr>
            <w:top w:val="none" w:sz="0" w:space="0" w:color="auto"/>
            <w:left w:val="none" w:sz="0" w:space="0" w:color="auto"/>
            <w:bottom w:val="none" w:sz="0" w:space="0" w:color="auto"/>
            <w:right w:val="none" w:sz="0" w:space="0" w:color="auto"/>
          </w:divBdr>
        </w:div>
        <w:div w:id="1860118700">
          <w:marLeft w:val="480"/>
          <w:marRight w:val="0"/>
          <w:marTop w:val="0"/>
          <w:marBottom w:val="0"/>
          <w:divBdr>
            <w:top w:val="none" w:sz="0" w:space="0" w:color="auto"/>
            <w:left w:val="none" w:sz="0" w:space="0" w:color="auto"/>
            <w:bottom w:val="none" w:sz="0" w:space="0" w:color="auto"/>
            <w:right w:val="none" w:sz="0" w:space="0" w:color="auto"/>
          </w:divBdr>
        </w:div>
        <w:div w:id="1818300418">
          <w:marLeft w:val="480"/>
          <w:marRight w:val="0"/>
          <w:marTop w:val="0"/>
          <w:marBottom w:val="0"/>
          <w:divBdr>
            <w:top w:val="none" w:sz="0" w:space="0" w:color="auto"/>
            <w:left w:val="none" w:sz="0" w:space="0" w:color="auto"/>
            <w:bottom w:val="none" w:sz="0" w:space="0" w:color="auto"/>
            <w:right w:val="none" w:sz="0" w:space="0" w:color="auto"/>
          </w:divBdr>
        </w:div>
        <w:div w:id="576286613">
          <w:marLeft w:val="480"/>
          <w:marRight w:val="0"/>
          <w:marTop w:val="0"/>
          <w:marBottom w:val="0"/>
          <w:divBdr>
            <w:top w:val="none" w:sz="0" w:space="0" w:color="auto"/>
            <w:left w:val="none" w:sz="0" w:space="0" w:color="auto"/>
            <w:bottom w:val="none" w:sz="0" w:space="0" w:color="auto"/>
            <w:right w:val="none" w:sz="0" w:space="0" w:color="auto"/>
          </w:divBdr>
        </w:div>
        <w:div w:id="1621568178">
          <w:marLeft w:val="480"/>
          <w:marRight w:val="0"/>
          <w:marTop w:val="0"/>
          <w:marBottom w:val="0"/>
          <w:divBdr>
            <w:top w:val="none" w:sz="0" w:space="0" w:color="auto"/>
            <w:left w:val="none" w:sz="0" w:space="0" w:color="auto"/>
            <w:bottom w:val="none" w:sz="0" w:space="0" w:color="auto"/>
            <w:right w:val="none" w:sz="0" w:space="0" w:color="auto"/>
          </w:divBdr>
        </w:div>
        <w:div w:id="182398123">
          <w:marLeft w:val="480"/>
          <w:marRight w:val="0"/>
          <w:marTop w:val="0"/>
          <w:marBottom w:val="0"/>
          <w:divBdr>
            <w:top w:val="none" w:sz="0" w:space="0" w:color="auto"/>
            <w:left w:val="none" w:sz="0" w:space="0" w:color="auto"/>
            <w:bottom w:val="none" w:sz="0" w:space="0" w:color="auto"/>
            <w:right w:val="none" w:sz="0" w:space="0" w:color="auto"/>
          </w:divBdr>
        </w:div>
        <w:div w:id="530533781">
          <w:marLeft w:val="480"/>
          <w:marRight w:val="0"/>
          <w:marTop w:val="0"/>
          <w:marBottom w:val="0"/>
          <w:divBdr>
            <w:top w:val="none" w:sz="0" w:space="0" w:color="auto"/>
            <w:left w:val="none" w:sz="0" w:space="0" w:color="auto"/>
            <w:bottom w:val="none" w:sz="0" w:space="0" w:color="auto"/>
            <w:right w:val="none" w:sz="0" w:space="0" w:color="auto"/>
          </w:divBdr>
        </w:div>
        <w:div w:id="1756974012">
          <w:marLeft w:val="480"/>
          <w:marRight w:val="0"/>
          <w:marTop w:val="0"/>
          <w:marBottom w:val="0"/>
          <w:divBdr>
            <w:top w:val="none" w:sz="0" w:space="0" w:color="auto"/>
            <w:left w:val="none" w:sz="0" w:space="0" w:color="auto"/>
            <w:bottom w:val="none" w:sz="0" w:space="0" w:color="auto"/>
            <w:right w:val="none" w:sz="0" w:space="0" w:color="auto"/>
          </w:divBdr>
        </w:div>
        <w:div w:id="66924049">
          <w:marLeft w:val="480"/>
          <w:marRight w:val="0"/>
          <w:marTop w:val="0"/>
          <w:marBottom w:val="0"/>
          <w:divBdr>
            <w:top w:val="none" w:sz="0" w:space="0" w:color="auto"/>
            <w:left w:val="none" w:sz="0" w:space="0" w:color="auto"/>
            <w:bottom w:val="none" w:sz="0" w:space="0" w:color="auto"/>
            <w:right w:val="none" w:sz="0" w:space="0" w:color="auto"/>
          </w:divBdr>
        </w:div>
        <w:div w:id="1193687333">
          <w:marLeft w:val="480"/>
          <w:marRight w:val="0"/>
          <w:marTop w:val="0"/>
          <w:marBottom w:val="0"/>
          <w:divBdr>
            <w:top w:val="none" w:sz="0" w:space="0" w:color="auto"/>
            <w:left w:val="none" w:sz="0" w:space="0" w:color="auto"/>
            <w:bottom w:val="none" w:sz="0" w:space="0" w:color="auto"/>
            <w:right w:val="none" w:sz="0" w:space="0" w:color="auto"/>
          </w:divBdr>
        </w:div>
        <w:div w:id="1738088247">
          <w:marLeft w:val="480"/>
          <w:marRight w:val="0"/>
          <w:marTop w:val="0"/>
          <w:marBottom w:val="0"/>
          <w:divBdr>
            <w:top w:val="none" w:sz="0" w:space="0" w:color="auto"/>
            <w:left w:val="none" w:sz="0" w:space="0" w:color="auto"/>
            <w:bottom w:val="none" w:sz="0" w:space="0" w:color="auto"/>
            <w:right w:val="none" w:sz="0" w:space="0" w:color="auto"/>
          </w:divBdr>
        </w:div>
      </w:divsChild>
    </w:div>
    <w:div w:id="102267394">
      <w:bodyDiv w:val="1"/>
      <w:marLeft w:val="0"/>
      <w:marRight w:val="0"/>
      <w:marTop w:val="0"/>
      <w:marBottom w:val="0"/>
      <w:divBdr>
        <w:top w:val="none" w:sz="0" w:space="0" w:color="auto"/>
        <w:left w:val="none" w:sz="0" w:space="0" w:color="auto"/>
        <w:bottom w:val="none" w:sz="0" w:space="0" w:color="auto"/>
        <w:right w:val="none" w:sz="0" w:space="0" w:color="auto"/>
      </w:divBdr>
    </w:div>
    <w:div w:id="108744914">
      <w:bodyDiv w:val="1"/>
      <w:marLeft w:val="0"/>
      <w:marRight w:val="0"/>
      <w:marTop w:val="0"/>
      <w:marBottom w:val="0"/>
      <w:divBdr>
        <w:top w:val="none" w:sz="0" w:space="0" w:color="auto"/>
        <w:left w:val="none" w:sz="0" w:space="0" w:color="auto"/>
        <w:bottom w:val="none" w:sz="0" w:space="0" w:color="auto"/>
        <w:right w:val="none" w:sz="0" w:space="0" w:color="auto"/>
      </w:divBdr>
    </w:div>
    <w:div w:id="109057418">
      <w:bodyDiv w:val="1"/>
      <w:marLeft w:val="0"/>
      <w:marRight w:val="0"/>
      <w:marTop w:val="0"/>
      <w:marBottom w:val="0"/>
      <w:divBdr>
        <w:top w:val="none" w:sz="0" w:space="0" w:color="auto"/>
        <w:left w:val="none" w:sz="0" w:space="0" w:color="auto"/>
        <w:bottom w:val="none" w:sz="0" w:space="0" w:color="auto"/>
        <w:right w:val="none" w:sz="0" w:space="0" w:color="auto"/>
      </w:divBdr>
      <w:divsChild>
        <w:div w:id="388653877">
          <w:marLeft w:val="0"/>
          <w:marRight w:val="0"/>
          <w:marTop w:val="0"/>
          <w:marBottom w:val="0"/>
          <w:divBdr>
            <w:top w:val="none" w:sz="0" w:space="0" w:color="auto"/>
            <w:left w:val="none" w:sz="0" w:space="0" w:color="auto"/>
            <w:bottom w:val="none" w:sz="0" w:space="0" w:color="auto"/>
            <w:right w:val="none" w:sz="0" w:space="0" w:color="auto"/>
          </w:divBdr>
          <w:divsChild>
            <w:div w:id="1422948594">
              <w:marLeft w:val="0"/>
              <w:marRight w:val="0"/>
              <w:marTop w:val="0"/>
              <w:marBottom w:val="0"/>
              <w:divBdr>
                <w:top w:val="none" w:sz="0" w:space="0" w:color="auto"/>
                <w:left w:val="none" w:sz="0" w:space="0" w:color="auto"/>
                <w:bottom w:val="none" w:sz="0" w:space="0" w:color="auto"/>
                <w:right w:val="none" w:sz="0" w:space="0" w:color="auto"/>
              </w:divBdr>
              <w:divsChild>
                <w:div w:id="1013384691">
                  <w:marLeft w:val="0"/>
                  <w:marRight w:val="0"/>
                  <w:marTop w:val="0"/>
                  <w:marBottom w:val="0"/>
                  <w:divBdr>
                    <w:top w:val="none" w:sz="0" w:space="0" w:color="auto"/>
                    <w:left w:val="none" w:sz="0" w:space="0" w:color="auto"/>
                    <w:bottom w:val="none" w:sz="0" w:space="0" w:color="auto"/>
                    <w:right w:val="none" w:sz="0" w:space="0" w:color="auto"/>
                  </w:divBdr>
                  <w:divsChild>
                    <w:div w:id="1121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139">
      <w:bodyDiv w:val="1"/>
      <w:marLeft w:val="0"/>
      <w:marRight w:val="0"/>
      <w:marTop w:val="0"/>
      <w:marBottom w:val="0"/>
      <w:divBdr>
        <w:top w:val="none" w:sz="0" w:space="0" w:color="auto"/>
        <w:left w:val="none" w:sz="0" w:space="0" w:color="auto"/>
        <w:bottom w:val="none" w:sz="0" w:space="0" w:color="auto"/>
        <w:right w:val="none" w:sz="0" w:space="0" w:color="auto"/>
      </w:divBdr>
      <w:divsChild>
        <w:div w:id="119812668">
          <w:marLeft w:val="480"/>
          <w:marRight w:val="0"/>
          <w:marTop w:val="0"/>
          <w:marBottom w:val="0"/>
          <w:divBdr>
            <w:top w:val="none" w:sz="0" w:space="0" w:color="auto"/>
            <w:left w:val="none" w:sz="0" w:space="0" w:color="auto"/>
            <w:bottom w:val="none" w:sz="0" w:space="0" w:color="auto"/>
            <w:right w:val="none" w:sz="0" w:space="0" w:color="auto"/>
          </w:divBdr>
        </w:div>
        <w:div w:id="763108520">
          <w:marLeft w:val="480"/>
          <w:marRight w:val="0"/>
          <w:marTop w:val="0"/>
          <w:marBottom w:val="0"/>
          <w:divBdr>
            <w:top w:val="none" w:sz="0" w:space="0" w:color="auto"/>
            <w:left w:val="none" w:sz="0" w:space="0" w:color="auto"/>
            <w:bottom w:val="none" w:sz="0" w:space="0" w:color="auto"/>
            <w:right w:val="none" w:sz="0" w:space="0" w:color="auto"/>
          </w:divBdr>
        </w:div>
        <w:div w:id="2076975729">
          <w:marLeft w:val="480"/>
          <w:marRight w:val="0"/>
          <w:marTop w:val="0"/>
          <w:marBottom w:val="0"/>
          <w:divBdr>
            <w:top w:val="none" w:sz="0" w:space="0" w:color="auto"/>
            <w:left w:val="none" w:sz="0" w:space="0" w:color="auto"/>
            <w:bottom w:val="none" w:sz="0" w:space="0" w:color="auto"/>
            <w:right w:val="none" w:sz="0" w:space="0" w:color="auto"/>
          </w:divBdr>
        </w:div>
        <w:div w:id="1267615591">
          <w:marLeft w:val="480"/>
          <w:marRight w:val="0"/>
          <w:marTop w:val="0"/>
          <w:marBottom w:val="0"/>
          <w:divBdr>
            <w:top w:val="none" w:sz="0" w:space="0" w:color="auto"/>
            <w:left w:val="none" w:sz="0" w:space="0" w:color="auto"/>
            <w:bottom w:val="none" w:sz="0" w:space="0" w:color="auto"/>
            <w:right w:val="none" w:sz="0" w:space="0" w:color="auto"/>
          </w:divBdr>
        </w:div>
        <w:div w:id="1156140846">
          <w:marLeft w:val="480"/>
          <w:marRight w:val="0"/>
          <w:marTop w:val="0"/>
          <w:marBottom w:val="0"/>
          <w:divBdr>
            <w:top w:val="none" w:sz="0" w:space="0" w:color="auto"/>
            <w:left w:val="none" w:sz="0" w:space="0" w:color="auto"/>
            <w:bottom w:val="none" w:sz="0" w:space="0" w:color="auto"/>
            <w:right w:val="none" w:sz="0" w:space="0" w:color="auto"/>
          </w:divBdr>
        </w:div>
        <w:div w:id="1102840978">
          <w:marLeft w:val="480"/>
          <w:marRight w:val="0"/>
          <w:marTop w:val="0"/>
          <w:marBottom w:val="0"/>
          <w:divBdr>
            <w:top w:val="none" w:sz="0" w:space="0" w:color="auto"/>
            <w:left w:val="none" w:sz="0" w:space="0" w:color="auto"/>
            <w:bottom w:val="none" w:sz="0" w:space="0" w:color="auto"/>
            <w:right w:val="none" w:sz="0" w:space="0" w:color="auto"/>
          </w:divBdr>
        </w:div>
        <w:div w:id="1509253254">
          <w:marLeft w:val="480"/>
          <w:marRight w:val="0"/>
          <w:marTop w:val="0"/>
          <w:marBottom w:val="0"/>
          <w:divBdr>
            <w:top w:val="none" w:sz="0" w:space="0" w:color="auto"/>
            <w:left w:val="none" w:sz="0" w:space="0" w:color="auto"/>
            <w:bottom w:val="none" w:sz="0" w:space="0" w:color="auto"/>
            <w:right w:val="none" w:sz="0" w:space="0" w:color="auto"/>
          </w:divBdr>
        </w:div>
        <w:div w:id="435562413">
          <w:marLeft w:val="480"/>
          <w:marRight w:val="0"/>
          <w:marTop w:val="0"/>
          <w:marBottom w:val="0"/>
          <w:divBdr>
            <w:top w:val="none" w:sz="0" w:space="0" w:color="auto"/>
            <w:left w:val="none" w:sz="0" w:space="0" w:color="auto"/>
            <w:bottom w:val="none" w:sz="0" w:space="0" w:color="auto"/>
            <w:right w:val="none" w:sz="0" w:space="0" w:color="auto"/>
          </w:divBdr>
        </w:div>
        <w:div w:id="564217574">
          <w:marLeft w:val="480"/>
          <w:marRight w:val="0"/>
          <w:marTop w:val="0"/>
          <w:marBottom w:val="0"/>
          <w:divBdr>
            <w:top w:val="none" w:sz="0" w:space="0" w:color="auto"/>
            <w:left w:val="none" w:sz="0" w:space="0" w:color="auto"/>
            <w:bottom w:val="none" w:sz="0" w:space="0" w:color="auto"/>
            <w:right w:val="none" w:sz="0" w:space="0" w:color="auto"/>
          </w:divBdr>
        </w:div>
        <w:div w:id="2055999061">
          <w:marLeft w:val="480"/>
          <w:marRight w:val="0"/>
          <w:marTop w:val="0"/>
          <w:marBottom w:val="0"/>
          <w:divBdr>
            <w:top w:val="none" w:sz="0" w:space="0" w:color="auto"/>
            <w:left w:val="none" w:sz="0" w:space="0" w:color="auto"/>
            <w:bottom w:val="none" w:sz="0" w:space="0" w:color="auto"/>
            <w:right w:val="none" w:sz="0" w:space="0" w:color="auto"/>
          </w:divBdr>
        </w:div>
        <w:div w:id="1781801497">
          <w:marLeft w:val="480"/>
          <w:marRight w:val="0"/>
          <w:marTop w:val="0"/>
          <w:marBottom w:val="0"/>
          <w:divBdr>
            <w:top w:val="none" w:sz="0" w:space="0" w:color="auto"/>
            <w:left w:val="none" w:sz="0" w:space="0" w:color="auto"/>
            <w:bottom w:val="none" w:sz="0" w:space="0" w:color="auto"/>
            <w:right w:val="none" w:sz="0" w:space="0" w:color="auto"/>
          </w:divBdr>
        </w:div>
        <w:div w:id="936329178">
          <w:marLeft w:val="480"/>
          <w:marRight w:val="0"/>
          <w:marTop w:val="0"/>
          <w:marBottom w:val="0"/>
          <w:divBdr>
            <w:top w:val="none" w:sz="0" w:space="0" w:color="auto"/>
            <w:left w:val="none" w:sz="0" w:space="0" w:color="auto"/>
            <w:bottom w:val="none" w:sz="0" w:space="0" w:color="auto"/>
            <w:right w:val="none" w:sz="0" w:space="0" w:color="auto"/>
          </w:divBdr>
        </w:div>
        <w:div w:id="727071913">
          <w:marLeft w:val="480"/>
          <w:marRight w:val="0"/>
          <w:marTop w:val="0"/>
          <w:marBottom w:val="0"/>
          <w:divBdr>
            <w:top w:val="none" w:sz="0" w:space="0" w:color="auto"/>
            <w:left w:val="none" w:sz="0" w:space="0" w:color="auto"/>
            <w:bottom w:val="none" w:sz="0" w:space="0" w:color="auto"/>
            <w:right w:val="none" w:sz="0" w:space="0" w:color="auto"/>
          </w:divBdr>
        </w:div>
        <w:div w:id="848060556">
          <w:marLeft w:val="480"/>
          <w:marRight w:val="0"/>
          <w:marTop w:val="0"/>
          <w:marBottom w:val="0"/>
          <w:divBdr>
            <w:top w:val="none" w:sz="0" w:space="0" w:color="auto"/>
            <w:left w:val="none" w:sz="0" w:space="0" w:color="auto"/>
            <w:bottom w:val="none" w:sz="0" w:space="0" w:color="auto"/>
            <w:right w:val="none" w:sz="0" w:space="0" w:color="auto"/>
          </w:divBdr>
        </w:div>
        <w:div w:id="1886139778">
          <w:marLeft w:val="480"/>
          <w:marRight w:val="0"/>
          <w:marTop w:val="0"/>
          <w:marBottom w:val="0"/>
          <w:divBdr>
            <w:top w:val="none" w:sz="0" w:space="0" w:color="auto"/>
            <w:left w:val="none" w:sz="0" w:space="0" w:color="auto"/>
            <w:bottom w:val="none" w:sz="0" w:space="0" w:color="auto"/>
            <w:right w:val="none" w:sz="0" w:space="0" w:color="auto"/>
          </w:divBdr>
        </w:div>
        <w:div w:id="1124346761">
          <w:marLeft w:val="480"/>
          <w:marRight w:val="0"/>
          <w:marTop w:val="0"/>
          <w:marBottom w:val="0"/>
          <w:divBdr>
            <w:top w:val="none" w:sz="0" w:space="0" w:color="auto"/>
            <w:left w:val="none" w:sz="0" w:space="0" w:color="auto"/>
            <w:bottom w:val="none" w:sz="0" w:space="0" w:color="auto"/>
            <w:right w:val="none" w:sz="0" w:space="0" w:color="auto"/>
          </w:divBdr>
        </w:div>
        <w:div w:id="1045954638">
          <w:marLeft w:val="480"/>
          <w:marRight w:val="0"/>
          <w:marTop w:val="0"/>
          <w:marBottom w:val="0"/>
          <w:divBdr>
            <w:top w:val="none" w:sz="0" w:space="0" w:color="auto"/>
            <w:left w:val="none" w:sz="0" w:space="0" w:color="auto"/>
            <w:bottom w:val="none" w:sz="0" w:space="0" w:color="auto"/>
            <w:right w:val="none" w:sz="0" w:space="0" w:color="auto"/>
          </w:divBdr>
        </w:div>
        <w:div w:id="860167072">
          <w:marLeft w:val="480"/>
          <w:marRight w:val="0"/>
          <w:marTop w:val="0"/>
          <w:marBottom w:val="0"/>
          <w:divBdr>
            <w:top w:val="none" w:sz="0" w:space="0" w:color="auto"/>
            <w:left w:val="none" w:sz="0" w:space="0" w:color="auto"/>
            <w:bottom w:val="none" w:sz="0" w:space="0" w:color="auto"/>
            <w:right w:val="none" w:sz="0" w:space="0" w:color="auto"/>
          </w:divBdr>
        </w:div>
        <w:div w:id="1587574935">
          <w:marLeft w:val="480"/>
          <w:marRight w:val="0"/>
          <w:marTop w:val="0"/>
          <w:marBottom w:val="0"/>
          <w:divBdr>
            <w:top w:val="none" w:sz="0" w:space="0" w:color="auto"/>
            <w:left w:val="none" w:sz="0" w:space="0" w:color="auto"/>
            <w:bottom w:val="none" w:sz="0" w:space="0" w:color="auto"/>
            <w:right w:val="none" w:sz="0" w:space="0" w:color="auto"/>
          </w:divBdr>
        </w:div>
        <w:div w:id="1883321190">
          <w:marLeft w:val="480"/>
          <w:marRight w:val="0"/>
          <w:marTop w:val="0"/>
          <w:marBottom w:val="0"/>
          <w:divBdr>
            <w:top w:val="none" w:sz="0" w:space="0" w:color="auto"/>
            <w:left w:val="none" w:sz="0" w:space="0" w:color="auto"/>
            <w:bottom w:val="none" w:sz="0" w:space="0" w:color="auto"/>
            <w:right w:val="none" w:sz="0" w:space="0" w:color="auto"/>
          </w:divBdr>
        </w:div>
        <w:div w:id="1888566898">
          <w:marLeft w:val="480"/>
          <w:marRight w:val="0"/>
          <w:marTop w:val="0"/>
          <w:marBottom w:val="0"/>
          <w:divBdr>
            <w:top w:val="none" w:sz="0" w:space="0" w:color="auto"/>
            <w:left w:val="none" w:sz="0" w:space="0" w:color="auto"/>
            <w:bottom w:val="none" w:sz="0" w:space="0" w:color="auto"/>
            <w:right w:val="none" w:sz="0" w:space="0" w:color="auto"/>
          </w:divBdr>
        </w:div>
        <w:div w:id="990712583">
          <w:marLeft w:val="480"/>
          <w:marRight w:val="0"/>
          <w:marTop w:val="0"/>
          <w:marBottom w:val="0"/>
          <w:divBdr>
            <w:top w:val="none" w:sz="0" w:space="0" w:color="auto"/>
            <w:left w:val="none" w:sz="0" w:space="0" w:color="auto"/>
            <w:bottom w:val="none" w:sz="0" w:space="0" w:color="auto"/>
            <w:right w:val="none" w:sz="0" w:space="0" w:color="auto"/>
          </w:divBdr>
        </w:div>
      </w:divsChild>
    </w:div>
    <w:div w:id="122314397">
      <w:bodyDiv w:val="1"/>
      <w:marLeft w:val="0"/>
      <w:marRight w:val="0"/>
      <w:marTop w:val="0"/>
      <w:marBottom w:val="0"/>
      <w:divBdr>
        <w:top w:val="none" w:sz="0" w:space="0" w:color="auto"/>
        <w:left w:val="none" w:sz="0" w:space="0" w:color="auto"/>
        <w:bottom w:val="none" w:sz="0" w:space="0" w:color="auto"/>
        <w:right w:val="none" w:sz="0" w:space="0" w:color="auto"/>
      </w:divBdr>
    </w:div>
    <w:div w:id="124544148">
      <w:bodyDiv w:val="1"/>
      <w:marLeft w:val="0"/>
      <w:marRight w:val="0"/>
      <w:marTop w:val="0"/>
      <w:marBottom w:val="0"/>
      <w:divBdr>
        <w:top w:val="none" w:sz="0" w:space="0" w:color="auto"/>
        <w:left w:val="none" w:sz="0" w:space="0" w:color="auto"/>
        <w:bottom w:val="none" w:sz="0" w:space="0" w:color="auto"/>
        <w:right w:val="none" w:sz="0" w:space="0" w:color="auto"/>
      </w:divBdr>
      <w:divsChild>
        <w:div w:id="856774082">
          <w:marLeft w:val="480"/>
          <w:marRight w:val="0"/>
          <w:marTop w:val="0"/>
          <w:marBottom w:val="0"/>
          <w:divBdr>
            <w:top w:val="none" w:sz="0" w:space="0" w:color="auto"/>
            <w:left w:val="none" w:sz="0" w:space="0" w:color="auto"/>
            <w:bottom w:val="none" w:sz="0" w:space="0" w:color="auto"/>
            <w:right w:val="none" w:sz="0" w:space="0" w:color="auto"/>
          </w:divBdr>
        </w:div>
        <w:div w:id="589393599">
          <w:marLeft w:val="480"/>
          <w:marRight w:val="0"/>
          <w:marTop w:val="0"/>
          <w:marBottom w:val="0"/>
          <w:divBdr>
            <w:top w:val="none" w:sz="0" w:space="0" w:color="auto"/>
            <w:left w:val="none" w:sz="0" w:space="0" w:color="auto"/>
            <w:bottom w:val="none" w:sz="0" w:space="0" w:color="auto"/>
            <w:right w:val="none" w:sz="0" w:space="0" w:color="auto"/>
          </w:divBdr>
        </w:div>
        <w:div w:id="759329496">
          <w:marLeft w:val="480"/>
          <w:marRight w:val="0"/>
          <w:marTop w:val="0"/>
          <w:marBottom w:val="0"/>
          <w:divBdr>
            <w:top w:val="none" w:sz="0" w:space="0" w:color="auto"/>
            <w:left w:val="none" w:sz="0" w:space="0" w:color="auto"/>
            <w:bottom w:val="none" w:sz="0" w:space="0" w:color="auto"/>
            <w:right w:val="none" w:sz="0" w:space="0" w:color="auto"/>
          </w:divBdr>
        </w:div>
        <w:div w:id="1825079092">
          <w:marLeft w:val="480"/>
          <w:marRight w:val="0"/>
          <w:marTop w:val="0"/>
          <w:marBottom w:val="0"/>
          <w:divBdr>
            <w:top w:val="none" w:sz="0" w:space="0" w:color="auto"/>
            <w:left w:val="none" w:sz="0" w:space="0" w:color="auto"/>
            <w:bottom w:val="none" w:sz="0" w:space="0" w:color="auto"/>
            <w:right w:val="none" w:sz="0" w:space="0" w:color="auto"/>
          </w:divBdr>
        </w:div>
        <w:div w:id="643387194">
          <w:marLeft w:val="480"/>
          <w:marRight w:val="0"/>
          <w:marTop w:val="0"/>
          <w:marBottom w:val="0"/>
          <w:divBdr>
            <w:top w:val="none" w:sz="0" w:space="0" w:color="auto"/>
            <w:left w:val="none" w:sz="0" w:space="0" w:color="auto"/>
            <w:bottom w:val="none" w:sz="0" w:space="0" w:color="auto"/>
            <w:right w:val="none" w:sz="0" w:space="0" w:color="auto"/>
          </w:divBdr>
        </w:div>
        <w:div w:id="376274698">
          <w:marLeft w:val="480"/>
          <w:marRight w:val="0"/>
          <w:marTop w:val="0"/>
          <w:marBottom w:val="0"/>
          <w:divBdr>
            <w:top w:val="none" w:sz="0" w:space="0" w:color="auto"/>
            <w:left w:val="none" w:sz="0" w:space="0" w:color="auto"/>
            <w:bottom w:val="none" w:sz="0" w:space="0" w:color="auto"/>
            <w:right w:val="none" w:sz="0" w:space="0" w:color="auto"/>
          </w:divBdr>
        </w:div>
        <w:div w:id="1493256826">
          <w:marLeft w:val="480"/>
          <w:marRight w:val="0"/>
          <w:marTop w:val="0"/>
          <w:marBottom w:val="0"/>
          <w:divBdr>
            <w:top w:val="none" w:sz="0" w:space="0" w:color="auto"/>
            <w:left w:val="none" w:sz="0" w:space="0" w:color="auto"/>
            <w:bottom w:val="none" w:sz="0" w:space="0" w:color="auto"/>
            <w:right w:val="none" w:sz="0" w:space="0" w:color="auto"/>
          </w:divBdr>
        </w:div>
        <w:div w:id="1507599955">
          <w:marLeft w:val="480"/>
          <w:marRight w:val="0"/>
          <w:marTop w:val="0"/>
          <w:marBottom w:val="0"/>
          <w:divBdr>
            <w:top w:val="none" w:sz="0" w:space="0" w:color="auto"/>
            <w:left w:val="none" w:sz="0" w:space="0" w:color="auto"/>
            <w:bottom w:val="none" w:sz="0" w:space="0" w:color="auto"/>
            <w:right w:val="none" w:sz="0" w:space="0" w:color="auto"/>
          </w:divBdr>
        </w:div>
        <w:div w:id="1230918275">
          <w:marLeft w:val="480"/>
          <w:marRight w:val="0"/>
          <w:marTop w:val="0"/>
          <w:marBottom w:val="0"/>
          <w:divBdr>
            <w:top w:val="none" w:sz="0" w:space="0" w:color="auto"/>
            <w:left w:val="none" w:sz="0" w:space="0" w:color="auto"/>
            <w:bottom w:val="none" w:sz="0" w:space="0" w:color="auto"/>
            <w:right w:val="none" w:sz="0" w:space="0" w:color="auto"/>
          </w:divBdr>
        </w:div>
        <w:div w:id="46490902">
          <w:marLeft w:val="480"/>
          <w:marRight w:val="0"/>
          <w:marTop w:val="0"/>
          <w:marBottom w:val="0"/>
          <w:divBdr>
            <w:top w:val="none" w:sz="0" w:space="0" w:color="auto"/>
            <w:left w:val="none" w:sz="0" w:space="0" w:color="auto"/>
            <w:bottom w:val="none" w:sz="0" w:space="0" w:color="auto"/>
            <w:right w:val="none" w:sz="0" w:space="0" w:color="auto"/>
          </w:divBdr>
        </w:div>
        <w:div w:id="871962245">
          <w:marLeft w:val="480"/>
          <w:marRight w:val="0"/>
          <w:marTop w:val="0"/>
          <w:marBottom w:val="0"/>
          <w:divBdr>
            <w:top w:val="none" w:sz="0" w:space="0" w:color="auto"/>
            <w:left w:val="none" w:sz="0" w:space="0" w:color="auto"/>
            <w:bottom w:val="none" w:sz="0" w:space="0" w:color="auto"/>
            <w:right w:val="none" w:sz="0" w:space="0" w:color="auto"/>
          </w:divBdr>
        </w:div>
        <w:div w:id="182204917">
          <w:marLeft w:val="480"/>
          <w:marRight w:val="0"/>
          <w:marTop w:val="0"/>
          <w:marBottom w:val="0"/>
          <w:divBdr>
            <w:top w:val="none" w:sz="0" w:space="0" w:color="auto"/>
            <w:left w:val="none" w:sz="0" w:space="0" w:color="auto"/>
            <w:bottom w:val="none" w:sz="0" w:space="0" w:color="auto"/>
            <w:right w:val="none" w:sz="0" w:space="0" w:color="auto"/>
          </w:divBdr>
        </w:div>
        <w:div w:id="181939374">
          <w:marLeft w:val="480"/>
          <w:marRight w:val="0"/>
          <w:marTop w:val="0"/>
          <w:marBottom w:val="0"/>
          <w:divBdr>
            <w:top w:val="none" w:sz="0" w:space="0" w:color="auto"/>
            <w:left w:val="none" w:sz="0" w:space="0" w:color="auto"/>
            <w:bottom w:val="none" w:sz="0" w:space="0" w:color="auto"/>
            <w:right w:val="none" w:sz="0" w:space="0" w:color="auto"/>
          </w:divBdr>
        </w:div>
        <w:div w:id="789670191">
          <w:marLeft w:val="480"/>
          <w:marRight w:val="0"/>
          <w:marTop w:val="0"/>
          <w:marBottom w:val="0"/>
          <w:divBdr>
            <w:top w:val="none" w:sz="0" w:space="0" w:color="auto"/>
            <w:left w:val="none" w:sz="0" w:space="0" w:color="auto"/>
            <w:bottom w:val="none" w:sz="0" w:space="0" w:color="auto"/>
            <w:right w:val="none" w:sz="0" w:space="0" w:color="auto"/>
          </w:divBdr>
        </w:div>
        <w:div w:id="1759710287">
          <w:marLeft w:val="480"/>
          <w:marRight w:val="0"/>
          <w:marTop w:val="0"/>
          <w:marBottom w:val="0"/>
          <w:divBdr>
            <w:top w:val="none" w:sz="0" w:space="0" w:color="auto"/>
            <w:left w:val="none" w:sz="0" w:space="0" w:color="auto"/>
            <w:bottom w:val="none" w:sz="0" w:space="0" w:color="auto"/>
            <w:right w:val="none" w:sz="0" w:space="0" w:color="auto"/>
          </w:divBdr>
        </w:div>
        <w:div w:id="1046487510">
          <w:marLeft w:val="480"/>
          <w:marRight w:val="0"/>
          <w:marTop w:val="0"/>
          <w:marBottom w:val="0"/>
          <w:divBdr>
            <w:top w:val="none" w:sz="0" w:space="0" w:color="auto"/>
            <w:left w:val="none" w:sz="0" w:space="0" w:color="auto"/>
            <w:bottom w:val="none" w:sz="0" w:space="0" w:color="auto"/>
            <w:right w:val="none" w:sz="0" w:space="0" w:color="auto"/>
          </w:divBdr>
        </w:div>
        <w:div w:id="401758814">
          <w:marLeft w:val="480"/>
          <w:marRight w:val="0"/>
          <w:marTop w:val="0"/>
          <w:marBottom w:val="0"/>
          <w:divBdr>
            <w:top w:val="none" w:sz="0" w:space="0" w:color="auto"/>
            <w:left w:val="none" w:sz="0" w:space="0" w:color="auto"/>
            <w:bottom w:val="none" w:sz="0" w:space="0" w:color="auto"/>
            <w:right w:val="none" w:sz="0" w:space="0" w:color="auto"/>
          </w:divBdr>
        </w:div>
        <w:div w:id="1488978460">
          <w:marLeft w:val="480"/>
          <w:marRight w:val="0"/>
          <w:marTop w:val="0"/>
          <w:marBottom w:val="0"/>
          <w:divBdr>
            <w:top w:val="none" w:sz="0" w:space="0" w:color="auto"/>
            <w:left w:val="none" w:sz="0" w:space="0" w:color="auto"/>
            <w:bottom w:val="none" w:sz="0" w:space="0" w:color="auto"/>
            <w:right w:val="none" w:sz="0" w:space="0" w:color="auto"/>
          </w:divBdr>
        </w:div>
        <w:div w:id="1651985681">
          <w:marLeft w:val="480"/>
          <w:marRight w:val="0"/>
          <w:marTop w:val="0"/>
          <w:marBottom w:val="0"/>
          <w:divBdr>
            <w:top w:val="none" w:sz="0" w:space="0" w:color="auto"/>
            <w:left w:val="none" w:sz="0" w:space="0" w:color="auto"/>
            <w:bottom w:val="none" w:sz="0" w:space="0" w:color="auto"/>
            <w:right w:val="none" w:sz="0" w:space="0" w:color="auto"/>
          </w:divBdr>
        </w:div>
        <w:div w:id="684864083">
          <w:marLeft w:val="480"/>
          <w:marRight w:val="0"/>
          <w:marTop w:val="0"/>
          <w:marBottom w:val="0"/>
          <w:divBdr>
            <w:top w:val="none" w:sz="0" w:space="0" w:color="auto"/>
            <w:left w:val="none" w:sz="0" w:space="0" w:color="auto"/>
            <w:bottom w:val="none" w:sz="0" w:space="0" w:color="auto"/>
            <w:right w:val="none" w:sz="0" w:space="0" w:color="auto"/>
          </w:divBdr>
        </w:div>
        <w:div w:id="740756611">
          <w:marLeft w:val="480"/>
          <w:marRight w:val="0"/>
          <w:marTop w:val="0"/>
          <w:marBottom w:val="0"/>
          <w:divBdr>
            <w:top w:val="none" w:sz="0" w:space="0" w:color="auto"/>
            <w:left w:val="none" w:sz="0" w:space="0" w:color="auto"/>
            <w:bottom w:val="none" w:sz="0" w:space="0" w:color="auto"/>
            <w:right w:val="none" w:sz="0" w:space="0" w:color="auto"/>
          </w:divBdr>
        </w:div>
      </w:divsChild>
    </w:div>
    <w:div w:id="134835509">
      <w:bodyDiv w:val="1"/>
      <w:marLeft w:val="0"/>
      <w:marRight w:val="0"/>
      <w:marTop w:val="0"/>
      <w:marBottom w:val="0"/>
      <w:divBdr>
        <w:top w:val="none" w:sz="0" w:space="0" w:color="auto"/>
        <w:left w:val="none" w:sz="0" w:space="0" w:color="auto"/>
        <w:bottom w:val="none" w:sz="0" w:space="0" w:color="auto"/>
        <w:right w:val="none" w:sz="0" w:space="0" w:color="auto"/>
      </w:divBdr>
    </w:div>
    <w:div w:id="140116999">
      <w:bodyDiv w:val="1"/>
      <w:marLeft w:val="0"/>
      <w:marRight w:val="0"/>
      <w:marTop w:val="0"/>
      <w:marBottom w:val="0"/>
      <w:divBdr>
        <w:top w:val="none" w:sz="0" w:space="0" w:color="auto"/>
        <w:left w:val="none" w:sz="0" w:space="0" w:color="auto"/>
        <w:bottom w:val="none" w:sz="0" w:space="0" w:color="auto"/>
        <w:right w:val="none" w:sz="0" w:space="0" w:color="auto"/>
      </w:divBdr>
    </w:div>
    <w:div w:id="142164762">
      <w:bodyDiv w:val="1"/>
      <w:marLeft w:val="0"/>
      <w:marRight w:val="0"/>
      <w:marTop w:val="0"/>
      <w:marBottom w:val="0"/>
      <w:divBdr>
        <w:top w:val="none" w:sz="0" w:space="0" w:color="auto"/>
        <w:left w:val="none" w:sz="0" w:space="0" w:color="auto"/>
        <w:bottom w:val="none" w:sz="0" w:space="0" w:color="auto"/>
        <w:right w:val="none" w:sz="0" w:space="0" w:color="auto"/>
      </w:divBdr>
    </w:div>
    <w:div w:id="147983147">
      <w:bodyDiv w:val="1"/>
      <w:marLeft w:val="0"/>
      <w:marRight w:val="0"/>
      <w:marTop w:val="0"/>
      <w:marBottom w:val="0"/>
      <w:divBdr>
        <w:top w:val="none" w:sz="0" w:space="0" w:color="auto"/>
        <w:left w:val="none" w:sz="0" w:space="0" w:color="auto"/>
        <w:bottom w:val="none" w:sz="0" w:space="0" w:color="auto"/>
        <w:right w:val="none" w:sz="0" w:space="0" w:color="auto"/>
      </w:divBdr>
    </w:div>
    <w:div w:id="152260625">
      <w:bodyDiv w:val="1"/>
      <w:marLeft w:val="0"/>
      <w:marRight w:val="0"/>
      <w:marTop w:val="0"/>
      <w:marBottom w:val="0"/>
      <w:divBdr>
        <w:top w:val="none" w:sz="0" w:space="0" w:color="auto"/>
        <w:left w:val="none" w:sz="0" w:space="0" w:color="auto"/>
        <w:bottom w:val="none" w:sz="0" w:space="0" w:color="auto"/>
        <w:right w:val="none" w:sz="0" w:space="0" w:color="auto"/>
      </w:divBdr>
      <w:divsChild>
        <w:div w:id="1191727944">
          <w:marLeft w:val="480"/>
          <w:marRight w:val="0"/>
          <w:marTop w:val="0"/>
          <w:marBottom w:val="0"/>
          <w:divBdr>
            <w:top w:val="none" w:sz="0" w:space="0" w:color="auto"/>
            <w:left w:val="none" w:sz="0" w:space="0" w:color="auto"/>
            <w:bottom w:val="none" w:sz="0" w:space="0" w:color="auto"/>
            <w:right w:val="none" w:sz="0" w:space="0" w:color="auto"/>
          </w:divBdr>
        </w:div>
        <w:div w:id="282158591">
          <w:marLeft w:val="480"/>
          <w:marRight w:val="0"/>
          <w:marTop w:val="0"/>
          <w:marBottom w:val="0"/>
          <w:divBdr>
            <w:top w:val="none" w:sz="0" w:space="0" w:color="auto"/>
            <w:left w:val="none" w:sz="0" w:space="0" w:color="auto"/>
            <w:bottom w:val="none" w:sz="0" w:space="0" w:color="auto"/>
            <w:right w:val="none" w:sz="0" w:space="0" w:color="auto"/>
          </w:divBdr>
        </w:div>
        <w:div w:id="185294623">
          <w:marLeft w:val="480"/>
          <w:marRight w:val="0"/>
          <w:marTop w:val="0"/>
          <w:marBottom w:val="0"/>
          <w:divBdr>
            <w:top w:val="none" w:sz="0" w:space="0" w:color="auto"/>
            <w:left w:val="none" w:sz="0" w:space="0" w:color="auto"/>
            <w:bottom w:val="none" w:sz="0" w:space="0" w:color="auto"/>
            <w:right w:val="none" w:sz="0" w:space="0" w:color="auto"/>
          </w:divBdr>
        </w:div>
        <w:div w:id="1248881684">
          <w:marLeft w:val="480"/>
          <w:marRight w:val="0"/>
          <w:marTop w:val="0"/>
          <w:marBottom w:val="0"/>
          <w:divBdr>
            <w:top w:val="none" w:sz="0" w:space="0" w:color="auto"/>
            <w:left w:val="none" w:sz="0" w:space="0" w:color="auto"/>
            <w:bottom w:val="none" w:sz="0" w:space="0" w:color="auto"/>
            <w:right w:val="none" w:sz="0" w:space="0" w:color="auto"/>
          </w:divBdr>
        </w:div>
        <w:div w:id="1639530369">
          <w:marLeft w:val="480"/>
          <w:marRight w:val="0"/>
          <w:marTop w:val="0"/>
          <w:marBottom w:val="0"/>
          <w:divBdr>
            <w:top w:val="none" w:sz="0" w:space="0" w:color="auto"/>
            <w:left w:val="none" w:sz="0" w:space="0" w:color="auto"/>
            <w:bottom w:val="none" w:sz="0" w:space="0" w:color="auto"/>
            <w:right w:val="none" w:sz="0" w:space="0" w:color="auto"/>
          </w:divBdr>
        </w:div>
        <w:div w:id="1391612250">
          <w:marLeft w:val="480"/>
          <w:marRight w:val="0"/>
          <w:marTop w:val="0"/>
          <w:marBottom w:val="0"/>
          <w:divBdr>
            <w:top w:val="none" w:sz="0" w:space="0" w:color="auto"/>
            <w:left w:val="none" w:sz="0" w:space="0" w:color="auto"/>
            <w:bottom w:val="none" w:sz="0" w:space="0" w:color="auto"/>
            <w:right w:val="none" w:sz="0" w:space="0" w:color="auto"/>
          </w:divBdr>
        </w:div>
      </w:divsChild>
    </w:div>
    <w:div w:id="157119454">
      <w:bodyDiv w:val="1"/>
      <w:marLeft w:val="0"/>
      <w:marRight w:val="0"/>
      <w:marTop w:val="0"/>
      <w:marBottom w:val="0"/>
      <w:divBdr>
        <w:top w:val="none" w:sz="0" w:space="0" w:color="auto"/>
        <w:left w:val="none" w:sz="0" w:space="0" w:color="auto"/>
        <w:bottom w:val="none" w:sz="0" w:space="0" w:color="auto"/>
        <w:right w:val="none" w:sz="0" w:space="0" w:color="auto"/>
      </w:divBdr>
      <w:divsChild>
        <w:div w:id="26763555">
          <w:marLeft w:val="640"/>
          <w:marRight w:val="0"/>
          <w:marTop w:val="0"/>
          <w:marBottom w:val="0"/>
          <w:divBdr>
            <w:top w:val="none" w:sz="0" w:space="0" w:color="auto"/>
            <w:left w:val="none" w:sz="0" w:space="0" w:color="auto"/>
            <w:bottom w:val="none" w:sz="0" w:space="0" w:color="auto"/>
            <w:right w:val="none" w:sz="0" w:space="0" w:color="auto"/>
          </w:divBdr>
        </w:div>
        <w:div w:id="58285184">
          <w:marLeft w:val="640"/>
          <w:marRight w:val="0"/>
          <w:marTop w:val="0"/>
          <w:marBottom w:val="0"/>
          <w:divBdr>
            <w:top w:val="none" w:sz="0" w:space="0" w:color="auto"/>
            <w:left w:val="none" w:sz="0" w:space="0" w:color="auto"/>
            <w:bottom w:val="none" w:sz="0" w:space="0" w:color="auto"/>
            <w:right w:val="none" w:sz="0" w:space="0" w:color="auto"/>
          </w:divBdr>
        </w:div>
        <w:div w:id="63139958">
          <w:marLeft w:val="640"/>
          <w:marRight w:val="0"/>
          <w:marTop w:val="0"/>
          <w:marBottom w:val="0"/>
          <w:divBdr>
            <w:top w:val="none" w:sz="0" w:space="0" w:color="auto"/>
            <w:left w:val="none" w:sz="0" w:space="0" w:color="auto"/>
            <w:bottom w:val="none" w:sz="0" w:space="0" w:color="auto"/>
            <w:right w:val="none" w:sz="0" w:space="0" w:color="auto"/>
          </w:divBdr>
        </w:div>
        <w:div w:id="71318635">
          <w:marLeft w:val="640"/>
          <w:marRight w:val="0"/>
          <w:marTop w:val="0"/>
          <w:marBottom w:val="0"/>
          <w:divBdr>
            <w:top w:val="none" w:sz="0" w:space="0" w:color="auto"/>
            <w:left w:val="none" w:sz="0" w:space="0" w:color="auto"/>
            <w:bottom w:val="none" w:sz="0" w:space="0" w:color="auto"/>
            <w:right w:val="none" w:sz="0" w:space="0" w:color="auto"/>
          </w:divBdr>
        </w:div>
        <w:div w:id="77874342">
          <w:marLeft w:val="640"/>
          <w:marRight w:val="0"/>
          <w:marTop w:val="0"/>
          <w:marBottom w:val="0"/>
          <w:divBdr>
            <w:top w:val="none" w:sz="0" w:space="0" w:color="auto"/>
            <w:left w:val="none" w:sz="0" w:space="0" w:color="auto"/>
            <w:bottom w:val="none" w:sz="0" w:space="0" w:color="auto"/>
            <w:right w:val="none" w:sz="0" w:space="0" w:color="auto"/>
          </w:divBdr>
        </w:div>
        <w:div w:id="85884102">
          <w:marLeft w:val="640"/>
          <w:marRight w:val="0"/>
          <w:marTop w:val="0"/>
          <w:marBottom w:val="0"/>
          <w:divBdr>
            <w:top w:val="none" w:sz="0" w:space="0" w:color="auto"/>
            <w:left w:val="none" w:sz="0" w:space="0" w:color="auto"/>
            <w:bottom w:val="none" w:sz="0" w:space="0" w:color="auto"/>
            <w:right w:val="none" w:sz="0" w:space="0" w:color="auto"/>
          </w:divBdr>
        </w:div>
        <w:div w:id="118646054">
          <w:marLeft w:val="640"/>
          <w:marRight w:val="0"/>
          <w:marTop w:val="0"/>
          <w:marBottom w:val="0"/>
          <w:divBdr>
            <w:top w:val="none" w:sz="0" w:space="0" w:color="auto"/>
            <w:left w:val="none" w:sz="0" w:space="0" w:color="auto"/>
            <w:bottom w:val="none" w:sz="0" w:space="0" w:color="auto"/>
            <w:right w:val="none" w:sz="0" w:space="0" w:color="auto"/>
          </w:divBdr>
        </w:div>
        <w:div w:id="119149816">
          <w:marLeft w:val="640"/>
          <w:marRight w:val="0"/>
          <w:marTop w:val="0"/>
          <w:marBottom w:val="0"/>
          <w:divBdr>
            <w:top w:val="none" w:sz="0" w:space="0" w:color="auto"/>
            <w:left w:val="none" w:sz="0" w:space="0" w:color="auto"/>
            <w:bottom w:val="none" w:sz="0" w:space="0" w:color="auto"/>
            <w:right w:val="none" w:sz="0" w:space="0" w:color="auto"/>
          </w:divBdr>
        </w:div>
        <w:div w:id="201552829">
          <w:marLeft w:val="640"/>
          <w:marRight w:val="0"/>
          <w:marTop w:val="0"/>
          <w:marBottom w:val="0"/>
          <w:divBdr>
            <w:top w:val="none" w:sz="0" w:space="0" w:color="auto"/>
            <w:left w:val="none" w:sz="0" w:space="0" w:color="auto"/>
            <w:bottom w:val="none" w:sz="0" w:space="0" w:color="auto"/>
            <w:right w:val="none" w:sz="0" w:space="0" w:color="auto"/>
          </w:divBdr>
        </w:div>
        <w:div w:id="213854451">
          <w:marLeft w:val="640"/>
          <w:marRight w:val="0"/>
          <w:marTop w:val="0"/>
          <w:marBottom w:val="0"/>
          <w:divBdr>
            <w:top w:val="none" w:sz="0" w:space="0" w:color="auto"/>
            <w:left w:val="none" w:sz="0" w:space="0" w:color="auto"/>
            <w:bottom w:val="none" w:sz="0" w:space="0" w:color="auto"/>
            <w:right w:val="none" w:sz="0" w:space="0" w:color="auto"/>
          </w:divBdr>
        </w:div>
        <w:div w:id="245264304">
          <w:marLeft w:val="640"/>
          <w:marRight w:val="0"/>
          <w:marTop w:val="0"/>
          <w:marBottom w:val="0"/>
          <w:divBdr>
            <w:top w:val="none" w:sz="0" w:space="0" w:color="auto"/>
            <w:left w:val="none" w:sz="0" w:space="0" w:color="auto"/>
            <w:bottom w:val="none" w:sz="0" w:space="0" w:color="auto"/>
            <w:right w:val="none" w:sz="0" w:space="0" w:color="auto"/>
          </w:divBdr>
        </w:div>
        <w:div w:id="282348366">
          <w:marLeft w:val="640"/>
          <w:marRight w:val="0"/>
          <w:marTop w:val="0"/>
          <w:marBottom w:val="0"/>
          <w:divBdr>
            <w:top w:val="none" w:sz="0" w:space="0" w:color="auto"/>
            <w:left w:val="none" w:sz="0" w:space="0" w:color="auto"/>
            <w:bottom w:val="none" w:sz="0" w:space="0" w:color="auto"/>
            <w:right w:val="none" w:sz="0" w:space="0" w:color="auto"/>
          </w:divBdr>
        </w:div>
        <w:div w:id="342321498">
          <w:marLeft w:val="640"/>
          <w:marRight w:val="0"/>
          <w:marTop w:val="0"/>
          <w:marBottom w:val="0"/>
          <w:divBdr>
            <w:top w:val="none" w:sz="0" w:space="0" w:color="auto"/>
            <w:left w:val="none" w:sz="0" w:space="0" w:color="auto"/>
            <w:bottom w:val="none" w:sz="0" w:space="0" w:color="auto"/>
            <w:right w:val="none" w:sz="0" w:space="0" w:color="auto"/>
          </w:divBdr>
        </w:div>
        <w:div w:id="512763350">
          <w:marLeft w:val="640"/>
          <w:marRight w:val="0"/>
          <w:marTop w:val="0"/>
          <w:marBottom w:val="0"/>
          <w:divBdr>
            <w:top w:val="none" w:sz="0" w:space="0" w:color="auto"/>
            <w:left w:val="none" w:sz="0" w:space="0" w:color="auto"/>
            <w:bottom w:val="none" w:sz="0" w:space="0" w:color="auto"/>
            <w:right w:val="none" w:sz="0" w:space="0" w:color="auto"/>
          </w:divBdr>
        </w:div>
        <w:div w:id="527303250">
          <w:marLeft w:val="640"/>
          <w:marRight w:val="0"/>
          <w:marTop w:val="0"/>
          <w:marBottom w:val="0"/>
          <w:divBdr>
            <w:top w:val="none" w:sz="0" w:space="0" w:color="auto"/>
            <w:left w:val="none" w:sz="0" w:space="0" w:color="auto"/>
            <w:bottom w:val="none" w:sz="0" w:space="0" w:color="auto"/>
            <w:right w:val="none" w:sz="0" w:space="0" w:color="auto"/>
          </w:divBdr>
        </w:div>
        <w:div w:id="604846969">
          <w:marLeft w:val="640"/>
          <w:marRight w:val="0"/>
          <w:marTop w:val="0"/>
          <w:marBottom w:val="0"/>
          <w:divBdr>
            <w:top w:val="none" w:sz="0" w:space="0" w:color="auto"/>
            <w:left w:val="none" w:sz="0" w:space="0" w:color="auto"/>
            <w:bottom w:val="none" w:sz="0" w:space="0" w:color="auto"/>
            <w:right w:val="none" w:sz="0" w:space="0" w:color="auto"/>
          </w:divBdr>
        </w:div>
        <w:div w:id="605310533">
          <w:marLeft w:val="640"/>
          <w:marRight w:val="0"/>
          <w:marTop w:val="0"/>
          <w:marBottom w:val="0"/>
          <w:divBdr>
            <w:top w:val="none" w:sz="0" w:space="0" w:color="auto"/>
            <w:left w:val="none" w:sz="0" w:space="0" w:color="auto"/>
            <w:bottom w:val="none" w:sz="0" w:space="0" w:color="auto"/>
            <w:right w:val="none" w:sz="0" w:space="0" w:color="auto"/>
          </w:divBdr>
        </w:div>
        <w:div w:id="655455738">
          <w:marLeft w:val="640"/>
          <w:marRight w:val="0"/>
          <w:marTop w:val="0"/>
          <w:marBottom w:val="0"/>
          <w:divBdr>
            <w:top w:val="none" w:sz="0" w:space="0" w:color="auto"/>
            <w:left w:val="none" w:sz="0" w:space="0" w:color="auto"/>
            <w:bottom w:val="none" w:sz="0" w:space="0" w:color="auto"/>
            <w:right w:val="none" w:sz="0" w:space="0" w:color="auto"/>
          </w:divBdr>
        </w:div>
        <w:div w:id="691301155">
          <w:marLeft w:val="640"/>
          <w:marRight w:val="0"/>
          <w:marTop w:val="0"/>
          <w:marBottom w:val="0"/>
          <w:divBdr>
            <w:top w:val="none" w:sz="0" w:space="0" w:color="auto"/>
            <w:left w:val="none" w:sz="0" w:space="0" w:color="auto"/>
            <w:bottom w:val="none" w:sz="0" w:space="0" w:color="auto"/>
            <w:right w:val="none" w:sz="0" w:space="0" w:color="auto"/>
          </w:divBdr>
        </w:div>
        <w:div w:id="691880652">
          <w:marLeft w:val="640"/>
          <w:marRight w:val="0"/>
          <w:marTop w:val="0"/>
          <w:marBottom w:val="0"/>
          <w:divBdr>
            <w:top w:val="none" w:sz="0" w:space="0" w:color="auto"/>
            <w:left w:val="none" w:sz="0" w:space="0" w:color="auto"/>
            <w:bottom w:val="none" w:sz="0" w:space="0" w:color="auto"/>
            <w:right w:val="none" w:sz="0" w:space="0" w:color="auto"/>
          </w:divBdr>
        </w:div>
        <w:div w:id="692266750">
          <w:marLeft w:val="640"/>
          <w:marRight w:val="0"/>
          <w:marTop w:val="0"/>
          <w:marBottom w:val="0"/>
          <w:divBdr>
            <w:top w:val="none" w:sz="0" w:space="0" w:color="auto"/>
            <w:left w:val="none" w:sz="0" w:space="0" w:color="auto"/>
            <w:bottom w:val="none" w:sz="0" w:space="0" w:color="auto"/>
            <w:right w:val="none" w:sz="0" w:space="0" w:color="auto"/>
          </w:divBdr>
        </w:div>
        <w:div w:id="696008998">
          <w:marLeft w:val="640"/>
          <w:marRight w:val="0"/>
          <w:marTop w:val="0"/>
          <w:marBottom w:val="0"/>
          <w:divBdr>
            <w:top w:val="none" w:sz="0" w:space="0" w:color="auto"/>
            <w:left w:val="none" w:sz="0" w:space="0" w:color="auto"/>
            <w:bottom w:val="none" w:sz="0" w:space="0" w:color="auto"/>
            <w:right w:val="none" w:sz="0" w:space="0" w:color="auto"/>
          </w:divBdr>
        </w:div>
        <w:div w:id="699168701">
          <w:marLeft w:val="640"/>
          <w:marRight w:val="0"/>
          <w:marTop w:val="0"/>
          <w:marBottom w:val="0"/>
          <w:divBdr>
            <w:top w:val="none" w:sz="0" w:space="0" w:color="auto"/>
            <w:left w:val="none" w:sz="0" w:space="0" w:color="auto"/>
            <w:bottom w:val="none" w:sz="0" w:space="0" w:color="auto"/>
            <w:right w:val="none" w:sz="0" w:space="0" w:color="auto"/>
          </w:divBdr>
        </w:div>
        <w:div w:id="703791860">
          <w:marLeft w:val="640"/>
          <w:marRight w:val="0"/>
          <w:marTop w:val="0"/>
          <w:marBottom w:val="0"/>
          <w:divBdr>
            <w:top w:val="none" w:sz="0" w:space="0" w:color="auto"/>
            <w:left w:val="none" w:sz="0" w:space="0" w:color="auto"/>
            <w:bottom w:val="none" w:sz="0" w:space="0" w:color="auto"/>
            <w:right w:val="none" w:sz="0" w:space="0" w:color="auto"/>
          </w:divBdr>
        </w:div>
        <w:div w:id="753169222">
          <w:marLeft w:val="640"/>
          <w:marRight w:val="0"/>
          <w:marTop w:val="0"/>
          <w:marBottom w:val="0"/>
          <w:divBdr>
            <w:top w:val="none" w:sz="0" w:space="0" w:color="auto"/>
            <w:left w:val="none" w:sz="0" w:space="0" w:color="auto"/>
            <w:bottom w:val="none" w:sz="0" w:space="0" w:color="auto"/>
            <w:right w:val="none" w:sz="0" w:space="0" w:color="auto"/>
          </w:divBdr>
        </w:div>
        <w:div w:id="787893648">
          <w:marLeft w:val="640"/>
          <w:marRight w:val="0"/>
          <w:marTop w:val="0"/>
          <w:marBottom w:val="0"/>
          <w:divBdr>
            <w:top w:val="none" w:sz="0" w:space="0" w:color="auto"/>
            <w:left w:val="none" w:sz="0" w:space="0" w:color="auto"/>
            <w:bottom w:val="none" w:sz="0" w:space="0" w:color="auto"/>
            <w:right w:val="none" w:sz="0" w:space="0" w:color="auto"/>
          </w:divBdr>
        </w:div>
        <w:div w:id="858541653">
          <w:marLeft w:val="640"/>
          <w:marRight w:val="0"/>
          <w:marTop w:val="0"/>
          <w:marBottom w:val="0"/>
          <w:divBdr>
            <w:top w:val="none" w:sz="0" w:space="0" w:color="auto"/>
            <w:left w:val="none" w:sz="0" w:space="0" w:color="auto"/>
            <w:bottom w:val="none" w:sz="0" w:space="0" w:color="auto"/>
            <w:right w:val="none" w:sz="0" w:space="0" w:color="auto"/>
          </w:divBdr>
        </w:div>
        <w:div w:id="858785062">
          <w:marLeft w:val="640"/>
          <w:marRight w:val="0"/>
          <w:marTop w:val="0"/>
          <w:marBottom w:val="0"/>
          <w:divBdr>
            <w:top w:val="none" w:sz="0" w:space="0" w:color="auto"/>
            <w:left w:val="none" w:sz="0" w:space="0" w:color="auto"/>
            <w:bottom w:val="none" w:sz="0" w:space="0" w:color="auto"/>
            <w:right w:val="none" w:sz="0" w:space="0" w:color="auto"/>
          </w:divBdr>
        </w:div>
        <w:div w:id="864372098">
          <w:marLeft w:val="640"/>
          <w:marRight w:val="0"/>
          <w:marTop w:val="0"/>
          <w:marBottom w:val="0"/>
          <w:divBdr>
            <w:top w:val="none" w:sz="0" w:space="0" w:color="auto"/>
            <w:left w:val="none" w:sz="0" w:space="0" w:color="auto"/>
            <w:bottom w:val="none" w:sz="0" w:space="0" w:color="auto"/>
            <w:right w:val="none" w:sz="0" w:space="0" w:color="auto"/>
          </w:divBdr>
        </w:div>
        <w:div w:id="915168714">
          <w:marLeft w:val="640"/>
          <w:marRight w:val="0"/>
          <w:marTop w:val="0"/>
          <w:marBottom w:val="0"/>
          <w:divBdr>
            <w:top w:val="none" w:sz="0" w:space="0" w:color="auto"/>
            <w:left w:val="none" w:sz="0" w:space="0" w:color="auto"/>
            <w:bottom w:val="none" w:sz="0" w:space="0" w:color="auto"/>
            <w:right w:val="none" w:sz="0" w:space="0" w:color="auto"/>
          </w:divBdr>
        </w:div>
        <w:div w:id="920525007">
          <w:marLeft w:val="640"/>
          <w:marRight w:val="0"/>
          <w:marTop w:val="0"/>
          <w:marBottom w:val="0"/>
          <w:divBdr>
            <w:top w:val="none" w:sz="0" w:space="0" w:color="auto"/>
            <w:left w:val="none" w:sz="0" w:space="0" w:color="auto"/>
            <w:bottom w:val="none" w:sz="0" w:space="0" w:color="auto"/>
            <w:right w:val="none" w:sz="0" w:space="0" w:color="auto"/>
          </w:divBdr>
        </w:div>
        <w:div w:id="932860437">
          <w:marLeft w:val="640"/>
          <w:marRight w:val="0"/>
          <w:marTop w:val="0"/>
          <w:marBottom w:val="0"/>
          <w:divBdr>
            <w:top w:val="none" w:sz="0" w:space="0" w:color="auto"/>
            <w:left w:val="none" w:sz="0" w:space="0" w:color="auto"/>
            <w:bottom w:val="none" w:sz="0" w:space="0" w:color="auto"/>
            <w:right w:val="none" w:sz="0" w:space="0" w:color="auto"/>
          </w:divBdr>
        </w:div>
        <w:div w:id="971668548">
          <w:marLeft w:val="640"/>
          <w:marRight w:val="0"/>
          <w:marTop w:val="0"/>
          <w:marBottom w:val="0"/>
          <w:divBdr>
            <w:top w:val="none" w:sz="0" w:space="0" w:color="auto"/>
            <w:left w:val="none" w:sz="0" w:space="0" w:color="auto"/>
            <w:bottom w:val="none" w:sz="0" w:space="0" w:color="auto"/>
            <w:right w:val="none" w:sz="0" w:space="0" w:color="auto"/>
          </w:divBdr>
        </w:div>
        <w:div w:id="1008216232">
          <w:marLeft w:val="640"/>
          <w:marRight w:val="0"/>
          <w:marTop w:val="0"/>
          <w:marBottom w:val="0"/>
          <w:divBdr>
            <w:top w:val="none" w:sz="0" w:space="0" w:color="auto"/>
            <w:left w:val="none" w:sz="0" w:space="0" w:color="auto"/>
            <w:bottom w:val="none" w:sz="0" w:space="0" w:color="auto"/>
            <w:right w:val="none" w:sz="0" w:space="0" w:color="auto"/>
          </w:divBdr>
        </w:div>
        <w:div w:id="1045251114">
          <w:marLeft w:val="640"/>
          <w:marRight w:val="0"/>
          <w:marTop w:val="0"/>
          <w:marBottom w:val="0"/>
          <w:divBdr>
            <w:top w:val="none" w:sz="0" w:space="0" w:color="auto"/>
            <w:left w:val="none" w:sz="0" w:space="0" w:color="auto"/>
            <w:bottom w:val="none" w:sz="0" w:space="0" w:color="auto"/>
            <w:right w:val="none" w:sz="0" w:space="0" w:color="auto"/>
          </w:divBdr>
        </w:div>
        <w:div w:id="1089886777">
          <w:marLeft w:val="640"/>
          <w:marRight w:val="0"/>
          <w:marTop w:val="0"/>
          <w:marBottom w:val="0"/>
          <w:divBdr>
            <w:top w:val="none" w:sz="0" w:space="0" w:color="auto"/>
            <w:left w:val="none" w:sz="0" w:space="0" w:color="auto"/>
            <w:bottom w:val="none" w:sz="0" w:space="0" w:color="auto"/>
            <w:right w:val="none" w:sz="0" w:space="0" w:color="auto"/>
          </w:divBdr>
        </w:div>
        <w:div w:id="1142111767">
          <w:marLeft w:val="640"/>
          <w:marRight w:val="0"/>
          <w:marTop w:val="0"/>
          <w:marBottom w:val="0"/>
          <w:divBdr>
            <w:top w:val="none" w:sz="0" w:space="0" w:color="auto"/>
            <w:left w:val="none" w:sz="0" w:space="0" w:color="auto"/>
            <w:bottom w:val="none" w:sz="0" w:space="0" w:color="auto"/>
            <w:right w:val="none" w:sz="0" w:space="0" w:color="auto"/>
          </w:divBdr>
        </w:div>
        <w:div w:id="1143085835">
          <w:marLeft w:val="640"/>
          <w:marRight w:val="0"/>
          <w:marTop w:val="0"/>
          <w:marBottom w:val="0"/>
          <w:divBdr>
            <w:top w:val="none" w:sz="0" w:space="0" w:color="auto"/>
            <w:left w:val="none" w:sz="0" w:space="0" w:color="auto"/>
            <w:bottom w:val="none" w:sz="0" w:space="0" w:color="auto"/>
            <w:right w:val="none" w:sz="0" w:space="0" w:color="auto"/>
          </w:divBdr>
        </w:div>
        <w:div w:id="1150711480">
          <w:marLeft w:val="640"/>
          <w:marRight w:val="0"/>
          <w:marTop w:val="0"/>
          <w:marBottom w:val="0"/>
          <w:divBdr>
            <w:top w:val="none" w:sz="0" w:space="0" w:color="auto"/>
            <w:left w:val="none" w:sz="0" w:space="0" w:color="auto"/>
            <w:bottom w:val="none" w:sz="0" w:space="0" w:color="auto"/>
            <w:right w:val="none" w:sz="0" w:space="0" w:color="auto"/>
          </w:divBdr>
        </w:div>
        <w:div w:id="1173185202">
          <w:marLeft w:val="640"/>
          <w:marRight w:val="0"/>
          <w:marTop w:val="0"/>
          <w:marBottom w:val="0"/>
          <w:divBdr>
            <w:top w:val="none" w:sz="0" w:space="0" w:color="auto"/>
            <w:left w:val="none" w:sz="0" w:space="0" w:color="auto"/>
            <w:bottom w:val="none" w:sz="0" w:space="0" w:color="auto"/>
            <w:right w:val="none" w:sz="0" w:space="0" w:color="auto"/>
          </w:divBdr>
        </w:div>
        <w:div w:id="1193687156">
          <w:marLeft w:val="640"/>
          <w:marRight w:val="0"/>
          <w:marTop w:val="0"/>
          <w:marBottom w:val="0"/>
          <w:divBdr>
            <w:top w:val="none" w:sz="0" w:space="0" w:color="auto"/>
            <w:left w:val="none" w:sz="0" w:space="0" w:color="auto"/>
            <w:bottom w:val="none" w:sz="0" w:space="0" w:color="auto"/>
            <w:right w:val="none" w:sz="0" w:space="0" w:color="auto"/>
          </w:divBdr>
        </w:div>
        <w:div w:id="1219438002">
          <w:marLeft w:val="640"/>
          <w:marRight w:val="0"/>
          <w:marTop w:val="0"/>
          <w:marBottom w:val="0"/>
          <w:divBdr>
            <w:top w:val="none" w:sz="0" w:space="0" w:color="auto"/>
            <w:left w:val="none" w:sz="0" w:space="0" w:color="auto"/>
            <w:bottom w:val="none" w:sz="0" w:space="0" w:color="auto"/>
            <w:right w:val="none" w:sz="0" w:space="0" w:color="auto"/>
          </w:divBdr>
        </w:div>
        <w:div w:id="1222130621">
          <w:marLeft w:val="640"/>
          <w:marRight w:val="0"/>
          <w:marTop w:val="0"/>
          <w:marBottom w:val="0"/>
          <w:divBdr>
            <w:top w:val="none" w:sz="0" w:space="0" w:color="auto"/>
            <w:left w:val="none" w:sz="0" w:space="0" w:color="auto"/>
            <w:bottom w:val="none" w:sz="0" w:space="0" w:color="auto"/>
            <w:right w:val="none" w:sz="0" w:space="0" w:color="auto"/>
          </w:divBdr>
        </w:div>
        <w:div w:id="1235120971">
          <w:marLeft w:val="640"/>
          <w:marRight w:val="0"/>
          <w:marTop w:val="0"/>
          <w:marBottom w:val="0"/>
          <w:divBdr>
            <w:top w:val="none" w:sz="0" w:space="0" w:color="auto"/>
            <w:left w:val="none" w:sz="0" w:space="0" w:color="auto"/>
            <w:bottom w:val="none" w:sz="0" w:space="0" w:color="auto"/>
            <w:right w:val="none" w:sz="0" w:space="0" w:color="auto"/>
          </w:divBdr>
        </w:div>
        <w:div w:id="1249341892">
          <w:marLeft w:val="640"/>
          <w:marRight w:val="0"/>
          <w:marTop w:val="0"/>
          <w:marBottom w:val="0"/>
          <w:divBdr>
            <w:top w:val="none" w:sz="0" w:space="0" w:color="auto"/>
            <w:left w:val="none" w:sz="0" w:space="0" w:color="auto"/>
            <w:bottom w:val="none" w:sz="0" w:space="0" w:color="auto"/>
            <w:right w:val="none" w:sz="0" w:space="0" w:color="auto"/>
          </w:divBdr>
        </w:div>
        <w:div w:id="1337004360">
          <w:marLeft w:val="640"/>
          <w:marRight w:val="0"/>
          <w:marTop w:val="0"/>
          <w:marBottom w:val="0"/>
          <w:divBdr>
            <w:top w:val="none" w:sz="0" w:space="0" w:color="auto"/>
            <w:left w:val="none" w:sz="0" w:space="0" w:color="auto"/>
            <w:bottom w:val="none" w:sz="0" w:space="0" w:color="auto"/>
            <w:right w:val="none" w:sz="0" w:space="0" w:color="auto"/>
          </w:divBdr>
        </w:div>
        <w:div w:id="1418207747">
          <w:marLeft w:val="640"/>
          <w:marRight w:val="0"/>
          <w:marTop w:val="0"/>
          <w:marBottom w:val="0"/>
          <w:divBdr>
            <w:top w:val="none" w:sz="0" w:space="0" w:color="auto"/>
            <w:left w:val="none" w:sz="0" w:space="0" w:color="auto"/>
            <w:bottom w:val="none" w:sz="0" w:space="0" w:color="auto"/>
            <w:right w:val="none" w:sz="0" w:space="0" w:color="auto"/>
          </w:divBdr>
        </w:div>
        <w:div w:id="1477526123">
          <w:marLeft w:val="640"/>
          <w:marRight w:val="0"/>
          <w:marTop w:val="0"/>
          <w:marBottom w:val="0"/>
          <w:divBdr>
            <w:top w:val="none" w:sz="0" w:space="0" w:color="auto"/>
            <w:left w:val="none" w:sz="0" w:space="0" w:color="auto"/>
            <w:bottom w:val="none" w:sz="0" w:space="0" w:color="auto"/>
            <w:right w:val="none" w:sz="0" w:space="0" w:color="auto"/>
          </w:divBdr>
        </w:div>
        <w:div w:id="1477841786">
          <w:marLeft w:val="640"/>
          <w:marRight w:val="0"/>
          <w:marTop w:val="0"/>
          <w:marBottom w:val="0"/>
          <w:divBdr>
            <w:top w:val="none" w:sz="0" w:space="0" w:color="auto"/>
            <w:left w:val="none" w:sz="0" w:space="0" w:color="auto"/>
            <w:bottom w:val="none" w:sz="0" w:space="0" w:color="auto"/>
            <w:right w:val="none" w:sz="0" w:space="0" w:color="auto"/>
          </w:divBdr>
        </w:div>
        <w:div w:id="1483498803">
          <w:marLeft w:val="640"/>
          <w:marRight w:val="0"/>
          <w:marTop w:val="0"/>
          <w:marBottom w:val="0"/>
          <w:divBdr>
            <w:top w:val="none" w:sz="0" w:space="0" w:color="auto"/>
            <w:left w:val="none" w:sz="0" w:space="0" w:color="auto"/>
            <w:bottom w:val="none" w:sz="0" w:space="0" w:color="auto"/>
            <w:right w:val="none" w:sz="0" w:space="0" w:color="auto"/>
          </w:divBdr>
        </w:div>
        <w:div w:id="1504128493">
          <w:marLeft w:val="640"/>
          <w:marRight w:val="0"/>
          <w:marTop w:val="0"/>
          <w:marBottom w:val="0"/>
          <w:divBdr>
            <w:top w:val="none" w:sz="0" w:space="0" w:color="auto"/>
            <w:left w:val="none" w:sz="0" w:space="0" w:color="auto"/>
            <w:bottom w:val="none" w:sz="0" w:space="0" w:color="auto"/>
            <w:right w:val="none" w:sz="0" w:space="0" w:color="auto"/>
          </w:divBdr>
        </w:div>
        <w:div w:id="1509825616">
          <w:marLeft w:val="640"/>
          <w:marRight w:val="0"/>
          <w:marTop w:val="0"/>
          <w:marBottom w:val="0"/>
          <w:divBdr>
            <w:top w:val="none" w:sz="0" w:space="0" w:color="auto"/>
            <w:left w:val="none" w:sz="0" w:space="0" w:color="auto"/>
            <w:bottom w:val="none" w:sz="0" w:space="0" w:color="auto"/>
            <w:right w:val="none" w:sz="0" w:space="0" w:color="auto"/>
          </w:divBdr>
        </w:div>
        <w:div w:id="1549950371">
          <w:marLeft w:val="640"/>
          <w:marRight w:val="0"/>
          <w:marTop w:val="0"/>
          <w:marBottom w:val="0"/>
          <w:divBdr>
            <w:top w:val="none" w:sz="0" w:space="0" w:color="auto"/>
            <w:left w:val="none" w:sz="0" w:space="0" w:color="auto"/>
            <w:bottom w:val="none" w:sz="0" w:space="0" w:color="auto"/>
            <w:right w:val="none" w:sz="0" w:space="0" w:color="auto"/>
          </w:divBdr>
        </w:div>
        <w:div w:id="1567035628">
          <w:marLeft w:val="640"/>
          <w:marRight w:val="0"/>
          <w:marTop w:val="0"/>
          <w:marBottom w:val="0"/>
          <w:divBdr>
            <w:top w:val="none" w:sz="0" w:space="0" w:color="auto"/>
            <w:left w:val="none" w:sz="0" w:space="0" w:color="auto"/>
            <w:bottom w:val="none" w:sz="0" w:space="0" w:color="auto"/>
            <w:right w:val="none" w:sz="0" w:space="0" w:color="auto"/>
          </w:divBdr>
        </w:div>
        <w:div w:id="1618371339">
          <w:marLeft w:val="640"/>
          <w:marRight w:val="0"/>
          <w:marTop w:val="0"/>
          <w:marBottom w:val="0"/>
          <w:divBdr>
            <w:top w:val="none" w:sz="0" w:space="0" w:color="auto"/>
            <w:left w:val="none" w:sz="0" w:space="0" w:color="auto"/>
            <w:bottom w:val="none" w:sz="0" w:space="0" w:color="auto"/>
            <w:right w:val="none" w:sz="0" w:space="0" w:color="auto"/>
          </w:divBdr>
        </w:div>
        <w:div w:id="1748457590">
          <w:marLeft w:val="640"/>
          <w:marRight w:val="0"/>
          <w:marTop w:val="0"/>
          <w:marBottom w:val="0"/>
          <w:divBdr>
            <w:top w:val="none" w:sz="0" w:space="0" w:color="auto"/>
            <w:left w:val="none" w:sz="0" w:space="0" w:color="auto"/>
            <w:bottom w:val="none" w:sz="0" w:space="0" w:color="auto"/>
            <w:right w:val="none" w:sz="0" w:space="0" w:color="auto"/>
          </w:divBdr>
        </w:div>
        <w:div w:id="1794711497">
          <w:marLeft w:val="640"/>
          <w:marRight w:val="0"/>
          <w:marTop w:val="0"/>
          <w:marBottom w:val="0"/>
          <w:divBdr>
            <w:top w:val="none" w:sz="0" w:space="0" w:color="auto"/>
            <w:left w:val="none" w:sz="0" w:space="0" w:color="auto"/>
            <w:bottom w:val="none" w:sz="0" w:space="0" w:color="auto"/>
            <w:right w:val="none" w:sz="0" w:space="0" w:color="auto"/>
          </w:divBdr>
        </w:div>
        <w:div w:id="1937787760">
          <w:marLeft w:val="640"/>
          <w:marRight w:val="0"/>
          <w:marTop w:val="0"/>
          <w:marBottom w:val="0"/>
          <w:divBdr>
            <w:top w:val="none" w:sz="0" w:space="0" w:color="auto"/>
            <w:left w:val="none" w:sz="0" w:space="0" w:color="auto"/>
            <w:bottom w:val="none" w:sz="0" w:space="0" w:color="auto"/>
            <w:right w:val="none" w:sz="0" w:space="0" w:color="auto"/>
          </w:divBdr>
        </w:div>
        <w:div w:id="1948003884">
          <w:marLeft w:val="640"/>
          <w:marRight w:val="0"/>
          <w:marTop w:val="0"/>
          <w:marBottom w:val="0"/>
          <w:divBdr>
            <w:top w:val="none" w:sz="0" w:space="0" w:color="auto"/>
            <w:left w:val="none" w:sz="0" w:space="0" w:color="auto"/>
            <w:bottom w:val="none" w:sz="0" w:space="0" w:color="auto"/>
            <w:right w:val="none" w:sz="0" w:space="0" w:color="auto"/>
          </w:divBdr>
        </w:div>
        <w:div w:id="1987129324">
          <w:marLeft w:val="640"/>
          <w:marRight w:val="0"/>
          <w:marTop w:val="0"/>
          <w:marBottom w:val="0"/>
          <w:divBdr>
            <w:top w:val="none" w:sz="0" w:space="0" w:color="auto"/>
            <w:left w:val="none" w:sz="0" w:space="0" w:color="auto"/>
            <w:bottom w:val="none" w:sz="0" w:space="0" w:color="auto"/>
            <w:right w:val="none" w:sz="0" w:space="0" w:color="auto"/>
          </w:divBdr>
        </w:div>
        <w:div w:id="2053068619">
          <w:marLeft w:val="640"/>
          <w:marRight w:val="0"/>
          <w:marTop w:val="0"/>
          <w:marBottom w:val="0"/>
          <w:divBdr>
            <w:top w:val="none" w:sz="0" w:space="0" w:color="auto"/>
            <w:left w:val="none" w:sz="0" w:space="0" w:color="auto"/>
            <w:bottom w:val="none" w:sz="0" w:space="0" w:color="auto"/>
            <w:right w:val="none" w:sz="0" w:space="0" w:color="auto"/>
          </w:divBdr>
        </w:div>
        <w:div w:id="2057702178">
          <w:marLeft w:val="640"/>
          <w:marRight w:val="0"/>
          <w:marTop w:val="0"/>
          <w:marBottom w:val="0"/>
          <w:divBdr>
            <w:top w:val="none" w:sz="0" w:space="0" w:color="auto"/>
            <w:left w:val="none" w:sz="0" w:space="0" w:color="auto"/>
            <w:bottom w:val="none" w:sz="0" w:space="0" w:color="auto"/>
            <w:right w:val="none" w:sz="0" w:space="0" w:color="auto"/>
          </w:divBdr>
        </w:div>
        <w:div w:id="2063476123">
          <w:marLeft w:val="640"/>
          <w:marRight w:val="0"/>
          <w:marTop w:val="0"/>
          <w:marBottom w:val="0"/>
          <w:divBdr>
            <w:top w:val="none" w:sz="0" w:space="0" w:color="auto"/>
            <w:left w:val="none" w:sz="0" w:space="0" w:color="auto"/>
            <w:bottom w:val="none" w:sz="0" w:space="0" w:color="auto"/>
            <w:right w:val="none" w:sz="0" w:space="0" w:color="auto"/>
          </w:divBdr>
        </w:div>
        <w:div w:id="2067532696">
          <w:marLeft w:val="640"/>
          <w:marRight w:val="0"/>
          <w:marTop w:val="0"/>
          <w:marBottom w:val="0"/>
          <w:divBdr>
            <w:top w:val="none" w:sz="0" w:space="0" w:color="auto"/>
            <w:left w:val="none" w:sz="0" w:space="0" w:color="auto"/>
            <w:bottom w:val="none" w:sz="0" w:space="0" w:color="auto"/>
            <w:right w:val="none" w:sz="0" w:space="0" w:color="auto"/>
          </w:divBdr>
        </w:div>
        <w:div w:id="2123458038">
          <w:marLeft w:val="640"/>
          <w:marRight w:val="0"/>
          <w:marTop w:val="0"/>
          <w:marBottom w:val="0"/>
          <w:divBdr>
            <w:top w:val="none" w:sz="0" w:space="0" w:color="auto"/>
            <w:left w:val="none" w:sz="0" w:space="0" w:color="auto"/>
            <w:bottom w:val="none" w:sz="0" w:space="0" w:color="auto"/>
            <w:right w:val="none" w:sz="0" w:space="0" w:color="auto"/>
          </w:divBdr>
        </w:div>
      </w:divsChild>
    </w:div>
    <w:div w:id="163132576">
      <w:bodyDiv w:val="1"/>
      <w:marLeft w:val="0"/>
      <w:marRight w:val="0"/>
      <w:marTop w:val="0"/>
      <w:marBottom w:val="0"/>
      <w:divBdr>
        <w:top w:val="none" w:sz="0" w:space="0" w:color="auto"/>
        <w:left w:val="none" w:sz="0" w:space="0" w:color="auto"/>
        <w:bottom w:val="none" w:sz="0" w:space="0" w:color="auto"/>
        <w:right w:val="none" w:sz="0" w:space="0" w:color="auto"/>
      </w:divBdr>
    </w:div>
    <w:div w:id="164976840">
      <w:bodyDiv w:val="1"/>
      <w:marLeft w:val="0"/>
      <w:marRight w:val="0"/>
      <w:marTop w:val="0"/>
      <w:marBottom w:val="0"/>
      <w:divBdr>
        <w:top w:val="none" w:sz="0" w:space="0" w:color="auto"/>
        <w:left w:val="none" w:sz="0" w:space="0" w:color="auto"/>
        <w:bottom w:val="none" w:sz="0" w:space="0" w:color="auto"/>
        <w:right w:val="none" w:sz="0" w:space="0" w:color="auto"/>
      </w:divBdr>
      <w:divsChild>
        <w:div w:id="69432127">
          <w:marLeft w:val="640"/>
          <w:marRight w:val="0"/>
          <w:marTop w:val="0"/>
          <w:marBottom w:val="0"/>
          <w:divBdr>
            <w:top w:val="none" w:sz="0" w:space="0" w:color="auto"/>
            <w:left w:val="none" w:sz="0" w:space="0" w:color="auto"/>
            <w:bottom w:val="none" w:sz="0" w:space="0" w:color="auto"/>
            <w:right w:val="none" w:sz="0" w:space="0" w:color="auto"/>
          </w:divBdr>
        </w:div>
        <w:div w:id="83386175">
          <w:marLeft w:val="640"/>
          <w:marRight w:val="0"/>
          <w:marTop w:val="0"/>
          <w:marBottom w:val="0"/>
          <w:divBdr>
            <w:top w:val="none" w:sz="0" w:space="0" w:color="auto"/>
            <w:left w:val="none" w:sz="0" w:space="0" w:color="auto"/>
            <w:bottom w:val="none" w:sz="0" w:space="0" w:color="auto"/>
            <w:right w:val="none" w:sz="0" w:space="0" w:color="auto"/>
          </w:divBdr>
        </w:div>
        <w:div w:id="103232438">
          <w:marLeft w:val="640"/>
          <w:marRight w:val="0"/>
          <w:marTop w:val="0"/>
          <w:marBottom w:val="0"/>
          <w:divBdr>
            <w:top w:val="none" w:sz="0" w:space="0" w:color="auto"/>
            <w:left w:val="none" w:sz="0" w:space="0" w:color="auto"/>
            <w:bottom w:val="none" w:sz="0" w:space="0" w:color="auto"/>
            <w:right w:val="none" w:sz="0" w:space="0" w:color="auto"/>
          </w:divBdr>
        </w:div>
        <w:div w:id="127553644">
          <w:marLeft w:val="640"/>
          <w:marRight w:val="0"/>
          <w:marTop w:val="0"/>
          <w:marBottom w:val="0"/>
          <w:divBdr>
            <w:top w:val="none" w:sz="0" w:space="0" w:color="auto"/>
            <w:left w:val="none" w:sz="0" w:space="0" w:color="auto"/>
            <w:bottom w:val="none" w:sz="0" w:space="0" w:color="auto"/>
            <w:right w:val="none" w:sz="0" w:space="0" w:color="auto"/>
          </w:divBdr>
        </w:div>
        <w:div w:id="131753980">
          <w:marLeft w:val="640"/>
          <w:marRight w:val="0"/>
          <w:marTop w:val="0"/>
          <w:marBottom w:val="0"/>
          <w:divBdr>
            <w:top w:val="none" w:sz="0" w:space="0" w:color="auto"/>
            <w:left w:val="none" w:sz="0" w:space="0" w:color="auto"/>
            <w:bottom w:val="none" w:sz="0" w:space="0" w:color="auto"/>
            <w:right w:val="none" w:sz="0" w:space="0" w:color="auto"/>
          </w:divBdr>
        </w:div>
        <w:div w:id="133909764">
          <w:marLeft w:val="640"/>
          <w:marRight w:val="0"/>
          <w:marTop w:val="0"/>
          <w:marBottom w:val="0"/>
          <w:divBdr>
            <w:top w:val="none" w:sz="0" w:space="0" w:color="auto"/>
            <w:left w:val="none" w:sz="0" w:space="0" w:color="auto"/>
            <w:bottom w:val="none" w:sz="0" w:space="0" w:color="auto"/>
            <w:right w:val="none" w:sz="0" w:space="0" w:color="auto"/>
          </w:divBdr>
        </w:div>
        <w:div w:id="229077972">
          <w:marLeft w:val="640"/>
          <w:marRight w:val="0"/>
          <w:marTop w:val="0"/>
          <w:marBottom w:val="0"/>
          <w:divBdr>
            <w:top w:val="none" w:sz="0" w:space="0" w:color="auto"/>
            <w:left w:val="none" w:sz="0" w:space="0" w:color="auto"/>
            <w:bottom w:val="none" w:sz="0" w:space="0" w:color="auto"/>
            <w:right w:val="none" w:sz="0" w:space="0" w:color="auto"/>
          </w:divBdr>
        </w:div>
        <w:div w:id="236289457">
          <w:marLeft w:val="640"/>
          <w:marRight w:val="0"/>
          <w:marTop w:val="0"/>
          <w:marBottom w:val="0"/>
          <w:divBdr>
            <w:top w:val="none" w:sz="0" w:space="0" w:color="auto"/>
            <w:left w:val="none" w:sz="0" w:space="0" w:color="auto"/>
            <w:bottom w:val="none" w:sz="0" w:space="0" w:color="auto"/>
            <w:right w:val="none" w:sz="0" w:space="0" w:color="auto"/>
          </w:divBdr>
        </w:div>
        <w:div w:id="280843060">
          <w:marLeft w:val="640"/>
          <w:marRight w:val="0"/>
          <w:marTop w:val="0"/>
          <w:marBottom w:val="0"/>
          <w:divBdr>
            <w:top w:val="none" w:sz="0" w:space="0" w:color="auto"/>
            <w:left w:val="none" w:sz="0" w:space="0" w:color="auto"/>
            <w:bottom w:val="none" w:sz="0" w:space="0" w:color="auto"/>
            <w:right w:val="none" w:sz="0" w:space="0" w:color="auto"/>
          </w:divBdr>
        </w:div>
        <w:div w:id="313753506">
          <w:marLeft w:val="640"/>
          <w:marRight w:val="0"/>
          <w:marTop w:val="0"/>
          <w:marBottom w:val="0"/>
          <w:divBdr>
            <w:top w:val="none" w:sz="0" w:space="0" w:color="auto"/>
            <w:left w:val="none" w:sz="0" w:space="0" w:color="auto"/>
            <w:bottom w:val="none" w:sz="0" w:space="0" w:color="auto"/>
            <w:right w:val="none" w:sz="0" w:space="0" w:color="auto"/>
          </w:divBdr>
        </w:div>
        <w:div w:id="336079168">
          <w:marLeft w:val="640"/>
          <w:marRight w:val="0"/>
          <w:marTop w:val="0"/>
          <w:marBottom w:val="0"/>
          <w:divBdr>
            <w:top w:val="none" w:sz="0" w:space="0" w:color="auto"/>
            <w:left w:val="none" w:sz="0" w:space="0" w:color="auto"/>
            <w:bottom w:val="none" w:sz="0" w:space="0" w:color="auto"/>
            <w:right w:val="none" w:sz="0" w:space="0" w:color="auto"/>
          </w:divBdr>
        </w:div>
        <w:div w:id="340205344">
          <w:marLeft w:val="640"/>
          <w:marRight w:val="0"/>
          <w:marTop w:val="0"/>
          <w:marBottom w:val="0"/>
          <w:divBdr>
            <w:top w:val="none" w:sz="0" w:space="0" w:color="auto"/>
            <w:left w:val="none" w:sz="0" w:space="0" w:color="auto"/>
            <w:bottom w:val="none" w:sz="0" w:space="0" w:color="auto"/>
            <w:right w:val="none" w:sz="0" w:space="0" w:color="auto"/>
          </w:divBdr>
        </w:div>
        <w:div w:id="342781099">
          <w:marLeft w:val="640"/>
          <w:marRight w:val="0"/>
          <w:marTop w:val="0"/>
          <w:marBottom w:val="0"/>
          <w:divBdr>
            <w:top w:val="none" w:sz="0" w:space="0" w:color="auto"/>
            <w:left w:val="none" w:sz="0" w:space="0" w:color="auto"/>
            <w:bottom w:val="none" w:sz="0" w:space="0" w:color="auto"/>
            <w:right w:val="none" w:sz="0" w:space="0" w:color="auto"/>
          </w:divBdr>
        </w:div>
        <w:div w:id="371728830">
          <w:marLeft w:val="640"/>
          <w:marRight w:val="0"/>
          <w:marTop w:val="0"/>
          <w:marBottom w:val="0"/>
          <w:divBdr>
            <w:top w:val="none" w:sz="0" w:space="0" w:color="auto"/>
            <w:left w:val="none" w:sz="0" w:space="0" w:color="auto"/>
            <w:bottom w:val="none" w:sz="0" w:space="0" w:color="auto"/>
            <w:right w:val="none" w:sz="0" w:space="0" w:color="auto"/>
          </w:divBdr>
        </w:div>
        <w:div w:id="487595527">
          <w:marLeft w:val="640"/>
          <w:marRight w:val="0"/>
          <w:marTop w:val="0"/>
          <w:marBottom w:val="0"/>
          <w:divBdr>
            <w:top w:val="none" w:sz="0" w:space="0" w:color="auto"/>
            <w:left w:val="none" w:sz="0" w:space="0" w:color="auto"/>
            <w:bottom w:val="none" w:sz="0" w:space="0" w:color="auto"/>
            <w:right w:val="none" w:sz="0" w:space="0" w:color="auto"/>
          </w:divBdr>
        </w:div>
        <w:div w:id="493881501">
          <w:marLeft w:val="640"/>
          <w:marRight w:val="0"/>
          <w:marTop w:val="0"/>
          <w:marBottom w:val="0"/>
          <w:divBdr>
            <w:top w:val="none" w:sz="0" w:space="0" w:color="auto"/>
            <w:left w:val="none" w:sz="0" w:space="0" w:color="auto"/>
            <w:bottom w:val="none" w:sz="0" w:space="0" w:color="auto"/>
            <w:right w:val="none" w:sz="0" w:space="0" w:color="auto"/>
          </w:divBdr>
        </w:div>
        <w:div w:id="552540370">
          <w:marLeft w:val="640"/>
          <w:marRight w:val="0"/>
          <w:marTop w:val="0"/>
          <w:marBottom w:val="0"/>
          <w:divBdr>
            <w:top w:val="none" w:sz="0" w:space="0" w:color="auto"/>
            <w:left w:val="none" w:sz="0" w:space="0" w:color="auto"/>
            <w:bottom w:val="none" w:sz="0" w:space="0" w:color="auto"/>
            <w:right w:val="none" w:sz="0" w:space="0" w:color="auto"/>
          </w:divBdr>
        </w:div>
        <w:div w:id="615408286">
          <w:marLeft w:val="640"/>
          <w:marRight w:val="0"/>
          <w:marTop w:val="0"/>
          <w:marBottom w:val="0"/>
          <w:divBdr>
            <w:top w:val="none" w:sz="0" w:space="0" w:color="auto"/>
            <w:left w:val="none" w:sz="0" w:space="0" w:color="auto"/>
            <w:bottom w:val="none" w:sz="0" w:space="0" w:color="auto"/>
            <w:right w:val="none" w:sz="0" w:space="0" w:color="auto"/>
          </w:divBdr>
        </w:div>
        <w:div w:id="657851381">
          <w:marLeft w:val="640"/>
          <w:marRight w:val="0"/>
          <w:marTop w:val="0"/>
          <w:marBottom w:val="0"/>
          <w:divBdr>
            <w:top w:val="none" w:sz="0" w:space="0" w:color="auto"/>
            <w:left w:val="none" w:sz="0" w:space="0" w:color="auto"/>
            <w:bottom w:val="none" w:sz="0" w:space="0" w:color="auto"/>
            <w:right w:val="none" w:sz="0" w:space="0" w:color="auto"/>
          </w:divBdr>
        </w:div>
        <w:div w:id="670136490">
          <w:marLeft w:val="640"/>
          <w:marRight w:val="0"/>
          <w:marTop w:val="0"/>
          <w:marBottom w:val="0"/>
          <w:divBdr>
            <w:top w:val="none" w:sz="0" w:space="0" w:color="auto"/>
            <w:left w:val="none" w:sz="0" w:space="0" w:color="auto"/>
            <w:bottom w:val="none" w:sz="0" w:space="0" w:color="auto"/>
            <w:right w:val="none" w:sz="0" w:space="0" w:color="auto"/>
          </w:divBdr>
        </w:div>
        <w:div w:id="675301707">
          <w:marLeft w:val="640"/>
          <w:marRight w:val="0"/>
          <w:marTop w:val="0"/>
          <w:marBottom w:val="0"/>
          <w:divBdr>
            <w:top w:val="none" w:sz="0" w:space="0" w:color="auto"/>
            <w:left w:val="none" w:sz="0" w:space="0" w:color="auto"/>
            <w:bottom w:val="none" w:sz="0" w:space="0" w:color="auto"/>
            <w:right w:val="none" w:sz="0" w:space="0" w:color="auto"/>
          </w:divBdr>
        </w:div>
        <w:div w:id="676424874">
          <w:marLeft w:val="640"/>
          <w:marRight w:val="0"/>
          <w:marTop w:val="0"/>
          <w:marBottom w:val="0"/>
          <w:divBdr>
            <w:top w:val="none" w:sz="0" w:space="0" w:color="auto"/>
            <w:left w:val="none" w:sz="0" w:space="0" w:color="auto"/>
            <w:bottom w:val="none" w:sz="0" w:space="0" w:color="auto"/>
            <w:right w:val="none" w:sz="0" w:space="0" w:color="auto"/>
          </w:divBdr>
        </w:div>
        <w:div w:id="703868380">
          <w:marLeft w:val="640"/>
          <w:marRight w:val="0"/>
          <w:marTop w:val="0"/>
          <w:marBottom w:val="0"/>
          <w:divBdr>
            <w:top w:val="none" w:sz="0" w:space="0" w:color="auto"/>
            <w:left w:val="none" w:sz="0" w:space="0" w:color="auto"/>
            <w:bottom w:val="none" w:sz="0" w:space="0" w:color="auto"/>
            <w:right w:val="none" w:sz="0" w:space="0" w:color="auto"/>
          </w:divBdr>
        </w:div>
        <w:div w:id="724989701">
          <w:marLeft w:val="640"/>
          <w:marRight w:val="0"/>
          <w:marTop w:val="0"/>
          <w:marBottom w:val="0"/>
          <w:divBdr>
            <w:top w:val="none" w:sz="0" w:space="0" w:color="auto"/>
            <w:left w:val="none" w:sz="0" w:space="0" w:color="auto"/>
            <w:bottom w:val="none" w:sz="0" w:space="0" w:color="auto"/>
            <w:right w:val="none" w:sz="0" w:space="0" w:color="auto"/>
          </w:divBdr>
        </w:div>
        <w:div w:id="784731789">
          <w:marLeft w:val="640"/>
          <w:marRight w:val="0"/>
          <w:marTop w:val="0"/>
          <w:marBottom w:val="0"/>
          <w:divBdr>
            <w:top w:val="none" w:sz="0" w:space="0" w:color="auto"/>
            <w:left w:val="none" w:sz="0" w:space="0" w:color="auto"/>
            <w:bottom w:val="none" w:sz="0" w:space="0" w:color="auto"/>
            <w:right w:val="none" w:sz="0" w:space="0" w:color="auto"/>
          </w:divBdr>
        </w:div>
        <w:div w:id="962350322">
          <w:marLeft w:val="640"/>
          <w:marRight w:val="0"/>
          <w:marTop w:val="0"/>
          <w:marBottom w:val="0"/>
          <w:divBdr>
            <w:top w:val="none" w:sz="0" w:space="0" w:color="auto"/>
            <w:left w:val="none" w:sz="0" w:space="0" w:color="auto"/>
            <w:bottom w:val="none" w:sz="0" w:space="0" w:color="auto"/>
            <w:right w:val="none" w:sz="0" w:space="0" w:color="auto"/>
          </w:divBdr>
        </w:div>
        <w:div w:id="978069817">
          <w:marLeft w:val="640"/>
          <w:marRight w:val="0"/>
          <w:marTop w:val="0"/>
          <w:marBottom w:val="0"/>
          <w:divBdr>
            <w:top w:val="none" w:sz="0" w:space="0" w:color="auto"/>
            <w:left w:val="none" w:sz="0" w:space="0" w:color="auto"/>
            <w:bottom w:val="none" w:sz="0" w:space="0" w:color="auto"/>
            <w:right w:val="none" w:sz="0" w:space="0" w:color="auto"/>
          </w:divBdr>
        </w:div>
        <w:div w:id="994606701">
          <w:marLeft w:val="640"/>
          <w:marRight w:val="0"/>
          <w:marTop w:val="0"/>
          <w:marBottom w:val="0"/>
          <w:divBdr>
            <w:top w:val="none" w:sz="0" w:space="0" w:color="auto"/>
            <w:left w:val="none" w:sz="0" w:space="0" w:color="auto"/>
            <w:bottom w:val="none" w:sz="0" w:space="0" w:color="auto"/>
            <w:right w:val="none" w:sz="0" w:space="0" w:color="auto"/>
          </w:divBdr>
        </w:div>
        <w:div w:id="1042900553">
          <w:marLeft w:val="640"/>
          <w:marRight w:val="0"/>
          <w:marTop w:val="0"/>
          <w:marBottom w:val="0"/>
          <w:divBdr>
            <w:top w:val="none" w:sz="0" w:space="0" w:color="auto"/>
            <w:left w:val="none" w:sz="0" w:space="0" w:color="auto"/>
            <w:bottom w:val="none" w:sz="0" w:space="0" w:color="auto"/>
            <w:right w:val="none" w:sz="0" w:space="0" w:color="auto"/>
          </w:divBdr>
        </w:div>
        <w:div w:id="1060440537">
          <w:marLeft w:val="640"/>
          <w:marRight w:val="0"/>
          <w:marTop w:val="0"/>
          <w:marBottom w:val="0"/>
          <w:divBdr>
            <w:top w:val="none" w:sz="0" w:space="0" w:color="auto"/>
            <w:left w:val="none" w:sz="0" w:space="0" w:color="auto"/>
            <w:bottom w:val="none" w:sz="0" w:space="0" w:color="auto"/>
            <w:right w:val="none" w:sz="0" w:space="0" w:color="auto"/>
          </w:divBdr>
        </w:div>
        <w:div w:id="1097143076">
          <w:marLeft w:val="640"/>
          <w:marRight w:val="0"/>
          <w:marTop w:val="0"/>
          <w:marBottom w:val="0"/>
          <w:divBdr>
            <w:top w:val="none" w:sz="0" w:space="0" w:color="auto"/>
            <w:left w:val="none" w:sz="0" w:space="0" w:color="auto"/>
            <w:bottom w:val="none" w:sz="0" w:space="0" w:color="auto"/>
            <w:right w:val="none" w:sz="0" w:space="0" w:color="auto"/>
          </w:divBdr>
        </w:div>
        <w:div w:id="1102606463">
          <w:marLeft w:val="640"/>
          <w:marRight w:val="0"/>
          <w:marTop w:val="0"/>
          <w:marBottom w:val="0"/>
          <w:divBdr>
            <w:top w:val="none" w:sz="0" w:space="0" w:color="auto"/>
            <w:left w:val="none" w:sz="0" w:space="0" w:color="auto"/>
            <w:bottom w:val="none" w:sz="0" w:space="0" w:color="auto"/>
            <w:right w:val="none" w:sz="0" w:space="0" w:color="auto"/>
          </w:divBdr>
        </w:div>
        <w:div w:id="1125005220">
          <w:marLeft w:val="640"/>
          <w:marRight w:val="0"/>
          <w:marTop w:val="0"/>
          <w:marBottom w:val="0"/>
          <w:divBdr>
            <w:top w:val="none" w:sz="0" w:space="0" w:color="auto"/>
            <w:left w:val="none" w:sz="0" w:space="0" w:color="auto"/>
            <w:bottom w:val="none" w:sz="0" w:space="0" w:color="auto"/>
            <w:right w:val="none" w:sz="0" w:space="0" w:color="auto"/>
          </w:divBdr>
        </w:div>
        <w:div w:id="1143735420">
          <w:marLeft w:val="640"/>
          <w:marRight w:val="0"/>
          <w:marTop w:val="0"/>
          <w:marBottom w:val="0"/>
          <w:divBdr>
            <w:top w:val="none" w:sz="0" w:space="0" w:color="auto"/>
            <w:left w:val="none" w:sz="0" w:space="0" w:color="auto"/>
            <w:bottom w:val="none" w:sz="0" w:space="0" w:color="auto"/>
            <w:right w:val="none" w:sz="0" w:space="0" w:color="auto"/>
          </w:divBdr>
        </w:div>
        <w:div w:id="1232277645">
          <w:marLeft w:val="640"/>
          <w:marRight w:val="0"/>
          <w:marTop w:val="0"/>
          <w:marBottom w:val="0"/>
          <w:divBdr>
            <w:top w:val="none" w:sz="0" w:space="0" w:color="auto"/>
            <w:left w:val="none" w:sz="0" w:space="0" w:color="auto"/>
            <w:bottom w:val="none" w:sz="0" w:space="0" w:color="auto"/>
            <w:right w:val="none" w:sz="0" w:space="0" w:color="auto"/>
          </w:divBdr>
        </w:div>
        <w:div w:id="1288273311">
          <w:marLeft w:val="640"/>
          <w:marRight w:val="0"/>
          <w:marTop w:val="0"/>
          <w:marBottom w:val="0"/>
          <w:divBdr>
            <w:top w:val="none" w:sz="0" w:space="0" w:color="auto"/>
            <w:left w:val="none" w:sz="0" w:space="0" w:color="auto"/>
            <w:bottom w:val="none" w:sz="0" w:space="0" w:color="auto"/>
            <w:right w:val="none" w:sz="0" w:space="0" w:color="auto"/>
          </w:divBdr>
        </w:div>
        <w:div w:id="1335302176">
          <w:marLeft w:val="640"/>
          <w:marRight w:val="0"/>
          <w:marTop w:val="0"/>
          <w:marBottom w:val="0"/>
          <w:divBdr>
            <w:top w:val="none" w:sz="0" w:space="0" w:color="auto"/>
            <w:left w:val="none" w:sz="0" w:space="0" w:color="auto"/>
            <w:bottom w:val="none" w:sz="0" w:space="0" w:color="auto"/>
            <w:right w:val="none" w:sz="0" w:space="0" w:color="auto"/>
          </w:divBdr>
        </w:div>
        <w:div w:id="1393769859">
          <w:marLeft w:val="640"/>
          <w:marRight w:val="0"/>
          <w:marTop w:val="0"/>
          <w:marBottom w:val="0"/>
          <w:divBdr>
            <w:top w:val="none" w:sz="0" w:space="0" w:color="auto"/>
            <w:left w:val="none" w:sz="0" w:space="0" w:color="auto"/>
            <w:bottom w:val="none" w:sz="0" w:space="0" w:color="auto"/>
            <w:right w:val="none" w:sz="0" w:space="0" w:color="auto"/>
          </w:divBdr>
        </w:div>
        <w:div w:id="1401294979">
          <w:marLeft w:val="640"/>
          <w:marRight w:val="0"/>
          <w:marTop w:val="0"/>
          <w:marBottom w:val="0"/>
          <w:divBdr>
            <w:top w:val="none" w:sz="0" w:space="0" w:color="auto"/>
            <w:left w:val="none" w:sz="0" w:space="0" w:color="auto"/>
            <w:bottom w:val="none" w:sz="0" w:space="0" w:color="auto"/>
            <w:right w:val="none" w:sz="0" w:space="0" w:color="auto"/>
          </w:divBdr>
        </w:div>
        <w:div w:id="1422022875">
          <w:marLeft w:val="640"/>
          <w:marRight w:val="0"/>
          <w:marTop w:val="0"/>
          <w:marBottom w:val="0"/>
          <w:divBdr>
            <w:top w:val="none" w:sz="0" w:space="0" w:color="auto"/>
            <w:left w:val="none" w:sz="0" w:space="0" w:color="auto"/>
            <w:bottom w:val="none" w:sz="0" w:space="0" w:color="auto"/>
            <w:right w:val="none" w:sz="0" w:space="0" w:color="auto"/>
          </w:divBdr>
        </w:div>
        <w:div w:id="1426268338">
          <w:marLeft w:val="640"/>
          <w:marRight w:val="0"/>
          <w:marTop w:val="0"/>
          <w:marBottom w:val="0"/>
          <w:divBdr>
            <w:top w:val="none" w:sz="0" w:space="0" w:color="auto"/>
            <w:left w:val="none" w:sz="0" w:space="0" w:color="auto"/>
            <w:bottom w:val="none" w:sz="0" w:space="0" w:color="auto"/>
            <w:right w:val="none" w:sz="0" w:space="0" w:color="auto"/>
          </w:divBdr>
        </w:div>
        <w:div w:id="1459881963">
          <w:marLeft w:val="640"/>
          <w:marRight w:val="0"/>
          <w:marTop w:val="0"/>
          <w:marBottom w:val="0"/>
          <w:divBdr>
            <w:top w:val="none" w:sz="0" w:space="0" w:color="auto"/>
            <w:left w:val="none" w:sz="0" w:space="0" w:color="auto"/>
            <w:bottom w:val="none" w:sz="0" w:space="0" w:color="auto"/>
            <w:right w:val="none" w:sz="0" w:space="0" w:color="auto"/>
          </w:divBdr>
        </w:div>
        <w:div w:id="1461142946">
          <w:marLeft w:val="640"/>
          <w:marRight w:val="0"/>
          <w:marTop w:val="0"/>
          <w:marBottom w:val="0"/>
          <w:divBdr>
            <w:top w:val="none" w:sz="0" w:space="0" w:color="auto"/>
            <w:left w:val="none" w:sz="0" w:space="0" w:color="auto"/>
            <w:bottom w:val="none" w:sz="0" w:space="0" w:color="auto"/>
            <w:right w:val="none" w:sz="0" w:space="0" w:color="auto"/>
          </w:divBdr>
        </w:div>
        <w:div w:id="1493638687">
          <w:marLeft w:val="640"/>
          <w:marRight w:val="0"/>
          <w:marTop w:val="0"/>
          <w:marBottom w:val="0"/>
          <w:divBdr>
            <w:top w:val="none" w:sz="0" w:space="0" w:color="auto"/>
            <w:left w:val="none" w:sz="0" w:space="0" w:color="auto"/>
            <w:bottom w:val="none" w:sz="0" w:space="0" w:color="auto"/>
            <w:right w:val="none" w:sz="0" w:space="0" w:color="auto"/>
          </w:divBdr>
        </w:div>
        <w:div w:id="1547791374">
          <w:marLeft w:val="640"/>
          <w:marRight w:val="0"/>
          <w:marTop w:val="0"/>
          <w:marBottom w:val="0"/>
          <w:divBdr>
            <w:top w:val="none" w:sz="0" w:space="0" w:color="auto"/>
            <w:left w:val="none" w:sz="0" w:space="0" w:color="auto"/>
            <w:bottom w:val="none" w:sz="0" w:space="0" w:color="auto"/>
            <w:right w:val="none" w:sz="0" w:space="0" w:color="auto"/>
          </w:divBdr>
        </w:div>
        <w:div w:id="1588995596">
          <w:marLeft w:val="640"/>
          <w:marRight w:val="0"/>
          <w:marTop w:val="0"/>
          <w:marBottom w:val="0"/>
          <w:divBdr>
            <w:top w:val="none" w:sz="0" w:space="0" w:color="auto"/>
            <w:left w:val="none" w:sz="0" w:space="0" w:color="auto"/>
            <w:bottom w:val="none" w:sz="0" w:space="0" w:color="auto"/>
            <w:right w:val="none" w:sz="0" w:space="0" w:color="auto"/>
          </w:divBdr>
        </w:div>
        <w:div w:id="1608659161">
          <w:marLeft w:val="640"/>
          <w:marRight w:val="0"/>
          <w:marTop w:val="0"/>
          <w:marBottom w:val="0"/>
          <w:divBdr>
            <w:top w:val="none" w:sz="0" w:space="0" w:color="auto"/>
            <w:left w:val="none" w:sz="0" w:space="0" w:color="auto"/>
            <w:bottom w:val="none" w:sz="0" w:space="0" w:color="auto"/>
            <w:right w:val="none" w:sz="0" w:space="0" w:color="auto"/>
          </w:divBdr>
        </w:div>
        <w:div w:id="1632975513">
          <w:marLeft w:val="640"/>
          <w:marRight w:val="0"/>
          <w:marTop w:val="0"/>
          <w:marBottom w:val="0"/>
          <w:divBdr>
            <w:top w:val="none" w:sz="0" w:space="0" w:color="auto"/>
            <w:left w:val="none" w:sz="0" w:space="0" w:color="auto"/>
            <w:bottom w:val="none" w:sz="0" w:space="0" w:color="auto"/>
            <w:right w:val="none" w:sz="0" w:space="0" w:color="auto"/>
          </w:divBdr>
        </w:div>
        <w:div w:id="1634407354">
          <w:marLeft w:val="640"/>
          <w:marRight w:val="0"/>
          <w:marTop w:val="0"/>
          <w:marBottom w:val="0"/>
          <w:divBdr>
            <w:top w:val="none" w:sz="0" w:space="0" w:color="auto"/>
            <w:left w:val="none" w:sz="0" w:space="0" w:color="auto"/>
            <w:bottom w:val="none" w:sz="0" w:space="0" w:color="auto"/>
            <w:right w:val="none" w:sz="0" w:space="0" w:color="auto"/>
          </w:divBdr>
        </w:div>
        <w:div w:id="1645162305">
          <w:marLeft w:val="640"/>
          <w:marRight w:val="0"/>
          <w:marTop w:val="0"/>
          <w:marBottom w:val="0"/>
          <w:divBdr>
            <w:top w:val="none" w:sz="0" w:space="0" w:color="auto"/>
            <w:left w:val="none" w:sz="0" w:space="0" w:color="auto"/>
            <w:bottom w:val="none" w:sz="0" w:space="0" w:color="auto"/>
            <w:right w:val="none" w:sz="0" w:space="0" w:color="auto"/>
          </w:divBdr>
        </w:div>
        <w:div w:id="1694040399">
          <w:marLeft w:val="640"/>
          <w:marRight w:val="0"/>
          <w:marTop w:val="0"/>
          <w:marBottom w:val="0"/>
          <w:divBdr>
            <w:top w:val="none" w:sz="0" w:space="0" w:color="auto"/>
            <w:left w:val="none" w:sz="0" w:space="0" w:color="auto"/>
            <w:bottom w:val="none" w:sz="0" w:space="0" w:color="auto"/>
            <w:right w:val="none" w:sz="0" w:space="0" w:color="auto"/>
          </w:divBdr>
        </w:div>
        <w:div w:id="1719089281">
          <w:marLeft w:val="640"/>
          <w:marRight w:val="0"/>
          <w:marTop w:val="0"/>
          <w:marBottom w:val="0"/>
          <w:divBdr>
            <w:top w:val="none" w:sz="0" w:space="0" w:color="auto"/>
            <w:left w:val="none" w:sz="0" w:space="0" w:color="auto"/>
            <w:bottom w:val="none" w:sz="0" w:space="0" w:color="auto"/>
            <w:right w:val="none" w:sz="0" w:space="0" w:color="auto"/>
          </w:divBdr>
        </w:div>
        <w:div w:id="1730955383">
          <w:marLeft w:val="640"/>
          <w:marRight w:val="0"/>
          <w:marTop w:val="0"/>
          <w:marBottom w:val="0"/>
          <w:divBdr>
            <w:top w:val="none" w:sz="0" w:space="0" w:color="auto"/>
            <w:left w:val="none" w:sz="0" w:space="0" w:color="auto"/>
            <w:bottom w:val="none" w:sz="0" w:space="0" w:color="auto"/>
            <w:right w:val="none" w:sz="0" w:space="0" w:color="auto"/>
          </w:divBdr>
        </w:div>
        <w:div w:id="1789817637">
          <w:marLeft w:val="640"/>
          <w:marRight w:val="0"/>
          <w:marTop w:val="0"/>
          <w:marBottom w:val="0"/>
          <w:divBdr>
            <w:top w:val="none" w:sz="0" w:space="0" w:color="auto"/>
            <w:left w:val="none" w:sz="0" w:space="0" w:color="auto"/>
            <w:bottom w:val="none" w:sz="0" w:space="0" w:color="auto"/>
            <w:right w:val="none" w:sz="0" w:space="0" w:color="auto"/>
          </w:divBdr>
        </w:div>
        <w:div w:id="1823963991">
          <w:marLeft w:val="640"/>
          <w:marRight w:val="0"/>
          <w:marTop w:val="0"/>
          <w:marBottom w:val="0"/>
          <w:divBdr>
            <w:top w:val="none" w:sz="0" w:space="0" w:color="auto"/>
            <w:left w:val="none" w:sz="0" w:space="0" w:color="auto"/>
            <w:bottom w:val="none" w:sz="0" w:space="0" w:color="auto"/>
            <w:right w:val="none" w:sz="0" w:space="0" w:color="auto"/>
          </w:divBdr>
        </w:div>
        <w:div w:id="1825779798">
          <w:marLeft w:val="640"/>
          <w:marRight w:val="0"/>
          <w:marTop w:val="0"/>
          <w:marBottom w:val="0"/>
          <w:divBdr>
            <w:top w:val="none" w:sz="0" w:space="0" w:color="auto"/>
            <w:left w:val="none" w:sz="0" w:space="0" w:color="auto"/>
            <w:bottom w:val="none" w:sz="0" w:space="0" w:color="auto"/>
            <w:right w:val="none" w:sz="0" w:space="0" w:color="auto"/>
          </w:divBdr>
        </w:div>
        <w:div w:id="1852259013">
          <w:marLeft w:val="640"/>
          <w:marRight w:val="0"/>
          <w:marTop w:val="0"/>
          <w:marBottom w:val="0"/>
          <w:divBdr>
            <w:top w:val="none" w:sz="0" w:space="0" w:color="auto"/>
            <w:left w:val="none" w:sz="0" w:space="0" w:color="auto"/>
            <w:bottom w:val="none" w:sz="0" w:space="0" w:color="auto"/>
            <w:right w:val="none" w:sz="0" w:space="0" w:color="auto"/>
          </w:divBdr>
        </w:div>
        <w:div w:id="1866747947">
          <w:marLeft w:val="640"/>
          <w:marRight w:val="0"/>
          <w:marTop w:val="0"/>
          <w:marBottom w:val="0"/>
          <w:divBdr>
            <w:top w:val="none" w:sz="0" w:space="0" w:color="auto"/>
            <w:left w:val="none" w:sz="0" w:space="0" w:color="auto"/>
            <w:bottom w:val="none" w:sz="0" w:space="0" w:color="auto"/>
            <w:right w:val="none" w:sz="0" w:space="0" w:color="auto"/>
          </w:divBdr>
        </w:div>
        <w:div w:id="1892957926">
          <w:marLeft w:val="640"/>
          <w:marRight w:val="0"/>
          <w:marTop w:val="0"/>
          <w:marBottom w:val="0"/>
          <w:divBdr>
            <w:top w:val="none" w:sz="0" w:space="0" w:color="auto"/>
            <w:left w:val="none" w:sz="0" w:space="0" w:color="auto"/>
            <w:bottom w:val="none" w:sz="0" w:space="0" w:color="auto"/>
            <w:right w:val="none" w:sz="0" w:space="0" w:color="auto"/>
          </w:divBdr>
        </w:div>
        <w:div w:id="1896163990">
          <w:marLeft w:val="640"/>
          <w:marRight w:val="0"/>
          <w:marTop w:val="0"/>
          <w:marBottom w:val="0"/>
          <w:divBdr>
            <w:top w:val="none" w:sz="0" w:space="0" w:color="auto"/>
            <w:left w:val="none" w:sz="0" w:space="0" w:color="auto"/>
            <w:bottom w:val="none" w:sz="0" w:space="0" w:color="auto"/>
            <w:right w:val="none" w:sz="0" w:space="0" w:color="auto"/>
          </w:divBdr>
        </w:div>
        <w:div w:id="1933852342">
          <w:marLeft w:val="640"/>
          <w:marRight w:val="0"/>
          <w:marTop w:val="0"/>
          <w:marBottom w:val="0"/>
          <w:divBdr>
            <w:top w:val="none" w:sz="0" w:space="0" w:color="auto"/>
            <w:left w:val="none" w:sz="0" w:space="0" w:color="auto"/>
            <w:bottom w:val="none" w:sz="0" w:space="0" w:color="auto"/>
            <w:right w:val="none" w:sz="0" w:space="0" w:color="auto"/>
          </w:divBdr>
        </w:div>
        <w:div w:id="1949580356">
          <w:marLeft w:val="640"/>
          <w:marRight w:val="0"/>
          <w:marTop w:val="0"/>
          <w:marBottom w:val="0"/>
          <w:divBdr>
            <w:top w:val="none" w:sz="0" w:space="0" w:color="auto"/>
            <w:left w:val="none" w:sz="0" w:space="0" w:color="auto"/>
            <w:bottom w:val="none" w:sz="0" w:space="0" w:color="auto"/>
            <w:right w:val="none" w:sz="0" w:space="0" w:color="auto"/>
          </w:divBdr>
        </w:div>
        <w:div w:id="1995717365">
          <w:marLeft w:val="640"/>
          <w:marRight w:val="0"/>
          <w:marTop w:val="0"/>
          <w:marBottom w:val="0"/>
          <w:divBdr>
            <w:top w:val="none" w:sz="0" w:space="0" w:color="auto"/>
            <w:left w:val="none" w:sz="0" w:space="0" w:color="auto"/>
            <w:bottom w:val="none" w:sz="0" w:space="0" w:color="auto"/>
            <w:right w:val="none" w:sz="0" w:space="0" w:color="auto"/>
          </w:divBdr>
        </w:div>
        <w:div w:id="2011640308">
          <w:marLeft w:val="640"/>
          <w:marRight w:val="0"/>
          <w:marTop w:val="0"/>
          <w:marBottom w:val="0"/>
          <w:divBdr>
            <w:top w:val="none" w:sz="0" w:space="0" w:color="auto"/>
            <w:left w:val="none" w:sz="0" w:space="0" w:color="auto"/>
            <w:bottom w:val="none" w:sz="0" w:space="0" w:color="auto"/>
            <w:right w:val="none" w:sz="0" w:space="0" w:color="auto"/>
          </w:divBdr>
        </w:div>
        <w:div w:id="2127578620">
          <w:marLeft w:val="640"/>
          <w:marRight w:val="0"/>
          <w:marTop w:val="0"/>
          <w:marBottom w:val="0"/>
          <w:divBdr>
            <w:top w:val="none" w:sz="0" w:space="0" w:color="auto"/>
            <w:left w:val="none" w:sz="0" w:space="0" w:color="auto"/>
            <w:bottom w:val="none" w:sz="0" w:space="0" w:color="auto"/>
            <w:right w:val="none" w:sz="0" w:space="0" w:color="auto"/>
          </w:divBdr>
        </w:div>
      </w:divsChild>
    </w:div>
    <w:div w:id="165636453">
      <w:bodyDiv w:val="1"/>
      <w:marLeft w:val="0"/>
      <w:marRight w:val="0"/>
      <w:marTop w:val="0"/>
      <w:marBottom w:val="0"/>
      <w:divBdr>
        <w:top w:val="none" w:sz="0" w:space="0" w:color="auto"/>
        <w:left w:val="none" w:sz="0" w:space="0" w:color="auto"/>
        <w:bottom w:val="none" w:sz="0" w:space="0" w:color="auto"/>
        <w:right w:val="none" w:sz="0" w:space="0" w:color="auto"/>
      </w:divBdr>
      <w:divsChild>
        <w:div w:id="1376925554">
          <w:marLeft w:val="480"/>
          <w:marRight w:val="0"/>
          <w:marTop w:val="0"/>
          <w:marBottom w:val="0"/>
          <w:divBdr>
            <w:top w:val="none" w:sz="0" w:space="0" w:color="auto"/>
            <w:left w:val="none" w:sz="0" w:space="0" w:color="auto"/>
            <w:bottom w:val="none" w:sz="0" w:space="0" w:color="auto"/>
            <w:right w:val="none" w:sz="0" w:space="0" w:color="auto"/>
          </w:divBdr>
        </w:div>
        <w:div w:id="687875512">
          <w:marLeft w:val="480"/>
          <w:marRight w:val="0"/>
          <w:marTop w:val="0"/>
          <w:marBottom w:val="0"/>
          <w:divBdr>
            <w:top w:val="none" w:sz="0" w:space="0" w:color="auto"/>
            <w:left w:val="none" w:sz="0" w:space="0" w:color="auto"/>
            <w:bottom w:val="none" w:sz="0" w:space="0" w:color="auto"/>
            <w:right w:val="none" w:sz="0" w:space="0" w:color="auto"/>
          </w:divBdr>
        </w:div>
        <w:div w:id="129786112">
          <w:marLeft w:val="480"/>
          <w:marRight w:val="0"/>
          <w:marTop w:val="0"/>
          <w:marBottom w:val="0"/>
          <w:divBdr>
            <w:top w:val="none" w:sz="0" w:space="0" w:color="auto"/>
            <w:left w:val="none" w:sz="0" w:space="0" w:color="auto"/>
            <w:bottom w:val="none" w:sz="0" w:space="0" w:color="auto"/>
            <w:right w:val="none" w:sz="0" w:space="0" w:color="auto"/>
          </w:divBdr>
        </w:div>
        <w:div w:id="1802074778">
          <w:marLeft w:val="480"/>
          <w:marRight w:val="0"/>
          <w:marTop w:val="0"/>
          <w:marBottom w:val="0"/>
          <w:divBdr>
            <w:top w:val="none" w:sz="0" w:space="0" w:color="auto"/>
            <w:left w:val="none" w:sz="0" w:space="0" w:color="auto"/>
            <w:bottom w:val="none" w:sz="0" w:space="0" w:color="auto"/>
            <w:right w:val="none" w:sz="0" w:space="0" w:color="auto"/>
          </w:divBdr>
        </w:div>
        <w:div w:id="259603645">
          <w:marLeft w:val="480"/>
          <w:marRight w:val="0"/>
          <w:marTop w:val="0"/>
          <w:marBottom w:val="0"/>
          <w:divBdr>
            <w:top w:val="none" w:sz="0" w:space="0" w:color="auto"/>
            <w:left w:val="none" w:sz="0" w:space="0" w:color="auto"/>
            <w:bottom w:val="none" w:sz="0" w:space="0" w:color="auto"/>
            <w:right w:val="none" w:sz="0" w:space="0" w:color="auto"/>
          </w:divBdr>
        </w:div>
        <w:div w:id="969357573">
          <w:marLeft w:val="480"/>
          <w:marRight w:val="0"/>
          <w:marTop w:val="0"/>
          <w:marBottom w:val="0"/>
          <w:divBdr>
            <w:top w:val="none" w:sz="0" w:space="0" w:color="auto"/>
            <w:left w:val="none" w:sz="0" w:space="0" w:color="auto"/>
            <w:bottom w:val="none" w:sz="0" w:space="0" w:color="auto"/>
            <w:right w:val="none" w:sz="0" w:space="0" w:color="auto"/>
          </w:divBdr>
        </w:div>
        <w:div w:id="186254897">
          <w:marLeft w:val="480"/>
          <w:marRight w:val="0"/>
          <w:marTop w:val="0"/>
          <w:marBottom w:val="0"/>
          <w:divBdr>
            <w:top w:val="none" w:sz="0" w:space="0" w:color="auto"/>
            <w:left w:val="none" w:sz="0" w:space="0" w:color="auto"/>
            <w:bottom w:val="none" w:sz="0" w:space="0" w:color="auto"/>
            <w:right w:val="none" w:sz="0" w:space="0" w:color="auto"/>
          </w:divBdr>
        </w:div>
      </w:divsChild>
    </w:div>
    <w:div w:id="169688047">
      <w:bodyDiv w:val="1"/>
      <w:marLeft w:val="0"/>
      <w:marRight w:val="0"/>
      <w:marTop w:val="0"/>
      <w:marBottom w:val="0"/>
      <w:divBdr>
        <w:top w:val="none" w:sz="0" w:space="0" w:color="auto"/>
        <w:left w:val="none" w:sz="0" w:space="0" w:color="auto"/>
        <w:bottom w:val="none" w:sz="0" w:space="0" w:color="auto"/>
        <w:right w:val="none" w:sz="0" w:space="0" w:color="auto"/>
      </w:divBdr>
      <w:divsChild>
        <w:div w:id="688335547">
          <w:marLeft w:val="480"/>
          <w:marRight w:val="0"/>
          <w:marTop w:val="0"/>
          <w:marBottom w:val="0"/>
          <w:divBdr>
            <w:top w:val="none" w:sz="0" w:space="0" w:color="auto"/>
            <w:left w:val="none" w:sz="0" w:space="0" w:color="auto"/>
            <w:bottom w:val="none" w:sz="0" w:space="0" w:color="auto"/>
            <w:right w:val="none" w:sz="0" w:space="0" w:color="auto"/>
          </w:divBdr>
        </w:div>
        <w:div w:id="1463383062">
          <w:marLeft w:val="480"/>
          <w:marRight w:val="0"/>
          <w:marTop w:val="0"/>
          <w:marBottom w:val="0"/>
          <w:divBdr>
            <w:top w:val="none" w:sz="0" w:space="0" w:color="auto"/>
            <w:left w:val="none" w:sz="0" w:space="0" w:color="auto"/>
            <w:bottom w:val="none" w:sz="0" w:space="0" w:color="auto"/>
            <w:right w:val="none" w:sz="0" w:space="0" w:color="auto"/>
          </w:divBdr>
        </w:div>
        <w:div w:id="282080342">
          <w:marLeft w:val="480"/>
          <w:marRight w:val="0"/>
          <w:marTop w:val="0"/>
          <w:marBottom w:val="0"/>
          <w:divBdr>
            <w:top w:val="none" w:sz="0" w:space="0" w:color="auto"/>
            <w:left w:val="none" w:sz="0" w:space="0" w:color="auto"/>
            <w:bottom w:val="none" w:sz="0" w:space="0" w:color="auto"/>
            <w:right w:val="none" w:sz="0" w:space="0" w:color="auto"/>
          </w:divBdr>
        </w:div>
        <w:div w:id="1395615681">
          <w:marLeft w:val="480"/>
          <w:marRight w:val="0"/>
          <w:marTop w:val="0"/>
          <w:marBottom w:val="0"/>
          <w:divBdr>
            <w:top w:val="none" w:sz="0" w:space="0" w:color="auto"/>
            <w:left w:val="none" w:sz="0" w:space="0" w:color="auto"/>
            <w:bottom w:val="none" w:sz="0" w:space="0" w:color="auto"/>
            <w:right w:val="none" w:sz="0" w:space="0" w:color="auto"/>
          </w:divBdr>
        </w:div>
        <w:div w:id="211696136">
          <w:marLeft w:val="480"/>
          <w:marRight w:val="0"/>
          <w:marTop w:val="0"/>
          <w:marBottom w:val="0"/>
          <w:divBdr>
            <w:top w:val="none" w:sz="0" w:space="0" w:color="auto"/>
            <w:left w:val="none" w:sz="0" w:space="0" w:color="auto"/>
            <w:bottom w:val="none" w:sz="0" w:space="0" w:color="auto"/>
            <w:right w:val="none" w:sz="0" w:space="0" w:color="auto"/>
          </w:divBdr>
        </w:div>
        <w:div w:id="1659114476">
          <w:marLeft w:val="480"/>
          <w:marRight w:val="0"/>
          <w:marTop w:val="0"/>
          <w:marBottom w:val="0"/>
          <w:divBdr>
            <w:top w:val="none" w:sz="0" w:space="0" w:color="auto"/>
            <w:left w:val="none" w:sz="0" w:space="0" w:color="auto"/>
            <w:bottom w:val="none" w:sz="0" w:space="0" w:color="auto"/>
            <w:right w:val="none" w:sz="0" w:space="0" w:color="auto"/>
          </w:divBdr>
        </w:div>
        <w:div w:id="1397127331">
          <w:marLeft w:val="480"/>
          <w:marRight w:val="0"/>
          <w:marTop w:val="0"/>
          <w:marBottom w:val="0"/>
          <w:divBdr>
            <w:top w:val="none" w:sz="0" w:space="0" w:color="auto"/>
            <w:left w:val="none" w:sz="0" w:space="0" w:color="auto"/>
            <w:bottom w:val="none" w:sz="0" w:space="0" w:color="auto"/>
            <w:right w:val="none" w:sz="0" w:space="0" w:color="auto"/>
          </w:divBdr>
        </w:div>
        <w:div w:id="1042826782">
          <w:marLeft w:val="480"/>
          <w:marRight w:val="0"/>
          <w:marTop w:val="0"/>
          <w:marBottom w:val="0"/>
          <w:divBdr>
            <w:top w:val="none" w:sz="0" w:space="0" w:color="auto"/>
            <w:left w:val="none" w:sz="0" w:space="0" w:color="auto"/>
            <w:bottom w:val="none" w:sz="0" w:space="0" w:color="auto"/>
            <w:right w:val="none" w:sz="0" w:space="0" w:color="auto"/>
          </w:divBdr>
        </w:div>
        <w:div w:id="2080396630">
          <w:marLeft w:val="480"/>
          <w:marRight w:val="0"/>
          <w:marTop w:val="0"/>
          <w:marBottom w:val="0"/>
          <w:divBdr>
            <w:top w:val="none" w:sz="0" w:space="0" w:color="auto"/>
            <w:left w:val="none" w:sz="0" w:space="0" w:color="auto"/>
            <w:bottom w:val="none" w:sz="0" w:space="0" w:color="auto"/>
            <w:right w:val="none" w:sz="0" w:space="0" w:color="auto"/>
          </w:divBdr>
        </w:div>
        <w:div w:id="1582714372">
          <w:marLeft w:val="480"/>
          <w:marRight w:val="0"/>
          <w:marTop w:val="0"/>
          <w:marBottom w:val="0"/>
          <w:divBdr>
            <w:top w:val="none" w:sz="0" w:space="0" w:color="auto"/>
            <w:left w:val="none" w:sz="0" w:space="0" w:color="auto"/>
            <w:bottom w:val="none" w:sz="0" w:space="0" w:color="auto"/>
            <w:right w:val="none" w:sz="0" w:space="0" w:color="auto"/>
          </w:divBdr>
        </w:div>
        <w:div w:id="82649558">
          <w:marLeft w:val="480"/>
          <w:marRight w:val="0"/>
          <w:marTop w:val="0"/>
          <w:marBottom w:val="0"/>
          <w:divBdr>
            <w:top w:val="none" w:sz="0" w:space="0" w:color="auto"/>
            <w:left w:val="none" w:sz="0" w:space="0" w:color="auto"/>
            <w:bottom w:val="none" w:sz="0" w:space="0" w:color="auto"/>
            <w:right w:val="none" w:sz="0" w:space="0" w:color="auto"/>
          </w:divBdr>
        </w:div>
        <w:div w:id="490952453">
          <w:marLeft w:val="480"/>
          <w:marRight w:val="0"/>
          <w:marTop w:val="0"/>
          <w:marBottom w:val="0"/>
          <w:divBdr>
            <w:top w:val="none" w:sz="0" w:space="0" w:color="auto"/>
            <w:left w:val="none" w:sz="0" w:space="0" w:color="auto"/>
            <w:bottom w:val="none" w:sz="0" w:space="0" w:color="auto"/>
            <w:right w:val="none" w:sz="0" w:space="0" w:color="auto"/>
          </w:divBdr>
        </w:div>
      </w:divsChild>
    </w:div>
    <w:div w:id="171264303">
      <w:bodyDiv w:val="1"/>
      <w:marLeft w:val="0"/>
      <w:marRight w:val="0"/>
      <w:marTop w:val="0"/>
      <w:marBottom w:val="0"/>
      <w:divBdr>
        <w:top w:val="none" w:sz="0" w:space="0" w:color="auto"/>
        <w:left w:val="none" w:sz="0" w:space="0" w:color="auto"/>
        <w:bottom w:val="none" w:sz="0" w:space="0" w:color="auto"/>
        <w:right w:val="none" w:sz="0" w:space="0" w:color="auto"/>
      </w:divBdr>
    </w:div>
    <w:div w:id="174541800">
      <w:bodyDiv w:val="1"/>
      <w:marLeft w:val="0"/>
      <w:marRight w:val="0"/>
      <w:marTop w:val="0"/>
      <w:marBottom w:val="0"/>
      <w:divBdr>
        <w:top w:val="none" w:sz="0" w:space="0" w:color="auto"/>
        <w:left w:val="none" w:sz="0" w:space="0" w:color="auto"/>
        <w:bottom w:val="none" w:sz="0" w:space="0" w:color="auto"/>
        <w:right w:val="none" w:sz="0" w:space="0" w:color="auto"/>
      </w:divBdr>
    </w:div>
    <w:div w:id="180511632">
      <w:bodyDiv w:val="1"/>
      <w:marLeft w:val="0"/>
      <w:marRight w:val="0"/>
      <w:marTop w:val="0"/>
      <w:marBottom w:val="0"/>
      <w:divBdr>
        <w:top w:val="none" w:sz="0" w:space="0" w:color="auto"/>
        <w:left w:val="none" w:sz="0" w:space="0" w:color="auto"/>
        <w:bottom w:val="none" w:sz="0" w:space="0" w:color="auto"/>
        <w:right w:val="none" w:sz="0" w:space="0" w:color="auto"/>
      </w:divBdr>
    </w:div>
    <w:div w:id="193345789">
      <w:bodyDiv w:val="1"/>
      <w:marLeft w:val="0"/>
      <w:marRight w:val="0"/>
      <w:marTop w:val="0"/>
      <w:marBottom w:val="0"/>
      <w:divBdr>
        <w:top w:val="none" w:sz="0" w:space="0" w:color="auto"/>
        <w:left w:val="none" w:sz="0" w:space="0" w:color="auto"/>
        <w:bottom w:val="none" w:sz="0" w:space="0" w:color="auto"/>
        <w:right w:val="none" w:sz="0" w:space="0" w:color="auto"/>
      </w:divBdr>
    </w:div>
    <w:div w:id="202597020">
      <w:bodyDiv w:val="1"/>
      <w:marLeft w:val="0"/>
      <w:marRight w:val="0"/>
      <w:marTop w:val="0"/>
      <w:marBottom w:val="0"/>
      <w:divBdr>
        <w:top w:val="none" w:sz="0" w:space="0" w:color="auto"/>
        <w:left w:val="none" w:sz="0" w:space="0" w:color="auto"/>
        <w:bottom w:val="none" w:sz="0" w:space="0" w:color="auto"/>
        <w:right w:val="none" w:sz="0" w:space="0" w:color="auto"/>
      </w:divBdr>
      <w:divsChild>
        <w:div w:id="1778216668">
          <w:marLeft w:val="480"/>
          <w:marRight w:val="0"/>
          <w:marTop w:val="0"/>
          <w:marBottom w:val="0"/>
          <w:divBdr>
            <w:top w:val="none" w:sz="0" w:space="0" w:color="auto"/>
            <w:left w:val="none" w:sz="0" w:space="0" w:color="auto"/>
            <w:bottom w:val="none" w:sz="0" w:space="0" w:color="auto"/>
            <w:right w:val="none" w:sz="0" w:space="0" w:color="auto"/>
          </w:divBdr>
        </w:div>
        <w:div w:id="202447602">
          <w:marLeft w:val="480"/>
          <w:marRight w:val="0"/>
          <w:marTop w:val="0"/>
          <w:marBottom w:val="0"/>
          <w:divBdr>
            <w:top w:val="none" w:sz="0" w:space="0" w:color="auto"/>
            <w:left w:val="none" w:sz="0" w:space="0" w:color="auto"/>
            <w:bottom w:val="none" w:sz="0" w:space="0" w:color="auto"/>
            <w:right w:val="none" w:sz="0" w:space="0" w:color="auto"/>
          </w:divBdr>
        </w:div>
        <w:div w:id="993072536">
          <w:marLeft w:val="480"/>
          <w:marRight w:val="0"/>
          <w:marTop w:val="0"/>
          <w:marBottom w:val="0"/>
          <w:divBdr>
            <w:top w:val="none" w:sz="0" w:space="0" w:color="auto"/>
            <w:left w:val="none" w:sz="0" w:space="0" w:color="auto"/>
            <w:bottom w:val="none" w:sz="0" w:space="0" w:color="auto"/>
            <w:right w:val="none" w:sz="0" w:space="0" w:color="auto"/>
          </w:divBdr>
        </w:div>
        <w:div w:id="1949893509">
          <w:marLeft w:val="480"/>
          <w:marRight w:val="0"/>
          <w:marTop w:val="0"/>
          <w:marBottom w:val="0"/>
          <w:divBdr>
            <w:top w:val="none" w:sz="0" w:space="0" w:color="auto"/>
            <w:left w:val="none" w:sz="0" w:space="0" w:color="auto"/>
            <w:bottom w:val="none" w:sz="0" w:space="0" w:color="auto"/>
            <w:right w:val="none" w:sz="0" w:space="0" w:color="auto"/>
          </w:divBdr>
        </w:div>
        <w:div w:id="493497120">
          <w:marLeft w:val="480"/>
          <w:marRight w:val="0"/>
          <w:marTop w:val="0"/>
          <w:marBottom w:val="0"/>
          <w:divBdr>
            <w:top w:val="none" w:sz="0" w:space="0" w:color="auto"/>
            <w:left w:val="none" w:sz="0" w:space="0" w:color="auto"/>
            <w:bottom w:val="none" w:sz="0" w:space="0" w:color="auto"/>
            <w:right w:val="none" w:sz="0" w:space="0" w:color="auto"/>
          </w:divBdr>
        </w:div>
        <w:div w:id="2126923458">
          <w:marLeft w:val="480"/>
          <w:marRight w:val="0"/>
          <w:marTop w:val="0"/>
          <w:marBottom w:val="0"/>
          <w:divBdr>
            <w:top w:val="none" w:sz="0" w:space="0" w:color="auto"/>
            <w:left w:val="none" w:sz="0" w:space="0" w:color="auto"/>
            <w:bottom w:val="none" w:sz="0" w:space="0" w:color="auto"/>
            <w:right w:val="none" w:sz="0" w:space="0" w:color="auto"/>
          </w:divBdr>
        </w:div>
      </w:divsChild>
    </w:div>
    <w:div w:id="203954123">
      <w:bodyDiv w:val="1"/>
      <w:marLeft w:val="0"/>
      <w:marRight w:val="0"/>
      <w:marTop w:val="0"/>
      <w:marBottom w:val="0"/>
      <w:divBdr>
        <w:top w:val="none" w:sz="0" w:space="0" w:color="auto"/>
        <w:left w:val="none" w:sz="0" w:space="0" w:color="auto"/>
        <w:bottom w:val="none" w:sz="0" w:space="0" w:color="auto"/>
        <w:right w:val="none" w:sz="0" w:space="0" w:color="auto"/>
      </w:divBdr>
      <w:divsChild>
        <w:div w:id="1088964207">
          <w:marLeft w:val="480"/>
          <w:marRight w:val="0"/>
          <w:marTop w:val="0"/>
          <w:marBottom w:val="0"/>
          <w:divBdr>
            <w:top w:val="none" w:sz="0" w:space="0" w:color="auto"/>
            <w:left w:val="none" w:sz="0" w:space="0" w:color="auto"/>
            <w:bottom w:val="none" w:sz="0" w:space="0" w:color="auto"/>
            <w:right w:val="none" w:sz="0" w:space="0" w:color="auto"/>
          </w:divBdr>
        </w:div>
        <w:div w:id="680399364">
          <w:marLeft w:val="480"/>
          <w:marRight w:val="0"/>
          <w:marTop w:val="0"/>
          <w:marBottom w:val="0"/>
          <w:divBdr>
            <w:top w:val="none" w:sz="0" w:space="0" w:color="auto"/>
            <w:left w:val="none" w:sz="0" w:space="0" w:color="auto"/>
            <w:bottom w:val="none" w:sz="0" w:space="0" w:color="auto"/>
            <w:right w:val="none" w:sz="0" w:space="0" w:color="auto"/>
          </w:divBdr>
        </w:div>
        <w:div w:id="1135368695">
          <w:marLeft w:val="480"/>
          <w:marRight w:val="0"/>
          <w:marTop w:val="0"/>
          <w:marBottom w:val="0"/>
          <w:divBdr>
            <w:top w:val="none" w:sz="0" w:space="0" w:color="auto"/>
            <w:left w:val="none" w:sz="0" w:space="0" w:color="auto"/>
            <w:bottom w:val="none" w:sz="0" w:space="0" w:color="auto"/>
            <w:right w:val="none" w:sz="0" w:space="0" w:color="auto"/>
          </w:divBdr>
        </w:div>
        <w:div w:id="111635049">
          <w:marLeft w:val="480"/>
          <w:marRight w:val="0"/>
          <w:marTop w:val="0"/>
          <w:marBottom w:val="0"/>
          <w:divBdr>
            <w:top w:val="none" w:sz="0" w:space="0" w:color="auto"/>
            <w:left w:val="none" w:sz="0" w:space="0" w:color="auto"/>
            <w:bottom w:val="none" w:sz="0" w:space="0" w:color="auto"/>
            <w:right w:val="none" w:sz="0" w:space="0" w:color="auto"/>
          </w:divBdr>
        </w:div>
        <w:div w:id="1981377382">
          <w:marLeft w:val="480"/>
          <w:marRight w:val="0"/>
          <w:marTop w:val="0"/>
          <w:marBottom w:val="0"/>
          <w:divBdr>
            <w:top w:val="none" w:sz="0" w:space="0" w:color="auto"/>
            <w:left w:val="none" w:sz="0" w:space="0" w:color="auto"/>
            <w:bottom w:val="none" w:sz="0" w:space="0" w:color="auto"/>
            <w:right w:val="none" w:sz="0" w:space="0" w:color="auto"/>
          </w:divBdr>
        </w:div>
        <w:div w:id="1152869603">
          <w:marLeft w:val="480"/>
          <w:marRight w:val="0"/>
          <w:marTop w:val="0"/>
          <w:marBottom w:val="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
    <w:div w:id="211575665">
      <w:bodyDiv w:val="1"/>
      <w:marLeft w:val="0"/>
      <w:marRight w:val="0"/>
      <w:marTop w:val="0"/>
      <w:marBottom w:val="0"/>
      <w:divBdr>
        <w:top w:val="none" w:sz="0" w:space="0" w:color="auto"/>
        <w:left w:val="none" w:sz="0" w:space="0" w:color="auto"/>
        <w:bottom w:val="none" w:sz="0" w:space="0" w:color="auto"/>
        <w:right w:val="none" w:sz="0" w:space="0" w:color="auto"/>
      </w:divBdr>
    </w:div>
    <w:div w:id="214002875">
      <w:bodyDiv w:val="1"/>
      <w:marLeft w:val="0"/>
      <w:marRight w:val="0"/>
      <w:marTop w:val="0"/>
      <w:marBottom w:val="0"/>
      <w:divBdr>
        <w:top w:val="none" w:sz="0" w:space="0" w:color="auto"/>
        <w:left w:val="none" w:sz="0" w:space="0" w:color="auto"/>
        <w:bottom w:val="none" w:sz="0" w:space="0" w:color="auto"/>
        <w:right w:val="none" w:sz="0" w:space="0" w:color="auto"/>
      </w:divBdr>
    </w:div>
    <w:div w:id="216555215">
      <w:bodyDiv w:val="1"/>
      <w:marLeft w:val="0"/>
      <w:marRight w:val="0"/>
      <w:marTop w:val="0"/>
      <w:marBottom w:val="0"/>
      <w:divBdr>
        <w:top w:val="none" w:sz="0" w:space="0" w:color="auto"/>
        <w:left w:val="none" w:sz="0" w:space="0" w:color="auto"/>
        <w:bottom w:val="none" w:sz="0" w:space="0" w:color="auto"/>
        <w:right w:val="none" w:sz="0" w:space="0" w:color="auto"/>
      </w:divBdr>
      <w:divsChild>
        <w:div w:id="436481749">
          <w:marLeft w:val="480"/>
          <w:marRight w:val="0"/>
          <w:marTop w:val="0"/>
          <w:marBottom w:val="0"/>
          <w:divBdr>
            <w:top w:val="none" w:sz="0" w:space="0" w:color="auto"/>
            <w:left w:val="none" w:sz="0" w:space="0" w:color="auto"/>
            <w:bottom w:val="none" w:sz="0" w:space="0" w:color="auto"/>
            <w:right w:val="none" w:sz="0" w:space="0" w:color="auto"/>
          </w:divBdr>
        </w:div>
        <w:div w:id="1198736671">
          <w:marLeft w:val="480"/>
          <w:marRight w:val="0"/>
          <w:marTop w:val="0"/>
          <w:marBottom w:val="0"/>
          <w:divBdr>
            <w:top w:val="none" w:sz="0" w:space="0" w:color="auto"/>
            <w:left w:val="none" w:sz="0" w:space="0" w:color="auto"/>
            <w:bottom w:val="none" w:sz="0" w:space="0" w:color="auto"/>
            <w:right w:val="none" w:sz="0" w:space="0" w:color="auto"/>
          </w:divBdr>
        </w:div>
        <w:div w:id="1198276133">
          <w:marLeft w:val="480"/>
          <w:marRight w:val="0"/>
          <w:marTop w:val="0"/>
          <w:marBottom w:val="0"/>
          <w:divBdr>
            <w:top w:val="none" w:sz="0" w:space="0" w:color="auto"/>
            <w:left w:val="none" w:sz="0" w:space="0" w:color="auto"/>
            <w:bottom w:val="none" w:sz="0" w:space="0" w:color="auto"/>
            <w:right w:val="none" w:sz="0" w:space="0" w:color="auto"/>
          </w:divBdr>
        </w:div>
        <w:div w:id="421297416">
          <w:marLeft w:val="480"/>
          <w:marRight w:val="0"/>
          <w:marTop w:val="0"/>
          <w:marBottom w:val="0"/>
          <w:divBdr>
            <w:top w:val="none" w:sz="0" w:space="0" w:color="auto"/>
            <w:left w:val="none" w:sz="0" w:space="0" w:color="auto"/>
            <w:bottom w:val="none" w:sz="0" w:space="0" w:color="auto"/>
            <w:right w:val="none" w:sz="0" w:space="0" w:color="auto"/>
          </w:divBdr>
        </w:div>
        <w:div w:id="951281853">
          <w:marLeft w:val="480"/>
          <w:marRight w:val="0"/>
          <w:marTop w:val="0"/>
          <w:marBottom w:val="0"/>
          <w:divBdr>
            <w:top w:val="none" w:sz="0" w:space="0" w:color="auto"/>
            <w:left w:val="none" w:sz="0" w:space="0" w:color="auto"/>
            <w:bottom w:val="none" w:sz="0" w:space="0" w:color="auto"/>
            <w:right w:val="none" w:sz="0" w:space="0" w:color="auto"/>
          </w:divBdr>
        </w:div>
        <w:div w:id="1068305852">
          <w:marLeft w:val="480"/>
          <w:marRight w:val="0"/>
          <w:marTop w:val="0"/>
          <w:marBottom w:val="0"/>
          <w:divBdr>
            <w:top w:val="none" w:sz="0" w:space="0" w:color="auto"/>
            <w:left w:val="none" w:sz="0" w:space="0" w:color="auto"/>
            <w:bottom w:val="none" w:sz="0" w:space="0" w:color="auto"/>
            <w:right w:val="none" w:sz="0" w:space="0" w:color="auto"/>
          </w:divBdr>
        </w:div>
        <w:div w:id="1610502285">
          <w:marLeft w:val="480"/>
          <w:marRight w:val="0"/>
          <w:marTop w:val="0"/>
          <w:marBottom w:val="0"/>
          <w:divBdr>
            <w:top w:val="none" w:sz="0" w:space="0" w:color="auto"/>
            <w:left w:val="none" w:sz="0" w:space="0" w:color="auto"/>
            <w:bottom w:val="none" w:sz="0" w:space="0" w:color="auto"/>
            <w:right w:val="none" w:sz="0" w:space="0" w:color="auto"/>
          </w:divBdr>
        </w:div>
        <w:div w:id="1515917086">
          <w:marLeft w:val="480"/>
          <w:marRight w:val="0"/>
          <w:marTop w:val="0"/>
          <w:marBottom w:val="0"/>
          <w:divBdr>
            <w:top w:val="none" w:sz="0" w:space="0" w:color="auto"/>
            <w:left w:val="none" w:sz="0" w:space="0" w:color="auto"/>
            <w:bottom w:val="none" w:sz="0" w:space="0" w:color="auto"/>
            <w:right w:val="none" w:sz="0" w:space="0" w:color="auto"/>
          </w:divBdr>
        </w:div>
        <w:div w:id="2126381670">
          <w:marLeft w:val="480"/>
          <w:marRight w:val="0"/>
          <w:marTop w:val="0"/>
          <w:marBottom w:val="0"/>
          <w:divBdr>
            <w:top w:val="none" w:sz="0" w:space="0" w:color="auto"/>
            <w:left w:val="none" w:sz="0" w:space="0" w:color="auto"/>
            <w:bottom w:val="none" w:sz="0" w:space="0" w:color="auto"/>
            <w:right w:val="none" w:sz="0" w:space="0" w:color="auto"/>
          </w:divBdr>
        </w:div>
        <w:div w:id="259678902">
          <w:marLeft w:val="480"/>
          <w:marRight w:val="0"/>
          <w:marTop w:val="0"/>
          <w:marBottom w:val="0"/>
          <w:divBdr>
            <w:top w:val="none" w:sz="0" w:space="0" w:color="auto"/>
            <w:left w:val="none" w:sz="0" w:space="0" w:color="auto"/>
            <w:bottom w:val="none" w:sz="0" w:space="0" w:color="auto"/>
            <w:right w:val="none" w:sz="0" w:space="0" w:color="auto"/>
          </w:divBdr>
        </w:div>
        <w:div w:id="2008551859">
          <w:marLeft w:val="480"/>
          <w:marRight w:val="0"/>
          <w:marTop w:val="0"/>
          <w:marBottom w:val="0"/>
          <w:divBdr>
            <w:top w:val="none" w:sz="0" w:space="0" w:color="auto"/>
            <w:left w:val="none" w:sz="0" w:space="0" w:color="auto"/>
            <w:bottom w:val="none" w:sz="0" w:space="0" w:color="auto"/>
            <w:right w:val="none" w:sz="0" w:space="0" w:color="auto"/>
          </w:divBdr>
        </w:div>
        <w:div w:id="2090692787">
          <w:marLeft w:val="480"/>
          <w:marRight w:val="0"/>
          <w:marTop w:val="0"/>
          <w:marBottom w:val="0"/>
          <w:divBdr>
            <w:top w:val="none" w:sz="0" w:space="0" w:color="auto"/>
            <w:left w:val="none" w:sz="0" w:space="0" w:color="auto"/>
            <w:bottom w:val="none" w:sz="0" w:space="0" w:color="auto"/>
            <w:right w:val="none" w:sz="0" w:space="0" w:color="auto"/>
          </w:divBdr>
        </w:div>
        <w:div w:id="925069340">
          <w:marLeft w:val="480"/>
          <w:marRight w:val="0"/>
          <w:marTop w:val="0"/>
          <w:marBottom w:val="0"/>
          <w:divBdr>
            <w:top w:val="none" w:sz="0" w:space="0" w:color="auto"/>
            <w:left w:val="none" w:sz="0" w:space="0" w:color="auto"/>
            <w:bottom w:val="none" w:sz="0" w:space="0" w:color="auto"/>
            <w:right w:val="none" w:sz="0" w:space="0" w:color="auto"/>
          </w:divBdr>
        </w:div>
        <w:div w:id="354308310">
          <w:marLeft w:val="480"/>
          <w:marRight w:val="0"/>
          <w:marTop w:val="0"/>
          <w:marBottom w:val="0"/>
          <w:divBdr>
            <w:top w:val="none" w:sz="0" w:space="0" w:color="auto"/>
            <w:left w:val="none" w:sz="0" w:space="0" w:color="auto"/>
            <w:bottom w:val="none" w:sz="0" w:space="0" w:color="auto"/>
            <w:right w:val="none" w:sz="0" w:space="0" w:color="auto"/>
          </w:divBdr>
        </w:div>
        <w:div w:id="1238975120">
          <w:marLeft w:val="480"/>
          <w:marRight w:val="0"/>
          <w:marTop w:val="0"/>
          <w:marBottom w:val="0"/>
          <w:divBdr>
            <w:top w:val="none" w:sz="0" w:space="0" w:color="auto"/>
            <w:left w:val="none" w:sz="0" w:space="0" w:color="auto"/>
            <w:bottom w:val="none" w:sz="0" w:space="0" w:color="auto"/>
            <w:right w:val="none" w:sz="0" w:space="0" w:color="auto"/>
          </w:divBdr>
        </w:div>
        <w:div w:id="775172192">
          <w:marLeft w:val="480"/>
          <w:marRight w:val="0"/>
          <w:marTop w:val="0"/>
          <w:marBottom w:val="0"/>
          <w:divBdr>
            <w:top w:val="none" w:sz="0" w:space="0" w:color="auto"/>
            <w:left w:val="none" w:sz="0" w:space="0" w:color="auto"/>
            <w:bottom w:val="none" w:sz="0" w:space="0" w:color="auto"/>
            <w:right w:val="none" w:sz="0" w:space="0" w:color="auto"/>
          </w:divBdr>
        </w:div>
        <w:div w:id="1882984178">
          <w:marLeft w:val="480"/>
          <w:marRight w:val="0"/>
          <w:marTop w:val="0"/>
          <w:marBottom w:val="0"/>
          <w:divBdr>
            <w:top w:val="none" w:sz="0" w:space="0" w:color="auto"/>
            <w:left w:val="none" w:sz="0" w:space="0" w:color="auto"/>
            <w:bottom w:val="none" w:sz="0" w:space="0" w:color="auto"/>
            <w:right w:val="none" w:sz="0" w:space="0" w:color="auto"/>
          </w:divBdr>
        </w:div>
        <w:div w:id="1975715928">
          <w:marLeft w:val="480"/>
          <w:marRight w:val="0"/>
          <w:marTop w:val="0"/>
          <w:marBottom w:val="0"/>
          <w:divBdr>
            <w:top w:val="none" w:sz="0" w:space="0" w:color="auto"/>
            <w:left w:val="none" w:sz="0" w:space="0" w:color="auto"/>
            <w:bottom w:val="none" w:sz="0" w:space="0" w:color="auto"/>
            <w:right w:val="none" w:sz="0" w:space="0" w:color="auto"/>
          </w:divBdr>
        </w:div>
        <w:div w:id="498736128">
          <w:marLeft w:val="480"/>
          <w:marRight w:val="0"/>
          <w:marTop w:val="0"/>
          <w:marBottom w:val="0"/>
          <w:divBdr>
            <w:top w:val="none" w:sz="0" w:space="0" w:color="auto"/>
            <w:left w:val="none" w:sz="0" w:space="0" w:color="auto"/>
            <w:bottom w:val="none" w:sz="0" w:space="0" w:color="auto"/>
            <w:right w:val="none" w:sz="0" w:space="0" w:color="auto"/>
          </w:divBdr>
        </w:div>
        <w:div w:id="1138231286">
          <w:marLeft w:val="480"/>
          <w:marRight w:val="0"/>
          <w:marTop w:val="0"/>
          <w:marBottom w:val="0"/>
          <w:divBdr>
            <w:top w:val="none" w:sz="0" w:space="0" w:color="auto"/>
            <w:left w:val="none" w:sz="0" w:space="0" w:color="auto"/>
            <w:bottom w:val="none" w:sz="0" w:space="0" w:color="auto"/>
            <w:right w:val="none" w:sz="0" w:space="0" w:color="auto"/>
          </w:divBdr>
        </w:div>
        <w:div w:id="2147307980">
          <w:marLeft w:val="480"/>
          <w:marRight w:val="0"/>
          <w:marTop w:val="0"/>
          <w:marBottom w:val="0"/>
          <w:divBdr>
            <w:top w:val="none" w:sz="0" w:space="0" w:color="auto"/>
            <w:left w:val="none" w:sz="0" w:space="0" w:color="auto"/>
            <w:bottom w:val="none" w:sz="0" w:space="0" w:color="auto"/>
            <w:right w:val="none" w:sz="0" w:space="0" w:color="auto"/>
          </w:divBdr>
        </w:div>
      </w:divsChild>
    </w:div>
    <w:div w:id="219094859">
      <w:bodyDiv w:val="1"/>
      <w:marLeft w:val="0"/>
      <w:marRight w:val="0"/>
      <w:marTop w:val="0"/>
      <w:marBottom w:val="0"/>
      <w:divBdr>
        <w:top w:val="none" w:sz="0" w:space="0" w:color="auto"/>
        <w:left w:val="none" w:sz="0" w:space="0" w:color="auto"/>
        <w:bottom w:val="none" w:sz="0" w:space="0" w:color="auto"/>
        <w:right w:val="none" w:sz="0" w:space="0" w:color="auto"/>
      </w:divBdr>
    </w:div>
    <w:div w:id="233050344">
      <w:bodyDiv w:val="1"/>
      <w:marLeft w:val="0"/>
      <w:marRight w:val="0"/>
      <w:marTop w:val="0"/>
      <w:marBottom w:val="0"/>
      <w:divBdr>
        <w:top w:val="none" w:sz="0" w:space="0" w:color="auto"/>
        <w:left w:val="none" w:sz="0" w:space="0" w:color="auto"/>
        <w:bottom w:val="none" w:sz="0" w:space="0" w:color="auto"/>
        <w:right w:val="none" w:sz="0" w:space="0" w:color="auto"/>
      </w:divBdr>
    </w:div>
    <w:div w:id="237325244">
      <w:bodyDiv w:val="1"/>
      <w:marLeft w:val="0"/>
      <w:marRight w:val="0"/>
      <w:marTop w:val="0"/>
      <w:marBottom w:val="0"/>
      <w:divBdr>
        <w:top w:val="none" w:sz="0" w:space="0" w:color="auto"/>
        <w:left w:val="none" w:sz="0" w:space="0" w:color="auto"/>
        <w:bottom w:val="none" w:sz="0" w:space="0" w:color="auto"/>
        <w:right w:val="none" w:sz="0" w:space="0" w:color="auto"/>
      </w:divBdr>
      <w:divsChild>
        <w:div w:id="273098853">
          <w:marLeft w:val="480"/>
          <w:marRight w:val="0"/>
          <w:marTop w:val="0"/>
          <w:marBottom w:val="0"/>
          <w:divBdr>
            <w:top w:val="none" w:sz="0" w:space="0" w:color="auto"/>
            <w:left w:val="none" w:sz="0" w:space="0" w:color="auto"/>
            <w:bottom w:val="none" w:sz="0" w:space="0" w:color="auto"/>
            <w:right w:val="none" w:sz="0" w:space="0" w:color="auto"/>
          </w:divBdr>
        </w:div>
        <w:div w:id="1208254216">
          <w:marLeft w:val="480"/>
          <w:marRight w:val="0"/>
          <w:marTop w:val="0"/>
          <w:marBottom w:val="0"/>
          <w:divBdr>
            <w:top w:val="none" w:sz="0" w:space="0" w:color="auto"/>
            <w:left w:val="none" w:sz="0" w:space="0" w:color="auto"/>
            <w:bottom w:val="none" w:sz="0" w:space="0" w:color="auto"/>
            <w:right w:val="none" w:sz="0" w:space="0" w:color="auto"/>
          </w:divBdr>
        </w:div>
        <w:div w:id="249631180">
          <w:marLeft w:val="480"/>
          <w:marRight w:val="0"/>
          <w:marTop w:val="0"/>
          <w:marBottom w:val="0"/>
          <w:divBdr>
            <w:top w:val="none" w:sz="0" w:space="0" w:color="auto"/>
            <w:left w:val="none" w:sz="0" w:space="0" w:color="auto"/>
            <w:bottom w:val="none" w:sz="0" w:space="0" w:color="auto"/>
            <w:right w:val="none" w:sz="0" w:space="0" w:color="auto"/>
          </w:divBdr>
        </w:div>
        <w:div w:id="1283537673">
          <w:marLeft w:val="480"/>
          <w:marRight w:val="0"/>
          <w:marTop w:val="0"/>
          <w:marBottom w:val="0"/>
          <w:divBdr>
            <w:top w:val="none" w:sz="0" w:space="0" w:color="auto"/>
            <w:left w:val="none" w:sz="0" w:space="0" w:color="auto"/>
            <w:bottom w:val="none" w:sz="0" w:space="0" w:color="auto"/>
            <w:right w:val="none" w:sz="0" w:space="0" w:color="auto"/>
          </w:divBdr>
        </w:div>
        <w:div w:id="1471626628">
          <w:marLeft w:val="480"/>
          <w:marRight w:val="0"/>
          <w:marTop w:val="0"/>
          <w:marBottom w:val="0"/>
          <w:divBdr>
            <w:top w:val="none" w:sz="0" w:space="0" w:color="auto"/>
            <w:left w:val="none" w:sz="0" w:space="0" w:color="auto"/>
            <w:bottom w:val="none" w:sz="0" w:space="0" w:color="auto"/>
            <w:right w:val="none" w:sz="0" w:space="0" w:color="auto"/>
          </w:divBdr>
        </w:div>
        <w:div w:id="333849372">
          <w:marLeft w:val="480"/>
          <w:marRight w:val="0"/>
          <w:marTop w:val="0"/>
          <w:marBottom w:val="0"/>
          <w:divBdr>
            <w:top w:val="none" w:sz="0" w:space="0" w:color="auto"/>
            <w:left w:val="none" w:sz="0" w:space="0" w:color="auto"/>
            <w:bottom w:val="none" w:sz="0" w:space="0" w:color="auto"/>
            <w:right w:val="none" w:sz="0" w:space="0" w:color="auto"/>
          </w:divBdr>
        </w:div>
        <w:div w:id="157114466">
          <w:marLeft w:val="480"/>
          <w:marRight w:val="0"/>
          <w:marTop w:val="0"/>
          <w:marBottom w:val="0"/>
          <w:divBdr>
            <w:top w:val="none" w:sz="0" w:space="0" w:color="auto"/>
            <w:left w:val="none" w:sz="0" w:space="0" w:color="auto"/>
            <w:bottom w:val="none" w:sz="0" w:space="0" w:color="auto"/>
            <w:right w:val="none" w:sz="0" w:space="0" w:color="auto"/>
          </w:divBdr>
        </w:div>
        <w:div w:id="608438614">
          <w:marLeft w:val="480"/>
          <w:marRight w:val="0"/>
          <w:marTop w:val="0"/>
          <w:marBottom w:val="0"/>
          <w:divBdr>
            <w:top w:val="none" w:sz="0" w:space="0" w:color="auto"/>
            <w:left w:val="none" w:sz="0" w:space="0" w:color="auto"/>
            <w:bottom w:val="none" w:sz="0" w:space="0" w:color="auto"/>
            <w:right w:val="none" w:sz="0" w:space="0" w:color="auto"/>
          </w:divBdr>
        </w:div>
        <w:div w:id="1044909187">
          <w:marLeft w:val="480"/>
          <w:marRight w:val="0"/>
          <w:marTop w:val="0"/>
          <w:marBottom w:val="0"/>
          <w:divBdr>
            <w:top w:val="none" w:sz="0" w:space="0" w:color="auto"/>
            <w:left w:val="none" w:sz="0" w:space="0" w:color="auto"/>
            <w:bottom w:val="none" w:sz="0" w:space="0" w:color="auto"/>
            <w:right w:val="none" w:sz="0" w:space="0" w:color="auto"/>
          </w:divBdr>
        </w:div>
        <w:div w:id="53939314">
          <w:marLeft w:val="480"/>
          <w:marRight w:val="0"/>
          <w:marTop w:val="0"/>
          <w:marBottom w:val="0"/>
          <w:divBdr>
            <w:top w:val="none" w:sz="0" w:space="0" w:color="auto"/>
            <w:left w:val="none" w:sz="0" w:space="0" w:color="auto"/>
            <w:bottom w:val="none" w:sz="0" w:space="0" w:color="auto"/>
            <w:right w:val="none" w:sz="0" w:space="0" w:color="auto"/>
          </w:divBdr>
        </w:div>
      </w:divsChild>
    </w:div>
    <w:div w:id="237717589">
      <w:bodyDiv w:val="1"/>
      <w:marLeft w:val="0"/>
      <w:marRight w:val="0"/>
      <w:marTop w:val="0"/>
      <w:marBottom w:val="0"/>
      <w:divBdr>
        <w:top w:val="none" w:sz="0" w:space="0" w:color="auto"/>
        <w:left w:val="none" w:sz="0" w:space="0" w:color="auto"/>
        <w:bottom w:val="none" w:sz="0" w:space="0" w:color="auto"/>
        <w:right w:val="none" w:sz="0" w:space="0" w:color="auto"/>
      </w:divBdr>
    </w:div>
    <w:div w:id="242304744">
      <w:bodyDiv w:val="1"/>
      <w:marLeft w:val="0"/>
      <w:marRight w:val="0"/>
      <w:marTop w:val="0"/>
      <w:marBottom w:val="0"/>
      <w:divBdr>
        <w:top w:val="none" w:sz="0" w:space="0" w:color="auto"/>
        <w:left w:val="none" w:sz="0" w:space="0" w:color="auto"/>
        <w:bottom w:val="none" w:sz="0" w:space="0" w:color="auto"/>
        <w:right w:val="none" w:sz="0" w:space="0" w:color="auto"/>
      </w:divBdr>
    </w:div>
    <w:div w:id="244151934">
      <w:bodyDiv w:val="1"/>
      <w:marLeft w:val="0"/>
      <w:marRight w:val="0"/>
      <w:marTop w:val="0"/>
      <w:marBottom w:val="0"/>
      <w:divBdr>
        <w:top w:val="none" w:sz="0" w:space="0" w:color="auto"/>
        <w:left w:val="none" w:sz="0" w:space="0" w:color="auto"/>
        <w:bottom w:val="none" w:sz="0" w:space="0" w:color="auto"/>
        <w:right w:val="none" w:sz="0" w:space="0" w:color="auto"/>
      </w:divBdr>
    </w:div>
    <w:div w:id="254559211">
      <w:bodyDiv w:val="1"/>
      <w:marLeft w:val="0"/>
      <w:marRight w:val="0"/>
      <w:marTop w:val="0"/>
      <w:marBottom w:val="0"/>
      <w:divBdr>
        <w:top w:val="none" w:sz="0" w:space="0" w:color="auto"/>
        <w:left w:val="none" w:sz="0" w:space="0" w:color="auto"/>
        <w:bottom w:val="none" w:sz="0" w:space="0" w:color="auto"/>
        <w:right w:val="none" w:sz="0" w:space="0" w:color="auto"/>
      </w:divBdr>
    </w:div>
    <w:div w:id="262961325">
      <w:bodyDiv w:val="1"/>
      <w:marLeft w:val="0"/>
      <w:marRight w:val="0"/>
      <w:marTop w:val="0"/>
      <w:marBottom w:val="0"/>
      <w:divBdr>
        <w:top w:val="none" w:sz="0" w:space="0" w:color="auto"/>
        <w:left w:val="none" w:sz="0" w:space="0" w:color="auto"/>
        <w:bottom w:val="none" w:sz="0" w:space="0" w:color="auto"/>
        <w:right w:val="none" w:sz="0" w:space="0" w:color="auto"/>
      </w:divBdr>
    </w:div>
    <w:div w:id="266929963">
      <w:bodyDiv w:val="1"/>
      <w:marLeft w:val="0"/>
      <w:marRight w:val="0"/>
      <w:marTop w:val="0"/>
      <w:marBottom w:val="0"/>
      <w:divBdr>
        <w:top w:val="none" w:sz="0" w:space="0" w:color="auto"/>
        <w:left w:val="none" w:sz="0" w:space="0" w:color="auto"/>
        <w:bottom w:val="none" w:sz="0" w:space="0" w:color="auto"/>
        <w:right w:val="none" w:sz="0" w:space="0" w:color="auto"/>
      </w:divBdr>
    </w:div>
    <w:div w:id="271011500">
      <w:bodyDiv w:val="1"/>
      <w:marLeft w:val="0"/>
      <w:marRight w:val="0"/>
      <w:marTop w:val="0"/>
      <w:marBottom w:val="0"/>
      <w:divBdr>
        <w:top w:val="none" w:sz="0" w:space="0" w:color="auto"/>
        <w:left w:val="none" w:sz="0" w:space="0" w:color="auto"/>
        <w:bottom w:val="none" w:sz="0" w:space="0" w:color="auto"/>
        <w:right w:val="none" w:sz="0" w:space="0" w:color="auto"/>
      </w:divBdr>
    </w:div>
    <w:div w:id="271088208">
      <w:bodyDiv w:val="1"/>
      <w:marLeft w:val="0"/>
      <w:marRight w:val="0"/>
      <w:marTop w:val="0"/>
      <w:marBottom w:val="0"/>
      <w:divBdr>
        <w:top w:val="none" w:sz="0" w:space="0" w:color="auto"/>
        <w:left w:val="none" w:sz="0" w:space="0" w:color="auto"/>
        <w:bottom w:val="none" w:sz="0" w:space="0" w:color="auto"/>
        <w:right w:val="none" w:sz="0" w:space="0" w:color="auto"/>
      </w:divBdr>
    </w:div>
    <w:div w:id="280259364">
      <w:bodyDiv w:val="1"/>
      <w:marLeft w:val="0"/>
      <w:marRight w:val="0"/>
      <w:marTop w:val="0"/>
      <w:marBottom w:val="0"/>
      <w:divBdr>
        <w:top w:val="none" w:sz="0" w:space="0" w:color="auto"/>
        <w:left w:val="none" w:sz="0" w:space="0" w:color="auto"/>
        <w:bottom w:val="none" w:sz="0" w:space="0" w:color="auto"/>
        <w:right w:val="none" w:sz="0" w:space="0" w:color="auto"/>
      </w:divBdr>
      <w:divsChild>
        <w:div w:id="951016660">
          <w:marLeft w:val="480"/>
          <w:marRight w:val="0"/>
          <w:marTop w:val="0"/>
          <w:marBottom w:val="0"/>
          <w:divBdr>
            <w:top w:val="none" w:sz="0" w:space="0" w:color="auto"/>
            <w:left w:val="none" w:sz="0" w:space="0" w:color="auto"/>
            <w:bottom w:val="none" w:sz="0" w:space="0" w:color="auto"/>
            <w:right w:val="none" w:sz="0" w:space="0" w:color="auto"/>
          </w:divBdr>
        </w:div>
        <w:div w:id="1234005777">
          <w:marLeft w:val="480"/>
          <w:marRight w:val="0"/>
          <w:marTop w:val="0"/>
          <w:marBottom w:val="0"/>
          <w:divBdr>
            <w:top w:val="none" w:sz="0" w:space="0" w:color="auto"/>
            <w:left w:val="none" w:sz="0" w:space="0" w:color="auto"/>
            <w:bottom w:val="none" w:sz="0" w:space="0" w:color="auto"/>
            <w:right w:val="none" w:sz="0" w:space="0" w:color="auto"/>
          </w:divBdr>
        </w:div>
        <w:div w:id="2030333818">
          <w:marLeft w:val="480"/>
          <w:marRight w:val="0"/>
          <w:marTop w:val="0"/>
          <w:marBottom w:val="0"/>
          <w:divBdr>
            <w:top w:val="none" w:sz="0" w:space="0" w:color="auto"/>
            <w:left w:val="none" w:sz="0" w:space="0" w:color="auto"/>
            <w:bottom w:val="none" w:sz="0" w:space="0" w:color="auto"/>
            <w:right w:val="none" w:sz="0" w:space="0" w:color="auto"/>
          </w:divBdr>
        </w:div>
        <w:div w:id="1007947929">
          <w:marLeft w:val="480"/>
          <w:marRight w:val="0"/>
          <w:marTop w:val="0"/>
          <w:marBottom w:val="0"/>
          <w:divBdr>
            <w:top w:val="none" w:sz="0" w:space="0" w:color="auto"/>
            <w:left w:val="none" w:sz="0" w:space="0" w:color="auto"/>
            <w:bottom w:val="none" w:sz="0" w:space="0" w:color="auto"/>
            <w:right w:val="none" w:sz="0" w:space="0" w:color="auto"/>
          </w:divBdr>
        </w:div>
        <w:div w:id="1507399380">
          <w:marLeft w:val="480"/>
          <w:marRight w:val="0"/>
          <w:marTop w:val="0"/>
          <w:marBottom w:val="0"/>
          <w:divBdr>
            <w:top w:val="none" w:sz="0" w:space="0" w:color="auto"/>
            <w:left w:val="none" w:sz="0" w:space="0" w:color="auto"/>
            <w:bottom w:val="none" w:sz="0" w:space="0" w:color="auto"/>
            <w:right w:val="none" w:sz="0" w:space="0" w:color="auto"/>
          </w:divBdr>
        </w:div>
        <w:div w:id="1208834654">
          <w:marLeft w:val="480"/>
          <w:marRight w:val="0"/>
          <w:marTop w:val="0"/>
          <w:marBottom w:val="0"/>
          <w:divBdr>
            <w:top w:val="none" w:sz="0" w:space="0" w:color="auto"/>
            <w:left w:val="none" w:sz="0" w:space="0" w:color="auto"/>
            <w:bottom w:val="none" w:sz="0" w:space="0" w:color="auto"/>
            <w:right w:val="none" w:sz="0" w:space="0" w:color="auto"/>
          </w:divBdr>
        </w:div>
        <w:div w:id="2018847468">
          <w:marLeft w:val="480"/>
          <w:marRight w:val="0"/>
          <w:marTop w:val="0"/>
          <w:marBottom w:val="0"/>
          <w:divBdr>
            <w:top w:val="none" w:sz="0" w:space="0" w:color="auto"/>
            <w:left w:val="none" w:sz="0" w:space="0" w:color="auto"/>
            <w:bottom w:val="none" w:sz="0" w:space="0" w:color="auto"/>
            <w:right w:val="none" w:sz="0" w:space="0" w:color="auto"/>
          </w:divBdr>
        </w:div>
        <w:div w:id="953512051">
          <w:marLeft w:val="480"/>
          <w:marRight w:val="0"/>
          <w:marTop w:val="0"/>
          <w:marBottom w:val="0"/>
          <w:divBdr>
            <w:top w:val="none" w:sz="0" w:space="0" w:color="auto"/>
            <w:left w:val="none" w:sz="0" w:space="0" w:color="auto"/>
            <w:bottom w:val="none" w:sz="0" w:space="0" w:color="auto"/>
            <w:right w:val="none" w:sz="0" w:space="0" w:color="auto"/>
          </w:divBdr>
        </w:div>
        <w:div w:id="146629760">
          <w:marLeft w:val="480"/>
          <w:marRight w:val="0"/>
          <w:marTop w:val="0"/>
          <w:marBottom w:val="0"/>
          <w:divBdr>
            <w:top w:val="none" w:sz="0" w:space="0" w:color="auto"/>
            <w:left w:val="none" w:sz="0" w:space="0" w:color="auto"/>
            <w:bottom w:val="none" w:sz="0" w:space="0" w:color="auto"/>
            <w:right w:val="none" w:sz="0" w:space="0" w:color="auto"/>
          </w:divBdr>
        </w:div>
        <w:div w:id="454639703">
          <w:marLeft w:val="480"/>
          <w:marRight w:val="0"/>
          <w:marTop w:val="0"/>
          <w:marBottom w:val="0"/>
          <w:divBdr>
            <w:top w:val="none" w:sz="0" w:space="0" w:color="auto"/>
            <w:left w:val="none" w:sz="0" w:space="0" w:color="auto"/>
            <w:bottom w:val="none" w:sz="0" w:space="0" w:color="auto"/>
            <w:right w:val="none" w:sz="0" w:space="0" w:color="auto"/>
          </w:divBdr>
        </w:div>
        <w:div w:id="1443381502">
          <w:marLeft w:val="480"/>
          <w:marRight w:val="0"/>
          <w:marTop w:val="0"/>
          <w:marBottom w:val="0"/>
          <w:divBdr>
            <w:top w:val="none" w:sz="0" w:space="0" w:color="auto"/>
            <w:left w:val="none" w:sz="0" w:space="0" w:color="auto"/>
            <w:bottom w:val="none" w:sz="0" w:space="0" w:color="auto"/>
            <w:right w:val="none" w:sz="0" w:space="0" w:color="auto"/>
          </w:divBdr>
        </w:div>
        <w:div w:id="1947421931">
          <w:marLeft w:val="480"/>
          <w:marRight w:val="0"/>
          <w:marTop w:val="0"/>
          <w:marBottom w:val="0"/>
          <w:divBdr>
            <w:top w:val="none" w:sz="0" w:space="0" w:color="auto"/>
            <w:left w:val="none" w:sz="0" w:space="0" w:color="auto"/>
            <w:bottom w:val="none" w:sz="0" w:space="0" w:color="auto"/>
            <w:right w:val="none" w:sz="0" w:space="0" w:color="auto"/>
          </w:divBdr>
        </w:div>
        <w:div w:id="1611472207">
          <w:marLeft w:val="480"/>
          <w:marRight w:val="0"/>
          <w:marTop w:val="0"/>
          <w:marBottom w:val="0"/>
          <w:divBdr>
            <w:top w:val="none" w:sz="0" w:space="0" w:color="auto"/>
            <w:left w:val="none" w:sz="0" w:space="0" w:color="auto"/>
            <w:bottom w:val="none" w:sz="0" w:space="0" w:color="auto"/>
            <w:right w:val="none" w:sz="0" w:space="0" w:color="auto"/>
          </w:divBdr>
        </w:div>
        <w:div w:id="1841194024">
          <w:marLeft w:val="480"/>
          <w:marRight w:val="0"/>
          <w:marTop w:val="0"/>
          <w:marBottom w:val="0"/>
          <w:divBdr>
            <w:top w:val="none" w:sz="0" w:space="0" w:color="auto"/>
            <w:left w:val="none" w:sz="0" w:space="0" w:color="auto"/>
            <w:bottom w:val="none" w:sz="0" w:space="0" w:color="auto"/>
            <w:right w:val="none" w:sz="0" w:space="0" w:color="auto"/>
          </w:divBdr>
        </w:div>
        <w:div w:id="140854109">
          <w:marLeft w:val="480"/>
          <w:marRight w:val="0"/>
          <w:marTop w:val="0"/>
          <w:marBottom w:val="0"/>
          <w:divBdr>
            <w:top w:val="none" w:sz="0" w:space="0" w:color="auto"/>
            <w:left w:val="none" w:sz="0" w:space="0" w:color="auto"/>
            <w:bottom w:val="none" w:sz="0" w:space="0" w:color="auto"/>
            <w:right w:val="none" w:sz="0" w:space="0" w:color="auto"/>
          </w:divBdr>
        </w:div>
        <w:div w:id="1350719475">
          <w:marLeft w:val="480"/>
          <w:marRight w:val="0"/>
          <w:marTop w:val="0"/>
          <w:marBottom w:val="0"/>
          <w:divBdr>
            <w:top w:val="none" w:sz="0" w:space="0" w:color="auto"/>
            <w:left w:val="none" w:sz="0" w:space="0" w:color="auto"/>
            <w:bottom w:val="none" w:sz="0" w:space="0" w:color="auto"/>
            <w:right w:val="none" w:sz="0" w:space="0" w:color="auto"/>
          </w:divBdr>
        </w:div>
        <w:div w:id="634600774">
          <w:marLeft w:val="480"/>
          <w:marRight w:val="0"/>
          <w:marTop w:val="0"/>
          <w:marBottom w:val="0"/>
          <w:divBdr>
            <w:top w:val="none" w:sz="0" w:space="0" w:color="auto"/>
            <w:left w:val="none" w:sz="0" w:space="0" w:color="auto"/>
            <w:bottom w:val="none" w:sz="0" w:space="0" w:color="auto"/>
            <w:right w:val="none" w:sz="0" w:space="0" w:color="auto"/>
          </w:divBdr>
        </w:div>
        <w:div w:id="1292830392">
          <w:marLeft w:val="480"/>
          <w:marRight w:val="0"/>
          <w:marTop w:val="0"/>
          <w:marBottom w:val="0"/>
          <w:divBdr>
            <w:top w:val="none" w:sz="0" w:space="0" w:color="auto"/>
            <w:left w:val="none" w:sz="0" w:space="0" w:color="auto"/>
            <w:bottom w:val="none" w:sz="0" w:space="0" w:color="auto"/>
            <w:right w:val="none" w:sz="0" w:space="0" w:color="auto"/>
          </w:divBdr>
        </w:div>
        <w:div w:id="1032268140">
          <w:marLeft w:val="480"/>
          <w:marRight w:val="0"/>
          <w:marTop w:val="0"/>
          <w:marBottom w:val="0"/>
          <w:divBdr>
            <w:top w:val="none" w:sz="0" w:space="0" w:color="auto"/>
            <w:left w:val="none" w:sz="0" w:space="0" w:color="auto"/>
            <w:bottom w:val="none" w:sz="0" w:space="0" w:color="auto"/>
            <w:right w:val="none" w:sz="0" w:space="0" w:color="auto"/>
          </w:divBdr>
        </w:div>
        <w:div w:id="855116158">
          <w:marLeft w:val="480"/>
          <w:marRight w:val="0"/>
          <w:marTop w:val="0"/>
          <w:marBottom w:val="0"/>
          <w:divBdr>
            <w:top w:val="none" w:sz="0" w:space="0" w:color="auto"/>
            <w:left w:val="none" w:sz="0" w:space="0" w:color="auto"/>
            <w:bottom w:val="none" w:sz="0" w:space="0" w:color="auto"/>
            <w:right w:val="none" w:sz="0" w:space="0" w:color="auto"/>
          </w:divBdr>
        </w:div>
        <w:div w:id="1145463082">
          <w:marLeft w:val="480"/>
          <w:marRight w:val="0"/>
          <w:marTop w:val="0"/>
          <w:marBottom w:val="0"/>
          <w:divBdr>
            <w:top w:val="none" w:sz="0" w:space="0" w:color="auto"/>
            <w:left w:val="none" w:sz="0" w:space="0" w:color="auto"/>
            <w:bottom w:val="none" w:sz="0" w:space="0" w:color="auto"/>
            <w:right w:val="none" w:sz="0" w:space="0" w:color="auto"/>
          </w:divBdr>
        </w:div>
        <w:div w:id="903300210">
          <w:marLeft w:val="480"/>
          <w:marRight w:val="0"/>
          <w:marTop w:val="0"/>
          <w:marBottom w:val="0"/>
          <w:divBdr>
            <w:top w:val="none" w:sz="0" w:space="0" w:color="auto"/>
            <w:left w:val="none" w:sz="0" w:space="0" w:color="auto"/>
            <w:bottom w:val="none" w:sz="0" w:space="0" w:color="auto"/>
            <w:right w:val="none" w:sz="0" w:space="0" w:color="auto"/>
          </w:divBdr>
        </w:div>
        <w:div w:id="1729569588">
          <w:marLeft w:val="480"/>
          <w:marRight w:val="0"/>
          <w:marTop w:val="0"/>
          <w:marBottom w:val="0"/>
          <w:divBdr>
            <w:top w:val="none" w:sz="0" w:space="0" w:color="auto"/>
            <w:left w:val="none" w:sz="0" w:space="0" w:color="auto"/>
            <w:bottom w:val="none" w:sz="0" w:space="0" w:color="auto"/>
            <w:right w:val="none" w:sz="0" w:space="0" w:color="auto"/>
          </w:divBdr>
        </w:div>
        <w:div w:id="47001703">
          <w:marLeft w:val="480"/>
          <w:marRight w:val="0"/>
          <w:marTop w:val="0"/>
          <w:marBottom w:val="0"/>
          <w:divBdr>
            <w:top w:val="none" w:sz="0" w:space="0" w:color="auto"/>
            <w:left w:val="none" w:sz="0" w:space="0" w:color="auto"/>
            <w:bottom w:val="none" w:sz="0" w:space="0" w:color="auto"/>
            <w:right w:val="none" w:sz="0" w:space="0" w:color="auto"/>
          </w:divBdr>
        </w:div>
        <w:div w:id="1832140568">
          <w:marLeft w:val="480"/>
          <w:marRight w:val="0"/>
          <w:marTop w:val="0"/>
          <w:marBottom w:val="0"/>
          <w:divBdr>
            <w:top w:val="none" w:sz="0" w:space="0" w:color="auto"/>
            <w:left w:val="none" w:sz="0" w:space="0" w:color="auto"/>
            <w:bottom w:val="none" w:sz="0" w:space="0" w:color="auto"/>
            <w:right w:val="none" w:sz="0" w:space="0" w:color="auto"/>
          </w:divBdr>
        </w:div>
        <w:div w:id="572853546">
          <w:marLeft w:val="480"/>
          <w:marRight w:val="0"/>
          <w:marTop w:val="0"/>
          <w:marBottom w:val="0"/>
          <w:divBdr>
            <w:top w:val="none" w:sz="0" w:space="0" w:color="auto"/>
            <w:left w:val="none" w:sz="0" w:space="0" w:color="auto"/>
            <w:bottom w:val="none" w:sz="0" w:space="0" w:color="auto"/>
            <w:right w:val="none" w:sz="0" w:space="0" w:color="auto"/>
          </w:divBdr>
        </w:div>
        <w:div w:id="328600415">
          <w:marLeft w:val="480"/>
          <w:marRight w:val="0"/>
          <w:marTop w:val="0"/>
          <w:marBottom w:val="0"/>
          <w:divBdr>
            <w:top w:val="none" w:sz="0" w:space="0" w:color="auto"/>
            <w:left w:val="none" w:sz="0" w:space="0" w:color="auto"/>
            <w:bottom w:val="none" w:sz="0" w:space="0" w:color="auto"/>
            <w:right w:val="none" w:sz="0" w:space="0" w:color="auto"/>
          </w:divBdr>
        </w:div>
        <w:div w:id="910164655">
          <w:marLeft w:val="480"/>
          <w:marRight w:val="0"/>
          <w:marTop w:val="0"/>
          <w:marBottom w:val="0"/>
          <w:divBdr>
            <w:top w:val="none" w:sz="0" w:space="0" w:color="auto"/>
            <w:left w:val="none" w:sz="0" w:space="0" w:color="auto"/>
            <w:bottom w:val="none" w:sz="0" w:space="0" w:color="auto"/>
            <w:right w:val="none" w:sz="0" w:space="0" w:color="auto"/>
          </w:divBdr>
        </w:div>
        <w:div w:id="1768189261">
          <w:marLeft w:val="480"/>
          <w:marRight w:val="0"/>
          <w:marTop w:val="0"/>
          <w:marBottom w:val="0"/>
          <w:divBdr>
            <w:top w:val="none" w:sz="0" w:space="0" w:color="auto"/>
            <w:left w:val="none" w:sz="0" w:space="0" w:color="auto"/>
            <w:bottom w:val="none" w:sz="0" w:space="0" w:color="auto"/>
            <w:right w:val="none" w:sz="0" w:space="0" w:color="auto"/>
          </w:divBdr>
        </w:div>
        <w:div w:id="1426146823">
          <w:marLeft w:val="480"/>
          <w:marRight w:val="0"/>
          <w:marTop w:val="0"/>
          <w:marBottom w:val="0"/>
          <w:divBdr>
            <w:top w:val="none" w:sz="0" w:space="0" w:color="auto"/>
            <w:left w:val="none" w:sz="0" w:space="0" w:color="auto"/>
            <w:bottom w:val="none" w:sz="0" w:space="0" w:color="auto"/>
            <w:right w:val="none" w:sz="0" w:space="0" w:color="auto"/>
          </w:divBdr>
        </w:div>
        <w:div w:id="590817043">
          <w:marLeft w:val="480"/>
          <w:marRight w:val="0"/>
          <w:marTop w:val="0"/>
          <w:marBottom w:val="0"/>
          <w:divBdr>
            <w:top w:val="none" w:sz="0" w:space="0" w:color="auto"/>
            <w:left w:val="none" w:sz="0" w:space="0" w:color="auto"/>
            <w:bottom w:val="none" w:sz="0" w:space="0" w:color="auto"/>
            <w:right w:val="none" w:sz="0" w:space="0" w:color="auto"/>
          </w:divBdr>
        </w:div>
        <w:div w:id="619340911">
          <w:marLeft w:val="480"/>
          <w:marRight w:val="0"/>
          <w:marTop w:val="0"/>
          <w:marBottom w:val="0"/>
          <w:divBdr>
            <w:top w:val="none" w:sz="0" w:space="0" w:color="auto"/>
            <w:left w:val="none" w:sz="0" w:space="0" w:color="auto"/>
            <w:bottom w:val="none" w:sz="0" w:space="0" w:color="auto"/>
            <w:right w:val="none" w:sz="0" w:space="0" w:color="auto"/>
          </w:divBdr>
        </w:div>
      </w:divsChild>
    </w:div>
    <w:div w:id="280770257">
      <w:bodyDiv w:val="1"/>
      <w:marLeft w:val="0"/>
      <w:marRight w:val="0"/>
      <w:marTop w:val="0"/>
      <w:marBottom w:val="0"/>
      <w:divBdr>
        <w:top w:val="none" w:sz="0" w:space="0" w:color="auto"/>
        <w:left w:val="none" w:sz="0" w:space="0" w:color="auto"/>
        <w:bottom w:val="none" w:sz="0" w:space="0" w:color="auto"/>
        <w:right w:val="none" w:sz="0" w:space="0" w:color="auto"/>
      </w:divBdr>
      <w:divsChild>
        <w:div w:id="1791777561">
          <w:marLeft w:val="480"/>
          <w:marRight w:val="0"/>
          <w:marTop w:val="0"/>
          <w:marBottom w:val="0"/>
          <w:divBdr>
            <w:top w:val="none" w:sz="0" w:space="0" w:color="auto"/>
            <w:left w:val="none" w:sz="0" w:space="0" w:color="auto"/>
            <w:bottom w:val="none" w:sz="0" w:space="0" w:color="auto"/>
            <w:right w:val="none" w:sz="0" w:space="0" w:color="auto"/>
          </w:divBdr>
        </w:div>
        <w:div w:id="2131822794">
          <w:marLeft w:val="480"/>
          <w:marRight w:val="0"/>
          <w:marTop w:val="0"/>
          <w:marBottom w:val="0"/>
          <w:divBdr>
            <w:top w:val="none" w:sz="0" w:space="0" w:color="auto"/>
            <w:left w:val="none" w:sz="0" w:space="0" w:color="auto"/>
            <w:bottom w:val="none" w:sz="0" w:space="0" w:color="auto"/>
            <w:right w:val="none" w:sz="0" w:space="0" w:color="auto"/>
          </w:divBdr>
        </w:div>
        <w:div w:id="1108626743">
          <w:marLeft w:val="480"/>
          <w:marRight w:val="0"/>
          <w:marTop w:val="0"/>
          <w:marBottom w:val="0"/>
          <w:divBdr>
            <w:top w:val="none" w:sz="0" w:space="0" w:color="auto"/>
            <w:left w:val="none" w:sz="0" w:space="0" w:color="auto"/>
            <w:bottom w:val="none" w:sz="0" w:space="0" w:color="auto"/>
            <w:right w:val="none" w:sz="0" w:space="0" w:color="auto"/>
          </w:divBdr>
        </w:div>
        <w:div w:id="1535383285">
          <w:marLeft w:val="480"/>
          <w:marRight w:val="0"/>
          <w:marTop w:val="0"/>
          <w:marBottom w:val="0"/>
          <w:divBdr>
            <w:top w:val="none" w:sz="0" w:space="0" w:color="auto"/>
            <w:left w:val="none" w:sz="0" w:space="0" w:color="auto"/>
            <w:bottom w:val="none" w:sz="0" w:space="0" w:color="auto"/>
            <w:right w:val="none" w:sz="0" w:space="0" w:color="auto"/>
          </w:divBdr>
        </w:div>
        <w:div w:id="1332563420">
          <w:marLeft w:val="480"/>
          <w:marRight w:val="0"/>
          <w:marTop w:val="0"/>
          <w:marBottom w:val="0"/>
          <w:divBdr>
            <w:top w:val="none" w:sz="0" w:space="0" w:color="auto"/>
            <w:left w:val="none" w:sz="0" w:space="0" w:color="auto"/>
            <w:bottom w:val="none" w:sz="0" w:space="0" w:color="auto"/>
            <w:right w:val="none" w:sz="0" w:space="0" w:color="auto"/>
          </w:divBdr>
        </w:div>
        <w:div w:id="264578388">
          <w:marLeft w:val="480"/>
          <w:marRight w:val="0"/>
          <w:marTop w:val="0"/>
          <w:marBottom w:val="0"/>
          <w:divBdr>
            <w:top w:val="none" w:sz="0" w:space="0" w:color="auto"/>
            <w:left w:val="none" w:sz="0" w:space="0" w:color="auto"/>
            <w:bottom w:val="none" w:sz="0" w:space="0" w:color="auto"/>
            <w:right w:val="none" w:sz="0" w:space="0" w:color="auto"/>
          </w:divBdr>
        </w:div>
        <w:div w:id="192889675">
          <w:marLeft w:val="480"/>
          <w:marRight w:val="0"/>
          <w:marTop w:val="0"/>
          <w:marBottom w:val="0"/>
          <w:divBdr>
            <w:top w:val="none" w:sz="0" w:space="0" w:color="auto"/>
            <w:left w:val="none" w:sz="0" w:space="0" w:color="auto"/>
            <w:bottom w:val="none" w:sz="0" w:space="0" w:color="auto"/>
            <w:right w:val="none" w:sz="0" w:space="0" w:color="auto"/>
          </w:divBdr>
        </w:div>
        <w:div w:id="698120944">
          <w:marLeft w:val="480"/>
          <w:marRight w:val="0"/>
          <w:marTop w:val="0"/>
          <w:marBottom w:val="0"/>
          <w:divBdr>
            <w:top w:val="none" w:sz="0" w:space="0" w:color="auto"/>
            <w:left w:val="none" w:sz="0" w:space="0" w:color="auto"/>
            <w:bottom w:val="none" w:sz="0" w:space="0" w:color="auto"/>
            <w:right w:val="none" w:sz="0" w:space="0" w:color="auto"/>
          </w:divBdr>
        </w:div>
        <w:div w:id="1831364995">
          <w:marLeft w:val="480"/>
          <w:marRight w:val="0"/>
          <w:marTop w:val="0"/>
          <w:marBottom w:val="0"/>
          <w:divBdr>
            <w:top w:val="none" w:sz="0" w:space="0" w:color="auto"/>
            <w:left w:val="none" w:sz="0" w:space="0" w:color="auto"/>
            <w:bottom w:val="none" w:sz="0" w:space="0" w:color="auto"/>
            <w:right w:val="none" w:sz="0" w:space="0" w:color="auto"/>
          </w:divBdr>
        </w:div>
        <w:div w:id="1763258933">
          <w:marLeft w:val="480"/>
          <w:marRight w:val="0"/>
          <w:marTop w:val="0"/>
          <w:marBottom w:val="0"/>
          <w:divBdr>
            <w:top w:val="none" w:sz="0" w:space="0" w:color="auto"/>
            <w:left w:val="none" w:sz="0" w:space="0" w:color="auto"/>
            <w:bottom w:val="none" w:sz="0" w:space="0" w:color="auto"/>
            <w:right w:val="none" w:sz="0" w:space="0" w:color="auto"/>
          </w:divBdr>
        </w:div>
        <w:div w:id="840269659">
          <w:marLeft w:val="480"/>
          <w:marRight w:val="0"/>
          <w:marTop w:val="0"/>
          <w:marBottom w:val="0"/>
          <w:divBdr>
            <w:top w:val="none" w:sz="0" w:space="0" w:color="auto"/>
            <w:left w:val="none" w:sz="0" w:space="0" w:color="auto"/>
            <w:bottom w:val="none" w:sz="0" w:space="0" w:color="auto"/>
            <w:right w:val="none" w:sz="0" w:space="0" w:color="auto"/>
          </w:divBdr>
        </w:div>
        <w:div w:id="2101217593">
          <w:marLeft w:val="480"/>
          <w:marRight w:val="0"/>
          <w:marTop w:val="0"/>
          <w:marBottom w:val="0"/>
          <w:divBdr>
            <w:top w:val="none" w:sz="0" w:space="0" w:color="auto"/>
            <w:left w:val="none" w:sz="0" w:space="0" w:color="auto"/>
            <w:bottom w:val="none" w:sz="0" w:space="0" w:color="auto"/>
            <w:right w:val="none" w:sz="0" w:space="0" w:color="auto"/>
          </w:divBdr>
        </w:div>
        <w:div w:id="1376810554">
          <w:marLeft w:val="480"/>
          <w:marRight w:val="0"/>
          <w:marTop w:val="0"/>
          <w:marBottom w:val="0"/>
          <w:divBdr>
            <w:top w:val="none" w:sz="0" w:space="0" w:color="auto"/>
            <w:left w:val="none" w:sz="0" w:space="0" w:color="auto"/>
            <w:bottom w:val="none" w:sz="0" w:space="0" w:color="auto"/>
            <w:right w:val="none" w:sz="0" w:space="0" w:color="auto"/>
          </w:divBdr>
        </w:div>
        <w:div w:id="966818495">
          <w:marLeft w:val="480"/>
          <w:marRight w:val="0"/>
          <w:marTop w:val="0"/>
          <w:marBottom w:val="0"/>
          <w:divBdr>
            <w:top w:val="none" w:sz="0" w:space="0" w:color="auto"/>
            <w:left w:val="none" w:sz="0" w:space="0" w:color="auto"/>
            <w:bottom w:val="none" w:sz="0" w:space="0" w:color="auto"/>
            <w:right w:val="none" w:sz="0" w:space="0" w:color="auto"/>
          </w:divBdr>
        </w:div>
        <w:div w:id="660737439">
          <w:marLeft w:val="480"/>
          <w:marRight w:val="0"/>
          <w:marTop w:val="0"/>
          <w:marBottom w:val="0"/>
          <w:divBdr>
            <w:top w:val="none" w:sz="0" w:space="0" w:color="auto"/>
            <w:left w:val="none" w:sz="0" w:space="0" w:color="auto"/>
            <w:bottom w:val="none" w:sz="0" w:space="0" w:color="auto"/>
            <w:right w:val="none" w:sz="0" w:space="0" w:color="auto"/>
          </w:divBdr>
        </w:div>
        <w:div w:id="342171554">
          <w:marLeft w:val="480"/>
          <w:marRight w:val="0"/>
          <w:marTop w:val="0"/>
          <w:marBottom w:val="0"/>
          <w:divBdr>
            <w:top w:val="none" w:sz="0" w:space="0" w:color="auto"/>
            <w:left w:val="none" w:sz="0" w:space="0" w:color="auto"/>
            <w:bottom w:val="none" w:sz="0" w:space="0" w:color="auto"/>
            <w:right w:val="none" w:sz="0" w:space="0" w:color="auto"/>
          </w:divBdr>
        </w:div>
        <w:div w:id="500581320">
          <w:marLeft w:val="480"/>
          <w:marRight w:val="0"/>
          <w:marTop w:val="0"/>
          <w:marBottom w:val="0"/>
          <w:divBdr>
            <w:top w:val="none" w:sz="0" w:space="0" w:color="auto"/>
            <w:left w:val="none" w:sz="0" w:space="0" w:color="auto"/>
            <w:bottom w:val="none" w:sz="0" w:space="0" w:color="auto"/>
            <w:right w:val="none" w:sz="0" w:space="0" w:color="auto"/>
          </w:divBdr>
        </w:div>
        <w:div w:id="1586912480">
          <w:marLeft w:val="480"/>
          <w:marRight w:val="0"/>
          <w:marTop w:val="0"/>
          <w:marBottom w:val="0"/>
          <w:divBdr>
            <w:top w:val="none" w:sz="0" w:space="0" w:color="auto"/>
            <w:left w:val="none" w:sz="0" w:space="0" w:color="auto"/>
            <w:bottom w:val="none" w:sz="0" w:space="0" w:color="auto"/>
            <w:right w:val="none" w:sz="0" w:space="0" w:color="auto"/>
          </w:divBdr>
        </w:div>
        <w:div w:id="410858136">
          <w:marLeft w:val="480"/>
          <w:marRight w:val="0"/>
          <w:marTop w:val="0"/>
          <w:marBottom w:val="0"/>
          <w:divBdr>
            <w:top w:val="none" w:sz="0" w:space="0" w:color="auto"/>
            <w:left w:val="none" w:sz="0" w:space="0" w:color="auto"/>
            <w:bottom w:val="none" w:sz="0" w:space="0" w:color="auto"/>
            <w:right w:val="none" w:sz="0" w:space="0" w:color="auto"/>
          </w:divBdr>
        </w:div>
        <w:div w:id="364332180">
          <w:marLeft w:val="480"/>
          <w:marRight w:val="0"/>
          <w:marTop w:val="0"/>
          <w:marBottom w:val="0"/>
          <w:divBdr>
            <w:top w:val="none" w:sz="0" w:space="0" w:color="auto"/>
            <w:left w:val="none" w:sz="0" w:space="0" w:color="auto"/>
            <w:bottom w:val="none" w:sz="0" w:space="0" w:color="auto"/>
            <w:right w:val="none" w:sz="0" w:space="0" w:color="auto"/>
          </w:divBdr>
        </w:div>
      </w:divsChild>
    </w:div>
    <w:div w:id="284507710">
      <w:bodyDiv w:val="1"/>
      <w:marLeft w:val="0"/>
      <w:marRight w:val="0"/>
      <w:marTop w:val="0"/>
      <w:marBottom w:val="0"/>
      <w:divBdr>
        <w:top w:val="none" w:sz="0" w:space="0" w:color="auto"/>
        <w:left w:val="none" w:sz="0" w:space="0" w:color="auto"/>
        <w:bottom w:val="none" w:sz="0" w:space="0" w:color="auto"/>
        <w:right w:val="none" w:sz="0" w:space="0" w:color="auto"/>
      </w:divBdr>
      <w:divsChild>
        <w:div w:id="1426993221">
          <w:marLeft w:val="480"/>
          <w:marRight w:val="0"/>
          <w:marTop w:val="0"/>
          <w:marBottom w:val="0"/>
          <w:divBdr>
            <w:top w:val="none" w:sz="0" w:space="0" w:color="auto"/>
            <w:left w:val="none" w:sz="0" w:space="0" w:color="auto"/>
            <w:bottom w:val="none" w:sz="0" w:space="0" w:color="auto"/>
            <w:right w:val="none" w:sz="0" w:space="0" w:color="auto"/>
          </w:divBdr>
        </w:div>
        <w:div w:id="1517185145">
          <w:marLeft w:val="480"/>
          <w:marRight w:val="0"/>
          <w:marTop w:val="0"/>
          <w:marBottom w:val="0"/>
          <w:divBdr>
            <w:top w:val="none" w:sz="0" w:space="0" w:color="auto"/>
            <w:left w:val="none" w:sz="0" w:space="0" w:color="auto"/>
            <w:bottom w:val="none" w:sz="0" w:space="0" w:color="auto"/>
            <w:right w:val="none" w:sz="0" w:space="0" w:color="auto"/>
          </w:divBdr>
        </w:div>
        <w:div w:id="538471142">
          <w:marLeft w:val="480"/>
          <w:marRight w:val="0"/>
          <w:marTop w:val="0"/>
          <w:marBottom w:val="0"/>
          <w:divBdr>
            <w:top w:val="none" w:sz="0" w:space="0" w:color="auto"/>
            <w:left w:val="none" w:sz="0" w:space="0" w:color="auto"/>
            <w:bottom w:val="none" w:sz="0" w:space="0" w:color="auto"/>
            <w:right w:val="none" w:sz="0" w:space="0" w:color="auto"/>
          </w:divBdr>
        </w:div>
        <w:div w:id="359018159">
          <w:marLeft w:val="480"/>
          <w:marRight w:val="0"/>
          <w:marTop w:val="0"/>
          <w:marBottom w:val="0"/>
          <w:divBdr>
            <w:top w:val="none" w:sz="0" w:space="0" w:color="auto"/>
            <w:left w:val="none" w:sz="0" w:space="0" w:color="auto"/>
            <w:bottom w:val="none" w:sz="0" w:space="0" w:color="auto"/>
            <w:right w:val="none" w:sz="0" w:space="0" w:color="auto"/>
          </w:divBdr>
        </w:div>
        <w:div w:id="2078240728">
          <w:marLeft w:val="480"/>
          <w:marRight w:val="0"/>
          <w:marTop w:val="0"/>
          <w:marBottom w:val="0"/>
          <w:divBdr>
            <w:top w:val="none" w:sz="0" w:space="0" w:color="auto"/>
            <w:left w:val="none" w:sz="0" w:space="0" w:color="auto"/>
            <w:bottom w:val="none" w:sz="0" w:space="0" w:color="auto"/>
            <w:right w:val="none" w:sz="0" w:space="0" w:color="auto"/>
          </w:divBdr>
        </w:div>
        <w:div w:id="1558861147">
          <w:marLeft w:val="480"/>
          <w:marRight w:val="0"/>
          <w:marTop w:val="0"/>
          <w:marBottom w:val="0"/>
          <w:divBdr>
            <w:top w:val="none" w:sz="0" w:space="0" w:color="auto"/>
            <w:left w:val="none" w:sz="0" w:space="0" w:color="auto"/>
            <w:bottom w:val="none" w:sz="0" w:space="0" w:color="auto"/>
            <w:right w:val="none" w:sz="0" w:space="0" w:color="auto"/>
          </w:divBdr>
        </w:div>
        <w:div w:id="427316185">
          <w:marLeft w:val="480"/>
          <w:marRight w:val="0"/>
          <w:marTop w:val="0"/>
          <w:marBottom w:val="0"/>
          <w:divBdr>
            <w:top w:val="none" w:sz="0" w:space="0" w:color="auto"/>
            <w:left w:val="none" w:sz="0" w:space="0" w:color="auto"/>
            <w:bottom w:val="none" w:sz="0" w:space="0" w:color="auto"/>
            <w:right w:val="none" w:sz="0" w:space="0" w:color="auto"/>
          </w:divBdr>
        </w:div>
        <w:div w:id="1360550082">
          <w:marLeft w:val="480"/>
          <w:marRight w:val="0"/>
          <w:marTop w:val="0"/>
          <w:marBottom w:val="0"/>
          <w:divBdr>
            <w:top w:val="none" w:sz="0" w:space="0" w:color="auto"/>
            <w:left w:val="none" w:sz="0" w:space="0" w:color="auto"/>
            <w:bottom w:val="none" w:sz="0" w:space="0" w:color="auto"/>
            <w:right w:val="none" w:sz="0" w:space="0" w:color="auto"/>
          </w:divBdr>
        </w:div>
        <w:div w:id="769350298">
          <w:marLeft w:val="480"/>
          <w:marRight w:val="0"/>
          <w:marTop w:val="0"/>
          <w:marBottom w:val="0"/>
          <w:divBdr>
            <w:top w:val="none" w:sz="0" w:space="0" w:color="auto"/>
            <w:left w:val="none" w:sz="0" w:space="0" w:color="auto"/>
            <w:bottom w:val="none" w:sz="0" w:space="0" w:color="auto"/>
            <w:right w:val="none" w:sz="0" w:space="0" w:color="auto"/>
          </w:divBdr>
        </w:div>
        <w:div w:id="1930650433">
          <w:marLeft w:val="480"/>
          <w:marRight w:val="0"/>
          <w:marTop w:val="0"/>
          <w:marBottom w:val="0"/>
          <w:divBdr>
            <w:top w:val="none" w:sz="0" w:space="0" w:color="auto"/>
            <w:left w:val="none" w:sz="0" w:space="0" w:color="auto"/>
            <w:bottom w:val="none" w:sz="0" w:space="0" w:color="auto"/>
            <w:right w:val="none" w:sz="0" w:space="0" w:color="auto"/>
          </w:divBdr>
        </w:div>
        <w:div w:id="1509178470">
          <w:marLeft w:val="480"/>
          <w:marRight w:val="0"/>
          <w:marTop w:val="0"/>
          <w:marBottom w:val="0"/>
          <w:divBdr>
            <w:top w:val="none" w:sz="0" w:space="0" w:color="auto"/>
            <w:left w:val="none" w:sz="0" w:space="0" w:color="auto"/>
            <w:bottom w:val="none" w:sz="0" w:space="0" w:color="auto"/>
            <w:right w:val="none" w:sz="0" w:space="0" w:color="auto"/>
          </w:divBdr>
        </w:div>
        <w:div w:id="584998878">
          <w:marLeft w:val="480"/>
          <w:marRight w:val="0"/>
          <w:marTop w:val="0"/>
          <w:marBottom w:val="0"/>
          <w:divBdr>
            <w:top w:val="none" w:sz="0" w:space="0" w:color="auto"/>
            <w:left w:val="none" w:sz="0" w:space="0" w:color="auto"/>
            <w:bottom w:val="none" w:sz="0" w:space="0" w:color="auto"/>
            <w:right w:val="none" w:sz="0" w:space="0" w:color="auto"/>
          </w:divBdr>
        </w:div>
        <w:div w:id="1684013165">
          <w:marLeft w:val="480"/>
          <w:marRight w:val="0"/>
          <w:marTop w:val="0"/>
          <w:marBottom w:val="0"/>
          <w:divBdr>
            <w:top w:val="none" w:sz="0" w:space="0" w:color="auto"/>
            <w:left w:val="none" w:sz="0" w:space="0" w:color="auto"/>
            <w:bottom w:val="none" w:sz="0" w:space="0" w:color="auto"/>
            <w:right w:val="none" w:sz="0" w:space="0" w:color="auto"/>
          </w:divBdr>
        </w:div>
        <w:div w:id="1612396080">
          <w:marLeft w:val="480"/>
          <w:marRight w:val="0"/>
          <w:marTop w:val="0"/>
          <w:marBottom w:val="0"/>
          <w:divBdr>
            <w:top w:val="none" w:sz="0" w:space="0" w:color="auto"/>
            <w:left w:val="none" w:sz="0" w:space="0" w:color="auto"/>
            <w:bottom w:val="none" w:sz="0" w:space="0" w:color="auto"/>
            <w:right w:val="none" w:sz="0" w:space="0" w:color="auto"/>
          </w:divBdr>
        </w:div>
        <w:div w:id="1994798650">
          <w:marLeft w:val="480"/>
          <w:marRight w:val="0"/>
          <w:marTop w:val="0"/>
          <w:marBottom w:val="0"/>
          <w:divBdr>
            <w:top w:val="none" w:sz="0" w:space="0" w:color="auto"/>
            <w:left w:val="none" w:sz="0" w:space="0" w:color="auto"/>
            <w:bottom w:val="none" w:sz="0" w:space="0" w:color="auto"/>
            <w:right w:val="none" w:sz="0" w:space="0" w:color="auto"/>
          </w:divBdr>
        </w:div>
        <w:div w:id="1695692104">
          <w:marLeft w:val="480"/>
          <w:marRight w:val="0"/>
          <w:marTop w:val="0"/>
          <w:marBottom w:val="0"/>
          <w:divBdr>
            <w:top w:val="none" w:sz="0" w:space="0" w:color="auto"/>
            <w:left w:val="none" w:sz="0" w:space="0" w:color="auto"/>
            <w:bottom w:val="none" w:sz="0" w:space="0" w:color="auto"/>
            <w:right w:val="none" w:sz="0" w:space="0" w:color="auto"/>
          </w:divBdr>
        </w:div>
        <w:div w:id="875384479">
          <w:marLeft w:val="480"/>
          <w:marRight w:val="0"/>
          <w:marTop w:val="0"/>
          <w:marBottom w:val="0"/>
          <w:divBdr>
            <w:top w:val="none" w:sz="0" w:space="0" w:color="auto"/>
            <w:left w:val="none" w:sz="0" w:space="0" w:color="auto"/>
            <w:bottom w:val="none" w:sz="0" w:space="0" w:color="auto"/>
            <w:right w:val="none" w:sz="0" w:space="0" w:color="auto"/>
          </w:divBdr>
        </w:div>
        <w:div w:id="1108619027">
          <w:marLeft w:val="480"/>
          <w:marRight w:val="0"/>
          <w:marTop w:val="0"/>
          <w:marBottom w:val="0"/>
          <w:divBdr>
            <w:top w:val="none" w:sz="0" w:space="0" w:color="auto"/>
            <w:left w:val="none" w:sz="0" w:space="0" w:color="auto"/>
            <w:bottom w:val="none" w:sz="0" w:space="0" w:color="auto"/>
            <w:right w:val="none" w:sz="0" w:space="0" w:color="auto"/>
          </w:divBdr>
        </w:div>
        <w:div w:id="2010332080">
          <w:marLeft w:val="480"/>
          <w:marRight w:val="0"/>
          <w:marTop w:val="0"/>
          <w:marBottom w:val="0"/>
          <w:divBdr>
            <w:top w:val="none" w:sz="0" w:space="0" w:color="auto"/>
            <w:left w:val="none" w:sz="0" w:space="0" w:color="auto"/>
            <w:bottom w:val="none" w:sz="0" w:space="0" w:color="auto"/>
            <w:right w:val="none" w:sz="0" w:space="0" w:color="auto"/>
          </w:divBdr>
        </w:div>
        <w:div w:id="1745373031">
          <w:marLeft w:val="480"/>
          <w:marRight w:val="0"/>
          <w:marTop w:val="0"/>
          <w:marBottom w:val="0"/>
          <w:divBdr>
            <w:top w:val="none" w:sz="0" w:space="0" w:color="auto"/>
            <w:left w:val="none" w:sz="0" w:space="0" w:color="auto"/>
            <w:bottom w:val="none" w:sz="0" w:space="0" w:color="auto"/>
            <w:right w:val="none" w:sz="0" w:space="0" w:color="auto"/>
          </w:divBdr>
        </w:div>
        <w:div w:id="1184201290">
          <w:marLeft w:val="480"/>
          <w:marRight w:val="0"/>
          <w:marTop w:val="0"/>
          <w:marBottom w:val="0"/>
          <w:divBdr>
            <w:top w:val="none" w:sz="0" w:space="0" w:color="auto"/>
            <w:left w:val="none" w:sz="0" w:space="0" w:color="auto"/>
            <w:bottom w:val="none" w:sz="0" w:space="0" w:color="auto"/>
            <w:right w:val="none" w:sz="0" w:space="0" w:color="auto"/>
          </w:divBdr>
        </w:div>
        <w:div w:id="272789078">
          <w:marLeft w:val="480"/>
          <w:marRight w:val="0"/>
          <w:marTop w:val="0"/>
          <w:marBottom w:val="0"/>
          <w:divBdr>
            <w:top w:val="none" w:sz="0" w:space="0" w:color="auto"/>
            <w:left w:val="none" w:sz="0" w:space="0" w:color="auto"/>
            <w:bottom w:val="none" w:sz="0" w:space="0" w:color="auto"/>
            <w:right w:val="none" w:sz="0" w:space="0" w:color="auto"/>
          </w:divBdr>
        </w:div>
        <w:div w:id="247160848">
          <w:marLeft w:val="480"/>
          <w:marRight w:val="0"/>
          <w:marTop w:val="0"/>
          <w:marBottom w:val="0"/>
          <w:divBdr>
            <w:top w:val="none" w:sz="0" w:space="0" w:color="auto"/>
            <w:left w:val="none" w:sz="0" w:space="0" w:color="auto"/>
            <w:bottom w:val="none" w:sz="0" w:space="0" w:color="auto"/>
            <w:right w:val="none" w:sz="0" w:space="0" w:color="auto"/>
          </w:divBdr>
        </w:div>
        <w:div w:id="1852838092">
          <w:marLeft w:val="480"/>
          <w:marRight w:val="0"/>
          <w:marTop w:val="0"/>
          <w:marBottom w:val="0"/>
          <w:divBdr>
            <w:top w:val="none" w:sz="0" w:space="0" w:color="auto"/>
            <w:left w:val="none" w:sz="0" w:space="0" w:color="auto"/>
            <w:bottom w:val="none" w:sz="0" w:space="0" w:color="auto"/>
            <w:right w:val="none" w:sz="0" w:space="0" w:color="auto"/>
          </w:divBdr>
        </w:div>
        <w:div w:id="2052803819">
          <w:marLeft w:val="480"/>
          <w:marRight w:val="0"/>
          <w:marTop w:val="0"/>
          <w:marBottom w:val="0"/>
          <w:divBdr>
            <w:top w:val="none" w:sz="0" w:space="0" w:color="auto"/>
            <w:left w:val="none" w:sz="0" w:space="0" w:color="auto"/>
            <w:bottom w:val="none" w:sz="0" w:space="0" w:color="auto"/>
            <w:right w:val="none" w:sz="0" w:space="0" w:color="auto"/>
          </w:divBdr>
        </w:div>
        <w:div w:id="2104566472">
          <w:marLeft w:val="480"/>
          <w:marRight w:val="0"/>
          <w:marTop w:val="0"/>
          <w:marBottom w:val="0"/>
          <w:divBdr>
            <w:top w:val="none" w:sz="0" w:space="0" w:color="auto"/>
            <w:left w:val="none" w:sz="0" w:space="0" w:color="auto"/>
            <w:bottom w:val="none" w:sz="0" w:space="0" w:color="auto"/>
            <w:right w:val="none" w:sz="0" w:space="0" w:color="auto"/>
          </w:divBdr>
        </w:div>
        <w:div w:id="1850606358">
          <w:marLeft w:val="480"/>
          <w:marRight w:val="0"/>
          <w:marTop w:val="0"/>
          <w:marBottom w:val="0"/>
          <w:divBdr>
            <w:top w:val="none" w:sz="0" w:space="0" w:color="auto"/>
            <w:left w:val="none" w:sz="0" w:space="0" w:color="auto"/>
            <w:bottom w:val="none" w:sz="0" w:space="0" w:color="auto"/>
            <w:right w:val="none" w:sz="0" w:space="0" w:color="auto"/>
          </w:divBdr>
        </w:div>
        <w:div w:id="1522427187">
          <w:marLeft w:val="480"/>
          <w:marRight w:val="0"/>
          <w:marTop w:val="0"/>
          <w:marBottom w:val="0"/>
          <w:divBdr>
            <w:top w:val="none" w:sz="0" w:space="0" w:color="auto"/>
            <w:left w:val="none" w:sz="0" w:space="0" w:color="auto"/>
            <w:bottom w:val="none" w:sz="0" w:space="0" w:color="auto"/>
            <w:right w:val="none" w:sz="0" w:space="0" w:color="auto"/>
          </w:divBdr>
        </w:div>
        <w:div w:id="1909418082">
          <w:marLeft w:val="480"/>
          <w:marRight w:val="0"/>
          <w:marTop w:val="0"/>
          <w:marBottom w:val="0"/>
          <w:divBdr>
            <w:top w:val="none" w:sz="0" w:space="0" w:color="auto"/>
            <w:left w:val="none" w:sz="0" w:space="0" w:color="auto"/>
            <w:bottom w:val="none" w:sz="0" w:space="0" w:color="auto"/>
            <w:right w:val="none" w:sz="0" w:space="0" w:color="auto"/>
          </w:divBdr>
        </w:div>
        <w:div w:id="724064988">
          <w:marLeft w:val="480"/>
          <w:marRight w:val="0"/>
          <w:marTop w:val="0"/>
          <w:marBottom w:val="0"/>
          <w:divBdr>
            <w:top w:val="none" w:sz="0" w:space="0" w:color="auto"/>
            <w:left w:val="none" w:sz="0" w:space="0" w:color="auto"/>
            <w:bottom w:val="none" w:sz="0" w:space="0" w:color="auto"/>
            <w:right w:val="none" w:sz="0" w:space="0" w:color="auto"/>
          </w:divBdr>
        </w:div>
        <w:div w:id="1094128805">
          <w:marLeft w:val="480"/>
          <w:marRight w:val="0"/>
          <w:marTop w:val="0"/>
          <w:marBottom w:val="0"/>
          <w:divBdr>
            <w:top w:val="none" w:sz="0" w:space="0" w:color="auto"/>
            <w:left w:val="none" w:sz="0" w:space="0" w:color="auto"/>
            <w:bottom w:val="none" w:sz="0" w:space="0" w:color="auto"/>
            <w:right w:val="none" w:sz="0" w:space="0" w:color="auto"/>
          </w:divBdr>
        </w:div>
        <w:div w:id="28724709">
          <w:marLeft w:val="480"/>
          <w:marRight w:val="0"/>
          <w:marTop w:val="0"/>
          <w:marBottom w:val="0"/>
          <w:divBdr>
            <w:top w:val="none" w:sz="0" w:space="0" w:color="auto"/>
            <w:left w:val="none" w:sz="0" w:space="0" w:color="auto"/>
            <w:bottom w:val="none" w:sz="0" w:space="0" w:color="auto"/>
            <w:right w:val="none" w:sz="0" w:space="0" w:color="auto"/>
          </w:divBdr>
        </w:div>
        <w:div w:id="1915624339">
          <w:marLeft w:val="480"/>
          <w:marRight w:val="0"/>
          <w:marTop w:val="0"/>
          <w:marBottom w:val="0"/>
          <w:divBdr>
            <w:top w:val="none" w:sz="0" w:space="0" w:color="auto"/>
            <w:left w:val="none" w:sz="0" w:space="0" w:color="auto"/>
            <w:bottom w:val="none" w:sz="0" w:space="0" w:color="auto"/>
            <w:right w:val="none" w:sz="0" w:space="0" w:color="auto"/>
          </w:divBdr>
        </w:div>
        <w:div w:id="2041784841">
          <w:marLeft w:val="480"/>
          <w:marRight w:val="0"/>
          <w:marTop w:val="0"/>
          <w:marBottom w:val="0"/>
          <w:divBdr>
            <w:top w:val="none" w:sz="0" w:space="0" w:color="auto"/>
            <w:left w:val="none" w:sz="0" w:space="0" w:color="auto"/>
            <w:bottom w:val="none" w:sz="0" w:space="0" w:color="auto"/>
            <w:right w:val="none" w:sz="0" w:space="0" w:color="auto"/>
          </w:divBdr>
        </w:div>
        <w:div w:id="811139112">
          <w:marLeft w:val="480"/>
          <w:marRight w:val="0"/>
          <w:marTop w:val="0"/>
          <w:marBottom w:val="0"/>
          <w:divBdr>
            <w:top w:val="none" w:sz="0" w:space="0" w:color="auto"/>
            <w:left w:val="none" w:sz="0" w:space="0" w:color="auto"/>
            <w:bottom w:val="none" w:sz="0" w:space="0" w:color="auto"/>
            <w:right w:val="none" w:sz="0" w:space="0" w:color="auto"/>
          </w:divBdr>
        </w:div>
      </w:divsChild>
    </w:div>
    <w:div w:id="288560448">
      <w:bodyDiv w:val="1"/>
      <w:marLeft w:val="0"/>
      <w:marRight w:val="0"/>
      <w:marTop w:val="0"/>
      <w:marBottom w:val="0"/>
      <w:divBdr>
        <w:top w:val="none" w:sz="0" w:space="0" w:color="auto"/>
        <w:left w:val="none" w:sz="0" w:space="0" w:color="auto"/>
        <w:bottom w:val="none" w:sz="0" w:space="0" w:color="auto"/>
        <w:right w:val="none" w:sz="0" w:space="0" w:color="auto"/>
      </w:divBdr>
      <w:divsChild>
        <w:div w:id="995302130">
          <w:marLeft w:val="480"/>
          <w:marRight w:val="0"/>
          <w:marTop w:val="0"/>
          <w:marBottom w:val="0"/>
          <w:divBdr>
            <w:top w:val="none" w:sz="0" w:space="0" w:color="auto"/>
            <w:left w:val="none" w:sz="0" w:space="0" w:color="auto"/>
            <w:bottom w:val="none" w:sz="0" w:space="0" w:color="auto"/>
            <w:right w:val="none" w:sz="0" w:space="0" w:color="auto"/>
          </w:divBdr>
        </w:div>
        <w:div w:id="944731901">
          <w:marLeft w:val="480"/>
          <w:marRight w:val="0"/>
          <w:marTop w:val="0"/>
          <w:marBottom w:val="0"/>
          <w:divBdr>
            <w:top w:val="none" w:sz="0" w:space="0" w:color="auto"/>
            <w:left w:val="none" w:sz="0" w:space="0" w:color="auto"/>
            <w:bottom w:val="none" w:sz="0" w:space="0" w:color="auto"/>
            <w:right w:val="none" w:sz="0" w:space="0" w:color="auto"/>
          </w:divBdr>
        </w:div>
        <w:div w:id="1940140905">
          <w:marLeft w:val="480"/>
          <w:marRight w:val="0"/>
          <w:marTop w:val="0"/>
          <w:marBottom w:val="0"/>
          <w:divBdr>
            <w:top w:val="none" w:sz="0" w:space="0" w:color="auto"/>
            <w:left w:val="none" w:sz="0" w:space="0" w:color="auto"/>
            <w:bottom w:val="none" w:sz="0" w:space="0" w:color="auto"/>
            <w:right w:val="none" w:sz="0" w:space="0" w:color="auto"/>
          </w:divBdr>
        </w:div>
        <w:div w:id="1553809812">
          <w:marLeft w:val="480"/>
          <w:marRight w:val="0"/>
          <w:marTop w:val="0"/>
          <w:marBottom w:val="0"/>
          <w:divBdr>
            <w:top w:val="none" w:sz="0" w:space="0" w:color="auto"/>
            <w:left w:val="none" w:sz="0" w:space="0" w:color="auto"/>
            <w:bottom w:val="none" w:sz="0" w:space="0" w:color="auto"/>
            <w:right w:val="none" w:sz="0" w:space="0" w:color="auto"/>
          </w:divBdr>
        </w:div>
        <w:div w:id="1595087923">
          <w:marLeft w:val="480"/>
          <w:marRight w:val="0"/>
          <w:marTop w:val="0"/>
          <w:marBottom w:val="0"/>
          <w:divBdr>
            <w:top w:val="none" w:sz="0" w:space="0" w:color="auto"/>
            <w:left w:val="none" w:sz="0" w:space="0" w:color="auto"/>
            <w:bottom w:val="none" w:sz="0" w:space="0" w:color="auto"/>
            <w:right w:val="none" w:sz="0" w:space="0" w:color="auto"/>
          </w:divBdr>
        </w:div>
        <w:div w:id="1325401106">
          <w:marLeft w:val="480"/>
          <w:marRight w:val="0"/>
          <w:marTop w:val="0"/>
          <w:marBottom w:val="0"/>
          <w:divBdr>
            <w:top w:val="none" w:sz="0" w:space="0" w:color="auto"/>
            <w:left w:val="none" w:sz="0" w:space="0" w:color="auto"/>
            <w:bottom w:val="none" w:sz="0" w:space="0" w:color="auto"/>
            <w:right w:val="none" w:sz="0" w:space="0" w:color="auto"/>
          </w:divBdr>
        </w:div>
        <w:div w:id="819930144">
          <w:marLeft w:val="480"/>
          <w:marRight w:val="0"/>
          <w:marTop w:val="0"/>
          <w:marBottom w:val="0"/>
          <w:divBdr>
            <w:top w:val="none" w:sz="0" w:space="0" w:color="auto"/>
            <w:left w:val="none" w:sz="0" w:space="0" w:color="auto"/>
            <w:bottom w:val="none" w:sz="0" w:space="0" w:color="auto"/>
            <w:right w:val="none" w:sz="0" w:space="0" w:color="auto"/>
          </w:divBdr>
        </w:div>
        <w:div w:id="1768840124">
          <w:marLeft w:val="480"/>
          <w:marRight w:val="0"/>
          <w:marTop w:val="0"/>
          <w:marBottom w:val="0"/>
          <w:divBdr>
            <w:top w:val="none" w:sz="0" w:space="0" w:color="auto"/>
            <w:left w:val="none" w:sz="0" w:space="0" w:color="auto"/>
            <w:bottom w:val="none" w:sz="0" w:space="0" w:color="auto"/>
            <w:right w:val="none" w:sz="0" w:space="0" w:color="auto"/>
          </w:divBdr>
        </w:div>
        <w:div w:id="1419670298">
          <w:marLeft w:val="480"/>
          <w:marRight w:val="0"/>
          <w:marTop w:val="0"/>
          <w:marBottom w:val="0"/>
          <w:divBdr>
            <w:top w:val="none" w:sz="0" w:space="0" w:color="auto"/>
            <w:left w:val="none" w:sz="0" w:space="0" w:color="auto"/>
            <w:bottom w:val="none" w:sz="0" w:space="0" w:color="auto"/>
            <w:right w:val="none" w:sz="0" w:space="0" w:color="auto"/>
          </w:divBdr>
        </w:div>
        <w:div w:id="1675497413">
          <w:marLeft w:val="480"/>
          <w:marRight w:val="0"/>
          <w:marTop w:val="0"/>
          <w:marBottom w:val="0"/>
          <w:divBdr>
            <w:top w:val="none" w:sz="0" w:space="0" w:color="auto"/>
            <w:left w:val="none" w:sz="0" w:space="0" w:color="auto"/>
            <w:bottom w:val="none" w:sz="0" w:space="0" w:color="auto"/>
            <w:right w:val="none" w:sz="0" w:space="0" w:color="auto"/>
          </w:divBdr>
        </w:div>
        <w:div w:id="1924072393">
          <w:marLeft w:val="480"/>
          <w:marRight w:val="0"/>
          <w:marTop w:val="0"/>
          <w:marBottom w:val="0"/>
          <w:divBdr>
            <w:top w:val="none" w:sz="0" w:space="0" w:color="auto"/>
            <w:left w:val="none" w:sz="0" w:space="0" w:color="auto"/>
            <w:bottom w:val="none" w:sz="0" w:space="0" w:color="auto"/>
            <w:right w:val="none" w:sz="0" w:space="0" w:color="auto"/>
          </w:divBdr>
        </w:div>
        <w:div w:id="1033728285">
          <w:marLeft w:val="480"/>
          <w:marRight w:val="0"/>
          <w:marTop w:val="0"/>
          <w:marBottom w:val="0"/>
          <w:divBdr>
            <w:top w:val="none" w:sz="0" w:space="0" w:color="auto"/>
            <w:left w:val="none" w:sz="0" w:space="0" w:color="auto"/>
            <w:bottom w:val="none" w:sz="0" w:space="0" w:color="auto"/>
            <w:right w:val="none" w:sz="0" w:space="0" w:color="auto"/>
          </w:divBdr>
        </w:div>
        <w:div w:id="546917977">
          <w:marLeft w:val="480"/>
          <w:marRight w:val="0"/>
          <w:marTop w:val="0"/>
          <w:marBottom w:val="0"/>
          <w:divBdr>
            <w:top w:val="none" w:sz="0" w:space="0" w:color="auto"/>
            <w:left w:val="none" w:sz="0" w:space="0" w:color="auto"/>
            <w:bottom w:val="none" w:sz="0" w:space="0" w:color="auto"/>
            <w:right w:val="none" w:sz="0" w:space="0" w:color="auto"/>
          </w:divBdr>
        </w:div>
        <w:div w:id="1123385078">
          <w:marLeft w:val="480"/>
          <w:marRight w:val="0"/>
          <w:marTop w:val="0"/>
          <w:marBottom w:val="0"/>
          <w:divBdr>
            <w:top w:val="none" w:sz="0" w:space="0" w:color="auto"/>
            <w:left w:val="none" w:sz="0" w:space="0" w:color="auto"/>
            <w:bottom w:val="none" w:sz="0" w:space="0" w:color="auto"/>
            <w:right w:val="none" w:sz="0" w:space="0" w:color="auto"/>
          </w:divBdr>
        </w:div>
        <w:div w:id="1369067255">
          <w:marLeft w:val="480"/>
          <w:marRight w:val="0"/>
          <w:marTop w:val="0"/>
          <w:marBottom w:val="0"/>
          <w:divBdr>
            <w:top w:val="none" w:sz="0" w:space="0" w:color="auto"/>
            <w:left w:val="none" w:sz="0" w:space="0" w:color="auto"/>
            <w:bottom w:val="none" w:sz="0" w:space="0" w:color="auto"/>
            <w:right w:val="none" w:sz="0" w:space="0" w:color="auto"/>
          </w:divBdr>
        </w:div>
        <w:div w:id="25258450">
          <w:marLeft w:val="480"/>
          <w:marRight w:val="0"/>
          <w:marTop w:val="0"/>
          <w:marBottom w:val="0"/>
          <w:divBdr>
            <w:top w:val="none" w:sz="0" w:space="0" w:color="auto"/>
            <w:left w:val="none" w:sz="0" w:space="0" w:color="auto"/>
            <w:bottom w:val="none" w:sz="0" w:space="0" w:color="auto"/>
            <w:right w:val="none" w:sz="0" w:space="0" w:color="auto"/>
          </w:divBdr>
        </w:div>
        <w:div w:id="861937812">
          <w:marLeft w:val="480"/>
          <w:marRight w:val="0"/>
          <w:marTop w:val="0"/>
          <w:marBottom w:val="0"/>
          <w:divBdr>
            <w:top w:val="none" w:sz="0" w:space="0" w:color="auto"/>
            <w:left w:val="none" w:sz="0" w:space="0" w:color="auto"/>
            <w:bottom w:val="none" w:sz="0" w:space="0" w:color="auto"/>
            <w:right w:val="none" w:sz="0" w:space="0" w:color="auto"/>
          </w:divBdr>
        </w:div>
        <w:div w:id="1776899474">
          <w:marLeft w:val="480"/>
          <w:marRight w:val="0"/>
          <w:marTop w:val="0"/>
          <w:marBottom w:val="0"/>
          <w:divBdr>
            <w:top w:val="none" w:sz="0" w:space="0" w:color="auto"/>
            <w:left w:val="none" w:sz="0" w:space="0" w:color="auto"/>
            <w:bottom w:val="none" w:sz="0" w:space="0" w:color="auto"/>
            <w:right w:val="none" w:sz="0" w:space="0" w:color="auto"/>
          </w:divBdr>
        </w:div>
        <w:div w:id="1822498417">
          <w:marLeft w:val="480"/>
          <w:marRight w:val="0"/>
          <w:marTop w:val="0"/>
          <w:marBottom w:val="0"/>
          <w:divBdr>
            <w:top w:val="none" w:sz="0" w:space="0" w:color="auto"/>
            <w:left w:val="none" w:sz="0" w:space="0" w:color="auto"/>
            <w:bottom w:val="none" w:sz="0" w:space="0" w:color="auto"/>
            <w:right w:val="none" w:sz="0" w:space="0" w:color="auto"/>
          </w:divBdr>
        </w:div>
        <w:div w:id="1625385923">
          <w:marLeft w:val="480"/>
          <w:marRight w:val="0"/>
          <w:marTop w:val="0"/>
          <w:marBottom w:val="0"/>
          <w:divBdr>
            <w:top w:val="none" w:sz="0" w:space="0" w:color="auto"/>
            <w:left w:val="none" w:sz="0" w:space="0" w:color="auto"/>
            <w:bottom w:val="none" w:sz="0" w:space="0" w:color="auto"/>
            <w:right w:val="none" w:sz="0" w:space="0" w:color="auto"/>
          </w:divBdr>
        </w:div>
        <w:div w:id="1338575773">
          <w:marLeft w:val="480"/>
          <w:marRight w:val="0"/>
          <w:marTop w:val="0"/>
          <w:marBottom w:val="0"/>
          <w:divBdr>
            <w:top w:val="none" w:sz="0" w:space="0" w:color="auto"/>
            <w:left w:val="none" w:sz="0" w:space="0" w:color="auto"/>
            <w:bottom w:val="none" w:sz="0" w:space="0" w:color="auto"/>
            <w:right w:val="none" w:sz="0" w:space="0" w:color="auto"/>
          </w:divBdr>
        </w:div>
        <w:div w:id="105665390">
          <w:marLeft w:val="480"/>
          <w:marRight w:val="0"/>
          <w:marTop w:val="0"/>
          <w:marBottom w:val="0"/>
          <w:divBdr>
            <w:top w:val="none" w:sz="0" w:space="0" w:color="auto"/>
            <w:left w:val="none" w:sz="0" w:space="0" w:color="auto"/>
            <w:bottom w:val="none" w:sz="0" w:space="0" w:color="auto"/>
            <w:right w:val="none" w:sz="0" w:space="0" w:color="auto"/>
          </w:divBdr>
        </w:div>
        <w:div w:id="1117219772">
          <w:marLeft w:val="480"/>
          <w:marRight w:val="0"/>
          <w:marTop w:val="0"/>
          <w:marBottom w:val="0"/>
          <w:divBdr>
            <w:top w:val="none" w:sz="0" w:space="0" w:color="auto"/>
            <w:left w:val="none" w:sz="0" w:space="0" w:color="auto"/>
            <w:bottom w:val="none" w:sz="0" w:space="0" w:color="auto"/>
            <w:right w:val="none" w:sz="0" w:space="0" w:color="auto"/>
          </w:divBdr>
        </w:div>
        <w:div w:id="932665431">
          <w:marLeft w:val="480"/>
          <w:marRight w:val="0"/>
          <w:marTop w:val="0"/>
          <w:marBottom w:val="0"/>
          <w:divBdr>
            <w:top w:val="none" w:sz="0" w:space="0" w:color="auto"/>
            <w:left w:val="none" w:sz="0" w:space="0" w:color="auto"/>
            <w:bottom w:val="none" w:sz="0" w:space="0" w:color="auto"/>
            <w:right w:val="none" w:sz="0" w:space="0" w:color="auto"/>
          </w:divBdr>
        </w:div>
        <w:div w:id="764113197">
          <w:marLeft w:val="480"/>
          <w:marRight w:val="0"/>
          <w:marTop w:val="0"/>
          <w:marBottom w:val="0"/>
          <w:divBdr>
            <w:top w:val="none" w:sz="0" w:space="0" w:color="auto"/>
            <w:left w:val="none" w:sz="0" w:space="0" w:color="auto"/>
            <w:bottom w:val="none" w:sz="0" w:space="0" w:color="auto"/>
            <w:right w:val="none" w:sz="0" w:space="0" w:color="auto"/>
          </w:divBdr>
        </w:div>
        <w:div w:id="1674261403">
          <w:marLeft w:val="480"/>
          <w:marRight w:val="0"/>
          <w:marTop w:val="0"/>
          <w:marBottom w:val="0"/>
          <w:divBdr>
            <w:top w:val="none" w:sz="0" w:space="0" w:color="auto"/>
            <w:left w:val="none" w:sz="0" w:space="0" w:color="auto"/>
            <w:bottom w:val="none" w:sz="0" w:space="0" w:color="auto"/>
            <w:right w:val="none" w:sz="0" w:space="0" w:color="auto"/>
          </w:divBdr>
        </w:div>
        <w:div w:id="1424566984">
          <w:marLeft w:val="480"/>
          <w:marRight w:val="0"/>
          <w:marTop w:val="0"/>
          <w:marBottom w:val="0"/>
          <w:divBdr>
            <w:top w:val="none" w:sz="0" w:space="0" w:color="auto"/>
            <w:left w:val="none" w:sz="0" w:space="0" w:color="auto"/>
            <w:bottom w:val="none" w:sz="0" w:space="0" w:color="auto"/>
            <w:right w:val="none" w:sz="0" w:space="0" w:color="auto"/>
          </w:divBdr>
        </w:div>
        <w:div w:id="1259216820">
          <w:marLeft w:val="480"/>
          <w:marRight w:val="0"/>
          <w:marTop w:val="0"/>
          <w:marBottom w:val="0"/>
          <w:divBdr>
            <w:top w:val="none" w:sz="0" w:space="0" w:color="auto"/>
            <w:left w:val="none" w:sz="0" w:space="0" w:color="auto"/>
            <w:bottom w:val="none" w:sz="0" w:space="0" w:color="auto"/>
            <w:right w:val="none" w:sz="0" w:space="0" w:color="auto"/>
          </w:divBdr>
        </w:div>
        <w:div w:id="998537197">
          <w:marLeft w:val="480"/>
          <w:marRight w:val="0"/>
          <w:marTop w:val="0"/>
          <w:marBottom w:val="0"/>
          <w:divBdr>
            <w:top w:val="none" w:sz="0" w:space="0" w:color="auto"/>
            <w:left w:val="none" w:sz="0" w:space="0" w:color="auto"/>
            <w:bottom w:val="none" w:sz="0" w:space="0" w:color="auto"/>
            <w:right w:val="none" w:sz="0" w:space="0" w:color="auto"/>
          </w:divBdr>
        </w:div>
        <w:div w:id="1944992791">
          <w:marLeft w:val="480"/>
          <w:marRight w:val="0"/>
          <w:marTop w:val="0"/>
          <w:marBottom w:val="0"/>
          <w:divBdr>
            <w:top w:val="none" w:sz="0" w:space="0" w:color="auto"/>
            <w:left w:val="none" w:sz="0" w:space="0" w:color="auto"/>
            <w:bottom w:val="none" w:sz="0" w:space="0" w:color="auto"/>
            <w:right w:val="none" w:sz="0" w:space="0" w:color="auto"/>
          </w:divBdr>
        </w:div>
        <w:div w:id="1678995124">
          <w:marLeft w:val="480"/>
          <w:marRight w:val="0"/>
          <w:marTop w:val="0"/>
          <w:marBottom w:val="0"/>
          <w:divBdr>
            <w:top w:val="none" w:sz="0" w:space="0" w:color="auto"/>
            <w:left w:val="none" w:sz="0" w:space="0" w:color="auto"/>
            <w:bottom w:val="none" w:sz="0" w:space="0" w:color="auto"/>
            <w:right w:val="none" w:sz="0" w:space="0" w:color="auto"/>
          </w:divBdr>
        </w:div>
      </w:divsChild>
    </w:div>
    <w:div w:id="295528540">
      <w:bodyDiv w:val="1"/>
      <w:marLeft w:val="0"/>
      <w:marRight w:val="0"/>
      <w:marTop w:val="0"/>
      <w:marBottom w:val="0"/>
      <w:divBdr>
        <w:top w:val="none" w:sz="0" w:space="0" w:color="auto"/>
        <w:left w:val="none" w:sz="0" w:space="0" w:color="auto"/>
        <w:bottom w:val="none" w:sz="0" w:space="0" w:color="auto"/>
        <w:right w:val="none" w:sz="0" w:space="0" w:color="auto"/>
      </w:divBdr>
    </w:div>
    <w:div w:id="295842008">
      <w:bodyDiv w:val="1"/>
      <w:marLeft w:val="0"/>
      <w:marRight w:val="0"/>
      <w:marTop w:val="0"/>
      <w:marBottom w:val="0"/>
      <w:divBdr>
        <w:top w:val="none" w:sz="0" w:space="0" w:color="auto"/>
        <w:left w:val="none" w:sz="0" w:space="0" w:color="auto"/>
        <w:bottom w:val="none" w:sz="0" w:space="0" w:color="auto"/>
        <w:right w:val="none" w:sz="0" w:space="0" w:color="auto"/>
      </w:divBdr>
      <w:divsChild>
        <w:div w:id="755790062">
          <w:marLeft w:val="480"/>
          <w:marRight w:val="0"/>
          <w:marTop w:val="0"/>
          <w:marBottom w:val="0"/>
          <w:divBdr>
            <w:top w:val="none" w:sz="0" w:space="0" w:color="auto"/>
            <w:left w:val="none" w:sz="0" w:space="0" w:color="auto"/>
            <w:bottom w:val="none" w:sz="0" w:space="0" w:color="auto"/>
            <w:right w:val="none" w:sz="0" w:space="0" w:color="auto"/>
          </w:divBdr>
        </w:div>
      </w:divsChild>
    </w:div>
    <w:div w:id="313871798">
      <w:bodyDiv w:val="1"/>
      <w:marLeft w:val="0"/>
      <w:marRight w:val="0"/>
      <w:marTop w:val="0"/>
      <w:marBottom w:val="0"/>
      <w:divBdr>
        <w:top w:val="none" w:sz="0" w:space="0" w:color="auto"/>
        <w:left w:val="none" w:sz="0" w:space="0" w:color="auto"/>
        <w:bottom w:val="none" w:sz="0" w:space="0" w:color="auto"/>
        <w:right w:val="none" w:sz="0" w:space="0" w:color="auto"/>
      </w:divBdr>
      <w:divsChild>
        <w:div w:id="1629318196">
          <w:marLeft w:val="480"/>
          <w:marRight w:val="0"/>
          <w:marTop w:val="0"/>
          <w:marBottom w:val="0"/>
          <w:divBdr>
            <w:top w:val="none" w:sz="0" w:space="0" w:color="auto"/>
            <w:left w:val="none" w:sz="0" w:space="0" w:color="auto"/>
            <w:bottom w:val="none" w:sz="0" w:space="0" w:color="auto"/>
            <w:right w:val="none" w:sz="0" w:space="0" w:color="auto"/>
          </w:divBdr>
        </w:div>
        <w:div w:id="1074664810">
          <w:marLeft w:val="480"/>
          <w:marRight w:val="0"/>
          <w:marTop w:val="0"/>
          <w:marBottom w:val="0"/>
          <w:divBdr>
            <w:top w:val="none" w:sz="0" w:space="0" w:color="auto"/>
            <w:left w:val="none" w:sz="0" w:space="0" w:color="auto"/>
            <w:bottom w:val="none" w:sz="0" w:space="0" w:color="auto"/>
            <w:right w:val="none" w:sz="0" w:space="0" w:color="auto"/>
          </w:divBdr>
        </w:div>
        <w:div w:id="379327796">
          <w:marLeft w:val="480"/>
          <w:marRight w:val="0"/>
          <w:marTop w:val="0"/>
          <w:marBottom w:val="0"/>
          <w:divBdr>
            <w:top w:val="none" w:sz="0" w:space="0" w:color="auto"/>
            <w:left w:val="none" w:sz="0" w:space="0" w:color="auto"/>
            <w:bottom w:val="none" w:sz="0" w:space="0" w:color="auto"/>
            <w:right w:val="none" w:sz="0" w:space="0" w:color="auto"/>
          </w:divBdr>
        </w:div>
        <w:div w:id="53358564">
          <w:marLeft w:val="480"/>
          <w:marRight w:val="0"/>
          <w:marTop w:val="0"/>
          <w:marBottom w:val="0"/>
          <w:divBdr>
            <w:top w:val="none" w:sz="0" w:space="0" w:color="auto"/>
            <w:left w:val="none" w:sz="0" w:space="0" w:color="auto"/>
            <w:bottom w:val="none" w:sz="0" w:space="0" w:color="auto"/>
            <w:right w:val="none" w:sz="0" w:space="0" w:color="auto"/>
          </w:divBdr>
        </w:div>
        <w:div w:id="1163397290">
          <w:marLeft w:val="480"/>
          <w:marRight w:val="0"/>
          <w:marTop w:val="0"/>
          <w:marBottom w:val="0"/>
          <w:divBdr>
            <w:top w:val="none" w:sz="0" w:space="0" w:color="auto"/>
            <w:left w:val="none" w:sz="0" w:space="0" w:color="auto"/>
            <w:bottom w:val="none" w:sz="0" w:space="0" w:color="auto"/>
            <w:right w:val="none" w:sz="0" w:space="0" w:color="auto"/>
          </w:divBdr>
        </w:div>
        <w:div w:id="2107845818">
          <w:marLeft w:val="480"/>
          <w:marRight w:val="0"/>
          <w:marTop w:val="0"/>
          <w:marBottom w:val="0"/>
          <w:divBdr>
            <w:top w:val="none" w:sz="0" w:space="0" w:color="auto"/>
            <w:left w:val="none" w:sz="0" w:space="0" w:color="auto"/>
            <w:bottom w:val="none" w:sz="0" w:space="0" w:color="auto"/>
            <w:right w:val="none" w:sz="0" w:space="0" w:color="auto"/>
          </w:divBdr>
        </w:div>
        <w:div w:id="1685476792">
          <w:marLeft w:val="480"/>
          <w:marRight w:val="0"/>
          <w:marTop w:val="0"/>
          <w:marBottom w:val="0"/>
          <w:divBdr>
            <w:top w:val="none" w:sz="0" w:space="0" w:color="auto"/>
            <w:left w:val="none" w:sz="0" w:space="0" w:color="auto"/>
            <w:bottom w:val="none" w:sz="0" w:space="0" w:color="auto"/>
            <w:right w:val="none" w:sz="0" w:space="0" w:color="auto"/>
          </w:divBdr>
        </w:div>
        <w:div w:id="413672637">
          <w:marLeft w:val="480"/>
          <w:marRight w:val="0"/>
          <w:marTop w:val="0"/>
          <w:marBottom w:val="0"/>
          <w:divBdr>
            <w:top w:val="none" w:sz="0" w:space="0" w:color="auto"/>
            <w:left w:val="none" w:sz="0" w:space="0" w:color="auto"/>
            <w:bottom w:val="none" w:sz="0" w:space="0" w:color="auto"/>
            <w:right w:val="none" w:sz="0" w:space="0" w:color="auto"/>
          </w:divBdr>
        </w:div>
        <w:div w:id="1823112866">
          <w:marLeft w:val="480"/>
          <w:marRight w:val="0"/>
          <w:marTop w:val="0"/>
          <w:marBottom w:val="0"/>
          <w:divBdr>
            <w:top w:val="none" w:sz="0" w:space="0" w:color="auto"/>
            <w:left w:val="none" w:sz="0" w:space="0" w:color="auto"/>
            <w:bottom w:val="none" w:sz="0" w:space="0" w:color="auto"/>
            <w:right w:val="none" w:sz="0" w:space="0" w:color="auto"/>
          </w:divBdr>
        </w:div>
        <w:div w:id="1128858466">
          <w:marLeft w:val="480"/>
          <w:marRight w:val="0"/>
          <w:marTop w:val="0"/>
          <w:marBottom w:val="0"/>
          <w:divBdr>
            <w:top w:val="none" w:sz="0" w:space="0" w:color="auto"/>
            <w:left w:val="none" w:sz="0" w:space="0" w:color="auto"/>
            <w:bottom w:val="none" w:sz="0" w:space="0" w:color="auto"/>
            <w:right w:val="none" w:sz="0" w:space="0" w:color="auto"/>
          </w:divBdr>
        </w:div>
        <w:div w:id="1580209490">
          <w:marLeft w:val="480"/>
          <w:marRight w:val="0"/>
          <w:marTop w:val="0"/>
          <w:marBottom w:val="0"/>
          <w:divBdr>
            <w:top w:val="none" w:sz="0" w:space="0" w:color="auto"/>
            <w:left w:val="none" w:sz="0" w:space="0" w:color="auto"/>
            <w:bottom w:val="none" w:sz="0" w:space="0" w:color="auto"/>
            <w:right w:val="none" w:sz="0" w:space="0" w:color="auto"/>
          </w:divBdr>
        </w:div>
        <w:div w:id="180709044">
          <w:marLeft w:val="480"/>
          <w:marRight w:val="0"/>
          <w:marTop w:val="0"/>
          <w:marBottom w:val="0"/>
          <w:divBdr>
            <w:top w:val="none" w:sz="0" w:space="0" w:color="auto"/>
            <w:left w:val="none" w:sz="0" w:space="0" w:color="auto"/>
            <w:bottom w:val="none" w:sz="0" w:space="0" w:color="auto"/>
            <w:right w:val="none" w:sz="0" w:space="0" w:color="auto"/>
          </w:divBdr>
        </w:div>
        <w:div w:id="1001391636">
          <w:marLeft w:val="480"/>
          <w:marRight w:val="0"/>
          <w:marTop w:val="0"/>
          <w:marBottom w:val="0"/>
          <w:divBdr>
            <w:top w:val="none" w:sz="0" w:space="0" w:color="auto"/>
            <w:left w:val="none" w:sz="0" w:space="0" w:color="auto"/>
            <w:bottom w:val="none" w:sz="0" w:space="0" w:color="auto"/>
            <w:right w:val="none" w:sz="0" w:space="0" w:color="auto"/>
          </w:divBdr>
        </w:div>
        <w:div w:id="1127237724">
          <w:marLeft w:val="480"/>
          <w:marRight w:val="0"/>
          <w:marTop w:val="0"/>
          <w:marBottom w:val="0"/>
          <w:divBdr>
            <w:top w:val="none" w:sz="0" w:space="0" w:color="auto"/>
            <w:left w:val="none" w:sz="0" w:space="0" w:color="auto"/>
            <w:bottom w:val="none" w:sz="0" w:space="0" w:color="auto"/>
            <w:right w:val="none" w:sz="0" w:space="0" w:color="auto"/>
          </w:divBdr>
        </w:div>
        <w:div w:id="570191316">
          <w:marLeft w:val="480"/>
          <w:marRight w:val="0"/>
          <w:marTop w:val="0"/>
          <w:marBottom w:val="0"/>
          <w:divBdr>
            <w:top w:val="none" w:sz="0" w:space="0" w:color="auto"/>
            <w:left w:val="none" w:sz="0" w:space="0" w:color="auto"/>
            <w:bottom w:val="none" w:sz="0" w:space="0" w:color="auto"/>
            <w:right w:val="none" w:sz="0" w:space="0" w:color="auto"/>
          </w:divBdr>
        </w:div>
        <w:div w:id="1941916065">
          <w:marLeft w:val="480"/>
          <w:marRight w:val="0"/>
          <w:marTop w:val="0"/>
          <w:marBottom w:val="0"/>
          <w:divBdr>
            <w:top w:val="none" w:sz="0" w:space="0" w:color="auto"/>
            <w:left w:val="none" w:sz="0" w:space="0" w:color="auto"/>
            <w:bottom w:val="none" w:sz="0" w:space="0" w:color="auto"/>
            <w:right w:val="none" w:sz="0" w:space="0" w:color="auto"/>
          </w:divBdr>
        </w:div>
        <w:div w:id="1112020351">
          <w:marLeft w:val="480"/>
          <w:marRight w:val="0"/>
          <w:marTop w:val="0"/>
          <w:marBottom w:val="0"/>
          <w:divBdr>
            <w:top w:val="none" w:sz="0" w:space="0" w:color="auto"/>
            <w:left w:val="none" w:sz="0" w:space="0" w:color="auto"/>
            <w:bottom w:val="none" w:sz="0" w:space="0" w:color="auto"/>
            <w:right w:val="none" w:sz="0" w:space="0" w:color="auto"/>
          </w:divBdr>
        </w:div>
        <w:div w:id="1064451185">
          <w:marLeft w:val="480"/>
          <w:marRight w:val="0"/>
          <w:marTop w:val="0"/>
          <w:marBottom w:val="0"/>
          <w:divBdr>
            <w:top w:val="none" w:sz="0" w:space="0" w:color="auto"/>
            <w:left w:val="none" w:sz="0" w:space="0" w:color="auto"/>
            <w:bottom w:val="none" w:sz="0" w:space="0" w:color="auto"/>
            <w:right w:val="none" w:sz="0" w:space="0" w:color="auto"/>
          </w:divBdr>
        </w:div>
        <w:div w:id="1687514910">
          <w:marLeft w:val="480"/>
          <w:marRight w:val="0"/>
          <w:marTop w:val="0"/>
          <w:marBottom w:val="0"/>
          <w:divBdr>
            <w:top w:val="none" w:sz="0" w:space="0" w:color="auto"/>
            <w:left w:val="none" w:sz="0" w:space="0" w:color="auto"/>
            <w:bottom w:val="none" w:sz="0" w:space="0" w:color="auto"/>
            <w:right w:val="none" w:sz="0" w:space="0" w:color="auto"/>
          </w:divBdr>
        </w:div>
        <w:div w:id="2066833226">
          <w:marLeft w:val="480"/>
          <w:marRight w:val="0"/>
          <w:marTop w:val="0"/>
          <w:marBottom w:val="0"/>
          <w:divBdr>
            <w:top w:val="none" w:sz="0" w:space="0" w:color="auto"/>
            <w:left w:val="none" w:sz="0" w:space="0" w:color="auto"/>
            <w:bottom w:val="none" w:sz="0" w:space="0" w:color="auto"/>
            <w:right w:val="none" w:sz="0" w:space="0" w:color="auto"/>
          </w:divBdr>
        </w:div>
        <w:div w:id="1287083747">
          <w:marLeft w:val="480"/>
          <w:marRight w:val="0"/>
          <w:marTop w:val="0"/>
          <w:marBottom w:val="0"/>
          <w:divBdr>
            <w:top w:val="none" w:sz="0" w:space="0" w:color="auto"/>
            <w:left w:val="none" w:sz="0" w:space="0" w:color="auto"/>
            <w:bottom w:val="none" w:sz="0" w:space="0" w:color="auto"/>
            <w:right w:val="none" w:sz="0" w:space="0" w:color="auto"/>
          </w:divBdr>
        </w:div>
        <w:div w:id="1693024218">
          <w:marLeft w:val="480"/>
          <w:marRight w:val="0"/>
          <w:marTop w:val="0"/>
          <w:marBottom w:val="0"/>
          <w:divBdr>
            <w:top w:val="none" w:sz="0" w:space="0" w:color="auto"/>
            <w:left w:val="none" w:sz="0" w:space="0" w:color="auto"/>
            <w:bottom w:val="none" w:sz="0" w:space="0" w:color="auto"/>
            <w:right w:val="none" w:sz="0" w:space="0" w:color="auto"/>
          </w:divBdr>
        </w:div>
        <w:div w:id="1821725709">
          <w:marLeft w:val="480"/>
          <w:marRight w:val="0"/>
          <w:marTop w:val="0"/>
          <w:marBottom w:val="0"/>
          <w:divBdr>
            <w:top w:val="none" w:sz="0" w:space="0" w:color="auto"/>
            <w:left w:val="none" w:sz="0" w:space="0" w:color="auto"/>
            <w:bottom w:val="none" w:sz="0" w:space="0" w:color="auto"/>
            <w:right w:val="none" w:sz="0" w:space="0" w:color="auto"/>
          </w:divBdr>
        </w:div>
      </w:divsChild>
    </w:div>
    <w:div w:id="313949979">
      <w:bodyDiv w:val="1"/>
      <w:marLeft w:val="0"/>
      <w:marRight w:val="0"/>
      <w:marTop w:val="0"/>
      <w:marBottom w:val="0"/>
      <w:divBdr>
        <w:top w:val="none" w:sz="0" w:space="0" w:color="auto"/>
        <w:left w:val="none" w:sz="0" w:space="0" w:color="auto"/>
        <w:bottom w:val="none" w:sz="0" w:space="0" w:color="auto"/>
        <w:right w:val="none" w:sz="0" w:space="0" w:color="auto"/>
      </w:divBdr>
      <w:divsChild>
        <w:div w:id="353846686">
          <w:marLeft w:val="480"/>
          <w:marRight w:val="0"/>
          <w:marTop w:val="0"/>
          <w:marBottom w:val="0"/>
          <w:divBdr>
            <w:top w:val="none" w:sz="0" w:space="0" w:color="auto"/>
            <w:left w:val="none" w:sz="0" w:space="0" w:color="auto"/>
            <w:bottom w:val="none" w:sz="0" w:space="0" w:color="auto"/>
            <w:right w:val="none" w:sz="0" w:space="0" w:color="auto"/>
          </w:divBdr>
        </w:div>
        <w:div w:id="1657294208">
          <w:marLeft w:val="480"/>
          <w:marRight w:val="0"/>
          <w:marTop w:val="0"/>
          <w:marBottom w:val="0"/>
          <w:divBdr>
            <w:top w:val="none" w:sz="0" w:space="0" w:color="auto"/>
            <w:left w:val="none" w:sz="0" w:space="0" w:color="auto"/>
            <w:bottom w:val="none" w:sz="0" w:space="0" w:color="auto"/>
            <w:right w:val="none" w:sz="0" w:space="0" w:color="auto"/>
          </w:divBdr>
        </w:div>
        <w:div w:id="1055160333">
          <w:marLeft w:val="480"/>
          <w:marRight w:val="0"/>
          <w:marTop w:val="0"/>
          <w:marBottom w:val="0"/>
          <w:divBdr>
            <w:top w:val="none" w:sz="0" w:space="0" w:color="auto"/>
            <w:left w:val="none" w:sz="0" w:space="0" w:color="auto"/>
            <w:bottom w:val="none" w:sz="0" w:space="0" w:color="auto"/>
            <w:right w:val="none" w:sz="0" w:space="0" w:color="auto"/>
          </w:divBdr>
        </w:div>
        <w:div w:id="1121606911">
          <w:marLeft w:val="480"/>
          <w:marRight w:val="0"/>
          <w:marTop w:val="0"/>
          <w:marBottom w:val="0"/>
          <w:divBdr>
            <w:top w:val="none" w:sz="0" w:space="0" w:color="auto"/>
            <w:left w:val="none" w:sz="0" w:space="0" w:color="auto"/>
            <w:bottom w:val="none" w:sz="0" w:space="0" w:color="auto"/>
            <w:right w:val="none" w:sz="0" w:space="0" w:color="auto"/>
          </w:divBdr>
        </w:div>
        <w:div w:id="1444105325">
          <w:marLeft w:val="480"/>
          <w:marRight w:val="0"/>
          <w:marTop w:val="0"/>
          <w:marBottom w:val="0"/>
          <w:divBdr>
            <w:top w:val="none" w:sz="0" w:space="0" w:color="auto"/>
            <w:left w:val="none" w:sz="0" w:space="0" w:color="auto"/>
            <w:bottom w:val="none" w:sz="0" w:space="0" w:color="auto"/>
            <w:right w:val="none" w:sz="0" w:space="0" w:color="auto"/>
          </w:divBdr>
        </w:div>
      </w:divsChild>
    </w:div>
    <w:div w:id="326397430">
      <w:bodyDiv w:val="1"/>
      <w:marLeft w:val="0"/>
      <w:marRight w:val="0"/>
      <w:marTop w:val="0"/>
      <w:marBottom w:val="0"/>
      <w:divBdr>
        <w:top w:val="none" w:sz="0" w:space="0" w:color="auto"/>
        <w:left w:val="none" w:sz="0" w:space="0" w:color="auto"/>
        <w:bottom w:val="none" w:sz="0" w:space="0" w:color="auto"/>
        <w:right w:val="none" w:sz="0" w:space="0" w:color="auto"/>
      </w:divBdr>
    </w:div>
    <w:div w:id="327221295">
      <w:bodyDiv w:val="1"/>
      <w:marLeft w:val="0"/>
      <w:marRight w:val="0"/>
      <w:marTop w:val="0"/>
      <w:marBottom w:val="0"/>
      <w:divBdr>
        <w:top w:val="none" w:sz="0" w:space="0" w:color="auto"/>
        <w:left w:val="none" w:sz="0" w:space="0" w:color="auto"/>
        <w:bottom w:val="none" w:sz="0" w:space="0" w:color="auto"/>
        <w:right w:val="none" w:sz="0" w:space="0" w:color="auto"/>
      </w:divBdr>
      <w:divsChild>
        <w:div w:id="2061200754">
          <w:marLeft w:val="480"/>
          <w:marRight w:val="0"/>
          <w:marTop w:val="0"/>
          <w:marBottom w:val="0"/>
          <w:divBdr>
            <w:top w:val="none" w:sz="0" w:space="0" w:color="auto"/>
            <w:left w:val="none" w:sz="0" w:space="0" w:color="auto"/>
            <w:bottom w:val="none" w:sz="0" w:space="0" w:color="auto"/>
            <w:right w:val="none" w:sz="0" w:space="0" w:color="auto"/>
          </w:divBdr>
        </w:div>
        <w:div w:id="1703899210">
          <w:marLeft w:val="480"/>
          <w:marRight w:val="0"/>
          <w:marTop w:val="0"/>
          <w:marBottom w:val="0"/>
          <w:divBdr>
            <w:top w:val="none" w:sz="0" w:space="0" w:color="auto"/>
            <w:left w:val="none" w:sz="0" w:space="0" w:color="auto"/>
            <w:bottom w:val="none" w:sz="0" w:space="0" w:color="auto"/>
            <w:right w:val="none" w:sz="0" w:space="0" w:color="auto"/>
          </w:divBdr>
        </w:div>
        <w:div w:id="1683123581">
          <w:marLeft w:val="480"/>
          <w:marRight w:val="0"/>
          <w:marTop w:val="0"/>
          <w:marBottom w:val="0"/>
          <w:divBdr>
            <w:top w:val="none" w:sz="0" w:space="0" w:color="auto"/>
            <w:left w:val="none" w:sz="0" w:space="0" w:color="auto"/>
            <w:bottom w:val="none" w:sz="0" w:space="0" w:color="auto"/>
            <w:right w:val="none" w:sz="0" w:space="0" w:color="auto"/>
          </w:divBdr>
        </w:div>
        <w:div w:id="1893149904">
          <w:marLeft w:val="480"/>
          <w:marRight w:val="0"/>
          <w:marTop w:val="0"/>
          <w:marBottom w:val="0"/>
          <w:divBdr>
            <w:top w:val="none" w:sz="0" w:space="0" w:color="auto"/>
            <w:left w:val="none" w:sz="0" w:space="0" w:color="auto"/>
            <w:bottom w:val="none" w:sz="0" w:space="0" w:color="auto"/>
            <w:right w:val="none" w:sz="0" w:space="0" w:color="auto"/>
          </w:divBdr>
        </w:div>
        <w:div w:id="852383270">
          <w:marLeft w:val="480"/>
          <w:marRight w:val="0"/>
          <w:marTop w:val="0"/>
          <w:marBottom w:val="0"/>
          <w:divBdr>
            <w:top w:val="none" w:sz="0" w:space="0" w:color="auto"/>
            <w:left w:val="none" w:sz="0" w:space="0" w:color="auto"/>
            <w:bottom w:val="none" w:sz="0" w:space="0" w:color="auto"/>
            <w:right w:val="none" w:sz="0" w:space="0" w:color="auto"/>
          </w:divBdr>
        </w:div>
        <w:div w:id="152914241">
          <w:marLeft w:val="480"/>
          <w:marRight w:val="0"/>
          <w:marTop w:val="0"/>
          <w:marBottom w:val="0"/>
          <w:divBdr>
            <w:top w:val="none" w:sz="0" w:space="0" w:color="auto"/>
            <w:left w:val="none" w:sz="0" w:space="0" w:color="auto"/>
            <w:bottom w:val="none" w:sz="0" w:space="0" w:color="auto"/>
            <w:right w:val="none" w:sz="0" w:space="0" w:color="auto"/>
          </w:divBdr>
        </w:div>
        <w:div w:id="1511481117">
          <w:marLeft w:val="480"/>
          <w:marRight w:val="0"/>
          <w:marTop w:val="0"/>
          <w:marBottom w:val="0"/>
          <w:divBdr>
            <w:top w:val="none" w:sz="0" w:space="0" w:color="auto"/>
            <w:left w:val="none" w:sz="0" w:space="0" w:color="auto"/>
            <w:bottom w:val="none" w:sz="0" w:space="0" w:color="auto"/>
            <w:right w:val="none" w:sz="0" w:space="0" w:color="auto"/>
          </w:divBdr>
        </w:div>
        <w:div w:id="145825094">
          <w:marLeft w:val="480"/>
          <w:marRight w:val="0"/>
          <w:marTop w:val="0"/>
          <w:marBottom w:val="0"/>
          <w:divBdr>
            <w:top w:val="none" w:sz="0" w:space="0" w:color="auto"/>
            <w:left w:val="none" w:sz="0" w:space="0" w:color="auto"/>
            <w:bottom w:val="none" w:sz="0" w:space="0" w:color="auto"/>
            <w:right w:val="none" w:sz="0" w:space="0" w:color="auto"/>
          </w:divBdr>
        </w:div>
        <w:div w:id="225991582">
          <w:marLeft w:val="480"/>
          <w:marRight w:val="0"/>
          <w:marTop w:val="0"/>
          <w:marBottom w:val="0"/>
          <w:divBdr>
            <w:top w:val="none" w:sz="0" w:space="0" w:color="auto"/>
            <w:left w:val="none" w:sz="0" w:space="0" w:color="auto"/>
            <w:bottom w:val="none" w:sz="0" w:space="0" w:color="auto"/>
            <w:right w:val="none" w:sz="0" w:space="0" w:color="auto"/>
          </w:divBdr>
        </w:div>
        <w:div w:id="1369448907">
          <w:marLeft w:val="480"/>
          <w:marRight w:val="0"/>
          <w:marTop w:val="0"/>
          <w:marBottom w:val="0"/>
          <w:divBdr>
            <w:top w:val="none" w:sz="0" w:space="0" w:color="auto"/>
            <w:left w:val="none" w:sz="0" w:space="0" w:color="auto"/>
            <w:bottom w:val="none" w:sz="0" w:space="0" w:color="auto"/>
            <w:right w:val="none" w:sz="0" w:space="0" w:color="auto"/>
          </w:divBdr>
        </w:div>
        <w:div w:id="2146387637">
          <w:marLeft w:val="480"/>
          <w:marRight w:val="0"/>
          <w:marTop w:val="0"/>
          <w:marBottom w:val="0"/>
          <w:divBdr>
            <w:top w:val="none" w:sz="0" w:space="0" w:color="auto"/>
            <w:left w:val="none" w:sz="0" w:space="0" w:color="auto"/>
            <w:bottom w:val="none" w:sz="0" w:space="0" w:color="auto"/>
            <w:right w:val="none" w:sz="0" w:space="0" w:color="auto"/>
          </w:divBdr>
        </w:div>
        <w:div w:id="755588237">
          <w:marLeft w:val="480"/>
          <w:marRight w:val="0"/>
          <w:marTop w:val="0"/>
          <w:marBottom w:val="0"/>
          <w:divBdr>
            <w:top w:val="none" w:sz="0" w:space="0" w:color="auto"/>
            <w:left w:val="none" w:sz="0" w:space="0" w:color="auto"/>
            <w:bottom w:val="none" w:sz="0" w:space="0" w:color="auto"/>
            <w:right w:val="none" w:sz="0" w:space="0" w:color="auto"/>
          </w:divBdr>
        </w:div>
        <w:div w:id="788086644">
          <w:marLeft w:val="480"/>
          <w:marRight w:val="0"/>
          <w:marTop w:val="0"/>
          <w:marBottom w:val="0"/>
          <w:divBdr>
            <w:top w:val="none" w:sz="0" w:space="0" w:color="auto"/>
            <w:left w:val="none" w:sz="0" w:space="0" w:color="auto"/>
            <w:bottom w:val="none" w:sz="0" w:space="0" w:color="auto"/>
            <w:right w:val="none" w:sz="0" w:space="0" w:color="auto"/>
          </w:divBdr>
        </w:div>
        <w:div w:id="1892840359">
          <w:marLeft w:val="480"/>
          <w:marRight w:val="0"/>
          <w:marTop w:val="0"/>
          <w:marBottom w:val="0"/>
          <w:divBdr>
            <w:top w:val="none" w:sz="0" w:space="0" w:color="auto"/>
            <w:left w:val="none" w:sz="0" w:space="0" w:color="auto"/>
            <w:bottom w:val="none" w:sz="0" w:space="0" w:color="auto"/>
            <w:right w:val="none" w:sz="0" w:space="0" w:color="auto"/>
          </w:divBdr>
        </w:div>
        <w:div w:id="173884522">
          <w:marLeft w:val="480"/>
          <w:marRight w:val="0"/>
          <w:marTop w:val="0"/>
          <w:marBottom w:val="0"/>
          <w:divBdr>
            <w:top w:val="none" w:sz="0" w:space="0" w:color="auto"/>
            <w:left w:val="none" w:sz="0" w:space="0" w:color="auto"/>
            <w:bottom w:val="none" w:sz="0" w:space="0" w:color="auto"/>
            <w:right w:val="none" w:sz="0" w:space="0" w:color="auto"/>
          </w:divBdr>
        </w:div>
        <w:div w:id="866672342">
          <w:marLeft w:val="480"/>
          <w:marRight w:val="0"/>
          <w:marTop w:val="0"/>
          <w:marBottom w:val="0"/>
          <w:divBdr>
            <w:top w:val="none" w:sz="0" w:space="0" w:color="auto"/>
            <w:left w:val="none" w:sz="0" w:space="0" w:color="auto"/>
            <w:bottom w:val="none" w:sz="0" w:space="0" w:color="auto"/>
            <w:right w:val="none" w:sz="0" w:space="0" w:color="auto"/>
          </w:divBdr>
        </w:div>
        <w:div w:id="1819879849">
          <w:marLeft w:val="480"/>
          <w:marRight w:val="0"/>
          <w:marTop w:val="0"/>
          <w:marBottom w:val="0"/>
          <w:divBdr>
            <w:top w:val="none" w:sz="0" w:space="0" w:color="auto"/>
            <w:left w:val="none" w:sz="0" w:space="0" w:color="auto"/>
            <w:bottom w:val="none" w:sz="0" w:space="0" w:color="auto"/>
            <w:right w:val="none" w:sz="0" w:space="0" w:color="auto"/>
          </w:divBdr>
        </w:div>
        <w:div w:id="1467973076">
          <w:marLeft w:val="480"/>
          <w:marRight w:val="0"/>
          <w:marTop w:val="0"/>
          <w:marBottom w:val="0"/>
          <w:divBdr>
            <w:top w:val="none" w:sz="0" w:space="0" w:color="auto"/>
            <w:left w:val="none" w:sz="0" w:space="0" w:color="auto"/>
            <w:bottom w:val="none" w:sz="0" w:space="0" w:color="auto"/>
            <w:right w:val="none" w:sz="0" w:space="0" w:color="auto"/>
          </w:divBdr>
        </w:div>
        <w:div w:id="1800108969">
          <w:marLeft w:val="480"/>
          <w:marRight w:val="0"/>
          <w:marTop w:val="0"/>
          <w:marBottom w:val="0"/>
          <w:divBdr>
            <w:top w:val="none" w:sz="0" w:space="0" w:color="auto"/>
            <w:left w:val="none" w:sz="0" w:space="0" w:color="auto"/>
            <w:bottom w:val="none" w:sz="0" w:space="0" w:color="auto"/>
            <w:right w:val="none" w:sz="0" w:space="0" w:color="auto"/>
          </w:divBdr>
        </w:div>
        <w:div w:id="568928705">
          <w:marLeft w:val="480"/>
          <w:marRight w:val="0"/>
          <w:marTop w:val="0"/>
          <w:marBottom w:val="0"/>
          <w:divBdr>
            <w:top w:val="none" w:sz="0" w:space="0" w:color="auto"/>
            <w:left w:val="none" w:sz="0" w:space="0" w:color="auto"/>
            <w:bottom w:val="none" w:sz="0" w:space="0" w:color="auto"/>
            <w:right w:val="none" w:sz="0" w:space="0" w:color="auto"/>
          </w:divBdr>
        </w:div>
        <w:div w:id="1681616015">
          <w:marLeft w:val="480"/>
          <w:marRight w:val="0"/>
          <w:marTop w:val="0"/>
          <w:marBottom w:val="0"/>
          <w:divBdr>
            <w:top w:val="none" w:sz="0" w:space="0" w:color="auto"/>
            <w:left w:val="none" w:sz="0" w:space="0" w:color="auto"/>
            <w:bottom w:val="none" w:sz="0" w:space="0" w:color="auto"/>
            <w:right w:val="none" w:sz="0" w:space="0" w:color="auto"/>
          </w:divBdr>
        </w:div>
        <w:div w:id="1332217124">
          <w:marLeft w:val="480"/>
          <w:marRight w:val="0"/>
          <w:marTop w:val="0"/>
          <w:marBottom w:val="0"/>
          <w:divBdr>
            <w:top w:val="none" w:sz="0" w:space="0" w:color="auto"/>
            <w:left w:val="none" w:sz="0" w:space="0" w:color="auto"/>
            <w:bottom w:val="none" w:sz="0" w:space="0" w:color="auto"/>
            <w:right w:val="none" w:sz="0" w:space="0" w:color="auto"/>
          </w:divBdr>
        </w:div>
        <w:div w:id="1160539596">
          <w:marLeft w:val="480"/>
          <w:marRight w:val="0"/>
          <w:marTop w:val="0"/>
          <w:marBottom w:val="0"/>
          <w:divBdr>
            <w:top w:val="none" w:sz="0" w:space="0" w:color="auto"/>
            <w:left w:val="none" w:sz="0" w:space="0" w:color="auto"/>
            <w:bottom w:val="none" w:sz="0" w:space="0" w:color="auto"/>
            <w:right w:val="none" w:sz="0" w:space="0" w:color="auto"/>
          </w:divBdr>
        </w:div>
        <w:div w:id="1261138652">
          <w:marLeft w:val="480"/>
          <w:marRight w:val="0"/>
          <w:marTop w:val="0"/>
          <w:marBottom w:val="0"/>
          <w:divBdr>
            <w:top w:val="none" w:sz="0" w:space="0" w:color="auto"/>
            <w:left w:val="none" w:sz="0" w:space="0" w:color="auto"/>
            <w:bottom w:val="none" w:sz="0" w:space="0" w:color="auto"/>
            <w:right w:val="none" w:sz="0" w:space="0" w:color="auto"/>
          </w:divBdr>
        </w:div>
        <w:div w:id="2095856548">
          <w:marLeft w:val="480"/>
          <w:marRight w:val="0"/>
          <w:marTop w:val="0"/>
          <w:marBottom w:val="0"/>
          <w:divBdr>
            <w:top w:val="none" w:sz="0" w:space="0" w:color="auto"/>
            <w:left w:val="none" w:sz="0" w:space="0" w:color="auto"/>
            <w:bottom w:val="none" w:sz="0" w:space="0" w:color="auto"/>
            <w:right w:val="none" w:sz="0" w:space="0" w:color="auto"/>
          </w:divBdr>
        </w:div>
        <w:div w:id="631207649">
          <w:marLeft w:val="480"/>
          <w:marRight w:val="0"/>
          <w:marTop w:val="0"/>
          <w:marBottom w:val="0"/>
          <w:divBdr>
            <w:top w:val="none" w:sz="0" w:space="0" w:color="auto"/>
            <w:left w:val="none" w:sz="0" w:space="0" w:color="auto"/>
            <w:bottom w:val="none" w:sz="0" w:space="0" w:color="auto"/>
            <w:right w:val="none" w:sz="0" w:space="0" w:color="auto"/>
          </w:divBdr>
        </w:div>
        <w:div w:id="939949091">
          <w:marLeft w:val="480"/>
          <w:marRight w:val="0"/>
          <w:marTop w:val="0"/>
          <w:marBottom w:val="0"/>
          <w:divBdr>
            <w:top w:val="none" w:sz="0" w:space="0" w:color="auto"/>
            <w:left w:val="none" w:sz="0" w:space="0" w:color="auto"/>
            <w:bottom w:val="none" w:sz="0" w:space="0" w:color="auto"/>
            <w:right w:val="none" w:sz="0" w:space="0" w:color="auto"/>
          </w:divBdr>
        </w:div>
        <w:div w:id="1867786385">
          <w:marLeft w:val="480"/>
          <w:marRight w:val="0"/>
          <w:marTop w:val="0"/>
          <w:marBottom w:val="0"/>
          <w:divBdr>
            <w:top w:val="none" w:sz="0" w:space="0" w:color="auto"/>
            <w:left w:val="none" w:sz="0" w:space="0" w:color="auto"/>
            <w:bottom w:val="none" w:sz="0" w:space="0" w:color="auto"/>
            <w:right w:val="none" w:sz="0" w:space="0" w:color="auto"/>
          </w:divBdr>
        </w:div>
        <w:div w:id="1335381476">
          <w:marLeft w:val="480"/>
          <w:marRight w:val="0"/>
          <w:marTop w:val="0"/>
          <w:marBottom w:val="0"/>
          <w:divBdr>
            <w:top w:val="none" w:sz="0" w:space="0" w:color="auto"/>
            <w:left w:val="none" w:sz="0" w:space="0" w:color="auto"/>
            <w:bottom w:val="none" w:sz="0" w:space="0" w:color="auto"/>
            <w:right w:val="none" w:sz="0" w:space="0" w:color="auto"/>
          </w:divBdr>
        </w:div>
        <w:div w:id="1194226562">
          <w:marLeft w:val="480"/>
          <w:marRight w:val="0"/>
          <w:marTop w:val="0"/>
          <w:marBottom w:val="0"/>
          <w:divBdr>
            <w:top w:val="none" w:sz="0" w:space="0" w:color="auto"/>
            <w:left w:val="none" w:sz="0" w:space="0" w:color="auto"/>
            <w:bottom w:val="none" w:sz="0" w:space="0" w:color="auto"/>
            <w:right w:val="none" w:sz="0" w:space="0" w:color="auto"/>
          </w:divBdr>
        </w:div>
        <w:div w:id="1751268874">
          <w:marLeft w:val="480"/>
          <w:marRight w:val="0"/>
          <w:marTop w:val="0"/>
          <w:marBottom w:val="0"/>
          <w:divBdr>
            <w:top w:val="none" w:sz="0" w:space="0" w:color="auto"/>
            <w:left w:val="none" w:sz="0" w:space="0" w:color="auto"/>
            <w:bottom w:val="none" w:sz="0" w:space="0" w:color="auto"/>
            <w:right w:val="none" w:sz="0" w:space="0" w:color="auto"/>
          </w:divBdr>
        </w:div>
      </w:divsChild>
    </w:div>
    <w:div w:id="330644223">
      <w:bodyDiv w:val="1"/>
      <w:marLeft w:val="0"/>
      <w:marRight w:val="0"/>
      <w:marTop w:val="0"/>
      <w:marBottom w:val="0"/>
      <w:divBdr>
        <w:top w:val="none" w:sz="0" w:space="0" w:color="auto"/>
        <w:left w:val="none" w:sz="0" w:space="0" w:color="auto"/>
        <w:bottom w:val="none" w:sz="0" w:space="0" w:color="auto"/>
        <w:right w:val="none" w:sz="0" w:space="0" w:color="auto"/>
      </w:divBdr>
    </w:div>
    <w:div w:id="335377372">
      <w:bodyDiv w:val="1"/>
      <w:marLeft w:val="0"/>
      <w:marRight w:val="0"/>
      <w:marTop w:val="0"/>
      <w:marBottom w:val="0"/>
      <w:divBdr>
        <w:top w:val="none" w:sz="0" w:space="0" w:color="auto"/>
        <w:left w:val="none" w:sz="0" w:space="0" w:color="auto"/>
        <w:bottom w:val="none" w:sz="0" w:space="0" w:color="auto"/>
        <w:right w:val="none" w:sz="0" w:space="0" w:color="auto"/>
      </w:divBdr>
    </w:div>
    <w:div w:id="336617103">
      <w:bodyDiv w:val="1"/>
      <w:marLeft w:val="0"/>
      <w:marRight w:val="0"/>
      <w:marTop w:val="0"/>
      <w:marBottom w:val="0"/>
      <w:divBdr>
        <w:top w:val="none" w:sz="0" w:space="0" w:color="auto"/>
        <w:left w:val="none" w:sz="0" w:space="0" w:color="auto"/>
        <w:bottom w:val="none" w:sz="0" w:space="0" w:color="auto"/>
        <w:right w:val="none" w:sz="0" w:space="0" w:color="auto"/>
      </w:divBdr>
    </w:div>
    <w:div w:id="344401057">
      <w:bodyDiv w:val="1"/>
      <w:marLeft w:val="0"/>
      <w:marRight w:val="0"/>
      <w:marTop w:val="0"/>
      <w:marBottom w:val="0"/>
      <w:divBdr>
        <w:top w:val="none" w:sz="0" w:space="0" w:color="auto"/>
        <w:left w:val="none" w:sz="0" w:space="0" w:color="auto"/>
        <w:bottom w:val="none" w:sz="0" w:space="0" w:color="auto"/>
        <w:right w:val="none" w:sz="0" w:space="0" w:color="auto"/>
      </w:divBdr>
      <w:divsChild>
        <w:div w:id="436367803">
          <w:marLeft w:val="480"/>
          <w:marRight w:val="0"/>
          <w:marTop w:val="0"/>
          <w:marBottom w:val="0"/>
          <w:divBdr>
            <w:top w:val="none" w:sz="0" w:space="0" w:color="auto"/>
            <w:left w:val="none" w:sz="0" w:space="0" w:color="auto"/>
            <w:bottom w:val="none" w:sz="0" w:space="0" w:color="auto"/>
            <w:right w:val="none" w:sz="0" w:space="0" w:color="auto"/>
          </w:divBdr>
        </w:div>
        <w:div w:id="728381046">
          <w:marLeft w:val="480"/>
          <w:marRight w:val="0"/>
          <w:marTop w:val="0"/>
          <w:marBottom w:val="0"/>
          <w:divBdr>
            <w:top w:val="none" w:sz="0" w:space="0" w:color="auto"/>
            <w:left w:val="none" w:sz="0" w:space="0" w:color="auto"/>
            <w:bottom w:val="none" w:sz="0" w:space="0" w:color="auto"/>
            <w:right w:val="none" w:sz="0" w:space="0" w:color="auto"/>
          </w:divBdr>
        </w:div>
        <w:div w:id="1439326764">
          <w:marLeft w:val="480"/>
          <w:marRight w:val="0"/>
          <w:marTop w:val="0"/>
          <w:marBottom w:val="0"/>
          <w:divBdr>
            <w:top w:val="none" w:sz="0" w:space="0" w:color="auto"/>
            <w:left w:val="none" w:sz="0" w:space="0" w:color="auto"/>
            <w:bottom w:val="none" w:sz="0" w:space="0" w:color="auto"/>
            <w:right w:val="none" w:sz="0" w:space="0" w:color="auto"/>
          </w:divBdr>
        </w:div>
        <w:div w:id="1684432860">
          <w:marLeft w:val="480"/>
          <w:marRight w:val="0"/>
          <w:marTop w:val="0"/>
          <w:marBottom w:val="0"/>
          <w:divBdr>
            <w:top w:val="none" w:sz="0" w:space="0" w:color="auto"/>
            <w:left w:val="none" w:sz="0" w:space="0" w:color="auto"/>
            <w:bottom w:val="none" w:sz="0" w:space="0" w:color="auto"/>
            <w:right w:val="none" w:sz="0" w:space="0" w:color="auto"/>
          </w:divBdr>
        </w:div>
        <w:div w:id="69884903">
          <w:marLeft w:val="480"/>
          <w:marRight w:val="0"/>
          <w:marTop w:val="0"/>
          <w:marBottom w:val="0"/>
          <w:divBdr>
            <w:top w:val="none" w:sz="0" w:space="0" w:color="auto"/>
            <w:left w:val="none" w:sz="0" w:space="0" w:color="auto"/>
            <w:bottom w:val="none" w:sz="0" w:space="0" w:color="auto"/>
            <w:right w:val="none" w:sz="0" w:space="0" w:color="auto"/>
          </w:divBdr>
        </w:div>
        <w:div w:id="1505706877">
          <w:marLeft w:val="480"/>
          <w:marRight w:val="0"/>
          <w:marTop w:val="0"/>
          <w:marBottom w:val="0"/>
          <w:divBdr>
            <w:top w:val="none" w:sz="0" w:space="0" w:color="auto"/>
            <w:left w:val="none" w:sz="0" w:space="0" w:color="auto"/>
            <w:bottom w:val="none" w:sz="0" w:space="0" w:color="auto"/>
            <w:right w:val="none" w:sz="0" w:space="0" w:color="auto"/>
          </w:divBdr>
        </w:div>
        <w:div w:id="531920851">
          <w:marLeft w:val="480"/>
          <w:marRight w:val="0"/>
          <w:marTop w:val="0"/>
          <w:marBottom w:val="0"/>
          <w:divBdr>
            <w:top w:val="none" w:sz="0" w:space="0" w:color="auto"/>
            <w:left w:val="none" w:sz="0" w:space="0" w:color="auto"/>
            <w:bottom w:val="none" w:sz="0" w:space="0" w:color="auto"/>
            <w:right w:val="none" w:sz="0" w:space="0" w:color="auto"/>
          </w:divBdr>
        </w:div>
        <w:div w:id="2110008884">
          <w:marLeft w:val="480"/>
          <w:marRight w:val="0"/>
          <w:marTop w:val="0"/>
          <w:marBottom w:val="0"/>
          <w:divBdr>
            <w:top w:val="none" w:sz="0" w:space="0" w:color="auto"/>
            <w:left w:val="none" w:sz="0" w:space="0" w:color="auto"/>
            <w:bottom w:val="none" w:sz="0" w:space="0" w:color="auto"/>
            <w:right w:val="none" w:sz="0" w:space="0" w:color="auto"/>
          </w:divBdr>
        </w:div>
      </w:divsChild>
    </w:div>
    <w:div w:id="350647401">
      <w:bodyDiv w:val="1"/>
      <w:marLeft w:val="0"/>
      <w:marRight w:val="0"/>
      <w:marTop w:val="0"/>
      <w:marBottom w:val="0"/>
      <w:divBdr>
        <w:top w:val="none" w:sz="0" w:space="0" w:color="auto"/>
        <w:left w:val="none" w:sz="0" w:space="0" w:color="auto"/>
        <w:bottom w:val="none" w:sz="0" w:space="0" w:color="auto"/>
        <w:right w:val="none" w:sz="0" w:space="0" w:color="auto"/>
      </w:divBdr>
      <w:divsChild>
        <w:div w:id="7103098">
          <w:marLeft w:val="640"/>
          <w:marRight w:val="0"/>
          <w:marTop w:val="0"/>
          <w:marBottom w:val="0"/>
          <w:divBdr>
            <w:top w:val="none" w:sz="0" w:space="0" w:color="auto"/>
            <w:left w:val="none" w:sz="0" w:space="0" w:color="auto"/>
            <w:bottom w:val="none" w:sz="0" w:space="0" w:color="auto"/>
            <w:right w:val="none" w:sz="0" w:space="0" w:color="auto"/>
          </w:divBdr>
        </w:div>
        <w:div w:id="21903623">
          <w:marLeft w:val="640"/>
          <w:marRight w:val="0"/>
          <w:marTop w:val="0"/>
          <w:marBottom w:val="0"/>
          <w:divBdr>
            <w:top w:val="none" w:sz="0" w:space="0" w:color="auto"/>
            <w:left w:val="none" w:sz="0" w:space="0" w:color="auto"/>
            <w:bottom w:val="none" w:sz="0" w:space="0" w:color="auto"/>
            <w:right w:val="none" w:sz="0" w:space="0" w:color="auto"/>
          </w:divBdr>
        </w:div>
        <w:div w:id="40983465">
          <w:marLeft w:val="640"/>
          <w:marRight w:val="0"/>
          <w:marTop w:val="0"/>
          <w:marBottom w:val="0"/>
          <w:divBdr>
            <w:top w:val="none" w:sz="0" w:space="0" w:color="auto"/>
            <w:left w:val="none" w:sz="0" w:space="0" w:color="auto"/>
            <w:bottom w:val="none" w:sz="0" w:space="0" w:color="auto"/>
            <w:right w:val="none" w:sz="0" w:space="0" w:color="auto"/>
          </w:divBdr>
        </w:div>
        <w:div w:id="80369435">
          <w:marLeft w:val="640"/>
          <w:marRight w:val="0"/>
          <w:marTop w:val="0"/>
          <w:marBottom w:val="0"/>
          <w:divBdr>
            <w:top w:val="none" w:sz="0" w:space="0" w:color="auto"/>
            <w:left w:val="none" w:sz="0" w:space="0" w:color="auto"/>
            <w:bottom w:val="none" w:sz="0" w:space="0" w:color="auto"/>
            <w:right w:val="none" w:sz="0" w:space="0" w:color="auto"/>
          </w:divBdr>
        </w:div>
        <w:div w:id="107285857">
          <w:marLeft w:val="640"/>
          <w:marRight w:val="0"/>
          <w:marTop w:val="0"/>
          <w:marBottom w:val="0"/>
          <w:divBdr>
            <w:top w:val="none" w:sz="0" w:space="0" w:color="auto"/>
            <w:left w:val="none" w:sz="0" w:space="0" w:color="auto"/>
            <w:bottom w:val="none" w:sz="0" w:space="0" w:color="auto"/>
            <w:right w:val="none" w:sz="0" w:space="0" w:color="auto"/>
          </w:divBdr>
        </w:div>
        <w:div w:id="131945551">
          <w:marLeft w:val="640"/>
          <w:marRight w:val="0"/>
          <w:marTop w:val="0"/>
          <w:marBottom w:val="0"/>
          <w:divBdr>
            <w:top w:val="none" w:sz="0" w:space="0" w:color="auto"/>
            <w:left w:val="none" w:sz="0" w:space="0" w:color="auto"/>
            <w:bottom w:val="none" w:sz="0" w:space="0" w:color="auto"/>
            <w:right w:val="none" w:sz="0" w:space="0" w:color="auto"/>
          </w:divBdr>
        </w:div>
        <w:div w:id="217592870">
          <w:marLeft w:val="640"/>
          <w:marRight w:val="0"/>
          <w:marTop w:val="0"/>
          <w:marBottom w:val="0"/>
          <w:divBdr>
            <w:top w:val="none" w:sz="0" w:space="0" w:color="auto"/>
            <w:left w:val="none" w:sz="0" w:space="0" w:color="auto"/>
            <w:bottom w:val="none" w:sz="0" w:space="0" w:color="auto"/>
            <w:right w:val="none" w:sz="0" w:space="0" w:color="auto"/>
          </w:divBdr>
        </w:div>
        <w:div w:id="269438042">
          <w:marLeft w:val="640"/>
          <w:marRight w:val="0"/>
          <w:marTop w:val="0"/>
          <w:marBottom w:val="0"/>
          <w:divBdr>
            <w:top w:val="none" w:sz="0" w:space="0" w:color="auto"/>
            <w:left w:val="none" w:sz="0" w:space="0" w:color="auto"/>
            <w:bottom w:val="none" w:sz="0" w:space="0" w:color="auto"/>
            <w:right w:val="none" w:sz="0" w:space="0" w:color="auto"/>
          </w:divBdr>
        </w:div>
        <w:div w:id="282737576">
          <w:marLeft w:val="640"/>
          <w:marRight w:val="0"/>
          <w:marTop w:val="0"/>
          <w:marBottom w:val="0"/>
          <w:divBdr>
            <w:top w:val="none" w:sz="0" w:space="0" w:color="auto"/>
            <w:left w:val="none" w:sz="0" w:space="0" w:color="auto"/>
            <w:bottom w:val="none" w:sz="0" w:space="0" w:color="auto"/>
            <w:right w:val="none" w:sz="0" w:space="0" w:color="auto"/>
          </w:divBdr>
        </w:div>
        <w:div w:id="320155891">
          <w:marLeft w:val="640"/>
          <w:marRight w:val="0"/>
          <w:marTop w:val="0"/>
          <w:marBottom w:val="0"/>
          <w:divBdr>
            <w:top w:val="none" w:sz="0" w:space="0" w:color="auto"/>
            <w:left w:val="none" w:sz="0" w:space="0" w:color="auto"/>
            <w:bottom w:val="none" w:sz="0" w:space="0" w:color="auto"/>
            <w:right w:val="none" w:sz="0" w:space="0" w:color="auto"/>
          </w:divBdr>
        </w:div>
        <w:div w:id="324667880">
          <w:marLeft w:val="640"/>
          <w:marRight w:val="0"/>
          <w:marTop w:val="0"/>
          <w:marBottom w:val="0"/>
          <w:divBdr>
            <w:top w:val="none" w:sz="0" w:space="0" w:color="auto"/>
            <w:left w:val="none" w:sz="0" w:space="0" w:color="auto"/>
            <w:bottom w:val="none" w:sz="0" w:space="0" w:color="auto"/>
            <w:right w:val="none" w:sz="0" w:space="0" w:color="auto"/>
          </w:divBdr>
        </w:div>
        <w:div w:id="326252222">
          <w:marLeft w:val="640"/>
          <w:marRight w:val="0"/>
          <w:marTop w:val="0"/>
          <w:marBottom w:val="0"/>
          <w:divBdr>
            <w:top w:val="none" w:sz="0" w:space="0" w:color="auto"/>
            <w:left w:val="none" w:sz="0" w:space="0" w:color="auto"/>
            <w:bottom w:val="none" w:sz="0" w:space="0" w:color="auto"/>
            <w:right w:val="none" w:sz="0" w:space="0" w:color="auto"/>
          </w:divBdr>
        </w:div>
        <w:div w:id="332728071">
          <w:marLeft w:val="640"/>
          <w:marRight w:val="0"/>
          <w:marTop w:val="0"/>
          <w:marBottom w:val="0"/>
          <w:divBdr>
            <w:top w:val="none" w:sz="0" w:space="0" w:color="auto"/>
            <w:left w:val="none" w:sz="0" w:space="0" w:color="auto"/>
            <w:bottom w:val="none" w:sz="0" w:space="0" w:color="auto"/>
            <w:right w:val="none" w:sz="0" w:space="0" w:color="auto"/>
          </w:divBdr>
        </w:div>
        <w:div w:id="339309952">
          <w:marLeft w:val="640"/>
          <w:marRight w:val="0"/>
          <w:marTop w:val="0"/>
          <w:marBottom w:val="0"/>
          <w:divBdr>
            <w:top w:val="none" w:sz="0" w:space="0" w:color="auto"/>
            <w:left w:val="none" w:sz="0" w:space="0" w:color="auto"/>
            <w:bottom w:val="none" w:sz="0" w:space="0" w:color="auto"/>
            <w:right w:val="none" w:sz="0" w:space="0" w:color="auto"/>
          </w:divBdr>
        </w:div>
        <w:div w:id="341014508">
          <w:marLeft w:val="640"/>
          <w:marRight w:val="0"/>
          <w:marTop w:val="0"/>
          <w:marBottom w:val="0"/>
          <w:divBdr>
            <w:top w:val="none" w:sz="0" w:space="0" w:color="auto"/>
            <w:left w:val="none" w:sz="0" w:space="0" w:color="auto"/>
            <w:bottom w:val="none" w:sz="0" w:space="0" w:color="auto"/>
            <w:right w:val="none" w:sz="0" w:space="0" w:color="auto"/>
          </w:divBdr>
        </w:div>
        <w:div w:id="369457077">
          <w:marLeft w:val="640"/>
          <w:marRight w:val="0"/>
          <w:marTop w:val="0"/>
          <w:marBottom w:val="0"/>
          <w:divBdr>
            <w:top w:val="none" w:sz="0" w:space="0" w:color="auto"/>
            <w:left w:val="none" w:sz="0" w:space="0" w:color="auto"/>
            <w:bottom w:val="none" w:sz="0" w:space="0" w:color="auto"/>
            <w:right w:val="none" w:sz="0" w:space="0" w:color="auto"/>
          </w:divBdr>
        </w:div>
        <w:div w:id="429087182">
          <w:marLeft w:val="640"/>
          <w:marRight w:val="0"/>
          <w:marTop w:val="0"/>
          <w:marBottom w:val="0"/>
          <w:divBdr>
            <w:top w:val="none" w:sz="0" w:space="0" w:color="auto"/>
            <w:left w:val="none" w:sz="0" w:space="0" w:color="auto"/>
            <w:bottom w:val="none" w:sz="0" w:space="0" w:color="auto"/>
            <w:right w:val="none" w:sz="0" w:space="0" w:color="auto"/>
          </w:divBdr>
        </w:div>
        <w:div w:id="456340831">
          <w:marLeft w:val="640"/>
          <w:marRight w:val="0"/>
          <w:marTop w:val="0"/>
          <w:marBottom w:val="0"/>
          <w:divBdr>
            <w:top w:val="none" w:sz="0" w:space="0" w:color="auto"/>
            <w:left w:val="none" w:sz="0" w:space="0" w:color="auto"/>
            <w:bottom w:val="none" w:sz="0" w:space="0" w:color="auto"/>
            <w:right w:val="none" w:sz="0" w:space="0" w:color="auto"/>
          </w:divBdr>
        </w:div>
        <w:div w:id="474376069">
          <w:marLeft w:val="640"/>
          <w:marRight w:val="0"/>
          <w:marTop w:val="0"/>
          <w:marBottom w:val="0"/>
          <w:divBdr>
            <w:top w:val="none" w:sz="0" w:space="0" w:color="auto"/>
            <w:left w:val="none" w:sz="0" w:space="0" w:color="auto"/>
            <w:bottom w:val="none" w:sz="0" w:space="0" w:color="auto"/>
            <w:right w:val="none" w:sz="0" w:space="0" w:color="auto"/>
          </w:divBdr>
        </w:div>
        <w:div w:id="488598838">
          <w:marLeft w:val="640"/>
          <w:marRight w:val="0"/>
          <w:marTop w:val="0"/>
          <w:marBottom w:val="0"/>
          <w:divBdr>
            <w:top w:val="none" w:sz="0" w:space="0" w:color="auto"/>
            <w:left w:val="none" w:sz="0" w:space="0" w:color="auto"/>
            <w:bottom w:val="none" w:sz="0" w:space="0" w:color="auto"/>
            <w:right w:val="none" w:sz="0" w:space="0" w:color="auto"/>
          </w:divBdr>
        </w:div>
        <w:div w:id="502664860">
          <w:marLeft w:val="640"/>
          <w:marRight w:val="0"/>
          <w:marTop w:val="0"/>
          <w:marBottom w:val="0"/>
          <w:divBdr>
            <w:top w:val="none" w:sz="0" w:space="0" w:color="auto"/>
            <w:left w:val="none" w:sz="0" w:space="0" w:color="auto"/>
            <w:bottom w:val="none" w:sz="0" w:space="0" w:color="auto"/>
            <w:right w:val="none" w:sz="0" w:space="0" w:color="auto"/>
          </w:divBdr>
        </w:div>
        <w:div w:id="509564854">
          <w:marLeft w:val="640"/>
          <w:marRight w:val="0"/>
          <w:marTop w:val="0"/>
          <w:marBottom w:val="0"/>
          <w:divBdr>
            <w:top w:val="none" w:sz="0" w:space="0" w:color="auto"/>
            <w:left w:val="none" w:sz="0" w:space="0" w:color="auto"/>
            <w:bottom w:val="none" w:sz="0" w:space="0" w:color="auto"/>
            <w:right w:val="none" w:sz="0" w:space="0" w:color="auto"/>
          </w:divBdr>
        </w:div>
        <w:div w:id="537015303">
          <w:marLeft w:val="640"/>
          <w:marRight w:val="0"/>
          <w:marTop w:val="0"/>
          <w:marBottom w:val="0"/>
          <w:divBdr>
            <w:top w:val="none" w:sz="0" w:space="0" w:color="auto"/>
            <w:left w:val="none" w:sz="0" w:space="0" w:color="auto"/>
            <w:bottom w:val="none" w:sz="0" w:space="0" w:color="auto"/>
            <w:right w:val="none" w:sz="0" w:space="0" w:color="auto"/>
          </w:divBdr>
        </w:div>
        <w:div w:id="575044938">
          <w:marLeft w:val="640"/>
          <w:marRight w:val="0"/>
          <w:marTop w:val="0"/>
          <w:marBottom w:val="0"/>
          <w:divBdr>
            <w:top w:val="none" w:sz="0" w:space="0" w:color="auto"/>
            <w:left w:val="none" w:sz="0" w:space="0" w:color="auto"/>
            <w:bottom w:val="none" w:sz="0" w:space="0" w:color="auto"/>
            <w:right w:val="none" w:sz="0" w:space="0" w:color="auto"/>
          </w:divBdr>
        </w:div>
        <w:div w:id="608782877">
          <w:marLeft w:val="640"/>
          <w:marRight w:val="0"/>
          <w:marTop w:val="0"/>
          <w:marBottom w:val="0"/>
          <w:divBdr>
            <w:top w:val="none" w:sz="0" w:space="0" w:color="auto"/>
            <w:left w:val="none" w:sz="0" w:space="0" w:color="auto"/>
            <w:bottom w:val="none" w:sz="0" w:space="0" w:color="auto"/>
            <w:right w:val="none" w:sz="0" w:space="0" w:color="auto"/>
          </w:divBdr>
        </w:div>
        <w:div w:id="643586412">
          <w:marLeft w:val="640"/>
          <w:marRight w:val="0"/>
          <w:marTop w:val="0"/>
          <w:marBottom w:val="0"/>
          <w:divBdr>
            <w:top w:val="none" w:sz="0" w:space="0" w:color="auto"/>
            <w:left w:val="none" w:sz="0" w:space="0" w:color="auto"/>
            <w:bottom w:val="none" w:sz="0" w:space="0" w:color="auto"/>
            <w:right w:val="none" w:sz="0" w:space="0" w:color="auto"/>
          </w:divBdr>
        </w:div>
        <w:div w:id="665136335">
          <w:marLeft w:val="640"/>
          <w:marRight w:val="0"/>
          <w:marTop w:val="0"/>
          <w:marBottom w:val="0"/>
          <w:divBdr>
            <w:top w:val="none" w:sz="0" w:space="0" w:color="auto"/>
            <w:left w:val="none" w:sz="0" w:space="0" w:color="auto"/>
            <w:bottom w:val="none" w:sz="0" w:space="0" w:color="auto"/>
            <w:right w:val="none" w:sz="0" w:space="0" w:color="auto"/>
          </w:divBdr>
        </w:div>
        <w:div w:id="763652018">
          <w:marLeft w:val="640"/>
          <w:marRight w:val="0"/>
          <w:marTop w:val="0"/>
          <w:marBottom w:val="0"/>
          <w:divBdr>
            <w:top w:val="none" w:sz="0" w:space="0" w:color="auto"/>
            <w:left w:val="none" w:sz="0" w:space="0" w:color="auto"/>
            <w:bottom w:val="none" w:sz="0" w:space="0" w:color="auto"/>
            <w:right w:val="none" w:sz="0" w:space="0" w:color="auto"/>
          </w:divBdr>
        </w:div>
        <w:div w:id="769930292">
          <w:marLeft w:val="640"/>
          <w:marRight w:val="0"/>
          <w:marTop w:val="0"/>
          <w:marBottom w:val="0"/>
          <w:divBdr>
            <w:top w:val="none" w:sz="0" w:space="0" w:color="auto"/>
            <w:left w:val="none" w:sz="0" w:space="0" w:color="auto"/>
            <w:bottom w:val="none" w:sz="0" w:space="0" w:color="auto"/>
            <w:right w:val="none" w:sz="0" w:space="0" w:color="auto"/>
          </w:divBdr>
        </w:div>
        <w:div w:id="798303223">
          <w:marLeft w:val="640"/>
          <w:marRight w:val="0"/>
          <w:marTop w:val="0"/>
          <w:marBottom w:val="0"/>
          <w:divBdr>
            <w:top w:val="none" w:sz="0" w:space="0" w:color="auto"/>
            <w:left w:val="none" w:sz="0" w:space="0" w:color="auto"/>
            <w:bottom w:val="none" w:sz="0" w:space="0" w:color="auto"/>
            <w:right w:val="none" w:sz="0" w:space="0" w:color="auto"/>
          </w:divBdr>
        </w:div>
        <w:div w:id="916062552">
          <w:marLeft w:val="640"/>
          <w:marRight w:val="0"/>
          <w:marTop w:val="0"/>
          <w:marBottom w:val="0"/>
          <w:divBdr>
            <w:top w:val="none" w:sz="0" w:space="0" w:color="auto"/>
            <w:left w:val="none" w:sz="0" w:space="0" w:color="auto"/>
            <w:bottom w:val="none" w:sz="0" w:space="0" w:color="auto"/>
            <w:right w:val="none" w:sz="0" w:space="0" w:color="auto"/>
          </w:divBdr>
        </w:div>
        <w:div w:id="917246199">
          <w:marLeft w:val="640"/>
          <w:marRight w:val="0"/>
          <w:marTop w:val="0"/>
          <w:marBottom w:val="0"/>
          <w:divBdr>
            <w:top w:val="none" w:sz="0" w:space="0" w:color="auto"/>
            <w:left w:val="none" w:sz="0" w:space="0" w:color="auto"/>
            <w:bottom w:val="none" w:sz="0" w:space="0" w:color="auto"/>
            <w:right w:val="none" w:sz="0" w:space="0" w:color="auto"/>
          </w:divBdr>
        </w:div>
        <w:div w:id="952714264">
          <w:marLeft w:val="640"/>
          <w:marRight w:val="0"/>
          <w:marTop w:val="0"/>
          <w:marBottom w:val="0"/>
          <w:divBdr>
            <w:top w:val="none" w:sz="0" w:space="0" w:color="auto"/>
            <w:left w:val="none" w:sz="0" w:space="0" w:color="auto"/>
            <w:bottom w:val="none" w:sz="0" w:space="0" w:color="auto"/>
            <w:right w:val="none" w:sz="0" w:space="0" w:color="auto"/>
          </w:divBdr>
        </w:div>
        <w:div w:id="966736690">
          <w:marLeft w:val="640"/>
          <w:marRight w:val="0"/>
          <w:marTop w:val="0"/>
          <w:marBottom w:val="0"/>
          <w:divBdr>
            <w:top w:val="none" w:sz="0" w:space="0" w:color="auto"/>
            <w:left w:val="none" w:sz="0" w:space="0" w:color="auto"/>
            <w:bottom w:val="none" w:sz="0" w:space="0" w:color="auto"/>
            <w:right w:val="none" w:sz="0" w:space="0" w:color="auto"/>
          </w:divBdr>
        </w:div>
        <w:div w:id="1002898263">
          <w:marLeft w:val="640"/>
          <w:marRight w:val="0"/>
          <w:marTop w:val="0"/>
          <w:marBottom w:val="0"/>
          <w:divBdr>
            <w:top w:val="none" w:sz="0" w:space="0" w:color="auto"/>
            <w:left w:val="none" w:sz="0" w:space="0" w:color="auto"/>
            <w:bottom w:val="none" w:sz="0" w:space="0" w:color="auto"/>
            <w:right w:val="none" w:sz="0" w:space="0" w:color="auto"/>
          </w:divBdr>
        </w:div>
        <w:div w:id="1076827960">
          <w:marLeft w:val="640"/>
          <w:marRight w:val="0"/>
          <w:marTop w:val="0"/>
          <w:marBottom w:val="0"/>
          <w:divBdr>
            <w:top w:val="none" w:sz="0" w:space="0" w:color="auto"/>
            <w:left w:val="none" w:sz="0" w:space="0" w:color="auto"/>
            <w:bottom w:val="none" w:sz="0" w:space="0" w:color="auto"/>
            <w:right w:val="none" w:sz="0" w:space="0" w:color="auto"/>
          </w:divBdr>
        </w:div>
        <w:div w:id="1087574156">
          <w:marLeft w:val="640"/>
          <w:marRight w:val="0"/>
          <w:marTop w:val="0"/>
          <w:marBottom w:val="0"/>
          <w:divBdr>
            <w:top w:val="none" w:sz="0" w:space="0" w:color="auto"/>
            <w:left w:val="none" w:sz="0" w:space="0" w:color="auto"/>
            <w:bottom w:val="none" w:sz="0" w:space="0" w:color="auto"/>
            <w:right w:val="none" w:sz="0" w:space="0" w:color="auto"/>
          </w:divBdr>
        </w:div>
        <w:div w:id="1153839288">
          <w:marLeft w:val="640"/>
          <w:marRight w:val="0"/>
          <w:marTop w:val="0"/>
          <w:marBottom w:val="0"/>
          <w:divBdr>
            <w:top w:val="none" w:sz="0" w:space="0" w:color="auto"/>
            <w:left w:val="none" w:sz="0" w:space="0" w:color="auto"/>
            <w:bottom w:val="none" w:sz="0" w:space="0" w:color="auto"/>
            <w:right w:val="none" w:sz="0" w:space="0" w:color="auto"/>
          </w:divBdr>
        </w:div>
        <w:div w:id="1202353796">
          <w:marLeft w:val="640"/>
          <w:marRight w:val="0"/>
          <w:marTop w:val="0"/>
          <w:marBottom w:val="0"/>
          <w:divBdr>
            <w:top w:val="none" w:sz="0" w:space="0" w:color="auto"/>
            <w:left w:val="none" w:sz="0" w:space="0" w:color="auto"/>
            <w:bottom w:val="none" w:sz="0" w:space="0" w:color="auto"/>
            <w:right w:val="none" w:sz="0" w:space="0" w:color="auto"/>
          </w:divBdr>
        </w:div>
        <w:div w:id="1217549404">
          <w:marLeft w:val="640"/>
          <w:marRight w:val="0"/>
          <w:marTop w:val="0"/>
          <w:marBottom w:val="0"/>
          <w:divBdr>
            <w:top w:val="none" w:sz="0" w:space="0" w:color="auto"/>
            <w:left w:val="none" w:sz="0" w:space="0" w:color="auto"/>
            <w:bottom w:val="none" w:sz="0" w:space="0" w:color="auto"/>
            <w:right w:val="none" w:sz="0" w:space="0" w:color="auto"/>
          </w:divBdr>
        </w:div>
        <w:div w:id="1226572836">
          <w:marLeft w:val="640"/>
          <w:marRight w:val="0"/>
          <w:marTop w:val="0"/>
          <w:marBottom w:val="0"/>
          <w:divBdr>
            <w:top w:val="none" w:sz="0" w:space="0" w:color="auto"/>
            <w:left w:val="none" w:sz="0" w:space="0" w:color="auto"/>
            <w:bottom w:val="none" w:sz="0" w:space="0" w:color="auto"/>
            <w:right w:val="none" w:sz="0" w:space="0" w:color="auto"/>
          </w:divBdr>
        </w:div>
        <w:div w:id="1245333455">
          <w:marLeft w:val="640"/>
          <w:marRight w:val="0"/>
          <w:marTop w:val="0"/>
          <w:marBottom w:val="0"/>
          <w:divBdr>
            <w:top w:val="none" w:sz="0" w:space="0" w:color="auto"/>
            <w:left w:val="none" w:sz="0" w:space="0" w:color="auto"/>
            <w:bottom w:val="none" w:sz="0" w:space="0" w:color="auto"/>
            <w:right w:val="none" w:sz="0" w:space="0" w:color="auto"/>
          </w:divBdr>
        </w:div>
        <w:div w:id="1252854328">
          <w:marLeft w:val="640"/>
          <w:marRight w:val="0"/>
          <w:marTop w:val="0"/>
          <w:marBottom w:val="0"/>
          <w:divBdr>
            <w:top w:val="none" w:sz="0" w:space="0" w:color="auto"/>
            <w:left w:val="none" w:sz="0" w:space="0" w:color="auto"/>
            <w:bottom w:val="none" w:sz="0" w:space="0" w:color="auto"/>
            <w:right w:val="none" w:sz="0" w:space="0" w:color="auto"/>
          </w:divBdr>
        </w:div>
        <w:div w:id="1259291321">
          <w:marLeft w:val="640"/>
          <w:marRight w:val="0"/>
          <w:marTop w:val="0"/>
          <w:marBottom w:val="0"/>
          <w:divBdr>
            <w:top w:val="none" w:sz="0" w:space="0" w:color="auto"/>
            <w:left w:val="none" w:sz="0" w:space="0" w:color="auto"/>
            <w:bottom w:val="none" w:sz="0" w:space="0" w:color="auto"/>
            <w:right w:val="none" w:sz="0" w:space="0" w:color="auto"/>
          </w:divBdr>
        </w:div>
        <w:div w:id="1281766006">
          <w:marLeft w:val="640"/>
          <w:marRight w:val="0"/>
          <w:marTop w:val="0"/>
          <w:marBottom w:val="0"/>
          <w:divBdr>
            <w:top w:val="none" w:sz="0" w:space="0" w:color="auto"/>
            <w:left w:val="none" w:sz="0" w:space="0" w:color="auto"/>
            <w:bottom w:val="none" w:sz="0" w:space="0" w:color="auto"/>
            <w:right w:val="none" w:sz="0" w:space="0" w:color="auto"/>
          </w:divBdr>
        </w:div>
        <w:div w:id="1336035978">
          <w:marLeft w:val="640"/>
          <w:marRight w:val="0"/>
          <w:marTop w:val="0"/>
          <w:marBottom w:val="0"/>
          <w:divBdr>
            <w:top w:val="none" w:sz="0" w:space="0" w:color="auto"/>
            <w:left w:val="none" w:sz="0" w:space="0" w:color="auto"/>
            <w:bottom w:val="none" w:sz="0" w:space="0" w:color="auto"/>
            <w:right w:val="none" w:sz="0" w:space="0" w:color="auto"/>
          </w:divBdr>
        </w:div>
        <w:div w:id="1336690142">
          <w:marLeft w:val="640"/>
          <w:marRight w:val="0"/>
          <w:marTop w:val="0"/>
          <w:marBottom w:val="0"/>
          <w:divBdr>
            <w:top w:val="none" w:sz="0" w:space="0" w:color="auto"/>
            <w:left w:val="none" w:sz="0" w:space="0" w:color="auto"/>
            <w:bottom w:val="none" w:sz="0" w:space="0" w:color="auto"/>
            <w:right w:val="none" w:sz="0" w:space="0" w:color="auto"/>
          </w:divBdr>
        </w:div>
        <w:div w:id="1369837418">
          <w:marLeft w:val="640"/>
          <w:marRight w:val="0"/>
          <w:marTop w:val="0"/>
          <w:marBottom w:val="0"/>
          <w:divBdr>
            <w:top w:val="none" w:sz="0" w:space="0" w:color="auto"/>
            <w:left w:val="none" w:sz="0" w:space="0" w:color="auto"/>
            <w:bottom w:val="none" w:sz="0" w:space="0" w:color="auto"/>
            <w:right w:val="none" w:sz="0" w:space="0" w:color="auto"/>
          </w:divBdr>
        </w:div>
        <w:div w:id="1394890252">
          <w:marLeft w:val="640"/>
          <w:marRight w:val="0"/>
          <w:marTop w:val="0"/>
          <w:marBottom w:val="0"/>
          <w:divBdr>
            <w:top w:val="none" w:sz="0" w:space="0" w:color="auto"/>
            <w:left w:val="none" w:sz="0" w:space="0" w:color="auto"/>
            <w:bottom w:val="none" w:sz="0" w:space="0" w:color="auto"/>
            <w:right w:val="none" w:sz="0" w:space="0" w:color="auto"/>
          </w:divBdr>
        </w:div>
        <w:div w:id="1400403396">
          <w:marLeft w:val="640"/>
          <w:marRight w:val="0"/>
          <w:marTop w:val="0"/>
          <w:marBottom w:val="0"/>
          <w:divBdr>
            <w:top w:val="none" w:sz="0" w:space="0" w:color="auto"/>
            <w:left w:val="none" w:sz="0" w:space="0" w:color="auto"/>
            <w:bottom w:val="none" w:sz="0" w:space="0" w:color="auto"/>
            <w:right w:val="none" w:sz="0" w:space="0" w:color="auto"/>
          </w:divBdr>
        </w:div>
        <w:div w:id="1409036994">
          <w:marLeft w:val="640"/>
          <w:marRight w:val="0"/>
          <w:marTop w:val="0"/>
          <w:marBottom w:val="0"/>
          <w:divBdr>
            <w:top w:val="none" w:sz="0" w:space="0" w:color="auto"/>
            <w:left w:val="none" w:sz="0" w:space="0" w:color="auto"/>
            <w:bottom w:val="none" w:sz="0" w:space="0" w:color="auto"/>
            <w:right w:val="none" w:sz="0" w:space="0" w:color="auto"/>
          </w:divBdr>
        </w:div>
        <w:div w:id="1429500001">
          <w:marLeft w:val="640"/>
          <w:marRight w:val="0"/>
          <w:marTop w:val="0"/>
          <w:marBottom w:val="0"/>
          <w:divBdr>
            <w:top w:val="none" w:sz="0" w:space="0" w:color="auto"/>
            <w:left w:val="none" w:sz="0" w:space="0" w:color="auto"/>
            <w:bottom w:val="none" w:sz="0" w:space="0" w:color="auto"/>
            <w:right w:val="none" w:sz="0" w:space="0" w:color="auto"/>
          </w:divBdr>
        </w:div>
        <w:div w:id="1432118302">
          <w:marLeft w:val="640"/>
          <w:marRight w:val="0"/>
          <w:marTop w:val="0"/>
          <w:marBottom w:val="0"/>
          <w:divBdr>
            <w:top w:val="none" w:sz="0" w:space="0" w:color="auto"/>
            <w:left w:val="none" w:sz="0" w:space="0" w:color="auto"/>
            <w:bottom w:val="none" w:sz="0" w:space="0" w:color="auto"/>
            <w:right w:val="none" w:sz="0" w:space="0" w:color="auto"/>
          </w:divBdr>
        </w:div>
        <w:div w:id="1461873115">
          <w:marLeft w:val="640"/>
          <w:marRight w:val="0"/>
          <w:marTop w:val="0"/>
          <w:marBottom w:val="0"/>
          <w:divBdr>
            <w:top w:val="none" w:sz="0" w:space="0" w:color="auto"/>
            <w:left w:val="none" w:sz="0" w:space="0" w:color="auto"/>
            <w:bottom w:val="none" w:sz="0" w:space="0" w:color="auto"/>
            <w:right w:val="none" w:sz="0" w:space="0" w:color="auto"/>
          </w:divBdr>
        </w:div>
        <w:div w:id="1469519114">
          <w:marLeft w:val="640"/>
          <w:marRight w:val="0"/>
          <w:marTop w:val="0"/>
          <w:marBottom w:val="0"/>
          <w:divBdr>
            <w:top w:val="none" w:sz="0" w:space="0" w:color="auto"/>
            <w:left w:val="none" w:sz="0" w:space="0" w:color="auto"/>
            <w:bottom w:val="none" w:sz="0" w:space="0" w:color="auto"/>
            <w:right w:val="none" w:sz="0" w:space="0" w:color="auto"/>
          </w:divBdr>
        </w:div>
        <w:div w:id="1503741724">
          <w:marLeft w:val="640"/>
          <w:marRight w:val="0"/>
          <w:marTop w:val="0"/>
          <w:marBottom w:val="0"/>
          <w:divBdr>
            <w:top w:val="none" w:sz="0" w:space="0" w:color="auto"/>
            <w:left w:val="none" w:sz="0" w:space="0" w:color="auto"/>
            <w:bottom w:val="none" w:sz="0" w:space="0" w:color="auto"/>
            <w:right w:val="none" w:sz="0" w:space="0" w:color="auto"/>
          </w:divBdr>
        </w:div>
        <w:div w:id="1558542217">
          <w:marLeft w:val="640"/>
          <w:marRight w:val="0"/>
          <w:marTop w:val="0"/>
          <w:marBottom w:val="0"/>
          <w:divBdr>
            <w:top w:val="none" w:sz="0" w:space="0" w:color="auto"/>
            <w:left w:val="none" w:sz="0" w:space="0" w:color="auto"/>
            <w:bottom w:val="none" w:sz="0" w:space="0" w:color="auto"/>
            <w:right w:val="none" w:sz="0" w:space="0" w:color="auto"/>
          </w:divBdr>
        </w:div>
        <w:div w:id="1651133676">
          <w:marLeft w:val="640"/>
          <w:marRight w:val="0"/>
          <w:marTop w:val="0"/>
          <w:marBottom w:val="0"/>
          <w:divBdr>
            <w:top w:val="none" w:sz="0" w:space="0" w:color="auto"/>
            <w:left w:val="none" w:sz="0" w:space="0" w:color="auto"/>
            <w:bottom w:val="none" w:sz="0" w:space="0" w:color="auto"/>
            <w:right w:val="none" w:sz="0" w:space="0" w:color="auto"/>
          </w:divBdr>
        </w:div>
        <w:div w:id="1656372994">
          <w:marLeft w:val="640"/>
          <w:marRight w:val="0"/>
          <w:marTop w:val="0"/>
          <w:marBottom w:val="0"/>
          <w:divBdr>
            <w:top w:val="none" w:sz="0" w:space="0" w:color="auto"/>
            <w:left w:val="none" w:sz="0" w:space="0" w:color="auto"/>
            <w:bottom w:val="none" w:sz="0" w:space="0" w:color="auto"/>
            <w:right w:val="none" w:sz="0" w:space="0" w:color="auto"/>
          </w:divBdr>
        </w:div>
        <w:div w:id="1815024612">
          <w:marLeft w:val="640"/>
          <w:marRight w:val="0"/>
          <w:marTop w:val="0"/>
          <w:marBottom w:val="0"/>
          <w:divBdr>
            <w:top w:val="none" w:sz="0" w:space="0" w:color="auto"/>
            <w:left w:val="none" w:sz="0" w:space="0" w:color="auto"/>
            <w:bottom w:val="none" w:sz="0" w:space="0" w:color="auto"/>
            <w:right w:val="none" w:sz="0" w:space="0" w:color="auto"/>
          </w:divBdr>
        </w:div>
        <w:div w:id="1907688100">
          <w:marLeft w:val="640"/>
          <w:marRight w:val="0"/>
          <w:marTop w:val="0"/>
          <w:marBottom w:val="0"/>
          <w:divBdr>
            <w:top w:val="none" w:sz="0" w:space="0" w:color="auto"/>
            <w:left w:val="none" w:sz="0" w:space="0" w:color="auto"/>
            <w:bottom w:val="none" w:sz="0" w:space="0" w:color="auto"/>
            <w:right w:val="none" w:sz="0" w:space="0" w:color="auto"/>
          </w:divBdr>
        </w:div>
        <w:div w:id="1938170956">
          <w:marLeft w:val="640"/>
          <w:marRight w:val="0"/>
          <w:marTop w:val="0"/>
          <w:marBottom w:val="0"/>
          <w:divBdr>
            <w:top w:val="none" w:sz="0" w:space="0" w:color="auto"/>
            <w:left w:val="none" w:sz="0" w:space="0" w:color="auto"/>
            <w:bottom w:val="none" w:sz="0" w:space="0" w:color="auto"/>
            <w:right w:val="none" w:sz="0" w:space="0" w:color="auto"/>
          </w:divBdr>
        </w:div>
        <w:div w:id="1963683354">
          <w:marLeft w:val="640"/>
          <w:marRight w:val="0"/>
          <w:marTop w:val="0"/>
          <w:marBottom w:val="0"/>
          <w:divBdr>
            <w:top w:val="none" w:sz="0" w:space="0" w:color="auto"/>
            <w:left w:val="none" w:sz="0" w:space="0" w:color="auto"/>
            <w:bottom w:val="none" w:sz="0" w:space="0" w:color="auto"/>
            <w:right w:val="none" w:sz="0" w:space="0" w:color="auto"/>
          </w:divBdr>
        </w:div>
        <w:div w:id="1983267643">
          <w:marLeft w:val="640"/>
          <w:marRight w:val="0"/>
          <w:marTop w:val="0"/>
          <w:marBottom w:val="0"/>
          <w:divBdr>
            <w:top w:val="none" w:sz="0" w:space="0" w:color="auto"/>
            <w:left w:val="none" w:sz="0" w:space="0" w:color="auto"/>
            <w:bottom w:val="none" w:sz="0" w:space="0" w:color="auto"/>
            <w:right w:val="none" w:sz="0" w:space="0" w:color="auto"/>
          </w:divBdr>
        </w:div>
        <w:div w:id="2047172522">
          <w:marLeft w:val="640"/>
          <w:marRight w:val="0"/>
          <w:marTop w:val="0"/>
          <w:marBottom w:val="0"/>
          <w:divBdr>
            <w:top w:val="none" w:sz="0" w:space="0" w:color="auto"/>
            <w:left w:val="none" w:sz="0" w:space="0" w:color="auto"/>
            <w:bottom w:val="none" w:sz="0" w:space="0" w:color="auto"/>
            <w:right w:val="none" w:sz="0" w:space="0" w:color="auto"/>
          </w:divBdr>
        </w:div>
        <w:div w:id="2058822442">
          <w:marLeft w:val="640"/>
          <w:marRight w:val="0"/>
          <w:marTop w:val="0"/>
          <w:marBottom w:val="0"/>
          <w:divBdr>
            <w:top w:val="none" w:sz="0" w:space="0" w:color="auto"/>
            <w:left w:val="none" w:sz="0" w:space="0" w:color="auto"/>
            <w:bottom w:val="none" w:sz="0" w:space="0" w:color="auto"/>
            <w:right w:val="none" w:sz="0" w:space="0" w:color="auto"/>
          </w:divBdr>
        </w:div>
        <w:div w:id="2074617206">
          <w:marLeft w:val="640"/>
          <w:marRight w:val="0"/>
          <w:marTop w:val="0"/>
          <w:marBottom w:val="0"/>
          <w:divBdr>
            <w:top w:val="none" w:sz="0" w:space="0" w:color="auto"/>
            <w:left w:val="none" w:sz="0" w:space="0" w:color="auto"/>
            <w:bottom w:val="none" w:sz="0" w:space="0" w:color="auto"/>
            <w:right w:val="none" w:sz="0" w:space="0" w:color="auto"/>
          </w:divBdr>
        </w:div>
        <w:div w:id="2085374949">
          <w:marLeft w:val="640"/>
          <w:marRight w:val="0"/>
          <w:marTop w:val="0"/>
          <w:marBottom w:val="0"/>
          <w:divBdr>
            <w:top w:val="none" w:sz="0" w:space="0" w:color="auto"/>
            <w:left w:val="none" w:sz="0" w:space="0" w:color="auto"/>
            <w:bottom w:val="none" w:sz="0" w:space="0" w:color="auto"/>
            <w:right w:val="none" w:sz="0" w:space="0" w:color="auto"/>
          </w:divBdr>
        </w:div>
        <w:div w:id="2129011795">
          <w:marLeft w:val="640"/>
          <w:marRight w:val="0"/>
          <w:marTop w:val="0"/>
          <w:marBottom w:val="0"/>
          <w:divBdr>
            <w:top w:val="none" w:sz="0" w:space="0" w:color="auto"/>
            <w:left w:val="none" w:sz="0" w:space="0" w:color="auto"/>
            <w:bottom w:val="none" w:sz="0" w:space="0" w:color="auto"/>
            <w:right w:val="none" w:sz="0" w:space="0" w:color="auto"/>
          </w:divBdr>
        </w:div>
        <w:div w:id="2132360008">
          <w:marLeft w:val="640"/>
          <w:marRight w:val="0"/>
          <w:marTop w:val="0"/>
          <w:marBottom w:val="0"/>
          <w:divBdr>
            <w:top w:val="none" w:sz="0" w:space="0" w:color="auto"/>
            <w:left w:val="none" w:sz="0" w:space="0" w:color="auto"/>
            <w:bottom w:val="none" w:sz="0" w:space="0" w:color="auto"/>
            <w:right w:val="none" w:sz="0" w:space="0" w:color="auto"/>
          </w:divBdr>
        </w:div>
      </w:divsChild>
    </w:div>
    <w:div w:id="353505572">
      <w:bodyDiv w:val="1"/>
      <w:marLeft w:val="0"/>
      <w:marRight w:val="0"/>
      <w:marTop w:val="0"/>
      <w:marBottom w:val="0"/>
      <w:divBdr>
        <w:top w:val="none" w:sz="0" w:space="0" w:color="auto"/>
        <w:left w:val="none" w:sz="0" w:space="0" w:color="auto"/>
        <w:bottom w:val="none" w:sz="0" w:space="0" w:color="auto"/>
        <w:right w:val="none" w:sz="0" w:space="0" w:color="auto"/>
      </w:divBdr>
    </w:div>
    <w:div w:id="358579990">
      <w:bodyDiv w:val="1"/>
      <w:marLeft w:val="0"/>
      <w:marRight w:val="0"/>
      <w:marTop w:val="0"/>
      <w:marBottom w:val="0"/>
      <w:divBdr>
        <w:top w:val="none" w:sz="0" w:space="0" w:color="auto"/>
        <w:left w:val="none" w:sz="0" w:space="0" w:color="auto"/>
        <w:bottom w:val="none" w:sz="0" w:space="0" w:color="auto"/>
        <w:right w:val="none" w:sz="0" w:space="0" w:color="auto"/>
      </w:divBdr>
    </w:div>
    <w:div w:id="359090117">
      <w:bodyDiv w:val="1"/>
      <w:marLeft w:val="0"/>
      <w:marRight w:val="0"/>
      <w:marTop w:val="0"/>
      <w:marBottom w:val="0"/>
      <w:divBdr>
        <w:top w:val="none" w:sz="0" w:space="0" w:color="auto"/>
        <w:left w:val="none" w:sz="0" w:space="0" w:color="auto"/>
        <w:bottom w:val="none" w:sz="0" w:space="0" w:color="auto"/>
        <w:right w:val="none" w:sz="0" w:space="0" w:color="auto"/>
      </w:divBdr>
      <w:divsChild>
        <w:div w:id="1994947307">
          <w:marLeft w:val="480"/>
          <w:marRight w:val="0"/>
          <w:marTop w:val="0"/>
          <w:marBottom w:val="0"/>
          <w:divBdr>
            <w:top w:val="none" w:sz="0" w:space="0" w:color="auto"/>
            <w:left w:val="none" w:sz="0" w:space="0" w:color="auto"/>
            <w:bottom w:val="none" w:sz="0" w:space="0" w:color="auto"/>
            <w:right w:val="none" w:sz="0" w:space="0" w:color="auto"/>
          </w:divBdr>
        </w:div>
        <w:div w:id="730033893">
          <w:marLeft w:val="480"/>
          <w:marRight w:val="0"/>
          <w:marTop w:val="0"/>
          <w:marBottom w:val="0"/>
          <w:divBdr>
            <w:top w:val="none" w:sz="0" w:space="0" w:color="auto"/>
            <w:left w:val="none" w:sz="0" w:space="0" w:color="auto"/>
            <w:bottom w:val="none" w:sz="0" w:space="0" w:color="auto"/>
            <w:right w:val="none" w:sz="0" w:space="0" w:color="auto"/>
          </w:divBdr>
        </w:div>
        <w:div w:id="25519953">
          <w:marLeft w:val="480"/>
          <w:marRight w:val="0"/>
          <w:marTop w:val="0"/>
          <w:marBottom w:val="0"/>
          <w:divBdr>
            <w:top w:val="none" w:sz="0" w:space="0" w:color="auto"/>
            <w:left w:val="none" w:sz="0" w:space="0" w:color="auto"/>
            <w:bottom w:val="none" w:sz="0" w:space="0" w:color="auto"/>
            <w:right w:val="none" w:sz="0" w:space="0" w:color="auto"/>
          </w:divBdr>
        </w:div>
        <w:div w:id="953705696">
          <w:marLeft w:val="480"/>
          <w:marRight w:val="0"/>
          <w:marTop w:val="0"/>
          <w:marBottom w:val="0"/>
          <w:divBdr>
            <w:top w:val="none" w:sz="0" w:space="0" w:color="auto"/>
            <w:left w:val="none" w:sz="0" w:space="0" w:color="auto"/>
            <w:bottom w:val="none" w:sz="0" w:space="0" w:color="auto"/>
            <w:right w:val="none" w:sz="0" w:space="0" w:color="auto"/>
          </w:divBdr>
        </w:div>
        <w:div w:id="229965978">
          <w:marLeft w:val="480"/>
          <w:marRight w:val="0"/>
          <w:marTop w:val="0"/>
          <w:marBottom w:val="0"/>
          <w:divBdr>
            <w:top w:val="none" w:sz="0" w:space="0" w:color="auto"/>
            <w:left w:val="none" w:sz="0" w:space="0" w:color="auto"/>
            <w:bottom w:val="none" w:sz="0" w:space="0" w:color="auto"/>
            <w:right w:val="none" w:sz="0" w:space="0" w:color="auto"/>
          </w:divBdr>
        </w:div>
        <w:div w:id="404302682">
          <w:marLeft w:val="480"/>
          <w:marRight w:val="0"/>
          <w:marTop w:val="0"/>
          <w:marBottom w:val="0"/>
          <w:divBdr>
            <w:top w:val="none" w:sz="0" w:space="0" w:color="auto"/>
            <w:left w:val="none" w:sz="0" w:space="0" w:color="auto"/>
            <w:bottom w:val="none" w:sz="0" w:space="0" w:color="auto"/>
            <w:right w:val="none" w:sz="0" w:space="0" w:color="auto"/>
          </w:divBdr>
        </w:div>
        <w:div w:id="765811389">
          <w:marLeft w:val="480"/>
          <w:marRight w:val="0"/>
          <w:marTop w:val="0"/>
          <w:marBottom w:val="0"/>
          <w:divBdr>
            <w:top w:val="none" w:sz="0" w:space="0" w:color="auto"/>
            <w:left w:val="none" w:sz="0" w:space="0" w:color="auto"/>
            <w:bottom w:val="none" w:sz="0" w:space="0" w:color="auto"/>
            <w:right w:val="none" w:sz="0" w:space="0" w:color="auto"/>
          </w:divBdr>
        </w:div>
      </w:divsChild>
    </w:div>
    <w:div w:id="369494261">
      <w:bodyDiv w:val="1"/>
      <w:marLeft w:val="0"/>
      <w:marRight w:val="0"/>
      <w:marTop w:val="0"/>
      <w:marBottom w:val="0"/>
      <w:divBdr>
        <w:top w:val="none" w:sz="0" w:space="0" w:color="auto"/>
        <w:left w:val="none" w:sz="0" w:space="0" w:color="auto"/>
        <w:bottom w:val="none" w:sz="0" w:space="0" w:color="auto"/>
        <w:right w:val="none" w:sz="0" w:space="0" w:color="auto"/>
      </w:divBdr>
    </w:div>
    <w:div w:id="370345517">
      <w:bodyDiv w:val="1"/>
      <w:marLeft w:val="0"/>
      <w:marRight w:val="0"/>
      <w:marTop w:val="0"/>
      <w:marBottom w:val="0"/>
      <w:divBdr>
        <w:top w:val="none" w:sz="0" w:space="0" w:color="auto"/>
        <w:left w:val="none" w:sz="0" w:space="0" w:color="auto"/>
        <w:bottom w:val="none" w:sz="0" w:space="0" w:color="auto"/>
        <w:right w:val="none" w:sz="0" w:space="0" w:color="auto"/>
      </w:divBdr>
    </w:div>
    <w:div w:id="376703445">
      <w:bodyDiv w:val="1"/>
      <w:marLeft w:val="0"/>
      <w:marRight w:val="0"/>
      <w:marTop w:val="0"/>
      <w:marBottom w:val="0"/>
      <w:divBdr>
        <w:top w:val="none" w:sz="0" w:space="0" w:color="auto"/>
        <w:left w:val="none" w:sz="0" w:space="0" w:color="auto"/>
        <w:bottom w:val="none" w:sz="0" w:space="0" w:color="auto"/>
        <w:right w:val="none" w:sz="0" w:space="0" w:color="auto"/>
      </w:divBdr>
    </w:div>
    <w:div w:id="378477419">
      <w:bodyDiv w:val="1"/>
      <w:marLeft w:val="0"/>
      <w:marRight w:val="0"/>
      <w:marTop w:val="0"/>
      <w:marBottom w:val="0"/>
      <w:divBdr>
        <w:top w:val="none" w:sz="0" w:space="0" w:color="auto"/>
        <w:left w:val="none" w:sz="0" w:space="0" w:color="auto"/>
        <w:bottom w:val="none" w:sz="0" w:space="0" w:color="auto"/>
        <w:right w:val="none" w:sz="0" w:space="0" w:color="auto"/>
      </w:divBdr>
    </w:div>
    <w:div w:id="383914640">
      <w:bodyDiv w:val="1"/>
      <w:marLeft w:val="0"/>
      <w:marRight w:val="0"/>
      <w:marTop w:val="0"/>
      <w:marBottom w:val="0"/>
      <w:divBdr>
        <w:top w:val="none" w:sz="0" w:space="0" w:color="auto"/>
        <w:left w:val="none" w:sz="0" w:space="0" w:color="auto"/>
        <w:bottom w:val="none" w:sz="0" w:space="0" w:color="auto"/>
        <w:right w:val="none" w:sz="0" w:space="0" w:color="auto"/>
      </w:divBdr>
      <w:divsChild>
        <w:div w:id="38288852">
          <w:marLeft w:val="640"/>
          <w:marRight w:val="0"/>
          <w:marTop w:val="0"/>
          <w:marBottom w:val="0"/>
          <w:divBdr>
            <w:top w:val="none" w:sz="0" w:space="0" w:color="auto"/>
            <w:left w:val="none" w:sz="0" w:space="0" w:color="auto"/>
            <w:bottom w:val="none" w:sz="0" w:space="0" w:color="auto"/>
            <w:right w:val="none" w:sz="0" w:space="0" w:color="auto"/>
          </w:divBdr>
        </w:div>
        <w:div w:id="168376659">
          <w:marLeft w:val="640"/>
          <w:marRight w:val="0"/>
          <w:marTop w:val="0"/>
          <w:marBottom w:val="0"/>
          <w:divBdr>
            <w:top w:val="none" w:sz="0" w:space="0" w:color="auto"/>
            <w:left w:val="none" w:sz="0" w:space="0" w:color="auto"/>
            <w:bottom w:val="none" w:sz="0" w:space="0" w:color="auto"/>
            <w:right w:val="none" w:sz="0" w:space="0" w:color="auto"/>
          </w:divBdr>
        </w:div>
        <w:div w:id="182090771">
          <w:marLeft w:val="640"/>
          <w:marRight w:val="0"/>
          <w:marTop w:val="0"/>
          <w:marBottom w:val="0"/>
          <w:divBdr>
            <w:top w:val="none" w:sz="0" w:space="0" w:color="auto"/>
            <w:left w:val="none" w:sz="0" w:space="0" w:color="auto"/>
            <w:bottom w:val="none" w:sz="0" w:space="0" w:color="auto"/>
            <w:right w:val="none" w:sz="0" w:space="0" w:color="auto"/>
          </w:divBdr>
        </w:div>
        <w:div w:id="184251631">
          <w:marLeft w:val="640"/>
          <w:marRight w:val="0"/>
          <w:marTop w:val="0"/>
          <w:marBottom w:val="0"/>
          <w:divBdr>
            <w:top w:val="none" w:sz="0" w:space="0" w:color="auto"/>
            <w:left w:val="none" w:sz="0" w:space="0" w:color="auto"/>
            <w:bottom w:val="none" w:sz="0" w:space="0" w:color="auto"/>
            <w:right w:val="none" w:sz="0" w:space="0" w:color="auto"/>
          </w:divBdr>
        </w:div>
        <w:div w:id="189683195">
          <w:marLeft w:val="640"/>
          <w:marRight w:val="0"/>
          <w:marTop w:val="0"/>
          <w:marBottom w:val="0"/>
          <w:divBdr>
            <w:top w:val="none" w:sz="0" w:space="0" w:color="auto"/>
            <w:left w:val="none" w:sz="0" w:space="0" w:color="auto"/>
            <w:bottom w:val="none" w:sz="0" w:space="0" w:color="auto"/>
            <w:right w:val="none" w:sz="0" w:space="0" w:color="auto"/>
          </w:divBdr>
        </w:div>
        <w:div w:id="199755817">
          <w:marLeft w:val="640"/>
          <w:marRight w:val="0"/>
          <w:marTop w:val="0"/>
          <w:marBottom w:val="0"/>
          <w:divBdr>
            <w:top w:val="none" w:sz="0" w:space="0" w:color="auto"/>
            <w:left w:val="none" w:sz="0" w:space="0" w:color="auto"/>
            <w:bottom w:val="none" w:sz="0" w:space="0" w:color="auto"/>
            <w:right w:val="none" w:sz="0" w:space="0" w:color="auto"/>
          </w:divBdr>
        </w:div>
        <w:div w:id="204146205">
          <w:marLeft w:val="640"/>
          <w:marRight w:val="0"/>
          <w:marTop w:val="0"/>
          <w:marBottom w:val="0"/>
          <w:divBdr>
            <w:top w:val="none" w:sz="0" w:space="0" w:color="auto"/>
            <w:left w:val="none" w:sz="0" w:space="0" w:color="auto"/>
            <w:bottom w:val="none" w:sz="0" w:space="0" w:color="auto"/>
            <w:right w:val="none" w:sz="0" w:space="0" w:color="auto"/>
          </w:divBdr>
        </w:div>
        <w:div w:id="215557197">
          <w:marLeft w:val="640"/>
          <w:marRight w:val="0"/>
          <w:marTop w:val="0"/>
          <w:marBottom w:val="0"/>
          <w:divBdr>
            <w:top w:val="none" w:sz="0" w:space="0" w:color="auto"/>
            <w:left w:val="none" w:sz="0" w:space="0" w:color="auto"/>
            <w:bottom w:val="none" w:sz="0" w:space="0" w:color="auto"/>
            <w:right w:val="none" w:sz="0" w:space="0" w:color="auto"/>
          </w:divBdr>
        </w:div>
        <w:div w:id="216209107">
          <w:marLeft w:val="640"/>
          <w:marRight w:val="0"/>
          <w:marTop w:val="0"/>
          <w:marBottom w:val="0"/>
          <w:divBdr>
            <w:top w:val="none" w:sz="0" w:space="0" w:color="auto"/>
            <w:left w:val="none" w:sz="0" w:space="0" w:color="auto"/>
            <w:bottom w:val="none" w:sz="0" w:space="0" w:color="auto"/>
            <w:right w:val="none" w:sz="0" w:space="0" w:color="auto"/>
          </w:divBdr>
        </w:div>
        <w:div w:id="216477308">
          <w:marLeft w:val="640"/>
          <w:marRight w:val="0"/>
          <w:marTop w:val="0"/>
          <w:marBottom w:val="0"/>
          <w:divBdr>
            <w:top w:val="none" w:sz="0" w:space="0" w:color="auto"/>
            <w:left w:val="none" w:sz="0" w:space="0" w:color="auto"/>
            <w:bottom w:val="none" w:sz="0" w:space="0" w:color="auto"/>
            <w:right w:val="none" w:sz="0" w:space="0" w:color="auto"/>
          </w:divBdr>
        </w:div>
        <w:div w:id="226114207">
          <w:marLeft w:val="640"/>
          <w:marRight w:val="0"/>
          <w:marTop w:val="0"/>
          <w:marBottom w:val="0"/>
          <w:divBdr>
            <w:top w:val="none" w:sz="0" w:space="0" w:color="auto"/>
            <w:left w:val="none" w:sz="0" w:space="0" w:color="auto"/>
            <w:bottom w:val="none" w:sz="0" w:space="0" w:color="auto"/>
            <w:right w:val="none" w:sz="0" w:space="0" w:color="auto"/>
          </w:divBdr>
        </w:div>
        <w:div w:id="273680010">
          <w:marLeft w:val="640"/>
          <w:marRight w:val="0"/>
          <w:marTop w:val="0"/>
          <w:marBottom w:val="0"/>
          <w:divBdr>
            <w:top w:val="none" w:sz="0" w:space="0" w:color="auto"/>
            <w:left w:val="none" w:sz="0" w:space="0" w:color="auto"/>
            <w:bottom w:val="none" w:sz="0" w:space="0" w:color="auto"/>
            <w:right w:val="none" w:sz="0" w:space="0" w:color="auto"/>
          </w:divBdr>
        </w:div>
        <w:div w:id="294799878">
          <w:marLeft w:val="640"/>
          <w:marRight w:val="0"/>
          <w:marTop w:val="0"/>
          <w:marBottom w:val="0"/>
          <w:divBdr>
            <w:top w:val="none" w:sz="0" w:space="0" w:color="auto"/>
            <w:left w:val="none" w:sz="0" w:space="0" w:color="auto"/>
            <w:bottom w:val="none" w:sz="0" w:space="0" w:color="auto"/>
            <w:right w:val="none" w:sz="0" w:space="0" w:color="auto"/>
          </w:divBdr>
        </w:div>
        <w:div w:id="325280625">
          <w:marLeft w:val="640"/>
          <w:marRight w:val="0"/>
          <w:marTop w:val="0"/>
          <w:marBottom w:val="0"/>
          <w:divBdr>
            <w:top w:val="none" w:sz="0" w:space="0" w:color="auto"/>
            <w:left w:val="none" w:sz="0" w:space="0" w:color="auto"/>
            <w:bottom w:val="none" w:sz="0" w:space="0" w:color="auto"/>
            <w:right w:val="none" w:sz="0" w:space="0" w:color="auto"/>
          </w:divBdr>
        </w:div>
        <w:div w:id="379017536">
          <w:marLeft w:val="640"/>
          <w:marRight w:val="0"/>
          <w:marTop w:val="0"/>
          <w:marBottom w:val="0"/>
          <w:divBdr>
            <w:top w:val="none" w:sz="0" w:space="0" w:color="auto"/>
            <w:left w:val="none" w:sz="0" w:space="0" w:color="auto"/>
            <w:bottom w:val="none" w:sz="0" w:space="0" w:color="auto"/>
            <w:right w:val="none" w:sz="0" w:space="0" w:color="auto"/>
          </w:divBdr>
        </w:div>
        <w:div w:id="382172943">
          <w:marLeft w:val="640"/>
          <w:marRight w:val="0"/>
          <w:marTop w:val="0"/>
          <w:marBottom w:val="0"/>
          <w:divBdr>
            <w:top w:val="none" w:sz="0" w:space="0" w:color="auto"/>
            <w:left w:val="none" w:sz="0" w:space="0" w:color="auto"/>
            <w:bottom w:val="none" w:sz="0" w:space="0" w:color="auto"/>
            <w:right w:val="none" w:sz="0" w:space="0" w:color="auto"/>
          </w:divBdr>
        </w:div>
        <w:div w:id="423263607">
          <w:marLeft w:val="640"/>
          <w:marRight w:val="0"/>
          <w:marTop w:val="0"/>
          <w:marBottom w:val="0"/>
          <w:divBdr>
            <w:top w:val="none" w:sz="0" w:space="0" w:color="auto"/>
            <w:left w:val="none" w:sz="0" w:space="0" w:color="auto"/>
            <w:bottom w:val="none" w:sz="0" w:space="0" w:color="auto"/>
            <w:right w:val="none" w:sz="0" w:space="0" w:color="auto"/>
          </w:divBdr>
        </w:div>
        <w:div w:id="438451380">
          <w:marLeft w:val="640"/>
          <w:marRight w:val="0"/>
          <w:marTop w:val="0"/>
          <w:marBottom w:val="0"/>
          <w:divBdr>
            <w:top w:val="none" w:sz="0" w:space="0" w:color="auto"/>
            <w:left w:val="none" w:sz="0" w:space="0" w:color="auto"/>
            <w:bottom w:val="none" w:sz="0" w:space="0" w:color="auto"/>
            <w:right w:val="none" w:sz="0" w:space="0" w:color="auto"/>
          </w:divBdr>
        </w:div>
        <w:div w:id="482963465">
          <w:marLeft w:val="640"/>
          <w:marRight w:val="0"/>
          <w:marTop w:val="0"/>
          <w:marBottom w:val="0"/>
          <w:divBdr>
            <w:top w:val="none" w:sz="0" w:space="0" w:color="auto"/>
            <w:left w:val="none" w:sz="0" w:space="0" w:color="auto"/>
            <w:bottom w:val="none" w:sz="0" w:space="0" w:color="auto"/>
            <w:right w:val="none" w:sz="0" w:space="0" w:color="auto"/>
          </w:divBdr>
        </w:div>
        <w:div w:id="489565424">
          <w:marLeft w:val="640"/>
          <w:marRight w:val="0"/>
          <w:marTop w:val="0"/>
          <w:marBottom w:val="0"/>
          <w:divBdr>
            <w:top w:val="none" w:sz="0" w:space="0" w:color="auto"/>
            <w:left w:val="none" w:sz="0" w:space="0" w:color="auto"/>
            <w:bottom w:val="none" w:sz="0" w:space="0" w:color="auto"/>
            <w:right w:val="none" w:sz="0" w:space="0" w:color="auto"/>
          </w:divBdr>
        </w:div>
        <w:div w:id="511183196">
          <w:marLeft w:val="640"/>
          <w:marRight w:val="0"/>
          <w:marTop w:val="0"/>
          <w:marBottom w:val="0"/>
          <w:divBdr>
            <w:top w:val="none" w:sz="0" w:space="0" w:color="auto"/>
            <w:left w:val="none" w:sz="0" w:space="0" w:color="auto"/>
            <w:bottom w:val="none" w:sz="0" w:space="0" w:color="auto"/>
            <w:right w:val="none" w:sz="0" w:space="0" w:color="auto"/>
          </w:divBdr>
        </w:div>
        <w:div w:id="518587595">
          <w:marLeft w:val="640"/>
          <w:marRight w:val="0"/>
          <w:marTop w:val="0"/>
          <w:marBottom w:val="0"/>
          <w:divBdr>
            <w:top w:val="none" w:sz="0" w:space="0" w:color="auto"/>
            <w:left w:val="none" w:sz="0" w:space="0" w:color="auto"/>
            <w:bottom w:val="none" w:sz="0" w:space="0" w:color="auto"/>
            <w:right w:val="none" w:sz="0" w:space="0" w:color="auto"/>
          </w:divBdr>
        </w:div>
        <w:div w:id="591744742">
          <w:marLeft w:val="640"/>
          <w:marRight w:val="0"/>
          <w:marTop w:val="0"/>
          <w:marBottom w:val="0"/>
          <w:divBdr>
            <w:top w:val="none" w:sz="0" w:space="0" w:color="auto"/>
            <w:left w:val="none" w:sz="0" w:space="0" w:color="auto"/>
            <w:bottom w:val="none" w:sz="0" w:space="0" w:color="auto"/>
            <w:right w:val="none" w:sz="0" w:space="0" w:color="auto"/>
          </w:divBdr>
        </w:div>
        <w:div w:id="613707578">
          <w:marLeft w:val="640"/>
          <w:marRight w:val="0"/>
          <w:marTop w:val="0"/>
          <w:marBottom w:val="0"/>
          <w:divBdr>
            <w:top w:val="none" w:sz="0" w:space="0" w:color="auto"/>
            <w:left w:val="none" w:sz="0" w:space="0" w:color="auto"/>
            <w:bottom w:val="none" w:sz="0" w:space="0" w:color="auto"/>
            <w:right w:val="none" w:sz="0" w:space="0" w:color="auto"/>
          </w:divBdr>
        </w:div>
        <w:div w:id="691957845">
          <w:marLeft w:val="640"/>
          <w:marRight w:val="0"/>
          <w:marTop w:val="0"/>
          <w:marBottom w:val="0"/>
          <w:divBdr>
            <w:top w:val="none" w:sz="0" w:space="0" w:color="auto"/>
            <w:left w:val="none" w:sz="0" w:space="0" w:color="auto"/>
            <w:bottom w:val="none" w:sz="0" w:space="0" w:color="auto"/>
            <w:right w:val="none" w:sz="0" w:space="0" w:color="auto"/>
          </w:divBdr>
        </w:div>
        <w:div w:id="738209570">
          <w:marLeft w:val="640"/>
          <w:marRight w:val="0"/>
          <w:marTop w:val="0"/>
          <w:marBottom w:val="0"/>
          <w:divBdr>
            <w:top w:val="none" w:sz="0" w:space="0" w:color="auto"/>
            <w:left w:val="none" w:sz="0" w:space="0" w:color="auto"/>
            <w:bottom w:val="none" w:sz="0" w:space="0" w:color="auto"/>
            <w:right w:val="none" w:sz="0" w:space="0" w:color="auto"/>
          </w:divBdr>
        </w:div>
        <w:div w:id="746422242">
          <w:marLeft w:val="640"/>
          <w:marRight w:val="0"/>
          <w:marTop w:val="0"/>
          <w:marBottom w:val="0"/>
          <w:divBdr>
            <w:top w:val="none" w:sz="0" w:space="0" w:color="auto"/>
            <w:left w:val="none" w:sz="0" w:space="0" w:color="auto"/>
            <w:bottom w:val="none" w:sz="0" w:space="0" w:color="auto"/>
            <w:right w:val="none" w:sz="0" w:space="0" w:color="auto"/>
          </w:divBdr>
        </w:div>
        <w:div w:id="752899874">
          <w:marLeft w:val="640"/>
          <w:marRight w:val="0"/>
          <w:marTop w:val="0"/>
          <w:marBottom w:val="0"/>
          <w:divBdr>
            <w:top w:val="none" w:sz="0" w:space="0" w:color="auto"/>
            <w:left w:val="none" w:sz="0" w:space="0" w:color="auto"/>
            <w:bottom w:val="none" w:sz="0" w:space="0" w:color="auto"/>
            <w:right w:val="none" w:sz="0" w:space="0" w:color="auto"/>
          </w:divBdr>
        </w:div>
        <w:div w:id="781536271">
          <w:marLeft w:val="640"/>
          <w:marRight w:val="0"/>
          <w:marTop w:val="0"/>
          <w:marBottom w:val="0"/>
          <w:divBdr>
            <w:top w:val="none" w:sz="0" w:space="0" w:color="auto"/>
            <w:left w:val="none" w:sz="0" w:space="0" w:color="auto"/>
            <w:bottom w:val="none" w:sz="0" w:space="0" w:color="auto"/>
            <w:right w:val="none" w:sz="0" w:space="0" w:color="auto"/>
          </w:divBdr>
        </w:div>
        <w:div w:id="827675844">
          <w:marLeft w:val="640"/>
          <w:marRight w:val="0"/>
          <w:marTop w:val="0"/>
          <w:marBottom w:val="0"/>
          <w:divBdr>
            <w:top w:val="none" w:sz="0" w:space="0" w:color="auto"/>
            <w:left w:val="none" w:sz="0" w:space="0" w:color="auto"/>
            <w:bottom w:val="none" w:sz="0" w:space="0" w:color="auto"/>
            <w:right w:val="none" w:sz="0" w:space="0" w:color="auto"/>
          </w:divBdr>
        </w:div>
        <w:div w:id="831290504">
          <w:marLeft w:val="640"/>
          <w:marRight w:val="0"/>
          <w:marTop w:val="0"/>
          <w:marBottom w:val="0"/>
          <w:divBdr>
            <w:top w:val="none" w:sz="0" w:space="0" w:color="auto"/>
            <w:left w:val="none" w:sz="0" w:space="0" w:color="auto"/>
            <w:bottom w:val="none" w:sz="0" w:space="0" w:color="auto"/>
            <w:right w:val="none" w:sz="0" w:space="0" w:color="auto"/>
          </w:divBdr>
        </w:div>
        <w:div w:id="856584355">
          <w:marLeft w:val="640"/>
          <w:marRight w:val="0"/>
          <w:marTop w:val="0"/>
          <w:marBottom w:val="0"/>
          <w:divBdr>
            <w:top w:val="none" w:sz="0" w:space="0" w:color="auto"/>
            <w:left w:val="none" w:sz="0" w:space="0" w:color="auto"/>
            <w:bottom w:val="none" w:sz="0" w:space="0" w:color="auto"/>
            <w:right w:val="none" w:sz="0" w:space="0" w:color="auto"/>
          </w:divBdr>
        </w:div>
        <w:div w:id="877938332">
          <w:marLeft w:val="640"/>
          <w:marRight w:val="0"/>
          <w:marTop w:val="0"/>
          <w:marBottom w:val="0"/>
          <w:divBdr>
            <w:top w:val="none" w:sz="0" w:space="0" w:color="auto"/>
            <w:left w:val="none" w:sz="0" w:space="0" w:color="auto"/>
            <w:bottom w:val="none" w:sz="0" w:space="0" w:color="auto"/>
            <w:right w:val="none" w:sz="0" w:space="0" w:color="auto"/>
          </w:divBdr>
        </w:div>
        <w:div w:id="920216693">
          <w:marLeft w:val="640"/>
          <w:marRight w:val="0"/>
          <w:marTop w:val="0"/>
          <w:marBottom w:val="0"/>
          <w:divBdr>
            <w:top w:val="none" w:sz="0" w:space="0" w:color="auto"/>
            <w:left w:val="none" w:sz="0" w:space="0" w:color="auto"/>
            <w:bottom w:val="none" w:sz="0" w:space="0" w:color="auto"/>
            <w:right w:val="none" w:sz="0" w:space="0" w:color="auto"/>
          </w:divBdr>
        </w:div>
        <w:div w:id="938567010">
          <w:marLeft w:val="640"/>
          <w:marRight w:val="0"/>
          <w:marTop w:val="0"/>
          <w:marBottom w:val="0"/>
          <w:divBdr>
            <w:top w:val="none" w:sz="0" w:space="0" w:color="auto"/>
            <w:left w:val="none" w:sz="0" w:space="0" w:color="auto"/>
            <w:bottom w:val="none" w:sz="0" w:space="0" w:color="auto"/>
            <w:right w:val="none" w:sz="0" w:space="0" w:color="auto"/>
          </w:divBdr>
        </w:div>
        <w:div w:id="947005596">
          <w:marLeft w:val="640"/>
          <w:marRight w:val="0"/>
          <w:marTop w:val="0"/>
          <w:marBottom w:val="0"/>
          <w:divBdr>
            <w:top w:val="none" w:sz="0" w:space="0" w:color="auto"/>
            <w:left w:val="none" w:sz="0" w:space="0" w:color="auto"/>
            <w:bottom w:val="none" w:sz="0" w:space="0" w:color="auto"/>
            <w:right w:val="none" w:sz="0" w:space="0" w:color="auto"/>
          </w:divBdr>
        </w:div>
        <w:div w:id="981883605">
          <w:marLeft w:val="640"/>
          <w:marRight w:val="0"/>
          <w:marTop w:val="0"/>
          <w:marBottom w:val="0"/>
          <w:divBdr>
            <w:top w:val="none" w:sz="0" w:space="0" w:color="auto"/>
            <w:left w:val="none" w:sz="0" w:space="0" w:color="auto"/>
            <w:bottom w:val="none" w:sz="0" w:space="0" w:color="auto"/>
            <w:right w:val="none" w:sz="0" w:space="0" w:color="auto"/>
          </w:divBdr>
        </w:div>
        <w:div w:id="1010713893">
          <w:marLeft w:val="640"/>
          <w:marRight w:val="0"/>
          <w:marTop w:val="0"/>
          <w:marBottom w:val="0"/>
          <w:divBdr>
            <w:top w:val="none" w:sz="0" w:space="0" w:color="auto"/>
            <w:left w:val="none" w:sz="0" w:space="0" w:color="auto"/>
            <w:bottom w:val="none" w:sz="0" w:space="0" w:color="auto"/>
            <w:right w:val="none" w:sz="0" w:space="0" w:color="auto"/>
          </w:divBdr>
        </w:div>
        <w:div w:id="1013071414">
          <w:marLeft w:val="640"/>
          <w:marRight w:val="0"/>
          <w:marTop w:val="0"/>
          <w:marBottom w:val="0"/>
          <w:divBdr>
            <w:top w:val="none" w:sz="0" w:space="0" w:color="auto"/>
            <w:left w:val="none" w:sz="0" w:space="0" w:color="auto"/>
            <w:bottom w:val="none" w:sz="0" w:space="0" w:color="auto"/>
            <w:right w:val="none" w:sz="0" w:space="0" w:color="auto"/>
          </w:divBdr>
        </w:div>
        <w:div w:id="1021662756">
          <w:marLeft w:val="640"/>
          <w:marRight w:val="0"/>
          <w:marTop w:val="0"/>
          <w:marBottom w:val="0"/>
          <w:divBdr>
            <w:top w:val="none" w:sz="0" w:space="0" w:color="auto"/>
            <w:left w:val="none" w:sz="0" w:space="0" w:color="auto"/>
            <w:bottom w:val="none" w:sz="0" w:space="0" w:color="auto"/>
            <w:right w:val="none" w:sz="0" w:space="0" w:color="auto"/>
          </w:divBdr>
        </w:div>
        <w:div w:id="1034424073">
          <w:marLeft w:val="640"/>
          <w:marRight w:val="0"/>
          <w:marTop w:val="0"/>
          <w:marBottom w:val="0"/>
          <w:divBdr>
            <w:top w:val="none" w:sz="0" w:space="0" w:color="auto"/>
            <w:left w:val="none" w:sz="0" w:space="0" w:color="auto"/>
            <w:bottom w:val="none" w:sz="0" w:space="0" w:color="auto"/>
            <w:right w:val="none" w:sz="0" w:space="0" w:color="auto"/>
          </w:divBdr>
        </w:div>
        <w:div w:id="1045831594">
          <w:marLeft w:val="640"/>
          <w:marRight w:val="0"/>
          <w:marTop w:val="0"/>
          <w:marBottom w:val="0"/>
          <w:divBdr>
            <w:top w:val="none" w:sz="0" w:space="0" w:color="auto"/>
            <w:left w:val="none" w:sz="0" w:space="0" w:color="auto"/>
            <w:bottom w:val="none" w:sz="0" w:space="0" w:color="auto"/>
            <w:right w:val="none" w:sz="0" w:space="0" w:color="auto"/>
          </w:divBdr>
        </w:div>
        <w:div w:id="1133983498">
          <w:marLeft w:val="640"/>
          <w:marRight w:val="0"/>
          <w:marTop w:val="0"/>
          <w:marBottom w:val="0"/>
          <w:divBdr>
            <w:top w:val="none" w:sz="0" w:space="0" w:color="auto"/>
            <w:left w:val="none" w:sz="0" w:space="0" w:color="auto"/>
            <w:bottom w:val="none" w:sz="0" w:space="0" w:color="auto"/>
            <w:right w:val="none" w:sz="0" w:space="0" w:color="auto"/>
          </w:divBdr>
        </w:div>
        <w:div w:id="1177422456">
          <w:marLeft w:val="640"/>
          <w:marRight w:val="0"/>
          <w:marTop w:val="0"/>
          <w:marBottom w:val="0"/>
          <w:divBdr>
            <w:top w:val="none" w:sz="0" w:space="0" w:color="auto"/>
            <w:left w:val="none" w:sz="0" w:space="0" w:color="auto"/>
            <w:bottom w:val="none" w:sz="0" w:space="0" w:color="auto"/>
            <w:right w:val="none" w:sz="0" w:space="0" w:color="auto"/>
          </w:divBdr>
        </w:div>
        <w:div w:id="1195461725">
          <w:marLeft w:val="640"/>
          <w:marRight w:val="0"/>
          <w:marTop w:val="0"/>
          <w:marBottom w:val="0"/>
          <w:divBdr>
            <w:top w:val="none" w:sz="0" w:space="0" w:color="auto"/>
            <w:left w:val="none" w:sz="0" w:space="0" w:color="auto"/>
            <w:bottom w:val="none" w:sz="0" w:space="0" w:color="auto"/>
            <w:right w:val="none" w:sz="0" w:space="0" w:color="auto"/>
          </w:divBdr>
        </w:div>
        <w:div w:id="1234004906">
          <w:marLeft w:val="640"/>
          <w:marRight w:val="0"/>
          <w:marTop w:val="0"/>
          <w:marBottom w:val="0"/>
          <w:divBdr>
            <w:top w:val="none" w:sz="0" w:space="0" w:color="auto"/>
            <w:left w:val="none" w:sz="0" w:space="0" w:color="auto"/>
            <w:bottom w:val="none" w:sz="0" w:space="0" w:color="auto"/>
            <w:right w:val="none" w:sz="0" w:space="0" w:color="auto"/>
          </w:divBdr>
        </w:div>
        <w:div w:id="1244871284">
          <w:marLeft w:val="640"/>
          <w:marRight w:val="0"/>
          <w:marTop w:val="0"/>
          <w:marBottom w:val="0"/>
          <w:divBdr>
            <w:top w:val="none" w:sz="0" w:space="0" w:color="auto"/>
            <w:left w:val="none" w:sz="0" w:space="0" w:color="auto"/>
            <w:bottom w:val="none" w:sz="0" w:space="0" w:color="auto"/>
            <w:right w:val="none" w:sz="0" w:space="0" w:color="auto"/>
          </w:divBdr>
        </w:div>
        <w:div w:id="1341739024">
          <w:marLeft w:val="640"/>
          <w:marRight w:val="0"/>
          <w:marTop w:val="0"/>
          <w:marBottom w:val="0"/>
          <w:divBdr>
            <w:top w:val="none" w:sz="0" w:space="0" w:color="auto"/>
            <w:left w:val="none" w:sz="0" w:space="0" w:color="auto"/>
            <w:bottom w:val="none" w:sz="0" w:space="0" w:color="auto"/>
            <w:right w:val="none" w:sz="0" w:space="0" w:color="auto"/>
          </w:divBdr>
        </w:div>
        <w:div w:id="1420906744">
          <w:marLeft w:val="640"/>
          <w:marRight w:val="0"/>
          <w:marTop w:val="0"/>
          <w:marBottom w:val="0"/>
          <w:divBdr>
            <w:top w:val="none" w:sz="0" w:space="0" w:color="auto"/>
            <w:left w:val="none" w:sz="0" w:space="0" w:color="auto"/>
            <w:bottom w:val="none" w:sz="0" w:space="0" w:color="auto"/>
            <w:right w:val="none" w:sz="0" w:space="0" w:color="auto"/>
          </w:divBdr>
        </w:div>
        <w:div w:id="1490361317">
          <w:marLeft w:val="640"/>
          <w:marRight w:val="0"/>
          <w:marTop w:val="0"/>
          <w:marBottom w:val="0"/>
          <w:divBdr>
            <w:top w:val="none" w:sz="0" w:space="0" w:color="auto"/>
            <w:left w:val="none" w:sz="0" w:space="0" w:color="auto"/>
            <w:bottom w:val="none" w:sz="0" w:space="0" w:color="auto"/>
            <w:right w:val="none" w:sz="0" w:space="0" w:color="auto"/>
          </w:divBdr>
        </w:div>
        <w:div w:id="1557861752">
          <w:marLeft w:val="640"/>
          <w:marRight w:val="0"/>
          <w:marTop w:val="0"/>
          <w:marBottom w:val="0"/>
          <w:divBdr>
            <w:top w:val="none" w:sz="0" w:space="0" w:color="auto"/>
            <w:left w:val="none" w:sz="0" w:space="0" w:color="auto"/>
            <w:bottom w:val="none" w:sz="0" w:space="0" w:color="auto"/>
            <w:right w:val="none" w:sz="0" w:space="0" w:color="auto"/>
          </w:divBdr>
        </w:div>
        <w:div w:id="1581913084">
          <w:marLeft w:val="640"/>
          <w:marRight w:val="0"/>
          <w:marTop w:val="0"/>
          <w:marBottom w:val="0"/>
          <w:divBdr>
            <w:top w:val="none" w:sz="0" w:space="0" w:color="auto"/>
            <w:left w:val="none" w:sz="0" w:space="0" w:color="auto"/>
            <w:bottom w:val="none" w:sz="0" w:space="0" w:color="auto"/>
            <w:right w:val="none" w:sz="0" w:space="0" w:color="auto"/>
          </w:divBdr>
        </w:div>
        <w:div w:id="1592618939">
          <w:marLeft w:val="640"/>
          <w:marRight w:val="0"/>
          <w:marTop w:val="0"/>
          <w:marBottom w:val="0"/>
          <w:divBdr>
            <w:top w:val="none" w:sz="0" w:space="0" w:color="auto"/>
            <w:left w:val="none" w:sz="0" w:space="0" w:color="auto"/>
            <w:bottom w:val="none" w:sz="0" w:space="0" w:color="auto"/>
            <w:right w:val="none" w:sz="0" w:space="0" w:color="auto"/>
          </w:divBdr>
        </w:div>
        <w:div w:id="1604536193">
          <w:marLeft w:val="640"/>
          <w:marRight w:val="0"/>
          <w:marTop w:val="0"/>
          <w:marBottom w:val="0"/>
          <w:divBdr>
            <w:top w:val="none" w:sz="0" w:space="0" w:color="auto"/>
            <w:left w:val="none" w:sz="0" w:space="0" w:color="auto"/>
            <w:bottom w:val="none" w:sz="0" w:space="0" w:color="auto"/>
            <w:right w:val="none" w:sz="0" w:space="0" w:color="auto"/>
          </w:divBdr>
        </w:div>
        <w:div w:id="1621112003">
          <w:marLeft w:val="640"/>
          <w:marRight w:val="0"/>
          <w:marTop w:val="0"/>
          <w:marBottom w:val="0"/>
          <w:divBdr>
            <w:top w:val="none" w:sz="0" w:space="0" w:color="auto"/>
            <w:left w:val="none" w:sz="0" w:space="0" w:color="auto"/>
            <w:bottom w:val="none" w:sz="0" w:space="0" w:color="auto"/>
            <w:right w:val="none" w:sz="0" w:space="0" w:color="auto"/>
          </w:divBdr>
        </w:div>
        <w:div w:id="1712728762">
          <w:marLeft w:val="640"/>
          <w:marRight w:val="0"/>
          <w:marTop w:val="0"/>
          <w:marBottom w:val="0"/>
          <w:divBdr>
            <w:top w:val="none" w:sz="0" w:space="0" w:color="auto"/>
            <w:left w:val="none" w:sz="0" w:space="0" w:color="auto"/>
            <w:bottom w:val="none" w:sz="0" w:space="0" w:color="auto"/>
            <w:right w:val="none" w:sz="0" w:space="0" w:color="auto"/>
          </w:divBdr>
        </w:div>
        <w:div w:id="1767074277">
          <w:marLeft w:val="640"/>
          <w:marRight w:val="0"/>
          <w:marTop w:val="0"/>
          <w:marBottom w:val="0"/>
          <w:divBdr>
            <w:top w:val="none" w:sz="0" w:space="0" w:color="auto"/>
            <w:left w:val="none" w:sz="0" w:space="0" w:color="auto"/>
            <w:bottom w:val="none" w:sz="0" w:space="0" w:color="auto"/>
            <w:right w:val="none" w:sz="0" w:space="0" w:color="auto"/>
          </w:divBdr>
        </w:div>
        <w:div w:id="1777213936">
          <w:marLeft w:val="640"/>
          <w:marRight w:val="0"/>
          <w:marTop w:val="0"/>
          <w:marBottom w:val="0"/>
          <w:divBdr>
            <w:top w:val="none" w:sz="0" w:space="0" w:color="auto"/>
            <w:left w:val="none" w:sz="0" w:space="0" w:color="auto"/>
            <w:bottom w:val="none" w:sz="0" w:space="0" w:color="auto"/>
            <w:right w:val="none" w:sz="0" w:space="0" w:color="auto"/>
          </w:divBdr>
        </w:div>
        <w:div w:id="1791438752">
          <w:marLeft w:val="640"/>
          <w:marRight w:val="0"/>
          <w:marTop w:val="0"/>
          <w:marBottom w:val="0"/>
          <w:divBdr>
            <w:top w:val="none" w:sz="0" w:space="0" w:color="auto"/>
            <w:left w:val="none" w:sz="0" w:space="0" w:color="auto"/>
            <w:bottom w:val="none" w:sz="0" w:space="0" w:color="auto"/>
            <w:right w:val="none" w:sz="0" w:space="0" w:color="auto"/>
          </w:divBdr>
        </w:div>
        <w:div w:id="1804037709">
          <w:marLeft w:val="640"/>
          <w:marRight w:val="0"/>
          <w:marTop w:val="0"/>
          <w:marBottom w:val="0"/>
          <w:divBdr>
            <w:top w:val="none" w:sz="0" w:space="0" w:color="auto"/>
            <w:left w:val="none" w:sz="0" w:space="0" w:color="auto"/>
            <w:bottom w:val="none" w:sz="0" w:space="0" w:color="auto"/>
            <w:right w:val="none" w:sz="0" w:space="0" w:color="auto"/>
          </w:divBdr>
        </w:div>
        <w:div w:id="1857956825">
          <w:marLeft w:val="640"/>
          <w:marRight w:val="0"/>
          <w:marTop w:val="0"/>
          <w:marBottom w:val="0"/>
          <w:divBdr>
            <w:top w:val="none" w:sz="0" w:space="0" w:color="auto"/>
            <w:left w:val="none" w:sz="0" w:space="0" w:color="auto"/>
            <w:bottom w:val="none" w:sz="0" w:space="0" w:color="auto"/>
            <w:right w:val="none" w:sz="0" w:space="0" w:color="auto"/>
          </w:divBdr>
        </w:div>
        <w:div w:id="1953710370">
          <w:marLeft w:val="640"/>
          <w:marRight w:val="0"/>
          <w:marTop w:val="0"/>
          <w:marBottom w:val="0"/>
          <w:divBdr>
            <w:top w:val="none" w:sz="0" w:space="0" w:color="auto"/>
            <w:left w:val="none" w:sz="0" w:space="0" w:color="auto"/>
            <w:bottom w:val="none" w:sz="0" w:space="0" w:color="auto"/>
            <w:right w:val="none" w:sz="0" w:space="0" w:color="auto"/>
          </w:divBdr>
        </w:div>
        <w:div w:id="1989360893">
          <w:marLeft w:val="640"/>
          <w:marRight w:val="0"/>
          <w:marTop w:val="0"/>
          <w:marBottom w:val="0"/>
          <w:divBdr>
            <w:top w:val="none" w:sz="0" w:space="0" w:color="auto"/>
            <w:left w:val="none" w:sz="0" w:space="0" w:color="auto"/>
            <w:bottom w:val="none" w:sz="0" w:space="0" w:color="auto"/>
            <w:right w:val="none" w:sz="0" w:space="0" w:color="auto"/>
          </w:divBdr>
        </w:div>
        <w:div w:id="2100520774">
          <w:marLeft w:val="640"/>
          <w:marRight w:val="0"/>
          <w:marTop w:val="0"/>
          <w:marBottom w:val="0"/>
          <w:divBdr>
            <w:top w:val="none" w:sz="0" w:space="0" w:color="auto"/>
            <w:left w:val="none" w:sz="0" w:space="0" w:color="auto"/>
            <w:bottom w:val="none" w:sz="0" w:space="0" w:color="auto"/>
            <w:right w:val="none" w:sz="0" w:space="0" w:color="auto"/>
          </w:divBdr>
        </w:div>
        <w:div w:id="2106882798">
          <w:marLeft w:val="640"/>
          <w:marRight w:val="0"/>
          <w:marTop w:val="0"/>
          <w:marBottom w:val="0"/>
          <w:divBdr>
            <w:top w:val="none" w:sz="0" w:space="0" w:color="auto"/>
            <w:left w:val="none" w:sz="0" w:space="0" w:color="auto"/>
            <w:bottom w:val="none" w:sz="0" w:space="0" w:color="auto"/>
            <w:right w:val="none" w:sz="0" w:space="0" w:color="auto"/>
          </w:divBdr>
        </w:div>
        <w:div w:id="2115592613">
          <w:marLeft w:val="640"/>
          <w:marRight w:val="0"/>
          <w:marTop w:val="0"/>
          <w:marBottom w:val="0"/>
          <w:divBdr>
            <w:top w:val="none" w:sz="0" w:space="0" w:color="auto"/>
            <w:left w:val="none" w:sz="0" w:space="0" w:color="auto"/>
            <w:bottom w:val="none" w:sz="0" w:space="0" w:color="auto"/>
            <w:right w:val="none" w:sz="0" w:space="0" w:color="auto"/>
          </w:divBdr>
        </w:div>
        <w:div w:id="2130081684">
          <w:marLeft w:val="640"/>
          <w:marRight w:val="0"/>
          <w:marTop w:val="0"/>
          <w:marBottom w:val="0"/>
          <w:divBdr>
            <w:top w:val="none" w:sz="0" w:space="0" w:color="auto"/>
            <w:left w:val="none" w:sz="0" w:space="0" w:color="auto"/>
            <w:bottom w:val="none" w:sz="0" w:space="0" w:color="auto"/>
            <w:right w:val="none" w:sz="0" w:space="0" w:color="auto"/>
          </w:divBdr>
        </w:div>
        <w:div w:id="2142453742">
          <w:marLeft w:val="640"/>
          <w:marRight w:val="0"/>
          <w:marTop w:val="0"/>
          <w:marBottom w:val="0"/>
          <w:divBdr>
            <w:top w:val="none" w:sz="0" w:space="0" w:color="auto"/>
            <w:left w:val="none" w:sz="0" w:space="0" w:color="auto"/>
            <w:bottom w:val="none" w:sz="0" w:space="0" w:color="auto"/>
            <w:right w:val="none" w:sz="0" w:space="0" w:color="auto"/>
          </w:divBdr>
        </w:div>
      </w:divsChild>
    </w:div>
    <w:div w:id="388189772">
      <w:bodyDiv w:val="1"/>
      <w:marLeft w:val="0"/>
      <w:marRight w:val="0"/>
      <w:marTop w:val="0"/>
      <w:marBottom w:val="0"/>
      <w:divBdr>
        <w:top w:val="none" w:sz="0" w:space="0" w:color="auto"/>
        <w:left w:val="none" w:sz="0" w:space="0" w:color="auto"/>
        <w:bottom w:val="none" w:sz="0" w:space="0" w:color="auto"/>
        <w:right w:val="none" w:sz="0" w:space="0" w:color="auto"/>
      </w:divBdr>
      <w:divsChild>
        <w:div w:id="13388826">
          <w:marLeft w:val="640"/>
          <w:marRight w:val="0"/>
          <w:marTop w:val="0"/>
          <w:marBottom w:val="0"/>
          <w:divBdr>
            <w:top w:val="none" w:sz="0" w:space="0" w:color="auto"/>
            <w:left w:val="none" w:sz="0" w:space="0" w:color="auto"/>
            <w:bottom w:val="none" w:sz="0" w:space="0" w:color="auto"/>
            <w:right w:val="none" w:sz="0" w:space="0" w:color="auto"/>
          </w:divBdr>
        </w:div>
        <w:div w:id="46537776">
          <w:marLeft w:val="640"/>
          <w:marRight w:val="0"/>
          <w:marTop w:val="0"/>
          <w:marBottom w:val="0"/>
          <w:divBdr>
            <w:top w:val="none" w:sz="0" w:space="0" w:color="auto"/>
            <w:left w:val="none" w:sz="0" w:space="0" w:color="auto"/>
            <w:bottom w:val="none" w:sz="0" w:space="0" w:color="auto"/>
            <w:right w:val="none" w:sz="0" w:space="0" w:color="auto"/>
          </w:divBdr>
        </w:div>
        <w:div w:id="98718047">
          <w:marLeft w:val="640"/>
          <w:marRight w:val="0"/>
          <w:marTop w:val="0"/>
          <w:marBottom w:val="0"/>
          <w:divBdr>
            <w:top w:val="none" w:sz="0" w:space="0" w:color="auto"/>
            <w:left w:val="none" w:sz="0" w:space="0" w:color="auto"/>
            <w:bottom w:val="none" w:sz="0" w:space="0" w:color="auto"/>
            <w:right w:val="none" w:sz="0" w:space="0" w:color="auto"/>
          </w:divBdr>
        </w:div>
        <w:div w:id="107163733">
          <w:marLeft w:val="640"/>
          <w:marRight w:val="0"/>
          <w:marTop w:val="0"/>
          <w:marBottom w:val="0"/>
          <w:divBdr>
            <w:top w:val="none" w:sz="0" w:space="0" w:color="auto"/>
            <w:left w:val="none" w:sz="0" w:space="0" w:color="auto"/>
            <w:bottom w:val="none" w:sz="0" w:space="0" w:color="auto"/>
            <w:right w:val="none" w:sz="0" w:space="0" w:color="auto"/>
          </w:divBdr>
        </w:div>
        <w:div w:id="107239298">
          <w:marLeft w:val="640"/>
          <w:marRight w:val="0"/>
          <w:marTop w:val="0"/>
          <w:marBottom w:val="0"/>
          <w:divBdr>
            <w:top w:val="none" w:sz="0" w:space="0" w:color="auto"/>
            <w:left w:val="none" w:sz="0" w:space="0" w:color="auto"/>
            <w:bottom w:val="none" w:sz="0" w:space="0" w:color="auto"/>
            <w:right w:val="none" w:sz="0" w:space="0" w:color="auto"/>
          </w:divBdr>
        </w:div>
        <w:div w:id="114914053">
          <w:marLeft w:val="640"/>
          <w:marRight w:val="0"/>
          <w:marTop w:val="0"/>
          <w:marBottom w:val="0"/>
          <w:divBdr>
            <w:top w:val="none" w:sz="0" w:space="0" w:color="auto"/>
            <w:left w:val="none" w:sz="0" w:space="0" w:color="auto"/>
            <w:bottom w:val="none" w:sz="0" w:space="0" w:color="auto"/>
            <w:right w:val="none" w:sz="0" w:space="0" w:color="auto"/>
          </w:divBdr>
        </w:div>
        <w:div w:id="149564238">
          <w:marLeft w:val="640"/>
          <w:marRight w:val="0"/>
          <w:marTop w:val="0"/>
          <w:marBottom w:val="0"/>
          <w:divBdr>
            <w:top w:val="none" w:sz="0" w:space="0" w:color="auto"/>
            <w:left w:val="none" w:sz="0" w:space="0" w:color="auto"/>
            <w:bottom w:val="none" w:sz="0" w:space="0" w:color="auto"/>
            <w:right w:val="none" w:sz="0" w:space="0" w:color="auto"/>
          </w:divBdr>
        </w:div>
        <w:div w:id="192351419">
          <w:marLeft w:val="640"/>
          <w:marRight w:val="0"/>
          <w:marTop w:val="0"/>
          <w:marBottom w:val="0"/>
          <w:divBdr>
            <w:top w:val="none" w:sz="0" w:space="0" w:color="auto"/>
            <w:left w:val="none" w:sz="0" w:space="0" w:color="auto"/>
            <w:bottom w:val="none" w:sz="0" w:space="0" w:color="auto"/>
            <w:right w:val="none" w:sz="0" w:space="0" w:color="auto"/>
          </w:divBdr>
        </w:div>
        <w:div w:id="198127735">
          <w:marLeft w:val="640"/>
          <w:marRight w:val="0"/>
          <w:marTop w:val="0"/>
          <w:marBottom w:val="0"/>
          <w:divBdr>
            <w:top w:val="none" w:sz="0" w:space="0" w:color="auto"/>
            <w:left w:val="none" w:sz="0" w:space="0" w:color="auto"/>
            <w:bottom w:val="none" w:sz="0" w:space="0" w:color="auto"/>
            <w:right w:val="none" w:sz="0" w:space="0" w:color="auto"/>
          </w:divBdr>
        </w:div>
        <w:div w:id="231434101">
          <w:marLeft w:val="640"/>
          <w:marRight w:val="0"/>
          <w:marTop w:val="0"/>
          <w:marBottom w:val="0"/>
          <w:divBdr>
            <w:top w:val="none" w:sz="0" w:space="0" w:color="auto"/>
            <w:left w:val="none" w:sz="0" w:space="0" w:color="auto"/>
            <w:bottom w:val="none" w:sz="0" w:space="0" w:color="auto"/>
            <w:right w:val="none" w:sz="0" w:space="0" w:color="auto"/>
          </w:divBdr>
        </w:div>
        <w:div w:id="235093112">
          <w:marLeft w:val="640"/>
          <w:marRight w:val="0"/>
          <w:marTop w:val="0"/>
          <w:marBottom w:val="0"/>
          <w:divBdr>
            <w:top w:val="none" w:sz="0" w:space="0" w:color="auto"/>
            <w:left w:val="none" w:sz="0" w:space="0" w:color="auto"/>
            <w:bottom w:val="none" w:sz="0" w:space="0" w:color="auto"/>
            <w:right w:val="none" w:sz="0" w:space="0" w:color="auto"/>
          </w:divBdr>
        </w:div>
        <w:div w:id="254704326">
          <w:marLeft w:val="640"/>
          <w:marRight w:val="0"/>
          <w:marTop w:val="0"/>
          <w:marBottom w:val="0"/>
          <w:divBdr>
            <w:top w:val="none" w:sz="0" w:space="0" w:color="auto"/>
            <w:left w:val="none" w:sz="0" w:space="0" w:color="auto"/>
            <w:bottom w:val="none" w:sz="0" w:space="0" w:color="auto"/>
            <w:right w:val="none" w:sz="0" w:space="0" w:color="auto"/>
          </w:divBdr>
        </w:div>
        <w:div w:id="278801630">
          <w:marLeft w:val="640"/>
          <w:marRight w:val="0"/>
          <w:marTop w:val="0"/>
          <w:marBottom w:val="0"/>
          <w:divBdr>
            <w:top w:val="none" w:sz="0" w:space="0" w:color="auto"/>
            <w:left w:val="none" w:sz="0" w:space="0" w:color="auto"/>
            <w:bottom w:val="none" w:sz="0" w:space="0" w:color="auto"/>
            <w:right w:val="none" w:sz="0" w:space="0" w:color="auto"/>
          </w:divBdr>
        </w:div>
        <w:div w:id="332608858">
          <w:marLeft w:val="640"/>
          <w:marRight w:val="0"/>
          <w:marTop w:val="0"/>
          <w:marBottom w:val="0"/>
          <w:divBdr>
            <w:top w:val="none" w:sz="0" w:space="0" w:color="auto"/>
            <w:left w:val="none" w:sz="0" w:space="0" w:color="auto"/>
            <w:bottom w:val="none" w:sz="0" w:space="0" w:color="auto"/>
            <w:right w:val="none" w:sz="0" w:space="0" w:color="auto"/>
          </w:divBdr>
        </w:div>
        <w:div w:id="357782125">
          <w:marLeft w:val="640"/>
          <w:marRight w:val="0"/>
          <w:marTop w:val="0"/>
          <w:marBottom w:val="0"/>
          <w:divBdr>
            <w:top w:val="none" w:sz="0" w:space="0" w:color="auto"/>
            <w:left w:val="none" w:sz="0" w:space="0" w:color="auto"/>
            <w:bottom w:val="none" w:sz="0" w:space="0" w:color="auto"/>
            <w:right w:val="none" w:sz="0" w:space="0" w:color="auto"/>
          </w:divBdr>
        </w:div>
        <w:div w:id="393622907">
          <w:marLeft w:val="640"/>
          <w:marRight w:val="0"/>
          <w:marTop w:val="0"/>
          <w:marBottom w:val="0"/>
          <w:divBdr>
            <w:top w:val="none" w:sz="0" w:space="0" w:color="auto"/>
            <w:left w:val="none" w:sz="0" w:space="0" w:color="auto"/>
            <w:bottom w:val="none" w:sz="0" w:space="0" w:color="auto"/>
            <w:right w:val="none" w:sz="0" w:space="0" w:color="auto"/>
          </w:divBdr>
        </w:div>
        <w:div w:id="414014597">
          <w:marLeft w:val="640"/>
          <w:marRight w:val="0"/>
          <w:marTop w:val="0"/>
          <w:marBottom w:val="0"/>
          <w:divBdr>
            <w:top w:val="none" w:sz="0" w:space="0" w:color="auto"/>
            <w:left w:val="none" w:sz="0" w:space="0" w:color="auto"/>
            <w:bottom w:val="none" w:sz="0" w:space="0" w:color="auto"/>
            <w:right w:val="none" w:sz="0" w:space="0" w:color="auto"/>
          </w:divBdr>
        </w:div>
        <w:div w:id="450633595">
          <w:marLeft w:val="640"/>
          <w:marRight w:val="0"/>
          <w:marTop w:val="0"/>
          <w:marBottom w:val="0"/>
          <w:divBdr>
            <w:top w:val="none" w:sz="0" w:space="0" w:color="auto"/>
            <w:left w:val="none" w:sz="0" w:space="0" w:color="auto"/>
            <w:bottom w:val="none" w:sz="0" w:space="0" w:color="auto"/>
            <w:right w:val="none" w:sz="0" w:space="0" w:color="auto"/>
          </w:divBdr>
        </w:div>
        <w:div w:id="454180040">
          <w:marLeft w:val="640"/>
          <w:marRight w:val="0"/>
          <w:marTop w:val="0"/>
          <w:marBottom w:val="0"/>
          <w:divBdr>
            <w:top w:val="none" w:sz="0" w:space="0" w:color="auto"/>
            <w:left w:val="none" w:sz="0" w:space="0" w:color="auto"/>
            <w:bottom w:val="none" w:sz="0" w:space="0" w:color="auto"/>
            <w:right w:val="none" w:sz="0" w:space="0" w:color="auto"/>
          </w:divBdr>
        </w:div>
        <w:div w:id="499807032">
          <w:marLeft w:val="640"/>
          <w:marRight w:val="0"/>
          <w:marTop w:val="0"/>
          <w:marBottom w:val="0"/>
          <w:divBdr>
            <w:top w:val="none" w:sz="0" w:space="0" w:color="auto"/>
            <w:left w:val="none" w:sz="0" w:space="0" w:color="auto"/>
            <w:bottom w:val="none" w:sz="0" w:space="0" w:color="auto"/>
            <w:right w:val="none" w:sz="0" w:space="0" w:color="auto"/>
          </w:divBdr>
        </w:div>
        <w:div w:id="530998469">
          <w:marLeft w:val="640"/>
          <w:marRight w:val="0"/>
          <w:marTop w:val="0"/>
          <w:marBottom w:val="0"/>
          <w:divBdr>
            <w:top w:val="none" w:sz="0" w:space="0" w:color="auto"/>
            <w:left w:val="none" w:sz="0" w:space="0" w:color="auto"/>
            <w:bottom w:val="none" w:sz="0" w:space="0" w:color="auto"/>
            <w:right w:val="none" w:sz="0" w:space="0" w:color="auto"/>
          </w:divBdr>
        </w:div>
        <w:div w:id="617179499">
          <w:marLeft w:val="640"/>
          <w:marRight w:val="0"/>
          <w:marTop w:val="0"/>
          <w:marBottom w:val="0"/>
          <w:divBdr>
            <w:top w:val="none" w:sz="0" w:space="0" w:color="auto"/>
            <w:left w:val="none" w:sz="0" w:space="0" w:color="auto"/>
            <w:bottom w:val="none" w:sz="0" w:space="0" w:color="auto"/>
            <w:right w:val="none" w:sz="0" w:space="0" w:color="auto"/>
          </w:divBdr>
        </w:div>
        <w:div w:id="633876031">
          <w:marLeft w:val="640"/>
          <w:marRight w:val="0"/>
          <w:marTop w:val="0"/>
          <w:marBottom w:val="0"/>
          <w:divBdr>
            <w:top w:val="none" w:sz="0" w:space="0" w:color="auto"/>
            <w:left w:val="none" w:sz="0" w:space="0" w:color="auto"/>
            <w:bottom w:val="none" w:sz="0" w:space="0" w:color="auto"/>
            <w:right w:val="none" w:sz="0" w:space="0" w:color="auto"/>
          </w:divBdr>
        </w:div>
        <w:div w:id="648830737">
          <w:marLeft w:val="640"/>
          <w:marRight w:val="0"/>
          <w:marTop w:val="0"/>
          <w:marBottom w:val="0"/>
          <w:divBdr>
            <w:top w:val="none" w:sz="0" w:space="0" w:color="auto"/>
            <w:left w:val="none" w:sz="0" w:space="0" w:color="auto"/>
            <w:bottom w:val="none" w:sz="0" w:space="0" w:color="auto"/>
            <w:right w:val="none" w:sz="0" w:space="0" w:color="auto"/>
          </w:divBdr>
        </w:div>
        <w:div w:id="655764237">
          <w:marLeft w:val="640"/>
          <w:marRight w:val="0"/>
          <w:marTop w:val="0"/>
          <w:marBottom w:val="0"/>
          <w:divBdr>
            <w:top w:val="none" w:sz="0" w:space="0" w:color="auto"/>
            <w:left w:val="none" w:sz="0" w:space="0" w:color="auto"/>
            <w:bottom w:val="none" w:sz="0" w:space="0" w:color="auto"/>
            <w:right w:val="none" w:sz="0" w:space="0" w:color="auto"/>
          </w:divBdr>
        </w:div>
        <w:div w:id="706370206">
          <w:marLeft w:val="640"/>
          <w:marRight w:val="0"/>
          <w:marTop w:val="0"/>
          <w:marBottom w:val="0"/>
          <w:divBdr>
            <w:top w:val="none" w:sz="0" w:space="0" w:color="auto"/>
            <w:left w:val="none" w:sz="0" w:space="0" w:color="auto"/>
            <w:bottom w:val="none" w:sz="0" w:space="0" w:color="auto"/>
            <w:right w:val="none" w:sz="0" w:space="0" w:color="auto"/>
          </w:divBdr>
        </w:div>
        <w:div w:id="715277618">
          <w:marLeft w:val="640"/>
          <w:marRight w:val="0"/>
          <w:marTop w:val="0"/>
          <w:marBottom w:val="0"/>
          <w:divBdr>
            <w:top w:val="none" w:sz="0" w:space="0" w:color="auto"/>
            <w:left w:val="none" w:sz="0" w:space="0" w:color="auto"/>
            <w:bottom w:val="none" w:sz="0" w:space="0" w:color="auto"/>
            <w:right w:val="none" w:sz="0" w:space="0" w:color="auto"/>
          </w:divBdr>
        </w:div>
        <w:div w:id="747117429">
          <w:marLeft w:val="640"/>
          <w:marRight w:val="0"/>
          <w:marTop w:val="0"/>
          <w:marBottom w:val="0"/>
          <w:divBdr>
            <w:top w:val="none" w:sz="0" w:space="0" w:color="auto"/>
            <w:left w:val="none" w:sz="0" w:space="0" w:color="auto"/>
            <w:bottom w:val="none" w:sz="0" w:space="0" w:color="auto"/>
            <w:right w:val="none" w:sz="0" w:space="0" w:color="auto"/>
          </w:divBdr>
        </w:div>
        <w:div w:id="761606486">
          <w:marLeft w:val="640"/>
          <w:marRight w:val="0"/>
          <w:marTop w:val="0"/>
          <w:marBottom w:val="0"/>
          <w:divBdr>
            <w:top w:val="none" w:sz="0" w:space="0" w:color="auto"/>
            <w:left w:val="none" w:sz="0" w:space="0" w:color="auto"/>
            <w:bottom w:val="none" w:sz="0" w:space="0" w:color="auto"/>
            <w:right w:val="none" w:sz="0" w:space="0" w:color="auto"/>
          </w:divBdr>
        </w:div>
        <w:div w:id="763384908">
          <w:marLeft w:val="640"/>
          <w:marRight w:val="0"/>
          <w:marTop w:val="0"/>
          <w:marBottom w:val="0"/>
          <w:divBdr>
            <w:top w:val="none" w:sz="0" w:space="0" w:color="auto"/>
            <w:left w:val="none" w:sz="0" w:space="0" w:color="auto"/>
            <w:bottom w:val="none" w:sz="0" w:space="0" w:color="auto"/>
            <w:right w:val="none" w:sz="0" w:space="0" w:color="auto"/>
          </w:divBdr>
        </w:div>
        <w:div w:id="801115152">
          <w:marLeft w:val="640"/>
          <w:marRight w:val="0"/>
          <w:marTop w:val="0"/>
          <w:marBottom w:val="0"/>
          <w:divBdr>
            <w:top w:val="none" w:sz="0" w:space="0" w:color="auto"/>
            <w:left w:val="none" w:sz="0" w:space="0" w:color="auto"/>
            <w:bottom w:val="none" w:sz="0" w:space="0" w:color="auto"/>
            <w:right w:val="none" w:sz="0" w:space="0" w:color="auto"/>
          </w:divBdr>
        </w:div>
        <w:div w:id="838471164">
          <w:marLeft w:val="640"/>
          <w:marRight w:val="0"/>
          <w:marTop w:val="0"/>
          <w:marBottom w:val="0"/>
          <w:divBdr>
            <w:top w:val="none" w:sz="0" w:space="0" w:color="auto"/>
            <w:left w:val="none" w:sz="0" w:space="0" w:color="auto"/>
            <w:bottom w:val="none" w:sz="0" w:space="0" w:color="auto"/>
            <w:right w:val="none" w:sz="0" w:space="0" w:color="auto"/>
          </w:divBdr>
        </w:div>
        <w:div w:id="902133655">
          <w:marLeft w:val="640"/>
          <w:marRight w:val="0"/>
          <w:marTop w:val="0"/>
          <w:marBottom w:val="0"/>
          <w:divBdr>
            <w:top w:val="none" w:sz="0" w:space="0" w:color="auto"/>
            <w:left w:val="none" w:sz="0" w:space="0" w:color="auto"/>
            <w:bottom w:val="none" w:sz="0" w:space="0" w:color="auto"/>
            <w:right w:val="none" w:sz="0" w:space="0" w:color="auto"/>
          </w:divBdr>
        </w:div>
        <w:div w:id="914902115">
          <w:marLeft w:val="640"/>
          <w:marRight w:val="0"/>
          <w:marTop w:val="0"/>
          <w:marBottom w:val="0"/>
          <w:divBdr>
            <w:top w:val="none" w:sz="0" w:space="0" w:color="auto"/>
            <w:left w:val="none" w:sz="0" w:space="0" w:color="auto"/>
            <w:bottom w:val="none" w:sz="0" w:space="0" w:color="auto"/>
            <w:right w:val="none" w:sz="0" w:space="0" w:color="auto"/>
          </w:divBdr>
        </w:div>
        <w:div w:id="950472275">
          <w:marLeft w:val="640"/>
          <w:marRight w:val="0"/>
          <w:marTop w:val="0"/>
          <w:marBottom w:val="0"/>
          <w:divBdr>
            <w:top w:val="none" w:sz="0" w:space="0" w:color="auto"/>
            <w:left w:val="none" w:sz="0" w:space="0" w:color="auto"/>
            <w:bottom w:val="none" w:sz="0" w:space="0" w:color="auto"/>
            <w:right w:val="none" w:sz="0" w:space="0" w:color="auto"/>
          </w:divBdr>
        </w:div>
        <w:div w:id="985746589">
          <w:marLeft w:val="640"/>
          <w:marRight w:val="0"/>
          <w:marTop w:val="0"/>
          <w:marBottom w:val="0"/>
          <w:divBdr>
            <w:top w:val="none" w:sz="0" w:space="0" w:color="auto"/>
            <w:left w:val="none" w:sz="0" w:space="0" w:color="auto"/>
            <w:bottom w:val="none" w:sz="0" w:space="0" w:color="auto"/>
            <w:right w:val="none" w:sz="0" w:space="0" w:color="auto"/>
          </w:divBdr>
        </w:div>
        <w:div w:id="995260293">
          <w:marLeft w:val="640"/>
          <w:marRight w:val="0"/>
          <w:marTop w:val="0"/>
          <w:marBottom w:val="0"/>
          <w:divBdr>
            <w:top w:val="none" w:sz="0" w:space="0" w:color="auto"/>
            <w:left w:val="none" w:sz="0" w:space="0" w:color="auto"/>
            <w:bottom w:val="none" w:sz="0" w:space="0" w:color="auto"/>
            <w:right w:val="none" w:sz="0" w:space="0" w:color="auto"/>
          </w:divBdr>
        </w:div>
        <w:div w:id="1002391789">
          <w:marLeft w:val="640"/>
          <w:marRight w:val="0"/>
          <w:marTop w:val="0"/>
          <w:marBottom w:val="0"/>
          <w:divBdr>
            <w:top w:val="none" w:sz="0" w:space="0" w:color="auto"/>
            <w:left w:val="none" w:sz="0" w:space="0" w:color="auto"/>
            <w:bottom w:val="none" w:sz="0" w:space="0" w:color="auto"/>
            <w:right w:val="none" w:sz="0" w:space="0" w:color="auto"/>
          </w:divBdr>
        </w:div>
        <w:div w:id="1064793618">
          <w:marLeft w:val="640"/>
          <w:marRight w:val="0"/>
          <w:marTop w:val="0"/>
          <w:marBottom w:val="0"/>
          <w:divBdr>
            <w:top w:val="none" w:sz="0" w:space="0" w:color="auto"/>
            <w:left w:val="none" w:sz="0" w:space="0" w:color="auto"/>
            <w:bottom w:val="none" w:sz="0" w:space="0" w:color="auto"/>
            <w:right w:val="none" w:sz="0" w:space="0" w:color="auto"/>
          </w:divBdr>
        </w:div>
        <w:div w:id="1121999688">
          <w:marLeft w:val="640"/>
          <w:marRight w:val="0"/>
          <w:marTop w:val="0"/>
          <w:marBottom w:val="0"/>
          <w:divBdr>
            <w:top w:val="none" w:sz="0" w:space="0" w:color="auto"/>
            <w:left w:val="none" w:sz="0" w:space="0" w:color="auto"/>
            <w:bottom w:val="none" w:sz="0" w:space="0" w:color="auto"/>
            <w:right w:val="none" w:sz="0" w:space="0" w:color="auto"/>
          </w:divBdr>
        </w:div>
        <w:div w:id="1148013982">
          <w:marLeft w:val="640"/>
          <w:marRight w:val="0"/>
          <w:marTop w:val="0"/>
          <w:marBottom w:val="0"/>
          <w:divBdr>
            <w:top w:val="none" w:sz="0" w:space="0" w:color="auto"/>
            <w:left w:val="none" w:sz="0" w:space="0" w:color="auto"/>
            <w:bottom w:val="none" w:sz="0" w:space="0" w:color="auto"/>
            <w:right w:val="none" w:sz="0" w:space="0" w:color="auto"/>
          </w:divBdr>
        </w:div>
        <w:div w:id="1162283058">
          <w:marLeft w:val="640"/>
          <w:marRight w:val="0"/>
          <w:marTop w:val="0"/>
          <w:marBottom w:val="0"/>
          <w:divBdr>
            <w:top w:val="none" w:sz="0" w:space="0" w:color="auto"/>
            <w:left w:val="none" w:sz="0" w:space="0" w:color="auto"/>
            <w:bottom w:val="none" w:sz="0" w:space="0" w:color="auto"/>
            <w:right w:val="none" w:sz="0" w:space="0" w:color="auto"/>
          </w:divBdr>
        </w:div>
        <w:div w:id="1167404378">
          <w:marLeft w:val="640"/>
          <w:marRight w:val="0"/>
          <w:marTop w:val="0"/>
          <w:marBottom w:val="0"/>
          <w:divBdr>
            <w:top w:val="none" w:sz="0" w:space="0" w:color="auto"/>
            <w:left w:val="none" w:sz="0" w:space="0" w:color="auto"/>
            <w:bottom w:val="none" w:sz="0" w:space="0" w:color="auto"/>
            <w:right w:val="none" w:sz="0" w:space="0" w:color="auto"/>
          </w:divBdr>
        </w:div>
        <w:div w:id="1192570163">
          <w:marLeft w:val="640"/>
          <w:marRight w:val="0"/>
          <w:marTop w:val="0"/>
          <w:marBottom w:val="0"/>
          <w:divBdr>
            <w:top w:val="none" w:sz="0" w:space="0" w:color="auto"/>
            <w:left w:val="none" w:sz="0" w:space="0" w:color="auto"/>
            <w:bottom w:val="none" w:sz="0" w:space="0" w:color="auto"/>
            <w:right w:val="none" w:sz="0" w:space="0" w:color="auto"/>
          </w:divBdr>
        </w:div>
        <w:div w:id="1202018600">
          <w:marLeft w:val="640"/>
          <w:marRight w:val="0"/>
          <w:marTop w:val="0"/>
          <w:marBottom w:val="0"/>
          <w:divBdr>
            <w:top w:val="none" w:sz="0" w:space="0" w:color="auto"/>
            <w:left w:val="none" w:sz="0" w:space="0" w:color="auto"/>
            <w:bottom w:val="none" w:sz="0" w:space="0" w:color="auto"/>
            <w:right w:val="none" w:sz="0" w:space="0" w:color="auto"/>
          </w:divBdr>
        </w:div>
        <w:div w:id="1218590275">
          <w:marLeft w:val="640"/>
          <w:marRight w:val="0"/>
          <w:marTop w:val="0"/>
          <w:marBottom w:val="0"/>
          <w:divBdr>
            <w:top w:val="none" w:sz="0" w:space="0" w:color="auto"/>
            <w:left w:val="none" w:sz="0" w:space="0" w:color="auto"/>
            <w:bottom w:val="none" w:sz="0" w:space="0" w:color="auto"/>
            <w:right w:val="none" w:sz="0" w:space="0" w:color="auto"/>
          </w:divBdr>
        </w:div>
        <w:div w:id="1232153970">
          <w:marLeft w:val="640"/>
          <w:marRight w:val="0"/>
          <w:marTop w:val="0"/>
          <w:marBottom w:val="0"/>
          <w:divBdr>
            <w:top w:val="none" w:sz="0" w:space="0" w:color="auto"/>
            <w:left w:val="none" w:sz="0" w:space="0" w:color="auto"/>
            <w:bottom w:val="none" w:sz="0" w:space="0" w:color="auto"/>
            <w:right w:val="none" w:sz="0" w:space="0" w:color="auto"/>
          </w:divBdr>
        </w:div>
        <w:div w:id="1282491146">
          <w:marLeft w:val="640"/>
          <w:marRight w:val="0"/>
          <w:marTop w:val="0"/>
          <w:marBottom w:val="0"/>
          <w:divBdr>
            <w:top w:val="none" w:sz="0" w:space="0" w:color="auto"/>
            <w:left w:val="none" w:sz="0" w:space="0" w:color="auto"/>
            <w:bottom w:val="none" w:sz="0" w:space="0" w:color="auto"/>
            <w:right w:val="none" w:sz="0" w:space="0" w:color="auto"/>
          </w:divBdr>
        </w:div>
        <w:div w:id="1312363907">
          <w:marLeft w:val="640"/>
          <w:marRight w:val="0"/>
          <w:marTop w:val="0"/>
          <w:marBottom w:val="0"/>
          <w:divBdr>
            <w:top w:val="none" w:sz="0" w:space="0" w:color="auto"/>
            <w:left w:val="none" w:sz="0" w:space="0" w:color="auto"/>
            <w:bottom w:val="none" w:sz="0" w:space="0" w:color="auto"/>
            <w:right w:val="none" w:sz="0" w:space="0" w:color="auto"/>
          </w:divBdr>
        </w:div>
        <w:div w:id="1400638239">
          <w:marLeft w:val="640"/>
          <w:marRight w:val="0"/>
          <w:marTop w:val="0"/>
          <w:marBottom w:val="0"/>
          <w:divBdr>
            <w:top w:val="none" w:sz="0" w:space="0" w:color="auto"/>
            <w:left w:val="none" w:sz="0" w:space="0" w:color="auto"/>
            <w:bottom w:val="none" w:sz="0" w:space="0" w:color="auto"/>
            <w:right w:val="none" w:sz="0" w:space="0" w:color="auto"/>
          </w:divBdr>
        </w:div>
        <w:div w:id="1484390547">
          <w:marLeft w:val="640"/>
          <w:marRight w:val="0"/>
          <w:marTop w:val="0"/>
          <w:marBottom w:val="0"/>
          <w:divBdr>
            <w:top w:val="none" w:sz="0" w:space="0" w:color="auto"/>
            <w:left w:val="none" w:sz="0" w:space="0" w:color="auto"/>
            <w:bottom w:val="none" w:sz="0" w:space="0" w:color="auto"/>
            <w:right w:val="none" w:sz="0" w:space="0" w:color="auto"/>
          </w:divBdr>
        </w:div>
        <w:div w:id="1485128134">
          <w:marLeft w:val="640"/>
          <w:marRight w:val="0"/>
          <w:marTop w:val="0"/>
          <w:marBottom w:val="0"/>
          <w:divBdr>
            <w:top w:val="none" w:sz="0" w:space="0" w:color="auto"/>
            <w:left w:val="none" w:sz="0" w:space="0" w:color="auto"/>
            <w:bottom w:val="none" w:sz="0" w:space="0" w:color="auto"/>
            <w:right w:val="none" w:sz="0" w:space="0" w:color="auto"/>
          </w:divBdr>
        </w:div>
        <w:div w:id="1499423561">
          <w:marLeft w:val="640"/>
          <w:marRight w:val="0"/>
          <w:marTop w:val="0"/>
          <w:marBottom w:val="0"/>
          <w:divBdr>
            <w:top w:val="none" w:sz="0" w:space="0" w:color="auto"/>
            <w:left w:val="none" w:sz="0" w:space="0" w:color="auto"/>
            <w:bottom w:val="none" w:sz="0" w:space="0" w:color="auto"/>
            <w:right w:val="none" w:sz="0" w:space="0" w:color="auto"/>
          </w:divBdr>
        </w:div>
        <w:div w:id="1581480616">
          <w:marLeft w:val="640"/>
          <w:marRight w:val="0"/>
          <w:marTop w:val="0"/>
          <w:marBottom w:val="0"/>
          <w:divBdr>
            <w:top w:val="none" w:sz="0" w:space="0" w:color="auto"/>
            <w:left w:val="none" w:sz="0" w:space="0" w:color="auto"/>
            <w:bottom w:val="none" w:sz="0" w:space="0" w:color="auto"/>
            <w:right w:val="none" w:sz="0" w:space="0" w:color="auto"/>
          </w:divBdr>
        </w:div>
        <w:div w:id="1693147567">
          <w:marLeft w:val="640"/>
          <w:marRight w:val="0"/>
          <w:marTop w:val="0"/>
          <w:marBottom w:val="0"/>
          <w:divBdr>
            <w:top w:val="none" w:sz="0" w:space="0" w:color="auto"/>
            <w:left w:val="none" w:sz="0" w:space="0" w:color="auto"/>
            <w:bottom w:val="none" w:sz="0" w:space="0" w:color="auto"/>
            <w:right w:val="none" w:sz="0" w:space="0" w:color="auto"/>
          </w:divBdr>
        </w:div>
        <w:div w:id="1716809245">
          <w:marLeft w:val="640"/>
          <w:marRight w:val="0"/>
          <w:marTop w:val="0"/>
          <w:marBottom w:val="0"/>
          <w:divBdr>
            <w:top w:val="none" w:sz="0" w:space="0" w:color="auto"/>
            <w:left w:val="none" w:sz="0" w:space="0" w:color="auto"/>
            <w:bottom w:val="none" w:sz="0" w:space="0" w:color="auto"/>
            <w:right w:val="none" w:sz="0" w:space="0" w:color="auto"/>
          </w:divBdr>
        </w:div>
        <w:div w:id="1720200151">
          <w:marLeft w:val="640"/>
          <w:marRight w:val="0"/>
          <w:marTop w:val="0"/>
          <w:marBottom w:val="0"/>
          <w:divBdr>
            <w:top w:val="none" w:sz="0" w:space="0" w:color="auto"/>
            <w:left w:val="none" w:sz="0" w:space="0" w:color="auto"/>
            <w:bottom w:val="none" w:sz="0" w:space="0" w:color="auto"/>
            <w:right w:val="none" w:sz="0" w:space="0" w:color="auto"/>
          </w:divBdr>
        </w:div>
        <w:div w:id="1724333642">
          <w:marLeft w:val="640"/>
          <w:marRight w:val="0"/>
          <w:marTop w:val="0"/>
          <w:marBottom w:val="0"/>
          <w:divBdr>
            <w:top w:val="none" w:sz="0" w:space="0" w:color="auto"/>
            <w:left w:val="none" w:sz="0" w:space="0" w:color="auto"/>
            <w:bottom w:val="none" w:sz="0" w:space="0" w:color="auto"/>
            <w:right w:val="none" w:sz="0" w:space="0" w:color="auto"/>
          </w:divBdr>
        </w:div>
        <w:div w:id="1820532659">
          <w:marLeft w:val="640"/>
          <w:marRight w:val="0"/>
          <w:marTop w:val="0"/>
          <w:marBottom w:val="0"/>
          <w:divBdr>
            <w:top w:val="none" w:sz="0" w:space="0" w:color="auto"/>
            <w:left w:val="none" w:sz="0" w:space="0" w:color="auto"/>
            <w:bottom w:val="none" w:sz="0" w:space="0" w:color="auto"/>
            <w:right w:val="none" w:sz="0" w:space="0" w:color="auto"/>
          </w:divBdr>
        </w:div>
        <w:div w:id="1820800294">
          <w:marLeft w:val="640"/>
          <w:marRight w:val="0"/>
          <w:marTop w:val="0"/>
          <w:marBottom w:val="0"/>
          <w:divBdr>
            <w:top w:val="none" w:sz="0" w:space="0" w:color="auto"/>
            <w:left w:val="none" w:sz="0" w:space="0" w:color="auto"/>
            <w:bottom w:val="none" w:sz="0" w:space="0" w:color="auto"/>
            <w:right w:val="none" w:sz="0" w:space="0" w:color="auto"/>
          </w:divBdr>
        </w:div>
        <w:div w:id="1821728659">
          <w:marLeft w:val="640"/>
          <w:marRight w:val="0"/>
          <w:marTop w:val="0"/>
          <w:marBottom w:val="0"/>
          <w:divBdr>
            <w:top w:val="none" w:sz="0" w:space="0" w:color="auto"/>
            <w:left w:val="none" w:sz="0" w:space="0" w:color="auto"/>
            <w:bottom w:val="none" w:sz="0" w:space="0" w:color="auto"/>
            <w:right w:val="none" w:sz="0" w:space="0" w:color="auto"/>
          </w:divBdr>
        </w:div>
        <w:div w:id="1872720358">
          <w:marLeft w:val="640"/>
          <w:marRight w:val="0"/>
          <w:marTop w:val="0"/>
          <w:marBottom w:val="0"/>
          <w:divBdr>
            <w:top w:val="none" w:sz="0" w:space="0" w:color="auto"/>
            <w:left w:val="none" w:sz="0" w:space="0" w:color="auto"/>
            <w:bottom w:val="none" w:sz="0" w:space="0" w:color="auto"/>
            <w:right w:val="none" w:sz="0" w:space="0" w:color="auto"/>
          </w:divBdr>
        </w:div>
        <w:div w:id="1875773883">
          <w:marLeft w:val="640"/>
          <w:marRight w:val="0"/>
          <w:marTop w:val="0"/>
          <w:marBottom w:val="0"/>
          <w:divBdr>
            <w:top w:val="none" w:sz="0" w:space="0" w:color="auto"/>
            <w:left w:val="none" w:sz="0" w:space="0" w:color="auto"/>
            <w:bottom w:val="none" w:sz="0" w:space="0" w:color="auto"/>
            <w:right w:val="none" w:sz="0" w:space="0" w:color="auto"/>
          </w:divBdr>
        </w:div>
        <w:div w:id="1875842470">
          <w:marLeft w:val="640"/>
          <w:marRight w:val="0"/>
          <w:marTop w:val="0"/>
          <w:marBottom w:val="0"/>
          <w:divBdr>
            <w:top w:val="none" w:sz="0" w:space="0" w:color="auto"/>
            <w:left w:val="none" w:sz="0" w:space="0" w:color="auto"/>
            <w:bottom w:val="none" w:sz="0" w:space="0" w:color="auto"/>
            <w:right w:val="none" w:sz="0" w:space="0" w:color="auto"/>
          </w:divBdr>
        </w:div>
        <w:div w:id="1958292464">
          <w:marLeft w:val="640"/>
          <w:marRight w:val="0"/>
          <w:marTop w:val="0"/>
          <w:marBottom w:val="0"/>
          <w:divBdr>
            <w:top w:val="none" w:sz="0" w:space="0" w:color="auto"/>
            <w:left w:val="none" w:sz="0" w:space="0" w:color="auto"/>
            <w:bottom w:val="none" w:sz="0" w:space="0" w:color="auto"/>
            <w:right w:val="none" w:sz="0" w:space="0" w:color="auto"/>
          </w:divBdr>
        </w:div>
        <w:div w:id="1976061795">
          <w:marLeft w:val="640"/>
          <w:marRight w:val="0"/>
          <w:marTop w:val="0"/>
          <w:marBottom w:val="0"/>
          <w:divBdr>
            <w:top w:val="none" w:sz="0" w:space="0" w:color="auto"/>
            <w:left w:val="none" w:sz="0" w:space="0" w:color="auto"/>
            <w:bottom w:val="none" w:sz="0" w:space="0" w:color="auto"/>
            <w:right w:val="none" w:sz="0" w:space="0" w:color="auto"/>
          </w:divBdr>
        </w:div>
        <w:div w:id="2001156501">
          <w:marLeft w:val="640"/>
          <w:marRight w:val="0"/>
          <w:marTop w:val="0"/>
          <w:marBottom w:val="0"/>
          <w:divBdr>
            <w:top w:val="none" w:sz="0" w:space="0" w:color="auto"/>
            <w:left w:val="none" w:sz="0" w:space="0" w:color="auto"/>
            <w:bottom w:val="none" w:sz="0" w:space="0" w:color="auto"/>
            <w:right w:val="none" w:sz="0" w:space="0" w:color="auto"/>
          </w:divBdr>
        </w:div>
        <w:div w:id="2007441463">
          <w:marLeft w:val="640"/>
          <w:marRight w:val="0"/>
          <w:marTop w:val="0"/>
          <w:marBottom w:val="0"/>
          <w:divBdr>
            <w:top w:val="none" w:sz="0" w:space="0" w:color="auto"/>
            <w:left w:val="none" w:sz="0" w:space="0" w:color="auto"/>
            <w:bottom w:val="none" w:sz="0" w:space="0" w:color="auto"/>
            <w:right w:val="none" w:sz="0" w:space="0" w:color="auto"/>
          </w:divBdr>
        </w:div>
        <w:div w:id="2029485108">
          <w:marLeft w:val="640"/>
          <w:marRight w:val="0"/>
          <w:marTop w:val="0"/>
          <w:marBottom w:val="0"/>
          <w:divBdr>
            <w:top w:val="none" w:sz="0" w:space="0" w:color="auto"/>
            <w:left w:val="none" w:sz="0" w:space="0" w:color="auto"/>
            <w:bottom w:val="none" w:sz="0" w:space="0" w:color="auto"/>
            <w:right w:val="none" w:sz="0" w:space="0" w:color="auto"/>
          </w:divBdr>
        </w:div>
        <w:div w:id="2114280590">
          <w:marLeft w:val="640"/>
          <w:marRight w:val="0"/>
          <w:marTop w:val="0"/>
          <w:marBottom w:val="0"/>
          <w:divBdr>
            <w:top w:val="none" w:sz="0" w:space="0" w:color="auto"/>
            <w:left w:val="none" w:sz="0" w:space="0" w:color="auto"/>
            <w:bottom w:val="none" w:sz="0" w:space="0" w:color="auto"/>
            <w:right w:val="none" w:sz="0" w:space="0" w:color="auto"/>
          </w:divBdr>
        </w:div>
        <w:div w:id="2138986287">
          <w:marLeft w:val="640"/>
          <w:marRight w:val="0"/>
          <w:marTop w:val="0"/>
          <w:marBottom w:val="0"/>
          <w:divBdr>
            <w:top w:val="none" w:sz="0" w:space="0" w:color="auto"/>
            <w:left w:val="none" w:sz="0" w:space="0" w:color="auto"/>
            <w:bottom w:val="none" w:sz="0" w:space="0" w:color="auto"/>
            <w:right w:val="none" w:sz="0" w:space="0" w:color="auto"/>
          </w:divBdr>
        </w:div>
      </w:divsChild>
    </w:div>
    <w:div w:id="397941977">
      <w:bodyDiv w:val="1"/>
      <w:marLeft w:val="0"/>
      <w:marRight w:val="0"/>
      <w:marTop w:val="0"/>
      <w:marBottom w:val="0"/>
      <w:divBdr>
        <w:top w:val="none" w:sz="0" w:space="0" w:color="auto"/>
        <w:left w:val="none" w:sz="0" w:space="0" w:color="auto"/>
        <w:bottom w:val="none" w:sz="0" w:space="0" w:color="auto"/>
        <w:right w:val="none" w:sz="0" w:space="0" w:color="auto"/>
      </w:divBdr>
    </w:div>
    <w:div w:id="398744794">
      <w:bodyDiv w:val="1"/>
      <w:marLeft w:val="0"/>
      <w:marRight w:val="0"/>
      <w:marTop w:val="0"/>
      <w:marBottom w:val="0"/>
      <w:divBdr>
        <w:top w:val="none" w:sz="0" w:space="0" w:color="auto"/>
        <w:left w:val="none" w:sz="0" w:space="0" w:color="auto"/>
        <w:bottom w:val="none" w:sz="0" w:space="0" w:color="auto"/>
        <w:right w:val="none" w:sz="0" w:space="0" w:color="auto"/>
      </w:divBdr>
    </w:div>
    <w:div w:id="398869415">
      <w:bodyDiv w:val="1"/>
      <w:marLeft w:val="0"/>
      <w:marRight w:val="0"/>
      <w:marTop w:val="0"/>
      <w:marBottom w:val="0"/>
      <w:divBdr>
        <w:top w:val="none" w:sz="0" w:space="0" w:color="auto"/>
        <w:left w:val="none" w:sz="0" w:space="0" w:color="auto"/>
        <w:bottom w:val="none" w:sz="0" w:space="0" w:color="auto"/>
        <w:right w:val="none" w:sz="0" w:space="0" w:color="auto"/>
      </w:divBdr>
    </w:div>
    <w:div w:id="408235484">
      <w:bodyDiv w:val="1"/>
      <w:marLeft w:val="0"/>
      <w:marRight w:val="0"/>
      <w:marTop w:val="0"/>
      <w:marBottom w:val="0"/>
      <w:divBdr>
        <w:top w:val="none" w:sz="0" w:space="0" w:color="auto"/>
        <w:left w:val="none" w:sz="0" w:space="0" w:color="auto"/>
        <w:bottom w:val="none" w:sz="0" w:space="0" w:color="auto"/>
        <w:right w:val="none" w:sz="0" w:space="0" w:color="auto"/>
      </w:divBdr>
    </w:div>
    <w:div w:id="408618727">
      <w:bodyDiv w:val="1"/>
      <w:marLeft w:val="0"/>
      <w:marRight w:val="0"/>
      <w:marTop w:val="0"/>
      <w:marBottom w:val="0"/>
      <w:divBdr>
        <w:top w:val="none" w:sz="0" w:space="0" w:color="auto"/>
        <w:left w:val="none" w:sz="0" w:space="0" w:color="auto"/>
        <w:bottom w:val="none" w:sz="0" w:space="0" w:color="auto"/>
        <w:right w:val="none" w:sz="0" w:space="0" w:color="auto"/>
      </w:divBdr>
      <w:divsChild>
        <w:div w:id="634411219">
          <w:marLeft w:val="480"/>
          <w:marRight w:val="0"/>
          <w:marTop w:val="0"/>
          <w:marBottom w:val="0"/>
          <w:divBdr>
            <w:top w:val="none" w:sz="0" w:space="0" w:color="auto"/>
            <w:left w:val="none" w:sz="0" w:space="0" w:color="auto"/>
            <w:bottom w:val="none" w:sz="0" w:space="0" w:color="auto"/>
            <w:right w:val="none" w:sz="0" w:space="0" w:color="auto"/>
          </w:divBdr>
        </w:div>
        <w:div w:id="910584584">
          <w:marLeft w:val="480"/>
          <w:marRight w:val="0"/>
          <w:marTop w:val="0"/>
          <w:marBottom w:val="0"/>
          <w:divBdr>
            <w:top w:val="none" w:sz="0" w:space="0" w:color="auto"/>
            <w:left w:val="none" w:sz="0" w:space="0" w:color="auto"/>
            <w:bottom w:val="none" w:sz="0" w:space="0" w:color="auto"/>
            <w:right w:val="none" w:sz="0" w:space="0" w:color="auto"/>
          </w:divBdr>
        </w:div>
        <w:div w:id="969171688">
          <w:marLeft w:val="480"/>
          <w:marRight w:val="0"/>
          <w:marTop w:val="0"/>
          <w:marBottom w:val="0"/>
          <w:divBdr>
            <w:top w:val="none" w:sz="0" w:space="0" w:color="auto"/>
            <w:left w:val="none" w:sz="0" w:space="0" w:color="auto"/>
            <w:bottom w:val="none" w:sz="0" w:space="0" w:color="auto"/>
            <w:right w:val="none" w:sz="0" w:space="0" w:color="auto"/>
          </w:divBdr>
        </w:div>
        <w:div w:id="2035959623">
          <w:marLeft w:val="480"/>
          <w:marRight w:val="0"/>
          <w:marTop w:val="0"/>
          <w:marBottom w:val="0"/>
          <w:divBdr>
            <w:top w:val="none" w:sz="0" w:space="0" w:color="auto"/>
            <w:left w:val="none" w:sz="0" w:space="0" w:color="auto"/>
            <w:bottom w:val="none" w:sz="0" w:space="0" w:color="auto"/>
            <w:right w:val="none" w:sz="0" w:space="0" w:color="auto"/>
          </w:divBdr>
        </w:div>
        <w:div w:id="2135321698">
          <w:marLeft w:val="480"/>
          <w:marRight w:val="0"/>
          <w:marTop w:val="0"/>
          <w:marBottom w:val="0"/>
          <w:divBdr>
            <w:top w:val="none" w:sz="0" w:space="0" w:color="auto"/>
            <w:left w:val="none" w:sz="0" w:space="0" w:color="auto"/>
            <w:bottom w:val="none" w:sz="0" w:space="0" w:color="auto"/>
            <w:right w:val="none" w:sz="0" w:space="0" w:color="auto"/>
          </w:divBdr>
        </w:div>
        <w:div w:id="83306750">
          <w:marLeft w:val="480"/>
          <w:marRight w:val="0"/>
          <w:marTop w:val="0"/>
          <w:marBottom w:val="0"/>
          <w:divBdr>
            <w:top w:val="none" w:sz="0" w:space="0" w:color="auto"/>
            <w:left w:val="none" w:sz="0" w:space="0" w:color="auto"/>
            <w:bottom w:val="none" w:sz="0" w:space="0" w:color="auto"/>
            <w:right w:val="none" w:sz="0" w:space="0" w:color="auto"/>
          </w:divBdr>
        </w:div>
        <w:div w:id="696201292">
          <w:marLeft w:val="480"/>
          <w:marRight w:val="0"/>
          <w:marTop w:val="0"/>
          <w:marBottom w:val="0"/>
          <w:divBdr>
            <w:top w:val="none" w:sz="0" w:space="0" w:color="auto"/>
            <w:left w:val="none" w:sz="0" w:space="0" w:color="auto"/>
            <w:bottom w:val="none" w:sz="0" w:space="0" w:color="auto"/>
            <w:right w:val="none" w:sz="0" w:space="0" w:color="auto"/>
          </w:divBdr>
        </w:div>
        <w:div w:id="1880631293">
          <w:marLeft w:val="480"/>
          <w:marRight w:val="0"/>
          <w:marTop w:val="0"/>
          <w:marBottom w:val="0"/>
          <w:divBdr>
            <w:top w:val="none" w:sz="0" w:space="0" w:color="auto"/>
            <w:left w:val="none" w:sz="0" w:space="0" w:color="auto"/>
            <w:bottom w:val="none" w:sz="0" w:space="0" w:color="auto"/>
            <w:right w:val="none" w:sz="0" w:space="0" w:color="auto"/>
          </w:divBdr>
        </w:div>
        <w:div w:id="468976527">
          <w:marLeft w:val="480"/>
          <w:marRight w:val="0"/>
          <w:marTop w:val="0"/>
          <w:marBottom w:val="0"/>
          <w:divBdr>
            <w:top w:val="none" w:sz="0" w:space="0" w:color="auto"/>
            <w:left w:val="none" w:sz="0" w:space="0" w:color="auto"/>
            <w:bottom w:val="none" w:sz="0" w:space="0" w:color="auto"/>
            <w:right w:val="none" w:sz="0" w:space="0" w:color="auto"/>
          </w:divBdr>
        </w:div>
        <w:div w:id="383678009">
          <w:marLeft w:val="480"/>
          <w:marRight w:val="0"/>
          <w:marTop w:val="0"/>
          <w:marBottom w:val="0"/>
          <w:divBdr>
            <w:top w:val="none" w:sz="0" w:space="0" w:color="auto"/>
            <w:left w:val="none" w:sz="0" w:space="0" w:color="auto"/>
            <w:bottom w:val="none" w:sz="0" w:space="0" w:color="auto"/>
            <w:right w:val="none" w:sz="0" w:space="0" w:color="auto"/>
          </w:divBdr>
        </w:div>
        <w:div w:id="472647905">
          <w:marLeft w:val="480"/>
          <w:marRight w:val="0"/>
          <w:marTop w:val="0"/>
          <w:marBottom w:val="0"/>
          <w:divBdr>
            <w:top w:val="none" w:sz="0" w:space="0" w:color="auto"/>
            <w:left w:val="none" w:sz="0" w:space="0" w:color="auto"/>
            <w:bottom w:val="none" w:sz="0" w:space="0" w:color="auto"/>
            <w:right w:val="none" w:sz="0" w:space="0" w:color="auto"/>
          </w:divBdr>
        </w:div>
        <w:div w:id="831724586">
          <w:marLeft w:val="480"/>
          <w:marRight w:val="0"/>
          <w:marTop w:val="0"/>
          <w:marBottom w:val="0"/>
          <w:divBdr>
            <w:top w:val="none" w:sz="0" w:space="0" w:color="auto"/>
            <w:left w:val="none" w:sz="0" w:space="0" w:color="auto"/>
            <w:bottom w:val="none" w:sz="0" w:space="0" w:color="auto"/>
            <w:right w:val="none" w:sz="0" w:space="0" w:color="auto"/>
          </w:divBdr>
        </w:div>
        <w:div w:id="210120068">
          <w:marLeft w:val="480"/>
          <w:marRight w:val="0"/>
          <w:marTop w:val="0"/>
          <w:marBottom w:val="0"/>
          <w:divBdr>
            <w:top w:val="none" w:sz="0" w:space="0" w:color="auto"/>
            <w:left w:val="none" w:sz="0" w:space="0" w:color="auto"/>
            <w:bottom w:val="none" w:sz="0" w:space="0" w:color="auto"/>
            <w:right w:val="none" w:sz="0" w:space="0" w:color="auto"/>
          </w:divBdr>
        </w:div>
        <w:div w:id="792360033">
          <w:marLeft w:val="480"/>
          <w:marRight w:val="0"/>
          <w:marTop w:val="0"/>
          <w:marBottom w:val="0"/>
          <w:divBdr>
            <w:top w:val="none" w:sz="0" w:space="0" w:color="auto"/>
            <w:left w:val="none" w:sz="0" w:space="0" w:color="auto"/>
            <w:bottom w:val="none" w:sz="0" w:space="0" w:color="auto"/>
            <w:right w:val="none" w:sz="0" w:space="0" w:color="auto"/>
          </w:divBdr>
        </w:div>
        <w:div w:id="1542356785">
          <w:marLeft w:val="480"/>
          <w:marRight w:val="0"/>
          <w:marTop w:val="0"/>
          <w:marBottom w:val="0"/>
          <w:divBdr>
            <w:top w:val="none" w:sz="0" w:space="0" w:color="auto"/>
            <w:left w:val="none" w:sz="0" w:space="0" w:color="auto"/>
            <w:bottom w:val="none" w:sz="0" w:space="0" w:color="auto"/>
            <w:right w:val="none" w:sz="0" w:space="0" w:color="auto"/>
          </w:divBdr>
        </w:div>
        <w:div w:id="535971274">
          <w:marLeft w:val="480"/>
          <w:marRight w:val="0"/>
          <w:marTop w:val="0"/>
          <w:marBottom w:val="0"/>
          <w:divBdr>
            <w:top w:val="none" w:sz="0" w:space="0" w:color="auto"/>
            <w:left w:val="none" w:sz="0" w:space="0" w:color="auto"/>
            <w:bottom w:val="none" w:sz="0" w:space="0" w:color="auto"/>
            <w:right w:val="none" w:sz="0" w:space="0" w:color="auto"/>
          </w:divBdr>
        </w:div>
        <w:div w:id="1680891413">
          <w:marLeft w:val="480"/>
          <w:marRight w:val="0"/>
          <w:marTop w:val="0"/>
          <w:marBottom w:val="0"/>
          <w:divBdr>
            <w:top w:val="none" w:sz="0" w:space="0" w:color="auto"/>
            <w:left w:val="none" w:sz="0" w:space="0" w:color="auto"/>
            <w:bottom w:val="none" w:sz="0" w:space="0" w:color="auto"/>
            <w:right w:val="none" w:sz="0" w:space="0" w:color="auto"/>
          </w:divBdr>
        </w:div>
        <w:div w:id="1604730621">
          <w:marLeft w:val="480"/>
          <w:marRight w:val="0"/>
          <w:marTop w:val="0"/>
          <w:marBottom w:val="0"/>
          <w:divBdr>
            <w:top w:val="none" w:sz="0" w:space="0" w:color="auto"/>
            <w:left w:val="none" w:sz="0" w:space="0" w:color="auto"/>
            <w:bottom w:val="none" w:sz="0" w:space="0" w:color="auto"/>
            <w:right w:val="none" w:sz="0" w:space="0" w:color="auto"/>
          </w:divBdr>
        </w:div>
        <w:div w:id="422994105">
          <w:marLeft w:val="480"/>
          <w:marRight w:val="0"/>
          <w:marTop w:val="0"/>
          <w:marBottom w:val="0"/>
          <w:divBdr>
            <w:top w:val="none" w:sz="0" w:space="0" w:color="auto"/>
            <w:left w:val="none" w:sz="0" w:space="0" w:color="auto"/>
            <w:bottom w:val="none" w:sz="0" w:space="0" w:color="auto"/>
            <w:right w:val="none" w:sz="0" w:space="0" w:color="auto"/>
          </w:divBdr>
        </w:div>
        <w:div w:id="1314136251">
          <w:marLeft w:val="480"/>
          <w:marRight w:val="0"/>
          <w:marTop w:val="0"/>
          <w:marBottom w:val="0"/>
          <w:divBdr>
            <w:top w:val="none" w:sz="0" w:space="0" w:color="auto"/>
            <w:left w:val="none" w:sz="0" w:space="0" w:color="auto"/>
            <w:bottom w:val="none" w:sz="0" w:space="0" w:color="auto"/>
            <w:right w:val="none" w:sz="0" w:space="0" w:color="auto"/>
          </w:divBdr>
        </w:div>
        <w:div w:id="808982005">
          <w:marLeft w:val="480"/>
          <w:marRight w:val="0"/>
          <w:marTop w:val="0"/>
          <w:marBottom w:val="0"/>
          <w:divBdr>
            <w:top w:val="none" w:sz="0" w:space="0" w:color="auto"/>
            <w:left w:val="none" w:sz="0" w:space="0" w:color="auto"/>
            <w:bottom w:val="none" w:sz="0" w:space="0" w:color="auto"/>
            <w:right w:val="none" w:sz="0" w:space="0" w:color="auto"/>
          </w:divBdr>
        </w:div>
        <w:div w:id="1914008275">
          <w:marLeft w:val="480"/>
          <w:marRight w:val="0"/>
          <w:marTop w:val="0"/>
          <w:marBottom w:val="0"/>
          <w:divBdr>
            <w:top w:val="none" w:sz="0" w:space="0" w:color="auto"/>
            <w:left w:val="none" w:sz="0" w:space="0" w:color="auto"/>
            <w:bottom w:val="none" w:sz="0" w:space="0" w:color="auto"/>
            <w:right w:val="none" w:sz="0" w:space="0" w:color="auto"/>
          </w:divBdr>
        </w:div>
        <w:div w:id="608514915">
          <w:marLeft w:val="480"/>
          <w:marRight w:val="0"/>
          <w:marTop w:val="0"/>
          <w:marBottom w:val="0"/>
          <w:divBdr>
            <w:top w:val="none" w:sz="0" w:space="0" w:color="auto"/>
            <w:left w:val="none" w:sz="0" w:space="0" w:color="auto"/>
            <w:bottom w:val="none" w:sz="0" w:space="0" w:color="auto"/>
            <w:right w:val="none" w:sz="0" w:space="0" w:color="auto"/>
          </w:divBdr>
        </w:div>
        <w:div w:id="1889339202">
          <w:marLeft w:val="480"/>
          <w:marRight w:val="0"/>
          <w:marTop w:val="0"/>
          <w:marBottom w:val="0"/>
          <w:divBdr>
            <w:top w:val="none" w:sz="0" w:space="0" w:color="auto"/>
            <w:left w:val="none" w:sz="0" w:space="0" w:color="auto"/>
            <w:bottom w:val="none" w:sz="0" w:space="0" w:color="auto"/>
            <w:right w:val="none" w:sz="0" w:space="0" w:color="auto"/>
          </w:divBdr>
        </w:div>
        <w:div w:id="2062559499">
          <w:marLeft w:val="480"/>
          <w:marRight w:val="0"/>
          <w:marTop w:val="0"/>
          <w:marBottom w:val="0"/>
          <w:divBdr>
            <w:top w:val="none" w:sz="0" w:space="0" w:color="auto"/>
            <w:left w:val="none" w:sz="0" w:space="0" w:color="auto"/>
            <w:bottom w:val="none" w:sz="0" w:space="0" w:color="auto"/>
            <w:right w:val="none" w:sz="0" w:space="0" w:color="auto"/>
          </w:divBdr>
        </w:div>
        <w:div w:id="823089609">
          <w:marLeft w:val="480"/>
          <w:marRight w:val="0"/>
          <w:marTop w:val="0"/>
          <w:marBottom w:val="0"/>
          <w:divBdr>
            <w:top w:val="none" w:sz="0" w:space="0" w:color="auto"/>
            <w:left w:val="none" w:sz="0" w:space="0" w:color="auto"/>
            <w:bottom w:val="none" w:sz="0" w:space="0" w:color="auto"/>
            <w:right w:val="none" w:sz="0" w:space="0" w:color="auto"/>
          </w:divBdr>
        </w:div>
        <w:div w:id="104622408">
          <w:marLeft w:val="480"/>
          <w:marRight w:val="0"/>
          <w:marTop w:val="0"/>
          <w:marBottom w:val="0"/>
          <w:divBdr>
            <w:top w:val="none" w:sz="0" w:space="0" w:color="auto"/>
            <w:left w:val="none" w:sz="0" w:space="0" w:color="auto"/>
            <w:bottom w:val="none" w:sz="0" w:space="0" w:color="auto"/>
            <w:right w:val="none" w:sz="0" w:space="0" w:color="auto"/>
          </w:divBdr>
        </w:div>
        <w:div w:id="180971541">
          <w:marLeft w:val="480"/>
          <w:marRight w:val="0"/>
          <w:marTop w:val="0"/>
          <w:marBottom w:val="0"/>
          <w:divBdr>
            <w:top w:val="none" w:sz="0" w:space="0" w:color="auto"/>
            <w:left w:val="none" w:sz="0" w:space="0" w:color="auto"/>
            <w:bottom w:val="none" w:sz="0" w:space="0" w:color="auto"/>
            <w:right w:val="none" w:sz="0" w:space="0" w:color="auto"/>
          </w:divBdr>
        </w:div>
        <w:div w:id="226117131">
          <w:marLeft w:val="480"/>
          <w:marRight w:val="0"/>
          <w:marTop w:val="0"/>
          <w:marBottom w:val="0"/>
          <w:divBdr>
            <w:top w:val="none" w:sz="0" w:space="0" w:color="auto"/>
            <w:left w:val="none" w:sz="0" w:space="0" w:color="auto"/>
            <w:bottom w:val="none" w:sz="0" w:space="0" w:color="auto"/>
            <w:right w:val="none" w:sz="0" w:space="0" w:color="auto"/>
          </w:divBdr>
        </w:div>
        <w:div w:id="1089037077">
          <w:marLeft w:val="480"/>
          <w:marRight w:val="0"/>
          <w:marTop w:val="0"/>
          <w:marBottom w:val="0"/>
          <w:divBdr>
            <w:top w:val="none" w:sz="0" w:space="0" w:color="auto"/>
            <w:left w:val="none" w:sz="0" w:space="0" w:color="auto"/>
            <w:bottom w:val="none" w:sz="0" w:space="0" w:color="auto"/>
            <w:right w:val="none" w:sz="0" w:space="0" w:color="auto"/>
          </w:divBdr>
        </w:div>
        <w:div w:id="1136294207">
          <w:marLeft w:val="480"/>
          <w:marRight w:val="0"/>
          <w:marTop w:val="0"/>
          <w:marBottom w:val="0"/>
          <w:divBdr>
            <w:top w:val="none" w:sz="0" w:space="0" w:color="auto"/>
            <w:left w:val="none" w:sz="0" w:space="0" w:color="auto"/>
            <w:bottom w:val="none" w:sz="0" w:space="0" w:color="auto"/>
            <w:right w:val="none" w:sz="0" w:space="0" w:color="auto"/>
          </w:divBdr>
        </w:div>
      </w:divsChild>
    </w:div>
    <w:div w:id="413748178">
      <w:bodyDiv w:val="1"/>
      <w:marLeft w:val="0"/>
      <w:marRight w:val="0"/>
      <w:marTop w:val="0"/>
      <w:marBottom w:val="0"/>
      <w:divBdr>
        <w:top w:val="none" w:sz="0" w:space="0" w:color="auto"/>
        <w:left w:val="none" w:sz="0" w:space="0" w:color="auto"/>
        <w:bottom w:val="none" w:sz="0" w:space="0" w:color="auto"/>
        <w:right w:val="none" w:sz="0" w:space="0" w:color="auto"/>
      </w:divBdr>
      <w:divsChild>
        <w:div w:id="1051420812">
          <w:marLeft w:val="480"/>
          <w:marRight w:val="0"/>
          <w:marTop w:val="0"/>
          <w:marBottom w:val="0"/>
          <w:divBdr>
            <w:top w:val="none" w:sz="0" w:space="0" w:color="auto"/>
            <w:left w:val="none" w:sz="0" w:space="0" w:color="auto"/>
            <w:bottom w:val="none" w:sz="0" w:space="0" w:color="auto"/>
            <w:right w:val="none" w:sz="0" w:space="0" w:color="auto"/>
          </w:divBdr>
        </w:div>
        <w:div w:id="1865821698">
          <w:marLeft w:val="480"/>
          <w:marRight w:val="0"/>
          <w:marTop w:val="0"/>
          <w:marBottom w:val="0"/>
          <w:divBdr>
            <w:top w:val="none" w:sz="0" w:space="0" w:color="auto"/>
            <w:left w:val="none" w:sz="0" w:space="0" w:color="auto"/>
            <w:bottom w:val="none" w:sz="0" w:space="0" w:color="auto"/>
            <w:right w:val="none" w:sz="0" w:space="0" w:color="auto"/>
          </w:divBdr>
        </w:div>
        <w:div w:id="653800344">
          <w:marLeft w:val="480"/>
          <w:marRight w:val="0"/>
          <w:marTop w:val="0"/>
          <w:marBottom w:val="0"/>
          <w:divBdr>
            <w:top w:val="none" w:sz="0" w:space="0" w:color="auto"/>
            <w:left w:val="none" w:sz="0" w:space="0" w:color="auto"/>
            <w:bottom w:val="none" w:sz="0" w:space="0" w:color="auto"/>
            <w:right w:val="none" w:sz="0" w:space="0" w:color="auto"/>
          </w:divBdr>
        </w:div>
        <w:div w:id="2014450874">
          <w:marLeft w:val="480"/>
          <w:marRight w:val="0"/>
          <w:marTop w:val="0"/>
          <w:marBottom w:val="0"/>
          <w:divBdr>
            <w:top w:val="none" w:sz="0" w:space="0" w:color="auto"/>
            <w:left w:val="none" w:sz="0" w:space="0" w:color="auto"/>
            <w:bottom w:val="none" w:sz="0" w:space="0" w:color="auto"/>
            <w:right w:val="none" w:sz="0" w:space="0" w:color="auto"/>
          </w:divBdr>
        </w:div>
        <w:div w:id="1015767487">
          <w:marLeft w:val="480"/>
          <w:marRight w:val="0"/>
          <w:marTop w:val="0"/>
          <w:marBottom w:val="0"/>
          <w:divBdr>
            <w:top w:val="none" w:sz="0" w:space="0" w:color="auto"/>
            <w:left w:val="none" w:sz="0" w:space="0" w:color="auto"/>
            <w:bottom w:val="none" w:sz="0" w:space="0" w:color="auto"/>
            <w:right w:val="none" w:sz="0" w:space="0" w:color="auto"/>
          </w:divBdr>
        </w:div>
        <w:div w:id="2083407340">
          <w:marLeft w:val="480"/>
          <w:marRight w:val="0"/>
          <w:marTop w:val="0"/>
          <w:marBottom w:val="0"/>
          <w:divBdr>
            <w:top w:val="none" w:sz="0" w:space="0" w:color="auto"/>
            <w:left w:val="none" w:sz="0" w:space="0" w:color="auto"/>
            <w:bottom w:val="none" w:sz="0" w:space="0" w:color="auto"/>
            <w:right w:val="none" w:sz="0" w:space="0" w:color="auto"/>
          </w:divBdr>
        </w:div>
      </w:divsChild>
    </w:div>
    <w:div w:id="420104152">
      <w:bodyDiv w:val="1"/>
      <w:marLeft w:val="0"/>
      <w:marRight w:val="0"/>
      <w:marTop w:val="0"/>
      <w:marBottom w:val="0"/>
      <w:divBdr>
        <w:top w:val="none" w:sz="0" w:space="0" w:color="auto"/>
        <w:left w:val="none" w:sz="0" w:space="0" w:color="auto"/>
        <w:bottom w:val="none" w:sz="0" w:space="0" w:color="auto"/>
        <w:right w:val="none" w:sz="0" w:space="0" w:color="auto"/>
      </w:divBdr>
      <w:divsChild>
        <w:div w:id="1852718223">
          <w:marLeft w:val="480"/>
          <w:marRight w:val="0"/>
          <w:marTop w:val="0"/>
          <w:marBottom w:val="0"/>
          <w:divBdr>
            <w:top w:val="none" w:sz="0" w:space="0" w:color="auto"/>
            <w:left w:val="none" w:sz="0" w:space="0" w:color="auto"/>
            <w:bottom w:val="none" w:sz="0" w:space="0" w:color="auto"/>
            <w:right w:val="none" w:sz="0" w:space="0" w:color="auto"/>
          </w:divBdr>
        </w:div>
        <w:div w:id="1506093253">
          <w:marLeft w:val="480"/>
          <w:marRight w:val="0"/>
          <w:marTop w:val="0"/>
          <w:marBottom w:val="0"/>
          <w:divBdr>
            <w:top w:val="none" w:sz="0" w:space="0" w:color="auto"/>
            <w:left w:val="none" w:sz="0" w:space="0" w:color="auto"/>
            <w:bottom w:val="none" w:sz="0" w:space="0" w:color="auto"/>
            <w:right w:val="none" w:sz="0" w:space="0" w:color="auto"/>
          </w:divBdr>
        </w:div>
        <w:div w:id="759444211">
          <w:marLeft w:val="480"/>
          <w:marRight w:val="0"/>
          <w:marTop w:val="0"/>
          <w:marBottom w:val="0"/>
          <w:divBdr>
            <w:top w:val="none" w:sz="0" w:space="0" w:color="auto"/>
            <w:left w:val="none" w:sz="0" w:space="0" w:color="auto"/>
            <w:bottom w:val="none" w:sz="0" w:space="0" w:color="auto"/>
            <w:right w:val="none" w:sz="0" w:space="0" w:color="auto"/>
          </w:divBdr>
        </w:div>
        <w:div w:id="819615963">
          <w:marLeft w:val="480"/>
          <w:marRight w:val="0"/>
          <w:marTop w:val="0"/>
          <w:marBottom w:val="0"/>
          <w:divBdr>
            <w:top w:val="none" w:sz="0" w:space="0" w:color="auto"/>
            <w:left w:val="none" w:sz="0" w:space="0" w:color="auto"/>
            <w:bottom w:val="none" w:sz="0" w:space="0" w:color="auto"/>
            <w:right w:val="none" w:sz="0" w:space="0" w:color="auto"/>
          </w:divBdr>
        </w:div>
        <w:div w:id="2117481184">
          <w:marLeft w:val="480"/>
          <w:marRight w:val="0"/>
          <w:marTop w:val="0"/>
          <w:marBottom w:val="0"/>
          <w:divBdr>
            <w:top w:val="none" w:sz="0" w:space="0" w:color="auto"/>
            <w:left w:val="none" w:sz="0" w:space="0" w:color="auto"/>
            <w:bottom w:val="none" w:sz="0" w:space="0" w:color="auto"/>
            <w:right w:val="none" w:sz="0" w:space="0" w:color="auto"/>
          </w:divBdr>
        </w:div>
        <w:div w:id="1656373228">
          <w:marLeft w:val="480"/>
          <w:marRight w:val="0"/>
          <w:marTop w:val="0"/>
          <w:marBottom w:val="0"/>
          <w:divBdr>
            <w:top w:val="none" w:sz="0" w:space="0" w:color="auto"/>
            <w:left w:val="none" w:sz="0" w:space="0" w:color="auto"/>
            <w:bottom w:val="none" w:sz="0" w:space="0" w:color="auto"/>
            <w:right w:val="none" w:sz="0" w:space="0" w:color="auto"/>
          </w:divBdr>
        </w:div>
        <w:div w:id="1221600664">
          <w:marLeft w:val="480"/>
          <w:marRight w:val="0"/>
          <w:marTop w:val="0"/>
          <w:marBottom w:val="0"/>
          <w:divBdr>
            <w:top w:val="none" w:sz="0" w:space="0" w:color="auto"/>
            <w:left w:val="none" w:sz="0" w:space="0" w:color="auto"/>
            <w:bottom w:val="none" w:sz="0" w:space="0" w:color="auto"/>
            <w:right w:val="none" w:sz="0" w:space="0" w:color="auto"/>
          </w:divBdr>
        </w:div>
        <w:div w:id="1428161022">
          <w:marLeft w:val="480"/>
          <w:marRight w:val="0"/>
          <w:marTop w:val="0"/>
          <w:marBottom w:val="0"/>
          <w:divBdr>
            <w:top w:val="none" w:sz="0" w:space="0" w:color="auto"/>
            <w:left w:val="none" w:sz="0" w:space="0" w:color="auto"/>
            <w:bottom w:val="none" w:sz="0" w:space="0" w:color="auto"/>
            <w:right w:val="none" w:sz="0" w:space="0" w:color="auto"/>
          </w:divBdr>
        </w:div>
        <w:div w:id="2056342794">
          <w:marLeft w:val="480"/>
          <w:marRight w:val="0"/>
          <w:marTop w:val="0"/>
          <w:marBottom w:val="0"/>
          <w:divBdr>
            <w:top w:val="none" w:sz="0" w:space="0" w:color="auto"/>
            <w:left w:val="none" w:sz="0" w:space="0" w:color="auto"/>
            <w:bottom w:val="none" w:sz="0" w:space="0" w:color="auto"/>
            <w:right w:val="none" w:sz="0" w:space="0" w:color="auto"/>
          </w:divBdr>
        </w:div>
      </w:divsChild>
    </w:div>
    <w:div w:id="426004269">
      <w:bodyDiv w:val="1"/>
      <w:marLeft w:val="0"/>
      <w:marRight w:val="0"/>
      <w:marTop w:val="0"/>
      <w:marBottom w:val="0"/>
      <w:divBdr>
        <w:top w:val="none" w:sz="0" w:space="0" w:color="auto"/>
        <w:left w:val="none" w:sz="0" w:space="0" w:color="auto"/>
        <w:bottom w:val="none" w:sz="0" w:space="0" w:color="auto"/>
        <w:right w:val="none" w:sz="0" w:space="0" w:color="auto"/>
      </w:divBdr>
    </w:div>
    <w:div w:id="430274417">
      <w:bodyDiv w:val="1"/>
      <w:marLeft w:val="0"/>
      <w:marRight w:val="0"/>
      <w:marTop w:val="0"/>
      <w:marBottom w:val="0"/>
      <w:divBdr>
        <w:top w:val="none" w:sz="0" w:space="0" w:color="auto"/>
        <w:left w:val="none" w:sz="0" w:space="0" w:color="auto"/>
        <w:bottom w:val="none" w:sz="0" w:space="0" w:color="auto"/>
        <w:right w:val="none" w:sz="0" w:space="0" w:color="auto"/>
      </w:divBdr>
    </w:div>
    <w:div w:id="431127901">
      <w:bodyDiv w:val="1"/>
      <w:marLeft w:val="0"/>
      <w:marRight w:val="0"/>
      <w:marTop w:val="0"/>
      <w:marBottom w:val="0"/>
      <w:divBdr>
        <w:top w:val="none" w:sz="0" w:space="0" w:color="auto"/>
        <w:left w:val="none" w:sz="0" w:space="0" w:color="auto"/>
        <w:bottom w:val="none" w:sz="0" w:space="0" w:color="auto"/>
        <w:right w:val="none" w:sz="0" w:space="0" w:color="auto"/>
      </w:divBdr>
    </w:div>
    <w:div w:id="431903872">
      <w:bodyDiv w:val="1"/>
      <w:marLeft w:val="0"/>
      <w:marRight w:val="0"/>
      <w:marTop w:val="0"/>
      <w:marBottom w:val="0"/>
      <w:divBdr>
        <w:top w:val="none" w:sz="0" w:space="0" w:color="auto"/>
        <w:left w:val="none" w:sz="0" w:space="0" w:color="auto"/>
        <w:bottom w:val="none" w:sz="0" w:space="0" w:color="auto"/>
        <w:right w:val="none" w:sz="0" w:space="0" w:color="auto"/>
      </w:divBdr>
    </w:div>
    <w:div w:id="432015243">
      <w:bodyDiv w:val="1"/>
      <w:marLeft w:val="0"/>
      <w:marRight w:val="0"/>
      <w:marTop w:val="0"/>
      <w:marBottom w:val="0"/>
      <w:divBdr>
        <w:top w:val="none" w:sz="0" w:space="0" w:color="auto"/>
        <w:left w:val="none" w:sz="0" w:space="0" w:color="auto"/>
        <w:bottom w:val="none" w:sz="0" w:space="0" w:color="auto"/>
        <w:right w:val="none" w:sz="0" w:space="0" w:color="auto"/>
      </w:divBdr>
    </w:div>
    <w:div w:id="439567826">
      <w:bodyDiv w:val="1"/>
      <w:marLeft w:val="0"/>
      <w:marRight w:val="0"/>
      <w:marTop w:val="0"/>
      <w:marBottom w:val="0"/>
      <w:divBdr>
        <w:top w:val="none" w:sz="0" w:space="0" w:color="auto"/>
        <w:left w:val="none" w:sz="0" w:space="0" w:color="auto"/>
        <w:bottom w:val="none" w:sz="0" w:space="0" w:color="auto"/>
        <w:right w:val="none" w:sz="0" w:space="0" w:color="auto"/>
      </w:divBdr>
    </w:div>
    <w:div w:id="441346636">
      <w:bodyDiv w:val="1"/>
      <w:marLeft w:val="0"/>
      <w:marRight w:val="0"/>
      <w:marTop w:val="0"/>
      <w:marBottom w:val="0"/>
      <w:divBdr>
        <w:top w:val="none" w:sz="0" w:space="0" w:color="auto"/>
        <w:left w:val="none" w:sz="0" w:space="0" w:color="auto"/>
        <w:bottom w:val="none" w:sz="0" w:space="0" w:color="auto"/>
        <w:right w:val="none" w:sz="0" w:space="0" w:color="auto"/>
      </w:divBdr>
      <w:divsChild>
        <w:div w:id="781454952">
          <w:marLeft w:val="480"/>
          <w:marRight w:val="0"/>
          <w:marTop w:val="0"/>
          <w:marBottom w:val="0"/>
          <w:divBdr>
            <w:top w:val="none" w:sz="0" w:space="0" w:color="auto"/>
            <w:left w:val="none" w:sz="0" w:space="0" w:color="auto"/>
            <w:bottom w:val="none" w:sz="0" w:space="0" w:color="auto"/>
            <w:right w:val="none" w:sz="0" w:space="0" w:color="auto"/>
          </w:divBdr>
        </w:div>
        <w:div w:id="949361373">
          <w:marLeft w:val="480"/>
          <w:marRight w:val="0"/>
          <w:marTop w:val="0"/>
          <w:marBottom w:val="0"/>
          <w:divBdr>
            <w:top w:val="none" w:sz="0" w:space="0" w:color="auto"/>
            <w:left w:val="none" w:sz="0" w:space="0" w:color="auto"/>
            <w:bottom w:val="none" w:sz="0" w:space="0" w:color="auto"/>
            <w:right w:val="none" w:sz="0" w:space="0" w:color="auto"/>
          </w:divBdr>
        </w:div>
        <w:div w:id="584656109">
          <w:marLeft w:val="480"/>
          <w:marRight w:val="0"/>
          <w:marTop w:val="0"/>
          <w:marBottom w:val="0"/>
          <w:divBdr>
            <w:top w:val="none" w:sz="0" w:space="0" w:color="auto"/>
            <w:left w:val="none" w:sz="0" w:space="0" w:color="auto"/>
            <w:bottom w:val="none" w:sz="0" w:space="0" w:color="auto"/>
            <w:right w:val="none" w:sz="0" w:space="0" w:color="auto"/>
          </w:divBdr>
        </w:div>
        <w:div w:id="545485578">
          <w:marLeft w:val="480"/>
          <w:marRight w:val="0"/>
          <w:marTop w:val="0"/>
          <w:marBottom w:val="0"/>
          <w:divBdr>
            <w:top w:val="none" w:sz="0" w:space="0" w:color="auto"/>
            <w:left w:val="none" w:sz="0" w:space="0" w:color="auto"/>
            <w:bottom w:val="none" w:sz="0" w:space="0" w:color="auto"/>
            <w:right w:val="none" w:sz="0" w:space="0" w:color="auto"/>
          </w:divBdr>
        </w:div>
        <w:div w:id="1850371455">
          <w:marLeft w:val="480"/>
          <w:marRight w:val="0"/>
          <w:marTop w:val="0"/>
          <w:marBottom w:val="0"/>
          <w:divBdr>
            <w:top w:val="none" w:sz="0" w:space="0" w:color="auto"/>
            <w:left w:val="none" w:sz="0" w:space="0" w:color="auto"/>
            <w:bottom w:val="none" w:sz="0" w:space="0" w:color="auto"/>
            <w:right w:val="none" w:sz="0" w:space="0" w:color="auto"/>
          </w:divBdr>
        </w:div>
        <w:div w:id="1297108291">
          <w:marLeft w:val="480"/>
          <w:marRight w:val="0"/>
          <w:marTop w:val="0"/>
          <w:marBottom w:val="0"/>
          <w:divBdr>
            <w:top w:val="none" w:sz="0" w:space="0" w:color="auto"/>
            <w:left w:val="none" w:sz="0" w:space="0" w:color="auto"/>
            <w:bottom w:val="none" w:sz="0" w:space="0" w:color="auto"/>
            <w:right w:val="none" w:sz="0" w:space="0" w:color="auto"/>
          </w:divBdr>
        </w:div>
      </w:divsChild>
    </w:div>
    <w:div w:id="446199600">
      <w:bodyDiv w:val="1"/>
      <w:marLeft w:val="0"/>
      <w:marRight w:val="0"/>
      <w:marTop w:val="0"/>
      <w:marBottom w:val="0"/>
      <w:divBdr>
        <w:top w:val="none" w:sz="0" w:space="0" w:color="auto"/>
        <w:left w:val="none" w:sz="0" w:space="0" w:color="auto"/>
        <w:bottom w:val="none" w:sz="0" w:space="0" w:color="auto"/>
        <w:right w:val="none" w:sz="0" w:space="0" w:color="auto"/>
      </w:divBdr>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4209570">
          <w:marLeft w:val="640"/>
          <w:marRight w:val="0"/>
          <w:marTop w:val="0"/>
          <w:marBottom w:val="0"/>
          <w:divBdr>
            <w:top w:val="none" w:sz="0" w:space="0" w:color="auto"/>
            <w:left w:val="none" w:sz="0" w:space="0" w:color="auto"/>
            <w:bottom w:val="none" w:sz="0" w:space="0" w:color="auto"/>
            <w:right w:val="none" w:sz="0" w:space="0" w:color="auto"/>
          </w:divBdr>
        </w:div>
        <w:div w:id="13456730">
          <w:marLeft w:val="640"/>
          <w:marRight w:val="0"/>
          <w:marTop w:val="0"/>
          <w:marBottom w:val="0"/>
          <w:divBdr>
            <w:top w:val="none" w:sz="0" w:space="0" w:color="auto"/>
            <w:left w:val="none" w:sz="0" w:space="0" w:color="auto"/>
            <w:bottom w:val="none" w:sz="0" w:space="0" w:color="auto"/>
            <w:right w:val="none" w:sz="0" w:space="0" w:color="auto"/>
          </w:divBdr>
        </w:div>
        <w:div w:id="42873053">
          <w:marLeft w:val="640"/>
          <w:marRight w:val="0"/>
          <w:marTop w:val="0"/>
          <w:marBottom w:val="0"/>
          <w:divBdr>
            <w:top w:val="none" w:sz="0" w:space="0" w:color="auto"/>
            <w:left w:val="none" w:sz="0" w:space="0" w:color="auto"/>
            <w:bottom w:val="none" w:sz="0" w:space="0" w:color="auto"/>
            <w:right w:val="none" w:sz="0" w:space="0" w:color="auto"/>
          </w:divBdr>
        </w:div>
        <w:div w:id="59834791">
          <w:marLeft w:val="640"/>
          <w:marRight w:val="0"/>
          <w:marTop w:val="0"/>
          <w:marBottom w:val="0"/>
          <w:divBdr>
            <w:top w:val="none" w:sz="0" w:space="0" w:color="auto"/>
            <w:left w:val="none" w:sz="0" w:space="0" w:color="auto"/>
            <w:bottom w:val="none" w:sz="0" w:space="0" w:color="auto"/>
            <w:right w:val="none" w:sz="0" w:space="0" w:color="auto"/>
          </w:divBdr>
        </w:div>
        <w:div w:id="60759776">
          <w:marLeft w:val="640"/>
          <w:marRight w:val="0"/>
          <w:marTop w:val="0"/>
          <w:marBottom w:val="0"/>
          <w:divBdr>
            <w:top w:val="none" w:sz="0" w:space="0" w:color="auto"/>
            <w:left w:val="none" w:sz="0" w:space="0" w:color="auto"/>
            <w:bottom w:val="none" w:sz="0" w:space="0" w:color="auto"/>
            <w:right w:val="none" w:sz="0" w:space="0" w:color="auto"/>
          </w:divBdr>
        </w:div>
        <w:div w:id="136459986">
          <w:marLeft w:val="640"/>
          <w:marRight w:val="0"/>
          <w:marTop w:val="0"/>
          <w:marBottom w:val="0"/>
          <w:divBdr>
            <w:top w:val="none" w:sz="0" w:space="0" w:color="auto"/>
            <w:left w:val="none" w:sz="0" w:space="0" w:color="auto"/>
            <w:bottom w:val="none" w:sz="0" w:space="0" w:color="auto"/>
            <w:right w:val="none" w:sz="0" w:space="0" w:color="auto"/>
          </w:divBdr>
        </w:div>
        <w:div w:id="161552363">
          <w:marLeft w:val="640"/>
          <w:marRight w:val="0"/>
          <w:marTop w:val="0"/>
          <w:marBottom w:val="0"/>
          <w:divBdr>
            <w:top w:val="none" w:sz="0" w:space="0" w:color="auto"/>
            <w:left w:val="none" w:sz="0" w:space="0" w:color="auto"/>
            <w:bottom w:val="none" w:sz="0" w:space="0" w:color="auto"/>
            <w:right w:val="none" w:sz="0" w:space="0" w:color="auto"/>
          </w:divBdr>
        </w:div>
        <w:div w:id="258098713">
          <w:marLeft w:val="640"/>
          <w:marRight w:val="0"/>
          <w:marTop w:val="0"/>
          <w:marBottom w:val="0"/>
          <w:divBdr>
            <w:top w:val="none" w:sz="0" w:space="0" w:color="auto"/>
            <w:left w:val="none" w:sz="0" w:space="0" w:color="auto"/>
            <w:bottom w:val="none" w:sz="0" w:space="0" w:color="auto"/>
            <w:right w:val="none" w:sz="0" w:space="0" w:color="auto"/>
          </w:divBdr>
        </w:div>
        <w:div w:id="277371231">
          <w:marLeft w:val="640"/>
          <w:marRight w:val="0"/>
          <w:marTop w:val="0"/>
          <w:marBottom w:val="0"/>
          <w:divBdr>
            <w:top w:val="none" w:sz="0" w:space="0" w:color="auto"/>
            <w:left w:val="none" w:sz="0" w:space="0" w:color="auto"/>
            <w:bottom w:val="none" w:sz="0" w:space="0" w:color="auto"/>
            <w:right w:val="none" w:sz="0" w:space="0" w:color="auto"/>
          </w:divBdr>
        </w:div>
        <w:div w:id="279186218">
          <w:marLeft w:val="640"/>
          <w:marRight w:val="0"/>
          <w:marTop w:val="0"/>
          <w:marBottom w:val="0"/>
          <w:divBdr>
            <w:top w:val="none" w:sz="0" w:space="0" w:color="auto"/>
            <w:left w:val="none" w:sz="0" w:space="0" w:color="auto"/>
            <w:bottom w:val="none" w:sz="0" w:space="0" w:color="auto"/>
            <w:right w:val="none" w:sz="0" w:space="0" w:color="auto"/>
          </w:divBdr>
        </w:div>
        <w:div w:id="377320999">
          <w:marLeft w:val="640"/>
          <w:marRight w:val="0"/>
          <w:marTop w:val="0"/>
          <w:marBottom w:val="0"/>
          <w:divBdr>
            <w:top w:val="none" w:sz="0" w:space="0" w:color="auto"/>
            <w:left w:val="none" w:sz="0" w:space="0" w:color="auto"/>
            <w:bottom w:val="none" w:sz="0" w:space="0" w:color="auto"/>
            <w:right w:val="none" w:sz="0" w:space="0" w:color="auto"/>
          </w:divBdr>
        </w:div>
        <w:div w:id="434205188">
          <w:marLeft w:val="640"/>
          <w:marRight w:val="0"/>
          <w:marTop w:val="0"/>
          <w:marBottom w:val="0"/>
          <w:divBdr>
            <w:top w:val="none" w:sz="0" w:space="0" w:color="auto"/>
            <w:left w:val="none" w:sz="0" w:space="0" w:color="auto"/>
            <w:bottom w:val="none" w:sz="0" w:space="0" w:color="auto"/>
            <w:right w:val="none" w:sz="0" w:space="0" w:color="auto"/>
          </w:divBdr>
        </w:div>
        <w:div w:id="446974590">
          <w:marLeft w:val="640"/>
          <w:marRight w:val="0"/>
          <w:marTop w:val="0"/>
          <w:marBottom w:val="0"/>
          <w:divBdr>
            <w:top w:val="none" w:sz="0" w:space="0" w:color="auto"/>
            <w:left w:val="none" w:sz="0" w:space="0" w:color="auto"/>
            <w:bottom w:val="none" w:sz="0" w:space="0" w:color="auto"/>
            <w:right w:val="none" w:sz="0" w:space="0" w:color="auto"/>
          </w:divBdr>
        </w:div>
        <w:div w:id="508299143">
          <w:marLeft w:val="640"/>
          <w:marRight w:val="0"/>
          <w:marTop w:val="0"/>
          <w:marBottom w:val="0"/>
          <w:divBdr>
            <w:top w:val="none" w:sz="0" w:space="0" w:color="auto"/>
            <w:left w:val="none" w:sz="0" w:space="0" w:color="auto"/>
            <w:bottom w:val="none" w:sz="0" w:space="0" w:color="auto"/>
            <w:right w:val="none" w:sz="0" w:space="0" w:color="auto"/>
          </w:divBdr>
        </w:div>
        <w:div w:id="514540954">
          <w:marLeft w:val="640"/>
          <w:marRight w:val="0"/>
          <w:marTop w:val="0"/>
          <w:marBottom w:val="0"/>
          <w:divBdr>
            <w:top w:val="none" w:sz="0" w:space="0" w:color="auto"/>
            <w:left w:val="none" w:sz="0" w:space="0" w:color="auto"/>
            <w:bottom w:val="none" w:sz="0" w:space="0" w:color="auto"/>
            <w:right w:val="none" w:sz="0" w:space="0" w:color="auto"/>
          </w:divBdr>
        </w:div>
        <w:div w:id="583533590">
          <w:marLeft w:val="640"/>
          <w:marRight w:val="0"/>
          <w:marTop w:val="0"/>
          <w:marBottom w:val="0"/>
          <w:divBdr>
            <w:top w:val="none" w:sz="0" w:space="0" w:color="auto"/>
            <w:left w:val="none" w:sz="0" w:space="0" w:color="auto"/>
            <w:bottom w:val="none" w:sz="0" w:space="0" w:color="auto"/>
            <w:right w:val="none" w:sz="0" w:space="0" w:color="auto"/>
          </w:divBdr>
        </w:div>
        <w:div w:id="619990060">
          <w:marLeft w:val="640"/>
          <w:marRight w:val="0"/>
          <w:marTop w:val="0"/>
          <w:marBottom w:val="0"/>
          <w:divBdr>
            <w:top w:val="none" w:sz="0" w:space="0" w:color="auto"/>
            <w:left w:val="none" w:sz="0" w:space="0" w:color="auto"/>
            <w:bottom w:val="none" w:sz="0" w:space="0" w:color="auto"/>
            <w:right w:val="none" w:sz="0" w:space="0" w:color="auto"/>
          </w:divBdr>
        </w:div>
        <w:div w:id="653871827">
          <w:marLeft w:val="640"/>
          <w:marRight w:val="0"/>
          <w:marTop w:val="0"/>
          <w:marBottom w:val="0"/>
          <w:divBdr>
            <w:top w:val="none" w:sz="0" w:space="0" w:color="auto"/>
            <w:left w:val="none" w:sz="0" w:space="0" w:color="auto"/>
            <w:bottom w:val="none" w:sz="0" w:space="0" w:color="auto"/>
            <w:right w:val="none" w:sz="0" w:space="0" w:color="auto"/>
          </w:divBdr>
        </w:div>
        <w:div w:id="673990738">
          <w:marLeft w:val="640"/>
          <w:marRight w:val="0"/>
          <w:marTop w:val="0"/>
          <w:marBottom w:val="0"/>
          <w:divBdr>
            <w:top w:val="none" w:sz="0" w:space="0" w:color="auto"/>
            <w:left w:val="none" w:sz="0" w:space="0" w:color="auto"/>
            <w:bottom w:val="none" w:sz="0" w:space="0" w:color="auto"/>
            <w:right w:val="none" w:sz="0" w:space="0" w:color="auto"/>
          </w:divBdr>
        </w:div>
        <w:div w:id="716664272">
          <w:marLeft w:val="640"/>
          <w:marRight w:val="0"/>
          <w:marTop w:val="0"/>
          <w:marBottom w:val="0"/>
          <w:divBdr>
            <w:top w:val="none" w:sz="0" w:space="0" w:color="auto"/>
            <w:left w:val="none" w:sz="0" w:space="0" w:color="auto"/>
            <w:bottom w:val="none" w:sz="0" w:space="0" w:color="auto"/>
            <w:right w:val="none" w:sz="0" w:space="0" w:color="auto"/>
          </w:divBdr>
        </w:div>
        <w:div w:id="731394459">
          <w:marLeft w:val="640"/>
          <w:marRight w:val="0"/>
          <w:marTop w:val="0"/>
          <w:marBottom w:val="0"/>
          <w:divBdr>
            <w:top w:val="none" w:sz="0" w:space="0" w:color="auto"/>
            <w:left w:val="none" w:sz="0" w:space="0" w:color="auto"/>
            <w:bottom w:val="none" w:sz="0" w:space="0" w:color="auto"/>
            <w:right w:val="none" w:sz="0" w:space="0" w:color="auto"/>
          </w:divBdr>
        </w:div>
        <w:div w:id="745299111">
          <w:marLeft w:val="640"/>
          <w:marRight w:val="0"/>
          <w:marTop w:val="0"/>
          <w:marBottom w:val="0"/>
          <w:divBdr>
            <w:top w:val="none" w:sz="0" w:space="0" w:color="auto"/>
            <w:left w:val="none" w:sz="0" w:space="0" w:color="auto"/>
            <w:bottom w:val="none" w:sz="0" w:space="0" w:color="auto"/>
            <w:right w:val="none" w:sz="0" w:space="0" w:color="auto"/>
          </w:divBdr>
        </w:div>
        <w:div w:id="788865223">
          <w:marLeft w:val="640"/>
          <w:marRight w:val="0"/>
          <w:marTop w:val="0"/>
          <w:marBottom w:val="0"/>
          <w:divBdr>
            <w:top w:val="none" w:sz="0" w:space="0" w:color="auto"/>
            <w:left w:val="none" w:sz="0" w:space="0" w:color="auto"/>
            <w:bottom w:val="none" w:sz="0" w:space="0" w:color="auto"/>
            <w:right w:val="none" w:sz="0" w:space="0" w:color="auto"/>
          </w:divBdr>
        </w:div>
        <w:div w:id="832332316">
          <w:marLeft w:val="640"/>
          <w:marRight w:val="0"/>
          <w:marTop w:val="0"/>
          <w:marBottom w:val="0"/>
          <w:divBdr>
            <w:top w:val="none" w:sz="0" w:space="0" w:color="auto"/>
            <w:left w:val="none" w:sz="0" w:space="0" w:color="auto"/>
            <w:bottom w:val="none" w:sz="0" w:space="0" w:color="auto"/>
            <w:right w:val="none" w:sz="0" w:space="0" w:color="auto"/>
          </w:divBdr>
        </w:div>
        <w:div w:id="835002423">
          <w:marLeft w:val="640"/>
          <w:marRight w:val="0"/>
          <w:marTop w:val="0"/>
          <w:marBottom w:val="0"/>
          <w:divBdr>
            <w:top w:val="none" w:sz="0" w:space="0" w:color="auto"/>
            <w:left w:val="none" w:sz="0" w:space="0" w:color="auto"/>
            <w:bottom w:val="none" w:sz="0" w:space="0" w:color="auto"/>
            <w:right w:val="none" w:sz="0" w:space="0" w:color="auto"/>
          </w:divBdr>
        </w:div>
        <w:div w:id="845559462">
          <w:marLeft w:val="640"/>
          <w:marRight w:val="0"/>
          <w:marTop w:val="0"/>
          <w:marBottom w:val="0"/>
          <w:divBdr>
            <w:top w:val="none" w:sz="0" w:space="0" w:color="auto"/>
            <w:left w:val="none" w:sz="0" w:space="0" w:color="auto"/>
            <w:bottom w:val="none" w:sz="0" w:space="0" w:color="auto"/>
            <w:right w:val="none" w:sz="0" w:space="0" w:color="auto"/>
          </w:divBdr>
        </w:div>
        <w:div w:id="888612062">
          <w:marLeft w:val="640"/>
          <w:marRight w:val="0"/>
          <w:marTop w:val="0"/>
          <w:marBottom w:val="0"/>
          <w:divBdr>
            <w:top w:val="none" w:sz="0" w:space="0" w:color="auto"/>
            <w:left w:val="none" w:sz="0" w:space="0" w:color="auto"/>
            <w:bottom w:val="none" w:sz="0" w:space="0" w:color="auto"/>
            <w:right w:val="none" w:sz="0" w:space="0" w:color="auto"/>
          </w:divBdr>
        </w:div>
        <w:div w:id="922646582">
          <w:marLeft w:val="640"/>
          <w:marRight w:val="0"/>
          <w:marTop w:val="0"/>
          <w:marBottom w:val="0"/>
          <w:divBdr>
            <w:top w:val="none" w:sz="0" w:space="0" w:color="auto"/>
            <w:left w:val="none" w:sz="0" w:space="0" w:color="auto"/>
            <w:bottom w:val="none" w:sz="0" w:space="0" w:color="auto"/>
            <w:right w:val="none" w:sz="0" w:space="0" w:color="auto"/>
          </w:divBdr>
        </w:div>
        <w:div w:id="1028069830">
          <w:marLeft w:val="640"/>
          <w:marRight w:val="0"/>
          <w:marTop w:val="0"/>
          <w:marBottom w:val="0"/>
          <w:divBdr>
            <w:top w:val="none" w:sz="0" w:space="0" w:color="auto"/>
            <w:left w:val="none" w:sz="0" w:space="0" w:color="auto"/>
            <w:bottom w:val="none" w:sz="0" w:space="0" w:color="auto"/>
            <w:right w:val="none" w:sz="0" w:space="0" w:color="auto"/>
          </w:divBdr>
        </w:div>
        <w:div w:id="1036933366">
          <w:marLeft w:val="640"/>
          <w:marRight w:val="0"/>
          <w:marTop w:val="0"/>
          <w:marBottom w:val="0"/>
          <w:divBdr>
            <w:top w:val="none" w:sz="0" w:space="0" w:color="auto"/>
            <w:left w:val="none" w:sz="0" w:space="0" w:color="auto"/>
            <w:bottom w:val="none" w:sz="0" w:space="0" w:color="auto"/>
            <w:right w:val="none" w:sz="0" w:space="0" w:color="auto"/>
          </w:divBdr>
        </w:div>
        <w:div w:id="1070617745">
          <w:marLeft w:val="640"/>
          <w:marRight w:val="0"/>
          <w:marTop w:val="0"/>
          <w:marBottom w:val="0"/>
          <w:divBdr>
            <w:top w:val="none" w:sz="0" w:space="0" w:color="auto"/>
            <w:left w:val="none" w:sz="0" w:space="0" w:color="auto"/>
            <w:bottom w:val="none" w:sz="0" w:space="0" w:color="auto"/>
            <w:right w:val="none" w:sz="0" w:space="0" w:color="auto"/>
          </w:divBdr>
        </w:div>
        <w:div w:id="1128088658">
          <w:marLeft w:val="640"/>
          <w:marRight w:val="0"/>
          <w:marTop w:val="0"/>
          <w:marBottom w:val="0"/>
          <w:divBdr>
            <w:top w:val="none" w:sz="0" w:space="0" w:color="auto"/>
            <w:left w:val="none" w:sz="0" w:space="0" w:color="auto"/>
            <w:bottom w:val="none" w:sz="0" w:space="0" w:color="auto"/>
            <w:right w:val="none" w:sz="0" w:space="0" w:color="auto"/>
          </w:divBdr>
        </w:div>
        <w:div w:id="1133713473">
          <w:marLeft w:val="640"/>
          <w:marRight w:val="0"/>
          <w:marTop w:val="0"/>
          <w:marBottom w:val="0"/>
          <w:divBdr>
            <w:top w:val="none" w:sz="0" w:space="0" w:color="auto"/>
            <w:left w:val="none" w:sz="0" w:space="0" w:color="auto"/>
            <w:bottom w:val="none" w:sz="0" w:space="0" w:color="auto"/>
            <w:right w:val="none" w:sz="0" w:space="0" w:color="auto"/>
          </w:divBdr>
        </w:div>
        <w:div w:id="1142892028">
          <w:marLeft w:val="640"/>
          <w:marRight w:val="0"/>
          <w:marTop w:val="0"/>
          <w:marBottom w:val="0"/>
          <w:divBdr>
            <w:top w:val="none" w:sz="0" w:space="0" w:color="auto"/>
            <w:left w:val="none" w:sz="0" w:space="0" w:color="auto"/>
            <w:bottom w:val="none" w:sz="0" w:space="0" w:color="auto"/>
            <w:right w:val="none" w:sz="0" w:space="0" w:color="auto"/>
          </w:divBdr>
        </w:div>
        <w:div w:id="1155030989">
          <w:marLeft w:val="640"/>
          <w:marRight w:val="0"/>
          <w:marTop w:val="0"/>
          <w:marBottom w:val="0"/>
          <w:divBdr>
            <w:top w:val="none" w:sz="0" w:space="0" w:color="auto"/>
            <w:left w:val="none" w:sz="0" w:space="0" w:color="auto"/>
            <w:bottom w:val="none" w:sz="0" w:space="0" w:color="auto"/>
            <w:right w:val="none" w:sz="0" w:space="0" w:color="auto"/>
          </w:divBdr>
        </w:div>
        <w:div w:id="1215967539">
          <w:marLeft w:val="640"/>
          <w:marRight w:val="0"/>
          <w:marTop w:val="0"/>
          <w:marBottom w:val="0"/>
          <w:divBdr>
            <w:top w:val="none" w:sz="0" w:space="0" w:color="auto"/>
            <w:left w:val="none" w:sz="0" w:space="0" w:color="auto"/>
            <w:bottom w:val="none" w:sz="0" w:space="0" w:color="auto"/>
            <w:right w:val="none" w:sz="0" w:space="0" w:color="auto"/>
          </w:divBdr>
        </w:div>
        <w:div w:id="1238051606">
          <w:marLeft w:val="640"/>
          <w:marRight w:val="0"/>
          <w:marTop w:val="0"/>
          <w:marBottom w:val="0"/>
          <w:divBdr>
            <w:top w:val="none" w:sz="0" w:space="0" w:color="auto"/>
            <w:left w:val="none" w:sz="0" w:space="0" w:color="auto"/>
            <w:bottom w:val="none" w:sz="0" w:space="0" w:color="auto"/>
            <w:right w:val="none" w:sz="0" w:space="0" w:color="auto"/>
          </w:divBdr>
        </w:div>
        <w:div w:id="1240140714">
          <w:marLeft w:val="640"/>
          <w:marRight w:val="0"/>
          <w:marTop w:val="0"/>
          <w:marBottom w:val="0"/>
          <w:divBdr>
            <w:top w:val="none" w:sz="0" w:space="0" w:color="auto"/>
            <w:left w:val="none" w:sz="0" w:space="0" w:color="auto"/>
            <w:bottom w:val="none" w:sz="0" w:space="0" w:color="auto"/>
            <w:right w:val="none" w:sz="0" w:space="0" w:color="auto"/>
          </w:divBdr>
        </w:div>
        <w:div w:id="1335451166">
          <w:marLeft w:val="640"/>
          <w:marRight w:val="0"/>
          <w:marTop w:val="0"/>
          <w:marBottom w:val="0"/>
          <w:divBdr>
            <w:top w:val="none" w:sz="0" w:space="0" w:color="auto"/>
            <w:left w:val="none" w:sz="0" w:space="0" w:color="auto"/>
            <w:bottom w:val="none" w:sz="0" w:space="0" w:color="auto"/>
            <w:right w:val="none" w:sz="0" w:space="0" w:color="auto"/>
          </w:divBdr>
        </w:div>
        <w:div w:id="1338922905">
          <w:marLeft w:val="640"/>
          <w:marRight w:val="0"/>
          <w:marTop w:val="0"/>
          <w:marBottom w:val="0"/>
          <w:divBdr>
            <w:top w:val="none" w:sz="0" w:space="0" w:color="auto"/>
            <w:left w:val="none" w:sz="0" w:space="0" w:color="auto"/>
            <w:bottom w:val="none" w:sz="0" w:space="0" w:color="auto"/>
            <w:right w:val="none" w:sz="0" w:space="0" w:color="auto"/>
          </w:divBdr>
        </w:div>
        <w:div w:id="1373001263">
          <w:marLeft w:val="640"/>
          <w:marRight w:val="0"/>
          <w:marTop w:val="0"/>
          <w:marBottom w:val="0"/>
          <w:divBdr>
            <w:top w:val="none" w:sz="0" w:space="0" w:color="auto"/>
            <w:left w:val="none" w:sz="0" w:space="0" w:color="auto"/>
            <w:bottom w:val="none" w:sz="0" w:space="0" w:color="auto"/>
            <w:right w:val="none" w:sz="0" w:space="0" w:color="auto"/>
          </w:divBdr>
        </w:div>
        <w:div w:id="1437868651">
          <w:marLeft w:val="640"/>
          <w:marRight w:val="0"/>
          <w:marTop w:val="0"/>
          <w:marBottom w:val="0"/>
          <w:divBdr>
            <w:top w:val="none" w:sz="0" w:space="0" w:color="auto"/>
            <w:left w:val="none" w:sz="0" w:space="0" w:color="auto"/>
            <w:bottom w:val="none" w:sz="0" w:space="0" w:color="auto"/>
            <w:right w:val="none" w:sz="0" w:space="0" w:color="auto"/>
          </w:divBdr>
        </w:div>
        <w:div w:id="1441097682">
          <w:marLeft w:val="640"/>
          <w:marRight w:val="0"/>
          <w:marTop w:val="0"/>
          <w:marBottom w:val="0"/>
          <w:divBdr>
            <w:top w:val="none" w:sz="0" w:space="0" w:color="auto"/>
            <w:left w:val="none" w:sz="0" w:space="0" w:color="auto"/>
            <w:bottom w:val="none" w:sz="0" w:space="0" w:color="auto"/>
            <w:right w:val="none" w:sz="0" w:space="0" w:color="auto"/>
          </w:divBdr>
        </w:div>
        <w:div w:id="1465848137">
          <w:marLeft w:val="640"/>
          <w:marRight w:val="0"/>
          <w:marTop w:val="0"/>
          <w:marBottom w:val="0"/>
          <w:divBdr>
            <w:top w:val="none" w:sz="0" w:space="0" w:color="auto"/>
            <w:left w:val="none" w:sz="0" w:space="0" w:color="auto"/>
            <w:bottom w:val="none" w:sz="0" w:space="0" w:color="auto"/>
            <w:right w:val="none" w:sz="0" w:space="0" w:color="auto"/>
          </w:divBdr>
        </w:div>
        <w:div w:id="1480419697">
          <w:marLeft w:val="640"/>
          <w:marRight w:val="0"/>
          <w:marTop w:val="0"/>
          <w:marBottom w:val="0"/>
          <w:divBdr>
            <w:top w:val="none" w:sz="0" w:space="0" w:color="auto"/>
            <w:left w:val="none" w:sz="0" w:space="0" w:color="auto"/>
            <w:bottom w:val="none" w:sz="0" w:space="0" w:color="auto"/>
            <w:right w:val="none" w:sz="0" w:space="0" w:color="auto"/>
          </w:divBdr>
        </w:div>
        <w:div w:id="1532455718">
          <w:marLeft w:val="640"/>
          <w:marRight w:val="0"/>
          <w:marTop w:val="0"/>
          <w:marBottom w:val="0"/>
          <w:divBdr>
            <w:top w:val="none" w:sz="0" w:space="0" w:color="auto"/>
            <w:left w:val="none" w:sz="0" w:space="0" w:color="auto"/>
            <w:bottom w:val="none" w:sz="0" w:space="0" w:color="auto"/>
            <w:right w:val="none" w:sz="0" w:space="0" w:color="auto"/>
          </w:divBdr>
        </w:div>
        <w:div w:id="1592814387">
          <w:marLeft w:val="640"/>
          <w:marRight w:val="0"/>
          <w:marTop w:val="0"/>
          <w:marBottom w:val="0"/>
          <w:divBdr>
            <w:top w:val="none" w:sz="0" w:space="0" w:color="auto"/>
            <w:left w:val="none" w:sz="0" w:space="0" w:color="auto"/>
            <w:bottom w:val="none" w:sz="0" w:space="0" w:color="auto"/>
            <w:right w:val="none" w:sz="0" w:space="0" w:color="auto"/>
          </w:divBdr>
        </w:div>
        <w:div w:id="1632124964">
          <w:marLeft w:val="640"/>
          <w:marRight w:val="0"/>
          <w:marTop w:val="0"/>
          <w:marBottom w:val="0"/>
          <w:divBdr>
            <w:top w:val="none" w:sz="0" w:space="0" w:color="auto"/>
            <w:left w:val="none" w:sz="0" w:space="0" w:color="auto"/>
            <w:bottom w:val="none" w:sz="0" w:space="0" w:color="auto"/>
            <w:right w:val="none" w:sz="0" w:space="0" w:color="auto"/>
          </w:divBdr>
        </w:div>
        <w:div w:id="1643729933">
          <w:marLeft w:val="640"/>
          <w:marRight w:val="0"/>
          <w:marTop w:val="0"/>
          <w:marBottom w:val="0"/>
          <w:divBdr>
            <w:top w:val="none" w:sz="0" w:space="0" w:color="auto"/>
            <w:left w:val="none" w:sz="0" w:space="0" w:color="auto"/>
            <w:bottom w:val="none" w:sz="0" w:space="0" w:color="auto"/>
            <w:right w:val="none" w:sz="0" w:space="0" w:color="auto"/>
          </w:divBdr>
        </w:div>
        <w:div w:id="1667629646">
          <w:marLeft w:val="640"/>
          <w:marRight w:val="0"/>
          <w:marTop w:val="0"/>
          <w:marBottom w:val="0"/>
          <w:divBdr>
            <w:top w:val="none" w:sz="0" w:space="0" w:color="auto"/>
            <w:left w:val="none" w:sz="0" w:space="0" w:color="auto"/>
            <w:bottom w:val="none" w:sz="0" w:space="0" w:color="auto"/>
            <w:right w:val="none" w:sz="0" w:space="0" w:color="auto"/>
          </w:divBdr>
        </w:div>
        <w:div w:id="1672482975">
          <w:marLeft w:val="640"/>
          <w:marRight w:val="0"/>
          <w:marTop w:val="0"/>
          <w:marBottom w:val="0"/>
          <w:divBdr>
            <w:top w:val="none" w:sz="0" w:space="0" w:color="auto"/>
            <w:left w:val="none" w:sz="0" w:space="0" w:color="auto"/>
            <w:bottom w:val="none" w:sz="0" w:space="0" w:color="auto"/>
            <w:right w:val="none" w:sz="0" w:space="0" w:color="auto"/>
          </w:divBdr>
        </w:div>
        <w:div w:id="1672834757">
          <w:marLeft w:val="640"/>
          <w:marRight w:val="0"/>
          <w:marTop w:val="0"/>
          <w:marBottom w:val="0"/>
          <w:divBdr>
            <w:top w:val="none" w:sz="0" w:space="0" w:color="auto"/>
            <w:left w:val="none" w:sz="0" w:space="0" w:color="auto"/>
            <w:bottom w:val="none" w:sz="0" w:space="0" w:color="auto"/>
            <w:right w:val="none" w:sz="0" w:space="0" w:color="auto"/>
          </w:divBdr>
        </w:div>
        <w:div w:id="1682656522">
          <w:marLeft w:val="640"/>
          <w:marRight w:val="0"/>
          <w:marTop w:val="0"/>
          <w:marBottom w:val="0"/>
          <w:divBdr>
            <w:top w:val="none" w:sz="0" w:space="0" w:color="auto"/>
            <w:left w:val="none" w:sz="0" w:space="0" w:color="auto"/>
            <w:bottom w:val="none" w:sz="0" w:space="0" w:color="auto"/>
            <w:right w:val="none" w:sz="0" w:space="0" w:color="auto"/>
          </w:divBdr>
        </w:div>
        <w:div w:id="1694184418">
          <w:marLeft w:val="640"/>
          <w:marRight w:val="0"/>
          <w:marTop w:val="0"/>
          <w:marBottom w:val="0"/>
          <w:divBdr>
            <w:top w:val="none" w:sz="0" w:space="0" w:color="auto"/>
            <w:left w:val="none" w:sz="0" w:space="0" w:color="auto"/>
            <w:bottom w:val="none" w:sz="0" w:space="0" w:color="auto"/>
            <w:right w:val="none" w:sz="0" w:space="0" w:color="auto"/>
          </w:divBdr>
        </w:div>
        <w:div w:id="1727683828">
          <w:marLeft w:val="640"/>
          <w:marRight w:val="0"/>
          <w:marTop w:val="0"/>
          <w:marBottom w:val="0"/>
          <w:divBdr>
            <w:top w:val="none" w:sz="0" w:space="0" w:color="auto"/>
            <w:left w:val="none" w:sz="0" w:space="0" w:color="auto"/>
            <w:bottom w:val="none" w:sz="0" w:space="0" w:color="auto"/>
            <w:right w:val="none" w:sz="0" w:space="0" w:color="auto"/>
          </w:divBdr>
        </w:div>
        <w:div w:id="1737511693">
          <w:marLeft w:val="640"/>
          <w:marRight w:val="0"/>
          <w:marTop w:val="0"/>
          <w:marBottom w:val="0"/>
          <w:divBdr>
            <w:top w:val="none" w:sz="0" w:space="0" w:color="auto"/>
            <w:left w:val="none" w:sz="0" w:space="0" w:color="auto"/>
            <w:bottom w:val="none" w:sz="0" w:space="0" w:color="auto"/>
            <w:right w:val="none" w:sz="0" w:space="0" w:color="auto"/>
          </w:divBdr>
        </w:div>
        <w:div w:id="1745908507">
          <w:marLeft w:val="640"/>
          <w:marRight w:val="0"/>
          <w:marTop w:val="0"/>
          <w:marBottom w:val="0"/>
          <w:divBdr>
            <w:top w:val="none" w:sz="0" w:space="0" w:color="auto"/>
            <w:left w:val="none" w:sz="0" w:space="0" w:color="auto"/>
            <w:bottom w:val="none" w:sz="0" w:space="0" w:color="auto"/>
            <w:right w:val="none" w:sz="0" w:space="0" w:color="auto"/>
          </w:divBdr>
        </w:div>
        <w:div w:id="1772163268">
          <w:marLeft w:val="640"/>
          <w:marRight w:val="0"/>
          <w:marTop w:val="0"/>
          <w:marBottom w:val="0"/>
          <w:divBdr>
            <w:top w:val="none" w:sz="0" w:space="0" w:color="auto"/>
            <w:left w:val="none" w:sz="0" w:space="0" w:color="auto"/>
            <w:bottom w:val="none" w:sz="0" w:space="0" w:color="auto"/>
            <w:right w:val="none" w:sz="0" w:space="0" w:color="auto"/>
          </w:divBdr>
        </w:div>
        <w:div w:id="1775321278">
          <w:marLeft w:val="640"/>
          <w:marRight w:val="0"/>
          <w:marTop w:val="0"/>
          <w:marBottom w:val="0"/>
          <w:divBdr>
            <w:top w:val="none" w:sz="0" w:space="0" w:color="auto"/>
            <w:left w:val="none" w:sz="0" w:space="0" w:color="auto"/>
            <w:bottom w:val="none" w:sz="0" w:space="0" w:color="auto"/>
            <w:right w:val="none" w:sz="0" w:space="0" w:color="auto"/>
          </w:divBdr>
        </w:div>
        <w:div w:id="1819414186">
          <w:marLeft w:val="640"/>
          <w:marRight w:val="0"/>
          <w:marTop w:val="0"/>
          <w:marBottom w:val="0"/>
          <w:divBdr>
            <w:top w:val="none" w:sz="0" w:space="0" w:color="auto"/>
            <w:left w:val="none" w:sz="0" w:space="0" w:color="auto"/>
            <w:bottom w:val="none" w:sz="0" w:space="0" w:color="auto"/>
            <w:right w:val="none" w:sz="0" w:space="0" w:color="auto"/>
          </w:divBdr>
        </w:div>
        <w:div w:id="1892883504">
          <w:marLeft w:val="640"/>
          <w:marRight w:val="0"/>
          <w:marTop w:val="0"/>
          <w:marBottom w:val="0"/>
          <w:divBdr>
            <w:top w:val="none" w:sz="0" w:space="0" w:color="auto"/>
            <w:left w:val="none" w:sz="0" w:space="0" w:color="auto"/>
            <w:bottom w:val="none" w:sz="0" w:space="0" w:color="auto"/>
            <w:right w:val="none" w:sz="0" w:space="0" w:color="auto"/>
          </w:divBdr>
        </w:div>
        <w:div w:id="1976332138">
          <w:marLeft w:val="640"/>
          <w:marRight w:val="0"/>
          <w:marTop w:val="0"/>
          <w:marBottom w:val="0"/>
          <w:divBdr>
            <w:top w:val="none" w:sz="0" w:space="0" w:color="auto"/>
            <w:left w:val="none" w:sz="0" w:space="0" w:color="auto"/>
            <w:bottom w:val="none" w:sz="0" w:space="0" w:color="auto"/>
            <w:right w:val="none" w:sz="0" w:space="0" w:color="auto"/>
          </w:divBdr>
        </w:div>
        <w:div w:id="1997537491">
          <w:marLeft w:val="640"/>
          <w:marRight w:val="0"/>
          <w:marTop w:val="0"/>
          <w:marBottom w:val="0"/>
          <w:divBdr>
            <w:top w:val="none" w:sz="0" w:space="0" w:color="auto"/>
            <w:left w:val="none" w:sz="0" w:space="0" w:color="auto"/>
            <w:bottom w:val="none" w:sz="0" w:space="0" w:color="auto"/>
            <w:right w:val="none" w:sz="0" w:space="0" w:color="auto"/>
          </w:divBdr>
        </w:div>
        <w:div w:id="2087024075">
          <w:marLeft w:val="640"/>
          <w:marRight w:val="0"/>
          <w:marTop w:val="0"/>
          <w:marBottom w:val="0"/>
          <w:divBdr>
            <w:top w:val="none" w:sz="0" w:space="0" w:color="auto"/>
            <w:left w:val="none" w:sz="0" w:space="0" w:color="auto"/>
            <w:bottom w:val="none" w:sz="0" w:space="0" w:color="auto"/>
            <w:right w:val="none" w:sz="0" w:space="0" w:color="auto"/>
          </w:divBdr>
        </w:div>
        <w:div w:id="2136482701">
          <w:marLeft w:val="640"/>
          <w:marRight w:val="0"/>
          <w:marTop w:val="0"/>
          <w:marBottom w:val="0"/>
          <w:divBdr>
            <w:top w:val="none" w:sz="0" w:space="0" w:color="auto"/>
            <w:left w:val="none" w:sz="0" w:space="0" w:color="auto"/>
            <w:bottom w:val="none" w:sz="0" w:space="0" w:color="auto"/>
            <w:right w:val="none" w:sz="0" w:space="0" w:color="auto"/>
          </w:divBdr>
        </w:div>
        <w:div w:id="2141217928">
          <w:marLeft w:val="640"/>
          <w:marRight w:val="0"/>
          <w:marTop w:val="0"/>
          <w:marBottom w:val="0"/>
          <w:divBdr>
            <w:top w:val="none" w:sz="0" w:space="0" w:color="auto"/>
            <w:left w:val="none" w:sz="0" w:space="0" w:color="auto"/>
            <w:bottom w:val="none" w:sz="0" w:space="0" w:color="auto"/>
            <w:right w:val="none" w:sz="0" w:space="0" w:color="auto"/>
          </w:divBdr>
        </w:div>
      </w:divsChild>
    </w:div>
    <w:div w:id="453403188">
      <w:bodyDiv w:val="1"/>
      <w:marLeft w:val="0"/>
      <w:marRight w:val="0"/>
      <w:marTop w:val="0"/>
      <w:marBottom w:val="0"/>
      <w:divBdr>
        <w:top w:val="none" w:sz="0" w:space="0" w:color="auto"/>
        <w:left w:val="none" w:sz="0" w:space="0" w:color="auto"/>
        <w:bottom w:val="none" w:sz="0" w:space="0" w:color="auto"/>
        <w:right w:val="none" w:sz="0" w:space="0" w:color="auto"/>
      </w:divBdr>
      <w:divsChild>
        <w:div w:id="1100682451">
          <w:marLeft w:val="480"/>
          <w:marRight w:val="0"/>
          <w:marTop w:val="0"/>
          <w:marBottom w:val="0"/>
          <w:divBdr>
            <w:top w:val="none" w:sz="0" w:space="0" w:color="auto"/>
            <w:left w:val="none" w:sz="0" w:space="0" w:color="auto"/>
            <w:bottom w:val="none" w:sz="0" w:space="0" w:color="auto"/>
            <w:right w:val="none" w:sz="0" w:space="0" w:color="auto"/>
          </w:divBdr>
        </w:div>
        <w:div w:id="1658001015">
          <w:marLeft w:val="480"/>
          <w:marRight w:val="0"/>
          <w:marTop w:val="0"/>
          <w:marBottom w:val="0"/>
          <w:divBdr>
            <w:top w:val="none" w:sz="0" w:space="0" w:color="auto"/>
            <w:left w:val="none" w:sz="0" w:space="0" w:color="auto"/>
            <w:bottom w:val="none" w:sz="0" w:space="0" w:color="auto"/>
            <w:right w:val="none" w:sz="0" w:space="0" w:color="auto"/>
          </w:divBdr>
        </w:div>
        <w:div w:id="1646159304">
          <w:marLeft w:val="480"/>
          <w:marRight w:val="0"/>
          <w:marTop w:val="0"/>
          <w:marBottom w:val="0"/>
          <w:divBdr>
            <w:top w:val="none" w:sz="0" w:space="0" w:color="auto"/>
            <w:left w:val="none" w:sz="0" w:space="0" w:color="auto"/>
            <w:bottom w:val="none" w:sz="0" w:space="0" w:color="auto"/>
            <w:right w:val="none" w:sz="0" w:space="0" w:color="auto"/>
          </w:divBdr>
        </w:div>
        <w:div w:id="1390959673">
          <w:marLeft w:val="480"/>
          <w:marRight w:val="0"/>
          <w:marTop w:val="0"/>
          <w:marBottom w:val="0"/>
          <w:divBdr>
            <w:top w:val="none" w:sz="0" w:space="0" w:color="auto"/>
            <w:left w:val="none" w:sz="0" w:space="0" w:color="auto"/>
            <w:bottom w:val="none" w:sz="0" w:space="0" w:color="auto"/>
            <w:right w:val="none" w:sz="0" w:space="0" w:color="auto"/>
          </w:divBdr>
        </w:div>
        <w:div w:id="510486023">
          <w:marLeft w:val="480"/>
          <w:marRight w:val="0"/>
          <w:marTop w:val="0"/>
          <w:marBottom w:val="0"/>
          <w:divBdr>
            <w:top w:val="none" w:sz="0" w:space="0" w:color="auto"/>
            <w:left w:val="none" w:sz="0" w:space="0" w:color="auto"/>
            <w:bottom w:val="none" w:sz="0" w:space="0" w:color="auto"/>
            <w:right w:val="none" w:sz="0" w:space="0" w:color="auto"/>
          </w:divBdr>
        </w:div>
        <w:div w:id="1071661207">
          <w:marLeft w:val="480"/>
          <w:marRight w:val="0"/>
          <w:marTop w:val="0"/>
          <w:marBottom w:val="0"/>
          <w:divBdr>
            <w:top w:val="none" w:sz="0" w:space="0" w:color="auto"/>
            <w:left w:val="none" w:sz="0" w:space="0" w:color="auto"/>
            <w:bottom w:val="none" w:sz="0" w:space="0" w:color="auto"/>
            <w:right w:val="none" w:sz="0" w:space="0" w:color="auto"/>
          </w:divBdr>
        </w:div>
        <w:div w:id="2131045553">
          <w:marLeft w:val="480"/>
          <w:marRight w:val="0"/>
          <w:marTop w:val="0"/>
          <w:marBottom w:val="0"/>
          <w:divBdr>
            <w:top w:val="none" w:sz="0" w:space="0" w:color="auto"/>
            <w:left w:val="none" w:sz="0" w:space="0" w:color="auto"/>
            <w:bottom w:val="none" w:sz="0" w:space="0" w:color="auto"/>
            <w:right w:val="none" w:sz="0" w:space="0" w:color="auto"/>
          </w:divBdr>
        </w:div>
        <w:div w:id="581182764">
          <w:marLeft w:val="480"/>
          <w:marRight w:val="0"/>
          <w:marTop w:val="0"/>
          <w:marBottom w:val="0"/>
          <w:divBdr>
            <w:top w:val="none" w:sz="0" w:space="0" w:color="auto"/>
            <w:left w:val="none" w:sz="0" w:space="0" w:color="auto"/>
            <w:bottom w:val="none" w:sz="0" w:space="0" w:color="auto"/>
            <w:right w:val="none" w:sz="0" w:space="0" w:color="auto"/>
          </w:divBdr>
        </w:div>
        <w:div w:id="174077137">
          <w:marLeft w:val="480"/>
          <w:marRight w:val="0"/>
          <w:marTop w:val="0"/>
          <w:marBottom w:val="0"/>
          <w:divBdr>
            <w:top w:val="none" w:sz="0" w:space="0" w:color="auto"/>
            <w:left w:val="none" w:sz="0" w:space="0" w:color="auto"/>
            <w:bottom w:val="none" w:sz="0" w:space="0" w:color="auto"/>
            <w:right w:val="none" w:sz="0" w:space="0" w:color="auto"/>
          </w:divBdr>
        </w:div>
        <w:div w:id="1027876037">
          <w:marLeft w:val="480"/>
          <w:marRight w:val="0"/>
          <w:marTop w:val="0"/>
          <w:marBottom w:val="0"/>
          <w:divBdr>
            <w:top w:val="none" w:sz="0" w:space="0" w:color="auto"/>
            <w:left w:val="none" w:sz="0" w:space="0" w:color="auto"/>
            <w:bottom w:val="none" w:sz="0" w:space="0" w:color="auto"/>
            <w:right w:val="none" w:sz="0" w:space="0" w:color="auto"/>
          </w:divBdr>
        </w:div>
        <w:div w:id="448359271">
          <w:marLeft w:val="480"/>
          <w:marRight w:val="0"/>
          <w:marTop w:val="0"/>
          <w:marBottom w:val="0"/>
          <w:divBdr>
            <w:top w:val="none" w:sz="0" w:space="0" w:color="auto"/>
            <w:left w:val="none" w:sz="0" w:space="0" w:color="auto"/>
            <w:bottom w:val="none" w:sz="0" w:space="0" w:color="auto"/>
            <w:right w:val="none" w:sz="0" w:space="0" w:color="auto"/>
          </w:divBdr>
        </w:div>
        <w:div w:id="146212420">
          <w:marLeft w:val="480"/>
          <w:marRight w:val="0"/>
          <w:marTop w:val="0"/>
          <w:marBottom w:val="0"/>
          <w:divBdr>
            <w:top w:val="none" w:sz="0" w:space="0" w:color="auto"/>
            <w:left w:val="none" w:sz="0" w:space="0" w:color="auto"/>
            <w:bottom w:val="none" w:sz="0" w:space="0" w:color="auto"/>
            <w:right w:val="none" w:sz="0" w:space="0" w:color="auto"/>
          </w:divBdr>
        </w:div>
        <w:div w:id="1626809002">
          <w:marLeft w:val="480"/>
          <w:marRight w:val="0"/>
          <w:marTop w:val="0"/>
          <w:marBottom w:val="0"/>
          <w:divBdr>
            <w:top w:val="none" w:sz="0" w:space="0" w:color="auto"/>
            <w:left w:val="none" w:sz="0" w:space="0" w:color="auto"/>
            <w:bottom w:val="none" w:sz="0" w:space="0" w:color="auto"/>
            <w:right w:val="none" w:sz="0" w:space="0" w:color="auto"/>
          </w:divBdr>
        </w:div>
        <w:div w:id="1401946213">
          <w:marLeft w:val="480"/>
          <w:marRight w:val="0"/>
          <w:marTop w:val="0"/>
          <w:marBottom w:val="0"/>
          <w:divBdr>
            <w:top w:val="none" w:sz="0" w:space="0" w:color="auto"/>
            <w:left w:val="none" w:sz="0" w:space="0" w:color="auto"/>
            <w:bottom w:val="none" w:sz="0" w:space="0" w:color="auto"/>
            <w:right w:val="none" w:sz="0" w:space="0" w:color="auto"/>
          </w:divBdr>
        </w:div>
        <w:div w:id="658849840">
          <w:marLeft w:val="480"/>
          <w:marRight w:val="0"/>
          <w:marTop w:val="0"/>
          <w:marBottom w:val="0"/>
          <w:divBdr>
            <w:top w:val="none" w:sz="0" w:space="0" w:color="auto"/>
            <w:left w:val="none" w:sz="0" w:space="0" w:color="auto"/>
            <w:bottom w:val="none" w:sz="0" w:space="0" w:color="auto"/>
            <w:right w:val="none" w:sz="0" w:space="0" w:color="auto"/>
          </w:divBdr>
        </w:div>
        <w:div w:id="409697870">
          <w:marLeft w:val="480"/>
          <w:marRight w:val="0"/>
          <w:marTop w:val="0"/>
          <w:marBottom w:val="0"/>
          <w:divBdr>
            <w:top w:val="none" w:sz="0" w:space="0" w:color="auto"/>
            <w:left w:val="none" w:sz="0" w:space="0" w:color="auto"/>
            <w:bottom w:val="none" w:sz="0" w:space="0" w:color="auto"/>
            <w:right w:val="none" w:sz="0" w:space="0" w:color="auto"/>
          </w:divBdr>
        </w:div>
      </w:divsChild>
    </w:div>
    <w:div w:id="454103403">
      <w:bodyDiv w:val="1"/>
      <w:marLeft w:val="0"/>
      <w:marRight w:val="0"/>
      <w:marTop w:val="0"/>
      <w:marBottom w:val="0"/>
      <w:divBdr>
        <w:top w:val="none" w:sz="0" w:space="0" w:color="auto"/>
        <w:left w:val="none" w:sz="0" w:space="0" w:color="auto"/>
        <w:bottom w:val="none" w:sz="0" w:space="0" w:color="auto"/>
        <w:right w:val="none" w:sz="0" w:space="0" w:color="auto"/>
      </w:divBdr>
    </w:div>
    <w:div w:id="457720691">
      <w:bodyDiv w:val="1"/>
      <w:marLeft w:val="0"/>
      <w:marRight w:val="0"/>
      <w:marTop w:val="0"/>
      <w:marBottom w:val="0"/>
      <w:divBdr>
        <w:top w:val="none" w:sz="0" w:space="0" w:color="auto"/>
        <w:left w:val="none" w:sz="0" w:space="0" w:color="auto"/>
        <w:bottom w:val="none" w:sz="0" w:space="0" w:color="auto"/>
        <w:right w:val="none" w:sz="0" w:space="0" w:color="auto"/>
      </w:divBdr>
      <w:divsChild>
        <w:div w:id="536086251">
          <w:marLeft w:val="480"/>
          <w:marRight w:val="0"/>
          <w:marTop w:val="0"/>
          <w:marBottom w:val="0"/>
          <w:divBdr>
            <w:top w:val="none" w:sz="0" w:space="0" w:color="auto"/>
            <w:left w:val="none" w:sz="0" w:space="0" w:color="auto"/>
            <w:bottom w:val="none" w:sz="0" w:space="0" w:color="auto"/>
            <w:right w:val="none" w:sz="0" w:space="0" w:color="auto"/>
          </w:divBdr>
        </w:div>
        <w:div w:id="1919824063">
          <w:marLeft w:val="480"/>
          <w:marRight w:val="0"/>
          <w:marTop w:val="0"/>
          <w:marBottom w:val="0"/>
          <w:divBdr>
            <w:top w:val="none" w:sz="0" w:space="0" w:color="auto"/>
            <w:left w:val="none" w:sz="0" w:space="0" w:color="auto"/>
            <w:bottom w:val="none" w:sz="0" w:space="0" w:color="auto"/>
            <w:right w:val="none" w:sz="0" w:space="0" w:color="auto"/>
          </w:divBdr>
        </w:div>
        <w:div w:id="538515571">
          <w:marLeft w:val="480"/>
          <w:marRight w:val="0"/>
          <w:marTop w:val="0"/>
          <w:marBottom w:val="0"/>
          <w:divBdr>
            <w:top w:val="none" w:sz="0" w:space="0" w:color="auto"/>
            <w:left w:val="none" w:sz="0" w:space="0" w:color="auto"/>
            <w:bottom w:val="none" w:sz="0" w:space="0" w:color="auto"/>
            <w:right w:val="none" w:sz="0" w:space="0" w:color="auto"/>
          </w:divBdr>
        </w:div>
        <w:div w:id="2047751435">
          <w:marLeft w:val="480"/>
          <w:marRight w:val="0"/>
          <w:marTop w:val="0"/>
          <w:marBottom w:val="0"/>
          <w:divBdr>
            <w:top w:val="none" w:sz="0" w:space="0" w:color="auto"/>
            <w:left w:val="none" w:sz="0" w:space="0" w:color="auto"/>
            <w:bottom w:val="none" w:sz="0" w:space="0" w:color="auto"/>
            <w:right w:val="none" w:sz="0" w:space="0" w:color="auto"/>
          </w:divBdr>
        </w:div>
        <w:div w:id="1921523064">
          <w:marLeft w:val="480"/>
          <w:marRight w:val="0"/>
          <w:marTop w:val="0"/>
          <w:marBottom w:val="0"/>
          <w:divBdr>
            <w:top w:val="none" w:sz="0" w:space="0" w:color="auto"/>
            <w:left w:val="none" w:sz="0" w:space="0" w:color="auto"/>
            <w:bottom w:val="none" w:sz="0" w:space="0" w:color="auto"/>
            <w:right w:val="none" w:sz="0" w:space="0" w:color="auto"/>
          </w:divBdr>
        </w:div>
        <w:div w:id="396587741">
          <w:marLeft w:val="480"/>
          <w:marRight w:val="0"/>
          <w:marTop w:val="0"/>
          <w:marBottom w:val="0"/>
          <w:divBdr>
            <w:top w:val="none" w:sz="0" w:space="0" w:color="auto"/>
            <w:left w:val="none" w:sz="0" w:space="0" w:color="auto"/>
            <w:bottom w:val="none" w:sz="0" w:space="0" w:color="auto"/>
            <w:right w:val="none" w:sz="0" w:space="0" w:color="auto"/>
          </w:divBdr>
        </w:div>
        <w:div w:id="1044251563">
          <w:marLeft w:val="480"/>
          <w:marRight w:val="0"/>
          <w:marTop w:val="0"/>
          <w:marBottom w:val="0"/>
          <w:divBdr>
            <w:top w:val="none" w:sz="0" w:space="0" w:color="auto"/>
            <w:left w:val="none" w:sz="0" w:space="0" w:color="auto"/>
            <w:bottom w:val="none" w:sz="0" w:space="0" w:color="auto"/>
            <w:right w:val="none" w:sz="0" w:space="0" w:color="auto"/>
          </w:divBdr>
        </w:div>
        <w:div w:id="814492118">
          <w:marLeft w:val="480"/>
          <w:marRight w:val="0"/>
          <w:marTop w:val="0"/>
          <w:marBottom w:val="0"/>
          <w:divBdr>
            <w:top w:val="none" w:sz="0" w:space="0" w:color="auto"/>
            <w:left w:val="none" w:sz="0" w:space="0" w:color="auto"/>
            <w:bottom w:val="none" w:sz="0" w:space="0" w:color="auto"/>
            <w:right w:val="none" w:sz="0" w:space="0" w:color="auto"/>
          </w:divBdr>
        </w:div>
        <w:div w:id="130679254">
          <w:marLeft w:val="480"/>
          <w:marRight w:val="0"/>
          <w:marTop w:val="0"/>
          <w:marBottom w:val="0"/>
          <w:divBdr>
            <w:top w:val="none" w:sz="0" w:space="0" w:color="auto"/>
            <w:left w:val="none" w:sz="0" w:space="0" w:color="auto"/>
            <w:bottom w:val="none" w:sz="0" w:space="0" w:color="auto"/>
            <w:right w:val="none" w:sz="0" w:space="0" w:color="auto"/>
          </w:divBdr>
        </w:div>
        <w:div w:id="166866543">
          <w:marLeft w:val="480"/>
          <w:marRight w:val="0"/>
          <w:marTop w:val="0"/>
          <w:marBottom w:val="0"/>
          <w:divBdr>
            <w:top w:val="none" w:sz="0" w:space="0" w:color="auto"/>
            <w:left w:val="none" w:sz="0" w:space="0" w:color="auto"/>
            <w:bottom w:val="none" w:sz="0" w:space="0" w:color="auto"/>
            <w:right w:val="none" w:sz="0" w:space="0" w:color="auto"/>
          </w:divBdr>
        </w:div>
        <w:div w:id="1744527003">
          <w:marLeft w:val="480"/>
          <w:marRight w:val="0"/>
          <w:marTop w:val="0"/>
          <w:marBottom w:val="0"/>
          <w:divBdr>
            <w:top w:val="none" w:sz="0" w:space="0" w:color="auto"/>
            <w:left w:val="none" w:sz="0" w:space="0" w:color="auto"/>
            <w:bottom w:val="none" w:sz="0" w:space="0" w:color="auto"/>
            <w:right w:val="none" w:sz="0" w:space="0" w:color="auto"/>
          </w:divBdr>
        </w:div>
        <w:div w:id="282931664">
          <w:marLeft w:val="480"/>
          <w:marRight w:val="0"/>
          <w:marTop w:val="0"/>
          <w:marBottom w:val="0"/>
          <w:divBdr>
            <w:top w:val="none" w:sz="0" w:space="0" w:color="auto"/>
            <w:left w:val="none" w:sz="0" w:space="0" w:color="auto"/>
            <w:bottom w:val="none" w:sz="0" w:space="0" w:color="auto"/>
            <w:right w:val="none" w:sz="0" w:space="0" w:color="auto"/>
          </w:divBdr>
        </w:div>
        <w:div w:id="208423344">
          <w:marLeft w:val="480"/>
          <w:marRight w:val="0"/>
          <w:marTop w:val="0"/>
          <w:marBottom w:val="0"/>
          <w:divBdr>
            <w:top w:val="none" w:sz="0" w:space="0" w:color="auto"/>
            <w:left w:val="none" w:sz="0" w:space="0" w:color="auto"/>
            <w:bottom w:val="none" w:sz="0" w:space="0" w:color="auto"/>
            <w:right w:val="none" w:sz="0" w:space="0" w:color="auto"/>
          </w:divBdr>
        </w:div>
        <w:div w:id="2116632439">
          <w:marLeft w:val="480"/>
          <w:marRight w:val="0"/>
          <w:marTop w:val="0"/>
          <w:marBottom w:val="0"/>
          <w:divBdr>
            <w:top w:val="none" w:sz="0" w:space="0" w:color="auto"/>
            <w:left w:val="none" w:sz="0" w:space="0" w:color="auto"/>
            <w:bottom w:val="none" w:sz="0" w:space="0" w:color="auto"/>
            <w:right w:val="none" w:sz="0" w:space="0" w:color="auto"/>
          </w:divBdr>
        </w:div>
        <w:div w:id="1343044014">
          <w:marLeft w:val="480"/>
          <w:marRight w:val="0"/>
          <w:marTop w:val="0"/>
          <w:marBottom w:val="0"/>
          <w:divBdr>
            <w:top w:val="none" w:sz="0" w:space="0" w:color="auto"/>
            <w:left w:val="none" w:sz="0" w:space="0" w:color="auto"/>
            <w:bottom w:val="none" w:sz="0" w:space="0" w:color="auto"/>
            <w:right w:val="none" w:sz="0" w:space="0" w:color="auto"/>
          </w:divBdr>
        </w:div>
        <w:div w:id="1347056892">
          <w:marLeft w:val="480"/>
          <w:marRight w:val="0"/>
          <w:marTop w:val="0"/>
          <w:marBottom w:val="0"/>
          <w:divBdr>
            <w:top w:val="none" w:sz="0" w:space="0" w:color="auto"/>
            <w:left w:val="none" w:sz="0" w:space="0" w:color="auto"/>
            <w:bottom w:val="none" w:sz="0" w:space="0" w:color="auto"/>
            <w:right w:val="none" w:sz="0" w:space="0" w:color="auto"/>
          </w:divBdr>
        </w:div>
        <w:div w:id="27686154">
          <w:marLeft w:val="480"/>
          <w:marRight w:val="0"/>
          <w:marTop w:val="0"/>
          <w:marBottom w:val="0"/>
          <w:divBdr>
            <w:top w:val="none" w:sz="0" w:space="0" w:color="auto"/>
            <w:left w:val="none" w:sz="0" w:space="0" w:color="auto"/>
            <w:bottom w:val="none" w:sz="0" w:space="0" w:color="auto"/>
            <w:right w:val="none" w:sz="0" w:space="0" w:color="auto"/>
          </w:divBdr>
        </w:div>
      </w:divsChild>
    </w:div>
    <w:div w:id="461966612">
      <w:bodyDiv w:val="1"/>
      <w:marLeft w:val="0"/>
      <w:marRight w:val="0"/>
      <w:marTop w:val="0"/>
      <w:marBottom w:val="0"/>
      <w:divBdr>
        <w:top w:val="none" w:sz="0" w:space="0" w:color="auto"/>
        <w:left w:val="none" w:sz="0" w:space="0" w:color="auto"/>
        <w:bottom w:val="none" w:sz="0" w:space="0" w:color="auto"/>
        <w:right w:val="none" w:sz="0" w:space="0" w:color="auto"/>
      </w:divBdr>
    </w:div>
    <w:div w:id="469634636">
      <w:bodyDiv w:val="1"/>
      <w:marLeft w:val="0"/>
      <w:marRight w:val="0"/>
      <w:marTop w:val="0"/>
      <w:marBottom w:val="0"/>
      <w:divBdr>
        <w:top w:val="none" w:sz="0" w:space="0" w:color="auto"/>
        <w:left w:val="none" w:sz="0" w:space="0" w:color="auto"/>
        <w:bottom w:val="none" w:sz="0" w:space="0" w:color="auto"/>
        <w:right w:val="none" w:sz="0" w:space="0" w:color="auto"/>
      </w:divBdr>
      <w:divsChild>
        <w:div w:id="605962230">
          <w:marLeft w:val="480"/>
          <w:marRight w:val="0"/>
          <w:marTop w:val="0"/>
          <w:marBottom w:val="0"/>
          <w:divBdr>
            <w:top w:val="none" w:sz="0" w:space="0" w:color="auto"/>
            <w:left w:val="none" w:sz="0" w:space="0" w:color="auto"/>
            <w:bottom w:val="none" w:sz="0" w:space="0" w:color="auto"/>
            <w:right w:val="none" w:sz="0" w:space="0" w:color="auto"/>
          </w:divBdr>
        </w:div>
        <w:div w:id="1342581645">
          <w:marLeft w:val="480"/>
          <w:marRight w:val="0"/>
          <w:marTop w:val="0"/>
          <w:marBottom w:val="0"/>
          <w:divBdr>
            <w:top w:val="none" w:sz="0" w:space="0" w:color="auto"/>
            <w:left w:val="none" w:sz="0" w:space="0" w:color="auto"/>
            <w:bottom w:val="none" w:sz="0" w:space="0" w:color="auto"/>
            <w:right w:val="none" w:sz="0" w:space="0" w:color="auto"/>
          </w:divBdr>
        </w:div>
        <w:div w:id="1149708044">
          <w:marLeft w:val="480"/>
          <w:marRight w:val="0"/>
          <w:marTop w:val="0"/>
          <w:marBottom w:val="0"/>
          <w:divBdr>
            <w:top w:val="none" w:sz="0" w:space="0" w:color="auto"/>
            <w:left w:val="none" w:sz="0" w:space="0" w:color="auto"/>
            <w:bottom w:val="none" w:sz="0" w:space="0" w:color="auto"/>
            <w:right w:val="none" w:sz="0" w:space="0" w:color="auto"/>
          </w:divBdr>
        </w:div>
        <w:div w:id="167911024">
          <w:marLeft w:val="480"/>
          <w:marRight w:val="0"/>
          <w:marTop w:val="0"/>
          <w:marBottom w:val="0"/>
          <w:divBdr>
            <w:top w:val="none" w:sz="0" w:space="0" w:color="auto"/>
            <w:left w:val="none" w:sz="0" w:space="0" w:color="auto"/>
            <w:bottom w:val="none" w:sz="0" w:space="0" w:color="auto"/>
            <w:right w:val="none" w:sz="0" w:space="0" w:color="auto"/>
          </w:divBdr>
        </w:div>
        <w:div w:id="1268809445">
          <w:marLeft w:val="480"/>
          <w:marRight w:val="0"/>
          <w:marTop w:val="0"/>
          <w:marBottom w:val="0"/>
          <w:divBdr>
            <w:top w:val="none" w:sz="0" w:space="0" w:color="auto"/>
            <w:left w:val="none" w:sz="0" w:space="0" w:color="auto"/>
            <w:bottom w:val="none" w:sz="0" w:space="0" w:color="auto"/>
            <w:right w:val="none" w:sz="0" w:space="0" w:color="auto"/>
          </w:divBdr>
        </w:div>
        <w:div w:id="1187257154">
          <w:marLeft w:val="480"/>
          <w:marRight w:val="0"/>
          <w:marTop w:val="0"/>
          <w:marBottom w:val="0"/>
          <w:divBdr>
            <w:top w:val="none" w:sz="0" w:space="0" w:color="auto"/>
            <w:left w:val="none" w:sz="0" w:space="0" w:color="auto"/>
            <w:bottom w:val="none" w:sz="0" w:space="0" w:color="auto"/>
            <w:right w:val="none" w:sz="0" w:space="0" w:color="auto"/>
          </w:divBdr>
        </w:div>
        <w:div w:id="1430731597">
          <w:marLeft w:val="480"/>
          <w:marRight w:val="0"/>
          <w:marTop w:val="0"/>
          <w:marBottom w:val="0"/>
          <w:divBdr>
            <w:top w:val="none" w:sz="0" w:space="0" w:color="auto"/>
            <w:left w:val="none" w:sz="0" w:space="0" w:color="auto"/>
            <w:bottom w:val="none" w:sz="0" w:space="0" w:color="auto"/>
            <w:right w:val="none" w:sz="0" w:space="0" w:color="auto"/>
          </w:divBdr>
        </w:div>
        <w:div w:id="532380073">
          <w:marLeft w:val="480"/>
          <w:marRight w:val="0"/>
          <w:marTop w:val="0"/>
          <w:marBottom w:val="0"/>
          <w:divBdr>
            <w:top w:val="none" w:sz="0" w:space="0" w:color="auto"/>
            <w:left w:val="none" w:sz="0" w:space="0" w:color="auto"/>
            <w:bottom w:val="none" w:sz="0" w:space="0" w:color="auto"/>
            <w:right w:val="none" w:sz="0" w:space="0" w:color="auto"/>
          </w:divBdr>
        </w:div>
        <w:div w:id="1639188194">
          <w:marLeft w:val="480"/>
          <w:marRight w:val="0"/>
          <w:marTop w:val="0"/>
          <w:marBottom w:val="0"/>
          <w:divBdr>
            <w:top w:val="none" w:sz="0" w:space="0" w:color="auto"/>
            <w:left w:val="none" w:sz="0" w:space="0" w:color="auto"/>
            <w:bottom w:val="none" w:sz="0" w:space="0" w:color="auto"/>
            <w:right w:val="none" w:sz="0" w:space="0" w:color="auto"/>
          </w:divBdr>
        </w:div>
        <w:div w:id="577979222">
          <w:marLeft w:val="480"/>
          <w:marRight w:val="0"/>
          <w:marTop w:val="0"/>
          <w:marBottom w:val="0"/>
          <w:divBdr>
            <w:top w:val="none" w:sz="0" w:space="0" w:color="auto"/>
            <w:left w:val="none" w:sz="0" w:space="0" w:color="auto"/>
            <w:bottom w:val="none" w:sz="0" w:space="0" w:color="auto"/>
            <w:right w:val="none" w:sz="0" w:space="0" w:color="auto"/>
          </w:divBdr>
        </w:div>
        <w:div w:id="1754937674">
          <w:marLeft w:val="480"/>
          <w:marRight w:val="0"/>
          <w:marTop w:val="0"/>
          <w:marBottom w:val="0"/>
          <w:divBdr>
            <w:top w:val="none" w:sz="0" w:space="0" w:color="auto"/>
            <w:left w:val="none" w:sz="0" w:space="0" w:color="auto"/>
            <w:bottom w:val="none" w:sz="0" w:space="0" w:color="auto"/>
            <w:right w:val="none" w:sz="0" w:space="0" w:color="auto"/>
          </w:divBdr>
        </w:div>
        <w:div w:id="1991015050">
          <w:marLeft w:val="480"/>
          <w:marRight w:val="0"/>
          <w:marTop w:val="0"/>
          <w:marBottom w:val="0"/>
          <w:divBdr>
            <w:top w:val="none" w:sz="0" w:space="0" w:color="auto"/>
            <w:left w:val="none" w:sz="0" w:space="0" w:color="auto"/>
            <w:bottom w:val="none" w:sz="0" w:space="0" w:color="auto"/>
            <w:right w:val="none" w:sz="0" w:space="0" w:color="auto"/>
          </w:divBdr>
        </w:div>
        <w:div w:id="487016554">
          <w:marLeft w:val="480"/>
          <w:marRight w:val="0"/>
          <w:marTop w:val="0"/>
          <w:marBottom w:val="0"/>
          <w:divBdr>
            <w:top w:val="none" w:sz="0" w:space="0" w:color="auto"/>
            <w:left w:val="none" w:sz="0" w:space="0" w:color="auto"/>
            <w:bottom w:val="none" w:sz="0" w:space="0" w:color="auto"/>
            <w:right w:val="none" w:sz="0" w:space="0" w:color="auto"/>
          </w:divBdr>
        </w:div>
        <w:div w:id="386683293">
          <w:marLeft w:val="480"/>
          <w:marRight w:val="0"/>
          <w:marTop w:val="0"/>
          <w:marBottom w:val="0"/>
          <w:divBdr>
            <w:top w:val="none" w:sz="0" w:space="0" w:color="auto"/>
            <w:left w:val="none" w:sz="0" w:space="0" w:color="auto"/>
            <w:bottom w:val="none" w:sz="0" w:space="0" w:color="auto"/>
            <w:right w:val="none" w:sz="0" w:space="0" w:color="auto"/>
          </w:divBdr>
        </w:div>
        <w:div w:id="173612304">
          <w:marLeft w:val="480"/>
          <w:marRight w:val="0"/>
          <w:marTop w:val="0"/>
          <w:marBottom w:val="0"/>
          <w:divBdr>
            <w:top w:val="none" w:sz="0" w:space="0" w:color="auto"/>
            <w:left w:val="none" w:sz="0" w:space="0" w:color="auto"/>
            <w:bottom w:val="none" w:sz="0" w:space="0" w:color="auto"/>
            <w:right w:val="none" w:sz="0" w:space="0" w:color="auto"/>
          </w:divBdr>
        </w:div>
        <w:div w:id="1949118494">
          <w:marLeft w:val="480"/>
          <w:marRight w:val="0"/>
          <w:marTop w:val="0"/>
          <w:marBottom w:val="0"/>
          <w:divBdr>
            <w:top w:val="none" w:sz="0" w:space="0" w:color="auto"/>
            <w:left w:val="none" w:sz="0" w:space="0" w:color="auto"/>
            <w:bottom w:val="none" w:sz="0" w:space="0" w:color="auto"/>
            <w:right w:val="none" w:sz="0" w:space="0" w:color="auto"/>
          </w:divBdr>
        </w:div>
        <w:div w:id="1948778878">
          <w:marLeft w:val="480"/>
          <w:marRight w:val="0"/>
          <w:marTop w:val="0"/>
          <w:marBottom w:val="0"/>
          <w:divBdr>
            <w:top w:val="none" w:sz="0" w:space="0" w:color="auto"/>
            <w:left w:val="none" w:sz="0" w:space="0" w:color="auto"/>
            <w:bottom w:val="none" w:sz="0" w:space="0" w:color="auto"/>
            <w:right w:val="none" w:sz="0" w:space="0" w:color="auto"/>
          </w:divBdr>
        </w:div>
        <w:div w:id="1433237581">
          <w:marLeft w:val="480"/>
          <w:marRight w:val="0"/>
          <w:marTop w:val="0"/>
          <w:marBottom w:val="0"/>
          <w:divBdr>
            <w:top w:val="none" w:sz="0" w:space="0" w:color="auto"/>
            <w:left w:val="none" w:sz="0" w:space="0" w:color="auto"/>
            <w:bottom w:val="none" w:sz="0" w:space="0" w:color="auto"/>
            <w:right w:val="none" w:sz="0" w:space="0" w:color="auto"/>
          </w:divBdr>
        </w:div>
        <w:div w:id="1567228927">
          <w:marLeft w:val="480"/>
          <w:marRight w:val="0"/>
          <w:marTop w:val="0"/>
          <w:marBottom w:val="0"/>
          <w:divBdr>
            <w:top w:val="none" w:sz="0" w:space="0" w:color="auto"/>
            <w:left w:val="none" w:sz="0" w:space="0" w:color="auto"/>
            <w:bottom w:val="none" w:sz="0" w:space="0" w:color="auto"/>
            <w:right w:val="none" w:sz="0" w:space="0" w:color="auto"/>
          </w:divBdr>
        </w:div>
        <w:div w:id="1769960251">
          <w:marLeft w:val="480"/>
          <w:marRight w:val="0"/>
          <w:marTop w:val="0"/>
          <w:marBottom w:val="0"/>
          <w:divBdr>
            <w:top w:val="none" w:sz="0" w:space="0" w:color="auto"/>
            <w:left w:val="none" w:sz="0" w:space="0" w:color="auto"/>
            <w:bottom w:val="none" w:sz="0" w:space="0" w:color="auto"/>
            <w:right w:val="none" w:sz="0" w:space="0" w:color="auto"/>
          </w:divBdr>
        </w:div>
        <w:div w:id="977489369">
          <w:marLeft w:val="480"/>
          <w:marRight w:val="0"/>
          <w:marTop w:val="0"/>
          <w:marBottom w:val="0"/>
          <w:divBdr>
            <w:top w:val="none" w:sz="0" w:space="0" w:color="auto"/>
            <w:left w:val="none" w:sz="0" w:space="0" w:color="auto"/>
            <w:bottom w:val="none" w:sz="0" w:space="0" w:color="auto"/>
            <w:right w:val="none" w:sz="0" w:space="0" w:color="auto"/>
          </w:divBdr>
        </w:div>
        <w:div w:id="742064509">
          <w:marLeft w:val="480"/>
          <w:marRight w:val="0"/>
          <w:marTop w:val="0"/>
          <w:marBottom w:val="0"/>
          <w:divBdr>
            <w:top w:val="none" w:sz="0" w:space="0" w:color="auto"/>
            <w:left w:val="none" w:sz="0" w:space="0" w:color="auto"/>
            <w:bottom w:val="none" w:sz="0" w:space="0" w:color="auto"/>
            <w:right w:val="none" w:sz="0" w:space="0" w:color="auto"/>
          </w:divBdr>
        </w:div>
        <w:div w:id="237906878">
          <w:marLeft w:val="480"/>
          <w:marRight w:val="0"/>
          <w:marTop w:val="0"/>
          <w:marBottom w:val="0"/>
          <w:divBdr>
            <w:top w:val="none" w:sz="0" w:space="0" w:color="auto"/>
            <w:left w:val="none" w:sz="0" w:space="0" w:color="auto"/>
            <w:bottom w:val="none" w:sz="0" w:space="0" w:color="auto"/>
            <w:right w:val="none" w:sz="0" w:space="0" w:color="auto"/>
          </w:divBdr>
        </w:div>
      </w:divsChild>
    </w:div>
    <w:div w:id="471335564">
      <w:bodyDiv w:val="1"/>
      <w:marLeft w:val="0"/>
      <w:marRight w:val="0"/>
      <w:marTop w:val="0"/>
      <w:marBottom w:val="0"/>
      <w:divBdr>
        <w:top w:val="none" w:sz="0" w:space="0" w:color="auto"/>
        <w:left w:val="none" w:sz="0" w:space="0" w:color="auto"/>
        <w:bottom w:val="none" w:sz="0" w:space="0" w:color="auto"/>
        <w:right w:val="none" w:sz="0" w:space="0" w:color="auto"/>
      </w:divBdr>
    </w:div>
    <w:div w:id="478348848">
      <w:bodyDiv w:val="1"/>
      <w:marLeft w:val="0"/>
      <w:marRight w:val="0"/>
      <w:marTop w:val="0"/>
      <w:marBottom w:val="0"/>
      <w:divBdr>
        <w:top w:val="none" w:sz="0" w:space="0" w:color="auto"/>
        <w:left w:val="none" w:sz="0" w:space="0" w:color="auto"/>
        <w:bottom w:val="none" w:sz="0" w:space="0" w:color="auto"/>
        <w:right w:val="none" w:sz="0" w:space="0" w:color="auto"/>
      </w:divBdr>
      <w:divsChild>
        <w:div w:id="75395915">
          <w:marLeft w:val="640"/>
          <w:marRight w:val="0"/>
          <w:marTop w:val="0"/>
          <w:marBottom w:val="0"/>
          <w:divBdr>
            <w:top w:val="none" w:sz="0" w:space="0" w:color="auto"/>
            <w:left w:val="none" w:sz="0" w:space="0" w:color="auto"/>
            <w:bottom w:val="none" w:sz="0" w:space="0" w:color="auto"/>
            <w:right w:val="none" w:sz="0" w:space="0" w:color="auto"/>
          </w:divBdr>
        </w:div>
        <w:div w:id="136118818">
          <w:marLeft w:val="640"/>
          <w:marRight w:val="0"/>
          <w:marTop w:val="0"/>
          <w:marBottom w:val="0"/>
          <w:divBdr>
            <w:top w:val="none" w:sz="0" w:space="0" w:color="auto"/>
            <w:left w:val="none" w:sz="0" w:space="0" w:color="auto"/>
            <w:bottom w:val="none" w:sz="0" w:space="0" w:color="auto"/>
            <w:right w:val="none" w:sz="0" w:space="0" w:color="auto"/>
          </w:divBdr>
        </w:div>
        <w:div w:id="138160064">
          <w:marLeft w:val="640"/>
          <w:marRight w:val="0"/>
          <w:marTop w:val="0"/>
          <w:marBottom w:val="0"/>
          <w:divBdr>
            <w:top w:val="none" w:sz="0" w:space="0" w:color="auto"/>
            <w:left w:val="none" w:sz="0" w:space="0" w:color="auto"/>
            <w:bottom w:val="none" w:sz="0" w:space="0" w:color="auto"/>
            <w:right w:val="none" w:sz="0" w:space="0" w:color="auto"/>
          </w:divBdr>
        </w:div>
        <w:div w:id="155534990">
          <w:marLeft w:val="640"/>
          <w:marRight w:val="0"/>
          <w:marTop w:val="0"/>
          <w:marBottom w:val="0"/>
          <w:divBdr>
            <w:top w:val="none" w:sz="0" w:space="0" w:color="auto"/>
            <w:left w:val="none" w:sz="0" w:space="0" w:color="auto"/>
            <w:bottom w:val="none" w:sz="0" w:space="0" w:color="auto"/>
            <w:right w:val="none" w:sz="0" w:space="0" w:color="auto"/>
          </w:divBdr>
        </w:div>
        <w:div w:id="179054844">
          <w:marLeft w:val="640"/>
          <w:marRight w:val="0"/>
          <w:marTop w:val="0"/>
          <w:marBottom w:val="0"/>
          <w:divBdr>
            <w:top w:val="none" w:sz="0" w:space="0" w:color="auto"/>
            <w:left w:val="none" w:sz="0" w:space="0" w:color="auto"/>
            <w:bottom w:val="none" w:sz="0" w:space="0" w:color="auto"/>
            <w:right w:val="none" w:sz="0" w:space="0" w:color="auto"/>
          </w:divBdr>
        </w:div>
        <w:div w:id="275140354">
          <w:marLeft w:val="640"/>
          <w:marRight w:val="0"/>
          <w:marTop w:val="0"/>
          <w:marBottom w:val="0"/>
          <w:divBdr>
            <w:top w:val="none" w:sz="0" w:space="0" w:color="auto"/>
            <w:left w:val="none" w:sz="0" w:space="0" w:color="auto"/>
            <w:bottom w:val="none" w:sz="0" w:space="0" w:color="auto"/>
            <w:right w:val="none" w:sz="0" w:space="0" w:color="auto"/>
          </w:divBdr>
        </w:div>
        <w:div w:id="364798104">
          <w:marLeft w:val="640"/>
          <w:marRight w:val="0"/>
          <w:marTop w:val="0"/>
          <w:marBottom w:val="0"/>
          <w:divBdr>
            <w:top w:val="none" w:sz="0" w:space="0" w:color="auto"/>
            <w:left w:val="none" w:sz="0" w:space="0" w:color="auto"/>
            <w:bottom w:val="none" w:sz="0" w:space="0" w:color="auto"/>
            <w:right w:val="none" w:sz="0" w:space="0" w:color="auto"/>
          </w:divBdr>
        </w:div>
        <w:div w:id="376204718">
          <w:marLeft w:val="640"/>
          <w:marRight w:val="0"/>
          <w:marTop w:val="0"/>
          <w:marBottom w:val="0"/>
          <w:divBdr>
            <w:top w:val="none" w:sz="0" w:space="0" w:color="auto"/>
            <w:left w:val="none" w:sz="0" w:space="0" w:color="auto"/>
            <w:bottom w:val="none" w:sz="0" w:space="0" w:color="auto"/>
            <w:right w:val="none" w:sz="0" w:space="0" w:color="auto"/>
          </w:divBdr>
        </w:div>
        <w:div w:id="433599761">
          <w:marLeft w:val="640"/>
          <w:marRight w:val="0"/>
          <w:marTop w:val="0"/>
          <w:marBottom w:val="0"/>
          <w:divBdr>
            <w:top w:val="none" w:sz="0" w:space="0" w:color="auto"/>
            <w:left w:val="none" w:sz="0" w:space="0" w:color="auto"/>
            <w:bottom w:val="none" w:sz="0" w:space="0" w:color="auto"/>
            <w:right w:val="none" w:sz="0" w:space="0" w:color="auto"/>
          </w:divBdr>
        </w:div>
        <w:div w:id="487596594">
          <w:marLeft w:val="640"/>
          <w:marRight w:val="0"/>
          <w:marTop w:val="0"/>
          <w:marBottom w:val="0"/>
          <w:divBdr>
            <w:top w:val="none" w:sz="0" w:space="0" w:color="auto"/>
            <w:left w:val="none" w:sz="0" w:space="0" w:color="auto"/>
            <w:bottom w:val="none" w:sz="0" w:space="0" w:color="auto"/>
            <w:right w:val="none" w:sz="0" w:space="0" w:color="auto"/>
          </w:divBdr>
        </w:div>
        <w:div w:id="497353426">
          <w:marLeft w:val="640"/>
          <w:marRight w:val="0"/>
          <w:marTop w:val="0"/>
          <w:marBottom w:val="0"/>
          <w:divBdr>
            <w:top w:val="none" w:sz="0" w:space="0" w:color="auto"/>
            <w:left w:val="none" w:sz="0" w:space="0" w:color="auto"/>
            <w:bottom w:val="none" w:sz="0" w:space="0" w:color="auto"/>
            <w:right w:val="none" w:sz="0" w:space="0" w:color="auto"/>
          </w:divBdr>
        </w:div>
        <w:div w:id="541484013">
          <w:marLeft w:val="640"/>
          <w:marRight w:val="0"/>
          <w:marTop w:val="0"/>
          <w:marBottom w:val="0"/>
          <w:divBdr>
            <w:top w:val="none" w:sz="0" w:space="0" w:color="auto"/>
            <w:left w:val="none" w:sz="0" w:space="0" w:color="auto"/>
            <w:bottom w:val="none" w:sz="0" w:space="0" w:color="auto"/>
            <w:right w:val="none" w:sz="0" w:space="0" w:color="auto"/>
          </w:divBdr>
        </w:div>
        <w:div w:id="628979016">
          <w:marLeft w:val="640"/>
          <w:marRight w:val="0"/>
          <w:marTop w:val="0"/>
          <w:marBottom w:val="0"/>
          <w:divBdr>
            <w:top w:val="none" w:sz="0" w:space="0" w:color="auto"/>
            <w:left w:val="none" w:sz="0" w:space="0" w:color="auto"/>
            <w:bottom w:val="none" w:sz="0" w:space="0" w:color="auto"/>
            <w:right w:val="none" w:sz="0" w:space="0" w:color="auto"/>
          </w:divBdr>
        </w:div>
        <w:div w:id="664674676">
          <w:marLeft w:val="640"/>
          <w:marRight w:val="0"/>
          <w:marTop w:val="0"/>
          <w:marBottom w:val="0"/>
          <w:divBdr>
            <w:top w:val="none" w:sz="0" w:space="0" w:color="auto"/>
            <w:left w:val="none" w:sz="0" w:space="0" w:color="auto"/>
            <w:bottom w:val="none" w:sz="0" w:space="0" w:color="auto"/>
            <w:right w:val="none" w:sz="0" w:space="0" w:color="auto"/>
          </w:divBdr>
        </w:div>
        <w:div w:id="689380707">
          <w:marLeft w:val="640"/>
          <w:marRight w:val="0"/>
          <w:marTop w:val="0"/>
          <w:marBottom w:val="0"/>
          <w:divBdr>
            <w:top w:val="none" w:sz="0" w:space="0" w:color="auto"/>
            <w:left w:val="none" w:sz="0" w:space="0" w:color="auto"/>
            <w:bottom w:val="none" w:sz="0" w:space="0" w:color="auto"/>
            <w:right w:val="none" w:sz="0" w:space="0" w:color="auto"/>
          </w:divBdr>
        </w:div>
        <w:div w:id="694428097">
          <w:marLeft w:val="640"/>
          <w:marRight w:val="0"/>
          <w:marTop w:val="0"/>
          <w:marBottom w:val="0"/>
          <w:divBdr>
            <w:top w:val="none" w:sz="0" w:space="0" w:color="auto"/>
            <w:left w:val="none" w:sz="0" w:space="0" w:color="auto"/>
            <w:bottom w:val="none" w:sz="0" w:space="0" w:color="auto"/>
            <w:right w:val="none" w:sz="0" w:space="0" w:color="auto"/>
          </w:divBdr>
        </w:div>
        <w:div w:id="699890001">
          <w:marLeft w:val="640"/>
          <w:marRight w:val="0"/>
          <w:marTop w:val="0"/>
          <w:marBottom w:val="0"/>
          <w:divBdr>
            <w:top w:val="none" w:sz="0" w:space="0" w:color="auto"/>
            <w:left w:val="none" w:sz="0" w:space="0" w:color="auto"/>
            <w:bottom w:val="none" w:sz="0" w:space="0" w:color="auto"/>
            <w:right w:val="none" w:sz="0" w:space="0" w:color="auto"/>
          </w:divBdr>
        </w:div>
        <w:div w:id="706683901">
          <w:marLeft w:val="640"/>
          <w:marRight w:val="0"/>
          <w:marTop w:val="0"/>
          <w:marBottom w:val="0"/>
          <w:divBdr>
            <w:top w:val="none" w:sz="0" w:space="0" w:color="auto"/>
            <w:left w:val="none" w:sz="0" w:space="0" w:color="auto"/>
            <w:bottom w:val="none" w:sz="0" w:space="0" w:color="auto"/>
            <w:right w:val="none" w:sz="0" w:space="0" w:color="auto"/>
          </w:divBdr>
        </w:div>
        <w:div w:id="716666629">
          <w:marLeft w:val="640"/>
          <w:marRight w:val="0"/>
          <w:marTop w:val="0"/>
          <w:marBottom w:val="0"/>
          <w:divBdr>
            <w:top w:val="none" w:sz="0" w:space="0" w:color="auto"/>
            <w:left w:val="none" w:sz="0" w:space="0" w:color="auto"/>
            <w:bottom w:val="none" w:sz="0" w:space="0" w:color="auto"/>
            <w:right w:val="none" w:sz="0" w:space="0" w:color="auto"/>
          </w:divBdr>
        </w:div>
        <w:div w:id="759529123">
          <w:marLeft w:val="640"/>
          <w:marRight w:val="0"/>
          <w:marTop w:val="0"/>
          <w:marBottom w:val="0"/>
          <w:divBdr>
            <w:top w:val="none" w:sz="0" w:space="0" w:color="auto"/>
            <w:left w:val="none" w:sz="0" w:space="0" w:color="auto"/>
            <w:bottom w:val="none" w:sz="0" w:space="0" w:color="auto"/>
            <w:right w:val="none" w:sz="0" w:space="0" w:color="auto"/>
          </w:divBdr>
        </w:div>
        <w:div w:id="764575438">
          <w:marLeft w:val="640"/>
          <w:marRight w:val="0"/>
          <w:marTop w:val="0"/>
          <w:marBottom w:val="0"/>
          <w:divBdr>
            <w:top w:val="none" w:sz="0" w:space="0" w:color="auto"/>
            <w:left w:val="none" w:sz="0" w:space="0" w:color="auto"/>
            <w:bottom w:val="none" w:sz="0" w:space="0" w:color="auto"/>
            <w:right w:val="none" w:sz="0" w:space="0" w:color="auto"/>
          </w:divBdr>
        </w:div>
        <w:div w:id="768551498">
          <w:marLeft w:val="640"/>
          <w:marRight w:val="0"/>
          <w:marTop w:val="0"/>
          <w:marBottom w:val="0"/>
          <w:divBdr>
            <w:top w:val="none" w:sz="0" w:space="0" w:color="auto"/>
            <w:left w:val="none" w:sz="0" w:space="0" w:color="auto"/>
            <w:bottom w:val="none" w:sz="0" w:space="0" w:color="auto"/>
            <w:right w:val="none" w:sz="0" w:space="0" w:color="auto"/>
          </w:divBdr>
        </w:div>
        <w:div w:id="776411823">
          <w:marLeft w:val="640"/>
          <w:marRight w:val="0"/>
          <w:marTop w:val="0"/>
          <w:marBottom w:val="0"/>
          <w:divBdr>
            <w:top w:val="none" w:sz="0" w:space="0" w:color="auto"/>
            <w:left w:val="none" w:sz="0" w:space="0" w:color="auto"/>
            <w:bottom w:val="none" w:sz="0" w:space="0" w:color="auto"/>
            <w:right w:val="none" w:sz="0" w:space="0" w:color="auto"/>
          </w:divBdr>
        </w:div>
        <w:div w:id="786043668">
          <w:marLeft w:val="640"/>
          <w:marRight w:val="0"/>
          <w:marTop w:val="0"/>
          <w:marBottom w:val="0"/>
          <w:divBdr>
            <w:top w:val="none" w:sz="0" w:space="0" w:color="auto"/>
            <w:left w:val="none" w:sz="0" w:space="0" w:color="auto"/>
            <w:bottom w:val="none" w:sz="0" w:space="0" w:color="auto"/>
            <w:right w:val="none" w:sz="0" w:space="0" w:color="auto"/>
          </w:divBdr>
        </w:div>
        <w:div w:id="800000551">
          <w:marLeft w:val="640"/>
          <w:marRight w:val="0"/>
          <w:marTop w:val="0"/>
          <w:marBottom w:val="0"/>
          <w:divBdr>
            <w:top w:val="none" w:sz="0" w:space="0" w:color="auto"/>
            <w:left w:val="none" w:sz="0" w:space="0" w:color="auto"/>
            <w:bottom w:val="none" w:sz="0" w:space="0" w:color="auto"/>
            <w:right w:val="none" w:sz="0" w:space="0" w:color="auto"/>
          </w:divBdr>
        </w:div>
        <w:div w:id="832374061">
          <w:marLeft w:val="640"/>
          <w:marRight w:val="0"/>
          <w:marTop w:val="0"/>
          <w:marBottom w:val="0"/>
          <w:divBdr>
            <w:top w:val="none" w:sz="0" w:space="0" w:color="auto"/>
            <w:left w:val="none" w:sz="0" w:space="0" w:color="auto"/>
            <w:bottom w:val="none" w:sz="0" w:space="0" w:color="auto"/>
            <w:right w:val="none" w:sz="0" w:space="0" w:color="auto"/>
          </w:divBdr>
        </w:div>
        <w:div w:id="835536774">
          <w:marLeft w:val="640"/>
          <w:marRight w:val="0"/>
          <w:marTop w:val="0"/>
          <w:marBottom w:val="0"/>
          <w:divBdr>
            <w:top w:val="none" w:sz="0" w:space="0" w:color="auto"/>
            <w:left w:val="none" w:sz="0" w:space="0" w:color="auto"/>
            <w:bottom w:val="none" w:sz="0" w:space="0" w:color="auto"/>
            <w:right w:val="none" w:sz="0" w:space="0" w:color="auto"/>
          </w:divBdr>
        </w:div>
        <w:div w:id="850682275">
          <w:marLeft w:val="640"/>
          <w:marRight w:val="0"/>
          <w:marTop w:val="0"/>
          <w:marBottom w:val="0"/>
          <w:divBdr>
            <w:top w:val="none" w:sz="0" w:space="0" w:color="auto"/>
            <w:left w:val="none" w:sz="0" w:space="0" w:color="auto"/>
            <w:bottom w:val="none" w:sz="0" w:space="0" w:color="auto"/>
            <w:right w:val="none" w:sz="0" w:space="0" w:color="auto"/>
          </w:divBdr>
        </w:div>
        <w:div w:id="864445062">
          <w:marLeft w:val="640"/>
          <w:marRight w:val="0"/>
          <w:marTop w:val="0"/>
          <w:marBottom w:val="0"/>
          <w:divBdr>
            <w:top w:val="none" w:sz="0" w:space="0" w:color="auto"/>
            <w:left w:val="none" w:sz="0" w:space="0" w:color="auto"/>
            <w:bottom w:val="none" w:sz="0" w:space="0" w:color="auto"/>
            <w:right w:val="none" w:sz="0" w:space="0" w:color="auto"/>
          </w:divBdr>
        </w:div>
        <w:div w:id="870606244">
          <w:marLeft w:val="640"/>
          <w:marRight w:val="0"/>
          <w:marTop w:val="0"/>
          <w:marBottom w:val="0"/>
          <w:divBdr>
            <w:top w:val="none" w:sz="0" w:space="0" w:color="auto"/>
            <w:left w:val="none" w:sz="0" w:space="0" w:color="auto"/>
            <w:bottom w:val="none" w:sz="0" w:space="0" w:color="auto"/>
            <w:right w:val="none" w:sz="0" w:space="0" w:color="auto"/>
          </w:divBdr>
        </w:div>
        <w:div w:id="887491572">
          <w:marLeft w:val="640"/>
          <w:marRight w:val="0"/>
          <w:marTop w:val="0"/>
          <w:marBottom w:val="0"/>
          <w:divBdr>
            <w:top w:val="none" w:sz="0" w:space="0" w:color="auto"/>
            <w:left w:val="none" w:sz="0" w:space="0" w:color="auto"/>
            <w:bottom w:val="none" w:sz="0" w:space="0" w:color="auto"/>
            <w:right w:val="none" w:sz="0" w:space="0" w:color="auto"/>
          </w:divBdr>
        </w:div>
        <w:div w:id="1055617669">
          <w:marLeft w:val="640"/>
          <w:marRight w:val="0"/>
          <w:marTop w:val="0"/>
          <w:marBottom w:val="0"/>
          <w:divBdr>
            <w:top w:val="none" w:sz="0" w:space="0" w:color="auto"/>
            <w:left w:val="none" w:sz="0" w:space="0" w:color="auto"/>
            <w:bottom w:val="none" w:sz="0" w:space="0" w:color="auto"/>
            <w:right w:val="none" w:sz="0" w:space="0" w:color="auto"/>
          </w:divBdr>
        </w:div>
        <w:div w:id="1069108015">
          <w:marLeft w:val="640"/>
          <w:marRight w:val="0"/>
          <w:marTop w:val="0"/>
          <w:marBottom w:val="0"/>
          <w:divBdr>
            <w:top w:val="none" w:sz="0" w:space="0" w:color="auto"/>
            <w:left w:val="none" w:sz="0" w:space="0" w:color="auto"/>
            <w:bottom w:val="none" w:sz="0" w:space="0" w:color="auto"/>
            <w:right w:val="none" w:sz="0" w:space="0" w:color="auto"/>
          </w:divBdr>
        </w:div>
        <w:div w:id="1115443250">
          <w:marLeft w:val="640"/>
          <w:marRight w:val="0"/>
          <w:marTop w:val="0"/>
          <w:marBottom w:val="0"/>
          <w:divBdr>
            <w:top w:val="none" w:sz="0" w:space="0" w:color="auto"/>
            <w:left w:val="none" w:sz="0" w:space="0" w:color="auto"/>
            <w:bottom w:val="none" w:sz="0" w:space="0" w:color="auto"/>
            <w:right w:val="none" w:sz="0" w:space="0" w:color="auto"/>
          </w:divBdr>
        </w:div>
        <w:div w:id="1124274435">
          <w:marLeft w:val="640"/>
          <w:marRight w:val="0"/>
          <w:marTop w:val="0"/>
          <w:marBottom w:val="0"/>
          <w:divBdr>
            <w:top w:val="none" w:sz="0" w:space="0" w:color="auto"/>
            <w:left w:val="none" w:sz="0" w:space="0" w:color="auto"/>
            <w:bottom w:val="none" w:sz="0" w:space="0" w:color="auto"/>
            <w:right w:val="none" w:sz="0" w:space="0" w:color="auto"/>
          </w:divBdr>
        </w:div>
        <w:div w:id="1126045966">
          <w:marLeft w:val="640"/>
          <w:marRight w:val="0"/>
          <w:marTop w:val="0"/>
          <w:marBottom w:val="0"/>
          <w:divBdr>
            <w:top w:val="none" w:sz="0" w:space="0" w:color="auto"/>
            <w:left w:val="none" w:sz="0" w:space="0" w:color="auto"/>
            <w:bottom w:val="none" w:sz="0" w:space="0" w:color="auto"/>
            <w:right w:val="none" w:sz="0" w:space="0" w:color="auto"/>
          </w:divBdr>
        </w:div>
        <w:div w:id="1129862467">
          <w:marLeft w:val="640"/>
          <w:marRight w:val="0"/>
          <w:marTop w:val="0"/>
          <w:marBottom w:val="0"/>
          <w:divBdr>
            <w:top w:val="none" w:sz="0" w:space="0" w:color="auto"/>
            <w:left w:val="none" w:sz="0" w:space="0" w:color="auto"/>
            <w:bottom w:val="none" w:sz="0" w:space="0" w:color="auto"/>
            <w:right w:val="none" w:sz="0" w:space="0" w:color="auto"/>
          </w:divBdr>
        </w:div>
        <w:div w:id="1154952815">
          <w:marLeft w:val="640"/>
          <w:marRight w:val="0"/>
          <w:marTop w:val="0"/>
          <w:marBottom w:val="0"/>
          <w:divBdr>
            <w:top w:val="none" w:sz="0" w:space="0" w:color="auto"/>
            <w:left w:val="none" w:sz="0" w:space="0" w:color="auto"/>
            <w:bottom w:val="none" w:sz="0" w:space="0" w:color="auto"/>
            <w:right w:val="none" w:sz="0" w:space="0" w:color="auto"/>
          </w:divBdr>
        </w:div>
        <w:div w:id="1161121477">
          <w:marLeft w:val="640"/>
          <w:marRight w:val="0"/>
          <w:marTop w:val="0"/>
          <w:marBottom w:val="0"/>
          <w:divBdr>
            <w:top w:val="none" w:sz="0" w:space="0" w:color="auto"/>
            <w:left w:val="none" w:sz="0" w:space="0" w:color="auto"/>
            <w:bottom w:val="none" w:sz="0" w:space="0" w:color="auto"/>
            <w:right w:val="none" w:sz="0" w:space="0" w:color="auto"/>
          </w:divBdr>
        </w:div>
        <w:div w:id="1228295670">
          <w:marLeft w:val="640"/>
          <w:marRight w:val="0"/>
          <w:marTop w:val="0"/>
          <w:marBottom w:val="0"/>
          <w:divBdr>
            <w:top w:val="none" w:sz="0" w:space="0" w:color="auto"/>
            <w:left w:val="none" w:sz="0" w:space="0" w:color="auto"/>
            <w:bottom w:val="none" w:sz="0" w:space="0" w:color="auto"/>
            <w:right w:val="none" w:sz="0" w:space="0" w:color="auto"/>
          </w:divBdr>
        </w:div>
        <w:div w:id="1343585094">
          <w:marLeft w:val="640"/>
          <w:marRight w:val="0"/>
          <w:marTop w:val="0"/>
          <w:marBottom w:val="0"/>
          <w:divBdr>
            <w:top w:val="none" w:sz="0" w:space="0" w:color="auto"/>
            <w:left w:val="none" w:sz="0" w:space="0" w:color="auto"/>
            <w:bottom w:val="none" w:sz="0" w:space="0" w:color="auto"/>
            <w:right w:val="none" w:sz="0" w:space="0" w:color="auto"/>
          </w:divBdr>
        </w:div>
        <w:div w:id="1441337432">
          <w:marLeft w:val="640"/>
          <w:marRight w:val="0"/>
          <w:marTop w:val="0"/>
          <w:marBottom w:val="0"/>
          <w:divBdr>
            <w:top w:val="none" w:sz="0" w:space="0" w:color="auto"/>
            <w:left w:val="none" w:sz="0" w:space="0" w:color="auto"/>
            <w:bottom w:val="none" w:sz="0" w:space="0" w:color="auto"/>
            <w:right w:val="none" w:sz="0" w:space="0" w:color="auto"/>
          </w:divBdr>
        </w:div>
        <w:div w:id="1496215649">
          <w:marLeft w:val="640"/>
          <w:marRight w:val="0"/>
          <w:marTop w:val="0"/>
          <w:marBottom w:val="0"/>
          <w:divBdr>
            <w:top w:val="none" w:sz="0" w:space="0" w:color="auto"/>
            <w:left w:val="none" w:sz="0" w:space="0" w:color="auto"/>
            <w:bottom w:val="none" w:sz="0" w:space="0" w:color="auto"/>
            <w:right w:val="none" w:sz="0" w:space="0" w:color="auto"/>
          </w:divBdr>
        </w:div>
        <w:div w:id="1513715168">
          <w:marLeft w:val="640"/>
          <w:marRight w:val="0"/>
          <w:marTop w:val="0"/>
          <w:marBottom w:val="0"/>
          <w:divBdr>
            <w:top w:val="none" w:sz="0" w:space="0" w:color="auto"/>
            <w:left w:val="none" w:sz="0" w:space="0" w:color="auto"/>
            <w:bottom w:val="none" w:sz="0" w:space="0" w:color="auto"/>
            <w:right w:val="none" w:sz="0" w:space="0" w:color="auto"/>
          </w:divBdr>
        </w:div>
        <w:div w:id="1552882595">
          <w:marLeft w:val="640"/>
          <w:marRight w:val="0"/>
          <w:marTop w:val="0"/>
          <w:marBottom w:val="0"/>
          <w:divBdr>
            <w:top w:val="none" w:sz="0" w:space="0" w:color="auto"/>
            <w:left w:val="none" w:sz="0" w:space="0" w:color="auto"/>
            <w:bottom w:val="none" w:sz="0" w:space="0" w:color="auto"/>
            <w:right w:val="none" w:sz="0" w:space="0" w:color="auto"/>
          </w:divBdr>
        </w:div>
        <w:div w:id="1571042242">
          <w:marLeft w:val="640"/>
          <w:marRight w:val="0"/>
          <w:marTop w:val="0"/>
          <w:marBottom w:val="0"/>
          <w:divBdr>
            <w:top w:val="none" w:sz="0" w:space="0" w:color="auto"/>
            <w:left w:val="none" w:sz="0" w:space="0" w:color="auto"/>
            <w:bottom w:val="none" w:sz="0" w:space="0" w:color="auto"/>
            <w:right w:val="none" w:sz="0" w:space="0" w:color="auto"/>
          </w:divBdr>
        </w:div>
        <w:div w:id="1573462650">
          <w:marLeft w:val="640"/>
          <w:marRight w:val="0"/>
          <w:marTop w:val="0"/>
          <w:marBottom w:val="0"/>
          <w:divBdr>
            <w:top w:val="none" w:sz="0" w:space="0" w:color="auto"/>
            <w:left w:val="none" w:sz="0" w:space="0" w:color="auto"/>
            <w:bottom w:val="none" w:sz="0" w:space="0" w:color="auto"/>
            <w:right w:val="none" w:sz="0" w:space="0" w:color="auto"/>
          </w:divBdr>
        </w:div>
        <w:div w:id="1591767195">
          <w:marLeft w:val="640"/>
          <w:marRight w:val="0"/>
          <w:marTop w:val="0"/>
          <w:marBottom w:val="0"/>
          <w:divBdr>
            <w:top w:val="none" w:sz="0" w:space="0" w:color="auto"/>
            <w:left w:val="none" w:sz="0" w:space="0" w:color="auto"/>
            <w:bottom w:val="none" w:sz="0" w:space="0" w:color="auto"/>
            <w:right w:val="none" w:sz="0" w:space="0" w:color="auto"/>
          </w:divBdr>
        </w:div>
        <w:div w:id="1617251724">
          <w:marLeft w:val="640"/>
          <w:marRight w:val="0"/>
          <w:marTop w:val="0"/>
          <w:marBottom w:val="0"/>
          <w:divBdr>
            <w:top w:val="none" w:sz="0" w:space="0" w:color="auto"/>
            <w:left w:val="none" w:sz="0" w:space="0" w:color="auto"/>
            <w:bottom w:val="none" w:sz="0" w:space="0" w:color="auto"/>
            <w:right w:val="none" w:sz="0" w:space="0" w:color="auto"/>
          </w:divBdr>
        </w:div>
        <w:div w:id="1634631240">
          <w:marLeft w:val="640"/>
          <w:marRight w:val="0"/>
          <w:marTop w:val="0"/>
          <w:marBottom w:val="0"/>
          <w:divBdr>
            <w:top w:val="none" w:sz="0" w:space="0" w:color="auto"/>
            <w:left w:val="none" w:sz="0" w:space="0" w:color="auto"/>
            <w:bottom w:val="none" w:sz="0" w:space="0" w:color="auto"/>
            <w:right w:val="none" w:sz="0" w:space="0" w:color="auto"/>
          </w:divBdr>
        </w:div>
        <w:div w:id="1634823323">
          <w:marLeft w:val="640"/>
          <w:marRight w:val="0"/>
          <w:marTop w:val="0"/>
          <w:marBottom w:val="0"/>
          <w:divBdr>
            <w:top w:val="none" w:sz="0" w:space="0" w:color="auto"/>
            <w:left w:val="none" w:sz="0" w:space="0" w:color="auto"/>
            <w:bottom w:val="none" w:sz="0" w:space="0" w:color="auto"/>
            <w:right w:val="none" w:sz="0" w:space="0" w:color="auto"/>
          </w:divBdr>
        </w:div>
        <w:div w:id="1651253330">
          <w:marLeft w:val="640"/>
          <w:marRight w:val="0"/>
          <w:marTop w:val="0"/>
          <w:marBottom w:val="0"/>
          <w:divBdr>
            <w:top w:val="none" w:sz="0" w:space="0" w:color="auto"/>
            <w:left w:val="none" w:sz="0" w:space="0" w:color="auto"/>
            <w:bottom w:val="none" w:sz="0" w:space="0" w:color="auto"/>
            <w:right w:val="none" w:sz="0" w:space="0" w:color="auto"/>
          </w:divBdr>
        </w:div>
        <w:div w:id="1735159937">
          <w:marLeft w:val="640"/>
          <w:marRight w:val="0"/>
          <w:marTop w:val="0"/>
          <w:marBottom w:val="0"/>
          <w:divBdr>
            <w:top w:val="none" w:sz="0" w:space="0" w:color="auto"/>
            <w:left w:val="none" w:sz="0" w:space="0" w:color="auto"/>
            <w:bottom w:val="none" w:sz="0" w:space="0" w:color="auto"/>
            <w:right w:val="none" w:sz="0" w:space="0" w:color="auto"/>
          </w:divBdr>
        </w:div>
        <w:div w:id="1757020665">
          <w:marLeft w:val="640"/>
          <w:marRight w:val="0"/>
          <w:marTop w:val="0"/>
          <w:marBottom w:val="0"/>
          <w:divBdr>
            <w:top w:val="none" w:sz="0" w:space="0" w:color="auto"/>
            <w:left w:val="none" w:sz="0" w:space="0" w:color="auto"/>
            <w:bottom w:val="none" w:sz="0" w:space="0" w:color="auto"/>
            <w:right w:val="none" w:sz="0" w:space="0" w:color="auto"/>
          </w:divBdr>
        </w:div>
        <w:div w:id="1775058040">
          <w:marLeft w:val="640"/>
          <w:marRight w:val="0"/>
          <w:marTop w:val="0"/>
          <w:marBottom w:val="0"/>
          <w:divBdr>
            <w:top w:val="none" w:sz="0" w:space="0" w:color="auto"/>
            <w:left w:val="none" w:sz="0" w:space="0" w:color="auto"/>
            <w:bottom w:val="none" w:sz="0" w:space="0" w:color="auto"/>
            <w:right w:val="none" w:sz="0" w:space="0" w:color="auto"/>
          </w:divBdr>
        </w:div>
        <w:div w:id="1797143729">
          <w:marLeft w:val="640"/>
          <w:marRight w:val="0"/>
          <w:marTop w:val="0"/>
          <w:marBottom w:val="0"/>
          <w:divBdr>
            <w:top w:val="none" w:sz="0" w:space="0" w:color="auto"/>
            <w:left w:val="none" w:sz="0" w:space="0" w:color="auto"/>
            <w:bottom w:val="none" w:sz="0" w:space="0" w:color="auto"/>
            <w:right w:val="none" w:sz="0" w:space="0" w:color="auto"/>
          </w:divBdr>
        </w:div>
        <w:div w:id="1804233733">
          <w:marLeft w:val="640"/>
          <w:marRight w:val="0"/>
          <w:marTop w:val="0"/>
          <w:marBottom w:val="0"/>
          <w:divBdr>
            <w:top w:val="none" w:sz="0" w:space="0" w:color="auto"/>
            <w:left w:val="none" w:sz="0" w:space="0" w:color="auto"/>
            <w:bottom w:val="none" w:sz="0" w:space="0" w:color="auto"/>
            <w:right w:val="none" w:sz="0" w:space="0" w:color="auto"/>
          </w:divBdr>
        </w:div>
        <w:div w:id="1819179754">
          <w:marLeft w:val="640"/>
          <w:marRight w:val="0"/>
          <w:marTop w:val="0"/>
          <w:marBottom w:val="0"/>
          <w:divBdr>
            <w:top w:val="none" w:sz="0" w:space="0" w:color="auto"/>
            <w:left w:val="none" w:sz="0" w:space="0" w:color="auto"/>
            <w:bottom w:val="none" w:sz="0" w:space="0" w:color="auto"/>
            <w:right w:val="none" w:sz="0" w:space="0" w:color="auto"/>
          </w:divBdr>
        </w:div>
        <w:div w:id="1819607732">
          <w:marLeft w:val="640"/>
          <w:marRight w:val="0"/>
          <w:marTop w:val="0"/>
          <w:marBottom w:val="0"/>
          <w:divBdr>
            <w:top w:val="none" w:sz="0" w:space="0" w:color="auto"/>
            <w:left w:val="none" w:sz="0" w:space="0" w:color="auto"/>
            <w:bottom w:val="none" w:sz="0" w:space="0" w:color="auto"/>
            <w:right w:val="none" w:sz="0" w:space="0" w:color="auto"/>
          </w:divBdr>
        </w:div>
        <w:div w:id="1898590306">
          <w:marLeft w:val="640"/>
          <w:marRight w:val="0"/>
          <w:marTop w:val="0"/>
          <w:marBottom w:val="0"/>
          <w:divBdr>
            <w:top w:val="none" w:sz="0" w:space="0" w:color="auto"/>
            <w:left w:val="none" w:sz="0" w:space="0" w:color="auto"/>
            <w:bottom w:val="none" w:sz="0" w:space="0" w:color="auto"/>
            <w:right w:val="none" w:sz="0" w:space="0" w:color="auto"/>
          </w:divBdr>
        </w:div>
        <w:div w:id="1909920891">
          <w:marLeft w:val="640"/>
          <w:marRight w:val="0"/>
          <w:marTop w:val="0"/>
          <w:marBottom w:val="0"/>
          <w:divBdr>
            <w:top w:val="none" w:sz="0" w:space="0" w:color="auto"/>
            <w:left w:val="none" w:sz="0" w:space="0" w:color="auto"/>
            <w:bottom w:val="none" w:sz="0" w:space="0" w:color="auto"/>
            <w:right w:val="none" w:sz="0" w:space="0" w:color="auto"/>
          </w:divBdr>
        </w:div>
        <w:div w:id="1975870642">
          <w:marLeft w:val="640"/>
          <w:marRight w:val="0"/>
          <w:marTop w:val="0"/>
          <w:marBottom w:val="0"/>
          <w:divBdr>
            <w:top w:val="none" w:sz="0" w:space="0" w:color="auto"/>
            <w:left w:val="none" w:sz="0" w:space="0" w:color="auto"/>
            <w:bottom w:val="none" w:sz="0" w:space="0" w:color="auto"/>
            <w:right w:val="none" w:sz="0" w:space="0" w:color="auto"/>
          </w:divBdr>
        </w:div>
        <w:div w:id="1986078495">
          <w:marLeft w:val="640"/>
          <w:marRight w:val="0"/>
          <w:marTop w:val="0"/>
          <w:marBottom w:val="0"/>
          <w:divBdr>
            <w:top w:val="none" w:sz="0" w:space="0" w:color="auto"/>
            <w:left w:val="none" w:sz="0" w:space="0" w:color="auto"/>
            <w:bottom w:val="none" w:sz="0" w:space="0" w:color="auto"/>
            <w:right w:val="none" w:sz="0" w:space="0" w:color="auto"/>
          </w:divBdr>
        </w:div>
        <w:div w:id="2022734155">
          <w:marLeft w:val="640"/>
          <w:marRight w:val="0"/>
          <w:marTop w:val="0"/>
          <w:marBottom w:val="0"/>
          <w:divBdr>
            <w:top w:val="none" w:sz="0" w:space="0" w:color="auto"/>
            <w:left w:val="none" w:sz="0" w:space="0" w:color="auto"/>
            <w:bottom w:val="none" w:sz="0" w:space="0" w:color="auto"/>
            <w:right w:val="none" w:sz="0" w:space="0" w:color="auto"/>
          </w:divBdr>
        </w:div>
        <w:div w:id="2037464263">
          <w:marLeft w:val="640"/>
          <w:marRight w:val="0"/>
          <w:marTop w:val="0"/>
          <w:marBottom w:val="0"/>
          <w:divBdr>
            <w:top w:val="none" w:sz="0" w:space="0" w:color="auto"/>
            <w:left w:val="none" w:sz="0" w:space="0" w:color="auto"/>
            <w:bottom w:val="none" w:sz="0" w:space="0" w:color="auto"/>
            <w:right w:val="none" w:sz="0" w:space="0" w:color="auto"/>
          </w:divBdr>
        </w:div>
        <w:div w:id="2061899401">
          <w:marLeft w:val="640"/>
          <w:marRight w:val="0"/>
          <w:marTop w:val="0"/>
          <w:marBottom w:val="0"/>
          <w:divBdr>
            <w:top w:val="none" w:sz="0" w:space="0" w:color="auto"/>
            <w:left w:val="none" w:sz="0" w:space="0" w:color="auto"/>
            <w:bottom w:val="none" w:sz="0" w:space="0" w:color="auto"/>
            <w:right w:val="none" w:sz="0" w:space="0" w:color="auto"/>
          </w:divBdr>
        </w:div>
        <w:div w:id="2074885809">
          <w:marLeft w:val="640"/>
          <w:marRight w:val="0"/>
          <w:marTop w:val="0"/>
          <w:marBottom w:val="0"/>
          <w:divBdr>
            <w:top w:val="none" w:sz="0" w:space="0" w:color="auto"/>
            <w:left w:val="none" w:sz="0" w:space="0" w:color="auto"/>
            <w:bottom w:val="none" w:sz="0" w:space="0" w:color="auto"/>
            <w:right w:val="none" w:sz="0" w:space="0" w:color="auto"/>
          </w:divBdr>
        </w:div>
        <w:div w:id="2099399118">
          <w:marLeft w:val="640"/>
          <w:marRight w:val="0"/>
          <w:marTop w:val="0"/>
          <w:marBottom w:val="0"/>
          <w:divBdr>
            <w:top w:val="none" w:sz="0" w:space="0" w:color="auto"/>
            <w:left w:val="none" w:sz="0" w:space="0" w:color="auto"/>
            <w:bottom w:val="none" w:sz="0" w:space="0" w:color="auto"/>
            <w:right w:val="none" w:sz="0" w:space="0" w:color="auto"/>
          </w:divBdr>
        </w:div>
        <w:div w:id="2126651966">
          <w:marLeft w:val="640"/>
          <w:marRight w:val="0"/>
          <w:marTop w:val="0"/>
          <w:marBottom w:val="0"/>
          <w:divBdr>
            <w:top w:val="none" w:sz="0" w:space="0" w:color="auto"/>
            <w:left w:val="none" w:sz="0" w:space="0" w:color="auto"/>
            <w:bottom w:val="none" w:sz="0" w:space="0" w:color="auto"/>
            <w:right w:val="none" w:sz="0" w:space="0" w:color="auto"/>
          </w:divBdr>
        </w:div>
      </w:divsChild>
    </w:div>
    <w:div w:id="479462831">
      <w:bodyDiv w:val="1"/>
      <w:marLeft w:val="0"/>
      <w:marRight w:val="0"/>
      <w:marTop w:val="0"/>
      <w:marBottom w:val="0"/>
      <w:divBdr>
        <w:top w:val="none" w:sz="0" w:space="0" w:color="auto"/>
        <w:left w:val="none" w:sz="0" w:space="0" w:color="auto"/>
        <w:bottom w:val="none" w:sz="0" w:space="0" w:color="auto"/>
        <w:right w:val="none" w:sz="0" w:space="0" w:color="auto"/>
      </w:divBdr>
    </w:div>
    <w:div w:id="479925191">
      <w:bodyDiv w:val="1"/>
      <w:marLeft w:val="0"/>
      <w:marRight w:val="0"/>
      <w:marTop w:val="0"/>
      <w:marBottom w:val="0"/>
      <w:divBdr>
        <w:top w:val="none" w:sz="0" w:space="0" w:color="auto"/>
        <w:left w:val="none" w:sz="0" w:space="0" w:color="auto"/>
        <w:bottom w:val="none" w:sz="0" w:space="0" w:color="auto"/>
        <w:right w:val="none" w:sz="0" w:space="0" w:color="auto"/>
      </w:divBdr>
      <w:divsChild>
        <w:div w:id="1829634931">
          <w:marLeft w:val="480"/>
          <w:marRight w:val="0"/>
          <w:marTop w:val="0"/>
          <w:marBottom w:val="0"/>
          <w:divBdr>
            <w:top w:val="none" w:sz="0" w:space="0" w:color="auto"/>
            <w:left w:val="none" w:sz="0" w:space="0" w:color="auto"/>
            <w:bottom w:val="none" w:sz="0" w:space="0" w:color="auto"/>
            <w:right w:val="none" w:sz="0" w:space="0" w:color="auto"/>
          </w:divBdr>
        </w:div>
        <w:div w:id="1398819059">
          <w:marLeft w:val="480"/>
          <w:marRight w:val="0"/>
          <w:marTop w:val="0"/>
          <w:marBottom w:val="0"/>
          <w:divBdr>
            <w:top w:val="none" w:sz="0" w:space="0" w:color="auto"/>
            <w:left w:val="none" w:sz="0" w:space="0" w:color="auto"/>
            <w:bottom w:val="none" w:sz="0" w:space="0" w:color="auto"/>
            <w:right w:val="none" w:sz="0" w:space="0" w:color="auto"/>
          </w:divBdr>
        </w:div>
        <w:div w:id="716973360">
          <w:marLeft w:val="480"/>
          <w:marRight w:val="0"/>
          <w:marTop w:val="0"/>
          <w:marBottom w:val="0"/>
          <w:divBdr>
            <w:top w:val="none" w:sz="0" w:space="0" w:color="auto"/>
            <w:left w:val="none" w:sz="0" w:space="0" w:color="auto"/>
            <w:bottom w:val="none" w:sz="0" w:space="0" w:color="auto"/>
            <w:right w:val="none" w:sz="0" w:space="0" w:color="auto"/>
          </w:divBdr>
        </w:div>
        <w:div w:id="820002416">
          <w:marLeft w:val="480"/>
          <w:marRight w:val="0"/>
          <w:marTop w:val="0"/>
          <w:marBottom w:val="0"/>
          <w:divBdr>
            <w:top w:val="none" w:sz="0" w:space="0" w:color="auto"/>
            <w:left w:val="none" w:sz="0" w:space="0" w:color="auto"/>
            <w:bottom w:val="none" w:sz="0" w:space="0" w:color="auto"/>
            <w:right w:val="none" w:sz="0" w:space="0" w:color="auto"/>
          </w:divBdr>
        </w:div>
        <w:div w:id="1980841098">
          <w:marLeft w:val="480"/>
          <w:marRight w:val="0"/>
          <w:marTop w:val="0"/>
          <w:marBottom w:val="0"/>
          <w:divBdr>
            <w:top w:val="none" w:sz="0" w:space="0" w:color="auto"/>
            <w:left w:val="none" w:sz="0" w:space="0" w:color="auto"/>
            <w:bottom w:val="none" w:sz="0" w:space="0" w:color="auto"/>
            <w:right w:val="none" w:sz="0" w:space="0" w:color="auto"/>
          </w:divBdr>
        </w:div>
        <w:div w:id="119303284">
          <w:marLeft w:val="480"/>
          <w:marRight w:val="0"/>
          <w:marTop w:val="0"/>
          <w:marBottom w:val="0"/>
          <w:divBdr>
            <w:top w:val="none" w:sz="0" w:space="0" w:color="auto"/>
            <w:left w:val="none" w:sz="0" w:space="0" w:color="auto"/>
            <w:bottom w:val="none" w:sz="0" w:space="0" w:color="auto"/>
            <w:right w:val="none" w:sz="0" w:space="0" w:color="auto"/>
          </w:divBdr>
        </w:div>
        <w:div w:id="936210411">
          <w:marLeft w:val="480"/>
          <w:marRight w:val="0"/>
          <w:marTop w:val="0"/>
          <w:marBottom w:val="0"/>
          <w:divBdr>
            <w:top w:val="none" w:sz="0" w:space="0" w:color="auto"/>
            <w:left w:val="none" w:sz="0" w:space="0" w:color="auto"/>
            <w:bottom w:val="none" w:sz="0" w:space="0" w:color="auto"/>
            <w:right w:val="none" w:sz="0" w:space="0" w:color="auto"/>
          </w:divBdr>
        </w:div>
        <w:div w:id="1152260308">
          <w:marLeft w:val="480"/>
          <w:marRight w:val="0"/>
          <w:marTop w:val="0"/>
          <w:marBottom w:val="0"/>
          <w:divBdr>
            <w:top w:val="none" w:sz="0" w:space="0" w:color="auto"/>
            <w:left w:val="none" w:sz="0" w:space="0" w:color="auto"/>
            <w:bottom w:val="none" w:sz="0" w:space="0" w:color="auto"/>
            <w:right w:val="none" w:sz="0" w:space="0" w:color="auto"/>
          </w:divBdr>
        </w:div>
      </w:divsChild>
    </w:div>
    <w:div w:id="485249581">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
    <w:div w:id="488597420">
      <w:bodyDiv w:val="1"/>
      <w:marLeft w:val="0"/>
      <w:marRight w:val="0"/>
      <w:marTop w:val="0"/>
      <w:marBottom w:val="0"/>
      <w:divBdr>
        <w:top w:val="none" w:sz="0" w:space="0" w:color="auto"/>
        <w:left w:val="none" w:sz="0" w:space="0" w:color="auto"/>
        <w:bottom w:val="none" w:sz="0" w:space="0" w:color="auto"/>
        <w:right w:val="none" w:sz="0" w:space="0" w:color="auto"/>
      </w:divBdr>
    </w:div>
    <w:div w:id="488792742">
      <w:bodyDiv w:val="1"/>
      <w:marLeft w:val="0"/>
      <w:marRight w:val="0"/>
      <w:marTop w:val="0"/>
      <w:marBottom w:val="0"/>
      <w:divBdr>
        <w:top w:val="none" w:sz="0" w:space="0" w:color="auto"/>
        <w:left w:val="none" w:sz="0" w:space="0" w:color="auto"/>
        <w:bottom w:val="none" w:sz="0" w:space="0" w:color="auto"/>
        <w:right w:val="none" w:sz="0" w:space="0" w:color="auto"/>
      </w:divBdr>
      <w:divsChild>
        <w:div w:id="1400057501">
          <w:marLeft w:val="480"/>
          <w:marRight w:val="0"/>
          <w:marTop w:val="0"/>
          <w:marBottom w:val="0"/>
          <w:divBdr>
            <w:top w:val="none" w:sz="0" w:space="0" w:color="auto"/>
            <w:left w:val="none" w:sz="0" w:space="0" w:color="auto"/>
            <w:bottom w:val="none" w:sz="0" w:space="0" w:color="auto"/>
            <w:right w:val="none" w:sz="0" w:space="0" w:color="auto"/>
          </w:divBdr>
        </w:div>
        <w:div w:id="1529756316">
          <w:marLeft w:val="480"/>
          <w:marRight w:val="0"/>
          <w:marTop w:val="0"/>
          <w:marBottom w:val="0"/>
          <w:divBdr>
            <w:top w:val="none" w:sz="0" w:space="0" w:color="auto"/>
            <w:left w:val="none" w:sz="0" w:space="0" w:color="auto"/>
            <w:bottom w:val="none" w:sz="0" w:space="0" w:color="auto"/>
            <w:right w:val="none" w:sz="0" w:space="0" w:color="auto"/>
          </w:divBdr>
        </w:div>
      </w:divsChild>
    </w:div>
    <w:div w:id="493179497">
      <w:bodyDiv w:val="1"/>
      <w:marLeft w:val="0"/>
      <w:marRight w:val="0"/>
      <w:marTop w:val="0"/>
      <w:marBottom w:val="0"/>
      <w:divBdr>
        <w:top w:val="none" w:sz="0" w:space="0" w:color="auto"/>
        <w:left w:val="none" w:sz="0" w:space="0" w:color="auto"/>
        <w:bottom w:val="none" w:sz="0" w:space="0" w:color="auto"/>
        <w:right w:val="none" w:sz="0" w:space="0" w:color="auto"/>
      </w:divBdr>
      <w:divsChild>
        <w:div w:id="1197238879">
          <w:marLeft w:val="480"/>
          <w:marRight w:val="0"/>
          <w:marTop w:val="0"/>
          <w:marBottom w:val="0"/>
          <w:divBdr>
            <w:top w:val="none" w:sz="0" w:space="0" w:color="auto"/>
            <w:left w:val="none" w:sz="0" w:space="0" w:color="auto"/>
            <w:bottom w:val="none" w:sz="0" w:space="0" w:color="auto"/>
            <w:right w:val="none" w:sz="0" w:space="0" w:color="auto"/>
          </w:divBdr>
        </w:div>
        <w:div w:id="2033335921">
          <w:marLeft w:val="480"/>
          <w:marRight w:val="0"/>
          <w:marTop w:val="0"/>
          <w:marBottom w:val="0"/>
          <w:divBdr>
            <w:top w:val="none" w:sz="0" w:space="0" w:color="auto"/>
            <w:left w:val="none" w:sz="0" w:space="0" w:color="auto"/>
            <w:bottom w:val="none" w:sz="0" w:space="0" w:color="auto"/>
            <w:right w:val="none" w:sz="0" w:space="0" w:color="auto"/>
          </w:divBdr>
        </w:div>
        <w:div w:id="323554732">
          <w:marLeft w:val="480"/>
          <w:marRight w:val="0"/>
          <w:marTop w:val="0"/>
          <w:marBottom w:val="0"/>
          <w:divBdr>
            <w:top w:val="none" w:sz="0" w:space="0" w:color="auto"/>
            <w:left w:val="none" w:sz="0" w:space="0" w:color="auto"/>
            <w:bottom w:val="none" w:sz="0" w:space="0" w:color="auto"/>
            <w:right w:val="none" w:sz="0" w:space="0" w:color="auto"/>
          </w:divBdr>
        </w:div>
        <w:div w:id="2082555178">
          <w:marLeft w:val="480"/>
          <w:marRight w:val="0"/>
          <w:marTop w:val="0"/>
          <w:marBottom w:val="0"/>
          <w:divBdr>
            <w:top w:val="none" w:sz="0" w:space="0" w:color="auto"/>
            <w:left w:val="none" w:sz="0" w:space="0" w:color="auto"/>
            <w:bottom w:val="none" w:sz="0" w:space="0" w:color="auto"/>
            <w:right w:val="none" w:sz="0" w:space="0" w:color="auto"/>
          </w:divBdr>
        </w:div>
        <w:div w:id="2017806220">
          <w:marLeft w:val="480"/>
          <w:marRight w:val="0"/>
          <w:marTop w:val="0"/>
          <w:marBottom w:val="0"/>
          <w:divBdr>
            <w:top w:val="none" w:sz="0" w:space="0" w:color="auto"/>
            <w:left w:val="none" w:sz="0" w:space="0" w:color="auto"/>
            <w:bottom w:val="none" w:sz="0" w:space="0" w:color="auto"/>
            <w:right w:val="none" w:sz="0" w:space="0" w:color="auto"/>
          </w:divBdr>
        </w:div>
        <w:div w:id="1789398793">
          <w:marLeft w:val="480"/>
          <w:marRight w:val="0"/>
          <w:marTop w:val="0"/>
          <w:marBottom w:val="0"/>
          <w:divBdr>
            <w:top w:val="none" w:sz="0" w:space="0" w:color="auto"/>
            <w:left w:val="none" w:sz="0" w:space="0" w:color="auto"/>
            <w:bottom w:val="none" w:sz="0" w:space="0" w:color="auto"/>
            <w:right w:val="none" w:sz="0" w:space="0" w:color="auto"/>
          </w:divBdr>
        </w:div>
        <w:div w:id="1509635642">
          <w:marLeft w:val="480"/>
          <w:marRight w:val="0"/>
          <w:marTop w:val="0"/>
          <w:marBottom w:val="0"/>
          <w:divBdr>
            <w:top w:val="none" w:sz="0" w:space="0" w:color="auto"/>
            <w:left w:val="none" w:sz="0" w:space="0" w:color="auto"/>
            <w:bottom w:val="none" w:sz="0" w:space="0" w:color="auto"/>
            <w:right w:val="none" w:sz="0" w:space="0" w:color="auto"/>
          </w:divBdr>
        </w:div>
        <w:div w:id="1968659176">
          <w:marLeft w:val="480"/>
          <w:marRight w:val="0"/>
          <w:marTop w:val="0"/>
          <w:marBottom w:val="0"/>
          <w:divBdr>
            <w:top w:val="none" w:sz="0" w:space="0" w:color="auto"/>
            <w:left w:val="none" w:sz="0" w:space="0" w:color="auto"/>
            <w:bottom w:val="none" w:sz="0" w:space="0" w:color="auto"/>
            <w:right w:val="none" w:sz="0" w:space="0" w:color="auto"/>
          </w:divBdr>
        </w:div>
        <w:div w:id="392847386">
          <w:marLeft w:val="480"/>
          <w:marRight w:val="0"/>
          <w:marTop w:val="0"/>
          <w:marBottom w:val="0"/>
          <w:divBdr>
            <w:top w:val="none" w:sz="0" w:space="0" w:color="auto"/>
            <w:left w:val="none" w:sz="0" w:space="0" w:color="auto"/>
            <w:bottom w:val="none" w:sz="0" w:space="0" w:color="auto"/>
            <w:right w:val="none" w:sz="0" w:space="0" w:color="auto"/>
          </w:divBdr>
        </w:div>
        <w:div w:id="1875533735">
          <w:marLeft w:val="480"/>
          <w:marRight w:val="0"/>
          <w:marTop w:val="0"/>
          <w:marBottom w:val="0"/>
          <w:divBdr>
            <w:top w:val="none" w:sz="0" w:space="0" w:color="auto"/>
            <w:left w:val="none" w:sz="0" w:space="0" w:color="auto"/>
            <w:bottom w:val="none" w:sz="0" w:space="0" w:color="auto"/>
            <w:right w:val="none" w:sz="0" w:space="0" w:color="auto"/>
          </w:divBdr>
        </w:div>
        <w:div w:id="1003243909">
          <w:marLeft w:val="480"/>
          <w:marRight w:val="0"/>
          <w:marTop w:val="0"/>
          <w:marBottom w:val="0"/>
          <w:divBdr>
            <w:top w:val="none" w:sz="0" w:space="0" w:color="auto"/>
            <w:left w:val="none" w:sz="0" w:space="0" w:color="auto"/>
            <w:bottom w:val="none" w:sz="0" w:space="0" w:color="auto"/>
            <w:right w:val="none" w:sz="0" w:space="0" w:color="auto"/>
          </w:divBdr>
        </w:div>
      </w:divsChild>
    </w:div>
    <w:div w:id="495920609">
      <w:bodyDiv w:val="1"/>
      <w:marLeft w:val="0"/>
      <w:marRight w:val="0"/>
      <w:marTop w:val="0"/>
      <w:marBottom w:val="0"/>
      <w:divBdr>
        <w:top w:val="none" w:sz="0" w:space="0" w:color="auto"/>
        <w:left w:val="none" w:sz="0" w:space="0" w:color="auto"/>
        <w:bottom w:val="none" w:sz="0" w:space="0" w:color="auto"/>
        <w:right w:val="none" w:sz="0" w:space="0" w:color="auto"/>
      </w:divBdr>
      <w:divsChild>
        <w:div w:id="1518999519">
          <w:marLeft w:val="480"/>
          <w:marRight w:val="0"/>
          <w:marTop w:val="0"/>
          <w:marBottom w:val="0"/>
          <w:divBdr>
            <w:top w:val="none" w:sz="0" w:space="0" w:color="auto"/>
            <w:left w:val="none" w:sz="0" w:space="0" w:color="auto"/>
            <w:bottom w:val="none" w:sz="0" w:space="0" w:color="auto"/>
            <w:right w:val="none" w:sz="0" w:space="0" w:color="auto"/>
          </w:divBdr>
        </w:div>
        <w:div w:id="1550145853">
          <w:marLeft w:val="480"/>
          <w:marRight w:val="0"/>
          <w:marTop w:val="0"/>
          <w:marBottom w:val="0"/>
          <w:divBdr>
            <w:top w:val="none" w:sz="0" w:space="0" w:color="auto"/>
            <w:left w:val="none" w:sz="0" w:space="0" w:color="auto"/>
            <w:bottom w:val="none" w:sz="0" w:space="0" w:color="auto"/>
            <w:right w:val="none" w:sz="0" w:space="0" w:color="auto"/>
          </w:divBdr>
        </w:div>
        <w:div w:id="525945798">
          <w:marLeft w:val="480"/>
          <w:marRight w:val="0"/>
          <w:marTop w:val="0"/>
          <w:marBottom w:val="0"/>
          <w:divBdr>
            <w:top w:val="none" w:sz="0" w:space="0" w:color="auto"/>
            <w:left w:val="none" w:sz="0" w:space="0" w:color="auto"/>
            <w:bottom w:val="none" w:sz="0" w:space="0" w:color="auto"/>
            <w:right w:val="none" w:sz="0" w:space="0" w:color="auto"/>
          </w:divBdr>
        </w:div>
        <w:div w:id="2085490073">
          <w:marLeft w:val="480"/>
          <w:marRight w:val="0"/>
          <w:marTop w:val="0"/>
          <w:marBottom w:val="0"/>
          <w:divBdr>
            <w:top w:val="none" w:sz="0" w:space="0" w:color="auto"/>
            <w:left w:val="none" w:sz="0" w:space="0" w:color="auto"/>
            <w:bottom w:val="none" w:sz="0" w:space="0" w:color="auto"/>
            <w:right w:val="none" w:sz="0" w:space="0" w:color="auto"/>
          </w:divBdr>
        </w:div>
        <w:div w:id="595482995">
          <w:marLeft w:val="480"/>
          <w:marRight w:val="0"/>
          <w:marTop w:val="0"/>
          <w:marBottom w:val="0"/>
          <w:divBdr>
            <w:top w:val="none" w:sz="0" w:space="0" w:color="auto"/>
            <w:left w:val="none" w:sz="0" w:space="0" w:color="auto"/>
            <w:bottom w:val="none" w:sz="0" w:space="0" w:color="auto"/>
            <w:right w:val="none" w:sz="0" w:space="0" w:color="auto"/>
          </w:divBdr>
        </w:div>
        <w:div w:id="863977839">
          <w:marLeft w:val="480"/>
          <w:marRight w:val="0"/>
          <w:marTop w:val="0"/>
          <w:marBottom w:val="0"/>
          <w:divBdr>
            <w:top w:val="none" w:sz="0" w:space="0" w:color="auto"/>
            <w:left w:val="none" w:sz="0" w:space="0" w:color="auto"/>
            <w:bottom w:val="none" w:sz="0" w:space="0" w:color="auto"/>
            <w:right w:val="none" w:sz="0" w:space="0" w:color="auto"/>
          </w:divBdr>
        </w:div>
        <w:div w:id="1315597220">
          <w:marLeft w:val="480"/>
          <w:marRight w:val="0"/>
          <w:marTop w:val="0"/>
          <w:marBottom w:val="0"/>
          <w:divBdr>
            <w:top w:val="none" w:sz="0" w:space="0" w:color="auto"/>
            <w:left w:val="none" w:sz="0" w:space="0" w:color="auto"/>
            <w:bottom w:val="none" w:sz="0" w:space="0" w:color="auto"/>
            <w:right w:val="none" w:sz="0" w:space="0" w:color="auto"/>
          </w:divBdr>
        </w:div>
        <w:div w:id="567807048">
          <w:marLeft w:val="480"/>
          <w:marRight w:val="0"/>
          <w:marTop w:val="0"/>
          <w:marBottom w:val="0"/>
          <w:divBdr>
            <w:top w:val="none" w:sz="0" w:space="0" w:color="auto"/>
            <w:left w:val="none" w:sz="0" w:space="0" w:color="auto"/>
            <w:bottom w:val="none" w:sz="0" w:space="0" w:color="auto"/>
            <w:right w:val="none" w:sz="0" w:space="0" w:color="auto"/>
          </w:divBdr>
        </w:div>
        <w:div w:id="681081739">
          <w:marLeft w:val="480"/>
          <w:marRight w:val="0"/>
          <w:marTop w:val="0"/>
          <w:marBottom w:val="0"/>
          <w:divBdr>
            <w:top w:val="none" w:sz="0" w:space="0" w:color="auto"/>
            <w:left w:val="none" w:sz="0" w:space="0" w:color="auto"/>
            <w:bottom w:val="none" w:sz="0" w:space="0" w:color="auto"/>
            <w:right w:val="none" w:sz="0" w:space="0" w:color="auto"/>
          </w:divBdr>
        </w:div>
        <w:div w:id="645819777">
          <w:marLeft w:val="480"/>
          <w:marRight w:val="0"/>
          <w:marTop w:val="0"/>
          <w:marBottom w:val="0"/>
          <w:divBdr>
            <w:top w:val="none" w:sz="0" w:space="0" w:color="auto"/>
            <w:left w:val="none" w:sz="0" w:space="0" w:color="auto"/>
            <w:bottom w:val="none" w:sz="0" w:space="0" w:color="auto"/>
            <w:right w:val="none" w:sz="0" w:space="0" w:color="auto"/>
          </w:divBdr>
        </w:div>
        <w:div w:id="151917763">
          <w:marLeft w:val="480"/>
          <w:marRight w:val="0"/>
          <w:marTop w:val="0"/>
          <w:marBottom w:val="0"/>
          <w:divBdr>
            <w:top w:val="none" w:sz="0" w:space="0" w:color="auto"/>
            <w:left w:val="none" w:sz="0" w:space="0" w:color="auto"/>
            <w:bottom w:val="none" w:sz="0" w:space="0" w:color="auto"/>
            <w:right w:val="none" w:sz="0" w:space="0" w:color="auto"/>
          </w:divBdr>
        </w:div>
        <w:div w:id="2136214861">
          <w:marLeft w:val="480"/>
          <w:marRight w:val="0"/>
          <w:marTop w:val="0"/>
          <w:marBottom w:val="0"/>
          <w:divBdr>
            <w:top w:val="none" w:sz="0" w:space="0" w:color="auto"/>
            <w:left w:val="none" w:sz="0" w:space="0" w:color="auto"/>
            <w:bottom w:val="none" w:sz="0" w:space="0" w:color="auto"/>
            <w:right w:val="none" w:sz="0" w:space="0" w:color="auto"/>
          </w:divBdr>
        </w:div>
        <w:div w:id="1412584655">
          <w:marLeft w:val="480"/>
          <w:marRight w:val="0"/>
          <w:marTop w:val="0"/>
          <w:marBottom w:val="0"/>
          <w:divBdr>
            <w:top w:val="none" w:sz="0" w:space="0" w:color="auto"/>
            <w:left w:val="none" w:sz="0" w:space="0" w:color="auto"/>
            <w:bottom w:val="none" w:sz="0" w:space="0" w:color="auto"/>
            <w:right w:val="none" w:sz="0" w:space="0" w:color="auto"/>
          </w:divBdr>
        </w:div>
        <w:div w:id="586160528">
          <w:marLeft w:val="480"/>
          <w:marRight w:val="0"/>
          <w:marTop w:val="0"/>
          <w:marBottom w:val="0"/>
          <w:divBdr>
            <w:top w:val="none" w:sz="0" w:space="0" w:color="auto"/>
            <w:left w:val="none" w:sz="0" w:space="0" w:color="auto"/>
            <w:bottom w:val="none" w:sz="0" w:space="0" w:color="auto"/>
            <w:right w:val="none" w:sz="0" w:space="0" w:color="auto"/>
          </w:divBdr>
        </w:div>
        <w:div w:id="830373405">
          <w:marLeft w:val="480"/>
          <w:marRight w:val="0"/>
          <w:marTop w:val="0"/>
          <w:marBottom w:val="0"/>
          <w:divBdr>
            <w:top w:val="none" w:sz="0" w:space="0" w:color="auto"/>
            <w:left w:val="none" w:sz="0" w:space="0" w:color="auto"/>
            <w:bottom w:val="none" w:sz="0" w:space="0" w:color="auto"/>
            <w:right w:val="none" w:sz="0" w:space="0" w:color="auto"/>
          </w:divBdr>
        </w:div>
        <w:div w:id="1155073549">
          <w:marLeft w:val="480"/>
          <w:marRight w:val="0"/>
          <w:marTop w:val="0"/>
          <w:marBottom w:val="0"/>
          <w:divBdr>
            <w:top w:val="none" w:sz="0" w:space="0" w:color="auto"/>
            <w:left w:val="none" w:sz="0" w:space="0" w:color="auto"/>
            <w:bottom w:val="none" w:sz="0" w:space="0" w:color="auto"/>
            <w:right w:val="none" w:sz="0" w:space="0" w:color="auto"/>
          </w:divBdr>
        </w:div>
        <w:div w:id="881555750">
          <w:marLeft w:val="480"/>
          <w:marRight w:val="0"/>
          <w:marTop w:val="0"/>
          <w:marBottom w:val="0"/>
          <w:divBdr>
            <w:top w:val="none" w:sz="0" w:space="0" w:color="auto"/>
            <w:left w:val="none" w:sz="0" w:space="0" w:color="auto"/>
            <w:bottom w:val="none" w:sz="0" w:space="0" w:color="auto"/>
            <w:right w:val="none" w:sz="0" w:space="0" w:color="auto"/>
          </w:divBdr>
        </w:div>
        <w:div w:id="1338731481">
          <w:marLeft w:val="480"/>
          <w:marRight w:val="0"/>
          <w:marTop w:val="0"/>
          <w:marBottom w:val="0"/>
          <w:divBdr>
            <w:top w:val="none" w:sz="0" w:space="0" w:color="auto"/>
            <w:left w:val="none" w:sz="0" w:space="0" w:color="auto"/>
            <w:bottom w:val="none" w:sz="0" w:space="0" w:color="auto"/>
            <w:right w:val="none" w:sz="0" w:space="0" w:color="auto"/>
          </w:divBdr>
        </w:div>
        <w:div w:id="228880901">
          <w:marLeft w:val="480"/>
          <w:marRight w:val="0"/>
          <w:marTop w:val="0"/>
          <w:marBottom w:val="0"/>
          <w:divBdr>
            <w:top w:val="none" w:sz="0" w:space="0" w:color="auto"/>
            <w:left w:val="none" w:sz="0" w:space="0" w:color="auto"/>
            <w:bottom w:val="none" w:sz="0" w:space="0" w:color="auto"/>
            <w:right w:val="none" w:sz="0" w:space="0" w:color="auto"/>
          </w:divBdr>
        </w:div>
        <w:div w:id="1451784841">
          <w:marLeft w:val="480"/>
          <w:marRight w:val="0"/>
          <w:marTop w:val="0"/>
          <w:marBottom w:val="0"/>
          <w:divBdr>
            <w:top w:val="none" w:sz="0" w:space="0" w:color="auto"/>
            <w:left w:val="none" w:sz="0" w:space="0" w:color="auto"/>
            <w:bottom w:val="none" w:sz="0" w:space="0" w:color="auto"/>
            <w:right w:val="none" w:sz="0" w:space="0" w:color="auto"/>
          </w:divBdr>
        </w:div>
        <w:div w:id="72894004">
          <w:marLeft w:val="480"/>
          <w:marRight w:val="0"/>
          <w:marTop w:val="0"/>
          <w:marBottom w:val="0"/>
          <w:divBdr>
            <w:top w:val="none" w:sz="0" w:space="0" w:color="auto"/>
            <w:left w:val="none" w:sz="0" w:space="0" w:color="auto"/>
            <w:bottom w:val="none" w:sz="0" w:space="0" w:color="auto"/>
            <w:right w:val="none" w:sz="0" w:space="0" w:color="auto"/>
          </w:divBdr>
        </w:div>
        <w:div w:id="1607688709">
          <w:marLeft w:val="480"/>
          <w:marRight w:val="0"/>
          <w:marTop w:val="0"/>
          <w:marBottom w:val="0"/>
          <w:divBdr>
            <w:top w:val="none" w:sz="0" w:space="0" w:color="auto"/>
            <w:left w:val="none" w:sz="0" w:space="0" w:color="auto"/>
            <w:bottom w:val="none" w:sz="0" w:space="0" w:color="auto"/>
            <w:right w:val="none" w:sz="0" w:space="0" w:color="auto"/>
          </w:divBdr>
        </w:div>
        <w:div w:id="2012877189">
          <w:marLeft w:val="480"/>
          <w:marRight w:val="0"/>
          <w:marTop w:val="0"/>
          <w:marBottom w:val="0"/>
          <w:divBdr>
            <w:top w:val="none" w:sz="0" w:space="0" w:color="auto"/>
            <w:left w:val="none" w:sz="0" w:space="0" w:color="auto"/>
            <w:bottom w:val="none" w:sz="0" w:space="0" w:color="auto"/>
            <w:right w:val="none" w:sz="0" w:space="0" w:color="auto"/>
          </w:divBdr>
        </w:div>
        <w:div w:id="916666339">
          <w:marLeft w:val="480"/>
          <w:marRight w:val="0"/>
          <w:marTop w:val="0"/>
          <w:marBottom w:val="0"/>
          <w:divBdr>
            <w:top w:val="none" w:sz="0" w:space="0" w:color="auto"/>
            <w:left w:val="none" w:sz="0" w:space="0" w:color="auto"/>
            <w:bottom w:val="none" w:sz="0" w:space="0" w:color="auto"/>
            <w:right w:val="none" w:sz="0" w:space="0" w:color="auto"/>
          </w:divBdr>
        </w:div>
        <w:div w:id="268781428">
          <w:marLeft w:val="480"/>
          <w:marRight w:val="0"/>
          <w:marTop w:val="0"/>
          <w:marBottom w:val="0"/>
          <w:divBdr>
            <w:top w:val="none" w:sz="0" w:space="0" w:color="auto"/>
            <w:left w:val="none" w:sz="0" w:space="0" w:color="auto"/>
            <w:bottom w:val="none" w:sz="0" w:space="0" w:color="auto"/>
            <w:right w:val="none" w:sz="0" w:space="0" w:color="auto"/>
          </w:divBdr>
        </w:div>
        <w:div w:id="1099259430">
          <w:marLeft w:val="480"/>
          <w:marRight w:val="0"/>
          <w:marTop w:val="0"/>
          <w:marBottom w:val="0"/>
          <w:divBdr>
            <w:top w:val="none" w:sz="0" w:space="0" w:color="auto"/>
            <w:left w:val="none" w:sz="0" w:space="0" w:color="auto"/>
            <w:bottom w:val="none" w:sz="0" w:space="0" w:color="auto"/>
            <w:right w:val="none" w:sz="0" w:space="0" w:color="auto"/>
          </w:divBdr>
        </w:div>
        <w:div w:id="167641826">
          <w:marLeft w:val="480"/>
          <w:marRight w:val="0"/>
          <w:marTop w:val="0"/>
          <w:marBottom w:val="0"/>
          <w:divBdr>
            <w:top w:val="none" w:sz="0" w:space="0" w:color="auto"/>
            <w:left w:val="none" w:sz="0" w:space="0" w:color="auto"/>
            <w:bottom w:val="none" w:sz="0" w:space="0" w:color="auto"/>
            <w:right w:val="none" w:sz="0" w:space="0" w:color="auto"/>
          </w:divBdr>
        </w:div>
        <w:div w:id="830877900">
          <w:marLeft w:val="480"/>
          <w:marRight w:val="0"/>
          <w:marTop w:val="0"/>
          <w:marBottom w:val="0"/>
          <w:divBdr>
            <w:top w:val="none" w:sz="0" w:space="0" w:color="auto"/>
            <w:left w:val="none" w:sz="0" w:space="0" w:color="auto"/>
            <w:bottom w:val="none" w:sz="0" w:space="0" w:color="auto"/>
            <w:right w:val="none" w:sz="0" w:space="0" w:color="auto"/>
          </w:divBdr>
        </w:div>
      </w:divsChild>
    </w:div>
    <w:div w:id="497043494">
      <w:bodyDiv w:val="1"/>
      <w:marLeft w:val="0"/>
      <w:marRight w:val="0"/>
      <w:marTop w:val="0"/>
      <w:marBottom w:val="0"/>
      <w:divBdr>
        <w:top w:val="none" w:sz="0" w:space="0" w:color="auto"/>
        <w:left w:val="none" w:sz="0" w:space="0" w:color="auto"/>
        <w:bottom w:val="none" w:sz="0" w:space="0" w:color="auto"/>
        <w:right w:val="none" w:sz="0" w:space="0" w:color="auto"/>
      </w:divBdr>
    </w:div>
    <w:div w:id="498498358">
      <w:bodyDiv w:val="1"/>
      <w:marLeft w:val="0"/>
      <w:marRight w:val="0"/>
      <w:marTop w:val="0"/>
      <w:marBottom w:val="0"/>
      <w:divBdr>
        <w:top w:val="none" w:sz="0" w:space="0" w:color="auto"/>
        <w:left w:val="none" w:sz="0" w:space="0" w:color="auto"/>
        <w:bottom w:val="none" w:sz="0" w:space="0" w:color="auto"/>
        <w:right w:val="none" w:sz="0" w:space="0" w:color="auto"/>
      </w:divBdr>
      <w:divsChild>
        <w:div w:id="1770926213">
          <w:marLeft w:val="480"/>
          <w:marRight w:val="0"/>
          <w:marTop w:val="0"/>
          <w:marBottom w:val="0"/>
          <w:divBdr>
            <w:top w:val="none" w:sz="0" w:space="0" w:color="auto"/>
            <w:left w:val="none" w:sz="0" w:space="0" w:color="auto"/>
            <w:bottom w:val="none" w:sz="0" w:space="0" w:color="auto"/>
            <w:right w:val="none" w:sz="0" w:space="0" w:color="auto"/>
          </w:divBdr>
        </w:div>
        <w:div w:id="1639458245">
          <w:marLeft w:val="480"/>
          <w:marRight w:val="0"/>
          <w:marTop w:val="0"/>
          <w:marBottom w:val="0"/>
          <w:divBdr>
            <w:top w:val="none" w:sz="0" w:space="0" w:color="auto"/>
            <w:left w:val="none" w:sz="0" w:space="0" w:color="auto"/>
            <w:bottom w:val="none" w:sz="0" w:space="0" w:color="auto"/>
            <w:right w:val="none" w:sz="0" w:space="0" w:color="auto"/>
          </w:divBdr>
        </w:div>
        <w:div w:id="2050255702">
          <w:marLeft w:val="480"/>
          <w:marRight w:val="0"/>
          <w:marTop w:val="0"/>
          <w:marBottom w:val="0"/>
          <w:divBdr>
            <w:top w:val="none" w:sz="0" w:space="0" w:color="auto"/>
            <w:left w:val="none" w:sz="0" w:space="0" w:color="auto"/>
            <w:bottom w:val="none" w:sz="0" w:space="0" w:color="auto"/>
            <w:right w:val="none" w:sz="0" w:space="0" w:color="auto"/>
          </w:divBdr>
        </w:div>
        <w:div w:id="1511412002">
          <w:marLeft w:val="480"/>
          <w:marRight w:val="0"/>
          <w:marTop w:val="0"/>
          <w:marBottom w:val="0"/>
          <w:divBdr>
            <w:top w:val="none" w:sz="0" w:space="0" w:color="auto"/>
            <w:left w:val="none" w:sz="0" w:space="0" w:color="auto"/>
            <w:bottom w:val="none" w:sz="0" w:space="0" w:color="auto"/>
            <w:right w:val="none" w:sz="0" w:space="0" w:color="auto"/>
          </w:divBdr>
        </w:div>
        <w:div w:id="950165138">
          <w:marLeft w:val="480"/>
          <w:marRight w:val="0"/>
          <w:marTop w:val="0"/>
          <w:marBottom w:val="0"/>
          <w:divBdr>
            <w:top w:val="none" w:sz="0" w:space="0" w:color="auto"/>
            <w:left w:val="none" w:sz="0" w:space="0" w:color="auto"/>
            <w:bottom w:val="none" w:sz="0" w:space="0" w:color="auto"/>
            <w:right w:val="none" w:sz="0" w:space="0" w:color="auto"/>
          </w:divBdr>
        </w:div>
        <w:div w:id="725838843">
          <w:marLeft w:val="480"/>
          <w:marRight w:val="0"/>
          <w:marTop w:val="0"/>
          <w:marBottom w:val="0"/>
          <w:divBdr>
            <w:top w:val="none" w:sz="0" w:space="0" w:color="auto"/>
            <w:left w:val="none" w:sz="0" w:space="0" w:color="auto"/>
            <w:bottom w:val="none" w:sz="0" w:space="0" w:color="auto"/>
            <w:right w:val="none" w:sz="0" w:space="0" w:color="auto"/>
          </w:divBdr>
        </w:div>
        <w:div w:id="756369013">
          <w:marLeft w:val="480"/>
          <w:marRight w:val="0"/>
          <w:marTop w:val="0"/>
          <w:marBottom w:val="0"/>
          <w:divBdr>
            <w:top w:val="none" w:sz="0" w:space="0" w:color="auto"/>
            <w:left w:val="none" w:sz="0" w:space="0" w:color="auto"/>
            <w:bottom w:val="none" w:sz="0" w:space="0" w:color="auto"/>
            <w:right w:val="none" w:sz="0" w:space="0" w:color="auto"/>
          </w:divBdr>
        </w:div>
        <w:div w:id="443816568">
          <w:marLeft w:val="480"/>
          <w:marRight w:val="0"/>
          <w:marTop w:val="0"/>
          <w:marBottom w:val="0"/>
          <w:divBdr>
            <w:top w:val="none" w:sz="0" w:space="0" w:color="auto"/>
            <w:left w:val="none" w:sz="0" w:space="0" w:color="auto"/>
            <w:bottom w:val="none" w:sz="0" w:space="0" w:color="auto"/>
            <w:right w:val="none" w:sz="0" w:space="0" w:color="auto"/>
          </w:divBdr>
        </w:div>
        <w:div w:id="1953659303">
          <w:marLeft w:val="480"/>
          <w:marRight w:val="0"/>
          <w:marTop w:val="0"/>
          <w:marBottom w:val="0"/>
          <w:divBdr>
            <w:top w:val="none" w:sz="0" w:space="0" w:color="auto"/>
            <w:left w:val="none" w:sz="0" w:space="0" w:color="auto"/>
            <w:bottom w:val="none" w:sz="0" w:space="0" w:color="auto"/>
            <w:right w:val="none" w:sz="0" w:space="0" w:color="auto"/>
          </w:divBdr>
        </w:div>
        <w:div w:id="662050521">
          <w:marLeft w:val="480"/>
          <w:marRight w:val="0"/>
          <w:marTop w:val="0"/>
          <w:marBottom w:val="0"/>
          <w:divBdr>
            <w:top w:val="none" w:sz="0" w:space="0" w:color="auto"/>
            <w:left w:val="none" w:sz="0" w:space="0" w:color="auto"/>
            <w:bottom w:val="none" w:sz="0" w:space="0" w:color="auto"/>
            <w:right w:val="none" w:sz="0" w:space="0" w:color="auto"/>
          </w:divBdr>
        </w:div>
        <w:div w:id="160707934">
          <w:marLeft w:val="480"/>
          <w:marRight w:val="0"/>
          <w:marTop w:val="0"/>
          <w:marBottom w:val="0"/>
          <w:divBdr>
            <w:top w:val="none" w:sz="0" w:space="0" w:color="auto"/>
            <w:left w:val="none" w:sz="0" w:space="0" w:color="auto"/>
            <w:bottom w:val="none" w:sz="0" w:space="0" w:color="auto"/>
            <w:right w:val="none" w:sz="0" w:space="0" w:color="auto"/>
          </w:divBdr>
        </w:div>
        <w:div w:id="1711303323">
          <w:marLeft w:val="480"/>
          <w:marRight w:val="0"/>
          <w:marTop w:val="0"/>
          <w:marBottom w:val="0"/>
          <w:divBdr>
            <w:top w:val="none" w:sz="0" w:space="0" w:color="auto"/>
            <w:left w:val="none" w:sz="0" w:space="0" w:color="auto"/>
            <w:bottom w:val="none" w:sz="0" w:space="0" w:color="auto"/>
            <w:right w:val="none" w:sz="0" w:space="0" w:color="auto"/>
          </w:divBdr>
        </w:div>
        <w:div w:id="1994484713">
          <w:marLeft w:val="480"/>
          <w:marRight w:val="0"/>
          <w:marTop w:val="0"/>
          <w:marBottom w:val="0"/>
          <w:divBdr>
            <w:top w:val="none" w:sz="0" w:space="0" w:color="auto"/>
            <w:left w:val="none" w:sz="0" w:space="0" w:color="auto"/>
            <w:bottom w:val="none" w:sz="0" w:space="0" w:color="auto"/>
            <w:right w:val="none" w:sz="0" w:space="0" w:color="auto"/>
          </w:divBdr>
        </w:div>
        <w:div w:id="2025088740">
          <w:marLeft w:val="480"/>
          <w:marRight w:val="0"/>
          <w:marTop w:val="0"/>
          <w:marBottom w:val="0"/>
          <w:divBdr>
            <w:top w:val="none" w:sz="0" w:space="0" w:color="auto"/>
            <w:left w:val="none" w:sz="0" w:space="0" w:color="auto"/>
            <w:bottom w:val="none" w:sz="0" w:space="0" w:color="auto"/>
            <w:right w:val="none" w:sz="0" w:space="0" w:color="auto"/>
          </w:divBdr>
        </w:div>
        <w:div w:id="1848323416">
          <w:marLeft w:val="480"/>
          <w:marRight w:val="0"/>
          <w:marTop w:val="0"/>
          <w:marBottom w:val="0"/>
          <w:divBdr>
            <w:top w:val="none" w:sz="0" w:space="0" w:color="auto"/>
            <w:left w:val="none" w:sz="0" w:space="0" w:color="auto"/>
            <w:bottom w:val="none" w:sz="0" w:space="0" w:color="auto"/>
            <w:right w:val="none" w:sz="0" w:space="0" w:color="auto"/>
          </w:divBdr>
        </w:div>
        <w:div w:id="600797962">
          <w:marLeft w:val="480"/>
          <w:marRight w:val="0"/>
          <w:marTop w:val="0"/>
          <w:marBottom w:val="0"/>
          <w:divBdr>
            <w:top w:val="none" w:sz="0" w:space="0" w:color="auto"/>
            <w:left w:val="none" w:sz="0" w:space="0" w:color="auto"/>
            <w:bottom w:val="none" w:sz="0" w:space="0" w:color="auto"/>
            <w:right w:val="none" w:sz="0" w:space="0" w:color="auto"/>
          </w:divBdr>
        </w:div>
        <w:div w:id="2003238953">
          <w:marLeft w:val="480"/>
          <w:marRight w:val="0"/>
          <w:marTop w:val="0"/>
          <w:marBottom w:val="0"/>
          <w:divBdr>
            <w:top w:val="none" w:sz="0" w:space="0" w:color="auto"/>
            <w:left w:val="none" w:sz="0" w:space="0" w:color="auto"/>
            <w:bottom w:val="none" w:sz="0" w:space="0" w:color="auto"/>
            <w:right w:val="none" w:sz="0" w:space="0" w:color="auto"/>
          </w:divBdr>
        </w:div>
        <w:div w:id="550658240">
          <w:marLeft w:val="480"/>
          <w:marRight w:val="0"/>
          <w:marTop w:val="0"/>
          <w:marBottom w:val="0"/>
          <w:divBdr>
            <w:top w:val="none" w:sz="0" w:space="0" w:color="auto"/>
            <w:left w:val="none" w:sz="0" w:space="0" w:color="auto"/>
            <w:bottom w:val="none" w:sz="0" w:space="0" w:color="auto"/>
            <w:right w:val="none" w:sz="0" w:space="0" w:color="auto"/>
          </w:divBdr>
        </w:div>
        <w:div w:id="1119646140">
          <w:marLeft w:val="480"/>
          <w:marRight w:val="0"/>
          <w:marTop w:val="0"/>
          <w:marBottom w:val="0"/>
          <w:divBdr>
            <w:top w:val="none" w:sz="0" w:space="0" w:color="auto"/>
            <w:left w:val="none" w:sz="0" w:space="0" w:color="auto"/>
            <w:bottom w:val="none" w:sz="0" w:space="0" w:color="auto"/>
            <w:right w:val="none" w:sz="0" w:space="0" w:color="auto"/>
          </w:divBdr>
        </w:div>
        <w:div w:id="1780753117">
          <w:marLeft w:val="480"/>
          <w:marRight w:val="0"/>
          <w:marTop w:val="0"/>
          <w:marBottom w:val="0"/>
          <w:divBdr>
            <w:top w:val="none" w:sz="0" w:space="0" w:color="auto"/>
            <w:left w:val="none" w:sz="0" w:space="0" w:color="auto"/>
            <w:bottom w:val="none" w:sz="0" w:space="0" w:color="auto"/>
            <w:right w:val="none" w:sz="0" w:space="0" w:color="auto"/>
          </w:divBdr>
        </w:div>
        <w:div w:id="364673084">
          <w:marLeft w:val="480"/>
          <w:marRight w:val="0"/>
          <w:marTop w:val="0"/>
          <w:marBottom w:val="0"/>
          <w:divBdr>
            <w:top w:val="none" w:sz="0" w:space="0" w:color="auto"/>
            <w:left w:val="none" w:sz="0" w:space="0" w:color="auto"/>
            <w:bottom w:val="none" w:sz="0" w:space="0" w:color="auto"/>
            <w:right w:val="none" w:sz="0" w:space="0" w:color="auto"/>
          </w:divBdr>
        </w:div>
        <w:div w:id="1149008732">
          <w:marLeft w:val="480"/>
          <w:marRight w:val="0"/>
          <w:marTop w:val="0"/>
          <w:marBottom w:val="0"/>
          <w:divBdr>
            <w:top w:val="none" w:sz="0" w:space="0" w:color="auto"/>
            <w:left w:val="none" w:sz="0" w:space="0" w:color="auto"/>
            <w:bottom w:val="none" w:sz="0" w:space="0" w:color="auto"/>
            <w:right w:val="none" w:sz="0" w:space="0" w:color="auto"/>
          </w:divBdr>
        </w:div>
        <w:div w:id="399644958">
          <w:marLeft w:val="480"/>
          <w:marRight w:val="0"/>
          <w:marTop w:val="0"/>
          <w:marBottom w:val="0"/>
          <w:divBdr>
            <w:top w:val="none" w:sz="0" w:space="0" w:color="auto"/>
            <w:left w:val="none" w:sz="0" w:space="0" w:color="auto"/>
            <w:bottom w:val="none" w:sz="0" w:space="0" w:color="auto"/>
            <w:right w:val="none" w:sz="0" w:space="0" w:color="auto"/>
          </w:divBdr>
        </w:div>
        <w:div w:id="325018652">
          <w:marLeft w:val="480"/>
          <w:marRight w:val="0"/>
          <w:marTop w:val="0"/>
          <w:marBottom w:val="0"/>
          <w:divBdr>
            <w:top w:val="none" w:sz="0" w:space="0" w:color="auto"/>
            <w:left w:val="none" w:sz="0" w:space="0" w:color="auto"/>
            <w:bottom w:val="none" w:sz="0" w:space="0" w:color="auto"/>
            <w:right w:val="none" w:sz="0" w:space="0" w:color="auto"/>
          </w:divBdr>
        </w:div>
        <w:div w:id="927731912">
          <w:marLeft w:val="480"/>
          <w:marRight w:val="0"/>
          <w:marTop w:val="0"/>
          <w:marBottom w:val="0"/>
          <w:divBdr>
            <w:top w:val="none" w:sz="0" w:space="0" w:color="auto"/>
            <w:left w:val="none" w:sz="0" w:space="0" w:color="auto"/>
            <w:bottom w:val="none" w:sz="0" w:space="0" w:color="auto"/>
            <w:right w:val="none" w:sz="0" w:space="0" w:color="auto"/>
          </w:divBdr>
        </w:div>
        <w:div w:id="1574975226">
          <w:marLeft w:val="480"/>
          <w:marRight w:val="0"/>
          <w:marTop w:val="0"/>
          <w:marBottom w:val="0"/>
          <w:divBdr>
            <w:top w:val="none" w:sz="0" w:space="0" w:color="auto"/>
            <w:left w:val="none" w:sz="0" w:space="0" w:color="auto"/>
            <w:bottom w:val="none" w:sz="0" w:space="0" w:color="auto"/>
            <w:right w:val="none" w:sz="0" w:space="0" w:color="auto"/>
          </w:divBdr>
        </w:div>
        <w:div w:id="931625713">
          <w:marLeft w:val="480"/>
          <w:marRight w:val="0"/>
          <w:marTop w:val="0"/>
          <w:marBottom w:val="0"/>
          <w:divBdr>
            <w:top w:val="none" w:sz="0" w:space="0" w:color="auto"/>
            <w:left w:val="none" w:sz="0" w:space="0" w:color="auto"/>
            <w:bottom w:val="none" w:sz="0" w:space="0" w:color="auto"/>
            <w:right w:val="none" w:sz="0" w:space="0" w:color="auto"/>
          </w:divBdr>
        </w:div>
        <w:div w:id="277177163">
          <w:marLeft w:val="480"/>
          <w:marRight w:val="0"/>
          <w:marTop w:val="0"/>
          <w:marBottom w:val="0"/>
          <w:divBdr>
            <w:top w:val="none" w:sz="0" w:space="0" w:color="auto"/>
            <w:left w:val="none" w:sz="0" w:space="0" w:color="auto"/>
            <w:bottom w:val="none" w:sz="0" w:space="0" w:color="auto"/>
            <w:right w:val="none" w:sz="0" w:space="0" w:color="auto"/>
          </w:divBdr>
        </w:div>
        <w:div w:id="1593510520">
          <w:marLeft w:val="480"/>
          <w:marRight w:val="0"/>
          <w:marTop w:val="0"/>
          <w:marBottom w:val="0"/>
          <w:divBdr>
            <w:top w:val="none" w:sz="0" w:space="0" w:color="auto"/>
            <w:left w:val="none" w:sz="0" w:space="0" w:color="auto"/>
            <w:bottom w:val="none" w:sz="0" w:space="0" w:color="auto"/>
            <w:right w:val="none" w:sz="0" w:space="0" w:color="auto"/>
          </w:divBdr>
        </w:div>
        <w:div w:id="549145410">
          <w:marLeft w:val="480"/>
          <w:marRight w:val="0"/>
          <w:marTop w:val="0"/>
          <w:marBottom w:val="0"/>
          <w:divBdr>
            <w:top w:val="none" w:sz="0" w:space="0" w:color="auto"/>
            <w:left w:val="none" w:sz="0" w:space="0" w:color="auto"/>
            <w:bottom w:val="none" w:sz="0" w:space="0" w:color="auto"/>
            <w:right w:val="none" w:sz="0" w:space="0" w:color="auto"/>
          </w:divBdr>
        </w:div>
        <w:div w:id="1085028750">
          <w:marLeft w:val="480"/>
          <w:marRight w:val="0"/>
          <w:marTop w:val="0"/>
          <w:marBottom w:val="0"/>
          <w:divBdr>
            <w:top w:val="none" w:sz="0" w:space="0" w:color="auto"/>
            <w:left w:val="none" w:sz="0" w:space="0" w:color="auto"/>
            <w:bottom w:val="none" w:sz="0" w:space="0" w:color="auto"/>
            <w:right w:val="none" w:sz="0" w:space="0" w:color="auto"/>
          </w:divBdr>
        </w:div>
      </w:divsChild>
    </w:div>
    <w:div w:id="508720996">
      <w:bodyDiv w:val="1"/>
      <w:marLeft w:val="0"/>
      <w:marRight w:val="0"/>
      <w:marTop w:val="0"/>
      <w:marBottom w:val="0"/>
      <w:divBdr>
        <w:top w:val="none" w:sz="0" w:space="0" w:color="auto"/>
        <w:left w:val="none" w:sz="0" w:space="0" w:color="auto"/>
        <w:bottom w:val="none" w:sz="0" w:space="0" w:color="auto"/>
        <w:right w:val="none" w:sz="0" w:space="0" w:color="auto"/>
      </w:divBdr>
    </w:div>
    <w:div w:id="510527680">
      <w:bodyDiv w:val="1"/>
      <w:marLeft w:val="0"/>
      <w:marRight w:val="0"/>
      <w:marTop w:val="0"/>
      <w:marBottom w:val="0"/>
      <w:divBdr>
        <w:top w:val="none" w:sz="0" w:space="0" w:color="auto"/>
        <w:left w:val="none" w:sz="0" w:space="0" w:color="auto"/>
        <w:bottom w:val="none" w:sz="0" w:space="0" w:color="auto"/>
        <w:right w:val="none" w:sz="0" w:space="0" w:color="auto"/>
      </w:divBdr>
      <w:divsChild>
        <w:div w:id="1998419067">
          <w:marLeft w:val="480"/>
          <w:marRight w:val="0"/>
          <w:marTop w:val="0"/>
          <w:marBottom w:val="0"/>
          <w:divBdr>
            <w:top w:val="none" w:sz="0" w:space="0" w:color="auto"/>
            <w:left w:val="none" w:sz="0" w:space="0" w:color="auto"/>
            <w:bottom w:val="none" w:sz="0" w:space="0" w:color="auto"/>
            <w:right w:val="none" w:sz="0" w:space="0" w:color="auto"/>
          </w:divBdr>
        </w:div>
        <w:div w:id="911695644">
          <w:marLeft w:val="480"/>
          <w:marRight w:val="0"/>
          <w:marTop w:val="0"/>
          <w:marBottom w:val="0"/>
          <w:divBdr>
            <w:top w:val="none" w:sz="0" w:space="0" w:color="auto"/>
            <w:left w:val="none" w:sz="0" w:space="0" w:color="auto"/>
            <w:bottom w:val="none" w:sz="0" w:space="0" w:color="auto"/>
            <w:right w:val="none" w:sz="0" w:space="0" w:color="auto"/>
          </w:divBdr>
        </w:div>
        <w:div w:id="1484464643">
          <w:marLeft w:val="480"/>
          <w:marRight w:val="0"/>
          <w:marTop w:val="0"/>
          <w:marBottom w:val="0"/>
          <w:divBdr>
            <w:top w:val="none" w:sz="0" w:space="0" w:color="auto"/>
            <w:left w:val="none" w:sz="0" w:space="0" w:color="auto"/>
            <w:bottom w:val="none" w:sz="0" w:space="0" w:color="auto"/>
            <w:right w:val="none" w:sz="0" w:space="0" w:color="auto"/>
          </w:divBdr>
        </w:div>
        <w:div w:id="1606577547">
          <w:marLeft w:val="480"/>
          <w:marRight w:val="0"/>
          <w:marTop w:val="0"/>
          <w:marBottom w:val="0"/>
          <w:divBdr>
            <w:top w:val="none" w:sz="0" w:space="0" w:color="auto"/>
            <w:left w:val="none" w:sz="0" w:space="0" w:color="auto"/>
            <w:bottom w:val="none" w:sz="0" w:space="0" w:color="auto"/>
            <w:right w:val="none" w:sz="0" w:space="0" w:color="auto"/>
          </w:divBdr>
        </w:div>
        <w:div w:id="129640023">
          <w:marLeft w:val="480"/>
          <w:marRight w:val="0"/>
          <w:marTop w:val="0"/>
          <w:marBottom w:val="0"/>
          <w:divBdr>
            <w:top w:val="none" w:sz="0" w:space="0" w:color="auto"/>
            <w:left w:val="none" w:sz="0" w:space="0" w:color="auto"/>
            <w:bottom w:val="none" w:sz="0" w:space="0" w:color="auto"/>
            <w:right w:val="none" w:sz="0" w:space="0" w:color="auto"/>
          </w:divBdr>
        </w:div>
        <w:div w:id="1585608955">
          <w:marLeft w:val="480"/>
          <w:marRight w:val="0"/>
          <w:marTop w:val="0"/>
          <w:marBottom w:val="0"/>
          <w:divBdr>
            <w:top w:val="none" w:sz="0" w:space="0" w:color="auto"/>
            <w:left w:val="none" w:sz="0" w:space="0" w:color="auto"/>
            <w:bottom w:val="none" w:sz="0" w:space="0" w:color="auto"/>
            <w:right w:val="none" w:sz="0" w:space="0" w:color="auto"/>
          </w:divBdr>
        </w:div>
        <w:div w:id="1468740472">
          <w:marLeft w:val="480"/>
          <w:marRight w:val="0"/>
          <w:marTop w:val="0"/>
          <w:marBottom w:val="0"/>
          <w:divBdr>
            <w:top w:val="none" w:sz="0" w:space="0" w:color="auto"/>
            <w:left w:val="none" w:sz="0" w:space="0" w:color="auto"/>
            <w:bottom w:val="none" w:sz="0" w:space="0" w:color="auto"/>
            <w:right w:val="none" w:sz="0" w:space="0" w:color="auto"/>
          </w:divBdr>
        </w:div>
        <w:div w:id="374742882">
          <w:marLeft w:val="480"/>
          <w:marRight w:val="0"/>
          <w:marTop w:val="0"/>
          <w:marBottom w:val="0"/>
          <w:divBdr>
            <w:top w:val="none" w:sz="0" w:space="0" w:color="auto"/>
            <w:left w:val="none" w:sz="0" w:space="0" w:color="auto"/>
            <w:bottom w:val="none" w:sz="0" w:space="0" w:color="auto"/>
            <w:right w:val="none" w:sz="0" w:space="0" w:color="auto"/>
          </w:divBdr>
        </w:div>
        <w:div w:id="2052412606">
          <w:marLeft w:val="480"/>
          <w:marRight w:val="0"/>
          <w:marTop w:val="0"/>
          <w:marBottom w:val="0"/>
          <w:divBdr>
            <w:top w:val="none" w:sz="0" w:space="0" w:color="auto"/>
            <w:left w:val="none" w:sz="0" w:space="0" w:color="auto"/>
            <w:bottom w:val="none" w:sz="0" w:space="0" w:color="auto"/>
            <w:right w:val="none" w:sz="0" w:space="0" w:color="auto"/>
          </w:divBdr>
        </w:div>
        <w:div w:id="619149366">
          <w:marLeft w:val="480"/>
          <w:marRight w:val="0"/>
          <w:marTop w:val="0"/>
          <w:marBottom w:val="0"/>
          <w:divBdr>
            <w:top w:val="none" w:sz="0" w:space="0" w:color="auto"/>
            <w:left w:val="none" w:sz="0" w:space="0" w:color="auto"/>
            <w:bottom w:val="none" w:sz="0" w:space="0" w:color="auto"/>
            <w:right w:val="none" w:sz="0" w:space="0" w:color="auto"/>
          </w:divBdr>
        </w:div>
        <w:div w:id="1251889084">
          <w:marLeft w:val="480"/>
          <w:marRight w:val="0"/>
          <w:marTop w:val="0"/>
          <w:marBottom w:val="0"/>
          <w:divBdr>
            <w:top w:val="none" w:sz="0" w:space="0" w:color="auto"/>
            <w:left w:val="none" w:sz="0" w:space="0" w:color="auto"/>
            <w:bottom w:val="none" w:sz="0" w:space="0" w:color="auto"/>
            <w:right w:val="none" w:sz="0" w:space="0" w:color="auto"/>
          </w:divBdr>
        </w:div>
        <w:div w:id="1810396043">
          <w:marLeft w:val="480"/>
          <w:marRight w:val="0"/>
          <w:marTop w:val="0"/>
          <w:marBottom w:val="0"/>
          <w:divBdr>
            <w:top w:val="none" w:sz="0" w:space="0" w:color="auto"/>
            <w:left w:val="none" w:sz="0" w:space="0" w:color="auto"/>
            <w:bottom w:val="none" w:sz="0" w:space="0" w:color="auto"/>
            <w:right w:val="none" w:sz="0" w:space="0" w:color="auto"/>
          </w:divBdr>
        </w:div>
        <w:div w:id="1300266715">
          <w:marLeft w:val="480"/>
          <w:marRight w:val="0"/>
          <w:marTop w:val="0"/>
          <w:marBottom w:val="0"/>
          <w:divBdr>
            <w:top w:val="none" w:sz="0" w:space="0" w:color="auto"/>
            <w:left w:val="none" w:sz="0" w:space="0" w:color="auto"/>
            <w:bottom w:val="none" w:sz="0" w:space="0" w:color="auto"/>
            <w:right w:val="none" w:sz="0" w:space="0" w:color="auto"/>
          </w:divBdr>
        </w:div>
        <w:div w:id="1461344040">
          <w:marLeft w:val="480"/>
          <w:marRight w:val="0"/>
          <w:marTop w:val="0"/>
          <w:marBottom w:val="0"/>
          <w:divBdr>
            <w:top w:val="none" w:sz="0" w:space="0" w:color="auto"/>
            <w:left w:val="none" w:sz="0" w:space="0" w:color="auto"/>
            <w:bottom w:val="none" w:sz="0" w:space="0" w:color="auto"/>
            <w:right w:val="none" w:sz="0" w:space="0" w:color="auto"/>
          </w:divBdr>
        </w:div>
        <w:div w:id="757364896">
          <w:marLeft w:val="480"/>
          <w:marRight w:val="0"/>
          <w:marTop w:val="0"/>
          <w:marBottom w:val="0"/>
          <w:divBdr>
            <w:top w:val="none" w:sz="0" w:space="0" w:color="auto"/>
            <w:left w:val="none" w:sz="0" w:space="0" w:color="auto"/>
            <w:bottom w:val="none" w:sz="0" w:space="0" w:color="auto"/>
            <w:right w:val="none" w:sz="0" w:space="0" w:color="auto"/>
          </w:divBdr>
        </w:div>
        <w:div w:id="1299650481">
          <w:marLeft w:val="480"/>
          <w:marRight w:val="0"/>
          <w:marTop w:val="0"/>
          <w:marBottom w:val="0"/>
          <w:divBdr>
            <w:top w:val="none" w:sz="0" w:space="0" w:color="auto"/>
            <w:left w:val="none" w:sz="0" w:space="0" w:color="auto"/>
            <w:bottom w:val="none" w:sz="0" w:space="0" w:color="auto"/>
            <w:right w:val="none" w:sz="0" w:space="0" w:color="auto"/>
          </w:divBdr>
        </w:div>
        <w:div w:id="1971982816">
          <w:marLeft w:val="480"/>
          <w:marRight w:val="0"/>
          <w:marTop w:val="0"/>
          <w:marBottom w:val="0"/>
          <w:divBdr>
            <w:top w:val="none" w:sz="0" w:space="0" w:color="auto"/>
            <w:left w:val="none" w:sz="0" w:space="0" w:color="auto"/>
            <w:bottom w:val="none" w:sz="0" w:space="0" w:color="auto"/>
            <w:right w:val="none" w:sz="0" w:space="0" w:color="auto"/>
          </w:divBdr>
        </w:div>
        <w:div w:id="1273902476">
          <w:marLeft w:val="480"/>
          <w:marRight w:val="0"/>
          <w:marTop w:val="0"/>
          <w:marBottom w:val="0"/>
          <w:divBdr>
            <w:top w:val="none" w:sz="0" w:space="0" w:color="auto"/>
            <w:left w:val="none" w:sz="0" w:space="0" w:color="auto"/>
            <w:bottom w:val="none" w:sz="0" w:space="0" w:color="auto"/>
            <w:right w:val="none" w:sz="0" w:space="0" w:color="auto"/>
          </w:divBdr>
        </w:div>
        <w:div w:id="1117338496">
          <w:marLeft w:val="480"/>
          <w:marRight w:val="0"/>
          <w:marTop w:val="0"/>
          <w:marBottom w:val="0"/>
          <w:divBdr>
            <w:top w:val="none" w:sz="0" w:space="0" w:color="auto"/>
            <w:left w:val="none" w:sz="0" w:space="0" w:color="auto"/>
            <w:bottom w:val="none" w:sz="0" w:space="0" w:color="auto"/>
            <w:right w:val="none" w:sz="0" w:space="0" w:color="auto"/>
          </w:divBdr>
        </w:div>
        <w:div w:id="774985089">
          <w:marLeft w:val="480"/>
          <w:marRight w:val="0"/>
          <w:marTop w:val="0"/>
          <w:marBottom w:val="0"/>
          <w:divBdr>
            <w:top w:val="none" w:sz="0" w:space="0" w:color="auto"/>
            <w:left w:val="none" w:sz="0" w:space="0" w:color="auto"/>
            <w:bottom w:val="none" w:sz="0" w:space="0" w:color="auto"/>
            <w:right w:val="none" w:sz="0" w:space="0" w:color="auto"/>
          </w:divBdr>
        </w:div>
        <w:div w:id="1481966044">
          <w:marLeft w:val="480"/>
          <w:marRight w:val="0"/>
          <w:marTop w:val="0"/>
          <w:marBottom w:val="0"/>
          <w:divBdr>
            <w:top w:val="none" w:sz="0" w:space="0" w:color="auto"/>
            <w:left w:val="none" w:sz="0" w:space="0" w:color="auto"/>
            <w:bottom w:val="none" w:sz="0" w:space="0" w:color="auto"/>
            <w:right w:val="none" w:sz="0" w:space="0" w:color="auto"/>
          </w:divBdr>
        </w:div>
        <w:div w:id="1686397050">
          <w:marLeft w:val="480"/>
          <w:marRight w:val="0"/>
          <w:marTop w:val="0"/>
          <w:marBottom w:val="0"/>
          <w:divBdr>
            <w:top w:val="none" w:sz="0" w:space="0" w:color="auto"/>
            <w:left w:val="none" w:sz="0" w:space="0" w:color="auto"/>
            <w:bottom w:val="none" w:sz="0" w:space="0" w:color="auto"/>
            <w:right w:val="none" w:sz="0" w:space="0" w:color="auto"/>
          </w:divBdr>
        </w:div>
        <w:div w:id="1028071381">
          <w:marLeft w:val="480"/>
          <w:marRight w:val="0"/>
          <w:marTop w:val="0"/>
          <w:marBottom w:val="0"/>
          <w:divBdr>
            <w:top w:val="none" w:sz="0" w:space="0" w:color="auto"/>
            <w:left w:val="none" w:sz="0" w:space="0" w:color="auto"/>
            <w:bottom w:val="none" w:sz="0" w:space="0" w:color="auto"/>
            <w:right w:val="none" w:sz="0" w:space="0" w:color="auto"/>
          </w:divBdr>
        </w:div>
        <w:div w:id="1084952804">
          <w:marLeft w:val="480"/>
          <w:marRight w:val="0"/>
          <w:marTop w:val="0"/>
          <w:marBottom w:val="0"/>
          <w:divBdr>
            <w:top w:val="none" w:sz="0" w:space="0" w:color="auto"/>
            <w:left w:val="none" w:sz="0" w:space="0" w:color="auto"/>
            <w:bottom w:val="none" w:sz="0" w:space="0" w:color="auto"/>
            <w:right w:val="none" w:sz="0" w:space="0" w:color="auto"/>
          </w:divBdr>
        </w:div>
        <w:div w:id="314451588">
          <w:marLeft w:val="480"/>
          <w:marRight w:val="0"/>
          <w:marTop w:val="0"/>
          <w:marBottom w:val="0"/>
          <w:divBdr>
            <w:top w:val="none" w:sz="0" w:space="0" w:color="auto"/>
            <w:left w:val="none" w:sz="0" w:space="0" w:color="auto"/>
            <w:bottom w:val="none" w:sz="0" w:space="0" w:color="auto"/>
            <w:right w:val="none" w:sz="0" w:space="0" w:color="auto"/>
          </w:divBdr>
        </w:div>
        <w:div w:id="714234847">
          <w:marLeft w:val="480"/>
          <w:marRight w:val="0"/>
          <w:marTop w:val="0"/>
          <w:marBottom w:val="0"/>
          <w:divBdr>
            <w:top w:val="none" w:sz="0" w:space="0" w:color="auto"/>
            <w:left w:val="none" w:sz="0" w:space="0" w:color="auto"/>
            <w:bottom w:val="none" w:sz="0" w:space="0" w:color="auto"/>
            <w:right w:val="none" w:sz="0" w:space="0" w:color="auto"/>
          </w:divBdr>
        </w:div>
        <w:div w:id="586497847">
          <w:marLeft w:val="480"/>
          <w:marRight w:val="0"/>
          <w:marTop w:val="0"/>
          <w:marBottom w:val="0"/>
          <w:divBdr>
            <w:top w:val="none" w:sz="0" w:space="0" w:color="auto"/>
            <w:left w:val="none" w:sz="0" w:space="0" w:color="auto"/>
            <w:bottom w:val="none" w:sz="0" w:space="0" w:color="auto"/>
            <w:right w:val="none" w:sz="0" w:space="0" w:color="auto"/>
          </w:divBdr>
        </w:div>
        <w:div w:id="692148362">
          <w:marLeft w:val="480"/>
          <w:marRight w:val="0"/>
          <w:marTop w:val="0"/>
          <w:marBottom w:val="0"/>
          <w:divBdr>
            <w:top w:val="none" w:sz="0" w:space="0" w:color="auto"/>
            <w:left w:val="none" w:sz="0" w:space="0" w:color="auto"/>
            <w:bottom w:val="none" w:sz="0" w:space="0" w:color="auto"/>
            <w:right w:val="none" w:sz="0" w:space="0" w:color="auto"/>
          </w:divBdr>
        </w:div>
        <w:div w:id="1182478924">
          <w:marLeft w:val="480"/>
          <w:marRight w:val="0"/>
          <w:marTop w:val="0"/>
          <w:marBottom w:val="0"/>
          <w:divBdr>
            <w:top w:val="none" w:sz="0" w:space="0" w:color="auto"/>
            <w:left w:val="none" w:sz="0" w:space="0" w:color="auto"/>
            <w:bottom w:val="none" w:sz="0" w:space="0" w:color="auto"/>
            <w:right w:val="none" w:sz="0" w:space="0" w:color="auto"/>
          </w:divBdr>
        </w:div>
        <w:div w:id="780880640">
          <w:marLeft w:val="480"/>
          <w:marRight w:val="0"/>
          <w:marTop w:val="0"/>
          <w:marBottom w:val="0"/>
          <w:divBdr>
            <w:top w:val="none" w:sz="0" w:space="0" w:color="auto"/>
            <w:left w:val="none" w:sz="0" w:space="0" w:color="auto"/>
            <w:bottom w:val="none" w:sz="0" w:space="0" w:color="auto"/>
            <w:right w:val="none" w:sz="0" w:space="0" w:color="auto"/>
          </w:divBdr>
        </w:div>
        <w:div w:id="1481075356">
          <w:marLeft w:val="480"/>
          <w:marRight w:val="0"/>
          <w:marTop w:val="0"/>
          <w:marBottom w:val="0"/>
          <w:divBdr>
            <w:top w:val="none" w:sz="0" w:space="0" w:color="auto"/>
            <w:left w:val="none" w:sz="0" w:space="0" w:color="auto"/>
            <w:bottom w:val="none" w:sz="0" w:space="0" w:color="auto"/>
            <w:right w:val="none" w:sz="0" w:space="0" w:color="auto"/>
          </w:divBdr>
        </w:div>
        <w:div w:id="2116099588">
          <w:marLeft w:val="480"/>
          <w:marRight w:val="0"/>
          <w:marTop w:val="0"/>
          <w:marBottom w:val="0"/>
          <w:divBdr>
            <w:top w:val="none" w:sz="0" w:space="0" w:color="auto"/>
            <w:left w:val="none" w:sz="0" w:space="0" w:color="auto"/>
            <w:bottom w:val="none" w:sz="0" w:space="0" w:color="auto"/>
            <w:right w:val="none" w:sz="0" w:space="0" w:color="auto"/>
          </w:divBdr>
        </w:div>
        <w:div w:id="194390242">
          <w:marLeft w:val="480"/>
          <w:marRight w:val="0"/>
          <w:marTop w:val="0"/>
          <w:marBottom w:val="0"/>
          <w:divBdr>
            <w:top w:val="none" w:sz="0" w:space="0" w:color="auto"/>
            <w:left w:val="none" w:sz="0" w:space="0" w:color="auto"/>
            <w:bottom w:val="none" w:sz="0" w:space="0" w:color="auto"/>
            <w:right w:val="none" w:sz="0" w:space="0" w:color="auto"/>
          </w:divBdr>
        </w:div>
        <w:div w:id="2021203140">
          <w:marLeft w:val="480"/>
          <w:marRight w:val="0"/>
          <w:marTop w:val="0"/>
          <w:marBottom w:val="0"/>
          <w:divBdr>
            <w:top w:val="none" w:sz="0" w:space="0" w:color="auto"/>
            <w:left w:val="none" w:sz="0" w:space="0" w:color="auto"/>
            <w:bottom w:val="none" w:sz="0" w:space="0" w:color="auto"/>
            <w:right w:val="none" w:sz="0" w:space="0" w:color="auto"/>
          </w:divBdr>
        </w:div>
      </w:divsChild>
    </w:div>
    <w:div w:id="522322193">
      <w:bodyDiv w:val="1"/>
      <w:marLeft w:val="0"/>
      <w:marRight w:val="0"/>
      <w:marTop w:val="0"/>
      <w:marBottom w:val="0"/>
      <w:divBdr>
        <w:top w:val="none" w:sz="0" w:space="0" w:color="auto"/>
        <w:left w:val="none" w:sz="0" w:space="0" w:color="auto"/>
        <w:bottom w:val="none" w:sz="0" w:space="0" w:color="auto"/>
        <w:right w:val="none" w:sz="0" w:space="0" w:color="auto"/>
      </w:divBdr>
    </w:div>
    <w:div w:id="523328821">
      <w:bodyDiv w:val="1"/>
      <w:marLeft w:val="0"/>
      <w:marRight w:val="0"/>
      <w:marTop w:val="0"/>
      <w:marBottom w:val="0"/>
      <w:divBdr>
        <w:top w:val="none" w:sz="0" w:space="0" w:color="auto"/>
        <w:left w:val="none" w:sz="0" w:space="0" w:color="auto"/>
        <w:bottom w:val="none" w:sz="0" w:space="0" w:color="auto"/>
        <w:right w:val="none" w:sz="0" w:space="0" w:color="auto"/>
      </w:divBdr>
    </w:div>
    <w:div w:id="525366338">
      <w:bodyDiv w:val="1"/>
      <w:marLeft w:val="0"/>
      <w:marRight w:val="0"/>
      <w:marTop w:val="0"/>
      <w:marBottom w:val="0"/>
      <w:divBdr>
        <w:top w:val="none" w:sz="0" w:space="0" w:color="auto"/>
        <w:left w:val="none" w:sz="0" w:space="0" w:color="auto"/>
        <w:bottom w:val="none" w:sz="0" w:space="0" w:color="auto"/>
        <w:right w:val="none" w:sz="0" w:space="0" w:color="auto"/>
      </w:divBdr>
    </w:div>
    <w:div w:id="526335753">
      <w:bodyDiv w:val="1"/>
      <w:marLeft w:val="0"/>
      <w:marRight w:val="0"/>
      <w:marTop w:val="0"/>
      <w:marBottom w:val="0"/>
      <w:divBdr>
        <w:top w:val="none" w:sz="0" w:space="0" w:color="auto"/>
        <w:left w:val="none" w:sz="0" w:space="0" w:color="auto"/>
        <w:bottom w:val="none" w:sz="0" w:space="0" w:color="auto"/>
        <w:right w:val="none" w:sz="0" w:space="0" w:color="auto"/>
      </w:divBdr>
      <w:divsChild>
        <w:div w:id="1712611315">
          <w:marLeft w:val="480"/>
          <w:marRight w:val="0"/>
          <w:marTop w:val="0"/>
          <w:marBottom w:val="0"/>
          <w:divBdr>
            <w:top w:val="none" w:sz="0" w:space="0" w:color="auto"/>
            <w:left w:val="none" w:sz="0" w:space="0" w:color="auto"/>
            <w:bottom w:val="none" w:sz="0" w:space="0" w:color="auto"/>
            <w:right w:val="none" w:sz="0" w:space="0" w:color="auto"/>
          </w:divBdr>
        </w:div>
      </w:divsChild>
    </w:div>
    <w:div w:id="536697334">
      <w:bodyDiv w:val="1"/>
      <w:marLeft w:val="0"/>
      <w:marRight w:val="0"/>
      <w:marTop w:val="0"/>
      <w:marBottom w:val="0"/>
      <w:divBdr>
        <w:top w:val="none" w:sz="0" w:space="0" w:color="auto"/>
        <w:left w:val="none" w:sz="0" w:space="0" w:color="auto"/>
        <w:bottom w:val="none" w:sz="0" w:space="0" w:color="auto"/>
        <w:right w:val="none" w:sz="0" w:space="0" w:color="auto"/>
      </w:divBdr>
      <w:divsChild>
        <w:div w:id="1647933265">
          <w:marLeft w:val="480"/>
          <w:marRight w:val="0"/>
          <w:marTop w:val="0"/>
          <w:marBottom w:val="0"/>
          <w:divBdr>
            <w:top w:val="none" w:sz="0" w:space="0" w:color="auto"/>
            <w:left w:val="none" w:sz="0" w:space="0" w:color="auto"/>
            <w:bottom w:val="none" w:sz="0" w:space="0" w:color="auto"/>
            <w:right w:val="none" w:sz="0" w:space="0" w:color="auto"/>
          </w:divBdr>
        </w:div>
        <w:div w:id="2011562364">
          <w:marLeft w:val="480"/>
          <w:marRight w:val="0"/>
          <w:marTop w:val="0"/>
          <w:marBottom w:val="0"/>
          <w:divBdr>
            <w:top w:val="none" w:sz="0" w:space="0" w:color="auto"/>
            <w:left w:val="none" w:sz="0" w:space="0" w:color="auto"/>
            <w:bottom w:val="none" w:sz="0" w:space="0" w:color="auto"/>
            <w:right w:val="none" w:sz="0" w:space="0" w:color="auto"/>
          </w:divBdr>
        </w:div>
        <w:div w:id="30881511">
          <w:marLeft w:val="480"/>
          <w:marRight w:val="0"/>
          <w:marTop w:val="0"/>
          <w:marBottom w:val="0"/>
          <w:divBdr>
            <w:top w:val="none" w:sz="0" w:space="0" w:color="auto"/>
            <w:left w:val="none" w:sz="0" w:space="0" w:color="auto"/>
            <w:bottom w:val="none" w:sz="0" w:space="0" w:color="auto"/>
            <w:right w:val="none" w:sz="0" w:space="0" w:color="auto"/>
          </w:divBdr>
        </w:div>
        <w:div w:id="1541354121">
          <w:marLeft w:val="480"/>
          <w:marRight w:val="0"/>
          <w:marTop w:val="0"/>
          <w:marBottom w:val="0"/>
          <w:divBdr>
            <w:top w:val="none" w:sz="0" w:space="0" w:color="auto"/>
            <w:left w:val="none" w:sz="0" w:space="0" w:color="auto"/>
            <w:bottom w:val="none" w:sz="0" w:space="0" w:color="auto"/>
            <w:right w:val="none" w:sz="0" w:space="0" w:color="auto"/>
          </w:divBdr>
        </w:div>
        <w:div w:id="1054238427">
          <w:marLeft w:val="480"/>
          <w:marRight w:val="0"/>
          <w:marTop w:val="0"/>
          <w:marBottom w:val="0"/>
          <w:divBdr>
            <w:top w:val="none" w:sz="0" w:space="0" w:color="auto"/>
            <w:left w:val="none" w:sz="0" w:space="0" w:color="auto"/>
            <w:bottom w:val="none" w:sz="0" w:space="0" w:color="auto"/>
            <w:right w:val="none" w:sz="0" w:space="0" w:color="auto"/>
          </w:divBdr>
        </w:div>
        <w:div w:id="365643626">
          <w:marLeft w:val="480"/>
          <w:marRight w:val="0"/>
          <w:marTop w:val="0"/>
          <w:marBottom w:val="0"/>
          <w:divBdr>
            <w:top w:val="none" w:sz="0" w:space="0" w:color="auto"/>
            <w:left w:val="none" w:sz="0" w:space="0" w:color="auto"/>
            <w:bottom w:val="none" w:sz="0" w:space="0" w:color="auto"/>
            <w:right w:val="none" w:sz="0" w:space="0" w:color="auto"/>
          </w:divBdr>
        </w:div>
        <w:div w:id="1290629929">
          <w:marLeft w:val="480"/>
          <w:marRight w:val="0"/>
          <w:marTop w:val="0"/>
          <w:marBottom w:val="0"/>
          <w:divBdr>
            <w:top w:val="none" w:sz="0" w:space="0" w:color="auto"/>
            <w:left w:val="none" w:sz="0" w:space="0" w:color="auto"/>
            <w:bottom w:val="none" w:sz="0" w:space="0" w:color="auto"/>
            <w:right w:val="none" w:sz="0" w:space="0" w:color="auto"/>
          </w:divBdr>
        </w:div>
        <w:div w:id="312805088">
          <w:marLeft w:val="480"/>
          <w:marRight w:val="0"/>
          <w:marTop w:val="0"/>
          <w:marBottom w:val="0"/>
          <w:divBdr>
            <w:top w:val="none" w:sz="0" w:space="0" w:color="auto"/>
            <w:left w:val="none" w:sz="0" w:space="0" w:color="auto"/>
            <w:bottom w:val="none" w:sz="0" w:space="0" w:color="auto"/>
            <w:right w:val="none" w:sz="0" w:space="0" w:color="auto"/>
          </w:divBdr>
        </w:div>
        <w:div w:id="930241626">
          <w:marLeft w:val="480"/>
          <w:marRight w:val="0"/>
          <w:marTop w:val="0"/>
          <w:marBottom w:val="0"/>
          <w:divBdr>
            <w:top w:val="none" w:sz="0" w:space="0" w:color="auto"/>
            <w:left w:val="none" w:sz="0" w:space="0" w:color="auto"/>
            <w:bottom w:val="none" w:sz="0" w:space="0" w:color="auto"/>
            <w:right w:val="none" w:sz="0" w:space="0" w:color="auto"/>
          </w:divBdr>
        </w:div>
        <w:div w:id="2098594586">
          <w:marLeft w:val="480"/>
          <w:marRight w:val="0"/>
          <w:marTop w:val="0"/>
          <w:marBottom w:val="0"/>
          <w:divBdr>
            <w:top w:val="none" w:sz="0" w:space="0" w:color="auto"/>
            <w:left w:val="none" w:sz="0" w:space="0" w:color="auto"/>
            <w:bottom w:val="none" w:sz="0" w:space="0" w:color="auto"/>
            <w:right w:val="none" w:sz="0" w:space="0" w:color="auto"/>
          </w:divBdr>
        </w:div>
        <w:div w:id="402341294">
          <w:marLeft w:val="480"/>
          <w:marRight w:val="0"/>
          <w:marTop w:val="0"/>
          <w:marBottom w:val="0"/>
          <w:divBdr>
            <w:top w:val="none" w:sz="0" w:space="0" w:color="auto"/>
            <w:left w:val="none" w:sz="0" w:space="0" w:color="auto"/>
            <w:bottom w:val="none" w:sz="0" w:space="0" w:color="auto"/>
            <w:right w:val="none" w:sz="0" w:space="0" w:color="auto"/>
          </w:divBdr>
        </w:div>
        <w:div w:id="1579704391">
          <w:marLeft w:val="480"/>
          <w:marRight w:val="0"/>
          <w:marTop w:val="0"/>
          <w:marBottom w:val="0"/>
          <w:divBdr>
            <w:top w:val="none" w:sz="0" w:space="0" w:color="auto"/>
            <w:left w:val="none" w:sz="0" w:space="0" w:color="auto"/>
            <w:bottom w:val="none" w:sz="0" w:space="0" w:color="auto"/>
            <w:right w:val="none" w:sz="0" w:space="0" w:color="auto"/>
          </w:divBdr>
        </w:div>
        <w:div w:id="926155994">
          <w:marLeft w:val="480"/>
          <w:marRight w:val="0"/>
          <w:marTop w:val="0"/>
          <w:marBottom w:val="0"/>
          <w:divBdr>
            <w:top w:val="none" w:sz="0" w:space="0" w:color="auto"/>
            <w:left w:val="none" w:sz="0" w:space="0" w:color="auto"/>
            <w:bottom w:val="none" w:sz="0" w:space="0" w:color="auto"/>
            <w:right w:val="none" w:sz="0" w:space="0" w:color="auto"/>
          </w:divBdr>
        </w:div>
      </w:divsChild>
    </w:div>
    <w:div w:id="537862831">
      <w:bodyDiv w:val="1"/>
      <w:marLeft w:val="0"/>
      <w:marRight w:val="0"/>
      <w:marTop w:val="0"/>
      <w:marBottom w:val="0"/>
      <w:divBdr>
        <w:top w:val="none" w:sz="0" w:space="0" w:color="auto"/>
        <w:left w:val="none" w:sz="0" w:space="0" w:color="auto"/>
        <w:bottom w:val="none" w:sz="0" w:space="0" w:color="auto"/>
        <w:right w:val="none" w:sz="0" w:space="0" w:color="auto"/>
      </w:divBdr>
    </w:div>
    <w:div w:id="543324192">
      <w:bodyDiv w:val="1"/>
      <w:marLeft w:val="0"/>
      <w:marRight w:val="0"/>
      <w:marTop w:val="0"/>
      <w:marBottom w:val="0"/>
      <w:divBdr>
        <w:top w:val="none" w:sz="0" w:space="0" w:color="auto"/>
        <w:left w:val="none" w:sz="0" w:space="0" w:color="auto"/>
        <w:bottom w:val="none" w:sz="0" w:space="0" w:color="auto"/>
        <w:right w:val="none" w:sz="0" w:space="0" w:color="auto"/>
      </w:divBdr>
    </w:div>
    <w:div w:id="545602266">
      <w:bodyDiv w:val="1"/>
      <w:marLeft w:val="0"/>
      <w:marRight w:val="0"/>
      <w:marTop w:val="0"/>
      <w:marBottom w:val="0"/>
      <w:divBdr>
        <w:top w:val="none" w:sz="0" w:space="0" w:color="auto"/>
        <w:left w:val="none" w:sz="0" w:space="0" w:color="auto"/>
        <w:bottom w:val="none" w:sz="0" w:space="0" w:color="auto"/>
        <w:right w:val="none" w:sz="0" w:space="0" w:color="auto"/>
      </w:divBdr>
    </w:div>
    <w:div w:id="555242419">
      <w:bodyDiv w:val="1"/>
      <w:marLeft w:val="0"/>
      <w:marRight w:val="0"/>
      <w:marTop w:val="0"/>
      <w:marBottom w:val="0"/>
      <w:divBdr>
        <w:top w:val="none" w:sz="0" w:space="0" w:color="auto"/>
        <w:left w:val="none" w:sz="0" w:space="0" w:color="auto"/>
        <w:bottom w:val="none" w:sz="0" w:space="0" w:color="auto"/>
        <w:right w:val="none" w:sz="0" w:space="0" w:color="auto"/>
      </w:divBdr>
      <w:divsChild>
        <w:div w:id="686827183">
          <w:marLeft w:val="0"/>
          <w:marRight w:val="0"/>
          <w:marTop w:val="0"/>
          <w:marBottom w:val="0"/>
          <w:divBdr>
            <w:top w:val="none" w:sz="0" w:space="0" w:color="auto"/>
            <w:left w:val="none" w:sz="0" w:space="0" w:color="auto"/>
            <w:bottom w:val="none" w:sz="0" w:space="0" w:color="auto"/>
            <w:right w:val="none" w:sz="0" w:space="0" w:color="auto"/>
          </w:divBdr>
          <w:divsChild>
            <w:div w:id="508906642">
              <w:marLeft w:val="0"/>
              <w:marRight w:val="0"/>
              <w:marTop w:val="0"/>
              <w:marBottom w:val="0"/>
              <w:divBdr>
                <w:top w:val="none" w:sz="0" w:space="0" w:color="auto"/>
                <w:left w:val="none" w:sz="0" w:space="0" w:color="auto"/>
                <w:bottom w:val="none" w:sz="0" w:space="0" w:color="auto"/>
                <w:right w:val="none" w:sz="0" w:space="0" w:color="auto"/>
              </w:divBdr>
              <w:divsChild>
                <w:div w:id="171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7551">
      <w:bodyDiv w:val="1"/>
      <w:marLeft w:val="0"/>
      <w:marRight w:val="0"/>
      <w:marTop w:val="0"/>
      <w:marBottom w:val="0"/>
      <w:divBdr>
        <w:top w:val="none" w:sz="0" w:space="0" w:color="auto"/>
        <w:left w:val="none" w:sz="0" w:space="0" w:color="auto"/>
        <w:bottom w:val="none" w:sz="0" w:space="0" w:color="auto"/>
        <w:right w:val="none" w:sz="0" w:space="0" w:color="auto"/>
      </w:divBdr>
    </w:div>
    <w:div w:id="571085814">
      <w:bodyDiv w:val="1"/>
      <w:marLeft w:val="0"/>
      <w:marRight w:val="0"/>
      <w:marTop w:val="0"/>
      <w:marBottom w:val="0"/>
      <w:divBdr>
        <w:top w:val="none" w:sz="0" w:space="0" w:color="auto"/>
        <w:left w:val="none" w:sz="0" w:space="0" w:color="auto"/>
        <w:bottom w:val="none" w:sz="0" w:space="0" w:color="auto"/>
        <w:right w:val="none" w:sz="0" w:space="0" w:color="auto"/>
      </w:divBdr>
    </w:div>
    <w:div w:id="574363897">
      <w:bodyDiv w:val="1"/>
      <w:marLeft w:val="0"/>
      <w:marRight w:val="0"/>
      <w:marTop w:val="0"/>
      <w:marBottom w:val="0"/>
      <w:divBdr>
        <w:top w:val="none" w:sz="0" w:space="0" w:color="auto"/>
        <w:left w:val="none" w:sz="0" w:space="0" w:color="auto"/>
        <w:bottom w:val="none" w:sz="0" w:space="0" w:color="auto"/>
        <w:right w:val="none" w:sz="0" w:space="0" w:color="auto"/>
      </w:divBdr>
      <w:divsChild>
        <w:div w:id="965813345">
          <w:marLeft w:val="480"/>
          <w:marRight w:val="0"/>
          <w:marTop w:val="0"/>
          <w:marBottom w:val="0"/>
          <w:divBdr>
            <w:top w:val="none" w:sz="0" w:space="0" w:color="auto"/>
            <w:left w:val="none" w:sz="0" w:space="0" w:color="auto"/>
            <w:bottom w:val="none" w:sz="0" w:space="0" w:color="auto"/>
            <w:right w:val="none" w:sz="0" w:space="0" w:color="auto"/>
          </w:divBdr>
        </w:div>
      </w:divsChild>
    </w:div>
    <w:div w:id="582225969">
      <w:bodyDiv w:val="1"/>
      <w:marLeft w:val="0"/>
      <w:marRight w:val="0"/>
      <w:marTop w:val="0"/>
      <w:marBottom w:val="0"/>
      <w:divBdr>
        <w:top w:val="none" w:sz="0" w:space="0" w:color="auto"/>
        <w:left w:val="none" w:sz="0" w:space="0" w:color="auto"/>
        <w:bottom w:val="none" w:sz="0" w:space="0" w:color="auto"/>
        <w:right w:val="none" w:sz="0" w:space="0" w:color="auto"/>
      </w:divBdr>
      <w:divsChild>
        <w:div w:id="177351023">
          <w:marLeft w:val="480"/>
          <w:marRight w:val="0"/>
          <w:marTop w:val="0"/>
          <w:marBottom w:val="0"/>
          <w:divBdr>
            <w:top w:val="none" w:sz="0" w:space="0" w:color="auto"/>
            <w:left w:val="none" w:sz="0" w:space="0" w:color="auto"/>
            <w:bottom w:val="none" w:sz="0" w:space="0" w:color="auto"/>
            <w:right w:val="none" w:sz="0" w:space="0" w:color="auto"/>
          </w:divBdr>
        </w:div>
        <w:div w:id="322047695">
          <w:marLeft w:val="480"/>
          <w:marRight w:val="0"/>
          <w:marTop w:val="0"/>
          <w:marBottom w:val="0"/>
          <w:divBdr>
            <w:top w:val="none" w:sz="0" w:space="0" w:color="auto"/>
            <w:left w:val="none" w:sz="0" w:space="0" w:color="auto"/>
            <w:bottom w:val="none" w:sz="0" w:space="0" w:color="auto"/>
            <w:right w:val="none" w:sz="0" w:space="0" w:color="auto"/>
          </w:divBdr>
        </w:div>
        <w:div w:id="700400922">
          <w:marLeft w:val="480"/>
          <w:marRight w:val="0"/>
          <w:marTop w:val="0"/>
          <w:marBottom w:val="0"/>
          <w:divBdr>
            <w:top w:val="none" w:sz="0" w:space="0" w:color="auto"/>
            <w:left w:val="none" w:sz="0" w:space="0" w:color="auto"/>
            <w:bottom w:val="none" w:sz="0" w:space="0" w:color="auto"/>
            <w:right w:val="none" w:sz="0" w:space="0" w:color="auto"/>
          </w:divBdr>
        </w:div>
        <w:div w:id="344594650">
          <w:marLeft w:val="480"/>
          <w:marRight w:val="0"/>
          <w:marTop w:val="0"/>
          <w:marBottom w:val="0"/>
          <w:divBdr>
            <w:top w:val="none" w:sz="0" w:space="0" w:color="auto"/>
            <w:left w:val="none" w:sz="0" w:space="0" w:color="auto"/>
            <w:bottom w:val="none" w:sz="0" w:space="0" w:color="auto"/>
            <w:right w:val="none" w:sz="0" w:space="0" w:color="auto"/>
          </w:divBdr>
        </w:div>
        <w:div w:id="1820419326">
          <w:marLeft w:val="480"/>
          <w:marRight w:val="0"/>
          <w:marTop w:val="0"/>
          <w:marBottom w:val="0"/>
          <w:divBdr>
            <w:top w:val="none" w:sz="0" w:space="0" w:color="auto"/>
            <w:left w:val="none" w:sz="0" w:space="0" w:color="auto"/>
            <w:bottom w:val="none" w:sz="0" w:space="0" w:color="auto"/>
            <w:right w:val="none" w:sz="0" w:space="0" w:color="auto"/>
          </w:divBdr>
        </w:div>
        <w:div w:id="159583389">
          <w:marLeft w:val="480"/>
          <w:marRight w:val="0"/>
          <w:marTop w:val="0"/>
          <w:marBottom w:val="0"/>
          <w:divBdr>
            <w:top w:val="none" w:sz="0" w:space="0" w:color="auto"/>
            <w:left w:val="none" w:sz="0" w:space="0" w:color="auto"/>
            <w:bottom w:val="none" w:sz="0" w:space="0" w:color="auto"/>
            <w:right w:val="none" w:sz="0" w:space="0" w:color="auto"/>
          </w:divBdr>
        </w:div>
        <w:div w:id="1615625141">
          <w:marLeft w:val="480"/>
          <w:marRight w:val="0"/>
          <w:marTop w:val="0"/>
          <w:marBottom w:val="0"/>
          <w:divBdr>
            <w:top w:val="none" w:sz="0" w:space="0" w:color="auto"/>
            <w:left w:val="none" w:sz="0" w:space="0" w:color="auto"/>
            <w:bottom w:val="none" w:sz="0" w:space="0" w:color="auto"/>
            <w:right w:val="none" w:sz="0" w:space="0" w:color="auto"/>
          </w:divBdr>
        </w:div>
        <w:div w:id="1772697995">
          <w:marLeft w:val="480"/>
          <w:marRight w:val="0"/>
          <w:marTop w:val="0"/>
          <w:marBottom w:val="0"/>
          <w:divBdr>
            <w:top w:val="none" w:sz="0" w:space="0" w:color="auto"/>
            <w:left w:val="none" w:sz="0" w:space="0" w:color="auto"/>
            <w:bottom w:val="none" w:sz="0" w:space="0" w:color="auto"/>
            <w:right w:val="none" w:sz="0" w:space="0" w:color="auto"/>
          </w:divBdr>
        </w:div>
        <w:div w:id="459304751">
          <w:marLeft w:val="480"/>
          <w:marRight w:val="0"/>
          <w:marTop w:val="0"/>
          <w:marBottom w:val="0"/>
          <w:divBdr>
            <w:top w:val="none" w:sz="0" w:space="0" w:color="auto"/>
            <w:left w:val="none" w:sz="0" w:space="0" w:color="auto"/>
            <w:bottom w:val="none" w:sz="0" w:space="0" w:color="auto"/>
            <w:right w:val="none" w:sz="0" w:space="0" w:color="auto"/>
          </w:divBdr>
        </w:div>
        <w:div w:id="421068857">
          <w:marLeft w:val="480"/>
          <w:marRight w:val="0"/>
          <w:marTop w:val="0"/>
          <w:marBottom w:val="0"/>
          <w:divBdr>
            <w:top w:val="none" w:sz="0" w:space="0" w:color="auto"/>
            <w:left w:val="none" w:sz="0" w:space="0" w:color="auto"/>
            <w:bottom w:val="none" w:sz="0" w:space="0" w:color="auto"/>
            <w:right w:val="none" w:sz="0" w:space="0" w:color="auto"/>
          </w:divBdr>
        </w:div>
        <w:div w:id="277833198">
          <w:marLeft w:val="480"/>
          <w:marRight w:val="0"/>
          <w:marTop w:val="0"/>
          <w:marBottom w:val="0"/>
          <w:divBdr>
            <w:top w:val="none" w:sz="0" w:space="0" w:color="auto"/>
            <w:left w:val="none" w:sz="0" w:space="0" w:color="auto"/>
            <w:bottom w:val="none" w:sz="0" w:space="0" w:color="auto"/>
            <w:right w:val="none" w:sz="0" w:space="0" w:color="auto"/>
          </w:divBdr>
        </w:div>
        <w:div w:id="248001676">
          <w:marLeft w:val="480"/>
          <w:marRight w:val="0"/>
          <w:marTop w:val="0"/>
          <w:marBottom w:val="0"/>
          <w:divBdr>
            <w:top w:val="none" w:sz="0" w:space="0" w:color="auto"/>
            <w:left w:val="none" w:sz="0" w:space="0" w:color="auto"/>
            <w:bottom w:val="none" w:sz="0" w:space="0" w:color="auto"/>
            <w:right w:val="none" w:sz="0" w:space="0" w:color="auto"/>
          </w:divBdr>
        </w:div>
        <w:div w:id="8945277">
          <w:marLeft w:val="480"/>
          <w:marRight w:val="0"/>
          <w:marTop w:val="0"/>
          <w:marBottom w:val="0"/>
          <w:divBdr>
            <w:top w:val="none" w:sz="0" w:space="0" w:color="auto"/>
            <w:left w:val="none" w:sz="0" w:space="0" w:color="auto"/>
            <w:bottom w:val="none" w:sz="0" w:space="0" w:color="auto"/>
            <w:right w:val="none" w:sz="0" w:space="0" w:color="auto"/>
          </w:divBdr>
        </w:div>
        <w:div w:id="773130005">
          <w:marLeft w:val="480"/>
          <w:marRight w:val="0"/>
          <w:marTop w:val="0"/>
          <w:marBottom w:val="0"/>
          <w:divBdr>
            <w:top w:val="none" w:sz="0" w:space="0" w:color="auto"/>
            <w:left w:val="none" w:sz="0" w:space="0" w:color="auto"/>
            <w:bottom w:val="none" w:sz="0" w:space="0" w:color="auto"/>
            <w:right w:val="none" w:sz="0" w:space="0" w:color="auto"/>
          </w:divBdr>
        </w:div>
        <w:div w:id="758333461">
          <w:marLeft w:val="480"/>
          <w:marRight w:val="0"/>
          <w:marTop w:val="0"/>
          <w:marBottom w:val="0"/>
          <w:divBdr>
            <w:top w:val="none" w:sz="0" w:space="0" w:color="auto"/>
            <w:left w:val="none" w:sz="0" w:space="0" w:color="auto"/>
            <w:bottom w:val="none" w:sz="0" w:space="0" w:color="auto"/>
            <w:right w:val="none" w:sz="0" w:space="0" w:color="auto"/>
          </w:divBdr>
        </w:div>
        <w:div w:id="2095777375">
          <w:marLeft w:val="480"/>
          <w:marRight w:val="0"/>
          <w:marTop w:val="0"/>
          <w:marBottom w:val="0"/>
          <w:divBdr>
            <w:top w:val="none" w:sz="0" w:space="0" w:color="auto"/>
            <w:left w:val="none" w:sz="0" w:space="0" w:color="auto"/>
            <w:bottom w:val="none" w:sz="0" w:space="0" w:color="auto"/>
            <w:right w:val="none" w:sz="0" w:space="0" w:color="auto"/>
          </w:divBdr>
        </w:div>
        <w:div w:id="2127499996">
          <w:marLeft w:val="480"/>
          <w:marRight w:val="0"/>
          <w:marTop w:val="0"/>
          <w:marBottom w:val="0"/>
          <w:divBdr>
            <w:top w:val="none" w:sz="0" w:space="0" w:color="auto"/>
            <w:left w:val="none" w:sz="0" w:space="0" w:color="auto"/>
            <w:bottom w:val="none" w:sz="0" w:space="0" w:color="auto"/>
            <w:right w:val="none" w:sz="0" w:space="0" w:color="auto"/>
          </w:divBdr>
        </w:div>
        <w:div w:id="68894941">
          <w:marLeft w:val="480"/>
          <w:marRight w:val="0"/>
          <w:marTop w:val="0"/>
          <w:marBottom w:val="0"/>
          <w:divBdr>
            <w:top w:val="none" w:sz="0" w:space="0" w:color="auto"/>
            <w:left w:val="none" w:sz="0" w:space="0" w:color="auto"/>
            <w:bottom w:val="none" w:sz="0" w:space="0" w:color="auto"/>
            <w:right w:val="none" w:sz="0" w:space="0" w:color="auto"/>
          </w:divBdr>
        </w:div>
        <w:div w:id="1771244068">
          <w:marLeft w:val="480"/>
          <w:marRight w:val="0"/>
          <w:marTop w:val="0"/>
          <w:marBottom w:val="0"/>
          <w:divBdr>
            <w:top w:val="none" w:sz="0" w:space="0" w:color="auto"/>
            <w:left w:val="none" w:sz="0" w:space="0" w:color="auto"/>
            <w:bottom w:val="none" w:sz="0" w:space="0" w:color="auto"/>
            <w:right w:val="none" w:sz="0" w:space="0" w:color="auto"/>
          </w:divBdr>
        </w:div>
        <w:div w:id="414084797">
          <w:marLeft w:val="480"/>
          <w:marRight w:val="0"/>
          <w:marTop w:val="0"/>
          <w:marBottom w:val="0"/>
          <w:divBdr>
            <w:top w:val="none" w:sz="0" w:space="0" w:color="auto"/>
            <w:left w:val="none" w:sz="0" w:space="0" w:color="auto"/>
            <w:bottom w:val="none" w:sz="0" w:space="0" w:color="auto"/>
            <w:right w:val="none" w:sz="0" w:space="0" w:color="auto"/>
          </w:divBdr>
        </w:div>
        <w:div w:id="1617565232">
          <w:marLeft w:val="480"/>
          <w:marRight w:val="0"/>
          <w:marTop w:val="0"/>
          <w:marBottom w:val="0"/>
          <w:divBdr>
            <w:top w:val="none" w:sz="0" w:space="0" w:color="auto"/>
            <w:left w:val="none" w:sz="0" w:space="0" w:color="auto"/>
            <w:bottom w:val="none" w:sz="0" w:space="0" w:color="auto"/>
            <w:right w:val="none" w:sz="0" w:space="0" w:color="auto"/>
          </w:divBdr>
        </w:div>
        <w:div w:id="1285312965">
          <w:marLeft w:val="480"/>
          <w:marRight w:val="0"/>
          <w:marTop w:val="0"/>
          <w:marBottom w:val="0"/>
          <w:divBdr>
            <w:top w:val="none" w:sz="0" w:space="0" w:color="auto"/>
            <w:left w:val="none" w:sz="0" w:space="0" w:color="auto"/>
            <w:bottom w:val="none" w:sz="0" w:space="0" w:color="auto"/>
            <w:right w:val="none" w:sz="0" w:space="0" w:color="auto"/>
          </w:divBdr>
        </w:div>
        <w:div w:id="331953658">
          <w:marLeft w:val="480"/>
          <w:marRight w:val="0"/>
          <w:marTop w:val="0"/>
          <w:marBottom w:val="0"/>
          <w:divBdr>
            <w:top w:val="none" w:sz="0" w:space="0" w:color="auto"/>
            <w:left w:val="none" w:sz="0" w:space="0" w:color="auto"/>
            <w:bottom w:val="none" w:sz="0" w:space="0" w:color="auto"/>
            <w:right w:val="none" w:sz="0" w:space="0" w:color="auto"/>
          </w:divBdr>
        </w:div>
        <w:div w:id="1036781418">
          <w:marLeft w:val="480"/>
          <w:marRight w:val="0"/>
          <w:marTop w:val="0"/>
          <w:marBottom w:val="0"/>
          <w:divBdr>
            <w:top w:val="none" w:sz="0" w:space="0" w:color="auto"/>
            <w:left w:val="none" w:sz="0" w:space="0" w:color="auto"/>
            <w:bottom w:val="none" w:sz="0" w:space="0" w:color="auto"/>
            <w:right w:val="none" w:sz="0" w:space="0" w:color="auto"/>
          </w:divBdr>
        </w:div>
        <w:div w:id="154300864">
          <w:marLeft w:val="480"/>
          <w:marRight w:val="0"/>
          <w:marTop w:val="0"/>
          <w:marBottom w:val="0"/>
          <w:divBdr>
            <w:top w:val="none" w:sz="0" w:space="0" w:color="auto"/>
            <w:left w:val="none" w:sz="0" w:space="0" w:color="auto"/>
            <w:bottom w:val="none" w:sz="0" w:space="0" w:color="auto"/>
            <w:right w:val="none" w:sz="0" w:space="0" w:color="auto"/>
          </w:divBdr>
        </w:div>
        <w:div w:id="1856073675">
          <w:marLeft w:val="480"/>
          <w:marRight w:val="0"/>
          <w:marTop w:val="0"/>
          <w:marBottom w:val="0"/>
          <w:divBdr>
            <w:top w:val="none" w:sz="0" w:space="0" w:color="auto"/>
            <w:left w:val="none" w:sz="0" w:space="0" w:color="auto"/>
            <w:bottom w:val="none" w:sz="0" w:space="0" w:color="auto"/>
            <w:right w:val="none" w:sz="0" w:space="0" w:color="auto"/>
          </w:divBdr>
        </w:div>
        <w:div w:id="1684090854">
          <w:marLeft w:val="480"/>
          <w:marRight w:val="0"/>
          <w:marTop w:val="0"/>
          <w:marBottom w:val="0"/>
          <w:divBdr>
            <w:top w:val="none" w:sz="0" w:space="0" w:color="auto"/>
            <w:left w:val="none" w:sz="0" w:space="0" w:color="auto"/>
            <w:bottom w:val="none" w:sz="0" w:space="0" w:color="auto"/>
            <w:right w:val="none" w:sz="0" w:space="0" w:color="auto"/>
          </w:divBdr>
        </w:div>
        <w:div w:id="238296660">
          <w:marLeft w:val="480"/>
          <w:marRight w:val="0"/>
          <w:marTop w:val="0"/>
          <w:marBottom w:val="0"/>
          <w:divBdr>
            <w:top w:val="none" w:sz="0" w:space="0" w:color="auto"/>
            <w:left w:val="none" w:sz="0" w:space="0" w:color="auto"/>
            <w:bottom w:val="none" w:sz="0" w:space="0" w:color="auto"/>
            <w:right w:val="none" w:sz="0" w:space="0" w:color="auto"/>
          </w:divBdr>
        </w:div>
        <w:div w:id="156460530">
          <w:marLeft w:val="480"/>
          <w:marRight w:val="0"/>
          <w:marTop w:val="0"/>
          <w:marBottom w:val="0"/>
          <w:divBdr>
            <w:top w:val="none" w:sz="0" w:space="0" w:color="auto"/>
            <w:left w:val="none" w:sz="0" w:space="0" w:color="auto"/>
            <w:bottom w:val="none" w:sz="0" w:space="0" w:color="auto"/>
            <w:right w:val="none" w:sz="0" w:space="0" w:color="auto"/>
          </w:divBdr>
        </w:div>
      </w:divsChild>
    </w:div>
    <w:div w:id="583757803">
      <w:bodyDiv w:val="1"/>
      <w:marLeft w:val="0"/>
      <w:marRight w:val="0"/>
      <w:marTop w:val="0"/>
      <w:marBottom w:val="0"/>
      <w:divBdr>
        <w:top w:val="none" w:sz="0" w:space="0" w:color="auto"/>
        <w:left w:val="none" w:sz="0" w:space="0" w:color="auto"/>
        <w:bottom w:val="none" w:sz="0" w:space="0" w:color="auto"/>
        <w:right w:val="none" w:sz="0" w:space="0" w:color="auto"/>
      </w:divBdr>
    </w:div>
    <w:div w:id="591668585">
      <w:bodyDiv w:val="1"/>
      <w:marLeft w:val="0"/>
      <w:marRight w:val="0"/>
      <w:marTop w:val="0"/>
      <w:marBottom w:val="0"/>
      <w:divBdr>
        <w:top w:val="none" w:sz="0" w:space="0" w:color="auto"/>
        <w:left w:val="none" w:sz="0" w:space="0" w:color="auto"/>
        <w:bottom w:val="none" w:sz="0" w:space="0" w:color="auto"/>
        <w:right w:val="none" w:sz="0" w:space="0" w:color="auto"/>
      </w:divBdr>
    </w:div>
    <w:div w:id="594094749">
      <w:bodyDiv w:val="1"/>
      <w:marLeft w:val="0"/>
      <w:marRight w:val="0"/>
      <w:marTop w:val="0"/>
      <w:marBottom w:val="0"/>
      <w:divBdr>
        <w:top w:val="none" w:sz="0" w:space="0" w:color="auto"/>
        <w:left w:val="none" w:sz="0" w:space="0" w:color="auto"/>
        <w:bottom w:val="none" w:sz="0" w:space="0" w:color="auto"/>
        <w:right w:val="none" w:sz="0" w:space="0" w:color="auto"/>
      </w:divBdr>
    </w:div>
    <w:div w:id="600575931">
      <w:bodyDiv w:val="1"/>
      <w:marLeft w:val="0"/>
      <w:marRight w:val="0"/>
      <w:marTop w:val="0"/>
      <w:marBottom w:val="0"/>
      <w:divBdr>
        <w:top w:val="none" w:sz="0" w:space="0" w:color="auto"/>
        <w:left w:val="none" w:sz="0" w:space="0" w:color="auto"/>
        <w:bottom w:val="none" w:sz="0" w:space="0" w:color="auto"/>
        <w:right w:val="none" w:sz="0" w:space="0" w:color="auto"/>
      </w:divBdr>
      <w:divsChild>
        <w:div w:id="372461547">
          <w:marLeft w:val="480"/>
          <w:marRight w:val="0"/>
          <w:marTop w:val="0"/>
          <w:marBottom w:val="0"/>
          <w:divBdr>
            <w:top w:val="none" w:sz="0" w:space="0" w:color="auto"/>
            <w:left w:val="none" w:sz="0" w:space="0" w:color="auto"/>
            <w:bottom w:val="none" w:sz="0" w:space="0" w:color="auto"/>
            <w:right w:val="none" w:sz="0" w:space="0" w:color="auto"/>
          </w:divBdr>
        </w:div>
        <w:div w:id="372386996">
          <w:marLeft w:val="480"/>
          <w:marRight w:val="0"/>
          <w:marTop w:val="0"/>
          <w:marBottom w:val="0"/>
          <w:divBdr>
            <w:top w:val="none" w:sz="0" w:space="0" w:color="auto"/>
            <w:left w:val="none" w:sz="0" w:space="0" w:color="auto"/>
            <w:bottom w:val="none" w:sz="0" w:space="0" w:color="auto"/>
            <w:right w:val="none" w:sz="0" w:space="0" w:color="auto"/>
          </w:divBdr>
        </w:div>
        <w:div w:id="338390335">
          <w:marLeft w:val="480"/>
          <w:marRight w:val="0"/>
          <w:marTop w:val="0"/>
          <w:marBottom w:val="0"/>
          <w:divBdr>
            <w:top w:val="none" w:sz="0" w:space="0" w:color="auto"/>
            <w:left w:val="none" w:sz="0" w:space="0" w:color="auto"/>
            <w:bottom w:val="none" w:sz="0" w:space="0" w:color="auto"/>
            <w:right w:val="none" w:sz="0" w:space="0" w:color="auto"/>
          </w:divBdr>
        </w:div>
        <w:div w:id="846677099">
          <w:marLeft w:val="480"/>
          <w:marRight w:val="0"/>
          <w:marTop w:val="0"/>
          <w:marBottom w:val="0"/>
          <w:divBdr>
            <w:top w:val="none" w:sz="0" w:space="0" w:color="auto"/>
            <w:left w:val="none" w:sz="0" w:space="0" w:color="auto"/>
            <w:bottom w:val="none" w:sz="0" w:space="0" w:color="auto"/>
            <w:right w:val="none" w:sz="0" w:space="0" w:color="auto"/>
          </w:divBdr>
        </w:div>
        <w:div w:id="1455977066">
          <w:marLeft w:val="480"/>
          <w:marRight w:val="0"/>
          <w:marTop w:val="0"/>
          <w:marBottom w:val="0"/>
          <w:divBdr>
            <w:top w:val="none" w:sz="0" w:space="0" w:color="auto"/>
            <w:left w:val="none" w:sz="0" w:space="0" w:color="auto"/>
            <w:bottom w:val="none" w:sz="0" w:space="0" w:color="auto"/>
            <w:right w:val="none" w:sz="0" w:space="0" w:color="auto"/>
          </w:divBdr>
        </w:div>
        <w:div w:id="1902715879">
          <w:marLeft w:val="480"/>
          <w:marRight w:val="0"/>
          <w:marTop w:val="0"/>
          <w:marBottom w:val="0"/>
          <w:divBdr>
            <w:top w:val="none" w:sz="0" w:space="0" w:color="auto"/>
            <w:left w:val="none" w:sz="0" w:space="0" w:color="auto"/>
            <w:bottom w:val="none" w:sz="0" w:space="0" w:color="auto"/>
            <w:right w:val="none" w:sz="0" w:space="0" w:color="auto"/>
          </w:divBdr>
        </w:div>
        <w:div w:id="1660646985">
          <w:marLeft w:val="480"/>
          <w:marRight w:val="0"/>
          <w:marTop w:val="0"/>
          <w:marBottom w:val="0"/>
          <w:divBdr>
            <w:top w:val="none" w:sz="0" w:space="0" w:color="auto"/>
            <w:left w:val="none" w:sz="0" w:space="0" w:color="auto"/>
            <w:bottom w:val="none" w:sz="0" w:space="0" w:color="auto"/>
            <w:right w:val="none" w:sz="0" w:space="0" w:color="auto"/>
          </w:divBdr>
        </w:div>
        <w:div w:id="2044791956">
          <w:marLeft w:val="480"/>
          <w:marRight w:val="0"/>
          <w:marTop w:val="0"/>
          <w:marBottom w:val="0"/>
          <w:divBdr>
            <w:top w:val="none" w:sz="0" w:space="0" w:color="auto"/>
            <w:left w:val="none" w:sz="0" w:space="0" w:color="auto"/>
            <w:bottom w:val="none" w:sz="0" w:space="0" w:color="auto"/>
            <w:right w:val="none" w:sz="0" w:space="0" w:color="auto"/>
          </w:divBdr>
        </w:div>
        <w:div w:id="448939865">
          <w:marLeft w:val="480"/>
          <w:marRight w:val="0"/>
          <w:marTop w:val="0"/>
          <w:marBottom w:val="0"/>
          <w:divBdr>
            <w:top w:val="none" w:sz="0" w:space="0" w:color="auto"/>
            <w:left w:val="none" w:sz="0" w:space="0" w:color="auto"/>
            <w:bottom w:val="none" w:sz="0" w:space="0" w:color="auto"/>
            <w:right w:val="none" w:sz="0" w:space="0" w:color="auto"/>
          </w:divBdr>
        </w:div>
        <w:div w:id="1340767805">
          <w:marLeft w:val="480"/>
          <w:marRight w:val="0"/>
          <w:marTop w:val="0"/>
          <w:marBottom w:val="0"/>
          <w:divBdr>
            <w:top w:val="none" w:sz="0" w:space="0" w:color="auto"/>
            <w:left w:val="none" w:sz="0" w:space="0" w:color="auto"/>
            <w:bottom w:val="none" w:sz="0" w:space="0" w:color="auto"/>
            <w:right w:val="none" w:sz="0" w:space="0" w:color="auto"/>
          </w:divBdr>
        </w:div>
        <w:div w:id="237641826">
          <w:marLeft w:val="480"/>
          <w:marRight w:val="0"/>
          <w:marTop w:val="0"/>
          <w:marBottom w:val="0"/>
          <w:divBdr>
            <w:top w:val="none" w:sz="0" w:space="0" w:color="auto"/>
            <w:left w:val="none" w:sz="0" w:space="0" w:color="auto"/>
            <w:bottom w:val="none" w:sz="0" w:space="0" w:color="auto"/>
            <w:right w:val="none" w:sz="0" w:space="0" w:color="auto"/>
          </w:divBdr>
        </w:div>
        <w:div w:id="1634099914">
          <w:marLeft w:val="480"/>
          <w:marRight w:val="0"/>
          <w:marTop w:val="0"/>
          <w:marBottom w:val="0"/>
          <w:divBdr>
            <w:top w:val="none" w:sz="0" w:space="0" w:color="auto"/>
            <w:left w:val="none" w:sz="0" w:space="0" w:color="auto"/>
            <w:bottom w:val="none" w:sz="0" w:space="0" w:color="auto"/>
            <w:right w:val="none" w:sz="0" w:space="0" w:color="auto"/>
          </w:divBdr>
        </w:div>
        <w:div w:id="174074582">
          <w:marLeft w:val="480"/>
          <w:marRight w:val="0"/>
          <w:marTop w:val="0"/>
          <w:marBottom w:val="0"/>
          <w:divBdr>
            <w:top w:val="none" w:sz="0" w:space="0" w:color="auto"/>
            <w:left w:val="none" w:sz="0" w:space="0" w:color="auto"/>
            <w:bottom w:val="none" w:sz="0" w:space="0" w:color="auto"/>
            <w:right w:val="none" w:sz="0" w:space="0" w:color="auto"/>
          </w:divBdr>
        </w:div>
        <w:div w:id="1833065029">
          <w:marLeft w:val="480"/>
          <w:marRight w:val="0"/>
          <w:marTop w:val="0"/>
          <w:marBottom w:val="0"/>
          <w:divBdr>
            <w:top w:val="none" w:sz="0" w:space="0" w:color="auto"/>
            <w:left w:val="none" w:sz="0" w:space="0" w:color="auto"/>
            <w:bottom w:val="none" w:sz="0" w:space="0" w:color="auto"/>
            <w:right w:val="none" w:sz="0" w:space="0" w:color="auto"/>
          </w:divBdr>
        </w:div>
        <w:div w:id="814225319">
          <w:marLeft w:val="480"/>
          <w:marRight w:val="0"/>
          <w:marTop w:val="0"/>
          <w:marBottom w:val="0"/>
          <w:divBdr>
            <w:top w:val="none" w:sz="0" w:space="0" w:color="auto"/>
            <w:left w:val="none" w:sz="0" w:space="0" w:color="auto"/>
            <w:bottom w:val="none" w:sz="0" w:space="0" w:color="auto"/>
            <w:right w:val="none" w:sz="0" w:space="0" w:color="auto"/>
          </w:divBdr>
        </w:div>
        <w:div w:id="1742557003">
          <w:marLeft w:val="480"/>
          <w:marRight w:val="0"/>
          <w:marTop w:val="0"/>
          <w:marBottom w:val="0"/>
          <w:divBdr>
            <w:top w:val="none" w:sz="0" w:space="0" w:color="auto"/>
            <w:left w:val="none" w:sz="0" w:space="0" w:color="auto"/>
            <w:bottom w:val="none" w:sz="0" w:space="0" w:color="auto"/>
            <w:right w:val="none" w:sz="0" w:space="0" w:color="auto"/>
          </w:divBdr>
        </w:div>
        <w:div w:id="523633152">
          <w:marLeft w:val="480"/>
          <w:marRight w:val="0"/>
          <w:marTop w:val="0"/>
          <w:marBottom w:val="0"/>
          <w:divBdr>
            <w:top w:val="none" w:sz="0" w:space="0" w:color="auto"/>
            <w:left w:val="none" w:sz="0" w:space="0" w:color="auto"/>
            <w:bottom w:val="none" w:sz="0" w:space="0" w:color="auto"/>
            <w:right w:val="none" w:sz="0" w:space="0" w:color="auto"/>
          </w:divBdr>
        </w:div>
        <w:div w:id="1062632952">
          <w:marLeft w:val="480"/>
          <w:marRight w:val="0"/>
          <w:marTop w:val="0"/>
          <w:marBottom w:val="0"/>
          <w:divBdr>
            <w:top w:val="none" w:sz="0" w:space="0" w:color="auto"/>
            <w:left w:val="none" w:sz="0" w:space="0" w:color="auto"/>
            <w:bottom w:val="none" w:sz="0" w:space="0" w:color="auto"/>
            <w:right w:val="none" w:sz="0" w:space="0" w:color="auto"/>
          </w:divBdr>
        </w:div>
        <w:div w:id="1019090270">
          <w:marLeft w:val="480"/>
          <w:marRight w:val="0"/>
          <w:marTop w:val="0"/>
          <w:marBottom w:val="0"/>
          <w:divBdr>
            <w:top w:val="none" w:sz="0" w:space="0" w:color="auto"/>
            <w:left w:val="none" w:sz="0" w:space="0" w:color="auto"/>
            <w:bottom w:val="none" w:sz="0" w:space="0" w:color="auto"/>
            <w:right w:val="none" w:sz="0" w:space="0" w:color="auto"/>
          </w:divBdr>
        </w:div>
        <w:div w:id="1247954919">
          <w:marLeft w:val="480"/>
          <w:marRight w:val="0"/>
          <w:marTop w:val="0"/>
          <w:marBottom w:val="0"/>
          <w:divBdr>
            <w:top w:val="none" w:sz="0" w:space="0" w:color="auto"/>
            <w:left w:val="none" w:sz="0" w:space="0" w:color="auto"/>
            <w:bottom w:val="none" w:sz="0" w:space="0" w:color="auto"/>
            <w:right w:val="none" w:sz="0" w:space="0" w:color="auto"/>
          </w:divBdr>
        </w:div>
        <w:div w:id="213590139">
          <w:marLeft w:val="480"/>
          <w:marRight w:val="0"/>
          <w:marTop w:val="0"/>
          <w:marBottom w:val="0"/>
          <w:divBdr>
            <w:top w:val="none" w:sz="0" w:space="0" w:color="auto"/>
            <w:left w:val="none" w:sz="0" w:space="0" w:color="auto"/>
            <w:bottom w:val="none" w:sz="0" w:space="0" w:color="auto"/>
            <w:right w:val="none" w:sz="0" w:space="0" w:color="auto"/>
          </w:divBdr>
        </w:div>
        <w:div w:id="367723057">
          <w:marLeft w:val="480"/>
          <w:marRight w:val="0"/>
          <w:marTop w:val="0"/>
          <w:marBottom w:val="0"/>
          <w:divBdr>
            <w:top w:val="none" w:sz="0" w:space="0" w:color="auto"/>
            <w:left w:val="none" w:sz="0" w:space="0" w:color="auto"/>
            <w:bottom w:val="none" w:sz="0" w:space="0" w:color="auto"/>
            <w:right w:val="none" w:sz="0" w:space="0" w:color="auto"/>
          </w:divBdr>
        </w:div>
        <w:div w:id="461315714">
          <w:marLeft w:val="480"/>
          <w:marRight w:val="0"/>
          <w:marTop w:val="0"/>
          <w:marBottom w:val="0"/>
          <w:divBdr>
            <w:top w:val="none" w:sz="0" w:space="0" w:color="auto"/>
            <w:left w:val="none" w:sz="0" w:space="0" w:color="auto"/>
            <w:bottom w:val="none" w:sz="0" w:space="0" w:color="auto"/>
            <w:right w:val="none" w:sz="0" w:space="0" w:color="auto"/>
          </w:divBdr>
        </w:div>
        <w:div w:id="1821775175">
          <w:marLeft w:val="480"/>
          <w:marRight w:val="0"/>
          <w:marTop w:val="0"/>
          <w:marBottom w:val="0"/>
          <w:divBdr>
            <w:top w:val="none" w:sz="0" w:space="0" w:color="auto"/>
            <w:left w:val="none" w:sz="0" w:space="0" w:color="auto"/>
            <w:bottom w:val="none" w:sz="0" w:space="0" w:color="auto"/>
            <w:right w:val="none" w:sz="0" w:space="0" w:color="auto"/>
          </w:divBdr>
        </w:div>
        <w:div w:id="1375421938">
          <w:marLeft w:val="480"/>
          <w:marRight w:val="0"/>
          <w:marTop w:val="0"/>
          <w:marBottom w:val="0"/>
          <w:divBdr>
            <w:top w:val="none" w:sz="0" w:space="0" w:color="auto"/>
            <w:left w:val="none" w:sz="0" w:space="0" w:color="auto"/>
            <w:bottom w:val="none" w:sz="0" w:space="0" w:color="auto"/>
            <w:right w:val="none" w:sz="0" w:space="0" w:color="auto"/>
          </w:divBdr>
        </w:div>
        <w:div w:id="2006132415">
          <w:marLeft w:val="480"/>
          <w:marRight w:val="0"/>
          <w:marTop w:val="0"/>
          <w:marBottom w:val="0"/>
          <w:divBdr>
            <w:top w:val="none" w:sz="0" w:space="0" w:color="auto"/>
            <w:left w:val="none" w:sz="0" w:space="0" w:color="auto"/>
            <w:bottom w:val="none" w:sz="0" w:space="0" w:color="auto"/>
            <w:right w:val="none" w:sz="0" w:space="0" w:color="auto"/>
          </w:divBdr>
        </w:div>
        <w:div w:id="1855538096">
          <w:marLeft w:val="480"/>
          <w:marRight w:val="0"/>
          <w:marTop w:val="0"/>
          <w:marBottom w:val="0"/>
          <w:divBdr>
            <w:top w:val="none" w:sz="0" w:space="0" w:color="auto"/>
            <w:left w:val="none" w:sz="0" w:space="0" w:color="auto"/>
            <w:bottom w:val="none" w:sz="0" w:space="0" w:color="auto"/>
            <w:right w:val="none" w:sz="0" w:space="0" w:color="auto"/>
          </w:divBdr>
        </w:div>
        <w:div w:id="1352995135">
          <w:marLeft w:val="480"/>
          <w:marRight w:val="0"/>
          <w:marTop w:val="0"/>
          <w:marBottom w:val="0"/>
          <w:divBdr>
            <w:top w:val="none" w:sz="0" w:space="0" w:color="auto"/>
            <w:left w:val="none" w:sz="0" w:space="0" w:color="auto"/>
            <w:bottom w:val="none" w:sz="0" w:space="0" w:color="auto"/>
            <w:right w:val="none" w:sz="0" w:space="0" w:color="auto"/>
          </w:divBdr>
        </w:div>
        <w:div w:id="867839629">
          <w:marLeft w:val="480"/>
          <w:marRight w:val="0"/>
          <w:marTop w:val="0"/>
          <w:marBottom w:val="0"/>
          <w:divBdr>
            <w:top w:val="none" w:sz="0" w:space="0" w:color="auto"/>
            <w:left w:val="none" w:sz="0" w:space="0" w:color="auto"/>
            <w:bottom w:val="none" w:sz="0" w:space="0" w:color="auto"/>
            <w:right w:val="none" w:sz="0" w:space="0" w:color="auto"/>
          </w:divBdr>
        </w:div>
        <w:div w:id="2122530221">
          <w:marLeft w:val="480"/>
          <w:marRight w:val="0"/>
          <w:marTop w:val="0"/>
          <w:marBottom w:val="0"/>
          <w:divBdr>
            <w:top w:val="none" w:sz="0" w:space="0" w:color="auto"/>
            <w:left w:val="none" w:sz="0" w:space="0" w:color="auto"/>
            <w:bottom w:val="none" w:sz="0" w:space="0" w:color="auto"/>
            <w:right w:val="none" w:sz="0" w:space="0" w:color="auto"/>
          </w:divBdr>
        </w:div>
        <w:div w:id="1086456556">
          <w:marLeft w:val="480"/>
          <w:marRight w:val="0"/>
          <w:marTop w:val="0"/>
          <w:marBottom w:val="0"/>
          <w:divBdr>
            <w:top w:val="none" w:sz="0" w:space="0" w:color="auto"/>
            <w:left w:val="none" w:sz="0" w:space="0" w:color="auto"/>
            <w:bottom w:val="none" w:sz="0" w:space="0" w:color="auto"/>
            <w:right w:val="none" w:sz="0" w:space="0" w:color="auto"/>
          </w:divBdr>
        </w:div>
      </w:divsChild>
    </w:div>
    <w:div w:id="608784057">
      <w:bodyDiv w:val="1"/>
      <w:marLeft w:val="0"/>
      <w:marRight w:val="0"/>
      <w:marTop w:val="0"/>
      <w:marBottom w:val="0"/>
      <w:divBdr>
        <w:top w:val="none" w:sz="0" w:space="0" w:color="auto"/>
        <w:left w:val="none" w:sz="0" w:space="0" w:color="auto"/>
        <w:bottom w:val="none" w:sz="0" w:space="0" w:color="auto"/>
        <w:right w:val="none" w:sz="0" w:space="0" w:color="auto"/>
      </w:divBdr>
    </w:div>
    <w:div w:id="617102596">
      <w:bodyDiv w:val="1"/>
      <w:marLeft w:val="0"/>
      <w:marRight w:val="0"/>
      <w:marTop w:val="0"/>
      <w:marBottom w:val="0"/>
      <w:divBdr>
        <w:top w:val="none" w:sz="0" w:space="0" w:color="auto"/>
        <w:left w:val="none" w:sz="0" w:space="0" w:color="auto"/>
        <w:bottom w:val="none" w:sz="0" w:space="0" w:color="auto"/>
        <w:right w:val="none" w:sz="0" w:space="0" w:color="auto"/>
      </w:divBdr>
      <w:divsChild>
        <w:div w:id="73358763">
          <w:marLeft w:val="640"/>
          <w:marRight w:val="0"/>
          <w:marTop w:val="0"/>
          <w:marBottom w:val="0"/>
          <w:divBdr>
            <w:top w:val="none" w:sz="0" w:space="0" w:color="auto"/>
            <w:left w:val="none" w:sz="0" w:space="0" w:color="auto"/>
            <w:bottom w:val="none" w:sz="0" w:space="0" w:color="auto"/>
            <w:right w:val="none" w:sz="0" w:space="0" w:color="auto"/>
          </w:divBdr>
        </w:div>
        <w:div w:id="122122114">
          <w:marLeft w:val="640"/>
          <w:marRight w:val="0"/>
          <w:marTop w:val="0"/>
          <w:marBottom w:val="0"/>
          <w:divBdr>
            <w:top w:val="none" w:sz="0" w:space="0" w:color="auto"/>
            <w:left w:val="none" w:sz="0" w:space="0" w:color="auto"/>
            <w:bottom w:val="none" w:sz="0" w:space="0" w:color="auto"/>
            <w:right w:val="none" w:sz="0" w:space="0" w:color="auto"/>
          </w:divBdr>
        </w:div>
        <w:div w:id="154690341">
          <w:marLeft w:val="640"/>
          <w:marRight w:val="0"/>
          <w:marTop w:val="0"/>
          <w:marBottom w:val="0"/>
          <w:divBdr>
            <w:top w:val="none" w:sz="0" w:space="0" w:color="auto"/>
            <w:left w:val="none" w:sz="0" w:space="0" w:color="auto"/>
            <w:bottom w:val="none" w:sz="0" w:space="0" w:color="auto"/>
            <w:right w:val="none" w:sz="0" w:space="0" w:color="auto"/>
          </w:divBdr>
        </w:div>
        <w:div w:id="322902090">
          <w:marLeft w:val="640"/>
          <w:marRight w:val="0"/>
          <w:marTop w:val="0"/>
          <w:marBottom w:val="0"/>
          <w:divBdr>
            <w:top w:val="none" w:sz="0" w:space="0" w:color="auto"/>
            <w:left w:val="none" w:sz="0" w:space="0" w:color="auto"/>
            <w:bottom w:val="none" w:sz="0" w:space="0" w:color="auto"/>
            <w:right w:val="none" w:sz="0" w:space="0" w:color="auto"/>
          </w:divBdr>
        </w:div>
        <w:div w:id="416832990">
          <w:marLeft w:val="640"/>
          <w:marRight w:val="0"/>
          <w:marTop w:val="0"/>
          <w:marBottom w:val="0"/>
          <w:divBdr>
            <w:top w:val="none" w:sz="0" w:space="0" w:color="auto"/>
            <w:left w:val="none" w:sz="0" w:space="0" w:color="auto"/>
            <w:bottom w:val="none" w:sz="0" w:space="0" w:color="auto"/>
            <w:right w:val="none" w:sz="0" w:space="0" w:color="auto"/>
          </w:divBdr>
        </w:div>
        <w:div w:id="420757495">
          <w:marLeft w:val="640"/>
          <w:marRight w:val="0"/>
          <w:marTop w:val="0"/>
          <w:marBottom w:val="0"/>
          <w:divBdr>
            <w:top w:val="none" w:sz="0" w:space="0" w:color="auto"/>
            <w:left w:val="none" w:sz="0" w:space="0" w:color="auto"/>
            <w:bottom w:val="none" w:sz="0" w:space="0" w:color="auto"/>
            <w:right w:val="none" w:sz="0" w:space="0" w:color="auto"/>
          </w:divBdr>
        </w:div>
        <w:div w:id="526329550">
          <w:marLeft w:val="640"/>
          <w:marRight w:val="0"/>
          <w:marTop w:val="0"/>
          <w:marBottom w:val="0"/>
          <w:divBdr>
            <w:top w:val="none" w:sz="0" w:space="0" w:color="auto"/>
            <w:left w:val="none" w:sz="0" w:space="0" w:color="auto"/>
            <w:bottom w:val="none" w:sz="0" w:space="0" w:color="auto"/>
            <w:right w:val="none" w:sz="0" w:space="0" w:color="auto"/>
          </w:divBdr>
        </w:div>
        <w:div w:id="550382004">
          <w:marLeft w:val="640"/>
          <w:marRight w:val="0"/>
          <w:marTop w:val="0"/>
          <w:marBottom w:val="0"/>
          <w:divBdr>
            <w:top w:val="none" w:sz="0" w:space="0" w:color="auto"/>
            <w:left w:val="none" w:sz="0" w:space="0" w:color="auto"/>
            <w:bottom w:val="none" w:sz="0" w:space="0" w:color="auto"/>
            <w:right w:val="none" w:sz="0" w:space="0" w:color="auto"/>
          </w:divBdr>
        </w:div>
        <w:div w:id="551580030">
          <w:marLeft w:val="640"/>
          <w:marRight w:val="0"/>
          <w:marTop w:val="0"/>
          <w:marBottom w:val="0"/>
          <w:divBdr>
            <w:top w:val="none" w:sz="0" w:space="0" w:color="auto"/>
            <w:left w:val="none" w:sz="0" w:space="0" w:color="auto"/>
            <w:bottom w:val="none" w:sz="0" w:space="0" w:color="auto"/>
            <w:right w:val="none" w:sz="0" w:space="0" w:color="auto"/>
          </w:divBdr>
        </w:div>
        <w:div w:id="574557151">
          <w:marLeft w:val="640"/>
          <w:marRight w:val="0"/>
          <w:marTop w:val="0"/>
          <w:marBottom w:val="0"/>
          <w:divBdr>
            <w:top w:val="none" w:sz="0" w:space="0" w:color="auto"/>
            <w:left w:val="none" w:sz="0" w:space="0" w:color="auto"/>
            <w:bottom w:val="none" w:sz="0" w:space="0" w:color="auto"/>
            <w:right w:val="none" w:sz="0" w:space="0" w:color="auto"/>
          </w:divBdr>
        </w:div>
        <w:div w:id="575747167">
          <w:marLeft w:val="640"/>
          <w:marRight w:val="0"/>
          <w:marTop w:val="0"/>
          <w:marBottom w:val="0"/>
          <w:divBdr>
            <w:top w:val="none" w:sz="0" w:space="0" w:color="auto"/>
            <w:left w:val="none" w:sz="0" w:space="0" w:color="auto"/>
            <w:bottom w:val="none" w:sz="0" w:space="0" w:color="auto"/>
            <w:right w:val="none" w:sz="0" w:space="0" w:color="auto"/>
          </w:divBdr>
        </w:div>
        <w:div w:id="585766723">
          <w:marLeft w:val="640"/>
          <w:marRight w:val="0"/>
          <w:marTop w:val="0"/>
          <w:marBottom w:val="0"/>
          <w:divBdr>
            <w:top w:val="none" w:sz="0" w:space="0" w:color="auto"/>
            <w:left w:val="none" w:sz="0" w:space="0" w:color="auto"/>
            <w:bottom w:val="none" w:sz="0" w:space="0" w:color="auto"/>
            <w:right w:val="none" w:sz="0" w:space="0" w:color="auto"/>
          </w:divBdr>
        </w:div>
        <w:div w:id="623658594">
          <w:marLeft w:val="640"/>
          <w:marRight w:val="0"/>
          <w:marTop w:val="0"/>
          <w:marBottom w:val="0"/>
          <w:divBdr>
            <w:top w:val="none" w:sz="0" w:space="0" w:color="auto"/>
            <w:left w:val="none" w:sz="0" w:space="0" w:color="auto"/>
            <w:bottom w:val="none" w:sz="0" w:space="0" w:color="auto"/>
            <w:right w:val="none" w:sz="0" w:space="0" w:color="auto"/>
          </w:divBdr>
        </w:div>
        <w:div w:id="630523522">
          <w:marLeft w:val="640"/>
          <w:marRight w:val="0"/>
          <w:marTop w:val="0"/>
          <w:marBottom w:val="0"/>
          <w:divBdr>
            <w:top w:val="none" w:sz="0" w:space="0" w:color="auto"/>
            <w:left w:val="none" w:sz="0" w:space="0" w:color="auto"/>
            <w:bottom w:val="none" w:sz="0" w:space="0" w:color="auto"/>
            <w:right w:val="none" w:sz="0" w:space="0" w:color="auto"/>
          </w:divBdr>
        </w:div>
        <w:div w:id="638728341">
          <w:marLeft w:val="640"/>
          <w:marRight w:val="0"/>
          <w:marTop w:val="0"/>
          <w:marBottom w:val="0"/>
          <w:divBdr>
            <w:top w:val="none" w:sz="0" w:space="0" w:color="auto"/>
            <w:left w:val="none" w:sz="0" w:space="0" w:color="auto"/>
            <w:bottom w:val="none" w:sz="0" w:space="0" w:color="auto"/>
            <w:right w:val="none" w:sz="0" w:space="0" w:color="auto"/>
          </w:divBdr>
        </w:div>
        <w:div w:id="649604164">
          <w:marLeft w:val="640"/>
          <w:marRight w:val="0"/>
          <w:marTop w:val="0"/>
          <w:marBottom w:val="0"/>
          <w:divBdr>
            <w:top w:val="none" w:sz="0" w:space="0" w:color="auto"/>
            <w:left w:val="none" w:sz="0" w:space="0" w:color="auto"/>
            <w:bottom w:val="none" w:sz="0" w:space="0" w:color="auto"/>
            <w:right w:val="none" w:sz="0" w:space="0" w:color="auto"/>
          </w:divBdr>
        </w:div>
        <w:div w:id="677122070">
          <w:marLeft w:val="640"/>
          <w:marRight w:val="0"/>
          <w:marTop w:val="0"/>
          <w:marBottom w:val="0"/>
          <w:divBdr>
            <w:top w:val="none" w:sz="0" w:space="0" w:color="auto"/>
            <w:left w:val="none" w:sz="0" w:space="0" w:color="auto"/>
            <w:bottom w:val="none" w:sz="0" w:space="0" w:color="auto"/>
            <w:right w:val="none" w:sz="0" w:space="0" w:color="auto"/>
          </w:divBdr>
        </w:div>
        <w:div w:id="708460526">
          <w:marLeft w:val="640"/>
          <w:marRight w:val="0"/>
          <w:marTop w:val="0"/>
          <w:marBottom w:val="0"/>
          <w:divBdr>
            <w:top w:val="none" w:sz="0" w:space="0" w:color="auto"/>
            <w:left w:val="none" w:sz="0" w:space="0" w:color="auto"/>
            <w:bottom w:val="none" w:sz="0" w:space="0" w:color="auto"/>
            <w:right w:val="none" w:sz="0" w:space="0" w:color="auto"/>
          </w:divBdr>
        </w:div>
        <w:div w:id="708528992">
          <w:marLeft w:val="640"/>
          <w:marRight w:val="0"/>
          <w:marTop w:val="0"/>
          <w:marBottom w:val="0"/>
          <w:divBdr>
            <w:top w:val="none" w:sz="0" w:space="0" w:color="auto"/>
            <w:left w:val="none" w:sz="0" w:space="0" w:color="auto"/>
            <w:bottom w:val="none" w:sz="0" w:space="0" w:color="auto"/>
            <w:right w:val="none" w:sz="0" w:space="0" w:color="auto"/>
          </w:divBdr>
        </w:div>
        <w:div w:id="709496040">
          <w:marLeft w:val="640"/>
          <w:marRight w:val="0"/>
          <w:marTop w:val="0"/>
          <w:marBottom w:val="0"/>
          <w:divBdr>
            <w:top w:val="none" w:sz="0" w:space="0" w:color="auto"/>
            <w:left w:val="none" w:sz="0" w:space="0" w:color="auto"/>
            <w:bottom w:val="none" w:sz="0" w:space="0" w:color="auto"/>
            <w:right w:val="none" w:sz="0" w:space="0" w:color="auto"/>
          </w:divBdr>
        </w:div>
        <w:div w:id="726607432">
          <w:marLeft w:val="640"/>
          <w:marRight w:val="0"/>
          <w:marTop w:val="0"/>
          <w:marBottom w:val="0"/>
          <w:divBdr>
            <w:top w:val="none" w:sz="0" w:space="0" w:color="auto"/>
            <w:left w:val="none" w:sz="0" w:space="0" w:color="auto"/>
            <w:bottom w:val="none" w:sz="0" w:space="0" w:color="auto"/>
            <w:right w:val="none" w:sz="0" w:space="0" w:color="auto"/>
          </w:divBdr>
        </w:div>
        <w:div w:id="744953255">
          <w:marLeft w:val="640"/>
          <w:marRight w:val="0"/>
          <w:marTop w:val="0"/>
          <w:marBottom w:val="0"/>
          <w:divBdr>
            <w:top w:val="none" w:sz="0" w:space="0" w:color="auto"/>
            <w:left w:val="none" w:sz="0" w:space="0" w:color="auto"/>
            <w:bottom w:val="none" w:sz="0" w:space="0" w:color="auto"/>
            <w:right w:val="none" w:sz="0" w:space="0" w:color="auto"/>
          </w:divBdr>
        </w:div>
        <w:div w:id="754860545">
          <w:marLeft w:val="640"/>
          <w:marRight w:val="0"/>
          <w:marTop w:val="0"/>
          <w:marBottom w:val="0"/>
          <w:divBdr>
            <w:top w:val="none" w:sz="0" w:space="0" w:color="auto"/>
            <w:left w:val="none" w:sz="0" w:space="0" w:color="auto"/>
            <w:bottom w:val="none" w:sz="0" w:space="0" w:color="auto"/>
            <w:right w:val="none" w:sz="0" w:space="0" w:color="auto"/>
          </w:divBdr>
        </w:div>
        <w:div w:id="790782965">
          <w:marLeft w:val="640"/>
          <w:marRight w:val="0"/>
          <w:marTop w:val="0"/>
          <w:marBottom w:val="0"/>
          <w:divBdr>
            <w:top w:val="none" w:sz="0" w:space="0" w:color="auto"/>
            <w:left w:val="none" w:sz="0" w:space="0" w:color="auto"/>
            <w:bottom w:val="none" w:sz="0" w:space="0" w:color="auto"/>
            <w:right w:val="none" w:sz="0" w:space="0" w:color="auto"/>
          </w:divBdr>
        </w:div>
        <w:div w:id="794983788">
          <w:marLeft w:val="640"/>
          <w:marRight w:val="0"/>
          <w:marTop w:val="0"/>
          <w:marBottom w:val="0"/>
          <w:divBdr>
            <w:top w:val="none" w:sz="0" w:space="0" w:color="auto"/>
            <w:left w:val="none" w:sz="0" w:space="0" w:color="auto"/>
            <w:bottom w:val="none" w:sz="0" w:space="0" w:color="auto"/>
            <w:right w:val="none" w:sz="0" w:space="0" w:color="auto"/>
          </w:divBdr>
        </w:div>
        <w:div w:id="823013927">
          <w:marLeft w:val="640"/>
          <w:marRight w:val="0"/>
          <w:marTop w:val="0"/>
          <w:marBottom w:val="0"/>
          <w:divBdr>
            <w:top w:val="none" w:sz="0" w:space="0" w:color="auto"/>
            <w:left w:val="none" w:sz="0" w:space="0" w:color="auto"/>
            <w:bottom w:val="none" w:sz="0" w:space="0" w:color="auto"/>
            <w:right w:val="none" w:sz="0" w:space="0" w:color="auto"/>
          </w:divBdr>
        </w:div>
        <w:div w:id="839807743">
          <w:marLeft w:val="640"/>
          <w:marRight w:val="0"/>
          <w:marTop w:val="0"/>
          <w:marBottom w:val="0"/>
          <w:divBdr>
            <w:top w:val="none" w:sz="0" w:space="0" w:color="auto"/>
            <w:left w:val="none" w:sz="0" w:space="0" w:color="auto"/>
            <w:bottom w:val="none" w:sz="0" w:space="0" w:color="auto"/>
            <w:right w:val="none" w:sz="0" w:space="0" w:color="auto"/>
          </w:divBdr>
        </w:div>
        <w:div w:id="875696373">
          <w:marLeft w:val="640"/>
          <w:marRight w:val="0"/>
          <w:marTop w:val="0"/>
          <w:marBottom w:val="0"/>
          <w:divBdr>
            <w:top w:val="none" w:sz="0" w:space="0" w:color="auto"/>
            <w:left w:val="none" w:sz="0" w:space="0" w:color="auto"/>
            <w:bottom w:val="none" w:sz="0" w:space="0" w:color="auto"/>
            <w:right w:val="none" w:sz="0" w:space="0" w:color="auto"/>
          </w:divBdr>
        </w:div>
        <w:div w:id="877282031">
          <w:marLeft w:val="640"/>
          <w:marRight w:val="0"/>
          <w:marTop w:val="0"/>
          <w:marBottom w:val="0"/>
          <w:divBdr>
            <w:top w:val="none" w:sz="0" w:space="0" w:color="auto"/>
            <w:left w:val="none" w:sz="0" w:space="0" w:color="auto"/>
            <w:bottom w:val="none" w:sz="0" w:space="0" w:color="auto"/>
            <w:right w:val="none" w:sz="0" w:space="0" w:color="auto"/>
          </w:divBdr>
        </w:div>
        <w:div w:id="889147654">
          <w:marLeft w:val="640"/>
          <w:marRight w:val="0"/>
          <w:marTop w:val="0"/>
          <w:marBottom w:val="0"/>
          <w:divBdr>
            <w:top w:val="none" w:sz="0" w:space="0" w:color="auto"/>
            <w:left w:val="none" w:sz="0" w:space="0" w:color="auto"/>
            <w:bottom w:val="none" w:sz="0" w:space="0" w:color="auto"/>
            <w:right w:val="none" w:sz="0" w:space="0" w:color="auto"/>
          </w:divBdr>
        </w:div>
        <w:div w:id="917524181">
          <w:marLeft w:val="640"/>
          <w:marRight w:val="0"/>
          <w:marTop w:val="0"/>
          <w:marBottom w:val="0"/>
          <w:divBdr>
            <w:top w:val="none" w:sz="0" w:space="0" w:color="auto"/>
            <w:left w:val="none" w:sz="0" w:space="0" w:color="auto"/>
            <w:bottom w:val="none" w:sz="0" w:space="0" w:color="auto"/>
            <w:right w:val="none" w:sz="0" w:space="0" w:color="auto"/>
          </w:divBdr>
        </w:div>
        <w:div w:id="963850981">
          <w:marLeft w:val="640"/>
          <w:marRight w:val="0"/>
          <w:marTop w:val="0"/>
          <w:marBottom w:val="0"/>
          <w:divBdr>
            <w:top w:val="none" w:sz="0" w:space="0" w:color="auto"/>
            <w:left w:val="none" w:sz="0" w:space="0" w:color="auto"/>
            <w:bottom w:val="none" w:sz="0" w:space="0" w:color="auto"/>
            <w:right w:val="none" w:sz="0" w:space="0" w:color="auto"/>
          </w:divBdr>
        </w:div>
        <w:div w:id="979727543">
          <w:marLeft w:val="640"/>
          <w:marRight w:val="0"/>
          <w:marTop w:val="0"/>
          <w:marBottom w:val="0"/>
          <w:divBdr>
            <w:top w:val="none" w:sz="0" w:space="0" w:color="auto"/>
            <w:left w:val="none" w:sz="0" w:space="0" w:color="auto"/>
            <w:bottom w:val="none" w:sz="0" w:space="0" w:color="auto"/>
            <w:right w:val="none" w:sz="0" w:space="0" w:color="auto"/>
          </w:divBdr>
        </w:div>
        <w:div w:id="997225458">
          <w:marLeft w:val="640"/>
          <w:marRight w:val="0"/>
          <w:marTop w:val="0"/>
          <w:marBottom w:val="0"/>
          <w:divBdr>
            <w:top w:val="none" w:sz="0" w:space="0" w:color="auto"/>
            <w:left w:val="none" w:sz="0" w:space="0" w:color="auto"/>
            <w:bottom w:val="none" w:sz="0" w:space="0" w:color="auto"/>
            <w:right w:val="none" w:sz="0" w:space="0" w:color="auto"/>
          </w:divBdr>
        </w:div>
        <w:div w:id="1008872304">
          <w:marLeft w:val="640"/>
          <w:marRight w:val="0"/>
          <w:marTop w:val="0"/>
          <w:marBottom w:val="0"/>
          <w:divBdr>
            <w:top w:val="none" w:sz="0" w:space="0" w:color="auto"/>
            <w:left w:val="none" w:sz="0" w:space="0" w:color="auto"/>
            <w:bottom w:val="none" w:sz="0" w:space="0" w:color="auto"/>
            <w:right w:val="none" w:sz="0" w:space="0" w:color="auto"/>
          </w:divBdr>
        </w:div>
        <w:div w:id="1014528795">
          <w:marLeft w:val="640"/>
          <w:marRight w:val="0"/>
          <w:marTop w:val="0"/>
          <w:marBottom w:val="0"/>
          <w:divBdr>
            <w:top w:val="none" w:sz="0" w:space="0" w:color="auto"/>
            <w:left w:val="none" w:sz="0" w:space="0" w:color="auto"/>
            <w:bottom w:val="none" w:sz="0" w:space="0" w:color="auto"/>
            <w:right w:val="none" w:sz="0" w:space="0" w:color="auto"/>
          </w:divBdr>
        </w:div>
        <w:div w:id="1052996947">
          <w:marLeft w:val="640"/>
          <w:marRight w:val="0"/>
          <w:marTop w:val="0"/>
          <w:marBottom w:val="0"/>
          <w:divBdr>
            <w:top w:val="none" w:sz="0" w:space="0" w:color="auto"/>
            <w:left w:val="none" w:sz="0" w:space="0" w:color="auto"/>
            <w:bottom w:val="none" w:sz="0" w:space="0" w:color="auto"/>
            <w:right w:val="none" w:sz="0" w:space="0" w:color="auto"/>
          </w:divBdr>
        </w:div>
        <w:div w:id="1071733344">
          <w:marLeft w:val="640"/>
          <w:marRight w:val="0"/>
          <w:marTop w:val="0"/>
          <w:marBottom w:val="0"/>
          <w:divBdr>
            <w:top w:val="none" w:sz="0" w:space="0" w:color="auto"/>
            <w:left w:val="none" w:sz="0" w:space="0" w:color="auto"/>
            <w:bottom w:val="none" w:sz="0" w:space="0" w:color="auto"/>
            <w:right w:val="none" w:sz="0" w:space="0" w:color="auto"/>
          </w:divBdr>
        </w:div>
        <w:div w:id="1084955195">
          <w:marLeft w:val="640"/>
          <w:marRight w:val="0"/>
          <w:marTop w:val="0"/>
          <w:marBottom w:val="0"/>
          <w:divBdr>
            <w:top w:val="none" w:sz="0" w:space="0" w:color="auto"/>
            <w:left w:val="none" w:sz="0" w:space="0" w:color="auto"/>
            <w:bottom w:val="none" w:sz="0" w:space="0" w:color="auto"/>
            <w:right w:val="none" w:sz="0" w:space="0" w:color="auto"/>
          </w:divBdr>
        </w:div>
        <w:div w:id="1157649452">
          <w:marLeft w:val="640"/>
          <w:marRight w:val="0"/>
          <w:marTop w:val="0"/>
          <w:marBottom w:val="0"/>
          <w:divBdr>
            <w:top w:val="none" w:sz="0" w:space="0" w:color="auto"/>
            <w:left w:val="none" w:sz="0" w:space="0" w:color="auto"/>
            <w:bottom w:val="none" w:sz="0" w:space="0" w:color="auto"/>
            <w:right w:val="none" w:sz="0" w:space="0" w:color="auto"/>
          </w:divBdr>
        </w:div>
        <w:div w:id="1214462847">
          <w:marLeft w:val="640"/>
          <w:marRight w:val="0"/>
          <w:marTop w:val="0"/>
          <w:marBottom w:val="0"/>
          <w:divBdr>
            <w:top w:val="none" w:sz="0" w:space="0" w:color="auto"/>
            <w:left w:val="none" w:sz="0" w:space="0" w:color="auto"/>
            <w:bottom w:val="none" w:sz="0" w:space="0" w:color="auto"/>
            <w:right w:val="none" w:sz="0" w:space="0" w:color="auto"/>
          </w:divBdr>
        </w:div>
        <w:div w:id="1250887754">
          <w:marLeft w:val="640"/>
          <w:marRight w:val="0"/>
          <w:marTop w:val="0"/>
          <w:marBottom w:val="0"/>
          <w:divBdr>
            <w:top w:val="none" w:sz="0" w:space="0" w:color="auto"/>
            <w:left w:val="none" w:sz="0" w:space="0" w:color="auto"/>
            <w:bottom w:val="none" w:sz="0" w:space="0" w:color="auto"/>
            <w:right w:val="none" w:sz="0" w:space="0" w:color="auto"/>
          </w:divBdr>
        </w:div>
        <w:div w:id="1287851820">
          <w:marLeft w:val="640"/>
          <w:marRight w:val="0"/>
          <w:marTop w:val="0"/>
          <w:marBottom w:val="0"/>
          <w:divBdr>
            <w:top w:val="none" w:sz="0" w:space="0" w:color="auto"/>
            <w:left w:val="none" w:sz="0" w:space="0" w:color="auto"/>
            <w:bottom w:val="none" w:sz="0" w:space="0" w:color="auto"/>
            <w:right w:val="none" w:sz="0" w:space="0" w:color="auto"/>
          </w:divBdr>
        </w:div>
        <w:div w:id="1316765915">
          <w:marLeft w:val="640"/>
          <w:marRight w:val="0"/>
          <w:marTop w:val="0"/>
          <w:marBottom w:val="0"/>
          <w:divBdr>
            <w:top w:val="none" w:sz="0" w:space="0" w:color="auto"/>
            <w:left w:val="none" w:sz="0" w:space="0" w:color="auto"/>
            <w:bottom w:val="none" w:sz="0" w:space="0" w:color="auto"/>
            <w:right w:val="none" w:sz="0" w:space="0" w:color="auto"/>
          </w:divBdr>
        </w:div>
        <w:div w:id="1332679866">
          <w:marLeft w:val="640"/>
          <w:marRight w:val="0"/>
          <w:marTop w:val="0"/>
          <w:marBottom w:val="0"/>
          <w:divBdr>
            <w:top w:val="none" w:sz="0" w:space="0" w:color="auto"/>
            <w:left w:val="none" w:sz="0" w:space="0" w:color="auto"/>
            <w:bottom w:val="none" w:sz="0" w:space="0" w:color="auto"/>
            <w:right w:val="none" w:sz="0" w:space="0" w:color="auto"/>
          </w:divBdr>
        </w:div>
        <w:div w:id="1390609983">
          <w:marLeft w:val="640"/>
          <w:marRight w:val="0"/>
          <w:marTop w:val="0"/>
          <w:marBottom w:val="0"/>
          <w:divBdr>
            <w:top w:val="none" w:sz="0" w:space="0" w:color="auto"/>
            <w:left w:val="none" w:sz="0" w:space="0" w:color="auto"/>
            <w:bottom w:val="none" w:sz="0" w:space="0" w:color="auto"/>
            <w:right w:val="none" w:sz="0" w:space="0" w:color="auto"/>
          </w:divBdr>
        </w:div>
        <w:div w:id="1408645496">
          <w:marLeft w:val="640"/>
          <w:marRight w:val="0"/>
          <w:marTop w:val="0"/>
          <w:marBottom w:val="0"/>
          <w:divBdr>
            <w:top w:val="none" w:sz="0" w:space="0" w:color="auto"/>
            <w:left w:val="none" w:sz="0" w:space="0" w:color="auto"/>
            <w:bottom w:val="none" w:sz="0" w:space="0" w:color="auto"/>
            <w:right w:val="none" w:sz="0" w:space="0" w:color="auto"/>
          </w:divBdr>
        </w:div>
        <w:div w:id="1421826912">
          <w:marLeft w:val="640"/>
          <w:marRight w:val="0"/>
          <w:marTop w:val="0"/>
          <w:marBottom w:val="0"/>
          <w:divBdr>
            <w:top w:val="none" w:sz="0" w:space="0" w:color="auto"/>
            <w:left w:val="none" w:sz="0" w:space="0" w:color="auto"/>
            <w:bottom w:val="none" w:sz="0" w:space="0" w:color="auto"/>
            <w:right w:val="none" w:sz="0" w:space="0" w:color="auto"/>
          </w:divBdr>
        </w:div>
        <w:div w:id="1423334862">
          <w:marLeft w:val="640"/>
          <w:marRight w:val="0"/>
          <w:marTop w:val="0"/>
          <w:marBottom w:val="0"/>
          <w:divBdr>
            <w:top w:val="none" w:sz="0" w:space="0" w:color="auto"/>
            <w:left w:val="none" w:sz="0" w:space="0" w:color="auto"/>
            <w:bottom w:val="none" w:sz="0" w:space="0" w:color="auto"/>
            <w:right w:val="none" w:sz="0" w:space="0" w:color="auto"/>
          </w:divBdr>
        </w:div>
        <w:div w:id="1433933140">
          <w:marLeft w:val="640"/>
          <w:marRight w:val="0"/>
          <w:marTop w:val="0"/>
          <w:marBottom w:val="0"/>
          <w:divBdr>
            <w:top w:val="none" w:sz="0" w:space="0" w:color="auto"/>
            <w:left w:val="none" w:sz="0" w:space="0" w:color="auto"/>
            <w:bottom w:val="none" w:sz="0" w:space="0" w:color="auto"/>
            <w:right w:val="none" w:sz="0" w:space="0" w:color="auto"/>
          </w:divBdr>
        </w:div>
        <w:div w:id="1449813510">
          <w:marLeft w:val="640"/>
          <w:marRight w:val="0"/>
          <w:marTop w:val="0"/>
          <w:marBottom w:val="0"/>
          <w:divBdr>
            <w:top w:val="none" w:sz="0" w:space="0" w:color="auto"/>
            <w:left w:val="none" w:sz="0" w:space="0" w:color="auto"/>
            <w:bottom w:val="none" w:sz="0" w:space="0" w:color="auto"/>
            <w:right w:val="none" w:sz="0" w:space="0" w:color="auto"/>
          </w:divBdr>
        </w:div>
        <w:div w:id="1587838236">
          <w:marLeft w:val="640"/>
          <w:marRight w:val="0"/>
          <w:marTop w:val="0"/>
          <w:marBottom w:val="0"/>
          <w:divBdr>
            <w:top w:val="none" w:sz="0" w:space="0" w:color="auto"/>
            <w:left w:val="none" w:sz="0" w:space="0" w:color="auto"/>
            <w:bottom w:val="none" w:sz="0" w:space="0" w:color="auto"/>
            <w:right w:val="none" w:sz="0" w:space="0" w:color="auto"/>
          </w:divBdr>
        </w:div>
        <w:div w:id="1627200300">
          <w:marLeft w:val="640"/>
          <w:marRight w:val="0"/>
          <w:marTop w:val="0"/>
          <w:marBottom w:val="0"/>
          <w:divBdr>
            <w:top w:val="none" w:sz="0" w:space="0" w:color="auto"/>
            <w:left w:val="none" w:sz="0" w:space="0" w:color="auto"/>
            <w:bottom w:val="none" w:sz="0" w:space="0" w:color="auto"/>
            <w:right w:val="none" w:sz="0" w:space="0" w:color="auto"/>
          </w:divBdr>
        </w:div>
        <w:div w:id="1634408332">
          <w:marLeft w:val="640"/>
          <w:marRight w:val="0"/>
          <w:marTop w:val="0"/>
          <w:marBottom w:val="0"/>
          <w:divBdr>
            <w:top w:val="none" w:sz="0" w:space="0" w:color="auto"/>
            <w:left w:val="none" w:sz="0" w:space="0" w:color="auto"/>
            <w:bottom w:val="none" w:sz="0" w:space="0" w:color="auto"/>
            <w:right w:val="none" w:sz="0" w:space="0" w:color="auto"/>
          </w:divBdr>
        </w:div>
        <w:div w:id="1642228592">
          <w:marLeft w:val="640"/>
          <w:marRight w:val="0"/>
          <w:marTop w:val="0"/>
          <w:marBottom w:val="0"/>
          <w:divBdr>
            <w:top w:val="none" w:sz="0" w:space="0" w:color="auto"/>
            <w:left w:val="none" w:sz="0" w:space="0" w:color="auto"/>
            <w:bottom w:val="none" w:sz="0" w:space="0" w:color="auto"/>
            <w:right w:val="none" w:sz="0" w:space="0" w:color="auto"/>
          </w:divBdr>
        </w:div>
        <w:div w:id="1666011246">
          <w:marLeft w:val="640"/>
          <w:marRight w:val="0"/>
          <w:marTop w:val="0"/>
          <w:marBottom w:val="0"/>
          <w:divBdr>
            <w:top w:val="none" w:sz="0" w:space="0" w:color="auto"/>
            <w:left w:val="none" w:sz="0" w:space="0" w:color="auto"/>
            <w:bottom w:val="none" w:sz="0" w:space="0" w:color="auto"/>
            <w:right w:val="none" w:sz="0" w:space="0" w:color="auto"/>
          </w:divBdr>
        </w:div>
        <w:div w:id="1729955953">
          <w:marLeft w:val="640"/>
          <w:marRight w:val="0"/>
          <w:marTop w:val="0"/>
          <w:marBottom w:val="0"/>
          <w:divBdr>
            <w:top w:val="none" w:sz="0" w:space="0" w:color="auto"/>
            <w:left w:val="none" w:sz="0" w:space="0" w:color="auto"/>
            <w:bottom w:val="none" w:sz="0" w:space="0" w:color="auto"/>
            <w:right w:val="none" w:sz="0" w:space="0" w:color="auto"/>
          </w:divBdr>
        </w:div>
        <w:div w:id="1741245914">
          <w:marLeft w:val="640"/>
          <w:marRight w:val="0"/>
          <w:marTop w:val="0"/>
          <w:marBottom w:val="0"/>
          <w:divBdr>
            <w:top w:val="none" w:sz="0" w:space="0" w:color="auto"/>
            <w:left w:val="none" w:sz="0" w:space="0" w:color="auto"/>
            <w:bottom w:val="none" w:sz="0" w:space="0" w:color="auto"/>
            <w:right w:val="none" w:sz="0" w:space="0" w:color="auto"/>
          </w:divBdr>
        </w:div>
        <w:div w:id="1762290620">
          <w:marLeft w:val="640"/>
          <w:marRight w:val="0"/>
          <w:marTop w:val="0"/>
          <w:marBottom w:val="0"/>
          <w:divBdr>
            <w:top w:val="none" w:sz="0" w:space="0" w:color="auto"/>
            <w:left w:val="none" w:sz="0" w:space="0" w:color="auto"/>
            <w:bottom w:val="none" w:sz="0" w:space="0" w:color="auto"/>
            <w:right w:val="none" w:sz="0" w:space="0" w:color="auto"/>
          </w:divBdr>
        </w:div>
        <w:div w:id="1874152042">
          <w:marLeft w:val="640"/>
          <w:marRight w:val="0"/>
          <w:marTop w:val="0"/>
          <w:marBottom w:val="0"/>
          <w:divBdr>
            <w:top w:val="none" w:sz="0" w:space="0" w:color="auto"/>
            <w:left w:val="none" w:sz="0" w:space="0" w:color="auto"/>
            <w:bottom w:val="none" w:sz="0" w:space="0" w:color="auto"/>
            <w:right w:val="none" w:sz="0" w:space="0" w:color="auto"/>
          </w:divBdr>
        </w:div>
        <w:div w:id="1893492674">
          <w:marLeft w:val="640"/>
          <w:marRight w:val="0"/>
          <w:marTop w:val="0"/>
          <w:marBottom w:val="0"/>
          <w:divBdr>
            <w:top w:val="none" w:sz="0" w:space="0" w:color="auto"/>
            <w:left w:val="none" w:sz="0" w:space="0" w:color="auto"/>
            <w:bottom w:val="none" w:sz="0" w:space="0" w:color="auto"/>
            <w:right w:val="none" w:sz="0" w:space="0" w:color="auto"/>
          </w:divBdr>
        </w:div>
        <w:div w:id="1916747292">
          <w:marLeft w:val="640"/>
          <w:marRight w:val="0"/>
          <w:marTop w:val="0"/>
          <w:marBottom w:val="0"/>
          <w:divBdr>
            <w:top w:val="none" w:sz="0" w:space="0" w:color="auto"/>
            <w:left w:val="none" w:sz="0" w:space="0" w:color="auto"/>
            <w:bottom w:val="none" w:sz="0" w:space="0" w:color="auto"/>
            <w:right w:val="none" w:sz="0" w:space="0" w:color="auto"/>
          </w:divBdr>
        </w:div>
        <w:div w:id="1990088421">
          <w:marLeft w:val="640"/>
          <w:marRight w:val="0"/>
          <w:marTop w:val="0"/>
          <w:marBottom w:val="0"/>
          <w:divBdr>
            <w:top w:val="none" w:sz="0" w:space="0" w:color="auto"/>
            <w:left w:val="none" w:sz="0" w:space="0" w:color="auto"/>
            <w:bottom w:val="none" w:sz="0" w:space="0" w:color="auto"/>
            <w:right w:val="none" w:sz="0" w:space="0" w:color="auto"/>
          </w:divBdr>
        </w:div>
        <w:div w:id="1991905029">
          <w:marLeft w:val="640"/>
          <w:marRight w:val="0"/>
          <w:marTop w:val="0"/>
          <w:marBottom w:val="0"/>
          <w:divBdr>
            <w:top w:val="none" w:sz="0" w:space="0" w:color="auto"/>
            <w:left w:val="none" w:sz="0" w:space="0" w:color="auto"/>
            <w:bottom w:val="none" w:sz="0" w:space="0" w:color="auto"/>
            <w:right w:val="none" w:sz="0" w:space="0" w:color="auto"/>
          </w:divBdr>
        </w:div>
        <w:div w:id="2133789058">
          <w:marLeft w:val="640"/>
          <w:marRight w:val="0"/>
          <w:marTop w:val="0"/>
          <w:marBottom w:val="0"/>
          <w:divBdr>
            <w:top w:val="none" w:sz="0" w:space="0" w:color="auto"/>
            <w:left w:val="none" w:sz="0" w:space="0" w:color="auto"/>
            <w:bottom w:val="none" w:sz="0" w:space="0" w:color="auto"/>
            <w:right w:val="none" w:sz="0" w:space="0" w:color="auto"/>
          </w:divBdr>
        </w:div>
      </w:divsChild>
    </w:div>
    <w:div w:id="621422461">
      <w:bodyDiv w:val="1"/>
      <w:marLeft w:val="0"/>
      <w:marRight w:val="0"/>
      <w:marTop w:val="0"/>
      <w:marBottom w:val="0"/>
      <w:divBdr>
        <w:top w:val="none" w:sz="0" w:space="0" w:color="auto"/>
        <w:left w:val="none" w:sz="0" w:space="0" w:color="auto"/>
        <w:bottom w:val="none" w:sz="0" w:space="0" w:color="auto"/>
        <w:right w:val="none" w:sz="0" w:space="0" w:color="auto"/>
      </w:divBdr>
    </w:div>
    <w:div w:id="623659197">
      <w:bodyDiv w:val="1"/>
      <w:marLeft w:val="0"/>
      <w:marRight w:val="0"/>
      <w:marTop w:val="0"/>
      <w:marBottom w:val="0"/>
      <w:divBdr>
        <w:top w:val="none" w:sz="0" w:space="0" w:color="auto"/>
        <w:left w:val="none" w:sz="0" w:space="0" w:color="auto"/>
        <w:bottom w:val="none" w:sz="0" w:space="0" w:color="auto"/>
        <w:right w:val="none" w:sz="0" w:space="0" w:color="auto"/>
      </w:divBdr>
    </w:div>
    <w:div w:id="626469171">
      <w:bodyDiv w:val="1"/>
      <w:marLeft w:val="0"/>
      <w:marRight w:val="0"/>
      <w:marTop w:val="0"/>
      <w:marBottom w:val="0"/>
      <w:divBdr>
        <w:top w:val="none" w:sz="0" w:space="0" w:color="auto"/>
        <w:left w:val="none" w:sz="0" w:space="0" w:color="auto"/>
        <w:bottom w:val="none" w:sz="0" w:space="0" w:color="auto"/>
        <w:right w:val="none" w:sz="0" w:space="0" w:color="auto"/>
      </w:divBdr>
      <w:divsChild>
        <w:div w:id="466826742">
          <w:marLeft w:val="0"/>
          <w:marRight w:val="0"/>
          <w:marTop w:val="0"/>
          <w:marBottom w:val="0"/>
          <w:divBdr>
            <w:top w:val="none" w:sz="0" w:space="0" w:color="auto"/>
            <w:left w:val="none" w:sz="0" w:space="0" w:color="auto"/>
            <w:bottom w:val="none" w:sz="0" w:space="0" w:color="auto"/>
            <w:right w:val="none" w:sz="0" w:space="0" w:color="auto"/>
          </w:divBdr>
          <w:divsChild>
            <w:div w:id="112792995">
              <w:marLeft w:val="0"/>
              <w:marRight w:val="0"/>
              <w:marTop w:val="0"/>
              <w:marBottom w:val="0"/>
              <w:divBdr>
                <w:top w:val="none" w:sz="0" w:space="0" w:color="auto"/>
                <w:left w:val="none" w:sz="0" w:space="0" w:color="auto"/>
                <w:bottom w:val="none" w:sz="0" w:space="0" w:color="auto"/>
                <w:right w:val="none" w:sz="0" w:space="0" w:color="auto"/>
              </w:divBdr>
              <w:divsChild>
                <w:div w:id="1940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2611">
      <w:bodyDiv w:val="1"/>
      <w:marLeft w:val="0"/>
      <w:marRight w:val="0"/>
      <w:marTop w:val="0"/>
      <w:marBottom w:val="0"/>
      <w:divBdr>
        <w:top w:val="none" w:sz="0" w:space="0" w:color="auto"/>
        <w:left w:val="none" w:sz="0" w:space="0" w:color="auto"/>
        <w:bottom w:val="none" w:sz="0" w:space="0" w:color="auto"/>
        <w:right w:val="none" w:sz="0" w:space="0" w:color="auto"/>
      </w:divBdr>
    </w:div>
    <w:div w:id="635724712">
      <w:bodyDiv w:val="1"/>
      <w:marLeft w:val="0"/>
      <w:marRight w:val="0"/>
      <w:marTop w:val="0"/>
      <w:marBottom w:val="0"/>
      <w:divBdr>
        <w:top w:val="none" w:sz="0" w:space="0" w:color="auto"/>
        <w:left w:val="none" w:sz="0" w:space="0" w:color="auto"/>
        <w:bottom w:val="none" w:sz="0" w:space="0" w:color="auto"/>
        <w:right w:val="none" w:sz="0" w:space="0" w:color="auto"/>
      </w:divBdr>
    </w:div>
    <w:div w:id="641741117">
      <w:bodyDiv w:val="1"/>
      <w:marLeft w:val="0"/>
      <w:marRight w:val="0"/>
      <w:marTop w:val="0"/>
      <w:marBottom w:val="0"/>
      <w:divBdr>
        <w:top w:val="none" w:sz="0" w:space="0" w:color="auto"/>
        <w:left w:val="none" w:sz="0" w:space="0" w:color="auto"/>
        <w:bottom w:val="none" w:sz="0" w:space="0" w:color="auto"/>
        <w:right w:val="none" w:sz="0" w:space="0" w:color="auto"/>
      </w:divBdr>
      <w:divsChild>
        <w:div w:id="259139976">
          <w:marLeft w:val="480"/>
          <w:marRight w:val="0"/>
          <w:marTop w:val="0"/>
          <w:marBottom w:val="0"/>
          <w:divBdr>
            <w:top w:val="none" w:sz="0" w:space="0" w:color="auto"/>
            <w:left w:val="none" w:sz="0" w:space="0" w:color="auto"/>
            <w:bottom w:val="none" w:sz="0" w:space="0" w:color="auto"/>
            <w:right w:val="none" w:sz="0" w:space="0" w:color="auto"/>
          </w:divBdr>
        </w:div>
        <w:div w:id="1716586464">
          <w:marLeft w:val="480"/>
          <w:marRight w:val="0"/>
          <w:marTop w:val="0"/>
          <w:marBottom w:val="0"/>
          <w:divBdr>
            <w:top w:val="none" w:sz="0" w:space="0" w:color="auto"/>
            <w:left w:val="none" w:sz="0" w:space="0" w:color="auto"/>
            <w:bottom w:val="none" w:sz="0" w:space="0" w:color="auto"/>
            <w:right w:val="none" w:sz="0" w:space="0" w:color="auto"/>
          </w:divBdr>
        </w:div>
      </w:divsChild>
    </w:div>
    <w:div w:id="642274508">
      <w:bodyDiv w:val="1"/>
      <w:marLeft w:val="0"/>
      <w:marRight w:val="0"/>
      <w:marTop w:val="0"/>
      <w:marBottom w:val="0"/>
      <w:divBdr>
        <w:top w:val="none" w:sz="0" w:space="0" w:color="auto"/>
        <w:left w:val="none" w:sz="0" w:space="0" w:color="auto"/>
        <w:bottom w:val="none" w:sz="0" w:space="0" w:color="auto"/>
        <w:right w:val="none" w:sz="0" w:space="0" w:color="auto"/>
      </w:divBdr>
    </w:div>
    <w:div w:id="648168766">
      <w:bodyDiv w:val="1"/>
      <w:marLeft w:val="0"/>
      <w:marRight w:val="0"/>
      <w:marTop w:val="0"/>
      <w:marBottom w:val="0"/>
      <w:divBdr>
        <w:top w:val="none" w:sz="0" w:space="0" w:color="auto"/>
        <w:left w:val="none" w:sz="0" w:space="0" w:color="auto"/>
        <w:bottom w:val="none" w:sz="0" w:space="0" w:color="auto"/>
        <w:right w:val="none" w:sz="0" w:space="0" w:color="auto"/>
      </w:divBdr>
    </w:div>
    <w:div w:id="656691715">
      <w:bodyDiv w:val="1"/>
      <w:marLeft w:val="0"/>
      <w:marRight w:val="0"/>
      <w:marTop w:val="0"/>
      <w:marBottom w:val="0"/>
      <w:divBdr>
        <w:top w:val="none" w:sz="0" w:space="0" w:color="auto"/>
        <w:left w:val="none" w:sz="0" w:space="0" w:color="auto"/>
        <w:bottom w:val="none" w:sz="0" w:space="0" w:color="auto"/>
        <w:right w:val="none" w:sz="0" w:space="0" w:color="auto"/>
      </w:divBdr>
      <w:divsChild>
        <w:div w:id="1079059753">
          <w:marLeft w:val="480"/>
          <w:marRight w:val="0"/>
          <w:marTop w:val="0"/>
          <w:marBottom w:val="0"/>
          <w:divBdr>
            <w:top w:val="none" w:sz="0" w:space="0" w:color="auto"/>
            <w:left w:val="none" w:sz="0" w:space="0" w:color="auto"/>
            <w:bottom w:val="none" w:sz="0" w:space="0" w:color="auto"/>
            <w:right w:val="none" w:sz="0" w:space="0" w:color="auto"/>
          </w:divBdr>
        </w:div>
        <w:div w:id="829101257">
          <w:marLeft w:val="480"/>
          <w:marRight w:val="0"/>
          <w:marTop w:val="0"/>
          <w:marBottom w:val="0"/>
          <w:divBdr>
            <w:top w:val="none" w:sz="0" w:space="0" w:color="auto"/>
            <w:left w:val="none" w:sz="0" w:space="0" w:color="auto"/>
            <w:bottom w:val="none" w:sz="0" w:space="0" w:color="auto"/>
            <w:right w:val="none" w:sz="0" w:space="0" w:color="auto"/>
          </w:divBdr>
        </w:div>
        <w:div w:id="66656738">
          <w:marLeft w:val="480"/>
          <w:marRight w:val="0"/>
          <w:marTop w:val="0"/>
          <w:marBottom w:val="0"/>
          <w:divBdr>
            <w:top w:val="none" w:sz="0" w:space="0" w:color="auto"/>
            <w:left w:val="none" w:sz="0" w:space="0" w:color="auto"/>
            <w:bottom w:val="none" w:sz="0" w:space="0" w:color="auto"/>
            <w:right w:val="none" w:sz="0" w:space="0" w:color="auto"/>
          </w:divBdr>
        </w:div>
        <w:div w:id="1955138373">
          <w:marLeft w:val="480"/>
          <w:marRight w:val="0"/>
          <w:marTop w:val="0"/>
          <w:marBottom w:val="0"/>
          <w:divBdr>
            <w:top w:val="none" w:sz="0" w:space="0" w:color="auto"/>
            <w:left w:val="none" w:sz="0" w:space="0" w:color="auto"/>
            <w:bottom w:val="none" w:sz="0" w:space="0" w:color="auto"/>
            <w:right w:val="none" w:sz="0" w:space="0" w:color="auto"/>
          </w:divBdr>
        </w:div>
        <w:div w:id="1325426501">
          <w:marLeft w:val="480"/>
          <w:marRight w:val="0"/>
          <w:marTop w:val="0"/>
          <w:marBottom w:val="0"/>
          <w:divBdr>
            <w:top w:val="none" w:sz="0" w:space="0" w:color="auto"/>
            <w:left w:val="none" w:sz="0" w:space="0" w:color="auto"/>
            <w:bottom w:val="none" w:sz="0" w:space="0" w:color="auto"/>
            <w:right w:val="none" w:sz="0" w:space="0" w:color="auto"/>
          </w:divBdr>
        </w:div>
        <w:div w:id="1768966228">
          <w:marLeft w:val="480"/>
          <w:marRight w:val="0"/>
          <w:marTop w:val="0"/>
          <w:marBottom w:val="0"/>
          <w:divBdr>
            <w:top w:val="none" w:sz="0" w:space="0" w:color="auto"/>
            <w:left w:val="none" w:sz="0" w:space="0" w:color="auto"/>
            <w:bottom w:val="none" w:sz="0" w:space="0" w:color="auto"/>
            <w:right w:val="none" w:sz="0" w:space="0" w:color="auto"/>
          </w:divBdr>
        </w:div>
        <w:div w:id="1317760035">
          <w:marLeft w:val="480"/>
          <w:marRight w:val="0"/>
          <w:marTop w:val="0"/>
          <w:marBottom w:val="0"/>
          <w:divBdr>
            <w:top w:val="none" w:sz="0" w:space="0" w:color="auto"/>
            <w:left w:val="none" w:sz="0" w:space="0" w:color="auto"/>
            <w:bottom w:val="none" w:sz="0" w:space="0" w:color="auto"/>
            <w:right w:val="none" w:sz="0" w:space="0" w:color="auto"/>
          </w:divBdr>
        </w:div>
        <w:div w:id="452360607">
          <w:marLeft w:val="480"/>
          <w:marRight w:val="0"/>
          <w:marTop w:val="0"/>
          <w:marBottom w:val="0"/>
          <w:divBdr>
            <w:top w:val="none" w:sz="0" w:space="0" w:color="auto"/>
            <w:left w:val="none" w:sz="0" w:space="0" w:color="auto"/>
            <w:bottom w:val="none" w:sz="0" w:space="0" w:color="auto"/>
            <w:right w:val="none" w:sz="0" w:space="0" w:color="auto"/>
          </w:divBdr>
        </w:div>
        <w:div w:id="2064062852">
          <w:marLeft w:val="480"/>
          <w:marRight w:val="0"/>
          <w:marTop w:val="0"/>
          <w:marBottom w:val="0"/>
          <w:divBdr>
            <w:top w:val="none" w:sz="0" w:space="0" w:color="auto"/>
            <w:left w:val="none" w:sz="0" w:space="0" w:color="auto"/>
            <w:bottom w:val="none" w:sz="0" w:space="0" w:color="auto"/>
            <w:right w:val="none" w:sz="0" w:space="0" w:color="auto"/>
          </w:divBdr>
        </w:div>
        <w:div w:id="1618681905">
          <w:marLeft w:val="480"/>
          <w:marRight w:val="0"/>
          <w:marTop w:val="0"/>
          <w:marBottom w:val="0"/>
          <w:divBdr>
            <w:top w:val="none" w:sz="0" w:space="0" w:color="auto"/>
            <w:left w:val="none" w:sz="0" w:space="0" w:color="auto"/>
            <w:bottom w:val="none" w:sz="0" w:space="0" w:color="auto"/>
            <w:right w:val="none" w:sz="0" w:space="0" w:color="auto"/>
          </w:divBdr>
        </w:div>
        <w:div w:id="384840910">
          <w:marLeft w:val="480"/>
          <w:marRight w:val="0"/>
          <w:marTop w:val="0"/>
          <w:marBottom w:val="0"/>
          <w:divBdr>
            <w:top w:val="none" w:sz="0" w:space="0" w:color="auto"/>
            <w:left w:val="none" w:sz="0" w:space="0" w:color="auto"/>
            <w:bottom w:val="none" w:sz="0" w:space="0" w:color="auto"/>
            <w:right w:val="none" w:sz="0" w:space="0" w:color="auto"/>
          </w:divBdr>
        </w:div>
        <w:div w:id="1785269816">
          <w:marLeft w:val="480"/>
          <w:marRight w:val="0"/>
          <w:marTop w:val="0"/>
          <w:marBottom w:val="0"/>
          <w:divBdr>
            <w:top w:val="none" w:sz="0" w:space="0" w:color="auto"/>
            <w:left w:val="none" w:sz="0" w:space="0" w:color="auto"/>
            <w:bottom w:val="none" w:sz="0" w:space="0" w:color="auto"/>
            <w:right w:val="none" w:sz="0" w:space="0" w:color="auto"/>
          </w:divBdr>
        </w:div>
        <w:div w:id="1982731930">
          <w:marLeft w:val="480"/>
          <w:marRight w:val="0"/>
          <w:marTop w:val="0"/>
          <w:marBottom w:val="0"/>
          <w:divBdr>
            <w:top w:val="none" w:sz="0" w:space="0" w:color="auto"/>
            <w:left w:val="none" w:sz="0" w:space="0" w:color="auto"/>
            <w:bottom w:val="none" w:sz="0" w:space="0" w:color="auto"/>
            <w:right w:val="none" w:sz="0" w:space="0" w:color="auto"/>
          </w:divBdr>
        </w:div>
        <w:div w:id="583806232">
          <w:marLeft w:val="480"/>
          <w:marRight w:val="0"/>
          <w:marTop w:val="0"/>
          <w:marBottom w:val="0"/>
          <w:divBdr>
            <w:top w:val="none" w:sz="0" w:space="0" w:color="auto"/>
            <w:left w:val="none" w:sz="0" w:space="0" w:color="auto"/>
            <w:bottom w:val="none" w:sz="0" w:space="0" w:color="auto"/>
            <w:right w:val="none" w:sz="0" w:space="0" w:color="auto"/>
          </w:divBdr>
        </w:div>
        <w:div w:id="2027049344">
          <w:marLeft w:val="480"/>
          <w:marRight w:val="0"/>
          <w:marTop w:val="0"/>
          <w:marBottom w:val="0"/>
          <w:divBdr>
            <w:top w:val="none" w:sz="0" w:space="0" w:color="auto"/>
            <w:left w:val="none" w:sz="0" w:space="0" w:color="auto"/>
            <w:bottom w:val="none" w:sz="0" w:space="0" w:color="auto"/>
            <w:right w:val="none" w:sz="0" w:space="0" w:color="auto"/>
          </w:divBdr>
        </w:div>
        <w:div w:id="1110858566">
          <w:marLeft w:val="480"/>
          <w:marRight w:val="0"/>
          <w:marTop w:val="0"/>
          <w:marBottom w:val="0"/>
          <w:divBdr>
            <w:top w:val="none" w:sz="0" w:space="0" w:color="auto"/>
            <w:left w:val="none" w:sz="0" w:space="0" w:color="auto"/>
            <w:bottom w:val="none" w:sz="0" w:space="0" w:color="auto"/>
            <w:right w:val="none" w:sz="0" w:space="0" w:color="auto"/>
          </w:divBdr>
        </w:div>
        <w:div w:id="610865804">
          <w:marLeft w:val="480"/>
          <w:marRight w:val="0"/>
          <w:marTop w:val="0"/>
          <w:marBottom w:val="0"/>
          <w:divBdr>
            <w:top w:val="none" w:sz="0" w:space="0" w:color="auto"/>
            <w:left w:val="none" w:sz="0" w:space="0" w:color="auto"/>
            <w:bottom w:val="none" w:sz="0" w:space="0" w:color="auto"/>
            <w:right w:val="none" w:sz="0" w:space="0" w:color="auto"/>
          </w:divBdr>
        </w:div>
        <w:div w:id="358237112">
          <w:marLeft w:val="480"/>
          <w:marRight w:val="0"/>
          <w:marTop w:val="0"/>
          <w:marBottom w:val="0"/>
          <w:divBdr>
            <w:top w:val="none" w:sz="0" w:space="0" w:color="auto"/>
            <w:left w:val="none" w:sz="0" w:space="0" w:color="auto"/>
            <w:bottom w:val="none" w:sz="0" w:space="0" w:color="auto"/>
            <w:right w:val="none" w:sz="0" w:space="0" w:color="auto"/>
          </w:divBdr>
        </w:div>
        <w:div w:id="393897942">
          <w:marLeft w:val="480"/>
          <w:marRight w:val="0"/>
          <w:marTop w:val="0"/>
          <w:marBottom w:val="0"/>
          <w:divBdr>
            <w:top w:val="none" w:sz="0" w:space="0" w:color="auto"/>
            <w:left w:val="none" w:sz="0" w:space="0" w:color="auto"/>
            <w:bottom w:val="none" w:sz="0" w:space="0" w:color="auto"/>
            <w:right w:val="none" w:sz="0" w:space="0" w:color="auto"/>
          </w:divBdr>
        </w:div>
        <w:div w:id="359013950">
          <w:marLeft w:val="480"/>
          <w:marRight w:val="0"/>
          <w:marTop w:val="0"/>
          <w:marBottom w:val="0"/>
          <w:divBdr>
            <w:top w:val="none" w:sz="0" w:space="0" w:color="auto"/>
            <w:left w:val="none" w:sz="0" w:space="0" w:color="auto"/>
            <w:bottom w:val="none" w:sz="0" w:space="0" w:color="auto"/>
            <w:right w:val="none" w:sz="0" w:space="0" w:color="auto"/>
          </w:divBdr>
        </w:div>
        <w:div w:id="1278872510">
          <w:marLeft w:val="480"/>
          <w:marRight w:val="0"/>
          <w:marTop w:val="0"/>
          <w:marBottom w:val="0"/>
          <w:divBdr>
            <w:top w:val="none" w:sz="0" w:space="0" w:color="auto"/>
            <w:left w:val="none" w:sz="0" w:space="0" w:color="auto"/>
            <w:bottom w:val="none" w:sz="0" w:space="0" w:color="auto"/>
            <w:right w:val="none" w:sz="0" w:space="0" w:color="auto"/>
          </w:divBdr>
        </w:div>
        <w:div w:id="332227805">
          <w:marLeft w:val="480"/>
          <w:marRight w:val="0"/>
          <w:marTop w:val="0"/>
          <w:marBottom w:val="0"/>
          <w:divBdr>
            <w:top w:val="none" w:sz="0" w:space="0" w:color="auto"/>
            <w:left w:val="none" w:sz="0" w:space="0" w:color="auto"/>
            <w:bottom w:val="none" w:sz="0" w:space="0" w:color="auto"/>
            <w:right w:val="none" w:sz="0" w:space="0" w:color="auto"/>
          </w:divBdr>
        </w:div>
      </w:divsChild>
    </w:div>
    <w:div w:id="664866242">
      <w:bodyDiv w:val="1"/>
      <w:marLeft w:val="0"/>
      <w:marRight w:val="0"/>
      <w:marTop w:val="0"/>
      <w:marBottom w:val="0"/>
      <w:divBdr>
        <w:top w:val="none" w:sz="0" w:space="0" w:color="auto"/>
        <w:left w:val="none" w:sz="0" w:space="0" w:color="auto"/>
        <w:bottom w:val="none" w:sz="0" w:space="0" w:color="auto"/>
        <w:right w:val="none" w:sz="0" w:space="0" w:color="auto"/>
      </w:divBdr>
    </w:div>
    <w:div w:id="665937151">
      <w:bodyDiv w:val="1"/>
      <w:marLeft w:val="0"/>
      <w:marRight w:val="0"/>
      <w:marTop w:val="0"/>
      <w:marBottom w:val="0"/>
      <w:divBdr>
        <w:top w:val="none" w:sz="0" w:space="0" w:color="auto"/>
        <w:left w:val="none" w:sz="0" w:space="0" w:color="auto"/>
        <w:bottom w:val="none" w:sz="0" w:space="0" w:color="auto"/>
        <w:right w:val="none" w:sz="0" w:space="0" w:color="auto"/>
      </w:divBdr>
      <w:divsChild>
        <w:div w:id="227808602">
          <w:marLeft w:val="0"/>
          <w:marRight w:val="0"/>
          <w:marTop w:val="0"/>
          <w:marBottom w:val="0"/>
          <w:divBdr>
            <w:top w:val="none" w:sz="0" w:space="0" w:color="auto"/>
            <w:left w:val="none" w:sz="0" w:space="0" w:color="auto"/>
            <w:bottom w:val="none" w:sz="0" w:space="0" w:color="auto"/>
            <w:right w:val="none" w:sz="0" w:space="0" w:color="auto"/>
          </w:divBdr>
          <w:divsChild>
            <w:div w:id="1688404792">
              <w:marLeft w:val="0"/>
              <w:marRight w:val="0"/>
              <w:marTop w:val="0"/>
              <w:marBottom w:val="0"/>
              <w:divBdr>
                <w:top w:val="none" w:sz="0" w:space="0" w:color="auto"/>
                <w:left w:val="none" w:sz="0" w:space="0" w:color="auto"/>
                <w:bottom w:val="none" w:sz="0" w:space="0" w:color="auto"/>
                <w:right w:val="none" w:sz="0" w:space="0" w:color="auto"/>
              </w:divBdr>
              <w:divsChild>
                <w:div w:id="2056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8194">
      <w:bodyDiv w:val="1"/>
      <w:marLeft w:val="0"/>
      <w:marRight w:val="0"/>
      <w:marTop w:val="0"/>
      <w:marBottom w:val="0"/>
      <w:divBdr>
        <w:top w:val="none" w:sz="0" w:space="0" w:color="auto"/>
        <w:left w:val="none" w:sz="0" w:space="0" w:color="auto"/>
        <w:bottom w:val="none" w:sz="0" w:space="0" w:color="auto"/>
        <w:right w:val="none" w:sz="0" w:space="0" w:color="auto"/>
      </w:divBdr>
      <w:divsChild>
        <w:div w:id="11303094">
          <w:marLeft w:val="640"/>
          <w:marRight w:val="0"/>
          <w:marTop w:val="0"/>
          <w:marBottom w:val="0"/>
          <w:divBdr>
            <w:top w:val="none" w:sz="0" w:space="0" w:color="auto"/>
            <w:left w:val="none" w:sz="0" w:space="0" w:color="auto"/>
            <w:bottom w:val="none" w:sz="0" w:space="0" w:color="auto"/>
            <w:right w:val="none" w:sz="0" w:space="0" w:color="auto"/>
          </w:divBdr>
        </w:div>
        <w:div w:id="24379573">
          <w:marLeft w:val="640"/>
          <w:marRight w:val="0"/>
          <w:marTop w:val="0"/>
          <w:marBottom w:val="0"/>
          <w:divBdr>
            <w:top w:val="none" w:sz="0" w:space="0" w:color="auto"/>
            <w:left w:val="none" w:sz="0" w:space="0" w:color="auto"/>
            <w:bottom w:val="none" w:sz="0" w:space="0" w:color="auto"/>
            <w:right w:val="none" w:sz="0" w:space="0" w:color="auto"/>
          </w:divBdr>
        </w:div>
        <w:div w:id="26298504">
          <w:marLeft w:val="640"/>
          <w:marRight w:val="0"/>
          <w:marTop w:val="0"/>
          <w:marBottom w:val="0"/>
          <w:divBdr>
            <w:top w:val="none" w:sz="0" w:space="0" w:color="auto"/>
            <w:left w:val="none" w:sz="0" w:space="0" w:color="auto"/>
            <w:bottom w:val="none" w:sz="0" w:space="0" w:color="auto"/>
            <w:right w:val="none" w:sz="0" w:space="0" w:color="auto"/>
          </w:divBdr>
        </w:div>
        <w:div w:id="83191254">
          <w:marLeft w:val="640"/>
          <w:marRight w:val="0"/>
          <w:marTop w:val="0"/>
          <w:marBottom w:val="0"/>
          <w:divBdr>
            <w:top w:val="none" w:sz="0" w:space="0" w:color="auto"/>
            <w:left w:val="none" w:sz="0" w:space="0" w:color="auto"/>
            <w:bottom w:val="none" w:sz="0" w:space="0" w:color="auto"/>
            <w:right w:val="none" w:sz="0" w:space="0" w:color="auto"/>
          </w:divBdr>
        </w:div>
        <w:div w:id="116031139">
          <w:marLeft w:val="640"/>
          <w:marRight w:val="0"/>
          <w:marTop w:val="0"/>
          <w:marBottom w:val="0"/>
          <w:divBdr>
            <w:top w:val="none" w:sz="0" w:space="0" w:color="auto"/>
            <w:left w:val="none" w:sz="0" w:space="0" w:color="auto"/>
            <w:bottom w:val="none" w:sz="0" w:space="0" w:color="auto"/>
            <w:right w:val="none" w:sz="0" w:space="0" w:color="auto"/>
          </w:divBdr>
        </w:div>
        <w:div w:id="135493689">
          <w:marLeft w:val="640"/>
          <w:marRight w:val="0"/>
          <w:marTop w:val="0"/>
          <w:marBottom w:val="0"/>
          <w:divBdr>
            <w:top w:val="none" w:sz="0" w:space="0" w:color="auto"/>
            <w:left w:val="none" w:sz="0" w:space="0" w:color="auto"/>
            <w:bottom w:val="none" w:sz="0" w:space="0" w:color="auto"/>
            <w:right w:val="none" w:sz="0" w:space="0" w:color="auto"/>
          </w:divBdr>
        </w:div>
        <w:div w:id="185825460">
          <w:marLeft w:val="640"/>
          <w:marRight w:val="0"/>
          <w:marTop w:val="0"/>
          <w:marBottom w:val="0"/>
          <w:divBdr>
            <w:top w:val="none" w:sz="0" w:space="0" w:color="auto"/>
            <w:left w:val="none" w:sz="0" w:space="0" w:color="auto"/>
            <w:bottom w:val="none" w:sz="0" w:space="0" w:color="auto"/>
            <w:right w:val="none" w:sz="0" w:space="0" w:color="auto"/>
          </w:divBdr>
        </w:div>
        <w:div w:id="281111457">
          <w:marLeft w:val="640"/>
          <w:marRight w:val="0"/>
          <w:marTop w:val="0"/>
          <w:marBottom w:val="0"/>
          <w:divBdr>
            <w:top w:val="none" w:sz="0" w:space="0" w:color="auto"/>
            <w:left w:val="none" w:sz="0" w:space="0" w:color="auto"/>
            <w:bottom w:val="none" w:sz="0" w:space="0" w:color="auto"/>
            <w:right w:val="none" w:sz="0" w:space="0" w:color="auto"/>
          </w:divBdr>
        </w:div>
        <w:div w:id="321474718">
          <w:marLeft w:val="640"/>
          <w:marRight w:val="0"/>
          <w:marTop w:val="0"/>
          <w:marBottom w:val="0"/>
          <w:divBdr>
            <w:top w:val="none" w:sz="0" w:space="0" w:color="auto"/>
            <w:left w:val="none" w:sz="0" w:space="0" w:color="auto"/>
            <w:bottom w:val="none" w:sz="0" w:space="0" w:color="auto"/>
            <w:right w:val="none" w:sz="0" w:space="0" w:color="auto"/>
          </w:divBdr>
        </w:div>
        <w:div w:id="355277513">
          <w:marLeft w:val="640"/>
          <w:marRight w:val="0"/>
          <w:marTop w:val="0"/>
          <w:marBottom w:val="0"/>
          <w:divBdr>
            <w:top w:val="none" w:sz="0" w:space="0" w:color="auto"/>
            <w:left w:val="none" w:sz="0" w:space="0" w:color="auto"/>
            <w:bottom w:val="none" w:sz="0" w:space="0" w:color="auto"/>
            <w:right w:val="none" w:sz="0" w:space="0" w:color="auto"/>
          </w:divBdr>
        </w:div>
        <w:div w:id="426123638">
          <w:marLeft w:val="640"/>
          <w:marRight w:val="0"/>
          <w:marTop w:val="0"/>
          <w:marBottom w:val="0"/>
          <w:divBdr>
            <w:top w:val="none" w:sz="0" w:space="0" w:color="auto"/>
            <w:left w:val="none" w:sz="0" w:space="0" w:color="auto"/>
            <w:bottom w:val="none" w:sz="0" w:space="0" w:color="auto"/>
            <w:right w:val="none" w:sz="0" w:space="0" w:color="auto"/>
          </w:divBdr>
        </w:div>
        <w:div w:id="432364173">
          <w:marLeft w:val="640"/>
          <w:marRight w:val="0"/>
          <w:marTop w:val="0"/>
          <w:marBottom w:val="0"/>
          <w:divBdr>
            <w:top w:val="none" w:sz="0" w:space="0" w:color="auto"/>
            <w:left w:val="none" w:sz="0" w:space="0" w:color="auto"/>
            <w:bottom w:val="none" w:sz="0" w:space="0" w:color="auto"/>
            <w:right w:val="none" w:sz="0" w:space="0" w:color="auto"/>
          </w:divBdr>
        </w:div>
        <w:div w:id="449320892">
          <w:marLeft w:val="640"/>
          <w:marRight w:val="0"/>
          <w:marTop w:val="0"/>
          <w:marBottom w:val="0"/>
          <w:divBdr>
            <w:top w:val="none" w:sz="0" w:space="0" w:color="auto"/>
            <w:left w:val="none" w:sz="0" w:space="0" w:color="auto"/>
            <w:bottom w:val="none" w:sz="0" w:space="0" w:color="auto"/>
            <w:right w:val="none" w:sz="0" w:space="0" w:color="auto"/>
          </w:divBdr>
        </w:div>
        <w:div w:id="474571853">
          <w:marLeft w:val="640"/>
          <w:marRight w:val="0"/>
          <w:marTop w:val="0"/>
          <w:marBottom w:val="0"/>
          <w:divBdr>
            <w:top w:val="none" w:sz="0" w:space="0" w:color="auto"/>
            <w:left w:val="none" w:sz="0" w:space="0" w:color="auto"/>
            <w:bottom w:val="none" w:sz="0" w:space="0" w:color="auto"/>
            <w:right w:val="none" w:sz="0" w:space="0" w:color="auto"/>
          </w:divBdr>
        </w:div>
        <w:div w:id="502477547">
          <w:marLeft w:val="640"/>
          <w:marRight w:val="0"/>
          <w:marTop w:val="0"/>
          <w:marBottom w:val="0"/>
          <w:divBdr>
            <w:top w:val="none" w:sz="0" w:space="0" w:color="auto"/>
            <w:left w:val="none" w:sz="0" w:space="0" w:color="auto"/>
            <w:bottom w:val="none" w:sz="0" w:space="0" w:color="auto"/>
            <w:right w:val="none" w:sz="0" w:space="0" w:color="auto"/>
          </w:divBdr>
        </w:div>
        <w:div w:id="514810690">
          <w:marLeft w:val="640"/>
          <w:marRight w:val="0"/>
          <w:marTop w:val="0"/>
          <w:marBottom w:val="0"/>
          <w:divBdr>
            <w:top w:val="none" w:sz="0" w:space="0" w:color="auto"/>
            <w:left w:val="none" w:sz="0" w:space="0" w:color="auto"/>
            <w:bottom w:val="none" w:sz="0" w:space="0" w:color="auto"/>
            <w:right w:val="none" w:sz="0" w:space="0" w:color="auto"/>
          </w:divBdr>
        </w:div>
        <w:div w:id="571895628">
          <w:marLeft w:val="640"/>
          <w:marRight w:val="0"/>
          <w:marTop w:val="0"/>
          <w:marBottom w:val="0"/>
          <w:divBdr>
            <w:top w:val="none" w:sz="0" w:space="0" w:color="auto"/>
            <w:left w:val="none" w:sz="0" w:space="0" w:color="auto"/>
            <w:bottom w:val="none" w:sz="0" w:space="0" w:color="auto"/>
            <w:right w:val="none" w:sz="0" w:space="0" w:color="auto"/>
          </w:divBdr>
        </w:div>
        <w:div w:id="598417584">
          <w:marLeft w:val="640"/>
          <w:marRight w:val="0"/>
          <w:marTop w:val="0"/>
          <w:marBottom w:val="0"/>
          <w:divBdr>
            <w:top w:val="none" w:sz="0" w:space="0" w:color="auto"/>
            <w:left w:val="none" w:sz="0" w:space="0" w:color="auto"/>
            <w:bottom w:val="none" w:sz="0" w:space="0" w:color="auto"/>
            <w:right w:val="none" w:sz="0" w:space="0" w:color="auto"/>
          </w:divBdr>
        </w:div>
        <w:div w:id="619411448">
          <w:marLeft w:val="640"/>
          <w:marRight w:val="0"/>
          <w:marTop w:val="0"/>
          <w:marBottom w:val="0"/>
          <w:divBdr>
            <w:top w:val="none" w:sz="0" w:space="0" w:color="auto"/>
            <w:left w:val="none" w:sz="0" w:space="0" w:color="auto"/>
            <w:bottom w:val="none" w:sz="0" w:space="0" w:color="auto"/>
            <w:right w:val="none" w:sz="0" w:space="0" w:color="auto"/>
          </w:divBdr>
        </w:div>
        <w:div w:id="621348695">
          <w:marLeft w:val="640"/>
          <w:marRight w:val="0"/>
          <w:marTop w:val="0"/>
          <w:marBottom w:val="0"/>
          <w:divBdr>
            <w:top w:val="none" w:sz="0" w:space="0" w:color="auto"/>
            <w:left w:val="none" w:sz="0" w:space="0" w:color="auto"/>
            <w:bottom w:val="none" w:sz="0" w:space="0" w:color="auto"/>
            <w:right w:val="none" w:sz="0" w:space="0" w:color="auto"/>
          </w:divBdr>
        </w:div>
        <w:div w:id="733895479">
          <w:marLeft w:val="640"/>
          <w:marRight w:val="0"/>
          <w:marTop w:val="0"/>
          <w:marBottom w:val="0"/>
          <w:divBdr>
            <w:top w:val="none" w:sz="0" w:space="0" w:color="auto"/>
            <w:left w:val="none" w:sz="0" w:space="0" w:color="auto"/>
            <w:bottom w:val="none" w:sz="0" w:space="0" w:color="auto"/>
            <w:right w:val="none" w:sz="0" w:space="0" w:color="auto"/>
          </w:divBdr>
        </w:div>
        <w:div w:id="752167505">
          <w:marLeft w:val="640"/>
          <w:marRight w:val="0"/>
          <w:marTop w:val="0"/>
          <w:marBottom w:val="0"/>
          <w:divBdr>
            <w:top w:val="none" w:sz="0" w:space="0" w:color="auto"/>
            <w:left w:val="none" w:sz="0" w:space="0" w:color="auto"/>
            <w:bottom w:val="none" w:sz="0" w:space="0" w:color="auto"/>
            <w:right w:val="none" w:sz="0" w:space="0" w:color="auto"/>
          </w:divBdr>
        </w:div>
        <w:div w:id="771709376">
          <w:marLeft w:val="640"/>
          <w:marRight w:val="0"/>
          <w:marTop w:val="0"/>
          <w:marBottom w:val="0"/>
          <w:divBdr>
            <w:top w:val="none" w:sz="0" w:space="0" w:color="auto"/>
            <w:left w:val="none" w:sz="0" w:space="0" w:color="auto"/>
            <w:bottom w:val="none" w:sz="0" w:space="0" w:color="auto"/>
            <w:right w:val="none" w:sz="0" w:space="0" w:color="auto"/>
          </w:divBdr>
        </w:div>
        <w:div w:id="822427000">
          <w:marLeft w:val="640"/>
          <w:marRight w:val="0"/>
          <w:marTop w:val="0"/>
          <w:marBottom w:val="0"/>
          <w:divBdr>
            <w:top w:val="none" w:sz="0" w:space="0" w:color="auto"/>
            <w:left w:val="none" w:sz="0" w:space="0" w:color="auto"/>
            <w:bottom w:val="none" w:sz="0" w:space="0" w:color="auto"/>
            <w:right w:val="none" w:sz="0" w:space="0" w:color="auto"/>
          </w:divBdr>
        </w:div>
        <w:div w:id="825627384">
          <w:marLeft w:val="640"/>
          <w:marRight w:val="0"/>
          <w:marTop w:val="0"/>
          <w:marBottom w:val="0"/>
          <w:divBdr>
            <w:top w:val="none" w:sz="0" w:space="0" w:color="auto"/>
            <w:left w:val="none" w:sz="0" w:space="0" w:color="auto"/>
            <w:bottom w:val="none" w:sz="0" w:space="0" w:color="auto"/>
            <w:right w:val="none" w:sz="0" w:space="0" w:color="auto"/>
          </w:divBdr>
        </w:div>
        <w:div w:id="831722266">
          <w:marLeft w:val="640"/>
          <w:marRight w:val="0"/>
          <w:marTop w:val="0"/>
          <w:marBottom w:val="0"/>
          <w:divBdr>
            <w:top w:val="none" w:sz="0" w:space="0" w:color="auto"/>
            <w:left w:val="none" w:sz="0" w:space="0" w:color="auto"/>
            <w:bottom w:val="none" w:sz="0" w:space="0" w:color="auto"/>
            <w:right w:val="none" w:sz="0" w:space="0" w:color="auto"/>
          </w:divBdr>
        </w:div>
        <w:div w:id="859976842">
          <w:marLeft w:val="640"/>
          <w:marRight w:val="0"/>
          <w:marTop w:val="0"/>
          <w:marBottom w:val="0"/>
          <w:divBdr>
            <w:top w:val="none" w:sz="0" w:space="0" w:color="auto"/>
            <w:left w:val="none" w:sz="0" w:space="0" w:color="auto"/>
            <w:bottom w:val="none" w:sz="0" w:space="0" w:color="auto"/>
            <w:right w:val="none" w:sz="0" w:space="0" w:color="auto"/>
          </w:divBdr>
        </w:div>
        <w:div w:id="915823965">
          <w:marLeft w:val="640"/>
          <w:marRight w:val="0"/>
          <w:marTop w:val="0"/>
          <w:marBottom w:val="0"/>
          <w:divBdr>
            <w:top w:val="none" w:sz="0" w:space="0" w:color="auto"/>
            <w:left w:val="none" w:sz="0" w:space="0" w:color="auto"/>
            <w:bottom w:val="none" w:sz="0" w:space="0" w:color="auto"/>
            <w:right w:val="none" w:sz="0" w:space="0" w:color="auto"/>
          </w:divBdr>
        </w:div>
        <w:div w:id="916284155">
          <w:marLeft w:val="640"/>
          <w:marRight w:val="0"/>
          <w:marTop w:val="0"/>
          <w:marBottom w:val="0"/>
          <w:divBdr>
            <w:top w:val="none" w:sz="0" w:space="0" w:color="auto"/>
            <w:left w:val="none" w:sz="0" w:space="0" w:color="auto"/>
            <w:bottom w:val="none" w:sz="0" w:space="0" w:color="auto"/>
            <w:right w:val="none" w:sz="0" w:space="0" w:color="auto"/>
          </w:divBdr>
        </w:div>
        <w:div w:id="916594958">
          <w:marLeft w:val="640"/>
          <w:marRight w:val="0"/>
          <w:marTop w:val="0"/>
          <w:marBottom w:val="0"/>
          <w:divBdr>
            <w:top w:val="none" w:sz="0" w:space="0" w:color="auto"/>
            <w:left w:val="none" w:sz="0" w:space="0" w:color="auto"/>
            <w:bottom w:val="none" w:sz="0" w:space="0" w:color="auto"/>
            <w:right w:val="none" w:sz="0" w:space="0" w:color="auto"/>
          </w:divBdr>
        </w:div>
        <w:div w:id="920725348">
          <w:marLeft w:val="640"/>
          <w:marRight w:val="0"/>
          <w:marTop w:val="0"/>
          <w:marBottom w:val="0"/>
          <w:divBdr>
            <w:top w:val="none" w:sz="0" w:space="0" w:color="auto"/>
            <w:left w:val="none" w:sz="0" w:space="0" w:color="auto"/>
            <w:bottom w:val="none" w:sz="0" w:space="0" w:color="auto"/>
            <w:right w:val="none" w:sz="0" w:space="0" w:color="auto"/>
          </w:divBdr>
        </w:div>
        <w:div w:id="972559347">
          <w:marLeft w:val="640"/>
          <w:marRight w:val="0"/>
          <w:marTop w:val="0"/>
          <w:marBottom w:val="0"/>
          <w:divBdr>
            <w:top w:val="none" w:sz="0" w:space="0" w:color="auto"/>
            <w:left w:val="none" w:sz="0" w:space="0" w:color="auto"/>
            <w:bottom w:val="none" w:sz="0" w:space="0" w:color="auto"/>
            <w:right w:val="none" w:sz="0" w:space="0" w:color="auto"/>
          </w:divBdr>
        </w:div>
        <w:div w:id="1000891288">
          <w:marLeft w:val="640"/>
          <w:marRight w:val="0"/>
          <w:marTop w:val="0"/>
          <w:marBottom w:val="0"/>
          <w:divBdr>
            <w:top w:val="none" w:sz="0" w:space="0" w:color="auto"/>
            <w:left w:val="none" w:sz="0" w:space="0" w:color="auto"/>
            <w:bottom w:val="none" w:sz="0" w:space="0" w:color="auto"/>
            <w:right w:val="none" w:sz="0" w:space="0" w:color="auto"/>
          </w:divBdr>
        </w:div>
        <w:div w:id="1053847024">
          <w:marLeft w:val="640"/>
          <w:marRight w:val="0"/>
          <w:marTop w:val="0"/>
          <w:marBottom w:val="0"/>
          <w:divBdr>
            <w:top w:val="none" w:sz="0" w:space="0" w:color="auto"/>
            <w:left w:val="none" w:sz="0" w:space="0" w:color="auto"/>
            <w:bottom w:val="none" w:sz="0" w:space="0" w:color="auto"/>
            <w:right w:val="none" w:sz="0" w:space="0" w:color="auto"/>
          </w:divBdr>
        </w:div>
        <w:div w:id="1063680977">
          <w:marLeft w:val="640"/>
          <w:marRight w:val="0"/>
          <w:marTop w:val="0"/>
          <w:marBottom w:val="0"/>
          <w:divBdr>
            <w:top w:val="none" w:sz="0" w:space="0" w:color="auto"/>
            <w:left w:val="none" w:sz="0" w:space="0" w:color="auto"/>
            <w:bottom w:val="none" w:sz="0" w:space="0" w:color="auto"/>
            <w:right w:val="none" w:sz="0" w:space="0" w:color="auto"/>
          </w:divBdr>
        </w:div>
        <w:div w:id="1065103911">
          <w:marLeft w:val="640"/>
          <w:marRight w:val="0"/>
          <w:marTop w:val="0"/>
          <w:marBottom w:val="0"/>
          <w:divBdr>
            <w:top w:val="none" w:sz="0" w:space="0" w:color="auto"/>
            <w:left w:val="none" w:sz="0" w:space="0" w:color="auto"/>
            <w:bottom w:val="none" w:sz="0" w:space="0" w:color="auto"/>
            <w:right w:val="none" w:sz="0" w:space="0" w:color="auto"/>
          </w:divBdr>
        </w:div>
        <w:div w:id="1124931706">
          <w:marLeft w:val="640"/>
          <w:marRight w:val="0"/>
          <w:marTop w:val="0"/>
          <w:marBottom w:val="0"/>
          <w:divBdr>
            <w:top w:val="none" w:sz="0" w:space="0" w:color="auto"/>
            <w:left w:val="none" w:sz="0" w:space="0" w:color="auto"/>
            <w:bottom w:val="none" w:sz="0" w:space="0" w:color="auto"/>
            <w:right w:val="none" w:sz="0" w:space="0" w:color="auto"/>
          </w:divBdr>
        </w:div>
        <w:div w:id="1189442581">
          <w:marLeft w:val="640"/>
          <w:marRight w:val="0"/>
          <w:marTop w:val="0"/>
          <w:marBottom w:val="0"/>
          <w:divBdr>
            <w:top w:val="none" w:sz="0" w:space="0" w:color="auto"/>
            <w:left w:val="none" w:sz="0" w:space="0" w:color="auto"/>
            <w:bottom w:val="none" w:sz="0" w:space="0" w:color="auto"/>
            <w:right w:val="none" w:sz="0" w:space="0" w:color="auto"/>
          </w:divBdr>
        </w:div>
        <w:div w:id="1255015518">
          <w:marLeft w:val="640"/>
          <w:marRight w:val="0"/>
          <w:marTop w:val="0"/>
          <w:marBottom w:val="0"/>
          <w:divBdr>
            <w:top w:val="none" w:sz="0" w:space="0" w:color="auto"/>
            <w:left w:val="none" w:sz="0" w:space="0" w:color="auto"/>
            <w:bottom w:val="none" w:sz="0" w:space="0" w:color="auto"/>
            <w:right w:val="none" w:sz="0" w:space="0" w:color="auto"/>
          </w:divBdr>
        </w:div>
        <w:div w:id="1302690634">
          <w:marLeft w:val="640"/>
          <w:marRight w:val="0"/>
          <w:marTop w:val="0"/>
          <w:marBottom w:val="0"/>
          <w:divBdr>
            <w:top w:val="none" w:sz="0" w:space="0" w:color="auto"/>
            <w:left w:val="none" w:sz="0" w:space="0" w:color="auto"/>
            <w:bottom w:val="none" w:sz="0" w:space="0" w:color="auto"/>
            <w:right w:val="none" w:sz="0" w:space="0" w:color="auto"/>
          </w:divBdr>
        </w:div>
        <w:div w:id="1322393500">
          <w:marLeft w:val="640"/>
          <w:marRight w:val="0"/>
          <w:marTop w:val="0"/>
          <w:marBottom w:val="0"/>
          <w:divBdr>
            <w:top w:val="none" w:sz="0" w:space="0" w:color="auto"/>
            <w:left w:val="none" w:sz="0" w:space="0" w:color="auto"/>
            <w:bottom w:val="none" w:sz="0" w:space="0" w:color="auto"/>
            <w:right w:val="none" w:sz="0" w:space="0" w:color="auto"/>
          </w:divBdr>
        </w:div>
        <w:div w:id="1329405022">
          <w:marLeft w:val="640"/>
          <w:marRight w:val="0"/>
          <w:marTop w:val="0"/>
          <w:marBottom w:val="0"/>
          <w:divBdr>
            <w:top w:val="none" w:sz="0" w:space="0" w:color="auto"/>
            <w:left w:val="none" w:sz="0" w:space="0" w:color="auto"/>
            <w:bottom w:val="none" w:sz="0" w:space="0" w:color="auto"/>
            <w:right w:val="none" w:sz="0" w:space="0" w:color="auto"/>
          </w:divBdr>
        </w:div>
        <w:div w:id="1386220885">
          <w:marLeft w:val="640"/>
          <w:marRight w:val="0"/>
          <w:marTop w:val="0"/>
          <w:marBottom w:val="0"/>
          <w:divBdr>
            <w:top w:val="none" w:sz="0" w:space="0" w:color="auto"/>
            <w:left w:val="none" w:sz="0" w:space="0" w:color="auto"/>
            <w:bottom w:val="none" w:sz="0" w:space="0" w:color="auto"/>
            <w:right w:val="none" w:sz="0" w:space="0" w:color="auto"/>
          </w:divBdr>
        </w:div>
        <w:div w:id="1487160541">
          <w:marLeft w:val="640"/>
          <w:marRight w:val="0"/>
          <w:marTop w:val="0"/>
          <w:marBottom w:val="0"/>
          <w:divBdr>
            <w:top w:val="none" w:sz="0" w:space="0" w:color="auto"/>
            <w:left w:val="none" w:sz="0" w:space="0" w:color="auto"/>
            <w:bottom w:val="none" w:sz="0" w:space="0" w:color="auto"/>
            <w:right w:val="none" w:sz="0" w:space="0" w:color="auto"/>
          </w:divBdr>
        </w:div>
        <w:div w:id="1495224093">
          <w:marLeft w:val="640"/>
          <w:marRight w:val="0"/>
          <w:marTop w:val="0"/>
          <w:marBottom w:val="0"/>
          <w:divBdr>
            <w:top w:val="none" w:sz="0" w:space="0" w:color="auto"/>
            <w:left w:val="none" w:sz="0" w:space="0" w:color="auto"/>
            <w:bottom w:val="none" w:sz="0" w:space="0" w:color="auto"/>
            <w:right w:val="none" w:sz="0" w:space="0" w:color="auto"/>
          </w:divBdr>
        </w:div>
        <w:div w:id="1563566746">
          <w:marLeft w:val="640"/>
          <w:marRight w:val="0"/>
          <w:marTop w:val="0"/>
          <w:marBottom w:val="0"/>
          <w:divBdr>
            <w:top w:val="none" w:sz="0" w:space="0" w:color="auto"/>
            <w:left w:val="none" w:sz="0" w:space="0" w:color="auto"/>
            <w:bottom w:val="none" w:sz="0" w:space="0" w:color="auto"/>
            <w:right w:val="none" w:sz="0" w:space="0" w:color="auto"/>
          </w:divBdr>
        </w:div>
        <w:div w:id="1682925302">
          <w:marLeft w:val="640"/>
          <w:marRight w:val="0"/>
          <w:marTop w:val="0"/>
          <w:marBottom w:val="0"/>
          <w:divBdr>
            <w:top w:val="none" w:sz="0" w:space="0" w:color="auto"/>
            <w:left w:val="none" w:sz="0" w:space="0" w:color="auto"/>
            <w:bottom w:val="none" w:sz="0" w:space="0" w:color="auto"/>
            <w:right w:val="none" w:sz="0" w:space="0" w:color="auto"/>
          </w:divBdr>
        </w:div>
        <w:div w:id="1703019621">
          <w:marLeft w:val="640"/>
          <w:marRight w:val="0"/>
          <w:marTop w:val="0"/>
          <w:marBottom w:val="0"/>
          <w:divBdr>
            <w:top w:val="none" w:sz="0" w:space="0" w:color="auto"/>
            <w:left w:val="none" w:sz="0" w:space="0" w:color="auto"/>
            <w:bottom w:val="none" w:sz="0" w:space="0" w:color="auto"/>
            <w:right w:val="none" w:sz="0" w:space="0" w:color="auto"/>
          </w:divBdr>
        </w:div>
        <w:div w:id="1733624273">
          <w:marLeft w:val="640"/>
          <w:marRight w:val="0"/>
          <w:marTop w:val="0"/>
          <w:marBottom w:val="0"/>
          <w:divBdr>
            <w:top w:val="none" w:sz="0" w:space="0" w:color="auto"/>
            <w:left w:val="none" w:sz="0" w:space="0" w:color="auto"/>
            <w:bottom w:val="none" w:sz="0" w:space="0" w:color="auto"/>
            <w:right w:val="none" w:sz="0" w:space="0" w:color="auto"/>
          </w:divBdr>
        </w:div>
        <w:div w:id="1740785650">
          <w:marLeft w:val="640"/>
          <w:marRight w:val="0"/>
          <w:marTop w:val="0"/>
          <w:marBottom w:val="0"/>
          <w:divBdr>
            <w:top w:val="none" w:sz="0" w:space="0" w:color="auto"/>
            <w:left w:val="none" w:sz="0" w:space="0" w:color="auto"/>
            <w:bottom w:val="none" w:sz="0" w:space="0" w:color="auto"/>
            <w:right w:val="none" w:sz="0" w:space="0" w:color="auto"/>
          </w:divBdr>
        </w:div>
        <w:div w:id="1760901887">
          <w:marLeft w:val="640"/>
          <w:marRight w:val="0"/>
          <w:marTop w:val="0"/>
          <w:marBottom w:val="0"/>
          <w:divBdr>
            <w:top w:val="none" w:sz="0" w:space="0" w:color="auto"/>
            <w:left w:val="none" w:sz="0" w:space="0" w:color="auto"/>
            <w:bottom w:val="none" w:sz="0" w:space="0" w:color="auto"/>
            <w:right w:val="none" w:sz="0" w:space="0" w:color="auto"/>
          </w:divBdr>
        </w:div>
        <w:div w:id="1783576570">
          <w:marLeft w:val="640"/>
          <w:marRight w:val="0"/>
          <w:marTop w:val="0"/>
          <w:marBottom w:val="0"/>
          <w:divBdr>
            <w:top w:val="none" w:sz="0" w:space="0" w:color="auto"/>
            <w:left w:val="none" w:sz="0" w:space="0" w:color="auto"/>
            <w:bottom w:val="none" w:sz="0" w:space="0" w:color="auto"/>
            <w:right w:val="none" w:sz="0" w:space="0" w:color="auto"/>
          </w:divBdr>
        </w:div>
        <w:div w:id="1821189695">
          <w:marLeft w:val="640"/>
          <w:marRight w:val="0"/>
          <w:marTop w:val="0"/>
          <w:marBottom w:val="0"/>
          <w:divBdr>
            <w:top w:val="none" w:sz="0" w:space="0" w:color="auto"/>
            <w:left w:val="none" w:sz="0" w:space="0" w:color="auto"/>
            <w:bottom w:val="none" w:sz="0" w:space="0" w:color="auto"/>
            <w:right w:val="none" w:sz="0" w:space="0" w:color="auto"/>
          </w:divBdr>
        </w:div>
        <w:div w:id="1850022655">
          <w:marLeft w:val="640"/>
          <w:marRight w:val="0"/>
          <w:marTop w:val="0"/>
          <w:marBottom w:val="0"/>
          <w:divBdr>
            <w:top w:val="none" w:sz="0" w:space="0" w:color="auto"/>
            <w:left w:val="none" w:sz="0" w:space="0" w:color="auto"/>
            <w:bottom w:val="none" w:sz="0" w:space="0" w:color="auto"/>
            <w:right w:val="none" w:sz="0" w:space="0" w:color="auto"/>
          </w:divBdr>
        </w:div>
        <w:div w:id="1881896658">
          <w:marLeft w:val="640"/>
          <w:marRight w:val="0"/>
          <w:marTop w:val="0"/>
          <w:marBottom w:val="0"/>
          <w:divBdr>
            <w:top w:val="none" w:sz="0" w:space="0" w:color="auto"/>
            <w:left w:val="none" w:sz="0" w:space="0" w:color="auto"/>
            <w:bottom w:val="none" w:sz="0" w:space="0" w:color="auto"/>
            <w:right w:val="none" w:sz="0" w:space="0" w:color="auto"/>
          </w:divBdr>
        </w:div>
        <w:div w:id="1898084325">
          <w:marLeft w:val="640"/>
          <w:marRight w:val="0"/>
          <w:marTop w:val="0"/>
          <w:marBottom w:val="0"/>
          <w:divBdr>
            <w:top w:val="none" w:sz="0" w:space="0" w:color="auto"/>
            <w:left w:val="none" w:sz="0" w:space="0" w:color="auto"/>
            <w:bottom w:val="none" w:sz="0" w:space="0" w:color="auto"/>
            <w:right w:val="none" w:sz="0" w:space="0" w:color="auto"/>
          </w:divBdr>
        </w:div>
        <w:div w:id="1906446675">
          <w:marLeft w:val="640"/>
          <w:marRight w:val="0"/>
          <w:marTop w:val="0"/>
          <w:marBottom w:val="0"/>
          <w:divBdr>
            <w:top w:val="none" w:sz="0" w:space="0" w:color="auto"/>
            <w:left w:val="none" w:sz="0" w:space="0" w:color="auto"/>
            <w:bottom w:val="none" w:sz="0" w:space="0" w:color="auto"/>
            <w:right w:val="none" w:sz="0" w:space="0" w:color="auto"/>
          </w:divBdr>
        </w:div>
        <w:div w:id="1993365488">
          <w:marLeft w:val="640"/>
          <w:marRight w:val="0"/>
          <w:marTop w:val="0"/>
          <w:marBottom w:val="0"/>
          <w:divBdr>
            <w:top w:val="none" w:sz="0" w:space="0" w:color="auto"/>
            <w:left w:val="none" w:sz="0" w:space="0" w:color="auto"/>
            <w:bottom w:val="none" w:sz="0" w:space="0" w:color="auto"/>
            <w:right w:val="none" w:sz="0" w:space="0" w:color="auto"/>
          </w:divBdr>
        </w:div>
        <w:div w:id="2023701574">
          <w:marLeft w:val="640"/>
          <w:marRight w:val="0"/>
          <w:marTop w:val="0"/>
          <w:marBottom w:val="0"/>
          <w:divBdr>
            <w:top w:val="none" w:sz="0" w:space="0" w:color="auto"/>
            <w:left w:val="none" w:sz="0" w:space="0" w:color="auto"/>
            <w:bottom w:val="none" w:sz="0" w:space="0" w:color="auto"/>
            <w:right w:val="none" w:sz="0" w:space="0" w:color="auto"/>
          </w:divBdr>
        </w:div>
        <w:div w:id="2041733811">
          <w:marLeft w:val="640"/>
          <w:marRight w:val="0"/>
          <w:marTop w:val="0"/>
          <w:marBottom w:val="0"/>
          <w:divBdr>
            <w:top w:val="none" w:sz="0" w:space="0" w:color="auto"/>
            <w:left w:val="none" w:sz="0" w:space="0" w:color="auto"/>
            <w:bottom w:val="none" w:sz="0" w:space="0" w:color="auto"/>
            <w:right w:val="none" w:sz="0" w:space="0" w:color="auto"/>
          </w:divBdr>
        </w:div>
        <w:div w:id="2046707159">
          <w:marLeft w:val="640"/>
          <w:marRight w:val="0"/>
          <w:marTop w:val="0"/>
          <w:marBottom w:val="0"/>
          <w:divBdr>
            <w:top w:val="none" w:sz="0" w:space="0" w:color="auto"/>
            <w:left w:val="none" w:sz="0" w:space="0" w:color="auto"/>
            <w:bottom w:val="none" w:sz="0" w:space="0" w:color="auto"/>
            <w:right w:val="none" w:sz="0" w:space="0" w:color="auto"/>
          </w:divBdr>
        </w:div>
        <w:div w:id="2072381307">
          <w:marLeft w:val="640"/>
          <w:marRight w:val="0"/>
          <w:marTop w:val="0"/>
          <w:marBottom w:val="0"/>
          <w:divBdr>
            <w:top w:val="none" w:sz="0" w:space="0" w:color="auto"/>
            <w:left w:val="none" w:sz="0" w:space="0" w:color="auto"/>
            <w:bottom w:val="none" w:sz="0" w:space="0" w:color="auto"/>
            <w:right w:val="none" w:sz="0" w:space="0" w:color="auto"/>
          </w:divBdr>
        </w:div>
        <w:div w:id="2076197412">
          <w:marLeft w:val="640"/>
          <w:marRight w:val="0"/>
          <w:marTop w:val="0"/>
          <w:marBottom w:val="0"/>
          <w:divBdr>
            <w:top w:val="none" w:sz="0" w:space="0" w:color="auto"/>
            <w:left w:val="none" w:sz="0" w:space="0" w:color="auto"/>
            <w:bottom w:val="none" w:sz="0" w:space="0" w:color="auto"/>
            <w:right w:val="none" w:sz="0" w:space="0" w:color="auto"/>
          </w:divBdr>
        </w:div>
        <w:div w:id="2107462919">
          <w:marLeft w:val="640"/>
          <w:marRight w:val="0"/>
          <w:marTop w:val="0"/>
          <w:marBottom w:val="0"/>
          <w:divBdr>
            <w:top w:val="none" w:sz="0" w:space="0" w:color="auto"/>
            <w:left w:val="none" w:sz="0" w:space="0" w:color="auto"/>
            <w:bottom w:val="none" w:sz="0" w:space="0" w:color="auto"/>
            <w:right w:val="none" w:sz="0" w:space="0" w:color="auto"/>
          </w:divBdr>
        </w:div>
        <w:div w:id="2127920375">
          <w:marLeft w:val="640"/>
          <w:marRight w:val="0"/>
          <w:marTop w:val="0"/>
          <w:marBottom w:val="0"/>
          <w:divBdr>
            <w:top w:val="none" w:sz="0" w:space="0" w:color="auto"/>
            <w:left w:val="none" w:sz="0" w:space="0" w:color="auto"/>
            <w:bottom w:val="none" w:sz="0" w:space="0" w:color="auto"/>
            <w:right w:val="none" w:sz="0" w:space="0" w:color="auto"/>
          </w:divBdr>
        </w:div>
      </w:divsChild>
    </w:div>
    <w:div w:id="670331070">
      <w:bodyDiv w:val="1"/>
      <w:marLeft w:val="0"/>
      <w:marRight w:val="0"/>
      <w:marTop w:val="0"/>
      <w:marBottom w:val="0"/>
      <w:divBdr>
        <w:top w:val="none" w:sz="0" w:space="0" w:color="auto"/>
        <w:left w:val="none" w:sz="0" w:space="0" w:color="auto"/>
        <w:bottom w:val="none" w:sz="0" w:space="0" w:color="auto"/>
        <w:right w:val="none" w:sz="0" w:space="0" w:color="auto"/>
      </w:divBdr>
      <w:divsChild>
        <w:div w:id="1780448496">
          <w:marLeft w:val="480"/>
          <w:marRight w:val="0"/>
          <w:marTop w:val="0"/>
          <w:marBottom w:val="0"/>
          <w:divBdr>
            <w:top w:val="none" w:sz="0" w:space="0" w:color="auto"/>
            <w:left w:val="none" w:sz="0" w:space="0" w:color="auto"/>
            <w:bottom w:val="none" w:sz="0" w:space="0" w:color="auto"/>
            <w:right w:val="none" w:sz="0" w:space="0" w:color="auto"/>
          </w:divBdr>
        </w:div>
        <w:div w:id="869807703">
          <w:marLeft w:val="480"/>
          <w:marRight w:val="0"/>
          <w:marTop w:val="0"/>
          <w:marBottom w:val="0"/>
          <w:divBdr>
            <w:top w:val="none" w:sz="0" w:space="0" w:color="auto"/>
            <w:left w:val="none" w:sz="0" w:space="0" w:color="auto"/>
            <w:bottom w:val="none" w:sz="0" w:space="0" w:color="auto"/>
            <w:right w:val="none" w:sz="0" w:space="0" w:color="auto"/>
          </w:divBdr>
        </w:div>
        <w:div w:id="1013341052">
          <w:marLeft w:val="480"/>
          <w:marRight w:val="0"/>
          <w:marTop w:val="0"/>
          <w:marBottom w:val="0"/>
          <w:divBdr>
            <w:top w:val="none" w:sz="0" w:space="0" w:color="auto"/>
            <w:left w:val="none" w:sz="0" w:space="0" w:color="auto"/>
            <w:bottom w:val="none" w:sz="0" w:space="0" w:color="auto"/>
            <w:right w:val="none" w:sz="0" w:space="0" w:color="auto"/>
          </w:divBdr>
        </w:div>
        <w:div w:id="1271425604">
          <w:marLeft w:val="480"/>
          <w:marRight w:val="0"/>
          <w:marTop w:val="0"/>
          <w:marBottom w:val="0"/>
          <w:divBdr>
            <w:top w:val="none" w:sz="0" w:space="0" w:color="auto"/>
            <w:left w:val="none" w:sz="0" w:space="0" w:color="auto"/>
            <w:bottom w:val="none" w:sz="0" w:space="0" w:color="auto"/>
            <w:right w:val="none" w:sz="0" w:space="0" w:color="auto"/>
          </w:divBdr>
        </w:div>
        <w:div w:id="1704136556">
          <w:marLeft w:val="480"/>
          <w:marRight w:val="0"/>
          <w:marTop w:val="0"/>
          <w:marBottom w:val="0"/>
          <w:divBdr>
            <w:top w:val="none" w:sz="0" w:space="0" w:color="auto"/>
            <w:left w:val="none" w:sz="0" w:space="0" w:color="auto"/>
            <w:bottom w:val="none" w:sz="0" w:space="0" w:color="auto"/>
            <w:right w:val="none" w:sz="0" w:space="0" w:color="auto"/>
          </w:divBdr>
        </w:div>
        <w:div w:id="976951409">
          <w:marLeft w:val="480"/>
          <w:marRight w:val="0"/>
          <w:marTop w:val="0"/>
          <w:marBottom w:val="0"/>
          <w:divBdr>
            <w:top w:val="none" w:sz="0" w:space="0" w:color="auto"/>
            <w:left w:val="none" w:sz="0" w:space="0" w:color="auto"/>
            <w:bottom w:val="none" w:sz="0" w:space="0" w:color="auto"/>
            <w:right w:val="none" w:sz="0" w:space="0" w:color="auto"/>
          </w:divBdr>
        </w:div>
      </w:divsChild>
    </w:div>
    <w:div w:id="676346654">
      <w:bodyDiv w:val="1"/>
      <w:marLeft w:val="0"/>
      <w:marRight w:val="0"/>
      <w:marTop w:val="0"/>
      <w:marBottom w:val="0"/>
      <w:divBdr>
        <w:top w:val="none" w:sz="0" w:space="0" w:color="auto"/>
        <w:left w:val="none" w:sz="0" w:space="0" w:color="auto"/>
        <w:bottom w:val="none" w:sz="0" w:space="0" w:color="auto"/>
        <w:right w:val="none" w:sz="0" w:space="0" w:color="auto"/>
      </w:divBdr>
    </w:div>
    <w:div w:id="676812535">
      <w:bodyDiv w:val="1"/>
      <w:marLeft w:val="0"/>
      <w:marRight w:val="0"/>
      <w:marTop w:val="0"/>
      <w:marBottom w:val="0"/>
      <w:divBdr>
        <w:top w:val="none" w:sz="0" w:space="0" w:color="auto"/>
        <w:left w:val="none" w:sz="0" w:space="0" w:color="auto"/>
        <w:bottom w:val="none" w:sz="0" w:space="0" w:color="auto"/>
        <w:right w:val="none" w:sz="0" w:space="0" w:color="auto"/>
      </w:divBdr>
    </w:div>
    <w:div w:id="677121296">
      <w:bodyDiv w:val="1"/>
      <w:marLeft w:val="0"/>
      <w:marRight w:val="0"/>
      <w:marTop w:val="0"/>
      <w:marBottom w:val="0"/>
      <w:divBdr>
        <w:top w:val="none" w:sz="0" w:space="0" w:color="auto"/>
        <w:left w:val="none" w:sz="0" w:space="0" w:color="auto"/>
        <w:bottom w:val="none" w:sz="0" w:space="0" w:color="auto"/>
        <w:right w:val="none" w:sz="0" w:space="0" w:color="auto"/>
      </w:divBdr>
    </w:div>
    <w:div w:id="678316335">
      <w:bodyDiv w:val="1"/>
      <w:marLeft w:val="0"/>
      <w:marRight w:val="0"/>
      <w:marTop w:val="0"/>
      <w:marBottom w:val="0"/>
      <w:divBdr>
        <w:top w:val="none" w:sz="0" w:space="0" w:color="auto"/>
        <w:left w:val="none" w:sz="0" w:space="0" w:color="auto"/>
        <w:bottom w:val="none" w:sz="0" w:space="0" w:color="auto"/>
        <w:right w:val="none" w:sz="0" w:space="0" w:color="auto"/>
      </w:divBdr>
      <w:divsChild>
        <w:div w:id="1338769926">
          <w:marLeft w:val="480"/>
          <w:marRight w:val="0"/>
          <w:marTop w:val="0"/>
          <w:marBottom w:val="0"/>
          <w:divBdr>
            <w:top w:val="none" w:sz="0" w:space="0" w:color="auto"/>
            <w:left w:val="none" w:sz="0" w:space="0" w:color="auto"/>
            <w:bottom w:val="none" w:sz="0" w:space="0" w:color="auto"/>
            <w:right w:val="none" w:sz="0" w:space="0" w:color="auto"/>
          </w:divBdr>
        </w:div>
        <w:div w:id="818569446">
          <w:marLeft w:val="480"/>
          <w:marRight w:val="0"/>
          <w:marTop w:val="0"/>
          <w:marBottom w:val="0"/>
          <w:divBdr>
            <w:top w:val="none" w:sz="0" w:space="0" w:color="auto"/>
            <w:left w:val="none" w:sz="0" w:space="0" w:color="auto"/>
            <w:bottom w:val="none" w:sz="0" w:space="0" w:color="auto"/>
            <w:right w:val="none" w:sz="0" w:space="0" w:color="auto"/>
          </w:divBdr>
        </w:div>
        <w:div w:id="1975865647">
          <w:marLeft w:val="480"/>
          <w:marRight w:val="0"/>
          <w:marTop w:val="0"/>
          <w:marBottom w:val="0"/>
          <w:divBdr>
            <w:top w:val="none" w:sz="0" w:space="0" w:color="auto"/>
            <w:left w:val="none" w:sz="0" w:space="0" w:color="auto"/>
            <w:bottom w:val="none" w:sz="0" w:space="0" w:color="auto"/>
            <w:right w:val="none" w:sz="0" w:space="0" w:color="auto"/>
          </w:divBdr>
        </w:div>
        <w:div w:id="588931256">
          <w:marLeft w:val="480"/>
          <w:marRight w:val="0"/>
          <w:marTop w:val="0"/>
          <w:marBottom w:val="0"/>
          <w:divBdr>
            <w:top w:val="none" w:sz="0" w:space="0" w:color="auto"/>
            <w:left w:val="none" w:sz="0" w:space="0" w:color="auto"/>
            <w:bottom w:val="none" w:sz="0" w:space="0" w:color="auto"/>
            <w:right w:val="none" w:sz="0" w:space="0" w:color="auto"/>
          </w:divBdr>
        </w:div>
        <w:div w:id="192809942">
          <w:marLeft w:val="480"/>
          <w:marRight w:val="0"/>
          <w:marTop w:val="0"/>
          <w:marBottom w:val="0"/>
          <w:divBdr>
            <w:top w:val="none" w:sz="0" w:space="0" w:color="auto"/>
            <w:left w:val="none" w:sz="0" w:space="0" w:color="auto"/>
            <w:bottom w:val="none" w:sz="0" w:space="0" w:color="auto"/>
            <w:right w:val="none" w:sz="0" w:space="0" w:color="auto"/>
          </w:divBdr>
        </w:div>
        <w:div w:id="496380157">
          <w:marLeft w:val="480"/>
          <w:marRight w:val="0"/>
          <w:marTop w:val="0"/>
          <w:marBottom w:val="0"/>
          <w:divBdr>
            <w:top w:val="none" w:sz="0" w:space="0" w:color="auto"/>
            <w:left w:val="none" w:sz="0" w:space="0" w:color="auto"/>
            <w:bottom w:val="none" w:sz="0" w:space="0" w:color="auto"/>
            <w:right w:val="none" w:sz="0" w:space="0" w:color="auto"/>
          </w:divBdr>
        </w:div>
        <w:div w:id="2099672237">
          <w:marLeft w:val="480"/>
          <w:marRight w:val="0"/>
          <w:marTop w:val="0"/>
          <w:marBottom w:val="0"/>
          <w:divBdr>
            <w:top w:val="none" w:sz="0" w:space="0" w:color="auto"/>
            <w:left w:val="none" w:sz="0" w:space="0" w:color="auto"/>
            <w:bottom w:val="none" w:sz="0" w:space="0" w:color="auto"/>
            <w:right w:val="none" w:sz="0" w:space="0" w:color="auto"/>
          </w:divBdr>
        </w:div>
        <w:div w:id="971713014">
          <w:marLeft w:val="480"/>
          <w:marRight w:val="0"/>
          <w:marTop w:val="0"/>
          <w:marBottom w:val="0"/>
          <w:divBdr>
            <w:top w:val="none" w:sz="0" w:space="0" w:color="auto"/>
            <w:left w:val="none" w:sz="0" w:space="0" w:color="auto"/>
            <w:bottom w:val="none" w:sz="0" w:space="0" w:color="auto"/>
            <w:right w:val="none" w:sz="0" w:space="0" w:color="auto"/>
          </w:divBdr>
        </w:div>
        <w:div w:id="1542789077">
          <w:marLeft w:val="480"/>
          <w:marRight w:val="0"/>
          <w:marTop w:val="0"/>
          <w:marBottom w:val="0"/>
          <w:divBdr>
            <w:top w:val="none" w:sz="0" w:space="0" w:color="auto"/>
            <w:left w:val="none" w:sz="0" w:space="0" w:color="auto"/>
            <w:bottom w:val="none" w:sz="0" w:space="0" w:color="auto"/>
            <w:right w:val="none" w:sz="0" w:space="0" w:color="auto"/>
          </w:divBdr>
        </w:div>
        <w:div w:id="1181313405">
          <w:marLeft w:val="480"/>
          <w:marRight w:val="0"/>
          <w:marTop w:val="0"/>
          <w:marBottom w:val="0"/>
          <w:divBdr>
            <w:top w:val="none" w:sz="0" w:space="0" w:color="auto"/>
            <w:left w:val="none" w:sz="0" w:space="0" w:color="auto"/>
            <w:bottom w:val="none" w:sz="0" w:space="0" w:color="auto"/>
            <w:right w:val="none" w:sz="0" w:space="0" w:color="auto"/>
          </w:divBdr>
        </w:div>
        <w:div w:id="2112821534">
          <w:marLeft w:val="480"/>
          <w:marRight w:val="0"/>
          <w:marTop w:val="0"/>
          <w:marBottom w:val="0"/>
          <w:divBdr>
            <w:top w:val="none" w:sz="0" w:space="0" w:color="auto"/>
            <w:left w:val="none" w:sz="0" w:space="0" w:color="auto"/>
            <w:bottom w:val="none" w:sz="0" w:space="0" w:color="auto"/>
            <w:right w:val="none" w:sz="0" w:space="0" w:color="auto"/>
          </w:divBdr>
        </w:div>
        <w:div w:id="860120861">
          <w:marLeft w:val="480"/>
          <w:marRight w:val="0"/>
          <w:marTop w:val="0"/>
          <w:marBottom w:val="0"/>
          <w:divBdr>
            <w:top w:val="none" w:sz="0" w:space="0" w:color="auto"/>
            <w:left w:val="none" w:sz="0" w:space="0" w:color="auto"/>
            <w:bottom w:val="none" w:sz="0" w:space="0" w:color="auto"/>
            <w:right w:val="none" w:sz="0" w:space="0" w:color="auto"/>
          </w:divBdr>
        </w:div>
        <w:div w:id="1729693442">
          <w:marLeft w:val="480"/>
          <w:marRight w:val="0"/>
          <w:marTop w:val="0"/>
          <w:marBottom w:val="0"/>
          <w:divBdr>
            <w:top w:val="none" w:sz="0" w:space="0" w:color="auto"/>
            <w:left w:val="none" w:sz="0" w:space="0" w:color="auto"/>
            <w:bottom w:val="none" w:sz="0" w:space="0" w:color="auto"/>
            <w:right w:val="none" w:sz="0" w:space="0" w:color="auto"/>
          </w:divBdr>
        </w:div>
        <w:div w:id="1414234048">
          <w:marLeft w:val="480"/>
          <w:marRight w:val="0"/>
          <w:marTop w:val="0"/>
          <w:marBottom w:val="0"/>
          <w:divBdr>
            <w:top w:val="none" w:sz="0" w:space="0" w:color="auto"/>
            <w:left w:val="none" w:sz="0" w:space="0" w:color="auto"/>
            <w:bottom w:val="none" w:sz="0" w:space="0" w:color="auto"/>
            <w:right w:val="none" w:sz="0" w:space="0" w:color="auto"/>
          </w:divBdr>
        </w:div>
        <w:div w:id="665594097">
          <w:marLeft w:val="480"/>
          <w:marRight w:val="0"/>
          <w:marTop w:val="0"/>
          <w:marBottom w:val="0"/>
          <w:divBdr>
            <w:top w:val="none" w:sz="0" w:space="0" w:color="auto"/>
            <w:left w:val="none" w:sz="0" w:space="0" w:color="auto"/>
            <w:bottom w:val="none" w:sz="0" w:space="0" w:color="auto"/>
            <w:right w:val="none" w:sz="0" w:space="0" w:color="auto"/>
          </w:divBdr>
        </w:div>
        <w:div w:id="775053954">
          <w:marLeft w:val="480"/>
          <w:marRight w:val="0"/>
          <w:marTop w:val="0"/>
          <w:marBottom w:val="0"/>
          <w:divBdr>
            <w:top w:val="none" w:sz="0" w:space="0" w:color="auto"/>
            <w:left w:val="none" w:sz="0" w:space="0" w:color="auto"/>
            <w:bottom w:val="none" w:sz="0" w:space="0" w:color="auto"/>
            <w:right w:val="none" w:sz="0" w:space="0" w:color="auto"/>
          </w:divBdr>
        </w:div>
        <w:div w:id="1298873842">
          <w:marLeft w:val="480"/>
          <w:marRight w:val="0"/>
          <w:marTop w:val="0"/>
          <w:marBottom w:val="0"/>
          <w:divBdr>
            <w:top w:val="none" w:sz="0" w:space="0" w:color="auto"/>
            <w:left w:val="none" w:sz="0" w:space="0" w:color="auto"/>
            <w:bottom w:val="none" w:sz="0" w:space="0" w:color="auto"/>
            <w:right w:val="none" w:sz="0" w:space="0" w:color="auto"/>
          </w:divBdr>
        </w:div>
        <w:div w:id="183179147">
          <w:marLeft w:val="480"/>
          <w:marRight w:val="0"/>
          <w:marTop w:val="0"/>
          <w:marBottom w:val="0"/>
          <w:divBdr>
            <w:top w:val="none" w:sz="0" w:space="0" w:color="auto"/>
            <w:left w:val="none" w:sz="0" w:space="0" w:color="auto"/>
            <w:bottom w:val="none" w:sz="0" w:space="0" w:color="auto"/>
            <w:right w:val="none" w:sz="0" w:space="0" w:color="auto"/>
          </w:divBdr>
        </w:div>
        <w:div w:id="1125350365">
          <w:marLeft w:val="480"/>
          <w:marRight w:val="0"/>
          <w:marTop w:val="0"/>
          <w:marBottom w:val="0"/>
          <w:divBdr>
            <w:top w:val="none" w:sz="0" w:space="0" w:color="auto"/>
            <w:left w:val="none" w:sz="0" w:space="0" w:color="auto"/>
            <w:bottom w:val="none" w:sz="0" w:space="0" w:color="auto"/>
            <w:right w:val="none" w:sz="0" w:space="0" w:color="auto"/>
          </w:divBdr>
        </w:div>
        <w:div w:id="2147046894">
          <w:marLeft w:val="480"/>
          <w:marRight w:val="0"/>
          <w:marTop w:val="0"/>
          <w:marBottom w:val="0"/>
          <w:divBdr>
            <w:top w:val="none" w:sz="0" w:space="0" w:color="auto"/>
            <w:left w:val="none" w:sz="0" w:space="0" w:color="auto"/>
            <w:bottom w:val="none" w:sz="0" w:space="0" w:color="auto"/>
            <w:right w:val="none" w:sz="0" w:space="0" w:color="auto"/>
          </w:divBdr>
        </w:div>
        <w:div w:id="985546052">
          <w:marLeft w:val="480"/>
          <w:marRight w:val="0"/>
          <w:marTop w:val="0"/>
          <w:marBottom w:val="0"/>
          <w:divBdr>
            <w:top w:val="none" w:sz="0" w:space="0" w:color="auto"/>
            <w:left w:val="none" w:sz="0" w:space="0" w:color="auto"/>
            <w:bottom w:val="none" w:sz="0" w:space="0" w:color="auto"/>
            <w:right w:val="none" w:sz="0" w:space="0" w:color="auto"/>
          </w:divBdr>
        </w:div>
        <w:div w:id="2048675752">
          <w:marLeft w:val="480"/>
          <w:marRight w:val="0"/>
          <w:marTop w:val="0"/>
          <w:marBottom w:val="0"/>
          <w:divBdr>
            <w:top w:val="none" w:sz="0" w:space="0" w:color="auto"/>
            <w:left w:val="none" w:sz="0" w:space="0" w:color="auto"/>
            <w:bottom w:val="none" w:sz="0" w:space="0" w:color="auto"/>
            <w:right w:val="none" w:sz="0" w:space="0" w:color="auto"/>
          </w:divBdr>
        </w:div>
        <w:div w:id="139034171">
          <w:marLeft w:val="480"/>
          <w:marRight w:val="0"/>
          <w:marTop w:val="0"/>
          <w:marBottom w:val="0"/>
          <w:divBdr>
            <w:top w:val="none" w:sz="0" w:space="0" w:color="auto"/>
            <w:left w:val="none" w:sz="0" w:space="0" w:color="auto"/>
            <w:bottom w:val="none" w:sz="0" w:space="0" w:color="auto"/>
            <w:right w:val="none" w:sz="0" w:space="0" w:color="auto"/>
          </w:divBdr>
        </w:div>
        <w:div w:id="1120798799">
          <w:marLeft w:val="480"/>
          <w:marRight w:val="0"/>
          <w:marTop w:val="0"/>
          <w:marBottom w:val="0"/>
          <w:divBdr>
            <w:top w:val="none" w:sz="0" w:space="0" w:color="auto"/>
            <w:left w:val="none" w:sz="0" w:space="0" w:color="auto"/>
            <w:bottom w:val="none" w:sz="0" w:space="0" w:color="auto"/>
            <w:right w:val="none" w:sz="0" w:space="0" w:color="auto"/>
          </w:divBdr>
        </w:div>
        <w:div w:id="1096907041">
          <w:marLeft w:val="480"/>
          <w:marRight w:val="0"/>
          <w:marTop w:val="0"/>
          <w:marBottom w:val="0"/>
          <w:divBdr>
            <w:top w:val="none" w:sz="0" w:space="0" w:color="auto"/>
            <w:left w:val="none" w:sz="0" w:space="0" w:color="auto"/>
            <w:bottom w:val="none" w:sz="0" w:space="0" w:color="auto"/>
            <w:right w:val="none" w:sz="0" w:space="0" w:color="auto"/>
          </w:divBdr>
        </w:div>
        <w:div w:id="330451496">
          <w:marLeft w:val="480"/>
          <w:marRight w:val="0"/>
          <w:marTop w:val="0"/>
          <w:marBottom w:val="0"/>
          <w:divBdr>
            <w:top w:val="none" w:sz="0" w:space="0" w:color="auto"/>
            <w:left w:val="none" w:sz="0" w:space="0" w:color="auto"/>
            <w:bottom w:val="none" w:sz="0" w:space="0" w:color="auto"/>
            <w:right w:val="none" w:sz="0" w:space="0" w:color="auto"/>
          </w:divBdr>
        </w:div>
        <w:div w:id="250889845">
          <w:marLeft w:val="480"/>
          <w:marRight w:val="0"/>
          <w:marTop w:val="0"/>
          <w:marBottom w:val="0"/>
          <w:divBdr>
            <w:top w:val="none" w:sz="0" w:space="0" w:color="auto"/>
            <w:left w:val="none" w:sz="0" w:space="0" w:color="auto"/>
            <w:bottom w:val="none" w:sz="0" w:space="0" w:color="auto"/>
            <w:right w:val="none" w:sz="0" w:space="0" w:color="auto"/>
          </w:divBdr>
        </w:div>
        <w:div w:id="495728198">
          <w:marLeft w:val="480"/>
          <w:marRight w:val="0"/>
          <w:marTop w:val="0"/>
          <w:marBottom w:val="0"/>
          <w:divBdr>
            <w:top w:val="none" w:sz="0" w:space="0" w:color="auto"/>
            <w:left w:val="none" w:sz="0" w:space="0" w:color="auto"/>
            <w:bottom w:val="none" w:sz="0" w:space="0" w:color="auto"/>
            <w:right w:val="none" w:sz="0" w:space="0" w:color="auto"/>
          </w:divBdr>
        </w:div>
        <w:div w:id="676618923">
          <w:marLeft w:val="480"/>
          <w:marRight w:val="0"/>
          <w:marTop w:val="0"/>
          <w:marBottom w:val="0"/>
          <w:divBdr>
            <w:top w:val="none" w:sz="0" w:space="0" w:color="auto"/>
            <w:left w:val="none" w:sz="0" w:space="0" w:color="auto"/>
            <w:bottom w:val="none" w:sz="0" w:space="0" w:color="auto"/>
            <w:right w:val="none" w:sz="0" w:space="0" w:color="auto"/>
          </w:divBdr>
        </w:div>
        <w:div w:id="1859851235">
          <w:marLeft w:val="480"/>
          <w:marRight w:val="0"/>
          <w:marTop w:val="0"/>
          <w:marBottom w:val="0"/>
          <w:divBdr>
            <w:top w:val="none" w:sz="0" w:space="0" w:color="auto"/>
            <w:left w:val="none" w:sz="0" w:space="0" w:color="auto"/>
            <w:bottom w:val="none" w:sz="0" w:space="0" w:color="auto"/>
            <w:right w:val="none" w:sz="0" w:space="0" w:color="auto"/>
          </w:divBdr>
        </w:div>
        <w:div w:id="1839467706">
          <w:marLeft w:val="480"/>
          <w:marRight w:val="0"/>
          <w:marTop w:val="0"/>
          <w:marBottom w:val="0"/>
          <w:divBdr>
            <w:top w:val="none" w:sz="0" w:space="0" w:color="auto"/>
            <w:left w:val="none" w:sz="0" w:space="0" w:color="auto"/>
            <w:bottom w:val="none" w:sz="0" w:space="0" w:color="auto"/>
            <w:right w:val="none" w:sz="0" w:space="0" w:color="auto"/>
          </w:divBdr>
        </w:div>
        <w:div w:id="1223054951">
          <w:marLeft w:val="480"/>
          <w:marRight w:val="0"/>
          <w:marTop w:val="0"/>
          <w:marBottom w:val="0"/>
          <w:divBdr>
            <w:top w:val="none" w:sz="0" w:space="0" w:color="auto"/>
            <w:left w:val="none" w:sz="0" w:space="0" w:color="auto"/>
            <w:bottom w:val="none" w:sz="0" w:space="0" w:color="auto"/>
            <w:right w:val="none" w:sz="0" w:space="0" w:color="auto"/>
          </w:divBdr>
        </w:div>
        <w:div w:id="1398433694">
          <w:marLeft w:val="480"/>
          <w:marRight w:val="0"/>
          <w:marTop w:val="0"/>
          <w:marBottom w:val="0"/>
          <w:divBdr>
            <w:top w:val="none" w:sz="0" w:space="0" w:color="auto"/>
            <w:left w:val="none" w:sz="0" w:space="0" w:color="auto"/>
            <w:bottom w:val="none" w:sz="0" w:space="0" w:color="auto"/>
            <w:right w:val="none" w:sz="0" w:space="0" w:color="auto"/>
          </w:divBdr>
        </w:div>
        <w:div w:id="1121262475">
          <w:marLeft w:val="480"/>
          <w:marRight w:val="0"/>
          <w:marTop w:val="0"/>
          <w:marBottom w:val="0"/>
          <w:divBdr>
            <w:top w:val="none" w:sz="0" w:space="0" w:color="auto"/>
            <w:left w:val="none" w:sz="0" w:space="0" w:color="auto"/>
            <w:bottom w:val="none" w:sz="0" w:space="0" w:color="auto"/>
            <w:right w:val="none" w:sz="0" w:space="0" w:color="auto"/>
          </w:divBdr>
        </w:div>
      </w:divsChild>
    </w:div>
    <w:div w:id="685014151">
      <w:bodyDiv w:val="1"/>
      <w:marLeft w:val="0"/>
      <w:marRight w:val="0"/>
      <w:marTop w:val="0"/>
      <w:marBottom w:val="0"/>
      <w:divBdr>
        <w:top w:val="none" w:sz="0" w:space="0" w:color="auto"/>
        <w:left w:val="none" w:sz="0" w:space="0" w:color="auto"/>
        <w:bottom w:val="none" w:sz="0" w:space="0" w:color="auto"/>
        <w:right w:val="none" w:sz="0" w:space="0" w:color="auto"/>
      </w:divBdr>
    </w:div>
    <w:div w:id="686828528">
      <w:bodyDiv w:val="1"/>
      <w:marLeft w:val="0"/>
      <w:marRight w:val="0"/>
      <w:marTop w:val="0"/>
      <w:marBottom w:val="0"/>
      <w:divBdr>
        <w:top w:val="none" w:sz="0" w:space="0" w:color="auto"/>
        <w:left w:val="none" w:sz="0" w:space="0" w:color="auto"/>
        <w:bottom w:val="none" w:sz="0" w:space="0" w:color="auto"/>
        <w:right w:val="none" w:sz="0" w:space="0" w:color="auto"/>
      </w:divBdr>
      <w:divsChild>
        <w:div w:id="1989092218">
          <w:marLeft w:val="480"/>
          <w:marRight w:val="0"/>
          <w:marTop w:val="0"/>
          <w:marBottom w:val="0"/>
          <w:divBdr>
            <w:top w:val="none" w:sz="0" w:space="0" w:color="auto"/>
            <w:left w:val="none" w:sz="0" w:space="0" w:color="auto"/>
            <w:bottom w:val="none" w:sz="0" w:space="0" w:color="auto"/>
            <w:right w:val="none" w:sz="0" w:space="0" w:color="auto"/>
          </w:divBdr>
        </w:div>
        <w:div w:id="177932575">
          <w:marLeft w:val="480"/>
          <w:marRight w:val="0"/>
          <w:marTop w:val="0"/>
          <w:marBottom w:val="0"/>
          <w:divBdr>
            <w:top w:val="none" w:sz="0" w:space="0" w:color="auto"/>
            <w:left w:val="none" w:sz="0" w:space="0" w:color="auto"/>
            <w:bottom w:val="none" w:sz="0" w:space="0" w:color="auto"/>
            <w:right w:val="none" w:sz="0" w:space="0" w:color="auto"/>
          </w:divBdr>
        </w:div>
        <w:div w:id="1870296190">
          <w:marLeft w:val="480"/>
          <w:marRight w:val="0"/>
          <w:marTop w:val="0"/>
          <w:marBottom w:val="0"/>
          <w:divBdr>
            <w:top w:val="none" w:sz="0" w:space="0" w:color="auto"/>
            <w:left w:val="none" w:sz="0" w:space="0" w:color="auto"/>
            <w:bottom w:val="none" w:sz="0" w:space="0" w:color="auto"/>
            <w:right w:val="none" w:sz="0" w:space="0" w:color="auto"/>
          </w:divBdr>
        </w:div>
        <w:div w:id="796341793">
          <w:marLeft w:val="480"/>
          <w:marRight w:val="0"/>
          <w:marTop w:val="0"/>
          <w:marBottom w:val="0"/>
          <w:divBdr>
            <w:top w:val="none" w:sz="0" w:space="0" w:color="auto"/>
            <w:left w:val="none" w:sz="0" w:space="0" w:color="auto"/>
            <w:bottom w:val="none" w:sz="0" w:space="0" w:color="auto"/>
            <w:right w:val="none" w:sz="0" w:space="0" w:color="auto"/>
          </w:divBdr>
        </w:div>
        <w:div w:id="911894653">
          <w:marLeft w:val="480"/>
          <w:marRight w:val="0"/>
          <w:marTop w:val="0"/>
          <w:marBottom w:val="0"/>
          <w:divBdr>
            <w:top w:val="none" w:sz="0" w:space="0" w:color="auto"/>
            <w:left w:val="none" w:sz="0" w:space="0" w:color="auto"/>
            <w:bottom w:val="none" w:sz="0" w:space="0" w:color="auto"/>
            <w:right w:val="none" w:sz="0" w:space="0" w:color="auto"/>
          </w:divBdr>
        </w:div>
        <w:div w:id="493372083">
          <w:marLeft w:val="480"/>
          <w:marRight w:val="0"/>
          <w:marTop w:val="0"/>
          <w:marBottom w:val="0"/>
          <w:divBdr>
            <w:top w:val="none" w:sz="0" w:space="0" w:color="auto"/>
            <w:left w:val="none" w:sz="0" w:space="0" w:color="auto"/>
            <w:bottom w:val="none" w:sz="0" w:space="0" w:color="auto"/>
            <w:right w:val="none" w:sz="0" w:space="0" w:color="auto"/>
          </w:divBdr>
        </w:div>
        <w:div w:id="1815369812">
          <w:marLeft w:val="480"/>
          <w:marRight w:val="0"/>
          <w:marTop w:val="0"/>
          <w:marBottom w:val="0"/>
          <w:divBdr>
            <w:top w:val="none" w:sz="0" w:space="0" w:color="auto"/>
            <w:left w:val="none" w:sz="0" w:space="0" w:color="auto"/>
            <w:bottom w:val="none" w:sz="0" w:space="0" w:color="auto"/>
            <w:right w:val="none" w:sz="0" w:space="0" w:color="auto"/>
          </w:divBdr>
        </w:div>
        <w:div w:id="787359049">
          <w:marLeft w:val="480"/>
          <w:marRight w:val="0"/>
          <w:marTop w:val="0"/>
          <w:marBottom w:val="0"/>
          <w:divBdr>
            <w:top w:val="none" w:sz="0" w:space="0" w:color="auto"/>
            <w:left w:val="none" w:sz="0" w:space="0" w:color="auto"/>
            <w:bottom w:val="none" w:sz="0" w:space="0" w:color="auto"/>
            <w:right w:val="none" w:sz="0" w:space="0" w:color="auto"/>
          </w:divBdr>
        </w:div>
        <w:div w:id="65956462">
          <w:marLeft w:val="480"/>
          <w:marRight w:val="0"/>
          <w:marTop w:val="0"/>
          <w:marBottom w:val="0"/>
          <w:divBdr>
            <w:top w:val="none" w:sz="0" w:space="0" w:color="auto"/>
            <w:left w:val="none" w:sz="0" w:space="0" w:color="auto"/>
            <w:bottom w:val="none" w:sz="0" w:space="0" w:color="auto"/>
            <w:right w:val="none" w:sz="0" w:space="0" w:color="auto"/>
          </w:divBdr>
        </w:div>
        <w:div w:id="555706749">
          <w:marLeft w:val="480"/>
          <w:marRight w:val="0"/>
          <w:marTop w:val="0"/>
          <w:marBottom w:val="0"/>
          <w:divBdr>
            <w:top w:val="none" w:sz="0" w:space="0" w:color="auto"/>
            <w:left w:val="none" w:sz="0" w:space="0" w:color="auto"/>
            <w:bottom w:val="none" w:sz="0" w:space="0" w:color="auto"/>
            <w:right w:val="none" w:sz="0" w:space="0" w:color="auto"/>
          </w:divBdr>
        </w:div>
        <w:div w:id="58404354">
          <w:marLeft w:val="480"/>
          <w:marRight w:val="0"/>
          <w:marTop w:val="0"/>
          <w:marBottom w:val="0"/>
          <w:divBdr>
            <w:top w:val="none" w:sz="0" w:space="0" w:color="auto"/>
            <w:left w:val="none" w:sz="0" w:space="0" w:color="auto"/>
            <w:bottom w:val="none" w:sz="0" w:space="0" w:color="auto"/>
            <w:right w:val="none" w:sz="0" w:space="0" w:color="auto"/>
          </w:divBdr>
        </w:div>
        <w:div w:id="529996464">
          <w:marLeft w:val="480"/>
          <w:marRight w:val="0"/>
          <w:marTop w:val="0"/>
          <w:marBottom w:val="0"/>
          <w:divBdr>
            <w:top w:val="none" w:sz="0" w:space="0" w:color="auto"/>
            <w:left w:val="none" w:sz="0" w:space="0" w:color="auto"/>
            <w:bottom w:val="none" w:sz="0" w:space="0" w:color="auto"/>
            <w:right w:val="none" w:sz="0" w:space="0" w:color="auto"/>
          </w:divBdr>
        </w:div>
        <w:div w:id="1668290970">
          <w:marLeft w:val="480"/>
          <w:marRight w:val="0"/>
          <w:marTop w:val="0"/>
          <w:marBottom w:val="0"/>
          <w:divBdr>
            <w:top w:val="none" w:sz="0" w:space="0" w:color="auto"/>
            <w:left w:val="none" w:sz="0" w:space="0" w:color="auto"/>
            <w:bottom w:val="none" w:sz="0" w:space="0" w:color="auto"/>
            <w:right w:val="none" w:sz="0" w:space="0" w:color="auto"/>
          </w:divBdr>
        </w:div>
        <w:div w:id="1039819715">
          <w:marLeft w:val="480"/>
          <w:marRight w:val="0"/>
          <w:marTop w:val="0"/>
          <w:marBottom w:val="0"/>
          <w:divBdr>
            <w:top w:val="none" w:sz="0" w:space="0" w:color="auto"/>
            <w:left w:val="none" w:sz="0" w:space="0" w:color="auto"/>
            <w:bottom w:val="none" w:sz="0" w:space="0" w:color="auto"/>
            <w:right w:val="none" w:sz="0" w:space="0" w:color="auto"/>
          </w:divBdr>
        </w:div>
        <w:div w:id="1437864821">
          <w:marLeft w:val="480"/>
          <w:marRight w:val="0"/>
          <w:marTop w:val="0"/>
          <w:marBottom w:val="0"/>
          <w:divBdr>
            <w:top w:val="none" w:sz="0" w:space="0" w:color="auto"/>
            <w:left w:val="none" w:sz="0" w:space="0" w:color="auto"/>
            <w:bottom w:val="none" w:sz="0" w:space="0" w:color="auto"/>
            <w:right w:val="none" w:sz="0" w:space="0" w:color="auto"/>
          </w:divBdr>
        </w:div>
        <w:div w:id="1814447260">
          <w:marLeft w:val="480"/>
          <w:marRight w:val="0"/>
          <w:marTop w:val="0"/>
          <w:marBottom w:val="0"/>
          <w:divBdr>
            <w:top w:val="none" w:sz="0" w:space="0" w:color="auto"/>
            <w:left w:val="none" w:sz="0" w:space="0" w:color="auto"/>
            <w:bottom w:val="none" w:sz="0" w:space="0" w:color="auto"/>
            <w:right w:val="none" w:sz="0" w:space="0" w:color="auto"/>
          </w:divBdr>
        </w:div>
        <w:div w:id="1007832729">
          <w:marLeft w:val="480"/>
          <w:marRight w:val="0"/>
          <w:marTop w:val="0"/>
          <w:marBottom w:val="0"/>
          <w:divBdr>
            <w:top w:val="none" w:sz="0" w:space="0" w:color="auto"/>
            <w:left w:val="none" w:sz="0" w:space="0" w:color="auto"/>
            <w:bottom w:val="none" w:sz="0" w:space="0" w:color="auto"/>
            <w:right w:val="none" w:sz="0" w:space="0" w:color="auto"/>
          </w:divBdr>
        </w:div>
        <w:div w:id="1817254832">
          <w:marLeft w:val="480"/>
          <w:marRight w:val="0"/>
          <w:marTop w:val="0"/>
          <w:marBottom w:val="0"/>
          <w:divBdr>
            <w:top w:val="none" w:sz="0" w:space="0" w:color="auto"/>
            <w:left w:val="none" w:sz="0" w:space="0" w:color="auto"/>
            <w:bottom w:val="none" w:sz="0" w:space="0" w:color="auto"/>
            <w:right w:val="none" w:sz="0" w:space="0" w:color="auto"/>
          </w:divBdr>
        </w:div>
        <w:div w:id="1052774471">
          <w:marLeft w:val="480"/>
          <w:marRight w:val="0"/>
          <w:marTop w:val="0"/>
          <w:marBottom w:val="0"/>
          <w:divBdr>
            <w:top w:val="none" w:sz="0" w:space="0" w:color="auto"/>
            <w:left w:val="none" w:sz="0" w:space="0" w:color="auto"/>
            <w:bottom w:val="none" w:sz="0" w:space="0" w:color="auto"/>
            <w:right w:val="none" w:sz="0" w:space="0" w:color="auto"/>
          </w:divBdr>
        </w:div>
        <w:div w:id="207450036">
          <w:marLeft w:val="480"/>
          <w:marRight w:val="0"/>
          <w:marTop w:val="0"/>
          <w:marBottom w:val="0"/>
          <w:divBdr>
            <w:top w:val="none" w:sz="0" w:space="0" w:color="auto"/>
            <w:left w:val="none" w:sz="0" w:space="0" w:color="auto"/>
            <w:bottom w:val="none" w:sz="0" w:space="0" w:color="auto"/>
            <w:right w:val="none" w:sz="0" w:space="0" w:color="auto"/>
          </w:divBdr>
        </w:div>
        <w:div w:id="2038464116">
          <w:marLeft w:val="480"/>
          <w:marRight w:val="0"/>
          <w:marTop w:val="0"/>
          <w:marBottom w:val="0"/>
          <w:divBdr>
            <w:top w:val="none" w:sz="0" w:space="0" w:color="auto"/>
            <w:left w:val="none" w:sz="0" w:space="0" w:color="auto"/>
            <w:bottom w:val="none" w:sz="0" w:space="0" w:color="auto"/>
            <w:right w:val="none" w:sz="0" w:space="0" w:color="auto"/>
          </w:divBdr>
        </w:div>
        <w:div w:id="1424448020">
          <w:marLeft w:val="480"/>
          <w:marRight w:val="0"/>
          <w:marTop w:val="0"/>
          <w:marBottom w:val="0"/>
          <w:divBdr>
            <w:top w:val="none" w:sz="0" w:space="0" w:color="auto"/>
            <w:left w:val="none" w:sz="0" w:space="0" w:color="auto"/>
            <w:bottom w:val="none" w:sz="0" w:space="0" w:color="auto"/>
            <w:right w:val="none" w:sz="0" w:space="0" w:color="auto"/>
          </w:divBdr>
        </w:div>
        <w:div w:id="1692679174">
          <w:marLeft w:val="480"/>
          <w:marRight w:val="0"/>
          <w:marTop w:val="0"/>
          <w:marBottom w:val="0"/>
          <w:divBdr>
            <w:top w:val="none" w:sz="0" w:space="0" w:color="auto"/>
            <w:left w:val="none" w:sz="0" w:space="0" w:color="auto"/>
            <w:bottom w:val="none" w:sz="0" w:space="0" w:color="auto"/>
            <w:right w:val="none" w:sz="0" w:space="0" w:color="auto"/>
          </w:divBdr>
        </w:div>
        <w:div w:id="1273244458">
          <w:marLeft w:val="480"/>
          <w:marRight w:val="0"/>
          <w:marTop w:val="0"/>
          <w:marBottom w:val="0"/>
          <w:divBdr>
            <w:top w:val="none" w:sz="0" w:space="0" w:color="auto"/>
            <w:left w:val="none" w:sz="0" w:space="0" w:color="auto"/>
            <w:bottom w:val="none" w:sz="0" w:space="0" w:color="auto"/>
            <w:right w:val="none" w:sz="0" w:space="0" w:color="auto"/>
          </w:divBdr>
        </w:div>
        <w:div w:id="2096050631">
          <w:marLeft w:val="480"/>
          <w:marRight w:val="0"/>
          <w:marTop w:val="0"/>
          <w:marBottom w:val="0"/>
          <w:divBdr>
            <w:top w:val="none" w:sz="0" w:space="0" w:color="auto"/>
            <w:left w:val="none" w:sz="0" w:space="0" w:color="auto"/>
            <w:bottom w:val="none" w:sz="0" w:space="0" w:color="auto"/>
            <w:right w:val="none" w:sz="0" w:space="0" w:color="auto"/>
          </w:divBdr>
        </w:div>
        <w:div w:id="1086146182">
          <w:marLeft w:val="480"/>
          <w:marRight w:val="0"/>
          <w:marTop w:val="0"/>
          <w:marBottom w:val="0"/>
          <w:divBdr>
            <w:top w:val="none" w:sz="0" w:space="0" w:color="auto"/>
            <w:left w:val="none" w:sz="0" w:space="0" w:color="auto"/>
            <w:bottom w:val="none" w:sz="0" w:space="0" w:color="auto"/>
            <w:right w:val="none" w:sz="0" w:space="0" w:color="auto"/>
          </w:divBdr>
        </w:div>
      </w:divsChild>
    </w:div>
    <w:div w:id="689599425">
      <w:bodyDiv w:val="1"/>
      <w:marLeft w:val="0"/>
      <w:marRight w:val="0"/>
      <w:marTop w:val="0"/>
      <w:marBottom w:val="0"/>
      <w:divBdr>
        <w:top w:val="none" w:sz="0" w:space="0" w:color="auto"/>
        <w:left w:val="none" w:sz="0" w:space="0" w:color="auto"/>
        <w:bottom w:val="none" w:sz="0" w:space="0" w:color="auto"/>
        <w:right w:val="none" w:sz="0" w:space="0" w:color="auto"/>
      </w:divBdr>
      <w:divsChild>
        <w:div w:id="4022930">
          <w:marLeft w:val="640"/>
          <w:marRight w:val="0"/>
          <w:marTop w:val="0"/>
          <w:marBottom w:val="0"/>
          <w:divBdr>
            <w:top w:val="none" w:sz="0" w:space="0" w:color="auto"/>
            <w:left w:val="none" w:sz="0" w:space="0" w:color="auto"/>
            <w:bottom w:val="none" w:sz="0" w:space="0" w:color="auto"/>
            <w:right w:val="none" w:sz="0" w:space="0" w:color="auto"/>
          </w:divBdr>
        </w:div>
        <w:div w:id="149055788">
          <w:marLeft w:val="640"/>
          <w:marRight w:val="0"/>
          <w:marTop w:val="0"/>
          <w:marBottom w:val="0"/>
          <w:divBdr>
            <w:top w:val="none" w:sz="0" w:space="0" w:color="auto"/>
            <w:left w:val="none" w:sz="0" w:space="0" w:color="auto"/>
            <w:bottom w:val="none" w:sz="0" w:space="0" w:color="auto"/>
            <w:right w:val="none" w:sz="0" w:space="0" w:color="auto"/>
          </w:divBdr>
        </w:div>
        <w:div w:id="169223260">
          <w:marLeft w:val="640"/>
          <w:marRight w:val="0"/>
          <w:marTop w:val="0"/>
          <w:marBottom w:val="0"/>
          <w:divBdr>
            <w:top w:val="none" w:sz="0" w:space="0" w:color="auto"/>
            <w:left w:val="none" w:sz="0" w:space="0" w:color="auto"/>
            <w:bottom w:val="none" w:sz="0" w:space="0" w:color="auto"/>
            <w:right w:val="none" w:sz="0" w:space="0" w:color="auto"/>
          </w:divBdr>
        </w:div>
        <w:div w:id="228658742">
          <w:marLeft w:val="640"/>
          <w:marRight w:val="0"/>
          <w:marTop w:val="0"/>
          <w:marBottom w:val="0"/>
          <w:divBdr>
            <w:top w:val="none" w:sz="0" w:space="0" w:color="auto"/>
            <w:left w:val="none" w:sz="0" w:space="0" w:color="auto"/>
            <w:bottom w:val="none" w:sz="0" w:space="0" w:color="auto"/>
            <w:right w:val="none" w:sz="0" w:space="0" w:color="auto"/>
          </w:divBdr>
        </w:div>
        <w:div w:id="300618895">
          <w:marLeft w:val="640"/>
          <w:marRight w:val="0"/>
          <w:marTop w:val="0"/>
          <w:marBottom w:val="0"/>
          <w:divBdr>
            <w:top w:val="none" w:sz="0" w:space="0" w:color="auto"/>
            <w:left w:val="none" w:sz="0" w:space="0" w:color="auto"/>
            <w:bottom w:val="none" w:sz="0" w:space="0" w:color="auto"/>
            <w:right w:val="none" w:sz="0" w:space="0" w:color="auto"/>
          </w:divBdr>
        </w:div>
        <w:div w:id="318701702">
          <w:marLeft w:val="640"/>
          <w:marRight w:val="0"/>
          <w:marTop w:val="0"/>
          <w:marBottom w:val="0"/>
          <w:divBdr>
            <w:top w:val="none" w:sz="0" w:space="0" w:color="auto"/>
            <w:left w:val="none" w:sz="0" w:space="0" w:color="auto"/>
            <w:bottom w:val="none" w:sz="0" w:space="0" w:color="auto"/>
            <w:right w:val="none" w:sz="0" w:space="0" w:color="auto"/>
          </w:divBdr>
        </w:div>
        <w:div w:id="332805283">
          <w:marLeft w:val="640"/>
          <w:marRight w:val="0"/>
          <w:marTop w:val="0"/>
          <w:marBottom w:val="0"/>
          <w:divBdr>
            <w:top w:val="none" w:sz="0" w:space="0" w:color="auto"/>
            <w:left w:val="none" w:sz="0" w:space="0" w:color="auto"/>
            <w:bottom w:val="none" w:sz="0" w:space="0" w:color="auto"/>
            <w:right w:val="none" w:sz="0" w:space="0" w:color="auto"/>
          </w:divBdr>
        </w:div>
        <w:div w:id="379594522">
          <w:marLeft w:val="640"/>
          <w:marRight w:val="0"/>
          <w:marTop w:val="0"/>
          <w:marBottom w:val="0"/>
          <w:divBdr>
            <w:top w:val="none" w:sz="0" w:space="0" w:color="auto"/>
            <w:left w:val="none" w:sz="0" w:space="0" w:color="auto"/>
            <w:bottom w:val="none" w:sz="0" w:space="0" w:color="auto"/>
            <w:right w:val="none" w:sz="0" w:space="0" w:color="auto"/>
          </w:divBdr>
        </w:div>
        <w:div w:id="416363528">
          <w:marLeft w:val="640"/>
          <w:marRight w:val="0"/>
          <w:marTop w:val="0"/>
          <w:marBottom w:val="0"/>
          <w:divBdr>
            <w:top w:val="none" w:sz="0" w:space="0" w:color="auto"/>
            <w:left w:val="none" w:sz="0" w:space="0" w:color="auto"/>
            <w:bottom w:val="none" w:sz="0" w:space="0" w:color="auto"/>
            <w:right w:val="none" w:sz="0" w:space="0" w:color="auto"/>
          </w:divBdr>
        </w:div>
        <w:div w:id="422530733">
          <w:marLeft w:val="640"/>
          <w:marRight w:val="0"/>
          <w:marTop w:val="0"/>
          <w:marBottom w:val="0"/>
          <w:divBdr>
            <w:top w:val="none" w:sz="0" w:space="0" w:color="auto"/>
            <w:left w:val="none" w:sz="0" w:space="0" w:color="auto"/>
            <w:bottom w:val="none" w:sz="0" w:space="0" w:color="auto"/>
            <w:right w:val="none" w:sz="0" w:space="0" w:color="auto"/>
          </w:divBdr>
        </w:div>
        <w:div w:id="466437129">
          <w:marLeft w:val="640"/>
          <w:marRight w:val="0"/>
          <w:marTop w:val="0"/>
          <w:marBottom w:val="0"/>
          <w:divBdr>
            <w:top w:val="none" w:sz="0" w:space="0" w:color="auto"/>
            <w:left w:val="none" w:sz="0" w:space="0" w:color="auto"/>
            <w:bottom w:val="none" w:sz="0" w:space="0" w:color="auto"/>
            <w:right w:val="none" w:sz="0" w:space="0" w:color="auto"/>
          </w:divBdr>
        </w:div>
        <w:div w:id="495656327">
          <w:marLeft w:val="640"/>
          <w:marRight w:val="0"/>
          <w:marTop w:val="0"/>
          <w:marBottom w:val="0"/>
          <w:divBdr>
            <w:top w:val="none" w:sz="0" w:space="0" w:color="auto"/>
            <w:left w:val="none" w:sz="0" w:space="0" w:color="auto"/>
            <w:bottom w:val="none" w:sz="0" w:space="0" w:color="auto"/>
            <w:right w:val="none" w:sz="0" w:space="0" w:color="auto"/>
          </w:divBdr>
        </w:div>
        <w:div w:id="517624481">
          <w:marLeft w:val="640"/>
          <w:marRight w:val="0"/>
          <w:marTop w:val="0"/>
          <w:marBottom w:val="0"/>
          <w:divBdr>
            <w:top w:val="none" w:sz="0" w:space="0" w:color="auto"/>
            <w:left w:val="none" w:sz="0" w:space="0" w:color="auto"/>
            <w:bottom w:val="none" w:sz="0" w:space="0" w:color="auto"/>
            <w:right w:val="none" w:sz="0" w:space="0" w:color="auto"/>
          </w:divBdr>
        </w:div>
        <w:div w:id="740325376">
          <w:marLeft w:val="640"/>
          <w:marRight w:val="0"/>
          <w:marTop w:val="0"/>
          <w:marBottom w:val="0"/>
          <w:divBdr>
            <w:top w:val="none" w:sz="0" w:space="0" w:color="auto"/>
            <w:left w:val="none" w:sz="0" w:space="0" w:color="auto"/>
            <w:bottom w:val="none" w:sz="0" w:space="0" w:color="auto"/>
            <w:right w:val="none" w:sz="0" w:space="0" w:color="auto"/>
          </w:divBdr>
        </w:div>
        <w:div w:id="750201417">
          <w:marLeft w:val="640"/>
          <w:marRight w:val="0"/>
          <w:marTop w:val="0"/>
          <w:marBottom w:val="0"/>
          <w:divBdr>
            <w:top w:val="none" w:sz="0" w:space="0" w:color="auto"/>
            <w:left w:val="none" w:sz="0" w:space="0" w:color="auto"/>
            <w:bottom w:val="none" w:sz="0" w:space="0" w:color="auto"/>
            <w:right w:val="none" w:sz="0" w:space="0" w:color="auto"/>
          </w:divBdr>
        </w:div>
        <w:div w:id="759061549">
          <w:marLeft w:val="640"/>
          <w:marRight w:val="0"/>
          <w:marTop w:val="0"/>
          <w:marBottom w:val="0"/>
          <w:divBdr>
            <w:top w:val="none" w:sz="0" w:space="0" w:color="auto"/>
            <w:left w:val="none" w:sz="0" w:space="0" w:color="auto"/>
            <w:bottom w:val="none" w:sz="0" w:space="0" w:color="auto"/>
            <w:right w:val="none" w:sz="0" w:space="0" w:color="auto"/>
          </w:divBdr>
        </w:div>
        <w:div w:id="798105703">
          <w:marLeft w:val="640"/>
          <w:marRight w:val="0"/>
          <w:marTop w:val="0"/>
          <w:marBottom w:val="0"/>
          <w:divBdr>
            <w:top w:val="none" w:sz="0" w:space="0" w:color="auto"/>
            <w:left w:val="none" w:sz="0" w:space="0" w:color="auto"/>
            <w:bottom w:val="none" w:sz="0" w:space="0" w:color="auto"/>
            <w:right w:val="none" w:sz="0" w:space="0" w:color="auto"/>
          </w:divBdr>
        </w:div>
        <w:div w:id="807167058">
          <w:marLeft w:val="640"/>
          <w:marRight w:val="0"/>
          <w:marTop w:val="0"/>
          <w:marBottom w:val="0"/>
          <w:divBdr>
            <w:top w:val="none" w:sz="0" w:space="0" w:color="auto"/>
            <w:left w:val="none" w:sz="0" w:space="0" w:color="auto"/>
            <w:bottom w:val="none" w:sz="0" w:space="0" w:color="auto"/>
            <w:right w:val="none" w:sz="0" w:space="0" w:color="auto"/>
          </w:divBdr>
        </w:div>
        <w:div w:id="825322416">
          <w:marLeft w:val="640"/>
          <w:marRight w:val="0"/>
          <w:marTop w:val="0"/>
          <w:marBottom w:val="0"/>
          <w:divBdr>
            <w:top w:val="none" w:sz="0" w:space="0" w:color="auto"/>
            <w:left w:val="none" w:sz="0" w:space="0" w:color="auto"/>
            <w:bottom w:val="none" w:sz="0" w:space="0" w:color="auto"/>
            <w:right w:val="none" w:sz="0" w:space="0" w:color="auto"/>
          </w:divBdr>
        </w:div>
        <w:div w:id="829249181">
          <w:marLeft w:val="640"/>
          <w:marRight w:val="0"/>
          <w:marTop w:val="0"/>
          <w:marBottom w:val="0"/>
          <w:divBdr>
            <w:top w:val="none" w:sz="0" w:space="0" w:color="auto"/>
            <w:left w:val="none" w:sz="0" w:space="0" w:color="auto"/>
            <w:bottom w:val="none" w:sz="0" w:space="0" w:color="auto"/>
            <w:right w:val="none" w:sz="0" w:space="0" w:color="auto"/>
          </w:divBdr>
        </w:div>
        <w:div w:id="842628047">
          <w:marLeft w:val="640"/>
          <w:marRight w:val="0"/>
          <w:marTop w:val="0"/>
          <w:marBottom w:val="0"/>
          <w:divBdr>
            <w:top w:val="none" w:sz="0" w:space="0" w:color="auto"/>
            <w:left w:val="none" w:sz="0" w:space="0" w:color="auto"/>
            <w:bottom w:val="none" w:sz="0" w:space="0" w:color="auto"/>
            <w:right w:val="none" w:sz="0" w:space="0" w:color="auto"/>
          </w:divBdr>
        </w:div>
        <w:div w:id="855995371">
          <w:marLeft w:val="640"/>
          <w:marRight w:val="0"/>
          <w:marTop w:val="0"/>
          <w:marBottom w:val="0"/>
          <w:divBdr>
            <w:top w:val="none" w:sz="0" w:space="0" w:color="auto"/>
            <w:left w:val="none" w:sz="0" w:space="0" w:color="auto"/>
            <w:bottom w:val="none" w:sz="0" w:space="0" w:color="auto"/>
            <w:right w:val="none" w:sz="0" w:space="0" w:color="auto"/>
          </w:divBdr>
        </w:div>
        <w:div w:id="891233065">
          <w:marLeft w:val="640"/>
          <w:marRight w:val="0"/>
          <w:marTop w:val="0"/>
          <w:marBottom w:val="0"/>
          <w:divBdr>
            <w:top w:val="none" w:sz="0" w:space="0" w:color="auto"/>
            <w:left w:val="none" w:sz="0" w:space="0" w:color="auto"/>
            <w:bottom w:val="none" w:sz="0" w:space="0" w:color="auto"/>
            <w:right w:val="none" w:sz="0" w:space="0" w:color="auto"/>
          </w:divBdr>
        </w:div>
        <w:div w:id="891767039">
          <w:marLeft w:val="640"/>
          <w:marRight w:val="0"/>
          <w:marTop w:val="0"/>
          <w:marBottom w:val="0"/>
          <w:divBdr>
            <w:top w:val="none" w:sz="0" w:space="0" w:color="auto"/>
            <w:left w:val="none" w:sz="0" w:space="0" w:color="auto"/>
            <w:bottom w:val="none" w:sz="0" w:space="0" w:color="auto"/>
            <w:right w:val="none" w:sz="0" w:space="0" w:color="auto"/>
          </w:divBdr>
        </w:div>
        <w:div w:id="928929080">
          <w:marLeft w:val="640"/>
          <w:marRight w:val="0"/>
          <w:marTop w:val="0"/>
          <w:marBottom w:val="0"/>
          <w:divBdr>
            <w:top w:val="none" w:sz="0" w:space="0" w:color="auto"/>
            <w:left w:val="none" w:sz="0" w:space="0" w:color="auto"/>
            <w:bottom w:val="none" w:sz="0" w:space="0" w:color="auto"/>
            <w:right w:val="none" w:sz="0" w:space="0" w:color="auto"/>
          </w:divBdr>
        </w:div>
        <w:div w:id="932739017">
          <w:marLeft w:val="640"/>
          <w:marRight w:val="0"/>
          <w:marTop w:val="0"/>
          <w:marBottom w:val="0"/>
          <w:divBdr>
            <w:top w:val="none" w:sz="0" w:space="0" w:color="auto"/>
            <w:left w:val="none" w:sz="0" w:space="0" w:color="auto"/>
            <w:bottom w:val="none" w:sz="0" w:space="0" w:color="auto"/>
            <w:right w:val="none" w:sz="0" w:space="0" w:color="auto"/>
          </w:divBdr>
        </w:div>
        <w:div w:id="1008867118">
          <w:marLeft w:val="640"/>
          <w:marRight w:val="0"/>
          <w:marTop w:val="0"/>
          <w:marBottom w:val="0"/>
          <w:divBdr>
            <w:top w:val="none" w:sz="0" w:space="0" w:color="auto"/>
            <w:left w:val="none" w:sz="0" w:space="0" w:color="auto"/>
            <w:bottom w:val="none" w:sz="0" w:space="0" w:color="auto"/>
            <w:right w:val="none" w:sz="0" w:space="0" w:color="auto"/>
          </w:divBdr>
        </w:div>
        <w:div w:id="1020350222">
          <w:marLeft w:val="640"/>
          <w:marRight w:val="0"/>
          <w:marTop w:val="0"/>
          <w:marBottom w:val="0"/>
          <w:divBdr>
            <w:top w:val="none" w:sz="0" w:space="0" w:color="auto"/>
            <w:left w:val="none" w:sz="0" w:space="0" w:color="auto"/>
            <w:bottom w:val="none" w:sz="0" w:space="0" w:color="auto"/>
            <w:right w:val="none" w:sz="0" w:space="0" w:color="auto"/>
          </w:divBdr>
        </w:div>
        <w:div w:id="1073431719">
          <w:marLeft w:val="640"/>
          <w:marRight w:val="0"/>
          <w:marTop w:val="0"/>
          <w:marBottom w:val="0"/>
          <w:divBdr>
            <w:top w:val="none" w:sz="0" w:space="0" w:color="auto"/>
            <w:left w:val="none" w:sz="0" w:space="0" w:color="auto"/>
            <w:bottom w:val="none" w:sz="0" w:space="0" w:color="auto"/>
            <w:right w:val="none" w:sz="0" w:space="0" w:color="auto"/>
          </w:divBdr>
        </w:div>
        <w:div w:id="1075977347">
          <w:marLeft w:val="640"/>
          <w:marRight w:val="0"/>
          <w:marTop w:val="0"/>
          <w:marBottom w:val="0"/>
          <w:divBdr>
            <w:top w:val="none" w:sz="0" w:space="0" w:color="auto"/>
            <w:left w:val="none" w:sz="0" w:space="0" w:color="auto"/>
            <w:bottom w:val="none" w:sz="0" w:space="0" w:color="auto"/>
            <w:right w:val="none" w:sz="0" w:space="0" w:color="auto"/>
          </w:divBdr>
        </w:div>
        <w:div w:id="1121193796">
          <w:marLeft w:val="640"/>
          <w:marRight w:val="0"/>
          <w:marTop w:val="0"/>
          <w:marBottom w:val="0"/>
          <w:divBdr>
            <w:top w:val="none" w:sz="0" w:space="0" w:color="auto"/>
            <w:left w:val="none" w:sz="0" w:space="0" w:color="auto"/>
            <w:bottom w:val="none" w:sz="0" w:space="0" w:color="auto"/>
            <w:right w:val="none" w:sz="0" w:space="0" w:color="auto"/>
          </w:divBdr>
        </w:div>
        <w:div w:id="1128470691">
          <w:marLeft w:val="640"/>
          <w:marRight w:val="0"/>
          <w:marTop w:val="0"/>
          <w:marBottom w:val="0"/>
          <w:divBdr>
            <w:top w:val="none" w:sz="0" w:space="0" w:color="auto"/>
            <w:left w:val="none" w:sz="0" w:space="0" w:color="auto"/>
            <w:bottom w:val="none" w:sz="0" w:space="0" w:color="auto"/>
            <w:right w:val="none" w:sz="0" w:space="0" w:color="auto"/>
          </w:divBdr>
        </w:div>
        <w:div w:id="1166290465">
          <w:marLeft w:val="640"/>
          <w:marRight w:val="0"/>
          <w:marTop w:val="0"/>
          <w:marBottom w:val="0"/>
          <w:divBdr>
            <w:top w:val="none" w:sz="0" w:space="0" w:color="auto"/>
            <w:left w:val="none" w:sz="0" w:space="0" w:color="auto"/>
            <w:bottom w:val="none" w:sz="0" w:space="0" w:color="auto"/>
            <w:right w:val="none" w:sz="0" w:space="0" w:color="auto"/>
          </w:divBdr>
        </w:div>
        <w:div w:id="1171261920">
          <w:marLeft w:val="640"/>
          <w:marRight w:val="0"/>
          <w:marTop w:val="0"/>
          <w:marBottom w:val="0"/>
          <w:divBdr>
            <w:top w:val="none" w:sz="0" w:space="0" w:color="auto"/>
            <w:left w:val="none" w:sz="0" w:space="0" w:color="auto"/>
            <w:bottom w:val="none" w:sz="0" w:space="0" w:color="auto"/>
            <w:right w:val="none" w:sz="0" w:space="0" w:color="auto"/>
          </w:divBdr>
        </w:div>
        <w:div w:id="1297177564">
          <w:marLeft w:val="640"/>
          <w:marRight w:val="0"/>
          <w:marTop w:val="0"/>
          <w:marBottom w:val="0"/>
          <w:divBdr>
            <w:top w:val="none" w:sz="0" w:space="0" w:color="auto"/>
            <w:left w:val="none" w:sz="0" w:space="0" w:color="auto"/>
            <w:bottom w:val="none" w:sz="0" w:space="0" w:color="auto"/>
            <w:right w:val="none" w:sz="0" w:space="0" w:color="auto"/>
          </w:divBdr>
        </w:div>
        <w:div w:id="1309899122">
          <w:marLeft w:val="640"/>
          <w:marRight w:val="0"/>
          <w:marTop w:val="0"/>
          <w:marBottom w:val="0"/>
          <w:divBdr>
            <w:top w:val="none" w:sz="0" w:space="0" w:color="auto"/>
            <w:left w:val="none" w:sz="0" w:space="0" w:color="auto"/>
            <w:bottom w:val="none" w:sz="0" w:space="0" w:color="auto"/>
            <w:right w:val="none" w:sz="0" w:space="0" w:color="auto"/>
          </w:divBdr>
        </w:div>
        <w:div w:id="1355695528">
          <w:marLeft w:val="640"/>
          <w:marRight w:val="0"/>
          <w:marTop w:val="0"/>
          <w:marBottom w:val="0"/>
          <w:divBdr>
            <w:top w:val="none" w:sz="0" w:space="0" w:color="auto"/>
            <w:left w:val="none" w:sz="0" w:space="0" w:color="auto"/>
            <w:bottom w:val="none" w:sz="0" w:space="0" w:color="auto"/>
            <w:right w:val="none" w:sz="0" w:space="0" w:color="auto"/>
          </w:divBdr>
        </w:div>
        <w:div w:id="1377505573">
          <w:marLeft w:val="640"/>
          <w:marRight w:val="0"/>
          <w:marTop w:val="0"/>
          <w:marBottom w:val="0"/>
          <w:divBdr>
            <w:top w:val="none" w:sz="0" w:space="0" w:color="auto"/>
            <w:left w:val="none" w:sz="0" w:space="0" w:color="auto"/>
            <w:bottom w:val="none" w:sz="0" w:space="0" w:color="auto"/>
            <w:right w:val="none" w:sz="0" w:space="0" w:color="auto"/>
          </w:divBdr>
        </w:div>
        <w:div w:id="1381854663">
          <w:marLeft w:val="640"/>
          <w:marRight w:val="0"/>
          <w:marTop w:val="0"/>
          <w:marBottom w:val="0"/>
          <w:divBdr>
            <w:top w:val="none" w:sz="0" w:space="0" w:color="auto"/>
            <w:left w:val="none" w:sz="0" w:space="0" w:color="auto"/>
            <w:bottom w:val="none" w:sz="0" w:space="0" w:color="auto"/>
            <w:right w:val="none" w:sz="0" w:space="0" w:color="auto"/>
          </w:divBdr>
        </w:div>
        <w:div w:id="1436905597">
          <w:marLeft w:val="640"/>
          <w:marRight w:val="0"/>
          <w:marTop w:val="0"/>
          <w:marBottom w:val="0"/>
          <w:divBdr>
            <w:top w:val="none" w:sz="0" w:space="0" w:color="auto"/>
            <w:left w:val="none" w:sz="0" w:space="0" w:color="auto"/>
            <w:bottom w:val="none" w:sz="0" w:space="0" w:color="auto"/>
            <w:right w:val="none" w:sz="0" w:space="0" w:color="auto"/>
          </w:divBdr>
        </w:div>
        <w:div w:id="1442610026">
          <w:marLeft w:val="640"/>
          <w:marRight w:val="0"/>
          <w:marTop w:val="0"/>
          <w:marBottom w:val="0"/>
          <w:divBdr>
            <w:top w:val="none" w:sz="0" w:space="0" w:color="auto"/>
            <w:left w:val="none" w:sz="0" w:space="0" w:color="auto"/>
            <w:bottom w:val="none" w:sz="0" w:space="0" w:color="auto"/>
            <w:right w:val="none" w:sz="0" w:space="0" w:color="auto"/>
          </w:divBdr>
        </w:div>
        <w:div w:id="1504975259">
          <w:marLeft w:val="640"/>
          <w:marRight w:val="0"/>
          <w:marTop w:val="0"/>
          <w:marBottom w:val="0"/>
          <w:divBdr>
            <w:top w:val="none" w:sz="0" w:space="0" w:color="auto"/>
            <w:left w:val="none" w:sz="0" w:space="0" w:color="auto"/>
            <w:bottom w:val="none" w:sz="0" w:space="0" w:color="auto"/>
            <w:right w:val="none" w:sz="0" w:space="0" w:color="auto"/>
          </w:divBdr>
        </w:div>
        <w:div w:id="1505973498">
          <w:marLeft w:val="640"/>
          <w:marRight w:val="0"/>
          <w:marTop w:val="0"/>
          <w:marBottom w:val="0"/>
          <w:divBdr>
            <w:top w:val="none" w:sz="0" w:space="0" w:color="auto"/>
            <w:left w:val="none" w:sz="0" w:space="0" w:color="auto"/>
            <w:bottom w:val="none" w:sz="0" w:space="0" w:color="auto"/>
            <w:right w:val="none" w:sz="0" w:space="0" w:color="auto"/>
          </w:divBdr>
        </w:div>
        <w:div w:id="1515530257">
          <w:marLeft w:val="640"/>
          <w:marRight w:val="0"/>
          <w:marTop w:val="0"/>
          <w:marBottom w:val="0"/>
          <w:divBdr>
            <w:top w:val="none" w:sz="0" w:space="0" w:color="auto"/>
            <w:left w:val="none" w:sz="0" w:space="0" w:color="auto"/>
            <w:bottom w:val="none" w:sz="0" w:space="0" w:color="auto"/>
            <w:right w:val="none" w:sz="0" w:space="0" w:color="auto"/>
          </w:divBdr>
        </w:div>
        <w:div w:id="1538203096">
          <w:marLeft w:val="640"/>
          <w:marRight w:val="0"/>
          <w:marTop w:val="0"/>
          <w:marBottom w:val="0"/>
          <w:divBdr>
            <w:top w:val="none" w:sz="0" w:space="0" w:color="auto"/>
            <w:left w:val="none" w:sz="0" w:space="0" w:color="auto"/>
            <w:bottom w:val="none" w:sz="0" w:space="0" w:color="auto"/>
            <w:right w:val="none" w:sz="0" w:space="0" w:color="auto"/>
          </w:divBdr>
        </w:div>
        <w:div w:id="1545097188">
          <w:marLeft w:val="640"/>
          <w:marRight w:val="0"/>
          <w:marTop w:val="0"/>
          <w:marBottom w:val="0"/>
          <w:divBdr>
            <w:top w:val="none" w:sz="0" w:space="0" w:color="auto"/>
            <w:left w:val="none" w:sz="0" w:space="0" w:color="auto"/>
            <w:bottom w:val="none" w:sz="0" w:space="0" w:color="auto"/>
            <w:right w:val="none" w:sz="0" w:space="0" w:color="auto"/>
          </w:divBdr>
        </w:div>
        <w:div w:id="1560634014">
          <w:marLeft w:val="640"/>
          <w:marRight w:val="0"/>
          <w:marTop w:val="0"/>
          <w:marBottom w:val="0"/>
          <w:divBdr>
            <w:top w:val="none" w:sz="0" w:space="0" w:color="auto"/>
            <w:left w:val="none" w:sz="0" w:space="0" w:color="auto"/>
            <w:bottom w:val="none" w:sz="0" w:space="0" w:color="auto"/>
            <w:right w:val="none" w:sz="0" w:space="0" w:color="auto"/>
          </w:divBdr>
        </w:div>
        <w:div w:id="1590038151">
          <w:marLeft w:val="640"/>
          <w:marRight w:val="0"/>
          <w:marTop w:val="0"/>
          <w:marBottom w:val="0"/>
          <w:divBdr>
            <w:top w:val="none" w:sz="0" w:space="0" w:color="auto"/>
            <w:left w:val="none" w:sz="0" w:space="0" w:color="auto"/>
            <w:bottom w:val="none" w:sz="0" w:space="0" w:color="auto"/>
            <w:right w:val="none" w:sz="0" w:space="0" w:color="auto"/>
          </w:divBdr>
        </w:div>
        <w:div w:id="1599948283">
          <w:marLeft w:val="640"/>
          <w:marRight w:val="0"/>
          <w:marTop w:val="0"/>
          <w:marBottom w:val="0"/>
          <w:divBdr>
            <w:top w:val="none" w:sz="0" w:space="0" w:color="auto"/>
            <w:left w:val="none" w:sz="0" w:space="0" w:color="auto"/>
            <w:bottom w:val="none" w:sz="0" w:space="0" w:color="auto"/>
            <w:right w:val="none" w:sz="0" w:space="0" w:color="auto"/>
          </w:divBdr>
        </w:div>
        <w:div w:id="1619990258">
          <w:marLeft w:val="640"/>
          <w:marRight w:val="0"/>
          <w:marTop w:val="0"/>
          <w:marBottom w:val="0"/>
          <w:divBdr>
            <w:top w:val="none" w:sz="0" w:space="0" w:color="auto"/>
            <w:left w:val="none" w:sz="0" w:space="0" w:color="auto"/>
            <w:bottom w:val="none" w:sz="0" w:space="0" w:color="auto"/>
            <w:right w:val="none" w:sz="0" w:space="0" w:color="auto"/>
          </w:divBdr>
        </w:div>
        <w:div w:id="1641229136">
          <w:marLeft w:val="640"/>
          <w:marRight w:val="0"/>
          <w:marTop w:val="0"/>
          <w:marBottom w:val="0"/>
          <w:divBdr>
            <w:top w:val="none" w:sz="0" w:space="0" w:color="auto"/>
            <w:left w:val="none" w:sz="0" w:space="0" w:color="auto"/>
            <w:bottom w:val="none" w:sz="0" w:space="0" w:color="auto"/>
            <w:right w:val="none" w:sz="0" w:space="0" w:color="auto"/>
          </w:divBdr>
        </w:div>
        <w:div w:id="1749041088">
          <w:marLeft w:val="640"/>
          <w:marRight w:val="0"/>
          <w:marTop w:val="0"/>
          <w:marBottom w:val="0"/>
          <w:divBdr>
            <w:top w:val="none" w:sz="0" w:space="0" w:color="auto"/>
            <w:left w:val="none" w:sz="0" w:space="0" w:color="auto"/>
            <w:bottom w:val="none" w:sz="0" w:space="0" w:color="auto"/>
            <w:right w:val="none" w:sz="0" w:space="0" w:color="auto"/>
          </w:divBdr>
        </w:div>
        <w:div w:id="1755587030">
          <w:marLeft w:val="640"/>
          <w:marRight w:val="0"/>
          <w:marTop w:val="0"/>
          <w:marBottom w:val="0"/>
          <w:divBdr>
            <w:top w:val="none" w:sz="0" w:space="0" w:color="auto"/>
            <w:left w:val="none" w:sz="0" w:space="0" w:color="auto"/>
            <w:bottom w:val="none" w:sz="0" w:space="0" w:color="auto"/>
            <w:right w:val="none" w:sz="0" w:space="0" w:color="auto"/>
          </w:divBdr>
        </w:div>
        <w:div w:id="1755735598">
          <w:marLeft w:val="640"/>
          <w:marRight w:val="0"/>
          <w:marTop w:val="0"/>
          <w:marBottom w:val="0"/>
          <w:divBdr>
            <w:top w:val="none" w:sz="0" w:space="0" w:color="auto"/>
            <w:left w:val="none" w:sz="0" w:space="0" w:color="auto"/>
            <w:bottom w:val="none" w:sz="0" w:space="0" w:color="auto"/>
            <w:right w:val="none" w:sz="0" w:space="0" w:color="auto"/>
          </w:divBdr>
        </w:div>
        <w:div w:id="1866213302">
          <w:marLeft w:val="640"/>
          <w:marRight w:val="0"/>
          <w:marTop w:val="0"/>
          <w:marBottom w:val="0"/>
          <w:divBdr>
            <w:top w:val="none" w:sz="0" w:space="0" w:color="auto"/>
            <w:left w:val="none" w:sz="0" w:space="0" w:color="auto"/>
            <w:bottom w:val="none" w:sz="0" w:space="0" w:color="auto"/>
            <w:right w:val="none" w:sz="0" w:space="0" w:color="auto"/>
          </w:divBdr>
        </w:div>
        <w:div w:id="1873112872">
          <w:marLeft w:val="640"/>
          <w:marRight w:val="0"/>
          <w:marTop w:val="0"/>
          <w:marBottom w:val="0"/>
          <w:divBdr>
            <w:top w:val="none" w:sz="0" w:space="0" w:color="auto"/>
            <w:left w:val="none" w:sz="0" w:space="0" w:color="auto"/>
            <w:bottom w:val="none" w:sz="0" w:space="0" w:color="auto"/>
            <w:right w:val="none" w:sz="0" w:space="0" w:color="auto"/>
          </w:divBdr>
        </w:div>
        <w:div w:id="1949044766">
          <w:marLeft w:val="640"/>
          <w:marRight w:val="0"/>
          <w:marTop w:val="0"/>
          <w:marBottom w:val="0"/>
          <w:divBdr>
            <w:top w:val="none" w:sz="0" w:space="0" w:color="auto"/>
            <w:left w:val="none" w:sz="0" w:space="0" w:color="auto"/>
            <w:bottom w:val="none" w:sz="0" w:space="0" w:color="auto"/>
            <w:right w:val="none" w:sz="0" w:space="0" w:color="auto"/>
          </w:divBdr>
        </w:div>
        <w:div w:id="1972438496">
          <w:marLeft w:val="640"/>
          <w:marRight w:val="0"/>
          <w:marTop w:val="0"/>
          <w:marBottom w:val="0"/>
          <w:divBdr>
            <w:top w:val="none" w:sz="0" w:space="0" w:color="auto"/>
            <w:left w:val="none" w:sz="0" w:space="0" w:color="auto"/>
            <w:bottom w:val="none" w:sz="0" w:space="0" w:color="auto"/>
            <w:right w:val="none" w:sz="0" w:space="0" w:color="auto"/>
          </w:divBdr>
        </w:div>
        <w:div w:id="1972588830">
          <w:marLeft w:val="640"/>
          <w:marRight w:val="0"/>
          <w:marTop w:val="0"/>
          <w:marBottom w:val="0"/>
          <w:divBdr>
            <w:top w:val="none" w:sz="0" w:space="0" w:color="auto"/>
            <w:left w:val="none" w:sz="0" w:space="0" w:color="auto"/>
            <w:bottom w:val="none" w:sz="0" w:space="0" w:color="auto"/>
            <w:right w:val="none" w:sz="0" w:space="0" w:color="auto"/>
          </w:divBdr>
        </w:div>
        <w:div w:id="2028435533">
          <w:marLeft w:val="640"/>
          <w:marRight w:val="0"/>
          <w:marTop w:val="0"/>
          <w:marBottom w:val="0"/>
          <w:divBdr>
            <w:top w:val="none" w:sz="0" w:space="0" w:color="auto"/>
            <w:left w:val="none" w:sz="0" w:space="0" w:color="auto"/>
            <w:bottom w:val="none" w:sz="0" w:space="0" w:color="auto"/>
            <w:right w:val="none" w:sz="0" w:space="0" w:color="auto"/>
          </w:divBdr>
        </w:div>
        <w:div w:id="2039970441">
          <w:marLeft w:val="640"/>
          <w:marRight w:val="0"/>
          <w:marTop w:val="0"/>
          <w:marBottom w:val="0"/>
          <w:divBdr>
            <w:top w:val="none" w:sz="0" w:space="0" w:color="auto"/>
            <w:left w:val="none" w:sz="0" w:space="0" w:color="auto"/>
            <w:bottom w:val="none" w:sz="0" w:space="0" w:color="auto"/>
            <w:right w:val="none" w:sz="0" w:space="0" w:color="auto"/>
          </w:divBdr>
        </w:div>
        <w:div w:id="2050958230">
          <w:marLeft w:val="640"/>
          <w:marRight w:val="0"/>
          <w:marTop w:val="0"/>
          <w:marBottom w:val="0"/>
          <w:divBdr>
            <w:top w:val="none" w:sz="0" w:space="0" w:color="auto"/>
            <w:left w:val="none" w:sz="0" w:space="0" w:color="auto"/>
            <w:bottom w:val="none" w:sz="0" w:space="0" w:color="auto"/>
            <w:right w:val="none" w:sz="0" w:space="0" w:color="auto"/>
          </w:divBdr>
        </w:div>
        <w:div w:id="2054309462">
          <w:marLeft w:val="640"/>
          <w:marRight w:val="0"/>
          <w:marTop w:val="0"/>
          <w:marBottom w:val="0"/>
          <w:divBdr>
            <w:top w:val="none" w:sz="0" w:space="0" w:color="auto"/>
            <w:left w:val="none" w:sz="0" w:space="0" w:color="auto"/>
            <w:bottom w:val="none" w:sz="0" w:space="0" w:color="auto"/>
            <w:right w:val="none" w:sz="0" w:space="0" w:color="auto"/>
          </w:divBdr>
        </w:div>
        <w:div w:id="2068648894">
          <w:marLeft w:val="640"/>
          <w:marRight w:val="0"/>
          <w:marTop w:val="0"/>
          <w:marBottom w:val="0"/>
          <w:divBdr>
            <w:top w:val="none" w:sz="0" w:space="0" w:color="auto"/>
            <w:left w:val="none" w:sz="0" w:space="0" w:color="auto"/>
            <w:bottom w:val="none" w:sz="0" w:space="0" w:color="auto"/>
            <w:right w:val="none" w:sz="0" w:space="0" w:color="auto"/>
          </w:divBdr>
        </w:div>
        <w:div w:id="2114857555">
          <w:marLeft w:val="640"/>
          <w:marRight w:val="0"/>
          <w:marTop w:val="0"/>
          <w:marBottom w:val="0"/>
          <w:divBdr>
            <w:top w:val="none" w:sz="0" w:space="0" w:color="auto"/>
            <w:left w:val="none" w:sz="0" w:space="0" w:color="auto"/>
            <w:bottom w:val="none" w:sz="0" w:space="0" w:color="auto"/>
            <w:right w:val="none" w:sz="0" w:space="0" w:color="auto"/>
          </w:divBdr>
        </w:div>
        <w:div w:id="2131048570">
          <w:marLeft w:val="640"/>
          <w:marRight w:val="0"/>
          <w:marTop w:val="0"/>
          <w:marBottom w:val="0"/>
          <w:divBdr>
            <w:top w:val="none" w:sz="0" w:space="0" w:color="auto"/>
            <w:left w:val="none" w:sz="0" w:space="0" w:color="auto"/>
            <w:bottom w:val="none" w:sz="0" w:space="0" w:color="auto"/>
            <w:right w:val="none" w:sz="0" w:space="0" w:color="auto"/>
          </w:divBdr>
        </w:div>
      </w:divsChild>
    </w:div>
    <w:div w:id="690302947">
      <w:bodyDiv w:val="1"/>
      <w:marLeft w:val="0"/>
      <w:marRight w:val="0"/>
      <w:marTop w:val="0"/>
      <w:marBottom w:val="0"/>
      <w:divBdr>
        <w:top w:val="none" w:sz="0" w:space="0" w:color="auto"/>
        <w:left w:val="none" w:sz="0" w:space="0" w:color="auto"/>
        <w:bottom w:val="none" w:sz="0" w:space="0" w:color="auto"/>
        <w:right w:val="none" w:sz="0" w:space="0" w:color="auto"/>
      </w:divBdr>
    </w:div>
    <w:div w:id="700741596">
      <w:bodyDiv w:val="1"/>
      <w:marLeft w:val="0"/>
      <w:marRight w:val="0"/>
      <w:marTop w:val="0"/>
      <w:marBottom w:val="0"/>
      <w:divBdr>
        <w:top w:val="none" w:sz="0" w:space="0" w:color="auto"/>
        <w:left w:val="none" w:sz="0" w:space="0" w:color="auto"/>
        <w:bottom w:val="none" w:sz="0" w:space="0" w:color="auto"/>
        <w:right w:val="none" w:sz="0" w:space="0" w:color="auto"/>
      </w:divBdr>
    </w:div>
    <w:div w:id="704410949">
      <w:bodyDiv w:val="1"/>
      <w:marLeft w:val="0"/>
      <w:marRight w:val="0"/>
      <w:marTop w:val="0"/>
      <w:marBottom w:val="0"/>
      <w:divBdr>
        <w:top w:val="none" w:sz="0" w:space="0" w:color="auto"/>
        <w:left w:val="none" w:sz="0" w:space="0" w:color="auto"/>
        <w:bottom w:val="none" w:sz="0" w:space="0" w:color="auto"/>
        <w:right w:val="none" w:sz="0" w:space="0" w:color="auto"/>
      </w:divBdr>
      <w:divsChild>
        <w:div w:id="2114394946">
          <w:marLeft w:val="480"/>
          <w:marRight w:val="0"/>
          <w:marTop w:val="0"/>
          <w:marBottom w:val="0"/>
          <w:divBdr>
            <w:top w:val="none" w:sz="0" w:space="0" w:color="auto"/>
            <w:left w:val="none" w:sz="0" w:space="0" w:color="auto"/>
            <w:bottom w:val="none" w:sz="0" w:space="0" w:color="auto"/>
            <w:right w:val="none" w:sz="0" w:space="0" w:color="auto"/>
          </w:divBdr>
        </w:div>
        <w:div w:id="1387267080">
          <w:marLeft w:val="480"/>
          <w:marRight w:val="0"/>
          <w:marTop w:val="0"/>
          <w:marBottom w:val="0"/>
          <w:divBdr>
            <w:top w:val="none" w:sz="0" w:space="0" w:color="auto"/>
            <w:left w:val="none" w:sz="0" w:space="0" w:color="auto"/>
            <w:bottom w:val="none" w:sz="0" w:space="0" w:color="auto"/>
            <w:right w:val="none" w:sz="0" w:space="0" w:color="auto"/>
          </w:divBdr>
        </w:div>
        <w:div w:id="890385447">
          <w:marLeft w:val="480"/>
          <w:marRight w:val="0"/>
          <w:marTop w:val="0"/>
          <w:marBottom w:val="0"/>
          <w:divBdr>
            <w:top w:val="none" w:sz="0" w:space="0" w:color="auto"/>
            <w:left w:val="none" w:sz="0" w:space="0" w:color="auto"/>
            <w:bottom w:val="none" w:sz="0" w:space="0" w:color="auto"/>
            <w:right w:val="none" w:sz="0" w:space="0" w:color="auto"/>
          </w:divBdr>
        </w:div>
        <w:div w:id="1290434861">
          <w:marLeft w:val="480"/>
          <w:marRight w:val="0"/>
          <w:marTop w:val="0"/>
          <w:marBottom w:val="0"/>
          <w:divBdr>
            <w:top w:val="none" w:sz="0" w:space="0" w:color="auto"/>
            <w:left w:val="none" w:sz="0" w:space="0" w:color="auto"/>
            <w:bottom w:val="none" w:sz="0" w:space="0" w:color="auto"/>
            <w:right w:val="none" w:sz="0" w:space="0" w:color="auto"/>
          </w:divBdr>
        </w:div>
        <w:div w:id="1365905025">
          <w:marLeft w:val="480"/>
          <w:marRight w:val="0"/>
          <w:marTop w:val="0"/>
          <w:marBottom w:val="0"/>
          <w:divBdr>
            <w:top w:val="none" w:sz="0" w:space="0" w:color="auto"/>
            <w:left w:val="none" w:sz="0" w:space="0" w:color="auto"/>
            <w:bottom w:val="none" w:sz="0" w:space="0" w:color="auto"/>
            <w:right w:val="none" w:sz="0" w:space="0" w:color="auto"/>
          </w:divBdr>
        </w:div>
        <w:div w:id="2103523568">
          <w:marLeft w:val="480"/>
          <w:marRight w:val="0"/>
          <w:marTop w:val="0"/>
          <w:marBottom w:val="0"/>
          <w:divBdr>
            <w:top w:val="none" w:sz="0" w:space="0" w:color="auto"/>
            <w:left w:val="none" w:sz="0" w:space="0" w:color="auto"/>
            <w:bottom w:val="none" w:sz="0" w:space="0" w:color="auto"/>
            <w:right w:val="none" w:sz="0" w:space="0" w:color="auto"/>
          </w:divBdr>
        </w:div>
        <w:div w:id="1990743881">
          <w:marLeft w:val="480"/>
          <w:marRight w:val="0"/>
          <w:marTop w:val="0"/>
          <w:marBottom w:val="0"/>
          <w:divBdr>
            <w:top w:val="none" w:sz="0" w:space="0" w:color="auto"/>
            <w:left w:val="none" w:sz="0" w:space="0" w:color="auto"/>
            <w:bottom w:val="none" w:sz="0" w:space="0" w:color="auto"/>
            <w:right w:val="none" w:sz="0" w:space="0" w:color="auto"/>
          </w:divBdr>
        </w:div>
        <w:div w:id="943149058">
          <w:marLeft w:val="480"/>
          <w:marRight w:val="0"/>
          <w:marTop w:val="0"/>
          <w:marBottom w:val="0"/>
          <w:divBdr>
            <w:top w:val="none" w:sz="0" w:space="0" w:color="auto"/>
            <w:left w:val="none" w:sz="0" w:space="0" w:color="auto"/>
            <w:bottom w:val="none" w:sz="0" w:space="0" w:color="auto"/>
            <w:right w:val="none" w:sz="0" w:space="0" w:color="auto"/>
          </w:divBdr>
        </w:div>
        <w:div w:id="118383092">
          <w:marLeft w:val="480"/>
          <w:marRight w:val="0"/>
          <w:marTop w:val="0"/>
          <w:marBottom w:val="0"/>
          <w:divBdr>
            <w:top w:val="none" w:sz="0" w:space="0" w:color="auto"/>
            <w:left w:val="none" w:sz="0" w:space="0" w:color="auto"/>
            <w:bottom w:val="none" w:sz="0" w:space="0" w:color="auto"/>
            <w:right w:val="none" w:sz="0" w:space="0" w:color="auto"/>
          </w:divBdr>
        </w:div>
        <w:div w:id="1710563918">
          <w:marLeft w:val="480"/>
          <w:marRight w:val="0"/>
          <w:marTop w:val="0"/>
          <w:marBottom w:val="0"/>
          <w:divBdr>
            <w:top w:val="none" w:sz="0" w:space="0" w:color="auto"/>
            <w:left w:val="none" w:sz="0" w:space="0" w:color="auto"/>
            <w:bottom w:val="none" w:sz="0" w:space="0" w:color="auto"/>
            <w:right w:val="none" w:sz="0" w:space="0" w:color="auto"/>
          </w:divBdr>
        </w:div>
        <w:div w:id="243490386">
          <w:marLeft w:val="480"/>
          <w:marRight w:val="0"/>
          <w:marTop w:val="0"/>
          <w:marBottom w:val="0"/>
          <w:divBdr>
            <w:top w:val="none" w:sz="0" w:space="0" w:color="auto"/>
            <w:left w:val="none" w:sz="0" w:space="0" w:color="auto"/>
            <w:bottom w:val="none" w:sz="0" w:space="0" w:color="auto"/>
            <w:right w:val="none" w:sz="0" w:space="0" w:color="auto"/>
          </w:divBdr>
        </w:div>
        <w:div w:id="353000060">
          <w:marLeft w:val="480"/>
          <w:marRight w:val="0"/>
          <w:marTop w:val="0"/>
          <w:marBottom w:val="0"/>
          <w:divBdr>
            <w:top w:val="none" w:sz="0" w:space="0" w:color="auto"/>
            <w:left w:val="none" w:sz="0" w:space="0" w:color="auto"/>
            <w:bottom w:val="none" w:sz="0" w:space="0" w:color="auto"/>
            <w:right w:val="none" w:sz="0" w:space="0" w:color="auto"/>
          </w:divBdr>
        </w:div>
        <w:div w:id="1744446270">
          <w:marLeft w:val="480"/>
          <w:marRight w:val="0"/>
          <w:marTop w:val="0"/>
          <w:marBottom w:val="0"/>
          <w:divBdr>
            <w:top w:val="none" w:sz="0" w:space="0" w:color="auto"/>
            <w:left w:val="none" w:sz="0" w:space="0" w:color="auto"/>
            <w:bottom w:val="none" w:sz="0" w:space="0" w:color="auto"/>
            <w:right w:val="none" w:sz="0" w:space="0" w:color="auto"/>
          </w:divBdr>
        </w:div>
        <w:div w:id="166335140">
          <w:marLeft w:val="480"/>
          <w:marRight w:val="0"/>
          <w:marTop w:val="0"/>
          <w:marBottom w:val="0"/>
          <w:divBdr>
            <w:top w:val="none" w:sz="0" w:space="0" w:color="auto"/>
            <w:left w:val="none" w:sz="0" w:space="0" w:color="auto"/>
            <w:bottom w:val="none" w:sz="0" w:space="0" w:color="auto"/>
            <w:right w:val="none" w:sz="0" w:space="0" w:color="auto"/>
          </w:divBdr>
        </w:div>
        <w:div w:id="423452290">
          <w:marLeft w:val="480"/>
          <w:marRight w:val="0"/>
          <w:marTop w:val="0"/>
          <w:marBottom w:val="0"/>
          <w:divBdr>
            <w:top w:val="none" w:sz="0" w:space="0" w:color="auto"/>
            <w:left w:val="none" w:sz="0" w:space="0" w:color="auto"/>
            <w:bottom w:val="none" w:sz="0" w:space="0" w:color="auto"/>
            <w:right w:val="none" w:sz="0" w:space="0" w:color="auto"/>
          </w:divBdr>
        </w:div>
        <w:div w:id="1009915354">
          <w:marLeft w:val="480"/>
          <w:marRight w:val="0"/>
          <w:marTop w:val="0"/>
          <w:marBottom w:val="0"/>
          <w:divBdr>
            <w:top w:val="none" w:sz="0" w:space="0" w:color="auto"/>
            <w:left w:val="none" w:sz="0" w:space="0" w:color="auto"/>
            <w:bottom w:val="none" w:sz="0" w:space="0" w:color="auto"/>
            <w:right w:val="none" w:sz="0" w:space="0" w:color="auto"/>
          </w:divBdr>
        </w:div>
        <w:div w:id="1198391491">
          <w:marLeft w:val="480"/>
          <w:marRight w:val="0"/>
          <w:marTop w:val="0"/>
          <w:marBottom w:val="0"/>
          <w:divBdr>
            <w:top w:val="none" w:sz="0" w:space="0" w:color="auto"/>
            <w:left w:val="none" w:sz="0" w:space="0" w:color="auto"/>
            <w:bottom w:val="none" w:sz="0" w:space="0" w:color="auto"/>
            <w:right w:val="none" w:sz="0" w:space="0" w:color="auto"/>
          </w:divBdr>
        </w:div>
        <w:div w:id="1221595929">
          <w:marLeft w:val="480"/>
          <w:marRight w:val="0"/>
          <w:marTop w:val="0"/>
          <w:marBottom w:val="0"/>
          <w:divBdr>
            <w:top w:val="none" w:sz="0" w:space="0" w:color="auto"/>
            <w:left w:val="none" w:sz="0" w:space="0" w:color="auto"/>
            <w:bottom w:val="none" w:sz="0" w:space="0" w:color="auto"/>
            <w:right w:val="none" w:sz="0" w:space="0" w:color="auto"/>
          </w:divBdr>
        </w:div>
        <w:div w:id="1024593986">
          <w:marLeft w:val="480"/>
          <w:marRight w:val="0"/>
          <w:marTop w:val="0"/>
          <w:marBottom w:val="0"/>
          <w:divBdr>
            <w:top w:val="none" w:sz="0" w:space="0" w:color="auto"/>
            <w:left w:val="none" w:sz="0" w:space="0" w:color="auto"/>
            <w:bottom w:val="none" w:sz="0" w:space="0" w:color="auto"/>
            <w:right w:val="none" w:sz="0" w:space="0" w:color="auto"/>
          </w:divBdr>
        </w:div>
        <w:div w:id="1401833650">
          <w:marLeft w:val="480"/>
          <w:marRight w:val="0"/>
          <w:marTop w:val="0"/>
          <w:marBottom w:val="0"/>
          <w:divBdr>
            <w:top w:val="none" w:sz="0" w:space="0" w:color="auto"/>
            <w:left w:val="none" w:sz="0" w:space="0" w:color="auto"/>
            <w:bottom w:val="none" w:sz="0" w:space="0" w:color="auto"/>
            <w:right w:val="none" w:sz="0" w:space="0" w:color="auto"/>
          </w:divBdr>
        </w:div>
        <w:div w:id="1695493146">
          <w:marLeft w:val="480"/>
          <w:marRight w:val="0"/>
          <w:marTop w:val="0"/>
          <w:marBottom w:val="0"/>
          <w:divBdr>
            <w:top w:val="none" w:sz="0" w:space="0" w:color="auto"/>
            <w:left w:val="none" w:sz="0" w:space="0" w:color="auto"/>
            <w:bottom w:val="none" w:sz="0" w:space="0" w:color="auto"/>
            <w:right w:val="none" w:sz="0" w:space="0" w:color="auto"/>
          </w:divBdr>
        </w:div>
        <w:div w:id="1951157219">
          <w:marLeft w:val="480"/>
          <w:marRight w:val="0"/>
          <w:marTop w:val="0"/>
          <w:marBottom w:val="0"/>
          <w:divBdr>
            <w:top w:val="none" w:sz="0" w:space="0" w:color="auto"/>
            <w:left w:val="none" w:sz="0" w:space="0" w:color="auto"/>
            <w:bottom w:val="none" w:sz="0" w:space="0" w:color="auto"/>
            <w:right w:val="none" w:sz="0" w:space="0" w:color="auto"/>
          </w:divBdr>
        </w:div>
        <w:div w:id="1905605013">
          <w:marLeft w:val="480"/>
          <w:marRight w:val="0"/>
          <w:marTop w:val="0"/>
          <w:marBottom w:val="0"/>
          <w:divBdr>
            <w:top w:val="none" w:sz="0" w:space="0" w:color="auto"/>
            <w:left w:val="none" w:sz="0" w:space="0" w:color="auto"/>
            <w:bottom w:val="none" w:sz="0" w:space="0" w:color="auto"/>
            <w:right w:val="none" w:sz="0" w:space="0" w:color="auto"/>
          </w:divBdr>
        </w:div>
        <w:div w:id="457181628">
          <w:marLeft w:val="480"/>
          <w:marRight w:val="0"/>
          <w:marTop w:val="0"/>
          <w:marBottom w:val="0"/>
          <w:divBdr>
            <w:top w:val="none" w:sz="0" w:space="0" w:color="auto"/>
            <w:left w:val="none" w:sz="0" w:space="0" w:color="auto"/>
            <w:bottom w:val="none" w:sz="0" w:space="0" w:color="auto"/>
            <w:right w:val="none" w:sz="0" w:space="0" w:color="auto"/>
          </w:divBdr>
        </w:div>
        <w:div w:id="116291002">
          <w:marLeft w:val="480"/>
          <w:marRight w:val="0"/>
          <w:marTop w:val="0"/>
          <w:marBottom w:val="0"/>
          <w:divBdr>
            <w:top w:val="none" w:sz="0" w:space="0" w:color="auto"/>
            <w:left w:val="none" w:sz="0" w:space="0" w:color="auto"/>
            <w:bottom w:val="none" w:sz="0" w:space="0" w:color="auto"/>
            <w:right w:val="none" w:sz="0" w:space="0" w:color="auto"/>
          </w:divBdr>
        </w:div>
        <w:div w:id="67240200">
          <w:marLeft w:val="480"/>
          <w:marRight w:val="0"/>
          <w:marTop w:val="0"/>
          <w:marBottom w:val="0"/>
          <w:divBdr>
            <w:top w:val="none" w:sz="0" w:space="0" w:color="auto"/>
            <w:left w:val="none" w:sz="0" w:space="0" w:color="auto"/>
            <w:bottom w:val="none" w:sz="0" w:space="0" w:color="auto"/>
            <w:right w:val="none" w:sz="0" w:space="0" w:color="auto"/>
          </w:divBdr>
        </w:div>
        <w:div w:id="543827945">
          <w:marLeft w:val="480"/>
          <w:marRight w:val="0"/>
          <w:marTop w:val="0"/>
          <w:marBottom w:val="0"/>
          <w:divBdr>
            <w:top w:val="none" w:sz="0" w:space="0" w:color="auto"/>
            <w:left w:val="none" w:sz="0" w:space="0" w:color="auto"/>
            <w:bottom w:val="none" w:sz="0" w:space="0" w:color="auto"/>
            <w:right w:val="none" w:sz="0" w:space="0" w:color="auto"/>
          </w:divBdr>
        </w:div>
        <w:div w:id="967203639">
          <w:marLeft w:val="480"/>
          <w:marRight w:val="0"/>
          <w:marTop w:val="0"/>
          <w:marBottom w:val="0"/>
          <w:divBdr>
            <w:top w:val="none" w:sz="0" w:space="0" w:color="auto"/>
            <w:left w:val="none" w:sz="0" w:space="0" w:color="auto"/>
            <w:bottom w:val="none" w:sz="0" w:space="0" w:color="auto"/>
            <w:right w:val="none" w:sz="0" w:space="0" w:color="auto"/>
          </w:divBdr>
        </w:div>
        <w:div w:id="1996765093">
          <w:marLeft w:val="480"/>
          <w:marRight w:val="0"/>
          <w:marTop w:val="0"/>
          <w:marBottom w:val="0"/>
          <w:divBdr>
            <w:top w:val="none" w:sz="0" w:space="0" w:color="auto"/>
            <w:left w:val="none" w:sz="0" w:space="0" w:color="auto"/>
            <w:bottom w:val="none" w:sz="0" w:space="0" w:color="auto"/>
            <w:right w:val="none" w:sz="0" w:space="0" w:color="auto"/>
          </w:divBdr>
        </w:div>
        <w:div w:id="1228877091">
          <w:marLeft w:val="480"/>
          <w:marRight w:val="0"/>
          <w:marTop w:val="0"/>
          <w:marBottom w:val="0"/>
          <w:divBdr>
            <w:top w:val="none" w:sz="0" w:space="0" w:color="auto"/>
            <w:left w:val="none" w:sz="0" w:space="0" w:color="auto"/>
            <w:bottom w:val="none" w:sz="0" w:space="0" w:color="auto"/>
            <w:right w:val="none" w:sz="0" w:space="0" w:color="auto"/>
          </w:divBdr>
        </w:div>
        <w:div w:id="940530272">
          <w:marLeft w:val="480"/>
          <w:marRight w:val="0"/>
          <w:marTop w:val="0"/>
          <w:marBottom w:val="0"/>
          <w:divBdr>
            <w:top w:val="none" w:sz="0" w:space="0" w:color="auto"/>
            <w:left w:val="none" w:sz="0" w:space="0" w:color="auto"/>
            <w:bottom w:val="none" w:sz="0" w:space="0" w:color="auto"/>
            <w:right w:val="none" w:sz="0" w:space="0" w:color="auto"/>
          </w:divBdr>
        </w:div>
      </w:divsChild>
    </w:div>
    <w:div w:id="705914564">
      <w:bodyDiv w:val="1"/>
      <w:marLeft w:val="0"/>
      <w:marRight w:val="0"/>
      <w:marTop w:val="0"/>
      <w:marBottom w:val="0"/>
      <w:divBdr>
        <w:top w:val="none" w:sz="0" w:space="0" w:color="auto"/>
        <w:left w:val="none" w:sz="0" w:space="0" w:color="auto"/>
        <w:bottom w:val="none" w:sz="0" w:space="0" w:color="auto"/>
        <w:right w:val="none" w:sz="0" w:space="0" w:color="auto"/>
      </w:divBdr>
    </w:div>
    <w:div w:id="709770875">
      <w:bodyDiv w:val="1"/>
      <w:marLeft w:val="0"/>
      <w:marRight w:val="0"/>
      <w:marTop w:val="0"/>
      <w:marBottom w:val="0"/>
      <w:divBdr>
        <w:top w:val="none" w:sz="0" w:space="0" w:color="auto"/>
        <w:left w:val="none" w:sz="0" w:space="0" w:color="auto"/>
        <w:bottom w:val="none" w:sz="0" w:space="0" w:color="auto"/>
        <w:right w:val="none" w:sz="0" w:space="0" w:color="auto"/>
      </w:divBdr>
    </w:div>
    <w:div w:id="719865450">
      <w:bodyDiv w:val="1"/>
      <w:marLeft w:val="0"/>
      <w:marRight w:val="0"/>
      <w:marTop w:val="0"/>
      <w:marBottom w:val="0"/>
      <w:divBdr>
        <w:top w:val="none" w:sz="0" w:space="0" w:color="auto"/>
        <w:left w:val="none" w:sz="0" w:space="0" w:color="auto"/>
        <w:bottom w:val="none" w:sz="0" w:space="0" w:color="auto"/>
        <w:right w:val="none" w:sz="0" w:space="0" w:color="auto"/>
      </w:divBdr>
      <w:divsChild>
        <w:div w:id="105780082">
          <w:marLeft w:val="640"/>
          <w:marRight w:val="0"/>
          <w:marTop w:val="0"/>
          <w:marBottom w:val="0"/>
          <w:divBdr>
            <w:top w:val="none" w:sz="0" w:space="0" w:color="auto"/>
            <w:left w:val="none" w:sz="0" w:space="0" w:color="auto"/>
            <w:bottom w:val="none" w:sz="0" w:space="0" w:color="auto"/>
            <w:right w:val="none" w:sz="0" w:space="0" w:color="auto"/>
          </w:divBdr>
        </w:div>
        <w:div w:id="108748432">
          <w:marLeft w:val="640"/>
          <w:marRight w:val="0"/>
          <w:marTop w:val="0"/>
          <w:marBottom w:val="0"/>
          <w:divBdr>
            <w:top w:val="none" w:sz="0" w:space="0" w:color="auto"/>
            <w:left w:val="none" w:sz="0" w:space="0" w:color="auto"/>
            <w:bottom w:val="none" w:sz="0" w:space="0" w:color="auto"/>
            <w:right w:val="none" w:sz="0" w:space="0" w:color="auto"/>
          </w:divBdr>
        </w:div>
        <w:div w:id="114257855">
          <w:marLeft w:val="640"/>
          <w:marRight w:val="0"/>
          <w:marTop w:val="0"/>
          <w:marBottom w:val="0"/>
          <w:divBdr>
            <w:top w:val="none" w:sz="0" w:space="0" w:color="auto"/>
            <w:left w:val="none" w:sz="0" w:space="0" w:color="auto"/>
            <w:bottom w:val="none" w:sz="0" w:space="0" w:color="auto"/>
            <w:right w:val="none" w:sz="0" w:space="0" w:color="auto"/>
          </w:divBdr>
        </w:div>
        <w:div w:id="279847318">
          <w:marLeft w:val="640"/>
          <w:marRight w:val="0"/>
          <w:marTop w:val="0"/>
          <w:marBottom w:val="0"/>
          <w:divBdr>
            <w:top w:val="none" w:sz="0" w:space="0" w:color="auto"/>
            <w:left w:val="none" w:sz="0" w:space="0" w:color="auto"/>
            <w:bottom w:val="none" w:sz="0" w:space="0" w:color="auto"/>
            <w:right w:val="none" w:sz="0" w:space="0" w:color="auto"/>
          </w:divBdr>
        </w:div>
        <w:div w:id="279920473">
          <w:marLeft w:val="640"/>
          <w:marRight w:val="0"/>
          <w:marTop w:val="0"/>
          <w:marBottom w:val="0"/>
          <w:divBdr>
            <w:top w:val="none" w:sz="0" w:space="0" w:color="auto"/>
            <w:left w:val="none" w:sz="0" w:space="0" w:color="auto"/>
            <w:bottom w:val="none" w:sz="0" w:space="0" w:color="auto"/>
            <w:right w:val="none" w:sz="0" w:space="0" w:color="auto"/>
          </w:divBdr>
        </w:div>
        <w:div w:id="355696411">
          <w:marLeft w:val="640"/>
          <w:marRight w:val="0"/>
          <w:marTop w:val="0"/>
          <w:marBottom w:val="0"/>
          <w:divBdr>
            <w:top w:val="none" w:sz="0" w:space="0" w:color="auto"/>
            <w:left w:val="none" w:sz="0" w:space="0" w:color="auto"/>
            <w:bottom w:val="none" w:sz="0" w:space="0" w:color="auto"/>
            <w:right w:val="none" w:sz="0" w:space="0" w:color="auto"/>
          </w:divBdr>
        </w:div>
        <w:div w:id="366176881">
          <w:marLeft w:val="640"/>
          <w:marRight w:val="0"/>
          <w:marTop w:val="0"/>
          <w:marBottom w:val="0"/>
          <w:divBdr>
            <w:top w:val="none" w:sz="0" w:space="0" w:color="auto"/>
            <w:left w:val="none" w:sz="0" w:space="0" w:color="auto"/>
            <w:bottom w:val="none" w:sz="0" w:space="0" w:color="auto"/>
            <w:right w:val="none" w:sz="0" w:space="0" w:color="auto"/>
          </w:divBdr>
        </w:div>
        <w:div w:id="387384212">
          <w:marLeft w:val="640"/>
          <w:marRight w:val="0"/>
          <w:marTop w:val="0"/>
          <w:marBottom w:val="0"/>
          <w:divBdr>
            <w:top w:val="none" w:sz="0" w:space="0" w:color="auto"/>
            <w:left w:val="none" w:sz="0" w:space="0" w:color="auto"/>
            <w:bottom w:val="none" w:sz="0" w:space="0" w:color="auto"/>
            <w:right w:val="none" w:sz="0" w:space="0" w:color="auto"/>
          </w:divBdr>
        </w:div>
        <w:div w:id="417095482">
          <w:marLeft w:val="640"/>
          <w:marRight w:val="0"/>
          <w:marTop w:val="0"/>
          <w:marBottom w:val="0"/>
          <w:divBdr>
            <w:top w:val="none" w:sz="0" w:space="0" w:color="auto"/>
            <w:left w:val="none" w:sz="0" w:space="0" w:color="auto"/>
            <w:bottom w:val="none" w:sz="0" w:space="0" w:color="auto"/>
            <w:right w:val="none" w:sz="0" w:space="0" w:color="auto"/>
          </w:divBdr>
        </w:div>
        <w:div w:id="428161874">
          <w:marLeft w:val="640"/>
          <w:marRight w:val="0"/>
          <w:marTop w:val="0"/>
          <w:marBottom w:val="0"/>
          <w:divBdr>
            <w:top w:val="none" w:sz="0" w:space="0" w:color="auto"/>
            <w:left w:val="none" w:sz="0" w:space="0" w:color="auto"/>
            <w:bottom w:val="none" w:sz="0" w:space="0" w:color="auto"/>
            <w:right w:val="none" w:sz="0" w:space="0" w:color="auto"/>
          </w:divBdr>
        </w:div>
        <w:div w:id="476264290">
          <w:marLeft w:val="640"/>
          <w:marRight w:val="0"/>
          <w:marTop w:val="0"/>
          <w:marBottom w:val="0"/>
          <w:divBdr>
            <w:top w:val="none" w:sz="0" w:space="0" w:color="auto"/>
            <w:left w:val="none" w:sz="0" w:space="0" w:color="auto"/>
            <w:bottom w:val="none" w:sz="0" w:space="0" w:color="auto"/>
            <w:right w:val="none" w:sz="0" w:space="0" w:color="auto"/>
          </w:divBdr>
        </w:div>
        <w:div w:id="485244554">
          <w:marLeft w:val="640"/>
          <w:marRight w:val="0"/>
          <w:marTop w:val="0"/>
          <w:marBottom w:val="0"/>
          <w:divBdr>
            <w:top w:val="none" w:sz="0" w:space="0" w:color="auto"/>
            <w:left w:val="none" w:sz="0" w:space="0" w:color="auto"/>
            <w:bottom w:val="none" w:sz="0" w:space="0" w:color="auto"/>
            <w:right w:val="none" w:sz="0" w:space="0" w:color="auto"/>
          </w:divBdr>
        </w:div>
        <w:div w:id="535773610">
          <w:marLeft w:val="640"/>
          <w:marRight w:val="0"/>
          <w:marTop w:val="0"/>
          <w:marBottom w:val="0"/>
          <w:divBdr>
            <w:top w:val="none" w:sz="0" w:space="0" w:color="auto"/>
            <w:left w:val="none" w:sz="0" w:space="0" w:color="auto"/>
            <w:bottom w:val="none" w:sz="0" w:space="0" w:color="auto"/>
            <w:right w:val="none" w:sz="0" w:space="0" w:color="auto"/>
          </w:divBdr>
        </w:div>
        <w:div w:id="557475915">
          <w:marLeft w:val="640"/>
          <w:marRight w:val="0"/>
          <w:marTop w:val="0"/>
          <w:marBottom w:val="0"/>
          <w:divBdr>
            <w:top w:val="none" w:sz="0" w:space="0" w:color="auto"/>
            <w:left w:val="none" w:sz="0" w:space="0" w:color="auto"/>
            <w:bottom w:val="none" w:sz="0" w:space="0" w:color="auto"/>
            <w:right w:val="none" w:sz="0" w:space="0" w:color="auto"/>
          </w:divBdr>
        </w:div>
        <w:div w:id="592517230">
          <w:marLeft w:val="640"/>
          <w:marRight w:val="0"/>
          <w:marTop w:val="0"/>
          <w:marBottom w:val="0"/>
          <w:divBdr>
            <w:top w:val="none" w:sz="0" w:space="0" w:color="auto"/>
            <w:left w:val="none" w:sz="0" w:space="0" w:color="auto"/>
            <w:bottom w:val="none" w:sz="0" w:space="0" w:color="auto"/>
            <w:right w:val="none" w:sz="0" w:space="0" w:color="auto"/>
          </w:divBdr>
        </w:div>
        <w:div w:id="600261668">
          <w:marLeft w:val="640"/>
          <w:marRight w:val="0"/>
          <w:marTop w:val="0"/>
          <w:marBottom w:val="0"/>
          <w:divBdr>
            <w:top w:val="none" w:sz="0" w:space="0" w:color="auto"/>
            <w:left w:val="none" w:sz="0" w:space="0" w:color="auto"/>
            <w:bottom w:val="none" w:sz="0" w:space="0" w:color="auto"/>
            <w:right w:val="none" w:sz="0" w:space="0" w:color="auto"/>
          </w:divBdr>
        </w:div>
        <w:div w:id="604196943">
          <w:marLeft w:val="640"/>
          <w:marRight w:val="0"/>
          <w:marTop w:val="0"/>
          <w:marBottom w:val="0"/>
          <w:divBdr>
            <w:top w:val="none" w:sz="0" w:space="0" w:color="auto"/>
            <w:left w:val="none" w:sz="0" w:space="0" w:color="auto"/>
            <w:bottom w:val="none" w:sz="0" w:space="0" w:color="auto"/>
            <w:right w:val="none" w:sz="0" w:space="0" w:color="auto"/>
          </w:divBdr>
        </w:div>
        <w:div w:id="651370193">
          <w:marLeft w:val="640"/>
          <w:marRight w:val="0"/>
          <w:marTop w:val="0"/>
          <w:marBottom w:val="0"/>
          <w:divBdr>
            <w:top w:val="none" w:sz="0" w:space="0" w:color="auto"/>
            <w:left w:val="none" w:sz="0" w:space="0" w:color="auto"/>
            <w:bottom w:val="none" w:sz="0" w:space="0" w:color="auto"/>
            <w:right w:val="none" w:sz="0" w:space="0" w:color="auto"/>
          </w:divBdr>
        </w:div>
        <w:div w:id="716050686">
          <w:marLeft w:val="640"/>
          <w:marRight w:val="0"/>
          <w:marTop w:val="0"/>
          <w:marBottom w:val="0"/>
          <w:divBdr>
            <w:top w:val="none" w:sz="0" w:space="0" w:color="auto"/>
            <w:left w:val="none" w:sz="0" w:space="0" w:color="auto"/>
            <w:bottom w:val="none" w:sz="0" w:space="0" w:color="auto"/>
            <w:right w:val="none" w:sz="0" w:space="0" w:color="auto"/>
          </w:divBdr>
        </w:div>
        <w:div w:id="719017818">
          <w:marLeft w:val="640"/>
          <w:marRight w:val="0"/>
          <w:marTop w:val="0"/>
          <w:marBottom w:val="0"/>
          <w:divBdr>
            <w:top w:val="none" w:sz="0" w:space="0" w:color="auto"/>
            <w:left w:val="none" w:sz="0" w:space="0" w:color="auto"/>
            <w:bottom w:val="none" w:sz="0" w:space="0" w:color="auto"/>
            <w:right w:val="none" w:sz="0" w:space="0" w:color="auto"/>
          </w:divBdr>
        </w:div>
        <w:div w:id="721370466">
          <w:marLeft w:val="640"/>
          <w:marRight w:val="0"/>
          <w:marTop w:val="0"/>
          <w:marBottom w:val="0"/>
          <w:divBdr>
            <w:top w:val="none" w:sz="0" w:space="0" w:color="auto"/>
            <w:left w:val="none" w:sz="0" w:space="0" w:color="auto"/>
            <w:bottom w:val="none" w:sz="0" w:space="0" w:color="auto"/>
            <w:right w:val="none" w:sz="0" w:space="0" w:color="auto"/>
          </w:divBdr>
        </w:div>
        <w:div w:id="730814151">
          <w:marLeft w:val="640"/>
          <w:marRight w:val="0"/>
          <w:marTop w:val="0"/>
          <w:marBottom w:val="0"/>
          <w:divBdr>
            <w:top w:val="none" w:sz="0" w:space="0" w:color="auto"/>
            <w:left w:val="none" w:sz="0" w:space="0" w:color="auto"/>
            <w:bottom w:val="none" w:sz="0" w:space="0" w:color="auto"/>
            <w:right w:val="none" w:sz="0" w:space="0" w:color="auto"/>
          </w:divBdr>
        </w:div>
        <w:div w:id="735324060">
          <w:marLeft w:val="640"/>
          <w:marRight w:val="0"/>
          <w:marTop w:val="0"/>
          <w:marBottom w:val="0"/>
          <w:divBdr>
            <w:top w:val="none" w:sz="0" w:space="0" w:color="auto"/>
            <w:left w:val="none" w:sz="0" w:space="0" w:color="auto"/>
            <w:bottom w:val="none" w:sz="0" w:space="0" w:color="auto"/>
            <w:right w:val="none" w:sz="0" w:space="0" w:color="auto"/>
          </w:divBdr>
        </w:div>
        <w:div w:id="786000427">
          <w:marLeft w:val="640"/>
          <w:marRight w:val="0"/>
          <w:marTop w:val="0"/>
          <w:marBottom w:val="0"/>
          <w:divBdr>
            <w:top w:val="none" w:sz="0" w:space="0" w:color="auto"/>
            <w:left w:val="none" w:sz="0" w:space="0" w:color="auto"/>
            <w:bottom w:val="none" w:sz="0" w:space="0" w:color="auto"/>
            <w:right w:val="none" w:sz="0" w:space="0" w:color="auto"/>
          </w:divBdr>
        </w:div>
        <w:div w:id="812406592">
          <w:marLeft w:val="640"/>
          <w:marRight w:val="0"/>
          <w:marTop w:val="0"/>
          <w:marBottom w:val="0"/>
          <w:divBdr>
            <w:top w:val="none" w:sz="0" w:space="0" w:color="auto"/>
            <w:left w:val="none" w:sz="0" w:space="0" w:color="auto"/>
            <w:bottom w:val="none" w:sz="0" w:space="0" w:color="auto"/>
            <w:right w:val="none" w:sz="0" w:space="0" w:color="auto"/>
          </w:divBdr>
        </w:div>
        <w:div w:id="827398911">
          <w:marLeft w:val="640"/>
          <w:marRight w:val="0"/>
          <w:marTop w:val="0"/>
          <w:marBottom w:val="0"/>
          <w:divBdr>
            <w:top w:val="none" w:sz="0" w:space="0" w:color="auto"/>
            <w:left w:val="none" w:sz="0" w:space="0" w:color="auto"/>
            <w:bottom w:val="none" w:sz="0" w:space="0" w:color="auto"/>
            <w:right w:val="none" w:sz="0" w:space="0" w:color="auto"/>
          </w:divBdr>
        </w:div>
        <w:div w:id="842427712">
          <w:marLeft w:val="640"/>
          <w:marRight w:val="0"/>
          <w:marTop w:val="0"/>
          <w:marBottom w:val="0"/>
          <w:divBdr>
            <w:top w:val="none" w:sz="0" w:space="0" w:color="auto"/>
            <w:left w:val="none" w:sz="0" w:space="0" w:color="auto"/>
            <w:bottom w:val="none" w:sz="0" w:space="0" w:color="auto"/>
            <w:right w:val="none" w:sz="0" w:space="0" w:color="auto"/>
          </w:divBdr>
        </w:div>
        <w:div w:id="917178102">
          <w:marLeft w:val="640"/>
          <w:marRight w:val="0"/>
          <w:marTop w:val="0"/>
          <w:marBottom w:val="0"/>
          <w:divBdr>
            <w:top w:val="none" w:sz="0" w:space="0" w:color="auto"/>
            <w:left w:val="none" w:sz="0" w:space="0" w:color="auto"/>
            <w:bottom w:val="none" w:sz="0" w:space="0" w:color="auto"/>
            <w:right w:val="none" w:sz="0" w:space="0" w:color="auto"/>
          </w:divBdr>
        </w:div>
        <w:div w:id="954139246">
          <w:marLeft w:val="640"/>
          <w:marRight w:val="0"/>
          <w:marTop w:val="0"/>
          <w:marBottom w:val="0"/>
          <w:divBdr>
            <w:top w:val="none" w:sz="0" w:space="0" w:color="auto"/>
            <w:left w:val="none" w:sz="0" w:space="0" w:color="auto"/>
            <w:bottom w:val="none" w:sz="0" w:space="0" w:color="auto"/>
            <w:right w:val="none" w:sz="0" w:space="0" w:color="auto"/>
          </w:divBdr>
        </w:div>
        <w:div w:id="983238964">
          <w:marLeft w:val="640"/>
          <w:marRight w:val="0"/>
          <w:marTop w:val="0"/>
          <w:marBottom w:val="0"/>
          <w:divBdr>
            <w:top w:val="none" w:sz="0" w:space="0" w:color="auto"/>
            <w:left w:val="none" w:sz="0" w:space="0" w:color="auto"/>
            <w:bottom w:val="none" w:sz="0" w:space="0" w:color="auto"/>
            <w:right w:val="none" w:sz="0" w:space="0" w:color="auto"/>
          </w:divBdr>
        </w:div>
        <w:div w:id="996492168">
          <w:marLeft w:val="640"/>
          <w:marRight w:val="0"/>
          <w:marTop w:val="0"/>
          <w:marBottom w:val="0"/>
          <w:divBdr>
            <w:top w:val="none" w:sz="0" w:space="0" w:color="auto"/>
            <w:left w:val="none" w:sz="0" w:space="0" w:color="auto"/>
            <w:bottom w:val="none" w:sz="0" w:space="0" w:color="auto"/>
            <w:right w:val="none" w:sz="0" w:space="0" w:color="auto"/>
          </w:divBdr>
        </w:div>
        <w:div w:id="1013147833">
          <w:marLeft w:val="640"/>
          <w:marRight w:val="0"/>
          <w:marTop w:val="0"/>
          <w:marBottom w:val="0"/>
          <w:divBdr>
            <w:top w:val="none" w:sz="0" w:space="0" w:color="auto"/>
            <w:left w:val="none" w:sz="0" w:space="0" w:color="auto"/>
            <w:bottom w:val="none" w:sz="0" w:space="0" w:color="auto"/>
            <w:right w:val="none" w:sz="0" w:space="0" w:color="auto"/>
          </w:divBdr>
        </w:div>
        <w:div w:id="1134834347">
          <w:marLeft w:val="640"/>
          <w:marRight w:val="0"/>
          <w:marTop w:val="0"/>
          <w:marBottom w:val="0"/>
          <w:divBdr>
            <w:top w:val="none" w:sz="0" w:space="0" w:color="auto"/>
            <w:left w:val="none" w:sz="0" w:space="0" w:color="auto"/>
            <w:bottom w:val="none" w:sz="0" w:space="0" w:color="auto"/>
            <w:right w:val="none" w:sz="0" w:space="0" w:color="auto"/>
          </w:divBdr>
        </w:div>
        <w:div w:id="1200974934">
          <w:marLeft w:val="640"/>
          <w:marRight w:val="0"/>
          <w:marTop w:val="0"/>
          <w:marBottom w:val="0"/>
          <w:divBdr>
            <w:top w:val="none" w:sz="0" w:space="0" w:color="auto"/>
            <w:left w:val="none" w:sz="0" w:space="0" w:color="auto"/>
            <w:bottom w:val="none" w:sz="0" w:space="0" w:color="auto"/>
            <w:right w:val="none" w:sz="0" w:space="0" w:color="auto"/>
          </w:divBdr>
        </w:div>
        <w:div w:id="1213229481">
          <w:marLeft w:val="640"/>
          <w:marRight w:val="0"/>
          <w:marTop w:val="0"/>
          <w:marBottom w:val="0"/>
          <w:divBdr>
            <w:top w:val="none" w:sz="0" w:space="0" w:color="auto"/>
            <w:left w:val="none" w:sz="0" w:space="0" w:color="auto"/>
            <w:bottom w:val="none" w:sz="0" w:space="0" w:color="auto"/>
            <w:right w:val="none" w:sz="0" w:space="0" w:color="auto"/>
          </w:divBdr>
        </w:div>
        <w:div w:id="1232548136">
          <w:marLeft w:val="640"/>
          <w:marRight w:val="0"/>
          <w:marTop w:val="0"/>
          <w:marBottom w:val="0"/>
          <w:divBdr>
            <w:top w:val="none" w:sz="0" w:space="0" w:color="auto"/>
            <w:left w:val="none" w:sz="0" w:space="0" w:color="auto"/>
            <w:bottom w:val="none" w:sz="0" w:space="0" w:color="auto"/>
            <w:right w:val="none" w:sz="0" w:space="0" w:color="auto"/>
          </w:divBdr>
        </w:div>
        <w:div w:id="1270508228">
          <w:marLeft w:val="640"/>
          <w:marRight w:val="0"/>
          <w:marTop w:val="0"/>
          <w:marBottom w:val="0"/>
          <w:divBdr>
            <w:top w:val="none" w:sz="0" w:space="0" w:color="auto"/>
            <w:left w:val="none" w:sz="0" w:space="0" w:color="auto"/>
            <w:bottom w:val="none" w:sz="0" w:space="0" w:color="auto"/>
            <w:right w:val="none" w:sz="0" w:space="0" w:color="auto"/>
          </w:divBdr>
        </w:div>
        <w:div w:id="1277062695">
          <w:marLeft w:val="640"/>
          <w:marRight w:val="0"/>
          <w:marTop w:val="0"/>
          <w:marBottom w:val="0"/>
          <w:divBdr>
            <w:top w:val="none" w:sz="0" w:space="0" w:color="auto"/>
            <w:left w:val="none" w:sz="0" w:space="0" w:color="auto"/>
            <w:bottom w:val="none" w:sz="0" w:space="0" w:color="auto"/>
            <w:right w:val="none" w:sz="0" w:space="0" w:color="auto"/>
          </w:divBdr>
        </w:div>
        <w:div w:id="1306350539">
          <w:marLeft w:val="640"/>
          <w:marRight w:val="0"/>
          <w:marTop w:val="0"/>
          <w:marBottom w:val="0"/>
          <w:divBdr>
            <w:top w:val="none" w:sz="0" w:space="0" w:color="auto"/>
            <w:left w:val="none" w:sz="0" w:space="0" w:color="auto"/>
            <w:bottom w:val="none" w:sz="0" w:space="0" w:color="auto"/>
            <w:right w:val="none" w:sz="0" w:space="0" w:color="auto"/>
          </w:divBdr>
        </w:div>
        <w:div w:id="1312517625">
          <w:marLeft w:val="640"/>
          <w:marRight w:val="0"/>
          <w:marTop w:val="0"/>
          <w:marBottom w:val="0"/>
          <w:divBdr>
            <w:top w:val="none" w:sz="0" w:space="0" w:color="auto"/>
            <w:left w:val="none" w:sz="0" w:space="0" w:color="auto"/>
            <w:bottom w:val="none" w:sz="0" w:space="0" w:color="auto"/>
            <w:right w:val="none" w:sz="0" w:space="0" w:color="auto"/>
          </w:divBdr>
        </w:div>
        <w:div w:id="1315379723">
          <w:marLeft w:val="640"/>
          <w:marRight w:val="0"/>
          <w:marTop w:val="0"/>
          <w:marBottom w:val="0"/>
          <w:divBdr>
            <w:top w:val="none" w:sz="0" w:space="0" w:color="auto"/>
            <w:left w:val="none" w:sz="0" w:space="0" w:color="auto"/>
            <w:bottom w:val="none" w:sz="0" w:space="0" w:color="auto"/>
            <w:right w:val="none" w:sz="0" w:space="0" w:color="auto"/>
          </w:divBdr>
        </w:div>
        <w:div w:id="1320769941">
          <w:marLeft w:val="640"/>
          <w:marRight w:val="0"/>
          <w:marTop w:val="0"/>
          <w:marBottom w:val="0"/>
          <w:divBdr>
            <w:top w:val="none" w:sz="0" w:space="0" w:color="auto"/>
            <w:left w:val="none" w:sz="0" w:space="0" w:color="auto"/>
            <w:bottom w:val="none" w:sz="0" w:space="0" w:color="auto"/>
            <w:right w:val="none" w:sz="0" w:space="0" w:color="auto"/>
          </w:divBdr>
        </w:div>
        <w:div w:id="1347557668">
          <w:marLeft w:val="640"/>
          <w:marRight w:val="0"/>
          <w:marTop w:val="0"/>
          <w:marBottom w:val="0"/>
          <w:divBdr>
            <w:top w:val="none" w:sz="0" w:space="0" w:color="auto"/>
            <w:left w:val="none" w:sz="0" w:space="0" w:color="auto"/>
            <w:bottom w:val="none" w:sz="0" w:space="0" w:color="auto"/>
            <w:right w:val="none" w:sz="0" w:space="0" w:color="auto"/>
          </w:divBdr>
        </w:div>
        <w:div w:id="1354571836">
          <w:marLeft w:val="640"/>
          <w:marRight w:val="0"/>
          <w:marTop w:val="0"/>
          <w:marBottom w:val="0"/>
          <w:divBdr>
            <w:top w:val="none" w:sz="0" w:space="0" w:color="auto"/>
            <w:left w:val="none" w:sz="0" w:space="0" w:color="auto"/>
            <w:bottom w:val="none" w:sz="0" w:space="0" w:color="auto"/>
            <w:right w:val="none" w:sz="0" w:space="0" w:color="auto"/>
          </w:divBdr>
        </w:div>
        <w:div w:id="1357385374">
          <w:marLeft w:val="640"/>
          <w:marRight w:val="0"/>
          <w:marTop w:val="0"/>
          <w:marBottom w:val="0"/>
          <w:divBdr>
            <w:top w:val="none" w:sz="0" w:space="0" w:color="auto"/>
            <w:left w:val="none" w:sz="0" w:space="0" w:color="auto"/>
            <w:bottom w:val="none" w:sz="0" w:space="0" w:color="auto"/>
            <w:right w:val="none" w:sz="0" w:space="0" w:color="auto"/>
          </w:divBdr>
        </w:div>
        <w:div w:id="1358316202">
          <w:marLeft w:val="640"/>
          <w:marRight w:val="0"/>
          <w:marTop w:val="0"/>
          <w:marBottom w:val="0"/>
          <w:divBdr>
            <w:top w:val="none" w:sz="0" w:space="0" w:color="auto"/>
            <w:left w:val="none" w:sz="0" w:space="0" w:color="auto"/>
            <w:bottom w:val="none" w:sz="0" w:space="0" w:color="auto"/>
            <w:right w:val="none" w:sz="0" w:space="0" w:color="auto"/>
          </w:divBdr>
        </w:div>
        <w:div w:id="1408960183">
          <w:marLeft w:val="640"/>
          <w:marRight w:val="0"/>
          <w:marTop w:val="0"/>
          <w:marBottom w:val="0"/>
          <w:divBdr>
            <w:top w:val="none" w:sz="0" w:space="0" w:color="auto"/>
            <w:left w:val="none" w:sz="0" w:space="0" w:color="auto"/>
            <w:bottom w:val="none" w:sz="0" w:space="0" w:color="auto"/>
            <w:right w:val="none" w:sz="0" w:space="0" w:color="auto"/>
          </w:divBdr>
        </w:div>
        <w:div w:id="1448888298">
          <w:marLeft w:val="640"/>
          <w:marRight w:val="0"/>
          <w:marTop w:val="0"/>
          <w:marBottom w:val="0"/>
          <w:divBdr>
            <w:top w:val="none" w:sz="0" w:space="0" w:color="auto"/>
            <w:left w:val="none" w:sz="0" w:space="0" w:color="auto"/>
            <w:bottom w:val="none" w:sz="0" w:space="0" w:color="auto"/>
            <w:right w:val="none" w:sz="0" w:space="0" w:color="auto"/>
          </w:divBdr>
        </w:div>
        <w:div w:id="1467317726">
          <w:marLeft w:val="640"/>
          <w:marRight w:val="0"/>
          <w:marTop w:val="0"/>
          <w:marBottom w:val="0"/>
          <w:divBdr>
            <w:top w:val="none" w:sz="0" w:space="0" w:color="auto"/>
            <w:left w:val="none" w:sz="0" w:space="0" w:color="auto"/>
            <w:bottom w:val="none" w:sz="0" w:space="0" w:color="auto"/>
            <w:right w:val="none" w:sz="0" w:space="0" w:color="auto"/>
          </w:divBdr>
        </w:div>
        <w:div w:id="1499343928">
          <w:marLeft w:val="640"/>
          <w:marRight w:val="0"/>
          <w:marTop w:val="0"/>
          <w:marBottom w:val="0"/>
          <w:divBdr>
            <w:top w:val="none" w:sz="0" w:space="0" w:color="auto"/>
            <w:left w:val="none" w:sz="0" w:space="0" w:color="auto"/>
            <w:bottom w:val="none" w:sz="0" w:space="0" w:color="auto"/>
            <w:right w:val="none" w:sz="0" w:space="0" w:color="auto"/>
          </w:divBdr>
        </w:div>
        <w:div w:id="1553152267">
          <w:marLeft w:val="640"/>
          <w:marRight w:val="0"/>
          <w:marTop w:val="0"/>
          <w:marBottom w:val="0"/>
          <w:divBdr>
            <w:top w:val="none" w:sz="0" w:space="0" w:color="auto"/>
            <w:left w:val="none" w:sz="0" w:space="0" w:color="auto"/>
            <w:bottom w:val="none" w:sz="0" w:space="0" w:color="auto"/>
            <w:right w:val="none" w:sz="0" w:space="0" w:color="auto"/>
          </w:divBdr>
        </w:div>
        <w:div w:id="1574583908">
          <w:marLeft w:val="640"/>
          <w:marRight w:val="0"/>
          <w:marTop w:val="0"/>
          <w:marBottom w:val="0"/>
          <w:divBdr>
            <w:top w:val="none" w:sz="0" w:space="0" w:color="auto"/>
            <w:left w:val="none" w:sz="0" w:space="0" w:color="auto"/>
            <w:bottom w:val="none" w:sz="0" w:space="0" w:color="auto"/>
            <w:right w:val="none" w:sz="0" w:space="0" w:color="auto"/>
          </w:divBdr>
        </w:div>
        <w:div w:id="1612861055">
          <w:marLeft w:val="640"/>
          <w:marRight w:val="0"/>
          <w:marTop w:val="0"/>
          <w:marBottom w:val="0"/>
          <w:divBdr>
            <w:top w:val="none" w:sz="0" w:space="0" w:color="auto"/>
            <w:left w:val="none" w:sz="0" w:space="0" w:color="auto"/>
            <w:bottom w:val="none" w:sz="0" w:space="0" w:color="auto"/>
            <w:right w:val="none" w:sz="0" w:space="0" w:color="auto"/>
          </w:divBdr>
        </w:div>
        <w:div w:id="1656839852">
          <w:marLeft w:val="640"/>
          <w:marRight w:val="0"/>
          <w:marTop w:val="0"/>
          <w:marBottom w:val="0"/>
          <w:divBdr>
            <w:top w:val="none" w:sz="0" w:space="0" w:color="auto"/>
            <w:left w:val="none" w:sz="0" w:space="0" w:color="auto"/>
            <w:bottom w:val="none" w:sz="0" w:space="0" w:color="auto"/>
            <w:right w:val="none" w:sz="0" w:space="0" w:color="auto"/>
          </w:divBdr>
        </w:div>
        <w:div w:id="1745951183">
          <w:marLeft w:val="640"/>
          <w:marRight w:val="0"/>
          <w:marTop w:val="0"/>
          <w:marBottom w:val="0"/>
          <w:divBdr>
            <w:top w:val="none" w:sz="0" w:space="0" w:color="auto"/>
            <w:left w:val="none" w:sz="0" w:space="0" w:color="auto"/>
            <w:bottom w:val="none" w:sz="0" w:space="0" w:color="auto"/>
            <w:right w:val="none" w:sz="0" w:space="0" w:color="auto"/>
          </w:divBdr>
        </w:div>
        <w:div w:id="1761825987">
          <w:marLeft w:val="640"/>
          <w:marRight w:val="0"/>
          <w:marTop w:val="0"/>
          <w:marBottom w:val="0"/>
          <w:divBdr>
            <w:top w:val="none" w:sz="0" w:space="0" w:color="auto"/>
            <w:left w:val="none" w:sz="0" w:space="0" w:color="auto"/>
            <w:bottom w:val="none" w:sz="0" w:space="0" w:color="auto"/>
            <w:right w:val="none" w:sz="0" w:space="0" w:color="auto"/>
          </w:divBdr>
        </w:div>
        <w:div w:id="1832870956">
          <w:marLeft w:val="640"/>
          <w:marRight w:val="0"/>
          <w:marTop w:val="0"/>
          <w:marBottom w:val="0"/>
          <w:divBdr>
            <w:top w:val="none" w:sz="0" w:space="0" w:color="auto"/>
            <w:left w:val="none" w:sz="0" w:space="0" w:color="auto"/>
            <w:bottom w:val="none" w:sz="0" w:space="0" w:color="auto"/>
            <w:right w:val="none" w:sz="0" w:space="0" w:color="auto"/>
          </w:divBdr>
        </w:div>
        <w:div w:id="1834223632">
          <w:marLeft w:val="640"/>
          <w:marRight w:val="0"/>
          <w:marTop w:val="0"/>
          <w:marBottom w:val="0"/>
          <w:divBdr>
            <w:top w:val="none" w:sz="0" w:space="0" w:color="auto"/>
            <w:left w:val="none" w:sz="0" w:space="0" w:color="auto"/>
            <w:bottom w:val="none" w:sz="0" w:space="0" w:color="auto"/>
            <w:right w:val="none" w:sz="0" w:space="0" w:color="auto"/>
          </w:divBdr>
        </w:div>
        <w:div w:id="1846629823">
          <w:marLeft w:val="640"/>
          <w:marRight w:val="0"/>
          <w:marTop w:val="0"/>
          <w:marBottom w:val="0"/>
          <w:divBdr>
            <w:top w:val="none" w:sz="0" w:space="0" w:color="auto"/>
            <w:left w:val="none" w:sz="0" w:space="0" w:color="auto"/>
            <w:bottom w:val="none" w:sz="0" w:space="0" w:color="auto"/>
            <w:right w:val="none" w:sz="0" w:space="0" w:color="auto"/>
          </w:divBdr>
        </w:div>
        <w:div w:id="1875538832">
          <w:marLeft w:val="640"/>
          <w:marRight w:val="0"/>
          <w:marTop w:val="0"/>
          <w:marBottom w:val="0"/>
          <w:divBdr>
            <w:top w:val="none" w:sz="0" w:space="0" w:color="auto"/>
            <w:left w:val="none" w:sz="0" w:space="0" w:color="auto"/>
            <w:bottom w:val="none" w:sz="0" w:space="0" w:color="auto"/>
            <w:right w:val="none" w:sz="0" w:space="0" w:color="auto"/>
          </w:divBdr>
        </w:div>
        <w:div w:id="1908880529">
          <w:marLeft w:val="640"/>
          <w:marRight w:val="0"/>
          <w:marTop w:val="0"/>
          <w:marBottom w:val="0"/>
          <w:divBdr>
            <w:top w:val="none" w:sz="0" w:space="0" w:color="auto"/>
            <w:left w:val="none" w:sz="0" w:space="0" w:color="auto"/>
            <w:bottom w:val="none" w:sz="0" w:space="0" w:color="auto"/>
            <w:right w:val="none" w:sz="0" w:space="0" w:color="auto"/>
          </w:divBdr>
        </w:div>
        <w:div w:id="1976911327">
          <w:marLeft w:val="640"/>
          <w:marRight w:val="0"/>
          <w:marTop w:val="0"/>
          <w:marBottom w:val="0"/>
          <w:divBdr>
            <w:top w:val="none" w:sz="0" w:space="0" w:color="auto"/>
            <w:left w:val="none" w:sz="0" w:space="0" w:color="auto"/>
            <w:bottom w:val="none" w:sz="0" w:space="0" w:color="auto"/>
            <w:right w:val="none" w:sz="0" w:space="0" w:color="auto"/>
          </w:divBdr>
        </w:div>
        <w:div w:id="1984312340">
          <w:marLeft w:val="640"/>
          <w:marRight w:val="0"/>
          <w:marTop w:val="0"/>
          <w:marBottom w:val="0"/>
          <w:divBdr>
            <w:top w:val="none" w:sz="0" w:space="0" w:color="auto"/>
            <w:left w:val="none" w:sz="0" w:space="0" w:color="auto"/>
            <w:bottom w:val="none" w:sz="0" w:space="0" w:color="auto"/>
            <w:right w:val="none" w:sz="0" w:space="0" w:color="auto"/>
          </w:divBdr>
        </w:div>
        <w:div w:id="2093040756">
          <w:marLeft w:val="640"/>
          <w:marRight w:val="0"/>
          <w:marTop w:val="0"/>
          <w:marBottom w:val="0"/>
          <w:divBdr>
            <w:top w:val="none" w:sz="0" w:space="0" w:color="auto"/>
            <w:left w:val="none" w:sz="0" w:space="0" w:color="auto"/>
            <w:bottom w:val="none" w:sz="0" w:space="0" w:color="auto"/>
            <w:right w:val="none" w:sz="0" w:space="0" w:color="auto"/>
          </w:divBdr>
        </w:div>
        <w:div w:id="2117171934">
          <w:marLeft w:val="640"/>
          <w:marRight w:val="0"/>
          <w:marTop w:val="0"/>
          <w:marBottom w:val="0"/>
          <w:divBdr>
            <w:top w:val="none" w:sz="0" w:space="0" w:color="auto"/>
            <w:left w:val="none" w:sz="0" w:space="0" w:color="auto"/>
            <w:bottom w:val="none" w:sz="0" w:space="0" w:color="auto"/>
            <w:right w:val="none" w:sz="0" w:space="0" w:color="auto"/>
          </w:divBdr>
        </w:div>
        <w:div w:id="2145852753">
          <w:marLeft w:val="640"/>
          <w:marRight w:val="0"/>
          <w:marTop w:val="0"/>
          <w:marBottom w:val="0"/>
          <w:divBdr>
            <w:top w:val="none" w:sz="0" w:space="0" w:color="auto"/>
            <w:left w:val="none" w:sz="0" w:space="0" w:color="auto"/>
            <w:bottom w:val="none" w:sz="0" w:space="0" w:color="auto"/>
            <w:right w:val="none" w:sz="0" w:space="0" w:color="auto"/>
          </w:divBdr>
        </w:div>
      </w:divsChild>
    </w:div>
    <w:div w:id="727991913">
      <w:bodyDiv w:val="1"/>
      <w:marLeft w:val="0"/>
      <w:marRight w:val="0"/>
      <w:marTop w:val="0"/>
      <w:marBottom w:val="0"/>
      <w:divBdr>
        <w:top w:val="none" w:sz="0" w:space="0" w:color="auto"/>
        <w:left w:val="none" w:sz="0" w:space="0" w:color="auto"/>
        <w:bottom w:val="none" w:sz="0" w:space="0" w:color="auto"/>
        <w:right w:val="none" w:sz="0" w:space="0" w:color="auto"/>
      </w:divBdr>
    </w:div>
    <w:div w:id="736053920">
      <w:bodyDiv w:val="1"/>
      <w:marLeft w:val="0"/>
      <w:marRight w:val="0"/>
      <w:marTop w:val="0"/>
      <w:marBottom w:val="0"/>
      <w:divBdr>
        <w:top w:val="none" w:sz="0" w:space="0" w:color="auto"/>
        <w:left w:val="none" w:sz="0" w:space="0" w:color="auto"/>
        <w:bottom w:val="none" w:sz="0" w:space="0" w:color="auto"/>
        <w:right w:val="none" w:sz="0" w:space="0" w:color="auto"/>
      </w:divBdr>
    </w:div>
    <w:div w:id="738944218">
      <w:bodyDiv w:val="1"/>
      <w:marLeft w:val="0"/>
      <w:marRight w:val="0"/>
      <w:marTop w:val="0"/>
      <w:marBottom w:val="0"/>
      <w:divBdr>
        <w:top w:val="none" w:sz="0" w:space="0" w:color="auto"/>
        <w:left w:val="none" w:sz="0" w:space="0" w:color="auto"/>
        <w:bottom w:val="none" w:sz="0" w:space="0" w:color="auto"/>
        <w:right w:val="none" w:sz="0" w:space="0" w:color="auto"/>
      </w:divBdr>
    </w:div>
    <w:div w:id="741954677">
      <w:bodyDiv w:val="1"/>
      <w:marLeft w:val="0"/>
      <w:marRight w:val="0"/>
      <w:marTop w:val="0"/>
      <w:marBottom w:val="0"/>
      <w:divBdr>
        <w:top w:val="none" w:sz="0" w:space="0" w:color="auto"/>
        <w:left w:val="none" w:sz="0" w:space="0" w:color="auto"/>
        <w:bottom w:val="none" w:sz="0" w:space="0" w:color="auto"/>
        <w:right w:val="none" w:sz="0" w:space="0" w:color="auto"/>
      </w:divBdr>
    </w:div>
    <w:div w:id="747073929">
      <w:bodyDiv w:val="1"/>
      <w:marLeft w:val="0"/>
      <w:marRight w:val="0"/>
      <w:marTop w:val="0"/>
      <w:marBottom w:val="0"/>
      <w:divBdr>
        <w:top w:val="none" w:sz="0" w:space="0" w:color="auto"/>
        <w:left w:val="none" w:sz="0" w:space="0" w:color="auto"/>
        <w:bottom w:val="none" w:sz="0" w:space="0" w:color="auto"/>
        <w:right w:val="none" w:sz="0" w:space="0" w:color="auto"/>
      </w:divBdr>
      <w:divsChild>
        <w:div w:id="1021711191">
          <w:marLeft w:val="480"/>
          <w:marRight w:val="0"/>
          <w:marTop w:val="0"/>
          <w:marBottom w:val="0"/>
          <w:divBdr>
            <w:top w:val="none" w:sz="0" w:space="0" w:color="auto"/>
            <w:left w:val="none" w:sz="0" w:space="0" w:color="auto"/>
            <w:bottom w:val="none" w:sz="0" w:space="0" w:color="auto"/>
            <w:right w:val="none" w:sz="0" w:space="0" w:color="auto"/>
          </w:divBdr>
        </w:div>
        <w:div w:id="195511360">
          <w:marLeft w:val="480"/>
          <w:marRight w:val="0"/>
          <w:marTop w:val="0"/>
          <w:marBottom w:val="0"/>
          <w:divBdr>
            <w:top w:val="none" w:sz="0" w:space="0" w:color="auto"/>
            <w:left w:val="none" w:sz="0" w:space="0" w:color="auto"/>
            <w:bottom w:val="none" w:sz="0" w:space="0" w:color="auto"/>
            <w:right w:val="none" w:sz="0" w:space="0" w:color="auto"/>
          </w:divBdr>
        </w:div>
        <w:div w:id="1468670582">
          <w:marLeft w:val="480"/>
          <w:marRight w:val="0"/>
          <w:marTop w:val="0"/>
          <w:marBottom w:val="0"/>
          <w:divBdr>
            <w:top w:val="none" w:sz="0" w:space="0" w:color="auto"/>
            <w:left w:val="none" w:sz="0" w:space="0" w:color="auto"/>
            <w:bottom w:val="none" w:sz="0" w:space="0" w:color="auto"/>
            <w:right w:val="none" w:sz="0" w:space="0" w:color="auto"/>
          </w:divBdr>
        </w:div>
        <w:div w:id="584728966">
          <w:marLeft w:val="480"/>
          <w:marRight w:val="0"/>
          <w:marTop w:val="0"/>
          <w:marBottom w:val="0"/>
          <w:divBdr>
            <w:top w:val="none" w:sz="0" w:space="0" w:color="auto"/>
            <w:left w:val="none" w:sz="0" w:space="0" w:color="auto"/>
            <w:bottom w:val="none" w:sz="0" w:space="0" w:color="auto"/>
            <w:right w:val="none" w:sz="0" w:space="0" w:color="auto"/>
          </w:divBdr>
        </w:div>
        <w:div w:id="1086148651">
          <w:marLeft w:val="480"/>
          <w:marRight w:val="0"/>
          <w:marTop w:val="0"/>
          <w:marBottom w:val="0"/>
          <w:divBdr>
            <w:top w:val="none" w:sz="0" w:space="0" w:color="auto"/>
            <w:left w:val="none" w:sz="0" w:space="0" w:color="auto"/>
            <w:bottom w:val="none" w:sz="0" w:space="0" w:color="auto"/>
            <w:right w:val="none" w:sz="0" w:space="0" w:color="auto"/>
          </w:divBdr>
        </w:div>
        <w:div w:id="476652689">
          <w:marLeft w:val="480"/>
          <w:marRight w:val="0"/>
          <w:marTop w:val="0"/>
          <w:marBottom w:val="0"/>
          <w:divBdr>
            <w:top w:val="none" w:sz="0" w:space="0" w:color="auto"/>
            <w:left w:val="none" w:sz="0" w:space="0" w:color="auto"/>
            <w:bottom w:val="none" w:sz="0" w:space="0" w:color="auto"/>
            <w:right w:val="none" w:sz="0" w:space="0" w:color="auto"/>
          </w:divBdr>
        </w:div>
        <w:div w:id="1534460472">
          <w:marLeft w:val="480"/>
          <w:marRight w:val="0"/>
          <w:marTop w:val="0"/>
          <w:marBottom w:val="0"/>
          <w:divBdr>
            <w:top w:val="none" w:sz="0" w:space="0" w:color="auto"/>
            <w:left w:val="none" w:sz="0" w:space="0" w:color="auto"/>
            <w:bottom w:val="none" w:sz="0" w:space="0" w:color="auto"/>
            <w:right w:val="none" w:sz="0" w:space="0" w:color="auto"/>
          </w:divBdr>
        </w:div>
        <w:div w:id="779225410">
          <w:marLeft w:val="480"/>
          <w:marRight w:val="0"/>
          <w:marTop w:val="0"/>
          <w:marBottom w:val="0"/>
          <w:divBdr>
            <w:top w:val="none" w:sz="0" w:space="0" w:color="auto"/>
            <w:left w:val="none" w:sz="0" w:space="0" w:color="auto"/>
            <w:bottom w:val="none" w:sz="0" w:space="0" w:color="auto"/>
            <w:right w:val="none" w:sz="0" w:space="0" w:color="auto"/>
          </w:divBdr>
        </w:div>
      </w:divsChild>
    </w:div>
    <w:div w:id="748621546">
      <w:bodyDiv w:val="1"/>
      <w:marLeft w:val="0"/>
      <w:marRight w:val="0"/>
      <w:marTop w:val="0"/>
      <w:marBottom w:val="0"/>
      <w:divBdr>
        <w:top w:val="none" w:sz="0" w:space="0" w:color="auto"/>
        <w:left w:val="none" w:sz="0" w:space="0" w:color="auto"/>
        <w:bottom w:val="none" w:sz="0" w:space="0" w:color="auto"/>
        <w:right w:val="none" w:sz="0" w:space="0" w:color="auto"/>
      </w:divBdr>
    </w:div>
    <w:div w:id="749425470">
      <w:bodyDiv w:val="1"/>
      <w:marLeft w:val="0"/>
      <w:marRight w:val="0"/>
      <w:marTop w:val="0"/>
      <w:marBottom w:val="0"/>
      <w:divBdr>
        <w:top w:val="none" w:sz="0" w:space="0" w:color="auto"/>
        <w:left w:val="none" w:sz="0" w:space="0" w:color="auto"/>
        <w:bottom w:val="none" w:sz="0" w:space="0" w:color="auto"/>
        <w:right w:val="none" w:sz="0" w:space="0" w:color="auto"/>
      </w:divBdr>
      <w:divsChild>
        <w:div w:id="909265372">
          <w:marLeft w:val="480"/>
          <w:marRight w:val="0"/>
          <w:marTop w:val="0"/>
          <w:marBottom w:val="0"/>
          <w:divBdr>
            <w:top w:val="none" w:sz="0" w:space="0" w:color="auto"/>
            <w:left w:val="none" w:sz="0" w:space="0" w:color="auto"/>
            <w:bottom w:val="none" w:sz="0" w:space="0" w:color="auto"/>
            <w:right w:val="none" w:sz="0" w:space="0" w:color="auto"/>
          </w:divBdr>
        </w:div>
        <w:div w:id="712463126">
          <w:marLeft w:val="480"/>
          <w:marRight w:val="0"/>
          <w:marTop w:val="0"/>
          <w:marBottom w:val="0"/>
          <w:divBdr>
            <w:top w:val="none" w:sz="0" w:space="0" w:color="auto"/>
            <w:left w:val="none" w:sz="0" w:space="0" w:color="auto"/>
            <w:bottom w:val="none" w:sz="0" w:space="0" w:color="auto"/>
            <w:right w:val="none" w:sz="0" w:space="0" w:color="auto"/>
          </w:divBdr>
        </w:div>
        <w:div w:id="332221337">
          <w:marLeft w:val="480"/>
          <w:marRight w:val="0"/>
          <w:marTop w:val="0"/>
          <w:marBottom w:val="0"/>
          <w:divBdr>
            <w:top w:val="none" w:sz="0" w:space="0" w:color="auto"/>
            <w:left w:val="none" w:sz="0" w:space="0" w:color="auto"/>
            <w:bottom w:val="none" w:sz="0" w:space="0" w:color="auto"/>
            <w:right w:val="none" w:sz="0" w:space="0" w:color="auto"/>
          </w:divBdr>
        </w:div>
        <w:div w:id="1428622089">
          <w:marLeft w:val="480"/>
          <w:marRight w:val="0"/>
          <w:marTop w:val="0"/>
          <w:marBottom w:val="0"/>
          <w:divBdr>
            <w:top w:val="none" w:sz="0" w:space="0" w:color="auto"/>
            <w:left w:val="none" w:sz="0" w:space="0" w:color="auto"/>
            <w:bottom w:val="none" w:sz="0" w:space="0" w:color="auto"/>
            <w:right w:val="none" w:sz="0" w:space="0" w:color="auto"/>
          </w:divBdr>
        </w:div>
        <w:div w:id="1839346569">
          <w:marLeft w:val="480"/>
          <w:marRight w:val="0"/>
          <w:marTop w:val="0"/>
          <w:marBottom w:val="0"/>
          <w:divBdr>
            <w:top w:val="none" w:sz="0" w:space="0" w:color="auto"/>
            <w:left w:val="none" w:sz="0" w:space="0" w:color="auto"/>
            <w:bottom w:val="none" w:sz="0" w:space="0" w:color="auto"/>
            <w:right w:val="none" w:sz="0" w:space="0" w:color="auto"/>
          </w:divBdr>
        </w:div>
        <w:div w:id="855462961">
          <w:marLeft w:val="480"/>
          <w:marRight w:val="0"/>
          <w:marTop w:val="0"/>
          <w:marBottom w:val="0"/>
          <w:divBdr>
            <w:top w:val="none" w:sz="0" w:space="0" w:color="auto"/>
            <w:left w:val="none" w:sz="0" w:space="0" w:color="auto"/>
            <w:bottom w:val="none" w:sz="0" w:space="0" w:color="auto"/>
            <w:right w:val="none" w:sz="0" w:space="0" w:color="auto"/>
          </w:divBdr>
        </w:div>
        <w:div w:id="1850362600">
          <w:marLeft w:val="480"/>
          <w:marRight w:val="0"/>
          <w:marTop w:val="0"/>
          <w:marBottom w:val="0"/>
          <w:divBdr>
            <w:top w:val="none" w:sz="0" w:space="0" w:color="auto"/>
            <w:left w:val="none" w:sz="0" w:space="0" w:color="auto"/>
            <w:bottom w:val="none" w:sz="0" w:space="0" w:color="auto"/>
            <w:right w:val="none" w:sz="0" w:space="0" w:color="auto"/>
          </w:divBdr>
        </w:div>
        <w:div w:id="1045330233">
          <w:marLeft w:val="480"/>
          <w:marRight w:val="0"/>
          <w:marTop w:val="0"/>
          <w:marBottom w:val="0"/>
          <w:divBdr>
            <w:top w:val="none" w:sz="0" w:space="0" w:color="auto"/>
            <w:left w:val="none" w:sz="0" w:space="0" w:color="auto"/>
            <w:bottom w:val="none" w:sz="0" w:space="0" w:color="auto"/>
            <w:right w:val="none" w:sz="0" w:space="0" w:color="auto"/>
          </w:divBdr>
        </w:div>
      </w:divsChild>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767851334">
      <w:bodyDiv w:val="1"/>
      <w:marLeft w:val="0"/>
      <w:marRight w:val="0"/>
      <w:marTop w:val="0"/>
      <w:marBottom w:val="0"/>
      <w:divBdr>
        <w:top w:val="none" w:sz="0" w:space="0" w:color="auto"/>
        <w:left w:val="none" w:sz="0" w:space="0" w:color="auto"/>
        <w:bottom w:val="none" w:sz="0" w:space="0" w:color="auto"/>
        <w:right w:val="none" w:sz="0" w:space="0" w:color="auto"/>
      </w:divBdr>
      <w:divsChild>
        <w:div w:id="251817029">
          <w:marLeft w:val="480"/>
          <w:marRight w:val="0"/>
          <w:marTop w:val="0"/>
          <w:marBottom w:val="0"/>
          <w:divBdr>
            <w:top w:val="none" w:sz="0" w:space="0" w:color="auto"/>
            <w:left w:val="none" w:sz="0" w:space="0" w:color="auto"/>
            <w:bottom w:val="none" w:sz="0" w:space="0" w:color="auto"/>
            <w:right w:val="none" w:sz="0" w:space="0" w:color="auto"/>
          </w:divBdr>
        </w:div>
        <w:div w:id="944003437">
          <w:marLeft w:val="480"/>
          <w:marRight w:val="0"/>
          <w:marTop w:val="0"/>
          <w:marBottom w:val="0"/>
          <w:divBdr>
            <w:top w:val="none" w:sz="0" w:space="0" w:color="auto"/>
            <w:left w:val="none" w:sz="0" w:space="0" w:color="auto"/>
            <w:bottom w:val="none" w:sz="0" w:space="0" w:color="auto"/>
            <w:right w:val="none" w:sz="0" w:space="0" w:color="auto"/>
          </w:divBdr>
        </w:div>
        <w:div w:id="1128157567">
          <w:marLeft w:val="480"/>
          <w:marRight w:val="0"/>
          <w:marTop w:val="0"/>
          <w:marBottom w:val="0"/>
          <w:divBdr>
            <w:top w:val="none" w:sz="0" w:space="0" w:color="auto"/>
            <w:left w:val="none" w:sz="0" w:space="0" w:color="auto"/>
            <w:bottom w:val="none" w:sz="0" w:space="0" w:color="auto"/>
            <w:right w:val="none" w:sz="0" w:space="0" w:color="auto"/>
          </w:divBdr>
        </w:div>
        <w:div w:id="599533240">
          <w:marLeft w:val="480"/>
          <w:marRight w:val="0"/>
          <w:marTop w:val="0"/>
          <w:marBottom w:val="0"/>
          <w:divBdr>
            <w:top w:val="none" w:sz="0" w:space="0" w:color="auto"/>
            <w:left w:val="none" w:sz="0" w:space="0" w:color="auto"/>
            <w:bottom w:val="none" w:sz="0" w:space="0" w:color="auto"/>
            <w:right w:val="none" w:sz="0" w:space="0" w:color="auto"/>
          </w:divBdr>
        </w:div>
        <w:div w:id="118378590">
          <w:marLeft w:val="480"/>
          <w:marRight w:val="0"/>
          <w:marTop w:val="0"/>
          <w:marBottom w:val="0"/>
          <w:divBdr>
            <w:top w:val="none" w:sz="0" w:space="0" w:color="auto"/>
            <w:left w:val="none" w:sz="0" w:space="0" w:color="auto"/>
            <w:bottom w:val="none" w:sz="0" w:space="0" w:color="auto"/>
            <w:right w:val="none" w:sz="0" w:space="0" w:color="auto"/>
          </w:divBdr>
        </w:div>
        <w:div w:id="961303650">
          <w:marLeft w:val="480"/>
          <w:marRight w:val="0"/>
          <w:marTop w:val="0"/>
          <w:marBottom w:val="0"/>
          <w:divBdr>
            <w:top w:val="none" w:sz="0" w:space="0" w:color="auto"/>
            <w:left w:val="none" w:sz="0" w:space="0" w:color="auto"/>
            <w:bottom w:val="none" w:sz="0" w:space="0" w:color="auto"/>
            <w:right w:val="none" w:sz="0" w:space="0" w:color="auto"/>
          </w:divBdr>
        </w:div>
        <w:div w:id="1129133071">
          <w:marLeft w:val="480"/>
          <w:marRight w:val="0"/>
          <w:marTop w:val="0"/>
          <w:marBottom w:val="0"/>
          <w:divBdr>
            <w:top w:val="none" w:sz="0" w:space="0" w:color="auto"/>
            <w:left w:val="none" w:sz="0" w:space="0" w:color="auto"/>
            <w:bottom w:val="none" w:sz="0" w:space="0" w:color="auto"/>
            <w:right w:val="none" w:sz="0" w:space="0" w:color="auto"/>
          </w:divBdr>
        </w:div>
        <w:div w:id="700518000">
          <w:marLeft w:val="480"/>
          <w:marRight w:val="0"/>
          <w:marTop w:val="0"/>
          <w:marBottom w:val="0"/>
          <w:divBdr>
            <w:top w:val="none" w:sz="0" w:space="0" w:color="auto"/>
            <w:left w:val="none" w:sz="0" w:space="0" w:color="auto"/>
            <w:bottom w:val="none" w:sz="0" w:space="0" w:color="auto"/>
            <w:right w:val="none" w:sz="0" w:space="0" w:color="auto"/>
          </w:divBdr>
        </w:div>
        <w:div w:id="1532037836">
          <w:marLeft w:val="480"/>
          <w:marRight w:val="0"/>
          <w:marTop w:val="0"/>
          <w:marBottom w:val="0"/>
          <w:divBdr>
            <w:top w:val="none" w:sz="0" w:space="0" w:color="auto"/>
            <w:left w:val="none" w:sz="0" w:space="0" w:color="auto"/>
            <w:bottom w:val="none" w:sz="0" w:space="0" w:color="auto"/>
            <w:right w:val="none" w:sz="0" w:space="0" w:color="auto"/>
          </w:divBdr>
        </w:div>
        <w:div w:id="1347710242">
          <w:marLeft w:val="480"/>
          <w:marRight w:val="0"/>
          <w:marTop w:val="0"/>
          <w:marBottom w:val="0"/>
          <w:divBdr>
            <w:top w:val="none" w:sz="0" w:space="0" w:color="auto"/>
            <w:left w:val="none" w:sz="0" w:space="0" w:color="auto"/>
            <w:bottom w:val="none" w:sz="0" w:space="0" w:color="auto"/>
            <w:right w:val="none" w:sz="0" w:space="0" w:color="auto"/>
          </w:divBdr>
        </w:div>
        <w:div w:id="1574730425">
          <w:marLeft w:val="480"/>
          <w:marRight w:val="0"/>
          <w:marTop w:val="0"/>
          <w:marBottom w:val="0"/>
          <w:divBdr>
            <w:top w:val="none" w:sz="0" w:space="0" w:color="auto"/>
            <w:left w:val="none" w:sz="0" w:space="0" w:color="auto"/>
            <w:bottom w:val="none" w:sz="0" w:space="0" w:color="auto"/>
            <w:right w:val="none" w:sz="0" w:space="0" w:color="auto"/>
          </w:divBdr>
        </w:div>
        <w:div w:id="887640932">
          <w:marLeft w:val="480"/>
          <w:marRight w:val="0"/>
          <w:marTop w:val="0"/>
          <w:marBottom w:val="0"/>
          <w:divBdr>
            <w:top w:val="none" w:sz="0" w:space="0" w:color="auto"/>
            <w:left w:val="none" w:sz="0" w:space="0" w:color="auto"/>
            <w:bottom w:val="none" w:sz="0" w:space="0" w:color="auto"/>
            <w:right w:val="none" w:sz="0" w:space="0" w:color="auto"/>
          </w:divBdr>
        </w:div>
        <w:div w:id="1389840468">
          <w:marLeft w:val="480"/>
          <w:marRight w:val="0"/>
          <w:marTop w:val="0"/>
          <w:marBottom w:val="0"/>
          <w:divBdr>
            <w:top w:val="none" w:sz="0" w:space="0" w:color="auto"/>
            <w:left w:val="none" w:sz="0" w:space="0" w:color="auto"/>
            <w:bottom w:val="none" w:sz="0" w:space="0" w:color="auto"/>
            <w:right w:val="none" w:sz="0" w:space="0" w:color="auto"/>
          </w:divBdr>
        </w:div>
        <w:div w:id="1844977937">
          <w:marLeft w:val="480"/>
          <w:marRight w:val="0"/>
          <w:marTop w:val="0"/>
          <w:marBottom w:val="0"/>
          <w:divBdr>
            <w:top w:val="none" w:sz="0" w:space="0" w:color="auto"/>
            <w:left w:val="none" w:sz="0" w:space="0" w:color="auto"/>
            <w:bottom w:val="none" w:sz="0" w:space="0" w:color="auto"/>
            <w:right w:val="none" w:sz="0" w:space="0" w:color="auto"/>
          </w:divBdr>
        </w:div>
        <w:div w:id="674310203">
          <w:marLeft w:val="480"/>
          <w:marRight w:val="0"/>
          <w:marTop w:val="0"/>
          <w:marBottom w:val="0"/>
          <w:divBdr>
            <w:top w:val="none" w:sz="0" w:space="0" w:color="auto"/>
            <w:left w:val="none" w:sz="0" w:space="0" w:color="auto"/>
            <w:bottom w:val="none" w:sz="0" w:space="0" w:color="auto"/>
            <w:right w:val="none" w:sz="0" w:space="0" w:color="auto"/>
          </w:divBdr>
        </w:div>
        <w:div w:id="1852865526">
          <w:marLeft w:val="480"/>
          <w:marRight w:val="0"/>
          <w:marTop w:val="0"/>
          <w:marBottom w:val="0"/>
          <w:divBdr>
            <w:top w:val="none" w:sz="0" w:space="0" w:color="auto"/>
            <w:left w:val="none" w:sz="0" w:space="0" w:color="auto"/>
            <w:bottom w:val="none" w:sz="0" w:space="0" w:color="auto"/>
            <w:right w:val="none" w:sz="0" w:space="0" w:color="auto"/>
          </w:divBdr>
        </w:div>
        <w:div w:id="1171411306">
          <w:marLeft w:val="480"/>
          <w:marRight w:val="0"/>
          <w:marTop w:val="0"/>
          <w:marBottom w:val="0"/>
          <w:divBdr>
            <w:top w:val="none" w:sz="0" w:space="0" w:color="auto"/>
            <w:left w:val="none" w:sz="0" w:space="0" w:color="auto"/>
            <w:bottom w:val="none" w:sz="0" w:space="0" w:color="auto"/>
            <w:right w:val="none" w:sz="0" w:space="0" w:color="auto"/>
          </w:divBdr>
        </w:div>
        <w:div w:id="1571304675">
          <w:marLeft w:val="480"/>
          <w:marRight w:val="0"/>
          <w:marTop w:val="0"/>
          <w:marBottom w:val="0"/>
          <w:divBdr>
            <w:top w:val="none" w:sz="0" w:space="0" w:color="auto"/>
            <w:left w:val="none" w:sz="0" w:space="0" w:color="auto"/>
            <w:bottom w:val="none" w:sz="0" w:space="0" w:color="auto"/>
            <w:right w:val="none" w:sz="0" w:space="0" w:color="auto"/>
          </w:divBdr>
        </w:div>
        <w:div w:id="1942257296">
          <w:marLeft w:val="480"/>
          <w:marRight w:val="0"/>
          <w:marTop w:val="0"/>
          <w:marBottom w:val="0"/>
          <w:divBdr>
            <w:top w:val="none" w:sz="0" w:space="0" w:color="auto"/>
            <w:left w:val="none" w:sz="0" w:space="0" w:color="auto"/>
            <w:bottom w:val="none" w:sz="0" w:space="0" w:color="auto"/>
            <w:right w:val="none" w:sz="0" w:space="0" w:color="auto"/>
          </w:divBdr>
        </w:div>
        <w:div w:id="106394463">
          <w:marLeft w:val="480"/>
          <w:marRight w:val="0"/>
          <w:marTop w:val="0"/>
          <w:marBottom w:val="0"/>
          <w:divBdr>
            <w:top w:val="none" w:sz="0" w:space="0" w:color="auto"/>
            <w:left w:val="none" w:sz="0" w:space="0" w:color="auto"/>
            <w:bottom w:val="none" w:sz="0" w:space="0" w:color="auto"/>
            <w:right w:val="none" w:sz="0" w:space="0" w:color="auto"/>
          </w:divBdr>
        </w:div>
        <w:div w:id="490607477">
          <w:marLeft w:val="480"/>
          <w:marRight w:val="0"/>
          <w:marTop w:val="0"/>
          <w:marBottom w:val="0"/>
          <w:divBdr>
            <w:top w:val="none" w:sz="0" w:space="0" w:color="auto"/>
            <w:left w:val="none" w:sz="0" w:space="0" w:color="auto"/>
            <w:bottom w:val="none" w:sz="0" w:space="0" w:color="auto"/>
            <w:right w:val="none" w:sz="0" w:space="0" w:color="auto"/>
          </w:divBdr>
        </w:div>
        <w:div w:id="1980499494">
          <w:marLeft w:val="480"/>
          <w:marRight w:val="0"/>
          <w:marTop w:val="0"/>
          <w:marBottom w:val="0"/>
          <w:divBdr>
            <w:top w:val="none" w:sz="0" w:space="0" w:color="auto"/>
            <w:left w:val="none" w:sz="0" w:space="0" w:color="auto"/>
            <w:bottom w:val="none" w:sz="0" w:space="0" w:color="auto"/>
            <w:right w:val="none" w:sz="0" w:space="0" w:color="auto"/>
          </w:divBdr>
        </w:div>
        <w:div w:id="1932816765">
          <w:marLeft w:val="480"/>
          <w:marRight w:val="0"/>
          <w:marTop w:val="0"/>
          <w:marBottom w:val="0"/>
          <w:divBdr>
            <w:top w:val="none" w:sz="0" w:space="0" w:color="auto"/>
            <w:left w:val="none" w:sz="0" w:space="0" w:color="auto"/>
            <w:bottom w:val="none" w:sz="0" w:space="0" w:color="auto"/>
            <w:right w:val="none" w:sz="0" w:space="0" w:color="auto"/>
          </w:divBdr>
        </w:div>
        <w:div w:id="1670988147">
          <w:marLeft w:val="480"/>
          <w:marRight w:val="0"/>
          <w:marTop w:val="0"/>
          <w:marBottom w:val="0"/>
          <w:divBdr>
            <w:top w:val="none" w:sz="0" w:space="0" w:color="auto"/>
            <w:left w:val="none" w:sz="0" w:space="0" w:color="auto"/>
            <w:bottom w:val="none" w:sz="0" w:space="0" w:color="auto"/>
            <w:right w:val="none" w:sz="0" w:space="0" w:color="auto"/>
          </w:divBdr>
        </w:div>
        <w:div w:id="2099057226">
          <w:marLeft w:val="480"/>
          <w:marRight w:val="0"/>
          <w:marTop w:val="0"/>
          <w:marBottom w:val="0"/>
          <w:divBdr>
            <w:top w:val="none" w:sz="0" w:space="0" w:color="auto"/>
            <w:left w:val="none" w:sz="0" w:space="0" w:color="auto"/>
            <w:bottom w:val="none" w:sz="0" w:space="0" w:color="auto"/>
            <w:right w:val="none" w:sz="0" w:space="0" w:color="auto"/>
          </w:divBdr>
        </w:div>
        <w:div w:id="767964108">
          <w:marLeft w:val="480"/>
          <w:marRight w:val="0"/>
          <w:marTop w:val="0"/>
          <w:marBottom w:val="0"/>
          <w:divBdr>
            <w:top w:val="none" w:sz="0" w:space="0" w:color="auto"/>
            <w:left w:val="none" w:sz="0" w:space="0" w:color="auto"/>
            <w:bottom w:val="none" w:sz="0" w:space="0" w:color="auto"/>
            <w:right w:val="none" w:sz="0" w:space="0" w:color="auto"/>
          </w:divBdr>
        </w:div>
        <w:div w:id="1006590475">
          <w:marLeft w:val="480"/>
          <w:marRight w:val="0"/>
          <w:marTop w:val="0"/>
          <w:marBottom w:val="0"/>
          <w:divBdr>
            <w:top w:val="none" w:sz="0" w:space="0" w:color="auto"/>
            <w:left w:val="none" w:sz="0" w:space="0" w:color="auto"/>
            <w:bottom w:val="none" w:sz="0" w:space="0" w:color="auto"/>
            <w:right w:val="none" w:sz="0" w:space="0" w:color="auto"/>
          </w:divBdr>
        </w:div>
        <w:div w:id="185213500">
          <w:marLeft w:val="480"/>
          <w:marRight w:val="0"/>
          <w:marTop w:val="0"/>
          <w:marBottom w:val="0"/>
          <w:divBdr>
            <w:top w:val="none" w:sz="0" w:space="0" w:color="auto"/>
            <w:left w:val="none" w:sz="0" w:space="0" w:color="auto"/>
            <w:bottom w:val="none" w:sz="0" w:space="0" w:color="auto"/>
            <w:right w:val="none" w:sz="0" w:space="0" w:color="auto"/>
          </w:divBdr>
        </w:div>
        <w:div w:id="1550264346">
          <w:marLeft w:val="480"/>
          <w:marRight w:val="0"/>
          <w:marTop w:val="0"/>
          <w:marBottom w:val="0"/>
          <w:divBdr>
            <w:top w:val="none" w:sz="0" w:space="0" w:color="auto"/>
            <w:left w:val="none" w:sz="0" w:space="0" w:color="auto"/>
            <w:bottom w:val="none" w:sz="0" w:space="0" w:color="auto"/>
            <w:right w:val="none" w:sz="0" w:space="0" w:color="auto"/>
          </w:divBdr>
        </w:div>
        <w:div w:id="109670564">
          <w:marLeft w:val="480"/>
          <w:marRight w:val="0"/>
          <w:marTop w:val="0"/>
          <w:marBottom w:val="0"/>
          <w:divBdr>
            <w:top w:val="none" w:sz="0" w:space="0" w:color="auto"/>
            <w:left w:val="none" w:sz="0" w:space="0" w:color="auto"/>
            <w:bottom w:val="none" w:sz="0" w:space="0" w:color="auto"/>
            <w:right w:val="none" w:sz="0" w:space="0" w:color="auto"/>
          </w:divBdr>
        </w:div>
        <w:div w:id="1832674946">
          <w:marLeft w:val="480"/>
          <w:marRight w:val="0"/>
          <w:marTop w:val="0"/>
          <w:marBottom w:val="0"/>
          <w:divBdr>
            <w:top w:val="none" w:sz="0" w:space="0" w:color="auto"/>
            <w:left w:val="none" w:sz="0" w:space="0" w:color="auto"/>
            <w:bottom w:val="none" w:sz="0" w:space="0" w:color="auto"/>
            <w:right w:val="none" w:sz="0" w:space="0" w:color="auto"/>
          </w:divBdr>
        </w:div>
      </w:divsChild>
    </w:div>
    <w:div w:id="768769903">
      <w:bodyDiv w:val="1"/>
      <w:marLeft w:val="0"/>
      <w:marRight w:val="0"/>
      <w:marTop w:val="0"/>
      <w:marBottom w:val="0"/>
      <w:divBdr>
        <w:top w:val="none" w:sz="0" w:space="0" w:color="auto"/>
        <w:left w:val="none" w:sz="0" w:space="0" w:color="auto"/>
        <w:bottom w:val="none" w:sz="0" w:space="0" w:color="auto"/>
        <w:right w:val="none" w:sz="0" w:space="0" w:color="auto"/>
      </w:divBdr>
    </w:div>
    <w:div w:id="769862530">
      <w:bodyDiv w:val="1"/>
      <w:marLeft w:val="0"/>
      <w:marRight w:val="0"/>
      <w:marTop w:val="0"/>
      <w:marBottom w:val="0"/>
      <w:divBdr>
        <w:top w:val="none" w:sz="0" w:space="0" w:color="auto"/>
        <w:left w:val="none" w:sz="0" w:space="0" w:color="auto"/>
        <w:bottom w:val="none" w:sz="0" w:space="0" w:color="auto"/>
        <w:right w:val="none" w:sz="0" w:space="0" w:color="auto"/>
      </w:divBdr>
      <w:divsChild>
        <w:div w:id="430005185">
          <w:marLeft w:val="480"/>
          <w:marRight w:val="0"/>
          <w:marTop w:val="0"/>
          <w:marBottom w:val="0"/>
          <w:divBdr>
            <w:top w:val="none" w:sz="0" w:space="0" w:color="auto"/>
            <w:left w:val="none" w:sz="0" w:space="0" w:color="auto"/>
            <w:bottom w:val="none" w:sz="0" w:space="0" w:color="auto"/>
            <w:right w:val="none" w:sz="0" w:space="0" w:color="auto"/>
          </w:divBdr>
        </w:div>
        <w:div w:id="420416827">
          <w:marLeft w:val="480"/>
          <w:marRight w:val="0"/>
          <w:marTop w:val="0"/>
          <w:marBottom w:val="0"/>
          <w:divBdr>
            <w:top w:val="none" w:sz="0" w:space="0" w:color="auto"/>
            <w:left w:val="none" w:sz="0" w:space="0" w:color="auto"/>
            <w:bottom w:val="none" w:sz="0" w:space="0" w:color="auto"/>
            <w:right w:val="none" w:sz="0" w:space="0" w:color="auto"/>
          </w:divBdr>
        </w:div>
      </w:divsChild>
    </w:div>
    <w:div w:id="776602009">
      <w:bodyDiv w:val="1"/>
      <w:marLeft w:val="0"/>
      <w:marRight w:val="0"/>
      <w:marTop w:val="0"/>
      <w:marBottom w:val="0"/>
      <w:divBdr>
        <w:top w:val="none" w:sz="0" w:space="0" w:color="auto"/>
        <w:left w:val="none" w:sz="0" w:space="0" w:color="auto"/>
        <w:bottom w:val="none" w:sz="0" w:space="0" w:color="auto"/>
        <w:right w:val="none" w:sz="0" w:space="0" w:color="auto"/>
      </w:divBdr>
      <w:divsChild>
        <w:div w:id="44914169">
          <w:marLeft w:val="480"/>
          <w:marRight w:val="0"/>
          <w:marTop w:val="0"/>
          <w:marBottom w:val="0"/>
          <w:divBdr>
            <w:top w:val="none" w:sz="0" w:space="0" w:color="auto"/>
            <w:left w:val="none" w:sz="0" w:space="0" w:color="auto"/>
            <w:bottom w:val="none" w:sz="0" w:space="0" w:color="auto"/>
            <w:right w:val="none" w:sz="0" w:space="0" w:color="auto"/>
          </w:divBdr>
        </w:div>
        <w:div w:id="1704282669">
          <w:marLeft w:val="480"/>
          <w:marRight w:val="0"/>
          <w:marTop w:val="0"/>
          <w:marBottom w:val="0"/>
          <w:divBdr>
            <w:top w:val="none" w:sz="0" w:space="0" w:color="auto"/>
            <w:left w:val="none" w:sz="0" w:space="0" w:color="auto"/>
            <w:bottom w:val="none" w:sz="0" w:space="0" w:color="auto"/>
            <w:right w:val="none" w:sz="0" w:space="0" w:color="auto"/>
          </w:divBdr>
        </w:div>
        <w:div w:id="851335421">
          <w:marLeft w:val="480"/>
          <w:marRight w:val="0"/>
          <w:marTop w:val="0"/>
          <w:marBottom w:val="0"/>
          <w:divBdr>
            <w:top w:val="none" w:sz="0" w:space="0" w:color="auto"/>
            <w:left w:val="none" w:sz="0" w:space="0" w:color="auto"/>
            <w:bottom w:val="none" w:sz="0" w:space="0" w:color="auto"/>
            <w:right w:val="none" w:sz="0" w:space="0" w:color="auto"/>
          </w:divBdr>
        </w:div>
        <w:div w:id="82578022">
          <w:marLeft w:val="480"/>
          <w:marRight w:val="0"/>
          <w:marTop w:val="0"/>
          <w:marBottom w:val="0"/>
          <w:divBdr>
            <w:top w:val="none" w:sz="0" w:space="0" w:color="auto"/>
            <w:left w:val="none" w:sz="0" w:space="0" w:color="auto"/>
            <w:bottom w:val="none" w:sz="0" w:space="0" w:color="auto"/>
            <w:right w:val="none" w:sz="0" w:space="0" w:color="auto"/>
          </w:divBdr>
        </w:div>
        <w:div w:id="1897275560">
          <w:marLeft w:val="480"/>
          <w:marRight w:val="0"/>
          <w:marTop w:val="0"/>
          <w:marBottom w:val="0"/>
          <w:divBdr>
            <w:top w:val="none" w:sz="0" w:space="0" w:color="auto"/>
            <w:left w:val="none" w:sz="0" w:space="0" w:color="auto"/>
            <w:bottom w:val="none" w:sz="0" w:space="0" w:color="auto"/>
            <w:right w:val="none" w:sz="0" w:space="0" w:color="auto"/>
          </w:divBdr>
        </w:div>
        <w:div w:id="1544370814">
          <w:marLeft w:val="480"/>
          <w:marRight w:val="0"/>
          <w:marTop w:val="0"/>
          <w:marBottom w:val="0"/>
          <w:divBdr>
            <w:top w:val="none" w:sz="0" w:space="0" w:color="auto"/>
            <w:left w:val="none" w:sz="0" w:space="0" w:color="auto"/>
            <w:bottom w:val="none" w:sz="0" w:space="0" w:color="auto"/>
            <w:right w:val="none" w:sz="0" w:space="0" w:color="auto"/>
          </w:divBdr>
        </w:div>
        <w:div w:id="98568923">
          <w:marLeft w:val="480"/>
          <w:marRight w:val="0"/>
          <w:marTop w:val="0"/>
          <w:marBottom w:val="0"/>
          <w:divBdr>
            <w:top w:val="none" w:sz="0" w:space="0" w:color="auto"/>
            <w:left w:val="none" w:sz="0" w:space="0" w:color="auto"/>
            <w:bottom w:val="none" w:sz="0" w:space="0" w:color="auto"/>
            <w:right w:val="none" w:sz="0" w:space="0" w:color="auto"/>
          </w:divBdr>
        </w:div>
        <w:div w:id="254023983">
          <w:marLeft w:val="480"/>
          <w:marRight w:val="0"/>
          <w:marTop w:val="0"/>
          <w:marBottom w:val="0"/>
          <w:divBdr>
            <w:top w:val="none" w:sz="0" w:space="0" w:color="auto"/>
            <w:left w:val="none" w:sz="0" w:space="0" w:color="auto"/>
            <w:bottom w:val="none" w:sz="0" w:space="0" w:color="auto"/>
            <w:right w:val="none" w:sz="0" w:space="0" w:color="auto"/>
          </w:divBdr>
        </w:div>
      </w:divsChild>
    </w:div>
    <w:div w:id="778793778">
      <w:bodyDiv w:val="1"/>
      <w:marLeft w:val="0"/>
      <w:marRight w:val="0"/>
      <w:marTop w:val="0"/>
      <w:marBottom w:val="0"/>
      <w:divBdr>
        <w:top w:val="none" w:sz="0" w:space="0" w:color="auto"/>
        <w:left w:val="none" w:sz="0" w:space="0" w:color="auto"/>
        <w:bottom w:val="none" w:sz="0" w:space="0" w:color="auto"/>
        <w:right w:val="none" w:sz="0" w:space="0" w:color="auto"/>
      </w:divBdr>
    </w:div>
    <w:div w:id="783311020">
      <w:bodyDiv w:val="1"/>
      <w:marLeft w:val="0"/>
      <w:marRight w:val="0"/>
      <w:marTop w:val="0"/>
      <w:marBottom w:val="0"/>
      <w:divBdr>
        <w:top w:val="none" w:sz="0" w:space="0" w:color="auto"/>
        <w:left w:val="none" w:sz="0" w:space="0" w:color="auto"/>
        <w:bottom w:val="none" w:sz="0" w:space="0" w:color="auto"/>
        <w:right w:val="none" w:sz="0" w:space="0" w:color="auto"/>
      </w:divBdr>
    </w:div>
    <w:div w:id="800078037">
      <w:bodyDiv w:val="1"/>
      <w:marLeft w:val="0"/>
      <w:marRight w:val="0"/>
      <w:marTop w:val="0"/>
      <w:marBottom w:val="0"/>
      <w:divBdr>
        <w:top w:val="none" w:sz="0" w:space="0" w:color="auto"/>
        <w:left w:val="none" w:sz="0" w:space="0" w:color="auto"/>
        <w:bottom w:val="none" w:sz="0" w:space="0" w:color="auto"/>
        <w:right w:val="none" w:sz="0" w:space="0" w:color="auto"/>
      </w:divBdr>
    </w:div>
    <w:div w:id="802188917">
      <w:bodyDiv w:val="1"/>
      <w:marLeft w:val="0"/>
      <w:marRight w:val="0"/>
      <w:marTop w:val="0"/>
      <w:marBottom w:val="0"/>
      <w:divBdr>
        <w:top w:val="none" w:sz="0" w:space="0" w:color="auto"/>
        <w:left w:val="none" w:sz="0" w:space="0" w:color="auto"/>
        <w:bottom w:val="none" w:sz="0" w:space="0" w:color="auto"/>
        <w:right w:val="none" w:sz="0" w:space="0" w:color="auto"/>
      </w:divBdr>
      <w:divsChild>
        <w:div w:id="589697927">
          <w:marLeft w:val="480"/>
          <w:marRight w:val="0"/>
          <w:marTop w:val="0"/>
          <w:marBottom w:val="0"/>
          <w:divBdr>
            <w:top w:val="none" w:sz="0" w:space="0" w:color="auto"/>
            <w:left w:val="none" w:sz="0" w:space="0" w:color="auto"/>
            <w:bottom w:val="none" w:sz="0" w:space="0" w:color="auto"/>
            <w:right w:val="none" w:sz="0" w:space="0" w:color="auto"/>
          </w:divBdr>
        </w:div>
        <w:div w:id="515995669">
          <w:marLeft w:val="480"/>
          <w:marRight w:val="0"/>
          <w:marTop w:val="0"/>
          <w:marBottom w:val="0"/>
          <w:divBdr>
            <w:top w:val="none" w:sz="0" w:space="0" w:color="auto"/>
            <w:left w:val="none" w:sz="0" w:space="0" w:color="auto"/>
            <w:bottom w:val="none" w:sz="0" w:space="0" w:color="auto"/>
            <w:right w:val="none" w:sz="0" w:space="0" w:color="auto"/>
          </w:divBdr>
        </w:div>
        <w:div w:id="1843158025">
          <w:marLeft w:val="480"/>
          <w:marRight w:val="0"/>
          <w:marTop w:val="0"/>
          <w:marBottom w:val="0"/>
          <w:divBdr>
            <w:top w:val="none" w:sz="0" w:space="0" w:color="auto"/>
            <w:left w:val="none" w:sz="0" w:space="0" w:color="auto"/>
            <w:bottom w:val="none" w:sz="0" w:space="0" w:color="auto"/>
            <w:right w:val="none" w:sz="0" w:space="0" w:color="auto"/>
          </w:divBdr>
        </w:div>
        <w:div w:id="1924103565">
          <w:marLeft w:val="480"/>
          <w:marRight w:val="0"/>
          <w:marTop w:val="0"/>
          <w:marBottom w:val="0"/>
          <w:divBdr>
            <w:top w:val="none" w:sz="0" w:space="0" w:color="auto"/>
            <w:left w:val="none" w:sz="0" w:space="0" w:color="auto"/>
            <w:bottom w:val="none" w:sz="0" w:space="0" w:color="auto"/>
            <w:right w:val="none" w:sz="0" w:space="0" w:color="auto"/>
          </w:divBdr>
        </w:div>
        <w:div w:id="1190215710">
          <w:marLeft w:val="480"/>
          <w:marRight w:val="0"/>
          <w:marTop w:val="0"/>
          <w:marBottom w:val="0"/>
          <w:divBdr>
            <w:top w:val="none" w:sz="0" w:space="0" w:color="auto"/>
            <w:left w:val="none" w:sz="0" w:space="0" w:color="auto"/>
            <w:bottom w:val="none" w:sz="0" w:space="0" w:color="auto"/>
            <w:right w:val="none" w:sz="0" w:space="0" w:color="auto"/>
          </w:divBdr>
        </w:div>
        <w:div w:id="1259098089">
          <w:marLeft w:val="480"/>
          <w:marRight w:val="0"/>
          <w:marTop w:val="0"/>
          <w:marBottom w:val="0"/>
          <w:divBdr>
            <w:top w:val="none" w:sz="0" w:space="0" w:color="auto"/>
            <w:left w:val="none" w:sz="0" w:space="0" w:color="auto"/>
            <w:bottom w:val="none" w:sz="0" w:space="0" w:color="auto"/>
            <w:right w:val="none" w:sz="0" w:space="0" w:color="auto"/>
          </w:divBdr>
        </w:div>
        <w:div w:id="978731706">
          <w:marLeft w:val="480"/>
          <w:marRight w:val="0"/>
          <w:marTop w:val="0"/>
          <w:marBottom w:val="0"/>
          <w:divBdr>
            <w:top w:val="none" w:sz="0" w:space="0" w:color="auto"/>
            <w:left w:val="none" w:sz="0" w:space="0" w:color="auto"/>
            <w:bottom w:val="none" w:sz="0" w:space="0" w:color="auto"/>
            <w:right w:val="none" w:sz="0" w:space="0" w:color="auto"/>
          </w:divBdr>
        </w:div>
        <w:div w:id="1828354371">
          <w:marLeft w:val="480"/>
          <w:marRight w:val="0"/>
          <w:marTop w:val="0"/>
          <w:marBottom w:val="0"/>
          <w:divBdr>
            <w:top w:val="none" w:sz="0" w:space="0" w:color="auto"/>
            <w:left w:val="none" w:sz="0" w:space="0" w:color="auto"/>
            <w:bottom w:val="none" w:sz="0" w:space="0" w:color="auto"/>
            <w:right w:val="none" w:sz="0" w:space="0" w:color="auto"/>
          </w:divBdr>
        </w:div>
      </w:divsChild>
    </w:div>
    <w:div w:id="807210005">
      <w:bodyDiv w:val="1"/>
      <w:marLeft w:val="0"/>
      <w:marRight w:val="0"/>
      <w:marTop w:val="0"/>
      <w:marBottom w:val="0"/>
      <w:divBdr>
        <w:top w:val="none" w:sz="0" w:space="0" w:color="auto"/>
        <w:left w:val="none" w:sz="0" w:space="0" w:color="auto"/>
        <w:bottom w:val="none" w:sz="0" w:space="0" w:color="auto"/>
        <w:right w:val="none" w:sz="0" w:space="0" w:color="auto"/>
      </w:divBdr>
      <w:divsChild>
        <w:div w:id="1855263164">
          <w:marLeft w:val="480"/>
          <w:marRight w:val="0"/>
          <w:marTop w:val="0"/>
          <w:marBottom w:val="0"/>
          <w:divBdr>
            <w:top w:val="none" w:sz="0" w:space="0" w:color="auto"/>
            <w:left w:val="none" w:sz="0" w:space="0" w:color="auto"/>
            <w:bottom w:val="none" w:sz="0" w:space="0" w:color="auto"/>
            <w:right w:val="none" w:sz="0" w:space="0" w:color="auto"/>
          </w:divBdr>
        </w:div>
        <w:div w:id="1692755418">
          <w:marLeft w:val="480"/>
          <w:marRight w:val="0"/>
          <w:marTop w:val="0"/>
          <w:marBottom w:val="0"/>
          <w:divBdr>
            <w:top w:val="none" w:sz="0" w:space="0" w:color="auto"/>
            <w:left w:val="none" w:sz="0" w:space="0" w:color="auto"/>
            <w:bottom w:val="none" w:sz="0" w:space="0" w:color="auto"/>
            <w:right w:val="none" w:sz="0" w:space="0" w:color="auto"/>
          </w:divBdr>
        </w:div>
        <w:div w:id="147989546">
          <w:marLeft w:val="480"/>
          <w:marRight w:val="0"/>
          <w:marTop w:val="0"/>
          <w:marBottom w:val="0"/>
          <w:divBdr>
            <w:top w:val="none" w:sz="0" w:space="0" w:color="auto"/>
            <w:left w:val="none" w:sz="0" w:space="0" w:color="auto"/>
            <w:bottom w:val="none" w:sz="0" w:space="0" w:color="auto"/>
            <w:right w:val="none" w:sz="0" w:space="0" w:color="auto"/>
          </w:divBdr>
        </w:div>
        <w:div w:id="1905990653">
          <w:marLeft w:val="480"/>
          <w:marRight w:val="0"/>
          <w:marTop w:val="0"/>
          <w:marBottom w:val="0"/>
          <w:divBdr>
            <w:top w:val="none" w:sz="0" w:space="0" w:color="auto"/>
            <w:left w:val="none" w:sz="0" w:space="0" w:color="auto"/>
            <w:bottom w:val="none" w:sz="0" w:space="0" w:color="auto"/>
            <w:right w:val="none" w:sz="0" w:space="0" w:color="auto"/>
          </w:divBdr>
        </w:div>
        <w:div w:id="1111053956">
          <w:marLeft w:val="480"/>
          <w:marRight w:val="0"/>
          <w:marTop w:val="0"/>
          <w:marBottom w:val="0"/>
          <w:divBdr>
            <w:top w:val="none" w:sz="0" w:space="0" w:color="auto"/>
            <w:left w:val="none" w:sz="0" w:space="0" w:color="auto"/>
            <w:bottom w:val="none" w:sz="0" w:space="0" w:color="auto"/>
            <w:right w:val="none" w:sz="0" w:space="0" w:color="auto"/>
          </w:divBdr>
        </w:div>
      </w:divsChild>
    </w:div>
    <w:div w:id="809398017">
      <w:bodyDiv w:val="1"/>
      <w:marLeft w:val="0"/>
      <w:marRight w:val="0"/>
      <w:marTop w:val="0"/>
      <w:marBottom w:val="0"/>
      <w:divBdr>
        <w:top w:val="none" w:sz="0" w:space="0" w:color="auto"/>
        <w:left w:val="none" w:sz="0" w:space="0" w:color="auto"/>
        <w:bottom w:val="none" w:sz="0" w:space="0" w:color="auto"/>
        <w:right w:val="none" w:sz="0" w:space="0" w:color="auto"/>
      </w:divBdr>
    </w:div>
    <w:div w:id="810174847">
      <w:bodyDiv w:val="1"/>
      <w:marLeft w:val="0"/>
      <w:marRight w:val="0"/>
      <w:marTop w:val="0"/>
      <w:marBottom w:val="0"/>
      <w:divBdr>
        <w:top w:val="none" w:sz="0" w:space="0" w:color="auto"/>
        <w:left w:val="none" w:sz="0" w:space="0" w:color="auto"/>
        <w:bottom w:val="none" w:sz="0" w:space="0" w:color="auto"/>
        <w:right w:val="none" w:sz="0" w:space="0" w:color="auto"/>
      </w:divBdr>
    </w:div>
    <w:div w:id="813988428">
      <w:bodyDiv w:val="1"/>
      <w:marLeft w:val="0"/>
      <w:marRight w:val="0"/>
      <w:marTop w:val="0"/>
      <w:marBottom w:val="0"/>
      <w:divBdr>
        <w:top w:val="none" w:sz="0" w:space="0" w:color="auto"/>
        <w:left w:val="none" w:sz="0" w:space="0" w:color="auto"/>
        <w:bottom w:val="none" w:sz="0" w:space="0" w:color="auto"/>
        <w:right w:val="none" w:sz="0" w:space="0" w:color="auto"/>
      </w:divBdr>
    </w:div>
    <w:div w:id="814640316">
      <w:bodyDiv w:val="1"/>
      <w:marLeft w:val="0"/>
      <w:marRight w:val="0"/>
      <w:marTop w:val="0"/>
      <w:marBottom w:val="0"/>
      <w:divBdr>
        <w:top w:val="none" w:sz="0" w:space="0" w:color="auto"/>
        <w:left w:val="none" w:sz="0" w:space="0" w:color="auto"/>
        <w:bottom w:val="none" w:sz="0" w:space="0" w:color="auto"/>
        <w:right w:val="none" w:sz="0" w:space="0" w:color="auto"/>
      </w:divBdr>
    </w:div>
    <w:div w:id="819074254">
      <w:bodyDiv w:val="1"/>
      <w:marLeft w:val="0"/>
      <w:marRight w:val="0"/>
      <w:marTop w:val="0"/>
      <w:marBottom w:val="0"/>
      <w:divBdr>
        <w:top w:val="none" w:sz="0" w:space="0" w:color="auto"/>
        <w:left w:val="none" w:sz="0" w:space="0" w:color="auto"/>
        <w:bottom w:val="none" w:sz="0" w:space="0" w:color="auto"/>
        <w:right w:val="none" w:sz="0" w:space="0" w:color="auto"/>
      </w:divBdr>
    </w:div>
    <w:div w:id="819082142">
      <w:bodyDiv w:val="1"/>
      <w:marLeft w:val="0"/>
      <w:marRight w:val="0"/>
      <w:marTop w:val="0"/>
      <w:marBottom w:val="0"/>
      <w:divBdr>
        <w:top w:val="none" w:sz="0" w:space="0" w:color="auto"/>
        <w:left w:val="none" w:sz="0" w:space="0" w:color="auto"/>
        <w:bottom w:val="none" w:sz="0" w:space="0" w:color="auto"/>
        <w:right w:val="none" w:sz="0" w:space="0" w:color="auto"/>
      </w:divBdr>
    </w:div>
    <w:div w:id="820344277">
      <w:bodyDiv w:val="1"/>
      <w:marLeft w:val="0"/>
      <w:marRight w:val="0"/>
      <w:marTop w:val="0"/>
      <w:marBottom w:val="0"/>
      <w:divBdr>
        <w:top w:val="none" w:sz="0" w:space="0" w:color="auto"/>
        <w:left w:val="none" w:sz="0" w:space="0" w:color="auto"/>
        <w:bottom w:val="none" w:sz="0" w:space="0" w:color="auto"/>
        <w:right w:val="none" w:sz="0" w:space="0" w:color="auto"/>
      </w:divBdr>
      <w:divsChild>
        <w:div w:id="2056656327">
          <w:marLeft w:val="480"/>
          <w:marRight w:val="0"/>
          <w:marTop w:val="0"/>
          <w:marBottom w:val="0"/>
          <w:divBdr>
            <w:top w:val="none" w:sz="0" w:space="0" w:color="auto"/>
            <w:left w:val="none" w:sz="0" w:space="0" w:color="auto"/>
            <w:bottom w:val="none" w:sz="0" w:space="0" w:color="auto"/>
            <w:right w:val="none" w:sz="0" w:space="0" w:color="auto"/>
          </w:divBdr>
        </w:div>
        <w:div w:id="54669845">
          <w:marLeft w:val="480"/>
          <w:marRight w:val="0"/>
          <w:marTop w:val="0"/>
          <w:marBottom w:val="0"/>
          <w:divBdr>
            <w:top w:val="none" w:sz="0" w:space="0" w:color="auto"/>
            <w:left w:val="none" w:sz="0" w:space="0" w:color="auto"/>
            <w:bottom w:val="none" w:sz="0" w:space="0" w:color="auto"/>
            <w:right w:val="none" w:sz="0" w:space="0" w:color="auto"/>
          </w:divBdr>
        </w:div>
        <w:div w:id="1612979719">
          <w:marLeft w:val="480"/>
          <w:marRight w:val="0"/>
          <w:marTop w:val="0"/>
          <w:marBottom w:val="0"/>
          <w:divBdr>
            <w:top w:val="none" w:sz="0" w:space="0" w:color="auto"/>
            <w:left w:val="none" w:sz="0" w:space="0" w:color="auto"/>
            <w:bottom w:val="none" w:sz="0" w:space="0" w:color="auto"/>
            <w:right w:val="none" w:sz="0" w:space="0" w:color="auto"/>
          </w:divBdr>
        </w:div>
        <w:div w:id="1991444077">
          <w:marLeft w:val="480"/>
          <w:marRight w:val="0"/>
          <w:marTop w:val="0"/>
          <w:marBottom w:val="0"/>
          <w:divBdr>
            <w:top w:val="none" w:sz="0" w:space="0" w:color="auto"/>
            <w:left w:val="none" w:sz="0" w:space="0" w:color="auto"/>
            <w:bottom w:val="none" w:sz="0" w:space="0" w:color="auto"/>
            <w:right w:val="none" w:sz="0" w:space="0" w:color="auto"/>
          </w:divBdr>
        </w:div>
        <w:div w:id="302661890">
          <w:marLeft w:val="480"/>
          <w:marRight w:val="0"/>
          <w:marTop w:val="0"/>
          <w:marBottom w:val="0"/>
          <w:divBdr>
            <w:top w:val="none" w:sz="0" w:space="0" w:color="auto"/>
            <w:left w:val="none" w:sz="0" w:space="0" w:color="auto"/>
            <w:bottom w:val="none" w:sz="0" w:space="0" w:color="auto"/>
            <w:right w:val="none" w:sz="0" w:space="0" w:color="auto"/>
          </w:divBdr>
        </w:div>
        <w:div w:id="145434575">
          <w:marLeft w:val="480"/>
          <w:marRight w:val="0"/>
          <w:marTop w:val="0"/>
          <w:marBottom w:val="0"/>
          <w:divBdr>
            <w:top w:val="none" w:sz="0" w:space="0" w:color="auto"/>
            <w:left w:val="none" w:sz="0" w:space="0" w:color="auto"/>
            <w:bottom w:val="none" w:sz="0" w:space="0" w:color="auto"/>
            <w:right w:val="none" w:sz="0" w:space="0" w:color="auto"/>
          </w:divBdr>
        </w:div>
      </w:divsChild>
    </w:div>
    <w:div w:id="822700822">
      <w:bodyDiv w:val="1"/>
      <w:marLeft w:val="0"/>
      <w:marRight w:val="0"/>
      <w:marTop w:val="0"/>
      <w:marBottom w:val="0"/>
      <w:divBdr>
        <w:top w:val="none" w:sz="0" w:space="0" w:color="auto"/>
        <w:left w:val="none" w:sz="0" w:space="0" w:color="auto"/>
        <w:bottom w:val="none" w:sz="0" w:space="0" w:color="auto"/>
        <w:right w:val="none" w:sz="0" w:space="0" w:color="auto"/>
      </w:divBdr>
      <w:divsChild>
        <w:div w:id="1798720390">
          <w:marLeft w:val="480"/>
          <w:marRight w:val="0"/>
          <w:marTop w:val="0"/>
          <w:marBottom w:val="0"/>
          <w:divBdr>
            <w:top w:val="none" w:sz="0" w:space="0" w:color="auto"/>
            <w:left w:val="none" w:sz="0" w:space="0" w:color="auto"/>
            <w:bottom w:val="none" w:sz="0" w:space="0" w:color="auto"/>
            <w:right w:val="none" w:sz="0" w:space="0" w:color="auto"/>
          </w:divBdr>
        </w:div>
        <w:div w:id="2011978109">
          <w:marLeft w:val="480"/>
          <w:marRight w:val="0"/>
          <w:marTop w:val="0"/>
          <w:marBottom w:val="0"/>
          <w:divBdr>
            <w:top w:val="none" w:sz="0" w:space="0" w:color="auto"/>
            <w:left w:val="none" w:sz="0" w:space="0" w:color="auto"/>
            <w:bottom w:val="none" w:sz="0" w:space="0" w:color="auto"/>
            <w:right w:val="none" w:sz="0" w:space="0" w:color="auto"/>
          </w:divBdr>
        </w:div>
        <w:div w:id="1147162886">
          <w:marLeft w:val="480"/>
          <w:marRight w:val="0"/>
          <w:marTop w:val="0"/>
          <w:marBottom w:val="0"/>
          <w:divBdr>
            <w:top w:val="none" w:sz="0" w:space="0" w:color="auto"/>
            <w:left w:val="none" w:sz="0" w:space="0" w:color="auto"/>
            <w:bottom w:val="none" w:sz="0" w:space="0" w:color="auto"/>
            <w:right w:val="none" w:sz="0" w:space="0" w:color="auto"/>
          </w:divBdr>
        </w:div>
        <w:div w:id="2052416814">
          <w:marLeft w:val="480"/>
          <w:marRight w:val="0"/>
          <w:marTop w:val="0"/>
          <w:marBottom w:val="0"/>
          <w:divBdr>
            <w:top w:val="none" w:sz="0" w:space="0" w:color="auto"/>
            <w:left w:val="none" w:sz="0" w:space="0" w:color="auto"/>
            <w:bottom w:val="none" w:sz="0" w:space="0" w:color="auto"/>
            <w:right w:val="none" w:sz="0" w:space="0" w:color="auto"/>
          </w:divBdr>
        </w:div>
        <w:div w:id="859078501">
          <w:marLeft w:val="480"/>
          <w:marRight w:val="0"/>
          <w:marTop w:val="0"/>
          <w:marBottom w:val="0"/>
          <w:divBdr>
            <w:top w:val="none" w:sz="0" w:space="0" w:color="auto"/>
            <w:left w:val="none" w:sz="0" w:space="0" w:color="auto"/>
            <w:bottom w:val="none" w:sz="0" w:space="0" w:color="auto"/>
            <w:right w:val="none" w:sz="0" w:space="0" w:color="auto"/>
          </w:divBdr>
        </w:div>
        <w:div w:id="1645893351">
          <w:marLeft w:val="480"/>
          <w:marRight w:val="0"/>
          <w:marTop w:val="0"/>
          <w:marBottom w:val="0"/>
          <w:divBdr>
            <w:top w:val="none" w:sz="0" w:space="0" w:color="auto"/>
            <w:left w:val="none" w:sz="0" w:space="0" w:color="auto"/>
            <w:bottom w:val="none" w:sz="0" w:space="0" w:color="auto"/>
            <w:right w:val="none" w:sz="0" w:space="0" w:color="auto"/>
          </w:divBdr>
        </w:div>
        <w:div w:id="1995328684">
          <w:marLeft w:val="480"/>
          <w:marRight w:val="0"/>
          <w:marTop w:val="0"/>
          <w:marBottom w:val="0"/>
          <w:divBdr>
            <w:top w:val="none" w:sz="0" w:space="0" w:color="auto"/>
            <w:left w:val="none" w:sz="0" w:space="0" w:color="auto"/>
            <w:bottom w:val="none" w:sz="0" w:space="0" w:color="auto"/>
            <w:right w:val="none" w:sz="0" w:space="0" w:color="auto"/>
          </w:divBdr>
        </w:div>
        <w:div w:id="2039155237">
          <w:marLeft w:val="480"/>
          <w:marRight w:val="0"/>
          <w:marTop w:val="0"/>
          <w:marBottom w:val="0"/>
          <w:divBdr>
            <w:top w:val="none" w:sz="0" w:space="0" w:color="auto"/>
            <w:left w:val="none" w:sz="0" w:space="0" w:color="auto"/>
            <w:bottom w:val="none" w:sz="0" w:space="0" w:color="auto"/>
            <w:right w:val="none" w:sz="0" w:space="0" w:color="auto"/>
          </w:divBdr>
        </w:div>
      </w:divsChild>
    </w:div>
    <w:div w:id="822890510">
      <w:bodyDiv w:val="1"/>
      <w:marLeft w:val="0"/>
      <w:marRight w:val="0"/>
      <w:marTop w:val="0"/>
      <w:marBottom w:val="0"/>
      <w:divBdr>
        <w:top w:val="none" w:sz="0" w:space="0" w:color="auto"/>
        <w:left w:val="none" w:sz="0" w:space="0" w:color="auto"/>
        <w:bottom w:val="none" w:sz="0" w:space="0" w:color="auto"/>
        <w:right w:val="none" w:sz="0" w:space="0" w:color="auto"/>
      </w:divBdr>
    </w:div>
    <w:div w:id="826895073">
      <w:bodyDiv w:val="1"/>
      <w:marLeft w:val="0"/>
      <w:marRight w:val="0"/>
      <w:marTop w:val="0"/>
      <w:marBottom w:val="0"/>
      <w:divBdr>
        <w:top w:val="none" w:sz="0" w:space="0" w:color="auto"/>
        <w:left w:val="none" w:sz="0" w:space="0" w:color="auto"/>
        <w:bottom w:val="none" w:sz="0" w:space="0" w:color="auto"/>
        <w:right w:val="none" w:sz="0" w:space="0" w:color="auto"/>
      </w:divBdr>
    </w:div>
    <w:div w:id="829489944">
      <w:bodyDiv w:val="1"/>
      <w:marLeft w:val="0"/>
      <w:marRight w:val="0"/>
      <w:marTop w:val="0"/>
      <w:marBottom w:val="0"/>
      <w:divBdr>
        <w:top w:val="none" w:sz="0" w:space="0" w:color="auto"/>
        <w:left w:val="none" w:sz="0" w:space="0" w:color="auto"/>
        <w:bottom w:val="none" w:sz="0" w:space="0" w:color="auto"/>
        <w:right w:val="none" w:sz="0" w:space="0" w:color="auto"/>
      </w:divBdr>
    </w:div>
    <w:div w:id="835070610">
      <w:bodyDiv w:val="1"/>
      <w:marLeft w:val="0"/>
      <w:marRight w:val="0"/>
      <w:marTop w:val="0"/>
      <w:marBottom w:val="0"/>
      <w:divBdr>
        <w:top w:val="none" w:sz="0" w:space="0" w:color="auto"/>
        <w:left w:val="none" w:sz="0" w:space="0" w:color="auto"/>
        <w:bottom w:val="none" w:sz="0" w:space="0" w:color="auto"/>
        <w:right w:val="none" w:sz="0" w:space="0" w:color="auto"/>
      </w:divBdr>
    </w:div>
    <w:div w:id="840852334">
      <w:bodyDiv w:val="1"/>
      <w:marLeft w:val="0"/>
      <w:marRight w:val="0"/>
      <w:marTop w:val="0"/>
      <w:marBottom w:val="0"/>
      <w:divBdr>
        <w:top w:val="none" w:sz="0" w:space="0" w:color="auto"/>
        <w:left w:val="none" w:sz="0" w:space="0" w:color="auto"/>
        <w:bottom w:val="none" w:sz="0" w:space="0" w:color="auto"/>
        <w:right w:val="none" w:sz="0" w:space="0" w:color="auto"/>
      </w:divBdr>
    </w:div>
    <w:div w:id="841312411">
      <w:bodyDiv w:val="1"/>
      <w:marLeft w:val="0"/>
      <w:marRight w:val="0"/>
      <w:marTop w:val="0"/>
      <w:marBottom w:val="0"/>
      <w:divBdr>
        <w:top w:val="none" w:sz="0" w:space="0" w:color="auto"/>
        <w:left w:val="none" w:sz="0" w:space="0" w:color="auto"/>
        <w:bottom w:val="none" w:sz="0" w:space="0" w:color="auto"/>
        <w:right w:val="none" w:sz="0" w:space="0" w:color="auto"/>
      </w:divBdr>
    </w:div>
    <w:div w:id="841428052">
      <w:bodyDiv w:val="1"/>
      <w:marLeft w:val="0"/>
      <w:marRight w:val="0"/>
      <w:marTop w:val="0"/>
      <w:marBottom w:val="0"/>
      <w:divBdr>
        <w:top w:val="none" w:sz="0" w:space="0" w:color="auto"/>
        <w:left w:val="none" w:sz="0" w:space="0" w:color="auto"/>
        <w:bottom w:val="none" w:sz="0" w:space="0" w:color="auto"/>
        <w:right w:val="none" w:sz="0" w:space="0" w:color="auto"/>
      </w:divBdr>
    </w:div>
    <w:div w:id="844903032">
      <w:bodyDiv w:val="1"/>
      <w:marLeft w:val="0"/>
      <w:marRight w:val="0"/>
      <w:marTop w:val="0"/>
      <w:marBottom w:val="0"/>
      <w:divBdr>
        <w:top w:val="none" w:sz="0" w:space="0" w:color="auto"/>
        <w:left w:val="none" w:sz="0" w:space="0" w:color="auto"/>
        <w:bottom w:val="none" w:sz="0" w:space="0" w:color="auto"/>
        <w:right w:val="none" w:sz="0" w:space="0" w:color="auto"/>
      </w:divBdr>
      <w:divsChild>
        <w:div w:id="1358507716">
          <w:marLeft w:val="480"/>
          <w:marRight w:val="0"/>
          <w:marTop w:val="0"/>
          <w:marBottom w:val="0"/>
          <w:divBdr>
            <w:top w:val="none" w:sz="0" w:space="0" w:color="auto"/>
            <w:left w:val="none" w:sz="0" w:space="0" w:color="auto"/>
            <w:bottom w:val="none" w:sz="0" w:space="0" w:color="auto"/>
            <w:right w:val="none" w:sz="0" w:space="0" w:color="auto"/>
          </w:divBdr>
        </w:div>
        <w:div w:id="467209328">
          <w:marLeft w:val="480"/>
          <w:marRight w:val="0"/>
          <w:marTop w:val="0"/>
          <w:marBottom w:val="0"/>
          <w:divBdr>
            <w:top w:val="none" w:sz="0" w:space="0" w:color="auto"/>
            <w:left w:val="none" w:sz="0" w:space="0" w:color="auto"/>
            <w:bottom w:val="none" w:sz="0" w:space="0" w:color="auto"/>
            <w:right w:val="none" w:sz="0" w:space="0" w:color="auto"/>
          </w:divBdr>
        </w:div>
        <w:div w:id="591664754">
          <w:marLeft w:val="480"/>
          <w:marRight w:val="0"/>
          <w:marTop w:val="0"/>
          <w:marBottom w:val="0"/>
          <w:divBdr>
            <w:top w:val="none" w:sz="0" w:space="0" w:color="auto"/>
            <w:left w:val="none" w:sz="0" w:space="0" w:color="auto"/>
            <w:bottom w:val="none" w:sz="0" w:space="0" w:color="auto"/>
            <w:right w:val="none" w:sz="0" w:space="0" w:color="auto"/>
          </w:divBdr>
        </w:div>
        <w:div w:id="542597543">
          <w:marLeft w:val="480"/>
          <w:marRight w:val="0"/>
          <w:marTop w:val="0"/>
          <w:marBottom w:val="0"/>
          <w:divBdr>
            <w:top w:val="none" w:sz="0" w:space="0" w:color="auto"/>
            <w:left w:val="none" w:sz="0" w:space="0" w:color="auto"/>
            <w:bottom w:val="none" w:sz="0" w:space="0" w:color="auto"/>
            <w:right w:val="none" w:sz="0" w:space="0" w:color="auto"/>
          </w:divBdr>
        </w:div>
        <w:div w:id="1835140554">
          <w:marLeft w:val="480"/>
          <w:marRight w:val="0"/>
          <w:marTop w:val="0"/>
          <w:marBottom w:val="0"/>
          <w:divBdr>
            <w:top w:val="none" w:sz="0" w:space="0" w:color="auto"/>
            <w:left w:val="none" w:sz="0" w:space="0" w:color="auto"/>
            <w:bottom w:val="none" w:sz="0" w:space="0" w:color="auto"/>
            <w:right w:val="none" w:sz="0" w:space="0" w:color="auto"/>
          </w:divBdr>
        </w:div>
        <w:div w:id="388891611">
          <w:marLeft w:val="480"/>
          <w:marRight w:val="0"/>
          <w:marTop w:val="0"/>
          <w:marBottom w:val="0"/>
          <w:divBdr>
            <w:top w:val="none" w:sz="0" w:space="0" w:color="auto"/>
            <w:left w:val="none" w:sz="0" w:space="0" w:color="auto"/>
            <w:bottom w:val="none" w:sz="0" w:space="0" w:color="auto"/>
            <w:right w:val="none" w:sz="0" w:space="0" w:color="auto"/>
          </w:divBdr>
        </w:div>
        <w:div w:id="1840265850">
          <w:marLeft w:val="480"/>
          <w:marRight w:val="0"/>
          <w:marTop w:val="0"/>
          <w:marBottom w:val="0"/>
          <w:divBdr>
            <w:top w:val="none" w:sz="0" w:space="0" w:color="auto"/>
            <w:left w:val="none" w:sz="0" w:space="0" w:color="auto"/>
            <w:bottom w:val="none" w:sz="0" w:space="0" w:color="auto"/>
            <w:right w:val="none" w:sz="0" w:space="0" w:color="auto"/>
          </w:divBdr>
        </w:div>
        <w:div w:id="2076512651">
          <w:marLeft w:val="480"/>
          <w:marRight w:val="0"/>
          <w:marTop w:val="0"/>
          <w:marBottom w:val="0"/>
          <w:divBdr>
            <w:top w:val="none" w:sz="0" w:space="0" w:color="auto"/>
            <w:left w:val="none" w:sz="0" w:space="0" w:color="auto"/>
            <w:bottom w:val="none" w:sz="0" w:space="0" w:color="auto"/>
            <w:right w:val="none" w:sz="0" w:space="0" w:color="auto"/>
          </w:divBdr>
        </w:div>
        <w:div w:id="457341706">
          <w:marLeft w:val="480"/>
          <w:marRight w:val="0"/>
          <w:marTop w:val="0"/>
          <w:marBottom w:val="0"/>
          <w:divBdr>
            <w:top w:val="none" w:sz="0" w:space="0" w:color="auto"/>
            <w:left w:val="none" w:sz="0" w:space="0" w:color="auto"/>
            <w:bottom w:val="none" w:sz="0" w:space="0" w:color="auto"/>
            <w:right w:val="none" w:sz="0" w:space="0" w:color="auto"/>
          </w:divBdr>
        </w:div>
        <w:div w:id="1343125063">
          <w:marLeft w:val="480"/>
          <w:marRight w:val="0"/>
          <w:marTop w:val="0"/>
          <w:marBottom w:val="0"/>
          <w:divBdr>
            <w:top w:val="none" w:sz="0" w:space="0" w:color="auto"/>
            <w:left w:val="none" w:sz="0" w:space="0" w:color="auto"/>
            <w:bottom w:val="none" w:sz="0" w:space="0" w:color="auto"/>
            <w:right w:val="none" w:sz="0" w:space="0" w:color="auto"/>
          </w:divBdr>
        </w:div>
        <w:div w:id="489641061">
          <w:marLeft w:val="480"/>
          <w:marRight w:val="0"/>
          <w:marTop w:val="0"/>
          <w:marBottom w:val="0"/>
          <w:divBdr>
            <w:top w:val="none" w:sz="0" w:space="0" w:color="auto"/>
            <w:left w:val="none" w:sz="0" w:space="0" w:color="auto"/>
            <w:bottom w:val="none" w:sz="0" w:space="0" w:color="auto"/>
            <w:right w:val="none" w:sz="0" w:space="0" w:color="auto"/>
          </w:divBdr>
        </w:div>
        <w:div w:id="1520922953">
          <w:marLeft w:val="480"/>
          <w:marRight w:val="0"/>
          <w:marTop w:val="0"/>
          <w:marBottom w:val="0"/>
          <w:divBdr>
            <w:top w:val="none" w:sz="0" w:space="0" w:color="auto"/>
            <w:left w:val="none" w:sz="0" w:space="0" w:color="auto"/>
            <w:bottom w:val="none" w:sz="0" w:space="0" w:color="auto"/>
            <w:right w:val="none" w:sz="0" w:space="0" w:color="auto"/>
          </w:divBdr>
        </w:div>
        <w:div w:id="563760753">
          <w:marLeft w:val="480"/>
          <w:marRight w:val="0"/>
          <w:marTop w:val="0"/>
          <w:marBottom w:val="0"/>
          <w:divBdr>
            <w:top w:val="none" w:sz="0" w:space="0" w:color="auto"/>
            <w:left w:val="none" w:sz="0" w:space="0" w:color="auto"/>
            <w:bottom w:val="none" w:sz="0" w:space="0" w:color="auto"/>
            <w:right w:val="none" w:sz="0" w:space="0" w:color="auto"/>
          </w:divBdr>
        </w:div>
        <w:div w:id="1571695815">
          <w:marLeft w:val="480"/>
          <w:marRight w:val="0"/>
          <w:marTop w:val="0"/>
          <w:marBottom w:val="0"/>
          <w:divBdr>
            <w:top w:val="none" w:sz="0" w:space="0" w:color="auto"/>
            <w:left w:val="none" w:sz="0" w:space="0" w:color="auto"/>
            <w:bottom w:val="none" w:sz="0" w:space="0" w:color="auto"/>
            <w:right w:val="none" w:sz="0" w:space="0" w:color="auto"/>
          </w:divBdr>
        </w:div>
        <w:div w:id="1411653184">
          <w:marLeft w:val="480"/>
          <w:marRight w:val="0"/>
          <w:marTop w:val="0"/>
          <w:marBottom w:val="0"/>
          <w:divBdr>
            <w:top w:val="none" w:sz="0" w:space="0" w:color="auto"/>
            <w:left w:val="none" w:sz="0" w:space="0" w:color="auto"/>
            <w:bottom w:val="none" w:sz="0" w:space="0" w:color="auto"/>
            <w:right w:val="none" w:sz="0" w:space="0" w:color="auto"/>
          </w:divBdr>
        </w:div>
        <w:div w:id="417485308">
          <w:marLeft w:val="480"/>
          <w:marRight w:val="0"/>
          <w:marTop w:val="0"/>
          <w:marBottom w:val="0"/>
          <w:divBdr>
            <w:top w:val="none" w:sz="0" w:space="0" w:color="auto"/>
            <w:left w:val="none" w:sz="0" w:space="0" w:color="auto"/>
            <w:bottom w:val="none" w:sz="0" w:space="0" w:color="auto"/>
            <w:right w:val="none" w:sz="0" w:space="0" w:color="auto"/>
          </w:divBdr>
        </w:div>
        <w:div w:id="1646277835">
          <w:marLeft w:val="480"/>
          <w:marRight w:val="0"/>
          <w:marTop w:val="0"/>
          <w:marBottom w:val="0"/>
          <w:divBdr>
            <w:top w:val="none" w:sz="0" w:space="0" w:color="auto"/>
            <w:left w:val="none" w:sz="0" w:space="0" w:color="auto"/>
            <w:bottom w:val="none" w:sz="0" w:space="0" w:color="auto"/>
            <w:right w:val="none" w:sz="0" w:space="0" w:color="auto"/>
          </w:divBdr>
        </w:div>
        <w:div w:id="1681080537">
          <w:marLeft w:val="480"/>
          <w:marRight w:val="0"/>
          <w:marTop w:val="0"/>
          <w:marBottom w:val="0"/>
          <w:divBdr>
            <w:top w:val="none" w:sz="0" w:space="0" w:color="auto"/>
            <w:left w:val="none" w:sz="0" w:space="0" w:color="auto"/>
            <w:bottom w:val="none" w:sz="0" w:space="0" w:color="auto"/>
            <w:right w:val="none" w:sz="0" w:space="0" w:color="auto"/>
          </w:divBdr>
        </w:div>
        <w:div w:id="1548880122">
          <w:marLeft w:val="480"/>
          <w:marRight w:val="0"/>
          <w:marTop w:val="0"/>
          <w:marBottom w:val="0"/>
          <w:divBdr>
            <w:top w:val="none" w:sz="0" w:space="0" w:color="auto"/>
            <w:left w:val="none" w:sz="0" w:space="0" w:color="auto"/>
            <w:bottom w:val="none" w:sz="0" w:space="0" w:color="auto"/>
            <w:right w:val="none" w:sz="0" w:space="0" w:color="auto"/>
          </w:divBdr>
        </w:div>
        <w:div w:id="1446148926">
          <w:marLeft w:val="480"/>
          <w:marRight w:val="0"/>
          <w:marTop w:val="0"/>
          <w:marBottom w:val="0"/>
          <w:divBdr>
            <w:top w:val="none" w:sz="0" w:space="0" w:color="auto"/>
            <w:left w:val="none" w:sz="0" w:space="0" w:color="auto"/>
            <w:bottom w:val="none" w:sz="0" w:space="0" w:color="auto"/>
            <w:right w:val="none" w:sz="0" w:space="0" w:color="auto"/>
          </w:divBdr>
        </w:div>
        <w:div w:id="430273723">
          <w:marLeft w:val="480"/>
          <w:marRight w:val="0"/>
          <w:marTop w:val="0"/>
          <w:marBottom w:val="0"/>
          <w:divBdr>
            <w:top w:val="none" w:sz="0" w:space="0" w:color="auto"/>
            <w:left w:val="none" w:sz="0" w:space="0" w:color="auto"/>
            <w:bottom w:val="none" w:sz="0" w:space="0" w:color="auto"/>
            <w:right w:val="none" w:sz="0" w:space="0" w:color="auto"/>
          </w:divBdr>
        </w:div>
        <w:div w:id="1262105651">
          <w:marLeft w:val="480"/>
          <w:marRight w:val="0"/>
          <w:marTop w:val="0"/>
          <w:marBottom w:val="0"/>
          <w:divBdr>
            <w:top w:val="none" w:sz="0" w:space="0" w:color="auto"/>
            <w:left w:val="none" w:sz="0" w:space="0" w:color="auto"/>
            <w:bottom w:val="none" w:sz="0" w:space="0" w:color="auto"/>
            <w:right w:val="none" w:sz="0" w:space="0" w:color="auto"/>
          </w:divBdr>
        </w:div>
        <w:div w:id="435904401">
          <w:marLeft w:val="480"/>
          <w:marRight w:val="0"/>
          <w:marTop w:val="0"/>
          <w:marBottom w:val="0"/>
          <w:divBdr>
            <w:top w:val="none" w:sz="0" w:space="0" w:color="auto"/>
            <w:left w:val="none" w:sz="0" w:space="0" w:color="auto"/>
            <w:bottom w:val="none" w:sz="0" w:space="0" w:color="auto"/>
            <w:right w:val="none" w:sz="0" w:space="0" w:color="auto"/>
          </w:divBdr>
        </w:div>
        <w:div w:id="1606689203">
          <w:marLeft w:val="480"/>
          <w:marRight w:val="0"/>
          <w:marTop w:val="0"/>
          <w:marBottom w:val="0"/>
          <w:divBdr>
            <w:top w:val="none" w:sz="0" w:space="0" w:color="auto"/>
            <w:left w:val="none" w:sz="0" w:space="0" w:color="auto"/>
            <w:bottom w:val="none" w:sz="0" w:space="0" w:color="auto"/>
            <w:right w:val="none" w:sz="0" w:space="0" w:color="auto"/>
          </w:divBdr>
        </w:div>
        <w:div w:id="1863741337">
          <w:marLeft w:val="480"/>
          <w:marRight w:val="0"/>
          <w:marTop w:val="0"/>
          <w:marBottom w:val="0"/>
          <w:divBdr>
            <w:top w:val="none" w:sz="0" w:space="0" w:color="auto"/>
            <w:left w:val="none" w:sz="0" w:space="0" w:color="auto"/>
            <w:bottom w:val="none" w:sz="0" w:space="0" w:color="auto"/>
            <w:right w:val="none" w:sz="0" w:space="0" w:color="auto"/>
          </w:divBdr>
        </w:div>
        <w:div w:id="1831485362">
          <w:marLeft w:val="480"/>
          <w:marRight w:val="0"/>
          <w:marTop w:val="0"/>
          <w:marBottom w:val="0"/>
          <w:divBdr>
            <w:top w:val="none" w:sz="0" w:space="0" w:color="auto"/>
            <w:left w:val="none" w:sz="0" w:space="0" w:color="auto"/>
            <w:bottom w:val="none" w:sz="0" w:space="0" w:color="auto"/>
            <w:right w:val="none" w:sz="0" w:space="0" w:color="auto"/>
          </w:divBdr>
        </w:div>
      </w:divsChild>
    </w:div>
    <w:div w:id="845945197">
      <w:bodyDiv w:val="1"/>
      <w:marLeft w:val="0"/>
      <w:marRight w:val="0"/>
      <w:marTop w:val="0"/>
      <w:marBottom w:val="0"/>
      <w:divBdr>
        <w:top w:val="none" w:sz="0" w:space="0" w:color="auto"/>
        <w:left w:val="none" w:sz="0" w:space="0" w:color="auto"/>
        <w:bottom w:val="none" w:sz="0" w:space="0" w:color="auto"/>
        <w:right w:val="none" w:sz="0" w:space="0" w:color="auto"/>
      </w:divBdr>
    </w:div>
    <w:div w:id="846092184">
      <w:bodyDiv w:val="1"/>
      <w:marLeft w:val="0"/>
      <w:marRight w:val="0"/>
      <w:marTop w:val="0"/>
      <w:marBottom w:val="0"/>
      <w:divBdr>
        <w:top w:val="none" w:sz="0" w:space="0" w:color="auto"/>
        <w:left w:val="none" w:sz="0" w:space="0" w:color="auto"/>
        <w:bottom w:val="none" w:sz="0" w:space="0" w:color="auto"/>
        <w:right w:val="none" w:sz="0" w:space="0" w:color="auto"/>
      </w:divBdr>
    </w:div>
    <w:div w:id="872696006">
      <w:bodyDiv w:val="1"/>
      <w:marLeft w:val="0"/>
      <w:marRight w:val="0"/>
      <w:marTop w:val="0"/>
      <w:marBottom w:val="0"/>
      <w:divBdr>
        <w:top w:val="none" w:sz="0" w:space="0" w:color="auto"/>
        <w:left w:val="none" w:sz="0" w:space="0" w:color="auto"/>
        <w:bottom w:val="none" w:sz="0" w:space="0" w:color="auto"/>
        <w:right w:val="none" w:sz="0" w:space="0" w:color="auto"/>
      </w:divBdr>
    </w:div>
    <w:div w:id="873345178">
      <w:bodyDiv w:val="1"/>
      <w:marLeft w:val="0"/>
      <w:marRight w:val="0"/>
      <w:marTop w:val="0"/>
      <w:marBottom w:val="0"/>
      <w:divBdr>
        <w:top w:val="none" w:sz="0" w:space="0" w:color="auto"/>
        <w:left w:val="none" w:sz="0" w:space="0" w:color="auto"/>
        <w:bottom w:val="none" w:sz="0" w:space="0" w:color="auto"/>
        <w:right w:val="none" w:sz="0" w:space="0" w:color="auto"/>
      </w:divBdr>
      <w:divsChild>
        <w:div w:id="1209950098">
          <w:marLeft w:val="480"/>
          <w:marRight w:val="0"/>
          <w:marTop w:val="0"/>
          <w:marBottom w:val="0"/>
          <w:divBdr>
            <w:top w:val="none" w:sz="0" w:space="0" w:color="auto"/>
            <w:left w:val="none" w:sz="0" w:space="0" w:color="auto"/>
            <w:bottom w:val="none" w:sz="0" w:space="0" w:color="auto"/>
            <w:right w:val="none" w:sz="0" w:space="0" w:color="auto"/>
          </w:divBdr>
        </w:div>
        <w:div w:id="279731124">
          <w:marLeft w:val="480"/>
          <w:marRight w:val="0"/>
          <w:marTop w:val="0"/>
          <w:marBottom w:val="0"/>
          <w:divBdr>
            <w:top w:val="none" w:sz="0" w:space="0" w:color="auto"/>
            <w:left w:val="none" w:sz="0" w:space="0" w:color="auto"/>
            <w:bottom w:val="none" w:sz="0" w:space="0" w:color="auto"/>
            <w:right w:val="none" w:sz="0" w:space="0" w:color="auto"/>
          </w:divBdr>
        </w:div>
        <w:div w:id="681973475">
          <w:marLeft w:val="480"/>
          <w:marRight w:val="0"/>
          <w:marTop w:val="0"/>
          <w:marBottom w:val="0"/>
          <w:divBdr>
            <w:top w:val="none" w:sz="0" w:space="0" w:color="auto"/>
            <w:left w:val="none" w:sz="0" w:space="0" w:color="auto"/>
            <w:bottom w:val="none" w:sz="0" w:space="0" w:color="auto"/>
            <w:right w:val="none" w:sz="0" w:space="0" w:color="auto"/>
          </w:divBdr>
        </w:div>
        <w:div w:id="403380966">
          <w:marLeft w:val="480"/>
          <w:marRight w:val="0"/>
          <w:marTop w:val="0"/>
          <w:marBottom w:val="0"/>
          <w:divBdr>
            <w:top w:val="none" w:sz="0" w:space="0" w:color="auto"/>
            <w:left w:val="none" w:sz="0" w:space="0" w:color="auto"/>
            <w:bottom w:val="none" w:sz="0" w:space="0" w:color="auto"/>
            <w:right w:val="none" w:sz="0" w:space="0" w:color="auto"/>
          </w:divBdr>
        </w:div>
        <w:div w:id="2118090483">
          <w:marLeft w:val="480"/>
          <w:marRight w:val="0"/>
          <w:marTop w:val="0"/>
          <w:marBottom w:val="0"/>
          <w:divBdr>
            <w:top w:val="none" w:sz="0" w:space="0" w:color="auto"/>
            <w:left w:val="none" w:sz="0" w:space="0" w:color="auto"/>
            <w:bottom w:val="none" w:sz="0" w:space="0" w:color="auto"/>
            <w:right w:val="none" w:sz="0" w:space="0" w:color="auto"/>
          </w:divBdr>
        </w:div>
        <w:div w:id="1832090837">
          <w:marLeft w:val="480"/>
          <w:marRight w:val="0"/>
          <w:marTop w:val="0"/>
          <w:marBottom w:val="0"/>
          <w:divBdr>
            <w:top w:val="none" w:sz="0" w:space="0" w:color="auto"/>
            <w:left w:val="none" w:sz="0" w:space="0" w:color="auto"/>
            <w:bottom w:val="none" w:sz="0" w:space="0" w:color="auto"/>
            <w:right w:val="none" w:sz="0" w:space="0" w:color="auto"/>
          </w:divBdr>
        </w:div>
      </w:divsChild>
    </w:div>
    <w:div w:id="878055736">
      <w:bodyDiv w:val="1"/>
      <w:marLeft w:val="0"/>
      <w:marRight w:val="0"/>
      <w:marTop w:val="0"/>
      <w:marBottom w:val="0"/>
      <w:divBdr>
        <w:top w:val="none" w:sz="0" w:space="0" w:color="auto"/>
        <w:left w:val="none" w:sz="0" w:space="0" w:color="auto"/>
        <w:bottom w:val="none" w:sz="0" w:space="0" w:color="auto"/>
        <w:right w:val="none" w:sz="0" w:space="0" w:color="auto"/>
      </w:divBdr>
    </w:div>
    <w:div w:id="880753057">
      <w:bodyDiv w:val="1"/>
      <w:marLeft w:val="0"/>
      <w:marRight w:val="0"/>
      <w:marTop w:val="0"/>
      <w:marBottom w:val="0"/>
      <w:divBdr>
        <w:top w:val="none" w:sz="0" w:space="0" w:color="auto"/>
        <w:left w:val="none" w:sz="0" w:space="0" w:color="auto"/>
        <w:bottom w:val="none" w:sz="0" w:space="0" w:color="auto"/>
        <w:right w:val="none" w:sz="0" w:space="0" w:color="auto"/>
      </w:divBdr>
      <w:divsChild>
        <w:div w:id="94637297">
          <w:marLeft w:val="480"/>
          <w:marRight w:val="0"/>
          <w:marTop w:val="0"/>
          <w:marBottom w:val="0"/>
          <w:divBdr>
            <w:top w:val="none" w:sz="0" w:space="0" w:color="auto"/>
            <w:left w:val="none" w:sz="0" w:space="0" w:color="auto"/>
            <w:bottom w:val="none" w:sz="0" w:space="0" w:color="auto"/>
            <w:right w:val="none" w:sz="0" w:space="0" w:color="auto"/>
          </w:divBdr>
        </w:div>
        <w:div w:id="351541044">
          <w:marLeft w:val="480"/>
          <w:marRight w:val="0"/>
          <w:marTop w:val="0"/>
          <w:marBottom w:val="0"/>
          <w:divBdr>
            <w:top w:val="none" w:sz="0" w:space="0" w:color="auto"/>
            <w:left w:val="none" w:sz="0" w:space="0" w:color="auto"/>
            <w:bottom w:val="none" w:sz="0" w:space="0" w:color="auto"/>
            <w:right w:val="none" w:sz="0" w:space="0" w:color="auto"/>
          </w:divBdr>
        </w:div>
        <w:div w:id="604075496">
          <w:marLeft w:val="480"/>
          <w:marRight w:val="0"/>
          <w:marTop w:val="0"/>
          <w:marBottom w:val="0"/>
          <w:divBdr>
            <w:top w:val="none" w:sz="0" w:space="0" w:color="auto"/>
            <w:left w:val="none" w:sz="0" w:space="0" w:color="auto"/>
            <w:bottom w:val="none" w:sz="0" w:space="0" w:color="auto"/>
            <w:right w:val="none" w:sz="0" w:space="0" w:color="auto"/>
          </w:divBdr>
        </w:div>
        <w:div w:id="2146581244">
          <w:marLeft w:val="480"/>
          <w:marRight w:val="0"/>
          <w:marTop w:val="0"/>
          <w:marBottom w:val="0"/>
          <w:divBdr>
            <w:top w:val="none" w:sz="0" w:space="0" w:color="auto"/>
            <w:left w:val="none" w:sz="0" w:space="0" w:color="auto"/>
            <w:bottom w:val="none" w:sz="0" w:space="0" w:color="auto"/>
            <w:right w:val="none" w:sz="0" w:space="0" w:color="auto"/>
          </w:divBdr>
        </w:div>
        <w:div w:id="1771701963">
          <w:marLeft w:val="480"/>
          <w:marRight w:val="0"/>
          <w:marTop w:val="0"/>
          <w:marBottom w:val="0"/>
          <w:divBdr>
            <w:top w:val="none" w:sz="0" w:space="0" w:color="auto"/>
            <w:left w:val="none" w:sz="0" w:space="0" w:color="auto"/>
            <w:bottom w:val="none" w:sz="0" w:space="0" w:color="auto"/>
            <w:right w:val="none" w:sz="0" w:space="0" w:color="auto"/>
          </w:divBdr>
        </w:div>
        <w:div w:id="779645004">
          <w:marLeft w:val="480"/>
          <w:marRight w:val="0"/>
          <w:marTop w:val="0"/>
          <w:marBottom w:val="0"/>
          <w:divBdr>
            <w:top w:val="none" w:sz="0" w:space="0" w:color="auto"/>
            <w:left w:val="none" w:sz="0" w:space="0" w:color="auto"/>
            <w:bottom w:val="none" w:sz="0" w:space="0" w:color="auto"/>
            <w:right w:val="none" w:sz="0" w:space="0" w:color="auto"/>
          </w:divBdr>
        </w:div>
        <w:div w:id="860822042">
          <w:marLeft w:val="480"/>
          <w:marRight w:val="0"/>
          <w:marTop w:val="0"/>
          <w:marBottom w:val="0"/>
          <w:divBdr>
            <w:top w:val="none" w:sz="0" w:space="0" w:color="auto"/>
            <w:left w:val="none" w:sz="0" w:space="0" w:color="auto"/>
            <w:bottom w:val="none" w:sz="0" w:space="0" w:color="auto"/>
            <w:right w:val="none" w:sz="0" w:space="0" w:color="auto"/>
          </w:divBdr>
        </w:div>
        <w:div w:id="1874687975">
          <w:marLeft w:val="480"/>
          <w:marRight w:val="0"/>
          <w:marTop w:val="0"/>
          <w:marBottom w:val="0"/>
          <w:divBdr>
            <w:top w:val="none" w:sz="0" w:space="0" w:color="auto"/>
            <w:left w:val="none" w:sz="0" w:space="0" w:color="auto"/>
            <w:bottom w:val="none" w:sz="0" w:space="0" w:color="auto"/>
            <w:right w:val="none" w:sz="0" w:space="0" w:color="auto"/>
          </w:divBdr>
        </w:div>
        <w:div w:id="156852013">
          <w:marLeft w:val="480"/>
          <w:marRight w:val="0"/>
          <w:marTop w:val="0"/>
          <w:marBottom w:val="0"/>
          <w:divBdr>
            <w:top w:val="none" w:sz="0" w:space="0" w:color="auto"/>
            <w:left w:val="none" w:sz="0" w:space="0" w:color="auto"/>
            <w:bottom w:val="none" w:sz="0" w:space="0" w:color="auto"/>
            <w:right w:val="none" w:sz="0" w:space="0" w:color="auto"/>
          </w:divBdr>
        </w:div>
        <w:div w:id="1489323755">
          <w:marLeft w:val="480"/>
          <w:marRight w:val="0"/>
          <w:marTop w:val="0"/>
          <w:marBottom w:val="0"/>
          <w:divBdr>
            <w:top w:val="none" w:sz="0" w:space="0" w:color="auto"/>
            <w:left w:val="none" w:sz="0" w:space="0" w:color="auto"/>
            <w:bottom w:val="none" w:sz="0" w:space="0" w:color="auto"/>
            <w:right w:val="none" w:sz="0" w:space="0" w:color="auto"/>
          </w:divBdr>
        </w:div>
        <w:div w:id="826243203">
          <w:marLeft w:val="480"/>
          <w:marRight w:val="0"/>
          <w:marTop w:val="0"/>
          <w:marBottom w:val="0"/>
          <w:divBdr>
            <w:top w:val="none" w:sz="0" w:space="0" w:color="auto"/>
            <w:left w:val="none" w:sz="0" w:space="0" w:color="auto"/>
            <w:bottom w:val="none" w:sz="0" w:space="0" w:color="auto"/>
            <w:right w:val="none" w:sz="0" w:space="0" w:color="auto"/>
          </w:divBdr>
        </w:div>
        <w:div w:id="1458060202">
          <w:marLeft w:val="480"/>
          <w:marRight w:val="0"/>
          <w:marTop w:val="0"/>
          <w:marBottom w:val="0"/>
          <w:divBdr>
            <w:top w:val="none" w:sz="0" w:space="0" w:color="auto"/>
            <w:left w:val="none" w:sz="0" w:space="0" w:color="auto"/>
            <w:bottom w:val="none" w:sz="0" w:space="0" w:color="auto"/>
            <w:right w:val="none" w:sz="0" w:space="0" w:color="auto"/>
          </w:divBdr>
        </w:div>
        <w:div w:id="254676849">
          <w:marLeft w:val="480"/>
          <w:marRight w:val="0"/>
          <w:marTop w:val="0"/>
          <w:marBottom w:val="0"/>
          <w:divBdr>
            <w:top w:val="none" w:sz="0" w:space="0" w:color="auto"/>
            <w:left w:val="none" w:sz="0" w:space="0" w:color="auto"/>
            <w:bottom w:val="none" w:sz="0" w:space="0" w:color="auto"/>
            <w:right w:val="none" w:sz="0" w:space="0" w:color="auto"/>
          </w:divBdr>
        </w:div>
        <w:div w:id="1825396236">
          <w:marLeft w:val="480"/>
          <w:marRight w:val="0"/>
          <w:marTop w:val="0"/>
          <w:marBottom w:val="0"/>
          <w:divBdr>
            <w:top w:val="none" w:sz="0" w:space="0" w:color="auto"/>
            <w:left w:val="none" w:sz="0" w:space="0" w:color="auto"/>
            <w:bottom w:val="none" w:sz="0" w:space="0" w:color="auto"/>
            <w:right w:val="none" w:sz="0" w:space="0" w:color="auto"/>
          </w:divBdr>
        </w:div>
      </w:divsChild>
    </w:div>
    <w:div w:id="890851057">
      <w:bodyDiv w:val="1"/>
      <w:marLeft w:val="0"/>
      <w:marRight w:val="0"/>
      <w:marTop w:val="0"/>
      <w:marBottom w:val="0"/>
      <w:divBdr>
        <w:top w:val="none" w:sz="0" w:space="0" w:color="auto"/>
        <w:left w:val="none" w:sz="0" w:space="0" w:color="auto"/>
        <w:bottom w:val="none" w:sz="0" w:space="0" w:color="auto"/>
        <w:right w:val="none" w:sz="0" w:space="0" w:color="auto"/>
      </w:divBdr>
    </w:div>
    <w:div w:id="892042924">
      <w:bodyDiv w:val="1"/>
      <w:marLeft w:val="0"/>
      <w:marRight w:val="0"/>
      <w:marTop w:val="0"/>
      <w:marBottom w:val="0"/>
      <w:divBdr>
        <w:top w:val="none" w:sz="0" w:space="0" w:color="auto"/>
        <w:left w:val="none" w:sz="0" w:space="0" w:color="auto"/>
        <w:bottom w:val="none" w:sz="0" w:space="0" w:color="auto"/>
        <w:right w:val="none" w:sz="0" w:space="0" w:color="auto"/>
      </w:divBdr>
    </w:div>
    <w:div w:id="896553855">
      <w:bodyDiv w:val="1"/>
      <w:marLeft w:val="0"/>
      <w:marRight w:val="0"/>
      <w:marTop w:val="0"/>
      <w:marBottom w:val="0"/>
      <w:divBdr>
        <w:top w:val="none" w:sz="0" w:space="0" w:color="auto"/>
        <w:left w:val="none" w:sz="0" w:space="0" w:color="auto"/>
        <w:bottom w:val="none" w:sz="0" w:space="0" w:color="auto"/>
        <w:right w:val="none" w:sz="0" w:space="0" w:color="auto"/>
      </w:divBdr>
      <w:divsChild>
        <w:div w:id="712509489">
          <w:marLeft w:val="480"/>
          <w:marRight w:val="0"/>
          <w:marTop w:val="0"/>
          <w:marBottom w:val="0"/>
          <w:divBdr>
            <w:top w:val="none" w:sz="0" w:space="0" w:color="auto"/>
            <w:left w:val="none" w:sz="0" w:space="0" w:color="auto"/>
            <w:bottom w:val="none" w:sz="0" w:space="0" w:color="auto"/>
            <w:right w:val="none" w:sz="0" w:space="0" w:color="auto"/>
          </w:divBdr>
        </w:div>
        <w:div w:id="1477524952">
          <w:marLeft w:val="480"/>
          <w:marRight w:val="0"/>
          <w:marTop w:val="0"/>
          <w:marBottom w:val="0"/>
          <w:divBdr>
            <w:top w:val="none" w:sz="0" w:space="0" w:color="auto"/>
            <w:left w:val="none" w:sz="0" w:space="0" w:color="auto"/>
            <w:bottom w:val="none" w:sz="0" w:space="0" w:color="auto"/>
            <w:right w:val="none" w:sz="0" w:space="0" w:color="auto"/>
          </w:divBdr>
        </w:div>
        <w:div w:id="495464467">
          <w:marLeft w:val="480"/>
          <w:marRight w:val="0"/>
          <w:marTop w:val="0"/>
          <w:marBottom w:val="0"/>
          <w:divBdr>
            <w:top w:val="none" w:sz="0" w:space="0" w:color="auto"/>
            <w:left w:val="none" w:sz="0" w:space="0" w:color="auto"/>
            <w:bottom w:val="none" w:sz="0" w:space="0" w:color="auto"/>
            <w:right w:val="none" w:sz="0" w:space="0" w:color="auto"/>
          </w:divBdr>
        </w:div>
        <w:div w:id="1381827003">
          <w:marLeft w:val="480"/>
          <w:marRight w:val="0"/>
          <w:marTop w:val="0"/>
          <w:marBottom w:val="0"/>
          <w:divBdr>
            <w:top w:val="none" w:sz="0" w:space="0" w:color="auto"/>
            <w:left w:val="none" w:sz="0" w:space="0" w:color="auto"/>
            <w:bottom w:val="none" w:sz="0" w:space="0" w:color="auto"/>
            <w:right w:val="none" w:sz="0" w:space="0" w:color="auto"/>
          </w:divBdr>
        </w:div>
        <w:div w:id="1630936187">
          <w:marLeft w:val="480"/>
          <w:marRight w:val="0"/>
          <w:marTop w:val="0"/>
          <w:marBottom w:val="0"/>
          <w:divBdr>
            <w:top w:val="none" w:sz="0" w:space="0" w:color="auto"/>
            <w:left w:val="none" w:sz="0" w:space="0" w:color="auto"/>
            <w:bottom w:val="none" w:sz="0" w:space="0" w:color="auto"/>
            <w:right w:val="none" w:sz="0" w:space="0" w:color="auto"/>
          </w:divBdr>
        </w:div>
        <w:div w:id="597908721">
          <w:marLeft w:val="480"/>
          <w:marRight w:val="0"/>
          <w:marTop w:val="0"/>
          <w:marBottom w:val="0"/>
          <w:divBdr>
            <w:top w:val="none" w:sz="0" w:space="0" w:color="auto"/>
            <w:left w:val="none" w:sz="0" w:space="0" w:color="auto"/>
            <w:bottom w:val="none" w:sz="0" w:space="0" w:color="auto"/>
            <w:right w:val="none" w:sz="0" w:space="0" w:color="auto"/>
          </w:divBdr>
        </w:div>
      </w:divsChild>
    </w:div>
    <w:div w:id="897015452">
      <w:bodyDiv w:val="1"/>
      <w:marLeft w:val="0"/>
      <w:marRight w:val="0"/>
      <w:marTop w:val="0"/>
      <w:marBottom w:val="0"/>
      <w:divBdr>
        <w:top w:val="none" w:sz="0" w:space="0" w:color="auto"/>
        <w:left w:val="none" w:sz="0" w:space="0" w:color="auto"/>
        <w:bottom w:val="none" w:sz="0" w:space="0" w:color="auto"/>
        <w:right w:val="none" w:sz="0" w:space="0" w:color="auto"/>
      </w:divBdr>
      <w:divsChild>
        <w:div w:id="45682703">
          <w:marLeft w:val="640"/>
          <w:marRight w:val="0"/>
          <w:marTop w:val="0"/>
          <w:marBottom w:val="0"/>
          <w:divBdr>
            <w:top w:val="none" w:sz="0" w:space="0" w:color="auto"/>
            <w:left w:val="none" w:sz="0" w:space="0" w:color="auto"/>
            <w:bottom w:val="none" w:sz="0" w:space="0" w:color="auto"/>
            <w:right w:val="none" w:sz="0" w:space="0" w:color="auto"/>
          </w:divBdr>
        </w:div>
        <w:div w:id="69474869">
          <w:marLeft w:val="640"/>
          <w:marRight w:val="0"/>
          <w:marTop w:val="0"/>
          <w:marBottom w:val="0"/>
          <w:divBdr>
            <w:top w:val="none" w:sz="0" w:space="0" w:color="auto"/>
            <w:left w:val="none" w:sz="0" w:space="0" w:color="auto"/>
            <w:bottom w:val="none" w:sz="0" w:space="0" w:color="auto"/>
            <w:right w:val="none" w:sz="0" w:space="0" w:color="auto"/>
          </w:divBdr>
        </w:div>
        <w:div w:id="157425291">
          <w:marLeft w:val="640"/>
          <w:marRight w:val="0"/>
          <w:marTop w:val="0"/>
          <w:marBottom w:val="0"/>
          <w:divBdr>
            <w:top w:val="none" w:sz="0" w:space="0" w:color="auto"/>
            <w:left w:val="none" w:sz="0" w:space="0" w:color="auto"/>
            <w:bottom w:val="none" w:sz="0" w:space="0" w:color="auto"/>
            <w:right w:val="none" w:sz="0" w:space="0" w:color="auto"/>
          </w:divBdr>
        </w:div>
        <w:div w:id="160123296">
          <w:marLeft w:val="640"/>
          <w:marRight w:val="0"/>
          <w:marTop w:val="0"/>
          <w:marBottom w:val="0"/>
          <w:divBdr>
            <w:top w:val="none" w:sz="0" w:space="0" w:color="auto"/>
            <w:left w:val="none" w:sz="0" w:space="0" w:color="auto"/>
            <w:bottom w:val="none" w:sz="0" w:space="0" w:color="auto"/>
            <w:right w:val="none" w:sz="0" w:space="0" w:color="auto"/>
          </w:divBdr>
        </w:div>
        <w:div w:id="167017774">
          <w:marLeft w:val="640"/>
          <w:marRight w:val="0"/>
          <w:marTop w:val="0"/>
          <w:marBottom w:val="0"/>
          <w:divBdr>
            <w:top w:val="none" w:sz="0" w:space="0" w:color="auto"/>
            <w:left w:val="none" w:sz="0" w:space="0" w:color="auto"/>
            <w:bottom w:val="none" w:sz="0" w:space="0" w:color="auto"/>
            <w:right w:val="none" w:sz="0" w:space="0" w:color="auto"/>
          </w:divBdr>
        </w:div>
        <w:div w:id="191112532">
          <w:marLeft w:val="640"/>
          <w:marRight w:val="0"/>
          <w:marTop w:val="0"/>
          <w:marBottom w:val="0"/>
          <w:divBdr>
            <w:top w:val="none" w:sz="0" w:space="0" w:color="auto"/>
            <w:left w:val="none" w:sz="0" w:space="0" w:color="auto"/>
            <w:bottom w:val="none" w:sz="0" w:space="0" w:color="auto"/>
            <w:right w:val="none" w:sz="0" w:space="0" w:color="auto"/>
          </w:divBdr>
        </w:div>
        <w:div w:id="204172967">
          <w:marLeft w:val="640"/>
          <w:marRight w:val="0"/>
          <w:marTop w:val="0"/>
          <w:marBottom w:val="0"/>
          <w:divBdr>
            <w:top w:val="none" w:sz="0" w:space="0" w:color="auto"/>
            <w:left w:val="none" w:sz="0" w:space="0" w:color="auto"/>
            <w:bottom w:val="none" w:sz="0" w:space="0" w:color="auto"/>
            <w:right w:val="none" w:sz="0" w:space="0" w:color="auto"/>
          </w:divBdr>
        </w:div>
        <w:div w:id="344942556">
          <w:marLeft w:val="640"/>
          <w:marRight w:val="0"/>
          <w:marTop w:val="0"/>
          <w:marBottom w:val="0"/>
          <w:divBdr>
            <w:top w:val="none" w:sz="0" w:space="0" w:color="auto"/>
            <w:left w:val="none" w:sz="0" w:space="0" w:color="auto"/>
            <w:bottom w:val="none" w:sz="0" w:space="0" w:color="auto"/>
            <w:right w:val="none" w:sz="0" w:space="0" w:color="auto"/>
          </w:divBdr>
        </w:div>
        <w:div w:id="397829549">
          <w:marLeft w:val="640"/>
          <w:marRight w:val="0"/>
          <w:marTop w:val="0"/>
          <w:marBottom w:val="0"/>
          <w:divBdr>
            <w:top w:val="none" w:sz="0" w:space="0" w:color="auto"/>
            <w:left w:val="none" w:sz="0" w:space="0" w:color="auto"/>
            <w:bottom w:val="none" w:sz="0" w:space="0" w:color="auto"/>
            <w:right w:val="none" w:sz="0" w:space="0" w:color="auto"/>
          </w:divBdr>
        </w:div>
        <w:div w:id="448283493">
          <w:marLeft w:val="640"/>
          <w:marRight w:val="0"/>
          <w:marTop w:val="0"/>
          <w:marBottom w:val="0"/>
          <w:divBdr>
            <w:top w:val="none" w:sz="0" w:space="0" w:color="auto"/>
            <w:left w:val="none" w:sz="0" w:space="0" w:color="auto"/>
            <w:bottom w:val="none" w:sz="0" w:space="0" w:color="auto"/>
            <w:right w:val="none" w:sz="0" w:space="0" w:color="auto"/>
          </w:divBdr>
        </w:div>
        <w:div w:id="463472729">
          <w:marLeft w:val="640"/>
          <w:marRight w:val="0"/>
          <w:marTop w:val="0"/>
          <w:marBottom w:val="0"/>
          <w:divBdr>
            <w:top w:val="none" w:sz="0" w:space="0" w:color="auto"/>
            <w:left w:val="none" w:sz="0" w:space="0" w:color="auto"/>
            <w:bottom w:val="none" w:sz="0" w:space="0" w:color="auto"/>
            <w:right w:val="none" w:sz="0" w:space="0" w:color="auto"/>
          </w:divBdr>
        </w:div>
        <w:div w:id="533537240">
          <w:marLeft w:val="640"/>
          <w:marRight w:val="0"/>
          <w:marTop w:val="0"/>
          <w:marBottom w:val="0"/>
          <w:divBdr>
            <w:top w:val="none" w:sz="0" w:space="0" w:color="auto"/>
            <w:left w:val="none" w:sz="0" w:space="0" w:color="auto"/>
            <w:bottom w:val="none" w:sz="0" w:space="0" w:color="auto"/>
            <w:right w:val="none" w:sz="0" w:space="0" w:color="auto"/>
          </w:divBdr>
        </w:div>
        <w:div w:id="566957448">
          <w:marLeft w:val="640"/>
          <w:marRight w:val="0"/>
          <w:marTop w:val="0"/>
          <w:marBottom w:val="0"/>
          <w:divBdr>
            <w:top w:val="none" w:sz="0" w:space="0" w:color="auto"/>
            <w:left w:val="none" w:sz="0" w:space="0" w:color="auto"/>
            <w:bottom w:val="none" w:sz="0" w:space="0" w:color="auto"/>
            <w:right w:val="none" w:sz="0" w:space="0" w:color="auto"/>
          </w:divBdr>
        </w:div>
        <w:div w:id="584073676">
          <w:marLeft w:val="640"/>
          <w:marRight w:val="0"/>
          <w:marTop w:val="0"/>
          <w:marBottom w:val="0"/>
          <w:divBdr>
            <w:top w:val="none" w:sz="0" w:space="0" w:color="auto"/>
            <w:left w:val="none" w:sz="0" w:space="0" w:color="auto"/>
            <w:bottom w:val="none" w:sz="0" w:space="0" w:color="auto"/>
            <w:right w:val="none" w:sz="0" w:space="0" w:color="auto"/>
          </w:divBdr>
        </w:div>
        <w:div w:id="598099060">
          <w:marLeft w:val="640"/>
          <w:marRight w:val="0"/>
          <w:marTop w:val="0"/>
          <w:marBottom w:val="0"/>
          <w:divBdr>
            <w:top w:val="none" w:sz="0" w:space="0" w:color="auto"/>
            <w:left w:val="none" w:sz="0" w:space="0" w:color="auto"/>
            <w:bottom w:val="none" w:sz="0" w:space="0" w:color="auto"/>
            <w:right w:val="none" w:sz="0" w:space="0" w:color="auto"/>
          </w:divBdr>
        </w:div>
        <w:div w:id="604308796">
          <w:marLeft w:val="640"/>
          <w:marRight w:val="0"/>
          <w:marTop w:val="0"/>
          <w:marBottom w:val="0"/>
          <w:divBdr>
            <w:top w:val="none" w:sz="0" w:space="0" w:color="auto"/>
            <w:left w:val="none" w:sz="0" w:space="0" w:color="auto"/>
            <w:bottom w:val="none" w:sz="0" w:space="0" w:color="auto"/>
            <w:right w:val="none" w:sz="0" w:space="0" w:color="auto"/>
          </w:divBdr>
        </w:div>
        <w:div w:id="627005302">
          <w:marLeft w:val="640"/>
          <w:marRight w:val="0"/>
          <w:marTop w:val="0"/>
          <w:marBottom w:val="0"/>
          <w:divBdr>
            <w:top w:val="none" w:sz="0" w:space="0" w:color="auto"/>
            <w:left w:val="none" w:sz="0" w:space="0" w:color="auto"/>
            <w:bottom w:val="none" w:sz="0" w:space="0" w:color="auto"/>
            <w:right w:val="none" w:sz="0" w:space="0" w:color="auto"/>
          </w:divBdr>
        </w:div>
        <w:div w:id="631716674">
          <w:marLeft w:val="640"/>
          <w:marRight w:val="0"/>
          <w:marTop w:val="0"/>
          <w:marBottom w:val="0"/>
          <w:divBdr>
            <w:top w:val="none" w:sz="0" w:space="0" w:color="auto"/>
            <w:left w:val="none" w:sz="0" w:space="0" w:color="auto"/>
            <w:bottom w:val="none" w:sz="0" w:space="0" w:color="auto"/>
            <w:right w:val="none" w:sz="0" w:space="0" w:color="auto"/>
          </w:divBdr>
        </w:div>
        <w:div w:id="633676826">
          <w:marLeft w:val="640"/>
          <w:marRight w:val="0"/>
          <w:marTop w:val="0"/>
          <w:marBottom w:val="0"/>
          <w:divBdr>
            <w:top w:val="none" w:sz="0" w:space="0" w:color="auto"/>
            <w:left w:val="none" w:sz="0" w:space="0" w:color="auto"/>
            <w:bottom w:val="none" w:sz="0" w:space="0" w:color="auto"/>
            <w:right w:val="none" w:sz="0" w:space="0" w:color="auto"/>
          </w:divBdr>
        </w:div>
        <w:div w:id="654144939">
          <w:marLeft w:val="640"/>
          <w:marRight w:val="0"/>
          <w:marTop w:val="0"/>
          <w:marBottom w:val="0"/>
          <w:divBdr>
            <w:top w:val="none" w:sz="0" w:space="0" w:color="auto"/>
            <w:left w:val="none" w:sz="0" w:space="0" w:color="auto"/>
            <w:bottom w:val="none" w:sz="0" w:space="0" w:color="auto"/>
            <w:right w:val="none" w:sz="0" w:space="0" w:color="auto"/>
          </w:divBdr>
        </w:div>
        <w:div w:id="699280478">
          <w:marLeft w:val="640"/>
          <w:marRight w:val="0"/>
          <w:marTop w:val="0"/>
          <w:marBottom w:val="0"/>
          <w:divBdr>
            <w:top w:val="none" w:sz="0" w:space="0" w:color="auto"/>
            <w:left w:val="none" w:sz="0" w:space="0" w:color="auto"/>
            <w:bottom w:val="none" w:sz="0" w:space="0" w:color="auto"/>
            <w:right w:val="none" w:sz="0" w:space="0" w:color="auto"/>
          </w:divBdr>
        </w:div>
        <w:div w:id="710883631">
          <w:marLeft w:val="640"/>
          <w:marRight w:val="0"/>
          <w:marTop w:val="0"/>
          <w:marBottom w:val="0"/>
          <w:divBdr>
            <w:top w:val="none" w:sz="0" w:space="0" w:color="auto"/>
            <w:left w:val="none" w:sz="0" w:space="0" w:color="auto"/>
            <w:bottom w:val="none" w:sz="0" w:space="0" w:color="auto"/>
            <w:right w:val="none" w:sz="0" w:space="0" w:color="auto"/>
          </w:divBdr>
        </w:div>
        <w:div w:id="761292094">
          <w:marLeft w:val="640"/>
          <w:marRight w:val="0"/>
          <w:marTop w:val="0"/>
          <w:marBottom w:val="0"/>
          <w:divBdr>
            <w:top w:val="none" w:sz="0" w:space="0" w:color="auto"/>
            <w:left w:val="none" w:sz="0" w:space="0" w:color="auto"/>
            <w:bottom w:val="none" w:sz="0" w:space="0" w:color="auto"/>
            <w:right w:val="none" w:sz="0" w:space="0" w:color="auto"/>
          </w:divBdr>
        </w:div>
        <w:div w:id="789471977">
          <w:marLeft w:val="640"/>
          <w:marRight w:val="0"/>
          <w:marTop w:val="0"/>
          <w:marBottom w:val="0"/>
          <w:divBdr>
            <w:top w:val="none" w:sz="0" w:space="0" w:color="auto"/>
            <w:left w:val="none" w:sz="0" w:space="0" w:color="auto"/>
            <w:bottom w:val="none" w:sz="0" w:space="0" w:color="auto"/>
            <w:right w:val="none" w:sz="0" w:space="0" w:color="auto"/>
          </w:divBdr>
        </w:div>
        <w:div w:id="808404564">
          <w:marLeft w:val="640"/>
          <w:marRight w:val="0"/>
          <w:marTop w:val="0"/>
          <w:marBottom w:val="0"/>
          <w:divBdr>
            <w:top w:val="none" w:sz="0" w:space="0" w:color="auto"/>
            <w:left w:val="none" w:sz="0" w:space="0" w:color="auto"/>
            <w:bottom w:val="none" w:sz="0" w:space="0" w:color="auto"/>
            <w:right w:val="none" w:sz="0" w:space="0" w:color="auto"/>
          </w:divBdr>
        </w:div>
        <w:div w:id="822701088">
          <w:marLeft w:val="640"/>
          <w:marRight w:val="0"/>
          <w:marTop w:val="0"/>
          <w:marBottom w:val="0"/>
          <w:divBdr>
            <w:top w:val="none" w:sz="0" w:space="0" w:color="auto"/>
            <w:left w:val="none" w:sz="0" w:space="0" w:color="auto"/>
            <w:bottom w:val="none" w:sz="0" w:space="0" w:color="auto"/>
            <w:right w:val="none" w:sz="0" w:space="0" w:color="auto"/>
          </w:divBdr>
        </w:div>
        <w:div w:id="850685388">
          <w:marLeft w:val="640"/>
          <w:marRight w:val="0"/>
          <w:marTop w:val="0"/>
          <w:marBottom w:val="0"/>
          <w:divBdr>
            <w:top w:val="none" w:sz="0" w:space="0" w:color="auto"/>
            <w:left w:val="none" w:sz="0" w:space="0" w:color="auto"/>
            <w:bottom w:val="none" w:sz="0" w:space="0" w:color="auto"/>
            <w:right w:val="none" w:sz="0" w:space="0" w:color="auto"/>
          </w:divBdr>
        </w:div>
        <w:div w:id="855077118">
          <w:marLeft w:val="640"/>
          <w:marRight w:val="0"/>
          <w:marTop w:val="0"/>
          <w:marBottom w:val="0"/>
          <w:divBdr>
            <w:top w:val="none" w:sz="0" w:space="0" w:color="auto"/>
            <w:left w:val="none" w:sz="0" w:space="0" w:color="auto"/>
            <w:bottom w:val="none" w:sz="0" w:space="0" w:color="auto"/>
            <w:right w:val="none" w:sz="0" w:space="0" w:color="auto"/>
          </w:divBdr>
        </w:div>
        <w:div w:id="902763873">
          <w:marLeft w:val="640"/>
          <w:marRight w:val="0"/>
          <w:marTop w:val="0"/>
          <w:marBottom w:val="0"/>
          <w:divBdr>
            <w:top w:val="none" w:sz="0" w:space="0" w:color="auto"/>
            <w:left w:val="none" w:sz="0" w:space="0" w:color="auto"/>
            <w:bottom w:val="none" w:sz="0" w:space="0" w:color="auto"/>
            <w:right w:val="none" w:sz="0" w:space="0" w:color="auto"/>
          </w:divBdr>
        </w:div>
        <w:div w:id="913781130">
          <w:marLeft w:val="640"/>
          <w:marRight w:val="0"/>
          <w:marTop w:val="0"/>
          <w:marBottom w:val="0"/>
          <w:divBdr>
            <w:top w:val="none" w:sz="0" w:space="0" w:color="auto"/>
            <w:left w:val="none" w:sz="0" w:space="0" w:color="auto"/>
            <w:bottom w:val="none" w:sz="0" w:space="0" w:color="auto"/>
            <w:right w:val="none" w:sz="0" w:space="0" w:color="auto"/>
          </w:divBdr>
        </w:div>
        <w:div w:id="915168401">
          <w:marLeft w:val="640"/>
          <w:marRight w:val="0"/>
          <w:marTop w:val="0"/>
          <w:marBottom w:val="0"/>
          <w:divBdr>
            <w:top w:val="none" w:sz="0" w:space="0" w:color="auto"/>
            <w:left w:val="none" w:sz="0" w:space="0" w:color="auto"/>
            <w:bottom w:val="none" w:sz="0" w:space="0" w:color="auto"/>
            <w:right w:val="none" w:sz="0" w:space="0" w:color="auto"/>
          </w:divBdr>
        </w:div>
        <w:div w:id="937760359">
          <w:marLeft w:val="640"/>
          <w:marRight w:val="0"/>
          <w:marTop w:val="0"/>
          <w:marBottom w:val="0"/>
          <w:divBdr>
            <w:top w:val="none" w:sz="0" w:space="0" w:color="auto"/>
            <w:left w:val="none" w:sz="0" w:space="0" w:color="auto"/>
            <w:bottom w:val="none" w:sz="0" w:space="0" w:color="auto"/>
            <w:right w:val="none" w:sz="0" w:space="0" w:color="auto"/>
          </w:divBdr>
        </w:div>
        <w:div w:id="957688729">
          <w:marLeft w:val="640"/>
          <w:marRight w:val="0"/>
          <w:marTop w:val="0"/>
          <w:marBottom w:val="0"/>
          <w:divBdr>
            <w:top w:val="none" w:sz="0" w:space="0" w:color="auto"/>
            <w:left w:val="none" w:sz="0" w:space="0" w:color="auto"/>
            <w:bottom w:val="none" w:sz="0" w:space="0" w:color="auto"/>
            <w:right w:val="none" w:sz="0" w:space="0" w:color="auto"/>
          </w:divBdr>
        </w:div>
        <w:div w:id="1026831612">
          <w:marLeft w:val="640"/>
          <w:marRight w:val="0"/>
          <w:marTop w:val="0"/>
          <w:marBottom w:val="0"/>
          <w:divBdr>
            <w:top w:val="none" w:sz="0" w:space="0" w:color="auto"/>
            <w:left w:val="none" w:sz="0" w:space="0" w:color="auto"/>
            <w:bottom w:val="none" w:sz="0" w:space="0" w:color="auto"/>
            <w:right w:val="none" w:sz="0" w:space="0" w:color="auto"/>
          </w:divBdr>
        </w:div>
        <w:div w:id="1043015019">
          <w:marLeft w:val="640"/>
          <w:marRight w:val="0"/>
          <w:marTop w:val="0"/>
          <w:marBottom w:val="0"/>
          <w:divBdr>
            <w:top w:val="none" w:sz="0" w:space="0" w:color="auto"/>
            <w:left w:val="none" w:sz="0" w:space="0" w:color="auto"/>
            <w:bottom w:val="none" w:sz="0" w:space="0" w:color="auto"/>
            <w:right w:val="none" w:sz="0" w:space="0" w:color="auto"/>
          </w:divBdr>
        </w:div>
        <w:div w:id="1058210681">
          <w:marLeft w:val="640"/>
          <w:marRight w:val="0"/>
          <w:marTop w:val="0"/>
          <w:marBottom w:val="0"/>
          <w:divBdr>
            <w:top w:val="none" w:sz="0" w:space="0" w:color="auto"/>
            <w:left w:val="none" w:sz="0" w:space="0" w:color="auto"/>
            <w:bottom w:val="none" w:sz="0" w:space="0" w:color="auto"/>
            <w:right w:val="none" w:sz="0" w:space="0" w:color="auto"/>
          </w:divBdr>
        </w:div>
        <w:div w:id="1071191658">
          <w:marLeft w:val="640"/>
          <w:marRight w:val="0"/>
          <w:marTop w:val="0"/>
          <w:marBottom w:val="0"/>
          <w:divBdr>
            <w:top w:val="none" w:sz="0" w:space="0" w:color="auto"/>
            <w:left w:val="none" w:sz="0" w:space="0" w:color="auto"/>
            <w:bottom w:val="none" w:sz="0" w:space="0" w:color="auto"/>
            <w:right w:val="none" w:sz="0" w:space="0" w:color="auto"/>
          </w:divBdr>
        </w:div>
        <w:div w:id="1080440984">
          <w:marLeft w:val="640"/>
          <w:marRight w:val="0"/>
          <w:marTop w:val="0"/>
          <w:marBottom w:val="0"/>
          <w:divBdr>
            <w:top w:val="none" w:sz="0" w:space="0" w:color="auto"/>
            <w:left w:val="none" w:sz="0" w:space="0" w:color="auto"/>
            <w:bottom w:val="none" w:sz="0" w:space="0" w:color="auto"/>
            <w:right w:val="none" w:sz="0" w:space="0" w:color="auto"/>
          </w:divBdr>
        </w:div>
        <w:div w:id="1085956696">
          <w:marLeft w:val="640"/>
          <w:marRight w:val="0"/>
          <w:marTop w:val="0"/>
          <w:marBottom w:val="0"/>
          <w:divBdr>
            <w:top w:val="none" w:sz="0" w:space="0" w:color="auto"/>
            <w:left w:val="none" w:sz="0" w:space="0" w:color="auto"/>
            <w:bottom w:val="none" w:sz="0" w:space="0" w:color="auto"/>
            <w:right w:val="none" w:sz="0" w:space="0" w:color="auto"/>
          </w:divBdr>
        </w:div>
        <w:div w:id="1138229555">
          <w:marLeft w:val="640"/>
          <w:marRight w:val="0"/>
          <w:marTop w:val="0"/>
          <w:marBottom w:val="0"/>
          <w:divBdr>
            <w:top w:val="none" w:sz="0" w:space="0" w:color="auto"/>
            <w:left w:val="none" w:sz="0" w:space="0" w:color="auto"/>
            <w:bottom w:val="none" w:sz="0" w:space="0" w:color="auto"/>
            <w:right w:val="none" w:sz="0" w:space="0" w:color="auto"/>
          </w:divBdr>
        </w:div>
        <w:div w:id="1146584664">
          <w:marLeft w:val="640"/>
          <w:marRight w:val="0"/>
          <w:marTop w:val="0"/>
          <w:marBottom w:val="0"/>
          <w:divBdr>
            <w:top w:val="none" w:sz="0" w:space="0" w:color="auto"/>
            <w:left w:val="none" w:sz="0" w:space="0" w:color="auto"/>
            <w:bottom w:val="none" w:sz="0" w:space="0" w:color="auto"/>
            <w:right w:val="none" w:sz="0" w:space="0" w:color="auto"/>
          </w:divBdr>
        </w:div>
        <w:div w:id="1148782910">
          <w:marLeft w:val="640"/>
          <w:marRight w:val="0"/>
          <w:marTop w:val="0"/>
          <w:marBottom w:val="0"/>
          <w:divBdr>
            <w:top w:val="none" w:sz="0" w:space="0" w:color="auto"/>
            <w:left w:val="none" w:sz="0" w:space="0" w:color="auto"/>
            <w:bottom w:val="none" w:sz="0" w:space="0" w:color="auto"/>
            <w:right w:val="none" w:sz="0" w:space="0" w:color="auto"/>
          </w:divBdr>
        </w:div>
        <w:div w:id="1154032404">
          <w:marLeft w:val="640"/>
          <w:marRight w:val="0"/>
          <w:marTop w:val="0"/>
          <w:marBottom w:val="0"/>
          <w:divBdr>
            <w:top w:val="none" w:sz="0" w:space="0" w:color="auto"/>
            <w:left w:val="none" w:sz="0" w:space="0" w:color="auto"/>
            <w:bottom w:val="none" w:sz="0" w:space="0" w:color="auto"/>
            <w:right w:val="none" w:sz="0" w:space="0" w:color="auto"/>
          </w:divBdr>
        </w:div>
        <w:div w:id="1159882695">
          <w:marLeft w:val="640"/>
          <w:marRight w:val="0"/>
          <w:marTop w:val="0"/>
          <w:marBottom w:val="0"/>
          <w:divBdr>
            <w:top w:val="none" w:sz="0" w:space="0" w:color="auto"/>
            <w:left w:val="none" w:sz="0" w:space="0" w:color="auto"/>
            <w:bottom w:val="none" w:sz="0" w:space="0" w:color="auto"/>
            <w:right w:val="none" w:sz="0" w:space="0" w:color="auto"/>
          </w:divBdr>
        </w:div>
        <w:div w:id="1178039690">
          <w:marLeft w:val="640"/>
          <w:marRight w:val="0"/>
          <w:marTop w:val="0"/>
          <w:marBottom w:val="0"/>
          <w:divBdr>
            <w:top w:val="none" w:sz="0" w:space="0" w:color="auto"/>
            <w:left w:val="none" w:sz="0" w:space="0" w:color="auto"/>
            <w:bottom w:val="none" w:sz="0" w:space="0" w:color="auto"/>
            <w:right w:val="none" w:sz="0" w:space="0" w:color="auto"/>
          </w:divBdr>
        </w:div>
        <w:div w:id="1213887839">
          <w:marLeft w:val="640"/>
          <w:marRight w:val="0"/>
          <w:marTop w:val="0"/>
          <w:marBottom w:val="0"/>
          <w:divBdr>
            <w:top w:val="none" w:sz="0" w:space="0" w:color="auto"/>
            <w:left w:val="none" w:sz="0" w:space="0" w:color="auto"/>
            <w:bottom w:val="none" w:sz="0" w:space="0" w:color="auto"/>
            <w:right w:val="none" w:sz="0" w:space="0" w:color="auto"/>
          </w:divBdr>
        </w:div>
        <w:div w:id="1219438708">
          <w:marLeft w:val="640"/>
          <w:marRight w:val="0"/>
          <w:marTop w:val="0"/>
          <w:marBottom w:val="0"/>
          <w:divBdr>
            <w:top w:val="none" w:sz="0" w:space="0" w:color="auto"/>
            <w:left w:val="none" w:sz="0" w:space="0" w:color="auto"/>
            <w:bottom w:val="none" w:sz="0" w:space="0" w:color="auto"/>
            <w:right w:val="none" w:sz="0" w:space="0" w:color="auto"/>
          </w:divBdr>
        </w:div>
        <w:div w:id="1223445930">
          <w:marLeft w:val="640"/>
          <w:marRight w:val="0"/>
          <w:marTop w:val="0"/>
          <w:marBottom w:val="0"/>
          <w:divBdr>
            <w:top w:val="none" w:sz="0" w:space="0" w:color="auto"/>
            <w:left w:val="none" w:sz="0" w:space="0" w:color="auto"/>
            <w:bottom w:val="none" w:sz="0" w:space="0" w:color="auto"/>
            <w:right w:val="none" w:sz="0" w:space="0" w:color="auto"/>
          </w:divBdr>
        </w:div>
        <w:div w:id="1380789293">
          <w:marLeft w:val="640"/>
          <w:marRight w:val="0"/>
          <w:marTop w:val="0"/>
          <w:marBottom w:val="0"/>
          <w:divBdr>
            <w:top w:val="none" w:sz="0" w:space="0" w:color="auto"/>
            <w:left w:val="none" w:sz="0" w:space="0" w:color="auto"/>
            <w:bottom w:val="none" w:sz="0" w:space="0" w:color="auto"/>
            <w:right w:val="none" w:sz="0" w:space="0" w:color="auto"/>
          </w:divBdr>
        </w:div>
        <w:div w:id="1429622774">
          <w:marLeft w:val="640"/>
          <w:marRight w:val="0"/>
          <w:marTop w:val="0"/>
          <w:marBottom w:val="0"/>
          <w:divBdr>
            <w:top w:val="none" w:sz="0" w:space="0" w:color="auto"/>
            <w:left w:val="none" w:sz="0" w:space="0" w:color="auto"/>
            <w:bottom w:val="none" w:sz="0" w:space="0" w:color="auto"/>
            <w:right w:val="none" w:sz="0" w:space="0" w:color="auto"/>
          </w:divBdr>
        </w:div>
        <w:div w:id="1455173174">
          <w:marLeft w:val="640"/>
          <w:marRight w:val="0"/>
          <w:marTop w:val="0"/>
          <w:marBottom w:val="0"/>
          <w:divBdr>
            <w:top w:val="none" w:sz="0" w:space="0" w:color="auto"/>
            <w:left w:val="none" w:sz="0" w:space="0" w:color="auto"/>
            <w:bottom w:val="none" w:sz="0" w:space="0" w:color="auto"/>
            <w:right w:val="none" w:sz="0" w:space="0" w:color="auto"/>
          </w:divBdr>
        </w:div>
        <w:div w:id="1466310413">
          <w:marLeft w:val="640"/>
          <w:marRight w:val="0"/>
          <w:marTop w:val="0"/>
          <w:marBottom w:val="0"/>
          <w:divBdr>
            <w:top w:val="none" w:sz="0" w:space="0" w:color="auto"/>
            <w:left w:val="none" w:sz="0" w:space="0" w:color="auto"/>
            <w:bottom w:val="none" w:sz="0" w:space="0" w:color="auto"/>
            <w:right w:val="none" w:sz="0" w:space="0" w:color="auto"/>
          </w:divBdr>
        </w:div>
        <w:div w:id="1471292197">
          <w:marLeft w:val="640"/>
          <w:marRight w:val="0"/>
          <w:marTop w:val="0"/>
          <w:marBottom w:val="0"/>
          <w:divBdr>
            <w:top w:val="none" w:sz="0" w:space="0" w:color="auto"/>
            <w:left w:val="none" w:sz="0" w:space="0" w:color="auto"/>
            <w:bottom w:val="none" w:sz="0" w:space="0" w:color="auto"/>
            <w:right w:val="none" w:sz="0" w:space="0" w:color="auto"/>
          </w:divBdr>
        </w:div>
        <w:div w:id="1509949835">
          <w:marLeft w:val="640"/>
          <w:marRight w:val="0"/>
          <w:marTop w:val="0"/>
          <w:marBottom w:val="0"/>
          <w:divBdr>
            <w:top w:val="none" w:sz="0" w:space="0" w:color="auto"/>
            <w:left w:val="none" w:sz="0" w:space="0" w:color="auto"/>
            <w:bottom w:val="none" w:sz="0" w:space="0" w:color="auto"/>
            <w:right w:val="none" w:sz="0" w:space="0" w:color="auto"/>
          </w:divBdr>
        </w:div>
        <w:div w:id="1545828899">
          <w:marLeft w:val="640"/>
          <w:marRight w:val="0"/>
          <w:marTop w:val="0"/>
          <w:marBottom w:val="0"/>
          <w:divBdr>
            <w:top w:val="none" w:sz="0" w:space="0" w:color="auto"/>
            <w:left w:val="none" w:sz="0" w:space="0" w:color="auto"/>
            <w:bottom w:val="none" w:sz="0" w:space="0" w:color="auto"/>
            <w:right w:val="none" w:sz="0" w:space="0" w:color="auto"/>
          </w:divBdr>
        </w:div>
        <w:div w:id="1560898876">
          <w:marLeft w:val="640"/>
          <w:marRight w:val="0"/>
          <w:marTop w:val="0"/>
          <w:marBottom w:val="0"/>
          <w:divBdr>
            <w:top w:val="none" w:sz="0" w:space="0" w:color="auto"/>
            <w:left w:val="none" w:sz="0" w:space="0" w:color="auto"/>
            <w:bottom w:val="none" w:sz="0" w:space="0" w:color="auto"/>
            <w:right w:val="none" w:sz="0" w:space="0" w:color="auto"/>
          </w:divBdr>
        </w:div>
        <w:div w:id="1566332372">
          <w:marLeft w:val="640"/>
          <w:marRight w:val="0"/>
          <w:marTop w:val="0"/>
          <w:marBottom w:val="0"/>
          <w:divBdr>
            <w:top w:val="none" w:sz="0" w:space="0" w:color="auto"/>
            <w:left w:val="none" w:sz="0" w:space="0" w:color="auto"/>
            <w:bottom w:val="none" w:sz="0" w:space="0" w:color="auto"/>
            <w:right w:val="none" w:sz="0" w:space="0" w:color="auto"/>
          </w:divBdr>
        </w:div>
        <w:div w:id="1593321712">
          <w:marLeft w:val="640"/>
          <w:marRight w:val="0"/>
          <w:marTop w:val="0"/>
          <w:marBottom w:val="0"/>
          <w:divBdr>
            <w:top w:val="none" w:sz="0" w:space="0" w:color="auto"/>
            <w:left w:val="none" w:sz="0" w:space="0" w:color="auto"/>
            <w:bottom w:val="none" w:sz="0" w:space="0" w:color="auto"/>
            <w:right w:val="none" w:sz="0" w:space="0" w:color="auto"/>
          </w:divBdr>
        </w:div>
        <w:div w:id="1630936521">
          <w:marLeft w:val="640"/>
          <w:marRight w:val="0"/>
          <w:marTop w:val="0"/>
          <w:marBottom w:val="0"/>
          <w:divBdr>
            <w:top w:val="none" w:sz="0" w:space="0" w:color="auto"/>
            <w:left w:val="none" w:sz="0" w:space="0" w:color="auto"/>
            <w:bottom w:val="none" w:sz="0" w:space="0" w:color="auto"/>
            <w:right w:val="none" w:sz="0" w:space="0" w:color="auto"/>
          </w:divBdr>
        </w:div>
        <w:div w:id="1725785662">
          <w:marLeft w:val="640"/>
          <w:marRight w:val="0"/>
          <w:marTop w:val="0"/>
          <w:marBottom w:val="0"/>
          <w:divBdr>
            <w:top w:val="none" w:sz="0" w:space="0" w:color="auto"/>
            <w:left w:val="none" w:sz="0" w:space="0" w:color="auto"/>
            <w:bottom w:val="none" w:sz="0" w:space="0" w:color="auto"/>
            <w:right w:val="none" w:sz="0" w:space="0" w:color="auto"/>
          </w:divBdr>
        </w:div>
        <w:div w:id="1890875973">
          <w:marLeft w:val="640"/>
          <w:marRight w:val="0"/>
          <w:marTop w:val="0"/>
          <w:marBottom w:val="0"/>
          <w:divBdr>
            <w:top w:val="none" w:sz="0" w:space="0" w:color="auto"/>
            <w:left w:val="none" w:sz="0" w:space="0" w:color="auto"/>
            <w:bottom w:val="none" w:sz="0" w:space="0" w:color="auto"/>
            <w:right w:val="none" w:sz="0" w:space="0" w:color="auto"/>
          </w:divBdr>
        </w:div>
        <w:div w:id="1957053800">
          <w:marLeft w:val="640"/>
          <w:marRight w:val="0"/>
          <w:marTop w:val="0"/>
          <w:marBottom w:val="0"/>
          <w:divBdr>
            <w:top w:val="none" w:sz="0" w:space="0" w:color="auto"/>
            <w:left w:val="none" w:sz="0" w:space="0" w:color="auto"/>
            <w:bottom w:val="none" w:sz="0" w:space="0" w:color="auto"/>
            <w:right w:val="none" w:sz="0" w:space="0" w:color="auto"/>
          </w:divBdr>
        </w:div>
        <w:div w:id="1964652513">
          <w:marLeft w:val="640"/>
          <w:marRight w:val="0"/>
          <w:marTop w:val="0"/>
          <w:marBottom w:val="0"/>
          <w:divBdr>
            <w:top w:val="none" w:sz="0" w:space="0" w:color="auto"/>
            <w:left w:val="none" w:sz="0" w:space="0" w:color="auto"/>
            <w:bottom w:val="none" w:sz="0" w:space="0" w:color="auto"/>
            <w:right w:val="none" w:sz="0" w:space="0" w:color="auto"/>
          </w:divBdr>
        </w:div>
        <w:div w:id="2001500656">
          <w:marLeft w:val="640"/>
          <w:marRight w:val="0"/>
          <w:marTop w:val="0"/>
          <w:marBottom w:val="0"/>
          <w:divBdr>
            <w:top w:val="none" w:sz="0" w:space="0" w:color="auto"/>
            <w:left w:val="none" w:sz="0" w:space="0" w:color="auto"/>
            <w:bottom w:val="none" w:sz="0" w:space="0" w:color="auto"/>
            <w:right w:val="none" w:sz="0" w:space="0" w:color="auto"/>
          </w:divBdr>
        </w:div>
        <w:div w:id="2005012891">
          <w:marLeft w:val="640"/>
          <w:marRight w:val="0"/>
          <w:marTop w:val="0"/>
          <w:marBottom w:val="0"/>
          <w:divBdr>
            <w:top w:val="none" w:sz="0" w:space="0" w:color="auto"/>
            <w:left w:val="none" w:sz="0" w:space="0" w:color="auto"/>
            <w:bottom w:val="none" w:sz="0" w:space="0" w:color="auto"/>
            <w:right w:val="none" w:sz="0" w:space="0" w:color="auto"/>
          </w:divBdr>
        </w:div>
        <w:div w:id="2041125284">
          <w:marLeft w:val="640"/>
          <w:marRight w:val="0"/>
          <w:marTop w:val="0"/>
          <w:marBottom w:val="0"/>
          <w:divBdr>
            <w:top w:val="none" w:sz="0" w:space="0" w:color="auto"/>
            <w:left w:val="none" w:sz="0" w:space="0" w:color="auto"/>
            <w:bottom w:val="none" w:sz="0" w:space="0" w:color="auto"/>
            <w:right w:val="none" w:sz="0" w:space="0" w:color="auto"/>
          </w:divBdr>
        </w:div>
        <w:div w:id="2051344989">
          <w:marLeft w:val="640"/>
          <w:marRight w:val="0"/>
          <w:marTop w:val="0"/>
          <w:marBottom w:val="0"/>
          <w:divBdr>
            <w:top w:val="none" w:sz="0" w:space="0" w:color="auto"/>
            <w:left w:val="none" w:sz="0" w:space="0" w:color="auto"/>
            <w:bottom w:val="none" w:sz="0" w:space="0" w:color="auto"/>
            <w:right w:val="none" w:sz="0" w:space="0" w:color="auto"/>
          </w:divBdr>
        </w:div>
        <w:div w:id="2057772212">
          <w:marLeft w:val="640"/>
          <w:marRight w:val="0"/>
          <w:marTop w:val="0"/>
          <w:marBottom w:val="0"/>
          <w:divBdr>
            <w:top w:val="none" w:sz="0" w:space="0" w:color="auto"/>
            <w:left w:val="none" w:sz="0" w:space="0" w:color="auto"/>
            <w:bottom w:val="none" w:sz="0" w:space="0" w:color="auto"/>
            <w:right w:val="none" w:sz="0" w:space="0" w:color="auto"/>
          </w:divBdr>
        </w:div>
        <w:div w:id="2088838738">
          <w:marLeft w:val="640"/>
          <w:marRight w:val="0"/>
          <w:marTop w:val="0"/>
          <w:marBottom w:val="0"/>
          <w:divBdr>
            <w:top w:val="none" w:sz="0" w:space="0" w:color="auto"/>
            <w:left w:val="none" w:sz="0" w:space="0" w:color="auto"/>
            <w:bottom w:val="none" w:sz="0" w:space="0" w:color="auto"/>
            <w:right w:val="none" w:sz="0" w:space="0" w:color="auto"/>
          </w:divBdr>
        </w:div>
      </w:divsChild>
    </w:div>
    <w:div w:id="898323853">
      <w:bodyDiv w:val="1"/>
      <w:marLeft w:val="0"/>
      <w:marRight w:val="0"/>
      <w:marTop w:val="0"/>
      <w:marBottom w:val="0"/>
      <w:divBdr>
        <w:top w:val="none" w:sz="0" w:space="0" w:color="auto"/>
        <w:left w:val="none" w:sz="0" w:space="0" w:color="auto"/>
        <w:bottom w:val="none" w:sz="0" w:space="0" w:color="auto"/>
        <w:right w:val="none" w:sz="0" w:space="0" w:color="auto"/>
      </w:divBdr>
    </w:div>
    <w:div w:id="900678784">
      <w:bodyDiv w:val="1"/>
      <w:marLeft w:val="0"/>
      <w:marRight w:val="0"/>
      <w:marTop w:val="0"/>
      <w:marBottom w:val="0"/>
      <w:divBdr>
        <w:top w:val="none" w:sz="0" w:space="0" w:color="auto"/>
        <w:left w:val="none" w:sz="0" w:space="0" w:color="auto"/>
        <w:bottom w:val="none" w:sz="0" w:space="0" w:color="auto"/>
        <w:right w:val="none" w:sz="0" w:space="0" w:color="auto"/>
      </w:divBdr>
      <w:divsChild>
        <w:div w:id="370426710">
          <w:marLeft w:val="480"/>
          <w:marRight w:val="0"/>
          <w:marTop w:val="0"/>
          <w:marBottom w:val="0"/>
          <w:divBdr>
            <w:top w:val="none" w:sz="0" w:space="0" w:color="auto"/>
            <w:left w:val="none" w:sz="0" w:space="0" w:color="auto"/>
            <w:bottom w:val="none" w:sz="0" w:space="0" w:color="auto"/>
            <w:right w:val="none" w:sz="0" w:space="0" w:color="auto"/>
          </w:divBdr>
        </w:div>
        <w:div w:id="1713655819">
          <w:marLeft w:val="480"/>
          <w:marRight w:val="0"/>
          <w:marTop w:val="0"/>
          <w:marBottom w:val="0"/>
          <w:divBdr>
            <w:top w:val="none" w:sz="0" w:space="0" w:color="auto"/>
            <w:left w:val="none" w:sz="0" w:space="0" w:color="auto"/>
            <w:bottom w:val="none" w:sz="0" w:space="0" w:color="auto"/>
            <w:right w:val="none" w:sz="0" w:space="0" w:color="auto"/>
          </w:divBdr>
        </w:div>
        <w:div w:id="1555660611">
          <w:marLeft w:val="480"/>
          <w:marRight w:val="0"/>
          <w:marTop w:val="0"/>
          <w:marBottom w:val="0"/>
          <w:divBdr>
            <w:top w:val="none" w:sz="0" w:space="0" w:color="auto"/>
            <w:left w:val="none" w:sz="0" w:space="0" w:color="auto"/>
            <w:bottom w:val="none" w:sz="0" w:space="0" w:color="auto"/>
            <w:right w:val="none" w:sz="0" w:space="0" w:color="auto"/>
          </w:divBdr>
        </w:div>
        <w:div w:id="1473982814">
          <w:marLeft w:val="480"/>
          <w:marRight w:val="0"/>
          <w:marTop w:val="0"/>
          <w:marBottom w:val="0"/>
          <w:divBdr>
            <w:top w:val="none" w:sz="0" w:space="0" w:color="auto"/>
            <w:left w:val="none" w:sz="0" w:space="0" w:color="auto"/>
            <w:bottom w:val="none" w:sz="0" w:space="0" w:color="auto"/>
            <w:right w:val="none" w:sz="0" w:space="0" w:color="auto"/>
          </w:divBdr>
        </w:div>
        <w:div w:id="2048795111">
          <w:marLeft w:val="480"/>
          <w:marRight w:val="0"/>
          <w:marTop w:val="0"/>
          <w:marBottom w:val="0"/>
          <w:divBdr>
            <w:top w:val="none" w:sz="0" w:space="0" w:color="auto"/>
            <w:left w:val="none" w:sz="0" w:space="0" w:color="auto"/>
            <w:bottom w:val="none" w:sz="0" w:space="0" w:color="auto"/>
            <w:right w:val="none" w:sz="0" w:space="0" w:color="auto"/>
          </w:divBdr>
        </w:div>
        <w:div w:id="889725063">
          <w:marLeft w:val="480"/>
          <w:marRight w:val="0"/>
          <w:marTop w:val="0"/>
          <w:marBottom w:val="0"/>
          <w:divBdr>
            <w:top w:val="none" w:sz="0" w:space="0" w:color="auto"/>
            <w:left w:val="none" w:sz="0" w:space="0" w:color="auto"/>
            <w:bottom w:val="none" w:sz="0" w:space="0" w:color="auto"/>
            <w:right w:val="none" w:sz="0" w:space="0" w:color="auto"/>
          </w:divBdr>
        </w:div>
        <w:div w:id="1859738221">
          <w:marLeft w:val="480"/>
          <w:marRight w:val="0"/>
          <w:marTop w:val="0"/>
          <w:marBottom w:val="0"/>
          <w:divBdr>
            <w:top w:val="none" w:sz="0" w:space="0" w:color="auto"/>
            <w:left w:val="none" w:sz="0" w:space="0" w:color="auto"/>
            <w:bottom w:val="none" w:sz="0" w:space="0" w:color="auto"/>
            <w:right w:val="none" w:sz="0" w:space="0" w:color="auto"/>
          </w:divBdr>
        </w:div>
        <w:div w:id="420613611">
          <w:marLeft w:val="480"/>
          <w:marRight w:val="0"/>
          <w:marTop w:val="0"/>
          <w:marBottom w:val="0"/>
          <w:divBdr>
            <w:top w:val="none" w:sz="0" w:space="0" w:color="auto"/>
            <w:left w:val="none" w:sz="0" w:space="0" w:color="auto"/>
            <w:bottom w:val="none" w:sz="0" w:space="0" w:color="auto"/>
            <w:right w:val="none" w:sz="0" w:space="0" w:color="auto"/>
          </w:divBdr>
        </w:div>
        <w:div w:id="65499146">
          <w:marLeft w:val="480"/>
          <w:marRight w:val="0"/>
          <w:marTop w:val="0"/>
          <w:marBottom w:val="0"/>
          <w:divBdr>
            <w:top w:val="none" w:sz="0" w:space="0" w:color="auto"/>
            <w:left w:val="none" w:sz="0" w:space="0" w:color="auto"/>
            <w:bottom w:val="none" w:sz="0" w:space="0" w:color="auto"/>
            <w:right w:val="none" w:sz="0" w:space="0" w:color="auto"/>
          </w:divBdr>
        </w:div>
        <w:div w:id="1549603944">
          <w:marLeft w:val="480"/>
          <w:marRight w:val="0"/>
          <w:marTop w:val="0"/>
          <w:marBottom w:val="0"/>
          <w:divBdr>
            <w:top w:val="none" w:sz="0" w:space="0" w:color="auto"/>
            <w:left w:val="none" w:sz="0" w:space="0" w:color="auto"/>
            <w:bottom w:val="none" w:sz="0" w:space="0" w:color="auto"/>
            <w:right w:val="none" w:sz="0" w:space="0" w:color="auto"/>
          </w:divBdr>
        </w:div>
        <w:div w:id="1913730502">
          <w:marLeft w:val="480"/>
          <w:marRight w:val="0"/>
          <w:marTop w:val="0"/>
          <w:marBottom w:val="0"/>
          <w:divBdr>
            <w:top w:val="none" w:sz="0" w:space="0" w:color="auto"/>
            <w:left w:val="none" w:sz="0" w:space="0" w:color="auto"/>
            <w:bottom w:val="none" w:sz="0" w:space="0" w:color="auto"/>
            <w:right w:val="none" w:sz="0" w:space="0" w:color="auto"/>
          </w:divBdr>
        </w:div>
        <w:div w:id="2022780110">
          <w:marLeft w:val="480"/>
          <w:marRight w:val="0"/>
          <w:marTop w:val="0"/>
          <w:marBottom w:val="0"/>
          <w:divBdr>
            <w:top w:val="none" w:sz="0" w:space="0" w:color="auto"/>
            <w:left w:val="none" w:sz="0" w:space="0" w:color="auto"/>
            <w:bottom w:val="none" w:sz="0" w:space="0" w:color="auto"/>
            <w:right w:val="none" w:sz="0" w:space="0" w:color="auto"/>
          </w:divBdr>
        </w:div>
        <w:div w:id="1850636610">
          <w:marLeft w:val="480"/>
          <w:marRight w:val="0"/>
          <w:marTop w:val="0"/>
          <w:marBottom w:val="0"/>
          <w:divBdr>
            <w:top w:val="none" w:sz="0" w:space="0" w:color="auto"/>
            <w:left w:val="none" w:sz="0" w:space="0" w:color="auto"/>
            <w:bottom w:val="none" w:sz="0" w:space="0" w:color="auto"/>
            <w:right w:val="none" w:sz="0" w:space="0" w:color="auto"/>
          </w:divBdr>
        </w:div>
        <w:div w:id="2111318747">
          <w:marLeft w:val="480"/>
          <w:marRight w:val="0"/>
          <w:marTop w:val="0"/>
          <w:marBottom w:val="0"/>
          <w:divBdr>
            <w:top w:val="none" w:sz="0" w:space="0" w:color="auto"/>
            <w:left w:val="none" w:sz="0" w:space="0" w:color="auto"/>
            <w:bottom w:val="none" w:sz="0" w:space="0" w:color="auto"/>
            <w:right w:val="none" w:sz="0" w:space="0" w:color="auto"/>
          </w:divBdr>
        </w:div>
        <w:div w:id="416752283">
          <w:marLeft w:val="480"/>
          <w:marRight w:val="0"/>
          <w:marTop w:val="0"/>
          <w:marBottom w:val="0"/>
          <w:divBdr>
            <w:top w:val="none" w:sz="0" w:space="0" w:color="auto"/>
            <w:left w:val="none" w:sz="0" w:space="0" w:color="auto"/>
            <w:bottom w:val="none" w:sz="0" w:space="0" w:color="auto"/>
            <w:right w:val="none" w:sz="0" w:space="0" w:color="auto"/>
          </w:divBdr>
        </w:div>
        <w:div w:id="813714979">
          <w:marLeft w:val="480"/>
          <w:marRight w:val="0"/>
          <w:marTop w:val="0"/>
          <w:marBottom w:val="0"/>
          <w:divBdr>
            <w:top w:val="none" w:sz="0" w:space="0" w:color="auto"/>
            <w:left w:val="none" w:sz="0" w:space="0" w:color="auto"/>
            <w:bottom w:val="none" w:sz="0" w:space="0" w:color="auto"/>
            <w:right w:val="none" w:sz="0" w:space="0" w:color="auto"/>
          </w:divBdr>
        </w:div>
        <w:div w:id="766654254">
          <w:marLeft w:val="480"/>
          <w:marRight w:val="0"/>
          <w:marTop w:val="0"/>
          <w:marBottom w:val="0"/>
          <w:divBdr>
            <w:top w:val="none" w:sz="0" w:space="0" w:color="auto"/>
            <w:left w:val="none" w:sz="0" w:space="0" w:color="auto"/>
            <w:bottom w:val="none" w:sz="0" w:space="0" w:color="auto"/>
            <w:right w:val="none" w:sz="0" w:space="0" w:color="auto"/>
          </w:divBdr>
        </w:div>
        <w:div w:id="156458731">
          <w:marLeft w:val="480"/>
          <w:marRight w:val="0"/>
          <w:marTop w:val="0"/>
          <w:marBottom w:val="0"/>
          <w:divBdr>
            <w:top w:val="none" w:sz="0" w:space="0" w:color="auto"/>
            <w:left w:val="none" w:sz="0" w:space="0" w:color="auto"/>
            <w:bottom w:val="none" w:sz="0" w:space="0" w:color="auto"/>
            <w:right w:val="none" w:sz="0" w:space="0" w:color="auto"/>
          </w:divBdr>
        </w:div>
        <w:div w:id="2142728430">
          <w:marLeft w:val="480"/>
          <w:marRight w:val="0"/>
          <w:marTop w:val="0"/>
          <w:marBottom w:val="0"/>
          <w:divBdr>
            <w:top w:val="none" w:sz="0" w:space="0" w:color="auto"/>
            <w:left w:val="none" w:sz="0" w:space="0" w:color="auto"/>
            <w:bottom w:val="none" w:sz="0" w:space="0" w:color="auto"/>
            <w:right w:val="none" w:sz="0" w:space="0" w:color="auto"/>
          </w:divBdr>
        </w:div>
        <w:div w:id="153692680">
          <w:marLeft w:val="480"/>
          <w:marRight w:val="0"/>
          <w:marTop w:val="0"/>
          <w:marBottom w:val="0"/>
          <w:divBdr>
            <w:top w:val="none" w:sz="0" w:space="0" w:color="auto"/>
            <w:left w:val="none" w:sz="0" w:space="0" w:color="auto"/>
            <w:bottom w:val="none" w:sz="0" w:space="0" w:color="auto"/>
            <w:right w:val="none" w:sz="0" w:space="0" w:color="auto"/>
          </w:divBdr>
        </w:div>
        <w:div w:id="388840354">
          <w:marLeft w:val="480"/>
          <w:marRight w:val="0"/>
          <w:marTop w:val="0"/>
          <w:marBottom w:val="0"/>
          <w:divBdr>
            <w:top w:val="none" w:sz="0" w:space="0" w:color="auto"/>
            <w:left w:val="none" w:sz="0" w:space="0" w:color="auto"/>
            <w:bottom w:val="none" w:sz="0" w:space="0" w:color="auto"/>
            <w:right w:val="none" w:sz="0" w:space="0" w:color="auto"/>
          </w:divBdr>
        </w:div>
        <w:div w:id="1211260031">
          <w:marLeft w:val="480"/>
          <w:marRight w:val="0"/>
          <w:marTop w:val="0"/>
          <w:marBottom w:val="0"/>
          <w:divBdr>
            <w:top w:val="none" w:sz="0" w:space="0" w:color="auto"/>
            <w:left w:val="none" w:sz="0" w:space="0" w:color="auto"/>
            <w:bottom w:val="none" w:sz="0" w:space="0" w:color="auto"/>
            <w:right w:val="none" w:sz="0" w:space="0" w:color="auto"/>
          </w:divBdr>
        </w:div>
        <w:div w:id="579170917">
          <w:marLeft w:val="480"/>
          <w:marRight w:val="0"/>
          <w:marTop w:val="0"/>
          <w:marBottom w:val="0"/>
          <w:divBdr>
            <w:top w:val="none" w:sz="0" w:space="0" w:color="auto"/>
            <w:left w:val="none" w:sz="0" w:space="0" w:color="auto"/>
            <w:bottom w:val="none" w:sz="0" w:space="0" w:color="auto"/>
            <w:right w:val="none" w:sz="0" w:space="0" w:color="auto"/>
          </w:divBdr>
        </w:div>
        <w:div w:id="1059867627">
          <w:marLeft w:val="480"/>
          <w:marRight w:val="0"/>
          <w:marTop w:val="0"/>
          <w:marBottom w:val="0"/>
          <w:divBdr>
            <w:top w:val="none" w:sz="0" w:space="0" w:color="auto"/>
            <w:left w:val="none" w:sz="0" w:space="0" w:color="auto"/>
            <w:bottom w:val="none" w:sz="0" w:space="0" w:color="auto"/>
            <w:right w:val="none" w:sz="0" w:space="0" w:color="auto"/>
          </w:divBdr>
        </w:div>
        <w:div w:id="320428640">
          <w:marLeft w:val="480"/>
          <w:marRight w:val="0"/>
          <w:marTop w:val="0"/>
          <w:marBottom w:val="0"/>
          <w:divBdr>
            <w:top w:val="none" w:sz="0" w:space="0" w:color="auto"/>
            <w:left w:val="none" w:sz="0" w:space="0" w:color="auto"/>
            <w:bottom w:val="none" w:sz="0" w:space="0" w:color="auto"/>
            <w:right w:val="none" w:sz="0" w:space="0" w:color="auto"/>
          </w:divBdr>
        </w:div>
      </w:divsChild>
    </w:div>
    <w:div w:id="902839367">
      <w:bodyDiv w:val="1"/>
      <w:marLeft w:val="0"/>
      <w:marRight w:val="0"/>
      <w:marTop w:val="0"/>
      <w:marBottom w:val="0"/>
      <w:divBdr>
        <w:top w:val="none" w:sz="0" w:space="0" w:color="auto"/>
        <w:left w:val="none" w:sz="0" w:space="0" w:color="auto"/>
        <w:bottom w:val="none" w:sz="0" w:space="0" w:color="auto"/>
        <w:right w:val="none" w:sz="0" w:space="0" w:color="auto"/>
      </w:divBdr>
    </w:div>
    <w:div w:id="903682287">
      <w:bodyDiv w:val="1"/>
      <w:marLeft w:val="0"/>
      <w:marRight w:val="0"/>
      <w:marTop w:val="0"/>
      <w:marBottom w:val="0"/>
      <w:divBdr>
        <w:top w:val="none" w:sz="0" w:space="0" w:color="auto"/>
        <w:left w:val="none" w:sz="0" w:space="0" w:color="auto"/>
        <w:bottom w:val="none" w:sz="0" w:space="0" w:color="auto"/>
        <w:right w:val="none" w:sz="0" w:space="0" w:color="auto"/>
      </w:divBdr>
    </w:div>
    <w:div w:id="903757761">
      <w:bodyDiv w:val="1"/>
      <w:marLeft w:val="0"/>
      <w:marRight w:val="0"/>
      <w:marTop w:val="0"/>
      <w:marBottom w:val="0"/>
      <w:divBdr>
        <w:top w:val="none" w:sz="0" w:space="0" w:color="auto"/>
        <w:left w:val="none" w:sz="0" w:space="0" w:color="auto"/>
        <w:bottom w:val="none" w:sz="0" w:space="0" w:color="auto"/>
        <w:right w:val="none" w:sz="0" w:space="0" w:color="auto"/>
      </w:divBdr>
    </w:div>
    <w:div w:id="904991858">
      <w:bodyDiv w:val="1"/>
      <w:marLeft w:val="0"/>
      <w:marRight w:val="0"/>
      <w:marTop w:val="0"/>
      <w:marBottom w:val="0"/>
      <w:divBdr>
        <w:top w:val="none" w:sz="0" w:space="0" w:color="auto"/>
        <w:left w:val="none" w:sz="0" w:space="0" w:color="auto"/>
        <w:bottom w:val="none" w:sz="0" w:space="0" w:color="auto"/>
        <w:right w:val="none" w:sz="0" w:space="0" w:color="auto"/>
      </w:divBdr>
      <w:divsChild>
        <w:div w:id="33312557">
          <w:marLeft w:val="640"/>
          <w:marRight w:val="0"/>
          <w:marTop w:val="0"/>
          <w:marBottom w:val="0"/>
          <w:divBdr>
            <w:top w:val="none" w:sz="0" w:space="0" w:color="auto"/>
            <w:left w:val="none" w:sz="0" w:space="0" w:color="auto"/>
            <w:bottom w:val="none" w:sz="0" w:space="0" w:color="auto"/>
            <w:right w:val="none" w:sz="0" w:space="0" w:color="auto"/>
          </w:divBdr>
        </w:div>
        <w:div w:id="36130794">
          <w:marLeft w:val="640"/>
          <w:marRight w:val="0"/>
          <w:marTop w:val="0"/>
          <w:marBottom w:val="0"/>
          <w:divBdr>
            <w:top w:val="none" w:sz="0" w:space="0" w:color="auto"/>
            <w:left w:val="none" w:sz="0" w:space="0" w:color="auto"/>
            <w:bottom w:val="none" w:sz="0" w:space="0" w:color="auto"/>
            <w:right w:val="none" w:sz="0" w:space="0" w:color="auto"/>
          </w:divBdr>
        </w:div>
        <w:div w:id="65610824">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75589886">
          <w:marLeft w:val="640"/>
          <w:marRight w:val="0"/>
          <w:marTop w:val="0"/>
          <w:marBottom w:val="0"/>
          <w:divBdr>
            <w:top w:val="none" w:sz="0" w:space="0" w:color="auto"/>
            <w:left w:val="none" w:sz="0" w:space="0" w:color="auto"/>
            <w:bottom w:val="none" w:sz="0" w:space="0" w:color="auto"/>
            <w:right w:val="none" w:sz="0" w:space="0" w:color="auto"/>
          </w:divBdr>
        </w:div>
        <w:div w:id="108278783">
          <w:marLeft w:val="640"/>
          <w:marRight w:val="0"/>
          <w:marTop w:val="0"/>
          <w:marBottom w:val="0"/>
          <w:divBdr>
            <w:top w:val="none" w:sz="0" w:space="0" w:color="auto"/>
            <w:left w:val="none" w:sz="0" w:space="0" w:color="auto"/>
            <w:bottom w:val="none" w:sz="0" w:space="0" w:color="auto"/>
            <w:right w:val="none" w:sz="0" w:space="0" w:color="auto"/>
          </w:divBdr>
        </w:div>
        <w:div w:id="128324418">
          <w:marLeft w:val="640"/>
          <w:marRight w:val="0"/>
          <w:marTop w:val="0"/>
          <w:marBottom w:val="0"/>
          <w:divBdr>
            <w:top w:val="none" w:sz="0" w:space="0" w:color="auto"/>
            <w:left w:val="none" w:sz="0" w:space="0" w:color="auto"/>
            <w:bottom w:val="none" w:sz="0" w:space="0" w:color="auto"/>
            <w:right w:val="none" w:sz="0" w:space="0" w:color="auto"/>
          </w:divBdr>
        </w:div>
        <w:div w:id="131413420">
          <w:marLeft w:val="640"/>
          <w:marRight w:val="0"/>
          <w:marTop w:val="0"/>
          <w:marBottom w:val="0"/>
          <w:divBdr>
            <w:top w:val="none" w:sz="0" w:space="0" w:color="auto"/>
            <w:left w:val="none" w:sz="0" w:space="0" w:color="auto"/>
            <w:bottom w:val="none" w:sz="0" w:space="0" w:color="auto"/>
            <w:right w:val="none" w:sz="0" w:space="0" w:color="auto"/>
          </w:divBdr>
        </w:div>
        <w:div w:id="134689005">
          <w:marLeft w:val="640"/>
          <w:marRight w:val="0"/>
          <w:marTop w:val="0"/>
          <w:marBottom w:val="0"/>
          <w:divBdr>
            <w:top w:val="none" w:sz="0" w:space="0" w:color="auto"/>
            <w:left w:val="none" w:sz="0" w:space="0" w:color="auto"/>
            <w:bottom w:val="none" w:sz="0" w:space="0" w:color="auto"/>
            <w:right w:val="none" w:sz="0" w:space="0" w:color="auto"/>
          </w:divBdr>
        </w:div>
        <w:div w:id="155732019">
          <w:marLeft w:val="640"/>
          <w:marRight w:val="0"/>
          <w:marTop w:val="0"/>
          <w:marBottom w:val="0"/>
          <w:divBdr>
            <w:top w:val="none" w:sz="0" w:space="0" w:color="auto"/>
            <w:left w:val="none" w:sz="0" w:space="0" w:color="auto"/>
            <w:bottom w:val="none" w:sz="0" w:space="0" w:color="auto"/>
            <w:right w:val="none" w:sz="0" w:space="0" w:color="auto"/>
          </w:divBdr>
        </w:div>
        <w:div w:id="182667714">
          <w:marLeft w:val="640"/>
          <w:marRight w:val="0"/>
          <w:marTop w:val="0"/>
          <w:marBottom w:val="0"/>
          <w:divBdr>
            <w:top w:val="none" w:sz="0" w:space="0" w:color="auto"/>
            <w:left w:val="none" w:sz="0" w:space="0" w:color="auto"/>
            <w:bottom w:val="none" w:sz="0" w:space="0" w:color="auto"/>
            <w:right w:val="none" w:sz="0" w:space="0" w:color="auto"/>
          </w:divBdr>
        </w:div>
        <w:div w:id="184170907">
          <w:marLeft w:val="640"/>
          <w:marRight w:val="0"/>
          <w:marTop w:val="0"/>
          <w:marBottom w:val="0"/>
          <w:divBdr>
            <w:top w:val="none" w:sz="0" w:space="0" w:color="auto"/>
            <w:left w:val="none" w:sz="0" w:space="0" w:color="auto"/>
            <w:bottom w:val="none" w:sz="0" w:space="0" w:color="auto"/>
            <w:right w:val="none" w:sz="0" w:space="0" w:color="auto"/>
          </w:divBdr>
        </w:div>
        <w:div w:id="208539452">
          <w:marLeft w:val="640"/>
          <w:marRight w:val="0"/>
          <w:marTop w:val="0"/>
          <w:marBottom w:val="0"/>
          <w:divBdr>
            <w:top w:val="none" w:sz="0" w:space="0" w:color="auto"/>
            <w:left w:val="none" w:sz="0" w:space="0" w:color="auto"/>
            <w:bottom w:val="none" w:sz="0" w:space="0" w:color="auto"/>
            <w:right w:val="none" w:sz="0" w:space="0" w:color="auto"/>
          </w:divBdr>
        </w:div>
        <w:div w:id="210191072">
          <w:marLeft w:val="640"/>
          <w:marRight w:val="0"/>
          <w:marTop w:val="0"/>
          <w:marBottom w:val="0"/>
          <w:divBdr>
            <w:top w:val="none" w:sz="0" w:space="0" w:color="auto"/>
            <w:left w:val="none" w:sz="0" w:space="0" w:color="auto"/>
            <w:bottom w:val="none" w:sz="0" w:space="0" w:color="auto"/>
            <w:right w:val="none" w:sz="0" w:space="0" w:color="auto"/>
          </w:divBdr>
        </w:div>
        <w:div w:id="215552289">
          <w:marLeft w:val="640"/>
          <w:marRight w:val="0"/>
          <w:marTop w:val="0"/>
          <w:marBottom w:val="0"/>
          <w:divBdr>
            <w:top w:val="none" w:sz="0" w:space="0" w:color="auto"/>
            <w:left w:val="none" w:sz="0" w:space="0" w:color="auto"/>
            <w:bottom w:val="none" w:sz="0" w:space="0" w:color="auto"/>
            <w:right w:val="none" w:sz="0" w:space="0" w:color="auto"/>
          </w:divBdr>
        </w:div>
        <w:div w:id="222719656">
          <w:marLeft w:val="640"/>
          <w:marRight w:val="0"/>
          <w:marTop w:val="0"/>
          <w:marBottom w:val="0"/>
          <w:divBdr>
            <w:top w:val="none" w:sz="0" w:space="0" w:color="auto"/>
            <w:left w:val="none" w:sz="0" w:space="0" w:color="auto"/>
            <w:bottom w:val="none" w:sz="0" w:space="0" w:color="auto"/>
            <w:right w:val="none" w:sz="0" w:space="0" w:color="auto"/>
          </w:divBdr>
        </w:div>
        <w:div w:id="223177775">
          <w:marLeft w:val="640"/>
          <w:marRight w:val="0"/>
          <w:marTop w:val="0"/>
          <w:marBottom w:val="0"/>
          <w:divBdr>
            <w:top w:val="none" w:sz="0" w:space="0" w:color="auto"/>
            <w:left w:val="none" w:sz="0" w:space="0" w:color="auto"/>
            <w:bottom w:val="none" w:sz="0" w:space="0" w:color="auto"/>
            <w:right w:val="none" w:sz="0" w:space="0" w:color="auto"/>
          </w:divBdr>
        </w:div>
        <w:div w:id="236717773">
          <w:marLeft w:val="640"/>
          <w:marRight w:val="0"/>
          <w:marTop w:val="0"/>
          <w:marBottom w:val="0"/>
          <w:divBdr>
            <w:top w:val="none" w:sz="0" w:space="0" w:color="auto"/>
            <w:left w:val="none" w:sz="0" w:space="0" w:color="auto"/>
            <w:bottom w:val="none" w:sz="0" w:space="0" w:color="auto"/>
            <w:right w:val="none" w:sz="0" w:space="0" w:color="auto"/>
          </w:divBdr>
        </w:div>
        <w:div w:id="318000744">
          <w:marLeft w:val="640"/>
          <w:marRight w:val="0"/>
          <w:marTop w:val="0"/>
          <w:marBottom w:val="0"/>
          <w:divBdr>
            <w:top w:val="none" w:sz="0" w:space="0" w:color="auto"/>
            <w:left w:val="none" w:sz="0" w:space="0" w:color="auto"/>
            <w:bottom w:val="none" w:sz="0" w:space="0" w:color="auto"/>
            <w:right w:val="none" w:sz="0" w:space="0" w:color="auto"/>
          </w:divBdr>
        </w:div>
        <w:div w:id="331494623">
          <w:marLeft w:val="640"/>
          <w:marRight w:val="0"/>
          <w:marTop w:val="0"/>
          <w:marBottom w:val="0"/>
          <w:divBdr>
            <w:top w:val="none" w:sz="0" w:space="0" w:color="auto"/>
            <w:left w:val="none" w:sz="0" w:space="0" w:color="auto"/>
            <w:bottom w:val="none" w:sz="0" w:space="0" w:color="auto"/>
            <w:right w:val="none" w:sz="0" w:space="0" w:color="auto"/>
          </w:divBdr>
        </w:div>
        <w:div w:id="348412911">
          <w:marLeft w:val="640"/>
          <w:marRight w:val="0"/>
          <w:marTop w:val="0"/>
          <w:marBottom w:val="0"/>
          <w:divBdr>
            <w:top w:val="none" w:sz="0" w:space="0" w:color="auto"/>
            <w:left w:val="none" w:sz="0" w:space="0" w:color="auto"/>
            <w:bottom w:val="none" w:sz="0" w:space="0" w:color="auto"/>
            <w:right w:val="none" w:sz="0" w:space="0" w:color="auto"/>
          </w:divBdr>
        </w:div>
        <w:div w:id="377553638">
          <w:marLeft w:val="640"/>
          <w:marRight w:val="0"/>
          <w:marTop w:val="0"/>
          <w:marBottom w:val="0"/>
          <w:divBdr>
            <w:top w:val="none" w:sz="0" w:space="0" w:color="auto"/>
            <w:left w:val="none" w:sz="0" w:space="0" w:color="auto"/>
            <w:bottom w:val="none" w:sz="0" w:space="0" w:color="auto"/>
            <w:right w:val="none" w:sz="0" w:space="0" w:color="auto"/>
          </w:divBdr>
        </w:div>
        <w:div w:id="456292270">
          <w:marLeft w:val="640"/>
          <w:marRight w:val="0"/>
          <w:marTop w:val="0"/>
          <w:marBottom w:val="0"/>
          <w:divBdr>
            <w:top w:val="none" w:sz="0" w:space="0" w:color="auto"/>
            <w:left w:val="none" w:sz="0" w:space="0" w:color="auto"/>
            <w:bottom w:val="none" w:sz="0" w:space="0" w:color="auto"/>
            <w:right w:val="none" w:sz="0" w:space="0" w:color="auto"/>
          </w:divBdr>
        </w:div>
        <w:div w:id="509955956">
          <w:marLeft w:val="640"/>
          <w:marRight w:val="0"/>
          <w:marTop w:val="0"/>
          <w:marBottom w:val="0"/>
          <w:divBdr>
            <w:top w:val="none" w:sz="0" w:space="0" w:color="auto"/>
            <w:left w:val="none" w:sz="0" w:space="0" w:color="auto"/>
            <w:bottom w:val="none" w:sz="0" w:space="0" w:color="auto"/>
            <w:right w:val="none" w:sz="0" w:space="0" w:color="auto"/>
          </w:divBdr>
        </w:div>
        <w:div w:id="606960329">
          <w:marLeft w:val="640"/>
          <w:marRight w:val="0"/>
          <w:marTop w:val="0"/>
          <w:marBottom w:val="0"/>
          <w:divBdr>
            <w:top w:val="none" w:sz="0" w:space="0" w:color="auto"/>
            <w:left w:val="none" w:sz="0" w:space="0" w:color="auto"/>
            <w:bottom w:val="none" w:sz="0" w:space="0" w:color="auto"/>
            <w:right w:val="none" w:sz="0" w:space="0" w:color="auto"/>
          </w:divBdr>
        </w:div>
        <w:div w:id="625739516">
          <w:marLeft w:val="640"/>
          <w:marRight w:val="0"/>
          <w:marTop w:val="0"/>
          <w:marBottom w:val="0"/>
          <w:divBdr>
            <w:top w:val="none" w:sz="0" w:space="0" w:color="auto"/>
            <w:left w:val="none" w:sz="0" w:space="0" w:color="auto"/>
            <w:bottom w:val="none" w:sz="0" w:space="0" w:color="auto"/>
            <w:right w:val="none" w:sz="0" w:space="0" w:color="auto"/>
          </w:divBdr>
        </w:div>
        <w:div w:id="665206374">
          <w:marLeft w:val="640"/>
          <w:marRight w:val="0"/>
          <w:marTop w:val="0"/>
          <w:marBottom w:val="0"/>
          <w:divBdr>
            <w:top w:val="none" w:sz="0" w:space="0" w:color="auto"/>
            <w:left w:val="none" w:sz="0" w:space="0" w:color="auto"/>
            <w:bottom w:val="none" w:sz="0" w:space="0" w:color="auto"/>
            <w:right w:val="none" w:sz="0" w:space="0" w:color="auto"/>
          </w:divBdr>
        </w:div>
        <w:div w:id="694187162">
          <w:marLeft w:val="640"/>
          <w:marRight w:val="0"/>
          <w:marTop w:val="0"/>
          <w:marBottom w:val="0"/>
          <w:divBdr>
            <w:top w:val="none" w:sz="0" w:space="0" w:color="auto"/>
            <w:left w:val="none" w:sz="0" w:space="0" w:color="auto"/>
            <w:bottom w:val="none" w:sz="0" w:space="0" w:color="auto"/>
            <w:right w:val="none" w:sz="0" w:space="0" w:color="auto"/>
          </w:divBdr>
        </w:div>
        <w:div w:id="707726040">
          <w:marLeft w:val="640"/>
          <w:marRight w:val="0"/>
          <w:marTop w:val="0"/>
          <w:marBottom w:val="0"/>
          <w:divBdr>
            <w:top w:val="none" w:sz="0" w:space="0" w:color="auto"/>
            <w:left w:val="none" w:sz="0" w:space="0" w:color="auto"/>
            <w:bottom w:val="none" w:sz="0" w:space="0" w:color="auto"/>
            <w:right w:val="none" w:sz="0" w:space="0" w:color="auto"/>
          </w:divBdr>
        </w:div>
        <w:div w:id="756486060">
          <w:marLeft w:val="640"/>
          <w:marRight w:val="0"/>
          <w:marTop w:val="0"/>
          <w:marBottom w:val="0"/>
          <w:divBdr>
            <w:top w:val="none" w:sz="0" w:space="0" w:color="auto"/>
            <w:left w:val="none" w:sz="0" w:space="0" w:color="auto"/>
            <w:bottom w:val="none" w:sz="0" w:space="0" w:color="auto"/>
            <w:right w:val="none" w:sz="0" w:space="0" w:color="auto"/>
          </w:divBdr>
        </w:div>
        <w:div w:id="806165831">
          <w:marLeft w:val="640"/>
          <w:marRight w:val="0"/>
          <w:marTop w:val="0"/>
          <w:marBottom w:val="0"/>
          <w:divBdr>
            <w:top w:val="none" w:sz="0" w:space="0" w:color="auto"/>
            <w:left w:val="none" w:sz="0" w:space="0" w:color="auto"/>
            <w:bottom w:val="none" w:sz="0" w:space="0" w:color="auto"/>
            <w:right w:val="none" w:sz="0" w:space="0" w:color="auto"/>
          </w:divBdr>
        </w:div>
        <w:div w:id="831414399">
          <w:marLeft w:val="640"/>
          <w:marRight w:val="0"/>
          <w:marTop w:val="0"/>
          <w:marBottom w:val="0"/>
          <w:divBdr>
            <w:top w:val="none" w:sz="0" w:space="0" w:color="auto"/>
            <w:left w:val="none" w:sz="0" w:space="0" w:color="auto"/>
            <w:bottom w:val="none" w:sz="0" w:space="0" w:color="auto"/>
            <w:right w:val="none" w:sz="0" w:space="0" w:color="auto"/>
          </w:divBdr>
        </w:div>
        <w:div w:id="929774243">
          <w:marLeft w:val="640"/>
          <w:marRight w:val="0"/>
          <w:marTop w:val="0"/>
          <w:marBottom w:val="0"/>
          <w:divBdr>
            <w:top w:val="none" w:sz="0" w:space="0" w:color="auto"/>
            <w:left w:val="none" w:sz="0" w:space="0" w:color="auto"/>
            <w:bottom w:val="none" w:sz="0" w:space="0" w:color="auto"/>
            <w:right w:val="none" w:sz="0" w:space="0" w:color="auto"/>
          </w:divBdr>
        </w:div>
        <w:div w:id="970863552">
          <w:marLeft w:val="640"/>
          <w:marRight w:val="0"/>
          <w:marTop w:val="0"/>
          <w:marBottom w:val="0"/>
          <w:divBdr>
            <w:top w:val="none" w:sz="0" w:space="0" w:color="auto"/>
            <w:left w:val="none" w:sz="0" w:space="0" w:color="auto"/>
            <w:bottom w:val="none" w:sz="0" w:space="0" w:color="auto"/>
            <w:right w:val="none" w:sz="0" w:space="0" w:color="auto"/>
          </w:divBdr>
        </w:div>
        <w:div w:id="985626264">
          <w:marLeft w:val="640"/>
          <w:marRight w:val="0"/>
          <w:marTop w:val="0"/>
          <w:marBottom w:val="0"/>
          <w:divBdr>
            <w:top w:val="none" w:sz="0" w:space="0" w:color="auto"/>
            <w:left w:val="none" w:sz="0" w:space="0" w:color="auto"/>
            <w:bottom w:val="none" w:sz="0" w:space="0" w:color="auto"/>
            <w:right w:val="none" w:sz="0" w:space="0" w:color="auto"/>
          </w:divBdr>
        </w:div>
        <w:div w:id="1003631877">
          <w:marLeft w:val="640"/>
          <w:marRight w:val="0"/>
          <w:marTop w:val="0"/>
          <w:marBottom w:val="0"/>
          <w:divBdr>
            <w:top w:val="none" w:sz="0" w:space="0" w:color="auto"/>
            <w:left w:val="none" w:sz="0" w:space="0" w:color="auto"/>
            <w:bottom w:val="none" w:sz="0" w:space="0" w:color="auto"/>
            <w:right w:val="none" w:sz="0" w:space="0" w:color="auto"/>
          </w:divBdr>
        </w:div>
        <w:div w:id="1070810524">
          <w:marLeft w:val="640"/>
          <w:marRight w:val="0"/>
          <w:marTop w:val="0"/>
          <w:marBottom w:val="0"/>
          <w:divBdr>
            <w:top w:val="none" w:sz="0" w:space="0" w:color="auto"/>
            <w:left w:val="none" w:sz="0" w:space="0" w:color="auto"/>
            <w:bottom w:val="none" w:sz="0" w:space="0" w:color="auto"/>
            <w:right w:val="none" w:sz="0" w:space="0" w:color="auto"/>
          </w:divBdr>
        </w:div>
        <w:div w:id="1096636421">
          <w:marLeft w:val="640"/>
          <w:marRight w:val="0"/>
          <w:marTop w:val="0"/>
          <w:marBottom w:val="0"/>
          <w:divBdr>
            <w:top w:val="none" w:sz="0" w:space="0" w:color="auto"/>
            <w:left w:val="none" w:sz="0" w:space="0" w:color="auto"/>
            <w:bottom w:val="none" w:sz="0" w:space="0" w:color="auto"/>
            <w:right w:val="none" w:sz="0" w:space="0" w:color="auto"/>
          </w:divBdr>
        </w:div>
        <w:div w:id="1098909201">
          <w:marLeft w:val="640"/>
          <w:marRight w:val="0"/>
          <w:marTop w:val="0"/>
          <w:marBottom w:val="0"/>
          <w:divBdr>
            <w:top w:val="none" w:sz="0" w:space="0" w:color="auto"/>
            <w:left w:val="none" w:sz="0" w:space="0" w:color="auto"/>
            <w:bottom w:val="none" w:sz="0" w:space="0" w:color="auto"/>
            <w:right w:val="none" w:sz="0" w:space="0" w:color="auto"/>
          </w:divBdr>
        </w:div>
        <w:div w:id="1105690305">
          <w:marLeft w:val="640"/>
          <w:marRight w:val="0"/>
          <w:marTop w:val="0"/>
          <w:marBottom w:val="0"/>
          <w:divBdr>
            <w:top w:val="none" w:sz="0" w:space="0" w:color="auto"/>
            <w:left w:val="none" w:sz="0" w:space="0" w:color="auto"/>
            <w:bottom w:val="none" w:sz="0" w:space="0" w:color="auto"/>
            <w:right w:val="none" w:sz="0" w:space="0" w:color="auto"/>
          </w:divBdr>
        </w:div>
        <w:div w:id="1117068263">
          <w:marLeft w:val="640"/>
          <w:marRight w:val="0"/>
          <w:marTop w:val="0"/>
          <w:marBottom w:val="0"/>
          <w:divBdr>
            <w:top w:val="none" w:sz="0" w:space="0" w:color="auto"/>
            <w:left w:val="none" w:sz="0" w:space="0" w:color="auto"/>
            <w:bottom w:val="none" w:sz="0" w:space="0" w:color="auto"/>
            <w:right w:val="none" w:sz="0" w:space="0" w:color="auto"/>
          </w:divBdr>
        </w:div>
        <w:div w:id="1232153893">
          <w:marLeft w:val="640"/>
          <w:marRight w:val="0"/>
          <w:marTop w:val="0"/>
          <w:marBottom w:val="0"/>
          <w:divBdr>
            <w:top w:val="none" w:sz="0" w:space="0" w:color="auto"/>
            <w:left w:val="none" w:sz="0" w:space="0" w:color="auto"/>
            <w:bottom w:val="none" w:sz="0" w:space="0" w:color="auto"/>
            <w:right w:val="none" w:sz="0" w:space="0" w:color="auto"/>
          </w:divBdr>
        </w:div>
        <w:div w:id="1249996133">
          <w:marLeft w:val="640"/>
          <w:marRight w:val="0"/>
          <w:marTop w:val="0"/>
          <w:marBottom w:val="0"/>
          <w:divBdr>
            <w:top w:val="none" w:sz="0" w:space="0" w:color="auto"/>
            <w:left w:val="none" w:sz="0" w:space="0" w:color="auto"/>
            <w:bottom w:val="none" w:sz="0" w:space="0" w:color="auto"/>
            <w:right w:val="none" w:sz="0" w:space="0" w:color="auto"/>
          </w:divBdr>
        </w:div>
        <w:div w:id="1266961674">
          <w:marLeft w:val="640"/>
          <w:marRight w:val="0"/>
          <w:marTop w:val="0"/>
          <w:marBottom w:val="0"/>
          <w:divBdr>
            <w:top w:val="none" w:sz="0" w:space="0" w:color="auto"/>
            <w:left w:val="none" w:sz="0" w:space="0" w:color="auto"/>
            <w:bottom w:val="none" w:sz="0" w:space="0" w:color="auto"/>
            <w:right w:val="none" w:sz="0" w:space="0" w:color="auto"/>
          </w:divBdr>
        </w:div>
        <w:div w:id="1366370786">
          <w:marLeft w:val="640"/>
          <w:marRight w:val="0"/>
          <w:marTop w:val="0"/>
          <w:marBottom w:val="0"/>
          <w:divBdr>
            <w:top w:val="none" w:sz="0" w:space="0" w:color="auto"/>
            <w:left w:val="none" w:sz="0" w:space="0" w:color="auto"/>
            <w:bottom w:val="none" w:sz="0" w:space="0" w:color="auto"/>
            <w:right w:val="none" w:sz="0" w:space="0" w:color="auto"/>
          </w:divBdr>
        </w:div>
        <w:div w:id="1444836641">
          <w:marLeft w:val="640"/>
          <w:marRight w:val="0"/>
          <w:marTop w:val="0"/>
          <w:marBottom w:val="0"/>
          <w:divBdr>
            <w:top w:val="none" w:sz="0" w:space="0" w:color="auto"/>
            <w:left w:val="none" w:sz="0" w:space="0" w:color="auto"/>
            <w:bottom w:val="none" w:sz="0" w:space="0" w:color="auto"/>
            <w:right w:val="none" w:sz="0" w:space="0" w:color="auto"/>
          </w:divBdr>
        </w:div>
        <w:div w:id="1469325324">
          <w:marLeft w:val="640"/>
          <w:marRight w:val="0"/>
          <w:marTop w:val="0"/>
          <w:marBottom w:val="0"/>
          <w:divBdr>
            <w:top w:val="none" w:sz="0" w:space="0" w:color="auto"/>
            <w:left w:val="none" w:sz="0" w:space="0" w:color="auto"/>
            <w:bottom w:val="none" w:sz="0" w:space="0" w:color="auto"/>
            <w:right w:val="none" w:sz="0" w:space="0" w:color="auto"/>
          </w:divBdr>
        </w:div>
        <w:div w:id="1554854370">
          <w:marLeft w:val="640"/>
          <w:marRight w:val="0"/>
          <w:marTop w:val="0"/>
          <w:marBottom w:val="0"/>
          <w:divBdr>
            <w:top w:val="none" w:sz="0" w:space="0" w:color="auto"/>
            <w:left w:val="none" w:sz="0" w:space="0" w:color="auto"/>
            <w:bottom w:val="none" w:sz="0" w:space="0" w:color="auto"/>
            <w:right w:val="none" w:sz="0" w:space="0" w:color="auto"/>
          </w:divBdr>
        </w:div>
        <w:div w:id="1565675082">
          <w:marLeft w:val="640"/>
          <w:marRight w:val="0"/>
          <w:marTop w:val="0"/>
          <w:marBottom w:val="0"/>
          <w:divBdr>
            <w:top w:val="none" w:sz="0" w:space="0" w:color="auto"/>
            <w:left w:val="none" w:sz="0" w:space="0" w:color="auto"/>
            <w:bottom w:val="none" w:sz="0" w:space="0" w:color="auto"/>
            <w:right w:val="none" w:sz="0" w:space="0" w:color="auto"/>
          </w:divBdr>
        </w:div>
        <w:div w:id="1629239627">
          <w:marLeft w:val="640"/>
          <w:marRight w:val="0"/>
          <w:marTop w:val="0"/>
          <w:marBottom w:val="0"/>
          <w:divBdr>
            <w:top w:val="none" w:sz="0" w:space="0" w:color="auto"/>
            <w:left w:val="none" w:sz="0" w:space="0" w:color="auto"/>
            <w:bottom w:val="none" w:sz="0" w:space="0" w:color="auto"/>
            <w:right w:val="none" w:sz="0" w:space="0" w:color="auto"/>
          </w:divBdr>
        </w:div>
        <w:div w:id="1643382650">
          <w:marLeft w:val="640"/>
          <w:marRight w:val="0"/>
          <w:marTop w:val="0"/>
          <w:marBottom w:val="0"/>
          <w:divBdr>
            <w:top w:val="none" w:sz="0" w:space="0" w:color="auto"/>
            <w:left w:val="none" w:sz="0" w:space="0" w:color="auto"/>
            <w:bottom w:val="none" w:sz="0" w:space="0" w:color="auto"/>
            <w:right w:val="none" w:sz="0" w:space="0" w:color="auto"/>
          </w:divBdr>
        </w:div>
        <w:div w:id="1701666817">
          <w:marLeft w:val="640"/>
          <w:marRight w:val="0"/>
          <w:marTop w:val="0"/>
          <w:marBottom w:val="0"/>
          <w:divBdr>
            <w:top w:val="none" w:sz="0" w:space="0" w:color="auto"/>
            <w:left w:val="none" w:sz="0" w:space="0" w:color="auto"/>
            <w:bottom w:val="none" w:sz="0" w:space="0" w:color="auto"/>
            <w:right w:val="none" w:sz="0" w:space="0" w:color="auto"/>
          </w:divBdr>
        </w:div>
        <w:div w:id="1715929472">
          <w:marLeft w:val="640"/>
          <w:marRight w:val="0"/>
          <w:marTop w:val="0"/>
          <w:marBottom w:val="0"/>
          <w:divBdr>
            <w:top w:val="none" w:sz="0" w:space="0" w:color="auto"/>
            <w:left w:val="none" w:sz="0" w:space="0" w:color="auto"/>
            <w:bottom w:val="none" w:sz="0" w:space="0" w:color="auto"/>
            <w:right w:val="none" w:sz="0" w:space="0" w:color="auto"/>
          </w:divBdr>
        </w:div>
        <w:div w:id="1717775166">
          <w:marLeft w:val="640"/>
          <w:marRight w:val="0"/>
          <w:marTop w:val="0"/>
          <w:marBottom w:val="0"/>
          <w:divBdr>
            <w:top w:val="none" w:sz="0" w:space="0" w:color="auto"/>
            <w:left w:val="none" w:sz="0" w:space="0" w:color="auto"/>
            <w:bottom w:val="none" w:sz="0" w:space="0" w:color="auto"/>
            <w:right w:val="none" w:sz="0" w:space="0" w:color="auto"/>
          </w:divBdr>
        </w:div>
        <w:div w:id="1729382077">
          <w:marLeft w:val="640"/>
          <w:marRight w:val="0"/>
          <w:marTop w:val="0"/>
          <w:marBottom w:val="0"/>
          <w:divBdr>
            <w:top w:val="none" w:sz="0" w:space="0" w:color="auto"/>
            <w:left w:val="none" w:sz="0" w:space="0" w:color="auto"/>
            <w:bottom w:val="none" w:sz="0" w:space="0" w:color="auto"/>
            <w:right w:val="none" w:sz="0" w:space="0" w:color="auto"/>
          </w:divBdr>
        </w:div>
        <w:div w:id="1745224642">
          <w:marLeft w:val="640"/>
          <w:marRight w:val="0"/>
          <w:marTop w:val="0"/>
          <w:marBottom w:val="0"/>
          <w:divBdr>
            <w:top w:val="none" w:sz="0" w:space="0" w:color="auto"/>
            <w:left w:val="none" w:sz="0" w:space="0" w:color="auto"/>
            <w:bottom w:val="none" w:sz="0" w:space="0" w:color="auto"/>
            <w:right w:val="none" w:sz="0" w:space="0" w:color="auto"/>
          </w:divBdr>
        </w:div>
        <w:div w:id="1789813871">
          <w:marLeft w:val="640"/>
          <w:marRight w:val="0"/>
          <w:marTop w:val="0"/>
          <w:marBottom w:val="0"/>
          <w:divBdr>
            <w:top w:val="none" w:sz="0" w:space="0" w:color="auto"/>
            <w:left w:val="none" w:sz="0" w:space="0" w:color="auto"/>
            <w:bottom w:val="none" w:sz="0" w:space="0" w:color="auto"/>
            <w:right w:val="none" w:sz="0" w:space="0" w:color="auto"/>
          </w:divBdr>
        </w:div>
        <w:div w:id="1868370559">
          <w:marLeft w:val="640"/>
          <w:marRight w:val="0"/>
          <w:marTop w:val="0"/>
          <w:marBottom w:val="0"/>
          <w:divBdr>
            <w:top w:val="none" w:sz="0" w:space="0" w:color="auto"/>
            <w:left w:val="none" w:sz="0" w:space="0" w:color="auto"/>
            <w:bottom w:val="none" w:sz="0" w:space="0" w:color="auto"/>
            <w:right w:val="none" w:sz="0" w:space="0" w:color="auto"/>
          </w:divBdr>
        </w:div>
        <w:div w:id="1892694627">
          <w:marLeft w:val="640"/>
          <w:marRight w:val="0"/>
          <w:marTop w:val="0"/>
          <w:marBottom w:val="0"/>
          <w:divBdr>
            <w:top w:val="none" w:sz="0" w:space="0" w:color="auto"/>
            <w:left w:val="none" w:sz="0" w:space="0" w:color="auto"/>
            <w:bottom w:val="none" w:sz="0" w:space="0" w:color="auto"/>
            <w:right w:val="none" w:sz="0" w:space="0" w:color="auto"/>
          </w:divBdr>
        </w:div>
        <w:div w:id="1918318998">
          <w:marLeft w:val="640"/>
          <w:marRight w:val="0"/>
          <w:marTop w:val="0"/>
          <w:marBottom w:val="0"/>
          <w:divBdr>
            <w:top w:val="none" w:sz="0" w:space="0" w:color="auto"/>
            <w:left w:val="none" w:sz="0" w:space="0" w:color="auto"/>
            <w:bottom w:val="none" w:sz="0" w:space="0" w:color="auto"/>
            <w:right w:val="none" w:sz="0" w:space="0" w:color="auto"/>
          </w:divBdr>
        </w:div>
        <w:div w:id="1962765403">
          <w:marLeft w:val="640"/>
          <w:marRight w:val="0"/>
          <w:marTop w:val="0"/>
          <w:marBottom w:val="0"/>
          <w:divBdr>
            <w:top w:val="none" w:sz="0" w:space="0" w:color="auto"/>
            <w:left w:val="none" w:sz="0" w:space="0" w:color="auto"/>
            <w:bottom w:val="none" w:sz="0" w:space="0" w:color="auto"/>
            <w:right w:val="none" w:sz="0" w:space="0" w:color="auto"/>
          </w:divBdr>
        </w:div>
        <w:div w:id="1998342503">
          <w:marLeft w:val="640"/>
          <w:marRight w:val="0"/>
          <w:marTop w:val="0"/>
          <w:marBottom w:val="0"/>
          <w:divBdr>
            <w:top w:val="none" w:sz="0" w:space="0" w:color="auto"/>
            <w:left w:val="none" w:sz="0" w:space="0" w:color="auto"/>
            <w:bottom w:val="none" w:sz="0" w:space="0" w:color="auto"/>
            <w:right w:val="none" w:sz="0" w:space="0" w:color="auto"/>
          </w:divBdr>
        </w:div>
        <w:div w:id="2002926400">
          <w:marLeft w:val="640"/>
          <w:marRight w:val="0"/>
          <w:marTop w:val="0"/>
          <w:marBottom w:val="0"/>
          <w:divBdr>
            <w:top w:val="none" w:sz="0" w:space="0" w:color="auto"/>
            <w:left w:val="none" w:sz="0" w:space="0" w:color="auto"/>
            <w:bottom w:val="none" w:sz="0" w:space="0" w:color="auto"/>
            <w:right w:val="none" w:sz="0" w:space="0" w:color="auto"/>
          </w:divBdr>
        </w:div>
        <w:div w:id="2037191977">
          <w:marLeft w:val="640"/>
          <w:marRight w:val="0"/>
          <w:marTop w:val="0"/>
          <w:marBottom w:val="0"/>
          <w:divBdr>
            <w:top w:val="none" w:sz="0" w:space="0" w:color="auto"/>
            <w:left w:val="none" w:sz="0" w:space="0" w:color="auto"/>
            <w:bottom w:val="none" w:sz="0" w:space="0" w:color="auto"/>
            <w:right w:val="none" w:sz="0" w:space="0" w:color="auto"/>
          </w:divBdr>
        </w:div>
        <w:div w:id="2047679895">
          <w:marLeft w:val="640"/>
          <w:marRight w:val="0"/>
          <w:marTop w:val="0"/>
          <w:marBottom w:val="0"/>
          <w:divBdr>
            <w:top w:val="none" w:sz="0" w:space="0" w:color="auto"/>
            <w:left w:val="none" w:sz="0" w:space="0" w:color="auto"/>
            <w:bottom w:val="none" w:sz="0" w:space="0" w:color="auto"/>
            <w:right w:val="none" w:sz="0" w:space="0" w:color="auto"/>
          </w:divBdr>
        </w:div>
        <w:div w:id="2104494952">
          <w:marLeft w:val="640"/>
          <w:marRight w:val="0"/>
          <w:marTop w:val="0"/>
          <w:marBottom w:val="0"/>
          <w:divBdr>
            <w:top w:val="none" w:sz="0" w:space="0" w:color="auto"/>
            <w:left w:val="none" w:sz="0" w:space="0" w:color="auto"/>
            <w:bottom w:val="none" w:sz="0" w:space="0" w:color="auto"/>
            <w:right w:val="none" w:sz="0" w:space="0" w:color="auto"/>
          </w:divBdr>
        </w:div>
        <w:div w:id="2114352008">
          <w:marLeft w:val="640"/>
          <w:marRight w:val="0"/>
          <w:marTop w:val="0"/>
          <w:marBottom w:val="0"/>
          <w:divBdr>
            <w:top w:val="none" w:sz="0" w:space="0" w:color="auto"/>
            <w:left w:val="none" w:sz="0" w:space="0" w:color="auto"/>
            <w:bottom w:val="none" w:sz="0" w:space="0" w:color="auto"/>
            <w:right w:val="none" w:sz="0" w:space="0" w:color="auto"/>
          </w:divBdr>
        </w:div>
        <w:div w:id="2123257886">
          <w:marLeft w:val="640"/>
          <w:marRight w:val="0"/>
          <w:marTop w:val="0"/>
          <w:marBottom w:val="0"/>
          <w:divBdr>
            <w:top w:val="none" w:sz="0" w:space="0" w:color="auto"/>
            <w:left w:val="none" w:sz="0" w:space="0" w:color="auto"/>
            <w:bottom w:val="none" w:sz="0" w:space="0" w:color="auto"/>
            <w:right w:val="none" w:sz="0" w:space="0" w:color="auto"/>
          </w:divBdr>
        </w:div>
        <w:div w:id="2126730649">
          <w:marLeft w:val="640"/>
          <w:marRight w:val="0"/>
          <w:marTop w:val="0"/>
          <w:marBottom w:val="0"/>
          <w:divBdr>
            <w:top w:val="none" w:sz="0" w:space="0" w:color="auto"/>
            <w:left w:val="none" w:sz="0" w:space="0" w:color="auto"/>
            <w:bottom w:val="none" w:sz="0" w:space="0" w:color="auto"/>
            <w:right w:val="none" w:sz="0" w:space="0" w:color="auto"/>
          </w:divBdr>
        </w:div>
      </w:divsChild>
    </w:div>
    <w:div w:id="912817456">
      <w:bodyDiv w:val="1"/>
      <w:marLeft w:val="0"/>
      <w:marRight w:val="0"/>
      <w:marTop w:val="0"/>
      <w:marBottom w:val="0"/>
      <w:divBdr>
        <w:top w:val="none" w:sz="0" w:space="0" w:color="auto"/>
        <w:left w:val="none" w:sz="0" w:space="0" w:color="auto"/>
        <w:bottom w:val="none" w:sz="0" w:space="0" w:color="auto"/>
        <w:right w:val="none" w:sz="0" w:space="0" w:color="auto"/>
      </w:divBdr>
    </w:div>
    <w:div w:id="915434063">
      <w:bodyDiv w:val="1"/>
      <w:marLeft w:val="0"/>
      <w:marRight w:val="0"/>
      <w:marTop w:val="0"/>
      <w:marBottom w:val="0"/>
      <w:divBdr>
        <w:top w:val="none" w:sz="0" w:space="0" w:color="auto"/>
        <w:left w:val="none" w:sz="0" w:space="0" w:color="auto"/>
        <w:bottom w:val="none" w:sz="0" w:space="0" w:color="auto"/>
        <w:right w:val="none" w:sz="0" w:space="0" w:color="auto"/>
      </w:divBdr>
    </w:div>
    <w:div w:id="919829114">
      <w:bodyDiv w:val="1"/>
      <w:marLeft w:val="0"/>
      <w:marRight w:val="0"/>
      <w:marTop w:val="0"/>
      <w:marBottom w:val="0"/>
      <w:divBdr>
        <w:top w:val="none" w:sz="0" w:space="0" w:color="auto"/>
        <w:left w:val="none" w:sz="0" w:space="0" w:color="auto"/>
        <w:bottom w:val="none" w:sz="0" w:space="0" w:color="auto"/>
        <w:right w:val="none" w:sz="0" w:space="0" w:color="auto"/>
      </w:divBdr>
      <w:divsChild>
        <w:div w:id="1189371395">
          <w:marLeft w:val="0"/>
          <w:marRight w:val="0"/>
          <w:marTop w:val="240"/>
          <w:marBottom w:val="240"/>
          <w:divBdr>
            <w:top w:val="none" w:sz="0" w:space="0" w:color="auto"/>
            <w:left w:val="none" w:sz="0" w:space="0" w:color="auto"/>
            <w:bottom w:val="none" w:sz="0" w:space="0" w:color="auto"/>
            <w:right w:val="none" w:sz="0" w:space="0" w:color="auto"/>
          </w:divBdr>
        </w:div>
        <w:div w:id="1225995323">
          <w:marLeft w:val="0"/>
          <w:marRight w:val="0"/>
          <w:marTop w:val="240"/>
          <w:marBottom w:val="240"/>
          <w:divBdr>
            <w:top w:val="none" w:sz="0" w:space="0" w:color="auto"/>
            <w:left w:val="none" w:sz="0" w:space="0" w:color="auto"/>
            <w:bottom w:val="none" w:sz="0" w:space="0" w:color="auto"/>
            <w:right w:val="none" w:sz="0" w:space="0" w:color="auto"/>
          </w:divBdr>
        </w:div>
        <w:div w:id="1502233704">
          <w:marLeft w:val="0"/>
          <w:marRight w:val="0"/>
          <w:marTop w:val="240"/>
          <w:marBottom w:val="240"/>
          <w:divBdr>
            <w:top w:val="none" w:sz="0" w:space="0" w:color="auto"/>
            <w:left w:val="none" w:sz="0" w:space="0" w:color="auto"/>
            <w:bottom w:val="none" w:sz="0" w:space="0" w:color="auto"/>
            <w:right w:val="none" w:sz="0" w:space="0" w:color="auto"/>
          </w:divBdr>
        </w:div>
        <w:div w:id="1878158195">
          <w:marLeft w:val="0"/>
          <w:marRight w:val="0"/>
          <w:marTop w:val="240"/>
          <w:marBottom w:val="240"/>
          <w:divBdr>
            <w:top w:val="none" w:sz="0" w:space="0" w:color="auto"/>
            <w:left w:val="none" w:sz="0" w:space="0" w:color="auto"/>
            <w:bottom w:val="none" w:sz="0" w:space="0" w:color="auto"/>
            <w:right w:val="none" w:sz="0" w:space="0" w:color="auto"/>
          </w:divBdr>
        </w:div>
      </w:divsChild>
    </w:div>
    <w:div w:id="929317105">
      <w:bodyDiv w:val="1"/>
      <w:marLeft w:val="0"/>
      <w:marRight w:val="0"/>
      <w:marTop w:val="0"/>
      <w:marBottom w:val="0"/>
      <w:divBdr>
        <w:top w:val="none" w:sz="0" w:space="0" w:color="auto"/>
        <w:left w:val="none" w:sz="0" w:space="0" w:color="auto"/>
        <w:bottom w:val="none" w:sz="0" w:space="0" w:color="auto"/>
        <w:right w:val="none" w:sz="0" w:space="0" w:color="auto"/>
      </w:divBdr>
    </w:div>
    <w:div w:id="937366929">
      <w:bodyDiv w:val="1"/>
      <w:marLeft w:val="0"/>
      <w:marRight w:val="0"/>
      <w:marTop w:val="0"/>
      <w:marBottom w:val="0"/>
      <w:divBdr>
        <w:top w:val="none" w:sz="0" w:space="0" w:color="auto"/>
        <w:left w:val="none" w:sz="0" w:space="0" w:color="auto"/>
        <w:bottom w:val="none" w:sz="0" w:space="0" w:color="auto"/>
        <w:right w:val="none" w:sz="0" w:space="0" w:color="auto"/>
      </w:divBdr>
      <w:divsChild>
        <w:div w:id="817572548">
          <w:marLeft w:val="480"/>
          <w:marRight w:val="0"/>
          <w:marTop w:val="0"/>
          <w:marBottom w:val="0"/>
          <w:divBdr>
            <w:top w:val="none" w:sz="0" w:space="0" w:color="auto"/>
            <w:left w:val="none" w:sz="0" w:space="0" w:color="auto"/>
            <w:bottom w:val="none" w:sz="0" w:space="0" w:color="auto"/>
            <w:right w:val="none" w:sz="0" w:space="0" w:color="auto"/>
          </w:divBdr>
        </w:div>
        <w:div w:id="1148980305">
          <w:marLeft w:val="480"/>
          <w:marRight w:val="0"/>
          <w:marTop w:val="0"/>
          <w:marBottom w:val="0"/>
          <w:divBdr>
            <w:top w:val="none" w:sz="0" w:space="0" w:color="auto"/>
            <w:left w:val="none" w:sz="0" w:space="0" w:color="auto"/>
            <w:bottom w:val="none" w:sz="0" w:space="0" w:color="auto"/>
            <w:right w:val="none" w:sz="0" w:space="0" w:color="auto"/>
          </w:divBdr>
        </w:div>
        <w:div w:id="206915616">
          <w:marLeft w:val="480"/>
          <w:marRight w:val="0"/>
          <w:marTop w:val="0"/>
          <w:marBottom w:val="0"/>
          <w:divBdr>
            <w:top w:val="none" w:sz="0" w:space="0" w:color="auto"/>
            <w:left w:val="none" w:sz="0" w:space="0" w:color="auto"/>
            <w:bottom w:val="none" w:sz="0" w:space="0" w:color="auto"/>
            <w:right w:val="none" w:sz="0" w:space="0" w:color="auto"/>
          </w:divBdr>
        </w:div>
        <w:div w:id="106777271">
          <w:marLeft w:val="480"/>
          <w:marRight w:val="0"/>
          <w:marTop w:val="0"/>
          <w:marBottom w:val="0"/>
          <w:divBdr>
            <w:top w:val="none" w:sz="0" w:space="0" w:color="auto"/>
            <w:left w:val="none" w:sz="0" w:space="0" w:color="auto"/>
            <w:bottom w:val="none" w:sz="0" w:space="0" w:color="auto"/>
            <w:right w:val="none" w:sz="0" w:space="0" w:color="auto"/>
          </w:divBdr>
        </w:div>
        <w:div w:id="1594506623">
          <w:marLeft w:val="480"/>
          <w:marRight w:val="0"/>
          <w:marTop w:val="0"/>
          <w:marBottom w:val="0"/>
          <w:divBdr>
            <w:top w:val="none" w:sz="0" w:space="0" w:color="auto"/>
            <w:left w:val="none" w:sz="0" w:space="0" w:color="auto"/>
            <w:bottom w:val="none" w:sz="0" w:space="0" w:color="auto"/>
            <w:right w:val="none" w:sz="0" w:space="0" w:color="auto"/>
          </w:divBdr>
        </w:div>
        <w:div w:id="1249198435">
          <w:marLeft w:val="480"/>
          <w:marRight w:val="0"/>
          <w:marTop w:val="0"/>
          <w:marBottom w:val="0"/>
          <w:divBdr>
            <w:top w:val="none" w:sz="0" w:space="0" w:color="auto"/>
            <w:left w:val="none" w:sz="0" w:space="0" w:color="auto"/>
            <w:bottom w:val="none" w:sz="0" w:space="0" w:color="auto"/>
            <w:right w:val="none" w:sz="0" w:space="0" w:color="auto"/>
          </w:divBdr>
        </w:div>
        <w:div w:id="258875694">
          <w:marLeft w:val="480"/>
          <w:marRight w:val="0"/>
          <w:marTop w:val="0"/>
          <w:marBottom w:val="0"/>
          <w:divBdr>
            <w:top w:val="none" w:sz="0" w:space="0" w:color="auto"/>
            <w:left w:val="none" w:sz="0" w:space="0" w:color="auto"/>
            <w:bottom w:val="none" w:sz="0" w:space="0" w:color="auto"/>
            <w:right w:val="none" w:sz="0" w:space="0" w:color="auto"/>
          </w:divBdr>
        </w:div>
        <w:div w:id="2099671790">
          <w:marLeft w:val="480"/>
          <w:marRight w:val="0"/>
          <w:marTop w:val="0"/>
          <w:marBottom w:val="0"/>
          <w:divBdr>
            <w:top w:val="none" w:sz="0" w:space="0" w:color="auto"/>
            <w:left w:val="none" w:sz="0" w:space="0" w:color="auto"/>
            <w:bottom w:val="none" w:sz="0" w:space="0" w:color="auto"/>
            <w:right w:val="none" w:sz="0" w:space="0" w:color="auto"/>
          </w:divBdr>
        </w:div>
        <w:div w:id="791636894">
          <w:marLeft w:val="480"/>
          <w:marRight w:val="0"/>
          <w:marTop w:val="0"/>
          <w:marBottom w:val="0"/>
          <w:divBdr>
            <w:top w:val="none" w:sz="0" w:space="0" w:color="auto"/>
            <w:left w:val="none" w:sz="0" w:space="0" w:color="auto"/>
            <w:bottom w:val="none" w:sz="0" w:space="0" w:color="auto"/>
            <w:right w:val="none" w:sz="0" w:space="0" w:color="auto"/>
          </w:divBdr>
        </w:div>
        <w:div w:id="1192764446">
          <w:marLeft w:val="480"/>
          <w:marRight w:val="0"/>
          <w:marTop w:val="0"/>
          <w:marBottom w:val="0"/>
          <w:divBdr>
            <w:top w:val="none" w:sz="0" w:space="0" w:color="auto"/>
            <w:left w:val="none" w:sz="0" w:space="0" w:color="auto"/>
            <w:bottom w:val="none" w:sz="0" w:space="0" w:color="auto"/>
            <w:right w:val="none" w:sz="0" w:space="0" w:color="auto"/>
          </w:divBdr>
        </w:div>
        <w:div w:id="944658767">
          <w:marLeft w:val="480"/>
          <w:marRight w:val="0"/>
          <w:marTop w:val="0"/>
          <w:marBottom w:val="0"/>
          <w:divBdr>
            <w:top w:val="none" w:sz="0" w:space="0" w:color="auto"/>
            <w:left w:val="none" w:sz="0" w:space="0" w:color="auto"/>
            <w:bottom w:val="none" w:sz="0" w:space="0" w:color="auto"/>
            <w:right w:val="none" w:sz="0" w:space="0" w:color="auto"/>
          </w:divBdr>
        </w:div>
        <w:div w:id="992830706">
          <w:marLeft w:val="480"/>
          <w:marRight w:val="0"/>
          <w:marTop w:val="0"/>
          <w:marBottom w:val="0"/>
          <w:divBdr>
            <w:top w:val="none" w:sz="0" w:space="0" w:color="auto"/>
            <w:left w:val="none" w:sz="0" w:space="0" w:color="auto"/>
            <w:bottom w:val="none" w:sz="0" w:space="0" w:color="auto"/>
            <w:right w:val="none" w:sz="0" w:space="0" w:color="auto"/>
          </w:divBdr>
        </w:div>
        <w:div w:id="1065841057">
          <w:marLeft w:val="480"/>
          <w:marRight w:val="0"/>
          <w:marTop w:val="0"/>
          <w:marBottom w:val="0"/>
          <w:divBdr>
            <w:top w:val="none" w:sz="0" w:space="0" w:color="auto"/>
            <w:left w:val="none" w:sz="0" w:space="0" w:color="auto"/>
            <w:bottom w:val="none" w:sz="0" w:space="0" w:color="auto"/>
            <w:right w:val="none" w:sz="0" w:space="0" w:color="auto"/>
          </w:divBdr>
        </w:div>
        <w:div w:id="1148326692">
          <w:marLeft w:val="480"/>
          <w:marRight w:val="0"/>
          <w:marTop w:val="0"/>
          <w:marBottom w:val="0"/>
          <w:divBdr>
            <w:top w:val="none" w:sz="0" w:space="0" w:color="auto"/>
            <w:left w:val="none" w:sz="0" w:space="0" w:color="auto"/>
            <w:bottom w:val="none" w:sz="0" w:space="0" w:color="auto"/>
            <w:right w:val="none" w:sz="0" w:space="0" w:color="auto"/>
          </w:divBdr>
        </w:div>
        <w:div w:id="1557013897">
          <w:marLeft w:val="480"/>
          <w:marRight w:val="0"/>
          <w:marTop w:val="0"/>
          <w:marBottom w:val="0"/>
          <w:divBdr>
            <w:top w:val="none" w:sz="0" w:space="0" w:color="auto"/>
            <w:left w:val="none" w:sz="0" w:space="0" w:color="auto"/>
            <w:bottom w:val="none" w:sz="0" w:space="0" w:color="auto"/>
            <w:right w:val="none" w:sz="0" w:space="0" w:color="auto"/>
          </w:divBdr>
        </w:div>
        <w:div w:id="126516319">
          <w:marLeft w:val="480"/>
          <w:marRight w:val="0"/>
          <w:marTop w:val="0"/>
          <w:marBottom w:val="0"/>
          <w:divBdr>
            <w:top w:val="none" w:sz="0" w:space="0" w:color="auto"/>
            <w:left w:val="none" w:sz="0" w:space="0" w:color="auto"/>
            <w:bottom w:val="none" w:sz="0" w:space="0" w:color="auto"/>
            <w:right w:val="none" w:sz="0" w:space="0" w:color="auto"/>
          </w:divBdr>
        </w:div>
        <w:div w:id="1804883538">
          <w:marLeft w:val="480"/>
          <w:marRight w:val="0"/>
          <w:marTop w:val="0"/>
          <w:marBottom w:val="0"/>
          <w:divBdr>
            <w:top w:val="none" w:sz="0" w:space="0" w:color="auto"/>
            <w:left w:val="none" w:sz="0" w:space="0" w:color="auto"/>
            <w:bottom w:val="none" w:sz="0" w:space="0" w:color="auto"/>
            <w:right w:val="none" w:sz="0" w:space="0" w:color="auto"/>
          </w:divBdr>
        </w:div>
        <w:div w:id="844393606">
          <w:marLeft w:val="480"/>
          <w:marRight w:val="0"/>
          <w:marTop w:val="0"/>
          <w:marBottom w:val="0"/>
          <w:divBdr>
            <w:top w:val="none" w:sz="0" w:space="0" w:color="auto"/>
            <w:left w:val="none" w:sz="0" w:space="0" w:color="auto"/>
            <w:bottom w:val="none" w:sz="0" w:space="0" w:color="auto"/>
            <w:right w:val="none" w:sz="0" w:space="0" w:color="auto"/>
          </w:divBdr>
        </w:div>
        <w:div w:id="1986618284">
          <w:marLeft w:val="480"/>
          <w:marRight w:val="0"/>
          <w:marTop w:val="0"/>
          <w:marBottom w:val="0"/>
          <w:divBdr>
            <w:top w:val="none" w:sz="0" w:space="0" w:color="auto"/>
            <w:left w:val="none" w:sz="0" w:space="0" w:color="auto"/>
            <w:bottom w:val="none" w:sz="0" w:space="0" w:color="auto"/>
            <w:right w:val="none" w:sz="0" w:space="0" w:color="auto"/>
          </w:divBdr>
        </w:div>
        <w:div w:id="1743331779">
          <w:marLeft w:val="480"/>
          <w:marRight w:val="0"/>
          <w:marTop w:val="0"/>
          <w:marBottom w:val="0"/>
          <w:divBdr>
            <w:top w:val="none" w:sz="0" w:space="0" w:color="auto"/>
            <w:left w:val="none" w:sz="0" w:space="0" w:color="auto"/>
            <w:bottom w:val="none" w:sz="0" w:space="0" w:color="auto"/>
            <w:right w:val="none" w:sz="0" w:space="0" w:color="auto"/>
          </w:divBdr>
        </w:div>
        <w:div w:id="1123965565">
          <w:marLeft w:val="480"/>
          <w:marRight w:val="0"/>
          <w:marTop w:val="0"/>
          <w:marBottom w:val="0"/>
          <w:divBdr>
            <w:top w:val="none" w:sz="0" w:space="0" w:color="auto"/>
            <w:left w:val="none" w:sz="0" w:space="0" w:color="auto"/>
            <w:bottom w:val="none" w:sz="0" w:space="0" w:color="auto"/>
            <w:right w:val="none" w:sz="0" w:space="0" w:color="auto"/>
          </w:divBdr>
        </w:div>
        <w:div w:id="21171348">
          <w:marLeft w:val="480"/>
          <w:marRight w:val="0"/>
          <w:marTop w:val="0"/>
          <w:marBottom w:val="0"/>
          <w:divBdr>
            <w:top w:val="none" w:sz="0" w:space="0" w:color="auto"/>
            <w:left w:val="none" w:sz="0" w:space="0" w:color="auto"/>
            <w:bottom w:val="none" w:sz="0" w:space="0" w:color="auto"/>
            <w:right w:val="none" w:sz="0" w:space="0" w:color="auto"/>
          </w:divBdr>
        </w:div>
        <w:div w:id="240457796">
          <w:marLeft w:val="480"/>
          <w:marRight w:val="0"/>
          <w:marTop w:val="0"/>
          <w:marBottom w:val="0"/>
          <w:divBdr>
            <w:top w:val="none" w:sz="0" w:space="0" w:color="auto"/>
            <w:left w:val="none" w:sz="0" w:space="0" w:color="auto"/>
            <w:bottom w:val="none" w:sz="0" w:space="0" w:color="auto"/>
            <w:right w:val="none" w:sz="0" w:space="0" w:color="auto"/>
          </w:divBdr>
        </w:div>
        <w:div w:id="1941520153">
          <w:marLeft w:val="480"/>
          <w:marRight w:val="0"/>
          <w:marTop w:val="0"/>
          <w:marBottom w:val="0"/>
          <w:divBdr>
            <w:top w:val="none" w:sz="0" w:space="0" w:color="auto"/>
            <w:left w:val="none" w:sz="0" w:space="0" w:color="auto"/>
            <w:bottom w:val="none" w:sz="0" w:space="0" w:color="auto"/>
            <w:right w:val="none" w:sz="0" w:space="0" w:color="auto"/>
          </w:divBdr>
        </w:div>
        <w:div w:id="1217163009">
          <w:marLeft w:val="480"/>
          <w:marRight w:val="0"/>
          <w:marTop w:val="0"/>
          <w:marBottom w:val="0"/>
          <w:divBdr>
            <w:top w:val="none" w:sz="0" w:space="0" w:color="auto"/>
            <w:left w:val="none" w:sz="0" w:space="0" w:color="auto"/>
            <w:bottom w:val="none" w:sz="0" w:space="0" w:color="auto"/>
            <w:right w:val="none" w:sz="0" w:space="0" w:color="auto"/>
          </w:divBdr>
        </w:div>
        <w:div w:id="693725455">
          <w:marLeft w:val="480"/>
          <w:marRight w:val="0"/>
          <w:marTop w:val="0"/>
          <w:marBottom w:val="0"/>
          <w:divBdr>
            <w:top w:val="none" w:sz="0" w:space="0" w:color="auto"/>
            <w:left w:val="none" w:sz="0" w:space="0" w:color="auto"/>
            <w:bottom w:val="none" w:sz="0" w:space="0" w:color="auto"/>
            <w:right w:val="none" w:sz="0" w:space="0" w:color="auto"/>
          </w:divBdr>
        </w:div>
        <w:div w:id="258027723">
          <w:marLeft w:val="480"/>
          <w:marRight w:val="0"/>
          <w:marTop w:val="0"/>
          <w:marBottom w:val="0"/>
          <w:divBdr>
            <w:top w:val="none" w:sz="0" w:space="0" w:color="auto"/>
            <w:left w:val="none" w:sz="0" w:space="0" w:color="auto"/>
            <w:bottom w:val="none" w:sz="0" w:space="0" w:color="auto"/>
            <w:right w:val="none" w:sz="0" w:space="0" w:color="auto"/>
          </w:divBdr>
        </w:div>
        <w:div w:id="1780299075">
          <w:marLeft w:val="480"/>
          <w:marRight w:val="0"/>
          <w:marTop w:val="0"/>
          <w:marBottom w:val="0"/>
          <w:divBdr>
            <w:top w:val="none" w:sz="0" w:space="0" w:color="auto"/>
            <w:left w:val="none" w:sz="0" w:space="0" w:color="auto"/>
            <w:bottom w:val="none" w:sz="0" w:space="0" w:color="auto"/>
            <w:right w:val="none" w:sz="0" w:space="0" w:color="auto"/>
          </w:divBdr>
        </w:div>
        <w:div w:id="1833520865">
          <w:marLeft w:val="480"/>
          <w:marRight w:val="0"/>
          <w:marTop w:val="0"/>
          <w:marBottom w:val="0"/>
          <w:divBdr>
            <w:top w:val="none" w:sz="0" w:space="0" w:color="auto"/>
            <w:left w:val="none" w:sz="0" w:space="0" w:color="auto"/>
            <w:bottom w:val="none" w:sz="0" w:space="0" w:color="auto"/>
            <w:right w:val="none" w:sz="0" w:space="0" w:color="auto"/>
          </w:divBdr>
        </w:div>
        <w:div w:id="814686126">
          <w:marLeft w:val="480"/>
          <w:marRight w:val="0"/>
          <w:marTop w:val="0"/>
          <w:marBottom w:val="0"/>
          <w:divBdr>
            <w:top w:val="none" w:sz="0" w:space="0" w:color="auto"/>
            <w:left w:val="none" w:sz="0" w:space="0" w:color="auto"/>
            <w:bottom w:val="none" w:sz="0" w:space="0" w:color="auto"/>
            <w:right w:val="none" w:sz="0" w:space="0" w:color="auto"/>
          </w:divBdr>
        </w:div>
        <w:div w:id="1493446847">
          <w:marLeft w:val="480"/>
          <w:marRight w:val="0"/>
          <w:marTop w:val="0"/>
          <w:marBottom w:val="0"/>
          <w:divBdr>
            <w:top w:val="none" w:sz="0" w:space="0" w:color="auto"/>
            <w:left w:val="none" w:sz="0" w:space="0" w:color="auto"/>
            <w:bottom w:val="none" w:sz="0" w:space="0" w:color="auto"/>
            <w:right w:val="none" w:sz="0" w:space="0" w:color="auto"/>
          </w:divBdr>
        </w:div>
      </w:divsChild>
    </w:div>
    <w:div w:id="938835552">
      <w:bodyDiv w:val="1"/>
      <w:marLeft w:val="0"/>
      <w:marRight w:val="0"/>
      <w:marTop w:val="0"/>
      <w:marBottom w:val="0"/>
      <w:divBdr>
        <w:top w:val="none" w:sz="0" w:space="0" w:color="auto"/>
        <w:left w:val="none" w:sz="0" w:space="0" w:color="auto"/>
        <w:bottom w:val="none" w:sz="0" w:space="0" w:color="auto"/>
        <w:right w:val="none" w:sz="0" w:space="0" w:color="auto"/>
      </w:divBdr>
    </w:div>
    <w:div w:id="950479849">
      <w:bodyDiv w:val="1"/>
      <w:marLeft w:val="0"/>
      <w:marRight w:val="0"/>
      <w:marTop w:val="0"/>
      <w:marBottom w:val="0"/>
      <w:divBdr>
        <w:top w:val="none" w:sz="0" w:space="0" w:color="auto"/>
        <w:left w:val="none" w:sz="0" w:space="0" w:color="auto"/>
        <w:bottom w:val="none" w:sz="0" w:space="0" w:color="auto"/>
        <w:right w:val="none" w:sz="0" w:space="0" w:color="auto"/>
      </w:divBdr>
      <w:divsChild>
        <w:div w:id="1488941128">
          <w:marLeft w:val="480"/>
          <w:marRight w:val="0"/>
          <w:marTop w:val="0"/>
          <w:marBottom w:val="0"/>
          <w:divBdr>
            <w:top w:val="none" w:sz="0" w:space="0" w:color="auto"/>
            <w:left w:val="none" w:sz="0" w:space="0" w:color="auto"/>
            <w:bottom w:val="none" w:sz="0" w:space="0" w:color="auto"/>
            <w:right w:val="none" w:sz="0" w:space="0" w:color="auto"/>
          </w:divBdr>
        </w:div>
        <w:div w:id="723260491">
          <w:marLeft w:val="480"/>
          <w:marRight w:val="0"/>
          <w:marTop w:val="0"/>
          <w:marBottom w:val="0"/>
          <w:divBdr>
            <w:top w:val="none" w:sz="0" w:space="0" w:color="auto"/>
            <w:left w:val="none" w:sz="0" w:space="0" w:color="auto"/>
            <w:bottom w:val="none" w:sz="0" w:space="0" w:color="auto"/>
            <w:right w:val="none" w:sz="0" w:space="0" w:color="auto"/>
          </w:divBdr>
        </w:div>
        <w:div w:id="252477136">
          <w:marLeft w:val="480"/>
          <w:marRight w:val="0"/>
          <w:marTop w:val="0"/>
          <w:marBottom w:val="0"/>
          <w:divBdr>
            <w:top w:val="none" w:sz="0" w:space="0" w:color="auto"/>
            <w:left w:val="none" w:sz="0" w:space="0" w:color="auto"/>
            <w:bottom w:val="none" w:sz="0" w:space="0" w:color="auto"/>
            <w:right w:val="none" w:sz="0" w:space="0" w:color="auto"/>
          </w:divBdr>
        </w:div>
        <w:div w:id="325014033">
          <w:marLeft w:val="480"/>
          <w:marRight w:val="0"/>
          <w:marTop w:val="0"/>
          <w:marBottom w:val="0"/>
          <w:divBdr>
            <w:top w:val="none" w:sz="0" w:space="0" w:color="auto"/>
            <w:left w:val="none" w:sz="0" w:space="0" w:color="auto"/>
            <w:bottom w:val="none" w:sz="0" w:space="0" w:color="auto"/>
            <w:right w:val="none" w:sz="0" w:space="0" w:color="auto"/>
          </w:divBdr>
        </w:div>
        <w:div w:id="1988699748">
          <w:marLeft w:val="480"/>
          <w:marRight w:val="0"/>
          <w:marTop w:val="0"/>
          <w:marBottom w:val="0"/>
          <w:divBdr>
            <w:top w:val="none" w:sz="0" w:space="0" w:color="auto"/>
            <w:left w:val="none" w:sz="0" w:space="0" w:color="auto"/>
            <w:bottom w:val="none" w:sz="0" w:space="0" w:color="auto"/>
            <w:right w:val="none" w:sz="0" w:space="0" w:color="auto"/>
          </w:divBdr>
        </w:div>
        <w:div w:id="1327515979">
          <w:marLeft w:val="480"/>
          <w:marRight w:val="0"/>
          <w:marTop w:val="0"/>
          <w:marBottom w:val="0"/>
          <w:divBdr>
            <w:top w:val="none" w:sz="0" w:space="0" w:color="auto"/>
            <w:left w:val="none" w:sz="0" w:space="0" w:color="auto"/>
            <w:bottom w:val="none" w:sz="0" w:space="0" w:color="auto"/>
            <w:right w:val="none" w:sz="0" w:space="0" w:color="auto"/>
          </w:divBdr>
        </w:div>
        <w:div w:id="1704095629">
          <w:marLeft w:val="480"/>
          <w:marRight w:val="0"/>
          <w:marTop w:val="0"/>
          <w:marBottom w:val="0"/>
          <w:divBdr>
            <w:top w:val="none" w:sz="0" w:space="0" w:color="auto"/>
            <w:left w:val="none" w:sz="0" w:space="0" w:color="auto"/>
            <w:bottom w:val="none" w:sz="0" w:space="0" w:color="auto"/>
            <w:right w:val="none" w:sz="0" w:space="0" w:color="auto"/>
          </w:divBdr>
        </w:div>
        <w:div w:id="555241841">
          <w:marLeft w:val="480"/>
          <w:marRight w:val="0"/>
          <w:marTop w:val="0"/>
          <w:marBottom w:val="0"/>
          <w:divBdr>
            <w:top w:val="none" w:sz="0" w:space="0" w:color="auto"/>
            <w:left w:val="none" w:sz="0" w:space="0" w:color="auto"/>
            <w:bottom w:val="none" w:sz="0" w:space="0" w:color="auto"/>
            <w:right w:val="none" w:sz="0" w:space="0" w:color="auto"/>
          </w:divBdr>
        </w:div>
        <w:div w:id="109784717">
          <w:marLeft w:val="480"/>
          <w:marRight w:val="0"/>
          <w:marTop w:val="0"/>
          <w:marBottom w:val="0"/>
          <w:divBdr>
            <w:top w:val="none" w:sz="0" w:space="0" w:color="auto"/>
            <w:left w:val="none" w:sz="0" w:space="0" w:color="auto"/>
            <w:bottom w:val="none" w:sz="0" w:space="0" w:color="auto"/>
            <w:right w:val="none" w:sz="0" w:space="0" w:color="auto"/>
          </w:divBdr>
        </w:div>
        <w:div w:id="3554156">
          <w:marLeft w:val="480"/>
          <w:marRight w:val="0"/>
          <w:marTop w:val="0"/>
          <w:marBottom w:val="0"/>
          <w:divBdr>
            <w:top w:val="none" w:sz="0" w:space="0" w:color="auto"/>
            <w:left w:val="none" w:sz="0" w:space="0" w:color="auto"/>
            <w:bottom w:val="none" w:sz="0" w:space="0" w:color="auto"/>
            <w:right w:val="none" w:sz="0" w:space="0" w:color="auto"/>
          </w:divBdr>
        </w:div>
        <w:div w:id="956373429">
          <w:marLeft w:val="480"/>
          <w:marRight w:val="0"/>
          <w:marTop w:val="0"/>
          <w:marBottom w:val="0"/>
          <w:divBdr>
            <w:top w:val="none" w:sz="0" w:space="0" w:color="auto"/>
            <w:left w:val="none" w:sz="0" w:space="0" w:color="auto"/>
            <w:bottom w:val="none" w:sz="0" w:space="0" w:color="auto"/>
            <w:right w:val="none" w:sz="0" w:space="0" w:color="auto"/>
          </w:divBdr>
        </w:div>
        <w:div w:id="842009766">
          <w:marLeft w:val="480"/>
          <w:marRight w:val="0"/>
          <w:marTop w:val="0"/>
          <w:marBottom w:val="0"/>
          <w:divBdr>
            <w:top w:val="none" w:sz="0" w:space="0" w:color="auto"/>
            <w:left w:val="none" w:sz="0" w:space="0" w:color="auto"/>
            <w:bottom w:val="none" w:sz="0" w:space="0" w:color="auto"/>
            <w:right w:val="none" w:sz="0" w:space="0" w:color="auto"/>
          </w:divBdr>
        </w:div>
        <w:div w:id="1296525208">
          <w:marLeft w:val="480"/>
          <w:marRight w:val="0"/>
          <w:marTop w:val="0"/>
          <w:marBottom w:val="0"/>
          <w:divBdr>
            <w:top w:val="none" w:sz="0" w:space="0" w:color="auto"/>
            <w:left w:val="none" w:sz="0" w:space="0" w:color="auto"/>
            <w:bottom w:val="none" w:sz="0" w:space="0" w:color="auto"/>
            <w:right w:val="none" w:sz="0" w:space="0" w:color="auto"/>
          </w:divBdr>
        </w:div>
        <w:div w:id="1236815352">
          <w:marLeft w:val="480"/>
          <w:marRight w:val="0"/>
          <w:marTop w:val="0"/>
          <w:marBottom w:val="0"/>
          <w:divBdr>
            <w:top w:val="none" w:sz="0" w:space="0" w:color="auto"/>
            <w:left w:val="none" w:sz="0" w:space="0" w:color="auto"/>
            <w:bottom w:val="none" w:sz="0" w:space="0" w:color="auto"/>
            <w:right w:val="none" w:sz="0" w:space="0" w:color="auto"/>
          </w:divBdr>
        </w:div>
        <w:div w:id="1331833910">
          <w:marLeft w:val="480"/>
          <w:marRight w:val="0"/>
          <w:marTop w:val="0"/>
          <w:marBottom w:val="0"/>
          <w:divBdr>
            <w:top w:val="none" w:sz="0" w:space="0" w:color="auto"/>
            <w:left w:val="none" w:sz="0" w:space="0" w:color="auto"/>
            <w:bottom w:val="none" w:sz="0" w:space="0" w:color="auto"/>
            <w:right w:val="none" w:sz="0" w:space="0" w:color="auto"/>
          </w:divBdr>
        </w:div>
        <w:div w:id="509956617">
          <w:marLeft w:val="480"/>
          <w:marRight w:val="0"/>
          <w:marTop w:val="0"/>
          <w:marBottom w:val="0"/>
          <w:divBdr>
            <w:top w:val="none" w:sz="0" w:space="0" w:color="auto"/>
            <w:left w:val="none" w:sz="0" w:space="0" w:color="auto"/>
            <w:bottom w:val="none" w:sz="0" w:space="0" w:color="auto"/>
            <w:right w:val="none" w:sz="0" w:space="0" w:color="auto"/>
          </w:divBdr>
        </w:div>
        <w:div w:id="821315963">
          <w:marLeft w:val="480"/>
          <w:marRight w:val="0"/>
          <w:marTop w:val="0"/>
          <w:marBottom w:val="0"/>
          <w:divBdr>
            <w:top w:val="none" w:sz="0" w:space="0" w:color="auto"/>
            <w:left w:val="none" w:sz="0" w:space="0" w:color="auto"/>
            <w:bottom w:val="none" w:sz="0" w:space="0" w:color="auto"/>
            <w:right w:val="none" w:sz="0" w:space="0" w:color="auto"/>
          </w:divBdr>
        </w:div>
        <w:div w:id="429813981">
          <w:marLeft w:val="480"/>
          <w:marRight w:val="0"/>
          <w:marTop w:val="0"/>
          <w:marBottom w:val="0"/>
          <w:divBdr>
            <w:top w:val="none" w:sz="0" w:space="0" w:color="auto"/>
            <w:left w:val="none" w:sz="0" w:space="0" w:color="auto"/>
            <w:bottom w:val="none" w:sz="0" w:space="0" w:color="auto"/>
            <w:right w:val="none" w:sz="0" w:space="0" w:color="auto"/>
          </w:divBdr>
        </w:div>
        <w:div w:id="1922595891">
          <w:marLeft w:val="480"/>
          <w:marRight w:val="0"/>
          <w:marTop w:val="0"/>
          <w:marBottom w:val="0"/>
          <w:divBdr>
            <w:top w:val="none" w:sz="0" w:space="0" w:color="auto"/>
            <w:left w:val="none" w:sz="0" w:space="0" w:color="auto"/>
            <w:bottom w:val="none" w:sz="0" w:space="0" w:color="auto"/>
            <w:right w:val="none" w:sz="0" w:space="0" w:color="auto"/>
          </w:divBdr>
        </w:div>
        <w:div w:id="1732924104">
          <w:marLeft w:val="480"/>
          <w:marRight w:val="0"/>
          <w:marTop w:val="0"/>
          <w:marBottom w:val="0"/>
          <w:divBdr>
            <w:top w:val="none" w:sz="0" w:space="0" w:color="auto"/>
            <w:left w:val="none" w:sz="0" w:space="0" w:color="auto"/>
            <w:bottom w:val="none" w:sz="0" w:space="0" w:color="auto"/>
            <w:right w:val="none" w:sz="0" w:space="0" w:color="auto"/>
          </w:divBdr>
        </w:div>
        <w:div w:id="1880849127">
          <w:marLeft w:val="480"/>
          <w:marRight w:val="0"/>
          <w:marTop w:val="0"/>
          <w:marBottom w:val="0"/>
          <w:divBdr>
            <w:top w:val="none" w:sz="0" w:space="0" w:color="auto"/>
            <w:left w:val="none" w:sz="0" w:space="0" w:color="auto"/>
            <w:bottom w:val="none" w:sz="0" w:space="0" w:color="auto"/>
            <w:right w:val="none" w:sz="0" w:space="0" w:color="auto"/>
          </w:divBdr>
        </w:div>
        <w:div w:id="298801313">
          <w:marLeft w:val="480"/>
          <w:marRight w:val="0"/>
          <w:marTop w:val="0"/>
          <w:marBottom w:val="0"/>
          <w:divBdr>
            <w:top w:val="none" w:sz="0" w:space="0" w:color="auto"/>
            <w:left w:val="none" w:sz="0" w:space="0" w:color="auto"/>
            <w:bottom w:val="none" w:sz="0" w:space="0" w:color="auto"/>
            <w:right w:val="none" w:sz="0" w:space="0" w:color="auto"/>
          </w:divBdr>
        </w:div>
      </w:divsChild>
    </w:div>
    <w:div w:id="952592626">
      <w:bodyDiv w:val="1"/>
      <w:marLeft w:val="0"/>
      <w:marRight w:val="0"/>
      <w:marTop w:val="0"/>
      <w:marBottom w:val="0"/>
      <w:divBdr>
        <w:top w:val="none" w:sz="0" w:space="0" w:color="auto"/>
        <w:left w:val="none" w:sz="0" w:space="0" w:color="auto"/>
        <w:bottom w:val="none" w:sz="0" w:space="0" w:color="auto"/>
        <w:right w:val="none" w:sz="0" w:space="0" w:color="auto"/>
      </w:divBdr>
    </w:div>
    <w:div w:id="954337268">
      <w:bodyDiv w:val="1"/>
      <w:marLeft w:val="0"/>
      <w:marRight w:val="0"/>
      <w:marTop w:val="0"/>
      <w:marBottom w:val="0"/>
      <w:divBdr>
        <w:top w:val="none" w:sz="0" w:space="0" w:color="auto"/>
        <w:left w:val="none" w:sz="0" w:space="0" w:color="auto"/>
        <w:bottom w:val="none" w:sz="0" w:space="0" w:color="auto"/>
        <w:right w:val="none" w:sz="0" w:space="0" w:color="auto"/>
      </w:divBdr>
    </w:div>
    <w:div w:id="954558758">
      <w:bodyDiv w:val="1"/>
      <w:marLeft w:val="0"/>
      <w:marRight w:val="0"/>
      <w:marTop w:val="0"/>
      <w:marBottom w:val="0"/>
      <w:divBdr>
        <w:top w:val="none" w:sz="0" w:space="0" w:color="auto"/>
        <w:left w:val="none" w:sz="0" w:space="0" w:color="auto"/>
        <w:bottom w:val="none" w:sz="0" w:space="0" w:color="auto"/>
        <w:right w:val="none" w:sz="0" w:space="0" w:color="auto"/>
      </w:divBdr>
    </w:div>
    <w:div w:id="969285788">
      <w:bodyDiv w:val="1"/>
      <w:marLeft w:val="0"/>
      <w:marRight w:val="0"/>
      <w:marTop w:val="0"/>
      <w:marBottom w:val="0"/>
      <w:divBdr>
        <w:top w:val="none" w:sz="0" w:space="0" w:color="auto"/>
        <w:left w:val="none" w:sz="0" w:space="0" w:color="auto"/>
        <w:bottom w:val="none" w:sz="0" w:space="0" w:color="auto"/>
        <w:right w:val="none" w:sz="0" w:space="0" w:color="auto"/>
      </w:divBdr>
    </w:div>
    <w:div w:id="970096476">
      <w:bodyDiv w:val="1"/>
      <w:marLeft w:val="0"/>
      <w:marRight w:val="0"/>
      <w:marTop w:val="0"/>
      <w:marBottom w:val="0"/>
      <w:divBdr>
        <w:top w:val="none" w:sz="0" w:space="0" w:color="auto"/>
        <w:left w:val="none" w:sz="0" w:space="0" w:color="auto"/>
        <w:bottom w:val="none" w:sz="0" w:space="0" w:color="auto"/>
        <w:right w:val="none" w:sz="0" w:space="0" w:color="auto"/>
      </w:divBdr>
    </w:div>
    <w:div w:id="978998936">
      <w:bodyDiv w:val="1"/>
      <w:marLeft w:val="0"/>
      <w:marRight w:val="0"/>
      <w:marTop w:val="0"/>
      <w:marBottom w:val="0"/>
      <w:divBdr>
        <w:top w:val="none" w:sz="0" w:space="0" w:color="auto"/>
        <w:left w:val="none" w:sz="0" w:space="0" w:color="auto"/>
        <w:bottom w:val="none" w:sz="0" w:space="0" w:color="auto"/>
        <w:right w:val="none" w:sz="0" w:space="0" w:color="auto"/>
      </w:divBdr>
    </w:div>
    <w:div w:id="981274285">
      <w:bodyDiv w:val="1"/>
      <w:marLeft w:val="0"/>
      <w:marRight w:val="0"/>
      <w:marTop w:val="0"/>
      <w:marBottom w:val="0"/>
      <w:divBdr>
        <w:top w:val="none" w:sz="0" w:space="0" w:color="auto"/>
        <w:left w:val="none" w:sz="0" w:space="0" w:color="auto"/>
        <w:bottom w:val="none" w:sz="0" w:space="0" w:color="auto"/>
        <w:right w:val="none" w:sz="0" w:space="0" w:color="auto"/>
      </w:divBdr>
    </w:div>
    <w:div w:id="985738508">
      <w:bodyDiv w:val="1"/>
      <w:marLeft w:val="0"/>
      <w:marRight w:val="0"/>
      <w:marTop w:val="0"/>
      <w:marBottom w:val="0"/>
      <w:divBdr>
        <w:top w:val="none" w:sz="0" w:space="0" w:color="auto"/>
        <w:left w:val="none" w:sz="0" w:space="0" w:color="auto"/>
        <w:bottom w:val="none" w:sz="0" w:space="0" w:color="auto"/>
        <w:right w:val="none" w:sz="0" w:space="0" w:color="auto"/>
      </w:divBdr>
    </w:div>
    <w:div w:id="985821016">
      <w:bodyDiv w:val="1"/>
      <w:marLeft w:val="0"/>
      <w:marRight w:val="0"/>
      <w:marTop w:val="0"/>
      <w:marBottom w:val="0"/>
      <w:divBdr>
        <w:top w:val="none" w:sz="0" w:space="0" w:color="auto"/>
        <w:left w:val="none" w:sz="0" w:space="0" w:color="auto"/>
        <w:bottom w:val="none" w:sz="0" w:space="0" w:color="auto"/>
        <w:right w:val="none" w:sz="0" w:space="0" w:color="auto"/>
      </w:divBdr>
    </w:div>
    <w:div w:id="987056887">
      <w:bodyDiv w:val="1"/>
      <w:marLeft w:val="0"/>
      <w:marRight w:val="0"/>
      <w:marTop w:val="0"/>
      <w:marBottom w:val="0"/>
      <w:divBdr>
        <w:top w:val="none" w:sz="0" w:space="0" w:color="auto"/>
        <w:left w:val="none" w:sz="0" w:space="0" w:color="auto"/>
        <w:bottom w:val="none" w:sz="0" w:space="0" w:color="auto"/>
        <w:right w:val="none" w:sz="0" w:space="0" w:color="auto"/>
      </w:divBdr>
      <w:divsChild>
        <w:div w:id="889074200">
          <w:marLeft w:val="480"/>
          <w:marRight w:val="0"/>
          <w:marTop w:val="0"/>
          <w:marBottom w:val="0"/>
          <w:divBdr>
            <w:top w:val="none" w:sz="0" w:space="0" w:color="auto"/>
            <w:left w:val="none" w:sz="0" w:space="0" w:color="auto"/>
            <w:bottom w:val="none" w:sz="0" w:space="0" w:color="auto"/>
            <w:right w:val="none" w:sz="0" w:space="0" w:color="auto"/>
          </w:divBdr>
        </w:div>
        <w:div w:id="1543713539">
          <w:marLeft w:val="480"/>
          <w:marRight w:val="0"/>
          <w:marTop w:val="0"/>
          <w:marBottom w:val="0"/>
          <w:divBdr>
            <w:top w:val="none" w:sz="0" w:space="0" w:color="auto"/>
            <w:left w:val="none" w:sz="0" w:space="0" w:color="auto"/>
            <w:bottom w:val="none" w:sz="0" w:space="0" w:color="auto"/>
            <w:right w:val="none" w:sz="0" w:space="0" w:color="auto"/>
          </w:divBdr>
        </w:div>
        <w:div w:id="195124495">
          <w:marLeft w:val="480"/>
          <w:marRight w:val="0"/>
          <w:marTop w:val="0"/>
          <w:marBottom w:val="0"/>
          <w:divBdr>
            <w:top w:val="none" w:sz="0" w:space="0" w:color="auto"/>
            <w:left w:val="none" w:sz="0" w:space="0" w:color="auto"/>
            <w:bottom w:val="none" w:sz="0" w:space="0" w:color="auto"/>
            <w:right w:val="none" w:sz="0" w:space="0" w:color="auto"/>
          </w:divBdr>
        </w:div>
      </w:divsChild>
    </w:div>
    <w:div w:id="1004169883">
      <w:bodyDiv w:val="1"/>
      <w:marLeft w:val="0"/>
      <w:marRight w:val="0"/>
      <w:marTop w:val="0"/>
      <w:marBottom w:val="0"/>
      <w:divBdr>
        <w:top w:val="none" w:sz="0" w:space="0" w:color="auto"/>
        <w:left w:val="none" w:sz="0" w:space="0" w:color="auto"/>
        <w:bottom w:val="none" w:sz="0" w:space="0" w:color="auto"/>
        <w:right w:val="none" w:sz="0" w:space="0" w:color="auto"/>
      </w:divBdr>
      <w:divsChild>
        <w:div w:id="2068528558">
          <w:marLeft w:val="480"/>
          <w:marRight w:val="0"/>
          <w:marTop w:val="0"/>
          <w:marBottom w:val="0"/>
          <w:divBdr>
            <w:top w:val="none" w:sz="0" w:space="0" w:color="auto"/>
            <w:left w:val="none" w:sz="0" w:space="0" w:color="auto"/>
            <w:bottom w:val="none" w:sz="0" w:space="0" w:color="auto"/>
            <w:right w:val="none" w:sz="0" w:space="0" w:color="auto"/>
          </w:divBdr>
        </w:div>
        <w:div w:id="1520582706">
          <w:marLeft w:val="480"/>
          <w:marRight w:val="0"/>
          <w:marTop w:val="0"/>
          <w:marBottom w:val="0"/>
          <w:divBdr>
            <w:top w:val="none" w:sz="0" w:space="0" w:color="auto"/>
            <w:left w:val="none" w:sz="0" w:space="0" w:color="auto"/>
            <w:bottom w:val="none" w:sz="0" w:space="0" w:color="auto"/>
            <w:right w:val="none" w:sz="0" w:space="0" w:color="auto"/>
          </w:divBdr>
        </w:div>
        <w:div w:id="1230387370">
          <w:marLeft w:val="480"/>
          <w:marRight w:val="0"/>
          <w:marTop w:val="0"/>
          <w:marBottom w:val="0"/>
          <w:divBdr>
            <w:top w:val="none" w:sz="0" w:space="0" w:color="auto"/>
            <w:left w:val="none" w:sz="0" w:space="0" w:color="auto"/>
            <w:bottom w:val="none" w:sz="0" w:space="0" w:color="auto"/>
            <w:right w:val="none" w:sz="0" w:space="0" w:color="auto"/>
          </w:divBdr>
        </w:div>
        <w:div w:id="1589071374">
          <w:marLeft w:val="480"/>
          <w:marRight w:val="0"/>
          <w:marTop w:val="0"/>
          <w:marBottom w:val="0"/>
          <w:divBdr>
            <w:top w:val="none" w:sz="0" w:space="0" w:color="auto"/>
            <w:left w:val="none" w:sz="0" w:space="0" w:color="auto"/>
            <w:bottom w:val="none" w:sz="0" w:space="0" w:color="auto"/>
            <w:right w:val="none" w:sz="0" w:space="0" w:color="auto"/>
          </w:divBdr>
        </w:div>
        <w:div w:id="518007819">
          <w:marLeft w:val="480"/>
          <w:marRight w:val="0"/>
          <w:marTop w:val="0"/>
          <w:marBottom w:val="0"/>
          <w:divBdr>
            <w:top w:val="none" w:sz="0" w:space="0" w:color="auto"/>
            <w:left w:val="none" w:sz="0" w:space="0" w:color="auto"/>
            <w:bottom w:val="none" w:sz="0" w:space="0" w:color="auto"/>
            <w:right w:val="none" w:sz="0" w:space="0" w:color="auto"/>
          </w:divBdr>
        </w:div>
        <w:div w:id="960575267">
          <w:marLeft w:val="480"/>
          <w:marRight w:val="0"/>
          <w:marTop w:val="0"/>
          <w:marBottom w:val="0"/>
          <w:divBdr>
            <w:top w:val="none" w:sz="0" w:space="0" w:color="auto"/>
            <w:left w:val="none" w:sz="0" w:space="0" w:color="auto"/>
            <w:bottom w:val="none" w:sz="0" w:space="0" w:color="auto"/>
            <w:right w:val="none" w:sz="0" w:space="0" w:color="auto"/>
          </w:divBdr>
        </w:div>
        <w:div w:id="1543327306">
          <w:marLeft w:val="480"/>
          <w:marRight w:val="0"/>
          <w:marTop w:val="0"/>
          <w:marBottom w:val="0"/>
          <w:divBdr>
            <w:top w:val="none" w:sz="0" w:space="0" w:color="auto"/>
            <w:left w:val="none" w:sz="0" w:space="0" w:color="auto"/>
            <w:bottom w:val="none" w:sz="0" w:space="0" w:color="auto"/>
            <w:right w:val="none" w:sz="0" w:space="0" w:color="auto"/>
          </w:divBdr>
        </w:div>
        <w:div w:id="51581055">
          <w:marLeft w:val="480"/>
          <w:marRight w:val="0"/>
          <w:marTop w:val="0"/>
          <w:marBottom w:val="0"/>
          <w:divBdr>
            <w:top w:val="none" w:sz="0" w:space="0" w:color="auto"/>
            <w:left w:val="none" w:sz="0" w:space="0" w:color="auto"/>
            <w:bottom w:val="none" w:sz="0" w:space="0" w:color="auto"/>
            <w:right w:val="none" w:sz="0" w:space="0" w:color="auto"/>
          </w:divBdr>
        </w:div>
        <w:div w:id="1611812997">
          <w:marLeft w:val="480"/>
          <w:marRight w:val="0"/>
          <w:marTop w:val="0"/>
          <w:marBottom w:val="0"/>
          <w:divBdr>
            <w:top w:val="none" w:sz="0" w:space="0" w:color="auto"/>
            <w:left w:val="none" w:sz="0" w:space="0" w:color="auto"/>
            <w:bottom w:val="none" w:sz="0" w:space="0" w:color="auto"/>
            <w:right w:val="none" w:sz="0" w:space="0" w:color="auto"/>
          </w:divBdr>
        </w:div>
        <w:div w:id="362679598">
          <w:marLeft w:val="480"/>
          <w:marRight w:val="0"/>
          <w:marTop w:val="0"/>
          <w:marBottom w:val="0"/>
          <w:divBdr>
            <w:top w:val="none" w:sz="0" w:space="0" w:color="auto"/>
            <w:left w:val="none" w:sz="0" w:space="0" w:color="auto"/>
            <w:bottom w:val="none" w:sz="0" w:space="0" w:color="auto"/>
            <w:right w:val="none" w:sz="0" w:space="0" w:color="auto"/>
          </w:divBdr>
        </w:div>
        <w:div w:id="685786038">
          <w:marLeft w:val="480"/>
          <w:marRight w:val="0"/>
          <w:marTop w:val="0"/>
          <w:marBottom w:val="0"/>
          <w:divBdr>
            <w:top w:val="none" w:sz="0" w:space="0" w:color="auto"/>
            <w:left w:val="none" w:sz="0" w:space="0" w:color="auto"/>
            <w:bottom w:val="none" w:sz="0" w:space="0" w:color="auto"/>
            <w:right w:val="none" w:sz="0" w:space="0" w:color="auto"/>
          </w:divBdr>
        </w:div>
        <w:div w:id="892883131">
          <w:marLeft w:val="480"/>
          <w:marRight w:val="0"/>
          <w:marTop w:val="0"/>
          <w:marBottom w:val="0"/>
          <w:divBdr>
            <w:top w:val="none" w:sz="0" w:space="0" w:color="auto"/>
            <w:left w:val="none" w:sz="0" w:space="0" w:color="auto"/>
            <w:bottom w:val="none" w:sz="0" w:space="0" w:color="auto"/>
            <w:right w:val="none" w:sz="0" w:space="0" w:color="auto"/>
          </w:divBdr>
        </w:div>
        <w:div w:id="905065521">
          <w:marLeft w:val="480"/>
          <w:marRight w:val="0"/>
          <w:marTop w:val="0"/>
          <w:marBottom w:val="0"/>
          <w:divBdr>
            <w:top w:val="none" w:sz="0" w:space="0" w:color="auto"/>
            <w:left w:val="none" w:sz="0" w:space="0" w:color="auto"/>
            <w:bottom w:val="none" w:sz="0" w:space="0" w:color="auto"/>
            <w:right w:val="none" w:sz="0" w:space="0" w:color="auto"/>
          </w:divBdr>
        </w:div>
        <w:div w:id="1176384645">
          <w:marLeft w:val="480"/>
          <w:marRight w:val="0"/>
          <w:marTop w:val="0"/>
          <w:marBottom w:val="0"/>
          <w:divBdr>
            <w:top w:val="none" w:sz="0" w:space="0" w:color="auto"/>
            <w:left w:val="none" w:sz="0" w:space="0" w:color="auto"/>
            <w:bottom w:val="none" w:sz="0" w:space="0" w:color="auto"/>
            <w:right w:val="none" w:sz="0" w:space="0" w:color="auto"/>
          </w:divBdr>
        </w:div>
        <w:div w:id="2090030996">
          <w:marLeft w:val="480"/>
          <w:marRight w:val="0"/>
          <w:marTop w:val="0"/>
          <w:marBottom w:val="0"/>
          <w:divBdr>
            <w:top w:val="none" w:sz="0" w:space="0" w:color="auto"/>
            <w:left w:val="none" w:sz="0" w:space="0" w:color="auto"/>
            <w:bottom w:val="none" w:sz="0" w:space="0" w:color="auto"/>
            <w:right w:val="none" w:sz="0" w:space="0" w:color="auto"/>
          </w:divBdr>
        </w:div>
        <w:div w:id="1570264580">
          <w:marLeft w:val="480"/>
          <w:marRight w:val="0"/>
          <w:marTop w:val="0"/>
          <w:marBottom w:val="0"/>
          <w:divBdr>
            <w:top w:val="none" w:sz="0" w:space="0" w:color="auto"/>
            <w:left w:val="none" w:sz="0" w:space="0" w:color="auto"/>
            <w:bottom w:val="none" w:sz="0" w:space="0" w:color="auto"/>
            <w:right w:val="none" w:sz="0" w:space="0" w:color="auto"/>
          </w:divBdr>
        </w:div>
        <w:div w:id="2049836190">
          <w:marLeft w:val="480"/>
          <w:marRight w:val="0"/>
          <w:marTop w:val="0"/>
          <w:marBottom w:val="0"/>
          <w:divBdr>
            <w:top w:val="none" w:sz="0" w:space="0" w:color="auto"/>
            <w:left w:val="none" w:sz="0" w:space="0" w:color="auto"/>
            <w:bottom w:val="none" w:sz="0" w:space="0" w:color="auto"/>
            <w:right w:val="none" w:sz="0" w:space="0" w:color="auto"/>
          </w:divBdr>
        </w:div>
        <w:div w:id="688532213">
          <w:marLeft w:val="480"/>
          <w:marRight w:val="0"/>
          <w:marTop w:val="0"/>
          <w:marBottom w:val="0"/>
          <w:divBdr>
            <w:top w:val="none" w:sz="0" w:space="0" w:color="auto"/>
            <w:left w:val="none" w:sz="0" w:space="0" w:color="auto"/>
            <w:bottom w:val="none" w:sz="0" w:space="0" w:color="auto"/>
            <w:right w:val="none" w:sz="0" w:space="0" w:color="auto"/>
          </w:divBdr>
        </w:div>
        <w:div w:id="102655541">
          <w:marLeft w:val="480"/>
          <w:marRight w:val="0"/>
          <w:marTop w:val="0"/>
          <w:marBottom w:val="0"/>
          <w:divBdr>
            <w:top w:val="none" w:sz="0" w:space="0" w:color="auto"/>
            <w:left w:val="none" w:sz="0" w:space="0" w:color="auto"/>
            <w:bottom w:val="none" w:sz="0" w:space="0" w:color="auto"/>
            <w:right w:val="none" w:sz="0" w:space="0" w:color="auto"/>
          </w:divBdr>
        </w:div>
        <w:div w:id="346634606">
          <w:marLeft w:val="480"/>
          <w:marRight w:val="0"/>
          <w:marTop w:val="0"/>
          <w:marBottom w:val="0"/>
          <w:divBdr>
            <w:top w:val="none" w:sz="0" w:space="0" w:color="auto"/>
            <w:left w:val="none" w:sz="0" w:space="0" w:color="auto"/>
            <w:bottom w:val="none" w:sz="0" w:space="0" w:color="auto"/>
            <w:right w:val="none" w:sz="0" w:space="0" w:color="auto"/>
          </w:divBdr>
        </w:div>
        <w:div w:id="1508061019">
          <w:marLeft w:val="480"/>
          <w:marRight w:val="0"/>
          <w:marTop w:val="0"/>
          <w:marBottom w:val="0"/>
          <w:divBdr>
            <w:top w:val="none" w:sz="0" w:space="0" w:color="auto"/>
            <w:left w:val="none" w:sz="0" w:space="0" w:color="auto"/>
            <w:bottom w:val="none" w:sz="0" w:space="0" w:color="auto"/>
            <w:right w:val="none" w:sz="0" w:space="0" w:color="auto"/>
          </w:divBdr>
        </w:div>
        <w:div w:id="1348023640">
          <w:marLeft w:val="480"/>
          <w:marRight w:val="0"/>
          <w:marTop w:val="0"/>
          <w:marBottom w:val="0"/>
          <w:divBdr>
            <w:top w:val="none" w:sz="0" w:space="0" w:color="auto"/>
            <w:left w:val="none" w:sz="0" w:space="0" w:color="auto"/>
            <w:bottom w:val="none" w:sz="0" w:space="0" w:color="auto"/>
            <w:right w:val="none" w:sz="0" w:space="0" w:color="auto"/>
          </w:divBdr>
        </w:div>
        <w:div w:id="423115008">
          <w:marLeft w:val="480"/>
          <w:marRight w:val="0"/>
          <w:marTop w:val="0"/>
          <w:marBottom w:val="0"/>
          <w:divBdr>
            <w:top w:val="none" w:sz="0" w:space="0" w:color="auto"/>
            <w:left w:val="none" w:sz="0" w:space="0" w:color="auto"/>
            <w:bottom w:val="none" w:sz="0" w:space="0" w:color="auto"/>
            <w:right w:val="none" w:sz="0" w:space="0" w:color="auto"/>
          </w:divBdr>
        </w:div>
        <w:div w:id="1393040716">
          <w:marLeft w:val="480"/>
          <w:marRight w:val="0"/>
          <w:marTop w:val="0"/>
          <w:marBottom w:val="0"/>
          <w:divBdr>
            <w:top w:val="none" w:sz="0" w:space="0" w:color="auto"/>
            <w:left w:val="none" w:sz="0" w:space="0" w:color="auto"/>
            <w:bottom w:val="none" w:sz="0" w:space="0" w:color="auto"/>
            <w:right w:val="none" w:sz="0" w:space="0" w:color="auto"/>
          </w:divBdr>
        </w:div>
        <w:div w:id="40709950">
          <w:marLeft w:val="480"/>
          <w:marRight w:val="0"/>
          <w:marTop w:val="0"/>
          <w:marBottom w:val="0"/>
          <w:divBdr>
            <w:top w:val="none" w:sz="0" w:space="0" w:color="auto"/>
            <w:left w:val="none" w:sz="0" w:space="0" w:color="auto"/>
            <w:bottom w:val="none" w:sz="0" w:space="0" w:color="auto"/>
            <w:right w:val="none" w:sz="0" w:space="0" w:color="auto"/>
          </w:divBdr>
        </w:div>
        <w:div w:id="2016374142">
          <w:marLeft w:val="480"/>
          <w:marRight w:val="0"/>
          <w:marTop w:val="0"/>
          <w:marBottom w:val="0"/>
          <w:divBdr>
            <w:top w:val="none" w:sz="0" w:space="0" w:color="auto"/>
            <w:left w:val="none" w:sz="0" w:space="0" w:color="auto"/>
            <w:bottom w:val="none" w:sz="0" w:space="0" w:color="auto"/>
            <w:right w:val="none" w:sz="0" w:space="0" w:color="auto"/>
          </w:divBdr>
        </w:div>
        <w:div w:id="798033631">
          <w:marLeft w:val="480"/>
          <w:marRight w:val="0"/>
          <w:marTop w:val="0"/>
          <w:marBottom w:val="0"/>
          <w:divBdr>
            <w:top w:val="none" w:sz="0" w:space="0" w:color="auto"/>
            <w:left w:val="none" w:sz="0" w:space="0" w:color="auto"/>
            <w:bottom w:val="none" w:sz="0" w:space="0" w:color="auto"/>
            <w:right w:val="none" w:sz="0" w:space="0" w:color="auto"/>
          </w:divBdr>
        </w:div>
        <w:div w:id="357237391">
          <w:marLeft w:val="480"/>
          <w:marRight w:val="0"/>
          <w:marTop w:val="0"/>
          <w:marBottom w:val="0"/>
          <w:divBdr>
            <w:top w:val="none" w:sz="0" w:space="0" w:color="auto"/>
            <w:left w:val="none" w:sz="0" w:space="0" w:color="auto"/>
            <w:bottom w:val="none" w:sz="0" w:space="0" w:color="auto"/>
            <w:right w:val="none" w:sz="0" w:space="0" w:color="auto"/>
          </w:divBdr>
        </w:div>
        <w:div w:id="632565628">
          <w:marLeft w:val="480"/>
          <w:marRight w:val="0"/>
          <w:marTop w:val="0"/>
          <w:marBottom w:val="0"/>
          <w:divBdr>
            <w:top w:val="none" w:sz="0" w:space="0" w:color="auto"/>
            <w:left w:val="none" w:sz="0" w:space="0" w:color="auto"/>
            <w:bottom w:val="none" w:sz="0" w:space="0" w:color="auto"/>
            <w:right w:val="none" w:sz="0" w:space="0" w:color="auto"/>
          </w:divBdr>
        </w:div>
      </w:divsChild>
    </w:div>
    <w:div w:id="1005212111">
      <w:bodyDiv w:val="1"/>
      <w:marLeft w:val="0"/>
      <w:marRight w:val="0"/>
      <w:marTop w:val="0"/>
      <w:marBottom w:val="0"/>
      <w:divBdr>
        <w:top w:val="none" w:sz="0" w:space="0" w:color="auto"/>
        <w:left w:val="none" w:sz="0" w:space="0" w:color="auto"/>
        <w:bottom w:val="none" w:sz="0" w:space="0" w:color="auto"/>
        <w:right w:val="none" w:sz="0" w:space="0" w:color="auto"/>
      </w:divBdr>
    </w:div>
    <w:div w:id="1008093976">
      <w:bodyDiv w:val="1"/>
      <w:marLeft w:val="0"/>
      <w:marRight w:val="0"/>
      <w:marTop w:val="0"/>
      <w:marBottom w:val="0"/>
      <w:divBdr>
        <w:top w:val="none" w:sz="0" w:space="0" w:color="auto"/>
        <w:left w:val="none" w:sz="0" w:space="0" w:color="auto"/>
        <w:bottom w:val="none" w:sz="0" w:space="0" w:color="auto"/>
        <w:right w:val="none" w:sz="0" w:space="0" w:color="auto"/>
      </w:divBdr>
    </w:div>
    <w:div w:id="1009794167">
      <w:bodyDiv w:val="1"/>
      <w:marLeft w:val="0"/>
      <w:marRight w:val="0"/>
      <w:marTop w:val="0"/>
      <w:marBottom w:val="0"/>
      <w:divBdr>
        <w:top w:val="none" w:sz="0" w:space="0" w:color="auto"/>
        <w:left w:val="none" w:sz="0" w:space="0" w:color="auto"/>
        <w:bottom w:val="none" w:sz="0" w:space="0" w:color="auto"/>
        <w:right w:val="none" w:sz="0" w:space="0" w:color="auto"/>
      </w:divBdr>
      <w:divsChild>
        <w:div w:id="190723465">
          <w:marLeft w:val="480"/>
          <w:marRight w:val="0"/>
          <w:marTop w:val="0"/>
          <w:marBottom w:val="0"/>
          <w:divBdr>
            <w:top w:val="none" w:sz="0" w:space="0" w:color="auto"/>
            <w:left w:val="none" w:sz="0" w:space="0" w:color="auto"/>
            <w:bottom w:val="none" w:sz="0" w:space="0" w:color="auto"/>
            <w:right w:val="none" w:sz="0" w:space="0" w:color="auto"/>
          </w:divBdr>
        </w:div>
        <w:div w:id="1477143353">
          <w:marLeft w:val="480"/>
          <w:marRight w:val="0"/>
          <w:marTop w:val="0"/>
          <w:marBottom w:val="0"/>
          <w:divBdr>
            <w:top w:val="none" w:sz="0" w:space="0" w:color="auto"/>
            <w:left w:val="none" w:sz="0" w:space="0" w:color="auto"/>
            <w:bottom w:val="none" w:sz="0" w:space="0" w:color="auto"/>
            <w:right w:val="none" w:sz="0" w:space="0" w:color="auto"/>
          </w:divBdr>
        </w:div>
        <w:div w:id="228656382">
          <w:marLeft w:val="480"/>
          <w:marRight w:val="0"/>
          <w:marTop w:val="0"/>
          <w:marBottom w:val="0"/>
          <w:divBdr>
            <w:top w:val="none" w:sz="0" w:space="0" w:color="auto"/>
            <w:left w:val="none" w:sz="0" w:space="0" w:color="auto"/>
            <w:bottom w:val="none" w:sz="0" w:space="0" w:color="auto"/>
            <w:right w:val="none" w:sz="0" w:space="0" w:color="auto"/>
          </w:divBdr>
        </w:div>
        <w:div w:id="453141364">
          <w:marLeft w:val="480"/>
          <w:marRight w:val="0"/>
          <w:marTop w:val="0"/>
          <w:marBottom w:val="0"/>
          <w:divBdr>
            <w:top w:val="none" w:sz="0" w:space="0" w:color="auto"/>
            <w:left w:val="none" w:sz="0" w:space="0" w:color="auto"/>
            <w:bottom w:val="none" w:sz="0" w:space="0" w:color="auto"/>
            <w:right w:val="none" w:sz="0" w:space="0" w:color="auto"/>
          </w:divBdr>
        </w:div>
        <w:div w:id="254091482">
          <w:marLeft w:val="480"/>
          <w:marRight w:val="0"/>
          <w:marTop w:val="0"/>
          <w:marBottom w:val="0"/>
          <w:divBdr>
            <w:top w:val="none" w:sz="0" w:space="0" w:color="auto"/>
            <w:left w:val="none" w:sz="0" w:space="0" w:color="auto"/>
            <w:bottom w:val="none" w:sz="0" w:space="0" w:color="auto"/>
            <w:right w:val="none" w:sz="0" w:space="0" w:color="auto"/>
          </w:divBdr>
        </w:div>
        <w:div w:id="1418750060">
          <w:marLeft w:val="480"/>
          <w:marRight w:val="0"/>
          <w:marTop w:val="0"/>
          <w:marBottom w:val="0"/>
          <w:divBdr>
            <w:top w:val="none" w:sz="0" w:space="0" w:color="auto"/>
            <w:left w:val="none" w:sz="0" w:space="0" w:color="auto"/>
            <w:bottom w:val="none" w:sz="0" w:space="0" w:color="auto"/>
            <w:right w:val="none" w:sz="0" w:space="0" w:color="auto"/>
          </w:divBdr>
        </w:div>
        <w:div w:id="423573544">
          <w:marLeft w:val="480"/>
          <w:marRight w:val="0"/>
          <w:marTop w:val="0"/>
          <w:marBottom w:val="0"/>
          <w:divBdr>
            <w:top w:val="none" w:sz="0" w:space="0" w:color="auto"/>
            <w:left w:val="none" w:sz="0" w:space="0" w:color="auto"/>
            <w:bottom w:val="none" w:sz="0" w:space="0" w:color="auto"/>
            <w:right w:val="none" w:sz="0" w:space="0" w:color="auto"/>
          </w:divBdr>
        </w:div>
        <w:div w:id="1885947019">
          <w:marLeft w:val="480"/>
          <w:marRight w:val="0"/>
          <w:marTop w:val="0"/>
          <w:marBottom w:val="0"/>
          <w:divBdr>
            <w:top w:val="none" w:sz="0" w:space="0" w:color="auto"/>
            <w:left w:val="none" w:sz="0" w:space="0" w:color="auto"/>
            <w:bottom w:val="none" w:sz="0" w:space="0" w:color="auto"/>
            <w:right w:val="none" w:sz="0" w:space="0" w:color="auto"/>
          </w:divBdr>
        </w:div>
        <w:div w:id="935093946">
          <w:marLeft w:val="480"/>
          <w:marRight w:val="0"/>
          <w:marTop w:val="0"/>
          <w:marBottom w:val="0"/>
          <w:divBdr>
            <w:top w:val="none" w:sz="0" w:space="0" w:color="auto"/>
            <w:left w:val="none" w:sz="0" w:space="0" w:color="auto"/>
            <w:bottom w:val="none" w:sz="0" w:space="0" w:color="auto"/>
            <w:right w:val="none" w:sz="0" w:space="0" w:color="auto"/>
          </w:divBdr>
        </w:div>
        <w:div w:id="487209895">
          <w:marLeft w:val="480"/>
          <w:marRight w:val="0"/>
          <w:marTop w:val="0"/>
          <w:marBottom w:val="0"/>
          <w:divBdr>
            <w:top w:val="none" w:sz="0" w:space="0" w:color="auto"/>
            <w:left w:val="none" w:sz="0" w:space="0" w:color="auto"/>
            <w:bottom w:val="none" w:sz="0" w:space="0" w:color="auto"/>
            <w:right w:val="none" w:sz="0" w:space="0" w:color="auto"/>
          </w:divBdr>
        </w:div>
        <w:div w:id="284970005">
          <w:marLeft w:val="480"/>
          <w:marRight w:val="0"/>
          <w:marTop w:val="0"/>
          <w:marBottom w:val="0"/>
          <w:divBdr>
            <w:top w:val="none" w:sz="0" w:space="0" w:color="auto"/>
            <w:left w:val="none" w:sz="0" w:space="0" w:color="auto"/>
            <w:bottom w:val="none" w:sz="0" w:space="0" w:color="auto"/>
            <w:right w:val="none" w:sz="0" w:space="0" w:color="auto"/>
          </w:divBdr>
        </w:div>
        <w:div w:id="1502507954">
          <w:marLeft w:val="480"/>
          <w:marRight w:val="0"/>
          <w:marTop w:val="0"/>
          <w:marBottom w:val="0"/>
          <w:divBdr>
            <w:top w:val="none" w:sz="0" w:space="0" w:color="auto"/>
            <w:left w:val="none" w:sz="0" w:space="0" w:color="auto"/>
            <w:bottom w:val="none" w:sz="0" w:space="0" w:color="auto"/>
            <w:right w:val="none" w:sz="0" w:space="0" w:color="auto"/>
          </w:divBdr>
        </w:div>
        <w:div w:id="540945600">
          <w:marLeft w:val="480"/>
          <w:marRight w:val="0"/>
          <w:marTop w:val="0"/>
          <w:marBottom w:val="0"/>
          <w:divBdr>
            <w:top w:val="none" w:sz="0" w:space="0" w:color="auto"/>
            <w:left w:val="none" w:sz="0" w:space="0" w:color="auto"/>
            <w:bottom w:val="none" w:sz="0" w:space="0" w:color="auto"/>
            <w:right w:val="none" w:sz="0" w:space="0" w:color="auto"/>
          </w:divBdr>
        </w:div>
        <w:div w:id="1434396680">
          <w:marLeft w:val="480"/>
          <w:marRight w:val="0"/>
          <w:marTop w:val="0"/>
          <w:marBottom w:val="0"/>
          <w:divBdr>
            <w:top w:val="none" w:sz="0" w:space="0" w:color="auto"/>
            <w:left w:val="none" w:sz="0" w:space="0" w:color="auto"/>
            <w:bottom w:val="none" w:sz="0" w:space="0" w:color="auto"/>
            <w:right w:val="none" w:sz="0" w:space="0" w:color="auto"/>
          </w:divBdr>
        </w:div>
        <w:div w:id="1594241818">
          <w:marLeft w:val="480"/>
          <w:marRight w:val="0"/>
          <w:marTop w:val="0"/>
          <w:marBottom w:val="0"/>
          <w:divBdr>
            <w:top w:val="none" w:sz="0" w:space="0" w:color="auto"/>
            <w:left w:val="none" w:sz="0" w:space="0" w:color="auto"/>
            <w:bottom w:val="none" w:sz="0" w:space="0" w:color="auto"/>
            <w:right w:val="none" w:sz="0" w:space="0" w:color="auto"/>
          </w:divBdr>
        </w:div>
        <w:div w:id="25370610">
          <w:marLeft w:val="480"/>
          <w:marRight w:val="0"/>
          <w:marTop w:val="0"/>
          <w:marBottom w:val="0"/>
          <w:divBdr>
            <w:top w:val="none" w:sz="0" w:space="0" w:color="auto"/>
            <w:left w:val="none" w:sz="0" w:space="0" w:color="auto"/>
            <w:bottom w:val="none" w:sz="0" w:space="0" w:color="auto"/>
            <w:right w:val="none" w:sz="0" w:space="0" w:color="auto"/>
          </w:divBdr>
        </w:div>
        <w:div w:id="363289613">
          <w:marLeft w:val="480"/>
          <w:marRight w:val="0"/>
          <w:marTop w:val="0"/>
          <w:marBottom w:val="0"/>
          <w:divBdr>
            <w:top w:val="none" w:sz="0" w:space="0" w:color="auto"/>
            <w:left w:val="none" w:sz="0" w:space="0" w:color="auto"/>
            <w:bottom w:val="none" w:sz="0" w:space="0" w:color="auto"/>
            <w:right w:val="none" w:sz="0" w:space="0" w:color="auto"/>
          </w:divBdr>
        </w:div>
        <w:div w:id="1869444594">
          <w:marLeft w:val="480"/>
          <w:marRight w:val="0"/>
          <w:marTop w:val="0"/>
          <w:marBottom w:val="0"/>
          <w:divBdr>
            <w:top w:val="none" w:sz="0" w:space="0" w:color="auto"/>
            <w:left w:val="none" w:sz="0" w:space="0" w:color="auto"/>
            <w:bottom w:val="none" w:sz="0" w:space="0" w:color="auto"/>
            <w:right w:val="none" w:sz="0" w:space="0" w:color="auto"/>
          </w:divBdr>
        </w:div>
        <w:div w:id="1737973674">
          <w:marLeft w:val="480"/>
          <w:marRight w:val="0"/>
          <w:marTop w:val="0"/>
          <w:marBottom w:val="0"/>
          <w:divBdr>
            <w:top w:val="none" w:sz="0" w:space="0" w:color="auto"/>
            <w:left w:val="none" w:sz="0" w:space="0" w:color="auto"/>
            <w:bottom w:val="none" w:sz="0" w:space="0" w:color="auto"/>
            <w:right w:val="none" w:sz="0" w:space="0" w:color="auto"/>
          </w:divBdr>
        </w:div>
        <w:div w:id="345864954">
          <w:marLeft w:val="480"/>
          <w:marRight w:val="0"/>
          <w:marTop w:val="0"/>
          <w:marBottom w:val="0"/>
          <w:divBdr>
            <w:top w:val="none" w:sz="0" w:space="0" w:color="auto"/>
            <w:left w:val="none" w:sz="0" w:space="0" w:color="auto"/>
            <w:bottom w:val="none" w:sz="0" w:space="0" w:color="auto"/>
            <w:right w:val="none" w:sz="0" w:space="0" w:color="auto"/>
          </w:divBdr>
        </w:div>
        <w:div w:id="2101632729">
          <w:marLeft w:val="480"/>
          <w:marRight w:val="0"/>
          <w:marTop w:val="0"/>
          <w:marBottom w:val="0"/>
          <w:divBdr>
            <w:top w:val="none" w:sz="0" w:space="0" w:color="auto"/>
            <w:left w:val="none" w:sz="0" w:space="0" w:color="auto"/>
            <w:bottom w:val="none" w:sz="0" w:space="0" w:color="auto"/>
            <w:right w:val="none" w:sz="0" w:space="0" w:color="auto"/>
          </w:divBdr>
        </w:div>
        <w:div w:id="1107047351">
          <w:marLeft w:val="480"/>
          <w:marRight w:val="0"/>
          <w:marTop w:val="0"/>
          <w:marBottom w:val="0"/>
          <w:divBdr>
            <w:top w:val="none" w:sz="0" w:space="0" w:color="auto"/>
            <w:left w:val="none" w:sz="0" w:space="0" w:color="auto"/>
            <w:bottom w:val="none" w:sz="0" w:space="0" w:color="auto"/>
            <w:right w:val="none" w:sz="0" w:space="0" w:color="auto"/>
          </w:divBdr>
        </w:div>
        <w:div w:id="328336428">
          <w:marLeft w:val="480"/>
          <w:marRight w:val="0"/>
          <w:marTop w:val="0"/>
          <w:marBottom w:val="0"/>
          <w:divBdr>
            <w:top w:val="none" w:sz="0" w:space="0" w:color="auto"/>
            <w:left w:val="none" w:sz="0" w:space="0" w:color="auto"/>
            <w:bottom w:val="none" w:sz="0" w:space="0" w:color="auto"/>
            <w:right w:val="none" w:sz="0" w:space="0" w:color="auto"/>
          </w:divBdr>
        </w:div>
        <w:div w:id="552304196">
          <w:marLeft w:val="480"/>
          <w:marRight w:val="0"/>
          <w:marTop w:val="0"/>
          <w:marBottom w:val="0"/>
          <w:divBdr>
            <w:top w:val="none" w:sz="0" w:space="0" w:color="auto"/>
            <w:left w:val="none" w:sz="0" w:space="0" w:color="auto"/>
            <w:bottom w:val="none" w:sz="0" w:space="0" w:color="auto"/>
            <w:right w:val="none" w:sz="0" w:space="0" w:color="auto"/>
          </w:divBdr>
        </w:div>
        <w:div w:id="290526044">
          <w:marLeft w:val="480"/>
          <w:marRight w:val="0"/>
          <w:marTop w:val="0"/>
          <w:marBottom w:val="0"/>
          <w:divBdr>
            <w:top w:val="none" w:sz="0" w:space="0" w:color="auto"/>
            <w:left w:val="none" w:sz="0" w:space="0" w:color="auto"/>
            <w:bottom w:val="none" w:sz="0" w:space="0" w:color="auto"/>
            <w:right w:val="none" w:sz="0" w:space="0" w:color="auto"/>
          </w:divBdr>
        </w:div>
        <w:div w:id="1189173761">
          <w:marLeft w:val="480"/>
          <w:marRight w:val="0"/>
          <w:marTop w:val="0"/>
          <w:marBottom w:val="0"/>
          <w:divBdr>
            <w:top w:val="none" w:sz="0" w:space="0" w:color="auto"/>
            <w:left w:val="none" w:sz="0" w:space="0" w:color="auto"/>
            <w:bottom w:val="none" w:sz="0" w:space="0" w:color="auto"/>
            <w:right w:val="none" w:sz="0" w:space="0" w:color="auto"/>
          </w:divBdr>
        </w:div>
        <w:div w:id="2016028795">
          <w:marLeft w:val="480"/>
          <w:marRight w:val="0"/>
          <w:marTop w:val="0"/>
          <w:marBottom w:val="0"/>
          <w:divBdr>
            <w:top w:val="none" w:sz="0" w:space="0" w:color="auto"/>
            <w:left w:val="none" w:sz="0" w:space="0" w:color="auto"/>
            <w:bottom w:val="none" w:sz="0" w:space="0" w:color="auto"/>
            <w:right w:val="none" w:sz="0" w:space="0" w:color="auto"/>
          </w:divBdr>
        </w:div>
        <w:div w:id="2142648097">
          <w:marLeft w:val="480"/>
          <w:marRight w:val="0"/>
          <w:marTop w:val="0"/>
          <w:marBottom w:val="0"/>
          <w:divBdr>
            <w:top w:val="none" w:sz="0" w:space="0" w:color="auto"/>
            <w:left w:val="none" w:sz="0" w:space="0" w:color="auto"/>
            <w:bottom w:val="none" w:sz="0" w:space="0" w:color="auto"/>
            <w:right w:val="none" w:sz="0" w:space="0" w:color="auto"/>
          </w:divBdr>
        </w:div>
        <w:div w:id="335961286">
          <w:marLeft w:val="480"/>
          <w:marRight w:val="0"/>
          <w:marTop w:val="0"/>
          <w:marBottom w:val="0"/>
          <w:divBdr>
            <w:top w:val="none" w:sz="0" w:space="0" w:color="auto"/>
            <w:left w:val="none" w:sz="0" w:space="0" w:color="auto"/>
            <w:bottom w:val="none" w:sz="0" w:space="0" w:color="auto"/>
            <w:right w:val="none" w:sz="0" w:space="0" w:color="auto"/>
          </w:divBdr>
        </w:div>
        <w:div w:id="983973876">
          <w:marLeft w:val="480"/>
          <w:marRight w:val="0"/>
          <w:marTop w:val="0"/>
          <w:marBottom w:val="0"/>
          <w:divBdr>
            <w:top w:val="none" w:sz="0" w:space="0" w:color="auto"/>
            <w:left w:val="none" w:sz="0" w:space="0" w:color="auto"/>
            <w:bottom w:val="none" w:sz="0" w:space="0" w:color="auto"/>
            <w:right w:val="none" w:sz="0" w:space="0" w:color="auto"/>
          </w:divBdr>
        </w:div>
        <w:div w:id="219244946">
          <w:marLeft w:val="480"/>
          <w:marRight w:val="0"/>
          <w:marTop w:val="0"/>
          <w:marBottom w:val="0"/>
          <w:divBdr>
            <w:top w:val="none" w:sz="0" w:space="0" w:color="auto"/>
            <w:left w:val="none" w:sz="0" w:space="0" w:color="auto"/>
            <w:bottom w:val="none" w:sz="0" w:space="0" w:color="auto"/>
            <w:right w:val="none" w:sz="0" w:space="0" w:color="auto"/>
          </w:divBdr>
        </w:div>
      </w:divsChild>
    </w:div>
    <w:div w:id="1009912249">
      <w:bodyDiv w:val="1"/>
      <w:marLeft w:val="0"/>
      <w:marRight w:val="0"/>
      <w:marTop w:val="0"/>
      <w:marBottom w:val="0"/>
      <w:divBdr>
        <w:top w:val="none" w:sz="0" w:space="0" w:color="auto"/>
        <w:left w:val="none" w:sz="0" w:space="0" w:color="auto"/>
        <w:bottom w:val="none" w:sz="0" w:space="0" w:color="auto"/>
        <w:right w:val="none" w:sz="0" w:space="0" w:color="auto"/>
      </w:divBdr>
    </w:div>
    <w:div w:id="1011252807">
      <w:bodyDiv w:val="1"/>
      <w:marLeft w:val="0"/>
      <w:marRight w:val="0"/>
      <w:marTop w:val="0"/>
      <w:marBottom w:val="0"/>
      <w:divBdr>
        <w:top w:val="none" w:sz="0" w:space="0" w:color="auto"/>
        <w:left w:val="none" w:sz="0" w:space="0" w:color="auto"/>
        <w:bottom w:val="none" w:sz="0" w:space="0" w:color="auto"/>
        <w:right w:val="none" w:sz="0" w:space="0" w:color="auto"/>
      </w:divBdr>
      <w:divsChild>
        <w:div w:id="2119908086">
          <w:marLeft w:val="480"/>
          <w:marRight w:val="0"/>
          <w:marTop w:val="0"/>
          <w:marBottom w:val="0"/>
          <w:divBdr>
            <w:top w:val="none" w:sz="0" w:space="0" w:color="auto"/>
            <w:left w:val="none" w:sz="0" w:space="0" w:color="auto"/>
            <w:bottom w:val="none" w:sz="0" w:space="0" w:color="auto"/>
            <w:right w:val="none" w:sz="0" w:space="0" w:color="auto"/>
          </w:divBdr>
        </w:div>
        <w:div w:id="1978299489">
          <w:marLeft w:val="480"/>
          <w:marRight w:val="0"/>
          <w:marTop w:val="0"/>
          <w:marBottom w:val="0"/>
          <w:divBdr>
            <w:top w:val="none" w:sz="0" w:space="0" w:color="auto"/>
            <w:left w:val="none" w:sz="0" w:space="0" w:color="auto"/>
            <w:bottom w:val="none" w:sz="0" w:space="0" w:color="auto"/>
            <w:right w:val="none" w:sz="0" w:space="0" w:color="auto"/>
          </w:divBdr>
        </w:div>
        <w:div w:id="1472408341">
          <w:marLeft w:val="480"/>
          <w:marRight w:val="0"/>
          <w:marTop w:val="0"/>
          <w:marBottom w:val="0"/>
          <w:divBdr>
            <w:top w:val="none" w:sz="0" w:space="0" w:color="auto"/>
            <w:left w:val="none" w:sz="0" w:space="0" w:color="auto"/>
            <w:bottom w:val="none" w:sz="0" w:space="0" w:color="auto"/>
            <w:right w:val="none" w:sz="0" w:space="0" w:color="auto"/>
          </w:divBdr>
        </w:div>
        <w:div w:id="1758162702">
          <w:marLeft w:val="480"/>
          <w:marRight w:val="0"/>
          <w:marTop w:val="0"/>
          <w:marBottom w:val="0"/>
          <w:divBdr>
            <w:top w:val="none" w:sz="0" w:space="0" w:color="auto"/>
            <w:left w:val="none" w:sz="0" w:space="0" w:color="auto"/>
            <w:bottom w:val="none" w:sz="0" w:space="0" w:color="auto"/>
            <w:right w:val="none" w:sz="0" w:space="0" w:color="auto"/>
          </w:divBdr>
        </w:div>
        <w:div w:id="466897020">
          <w:marLeft w:val="480"/>
          <w:marRight w:val="0"/>
          <w:marTop w:val="0"/>
          <w:marBottom w:val="0"/>
          <w:divBdr>
            <w:top w:val="none" w:sz="0" w:space="0" w:color="auto"/>
            <w:left w:val="none" w:sz="0" w:space="0" w:color="auto"/>
            <w:bottom w:val="none" w:sz="0" w:space="0" w:color="auto"/>
            <w:right w:val="none" w:sz="0" w:space="0" w:color="auto"/>
          </w:divBdr>
        </w:div>
        <w:div w:id="1315256837">
          <w:marLeft w:val="480"/>
          <w:marRight w:val="0"/>
          <w:marTop w:val="0"/>
          <w:marBottom w:val="0"/>
          <w:divBdr>
            <w:top w:val="none" w:sz="0" w:space="0" w:color="auto"/>
            <w:left w:val="none" w:sz="0" w:space="0" w:color="auto"/>
            <w:bottom w:val="none" w:sz="0" w:space="0" w:color="auto"/>
            <w:right w:val="none" w:sz="0" w:space="0" w:color="auto"/>
          </w:divBdr>
        </w:div>
        <w:div w:id="1754431155">
          <w:marLeft w:val="480"/>
          <w:marRight w:val="0"/>
          <w:marTop w:val="0"/>
          <w:marBottom w:val="0"/>
          <w:divBdr>
            <w:top w:val="none" w:sz="0" w:space="0" w:color="auto"/>
            <w:left w:val="none" w:sz="0" w:space="0" w:color="auto"/>
            <w:bottom w:val="none" w:sz="0" w:space="0" w:color="auto"/>
            <w:right w:val="none" w:sz="0" w:space="0" w:color="auto"/>
          </w:divBdr>
        </w:div>
        <w:div w:id="1482313453">
          <w:marLeft w:val="480"/>
          <w:marRight w:val="0"/>
          <w:marTop w:val="0"/>
          <w:marBottom w:val="0"/>
          <w:divBdr>
            <w:top w:val="none" w:sz="0" w:space="0" w:color="auto"/>
            <w:left w:val="none" w:sz="0" w:space="0" w:color="auto"/>
            <w:bottom w:val="none" w:sz="0" w:space="0" w:color="auto"/>
            <w:right w:val="none" w:sz="0" w:space="0" w:color="auto"/>
          </w:divBdr>
        </w:div>
        <w:div w:id="13195861">
          <w:marLeft w:val="480"/>
          <w:marRight w:val="0"/>
          <w:marTop w:val="0"/>
          <w:marBottom w:val="0"/>
          <w:divBdr>
            <w:top w:val="none" w:sz="0" w:space="0" w:color="auto"/>
            <w:left w:val="none" w:sz="0" w:space="0" w:color="auto"/>
            <w:bottom w:val="none" w:sz="0" w:space="0" w:color="auto"/>
            <w:right w:val="none" w:sz="0" w:space="0" w:color="auto"/>
          </w:divBdr>
        </w:div>
        <w:div w:id="196429014">
          <w:marLeft w:val="480"/>
          <w:marRight w:val="0"/>
          <w:marTop w:val="0"/>
          <w:marBottom w:val="0"/>
          <w:divBdr>
            <w:top w:val="none" w:sz="0" w:space="0" w:color="auto"/>
            <w:left w:val="none" w:sz="0" w:space="0" w:color="auto"/>
            <w:bottom w:val="none" w:sz="0" w:space="0" w:color="auto"/>
            <w:right w:val="none" w:sz="0" w:space="0" w:color="auto"/>
          </w:divBdr>
        </w:div>
        <w:div w:id="1758017649">
          <w:marLeft w:val="480"/>
          <w:marRight w:val="0"/>
          <w:marTop w:val="0"/>
          <w:marBottom w:val="0"/>
          <w:divBdr>
            <w:top w:val="none" w:sz="0" w:space="0" w:color="auto"/>
            <w:left w:val="none" w:sz="0" w:space="0" w:color="auto"/>
            <w:bottom w:val="none" w:sz="0" w:space="0" w:color="auto"/>
            <w:right w:val="none" w:sz="0" w:space="0" w:color="auto"/>
          </w:divBdr>
        </w:div>
        <w:div w:id="1826162447">
          <w:marLeft w:val="480"/>
          <w:marRight w:val="0"/>
          <w:marTop w:val="0"/>
          <w:marBottom w:val="0"/>
          <w:divBdr>
            <w:top w:val="none" w:sz="0" w:space="0" w:color="auto"/>
            <w:left w:val="none" w:sz="0" w:space="0" w:color="auto"/>
            <w:bottom w:val="none" w:sz="0" w:space="0" w:color="auto"/>
            <w:right w:val="none" w:sz="0" w:space="0" w:color="auto"/>
          </w:divBdr>
        </w:div>
        <w:div w:id="1514420701">
          <w:marLeft w:val="480"/>
          <w:marRight w:val="0"/>
          <w:marTop w:val="0"/>
          <w:marBottom w:val="0"/>
          <w:divBdr>
            <w:top w:val="none" w:sz="0" w:space="0" w:color="auto"/>
            <w:left w:val="none" w:sz="0" w:space="0" w:color="auto"/>
            <w:bottom w:val="none" w:sz="0" w:space="0" w:color="auto"/>
            <w:right w:val="none" w:sz="0" w:space="0" w:color="auto"/>
          </w:divBdr>
        </w:div>
        <w:div w:id="1768109674">
          <w:marLeft w:val="480"/>
          <w:marRight w:val="0"/>
          <w:marTop w:val="0"/>
          <w:marBottom w:val="0"/>
          <w:divBdr>
            <w:top w:val="none" w:sz="0" w:space="0" w:color="auto"/>
            <w:left w:val="none" w:sz="0" w:space="0" w:color="auto"/>
            <w:bottom w:val="none" w:sz="0" w:space="0" w:color="auto"/>
            <w:right w:val="none" w:sz="0" w:space="0" w:color="auto"/>
          </w:divBdr>
        </w:div>
        <w:div w:id="295843426">
          <w:marLeft w:val="480"/>
          <w:marRight w:val="0"/>
          <w:marTop w:val="0"/>
          <w:marBottom w:val="0"/>
          <w:divBdr>
            <w:top w:val="none" w:sz="0" w:space="0" w:color="auto"/>
            <w:left w:val="none" w:sz="0" w:space="0" w:color="auto"/>
            <w:bottom w:val="none" w:sz="0" w:space="0" w:color="auto"/>
            <w:right w:val="none" w:sz="0" w:space="0" w:color="auto"/>
          </w:divBdr>
        </w:div>
        <w:div w:id="1814130011">
          <w:marLeft w:val="480"/>
          <w:marRight w:val="0"/>
          <w:marTop w:val="0"/>
          <w:marBottom w:val="0"/>
          <w:divBdr>
            <w:top w:val="none" w:sz="0" w:space="0" w:color="auto"/>
            <w:left w:val="none" w:sz="0" w:space="0" w:color="auto"/>
            <w:bottom w:val="none" w:sz="0" w:space="0" w:color="auto"/>
            <w:right w:val="none" w:sz="0" w:space="0" w:color="auto"/>
          </w:divBdr>
        </w:div>
        <w:div w:id="1521384699">
          <w:marLeft w:val="480"/>
          <w:marRight w:val="0"/>
          <w:marTop w:val="0"/>
          <w:marBottom w:val="0"/>
          <w:divBdr>
            <w:top w:val="none" w:sz="0" w:space="0" w:color="auto"/>
            <w:left w:val="none" w:sz="0" w:space="0" w:color="auto"/>
            <w:bottom w:val="none" w:sz="0" w:space="0" w:color="auto"/>
            <w:right w:val="none" w:sz="0" w:space="0" w:color="auto"/>
          </w:divBdr>
        </w:div>
        <w:div w:id="1634675593">
          <w:marLeft w:val="480"/>
          <w:marRight w:val="0"/>
          <w:marTop w:val="0"/>
          <w:marBottom w:val="0"/>
          <w:divBdr>
            <w:top w:val="none" w:sz="0" w:space="0" w:color="auto"/>
            <w:left w:val="none" w:sz="0" w:space="0" w:color="auto"/>
            <w:bottom w:val="none" w:sz="0" w:space="0" w:color="auto"/>
            <w:right w:val="none" w:sz="0" w:space="0" w:color="auto"/>
          </w:divBdr>
        </w:div>
        <w:div w:id="918750083">
          <w:marLeft w:val="480"/>
          <w:marRight w:val="0"/>
          <w:marTop w:val="0"/>
          <w:marBottom w:val="0"/>
          <w:divBdr>
            <w:top w:val="none" w:sz="0" w:space="0" w:color="auto"/>
            <w:left w:val="none" w:sz="0" w:space="0" w:color="auto"/>
            <w:bottom w:val="none" w:sz="0" w:space="0" w:color="auto"/>
            <w:right w:val="none" w:sz="0" w:space="0" w:color="auto"/>
          </w:divBdr>
        </w:div>
        <w:div w:id="1234506958">
          <w:marLeft w:val="480"/>
          <w:marRight w:val="0"/>
          <w:marTop w:val="0"/>
          <w:marBottom w:val="0"/>
          <w:divBdr>
            <w:top w:val="none" w:sz="0" w:space="0" w:color="auto"/>
            <w:left w:val="none" w:sz="0" w:space="0" w:color="auto"/>
            <w:bottom w:val="none" w:sz="0" w:space="0" w:color="auto"/>
            <w:right w:val="none" w:sz="0" w:space="0" w:color="auto"/>
          </w:divBdr>
        </w:div>
      </w:divsChild>
    </w:div>
    <w:div w:id="1012493735">
      <w:bodyDiv w:val="1"/>
      <w:marLeft w:val="0"/>
      <w:marRight w:val="0"/>
      <w:marTop w:val="0"/>
      <w:marBottom w:val="0"/>
      <w:divBdr>
        <w:top w:val="none" w:sz="0" w:space="0" w:color="auto"/>
        <w:left w:val="none" w:sz="0" w:space="0" w:color="auto"/>
        <w:bottom w:val="none" w:sz="0" w:space="0" w:color="auto"/>
        <w:right w:val="none" w:sz="0" w:space="0" w:color="auto"/>
      </w:divBdr>
      <w:divsChild>
        <w:div w:id="2053797842">
          <w:marLeft w:val="480"/>
          <w:marRight w:val="0"/>
          <w:marTop w:val="0"/>
          <w:marBottom w:val="0"/>
          <w:divBdr>
            <w:top w:val="none" w:sz="0" w:space="0" w:color="auto"/>
            <w:left w:val="none" w:sz="0" w:space="0" w:color="auto"/>
            <w:bottom w:val="none" w:sz="0" w:space="0" w:color="auto"/>
            <w:right w:val="none" w:sz="0" w:space="0" w:color="auto"/>
          </w:divBdr>
        </w:div>
        <w:div w:id="1595702359">
          <w:marLeft w:val="480"/>
          <w:marRight w:val="0"/>
          <w:marTop w:val="0"/>
          <w:marBottom w:val="0"/>
          <w:divBdr>
            <w:top w:val="none" w:sz="0" w:space="0" w:color="auto"/>
            <w:left w:val="none" w:sz="0" w:space="0" w:color="auto"/>
            <w:bottom w:val="none" w:sz="0" w:space="0" w:color="auto"/>
            <w:right w:val="none" w:sz="0" w:space="0" w:color="auto"/>
          </w:divBdr>
        </w:div>
        <w:div w:id="1415009146">
          <w:marLeft w:val="480"/>
          <w:marRight w:val="0"/>
          <w:marTop w:val="0"/>
          <w:marBottom w:val="0"/>
          <w:divBdr>
            <w:top w:val="none" w:sz="0" w:space="0" w:color="auto"/>
            <w:left w:val="none" w:sz="0" w:space="0" w:color="auto"/>
            <w:bottom w:val="none" w:sz="0" w:space="0" w:color="auto"/>
            <w:right w:val="none" w:sz="0" w:space="0" w:color="auto"/>
          </w:divBdr>
        </w:div>
        <w:div w:id="74057092">
          <w:marLeft w:val="480"/>
          <w:marRight w:val="0"/>
          <w:marTop w:val="0"/>
          <w:marBottom w:val="0"/>
          <w:divBdr>
            <w:top w:val="none" w:sz="0" w:space="0" w:color="auto"/>
            <w:left w:val="none" w:sz="0" w:space="0" w:color="auto"/>
            <w:bottom w:val="none" w:sz="0" w:space="0" w:color="auto"/>
            <w:right w:val="none" w:sz="0" w:space="0" w:color="auto"/>
          </w:divBdr>
        </w:div>
        <w:div w:id="539636286">
          <w:marLeft w:val="480"/>
          <w:marRight w:val="0"/>
          <w:marTop w:val="0"/>
          <w:marBottom w:val="0"/>
          <w:divBdr>
            <w:top w:val="none" w:sz="0" w:space="0" w:color="auto"/>
            <w:left w:val="none" w:sz="0" w:space="0" w:color="auto"/>
            <w:bottom w:val="none" w:sz="0" w:space="0" w:color="auto"/>
            <w:right w:val="none" w:sz="0" w:space="0" w:color="auto"/>
          </w:divBdr>
        </w:div>
        <w:div w:id="481040202">
          <w:marLeft w:val="480"/>
          <w:marRight w:val="0"/>
          <w:marTop w:val="0"/>
          <w:marBottom w:val="0"/>
          <w:divBdr>
            <w:top w:val="none" w:sz="0" w:space="0" w:color="auto"/>
            <w:left w:val="none" w:sz="0" w:space="0" w:color="auto"/>
            <w:bottom w:val="none" w:sz="0" w:space="0" w:color="auto"/>
            <w:right w:val="none" w:sz="0" w:space="0" w:color="auto"/>
          </w:divBdr>
        </w:div>
        <w:div w:id="240607386">
          <w:marLeft w:val="480"/>
          <w:marRight w:val="0"/>
          <w:marTop w:val="0"/>
          <w:marBottom w:val="0"/>
          <w:divBdr>
            <w:top w:val="none" w:sz="0" w:space="0" w:color="auto"/>
            <w:left w:val="none" w:sz="0" w:space="0" w:color="auto"/>
            <w:bottom w:val="none" w:sz="0" w:space="0" w:color="auto"/>
            <w:right w:val="none" w:sz="0" w:space="0" w:color="auto"/>
          </w:divBdr>
        </w:div>
        <w:div w:id="523399656">
          <w:marLeft w:val="480"/>
          <w:marRight w:val="0"/>
          <w:marTop w:val="0"/>
          <w:marBottom w:val="0"/>
          <w:divBdr>
            <w:top w:val="none" w:sz="0" w:space="0" w:color="auto"/>
            <w:left w:val="none" w:sz="0" w:space="0" w:color="auto"/>
            <w:bottom w:val="none" w:sz="0" w:space="0" w:color="auto"/>
            <w:right w:val="none" w:sz="0" w:space="0" w:color="auto"/>
          </w:divBdr>
        </w:div>
        <w:div w:id="29965144">
          <w:marLeft w:val="480"/>
          <w:marRight w:val="0"/>
          <w:marTop w:val="0"/>
          <w:marBottom w:val="0"/>
          <w:divBdr>
            <w:top w:val="none" w:sz="0" w:space="0" w:color="auto"/>
            <w:left w:val="none" w:sz="0" w:space="0" w:color="auto"/>
            <w:bottom w:val="none" w:sz="0" w:space="0" w:color="auto"/>
            <w:right w:val="none" w:sz="0" w:space="0" w:color="auto"/>
          </w:divBdr>
        </w:div>
        <w:div w:id="1095400628">
          <w:marLeft w:val="480"/>
          <w:marRight w:val="0"/>
          <w:marTop w:val="0"/>
          <w:marBottom w:val="0"/>
          <w:divBdr>
            <w:top w:val="none" w:sz="0" w:space="0" w:color="auto"/>
            <w:left w:val="none" w:sz="0" w:space="0" w:color="auto"/>
            <w:bottom w:val="none" w:sz="0" w:space="0" w:color="auto"/>
            <w:right w:val="none" w:sz="0" w:space="0" w:color="auto"/>
          </w:divBdr>
        </w:div>
        <w:div w:id="989093039">
          <w:marLeft w:val="480"/>
          <w:marRight w:val="0"/>
          <w:marTop w:val="0"/>
          <w:marBottom w:val="0"/>
          <w:divBdr>
            <w:top w:val="none" w:sz="0" w:space="0" w:color="auto"/>
            <w:left w:val="none" w:sz="0" w:space="0" w:color="auto"/>
            <w:bottom w:val="none" w:sz="0" w:space="0" w:color="auto"/>
            <w:right w:val="none" w:sz="0" w:space="0" w:color="auto"/>
          </w:divBdr>
        </w:div>
      </w:divsChild>
    </w:div>
    <w:div w:id="1013334838">
      <w:bodyDiv w:val="1"/>
      <w:marLeft w:val="0"/>
      <w:marRight w:val="0"/>
      <w:marTop w:val="0"/>
      <w:marBottom w:val="0"/>
      <w:divBdr>
        <w:top w:val="none" w:sz="0" w:space="0" w:color="auto"/>
        <w:left w:val="none" w:sz="0" w:space="0" w:color="auto"/>
        <w:bottom w:val="none" w:sz="0" w:space="0" w:color="auto"/>
        <w:right w:val="none" w:sz="0" w:space="0" w:color="auto"/>
      </w:divBdr>
    </w:div>
    <w:div w:id="101364717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87">
          <w:marLeft w:val="0"/>
          <w:marRight w:val="0"/>
          <w:marTop w:val="0"/>
          <w:marBottom w:val="0"/>
          <w:divBdr>
            <w:top w:val="none" w:sz="0" w:space="0" w:color="auto"/>
            <w:left w:val="none" w:sz="0" w:space="0" w:color="auto"/>
            <w:bottom w:val="none" w:sz="0" w:space="0" w:color="auto"/>
            <w:right w:val="none" w:sz="0" w:space="0" w:color="auto"/>
          </w:divBdr>
          <w:divsChild>
            <w:div w:id="1834298857">
              <w:marLeft w:val="0"/>
              <w:marRight w:val="0"/>
              <w:marTop w:val="0"/>
              <w:marBottom w:val="0"/>
              <w:divBdr>
                <w:top w:val="none" w:sz="0" w:space="0" w:color="auto"/>
                <w:left w:val="none" w:sz="0" w:space="0" w:color="auto"/>
                <w:bottom w:val="none" w:sz="0" w:space="0" w:color="auto"/>
                <w:right w:val="none" w:sz="0" w:space="0" w:color="auto"/>
              </w:divBdr>
              <w:divsChild>
                <w:div w:id="1309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6171">
      <w:bodyDiv w:val="1"/>
      <w:marLeft w:val="0"/>
      <w:marRight w:val="0"/>
      <w:marTop w:val="0"/>
      <w:marBottom w:val="0"/>
      <w:divBdr>
        <w:top w:val="none" w:sz="0" w:space="0" w:color="auto"/>
        <w:left w:val="none" w:sz="0" w:space="0" w:color="auto"/>
        <w:bottom w:val="none" w:sz="0" w:space="0" w:color="auto"/>
        <w:right w:val="none" w:sz="0" w:space="0" w:color="auto"/>
      </w:divBdr>
    </w:div>
    <w:div w:id="1018696114">
      <w:bodyDiv w:val="1"/>
      <w:marLeft w:val="0"/>
      <w:marRight w:val="0"/>
      <w:marTop w:val="0"/>
      <w:marBottom w:val="0"/>
      <w:divBdr>
        <w:top w:val="none" w:sz="0" w:space="0" w:color="auto"/>
        <w:left w:val="none" w:sz="0" w:space="0" w:color="auto"/>
        <w:bottom w:val="none" w:sz="0" w:space="0" w:color="auto"/>
        <w:right w:val="none" w:sz="0" w:space="0" w:color="auto"/>
      </w:divBdr>
    </w:div>
    <w:div w:id="1020282414">
      <w:bodyDiv w:val="1"/>
      <w:marLeft w:val="0"/>
      <w:marRight w:val="0"/>
      <w:marTop w:val="0"/>
      <w:marBottom w:val="0"/>
      <w:divBdr>
        <w:top w:val="none" w:sz="0" w:space="0" w:color="auto"/>
        <w:left w:val="none" w:sz="0" w:space="0" w:color="auto"/>
        <w:bottom w:val="none" w:sz="0" w:space="0" w:color="auto"/>
        <w:right w:val="none" w:sz="0" w:space="0" w:color="auto"/>
      </w:divBdr>
      <w:divsChild>
        <w:div w:id="2029403294">
          <w:marLeft w:val="480"/>
          <w:marRight w:val="0"/>
          <w:marTop w:val="0"/>
          <w:marBottom w:val="0"/>
          <w:divBdr>
            <w:top w:val="none" w:sz="0" w:space="0" w:color="auto"/>
            <w:left w:val="none" w:sz="0" w:space="0" w:color="auto"/>
            <w:bottom w:val="none" w:sz="0" w:space="0" w:color="auto"/>
            <w:right w:val="none" w:sz="0" w:space="0" w:color="auto"/>
          </w:divBdr>
        </w:div>
        <w:div w:id="513496085">
          <w:marLeft w:val="480"/>
          <w:marRight w:val="0"/>
          <w:marTop w:val="0"/>
          <w:marBottom w:val="0"/>
          <w:divBdr>
            <w:top w:val="none" w:sz="0" w:space="0" w:color="auto"/>
            <w:left w:val="none" w:sz="0" w:space="0" w:color="auto"/>
            <w:bottom w:val="none" w:sz="0" w:space="0" w:color="auto"/>
            <w:right w:val="none" w:sz="0" w:space="0" w:color="auto"/>
          </w:divBdr>
        </w:div>
        <w:div w:id="1096092306">
          <w:marLeft w:val="480"/>
          <w:marRight w:val="0"/>
          <w:marTop w:val="0"/>
          <w:marBottom w:val="0"/>
          <w:divBdr>
            <w:top w:val="none" w:sz="0" w:space="0" w:color="auto"/>
            <w:left w:val="none" w:sz="0" w:space="0" w:color="auto"/>
            <w:bottom w:val="none" w:sz="0" w:space="0" w:color="auto"/>
            <w:right w:val="none" w:sz="0" w:space="0" w:color="auto"/>
          </w:divBdr>
        </w:div>
        <w:div w:id="226306844">
          <w:marLeft w:val="480"/>
          <w:marRight w:val="0"/>
          <w:marTop w:val="0"/>
          <w:marBottom w:val="0"/>
          <w:divBdr>
            <w:top w:val="none" w:sz="0" w:space="0" w:color="auto"/>
            <w:left w:val="none" w:sz="0" w:space="0" w:color="auto"/>
            <w:bottom w:val="none" w:sz="0" w:space="0" w:color="auto"/>
            <w:right w:val="none" w:sz="0" w:space="0" w:color="auto"/>
          </w:divBdr>
        </w:div>
        <w:div w:id="1396705762">
          <w:marLeft w:val="480"/>
          <w:marRight w:val="0"/>
          <w:marTop w:val="0"/>
          <w:marBottom w:val="0"/>
          <w:divBdr>
            <w:top w:val="none" w:sz="0" w:space="0" w:color="auto"/>
            <w:left w:val="none" w:sz="0" w:space="0" w:color="auto"/>
            <w:bottom w:val="none" w:sz="0" w:space="0" w:color="auto"/>
            <w:right w:val="none" w:sz="0" w:space="0" w:color="auto"/>
          </w:divBdr>
        </w:div>
      </w:divsChild>
    </w:div>
    <w:div w:id="1024407772">
      <w:bodyDiv w:val="1"/>
      <w:marLeft w:val="0"/>
      <w:marRight w:val="0"/>
      <w:marTop w:val="0"/>
      <w:marBottom w:val="0"/>
      <w:divBdr>
        <w:top w:val="none" w:sz="0" w:space="0" w:color="auto"/>
        <w:left w:val="none" w:sz="0" w:space="0" w:color="auto"/>
        <w:bottom w:val="none" w:sz="0" w:space="0" w:color="auto"/>
        <w:right w:val="none" w:sz="0" w:space="0" w:color="auto"/>
      </w:divBdr>
      <w:divsChild>
        <w:div w:id="625745468">
          <w:marLeft w:val="480"/>
          <w:marRight w:val="0"/>
          <w:marTop w:val="0"/>
          <w:marBottom w:val="0"/>
          <w:divBdr>
            <w:top w:val="none" w:sz="0" w:space="0" w:color="auto"/>
            <w:left w:val="none" w:sz="0" w:space="0" w:color="auto"/>
            <w:bottom w:val="none" w:sz="0" w:space="0" w:color="auto"/>
            <w:right w:val="none" w:sz="0" w:space="0" w:color="auto"/>
          </w:divBdr>
        </w:div>
        <w:div w:id="1882554019">
          <w:marLeft w:val="480"/>
          <w:marRight w:val="0"/>
          <w:marTop w:val="0"/>
          <w:marBottom w:val="0"/>
          <w:divBdr>
            <w:top w:val="none" w:sz="0" w:space="0" w:color="auto"/>
            <w:left w:val="none" w:sz="0" w:space="0" w:color="auto"/>
            <w:bottom w:val="none" w:sz="0" w:space="0" w:color="auto"/>
            <w:right w:val="none" w:sz="0" w:space="0" w:color="auto"/>
          </w:divBdr>
        </w:div>
        <w:div w:id="1817528580">
          <w:marLeft w:val="480"/>
          <w:marRight w:val="0"/>
          <w:marTop w:val="0"/>
          <w:marBottom w:val="0"/>
          <w:divBdr>
            <w:top w:val="none" w:sz="0" w:space="0" w:color="auto"/>
            <w:left w:val="none" w:sz="0" w:space="0" w:color="auto"/>
            <w:bottom w:val="none" w:sz="0" w:space="0" w:color="auto"/>
            <w:right w:val="none" w:sz="0" w:space="0" w:color="auto"/>
          </w:divBdr>
        </w:div>
        <w:div w:id="957562932">
          <w:marLeft w:val="480"/>
          <w:marRight w:val="0"/>
          <w:marTop w:val="0"/>
          <w:marBottom w:val="0"/>
          <w:divBdr>
            <w:top w:val="none" w:sz="0" w:space="0" w:color="auto"/>
            <w:left w:val="none" w:sz="0" w:space="0" w:color="auto"/>
            <w:bottom w:val="none" w:sz="0" w:space="0" w:color="auto"/>
            <w:right w:val="none" w:sz="0" w:space="0" w:color="auto"/>
          </w:divBdr>
        </w:div>
        <w:div w:id="750003688">
          <w:marLeft w:val="480"/>
          <w:marRight w:val="0"/>
          <w:marTop w:val="0"/>
          <w:marBottom w:val="0"/>
          <w:divBdr>
            <w:top w:val="none" w:sz="0" w:space="0" w:color="auto"/>
            <w:left w:val="none" w:sz="0" w:space="0" w:color="auto"/>
            <w:bottom w:val="none" w:sz="0" w:space="0" w:color="auto"/>
            <w:right w:val="none" w:sz="0" w:space="0" w:color="auto"/>
          </w:divBdr>
        </w:div>
        <w:div w:id="993265793">
          <w:marLeft w:val="480"/>
          <w:marRight w:val="0"/>
          <w:marTop w:val="0"/>
          <w:marBottom w:val="0"/>
          <w:divBdr>
            <w:top w:val="none" w:sz="0" w:space="0" w:color="auto"/>
            <w:left w:val="none" w:sz="0" w:space="0" w:color="auto"/>
            <w:bottom w:val="none" w:sz="0" w:space="0" w:color="auto"/>
            <w:right w:val="none" w:sz="0" w:space="0" w:color="auto"/>
          </w:divBdr>
        </w:div>
        <w:div w:id="1122074240">
          <w:marLeft w:val="480"/>
          <w:marRight w:val="0"/>
          <w:marTop w:val="0"/>
          <w:marBottom w:val="0"/>
          <w:divBdr>
            <w:top w:val="none" w:sz="0" w:space="0" w:color="auto"/>
            <w:left w:val="none" w:sz="0" w:space="0" w:color="auto"/>
            <w:bottom w:val="none" w:sz="0" w:space="0" w:color="auto"/>
            <w:right w:val="none" w:sz="0" w:space="0" w:color="auto"/>
          </w:divBdr>
        </w:div>
        <w:div w:id="815027464">
          <w:marLeft w:val="480"/>
          <w:marRight w:val="0"/>
          <w:marTop w:val="0"/>
          <w:marBottom w:val="0"/>
          <w:divBdr>
            <w:top w:val="none" w:sz="0" w:space="0" w:color="auto"/>
            <w:left w:val="none" w:sz="0" w:space="0" w:color="auto"/>
            <w:bottom w:val="none" w:sz="0" w:space="0" w:color="auto"/>
            <w:right w:val="none" w:sz="0" w:space="0" w:color="auto"/>
          </w:divBdr>
        </w:div>
        <w:div w:id="661271943">
          <w:marLeft w:val="480"/>
          <w:marRight w:val="0"/>
          <w:marTop w:val="0"/>
          <w:marBottom w:val="0"/>
          <w:divBdr>
            <w:top w:val="none" w:sz="0" w:space="0" w:color="auto"/>
            <w:left w:val="none" w:sz="0" w:space="0" w:color="auto"/>
            <w:bottom w:val="none" w:sz="0" w:space="0" w:color="auto"/>
            <w:right w:val="none" w:sz="0" w:space="0" w:color="auto"/>
          </w:divBdr>
        </w:div>
        <w:div w:id="259606781">
          <w:marLeft w:val="480"/>
          <w:marRight w:val="0"/>
          <w:marTop w:val="0"/>
          <w:marBottom w:val="0"/>
          <w:divBdr>
            <w:top w:val="none" w:sz="0" w:space="0" w:color="auto"/>
            <w:left w:val="none" w:sz="0" w:space="0" w:color="auto"/>
            <w:bottom w:val="none" w:sz="0" w:space="0" w:color="auto"/>
            <w:right w:val="none" w:sz="0" w:space="0" w:color="auto"/>
          </w:divBdr>
        </w:div>
        <w:div w:id="1095900404">
          <w:marLeft w:val="480"/>
          <w:marRight w:val="0"/>
          <w:marTop w:val="0"/>
          <w:marBottom w:val="0"/>
          <w:divBdr>
            <w:top w:val="none" w:sz="0" w:space="0" w:color="auto"/>
            <w:left w:val="none" w:sz="0" w:space="0" w:color="auto"/>
            <w:bottom w:val="none" w:sz="0" w:space="0" w:color="auto"/>
            <w:right w:val="none" w:sz="0" w:space="0" w:color="auto"/>
          </w:divBdr>
        </w:div>
        <w:div w:id="1394234620">
          <w:marLeft w:val="480"/>
          <w:marRight w:val="0"/>
          <w:marTop w:val="0"/>
          <w:marBottom w:val="0"/>
          <w:divBdr>
            <w:top w:val="none" w:sz="0" w:space="0" w:color="auto"/>
            <w:left w:val="none" w:sz="0" w:space="0" w:color="auto"/>
            <w:bottom w:val="none" w:sz="0" w:space="0" w:color="auto"/>
            <w:right w:val="none" w:sz="0" w:space="0" w:color="auto"/>
          </w:divBdr>
        </w:div>
        <w:div w:id="1484155966">
          <w:marLeft w:val="480"/>
          <w:marRight w:val="0"/>
          <w:marTop w:val="0"/>
          <w:marBottom w:val="0"/>
          <w:divBdr>
            <w:top w:val="none" w:sz="0" w:space="0" w:color="auto"/>
            <w:left w:val="none" w:sz="0" w:space="0" w:color="auto"/>
            <w:bottom w:val="none" w:sz="0" w:space="0" w:color="auto"/>
            <w:right w:val="none" w:sz="0" w:space="0" w:color="auto"/>
          </w:divBdr>
        </w:div>
        <w:div w:id="911768815">
          <w:marLeft w:val="480"/>
          <w:marRight w:val="0"/>
          <w:marTop w:val="0"/>
          <w:marBottom w:val="0"/>
          <w:divBdr>
            <w:top w:val="none" w:sz="0" w:space="0" w:color="auto"/>
            <w:left w:val="none" w:sz="0" w:space="0" w:color="auto"/>
            <w:bottom w:val="none" w:sz="0" w:space="0" w:color="auto"/>
            <w:right w:val="none" w:sz="0" w:space="0" w:color="auto"/>
          </w:divBdr>
        </w:div>
        <w:div w:id="8724576">
          <w:marLeft w:val="480"/>
          <w:marRight w:val="0"/>
          <w:marTop w:val="0"/>
          <w:marBottom w:val="0"/>
          <w:divBdr>
            <w:top w:val="none" w:sz="0" w:space="0" w:color="auto"/>
            <w:left w:val="none" w:sz="0" w:space="0" w:color="auto"/>
            <w:bottom w:val="none" w:sz="0" w:space="0" w:color="auto"/>
            <w:right w:val="none" w:sz="0" w:space="0" w:color="auto"/>
          </w:divBdr>
        </w:div>
        <w:div w:id="550768194">
          <w:marLeft w:val="480"/>
          <w:marRight w:val="0"/>
          <w:marTop w:val="0"/>
          <w:marBottom w:val="0"/>
          <w:divBdr>
            <w:top w:val="none" w:sz="0" w:space="0" w:color="auto"/>
            <w:left w:val="none" w:sz="0" w:space="0" w:color="auto"/>
            <w:bottom w:val="none" w:sz="0" w:space="0" w:color="auto"/>
            <w:right w:val="none" w:sz="0" w:space="0" w:color="auto"/>
          </w:divBdr>
        </w:div>
        <w:div w:id="2004581600">
          <w:marLeft w:val="480"/>
          <w:marRight w:val="0"/>
          <w:marTop w:val="0"/>
          <w:marBottom w:val="0"/>
          <w:divBdr>
            <w:top w:val="none" w:sz="0" w:space="0" w:color="auto"/>
            <w:left w:val="none" w:sz="0" w:space="0" w:color="auto"/>
            <w:bottom w:val="none" w:sz="0" w:space="0" w:color="auto"/>
            <w:right w:val="none" w:sz="0" w:space="0" w:color="auto"/>
          </w:divBdr>
        </w:div>
        <w:div w:id="1559975218">
          <w:marLeft w:val="480"/>
          <w:marRight w:val="0"/>
          <w:marTop w:val="0"/>
          <w:marBottom w:val="0"/>
          <w:divBdr>
            <w:top w:val="none" w:sz="0" w:space="0" w:color="auto"/>
            <w:left w:val="none" w:sz="0" w:space="0" w:color="auto"/>
            <w:bottom w:val="none" w:sz="0" w:space="0" w:color="auto"/>
            <w:right w:val="none" w:sz="0" w:space="0" w:color="auto"/>
          </w:divBdr>
        </w:div>
        <w:div w:id="254438967">
          <w:marLeft w:val="480"/>
          <w:marRight w:val="0"/>
          <w:marTop w:val="0"/>
          <w:marBottom w:val="0"/>
          <w:divBdr>
            <w:top w:val="none" w:sz="0" w:space="0" w:color="auto"/>
            <w:left w:val="none" w:sz="0" w:space="0" w:color="auto"/>
            <w:bottom w:val="none" w:sz="0" w:space="0" w:color="auto"/>
            <w:right w:val="none" w:sz="0" w:space="0" w:color="auto"/>
          </w:divBdr>
        </w:div>
        <w:div w:id="1508902825">
          <w:marLeft w:val="480"/>
          <w:marRight w:val="0"/>
          <w:marTop w:val="0"/>
          <w:marBottom w:val="0"/>
          <w:divBdr>
            <w:top w:val="none" w:sz="0" w:space="0" w:color="auto"/>
            <w:left w:val="none" w:sz="0" w:space="0" w:color="auto"/>
            <w:bottom w:val="none" w:sz="0" w:space="0" w:color="auto"/>
            <w:right w:val="none" w:sz="0" w:space="0" w:color="auto"/>
          </w:divBdr>
        </w:div>
        <w:div w:id="2069767145">
          <w:marLeft w:val="480"/>
          <w:marRight w:val="0"/>
          <w:marTop w:val="0"/>
          <w:marBottom w:val="0"/>
          <w:divBdr>
            <w:top w:val="none" w:sz="0" w:space="0" w:color="auto"/>
            <w:left w:val="none" w:sz="0" w:space="0" w:color="auto"/>
            <w:bottom w:val="none" w:sz="0" w:space="0" w:color="auto"/>
            <w:right w:val="none" w:sz="0" w:space="0" w:color="auto"/>
          </w:divBdr>
        </w:div>
        <w:div w:id="1019430045">
          <w:marLeft w:val="480"/>
          <w:marRight w:val="0"/>
          <w:marTop w:val="0"/>
          <w:marBottom w:val="0"/>
          <w:divBdr>
            <w:top w:val="none" w:sz="0" w:space="0" w:color="auto"/>
            <w:left w:val="none" w:sz="0" w:space="0" w:color="auto"/>
            <w:bottom w:val="none" w:sz="0" w:space="0" w:color="auto"/>
            <w:right w:val="none" w:sz="0" w:space="0" w:color="auto"/>
          </w:divBdr>
        </w:div>
        <w:div w:id="1359745801">
          <w:marLeft w:val="480"/>
          <w:marRight w:val="0"/>
          <w:marTop w:val="0"/>
          <w:marBottom w:val="0"/>
          <w:divBdr>
            <w:top w:val="none" w:sz="0" w:space="0" w:color="auto"/>
            <w:left w:val="none" w:sz="0" w:space="0" w:color="auto"/>
            <w:bottom w:val="none" w:sz="0" w:space="0" w:color="auto"/>
            <w:right w:val="none" w:sz="0" w:space="0" w:color="auto"/>
          </w:divBdr>
        </w:div>
        <w:div w:id="1100417131">
          <w:marLeft w:val="480"/>
          <w:marRight w:val="0"/>
          <w:marTop w:val="0"/>
          <w:marBottom w:val="0"/>
          <w:divBdr>
            <w:top w:val="none" w:sz="0" w:space="0" w:color="auto"/>
            <w:left w:val="none" w:sz="0" w:space="0" w:color="auto"/>
            <w:bottom w:val="none" w:sz="0" w:space="0" w:color="auto"/>
            <w:right w:val="none" w:sz="0" w:space="0" w:color="auto"/>
          </w:divBdr>
        </w:div>
        <w:div w:id="1933279028">
          <w:marLeft w:val="480"/>
          <w:marRight w:val="0"/>
          <w:marTop w:val="0"/>
          <w:marBottom w:val="0"/>
          <w:divBdr>
            <w:top w:val="none" w:sz="0" w:space="0" w:color="auto"/>
            <w:left w:val="none" w:sz="0" w:space="0" w:color="auto"/>
            <w:bottom w:val="none" w:sz="0" w:space="0" w:color="auto"/>
            <w:right w:val="none" w:sz="0" w:space="0" w:color="auto"/>
          </w:divBdr>
        </w:div>
        <w:div w:id="788738773">
          <w:marLeft w:val="480"/>
          <w:marRight w:val="0"/>
          <w:marTop w:val="0"/>
          <w:marBottom w:val="0"/>
          <w:divBdr>
            <w:top w:val="none" w:sz="0" w:space="0" w:color="auto"/>
            <w:left w:val="none" w:sz="0" w:space="0" w:color="auto"/>
            <w:bottom w:val="none" w:sz="0" w:space="0" w:color="auto"/>
            <w:right w:val="none" w:sz="0" w:space="0" w:color="auto"/>
          </w:divBdr>
        </w:div>
        <w:div w:id="984235668">
          <w:marLeft w:val="480"/>
          <w:marRight w:val="0"/>
          <w:marTop w:val="0"/>
          <w:marBottom w:val="0"/>
          <w:divBdr>
            <w:top w:val="none" w:sz="0" w:space="0" w:color="auto"/>
            <w:left w:val="none" w:sz="0" w:space="0" w:color="auto"/>
            <w:bottom w:val="none" w:sz="0" w:space="0" w:color="auto"/>
            <w:right w:val="none" w:sz="0" w:space="0" w:color="auto"/>
          </w:divBdr>
        </w:div>
        <w:div w:id="1039625169">
          <w:marLeft w:val="480"/>
          <w:marRight w:val="0"/>
          <w:marTop w:val="0"/>
          <w:marBottom w:val="0"/>
          <w:divBdr>
            <w:top w:val="none" w:sz="0" w:space="0" w:color="auto"/>
            <w:left w:val="none" w:sz="0" w:space="0" w:color="auto"/>
            <w:bottom w:val="none" w:sz="0" w:space="0" w:color="auto"/>
            <w:right w:val="none" w:sz="0" w:space="0" w:color="auto"/>
          </w:divBdr>
        </w:div>
        <w:div w:id="1796168785">
          <w:marLeft w:val="480"/>
          <w:marRight w:val="0"/>
          <w:marTop w:val="0"/>
          <w:marBottom w:val="0"/>
          <w:divBdr>
            <w:top w:val="none" w:sz="0" w:space="0" w:color="auto"/>
            <w:left w:val="none" w:sz="0" w:space="0" w:color="auto"/>
            <w:bottom w:val="none" w:sz="0" w:space="0" w:color="auto"/>
            <w:right w:val="none" w:sz="0" w:space="0" w:color="auto"/>
          </w:divBdr>
        </w:div>
        <w:div w:id="665859829">
          <w:marLeft w:val="480"/>
          <w:marRight w:val="0"/>
          <w:marTop w:val="0"/>
          <w:marBottom w:val="0"/>
          <w:divBdr>
            <w:top w:val="none" w:sz="0" w:space="0" w:color="auto"/>
            <w:left w:val="none" w:sz="0" w:space="0" w:color="auto"/>
            <w:bottom w:val="none" w:sz="0" w:space="0" w:color="auto"/>
            <w:right w:val="none" w:sz="0" w:space="0" w:color="auto"/>
          </w:divBdr>
        </w:div>
        <w:div w:id="2015105384">
          <w:marLeft w:val="480"/>
          <w:marRight w:val="0"/>
          <w:marTop w:val="0"/>
          <w:marBottom w:val="0"/>
          <w:divBdr>
            <w:top w:val="none" w:sz="0" w:space="0" w:color="auto"/>
            <w:left w:val="none" w:sz="0" w:space="0" w:color="auto"/>
            <w:bottom w:val="none" w:sz="0" w:space="0" w:color="auto"/>
            <w:right w:val="none" w:sz="0" w:space="0" w:color="auto"/>
          </w:divBdr>
        </w:div>
        <w:div w:id="1170488976">
          <w:marLeft w:val="480"/>
          <w:marRight w:val="0"/>
          <w:marTop w:val="0"/>
          <w:marBottom w:val="0"/>
          <w:divBdr>
            <w:top w:val="none" w:sz="0" w:space="0" w:color="auto"/>
            <w:left w:val="none" w:sz="0" w:space="0" w:color="auto"/>
            <w:bottom w:val="none" w:sz="0" w:space="0" w:color="auto"/>
            <w:right w:val="none" w:sz="0" w:space="0" w:color="auto"/>
          </w:divBdr>
        </w:div>
        <w:div w:id="677535993">
          <w:marLeft w:val="480"/>
          <w:marRight w:val="0"/>
          <w:marTop w:val="0"/>
          <w:marBottom w:val="0"/>
          <w:divBdr>
            <w:top w:val="none" w:sz="0" w:space="0" w:color="auto"/>
            <w:left w:val="none" w:sz="0" w:space="0" w:color="auto"/>
            <w:bottom w:val="none" w:sz="0" w:space="0" w:color="auto"/>
            <w:right w:val="none" w:sz="0" w:space="0" w:color="auto"/>
          </w:divBdr>
        </w:div>
        <w:div w:id="1717856675">
          <w:marLeft w:val="480"/>
          <w:marRight w:val="0"/>
          <w:marTop w:val="0"/>
          <w:marBottom w:val="0"/>
          <w:divBdr>
            <w:top w:val="none" w:sz="0" w:space="0" w:color="auto"/>
            <w:left w:val="none" w:sz="0" w:space="0" w:color="auto"/>
            <w:bottom w:val="none" w:sz="0" w:space="0" w:color="auto"/>
            <w:right w:val="none" w:sz="0" w:space="0" w:color="auto"/>
          </w:divBdr>
        </w:div>
        <w:div w:id="915240989">
          <w:marLeft w:val="480"/>
          <w:marRight w:val="0"/>
          <w:marTop w:val="0"/>
          <w:marBottom w:val="0"/>
          <w:divBdr>
            <w:top w:val="none" w:sz="0" w:space="0" w:color="auto"/>
            <w:left w:val="none" w:sz="0" w:space="0" w:color="auto"/>
            <w:bottom w:val="none" w:sz="0" w:space="0" w:color="auto"/>
            <w:right w:val="none" w:sz="0" w:space="0" w:color="auto"/>
          </w:divBdr>
        </w:div>
        <w:div w:id="406418051">
          <w:marLeft w:val="480"/>
          <w:marRight w:val="0"/>
          <w:marTop w:val="0"/>
          <w:marBottom w:val="0"/>
          <w:divBdr>
            <w:top w:val="none" w:sz="0" w:space="0" w:color="auto"/>
            <w:left w:val="none" w:sz="0" w:space="0" w:color="auto"/>
            <w:bottom w:val="none" w:sz="0" w:space="0" w:color="auto"/>
            <w:right w:val="none" w:sz="0" w:space="0" w:color="auto"/>
          </w:divBdr>
        </w:div>
      </w:divsChild>
    </w:div>
    <w:div w:id="1035735785">
      <w:bodyDiv w:val="1"/>
      <w:marLeft w:val="0"/>
      <w:marRight w:val="0"/>
      <w:marTop w:val="0"/>
      <w:marBottom w:val="0"/>
      <w:divBdr>
        <w:top w:val="none" w:sz="0" w:space="0" w:color="auto"/>
        <w:left w:val="none" w:sz="0" w:space="0" w:color="auto"/>
        <w:bottom w:val="none" w:sz="0" w:space="0" w:color="auto"/>
        <w:right w:val="none" w:sz="0" w:space="0" w:color="auto"/>
      </w:divBdr>
    </w:div>
    <w:div w:id="1038551594">
      <w:bodyDiv w:val="1"/>
      <w:marLeft w:val="0"/>
      <w:marRight w:val="0"/>
      <w:marTop w:val="0"/>
      <w:marBottom w:val="0"/>
      <w:divBdr>
        <w:top w:val="none" w:sz="0" w:space="0" w:color="auto"/>
        <w:left w:val="none" w:sz="0" w:space="0" w:color="auto"/>
        <w:bottom w:val="none" w:sz="0" w:space="0" w:color="auto"/>
        <w:right w:val="none" w:sz="0" w:space="0" w:color="auto"/>
      </w:divBdr>
    </w:div>
    <w:div w:id="1045561544">
      <w:bodyDiv w:val="1"/>
      <w:marLeft w:val="0"/>
      <w:marRight w:val="0"/>
      <w:marTop w:val="0"/>
      <w:marBottom w:val="0"/>
      <w:divBdr>
        <w:top w:val="none" w:sz="0" w:space="0" w:color="auto"/>
        <w:left w:val="none" w:sz="0" w:space="0" w:color="auto"/>
        <w:bottom w:val="none" w:sz="0" w:space="0" w:color="auto"/>
        <w:right w:val="none" w:sz="0" w:space="0" w:color="auto"/>
      </w:divBdr>
      <w:divsChild>
        <w:div w:id="385684461">
          <w:marLeft w:val="480"/>
          <w:marRight w:val="0"/>
          <w:marTop w:val="0"/>
          <w:marBottom w:val="0"/>
          <w:divBdr>
            <w:top w:val="none" w:sz="0" w:space="0" w:color="auto"/>
            <w:left w:val="none" w:sz="0" w:space="0" w:color="auto"/>
            <w:bottom w:val="none" w:sz="0" w:space="0" w:color="auto"/>
            <w:right w:val="none" w:sz="0" w:space="0" w:color="auto"/>
          </w:divBdr>
        </w:div>
        <w:div w:id="1924336754">
          <w:marLeft w:val="480"/>
          <w:marRight w:val="0"/>
          <w:marTop w:val="0"/>
          <w:marBottom w:val="0"/>
          <w:divBdr>
            <w:top w:val="none" w:sz="0" w:space="0" w:color="auto"/>
            <w:left w:val="none" w:sz="0" w:space="0" w:color="auto"/>
            <w:bottom w:val="none" w:sz="0" w:space="0" w:color="auto"/>
            <w:right w:val="none" w:sz="0" w:space="0" w:color="auto"/>
          </w:divBdr>
        </w:div>
        <w:div w:id="201093975">
          <w:marLeft w:val="480"/>
          <w:marRight w:val="0"/>
          <w:marTop w:val="0"/>
          <w:marBottom w:val="0"/>
          <w:divBdr>
            <w:top w:val="none" w:sz="0" w:space="0" w:color="auto"/>
            <w:left w:val="none" w:sz="0" w:space="0" w:color="auto"/>
            <w:bottom w:val="none" w:sz="0" w:space="0" w:color="auto"/>
            <w:right w:val="none" w:sz="0" w:space="0" w:color="auto"/>
          </w:divBdr>
        </w:div>
        <w:div w:id="2084176489">
          <w:marLeft w:val="480"/>
          <w:marRight w:val="0"/>
          <w:marTop w:val="0"/>
          <w:marBottom w:val="0"/>
          <w:divBdr>
            <w:top w:val="none" w:sz="0" w:space="0" w:color="auto"/>
            <w:left w:val="none" w:sz="0" w:space="0" w:color="auto"/>
            <w:bottom w:val="none" w:sz="0" w:space="0" w:color="auto"/>
            <w:right w:val="none" w:sz="0" w:space="0" w:color="auto"/>
          </w:divBdr>
        </w:div>
        <w:div w:id="1978022057">
          <w:marLeft w:val="480"/>
          <w:marRight w:val="0"/>
          <w:marTop w:val="0"/>
          <w:marBottom w:val="0"/>
          <w:divBdr>
            <w:top w:val="none" w:sz="0" w:space="0" w:color="auto"/>
            <w:left w:val="none" w:sz="0" w:space="0" w:color="auto"/>
            <w:bottom w:val="none" w:sz="0" w:space="0" w:color="auto"/>
            <w:right w:val="none" w:sz="0" w:space="0" w:color="auto"/>
          </w:divBdr>
        </w:div>
        <w:div w:id="828594730">
          <w:marLeft w:val="480"/>
          <w:marRight w:val="0"/>
          <w:marTop w:val="0"/>
          <w:marBottom w:val="0"/>
          <w:divBdr>
            <w:top w:val="none" w:sz="0" w:space="0" w:color="auto"/>
            <w:left w:val="none" w:sz="0" w:space="0" w:color="auto"/>
            <w:bottom w:val="none" w:sz="0" w:space="0" w:color="auto"/>
            <w:right w:val="none" w:sz="0" w:space="0" w:color="auto"/>
          </w:divBdr>
        </w:div>
        <w:div w:id="850028111">
          <w:marLeft w:val="480"/>
          <w:marRight w:val="0"/>
          <w:marTop w:val="0"/>
          <w:marBottom w:val="0"/>
          <w:divBdr>
            <w:top w:val="none" w:sz="0" w:space="0" w:color="auto"/>
            <w:left w:val="none" w:sz="0" w:space="0" w:color="auto"/>
            <w:bottom w:val="none" w:sz="0" w:space="0" w:color="auto"/>
            <w:right w:val="none" w:sz="0" w:space="0" w:color="auto"/>
          </w:divBdr>
        </w:div>
        <w:div w:id="507600717">
          <w:marLeft w:val="480"/>
          <w:marRight w:val="0"/>
          <w:marTop w:val="0"/>
          <w:marBottom w:val="0"/>
          <w:divBdr>
            <w:top w:val="none" w:sz="0" w:space="0" w:color="auto"/>
            <w:left w:val="none" w:sz="0" w:space="0" w:color="auto"/>
            <w:bottom w:val="none" w:sz="0" w:space="0" w:color="auto"/>
            <w:right w:val="none" w:sz="0" w:space="0" w:color="auto"/>
          </w:divBdr>
        </w:div>
        <w:div w:id="573051569">
          <w:marLeft w:val="480"/>
          <w:marRight w:val="0"/>
          <w:marTop w:val="0"/>
          <w:marBottom w:val="0"/>
          <w:divBdr>
            <w:top w:val="none" w:sz="0" w:space="0" w:color="auto"/>
            <w:left w:val="none" w:sz="0" w:space="0" w:color="auto"/>
            <w:bottom w:val="none" w:sz="0" w:space="0" w:color="auto"/>
            <w:right w:val="none" w:sz="0" w:space="0" w:color="auto"/>
          </w:divBdr>
        </w:div>
        <w:div w:id="346516663">
          <w:marLeft w:val="480"/>
          <w:marRight w:val="0"/>
          <w:marTop w:val="0"/>
          <w:marBottom w:val="0"/>
          <w:divBdr>
            <w:top w:val="none" w:sz="0" w:space="0" w:color="auto"/>
            <w:left w:val="none" w:sz="0" w:space="0" w:color="auto"/>
            <w:bottom w:val="none" w:sz="0" w:space="0" w:color="auto"/>
            <w:right w:val="none" w:sz="0" w:space="0" w:color="auto"/>
          </w:divBdr>
        </w:div>
        <w:div w:id="1491292620">
          <w:marLeft w:val="480"/>
          <w:marRight w:val="0"/>
          <w:marTop w:val="0"/>
          <w:marBottom w:val="0"/>
          <w:divBdr>
            <w:top w:val="none" w:sz="0" w:space="0" w:color="auto"/>
            <w:left w:val="none" w:sz="0" w:space="0" w:color="auto"/>
            <w:bottom w:val="none" w:sz="0" w:space="0" w:color="auto"/>
            <w:right w:val="none" w:sz="0" w:space="0" w:color="auto"/>
          </w:divBdr>
        </w:div>
        <w:div w:id="583420964">
          <w:marLeft w:val="480"/>
          <w:marRight w:val="0"/>
          <w:marTop w:val="0"/>
          <w:marBottom w:val="0"/>
          <w:divBdr>
            <w:top w:val="none" w:sz="0" w:space="0" w:color="auto"/>
            <w:left w:val="none" w:sz="0" w:space="0" w:color="auto"/>
            <w:bottom w:val="none" w:sz="0" w:space="0" w:color="auto"/>
            <w:right w:val="none" w:sz="0" w:space="0" w:color="auto"/>
          </w:divBdr>
        </w:div>
        <w:div w:id="617570888">
          <w:marLeft w:val="480"/>
          <w:marRight w:val="0"/>
          <w:marTop w:val="0"/>
          <w:marBottom w:val="0"/>
          <w:divBdr>
            <w:top w:val="none" w:sz="0" w:space="0" w:color="auto"/>
            <w:left w:val="none" w:sz="0" w:space="0" w:color="auto"/>
            <w:bottom w:val="none" w:sz="0" w:space="0" w:color="auto"/>
            <w:right w:val="none" w:sz="0" w:space="0" w:color="auto"/>
          </w:divBdr>
        </w:div>
        <w:div w:id="311836829">
          <w:marLeft w:val="480"/>
          <w:marRight w:val="0"/>
          <w:marTop w:val="0"/>
          <w:marBottom w:val="0"/>
          <w:divBdr>
            <w:top w:val="none" w:sz="0" w:space="0" w:color="auto"/>
            <w:left w:val="none" w:sz="0" w:space="0" w:color="auto"/>
            <w:bottom w:val="none" w:sz="0" w:space="0" w:color="auto"/>
            <w:right w:val="none" w:sz="0" w:space="0" w:color="auto"/>
          </w:divBdr>
        </w:div>
        <w:div w:id="1862552272">
          <w:marLeft w:val="480"/>
          <w:marRight w:val="0"/>
          <w:marTop w:val="0"/>
          <w:marBottom w:val="0"/>
          <w:divBdr>
            <w:top w:val="none" w:sz="0" w:space="0" w:color="auto"/>
            <w:left w:val="none" w:sz="0" w:space="0" w:color="auto"/>
            <w:bottom w:val="none" w:sz="0" w:space="0" w:color="auto"/>
            <w:right w:val="none" w:sz="0" w:space="0" w:color="auto"/>
          </w:divBdr>
        </w:div>
        <w:div w:id="787621463">
          <w:marLeft w:val="480"/>
          <w:marRight w:val="0"/>
          <w:marTop w:val="0"/>
          <w:marBottom w:val="0"/>
          <w:divBdr>
            <w:top w:val="none" w:sz="0" w:space="0" w:color="auto"/>
            <w:left w:val="none" w:sz="0" w:space="0" w:color="auto"/>
            <w:bottom w:val="none" w:sz="0" w:space="0" w:color="auto"/>
            <w:right w:val="none" w:sz="0" w:space="0" w:color="auto"/>
          </w:divBdr>
        </w:div>
        <w:div w:id="2079747603">
          <w:marLeft w:val="480"/>
          <w:marRight w:val="0"/>
          <w:marTop w:val="0"/>
          <w:marBottom w:val="0"/>
          <w:divBdr>
            <w:top w:val="none" w:sz="0" w:space="0" w:color="auto"/>
            <w:left w:val="none" w:sz="0" w:space="0" w:color="auto"/>
            <w:bottom w:val="none" w:sz="0" w:space="0" w:color="auto"/>
            <w:right w:val="none" w:sz="0" w:space="0" w:color="auto"/>
          </w:divBdr>
        </w:div>
        <w:div w:id="1850365824">
          <w:marLeft w:val="480"/>
          <w:marRight w:val="0"/>
          <w:marTop w:val="0"/>
          <w:marBottom w:val="0"/>
          <w:divBdr>
            <w:top w:val="none" w:sz="0" w:space="0" w:color="auto"/>
            <w:left w:val="none" w:sz="0" w:space="0" w:color="auto"/>
            <w:bottom w:val="none" w:sz="0" w:space="0" w:color="auto"/>
            <w:right w:val="none" w:sz="0" w:space="0" w:color="auto"/>
          </w:divBdr>
        </w:div>
        <w:div w:id="1763062023">
          <w:marLeft w:val="480"/>
          <w:marRight w:val="0"/>
          <w:marTop w:val="0"/>
          <w:marBottom w:val="0"/>
          <w:divBdr>
            <w:top w:val="none" w:sz="0" w:space="0" w:color="auto"/>
            <w:left w:val="none" w:sz="0" w:space="0" w:color="auto"/>
            <w:bottom w:val="none" w:sz="0" w:space="0" w:color="auto"/>
            <w:right w:val="none" w:sz="0" w:space="0" w:color="auto"/>
          </w:divBdr>
        </w:div>
        <w:div w:id="1678271857">
          <w:marLeft w:val="480"/>
          <w:marRight w:val="0"/>
          <w:marTop w:val="0"/>
          <w:marBottom w:val="0"/>
          <w:divBdr>
            <w:top w:val="none" w:sz="0" w:space="0" w:color="auto"/>
            <w:left w:val="none" w:sz="0" w:space="0" w:color="auto"/>
            <w:bottom w:val="none" w:sz="0" w:space="0" w:color="auto"/>
            <w:right w:val="none" w:sz="0" w:space="0" w:color="auto"/>
          </w:divBdr>
        </w:div>
        <w:div w:id="1021666022">
          <w:marLeft w:val="480"/>
          <w:marRight w:val="0"/>
          <w:marTop w:val="0"/>
          <w:marBottom w:val="0"/>
          <w:divBdr>
            <w:top w:val="none" w:sz="0" w:space="0" w:color="auto"/>
            <w:left w:val="none" w:sz="0" w:space="0" w:color="auto"/>
            <w:bottom w:val="none" w:sz="0" w:space="0" w:color="auto"/>
            <w:right w:val="none" w:sz="0" w:space="0" w:color="auto"/>
          </w:divBdr>
        </w:div>
      </w:divsChild>
    </w:div>
    <w:div w:id="1045838501">
      <w:bodyDiv w:val="1"/>
      <w:marLeft w:val="0"/>
      <w:marRight w:val="0"/>
      <w:marTop w:val="0"/>
      <w:marBottom w:val="0"/>
      <w:divBdr>
        <w:top w:val="none" w:sz="0" w:space="0" w:color="auto"/>
        <w:left w:val="none" w:sz="0" w:space="0" w:color="auto"/>
        <w:bottom w:val="none" w:sz="0" w:space="0" w:color="auto"/>
        <w:right w:val="none" w:sz="0" w:space="0" w:color="auto"/>
      </w:divBdr>
    </w:div>
    <w:div w:id="1049570687">
      <w:bodyDiv w:val="1"/>
      <w:marLeft w:val="0"/>
      <w:marRight w:val="0"/>
      <w:marTop w:val="0"/>
      <w:marBottom w:val="0"/>
      <w:divBdr>
        <w:top w:val="none" w:sz="0" w:space="0" w:color="auto"/>
        <w:left w:val="none" w:sz="0" w:space="0" w:color="auto"/>
        <w:bottom w:val="none" w:sz="0" w:space="0" w:color="auto"/>
        <w:right w:val="none" w:sz="0" w:space="0" w:color="auto"/>
      </w:divBdr>
    </w:div>
    <w:div w:id="1050614102">
      <w:bodyDiv w:val="1"/>
      <w:marLeft w:val="0"/>
      <w:marRight w:val="0"/>
      <w:marTop w:val="0"/>
      <w:marBottom w:val="0"/>
      <w:divBdr>
        <w:top w:val="none" w:sz="0" w:space="0" w:color="auto"/>
        <w:left w:val="none" w:sz="0" w:space="0" w:color="auto"/>
        <w:bottom w:val="none" w:sz="0" w:space="0" w:color="auto"/>
        <w:right w:val="none" w:sz="0" w:space="0" w:color="auto"/>
      </w:divBdr>
    </w:div>
    <w:div w:id="1053964224">
      <w:bodyDiv w:val="1"/>
      <w:marLeft w:val="0"/>
      <w:marRight w:val="0"/>
      <w:marTop w:val="0"/>
      <w:marBottom w:val="0"/>
      <w:divBdr>
        <w:top w:val="none" w:sz="0" w:space="0" w:color="auto"/>
        <w:left w:val="none" w:sz="0" w:space="0" w:color="auto"/>
        <w:bottom w:val="none" w:sz="0" w:space="0" w:color="auto"/>
        <w:right w:val="none" w:sz="0" w:space="0" w:color="auto"/>
      </w:divBdr>
      <w:divsChild>
        <w:div w:id="912815371">
          <w:marLeft w:val="480"/>
          <w:marRight w:val="0"/>
          <w:marTop w:val="0"/>
          <w:marBottom w:val="0"/>
          <w:divBdr>
            <w:top w:val="none" w:sz="0" w:space="0" w:color="auto"/>
            <w:left w:val="none" w:sz="0" w:space="0" w:color="auto"/>
            <w:bottom w:val="none" w:sz="0" w:space="0" w:color="auto"/>
            <w:right w:val="none" w:sz="0" w:space="0" w:color="auto"/>
          </w:divBdr>
        </w:div>
        <w:div w:id="1608385211">
          <w:marLeft w:val="480"/>
          <w:marRight w:val="0"/>
          <w:marTop w:val="0"/>
          <w:marBottom w:val="0"/>
          <w:divBdr>
            <w:top w:val="none" w:sz="0" w:space="0" w:color="auto"/>
            <w:left w:val="none" w:sz="0" w:space="0" w:color="auto"/>
            <w:bottom w:val="none" w:sz="0" w:space="0" w:color="auto"/>
            <w:right w:val="none" w:sz="0" w:space="0" w:color="auto"/>
          </w:divBdr>
        </w:div>
        <w:div w:id="1396776529">
          <w:marLeft w:val="480"/>
          <w:marRight w:val="0"/>
          <w:marTop w:val="0"/>
          <w:marBottom w:val="0"/>
          <w:divBdr>
            <w:top w:val="none" w:sz="0" w:space="0" w:color="auto"/>
            <w:left w:val="none" w:sz="0" w:space="0" w:color="auto"/>
            <w:bottom w:val="none" w:sz="0" w:space="0" w:color="auto"/>
            <w:right w:val="none" w:sz="0" w:space="0" w:color="auto"/>
          </w:divBdr>
        </w:div>
        <w:div w:id="356850886">
          <w:marLeft w:val="480"/>
          <w:marRight w:val="0"/>
          <w:marTop w:val="0"/>
          <w:marBottom w:val="0"/>
          <w:divBdr>
            <w:top w:val="none" w:sz="0" w:space="0" w:color="auto"/>
            <w:left w:val="none" w:sz="0" w:space="0" w:color="auto"/>
            <w:bottom w:val="none" w:sz="0" w:space="0" w:color="auto"/>
            <w:right w:val="none" w:sz="0" w:space="0" w:color="auto"/>
          </w:divBdr>
        </w:div>
        <w:div w:id="1593202461">
          <w:marLeft w:val="480"/>
          <w:marRight w:val="0"/>
          <w:marTop w:val="0"/>
          <w:marBottom w:val="0"/>
          <w:divBdr>
            <w:top w:val="none" w:sz="0" w:space="0" w:color="auto"/>
            <w:left w:val="none" w:sz="0" w:space="0" w:color="auto"/>
            <w:bottom w:val="none" w:sz="0" w:space="0" w:color="auto"/>
            <w:right w:val="none" w:sz="0" w:space="0" w:color="auto"/>
          </w:divBdr>
        </w:div>
        <w:div w:id="590938551">
          <w:marLeft w:val="480"/>
          <w:marRight w:val="0"/>
          <w:marTop w:val="0"/>
          <w:marBottom w:val="0"/>
          <w:divBdr>
            <w:top w:val="none" w:sz="0" w:space="0" w:color="auto"/>
            <w:left w:val="none" w:sz="0" w:space="0" w:color="auto"/>
            <w:bottom w:val="none" w:sz="0" w:space="0" w:color="auto"/>
            <w:right w:val="none" w:sz="0" w:space="0" w:color="auto"/>
          </w:divBdr>
        </w:div>
      </w:divsChild>
    </w:div>
    <w:div w:id="1054084701">
      <w:bodyDiv w:val="1"/>
      <w:marLeft w:val="0"/>
      <w:marRight w:val="0"/>
      <w:marTop w:val="0"/>
      <w:marBottom w:val="0"/>
      <w:divBdr>
        <w:top w:val="none" w:sz="0" w:space="0" w:color="auto"/>
        <w:left w:val="none" w:sz="0" w:space="0" w:color="auto"/>
        <w:bottom w:val="none" w:sz="0" w:space="0" w:color="auto"/>
        <w:right w:val="none" w:sz="0" w:space="0" w:color="auto"/>
      </w:divBdr>
      <w:divsChild>
        <w:div w:id="768089457">
          <w:marLeft w:val="480"/>
          <w:marRight w:val="0"/>
          <w:marTop w:val="0"/>
          <w:marBottom w:val="0"/>
          <w:divBdr>
            <w:top w:val="none" w:sz="0" w:space="0" w:color="auto"/>
            <w:left w:val="none" w:sz="0" w:space="0" w:color="auto"/>
            <w:bottom w:val="none" w:sz="0" w:space="0" w:color="auto"/>
            <w:right w:val="none" w:sz="0" w:space="0" w:color="auto"/>
          </w:divBdr>
        </w:div>
        <w:div w:id="194930279">
          <w:marLeft w:val="480"/>
          <w:marRight w:val="0"/>
          <w:marTop w:val="0"/>
          <w:marBottom w:val="0"/>
          <w:divBdr>
            <w:top w:val="none" w:sz="0" w:space="0" w:color="auto"/>
            <w:left w:val="none" w:sz="0" w:space="0" w:color="auto"/>
            <w:bottom w:val="none" w:sz="0" w:space="0" w:color="auto"/>
            <w:right w:val="none" w:sz="0" w:space="0" w:color="auto"/>
          </w:divBdr>
        </w:div>
        <w:div w:id="878512521">
          <w:marLeft w:val="480"/>
          <w:marRight w:val="0"/>
          <w:marTop w:val="0"/>
          <w:marBottom w:val="0"/>
          <w:divBdr>
            <w:top w:val="none" w:sz="0" w:space="0" w:color="auto"/>
            <w:left w:val="none" w:sz="0" w:space="0" w:color="auto"/>
            <w:bottom w:val="none" w:sz="0" w:space="0" w:color="auto"/>
            <w:right w:val="none" w:sz="0" w:space="0" w:color="auto"/>
          </w:divBdr>
        </w:div>
        <w:div w:id="1310019324">
          <w:marLeft w:val="480"/>
          <w:marRight w:val="0"/>
          <w:marTop w:val="0"/>
          <w:marBottom w:val="0"/>
          <w:divBdr>
            <w:top w:val="none" w:sz="0" w:space="0" w:color="auto"/>
            <w:left w:val="none" w:sz="0" w:space="0" w:color="auto"/>
            <w:bottom w:val="none" w:sz="0" w:space="0" w:color="auto"/>
            <w:right w:val="none" w:sz="0" w:space="0" w:color="auto"/>
          </w:divBdr>
        </w:div>
        <w:div w:id="665472053">
          <w:marLeft w:val="480"/>
          <w:marRight w:val="0"/>
          <w:marTop w:val="0"/>
          <w:marBottom w:val="0"/>
          <w:divBdr>
            <w:top w:val="none" w:sz="0" w:space="0" w:color="auto"/>
            <w:left w:val="none" w:sz="0" w:space="0" w:color="auto"/>
            <w:bottom w:val="none" w:sz="0" w:space="0" w:color="auto"/>
            <w:right w:val="none" w:sz="0" w:space="0" w:color="auto"/>
          </w:divBdr>
        </w:div>
        <w:div w:id="1046561942">
          <w:marLeft w:val="480"/>
          <w:marRight w:val="0"/>
          <w:marTop w:val="0"/>
          <w:marBottom w:val="0"/>
          <w:divBdr>
            <w:top w:val="none" w:sz="0" w:space="0" w:color="auto"/>
            <w:left w:val="none" w:sz="0" w:space="0" w:color="auto"/>
            <w:bottom w:val="none" w:sz="0" w:space="0" w:color="auto"/>
            <w:right w:val="none" w:sz="0" w:space="0" w:color="auto"/>
          </w:divBdr>
        </w:div>
        <w:div w:id="1446340544">
          <w:marLeft w:val="480"/>
          <w:marRight w:val="0"/>
          <w:marTop w:val="0"/>
          <w:marBottom w:val="0"/>
          <w:divBdr>
            <w:top w:val="none" w:sz="0" w:space="0" w:color="auto"/>
            <w:left w:val="none" w:sz="0" w:space="0" w:color="auto"/>
            <w:bottom w:val="none" w:sz="0" w:space="0" w:color="auto"/>
            <w:right w:val="none" w:sz="0" w:space="0" w:color="auto"/>
          </w:divBdr>
        </w:div>
        <w:div w:id="1182432878">
          <w:marLeft w:val="480"/>
          <w:marRight w:val="0"/>
          <w:marTop w:val="0"/>
          <w:marBottom w:val="0"/>
          <w:divBdr>
            <w:top w:val="none" w:sz="0" w:space="0" w:color="auto"/>
            <w:left w:val="none" w:sz="0" w:space="0" w:color="auto"/>
            <w:bottom w:val="none" w:sz="0" w:space="0" w:color="auto"/>
            <w:right w:val="none" w:sz="0" w:space="0" w:color="auto"/>
          </w:divBdr>
        </w:div>
        <w:div w:id="1635872088">
          <w:marLeft w:val="480"/>
          <w:marRight w:val="0"/>
          <w:marTop w:val="0"/>
          <w:marBottom w:val="0"/>
          <w:divBdr>
            <w:top w:val="none" w:sz="0" w:space="0" w:color="auto"/>
            <w:left w:val="none" w:sz="0" w:space="0" w:color="auto"/>
            <w:bottom w:val="none" w:sz="0" w:space="0" w:color="auto"/>
            <w:right w:val="none" w:sz="0" w:space="0" w:color="auto"/>
          </w:divBdr>
        </w:div>
        <w:div w:id="2044669293">
          <w:marLeft w:val="480"/>
          <w:marRight w:val="0"/>
          <w:marTop w:val="0"/>
          <w:marBottom w:val="0"/>
          <w:divBdr>
            <w:top w:val="none" w:sz="0" w:space="0" w:color="auto"/>
            <w:left w:val="none" w:sz="0" w:space="0" w:color="auto"/>
            <w:bottom w:val="none" w:sz="0" w:space="0" w:color="auto"/>
            <w:right w:val="none" w:sz="0" w:space="0" w:color="auto"/>
          </w:divBdr>
        </w:div>
        <w:div w:id="1238250141">
          <w:marLeft w:val="480"/>
          <w:marRight w:val="0"/>
          <w:marTop w:val="0"/>
          <w:marBottom w:val="0"/>
          <w:divBdr>
            <w:top w:val="none" w:sz="0" w:space="0" w:color="auto"/>
            <w:left w:val="none" w:sz="0" w:space="0" w:color="auto"/>
            <w:bottom w:val="none" w:sz="0" w:space="0" w:color="auto"/>
            <w:right w:val="none" w:sz="0" w:space="0" w:color="auto"/>
          </w:divBdr>
        </w:div>
        <w:div w:id="1112935746">
          <w:marLeft w:val="480"/>
          <w:marRight w:val="0"/>
          <w:marTop w:val="0"/>
          <w:marBottom w:val="0"/>
          <w:divBdr>
            <w:top w:val="none" w:sz="0" w:space="0" w:color="auto"/>
            <w:left w:val="none" w:sz="0" w:space="0" w:color="auto"/>
            <w:bottom w:val="none" w:sz="0" w:space="0" w:color="auto"/>
            <w:right w:val="none" w:sz="0" w:space="0" w:color="auto"/>
          </w:divBdr>
        </w:div>
        <w:div w:id="942496313">
          <w:marLeft w:val="480"/>
          <w:marRight w:val="0"/>
          <w:marTop w:val="0"/>
          <w:marBottom w:val="0"/>
          <w:divBdr>
            <w:top w:val="none" w:sz="0" w:space="0" w:color="auto"/>
            <w:left w:val="none" w:sz="0" w:space="0" w:color="auto"/>
            <w:bottom w:val="none" w:sz="0" w:space="0" w:color="auto"/>
            <w:right w:val="none" w:sz="0" w:space="0" w:color="auto"/>
          </w:divBdr>
        </w:div>
        <w:div w:id="1593471690">
          <w:marLeft w:val="480"/>
          <w:marRight w:val="0"/>
          <w:marTop w:val="0"/>
          <w:marBottom w:val="0"/>
          <w:divBdr>
            <w:top w:val="none" w:sz="0" w:space="0" w:color="auto"/>
            <w:left w:val="none" w:sz="0" w:space="0" w:color="auto"/>
            <w:bottom w:val="none" w:sz="0" w:space="0" w:color="auto"/>
            <w:right w:val="none" w:sz="0" w:space="0" w:color="auto"/>
          </w:divBdr>
        </w:div>
        <w:div w:id="1295595687">
          <w:marLeft w:val="480"/>
          <w:marRight w:val="0"/>
          <w:marTop w:val="0"/>
          <w:marBottom w:val="0"/>
          <w:divBdr>
            <w:top w:val="none" w:sz="0" w:space="0" w:color="auto"/>
            <w:left w:val="none" w:sz="0" w:space="0" w:color="auto"/>
            <w:bottom w:val="none" w:sz="0" w:space="0" w:color="auto"/>
            <w:right w:val="none" w:sz="0" w:space="0" w:color="auto"/>
          </w:divBdr>
        </w:div>
        <w:div w:id="1776561194">
          <w:marLeft w:val="480"/>
          <w:marRight w:val="0"/>
          <w:marTop w:val="0"/>
          <w:marBottom w:val="0"/>
          <w:divBdr>
            <w:top w:val="none" w:sz="0" w:space="0" w:color="auto"/>
            <w:left w:val="none" w:sz="0" w:space="0" w:color="auto"/>
            <w:bottom w:val="none" w:sz="0" w:space="0" w:color="auto"/>
            <w:right w:val="none" w:sz="0" w:space="0" w:color="auto"/>
          </w:divBdr>
        </w:div>
        <w:div w:id="1670913079">
          <w:marLeft w:val="480"/>
          <w:marRight w:val="0"/>
          <w:marTop w:val="0"/>
          <w:marBottom w:val="0"/>
          <w:divBdr>
            <w:top w:val="none" w:sz="0" w:space="0" w:color="auto"/>
            <w:left w:val="none" w:sz="0" w:space="0" w:color="auto"/>
            <w:bottom w:val="none" w:sz="0" w:space="0" w:color="auto"/>
            <w:right w:val="none" w:sz="0" w:space="0" w:color="auto"/>
          </w:divBdr>
        </w:div>
        <w:div w:id="163863971">
          <w:marLeft w:val="480"/>
          <w:marRight w:val="0"/>
          <w:marTop w:val="0"/>
          <w:marBottom w:val="0"/>
          <w:divBdr>
            <w:top w:val="none" w:sz="0" w:space="0" w:color="auto"/>
            <w:left w:val="none" w:sz="0" w:space="0" w:color="auto"/>
            <w:bottom w:val="none" w:sz="0" w:space="0" w:color="auto"/>
            <w:right w:val="none" w:sz="0" w:space="0" w:color="auto"/>
          </w:divBdr>
        </w:div>
        <w:div w:id="1662347362">
          <w:marLeft w:val="480"/>
          <w:marRight w:val="0"/>
          <w:marTop w:val="0"/>
          <w:marBottom w:val="0"/>
          <w:divBdr>
            <w:top w:val="none" w:sz="0" w:space="0" w:color="auto"/>
            <w:left w:val="none" w:sz="0" w:space="0" w:color="auto"/>
            <w:bottom w:val="none" w:sz="0" w:space="0" w:color="auto"/>
            <w:right w:val="none" w:sz="0" w:space="0" w:color="auto"/>
          </w:divBdr>
        </w:div>
        <w:div w:id="333535826">
          <w:marLeft w:val="480"/>
          <w:marRight w:val="0"/>
          <w:marTop w:val="0"/>
          <w:marBottom w:val="0"/>
          <w:divBdr>
            <w:top w:val="none" w:sz="0" w:space="0" w:color="auto"/>
            <w:left w:val="none" w:sz="0" w:space="0" w:color="auto"/>
            <w:bottom w:val="none" w:sz="0" w:space="0" w:color="auto"/>
            <w:right w:val="none" w:sz="0" w:space="0" w:color="auto"/>
          </w:divBdr>
        </w:div>
        <w:div w:id="262034027">
          <w:marLeft w:val="480"/>
          <w:marRight w:val="0"/>
          <w:marTop w:val="0"/>
          <w:marBottom w:val="0"/>
          <w:divBdr>
            <w:top w:val="none" w:sz="0" w:space="0" w:color="auto"/>
            <w:left w:val="none" w:sz="0" w:space="0" w:color="auto"/>
            <w:bottom w:val="none" w:sz="0" w:space="0" w:color="auto"/>
            <w:right w:val="none" w:sz="0" w:space="0" w:color="auto"/>
          </w:divBdr>
        </w:div>
        <w:div w:id="2049915307">
          <w:marLeft w:val="480"/>
          <w:marRight w:val="0"/>
          <w:marTop w:val="0"/>
          <w:marBottom w:val="0"/>
          <w:divBdr>
            <w:top w:val="none" w:sz="0" w:space="0" w:color="auto"/>
            <w:left w:val="none" w:sz="0" w:space="0" w:color="auto"/>
            <w:bottom w:val="none" w:sz="0" w:space="0" w:color="auto"/>
            <w:right w:val="none" w:sz="0" w:space="0" w:color="auto"/>
          </w:divBdr>
        </w:div>
        <w:div w:id="1810902471">
          <w:marLeft w:val="480"/>
          <w:marRight w:val="0"/>
          <w:marTop w:val="0"/>
          <w:marBottom w:val="0"/>
          <w:divBdr>
            <w:top w:val="none" w:sz="0" w:space="0" w:color="auto"/>
            <w:left w:val="none" w:sz="0" w:space="0" w:color="auto"/>
            <w:bottom w:val="none" w:sz="0" w:space="0" w:color="auto"/>
            <w:right w:val="none" w:sz="0" w:space="0" w:color="auto"/>
          </w:divBdr>
        </w:div>
        <w:div w:id="934365515">
          <w:marLeft w:val="480"/>
          <w:marRight w:val="0"/>
          <w:marTop w:val="0"/>
          <w:marBottom w:val="0"/>
          <w:divBdr>
            <w:top w:val="none" w:sz="0" w:space="0" w:color="auto"/>
            <w:left w:val="none" w:sz="0" w:space="0" w:color="auto"/>
            <w:bottom w:val="none" w:sz="0" w:space="0" w:color="auto"/>
            <w:right w:val="none" w:sz="0" w:space="0" w:color="auto"/>
          </w:divBdr>
        </w:div>
        <w:div w:id="1757826584">
          <w:marLeft w:val="480"/>
          <w:marRight w:val="0"/>
          <w:marTop w:val="0"/>
          <w:marBottom w:val="0"/>
          <w:divBdr>
            <w:top w:val="none" w:sz="0" w:space="0" w:color="auto"/>
            <w:left w:val="none" w:sz="0" w:space="0" w:color="auto"/>
            <w:bottom w:val="none" w:sz="0" w:space="0" w:color="auto"/>
            <w:right w:val="none" w:sz="0" w:space="0" w:color="auto"/>
          </w:divBdr>
        </w:div>
        <w:div w:id="195507143">
          <w:marLeft w:val="480"/>
          <w:marRight w:val="0"/>
          <w:marTop w:val="0"/>
          <w:marBottom w:val="0"/>
          <w:divBdr>
            <w:top w:val="none" w:sz="0" w:space="0" w:color="auto"/>
            <w:left w:val="none" w:sz="0" w:space="0" w:color="auto"/>
            <w:bottom w:val="none" w:sz="0" w:space="0" w:color="auto"/>
            <w:right w:val="none" w:sz="0" w:space="0" w:color="auto"/>
          </w:divBdr>
        </w:div>
        <w:div w:id="1839689911">
          <w:marLeft w:val="480"/>
          <w:marRight w:val="0"/>
          <w:marTop w:val="0"/>
          <w:marBottom w:val="0"/>
          <w:divBdr>
            <w:top w:val="none" w:sz="0" w:space="0" w:color="auto"/>
            <w:left w:val="none" w:sz="0" w:space="0" w:color="auto"/>
            <w:bottom w:val="none" w:sz="0" w:space="0" w:color="auto"/>
            <w:right w:val="none" w:sz="0" w:space="0" w:color="auto"/>
          </w:divBdr>
        </w:div>
        <w:div w:id="1294218707">
          <w:marLeft w:val="480"/>
          <w:marRight w:val="0"/>
          <w:marTop w:val="0"/>
          <w:marBottom w:val="0"/>
          <w:divBdr>
            <w:top w:val="none" w:sz="0" w:space="0" w:color="auto"/>
            <w:left w:val="none" w:sz="0" w:space="0" w:color="auto"/>
            <w:bottom w:val="none" w:sz="0" w:space="0" w:color="auto"/>
            <w:right w:val="none" w:sz="0" w:space="0" w:color="auto"/>
          </w:divBdr>
        </w:div>
        <w:div w:id="24603575">
          <w:marLeft w:val="480"/>
          <w:marRight w:val="0"/>
          <w:marTop w:val="0"/>
          <w:marBottom w:val="0"/>
          <w:divBdr>
            <w:top w:val="none" w:sz="0" w:space="0" w:color="auto"/>
            <w:left w:val="none" w:sz="0" w:space="0" w:color="auto"/>
            <w:bottom w:val="none" w:sz="0" w:space="0" w:color="auto"/>
            <w:right w:val="none" w:sz="0" w:space="0" w:color="auto"/>
          </w:divBdr>
        </w:div>
        <w:div w:id="1829983102">
          <w:marLeft w:val="480"/>
          <w:marRight w:val="0"/>
          <w:marTop w:val="0"/>
          <w:marBottom w:val="0"/>
          <w:divBdr>
            <w:top w:val="none" w:sz="0" w:space="0" w:color="auto"/>
            <w:left w:val="none" w:sz="0" w:space="0" w:color="auto"/>
            <w:bottom w:val="none" w:sz="0" w:space="0" w:color="auto"/>
            <w:right w:val="none" w:sz="0" w:space="0" w:color="auto"/>
          </w:divBdr>
        </w:div>
        <w:div w:id="483358865">
          <w:marLeft w:val="480"/>
          <w:marRight w:val="0"/>
          <w:marTop w:val="0"/>
          <w:marBottom w:val="0"/>
          <w:divBdr>
            <w:top w:val="none" w:sz="0" w:space="0" w:color="auto"/>
            <w:left w:val="none" w:sz="0" w:space="0" w:color="auto"/>
            <w:bottom w:val="none" w:sz="0" w:space="0" w:color="auto"/>
            <w:right w:val="none" w:sz="0" w:space="0" w:color="auto"/>
          </w:divBdr>
        </w:div>
        <w:div w:id="2006006785">
          <w:marLeft w:val="480"/>
          <w:marRight w:val="0"/>
          <w:marTop w:val="0"/>
          <w:marBottom w:val="0"/>
          <w:divBdr>
            <w:top w:val="none" w:sz="0" w:space="0" w:color="auto"/>
            <w:left w:val="none" w:sz="0" w:space="0" w:color="auto"/>
            <w:bottom w:val="none" w:sz="0" w:space="0" w:color="auto"/>
            <w:right w:val="none" w:sz="0" w:space="0" w:color="auto"/>
          </w:divBdr>
        </w:div>
        <w:div w:id="472063654">
          <w:marLeft w:val="480"/>
          <w:marRight w:val="0"/>
          <w:marTop w:val="0"/>
          <w:marBottom w:val="0"/>
          <w:divBdr>
            <w:top w:val="none" w:sz="0" w:space="0" w:color="auto"/>
            <w:left w:val="none" w:sz="0" w:space="0" w:color="auto"/>
            <w:bottom w:val="none" w:sz="0" w:space="0" w:color="auto"/>
            <w:right w:val="none" w:sz="0" w:space="0" w:color="auto"/>
          </w:divBdr>
        </w:div>
        <w:div w:id="1451171828">
          <w:marLeft w:val="480"/>
          <w:marRight w:val="0"/>
          <w:marTop w:val="0"/>
          <w:marBottom w:val="0"/>
          <w:divBdr>
            <w:top w:val="none" w:sz="0" w:space="0" w:color="auto"/>
            <w:left w:val="none" w:sz="0" w:space="0" w:color="auto"/>
            <w:bottom w:val="none" w:sz="0" w:space="0" w:color="auto"/>
            <w:right w:val="none" w:sz="0" w:space="0" w:color="auto"/>
          </w:divBdr>
        </w:div>
        <w:div w:id="1410425000">
          <w:marLeft w:val="480"/>
          <w:marRight w:val="0"/>
          <w:marTop w:val="0"/>
          <w:marBottom w:val="0"/>
          <w:divBdr>
            <w:top w:val="none" w:sz="0" w:space="0" w:color="auto"/>
            <w:left w:val="none" w:sz="0" w:space="0" w:color="auto"/>
            <w:bottom w:val="none" w:sz="0" w:space="0" w:color="auto"/>
            <w:right w:val="none" w:sz="0" w:space="0" w:color="auto"/>
          </w:divBdr>
        </w:div>
      </w:divsChild>
    </w:div>
    <w:div w:id="1057554818">
      <w:bodyDiv w:val="1"/>
      <w:marLeft w:val="0"/>
      <w:marRight w:val="0"/>
      <w:marTop w:val="0"/>
      <w:marBottom w:val="0"/>
      <w:divBdr>
        <w:top w:val="none" w:sz="0" w:space="0" w:color="auto"/>
        <w:left w:val="none" w:sz="0" w:space="0" w:color="auto"/>
        <w:bottom w:val="none" w:sz="0" w:space="0" w:color="auto"/>
        <w:right w:val="none" w:sz="0" w:space="0" w:color="auto"/>
      </w:divBdr>
    </w:div>
    <w:div w:id="1060638634">
      <w:bodyDiv w:val="1"/>
      <w:marLeft w:val="0"/>
      <w:marRight w:val="0"/>
      <w:marTop w:val="0"/>
      <w:marBottom w:val="0"/>
      <w:divBdr>
        <w:top w:val="none" w:sz="0" w:space="0" w:color="auto"/>
        <w:left w:val="none" w:sz="0" w:space="0" w:color="auto"/>
        <w:bottom w:val="none" w:sz="0" w:space="0" w:color="auto"/>
        <w:right w:val="none" w:sz="0" w:space="0" w:color="auto"/>
      </w:divBdr>
    </w:div>
    <w:div w:id="1067608070">
      <w:bodyDiv w:val="1"/>
      <w:marLeft w:val="0"/>
      <w:marRight w:val="0"/>
      <w:marTop w:val="0"/>
      <w:marBottom w:val="0"/>
      <w:divBdr>
        <w:top w:val="none" w:sz="0" w:space="0" w:color="auto"/>
        <w:left w:val="none" w:sz="0" w:space="0" w:color="auto"/>
        <w:bottom w:val="none" w:sz="0" w:space="0" w:color="auto"/>
        <w:right w:val="none" w:sz="0" w:space="0" w:color="auto"/>
      </w:divBdr>
      <w:divsChild>
        <w:div w:id="12344217">
          <w:marLeft w:val="640"/>
          <w:marRight w:val="0"/>
          <w:marTop w:val="0"/>
          <w:marBottom w:val="0"/>
          <w:divBdr>
            <w:top w:val="none" w:sz="0" w:space="0" w:color="auto"/>
            <w:left w:val="none" w:sz="0" w:space="0" w:color="auto"/>
            <w:bottom w:val="none" w:sz="0" w:space="0" w:color="auto"/>
            <w:right w:val="none" w:sz="0" w:space="0" w:color="auto"/>
          </w:divBdr>
        </w:div>
        <w:div w:id="35473553">
          <w:marLeft w:val="640"/>
          <w:marRight w:val="0"/>
          <w:marTop w:val="0"/>
          <w:marBottom w:val="0"/>
          <w:divBdr>
            <w:top w:val="none" w:sz="0" w:space="0" w:color="auto"/>
            <w:left w:val="none" w:sz="0" w:space="0" w:color="auto"/>
            <w:bottom w:val="none" w:sz="0" w:space="0" w:color="auto"/>
            <w:right w:val="none" w:sz="0" w:space="0" w:color="auto"/>
          </w:divBdr>
        </w:div>
        <w:div w:id="59258382">
          <w:marLeft w:val="640"/>
          <w:marRight w:val="0"/>
          <w:marTop w:val="0"/>
          <w:marBottom w:val="0"/>
          <w:divBdr>
            <w:top w:val="none" w:sz="0" w:space="0" w:color="auto"/>
            <w:left w:val="none" w:sz="0" w:space="0" w:color="auto"/>
            <w:bottom w:val="none" w:sz="0" w:space="0" w:color="auto"/>
            <w:right w:val="none" w:sz="0" w:space="0" w:color="auto"/>
          </w:divBdr>
        </w:div>
        <w:div w:id="98137383">
          <w:marLeft w:val="640"/>
          <w:marRight w:val="0"/>
          <w:marTop w:val="0"/>
          <w:marBottom w:val="0"/>
          <w:divBdr>
            <w:top w:val="none" w:sz="0" w:space="0" w:color="auto"/>
            <w:left w:val="none" w:sz="0" w:space="0" w:color="auto"/>
            <w:bottom w:val="none" w:sz="0" w:space="0" w:color="auto"/>
            <w:right w:val="none" w:sz="0" w:space="0" w:color="auto"/>
          </w:divBdr>
        </w:div>
        <w:div w:id="120156326">
          <w:marLeft w:val="640"/>
          <w:marRight w:val="0"/>
          <w:marTop w:val="0"/>
          <w:marBottom w:val="0"/>
          <w:divBdr>
            <w:top w:val="none" w:sz="0" w:space="0" w:color="auto"/>
            <w:left w:val="none" w:sz="0" w:space="0" w:color="auto"/>
            <w:bottom w:val="none" w:sz="0" w:space="0" w:color="auto"/>
            <w:right w:val="none" w:sz="0" w:space="0" w:color="auto"/>
          </w:divBdr>
        </w:div>
        <w:div w:id="201674376">
          <w:marLeft w:val="640"/>
          <w:marRight w:val="0"/>
          <w:marTop w:val="0"/>
          <w:marBottom w:val="0"/>
          <w:divBdr>
            <w:top w:val="none" w:sz="0" w:space="0" w:color="auto"/>
            <w:left w:val="none" w:sz="0" w:space="0" w:color="auto"/>
            <w:bottom w:val="none" w:sz="0" w:space="0" w:color="auto"/>
            <w:right w:val="none" w:sz="0" w:space="0" w:color="auto"/>
          </w:divBdr>
        </w:div>
        <w:div w:id="224338363">
          <w:marLeft w:val="640"/>
          <w:marRight w:val="0"/>
          <w:marTop w:val="0"/>
          <w:marBottom w:val="0"/>
          <w:divBdr>
            <w:top w:val="none" w:sz="0" w:space="0" w:color="auto"/>
            <w:left w:val="none" w:sz="0" w:space="0" w:color="auto"/>
            <w:bottom w:val="none" w:sz="0" w:space="0" w:color="auto"/>
            <w:right w:val="none" w:sz="0" w:space="0" w:color="auto"/>
          </w:divBdr>
        </w:div>
        <w:div w:id="269439097">
          <w:marLeft w:val="640"/>
          <w:marRight w:val="0"/>
          <w:marTop w:val="0"/>
          <w:marBottom w:val="0"/>
          <w:divBdr>
            <w:top w:val="none" w:sz="0" w:space="0" w:color="auto"/>
            <w:left w:val="none" w:sz="0" w:space="0" w:color="auto"/>
            <w:bottom w:val="none" w:sz="0" w:space="0" w:color="auto"/>
            <w:right w:val="none" w:sz="0" w:space="0" w:color="auto"/>
          </w:divBdr>
        </w:div>
        <w:div w:id="332270361">
          <w:marLeft w:val="640"/>
          <w:marRight w:val="0"/>
          <w:marTop w:val="0"/>
          <w:marBottom w:val="0"/>
          <w:divBdr>
            <w:top w:val="none" w:sz="0" w:space="0" w:color="auto"/>
            <w:left w:val="none" w:sz="0" w:space="0" w:color="auto"/>
            <w:bottom w:val="none" w:sz="0" w:space="0" w:color="auto"/>
            <w:right w:val="none" w:sz="0" w:space="0" w:color="auto"/>
          </w:divBdr>
        </w:div>
        <w:div w:id="383525059">
          <w:marLeft w:val="640"/>
          <w:marRight w:val="0"/>
          <w:marTop w:val="0"/>
          <w:marBottom w:val="0"/>
          <w:divBdr>
            <w:top w:val="none" w:sz="0" w:space="0" w:color="auto"/>
            <w:left w:val="none" w:sz="0" w:space="0" w:color="auto"/>
            <w:bottom w:val="none" w:sz="0" w:space="0" w:color="auto"/>
            <w:right w:val="none" w:sz="0" w:space="0" w:color="auto"/>
          </w:divBdr>
        </w:div>
        <w:div w:id="389963295">
          <w:marLeft w:val="640"/>
          <w:marRight w:val="0"/>
          <w:marTop w:val="0"/>
          <w:marBottom w:val="0"/>
          <w:divBdr>
            <w:top w:val="none" w:sz="0" w:space="0" w:color="auto"/>
            <w:left w:val="none" w:sz="0" w:space="0" w:color="auto"/>
            <w:bottom w:val="none" w:sz="0" w:space="0" w:color="auto"/>
            <w:right w:val="none" w:sz="0" w:space="0" w:color="auto"/>
          </w:divBdr>
        </w:div>
        <w:div w:id="395475150">
          <w:marLeft w:val="640"/>
          <w:marRight w:val="0"/>
          <w:marTop w:val="0"/>
          <w:marBottom w:val="0"/>
          <w:divBdr>
            <w:top w:val="none" w:sz="0" w:space="0" w:color="auto"/>
            <w:left w:val="none" w:sz="0" w:space="0" w:color="auto"/>
            <w:bottom w:val="none" w:sz="0" w:space="0" w:color="auto"/>
            <w:right w:val="none" w:sz="0" w:space="0" w:color="auto"/>
          </w:divBdr>
        </w:div>
        <w:div w:id="398136516">
          <w:marLeft w:val="640"/>
          <w:marRight w:val="0"/>
          <w:marTop w:val="0"/>
          <w:marBottom w:val="0"/>
          <w:divBdr>
            <w:top w:val="none" w:sz="0" w:space="0" w:color="auto"/>
            <w:left w:val="none" w:sz="0" w:space="0" w:color="auto"/>
            <w:bottom w:val="none" w:sz="0" w:space="0" w:color="auto"/>
            <w:right w:val="none" w:sz="0" w:space="0" w:color="auto"/>
          </w:divBdr>
        </w:div>
        <w:div w:id="425620207">
          <w:marLeft w:val="640"/>
          <w:marRight w:val="0"/>
          <w:marTop w:val="0"/>
          <w:marBottom w:val="0"/>
          <w:divBdr>
            <w:top w:val="none" w:sz="0" w:space="0" w:color="auto"/>
            <w:left w:val="none" w:sz="0" w:space="0" w:color="auto"/>
            <w:bottom w:val="none" w:sz="0" w:space="0" w:color="auto"/>
            <w:right w:val="none" w:sz="0" w:space="0" w:color="auto"/>
          </w:divBdr>
        </w:div>
        <w:div w:id="438720602">
          <w:marLeft w:val="640"/>
          <w:marRight w:val="0"/>
          <w:marTop w:val="0"/>
          <w:marBottom w:val="0"/>
          <w:divBdr>
            <w:top w:val="none" w:sz="0" w:space="0" w:color="auto"/>
            <w:left w:val="none" w:sz="0" w:space="0" w:color="auto"/>
            <w:bottom w:val="none" w:sz="0" w:space="0" w:color="auto"/>
            <w:right w:val="none" w:sz="0" w:space="0" w:color="auto"/>
          </w:divBdr>
        </w:div>
        <w:div w:id="467472717">
          <w:marLeft w:val="640"/>
          <w:marRight w:val="0"/>
          <w:marTop w:val="0"/>
          <w:marBottom w:val="0"/>
          <w:divBdr>
            <w:top w:val="none" w:sz="0" w:space="0" w:color="auto"/>
            <w:left w:val="none" w:sz="0" w:space="0" w:color="auto"/>
            <w:bottom w:val="none" w:sz="0" w:space="0" w:color="auto"/>
            <w:right w:val="none" w:sz="0" w:space="0" w:color="auto"/>
          </w:divBdr>
        </w:div>
        <w:div w:id="476921865">
          <w:marLeft w:val="640"/>
          <w:marRight w:val="0"/>
          <w:marTop w:val="0"/>
          <w:marBottom w:val="0"/>
          <w:divBdr>
            <w:top w:val="none" w:sz="0" w:space="0" w:color="auto"/>
            <w:left w:val="none" w:sz="0" w:space="0" w:color="auto"/>
            <w:bottom w:val="none" w:sz="0" w:space="0" w:color="auto"/>
            <w:right w:val="none" w:sz="0" w:space="0" w:color="auto"/>
          </w:divBdr>
        </w:div>
        <w:div w:id="492185379">
          <w:marLeft w:val="640"/>
          <w:marRight w:val="0"/>
          <w:marTop w:val="0"/>
          <w:marBottom w:val="0"/>
          <w:divBdr>
            <w:top w:val="none" w:sz="0" w:space="0" w:color="auto"/>
            <w:left w:val="none" w:sz="0" w:space="0" w:color="auto"/>
            <w:bottom w:val="none" w:sz="0" w:space="0" w:color="auto"/>
            <w:right w:val="none" w:sz="0" w:space="0" w:color="auto"/>
          </w:divBdr>
        </w:div>
        <w:div w:id="512114711">
          <w:marLeft w:val="640"/>
          <w:marRight w:val="0"/>
          <w:marTop w:val="0"/>
          <w:marBottom w:val="0"/>
          <w:divBdr>
            <w:top w:val="none" w:sz="0" w:space="0" w:color="auto"/>
            <w:left w:val="none" w:sz="0" w:space="0" w:color="auto"/>
            <w:bottom w:val="none" w:sz="0" w:space="0" w:color="auto"/>
            <w:right w:val="none" w:sz="0" w:space="0" w:color="auto"/>
          </w:divBdr>
        </w:div>
        <w:div w:id="517963443">
          <w:marLeft w:val="640"/>
          <w:marRight w:val="0"/>
          <w:marTop w:val="0"/>
          <w:marBottom w:val="0"/>
          <w:divBdr>
            <w:top w:val="none" w:sz="0" w:space="0" w:color="auto"/>
            <w:left w:val="none" w:sz="0" w:space="0" w:color="auto"/>
            <w:bottom w:val="none" w:sz="0" w:space="0" w:color="auto"/>
            <w:right w:val="none" w:sz="0" w:space="0" w:color="auto"/>
          </w:divBdr>
        </w:div>
        <w:div w:id="535849392">
          <w:marLeft w:val="640"/>
          <w:marRight w:val="0"/>
          <w:marTop w:val="0"/>
          <w:marBottom w:val="0"/>
          <w:divBdr>
            <w:top w:val="none" w:sz="0" w:space="0" w:color="auto"/>
            <w:left w:val="none" w:sz="0" w:space="0" w:color="auto"/>
            <w:bottom w:val="none" w:sz="0" w:space="0" w:color="auto"/>
            <w:right w:val="none" w:sz="0" w:space="0" w:color="auto"/>
          </w:divBdr>
        </w:div>
        <w:div w:id="536890190">
          <w:marLeft w:val="640"/>
          <w:marRight w:val="0"/>
          <w:marTop w:val="0"/>
          <w:marBottom w:val="0"/>
          <w:divBdr>
            <w:top w:val="none" w:sz="0" w:space="0" w:color="auto"/>
            <w:left w:val="none" w:sz="0" w:space="0" w:color="auto"/>
            <w:bottom w:val="none" w:sz="0" w:space="0" w:color="auto"/>
            <w:right w:val="none" w:sz="0" w:space="0" w:color="auto"/>
          </w:divBdr>
        </w:div>
        <w:div w:id="574635214">
          <w:marLeft w:val="640"/>
          <w:marRight w:val="0"/>
          <w:marTop w:val="0"/>
          <w:marBottom w:val="0"/>
          <w:divBdr>
            <w:top w:val="none" w:sz="0" w:space="0" w:color="auto"/>
            <w:left w:val="none" w:sz="0" w:space="0" w:color="auto"/>
            <w:bottom w:val="none" w:sz="0" w:space="0" w:color="auto"/>
            <w:right w:val="none" w:sz="0" w:space="0" w:color="auto"/>
          </w:divBdr>
        </w:div>
        <w:div w:id="634021292">
          <w:marLeft w:val="640"/>
          <w:marRight w:val="0"/>
          <w:marTop w:val="0"/>
          <w:marBottom w:val="0"/>
          <w:divBdr>
            <w:top w:val="none" w:sz="0" w:space="0" w:color="auto"/>
            <w:left w:val="none" w:sz="0" w:space="0" w:color="auto"/>
            <w:bottom w:val="none" w:sz="0" w:space="0" w:color="auto"/>
            <w:right w:val="none" w:sz="0" w:space="0" w:color="auto"/>
          </w:divBdr>
        </w:div>
        <w:div w:id="711273873">
          <w:marLeft w:val="640"/>
          <w:marRight w:val="0"/>
          <w:marTop w:val="0"/>
          <w:marBottom w:val="0"/>
          <w:divBdr>
            <w:top w:val="none" w:sz="0" w:space="0" w:color="auto"/>
            <w:left w:val="none" w:sz="0" w:space="0" w:color="auto"/>
            <w:bottom w:val="none" w:sz="0" w:space="0" w:color="auto"/>
            <w:right w:val="none" w:sz="0" w:space="0" w:color="auto"/>
          </w:divBdr>
        </w:div>
        <w:div w:id="719018076">
          <w:marLeft w:val="640"/>
          <w:marRight w:val="0"/>
          <w:marTop w:val="0"/>
          <w:marBottom w:val="0"/>
          <w:divBdr>
            <w:top w:val="none" w:sz="0" w:space="0" w:color="auto"/>
            <w:left w:val="none" w:sz="0" w:space="0" w:color="auto"/>
            <w:bottom w:val="none" w:sz="0" w:space="0" w:color="auto"/>
            <w:right w:val="none" w:sz="0" w:space="0" w:color="auto"/>
          </w:divBdr>
        </w:div>
        <w:div w:id="801772057">
          <w:marLeft w:val="640"/>
          <w:marRight w:val="0"/>
          <w:marTop w:val="0"/>
          <w:marBottom w:val="0"/>
          <w:divBdr>
            <w:top w:val="none" w:sz="0" w:space="0" w:color="auto"/>
            <w:left w:val="none" w:sz="0" w:space="0" w:color="auto"/>
            <w:bottom w:val="none" w:sz="0" w:space="0" w:color="auto"/>
            <w:right w:val="none" w:sz="0" w:space="0" w:color="auto"/>
          </w:divBdr>
        </w:div>
        <w:div w:id="804271325">
          <w:marLeft w:val="640"/>
          <w:marRight w:val="0"/>
          <w:marTop w:val="0"/>
          <w:marBottom w:val="0"/>
          <w:divBdr>
            <w:top w:val="none" w:sz="0" w:space="0" w:color="auto"/>
            <w:left w:val="none" w:sz="0" w:space="0" w:color="auto"/>
            <w:bottom w:val="none" w:sz="0" w:space="0" w:color="auto"/>
            <w:right w:val="none" w:sz="0" w:space="0" w:color="auto"/>
          </w:divBdr>
        </w:div>
        <w:div w:id="849222864">
          <w:marLeft w:val="640"/>
          <w:marRight w:val="0"/>
          <w:marTop w:val="0"/>
          <w:marBottom w:val="0"/>
          <w:divBdr>
            <w:top w:val="none" w:sz="0" w:space="0" w:color="auto"/>
            <w:left w:val="none" w:sz="0" w:space="0" w:color="auto"/>
            <w:bottom w:val="none" w:sz="0" w:space="0" w:color="auto"/>
            <w:right w:val="none" w:sz="0" w:space="0" w:color="auto"/>
          </w:divBdr>
        </w:div>
        <w:div w:id="904494339">
          <w:marLeft w:val="640"/>
          <w:marRight w:val="0"/>
          <w:marTop w:val="0"/>
          <w:marBottom w:val="0"/>
          <w:divBdr>
            <w:top w:val="none" w:sz="0" w:space="0" w:color="auto"/>
            <w:left w:val="none" w:sz="0" w:space="0" w:color="auto"/>
            <w:bottom w:val="none" w:sz="0" w:space="0" w:color="auto"/>
            <w:right w:val="none" w:sz="0" w:space="0" w:color="auto"/>
          </w:divBdr>
        </w:div>
        <w:div w:id="911695532">
          <w:marLeft w:val="640"/>
          <w:marRight w:val="0"/>
          <w:marTop w:val="0"/>
          <w:marBottom w:val="0"/>
          <w:divBdr>
            <w:top w:val="none" w:sz="0" w:space="0" w:color="auto"/>
            <w:left w:val="none" w:sz="0" w:space="0" w:color="auto"/>
            <w:bottom w:val="none" w:sz="0" w:space="0" w:color="auto"/>
            <w:right w:val="none" w:sz="0" w:space="0" w:color="auto"/>
          </w:divBdr>
        </w:div>
        <w:div w:id="942957646">
          <w:marLeft w:val="640"/>
          <w:marRight w:val="0"/>
          <w:marTop w:val="0"/>
          <w:marBottom w:val="0"/>
          <w:divBdr>
            <w:top w:val="none" w:sz="0" w:space="0" w:color="auto"/>
            <w:left w:val="none" w:sz="0" w:space="0" w:color="auto"/>
            <w:bottom w:val="none" w:sz="0" w:space="0" w:color="auto"/>
            <w:right w:val="none" w:sz="0" w:space="0" w:color="auto"/>
          </w:divBdr>
        </w:div>
        <w:div w:id="1002396784">
          <w:marLeft w:val="640"/>
          <w:marRight w:val="0"/>
          <w:marTop w:val="0"/>
          <w:marBottom w:val="0"/>
          <w:divBdr>
            <w:top w:val="none" w:sz="0" w:space="0" w:color="auto"/>
            <w:left w:val="none" w:sz="0" w:space="0" w:color="auto"/>
            <w:bottom w:val="none" w:sz="0" w:space="0" w:color="auto"/>
            <w:right w:val="none" w:sz="0" w:space="0" w:color="auto"/>
          </w:divBdr>
        </w:div>
        <w:div w:id="1031340963">
          <w:marLeft w:val="640"/>
          <w:marRight w:val="0"/>
          <w:marTop w:val="0"/>
          <w:marBottom w:val="0"/>
          <w:divBdr>
            <w:top w:val="none" w:sz="0" w:space="0" w:color="auto"/>
            <w:left w:val="none" w:sz="0" w:space="0" w:color="auto"/>
            <w:bottom w:val="none" w:sz="0" w:space="0" w:color="auto"/>
            <w:right w:val="none" w:sz="0" w:space="0" w:color="auto"/>
          </w:divBdr>
        </w:div>
        <w:div w:id="1080717536">
          <w:marLeft w:val="640"/>
          <w:marRight w:val="0"/>
          <w:marTop w:val="0"/>
          <w:marBottom w:val="0"/>
          <w:divBdr>
            <w:top w:val="none" w:sz="0" w:space="0" w:color="auto"/>
            <w:left w:val="none" w:sz="0" w:space="0" w:color="auto"/>
            <w:bottom w:val="none" w:sz="0" w:space="0" w:color="auto"/>
            <w:right w:val="none" w:sz="0" w:space="0" w:color="auto"/>
          </w:divBdr>
        </w:div>
        <w:div w:id="1094133082">
          <w:marLeft w:val="640"/>
          <w:marRight w:val="0"/>
          <w:marTop w:val="0"/>
          <w:marBottom w:val="0"/>
          <w:divBdr>
            <w:top w:val="none" w:sz="0" w:space="0" w:color="auto"/>
            <w:left w:val="none" w:sz="0" w:space="0" w:color="auto"/>
            <w:bottom w:val="none" w:sz="0" w:space="0" w:color="auto"/>
            <w:right w:val="none" w:sz="0" w:space="0" w:color="auto"/>
          </w:divBdr>
        </w:div>
        <w:div w:id="1176457159">
          <w:marLeft w:val="640"/>
          <w:marRight w:val="0"/>
          <w:marTop w:val="0"/>
          <w:marBottom w:val="0"/>
          <w:divBdr>
            <w:top w:val="none" w:sz="0" w:space="0" w:color="auto"/>
            <w:left w:val="none" w:sz="0" w:space="0" w:color="auto"/>
            <w:bottom w:val="none" w:sz="0" w:space="0" w:color="auto"/>
            <w:right w:val="none" w:sz="0" w:space="0" w:color="auto"/>
          </w:divBdr>
        </w:div>
        <w:div w:id="1195657680">
          <w:marLeft w:val="640"/>
          <w:marRight w:val="0"/>
          <w:marTop w:val="0"/>
          <w:marBottom w:val="0"/>
          <w:divBdr>
            <w:top w:val="none" w:sz="0" w:space="0" w:color="auto"/>
            <w:left w:val="none" w:sz="0" w:space="0" w:color="auto"/>
            <w:bottom w:val="none" w:sz="0" w:space="0" w:color="auto"/>
            <w:right w:val="none" w:sz="0" w:space="0" w:color="auto"/>
          </w:divBdr>
        </w:div>
        <w:div w:id="1199320338">
          <w:marLeft w:val="640"/>
          <w:marRight w:val="0"/>
          <w:marTop w:val="0"/>
          <w:marBottom w:val="0"/>
          <w:divBdr>
            <w:top w:val="none" w:sz="0" w:space="0" w:color="auto"/>
            <w:left w:val="none" w:sz="0" w:space="0" w:color="auto"/>
            <w:bottom w:val="none" w:sz="0" w:space="0" w:color="auto"/>
            <w:right w:val="none" w:sz="0" w:space="0" w:color="auto"/>
          </w:divBdr>
        </w:div>
        <w:div w:id="1211380736">
          <w:marLeft w:val="640"/>
          <w:marRight w:val="0"/>
          <w:marTop w:val="0"/>
          <w:marBottom w:val="0"/>
          <w:divBdr>
            <w:top w:val="none" w:sz="0" w:space="0" w:color="auto"/>
            <w:left w:val="none" w:sz="0" w:space="0" w:color="auto"/>
            <w:bottom w:val="none" w:sz="0" w:space="0" w:color="auto"/>
            <w:right w:val="none" w:sz="0" w:space="0" w:color="auto"/>
          </w:divBdr>
        </w:div>
        <w:div w:id="1274243784">
          <w:marLeft w:val="640"/>
          <w:marRight w:val="0"/>
          <w:marTop w:val="0"/>
          <w:marBottom w:val="0"/>
          <w:divBdr>
            <w:top w:val="none" w:sz="0" w:space="0" w:color="auto"/>
            <w:left w:val="none" w:sz="0" w:space="0" w:color="auto"/>
            <w:bottom w:val="none" w:sz="0" w:space="0" w:color="auto"/>
            <w:right w:val="none" w:sz="0" w:space="0" w:color="auto"/>
          </w:divBdr>
        </w:div>
        <w:div w:id="1338120390">
          <w:marLeft w:val="640"/>
          <w:marRight w:val="0"/>
          <w:marTop w:val="0"/>
          <w:marBottom w:val="0"/>
          <w:divBdr>
            <w:top w:val="none" w:sz="0" w:space="0" w:color="auto"/>
            <w:left w:val="none" w:sz="0" w:space="0" w:color="auto"/>
            <w:bottom w:val="none" w:sz="0" w:space="0" w:color="auto"/>
            <w:right w:val="none" w:sz="0" w:space="0" w:color="auto"/>
          </w:divBdr>
        </w:div>
        <w:div w:id="1371800605">
          <w:marLeft w:val="640"/>
          <w:marRight w:val="0"/>
          <w:marTop w:val="0"/>
          <w:marBottom w:val="0"/>
          <w:divBdr>
            <w:top w:val="none" w:sz="0" w:space="0" w:color="auto"/>
            <w:left w:val="none" w:sz="0" w:space="0" w:color="auto"/>
            <w:bottom w:val="none" w:sz="0" w:space="0" w:color="auto"/>
            <w:right w:val="none" w:sz="0" w:space="0" w:color="auto"/>
          </w:divBdr>
        </w:div>
        <w:div w:id="1399745069">
          <w:marLeft w:val="640"/>
          <w:marRight w:val="0"/>
          <w:marTop w:val="0"/>
          <w:marBottom w:val="0"/>
          <w:divBdr>
            <w:top w:val="none" w:sz="0" w:space="0" w:color="auto"/>
            <w:left w:val="none" w:sz="0" w:space="0" w:color="auto"/>
            <w:bottom w:val="none" w:sz="0" w:space="0" w:color="auto"/>
            <w:right w:val="none" w:sz="0" w:space="0" w:color="auto"/>
          </w:divBdr>
        </w:div>
        <w:div w:id="1404832322">
          <w:marLeft w:val="640"/>
          <w:marRight w:val="0"/>
          <w:marTop w:val="0"/>
          <w:marBottom w:val="0"/>
          <w:divBdr>
            <w:top w:val="none" w:sz="0" w:space="0" w:color="auto"/>
            <w:left w:val="none" w:sz="0" w:space="0" w:color="auto"/>
            <w:bottom w:val="none" w:sz="0" w:space="0" w:color="auto"/>
            <w:right w:val="none" w:sz="0" w:space="0" w:color="auto"/>
          </w:divBdr>
        </w:div>
        <w:div w:id="1406028418">
          <w:marLeft w:val="640"/>
          <w:marRight w:val="0"/>
          <w:marTop w:val="0"/>
          <w:marBottom w:val="0"/>
          <w:divBdr>
            <w:top w:val="none" w:sz="0" w:space="0" w:color="auto"/>
            <w:left w:val="none" w:sz="0" w:space="0" w:color="auto"/>
            <w:bottom w:val="none" w:sz="0" w:space="0" w:color="auto"/>
            <w:right w:val="none" w:sz="0" w:space="0" w:color="auto"/>
          </w:divBdr>
        </w:div>
        <w:div w:id="1422410339">
          <w:marLeft w:val="640"/>
          <w:marRight w:val="0"/>
          <w:marTop w:val="0"/>
          <w:marBottom w:val="0"/>
          <w:divBdr>
            <w:top w:val="none" w:sz="0" w:space="0" w:color="auto"/>
            <w:left w:val="none" w:sz="0" w:space="0" w:color="auto"/>
            <w:bottom w:val="none" w:sz="0" w:space="0" w:color="auto"/>
            <w:right w:val="none" w:sz="0" w:space="0" w:color="auto"/>
          </w:divBdr>
        </w:div>
        <w:div w:id="1433553899">
          <w:marLeft w:val="640"/>
          <w:marRight w:val="0"/>
          <w:marTop w:val="0"/>
          <w:marBottom w:val="0"/>
          <w:divBdr>
            <w:top w:val="none" w:sz="0" w:space="0" w:color="auto"/>
            <w:left w:val="none" w:sz="0" w:space="0" w:color="auto"/>
            <w:bottom w:val="none" w:sz="0" w:space="0" w:color="auto"/>
            <w:right w:val="none" w:sz="0" w:space="0" w:color="auto"/>
          </w:divBdr>
        </w:div>
        <w:div w:id="1480076435">
          <w:marLeft w:val="640"/>
          <w:marRight w:val="0"/>
          <w:marTop w:val="0"/>
          <w:marBottom w:val="0"/>
          <w:divBdr>
            <w:top w:val="none" w:sz="0" w:space="0" w:color="auto"/>
            <w:left w:val="none" w:sz="0" w:space="0" w:color="auto"/>
            <w:bottom w:val="none" w:sz="0" w:space="0" w:color="auto"/>
            <w:right w:val="none" w:sz="0" w:space="0" w:color="auto"/>
          </w:divBdr>
        </w:div>
        <w:div w:id="1492910251">
          <w:marLeft w:val="640"/>
          <w:marRight w:val="0"/>
          <w:marTop w:val="0"/>
          <w:marBottom w:val="0"/>
          <w:divBdr>
            <w:top w:val="none" w:sz="0" w:space="0" w:color="auto"/>
            <w:left w:val="none" w:sz="0" w:space="0" w:color="auto"/>
            <w:bottom w:val="none" w:sz="0" w:space="0" w:color="auto"/>
            <w:right w:val="none" w:sz="0" w:space="0" w:color="auto"/>
          </w:divBdr>
        </w:div>
        <w:div w:id="1498227665">
          <w:marLeft w:val="640"/>
          <w:marRight w:val="0"/>
          <w:marTop w:val="0"/>
          <w:marBottom w:val="0"/>
          <w:divBdr>
            <w:top w:val="none" w:sz="0" w:space="0" w:color="auto"/>
            <w:left w:val="none" w:sz="0" w:space="0" w:color="auto"/>
            <w:bottom w:val="none" w:sz="0" w:space="0" w:color="auto"/>
            <w:right w:val="none" w:sz="0" w:space="0" w:color="auto"/>
          </w:divBdr>
        </w:div>
        <w:div w:id="1562325131">
          <w:marLeft w:val="640"/>
          <w:marRight w:val="0"/>
          <w:marTop w:val="0"/>
          <w:marBottom w:val="0"/>
          <w:divBdr>
            <w:top w:val="none" w:sz="0" w:space="0" w:color="auto"/>
            <w:left w:val="none" w:sz="0" w:space="0" w:color="auto"/>
            <w:bottom w:val="none" w:sz="0" w:space="0" w:color="auto"/>
            <w:right w:val="none" w:sz="0" w:space="0" w:color="auto"/>
          </w:divBdr>
        </w:div>
        <w:div w:id="1591045825">
          <w:marLeft w:val="640"/>
          <w:marRight w:val="0"/>
          <w:marTop w:val="0"/>
          <w:marBottom w:val="0"/>
          <w:divBdr>
            <w:top w:val="none" w:sz="0" w:space="0" w:color="auto"/>
            <w:left w:val="none" w:sz="0" w:space="0" w:color="auto"/>
            <w:bottom w:val="none" w:sz="0" w:space="0" w:color="auto"/>
            <w:right w:val="none" w:sz="0" w:space="0" w:color="auto"/>
          </w:divBdr>
        </w:div>
        <w:div w:id="1690452369">
          <w:marLeft w:val="640"/>
          <w:marRight w:val="0"/>
          <w:marTop w:val="0"/>
          <w:marBottom w:val="0"/>
          <w:divBdr>
            <w:top w:val="none" w:sz="0" w:space="0" w:color="auto"/>
            <w:left w:val="none" w:sz="0" w:space="0" w:color="auto"/>
            <w:bottom w:val="none" w:sz="0" w:space="0" w:color="auto"/>
            <w:right w:val="none" w:sz="0" w:space="0" w:color="auto"/>
          </w:divBdr>
        </w:div>
        <w:div w:id="1696612955">
          <w:marLeft w:val="640"/>
          <w:marRight w:val="0"/>
          <w:marTop w:val="0"/>
          <w:marBottom w:val="0"/>
          <w:divBdr>
            <w:top w:val="none" w:sz="0" w:space="0" w:color="auto"/>
            <w:left w:val="none" w:sz="0" w:space="0" w:color="auto"/>
            <w:bottom w:val="none" w:sz="0" w:space="0" w:color="auto"/>
            <w:right w:val="none" w:sz="0" w:space="0" w:color="auto"/>
          </w:divBdr>
        </w:div>
        <w:div w:id="1718044885">
          <w:marLeft w:val="640"/>
          <w:marRight w:val="0"/>
          <w:marTop w:val="0"/>
          <w:marBottom w:val="0"/>
          <w:divBdr>
            <w:top w:val="none" w:sz="0" w:space="0" w:color="auto"/>
            <w:left w:val="none" w:sz="0" w:space="0" w:color="auto"/>
            <w:bottom w:val="none" w:sz="0" w:space="0" w:color="auto"/>
            <w:right w:val="none" w:sz="0" w:space="0" w:color="auto"/>
          </w:divBdr>
        </w:div>
        <w:div w:id="1767731844">
          <w:marLeft w:val="640"/>
          <w:marRight w:val="0"/>
          <w:marTop w:val="0"/>
          <w:marBottom w:val="0"/>
          <w:divBdr>
            <w:top w:val="none" w:sz="0" w:space="0" w:color="auto"/>
            <w:left w:val="none" w:sz="0" w:space="0" w:color="auto"/>
            <w:bottom w:val="none" w:sz="0" w:space="0" w:color="auto"/>
            <w:right w:val="none" w:sz="0" w:space="0" w:color="auto"/>
          </w:divBdr>
        </w:div>
        <w:div w:id="1780828466">
          <w:marLeft w:val="640"/>
          <w:marRight w:val="0"/>
          <w:marTop w:val="0"/>
          <w:marBottom w:val="0"/>
          <w:divBdr>
            <w:top w:val="none" w:sz="0" w:space="0" w:color="auto"/>
            <w:left w:val="none" w:sz="0" w:space="0" w:color="auto"/>
            <w:bottom w:val="none" w:sz="0" w:space="0" w:color="auto"/>
            <w:right w:val="none" w:sz="0" w:space="0" w:color="auto"/>
          </w:divBdr>
        </w:div>
        <w:div w:id="1796748900">
          <w:marLeft w:val="640"/>
          <w:marRight w:val="0"/>
          <w:marTop w:val="0"/>
          <w:marBottom w:val="0"/>
          <w:divBdr>
            <w:top w:val="none" w:sz="0" w:space="0" w:color="auto"/>
            <w:left w:val="none" w:sz="0" w:space="0" w:color="auto"/>
            <w:bottom w:val="none" w:sz="0" w:space="0" w:color="auto"/>
            <w:right w:val="none" w:sz="0" w:space="0" w:color="auto"/>
          </w:divBdr>
        </w:div>
        <w:div w:id="1807819867">
          <w:marLeft w:val="640"/>
          <w:marRight w:val="0"/>
          <w:marTop w:val="0"/>
          <w:marBottom w:val="0"/>
          <w:divBdr>
            <w:top w:val="none" w:sz="0" w:space="0" w:color="auto"/>
            <w:left w:val="none" w:sz="0" w:space="0" w:color="auto"/>
            <w:bottom w:val="none" w:sz="0" w:space="0" w:color="auto"/>
            <w:right w:val="none" w:sz="0" w:space="0" w:color="auto"/>
          </w:divBdr>
        </w:div>
        <w:div w:id="1838494845">
          <w:marLeft w:val="640"/>
          <w:marRight w:val="0"/>
          <w:marTop w:val="0"/>
          <w:marBottom w:val="0"/>
          <w:divBdr>
            <w:top w:val="none" w:sz="0" w:space="0" w:color="auto"/>
            <w:left w:val="none" w:sz="0" w:space="0" w:color="auto"/>
            <w:bottom w:val="none" w:sz="0" w:space="0" w:color="auto"/>
            <w:right w:val="none" w:sz="0" w:space="0" w:color="auto"/>
          </w:divBdr>
        </w:div>
        <w:div w:id="1857111654">
          <w:marLeft w:val="640"/>
          <w:marRight w:val="0"/>
          <w:marTop w:val="0"/>
          <w:marBottom w:val="0"/>
          <w:divBdr>
            <w:top w:val="none" w:sz="0" w:space="0" w:color="auto"/>
            <w:left w:val="none" w:sz="0" w:space="0" w:color="auto"/>
            <w:bottom w:val="none" w:sz="0" w:space="0" w:color="auto"/>
            <w:right w:val="none" w:sz="0" w:space="0" w:color="auto"/>
          </w:divBdr>
        </w:div>
        <w:div w:id="1924025695">
          <w:marLeft w:val="640"/>
          <w:marRight w:val="0"/>
          <w:marTop w:val="0"/>
          <w:marBottom w:val="0"/>
          <w:divBdr>
            <w:top w:val="none" w:sz="0" w:space="0" w:color="auto"/>
            <w:left w:val="none" w:sz="0" w:space="0" w:color="auto"/>
            <w:bottom w:val="none" w:sz="0" w:space="0" w:color="auto"/>
            <w:right w:val="none" w:sz="0" w:space="0" w:color="auto"/>
          </w:divBdr>
        </w:div>
        <w:div w:id="1955601500">
          <w:marLeft w:val="640"/>
          <w:marRight w:val="0"/>
          <w:marTop w:val="0"/>
          <w:marBottom w:val="0"/>
          <w:divBdr>
            <w:top w:val="none" w:sz="0" w:space="0" w:color="auto"/>
            <w:left w:val="none" w:sz="0" w:space="0" w:color="auto"/>
            <w:bottom w:val="none" w:sz="0" w:space="0" w:color="auto"/>
            <w:right w:val="none" w:sz="0" w:space="0" w:color="auto"/>
          </w:divBdr>
        </w:div>
        <w:div w:id="2007318751">
          <w:marLeft w:val="640"/>
          <w:marRight w:val="0"/>
          <w:marTop w:val="0"/>
          <w:marBottom w:val="0"/>
          <w:divBdr>
            <w:top w:val="none" w:sz="0" w:space="0" w:color="auto"/>
            <w:left w:val="none" w:sz="0" w:space="0" w:color="auto"/>
            <w:bottom w:val="none" w:sz="0" w:space="0" w:color="auto"/>
            <w:right w:val="none" w:sz="0" w:space="0" w:color="auto"/>
          </w:divBdr>
        </w:div>
        <w:div w:id="2141992891">
          <w:marLeft w:val="640"/>
          <w:marRight w:val="0"/>
          <w:marTop w:val="0"/>
          <w:marBottom w:val="0"/>
          <w:divBdr>
            <w:top w:val="none" w:sz="0" w:space="0" w:color="auto"/>
            <w:left w:val="none" w:sz="0" w:space="0" w:color="auto"/>
            <w:bottom w:val="none" w:sz="0" w:space="0" w:color="auto"/>
            <w:right w:val="none" w:sz="0" w:space="0" w:color="auto"/>
          </w:divBdr>
        </w:div>
      </w:divsChild>
    </w:div>
    <w:div w:id="1067609991">
      <w:bodyDiv w:val="1"/>
      <w:marLeft w:val="0"/>
      <w:marRight w:val="0"/>
      <w:marTop w:val="0"/>
      <w:marBottom w:val="0"/>
      <w:divBdr>
        <w:top w:val="none" w:sz="0" w:space="0" w:color="auto"/>
        <w:left w:val="none" w:sz="0" w:space="0" w:color="auto"/>
        <w:bottom w:val="none" w:sz="0" w:space="0" w:color="auto"/>
        <w:right w:val="none" w:sz="0" w:space="0" w:color="auto"/>
      </w:divBdr>
    </w:div>
    <w:div w:id="1072847096">
      <w:bodyDiv w:val="1"/>
      <w:marLeft w:val="0"/>
      <w:marRight w:val="0"/>
      <w:marTop w:val="0"/>
      <w:marBottom w:val="0"/>
      <w:divBdr>
        <w:top w:val="none" w:sz="0" w:space="0" w:color="auto"/>
        <w:left w:val="none" w:sz="0" w:space="0" w:color="auto"/>
        <w:bottom w:val="none" w:sz="0" w:space="0" w:color="auto"/>
        <w:right w:val="none" w:sz="0" w:space="0" w:color="auto"/>
      </w:divBdr>
      <w:divsChild>
        <w:div w:id="540943184">
          <w:marLeft w:val="480"/>
          <w:marRight w:val="0"/>
          <w:marTop w:val="0"/>
          <w:marBottom w:val="0"/>
          <w:divBdr>
            <w:top w:val="none" w:sz="0" w:space="0" w:color="auto"/>
            <w:left w:val="none" w:sz="0" w:space="0" w:color="auto"/>
            <w:bottom w:val="none" w:sz="0" w:space="0" w:color="auto"/>
            <w:right w:val="none" w:sz="0" w:space="0" w:color="auto"/>
          </w:divBdr>
        </w:div>
        <w:div w:id="1478567136">
          <w:marLeft w:val="480"/>
          <w:marRight w:val="0"/>
          <w:marTop w:val="0"/>
          <w:marBottom w:val="0"/>
          <w:divBdr>
            <w:top w:val="none" w:sz="0" w:space="0" w:color="auto"/>
            <w:left w:val="none" w:sz="0" w:space="0" w:color="auto"/>
            <w:bottom w:val="none" w:sz="0" w:space="0" w:color="auto"/>
            <w:right w:val="none" w:sz="0" w:space="0" w:color="auto"/>
          </w:divBdr>
        </w:div>
        <w:div w:id="651838775">
          <w:marLeft w:val="480"/>
          <w:marRight w:val="0"/>
          <w:marTop w:val="0"/>
          <w:marBottom w:val="0"/>
          <w:divBdr>
            <w:top w:val="none" w:sz="0" w:space="0" w:color="auto"/>
            <w:left w:val="none" w:sz="0" w:space="0" w:color="auto"/>
            <w:bottom w:val="none" w:sz="0" w:space="0" w:color="auto"/>
            <w:right w:val="none" w:sz="0" w:space="0" w:color="auto"/>
          </w:divBdr>
        </w:div>
        <w:div w:id="1779525852">
          <w:marLeft w:val="480"/>
          <w:marRight w:val="0"/>
          <w:marTop w:val="0"/>
          <w:marBottom w:val="0"/>
          <w:divBdr>
            <w:top w:val="none" w:sz="0" w:space="0" w:color="auto"/>
            <w:left w:val="none" w:sz="0" w:space="0" w:color="auto"/>
            <w:bottom w:val="none" w:sz="0" w:space="0" w:color="auto"/>
            <w:right w:val="none" w:sz="0" w:space="0" w:color="auto"/>
          </w:divBdr>
        </w:div>
        <w:div w:id="1826120786">
          <w:marLeft w:val="480"/>
          <w:marRight w:val="0"/>
          <w:marTop w:val="0"/>
          <w:marBottom w:val="0"/>
          <w:divBdr>
            <w:top w:val="none" w:sz="0" w:space="0" w:color="auto"/>
            <w:left w:val="none" w:sz="0" w:space="0" w:color="auto"/>
            <w:bottom w:val="none" w:sz="0" w:space="0" w:color="auto"/>
            <w:right w:val="none" w:sz="0" w:space="0" w:color="auto"/>
          </w:divBdr>
        </w:div>
        <w:div w:id="1004208169">
          <w:marLeft w:val="480"/>
          <w:marRight w:val="0"/>
          <w:marTop w:val="0"/>
          <w:marBottom w:val="0"/>
          <w:divBdr>
            <w:top w:val="none" w:sz="0" w:space="0" w:color="auto"/>
            <w:left w:val="none" w:sz="0" w:space="0" w:color="auto"/>
            <w:bottom w:val="none" w:sz="0" w:space="0" w:color="auto"/>
            <w:right w:val="none" w:sz="0" w:space="0" w:color="auto"/>
          </w:divBdr>
        </w:div>
      </w:divsChild>
    </w:div>
    <w:div w:id="1075785082">
      <w:bodyDiv w:val="1"/>
      <w:marLeft w:val="0"/>
      <w:marRight w:val="0"/>
      <w:marTop w:val="0"/>
      <w:marBottom w:val="0"/>
      <w:divBdr>
        <w:top w:val="none" w:sz="0" w:space="0" w:color="auto"/>
        <w:left w:val="none" w:sz="0" w:space="0" w:color="auto"/>
        <w:bottom w:val="none" w:sz="0" w:space="0" w:color="auto"/>
        <w:right w:val="none" w:sz="0" w:space="0" w:color="auto"/>
      </w:divBdr>
      <w:divsChild>
        <w:div w:id="364645262">
          <w:marLeft w:val="480"/>
          <w:marRight w:val="0"/>
          <w:marTop w:val="0"/>
          <w:marBottom w:val="0"/>
          <w:divBdr>
            <w:top w:val="none" w:sz="0" w:space="0" w:color="auto"/>
            <w:left w:val="none" w:sz="0" w:space="0" w:color="auto"/>
            <w:bottom w:val="none" w:sz="0" w:space="0" w:color="auto"/>
            <w:right w:val="none" w:sz="0" w:space="0" w:color="auto"/>
          </w:divBdr>
        </w:div>
        <w:div w:id="1340279975">
          <w:marLeft w:val="480"/>
          <w:marRight w:val="0"/>
          <w:marTop w:val="0"/>
          <w:marBottom w:val="0"/>
          <w:divBdr>
            <w:top w:val="none" w:sz="0" w:space="0" w:color="auto"/>
            <w:left w:val="none" w:sz="0" w:space="0" w:color="auto"/>
            <w:bottom w:val="none" w:sz="0" w:space="0" w:color="auto"/>
            <w:right w:val="none" w:sz="0" w:space="0" w:color="auto"/>
          </w:divBdr>
        </w:div>
        <w:div w:id="2138065837">
          <w:marLeft w:val="480"/>
          <w:marRight w:val="0"/>
          <w:marTop w:val="0"/>
          <w:marBottom w:val="0"/>
          <w:divBdr>
            <w:top w:val="none" w:sz="0" w:space="0" w:color="auto"/>
            <w:left w:val="none" w:sz="0" w:space="0" w:color="auto"/>
            <w:bottom w:val="none" w:sz="0" w:space="0" w:color="auto"/>
            <w:right w:val="none" w:sz="0" w:space="0" w:color="auto"/>
          </w:divBdr>
        </w:div>
        <w:div w:id="1156191065">
          <w:marLeft w:val="480"/>
          <w:marRight w:val="0"/>
          <w:marTop w:val="0"/>
          <w:marBottom w:val="0"/>
          <w:divBdr>
            <w:top w:val="none" w:sz="0" w:space="0" w:color="auto"/>
            <w:left w:val="none" w:sz="0" w:space="0" w:color="auto"/>
            <w:bottom w:val="none" w:sz="0" w:space="0" w:color="auto"/>
            <w:right w:val="none" w:sz="0" w:space="0" w:color="auto"/>
          </w:divBdr>
        </w:div>
        <w:div w:id="1232425574">
          <w:marLeft w:val="480"/>
          <w:marRight w:val="0"/>
          <w:marTop w:val="0"/>
          <w:marBottom w:val="0"/>
          <w:divBdr>
            <w:top w:val="none" w:sz="0" w:space="0" w:color="auto"/>
            <w:left w:val="none" w:sz="0" w:space="0" w:color="auto"/>
            <w:bottom w:val="none" w:sz="0" w:space="0" w:color="auto"/>
            <w:right w:val="none" w:sz="0" w:space="0" w:color="auto"/>
          </w:divBdr>
        </w:div>
        <w:div w:id="778911260">
          <w:marLeft w:val="480"/>
          <w:marRight w:val="0"/>
          <w:marTop w:val="0"/>
          <w:marBottom w:val="0"/>
          <w:divBdr>
            <w:top w:val="none" w:sz="0" w:space="0" w:color="auto"/>
            <w:left w:val="none" w:sz="0" w:space="0" w:color="auto"/>
            <w:bottom w:val="none" w:sz="0" w:space="0" w:color="auto"/>
            <w:right w:val="none" w:sz="0" w:space="0" w:color="auto"/>
          </w:divBdr>
        </w:div>
        <w:div w:id="1412772227">
          <w:marLeft w:val="480"/>
          <w:marRight w:val="0"/>
          <w:marTop w:val="0"/>
          <w:marBottom w:val="0"/>
          <w:divBdr>
            <w:top w:val="none" w:sz="0" w:space="0" w:color="auto"/>
            <w:left w:val="none" w:sz="0" w:space="0" w:color="auto"/>
            <w:bottom w:val="none" w:sz="0" w:space="0" w:color="auto"/>
            <w:right w:val="none" w:sz="0" w:space="0" w:color="auto"/>
          </w:divBdr>
        </w:div>
        <w:div w:id="109011504">
          <w:marLeft w:val="480"/>
          <w:marRight w:val="0"/>
          <w:marTop w:val="0"/>
          <w:marBottom w:val="0"/>
          <w:divBdr>
            <w:top w:val="none" w:sz="0" w:space="0" w:color="auto"/>
            <w:left w:val="none" w:sz="0" w:space="0" w:color="auto"/>
            <w:bottom w:val="none" w:sz="0" w:space="0" w:color="auto"/>
            <w:right w:val="none" w:sz="0" w:space="0" w:color="auto"/>
          </w:divBdr>
        </w:div>
        <w:div w:id="1574125548">
          <w:marLeft w:val="480"/>
          <w:marRight w:val="0"/>
          <w:marTop w:val="0"/>
          <w:marBottom w:val="0"/>
          <w:divBdr>
            <w:top w:val="none" w:sz="0" w:space="0" w:color="auto"/>
            <w:left w:val="none" w:sz="0" w:space="0" w:color="auto"/>
            <w:bottom w:val="none" w:sz="0" w:space="0" w:color="auto"/>
            <w:right w:val="none" w:sz="0" w:space="0" w:color="auto"/>
          </w:divBdr>
        </w:div>
        <w:div w:id="1775512993">
          <w:marLeft w:val="480"/>
          <w:marRight w:val="0"/>
          <w:marTop w:val="0"/>
          <w:marBottom w:val="0"/>
          <w:divBdr>
            <w:top w:val="none" w:sz="0" w:space="0" w:color="auto"/>
            <w:left w:val="none" w:sz="0" w:space="0" w:color="auto"/>
            <w:bottom w:val="none" w:sz="0" w:space="0" w:color="auto"/>
            <w:right w:val="none" w:sz="0" w:space="0" w:color="auto"/>
          </w:divBdr>
        </w:div>
        <w:div w:id="238253003">
          <w:marLeft w:val="480"/>
          <w:marRight w:val="0"/>
          <w:marTop w:val="0"/>
          <w:marBottom w:val="0"/>
          <w:divBdr>
            <w:top w:val="none" w:sz="0" w:space="0" w:color="auto"/>
            <w:left w:val="none" w:sz="0" w:space="0" w:color="auto"/>
            <w:bottom w:val="none" w:sz="0" w:space="0" w:color="auto"/>
            <w:right w:val="none" w:sz="0" w:space="0" w:color="auto"/>
          </w:divBdr>
        </w:div>
        <w:div w:id="1494294277">
          <w:marLeft w:val="480"/>
          <w:marRight w:val="0"/>
          <w:marTop w:val="0"/>
          <w:marBottom w:val="0"/>
          <w:divBdr>
            <w:top w:val="none" w:sz="0" w:space="0" w:color="auto"/>
            <w:left w:val="none" w:sz="0" w:space="0" w:color="auto"/>
            <w:bottom w:val="none" w:sz="0" w:space="0" w:color="auto"/>
            <w:right w:val="none" w:sz="0" w:space="0" w:color="auto"/>
          </w:divBdr>
        </w:div>
        <w:div w:id="534082308">
          <w:marLeft w:val="480"/>
          <w:marRight w:val="0"/>
          <w:marTop w:val="0"/>
          <w:marBottom w:val="0"/>
          <w:divBdr>
            <w:top w:val="none" w:sz="0" w:space="0" w:color="auto"/>
            <w:left w:val="none" w:sz="0" w:space="0" w:color="auto"/>
            <w:bottom w:val="none" w:sz="0" w:space="0" w:color="auto"/>
            <w:right w:val="none" w:sz="0" w:space="0" w:color="auto"/>
          </w:divBdr>
        </w:div>
        <w:div w:id="47648892">
          <w:marLeft w:val="480"/>
          <w:marRight w:val="0"/>
          <w:marTop w:val="0"/>
          <w:marBottom w:val="0"/>
          <w:divBdr>
            <w:top w:val="none" w:sz="0" w:space="0" w:color="auto"/>
            <w:left w:val="none" w:sz="0" w:space="0" w:color="auto"/>
            <w:bottom w:val="none" w:sz="0" w:space="0" w:color="auto"/>
            <w:right w:val="none" w:sz="0" w:space="0" w:color="auto"/>
          </w:divBdr>
        </w:div>
        <w:div w:id="1775131398">
          <w:marLeft w:val="480"/>
          <w:marRight w:val="0"/>
          <w:marTop w:val="0"/>
          <w:marBottom w:val="0"/>
          <w:divBdr>
            <w:top w:val="none" w:sz="0" w:space="0" w:color="auto"/>
            <w:left w:val="none" w:sz="0" w:space="0" w:color="auto"/>
            <w:bottom w:val="none" w:sz="0" w:space="0" w:color="auto"/>
            <w:right w:val="none" w:sz="0" w:space="0" w:color="auto"/>
          </w:divBdr>
        </w:div>
        <w:div w:id="515122720">
          <w:marLeft w:val="480"/>
          <w:marRight w:val="0"/>
          <w:marTop w:val="0"/>
          <w:marBottom w:val="0"/>
          <w:divBdr>
            <w:top w:val="none" w:sz="0" w:space="0" w:color="auto"/>
            <w:left w:val="none" w:sz="0" w:space="0" w:color="auto"/>
            <w:bottom w:val="none" w:sz="0" w:space="0" w:color="auto"/>
            <w:right w:val="none" w:sz="0" w:space="0" w:color="auto"/>
          </w:divBdr>
        </w:div>
        <w:div w:id="777483819">
          <w:marLeft w:val="480"/>
          <w:marRight w:val="0"/>
          <w:marTop w:val="0"/>
          <w:marBottom w:val="0"/>
          <w:divBdr>
            <w:top w:val="none" w:sz="0" w:space="0" w:color="auto"/>
            <w:left w:val="none" w:sz="0" w:space="0" w:color="auto"/>
            <w:bottom w:val="none" w:sz="0" w:space="0" w:color="auto"/>
            <w:right w:val="none" w:sz="0" w:space="0" w:color="auto"/>
          </w:divBdr>
        </w:div>
        <w:div w:id="85852792">
          <w:marLeft w:val="480"/>
          <w:marRight w:val="0"/>
          <w:marTop w:val="0"/>
          <w:marBottom w:val="0"/>
          <w:divBdr>
            <w:top w:val="none" w:sz="0" w:space="0" w:color="auto"/>
            <w:left w:val="none" w:sz="0" w:space="0" w:color="auto"/>
            <w:bottom w:val="none" w:sz="0" w:space="0" w:color="auto"/>
            <w:right w:val="none" w:sz="0" w:space="0" w:color="auto"/>
          </w:divBdr>
        </w:div>
        <w:div w:id="752360474">
          <w:marLeft w:val="480"/>
          <w:marRight w:val="0"/>
          <w:marTop w:val="0"/>
          <w:marBottom w:val="0"/>
          <w:divBdr>
            <w:top w:val="none" w:sz="0" w:space="0" w:color="auto"/>
            <w:left w:val="none" w:sz="0" w:space="0" w:color="auto"/>
            <w:bottom w:val="none" w:sz="0" w:space="0" w:color="auto"/>
            <w:right w:val="none" w:sz="0" w:space="0" w:color="auto"/>
          </w:divBdr>
        </w:div>
        <w:div w:id="263274054">
          <w:marLeft w:val="480"/>
          <w:marRight w:val="0"/>
          <w:marTop w:val="0"/>
          <w:marBottom w:val="0"/>
          <w:divBdr>
            <w:top w:val="none" w:sz="0" w:space="0" w:color="auto"/>
            <w:left w:val="none" w:sz="0" w:space="0" w:color="auto"/>
            <w:bottom w:val="none" w:sz="0" w:space="0" w:color="auto"/>
            <w:right w:val="none" w:sz="0" w:space="0" w:color="auto"/>
          </w:divBdr>
        </w:div>
        <w:div w:id="650520450">
          <w:marLeft w:val="480"/>
          <w:marRight w:val="0"/>
          <w:marTop w:val="0"/>
          <w:marBottom w:val="0"/>
          <w:divBdr>
            <w:top w:val="none" w:sz="0" w:space="0" w:color="auto"/>
            <w:left w:val="none" w:sz="0" w:space="0" w:color="auto"/>
            <w:bottom w:val="none" w:sz="0" w:space="0" w:color="auto"/>
            <w:right w:val="none" w:sz="0" w:space="0" w:color="auto"/>
          </w:divBdr>
        </w:div>
        <w:div w:id="1250387251">
          <w:marLeft w:val="480"/>
          <w:marRight w:val="0"/>
          <w:marTop w:val="0"/>
          <w:marBottom w:val="0"/>
          <w:divBdr>
            <w:top w:val="none" w:sz="0" w:space="0" w:color="auto"/>
            <w:left w:val="none" w:sz="0" w:space="0" w:color="auto"/>
            <w:bottom w:val="none" w:sz="0" w:space="0" w:color="auto"/>
            <w:right w:val="none" w:sz="0" w:space="0" w:color="auto"/>
          </w:divBdr>
        </w:div>
        <w:div w:id="1841433459">
          <w:marLeft w:val="480"/>
          <w:marRight w:val="0"/>
          <w:marTop w:val="0"/>
          <w:marBottom w:val="0"/>
          <w:divBdr>
            <w:top w:val="none" w:sz="0" w:space="0" w:color="auto"/>
            <w:left w:val="none" w:sz="0" w:space="0" w:color="auto"/>
            <w:bottom w:val="none" w:sz="0" w:space="0" w:color="auto"/>
            <w:right w:val="none" w:sz="0" w:space="0" w:color="auto"/>
          </w:divBdr>
        </w:div>
        <w:div w:id="1395276104">
          <w:marLeft w:val="480"/>
          <w:marRight w:val="0"/>
          <w:marTop w:val="0"/>
          <w:marBottom w:val="0"/>
          <w:divBdr>
            <w:top w:val="none" w:sz="0" w:space="0" w:color="auto"/>
            <w:left w:val="none" w:sz="0" w:space="0" w:color="auto"/>
            <w:bottom w:val="none" w:sz="0" w:space="0" w:color="auto"/>
            <w:right w:val="none" w:sz="0" w:space="0" w:color="auto"/>
          </w:divBdr>
        </w:div>
        <w:div w:id="287325831">
          <w:marLeft w:val="480"/>
          <w:marRight w:val="0"/>
          <w:marTop w:val="0"/>
          <w:marBottom w:val="0"/>
          <w:divBdr>
            <w:top w:val="none" w:sz="0" w:space="0" w:color="auto"/>
            <w:left w:val="none" w:sz="0" w:space="0" w:color="auto"/>
            <w:bottom w:val="none" w:sz="0" w:space="0" w:color="auto"/>
            <w:right w:val="none" w:sz="0" w:space="0" w:color="auto"/>
          </w:divBdr>
        </w:div>
        <w:div w:id="1785729733">
          <w:marLeft w:val="480"/>
          <w:marRight w:val="0"/>
          <w:marTop w:val="0"/>
          <w:marBottom w:val="0"/>
          <w:divBdr>
            <w:top w:val="none" w:sz="0" w:space="0" w:color="auto"/>
            <w:left w:val="none" w:sz="0" w:space="0" w:color="auto"/>
            <w:bottom w:val="none" w:sz="0" w:space="0" w:color="auto"/>
            <w:right w:val="none" w:sz="0" w:space="0" w:color="auto"/>
          </w:divBdr>
        </w:div>
        <w:div w:id="220796728">
          <w:marLeft w:val="480"/>
          <w:marRight w:val="0"/>
          <w:marTop w:val="0"/>
          <w:marBottom w:val="0"/>
          <w:divBdr>
            <w:top w:val="none" w:sz="0" w:space="0" w:color="auto"/>
            <w:left w:val="none" w:sz="0" w:space="0" w:color="auto"/>
            <w:bottom w:val="none" w:sz="0" w:space="0" w:color="auto"/>
            <w:right w:val="none" w:sz="0" w:space="0" w:color="auto"/>
          </w:divBdr>
        </w:div>
        <w:div w:id="1021979613">
          <w:marLeft w:val="480"/>
          <w:marRight w:val="0"/>
          <w:marTop w:val="0"/>
          <w:marBottom w:val="0"/>
          <w:divBdr>
            <w:top w:val="none" w:sz="0" w:space="0" w:color="auto"/>
            <w:left w:val="none" w:sz="0" w:space="0" w:color="auto"/>
            <w:bottom w:val="none" w:sz="0" w:space="0" w:color="auto"/>
            <w:right w:val="none" w:sz="0" w:space="0" w:color="auto"/>
          </w:divBdr>
        </w:div>
      </w:divsChild>
    </w:div>
    <w:div w:id="1078403712">
      <w:bodyDiv w:val="1"/>
      <w:marLeft w:val="0"/>
      <w:marRight w:val="0"/>
      <w:marTop w:val="0"/>
      <w:marBottom w:val="0"/>
      <w:divBdr>
        <w:top w:val="none" w:sz="0" w:space="0" w:color="auto"/>
        <w:left w:val="none" w:sz="0" w:space="0" w:color="auto"/>
        <w:bottom w:val="none" w:sz="0" w:space="0" w:color="auto"/>
        <w:right w:val="none" w:sz="0" w:space="0" w:color="auto"/>
      </w:divBdr>
    </w:div>
    <w:div w:id="1082872683">
      <w:bodyDiv w:val="1"/>
      <w:marLeft w:val="0"/>
      <w:marRight w:val="0"/>
      <w:marTop w:val="0"/>
      <w:marBottom w:val="0"/>
      <w:divBdr>
        <w:top w:val="none" w:sz="0" w:space="0" w:color="auto"/>
        <w:left w:val="none" w:sz="0" w:space="0" w:color="auto"/>
        <w:bottom w:val="none" w:sz="0" w:space="0" w:color="auto"/>
        <w:right w:val="none" w:sz="0" w:space="0" w:color="auto"/>
      </w:divBdr>
    </w:div>
    <w:div w:id="1085690416">
      <w:bodyDiv w:val="1"/>
      <w:marLeft w:val="0"/>
      <w:marRight w:val="0"/>
      <w:marTop w:val="0"/>
      <w:marBottom w:val="0"/>
      <w:divBdr>
        <w:top w:val="none" w:sz="0" w:space="0" w:color="auto"/>
        <w:left w:val="none" w:sz="0" w:space="0" w:color="auto"/>
        <w:bottom w:val="none" w:sz="0" w:space="0" w:color="auto"/>
        <w:right w:val="none" w:sz="0" w:space="0" w:color="auto"/>
      </w:divBdr>
      <w:divsChild>
        <w:div w:id="415634690">
          <w:marLeft w:val="0"/>
          <w:marRight w:val="0"/>
          <w:marTop w:val="240"/>
          <w:marBottom w:val="240"/>
          <w:divBdr>
            <w:top w:val="none" w:sz="0" w:space="0" w:color="auto"/>
            <w:left w:val="none" w:sz="0" w:space="0" w:color="auto"/>
            <w:bottom w:val="none" w:sz="0" w:space="0" w:color="auto"/>
            <w:right w:val="none" w:sz="0" w:space="0" w:color="auto"/>
          </w:divBdr>
        </w:div>
        <w:div w:id="661280038">
          <w:marLeft w:val="0"/>
          <w:marRight w:val="0"/>
          <w:marTop w:val="240"/>
          <w:marBottom w:val="240"/>
          <w:divBdr>
            <w:top w:val="none" w:sz="0" w:space="0" w:color="auto"/>
            <w:left w:val="none" w:sz="0" w:space="0" w:color="auto"/>
            <w:bottom w:val="none" w:sz="0" w:space="0" w:color="auto"/>
            <w:right w:val="none" w:sz="0" w:space="0" w:color="auto"/>
          </w:divBdr>
        </w:div>
        <w:div w:id="2028170946">
          <w:marLeft w:val="0"/>
          <w:marRight w:val="0"/>
          <w:marTop w:val="240"/>
          <w:marBottom w:val="240"/>
          <w:divBdr>
            <w:top w:val="none" w:sz="0" w:space="0" w:color="auto"/>
            <w:left w:val="none" w:sz="0" w:space="0" w:color="auto"/>
            <w:bottom w:val="none" w:sz="0" w:space="0" w:color="auto"/>
            <w:right w:val="none" w:sz="0" w:space="0" w:color="auto"/>
          </w:divBdr>
        </w:div>
      </w:divsChild>
    </w:div>
    <w:div w:id="1090388681">
      <w:bodyDiv w:val="1"/>
      <w:marLeft w:val="0"/>
      <w:marRight w:val="0"/>
      <w:marTop w:val="0"/>
      <w:marBottom w:val="0"/>
      <w:divBdr>
        <w:top w:val="none" w:sz="0" w:space="0" w:color="auto"/>
        <w:left w:val="none" w:sz="0" w:space="0" w:color="auto"/>
        <w:bottom w:val="none" w:sz="0" w:space="0" w:color="auto"/>
        <w:right w:val="none" w:sz="0" w:space="0" w:color="auto"/>
      </w:divBdr>
    </w:div>
    <w:div w:id="1094861226">
      <w:bodyDiv w:val="1"/>
      <w:marLeft w:val="0"/>
      <w:marRight w:val="0"/>
      <w:marTop w:val="0"/>
      <w:marBottom w:val="0"/>
      <w:divBdr>
        <w:top w:val="none" w:sz="0" w:space="0" w:color="auto"/>
        <w:left w:val="none" w:sz="0" w:space="0" w:color="auto"/>
        <w:bottom w:val="none" w:sz="0" w:space="0" w:color="auto"/>
        <w:right w:val="none" w:sz="0" w:space="0" w:color="auto"/>
      </w:divBdr>
    </w:div>
    <w:div w:id="1103960394">
      <w:bodyDiv w:val="1"/>
      <w:marLeft w:val="0"/>
      <w:marRight w:val="0"/>
      <w:marTop w:val="0"/>
      <w:marBottom w:val="0"/>
      <w:divBdr>
        <w:top w:val="none" w:sz="0" w:space="0" w:color="auto"/>
        <w:left w:val="none" w:sz="0" w:space="0" w:color="auto"/>
        <w:bottom w:val="none" w:sz="0" w:space="0" w:color="auto"/>
        <w:right w:val="none" w:sz="0" w:space="0" w:color="auto"/>
      </w:divBdr>
      <w:divsChild>
        <w:div w:id="1577979933">
          <w:marLeft w:val="480"/>
          <w:marRight w:val="0"/>
          <w:marTop w:val="0"/>
          <w:marBottom w:val="0"/>
          <w:divBdr>
            <w:top w:val="none" w:sz="0" w:space="0" w:color="auto"/>
            <w:left w:val="none" w:sz="0" w:space="0" w:color="auto"/>
            <w:bottom w:val="none" w:sz="0" w:space="0" w:color="auto"/>
            <w:right w:val="none" w:sz="0" w:space="0" w:color="auto"/>
          </w:divBdr>
        </w:div>
        <w:div w:id="604921670">
          <w:marLeft w:val="480"/>
          <w:marRight w:val="0"/>
          <w:marTop w:val="0"/>
          <w:marBottom w:val="0"/>
          <w:divBdr>
            <w:top w:val="none" w:sz="0" w:space="0" w:color="auto"/>
            <w:left w:val="none" w:sz="0" w:space="0" w:color="auto"/>
            <w:bottom w:val="none" w:sz="0" w:space="0" w:color="auto"/>
            <w:right w:val="none" w:sz="0" w:space="0" w:color="auto"/>
          </w:divBdr>
        </w:div>
        <w:div w:id="658003482">
          <w:marLeft w:val="480"/>
          <w:marRight w:val="0"/>
          <w:marTop w:val="0"/>
          <w:marBottom w:val="0"/>
          <w:divBdr>
            <w:top w:val="none" w:sz="0" w:space="0" w:color="auto"/>
            <w:left w:val="none" w:sz="0" w:space="0" w:color="auto"/>
            <w:bottom w:val="none" w:sz="0" w:space="0" w:color="auto"/>
            <w:right w:val="none" w:sz="0" w:space="0" w:color="auto"/>
          </w:divBdr>
        </w:div>
        <w:div w:id="1229028856">
          <w:marLeft w:val="480"/>
          <w:marRight w:val="0"/>
          <w:marTop w:val="0"/>
          <w:marBottom w:val="0"/>
          <w:divBdr>
            <w:top w:val="none" w:sz="0" w:space="0" w:color="auto"/>
            <w:left w:val="none" w:sz="0" w:space="0" w:color="auto"/>
            <w:bottom w:val="none" w:sz="0" w:space="0" w:color="auto"/>
            <w:right w:val="none" w:sz="0" w:space="0" w:color="auto"/>
          </w:divBdr>
        </w:div>
        <w:div w:id="1268581578">
          <w:marLeft w:val="480"/>
          <w:marRight w:val="0"/>
          <w:marTop w:val="0"/>
          <w:marBottom w:val="0"/>
          <w:divBdr>
            <w:top w:val="none" w:sz="0" w:space="0" w:color="auto"/>
            <w:left w:val="none" w:sz="0" w:space="0" w:color="auto"/>
            <w:bottom w:val="none" w:sz="0" w:space="0" w:color="auto"/>
            <w:right w:val="none" w:sz="0" w:space="0" w:color="auto"/>
          </w:divBdr>
        </w:div>
        <w:div w:id="1318807031">
          <w:marLeft w:val="480"/>
          <w:marRight w:val="0"/>
          <w:marTop w:val="0"/>
          <w:marBottom w:val="0"/>
          <w:divBdr>
            <w:top w:val="none" w:sz="0" w:space="0" w:color="auto"/>
            <w:left w:val="none" w:sz="0" w:space="0" w:color="auto"/>
            <w:bottom w:val="none" w:sz="0" w:space="0" w:color="auto"/>
            <w:right w:val="none" w:sz="0" w:space="0" w:color="auto"/>
          </w:divBdr>
        </w:div>
        <w:div w:id="1361709736">
          <w:marLeft w:val="480"/>
          <w:marRight w:val="0"/>
          <w:marTop w:val="0"/>
          <w:marBottom w:val="0"/>
          <w:divBdr>
            <w:top w:val="none" w:sz="0" w:space="0" w:color="auto"/>
            <w:left w:val="none" w:sz="0" w:space="0" w:color="auto"/>
            <w:bottom w:val="none" w:sz="0" w:space="0" w:color="auto"/>
            <w:right w:val="none" w:sz="0" w:space="0" w:color="auto"/>
          </w:divBdr>
        </w:div>
        <w:div w:id="1615865133">
          <w:marLeft w:val="480"/>
          <w:marRight w:val="0"/>
          <w:marTop w:val="0"/>
          <w:marBottom w:val="0"/>
          <w:divBdr>
            <w:top w:val="none" w:sz="0" w:space="0" w:color="auto"/>
            <w:left w:val="none" w:sz="0" w:space="0" w:color="auto"/>
            <w:bottom w:val="none" w:sz="0" w:space="0" w:color="auto"/>
            <w:right w:val="none" w:sz="0" w:space="0" w:color="auto"/>
          </w:divBdr>
        </w:div>
        <w:div w:id="1038891137">
          <w:marLeft w:val="480"/>
          <w:marRight w:val="0"/>
          <w:marTop w:val="0"/>
          <w:marBottom w:val="0"/>
          <w:divBdr>
            <w:top w:val="none" w:sz="0" w:space="0" w:color="auto"/>
            <w:left w:val="none" w:sz="0" w:space="0" w:color="auto"/>
            <w:bottom w:val="none" w:sz="0" w:space="0" w:color="auto"/>
            <w:right w:val="none" w:sz="0" w:space="0" w:color="auto"/>
          </w:divBdr>
        </w:div>
        <w:div w:id="913515815">
          <w:marLeft w:val="480"/>
          <w:marRight w:val="0"/>
          <w:marTop w:val="0"/>
          <w:marBottom w:val="0"/>
          <w:divBdr>
            <w:top w:val="none" w:sz="0" w:space="0" w:color="auto"/>
            <w:left w:val="none" w:sz="0" w:space="0" w:color="auto"/>
            <w:bottom w:val="none" w:sz="0" w:space="0" w:color="auto"/>
            <w:right w:val="none" w:sz="0" w:space="0" w:color="auto"/>
          </w:divBdr>
        </w:div>
        <w:div w:id="1835022833">
          <w:marLeft w:val="480"/>
          <w:marRight w:val="0"/>
          <w:marTop w:val="0"/>
          <w:marBottom w:val="0"/>
          <w:divBdr>
            <w:top w:val="none" w:sz="0" w:space="0" w:color="auto"/>
            <w:left w:val="none" w:sz="0" w:space="0" w:color="auto"/>
            <w:bottom w:val="none" w:sz="0" w:space="0" w:color="auto"/>
            <w:right w:val="none" w:sz="0" w:space="0" w:color="auto"/>
          </w:divBdr>
        </w:div>
        <w:div w:id="1793329068">
          <w:marLeft w:val="480"/>
          <w:marRight w:val="0"/>
          <w:marTop w:val="0"/>
          <w:marBottom w:val="0"/>
          <w:divBdr>
            <w:top w:val="none" w:sz="0" w:space="0" w:color="auto"/>
            <w:left w:val="none" w:sz="0" w:space="0" w:color="auto"/>
            <w:bottom w:val="none" w:sz="0" w:space="0" w:color="auto"/>
            <w:right w:val="none" w:sz="0" w:space="0" w:color="auto"/>
          </w:divBdr>
        </w:div>
        <w:div w:id="1713729481">
          <w:marLeft w:val="480"/>
          <w:marRight w:val="0"/>
          <w:marTop w:val="0"/>
          <w:marBottom w:val="0"/>
          <w:divBdr>
            <w:top w:val="none" w:sz="0" w:space="0" w:color="auto"/>
            <w:left w:val="none" w:sz="0" w:space="0" w:color="auto"/>
            <w:bottom w:val="none" w:sz="0" w:space="0" w:color="auto"/>
            <w:right w:val="none" w:sz="0" w:space="0" w:color="auto"/>
          </w:divBdr>
        </w:div>
        <w:div w:id="652686520">
          <w:marLeft w:val="480"/>
          <w:marRight w:val="0"/>
          <w:marTop w:val="0"/>
          <w:marBottom w:val="0"/>
          <w:divBdr>
            <w:top w:val="none" w:sz="0" w:space="0" w:color="auto"/>
            <w:left w:val="none" w:sz="0" w:space="0" w:color="auto"/>
            <w:bottom w:val="none" w:sz="0" w:space="0" w:color="auto"/>
            <w:right w:val="none" w:sz="0" w:space="0" w:color="auto"/>
          </w:divBdr>
        </w:div>
        <w:div w:id="491870808">
          <w:marLeft w:val="480"/>
          <w:marRight w:val="0"/>
          <w:marTop w:val="0"/>
          <w:marBottom w:val="0"/>
          <w:divBdr>
            <w:top w:val="none" w:sz="0" w:space="0" w:color="auto"/>
            <w:left w:val="none" w:sz="0" w:space="0" w:color="auto"/>
            <w:bottom w:val="none" w:sz="0" w:space="0" w:color="auto"/>
            <w:right w:val="none" w:sz="0" w:space="0" w:color="auto"/>
          </w:divBdr>
        </w:div>
        <w:div w:id="1987199564">
          <w:marLeft w:val="480"/>
          <w:marRight w:val="0"/>
          <w:marTop w:val="0"/>
          <w:marBottom w:val="0"/>
          <w:divBdr>
            <w:top w:val="none" w:sz="0" w:space="0" w:color="auto"/>
            <w:left w:val="none" w:sz="0" w:space="0" w:color="auto"/>
            <w:bottom w:val="none" w:sz="0" w:space="0" w:color="auto"/>
            <w:right w:val="none" w:sz="0" w:space="0" w:color="auto"/>
          </w:divBdr>
        </w:div>
        <w:div w:id="1867255095">
          <w:marLeft w:val="480"/>
          <w:marRight w:val="0"/>
          <w:marTop w:val="0"/>
          <w:marBottom w:val="0"/>
          <w:divBdr>
            <w:top w:val="none" w:sz="0" w:space="0" w:color="auto"/>
            <w:left w:val="none" w:sz="0" w:space="0" w:color="auto"/>
            <w:bottom w:val="none" w:sz="0" w:space="0" w:color="auto"/>
            <w:right w:val="none" w:sz="0" w:space="0" w:color="auto"/>
          </w:divBdr>
        </w:div>
        <w:div w:id="2060156797">
          <w:marLeft w:val="480"/>
          <w:marRight w:val="0"/>
          <w:marTop w:val="0"/>
          <w:marBottom w:val="0"/>
          <w:divBdr>
            <w:top w:val="none" w:sz="0" w:space="0" w:color="auto"/>
            <w:left w:val="none" w:sz="0" w:space="0" w:color="auto"/>
            <w:bottom w:val="none" w:sz="0" w:space="0" w:color="auto"/>
            <w:right w:val="none" w:sz="0" w:space="0" w:color="auto"/>
          </w:divBdr>
        </w:div>
        <w:div w:id="416829914">
          <w:marLeft w:val="480"/>
          <w:marRight w:val="0"/>
          <w:marTop w:val="0"/>
          <w:marBottom w:val="0"/>
          <w:divBdr>
            <w:top w:val="none" w:sz="0" w:space="0" w:color="auto"/>
            <w:left w:val="none" w:sz="0" w:space="0" w:color="auto"/>
            <w:bottom w:val="none" w:sz="0" w:space="0" w:color="auto"/>
            <w:right w:val="none" w:sz="0" w:space="0" w:color="auto"/>
          </w:divBdr>
        </w:div>
        <w:div w:id="867597426">
          <w:marLeft w:val="480"/>
          <w:marRight w:val="0"/>
          <w:marTop w:val="0"/>
          <w:marBottom w:val="0"/>
          <w:divBdr>
            <w:top w:val="none" w:sz="0" w:space="0" w:color="auto"/>
            <w:left w:val="none" w:sz="0" w:space="0" w:color="auto"/>
            <w:bottom w:val="none" w:sz="0" w:space="0" w:color="auto"/>
            <w:right w:val="none" w:sz="0" w:space="0" w:color="auto"/>
          </w:divBdr>
        </w:div>
        <w:div w:id="1614242742">
          <w:marLeft w:val="480"/>
          <w:marRight w:val="0"/>
          <w:marTop w:val="0"/>
          <w:marBottom w:val="0"/>
          <w:divBdr>
            <w:top w:val="none" w:sz="0" w:space="0" w:color="auto"/>
            <w:left w:val="none" w:sz="0" w:space="0" w:color="auto"/>
            <w:bottom w:val="none" w:sz="0" w:space="0" w:color="auto"/>
            <w:right w:val="none" w:sz="0" w:space="0" w:color="auto"/>
          </w:divBdr>
        </w:div>
        <w:div w:id="1967275163">
          <w:marLeft w:val="480"/>
          <w:marRight w:val="0"/>
          <w:marTop w:val="0"/>
          <w:marBottom w:val="0"/>
          <w:divBdr>
            <w:top w:val="none" w:sz="0" w:space="0" w:color="auto"/>
            <w:left w:val="none" w:sz="0" w:space="0" w:color="auto"/>
            <w:bottom w:val="none" w:sz="0" w:space="0" w:color="auto"/>
            <w:right w:val="none" w:sz="0" w:space="0" w:color="auto"/>
          </w:divBdr>
        </w:div>
        <w:div w:id="254174255">
          <w:marLeft w:val="480"/>
          <w:marRight w:val="0"/>
          <w:marTop w:val="0"/>
          <w:marBottom w:val="0"/>
          <w:divBdr>
            <w:top w:val="none" w:sz="0" w:space="0" w:color="auto"/>
            <w:left w:val="none" w:sz="0" w:space="0" w:color="auto"/>
            <w:bottom w:val="none" w:sz="0" w:space="0" w:color="auto"/>
            <w:right w:val="none" w:sz="0" w:space="0" w:color="auto"/>
          </w:divBdr>
        </w:div>
        <w:div w:id="106435371">
          <w:marLeft w:val="480"/>
          <w:marRight w:val="0"/>
          <w:marTop w:val="0"/>
          <w:marBottom w:val="0"/>
          <w:divBdr>
            <w:top w:val="none" w:sz="0" w:space="0" w:color="auto"/>
            <w:left w:val="none" w:sz="0" w:space="0" w:color="auto"/>
            <w:bottom w:val="none" w:sz="0" w:space="0" w:color="auto"/>
            <w:right w:val="none" w:sz="0" w:space="0" w:color="auto"/>
          </w:divBdr>
        </w:div>
        <w:div w:id="1955408026">
          <w:marLeft w:val="480"/>
          <w:marRight w:val="0"/>
          <w:marTop w:val="0"/>
          <w:marBottom w:val="0"/>
          <w:divBdr>
            <w:top w:val="none" w:sz="0" w:space="0" w:color="auto"/>
            <w:left w:val="none" w:sz="0" w:space="0" w:color="auto"/>
            <w:bottom w:val="none" w:sz="0" w:space="0" w:color="auto"/>
            <w:right w:val="none" w:sz="0" w:space="0" w:color="auto"/>
          </w:divBdr>
        </w:div>
        <w:div w:id="1089883134">
          <w:marLeft w:val="480"/>
          <w:marRight w:val="0"/>
          <w:marTop w:val="0"/>
          <w:marBottom w:val="0"/>
          <w:divBdr>
            <w:top w:val="none" w:sz="0" w:space="0" w:color="auto"/>
            <w:left w:val="none" w:sz="0" w:space="0" w:color="auto"/>
            <w:bottom w:val="none" w:sz="0" w:space="0" w:color="auto"/>
            <w:right w:val="none" w:sz="0" w:space="0" w:color="auto"/>
          </w:divBdr>
        </w:div>
        <w:div w:id="1602444508">
          <w:marLeft w:val="480"/>
          <w:marRight w:val="0"/>
          <w:marTop w:val="0"/>
          <w:marBottom w:val="0"/>
          <w:divBdr>
            <w:top w:val="none" w:sz="0" w:space="0" w:color="auto"/>
            <w:left w:val="none" w:sz="0" w:space="0" w:color="auto"/>
            <w:bottom w:val="none" w:sz="0" w:space="0" w:color="auto"/>
            <w:right w:val="none" w:sz="0" w:space="0" w:color="auto"/>
          </w:divBdr>
        </w:div>
        <w:div w:id="371000534">
          <w:marLeft w:val="480"/>
          <w:marRight w:val="0"/>
          <w:marTop w:val="0"/>
          <w:marBottom w:val="0"/>
          <w:divBdr>
            <w:top w:val="none" w:sz="0" w:space="0" w:color="auto"/>
            <w:left w:val="none" w:sz="0" w:space="0" w:color="auto"/>
            <w:bottom w:val="none" w:sz="0" w:space="0" w:color="auto"/>
            <w:right w:val="none" w:sz="0" w:space="0" w:color="auto"/>
          </w:divBdr>
        </w:div>
        <w:div w:id="196553772">
          <w:marLeft w:val="480"/>
          <w:marRight w:val="0"/>
          <w:marTop w:val="0"/>
          <w:marBottom w:val="0"/>
          <w:divBdr>
            <w:top w:val="none" w:sz="0" w:space="0" w:color="auto"/>
            <w:left w:val="none" w:sz="0" w:space="0" w:color="auto"/>
            <w:bottom w:val="none" w:sz="0" w:space="0" w:color="auto"/>
            <w:right w:val="none" w:sz="0" w:space="0" w:color="auto"/>
          </w:divBdr>
        </w:div>
        <w:div w:id="557547397">
          <w:marLeft w:val="480"/>
          <w:marRight w:val="0"/>
          <w:marTop w:val="0"/>
          <w:marBottom w:val="0"/>
          <w:divBdr>
            <w:top w:val="none" w:sz="0" w:space="0" w:color="auto"/>
            <w:left w:val="none" w:sz="0" w:space="0" w:color="auto"/>
            <w:bottom w:val="none" w:sz="0" w:space="0" w:color="auto"/>
            <w:right w:val="none" w:sz="0" w:space="0" w:color="auto"/>
          </w:divBdr>
        </w:div>
      </w:divsChild>
    </w:div>
    <w:div w:id="1104421019">
      <w:bodyDiv w:val="1"/>
      <w:marLeft w:val="0"/>
      <w:marRight w:val="0"/>
      <w:marTop w:val="0"/>
      <w:marBottom w:val="0"/>
      <w:divBdr>
        <w:top w:val="none" w:sz="0" w:space="0" w:color="auto"/>
        <w:left w:val="none" w:sz="0" w:space="0" w:color="auto"/>
        <w:bottom w:val="none" w:sz="0" w:space="0" w:color="auto"/>
        <w:right w:val="none" w:sz="0" w:space="0" w:color="auto"/>
      </w:divBdr>
    </w:div>
    <w:div w:id="1105735393">
      <w:bodyDiv w:val="1"/>
      <w:marLeft w:val="0"/>
      <w:marRight w:val="0"/>
      <w:marTop w:val="0"/>
      <w:marBottom w:val="0"/>
      <w:divBdr>
        <w:top w:val="none" w:sz="0" w:space="0" w:color="auto"/>
        <w:left w:val="none" w:sz="0" w:space="0" w:color="auto"/>
        <w:bottom w:val="none" w:sz="0" w:space="0" w:color="auto"/>
        <w:right w:val="none" w:sz="0" w:space="0" w:color="auto"/>
      </w:divBdr>
    </w:div>
    <w:div w:id="1106315060">
      <w:bodyDiv w:val="1"/>
      <w:marLeft w:val="0"/>
      <w:marRight w:val="0"/>
      <w:marTop w:val="0"/>
      <w:marBottom w:val="0"/>
      <w:divBdr>
        <w:top w:val="none" w:sz="0" w:space="0" w:color="auto"/>
        <w:left w:val="none" w:sz="0" w:space="0" w:color="auto"/>
        <w:bottom w:val="none" w:sz="0" w:space="0" w:color="auto"/>
        <w:right w:val="none" w:sz="0" w:space="0" w:color="auto"/>
      </w:divBdr>
    </w:div>
    <w:div w:id="1107116846">
      <w:bodyDiv w:val="1"/>
      <w:marLeft w:val="0"/>
      <w:marRight w:val="0"/>
      <w:marTop w:val="0"/>
      <w:marBottom w:val="0"/>
      <w:divBdr>
        <w:top w:val="none" w:sz="0" w:space="0" w:color="auto"/>
        <w:left w:val="none" w:sz="0" w:space="0" w:color="auto"/>
        <w:bottom w:val="none" w:sz="0" w:space="0" w:color="auto"/>
        <w:right w:val="none" w:sz="0" w:space="0" w:color="auto"/>
      </w:divBdr>
    </w:div>
    <w:div w:id="1110394385">
      <w:bodyDiv w:val="1"/>
      <w:marLeft w:val="0"/>
      <w:marRight w:val="0"/>
      <w:marTop w:val="0"/>
      <w:marBottom w:val="0"/>
      <w:divBdr>
        <w:top w:val="none" w:sz="0" w:space="0" w:color="auto"/>
        <w:left w:val="none" w:sz="0" w:space="0" w:color="auto"/>
        <w:bottom w:val="none" w:sz="0" w:space="0" w:color="auto"/>
        <w:right w:val="none" w:sz="0" w:space="0" w:color="auto"/>
      </w:divBdr>
    </w:div>
    <w:div w:id="1126119706">
      <w:bodyDiv w:val="1"/>
      <w:marLeft w:val="0"/>
      <w:marRight w:val="0"/>
      <w:marTop w:val="0"/>
      <w:marBottom w:val="0"/>
      <w:divBdr>
        <w:top w:val="none" w:sz="0" w:space="0" w:color="auto"/>
        <w:left w:val="none" w:sz="0" w:space="0" w:color="auto"/>
        <w:bottom w:val="none" w:sz="0" w:space="0" w:color="auto"/>
        <w:right w:val="none" w:sz="0" w:space="0" w:color="auto"/>
      </w:divBdr>
    </w:div>
    <w:div w:id="1133600714">
      <w:bodyDiv w:val="1"/>
      <w:marLeft w:val="0"/>
      <w:marRight w:val="0"/>
      <w:marTop w:val="0"/>
      <w:marBottom w:val="0"/>
      <w:divBdr>
        <w:top w:val="none" w:sz="0" w:space="0" w:color="auto"/>
        <w:left w:val="none" w:sz="0" w:space="0" w:color="auto"/>
        <w:bottom w:val="none" w:sz="0" w:space="0" w:color="auto"/>
        <w:right w:val="none" w:sz="0" w:space="0" w:color="auto"/>
      </w:divBdr>
    </w:div>
    <w:div w:id="1137265411">
      <w:bodyDiv w:val="1"/>
      <w:marLeft w:val="0"/>
      <w:marRight w:val="0"/>
      <w:marTop w:val="0"/>
      <w:marBottom w:val="0"/>
      <w:divBdr>
        <w:top w:val="none" w:sz="0" w:space="0" w:color="auto"/>
        <w:left w:val="none" w:sz="0" w:space="0" w:color="auto"/>
        <w:bottom w:val="none" w:sz="0" w:space="0" w:color="auto"/>
        <w:right w:val="none" w:sz="0" w:space="0" w:color="auto"/>
      </w:divBdr>
    </w:div>
    <w:div w:id="1138230065">
      <w:bodyDiv w:val="1"/>
      <w:marLeft w:val="0"/>
      <w:marRight w:val="0"/>
      <w:marTop w:val="0"/>
      <w:marBottom w:val="0"/>
      <w:divBdr>
        <w:top w:val="none" w:sz="0" w:space="0" w:color="auto"/>
        <w:left w:val="none" w:sz="0" w:space="0" w:color="auto"/>
        <w:bottom w:val="none" w:sz="0" w:space="0" w:color="auto"/>
        <w:right w:val="none" w:sz="0" w:space="0" w:color="auto"/>
      </w:divBdr>
    </w:div>
    <w:div w:id="1141776110">
      <w:bodyDiv w:val="1"/>
      <w:marLeft w:val="0"/>
      <w:marRight w:val="0"/>
      <w:marTop w:val="0"/>
      <w:marBottom w:val="0"/>
      <w:divBdr>
        <w:top w:val="none" w:sz="0" w:space="0" w:color="auto"/>
        <w:left w:val="none" w:sz="0" w:space="0" w:color="auto"/>
        <w:bottom w:val="none" w:sz="0" w:space="0" w:color="auto"/>
        <w:right w:val="none" w:sz="0" w:space="0" w:color="auto"/>
      </w:divBdr>
      <w:divsChild>
        <w:div w:id="419645080">
          <w:marLeft w:val="480"/>
          <w:marRight w:val="0"/>
          <w:marTop w:val="0"/>
          <w:marBottom w:val="0"/>
          <w:divBdr>
            <w:top w:val="none" w:sz="0" w:space="0" w:color="auto"/>
            <w:left w:val="none" w:sz="0" w:space="0" w:color="auto"/>
            <w:bottom w:val="none" w:sz="0" w:space="0" w:color="auto"/>
            <w:right w:val="none" w:sz="0" w:space="0" w:color="auto"/>
          </w:divBdr>
        </w:div>
        <w:div w:id="1489051566">
          <w:marLeft w:val="480"/>
          <w:marRight w:val="0"/>
          <w:marTop w:val="0"/>
          <w:marBottom w:val="0"/>
          <w:divBdr>
            <w:top w:val="none" w:sz="0" w:space="0" w:color="auto"/>
            <w:left w:val="none" w:sz="0" w:space="0" w:color="auto"/>
            <w:bottom w:val="none" w:sz="0" w:space="0" w:color="auto"/>
            <w:right w:val="none" w:sz="0" w:space="0" w:color="auto"/>
          </w:divBdr>
        </w:div>
        <w:div w:id="1683360817">
          <w:marLeft w:val="480"/>
          <w:marRight w:val="0"/>
          <w:marTop w:val="0"/>
          <w:marBottom w:val="0"/>
          <w:divBdr>
            <w:top w:val="none" w:sz="0" w:space="0" w:color="auto"/>
            <w:left w:val="none" w:sz="0" w:space="0" w:color="auto"/>
            <w:bottom w:val="none" w:sz="0" w:space="0" w:color="auto"/>
            <w:right w:val="none" w:sz="0" w:space="0" w:color="auto"/>
          </w:divBdr>
        </w:div>
        <w:div w:id="969899958">
          <w:marLeft w:val="480"/>
          <w:marRight w:val="0"/>
          <w:marTop w:val="0"/>
          <w:marBottom w:val="0"/>
          <w:divBdr>
            <w:top w:val="none" w:sz="0" w:space="0" w:color="auto"/>
            <w:left w:val="none" w:sz="0" w:space="0" w:color="auto"/>
            <w:bottom w:val="none" w:sz="0" w:space="0" w:color="auto"/>
            <w:right w:val="none" w:sz="0" w:space="0" w:color="auto"/>
          </w:divBdr>
        </w:div>
        <w:div w:id="400837949">
          <w:marLeft w:val="480"/>
          <w:marRight w:val="0"/>
          <w:marTop w:val="0"/>
          <w:marBottom w:val="0"/>
          <w:divBdr>
            <w:top w:val="none" w:sz="0" w:space="0" w:color="auto"/>
            <w:left w:val="none" w:sz="0" w:space="0" w:color="auto"/>
            <w:bottom w:val="none" w:sz="0" w:space="0" w:color="auto"/>
            <w:right w:val="none" w:sz="0" w:space="0" w:color="auto"/>
          </w:divBdr>
        </w:div>
        <w:div w:id="745036912">
          <w:marLeft w:val="480"/>
          <w:marRight w:val="0"/>
          <w:marTop w:val="0"/>
          <w:marBottom w:val="0"/>
          <w:divBdr>
            <w:top w:val="none" w:sz="0" w:space="0" w:color="auto"/>
            <w:left w:val="none" w:sz="0" w:space="0" w:color="auto"/>
            <w:bottom w:val="none" w:sz="0" w:space="0" w:color="auto"/>
            <w:right w:val="none" w:sz="0" w:space="0" w:color="auto"/>
          </w:divBdr>
        </w:div>
        <w:div w:id="1694186073">
          <w:marLeft w:val="480"/>
          <w:marRight w:val="0"/>
          <w:marTop w:val="0"/>
          <w:marBottom w:val="0"/>
          <w:divBdr>
            <w:top w:val="none" w:sz="0" w:space="0" w:color="auto"/>
            <w:left w:val="none" w:sz="0" w:space="0" w:color="auto"/>
            <w:bottom w:val="none" w:sz="0" w:space="0" w:color="auto"/>
            <w:right w:val="none" w:sz="0" w:space="0" w:color="auto"/>
          </w:divBdr>
        </w:div>
        <w:div w:id="346755286">
          <w:marLeft w:val="480"/>
          <w:marRight w:val="0"/>
          <w:marTop w:val="0"/>
          <w:marBottom w:val="0"/>
          <w:divBdr>
            <w:top w:val="none" w:sz="0" w:space="0" w:color="auto"/>
            <w:left w:val="none" w:sz="0" w:space="0" w:color="auto"/>
            <w:bottom w:val="none" w:sz="0" w:space="0" w:color="auto"/>
            <w:right w:val="none" w:sz="0" w:space="0" w:color="auto"/>
          </w:divBdr>
        </w:div>
        <w:div w:id="2038194424">
          <w:marLeft w:val="480"/>
          <w:marRight w:val="0"/>
          <w:marTop w:val="0"/>
          <w:marBottom w:val="0"/>
          <w:divBdr>
            <w:top w:val="none" w:sz="0" w:space="0" w:color="auto"/>
            <w:left w:val="none" w:sz="0" w:space="0" w:color="auto"/>
            <w:bottom w:val="none" w:sz="0" w:space="0" w:color="auto"/>
            <w:right w:val="none" w:sz="0" w:space="0" w:color="auto"/>
          </w:divBdr>
        </w:div>
        <w:div w:id="759788686">
          <w:marLeft w:val="480"/>
          <w:marRight w:val="0"/>
          <w:marTop w:val="0"/>
          <w:marBottom w:val="0"/>
          <w:divBdr>
            <w:top w:val="none" w:sz="0" w:space="0" w:color="auto"/>
            <w:left w:val="none" w:sz="0" w:space="0" w:color="auto"/>
            <w:bottom w:val="none" w:sz="0" w:space="0" w:color="auto"/>
            <w:right w:val="none" w:sz="0" w:space="0" w:color="auto"/>
          </w:divBdr>
        </w:div>
        <w:div w:id="59524117">
          <w:marLeft w:val="480"/>
          <w:marRight w:val="0"/>
          <w:marTop w:val="0"/>
          <w:marBottom w:val="0"/>
          <w:divBdr>
            <w:top w:val="none" w:sz="0" w:space="0" w:color="auto"/>
            <w:left w:val="none" w:sz="0" w:space="0" w:color="auto"/>
            <w:bottom w:val="none" w:sz="0" w:space="0" w:color="auto"/>
            <w:right w:val="none" w:sz="0" w:space="0" w:color="auto"/>
          </w:divBdr>
        </w:div>
        <w:div w:id="1689135052">
          <w:marLeft w:val="480"/>
          <w:marRight w:val="0"/>
          <w:marTop w:val="0"/>
          <w:marBottom w:val="0"/>
          <w:divBdr>
            <w:top w:val="none" w:sz="0" w:space="0" w:color="auto"/>
            <w:left w:val="none" w:sz="0" w:space="0" w:color="auto"/>
            <w:bottom w:val="none" w:sz="0" w:space="0" w:color="auto"/>
            <w:right w:val="none" w:sz="0" w:space="0" w:color="auto"/>
          </w:divBdr>
        </w:div>
      </w:divsChild>
    </w:div>
    <w:div w:id="1146095077">
      <w:bodyDiv w:val="1"/>
      <w:marLeft w:val="0"/>
      <w:marRight w:val="0"/>
      <w:marTop w:val="0"/>
      <w:marBottom w:val="0"/>
      <w:divBdr>
        <w:top w:val="none" w:sz="0" w:space="0" w:color="auto"/>
        <w:left w:val="none" w:sz="0" w:space="0" w:color="auto"/>
        <w:bottom w:val="none" w:sz="0" w:space="0" w:color="auto"/>
        <w:right w:val="none" w:sz="0" w:space="0" w:color="auto"/>
      </w:divBdr>
    </w:div>
    <w:div w:id="1148089590">
      <w:bodyDiv w:val="1"/>
      <w:marLeft w:val="0"/>
      <w:marRight w:val="0"/>
      <w:marTop w:val="0"/>
      <w:marBottom w:val="0"/>
      <w:divBdr>
        <w:top w:val="none" w:sz="0" w:space="0" w:color="auto"/>
        <w:left w:val="none" w:sz="0" w:space="0" w:color="auto"/>
        <w:bottom w:val="none" w:sz="0" w:space="0" w:color="auto"/>
        <w:right w:val="none" w:sz="0" w:space="0" w:color="auto"/>
      </w:divBdr>
    </w:div>
    <w:div w:id="1148520324">
      <w:bodyDiv w:val="1"/>
      <w:marLeft w:val="0"/>
      <w:marRight w:val="0"/>
      <w:marTop w:val="0"/>
      <w:marBottom w:val="0"/>
      <w:divBdr>
        <w:top w:val="none" w:sz="0" w:space="0" w:color="auto"/>
        <w:left w:val="none" w:sz="0" w:space="0" w:color="auto"/>
        <w:bottom w:val="none" w:sz="0" w:space="0" w:color="auto"/>
        <w:right w:val="none" w:sz="0" w:space="0" w:color="auto"/>
      </w:divBdr>
    </w:div>
    <w:div w:id="1168138332">
      <w:bodyDiv w:val="1"/>
      <w:marLeft w:val="0"/>
      <w:marRight w:val="0"/>
      <w:marTop w:val="0"/>
      <w:marBottom w:val="0"/>
      <w:divBdr>
        <w:top w:val="none" w:sz="0" w:space="0" w:color="auto"/>
        <w:left w:val="none" w:sz="0" w:space="0" w:color="auto"/>
        <w:bottom w:val="none" w:sz="0" w:space="0" w:color="auto"/>
        <w:right w:val="none" w:sz="0" w:space="0" w:color="auto"/>
      </w:divBdr>
      <w:divsChild>
        <w:div w:id="1373000814">
          <w:marLeft w:val="480"/>
          <w:marRight w:val="0"/>
          <w:marTop w:val="0"/>
          <w:marBottom w:val="0"/>
          <w:divBdr>
            <w:top w:val="none" w:sz="0" w:space="0" w:color="auto"/>
            <w:left w:val="none" w:sz="0" w:space="0" w:color="auto"/>
            <w:bottom w:val="none" w:sz="0" w:space="0" w:color="auto"/>
            <w:right w:val="none" w:sz="0" w:space="0" w:color="auto"/>
          </w:divBdr>
        </w:div>
        <w:div w:id="570502538">
          <w:marLeft w:val="480"/>
          <w:marRight w:val="0"/>
          <w:marTop w:val="0"/>
          <w:marBottom w:val="0"/>
          <w:divBdr>
            <w:top w:val="none" w:sz="0" w:space="0" w:color="auto"/>
            <w:left w:val="none" w:sz="0" w:space="0" w:color="auto"/>
            <w:bottom w:val="none" w:sz="0" w:space="0" w:color="auto"/>
            <w:right w:val="none" w:sz="0" w:space="0" w:color="auto"/>
          </w:divBdr>
        </w:div>
        <w:div w:id="261884359">
          <w:marLeft w:val="480"/>
          <w:marRight w:val="0"/>
          <w:marTop w:val="0"/>
          <w:marBottom w:val="0"/>
          <w:divBdr>
            <w:top w:val="none" w:sz="0" w:space="0" w:color="auto"/>
            <w:left w:val="none" w:sz="0" w:space="0" w:color="auto"/>
            <w:bottom w:val="none" w:sz="0" w:space="0" w:color="auto"/>
            <w:right w:val="none" w:sz="0" w:space="0" w:color="auto"/>
          </w:divBdr>
        </w:div>
        <w:div w:id="525024245">
          <w:marLeft w:val="480"/>
          <w:marRight w:val="0"/>
          <w:marTop w:val="0"/>
          <w:marBottom w:val="0"/>
          <w:divBdr>
            <w:top w:val="none" w:sz="0" w:space="0" w:color="auto"/>
            <w:left w:val="none" w:sz="0" w:space="0" w:color="auto"/>
            <w:bottom w:val="none" w:sz="0" w:space="0" w:color="auto"/>
            <w:right w:val="none" w:sz="0" w:space="0" w:color="auto"/>
          </w:divBdr>
        </w:div>
        <w:div w:id="816412794">
          <w:marLeft w:val="480"/>
          <w:marRight w:val="0"/>
          <w:marTop w:val="0"/>
          <w:marBottom w:val="0"/>
          <w:divBdr>
            <w:top w:val="none" w:sz="0" w:space="0" w:color="auto"/>
            <w:left w:val="none" w:sz="0" w:space="0" w:color="auto"/>
            <w:bottom w:val="none" w:sz="0" w:space="0" w:color="auto"/>
            <w:right w:val="none" w:sz="0" w:space="0" w:color="auto"/>
          </w:divBdr>
        </w:div>
        <w:div w:id="2033727875">
          <w:marLeft w:val="480"/>
          <w:marRight w:val="0"/>
          <w:marTop w:val="0"/>
          <w:marBottom w:val="0"/>
          <w:divBdr>
            <w:top w:val="none" w:sz="0" w:space="0" w:color="auto"/>
            <w:left w:val="none" w:sz="0" w:space="0" w:color="auto"/>
            <w:bottom w:val="none" w:sz="0" w:space="0" w:color="auto"/>
            <w:right w:val="none" w:sz="0" w:space="0" w:color="auto"/>
          </w:divBdr>
        </w:div>
        <w:div w:id="1762986891">
          <w:marLeft w:val="480"/>
          <w:marRight w:val="0"/>
          <w:marTop w:val="0"/>
          <w:marBottom w:val="0"/>
          <w:divBdr>
            <w:top w:val="none" w:sz="0" w:space="0" w:color="auto"/>
            <w:left w:val="none" w:sz="0" w:space="0" w:color="auto"/>
            <w:bottom w:val="none" w:sz="0" w:space="0" w:color="auto"/>
            <w:right w:val="none" w:sz="0" w:space="0" w:color="auto"/>
          </w:divBdr>
        </w:div>
        <w:div w:id="1735591005">
          <w:marLeft w:val="480"/>
          <w:marRight w:val="0"/>
          <w:marTop w:val="0"/>
          <w:marBottom w:val="0"/>
          <w:divBdr>
            <w:top w:val="none" w:sz="0" w:space="0" w:color="auto"/>
            <w:left w:val="none" w:sz="0" w:space="0" w:color="auto"/>
            <w:bottom w:val="none" w:sz="0" w:space="0" w:color="auto"/>
            <w:right w:val="none" w:sz="0" w:space="0" w:color="auto"/>
          </w:divBdr>
        </w:div>
        <w:div w:id="1968856388">
          <w:marLeft w:val="480"/>
          <w:marRight w:val="0"/>
          <w:marTop w:val="0"/>
          <w:marBottom w:val="0"/>
          <w:divBdr>
            <w:top w:val="none" w:sz="0" w:space="0" w:color="auto"/>
            <w:left w:val="none" w:sz="0" w:space="0" w:color="auto"/>
            <w:bottom w:val="none" w:sz="0" w:space="0" w:color="auto"/>
            <w:right w:val="none" w:sz="0" w:space="0" w:color="auto"/>
          </w:divBdr>
        </w:div>
        <w:div w:id="346098539">
          <w:marLeft w:val="480"/>
          <w:marRight w:val="0"/>
          <w:marTop w:val="0"/>
          <w:marBottom w:val="0"/>
          <w:divBdr>
            <w:top w:val="none" w:sz="0" w:space="0" w:color="auto"/>
            <w:left w:val="none" w:sz="0" w:space="0" w:color="auto"/>
            <w:bottom w:val="none" w:sz="0" w:space="0" w:color="auto"/>
            <w:right w:val="none" w:sz="0" w:space="0" w:color="auto"/>
          </w:divBdr>
        </w:div>
        <w:div w:id="463810565">
          <w:marLeft w:val="480"/>
          <w:marRight w:val="0"/>
          <w:marTop w:val="0"/>
          <w:marBottom w:val="0"/>
          <w:divBdr>
            <w:top w:val="none" w:sz="0" w:space="0" w:color="auto"/>
            <w:left w:val="none" w:sz="0" w:space="0" w:color="auto"/>
            <w:bottom w:val="none" w:sz="0" w:space="0" w:color="auto"/>
            <w:right w:val="none" w:sz="0" w:space="0" w:color="auto"/>
          </w:divBdr>
        </w:div>
        <w:div w:id="1160123333">
          <w:marLeft w:val="480"/>
          <w:marRight w:val="0"/>
          <w:marTop w:val="0"/>
          <w:marBottom w:val="0"/>
          <w:divBdr>
            <w:top w:val="none" w:sz="0" w:space="0" w:color="auto"/>
            <w:left w:val="none" w:sz="0" w:space="0" w:color="auto"/>
            <w:bottom w:val="none" w:sz="0" w:space="0" w:color="auto"/>
            <w:right w:val="none" w:sz="0" w:space="0" w:color="auto"/>
          </w:divBdr>
        </w:div>
        <w:div w:id="156313815">
          <w:marLeft w:val="480"/>
          <w:marRight w:val="0"/>
          <w:marTop w:val="0"/>
          <w:marBottom w:val="0"/>
          <w:divBdr>
            <w:top w:val="none" w:sz="0" w:space="0" w:color="auto"/>
            <w:left w:val="none" w:sz="0" w:space="0" w:color="auto"/>
            <w:bottom w:val="none" w:sz="0" w:space="0" w:color="auto"/>
            <w:right w:val="none" w:sz="0" w:space="0" w:color="auto"/>
          </w:divBdr>
        </w:div>
        <w:div w:id="1448158503">
          <w:marLeft w:val="480"/>
          <w:marRight w:val="0"/>
          <w:marTop w:val="0"/>
          <w:marBottom w:val="0"/>
          <w:divBdr>
            <w:top w:val="none" w:sz="0" w:space="0" w:color="auto"/>
            <w:left w:val="none" w:sz="0" w:space="0" w:color="auto"/>
            <w:bottom w:val="none" w:sz="0" w:space="0" w:color="auto"/>
            <w:right w:val="none" w:sz="0" w:space="0" w:color="auto"/>
          </w:divBdr>
        </w:div>
        <w:div w:id="1546870222">
          <w:marLeft w:val="480"/>
          <w:marRight w:val="0"/>
          <w:marTop w:val="0"/>
          <w:marBottom w:val="0"/>
          <w:divBdr>
            <w:top w:val="none" w:sz="0" w:space="0" w:color="auto"/>
            <w:left w:val="none" w:sz="0" w:space="0" w:color="auto"/>
            <w:bottom w:val="none" w:sz="0" w:space="0" w:color="auto"/>
            <w:right w:val="none" w:sz="0" w:space="0" w:color="auto"/>
          </w:divBdr>
        </w:div>
      </w:divsChild>
    </w:div>
    <w:div w:id="1170026337">
      <w:bodyDiv w:val="1"/>
      <w:marLeft w:val="0"/>
      <w:marRight w:val="0"/>
      <w:marTop w:val="0"/>
      <w:marBottom w:val="0"/>
      <w:divBdr>
        <w:top w:val="none" w:sz="0" w:space="0" w:color="auto"/>
        <w:left w:val="none" w:sz="0" w:space="0" w:color="auto"/>
        <w:bottom w:val="none" w:sz="0" w:space="0" w:color="auto"/>
        <w:right w:val="none" w:sz="0" w:space="0" w:color="auto"/>
      </w:divBdr>
    </w:div>
    <w:div w:id="1175000798">
      <w:bodyDiv w:val="1"/>
      <w:marLeft w:val="0"/>
      <w:marRight w:val="0"/>
      <w:marTop w:val="0"/>
      <w:marBottom w:val="0"/>
      <w:divBdr>
        <w:top w:val="none" w:sz="0" w:space="0" w:color="auto"/>
        <w:left w:val="none" w:sz="0" w:space="0" w:color="auto"/>
        <w:bottom w:val="none" w:sz="0" w:space="0" w:color="auto"/>
        <w:right w:val="none" w:sz="0" w:space="0" w:color="auto"/>
      </w:divBdr>
      <w:divsChild>
        <w:div w:id="154805208">
          <w:marLeft w:val="480"/>
          <w:marRight w:val="0"/>
          <w:marTop w:val="0"/>
          <w:marBottom w:val="0"/>
          <w:divBdr>
            <w:top w:val="none" w:sz="0" w:space="0" w:color="auto"/>
            <w:left w:val="none" w:sz="0" w:space="0" w:color="auto"/>
            <w:bottom w:val="none" w:sz="0" w:space="0" w:color="auto"/>
            <w:right w:val="none" w:sz="0" w:space="0" w:color="auto"/>
          </w:divBdr>
        </w:div>
        <w:div w:id="472646598">
          <w:marLeft w:val="480"/>
          <w:marRight w:val="0"/>
          <w:marTop w:val="0"/>
          <w:marBottom w:val="0"/>
          <w:divBdr>
            <w:top w:val="none" w:sz="0" w:space="0" w:color="auto"/>
            <w:left w:val="none" w:sz="0" w:space="0" w:color="auto"/>
            <w:bottom w:val="none" w:sz="0" w:space="0" w:color="auto"/>
            <w:right w:val="none" w:sz="0" w:space="0" w:color="auto"/>
          </w:divBdr>
        </w:div>
        <w:div w:id="1524905682">
          <w:marLeft w:val="480"/>
          <w:marRight w:val="0"/>
          <w:marTop w:val="0"/>
          <w:marBottom w:val="0"/>
          <w:divBdr>
            <w:top w:val="none" w:sz="0" w:space="0" w:color="auto"/>
            <w:left w:val="none" w:sz="0" w:space="0" w:color="auto"/>
            <w:bottom w:val="none" w:sz="0" w:space="0" w:color="auto"/>
            <w:right w:val="none" w:sz="0" w:space="0" w:color="auto"/>
          </w:divBdr>
        </w:div>
        <w:div w:id="855658523">
          <w:marLeft w:val="480"/>
          <w:marRight w:val="0"/>
          <w:marTop w:val="0"/>
          <w:marBottom w:val="0"/>
          <w:divBdr>
            <w:top w:val="none" w:sz="0" w:space="0" w:color="auto"/>
            <w:left w:val="none" w:sz="0" w:space="0" w:color="auto"/>
            <w:bottom w:val="none" w:sz="0" w:space="0" w:color="auto"/>
            <w:right w:val="none" w:sz="0" w:space="0" w:color="auto"/>
          </w:divBdr>
        </w:div>
        <w:div w:id="754863014">
          <w:marLeft w:val="480"/>
          <w:marRight w:val="0"/>
          <w:marTop w:val="0"/>
          <w:marBottom w:val="0"/>
          <w:divBdr>
            <w:top w:val="none" w:sz="0" w:space="0" w:color="auto"/>
            <w:left w:val="none" w:sz="0" w:space="0" w:color="auto"/>
            <w:bottom w:val="none" w:sz="0" w:space="0" w:color="auto"/>
            <w:right w:val="none" w:sz="0" w:space="0" w:color="auto"/>
          </w:divBdr>
        </w:div>
        <w:div w:id="1199587164">
          <w:marLeft w:val="480"/>
          <w:marRight w:val="0"/>
          <w:marTop w:val="0"/>
          <w:marBottom w:val="0"/>
          <w:divBdr>
            <w:top w:val="none" w:sz="0" w:space="0" w:color="auto"/>
            <w:left w:val="none" w:sz="0" w:space="0" w:color="auto"/>
            <w:bottom w:val="none" w:sz="0" w:space="0" w:color="auto"/>
            <w:right w:val="none" w:sz="0" w:space="0" w:color="auto"/>
          </w:divBdr>
        </w:div>
      </w:divsChild>
    </w:div>
    <w:div w:id="1188909738">
      <w:bodyDiv w:val="1"/>
      <w:marLeft w:val="0"/>
      <w:marRight w:val="0"/>
      <w:marTop w:val="0"/>
      <w:marBottom w:val="0"/>
      <w:divBdr>
        <w:top w:val="none" w:sz="0" w:space="0" w:color="auto"/>
        <w:left w:val="none" w:sz="0" w:space="0" w:color="auto"/>
        <w:bottom w:val="none" w:sz="0" w:space="0" w:color="auto"/>
        <w:right w:val="none" w:sz="0" w:space="0" w:color="auto"/>
      </w:divBdr>
      <w:divsChild>
        <w:div w:id="122044168">
          <w:marLeft w:val="480"/>
          <w:marRight w:val="0"/>
          <w:marTop w:val="0"/>
          <w:marBottom w:val="0"/>
          <w:divBdr>
            <w:top w:val="none" w:sz="0" w:space="0" w:color="auto"/>
            <w:left w:val="none" w:sz="0" w:space="0" w:color="auto"/>
            <w:bottom w:val="none" w:sz="0" w:space="0" w:color="auto"/>
            <w:right w:val="none" w:sz="0" w:space="0" w:color="auto"/>
          </w:divBdr>
        </w:div>
        <w:div w:id="973025861">
          <w:marLeft w:val="480"/>
          <w:marRight w:val="0"/>
          <w:marTop w:val="0"/>
          <w:marBottom w:val="0"/>
          <w:divBdr>
            <w:top w:val="none" w:sz="0" w:space="0" w:color="auto"/>
            <w:left w:val="none" w:sz="0" w:space="0" w:color="auto"/>
            <w:bottom w:val="none" w:sz="0" w:space="0" w:color="auto"/>
            <w:right w:val="none" w:sz="0" w:space="0" w:color="auto"/>
          </w:divBdr>
        </w:div>
        <w:div w:id="599720774">
          <w:marLeft w:val="480"/>
          <w:marRight w:val="0"/>
          <w:marTop w:val="0"/>
          <w:marBottom w:val="0"/>
          <w:divBdr>
            <w:top w:val="none" w:sz="0" w:space="0" w:color="auto"/>
            <w:left w:val="none" w:sz="0" w:space="0" w:color="auto"/>
            <w:bottom w:val="none" w:sz="0" w:space="0" w:color="auto"/>
            <w:right w:val="none" w:sz="0" w:space="0" w:color="auto"/>
          </w:divBdr>
        </w:div>
        <w:div w:id="276302992">
          <w:marLeft w:val="480"/>
          <w:marRight w:val="0"/>
          <w:marTop w:val="0"/>
          <w:marBottom w:val="0"/>
          <w:divBdr>
            <w:top w:val="none" w:sz="0" w:space="0" w:color="auto"/>
            <w:left w:val="none" w:sz="0" w:space="0" w:color="auto"/>
            <w:bottom w:val="none" w:sz="0" w:space="0" w:color="auto"/>
            <w:right w:val="none" w:sz="0" w:space="0" w:color="auto"/>
          </w:divBdr>
        </w:div>
        <w:div w:id="2070154189">
          <w:marLeft w:val="480"/>
          <w:marRight w:val="0"/>
          <w:marTop w:val="0"/>
          <w:marBottom w:val="0"/>
          <w:divBdr>
            <w:top w:val="none" w:sz="0" w:space="0" w:color="auto"/>
            <w:left w:val="none" w:sz="0" w:space="0" w:color="auto"/>
            <w:bottom w:val="none" w:sz="0" w:space="0" w:color="auto"/>
            <w:right w:val="none" w:sz="0" w:space="0" w:color="auto"/>
          </w:divBdr>
        </w:div>
        <w:div w:id="1036614729">
          <w:marLeft w:val="480"/>
          <w:marRight w:val="0"/>
          <w:marTop w:val="0"/>
          <w:marBottom w:val="0"/>
          <w:divBdr>
            <w:top w:val="none" w:sz="0" w:space="0" w:color="auto"/>
            <w:left w:val="none" w:sz="0" w:space="0" w:color="auto"/>
            <w:bottom w:val="none" w:sz="0" w:space="0" w:color="auto"/>
            <w:right w:val="none" w:sz="0" w:space="0" w:color="auto"/>
          </w:divBdr>
        </w:div>
        <w:div w:id="902251662">
          <w:marLeft w:val="480"/>
          <w:marRight w:val="0"/>
          <w:marTop w:val="0"/>
          <w:marBottom w:val="0"/>
          <w:divBdr>
            <w:top w:val="none" w:sz="0" w:space="0" w:color="auto"/>
            <w:left w:val="none" w:sz="0" w:space="0" w:color="auto"/>
            <w:bottom w:val="none" w:sz="0" w:space="0" w:color="auto"/>
            <w:right w:val="none" w:sz="0" w:space="0" w:color="auto"/>
          </w:divBdr>
        </w:div>
        <w:div w:id="535579776">
          <w:marLeft w:val="480"/>
          <w:marRight w:val="0"/>
          <w:marTop w:val="0"/>
          <w:marBottom w:val="0"/>
          <w:divBdr>
            <w:top w:val="none" w:sz="0" w:space="0" w:color="auto"/>
            <w:left w:val="none" w:sz="0" w:space="0" w:color="auto"/>
            <w:bottom w:val="none" w:sz="0" w:space="0" w:color="auto"/>
            <w:right w:val="none" w:sz="0" w:space="0" w:color="auto"/>
          </w:divBdr>
        </w:div>
        <w:div w:id="1732651493">
          <w:marLeft w:val="480"/>
          <w:marRight w:val="0"/>
          <w:marTop w:val="0"/>
          <w:marBottom w:val="0"/>
          <w:divBdr>
            <w:top w:val="none" w:sz="0" w:space="0" w:color="auto"/>
            <w:left w:val="none" w:sz="0" w:space="0" w:color="auto"/>
            <w:bottom w:val="none" w:sz="0" w:space="0" w:color="auto"/>
            <w:right w:val="none" w:sz="0" w:space="0" w:color="auto"/>
          </w:divBdr>
        </w:div>
        <w:div w:id="941883538">
          <w:marLeft w:val="480"/>
          <w:marRight w:val="0"/>
          <w:marTop w:val="0"/>
          <w:marBottom w:val="0"/>
          <w:divBdr>
            <w:top w:val="none" w:sz="0" w:space="0" w:color="auto"/>
            <w:left w:val="none" w:sz="0" w:space="0" w:color="auto"/>
            <w:bottom w:val="none" w:sz="0" w:space="0" w:color="auto"/>
            <w:right w:val="none" w:sz="0" w:space="0" w:color="auto"/>
          </w:divBdr>
        </w:div>
        <w:div w:id="1704935965">
          <w:marLeft w:val="480"/>
          <w:marRight w:val="0"/>
          <w:marTop w:val="0"/>
          <w:marBottom w:val="0"/>
          <w:divBdr>
            <w:top w:val="none" w:sz="0" w:space="0" w:color="auto"/>
            <w:left w:val="none" w:sz="0" w:space="0" w:color="auto"/>
            <w:bottom w:val="none" w:sz="0" w:space="0" w:color="auto"/>
            <w:right w:val="none" w:sz="0" w:space="0" w:color="auto"/>
          </w:divBdr>
        </w:div>
        <w:div w:id="1915510692">
          <w:marLeft w:val="480"/>
          <w:marRight w:val="0"/>
          <w:marTop w:val="0"/>
          <w:marBottom w:val="0"/>
          <w:divBdr>
            <w:top w:val="none" w:sz="0" w:space="0" w:color="auto"/>
            <w:left w:val="none" w:sz="0" w:space="0" w:color="auto"/>
            <w:bottom w:val="none" w:sz="0" w:space="0" w:color="auto"/>
            <w:right w:val="none" w:sz="0" w:space="0" w:color="auto"/>
          </w:divBdr>
        </w:div>
        <w:div w:id="863326044">
          <w:marLeft w:val="480"/>
          <w:marRight w:val="0"/>
          <w:marTop w:val="0"/>
          <w:marBottom w:val="0"/>
          <w:divBdr>
            <w:top w:val="none" w:sz="0" w:space="0" w:color="auto"/>
            <w:left w:val="none" w:sz="0" w:space="0" w:color="auto"/>
            <w:bottom w:val="none" w:sz="0" w:space="0" w:color="auto"/>
            <w:right w:val="none" w:sz="0" w:space="0" w:color="auto"/>
          </w:divBdr>
        </w:div>
        <w:div w:id="195049561">
          <w:marLeft w:val="480"/>
          <w:marRight w:val="0"/>
          <w:marTop w:val="0"/>
          <w:marBottom w:val="0"/>
          <w:divBdr>
            <w:top w:val="none" w:sz="0" w:space="0" w:color="auto"/>
            <w:left w:val="none" w:sz="0" w:space="0" w:color="auto"/>
            <w:bottom w:val="none" w:sz="0" w:space="0" w:color="auto"/>
            <w:right w:val="none" w:sz="0" w:space="0" w:color="auto"/>
          </w:divBdr>
        </w:div>
        <w:div w:id="1346445503">
          <w:marLeft w:val="480"/>
          <w:marRight w:val="0"/>
          <w:marTop w:val="0"/>
          <w:marBottom w:val="0"/>
          <w:divBdr>
            <w:top w:val="none" w:sz="0" w:space="0" w:color="auto"/>
            <w:left w:val="none" w:sz="0" w:space="0" w:color="auto"/>
            <w:bottom w:val="none" w:sz="0" w:space="0" w:color="auto"/>
            <w:right w:val="none" w:sz="0" w:space="0" w:color="auto"/>
          </w:divBdr>
        </w:div>
        <w:div w:id="1558393439">
          <w:marLeft w:val="480"/>
          <w:marRight w:val="0"/>
          <w:marTop w:val="0"/>
          <w:marBottom w:val="0"/>
          <w:divBdr>
            <w:top w:val="none" w:sz="0" w:space="0" w:color="auto"/>
            <w:left w:val="none" w:sz="0" w:space="0" w:color="auto"/>
            <w:bottom w:val="none" w:sz="0" w:space="0" w:color="auto"/>
            <w:right w:val="none" w:sz="0" w:space="0" w:color="auto"/>
          </w:divBdr>
        </w:div>
        <w:div w:id="1797603286">
          <w:marLeft w:val="480"/>
          <w:marRight w:val="0"/>
          <w:marTop w:val="0"/>
          <w:marBottom w:val="0"/>
          <w:divBdr>
            <w:top w:val="none" w:sz="0" w:space="0" w:color="auto"/>
            <w:left w:val="none" w:sz="0" w:space="0" w:color="auto"/>
            <w:bottom w:val="none" w:sz="0" w:space="0" w:color="auto"/>
            <w:right w:val="none" w:sz="0" w:space="0" w:color="auto"/>
          </w:divBdr>
        </w:div>
        <w:div w:id="248925925">
          <w:marLeft w:val="480"/>
          <w:marRight w:val="0"/>
          <w:marTop w:val="0"/>
          <w:marBottom w:val="0"/>
          <w:divBdr>
            <w:top w:val="none" w:sz="0" w:space="0" w:color="auto"/>
            <w:left w:val="none" w:sz="0" w:space="0" w:color="auto"/>
            <w:bottom w:val="none" w:sz="0" w:space="0" w:color="auto"/>
            <w:right w:val="none" w:sz="0" w:space="0" w:color="auto"/>
          </w:divBdr>
        </w:div>
        <w:div w:id="1070929908">
          <w:marLeft w:val="480"/>
          <w:marRight w:val="0"/>
          <w:marTop w:val="0"/>
          <w:marBottom w:val="0"/>
          <w:divBdr>
            <w:top w:val="none" w:sz="0" w:space="0" w:color="auto"/>
            <w:left w:val="none" w:sz="0" w:space="0" w:color="auto"/>
            <w:bottom w:val="none" w:sz="0" w:space="0" w:color="auto"/>
            <w:right w:val="none" w:sz="0" w:space="0" w:color="auto"/>
          </w:divBdr>
        </w:div>
        <w:div w:id="1750544320">
          <w:marLeft w:val="480"/>
          <w:marRight w:val="0"/>
          <w:marTop w:val="0"/>
          <w:marBottom w:val="0"/>
          <w:divBdr>
            <w:top w:val="none" w:sz="0" w:space="0" w:color="auto"/>
            <w:left w:val="none" w:sz="0" w:space="0" w:color="auto"/>
            <w:bottom w:val="none" w:sz="0" w:space="0" w:color="auto"/>
            <w:right w:val="none" w:sz="0" w:space="0" w:color="auto"/>
          </w:divBdr>
        </w:div>
        <w:div w:id="1992833767">
          <w:marLeft w:val="480"/>
          <w:marRight w:val="0"/>
          <w:marTop w:val="0"/>
          <w:marBottom w:val="0"/>
          <w:divBdr>
            <w:top w:val="none" w:sz="0" w:space="0" w:color="auto"/>
            <w:left w:val="none" w:sz="0" w:space="0" w:color="auto"/>
            <w:bottom w:val="none" w:sz="0" w:space="0" w:color="auto"/>
            <w:right w:val="none" w:sz="0" w:space="0" w:color="auto"/>
          </w:divBdr>
        </w:div>
        <w:div w:id="1023022139">
          <w:marLeft w:val="480"/>
          <w:marRight w:val="0"/>
          <w:marTop w:val="0"/>
          <w:marBottom w:val="0"/>
          <w:divBdr>
            <w:top w:val="none" w:sz="0" w:space="0" w:color="auto"/>
            <w:left w:val="none" w:sz="0" w:space="0" w:color="auto"/>
            <w:bottom w:val="none" w:sz="0" w:space="0" w:color="auto"/>
            <w:right w:val="none" w:sz="0" w:space="0" w:color="auto"/>
          </w:divBdr>
        </w:div>
        <w:div w:id="709691152">
          <w:marLeft w:val="480"/>
          <w:marRight w:val="0"/>
          <w:marTop w:val="0"/>
          <w:marBottom w:val="0"/>
          <w:divBdr>
            <w:top w:val="none" w:sz="0" w:space="0" w:color="auto"/>
            <w:left w:val="none" w:sz="0" w:space="0" w:color="auto"/>
            <w:bottom w:val="none" w:sz="0" w:space="0" w:color="auto"/>
            <w:right w:val="none" w:sz="0" w:space="0" w:color="auto"/>
          </w:divBdr>
        </w:div>
        <w:div w:id="1896506453">
          <w:marLeft w:val="480"/>
          <w:marRight w:val="0"/>
          <w:marTop w:val="0"/>
          <w:marBottom w:val="0"/>
          <w:divBdr>
            <w:top w:val="none" w:sz="0" w:space="0" w:color="auto"/>
            <w:left w:val="none" w:sz="0" w:space="0" w:color="auto"/>
            <w:bottom w:val="none" w:sz="0" w:space="0" w:color="auto"/>
            <w:right w:val="none" w:sz="0" w:space="0" w:color="auto"/>
          </w:divBdr>
        </w:div>
        <w:div w:id="604531994">
          <w:marLeft w:val="480"/>
          <w:marRight w:val="0"/>
          <w:marTop w:val="0"/>
          <w:marBottom w:val="0"/>
          <w:divBdr>
            <w:top w:val="none" w:sz="0" w:space="0" w:color="auto"/>
            <w:left w:val="none" w:sz="0" w:space="0" w:color="auto"/>
            <w:bottom w:val="none" w:sz="0" w:space="0" w:color="auto"/>
            <w:right w:val="none" w:sz="0" w:space="0" w:color="auto"/>
          </w:divBdr>
        </w:div>
        <w:div w:id="475341918">
          <w:marLeft w:val="480"/>
          <w:marRight w:val="0"/>
          <w:marTop w:val="0"/>
          <w:marBottom w:val="0"/>
          <w:divBdr>
            <w:top w:val="none" w:sz="0" w:space="0" w:color="auto"/>
            <w:left w:val="none" w:sz="0" w:space="0" w:color="auto"/>
            <w:bottom w:val="none" w:sz="0" w:space="0" w:color="auto"/>
            <w:right w:val="none" w:sz="0" w:space="0" w:color="auto"/>
          </w:divBdr>
        </w:div>
        <w:div w:id="1052273925">
          <w:marLeft w:val="480"/>
          <w:marRight w:val="0"/>
          <w:marTop w:val="0"/>
          <w:marBottom w:val="0"/>
          <w:divBdr>
            <w:top w:val="none" w:sz="0" w:space="0" w:color="auto"/>
            <w:left w:val="none" w:sz="0" w:space="0" w:color="auto"/>
            <w:bottom w:val="none" w:sz="0" w:space="0" w:color="auto"/>
            <w:right w:val="none" w:sz="0" w:space="0" w:color="auto"/>
          </w:divBdr>
        </w:div>
        <w:div w:id="17850446">
          <w:marLeft w:val="480"/>
          <w:marRight w:val="0"/>
          <w:marTop w:val="0"/>
          <w:marBottom w:val="0"/>
          <w:divBdr>
            <w:top w:val="none" w:sz="0" w:space="0" w:color="auto"/>
            <w:left w:val="none" w:sz="0" w:space="0" w:color="auto"/>
            <w:bottom w:val="none" w:sz="0" w:space="0" w:color="auto"/>
            <w:right w:val="none" w:sz="0" w:space="0" w:color="auto"/>
          </w:divBdr>
        </w:div>
      </w:divsChild>
    </w:div>
    <w:div w:id="1200515198">
      <w:bodyDiv w:val="1"/>
      <w:marLeft w:val="0"/>
      <w:marRight w:val="0"/>
      <w:marTop w:val="0"/>
      <w:marBottom w:val="0"/>
      <w:divBdr>
        <w:top w:val="none" w:sz="0" w:space="0" w:color="auto"/>
        <w:left w:val="none" w:sz="0" w:space="0" w:color="auto"/>
        <w:bottom w:val="none" w:sz="0" w:space="0" w:color="auto"/>
        <w:right w:val="none" w:sz="0" w:space="0" w:color="auto"/>
      </w:divBdr>
    </w:div>
    <w:div w:id="1207914631">
      <w:bodyDiv w:val="1"/>
      <w:marLeft w:val="0"/>
      <w:marRight w:val="0"/>
      <w:marTop w:val="0"/>
      <w:marBottom w:val="0"/>
      <w:divBdr>
        <w:top w:val="none" w:sz="0" w:space="0" w:color="auto"/>
        <w:left w:val="none" w:sz="0" w:space="0" w:color="auto"/>
        <w:bottom w:val="none" w:sz="0" w:space="0" w:color="auto"/>
        <w:right w:val="none" w:sz="0" w:space="0" w:color="auto"/>
      </w:divBdr>
    </w:div>
    <w:div w:id="1212304794">
      <w:bodyDiv w:val="1"/>
      <w:marLeft w:val="0"/>
      <w:marRight w:val="0"/>
      <w:marTop w:val="0"/>
      <w:marBottom w:val="0"/>
      <w:divBdr>
        <w:top w:val="none" w:sz="0" w:space="0" w:color="auto"/>
        <w:left w:val="none" w:sz="0" w:space="0" w:color="auto"/>
        <w:bottom w:val="none" w:sz="0" w:space="0" w:color="auto"/>
        <w:right w:val="none" w:sz="0" w:space="0" w:color="auto"/>
      </w:divBdr>
      <w:divsChild>
        <w:div w:id="1512446716">
          <w:marLeft w:val="480"/>
          <w:marRight w:val="0"/>
          <w:marTop w:val="0"/>
          <w:marBottom w:val="0"/>
          <w:divBdr>
            <w:top w:val="none" w:sz="0" w:space="0" w:color="auto"/>
            <w:left w:val="none" w:sz="0" w:space="0" w:color="auto"/>
            <w:bottom w:val="none" w:sz="0" w:space="0" w:color="auto"/>
            <w:right w:val="none" w:sz="0" w:space="0" w:color="auto"/>
          </w:divBdr>
        </w:div>
        <w:div w:id="1418013652">
          <w:marLeft w:val="480"/>
          <w:marRight w:val="0"/>
          <w:marTop w:val="0"/>
          <w:marBottom w:val="0"/>
          <w:divBdr>
            <w:top w:val="none" w:sz="0" w:space="0" w:color="auto"/>
            <w:left w:val="none" w:sz="0" w:space="0" w:color="auto"/>
            <w:bottom w:val="none" w:sz="0" w:space="0" w:color="auto"/>
            <w:right w:val="none" w:sz="0" w:space="0" w:color="auto"/>
          </w:divBdr>
        </w:div>
        <w:div w:id="124667263">
          <w:marLeft w:val="480"/>
          <w:marRight w:val="0"/>
          <w:marTop w:val="0"/>
          <w:marBottom w:val="0"/>
          <w:divBdr>
            <w:top w:val="none" w:sz="0" w:space="0" w:color="auto"/>
            <w:left w:val="none" w:sz="0" w:space="0" w:color="auto"/>
            <w:bottom w:val="none" w:sz="0" w:space="0" w:color="auto"/>
            <w:right w:val="none" w:sz="0" w:space="0" w:color="auto"/>
          </w:divBdr>
        </w:div>
        <w:div w:id="1059207689">
          <w:marLeft w:val="480"/>
          <w:marRight w:val="0"/>
          <w:marTop w:val="0"/>
          <w:marBottom w:val="0"/>
          <w:divBdr>
            <w:top w:val="none" w:sz="0" w:space="0" w:color="auto"/>
            <w:left w:val="none" w:sz="0" w:space="0" w:color="auto"/>
            <w:bottom w:val="none" w:sz="0" w:space="0" w:color="auto"/>
            <w:right w:val="none" w:sz="0" w:space="0" w:color="auto"/>
          </w:divBdr>
        </w:div>
        <w:div w:id="199899083">
          <w:marLeft w:val="480"/>
          <w:marRight w:val="0"/>
          <w:marTop w:val="0"/>
          <w:marBottom w:val="0"/>
          <w:divBdr>
            <w:top w:val="none" w:sz="0" w:space="0" w:color="auto"/>
            <w:left w:val="none" w:sz="0" w:space="0" w:color="auto"/>
            <w:bottom w:val="none" w:sz="0" w:space="0" w:color="auto"/>
            <w:right w:val="none" w:sz="0" w:space="0" w:color="auto"/>
          </w:divBdr>
        </w:div>
        <w:div w:id="1881353414">
          <w:marLeft w:val="480"/>
          <w:marRight w:val="0"/>
          <w:marTop w:val="0"/>
          <w:marBottom w:val="0"/>
          <w:divBdr>
            <w:top w:val="none" w:sz="0" w:space="0" w:color="auto"/>
            <w:left w:val="none" w:sz="0" w:space="0" w:color="auto"/>
            <w:bottom w:val="none" w:sz="0" w:space="0" w:color="auto"/>
            <w:right w:val="none" w:sz="0" w:space="0" w:color="auto"/>
          </w:divBdr>
        </w:div>
      </w:divsChild>
    </w:div>
    <w:div w:id="1219322402">
      <w:bodyDiv w:val="1"/>
      <w:marLeft w:val="0"/>
      <w:marRight w:val="0"/>
      <w:marTop w:val="0"/>
      <w:marBottom w:val="0"/>
      <w:divBdr>
        <w:top w:val="none" w:sz="0" w:space="0" w:color="auto"/>
        <w:left w:val="none" w:sz="0" w:space="0" w:color="auto"/>
        <w:bottom w:val="none" w:sz="0" w:space="0" w:color="auto"/>
        <w:right w:val="none" w:sz="0" w:space="0" w:color="auto"/>
      </w:divBdr>
    </w:div>
    <w:div w:id="1221333001">
      <w:bodyDiv w:val="1"/>
      <w:marLeft w:val="0"/>
      <w:marRight w:val="0"/>
      <w:marTop w:val="0"/>
      <w:marBottom w:val="0"/>
      <w:divBdr>
        <w:top w:val="none" w:sz="0" w:space="0" w:color="auto"/>
        <w:left w:val="none" w:sz="0" w:space="0" w:color="auto"/>
        <w:bottom w:val="none" w:sz="0" w:space="0" w:color="auto"/>
        <w:right w:val="none" w:sz="0" w:space="0" w:color="auto"/>
      </w:divBdr>
      <w:divsChild>
        <w:div w:id="2366163">
          <w:marLeft w:val="640"/>
          <w:marRight w:val="0"/>
          <w:marTop w:val="0"/>
          <w:marBottom w:val="0"/>
          <w:divBdr>
            <w:top w:val="none" w:sz="0" w:space="0" w:color="auto"/>
            <w:left w:val="none" w:sz="0" w:space="0" w:color="auto"/>
            <w:bottom w:val="none" w:sz="0" w:space="0" w:color="auto"/>
            <w:right w:val="none" w:sz="0" w:space="0" w:color="auto"/>
          </w:divBdr>
        </w:div>
        <w:div w:id="3091545">
          <w:marLeft w:val="640"/>
          <w:marRight w:val="0"/>
          <w:marTop w:val="0"/>
          <w:marBottom w:val="0"/>
          <w:divBdr>
            <w:top w:val="none" w:sz="0" w:space="0" w:color="auto"/>
            <w:left w:val="none" w:sz="0" w:space="0" w:color="auto"/>
            <w:bottom w:val="none" w:sz="0" w:space="0" w:color="auto"/>
            <w:right w:val="none" w:sz="0" w:space="0" w:color="auto"/>
          </w:divBdr>
        </w:div>
        <w:div w:id="47461091">
          <w:marLeft w:val="640"/>
          <w:marRight w:val="0"/>
          <w:marTop w:val="0"/>
          <w:marBottom w:val="0"/>
          <w:divBdr>
            <w:top w:val="none" w:sz="0" w:space="0" w:color="auto"/>
            <w:left w:val="none" w:sz="0" w:space="0" w:color="auto"/>
            <w:bottom w:val="none" w:sz="0" w:space="0" w:color="auto"/>
            <w:right w:val="none" w:sz="0" w:space="0" w:color="auto"/>
          </w:divBdr>
        </w:div>
        <w:div w:id="70199346">
          <w:marLeft w:val="640"/>
          <w:marRight w:val="0"/>
          <w:marTop w:val="0"/>
          <w:marBottom w:val="0"/>
          <w:divBdr>
            <w:top w:val="none" w:sz="0" w:space="0" w:color="auto"/>
            <w:left w:val="none" w:sz="0" w:space="0" w:color="auto"/>
            <w:bottom w:val="none" w:sz="0" w:space="0" w:color="auto"/>
            <w:right w:val="none" w:sz="0" w:space="0" w:color="auto"/>
          </w:divBdr>
        </w:div>
        <w:div w:id="177430680">
          <w:marLeft w:val="640"/>
          <w:marRight w:val="0"/>
          <w:marTop w:val="0"/>
          <w:marBottom w:val="0"/>
          <w:divBdr>
            <w:top w:val="none" w:sz="0" w:space="0" w:color="auto"/>
            <w:left w:val="none" w:sz="0" w:space="0" w:color="auto"/>
            <w:bottom w:val="none" w:sz="0" w:space="0" w:color="auto"/>
            <w:right w:val="none" w:sz="0" w:space="0" w:color="auto"/>
          </w:divBdr>
        </w:div>
        <w:div w:id="198980281">
          <w:marLeft w:val="640"/>
          <w:marRight w:val="0"/>
          <w:marTop w:val="0"/>
          <w:marBottom w:val="0"/>
          <w:divBdr>
            <w:top w:val="none" w:sz="0" w:space="0" w:color="auto"/>
            <w:left w:val="none" w:sz="0" w:space="0" w:color="auto"/>
            <w:bottom w:val="none" w:sz="0" w:space="0" w:color="auto"/>
            <w:right w:val="none" w:sz="0" w:space="0" w:color="auto"/>
          </w:divBdr>
        </w:div>
        <w:div w:id="226494610">
          <w:marLeft w:val="640"/>
          <w:marRight w:val="0"/>
          <w:marTop w:val="0"/>
          <w:marBottom w:val="0"/>
          <w:divBdr>
            <w:top w:val="none" w:sz="0" w:space="0" w:color="auto"/>
            <w:left w:val="none" w:sz="0" w:space="0" w:color="auto"/>
            <w:bottom w:val="none" w:sz="0" w:space="0" w:color="auto"/>
            <w:right w:val="none" w:sz="0" w:space="0" w:color="auto"/>
          </w:divBdr>
        </w:div>
        <w:div w:id="263267432">
          <w:marLeft w:val="640"/>
          <w:marRight w:val="0"/>
          <w:marTop w:val="0"/>
          <w:marBottom w:val="0"/>
          <w:divBdr>
            <w:top w:val="none" w:sz="0" w:space="0" w:color="auto"/>
            <w:left w:val="none" w:sz="0" w:space="0" w:color="auto"/>
            <w:bottom w:val="none" w:sz="0" w:space="0" w:color="auto"/>
            <w:right w:val="none" w:sz="0" w:space="0" w:color="auto"/>
          </w:divBdr>
        </w:div>
        <w:div w:id="265234033">
          <w:marLeft w:val="640"/>
          <w:marRight w:val="0"/>
          <w:marTop w:val="0"/>
          <w:marBottom w:val="0"/>
          <w:divBdr>
            <w:top w:val="none" w:sz="0" w:space="0" w:color="auto"/>
            <w:left w:val="none" w:sz="0" w:space="0" w:color="auto"/>
            <w:bottom w:val="none" w:sz="0" w:space="0" w:color="auto"/>
            <w:right w:val="none" w:sz="0" w:space="0" w:color="auto"/>
          </w:divBdr>
        </w:div>
        <w:div w:id="272593075">
          <w:marLeft w:val="640"/>
          <w:marRight w:val="0"/>
          <w:marTop w:val="0"/>
          <w:marBottom w:val="0"/>
          <w:divBdr>
            <w:top w:val="none" w:sz="0" w:space="0" w:color="auto"/>
            <w:left w:val="none" w:sz="0" w:space="0" w:color="auto"/>
            <w:bottom w:val="none" w:sz="0" w:space="0" w:color="auto"/>
            <w:right w:val="none" w:sz="0" w:space="0" w:color="auto"/>
          </w:divBdr>
        </w:div>
        <w:div w:id="296566115">
          <w:marLeft w:val="640"/>
          <w:marRight w:val="0"/>
          <w:marTop w:val="0"/>
          <w:marBottom w:val="0"/>
          <w:divBdr>
            <w:top w:val="none" w:sz="0" w:space="0" w:color="auto"/>
            <w:left w:val="none" w:sz="0" w:space="0" w:color="auto"/>
            <w:bottom w:val="none" w:sz="0" w:space="0" w:color="auto"/>
            <w:right w:val="none" w:sz="0" w:space="0" w:color="auto"/>
          </w:divBdr>
        </w:div>
        <w:div w:id="323702493">
          <w:marLeft w:val="640"/>
          <w:marRight w:val="0"/>
          <w:marTop w:val="0"/>
          <w:marBottom w:val="0"/>
          <w:divBdr>
            <w:top w:val="none" w:sz="0" w:space="0" w:color="auto"/>
            <w:left w:val="none" w:sz="0" w:space="0" w:color="auto"/>
            <w:bottom w:val="none" w:sz="0" w:space="0" w:color="auto"/>
            <w:right w:val="none" w:sz="0" w:space="0" w:color="auto"/>
          </w:divBdr>
        </w:div>
        <w:div w:id="333456629">
          <w:marLeft w:val="640"/>
          <w:marRight w:val="0"/>
          <w:marTop w:val="0"/>
          <w:marBottom w:val="0"/>
          <w:divBdr>
            <w:top w:val="none" w:sz="0" w:space="0" w:color="auto"/>
            <w:left w:val="none" w:sz="0" w:space="0" w:color="auto"/>
            <w:bottom w:val="none" w:sz="0" w:space="0" w:color="auto"/>
            <w:right w:val="none" w:sz="0" w:space="0" w:color="auto"/>
          </w:divBdr>
        </w:div>
        <w:div w:id="340548741">
          <w:marLeft w:val="640"/>
          <w:marRight w:val="0"/>
          <w:marTop w:val="0"/>
          <w:marBottom w:val="0"/>
          <w:divBdr>
            <w:top w:val="none" w:sz="0" w:space="0" w:color="auto"/>
            <w:left w:val="none" w:sz="0" w:space="0" w:color="auto"/>
            <w:bottom w:val="none" w:sz="0" w:space="0" w:color="auto"/>
            <w:right w:val="none" w:sz="0" w:space="0" w:color="auto"/>
          </w:divBdr>
        </w:div>
        <w:div w:id="368846360">
          <w:marLeft w:val="640"/>
          <w:marRight w:val="0"/>
          <w:marTop w:val="0"/>
          <w:marBottom w:val="0"/>
          <w:divBdr>
            <w:top w:val="none" w:sz="0" w:space="0" w:color="auto"/>
            <w:left w:val="none" w:sz="0" w:space="0" w:color="auto"/>
            <w:bottom w:val="none" w:sz="0" w:space="0" w:color="auto"/>
            <w:right w:val="none" w:sz="0" w:space="0" w:color="auto"/>
          </w:divBdr>
        </w:div>
        <w:div w:id="382020769">
          <w:marLeft w:val="640"/>
          <w:marRight w:val="0"/>
          <w:marTop w:val="0"/>
          <w:marBottom w:val="0"/>
          <w:divBdr>
            <w:top w:val="none" w:sz="0" w:space="0" w:color="auto"/>
            <w:left w:val="none" w:sz="0" w:space="0" w:color="auto"/>
            <w:bottom w:val="none" w:sz="0" w:space="0" w:color="auto"/>
            <w:right w:val="none" w:sz="0" w:space="0" w:color="auto"/>
          </w:divBdr>
        </w:div>
        <w:div w:id="389698150">
          <w:marLeft w:val="640"/>
          <w:marRight w:val="0"/>
          <w:marTop w:val="0"/>
          <w:marBottom w:val="0"/>
          <w:divBdr>
            <w:top w:val="none" w:sz="0" w:space="0" w:color="auto"/>
            <w:left w:val="none" w:sz="0" w:space="0" w:color="auto"/>
            <w:bottom w:val="none" w:sz="0" w:space="0" w:color="auto"/>
            <w:right w:val="none" w:sz="0" w:space="0" w:color="auto"/>
          </w:divBdr>
        </w:div>
        <w:div w:id="399986314">
          <w:marLeft w:val="640"/>
          <w:marRight w:val="0"/>
          <w:marTop w:val="0"/>
          <w:marBottom w:val="0"/>
          <w:divBdr>
            <w:top w:val="none" w:sz="0" w:space="0" w:color="auto"/>
            <w:left w:val="none" w:sz="0" w:space="0" w:color="auto"/>
            <w:bottom w:val="none" w:sz="0" w:space="0" w:color="auto"/>
            <w:right w:val="none" w:sz="0" w:space="0" w:color="auto"/>
          </w:divBdr>
        </w:div>
        <w:div w:id="404228658">
          <w:marLeft w:val="640"/>
          <w:marRight w:val="0"/>
          <w:marTop w:val="0"/>
          <w:marBottom w:val="0"/>
          <w:divBdr>
            <w:top w:val="none" w:sz="0" w:space="0" w:color="auto"/>
            <w:left w:val="none" w:sz="0" w:space="0" w:color="auto"/>
            <w:bottom w:val="none" w:sz="0" w:space="0" w:color="auto"/>
            <w:right w:val="none" w:sz="0" w:space="0" w:color="auto"/>
          </w:divBdr>
        </w:div>
        <w:div w:id="460420720">
          <w:marLeft w:val="640"/>
          <w:marRight w:val="0"/>
          <w:marTop w:val="0"/>
          <w:marBottom w:val="0"/>
          <w:divBdr>
            <w:top w:val="none" w:sz="0" w:space="0" w:color="auto"/>
            <w:left w:val="none" w:sz="0" w:space="0" w:color="auto"/>
            <w:bottom w:val="none" w:sz="0" w:space="0" w:color="auto"/>
            <w:right w:val="none" w:sz="0" w:space="0" w:color="auto"/>
          </w:divBdr>
        </w:div>
        <w:div w:id="492373216">
          <w:marLeft w:val="640"/>
          <w:marRight w:val="0"/>
          <w:marTop w:val="0"/>
          <w:marBottom w:val="0"/>
          <w:divBdr>
            <w:top w:val="none" w:sz="0" w:space="0" w:color="auto"/>
            <w:left w:val="none" w:sz="0" w:space="0" w:color="auto"/>
            <w:bottom w:val="none" w:sz="0" w:space="0" w:color="auto"/>
            <w:right w:val="none" w:sz="0" w:space="0" w:color="auto"/>
          </w:divBdr>
        </w:div>
        <w:div w:id="526986718">
          <w:marLeft w:val="640"/>
          <w:marRight w:val="0"/>
          <w:marTop w:val="0"/>
          <w:marBottom w:val="0"/>
          <w:divBdr>
            <w:top w:val="none" w:sz="0" w:space="0" w:color="auto"/>
            <w:left w:val="none" w:sz="0" w:space="0" w:color="auto"/>
            <w:bottom w:val="none" w:sz="0" w:space="0" w:color="auto"/>
            <w:right w:val="none" w:sz="0" w:space="0" w:color="auto"/>
          </w:divBdr>
        </w:div>
        <w:div w:id="539897359">
          <w:marLeft w:val="640"/>
          <w:marRight w:val="0"/>
          <w:marTop w:val="0"/>
          <w:marBottom w:val="0"/>
          <w:divBdr>
            <w:top w:val="none" w:sz="0" w:space="0" w:color="auto"/>
            <w:left w:val="none" w:sz="0" w:space="0" w:color="auto"/>
            <w:bottom w:val="none" w:sz="0" w:space="0" w:color="auto"/>
            <w:right w:val="none" w:sz="0" w:space="0" w:color="auto"/>
          </w:divBdr>
        </w:div>
        <w:div w:id="582109312">
          <w:marLeft w:val="640"/>
          <w:marRight w:val="0"/>
          <w:marTop w:val="0"/>
          <w:marBottom w:val="0"/>
          <w:divBdr>
            <w:top w:val="none" w:sz="0" w:space="0" w:color="auto"/>
            <w:left w:val="none" w:sz="0" w:space="0" w:color="auto"/>
            <w:bottom w:val="none" w:sz="0" w:space="0" w:color="auto"/>
            <w:right w:val="none" w:sz="0" w:space="0" w:color="auto"/>
          </w:divBdr>
        </w:div>
        <w:div w:id="617682828">
          <w:marLeft w:val="640"/>
          <w:marRight w:val="0"/>
          <w:marTop w:val="0"/>
          <w:marBottom w:val="0"/>
          <w:divBdr>
            <w:top w:val="none" w:sz="0" w:space="0" w:color="auto"/>
            <w:left w:val="none" w:sz="0" w:space="0" w:color="auto"/>
            <w:bottom w:val="none" w:sz="0" w:space="0" w:color="auto"/>
            <w:right w:val="none" w:sz="0" w:space="0" w:color="auto"/>
          </w:divBdr>
        </w:div>
        <w:div w:id="646519715">
          <w:marLeft w:val="640"/>
          <w:marRight w:val="0"/>
          <w:marTop w:val="0"/>
          <w:marBottom w:val="0"/>
          <w:divBdr>
            <w:top w:val="none" w:sz="0" w:space="0" w:color="auto"/>
            <w:left w:val="none" w:sz="0" w:space="0" w:color="auto"/>
            <w:bottom w:val="none" w:sz="0" w:space="0" w:color="auto"/>
            <w:right w:val="none" w:sz="0" w:space="0" w:color="auto"/>
          </w:divBdr>
        </w:div>
        <w:div w:id="703597823">
          <w:marLeft w:val="640"/>
          <w:marRight w:val="0"/>
          <w:marTop w:val="0"/>
          <w:marBottom w:val="0"/>
          <w:divBdr>
            <w:top w:val="none" w:sz="0" w:space="0" w:color="auto"/>
            <w:left w:val="none" w:sz="0" w:space="0" w:color="auto"/>
            <w:bottom w:val="none" w:sz="0" w:space="0" w:color="auto"/>
            <w:right w:val="none" w:sz="0" w:space="0" w:color="auto"/>
          </w:divBdr>
        </w:div>
        <w:div w:id="725110212">
          <w:marLeft w:val="640"/>
          <w:marRight w:val="0"/>
          <w:marTop w:val="0"/>
          <w:marBottom w:val="0"/>
          <w:divBdr>
            <w:top w:val="none" w:sz="0" w:space="0" w:color="auto"/>
            <w:left w:val="none" w:sz="0" w:space="0" w:color="auto"/>
            <w:bottom w:val="none" w:sz="0" w:space="0" w:color="auto"/>
            <w:right w:val="none" w:sz="0" w:space="0" w:color="auto"/>
          </w:divBdr>
        </w:div>
        <w:div w:id="777607741">
          <w:marLeft w:val="640"/>
          <w:marRight w:val="0"/>
          <w:marTop w:val="0"/>
          <w:marBottom w:val="0"/>
          <w:divBdr>
            <w:top w:val="none" w:sz="0" w:space="0" w:color="auto"/>
            <w:left w:val="none" w:sz="0" w:space="0" w:color="auto"/>
            <w:bottom w:val="none" w:sz="0" w:space="0" w:color="auto"/>
            <w:right w:val="none" w:sz="0" w:space="0" w:color="auto"/>
          </w:divBdr>
        </w:div>
        <w:div w:id="787890375">
          <w:marLeft w:val="640"/>
          <w:marRight w:val="0"/>
          <w:marTop w:val="0"/>
          <w:marBottom w:val="0"/>
          <w:divBdr>
            <w:top w:val="none" w:sz="0" w:space="0" w:color="auto"/>
            <w:left w:val="none" w:sz="0" w:space="0" w:color="auto"/>
            <w:bottom w:val="none" w:sz="0" w:space="0" w:color="auto"/>
            <w:right w:val="none" w:sz="0" w:space="0" w:color="auto"/>
          </w:divBdr>
        </w:div>
        <w:div w:id="789864316">
          <w:marLeft w:val="640"/>
          <w:marRight w:val="0"/>
          <w:marTop w:val="0"/>
          <w:marBottom w:val="0"/>
          <w:divBdr>
            <w:top w:val="none" w:sz="0" w:space="0" w:color="auto"/>
            <w:left w:val="none" w:sz="0" w:space="0" w:color="auto"/>
            <w:bottom w:val="none" w:sz="0" w:space="0" w:color="auto"/>
            <w:right w:val="none" w:sz="0" w:space="0" w:color="auto"/>
          </w:divBdr>
        </w:div>
        <w:div w:id="895702148">
          <w:marLeft w:val="640"/>
          <w:marRight w:val="0"/>
          <w:marTop w:val="0"/>
          <w:marBottom w:val="0"/>
          <w:divBdr>
            <w:top w:val="none" w:sz="0" w:space="0" w:color="auto"/>
            <w:left w:val="none" w:sz="0" w:space="0" w:color="auto"/>
            <w:bottom w:val="none" w:sz="0" w:space="0" w:color="auto"/>
            <w:right w:val="none" w:sz="0" w:space="0" w:color="auto"/>
          </w:divBdr>
        </w:div>
        <w:div w:id="904148709">
          <w:marLeft w:val="640"/>
          <w:marRight w:val="0"/>
          <w:marTop w:val="0"/>
          <w:marBottom w:val="0"/>
          <w:divBdr>
            <w:top w:val="none" w:sz="0" w:space="0" w:color="auto"/>
            <w:left w:val="none" w:sz="0" w:space="0" w:color="auto"/>
            <w:bottom w:val="none" w:sz="0" w:space="0" w:color="auto"/>
            <w:right w:val="none" w:sz="0" w:space="0" w:color="auto"/>
          </w:divBdr>
        </w:div>
        <w:div w:id="911768510">
          <w:marLeft w:val="640"/>
          <w:marRight w:val="0"/>
          <w:marTop w:val="0"/>
          <w:marBottom w:val="0"/>
          <w:divBdr>
            <w:top w:val="none" w:sz="0" w:space="0" w:color="auto"/>
            <w:left w:val="none" w:sz="0" w:space="0" w:color="auto"/>
            <w:bottom w:val="none" w:sz="0" w:space="0" w:color="auto"/>
            <w:right w:val="none" w:sz="0" w:space="0" w:color="auto"/>
          </w:divBdr>
        </w:div>
        <w:div w:id="951135212">
          <w:marLeft w:val="640"/>
          <w:marRight w:val="0"/>
          <w:marTop w:val="0"/>
          <w:marBottom w:val="0"/>
          <w:divBdr>
            <w:top w:val="none" w:sz="0" w:space="0" w:color="auto"/>
            <w:left w:val="none" w:sz="0" w:space="0" w:color="auto"/>
            <w:bottom w:val="none" w:sz="0" w:space="0" w:color="auto"/>
            <w:right w:val="none" w:sz="0" w:space="0" w:color="auto"/>
          </w:divBdr>
        </w:div>
        <w:div w:id="1021590224">
          <w:marLeft w:val="640"/>
          <w:marRight w:val="0"/>
          <w:marTop w:val="0"/>
          <w:marBottom w:val="0"/>
          <w:divBdr>
            <w:top w:val="none" w:sz="0" w:space="0" w:color="auto"/>
            <w:left w:val="none" w:sz="0" w:space="0" w:color="auto"/>
            <w:bottom w:val="none" w:sz="0" w:space="0" w:color="auto"/>
            <w:right w:val="none" w:sz="0" w:space="0" w:color="auto"/>
          </w:divBdr>
        </w:div>
        <w:div w:id="1111899971">
          <w:marLeft w:val="640"/>
          <w:marRight w:val="0"/>
          <w:marTop w:val="0"/>
          <w:marBottom w:val="0"/>
          <w:divBdr>
            <w:top w:val="none" w:sz="0" w:space="0" w:color="auto"/>
            <w:left w:val="none" w:sz="0" w:space="0" w:color="auto"/>
            <w:bottom w:val="none" w:sz="0" w:space="0" w:color="auto"/>
            <w:right w:val="none" w:sz="0" w:space="0" w:color="auto"/>
          </w:divBdr>
        </w:div>
        <w:div w:id="1174958120">
          <w:marLeft w:val="640"/>
          <w:marRight w:val="0"/>
          <w:marTop w:val="0"/>
          <w:marBottom w:val="0"/>
          <w:divBdr>
            <w:top w:val="none" w:sz="0" w:space="0" w:color="auto"/>
            <w:left w:val="none" w:sz="0" w:space="0" w:color="auto"/>
            <w:bottom w:val="none" w:sz="0" w:space="0" w:color="auto"/>
            <w:right w:val="none" w:sz="0" w:space="0" w:color="auto"/>
          </w:divBdr>
        </w:div>
        <w:div w:id="1181970088">
          <w:marLeft w:val="640"/>
          <w:marRight w:val="0"/>
          <w:marTop w:val="0"/>
          <w:marBottom w:val="0"/>
          <w:divBdr>
            <w:top w:val="none" w:sz="0" w:space="0" w:color="auto"/>
            <w:left w:val="none" w:sz="0" w:space="0" w:color="auto"/>
            <w:bottom w:val="none" w:sz="0" w:space="0" w:color="auto"/>
            <w:right w:val="none" w:sz="0" w:space="0" w:color="auto"/>
          </w:divBdr>
        </w:div>
        <w:div w:id="1204321635">
          <w:marLeft w:val="640"/>
          <w:marRight w:val="0"/>
          <w:marTop w:val="0"/>
          <w:marBottom w:val="0"/>
          <w:divBdr>
            <w:top w:val="none" w:sz="0" w:space="0" w:color="auto"/>
            <w:left w:val="none" w:sz="0" w:space="0" w:color="auto"/>
            <w:bottom w:val="none" w:sz="0" w:space="0" w:color="auto"/>
            <w:right w:val="none" w:sz="0" w:space="0" w:color="auto"/>
          </w:divBdr>
        </w:div>
        <w:div w:id="1252735117">
          <w:marLeft w:val="640"/>
          <w:marRight w:val="0"/>
          <w:marTop w:val="0"/>
          <w:marBottom w:val="0"/>
          <w:divBdr>
            <w:top w:val="none" w:sz="0" w:space="0" w:color="auto"/>
            <w:left w:val="none" w:sz="0" w:space="0" w:color="auto"/>
            <w:bottom w:val="none" w:sz="0" w:space="0" w:color="auto"/>
            <w:right w:val="none" w:sz="0" w:space="0" w:color="auto"/>
          </w:divBdr>
        </w:div>
        <w:div w:id="1278565245">
          <w:marLeft w:val="640"/>
          <w:marRight w:val="0"/>
          <w:marTop w:val="0"/>
          <w:marBottom w:val="0"/>
          <w:divBdr>
            <w:top w:val="none" w:sz="0" w:space="0" w:color="auto"/>
            <w:left w:val="none" w:sz="0" w:space="0" w:color="auto"/>
            <w:bottom w:val="none" w:sz="0" w:space="0" w:color="auto"/>
            <w:right w:val="none" w:sz="0" w:space="0" w:color="auto"/>
          </w:divBdr>
        </w:div>
        <w:div w:id="1294754982">
          <w:marLeft w:val="640"/>
          <w:marRight w:val="0"/>
          <w:marTop w:val="0"/>
          <w:marBottom w:val="0"/>
          <w:divBdr>
            <w:top w:val="none" w:sz="0" w:space="0" w:color="auto"/>
            <w:left w:val="none" w:sz="0" w:space="0" w:color="auto"/>
            <w:bottom w:val="none" w:sz="0" w:space="0" w:color="auto"/>
            <w:right w:val="none" w:sz="0" w:space="0" w:color="auto"/>
          </w:divBdr>
        </w:div>
        <w:div w:id="1332442130">
          <w:marLeft w:val="640"/>
          <w:marRight w:val="0"/>
          <w:marTop w:val="0"/>
          <w:marBottom w:val="0"/>
          <w:divBdr>
            <w:top w:val="none" w:sz="0" w:space="0" w:color="auto"/>
            <w:left w:val="none" w:sz="0" w:space="0" w:color="auto"/>
            <w:bottom w:val="none" w:sz="0" w:space="0" w:color="auto"/>
            <w:right w:val="none" w:sz="0" w:space="0" w:color="auto"/>
          </w:divBdr>
        </w:div>
        <w:div w:id="1349596203">
          <w:marLeft w:val="640"/>
          <w:marRight w:val="0"/>
          <w:marTop w:val="0"/>
          <w:marBottom w:val="0"/>
          <w:divBdr>
            <w:top w:val="none" w:sz="0" w:space="0" w:color="auto"/>
            <w:left w:val="none" w:sz="0" w:space="0" w:color="auto"/>
            <w:bottom w:val="none" w:sz="0" w:space="0" w:color="auto"/>
            <w:right w:val="none" w:sz="0" w:space="0" w:color="auto"/>
          </w:divBdr>
        </w:div>
        <w:div w:id="1420982086">
          <w:marLeft w:val="640"/>
          <w:marRight w:val="0"/>
          <w:marTop w:val="0"/>
          <w:marBottom w:val="0"/>
          <w:divBdr>
            <w:top w:val="none" w:sz="0" w:space="0" w:color="auto"/>
            <w:left w:val="none" w:sz="0" w:space="0" w:color="auto"/>
            <w:bottom w:val="none" w:sz="0" w:space="0" w:color="auto"/>
            <w:right w:val="none" w:sz="0" w:space="0" w:color="auto"/>
          </w:divBdr>
        </w:div>
        <w:div w:id="1429498219">
          <w:marLeft w:val="640"/>
          <w:marRight w:val="0"/>
          <w:marTop w:val="0"/>
          <w:marBottom w:val="0"/>
          <w:divBdr>
            <w:top w:val="none" w:sz="0" w:space="0" w:color="auto"/>
            <w:left w:val="none" w:sz="0" w:space="0" w:color="auto"/>
            <w:bottom w:val="none" w:sz="0" w:space="0" w:color="auto"/>
            <w:right w:val="none" w:sz="0" w:space="0" w:color="auto"/>
          </w:divBdr>
        </w:div>
        <w:div w:id="1435637744">
          <w:marLeft w:val="640"/>
          <w:marRight w:val="0"/>
          <w:marTop w:val="0"/>
          <w:marBottom w:val="0"/>
          <w:divBdr>
            <w:top w:val="none" w:sz="0" w:space="0" w:color="auto"/>
            <w:left w:val="none" w:sz="0" w:space="0" w:color="auto"/>
            <w:bottom w:val="none" w:sz="0" w:space="0" w:color="auto"/>
            <w:right w:val="none" w:sz="0" w:space="0" w:color="auto"/>
          </w:divBdr>
        </w:div>
        <w:div w:id="1473867246">
          <w:marLeft w:val="640"/>
          <w:marRight w:val="0"/>
          <w:marTop w:val="0"/>
          <w:marBottom w:val="0"/>
          <w:divBdr>
            <w:top w:val="none" w:sz="0" w:space="0" w:color="auto"/>
            <w:left w:val="none" w:sz="0" w:space="0" w:color="auto"/>
            <w:bottom w:val="none" w:sz="0" w:space="0" w:color="auto"/>
            <w:right w:val="none" w:sz="0" w:space="0" w:color="auto"/>
          </w:divBdr>
        </w:div>
        <w:div w:id="1499732206">
          <w:marLeft w:val="640"/>
          <w:marRight w:val="0"/>
          <w:marTop w:val="0"/>
          <w:marBottom w:val="0"/>
          <w:divBdr>
            <w:top w:val="none" w:sz="0" w:space="0" w:color="auto"/>
            <w:left w:val="none" w:sz="0" w:space="0" w:color="auto"/>
            <w:bottom w:val="none" w:sz="0" w:space="0" w:color="auto"/>
            <w:right w:val="none" w:sz="0" w:space="0" w:color="auto"/>
          </w:divBdr>
        </w:div>
        <w:div w:id="1530070996">
          <w:marLeft w:val="640"/>
          <w:marRight w:val="0"/>
          <w:marTop w:val="0"/>
          <w:marBottom w:val="0"/>
          <w:divBdr>
            <w:top w:val="none" w:sz="0" w:space="0" w:color="auto"/>
            <w:left w:val="none" w:sz="0" w:space="0" w:color="auto"/>
            <w:bottom w:val="none" w:sz="0" w:space="0" w:color="auto"/>
            <w:right w:val="none" w:sz="0" w:space="0" w:color="auto"/>
          </w:divBdr>
        </w:div>
        <w:div w:id="1553272018">
          <w:marLeft w:val="640"/>
          <w:marRight w:val="0"/>
          <w:marTop w:val="0"/>
          <w:marBottom w:val="0"/>
          <w:divBdr>
            <w:top w:val="none" w:sz="0" w:space="0" w:color="auto"/>
            <w:left w:val="none" w:sz="0" w:space="0" w:color="auto"/>
            <w:bottom w:val="none" w:sz="0" w:space="0" w:color="auto"/>
            <w:right w:val="none" w:sz="0" w:space="0" w:color="auto"/>
          </w:divBdr>
        </w:div>
        <w:div w:id="1602640703">
          <w:marLeft w:val="640"/>
          <w:marRight w:val="0"/>
          <w:marTop w:val="0"/>
          <w:marBottom w:val="0"/>
          <w:divBdr>
            <w:top w:val="none" w:sz="0" w:space="0" w:color="auto"/>
            <w:left w:val="none" w:sz="0" w:space="0" w:color="auto"/>
            <w:bottom w:val="none" w:sz="0" w:space="0" w:color="auto"/>
            <w:right w:val="none" w:sz="0" w:space="0" w:color="auto"/>
          </w:divBdr>
        </w:div>
        <w:div w:id="1648778809">
          <w:marLeft w:val="640"/>
          <w:marRight w:val="0"/>
          <w:marTop w:val="0"/>
          <w:marBottom w:val="0"/>
          <w:divBdr>
            <w:top w:val="none" w:sz="0" w:space="0" w:color="auto"/>
            <w:left w:val="none" w:sz="0" w:space="0" w:color="auto"/>
            <w:bottom w:val="none" w:sz="0" w:space="0" w:color="auto"/>
            <w:right w:val="none" w:sz="0" w:space="0" w:color="auto"/>
          </w:divBdr>
        </w:div>
        <w:div w:id="1708682242">
          <w:marLeft w:val="640"/>
          <w:marRight w:val="0"/>
          <w:marTop w:val="0"/>
          <w:marBottom w:val="0"/>
          <w:divBdr>
            <w:top w:val="none" w:sz="0" w:space="0" w:color="auto"/>
            <w:left w:val="none" w:sz="0" w:space="0" w:color="auto"/>
            <w:bottom w:val="none" w:sz="0" w:space="0" w:color="auto"/>
            <w:right w:val="none" w:sz="0" w:space="0" w:color="auto"/>
          </w:divBdr>
        </w:div>
        <w:div w:id="1715545510">
          <w:marLeft w:val="640"/>
          <w:marRight w:val="0"/>
          <w:marTop w:val="0"/>
          <w:marBottom w:val="0"/>
          <w:divBdr>
            <w:top w:val="none" w:sz="0" w:space="0" w:color="auto"/>
            <w:left w:val="none" w:sz="0" w:space="0" w:color="auto"/>
            <w:bottom w:val="none" w:sz="0" w:space="0" w:color="auto"/>
            <w:right w:val="none" w:sz="0" w:space="0" w:color="auto"/>
          </w:divBdr>
        </w:div>
        <w:div w:id="1721242853">
          <w:marLeft w:val="640"/>
          <w:marRight w:val="0"/>
          <w:marTop w:val="0"/>
          <w:marBottom w:val="0"/>
          <w:divBdr>
            <w:top w:val="none" w:sz="0" w:space="0" w:color="auto"/>
            <w:left w:val="none" w:sz="0" w:space="0" w:color="auto"/>
            <w:bottom w:val="none" w:sz="0" w:space="0" w:color="auto"/>
            <w:right w:val="none" w:sz="0" w:space="0" w:color="auto"/>
          </w:divBdr>
        </w:div>
        <w:div w:id="1736969834">
          <w:marLeft w:val="640"/>
          <w:marRight w:val="0"/>
          <w:marTop w:val="0"/>
          <w:marBottom w:val="0"/>
          <w:divBdr>
            <w:top w:val="none" w:sz="0" w:space="0" w:color="auto"/>
            <w:left w:val="none" w:sz="0" w:space="0" w:color="auto"/>
            <w:bottom w:val="none" w:sz="0" w:space="0" w:color="auto"/>
            <w:right w:val="none" w:sz="0" w:space="0" w:color="auto"/>
          </w:divBdr>
        </w:div>
        <w:div w:id="1753118566">
          <w:marLeft w:val="640"/>
          <w:marRight w:val="0"/>
          <w:marTop w:val="0"/>
          <w:marBottom w:val="0"/>
          <w:divBdr>
            <w:top w:val="none" w:sz="0" w:space="0" w:color="auto"/>
            <w:left w:val="none" w:sz="0" w:space="0" w:color="auto"/>
            <w:bottom w:val="none" w:sz="0" w:space="0" w:color="auto"/>
            <w:right w:val="none" w:sz="0" w:space="0" w:color="auto"/>
          </w:divBdr>
        </w:div>
        <w:div w:id="1766922853">
          <w:marLeft w:val="640"/>
          <w:marRight w:val="0"/>
          <w:marTop w:val="0"/>
          <w:marBottom w:val="0"/>
          <w:divBdr>
            <w:top w:val="none" w:sz="0" w:space="0" w:color="auto"/>
            <w:left w:val="none" w:sz="0" w:space="0" w:color="auto"/>
            <w:bottom w:val="none" w:sz="0" w:space="0" w:color="auto"/>
            <w:right w:val="none" w:sz="0" w:space="0" w:color="auto"/>
          </w:divBdr>
        </w:div>
        <w:div w:id="1769933589">
          <w:marLeft w:val="640"/>
          <w:marRight w:val="0"/>
          <w:marTop w:val="0"/>
          <w:marBottom w:val="0"/>
          <w:divBdr>
            <w:top w:val="none" w:sz="0" w:space="0" w:color="auto"/>
            <w:left w:val="none" w:sz="0" w:space="0" w:color="auto"/>
            <w:bottom w:val="none" w:sz="0" w:space="0" w:color="auto"/>
            <w:right w:val="none" w:sz="0" w:space="0" w:color="auto"/>
          </w:divBdr>
        </w:div>
        <w:div w:id="1793938933">
          <w:marLeft w:val="640"/>
          <w:marRight w:val="0"/>
          <w:marTop w:val="0"/>
          <w:marBottom w:val="0"/>
          <w:divBdr>
            <w:top w:val="none" w:sz="0" w:space="0" w:color="auto"/>
            <w:left w:val="none" w:sz="0" w:space="0" w:color="auto"/>
            <w:bottom w:val="none" w:sz="0" w:space="0" w:color="auto"/>
            <w:right w:val="none" w:sz="0" w:space="0" w:color="auto"/>
          </w:divBdr>
        </w:div>
        <w:div w:id="1802460865">
          <w:marLeft w:val="640"/>
          <w:marRight w:val="0"/>
          <w:marTop w:val="0"/>
          <w:marBottom w:val="0"/>
          <w:divBdr>
            <w:top w:val="none" w:sz="0" w:space="0" w:color="auto"/>
            <w:left w:val="none" w:sz="0" w:space="0" w:color="auto"/>
            <w:bottom w:val="none" w:sz="0" w:space="0" w:color="auto"/>
            <w:right w:val="none" w:sz="0" w:space="0" w:color="auto"/>
          </w:divBdr>
        </w:div>
        <w:div w:id="1839535590">
          <w:marLeft w:val="640"/>
          <w:marRight w:val="0"/>
          <w:marTop w:val="0"/>
          <w:marBottom w:val="0"/>
          <w:divBdr>
            <w:top w:val="none" w:sz="0" w:space="0" w:color="auto"/>
            <w:left w:val="none" w:sz="0" w:space="0" w:color="auto"/>
            <w:bottom w:val="none" w:sz="0" w:space="0" w:color="auto"/>
            <w:right w:val="none" w:sz="0" w:space="0" w:color="auto"/>
          </w:divBdr>
        </w:div>
        <w:div w:id="1996296093">
          <w:marLeft w:val="640"/>
          <w:marRight w:val="0"/>
          <w:marTop w:val="0"/>
          <w:marBottom w:val="0"/>
          <w:divBdr>
            <w:top w:val="none" w:sz="0" w:space="0" w:color="auto"/>
            <w:left w:val="none" w:sz="0" w:space="0" w:color="auto"/>
            <w:bottom w:val="none" w:sz="0" w:space="0" w:color="auto"/>
            <w:right w:val="none" w:sz="0" w:space="0" w:color="auto"/>
          </w:divBdr>
        </w:div>
        <w:div w:id="2029330925">
          <w:marLeft w:val="640"/>
          <w:marRight w:val="0"/>
          <w:marTop w:val="0"/>
          <w:marBottom w:val="0"/>
          <w:divBdr>
            <w:top w:val="none" w:sz="0" w:space="0" w:color="auto"/>
            <w:left w:val="none" w:sz="0" w:space="0" w:color="auto"/>
            <w:bottom w:val="none" w:sz="0" w:space="0" w:color="auto"/>
            <w:right w:val="none" w:sz="0" w:space="0" w:color="auto"/>
          </w:divBdr>
        </w:div>
        <w:div w:id="2034110832">
          <w:marLeft w:val="640"/>
          <w:marRight w:val="0"/>
          <w:marTop w:val="0"/>
          <w:marBottom w:val="0"/>
          <w:divBdr>
            <w:top w:val="none" w:sz="0" w:space="0" w:color="auto"/>
            <w:left w:val="none" w:sz="0" w:space="0" w:color="auto"/>
            <w:bottom w:val="none" w:sz="0" w:space="0" w:color="auto"/>
            <w:right w:val="none" w:sz="0" w:space="0" w:color="auto"/>
          </w:divBdr>
        </w:div>
        <w:div w:id="2044985618">
          <w:marLeft w:val="640"/>
          <w:marRight w:val="0"/>
          <w:marTop w:val="0"/>
          <w:marBottom w:val="0"/>
          <w:divBdr>
            <w:top w:val="none" w:sz="0" w:space="0" w:color="auto"/>
            <w:left w:val="none" w:sz="0" w:space="0" w:color="auto"/>
            <w:bottom w:val="none" w:sz="0" w:space="0" w:color="auto"/>
            <w:right w:val="none" w:sz="0" w:space="0" w:color="auto"/>
          </w:divBdr>
        </w:div>
        <w:div w:id="2101100561">
          <w:marLeft w:val="640"/>
          <w:marRight w:val="0"/>
          <w:marTop w:val="0"/>
          <w:marBottom w:val="0"/>
          <w:divBdr>
            <w:top w:val="none" w:sz="0" w:space="0" w:color="auto"/>
            <w:left w:val="none" w:sz="0" w:space="0" w:color="auto"/>
            <w:bottom w:val="none" w:sz="0" w:space="0" w:color="auto"/>
            <w:right w:val="none" w:sz="0" w:space="0" w:color="auto"/>
          </w:divBdr>
        </w:div>
        <w:div w:id="2105492432">
          <w:marLeft w:val="640"/>
          <w:marRight w:val="0"/>
          <w:marTop w:val="0"/>
          <w:marBottom w:val="0"/>
          <w:divBdr>
            <w:top w:val="none" w:sz="0" w:space="0" w:color="auto"/>
            <w:left w:val="none" w:sz="0" w:space="0" w:color="auto"/>
            <w:bottom w:val="none" w:sz="0" w:space="0" w:color="auto"/>
            <w:right w:val="none" w:sz="0" w:space="0" w:color="auto"/>
          </w:divBdr>
        </w:div>
        <w:div w:id="2132092513">
          <w:marLeft w:val="640"/>
          <w:marRight w:val="0"/>
          <w:marTop w:val="0"/>
          <w:marBottom w:val="0"/>
          <w:divBdr>
            <w:top w:val="none" w:sz="0" w:space="0" w:color="auto"/>
            <w:left w:val="none" w:sz="0" w:space="0" w:color="auto"/>
            <w:bottom w:val="none" w:sz="0" w:space="0" w:color="auto"/>
            <w:right w:val="none" w:sz="0" w:space="0" w:color="auto"/>
          </w:divBdr>
        </w:div>
        <w:div w:id="2144804231">
          <w:marLeft w:val="640"/>
          <w:marRight w:val="0"/>
          <w:marTop w:val="0"/>
          <w:marBottom w:val="0"/>
          <w:divBdr>
            <w:top w:val="none" w:sz="0" w:space="0" w:color="auto"/>
            <w:left w:val="none" w:sz="0" w:space="0" w:color="auto"/>
            <w:bottom w:val="none" w:sz="0" w:space="0" w:color="auto"/>
            <w:right w:val="none" w:sz="0" w:space="0" w:color="auto"/>
          </w:divBdr>
        </w:div>
      </w:divsChild>
    </w:div>
    <w:div w:id="1222868346">
      <w:bodyDiv w:val="1"/>
      <w:marLeft w:val="0"/>
      <w:marRight w:val="0"/>
      <w:marTop w:val="0"/>
      <w:marBottom w:val="0"/>
      <w:divBdr>
        <w:top w:val="none" w:sz="0" w:space="0" w:color="auto"/>
        <w:left w:val="none" w:sz="0" w:space="0" w:color="auto"/>
        <w:bottom w:val="none" w:sz="0" w:space="0" w:color="auto"/>
        <w:right w:val="none" w:sz="0" w:space="0" w:color="auto"/>
      </w:divBdr>
    </w:div>
    <w:div w:id="1231890041">
      <w:bodyDiv w:val="1"/>
      <w:marLeft w:val="0"/>
      <w:marRight w:val="0"/>
      <w:marTop w:val="0"/>
      <w:marBottom w:val="0"/>
      <w:divBdr>
        <w:top w:val="none" w:sz="0" w:space="0" w:color="auto"/>
        <w:left w:val="none" w:sz="0" w:space="0" w:color="auto"/>
        <w:bottom w:val="none" w:sz="0" w:space="0" w:color="auto"/>
        <w:right w:val="none" w:sz="0" w:space="0" w:color="auto"/>
      </w:divBdr>
    </w:div>
    <w:div w:id="1232352466">
      <w:bodyDiv w:val="1"/>
      <w:marLeft w:val="0"/>
      <w:marRight w:val="0"/>
      <w:marTop w:val="0"/>
      <w:marBottom w:val="0"/>
      <w:divBdr>
        <w:top w:val="none" w:sz="0" w:space="0" w:color="auto"/>
        <w:left w:val="none" w:sz="0" w:space="0" w:color="auto"/>
        <w:bottom w:val="none" w:sz="0" w:space="0" w:color="auto"/>
        <w:right w:val="none" w:sz="0" w:space="0" w:color="auto"/>
      </w:divBdr>
      <w:divsChild>
        <w:div w:id="340162166">
          <w:marLeft w:val="480"/>
          <w:marRight w:val="0"/>
          <w:marTop w:val="0"/>
          <w:marBottom w:val="0"/>
          <w:divBdr>
            <w:top w:val="none" w:sz="0" w:space="0" w:color="auto"/>
            <w:left w:val="none" w:sz="0" w:space="0" w:color="auto"/>
            <w:bottom w:val="none" w:sz="0" w:space="0" w:color="auto"/>
            <w:right w:val="none" w:sz="0" w:space="0" w:color="auto"/>
          </w:divBdr>
        </w:div>
        <w:div w:id="901330858">
          <w:marLeft w:val="480"/>
          <w:marRight w:val="0"/>
          <w:marTop w:val="0"/>
          <w:marBottom w:val="0"/>
          <w:divBdr>
            <w:top w:val="none" w:sz="0" w:space="0" w:color="auto"/>
            <w:left w:val="none" w:sz="0" w:space="0" w:color="auto"/>
            <w:bottom w:val="none" w:sz="0" w:space="0" w:color="auto"/>
            <w:right w:val="none" w:sz="0" w:space="0" w:color="auto"/>
          </w:divBdr>
        </w:div>
        <w:div w:id="2105689852">
          <w:marLeft w:val="480"/>
          <w:marRight w:val="0"/>
          <w:marTop w:val="0"/>
          <w:marBottom w:val="0"/>
          <w:divBdr>
            <w:top w:val="none" w:sz="0" w:space="0" w:color="auto"/>
            <w:left w:val="none" w:sz="0" w:space="0" w:color="auto"/>
            <w:bottom w:val="none" w:sz="0" w:space="0" w:color="auto"/>
            <w:right w:val="none" w:sz="0" w:space="0" w:color="auto"/>
          </w:divBdr>
        </w:div>
        <w:div w:id="1477986441">
          <w:marLeft w:val="480"/>
          <w:marRight w:val="0"/>
          <w:marTop w:val="0"/>
          <w:marBottom w:val="0"/>
          <w:divBdr>
            <w:top w:val="none" w:sz="0" w:space="0" w:color="auto"/>
            <w:left w:val="none" w:sz="0" w:space="0" w:color="auto"/>
            <w:bottom w:val="none" w:sz="0" w:space="0" w:color="auto"/>
            <w:right w:val="none" w:sz="0" w:space="0" w:color="auto"/>
          </w:divBdr>
        </w:div>
      </w:divsChild>
    </w:div>
    <w:div w:id="1236159590">
      <w:bodyDiv w:val="1"/>
      <w:marLeft w:val="0"/>
      <w:marRight w:val="0"/>
      <w:marTop w:val="0"/>
      <w:marBottom w:val="0"/>
      <w:divBdr>
        <w:top w:val="none" w:sz="0" w:space="0" w:color="auto"/>
        <w:left w:val="none" w:sz="0" w:space="0" w:color="auto"/>
        <w:bottom w:val="none" w:sz="0" w:space="0" w:color="auto"/>
        <w:right w:val="none" w:sz="0" w:space="0" w:color="auto"/>
      </w:divBdr>
      <w:divsChild>
        <w:div w:id="270938966">
          <w:marLeft w:val="480"/>
          <w:marRight w:val="0"/>
          <w:marTop w:val="0"/>
          <w:marBottom w:val="0"/>
          <w:divBdr>
            <w:top w:val="none" w:sz="0" w:space="0" w:color="auto"/>
            <w:left w:val="none" w:sz="0" w:space="0" w:color="auto"/>
            <w:bottom w:val="none" w:sz="0" w:space="0" w:color="auto"/>
            <w:right w:val="none" w:sz="0" w:space="0" w:color="auto"/>
          </w:divBdr>
        </w:div>
        <w:div w:id="1912886099">
          <w:marLeft w:val="480"/>
          <w:marRight w:val="0"/>
          <w:marTop w:val="0"/>
          <w:marBottom w:val="0"/>
          <w:divBdr>
            <w:top w:val="none" w:sz="0" w:space="0" w:color="auto"/>
            <w:left w:val="none" w:sz="0" w:space="0" w:color="auto"/>
            <w:bottom w:val="none" w:sz="0" w:space="0" w:color="auto"/>
            <w:right w:val="none" w:sz="0" w:space="0" w:color="auto"/>
          </w:divBdr>
        </w:div>
        <w:div w:id="1259411832">
          <w:marLeft w:val="480"/>
          <w:marRight w:val="0"/>
          <w:marTop w:val="0"/>
          <w:marBottom w:val="0"/>
          <w:divBdr>
            <w:top w:val="none" w:sz="0" w:space="0" w:color="auto"/>
            <w:left w:val="none" w:sz="0" w:space="0" w:color="auto"/>
            <w:bottom w:val="none" w:sz="0" w:space="0" w:color="auto"/>
            <w:right w:val="none" w:sz="0" w:space="0" w:color="auto"/>
          </w:divBdr>
        </w:div>
        <w:div w:id="473062227">
          <w:marLeft w:val="480"/>
          <w:marRight w:val="0"/>
          <w:marTop w:val="0"/>
          <w:marBottom w:val="0"/>
          <w:divBdr>
            <w:top w:val="none" w:sz="0" w:space="0" w:color="auto"/>
            <w:left w:val="none" w:sz="0" w:space="0" w:color="auto"/>
            <w:bottom w:val="none" w:sz="0" w:space="0" w:color="auto"/>
            <w:right w:val="none" w:sz="0" w:space="0" w:color="auto"/>
          </w:divBdr>
        </w:div>
        <w:div w:id="394351507">
          <w:marLeft w:val="480"/>
          <w:marRight w:val="0"/>
          <w:marTop w:val="0"/>
          <w:marBottom w:val="0"/>
          <w:divBdr>
            <w:top w:val="none" w:sz="0" w:space="0" w:color="auto"/>
            <w:left w:val="none" w:sz="0" w:space="0" w:color="auto"/>
            <w:bottom w:val="none" w:sz="0" w:space="0" w:color="auto"/>
            <w:right w:val="none" w:sz="0" w:space="0" w:color="auto"/>
          </w:divBdr>
        </w:div>
        <w:div w:id="1641573028">
          <w:marLeft w:val="480"/>
          <w:marRight w:val="0"/>
          <w:marTop w:val="0"/>
          <w:marBottom w:val="0"/>
          <w:divBdr>
            <w:top w:val="none" w:sz="0" w:space="0" w:color="auto"/>
            <w:left w:val="none" w:sz="0" w:space="0" w:color="auto"/>
            <w:bottom w:val="none" w:sz="0" w:space="0" w:color="auto"/>
            <w:right w:val="none" w:sz="0" w:space="0" w:color="auto"/>
          </w:divBdr>
        </w:div>
      </w:divsChild>
    </w:div>
    <w:div w:id="1240364916">
      <w:bodyDiv w:val="1"/>
      <w:marLeft w:val="0"/>
      <w:marRight w:val="0"/>
      <w:marTop w:val="0"/>
      <w:marBottom w:val="0"/>
      <w:divBdr>
        <w:top w:val="none" w:sz="0" w:space="0" w:color="auto"/>
        <w:left w:val="none" w:sz="0" w:space="0" w:color="auto"/>
        <w:bottom w:val="none" w:sz="0" w:space="0" w:color="auto"/>
        <w:right w:val="none" w:sz="0" w:space="0" w:color="auto"/>
      </w:divBdr>
      <w:divsChild>
        <w:div w:id="2055421101">
          <w:marLeft w:val="480"/>
          <w:marRight w:val="0"/>
          <w:marTop w:val="0"/>
          <w:marBottom w:val="0"/>
          <w:divBdr>
            <w:top w:val="none" w:sz="0" w:space="0" w:color="auto"/>
            <w:left w:val="none" w:sz="0" w:space="0" w:color="auto"/>
            <w:bottom w:val="none" w:sz="0" w:space="0" w:color="auto"/>
            <w:right w:val="none" w:sz="0" w:space="0" w:color="auto"/>
          </w:divBdr>
        </w:div>
      </w:divsChild>
    </w:div>
    <w:div w:id="1251888518">
      <w:bodyDiv w:val="1"/>
      <w:marLeft w:val="0"/>
      <w:marRight w:val="0"/>
      <w:marTop w:val="0"/>
      <w:marBottom w:val="0"/>
      <w:divBdr>
        <w:top w:val="none" w:sz="0" w:space="0" w:color="auto"/>
        <w:left w:val="none" w:sz="0" w:space="0" w:color="auto"/>
        <w:bottom w:val="none" w:sz="0" w:space="0" w:color="auto"/>
        <w:right w:val="none" w:sz="0" w:space="0" w:color="auto"/>
      </w:divBdr>
    </w:div>
    <w:div w:id="1252005161">
      <w:bodyDiv w:val="1"/>
      <w:marLeft w:val="0"/>
      <w:marRight w:val="0"/>
      <w:marTop w:val="0"/>
      <w:marBottom w:val="0"/>
      <w:divBdr>
        <w:top w:val="none" w:sz="0" w:space="0" w:color="auto"/>
        <w:left w:val="none" w:sz="0" w:space="0" w:color="auto"/>
        <w:bottom w:val="none" w:sz="0" w:space="0" w:color="auto"/>
        <w:right w:val="none" w:sz="0" w:space="0" w:color="auto"/>
      </w:divBdr>
      <w:divsChild>
        <w:div w:id="2100443672">
          <w:marLeft w:val="480"/>
          <w:marRight w:val="0"/>
          <w:marTop w:val="0"/>
          <w:marBottom w:val="0"/>
          <w:divBdr>
            <w:top w:val="none" w:sz="0" w:space="0" w:color="auto"/>
            <w:left w:val="none" w:sz="0" w:space="0" w:color="auto"/>
            <w:bottom w:val="none" w:sz="0" w:space="0" w:color="auto"/>
            <w:right w:val="none" w:sz="0" w:space="0" w:color="auto"/>
          </w:divBdr>
        </w:div>
      </w:divsChild>
    </w:div>
    <w:div w:id="1255211783">
      <w:bodyDiv w:val="1"/>
      <w:marLeft w:val="0"/>
      <w:marRight w:val="0"/>
      <w:marTop w:val="0"/>
      <w:marBottom w:val="0"/>
      <w:divBdr>
        <w:top w:val="none" w:sz="0" w:space="0" w:color="auto"/>
        <w:left w:val="none" w:sz="0" w:space="0" w:color="auto"/>
        <w:bottom w:val="none" w:sz="0" w:space="0" w:color="auto"/>
        <w:right w:val="none" w:sz="0" w:space="0" w:color="auto"/>
      </w:divBdr>
      <w:divsChild>
        <w:div w:id="1903908800">
          <w:marLeft w:val="480"/>
          <w:marRight w:val="0"/>
          <w:marTop w:val="0"/>
          <w:marBottom w:val="0"/>
          <w:divBdr>
            <w:top w:val="none" w:sz="0" w:space="0" w:color="auto"/>
            <w:left w:val="none" w:sz="0" w:space="0" w:color="auto"/>
            <w:bottom w:val="none" w:sz="0" w:space="0" w:color="auto"/>
            <w:right w:val="none" w:sz="0" w:space="0" w:color="auto"/>
          </w:divBdr>
        </w:div>
        <w:div w:id="2128306925">
          <w:marLeft w:val="480"/>
          <w:marRight w:val="0"/>
          <w:marTop w:val="0"/>
          <w:marBottom w:val="0"/>
          <w:divBdr>
            <w:top w:val="none" w:sz="0" w:space="0" w:color="auto"/>
            <w:left w:val="none" w:sz="0" w:space="0" w:color="auto"/>
            <w:bottom w:val="none" w:sz="0" w:space="0" w:color="auto"/>
            <w:right w:val="none" w:sz="0" w:space="0" w:color="auto"/>
          </w:divBdr>
        </w:div>
      </w:divsChild>
    </w:div>
    <w:div w:id="1263997397">
      <w:bodyDiv w:val="1"/>
      <w:marLeft w:val="0"/>
      <w:marRight w:val="0"/>
      <w:marTop w:val="0"/>
      <w:marBottom w:val="0"/>
      <w:divBdr>
        <w:top w:val="none" w:sz="0" w:space="0" w:color="auto"/>
        <w:left w:val="none" w:sz="0" w:space="0" w:color="auto"/>
        <w:bottom w:val="none" w:sz="0" w:space="0" w:color="auto"/>
        <w:right w:val="none" w:sz="0" w:space="0" w:color="auto"/>
      </w:divBdr>
      <w:divsChild>
        <w:div w:id="2006854970">
          <w:marLeft w:val="480"/>
          <w:marRight w:val="0"/>
          <w:marTop w:val="0"/>
          <w:marBottom w:val="0"/>
          <w:divBdr>
            <w:top w:val="none" w:sz="0" w:space="0" w:color="auto"/>
            <w:left w:val="none" w:sz="0" w:space="0" w:color="auto"/>
            <w:bottom w:val="none" w:sz="0" w:space="0" w:color="auto"/>
            <w:right w:val="none" w:sz="0" w:space="0" w:color="auto"/>
          </w:divBdr>
        </w:div>
        <w:div w:id="671562887">
          <w:marLeft w:val="480"/>
          <w:marRight w:val="0"/>
          <w:marTop w:val="0"/>
          <w:marBottom w:val="0"/>
          <w:divBdr>
            <w:top w:val="none" w:sz="0" w:space="0" w:color="auto"/>
            <w:left w:val="none" w:sz="0" w:space="0" w:color="auto"/>
            <w:bottom w:val="none" w:sz="0" w:space="0" w:color="auto"/>
            <w:right w:val="none" w:sz="0" w:space="0" w:color="auto"/>
          </w:divBdr>
        </w:div>
        <w:div w:id="823207386">
          <w:marLeft w:val="480"/>
          <w:marRight w:val="0"/>
          <w:marTop w:val="0"/>
          <w:marBottom w:val="0"/>
          <w:divBdr>
            <w:top w:val="none" w:sz="0" w:space="0" w:color="auto"/>
            <w:left w:val="none" w:sz="0" w:space="0" w:color="auto"/>
            <w:bottom w:val="none" w:sz="0" w:space="0" w:color="auto"/>
            <w:right w:val="none" w:sz="0" w:space="0" w:color="auto"/>
          </w:divBdr>
        </w:div>
        <w:div w:id="856190269">
          <w:marLeft w:val="480"/>
          <w:marRight w:val="0"/>
          <w:marTop w:val="0"/>
          <w:marBottom w:val="0"/>
          <w:divBdr>
            <w:top w:val="none" w:sz="0" w:space="0" w:color="auto"/>
            <w:left w:val="none" w:sz="0" w:space="0" w:color="auto"/>
            <w:bottom w:val="none" w:sz="0" w:space="0" w:color="auto"/>
            <w:right w:val="none" w:sz="0" w:space="0" w:color="auto"/>
          </w:divBdr>
        </w:div>
        <w:div w:id="1395851399">
          <w:marLeft w:val="480"/>
          <w:marRight w:val="0"/>
          <w:marTop w:val="0"/>
          <w:marBottom w:val="0"/>
          <w:divBdr>
            <w:top w:val="none" w:sz="0" w:space="0" w:color="auto"/>
            <w:left w:val="none" w:sz="0" w:space="0" w:color="auto"/>
            <w:bottom w:val="none" w:sz="0" w:space="0" w:color="auto"/>
            <w:right w:val="none" w:sz="0" w:space="0" w:color="auto"/>
          </w:divBdr>
        </w:div>
        <w:div w:id="1217661711">
          <w:marLeft w:val="480"/>
          <w:marRight w:val="0"/>
          <w:marTop w:val="0"/>
          <w:marBottom w:val="0"/>
          <w:divBdr>
            <w:top w:val="none" w:sz="0" w:space="0" w:color="auto"/>
            <w:left w:val="none" w:sz="0" w:space="0" w:color="auto"/>
            <w:bottom w:val="none" w:sz="0" w:space="0" w:color="auto"/>
            <w:right w:val="none" w:sz="0" w:space="0" w:color="auto"/>
          </w:divBdr>
        </w:div>
        <w:div w:id="1019545599">
          <w:marLeft w:val="480"/>
          <w:marRight w:val="0"/>
          <w:marTop w:val="0"/>
          <w:marBottom w:val="0"/>
          <w:divBdr>
            <w:top w:val="none" w:sz="0" w:space="0" w:color="auto"/>
            <w:left w:val="none" w:sz="0" w:space="0" w:color="auto"/>
            <w:bottom w:val="none" w:sz="0" w:space="0" w:color="auto"/>
            <w:right w:val="none" w:sz="0" w:space="0" w:color="auto"/>
          </w:divBdr>
        </w:div>
        <w:div w:id="1282568594">
          <w:marLeft w:val="480"/>
          <w:marRight w:val="0"/>
          <w:marTop w:val="0"/>
          <w:marBottom w:val="0"/>
          <w:divBdr>
            <w:top w:val="none" w:sz="0" w:space="0" w:color="auto"/>
            <w:left w:val="none" w:sz="0" w:space="0" w:color="auto"/>
            <w:bottom w:val="none" w:sz="0" w:space="0" w:color="auto"/>
            <w:right w:val="none" w:sz="0" w:space="0" w:color="auto"/>
          </w:divBdr>
        </w:div>
        <w:div w:id="720056491">
          <w:marLeft w:val="480"/>
          <w:marRight w:val="0"/>
          <w:marTop w:val="0"/>
          <w:marBottom w:val="0"/>
          <w:divBdr>
            <w:top w:val="none" w:sz="0" w:space="0" w:color="auto"/>
            <w:left w:val="none" w:sz="0" w:space="0" w:color="auto"/>
            <w:bottom w:val="none" w:sz="0" w:space="0" w:color="auto"/>
            <w:right w:val="none" w:sz="0" w:space="0" w:color="auto"/>
          </w:divBdr>
        </w:div>
        <w:div w:id="867720552">
          <w:marLeft w:val="480"/>
          <w:marRight w:val="0"/>
          <w:marTop w:val="0"/>
          <w:marBottom w:val="0"/>
          <w:divBdr>
            <w:top w:val="none" w:sz="0" w:space="0" w:color="auto"/>
            <w:left w:val="none" w:sz="0" w:space="0" w:color="auto"/>
            <w:bottom w:val="none" w:sz="0" w:space="0" w:color="auto"/>
            <w:right w:val="none" w:sz="0" w:space="0" w:color="auto"/>
          </w:divBdr>
        </w:div>
        <w:div w:id="178011345">
          <w:marLeft w:val="480"/>
          <w:marRight w:val="0"/>
          <w:marTop w:val="0"/>
          <w:marBottom w:val="0"/>
          <w:divBdr>
            <w:top w:val="none" w:sz="0" w:space="0" w:color="auto"/>
            <w:left w:val="none" w:sz="0" w:space="0" w:color="auto"/>
            <w:bottom w:val="none" w:sz="0" w:space="0" w:color="auto"/>
            <w:right w:val="none" w:sz="0" w:space="0" w:color="auto"/>
          </w:divBdr>
        </w:div>
        <w:div w:id="916669639">
          <w:marLeft w:val="480"/>
          <w:marRight w:val="0"/>
          <w:marTop w:val="0"/>
          <w:marBottom w:val="0"/>
          <w:divBdr>
            <w:top w:val="none" w:sz="0" w:space="0" w:color="auto"/>
            <w:left w:val="none" w:sz="0" w:space="0" w:color="auto"/>
            <w:bottom w:val="none" w:sz="0" w:space="0" w:color="auto"/>
            <w:right w:val="none" w:sz="0" w:space="0" w:color="auto"/>
          </w:divBdr>
        </w:div>
        <w:div w:id="389697564">
          <w:marLeft w:val="480"/>
          <w:marRight w:val="0"/>
          <w:marTop w:val="0"/>
          <w:marBottom w:val="0"/>
          <w:divBdr>
            <w:top w:val="none" w:sz="0" w:space="0" w:color="auto"/>
            <w:left w:val="none" w:sz="0" w:space="0" w:color="auto"/>
            <w:bottom w:val="none" w:sz="0" w:space="0" w:color="auto"/>
            <w:right w:val="none" w:sz="0" w:space="0" w:color="auto"/>
          </w:divBdr>
        </w:div>
        <w:div w:id="1867479964">
          <w:marLeft w:val="480"/>
          <w:marRight w:val="0"/>
          <w:marTop w:val="0"/>
          <w:marBottom w:val="0"/>
          <w:divBdr>
            <w:top w:val="none" w:sz="0" w:space="0" w:color="auto"/>
            <w:left w:val="none" w:sz="0" w:space="0" w:color="auto"/>
            <w:bottom w:val="none" w:sz="0" w:space="0" w:color="auto"/>
            <w:right w:val="none" w:sz="0" w:space="0" w:color="auto"/>
          </w:divBdr>
        </w:div>
        <w:div w:id="1303197459">
          <w:marLeft w:val="480"/>
          <w:marRight w:val="0"/>
          <w:marTop w:val="0"/>
          <w:marBottom w:val="0"/>
          <w:divBdr>
            <w:top w:val="none" w:sz="0" w:space="0" w:color="auto"/>
            <w:left w:val="none" w:sz="0" w:space="0" w:color="auto"/>
            <w:bottom w:val="none" w:sz="0" w:space="0" w:color="auto"/>
            <w:right w:val="none" w:sz="0" w:space="0" w:color="auto"/>
          </w:divBdr>
        </w:div>
        <w:div w:id="1681008495">
          <w:marLeft w:val="480"/>
          <w:marRight w:val="0"/>
          <w:marTop w:val="0"/>
          <w:marBottom w:val="0"/>
          <w:divBdr>
            <w:top w:val="none" w:sz="0" w:space="0" w:color="auto"/>
            <w:left w:val="none" w:sz="0" w:space="0" w:color="auto"/>
            <w:bottom w:val="none" w:sz="0" w:space="0" w:color="auto"/>
            <w:right w:val="none" w:sz="0" w:space="0" w:color="auto"/>
          </w:divBdr>
        </w:div>
        <w:div w:id="1918199201">
          <w:marLeft w:val="480"/>
          <w:marRight w:val="0"/>
          <w:marTop w:val="0"/>
          <w:marBottom w:val="0"/>
          <w:divBdr>
            <w:top w:val="none" w:sz="0" w:space="0" w:color="auto"/>
            <w:left w:val="none" w:sz="0" w:space="0" w:color="auto"/>
            <w:bottom w:val="none" w:sz="0" w:space="0" w:color="auto"/>
            <w:right w:val="none" w:sz="0" w:space="0" w:color="auto"/>
          </w:divBdr>
        </w:div>
        <w:div w:id="1865749486">
          <w:marLeft w:val="480"/>
          <w:marRight w:val="0"/>
          <w:marTop w:val="0"/>
          <w:marBottom w:val="0"/>
          <w:divBdr>
            <w:top w:val="none" w:sz="0" w:space="0" w:color="auto"/>
            <w:left w:val="none" w:sz="0" w:space="0" w:color="auto"/>
            <w:bottom w:val="none" w:sz="0" w:space="0" w:color="auto"/>
            <w:right w:val="none" w:sz="0" w:space="0" w:color="auto"/>
          </w:divBdr>
        </w:div>
        <w:div w:id="515385102">
          <w:marLeft w:val="480"/>
          <w:marRight w:val="0"/>
          <w:marTop w:val="0"/>
          <w:marBottom w:val="0"/>
          <w:divBdr>
            <w:top w:val="none" w:sz="0" w:space="0" w:color="auto"/>
            <w:left w:val="none" w:sz="0" w:space="0" w:color="auto"/>
            <w:bottom w:val="none" w:sz="0" w:space="0" w:color="auto"/>
            <w:right w:val="none" w:sz="0" w:space="0" w:color="auto"/>
          </w:divBdr>
        </w:div>
        <w:div w:id="1750761230">
          <w:marLeft w:val="480"/>
          <w:marRight w:val="0"/>
          <w:marTop w:val="0"/>
          <w:marBottom w:val="0"/>
          <w:divBdr>
            <w:top w:val="none" w:sz="0" w:space="0" w:color="auto"/>
            <w:left w:val="none" w:sz="0" w:space="0" w:color="auto"/>
            <w:bottom w:val="none" w:sz="0" w:space="0" w:color="auto"/>
            <w:right w:val="none" w:sz="0" w:space="0" w:color="auto"/>
          </w:divBdr>
        </w:div>
        <w:div w:id="1675036197">
          <w:marLeft w:val="480"/>
          <w:marRight w:val="0"/>
          <w:marTop w:val="0"/>
          <w:marBottom w:val="0"/>
          <w:divBdr>
            <w:top w:val="none" w:sz="0" w:space="0" w:color="auto"/>
            <w:left w:val="none" w:sz="0" w:space="0" w:color="auto"/>
            <w:bottom w:val="none" w:sz="0" w:space="0" w:color="auto"/>
            <w:right w:val="none" w:sz="0" w:space="0" w:color="auto"/>
          </w:divBdr>
        </w:div>
        <w:div w:id="1081222745">
          <w:marLeft w:val="480"/>
          <w:marRight w:val="0"/>
          <w:marTop w:val="0"/>
          <w:marBottom w:val="0"/>
          <w:divBdr>
            <w:top w:val="none" w:sz="0" w:space="0" w:color="auto"/>
            <w:left w:val="none" w:sz="0" w:space="0" w:color="auto"/>
            <w:bottom w:val="none" w:sz="0" w:space="0" w:color="auto"/>
            <w:right w:val="none" w:sz="0" w:space="0" w:color="auto"/>
          </w:divBdr>
        </w:div>
        <w:div w:id="819882013">
          <w:marLeft w:val="480"/>
          <w:marRight w:val="0"/>
          <w:marTop w:val="0"/>
          <w:marBottom w:val="0"/>
          <w:divBdr>
            <w:top w:val="none" w:sz="0" w:space="0" w:color="auto"/>
            <w:left w:val="none" w:sz="0" w:space="0" w:color="auto"/>
            <w:bottom w:val="none" w:sz="0" w:space="0" w:color="auto"/>
            <w:right w:val="none" w:sz="0" w:space="0" w:color="auto"/>
          </w:divBdr>
        </w:div>
        <w:div w:id="1442382930">
          <w:marLeft w:val="480"/>
          <w:marRight w:val="0"/>
          <w:marTop w:val="0"/>
          <w:marBottom w:val="0"/>
          <w:divBdr>
            <w:top w:val="none" w:sz="0" w:space="0" w:color="auto"/>
            <w:left w:val="none" w:sz="0" w:space="0" w:color="auto"/>
            <w:bottom w:val="none" w:sz="0" w:space="0" w:color="auto"/>
            <w:right w:val="none" w:sz="0" w:space="0" w:color="auto"/>
          </w:divBdr>
        </w:div>
        <w:div w:id="929587062">
          <w:marLeft w:val="480"/>
          <w:marRight w:val="0"/>
          <w:marTop w:val="0"/>
          <w:marBottom w:val="0"/>
          <w:divBdr>
            <w:top w:val="none" w:sz="0" w:space="0" w:color="auto"/>
            <w:left w:val="none" w:sz="0" w:space="0" w:color="auto"/>
            <w:bottom w:val="none" w:sz="0" w:space="0" w:color="auto"/>
            <w:right w:val="none" w:sz="0" w:space="0" w:color="auto"/>
          </w:divBdr>
        </w:div>
      </w:divsChild>
    </w:div>
    <w:div w:id="1267233809">
      <w:bodyDiv w:val="1"/>
      <w:marLeft w:val="0"/>
      <w:marRight w:val="0"/>
      <w:marTop w:val="0"/>
      <w:marBottom w:val="0"/>
      <w:divBdr>
        <w:top w:val="none" w:sz="0" w:space="0" w:color="auto"/>
        <w:left w:val="none" w:sz="0" w:space="0" w:color="auto"/>
        <w:bottom w:val="none" w:sz="0" w:space="0" w:color="auto"/>
        <w:right w:val="none" w:sz="0" w:space="0" w:color="auto"/>
      </w:divBdr>
    </w:div>
    <w:div w:id="1267421499">
      <w:bodyDiv w:val="1"/>
      <w:marLeft w:val="0"/>
      <w:marRight w:val="0"/>
      <w:marTop w:val="0"/>
      <w:marBottom w:val="0"/>
      <w:divBdr>
        <w:top w:val="none" w:sz="0" w:space="0" w:color="auto"/>
        <w:left w:val="none" w:sz="0" w:space="0" w:color="auto"/>
        <w:bottom w:val="none" w:sz="0" w:space="0" w:color="auto"/>
        <w:right w:val="none" w:sz="0" w:space="0" w:color="auto"/>
      </w:divBdr>
    </w:div>
    <w:div w:id="1276913192">
      <w:bodyDiv w:val="1"/>
      <w:marLeft w:val="0"/>
      <w:marRight w:val="0"/>
      <w:marTop w:val="0"/>
      <w:marBottom w:val="0"/>
      <w:divBdr>
        <w:top w:val="none" w:sz="0" w:space="0" w:color="auto"/>
        <w:left w:val="none" w:sz="0" w:space="0" w:color="auto"/>
        <w:bottom w:val="none" w:sz="0" w:space="0" w:color="auto"/>
        <w:right w:val="none" w:sz="0" w:space="0" w:color="auto"/>
      </w:divBdr>
    </w:div>
    <w:div w:id="1283148591">
      <w:bodyDiv w:val="1"/>
      <w:marLeft w:val="0"/>
      <w:marRight w:val="0"/>
      <w:marTop w:val="0"/>
      <w:marBottom w:val="0"/>
      <w:divBdr>
        <w:top w:val="none" w:sz="0" w:space="0" w:color="auto"/>
        <w:left w:val="none" w:sz="0" w:space="0" w:color="auto"/>
        <w:bottom w:val="none" w:sz="0" w:space="0" w:color="auto"/>
        <w:right w:val="none" w:sz="0" w:space="0" w:color="auto"/>
      </w:divBdr>
      <w:divsChild>
        <w:div w:id="102313825">
          <w:marLeft w:val="640"/>
          <w:marRight w:val="0"/>
          <w:marTop w:val="0"/>
          <w:marBottom w:val="0"/>
          <w:divBdr>
            <w:top w:val="none" w:sz="0" w:space="0" w:color="auto"/>
            <w:left w:val="none" w:sz="0" w:space="0" w:color="auto"/>
            <w:bottom w:val="none" w:sz="0" w:space="0" w:color="auto"/>
            <w:right w:val="none" w:sz="0" w:space="0" w:color="auto"/>
          </w:divBdr>
        </w:div>
        <w:div w:id="132522157">
          <w:marLeft w:val="640"/>
          <w:marRight w:val="0"/>
          <w:marTop w:val="0"/>
          <w:marBottom w:val="0"/>
          <w:divBdr>
            <w:top w:val="none" w:sz="0" w:space="0" w:color="auto"/>
            <w:left w:val="none" w:sz="0" w:space="0" w:color="auto"/>
            <w:bottom w:val="none" w:sz="0" w:space="0" w:color="auto"/>
            <w:right w:val="none" w:sz="0" w:space="0" w:color="auto"/>
          </w:divBdr>
        </w:div>
        <w:div w:id="191069211">
          <w:marLeft w:val="640"/>
          <w:marRight w:val="0"/>
          <w:marTop w:val="0"/>
          <w:marBottom w:val="0"/>
          <w:divBdr>
            <w:top w:val="none" w:sz="0" w:space="0" w:color="auto"/>
            <w:left w:val="none" w:sz="0" w:space="0" w:color="auto"/>
            <w:bottom w:val="none" w:sz="0" w:space="0" w:color="auto"/>
            <w:right w:val="none" w:sz="0" w:space="0" w:color="auto"/>
          </w:divBdr>
        </w:div>
        <w:div w:id="218902844">
          <w:marLeft w:val="640"/>
          <w:marRight w:val="0"/>
          <w:marTop w:val="0"/>
          <w:marBottom w:val="0"/>
          <w:divBdr>
            <w:top w:val="none" w:sz="0" w:space="0" w:color="auto"/>
            <w:left w:val="none" w:sz="0" w:space="0" w:color="auto"/>
            <w:bottom w:val="none" w:sz="0" w:space="0" w:color="auto"/>
            <w:right w:val="none" w:sz="0" w:space="0" w:color="auto"/>
          </w:divBdr>
        </w:div>
        <w:div w:id="241643552">
          <w:marLeft w:val="640"/>
          <w:marRight w:val="0"/>
          <w:marTop w:val="0"/>
          <w:marBottom w:val="0"/>
          <w:divBdr>
            <w:top w:val="none" w:sz="0" w:space="0" w:color="auto"/>
            <w:left w:val="none" w:sz="0" w:space="0" w:color="auto"/>
            <w:bottom w:val="none" w:sz="0" w:space="0" w:color="auto"/>
            <w:right w:val="none" w:sz="0" w:space="0" w:color="auto"/>
          </w:divBdr>
        </w:div>
        <w:div w:id="270863356">
          <w:marLeft w:val="640"/>
          <w:marRight w:val="0"/>
          <w:marTop w:val="0"/>
          <w:marBottom w:val="0"/>
          <w:divBdr>
            <w:top w:val="none" w:sz="0" w:space="0" w:color="auto"/>
            <w:left w:val="none" w:sz="0" w:space="0" w:color="auto"/>
            <w:bottom w:val="none" w:sz="0" w:space="0" w:color="auto"/>
            <w:right w:val="none" w:sz="0" w:space="0" w:color="auto"/>
          </w:divBdr>
        </w:div>
        <w:div w:id="276524099">
          <w:marLeft w:val="640"/>
          <w:marRight w:val="0"/>
          <w:marTop w:val="0"/>
          <w:marBottom w:val="0"/>
          <w:divBdr>
            <w:top w:val="none" w:sz="0" w:space="0" w:color="auto"/>
            <w:left w:val="none" w:sz="0" w:space="0" w:color="auto"/>
            <w:bottom w:val="none" w:sz="0" w:space="0" w:color="auto"/>
            <w:right w:val="none" w:sz="0" w:space="0" w:color="auto"/>
          </w:divBdr>
        </w:div>
        <w:div w:id="294604931">
          <w:marLeft w:val="640"/>
          <w:marRight w:val="0"/>
          <w:marTop w:val="0"/>
          <w:marBottom w:val="0"/>
          <w:divBdr>
            <w:top w:val="none" w:sz="0" w:space="0" w:color="auto"/>
            <w:left w:val="none" w:sz="0" w:space="0" w:color="auto"/>
            <w:bottom w:val="none" w:sz="0" w:space="0" w:color="auto"/>
            <w:right w:val="none" w:sz="0" w:space="0" w:color="auto"/>
          </w:divBdr>
        </w:div>
        <w:div w:id="320543928">
          <w:marLeft w:val="640"/>
          <w:marRight w:val="0"/>
          <w:marTop w:val="0"/>
          <w:marBottom w:val="0"/>
          <w:divBdr>
            <w:top w:val="none" w:sz="0" w:space="0" w:color="auto"/>
            <w:left w:val="none" w:sz="0" w:space="0" w:color="auto"/>
            <w:bottom w:val="none" w:sz="0" w:space="0" w:color="auto"/>
            <w:right w:val="none" w:sz="0" w:space="0" w:color="auto"/>
          </w:divBdr>
        </w:div>
        <w:div w:id="337655076">
          <w:marLeft w:val="640"/>
          <w:marRight w:val="0"/>
          <w:marTop w:val="0"/>
          <w:marBottom w:val="0"/>
          <w:divBdr>
            <w:top w:val="none" w:sz="0" w:space="0" w:color="auto"/>
            <w:left w:val="none" w:sz="0" w:space="0" w:color="auto"/>
            <w:bottom w:val="none" w:sz="0" w:space="0" w:color="auto"/>
            <w:right w:val="none" w:sz="0" w:space="0" w:color="auto"/>
          </w:divBdr>
        </w:div>
        <w:div w:id="393504364">
          <w:marLeft w:val="640"/>
          <w:marRight w:val="0"/>
          <w:marTop w:val="0"/>
          <w:marBottom w:val="0"/>
          <w:divBdr>
            <w:top w:val="none" w:sz="0" w:space="0" w:color="auto"/>
            <w:left w:val="none" w:sz="0" w:space="0" w:color="auto"/>
            <w:bottom w:val="none" w:sz="0" w:space="0" w:color="auto"/>
            <w:right w:val="none" w:sz="0" w:space="0" w:color="auto"/>
          </w:divBdr>
        </w:div>
        <w:div w:id="478428425">
          <w:marLeft w:val="640"/>
          <w:marRight w:val="0"/>
          <w:marTop w:val="0"/>
          <w:marBottom w:val="0"/>
          <w:divBdr>
            <w:top w:val="none" w:sz="0" w:space="0" w:color="auto"/>
            <w:left w:val="none" w:sz="0" w:space="0" w:color="auto"/>
            <w:bottom w:val="none" w:sz="0" w:space="0" w:color="auto"/>
            <w:right w:val="none" w:sz="0" w:space="0" w:color="auto"/>
          </w:divBdr>
        </w:div>
        <w:div w:id="525875116">
          <w:marLeft w:val="640"/>
          <w:marRight w:val="0"/>
          <w:marTop w:val="0"/>
          <w:marBottom w:val="0"/>
          <w:divBdr>
            <w:top w:val="none" w:sz="0" w:space="0" w:color="auto"/>
            <w:left w:val="none" w:sz="0" w:space="0" w:color="auto"/>
            <w:bottom w:val="none" w:sz="0" w:space="0" w:color="auto"/>
            <w:right w:val="none" w:sz="0" w:space="0" w:color="auto"/>
          </w:divBdr>
        </w:div>
        <w:div w:id="550112148">
          <w:marLeft w:val="640"/>
          <w:marRight w:val="0"/>
          <w:marTop w:val="0"/>
          <w:marBottom w:val="0"/>
          <w:divBdr>
            <w:top w:val="none" w:sz="0" w:space="0" w:color="auto"/>
            <w:left w:val="none" w:sz="0" w:space="0" w:color="auto"/>
            <w:bottom w:val="none" w:sz="0" w:space="0" w:color="auto"/>
            <w:right w:val="none" w:sz="0" w:space="0" w:color="auto"/>
          </w:divBdr>
        </w:div>
        <w:div w:id="590041702">
          <w:marLeft w:val="640"/>
          <w:marRight w:val="0"/>
          <w:marTop w:val="0"/>
          <w:marBottom w:val="0"/>
          <w:divBdr>
            <w:top w:val="none" w:sz="0" w:space="0" w:color="auto"/>
            <w:left w:val="none" w:sz="0" w:space="0" w:color="auto"/>
            <w:bottom w:val="none" w:sz="0" w:space="0" w:color="auto"/>
            <w:right w:val="none" w:sz="0" w:space="0" w:color="auto"/>
          </w:divBdr>
        </w:div>
        <w:div w:id="702248934">
          <w:marLeft w:val="640"/>
          <w:marRight w:val="0"/>
          <w:marTop w:val="0"/>
          <w:marBottom w:val="0"/>
          <w:divBdr>
            <w:top w:val="none" w:sz="0" w:space="0" w:color="auto"/>
            <w:left w:val="none" w:sz="0" w:space="0" w:color="auto"/>
            <w:bottom w:val="none" w:sz="0" w:space="0" w:color="auto"/>
            <w:right w:val="none" w:sz="0" w:space="0" w:color="auto"/>
          </w:divBdr>
        </w:div>
        <w:div w:id="788478435">
          <w:marLeft w:val="640"/>
          <w:marRight w:val="0"/>
          <w:marTop w:val="0"/>
          <w:marBottom w:val="0"/>
          <w:divBdr>
            <w:top w:val="none" w:sz="0" w:space="0" w:color="auto"/>
            <w:left w:val="none" w:sz="0" w:space="0" w:color="auto"/>
            <w:bottom w:val="none" w:sz="0" w:space="0" w:color="auto"/>
            <w:right w:val="none" w:sz="0" w:space="0" w:color="auto"/>
          </w:divBdr>
        </w:div>
        <w:div w:id="797528527">
          <w:marLeft w:val="640"/>
          <w:marRight w:val="0"/>
          <w:marTop w:val="0"/>
          <w:marBottom w:val="0"/>
          <w:divBdr>
            <w:top w:val="none" w:sz="0" w:space="0" w:color="auto"/>
            <w:left w:val="none" w:sz="0" w:space="0" w:color="auto"/>
            <w:bottom w:val="none" w:sz="0" w:space="0" w:color="auto"/>
            <w:right w:val="none" w:sz="0" w:space="0" w:color="auto"/>
          </w:divBdr>
        </w:div>
        <w:div w:id="834801246">
          <w:marLeft w:val="640"/>
          <w:marRight w:val="0"/>
          <w:marTop w:val="0"/>
          <w:marBottom w:val="0"/>
          <w:divBdr>
            <w:top w:val="none" w:sz="0" w:space="0" w:color="auto"/>
            <w:left w:val="none" w:sz="0" w:space="0" w:color="auto"/>
            <w:bottom w:val="none" w:sz="0" w:space="0" w:color="auto"/>
            <w:right w:val="none" w:sz="0" w:space="0" w:color="auto"/>
          </w:divBdr>
        </w:div>
        <w:div w:id="838934122">
          <w:marLeft w:val="640"/>
          <w:marRight w:val="0"/>
          <w:marTop w:val="0"/>
          <w:marBottom w:val="0"/>
          <w:divBdr>
            <w:top w:val="none" w:sz="0" w:space="0" w:color="auto"/>
            <w:left w:val="none" w:sz="0" w:space="0" w:color="auto"/>
            <w:bottom w:val="none" w:sz="0" w:space="0" w:color="auto"/>
            <w:right w:val="none" w:sz="0" w:space="0" w:color="auto"/>
          </w:divBdr>
        </w:div>
        <w:div w:id="857810020">
          <w:marLeft w:val="640"/>
          <w:marRight w:val="0"/>
          <w:marTop w:val="0"/>
          <w:marBottom w:val="0"/>
          <w:divBdr>
            <w:top w:val="none" w:sz="0" w:space="0" w:color="auto"/>
            <w:left w:val="none" w:sz="0" w:space="0" w:color="auto"/>
            <w:bottom w:val="none" w:sz="0" w:space="0" w:color="auto"/>
            <w:right w:val="none" w:sz="0" w:space="0" w:color="auto"/>
          </w:divBdr>
        </w:div>
        <w:div w:id="883836047">
          <w:marLeft w:val="640"/>
          <w:marRight w:val="0"/>
          <w:marTop w:val="0"/>
          <w:marBottom w:val="0"/>
          <w:divBdr>
            <w:top w:val="none" w:sz="0" w:space="0" w:color="auto"/>
            <w:left w:val="none" w:sz="0" w:space="0" w:color="auto"/>
            <w:bottom w:val="none" w:sz="0" w:space="0" w:color="auto"/>
            <w:right w:val="none" w:sz="0" w:space="0" w:color="auto"/>
          </w:divBdr>
        </w:div>
        <w:div w:id="921378332">
          <w:marLeft w:val="640"/>
          <w:marRight w:val="0"/>
          <w:marTop w:val="0"/>
          <w:marBottom w:val="0"/>
          <w:divBdr>
            <w:top w:val="none" w:sz="0" w:space="0" w:color="auto"/>
            <w:left w:val="none" w:sz="0" w:space="0" w:color="auto"/>
            <w:bottom w:val="none" w:sz="0" w:space="0" w:color="auto"/>
            <w:right w:val="none" w:sz="0" w:space="0" w:color="auto"/>
          </w:divBdr>
        </w:div>
        <w:div w:id="949163961">
          <w:marLeft w:val="640"/>
          <w:marRight w:val="0"/>
          <w:marTop w:val="0"/>
          <w:marBottom w:val="0"/>
          <w:divBdr>
            <w:top w:val="none" w:sz="0" w:space="0" w:color="auto"/>
            <w:left w:val="none" w:sz="0" w:space="0" w:color="auto"/>
            <w:bottom w:val="none" w:sz="0" w:space="0" w:color="auto"/>
            <w:right w:val="none" w:sz="0" w:space="0" w:color="auto"/>
          </w:divBdr>
        </w:div>
        <w:div w:id="977877660">
          <w:marLeft w:val="640"/>
          <w:marRight w:val="0"/>
          <w:marTop w:val="0"/>
          <w:marBottom w:val="0"/>
          <w:divBdr>
            <w:top w:val="none" w:sz="0" w:space="0" w:color="auto"/>
            <w:left w:val="none" w:sz="0" w:space="0" w:color="auto"/>
            <w:bottom w:val="none" w:sz="0" w:space="0" w:color="auto"/>
            <w:right w:val="none" w:sz="0" w:space="0" w:color="auto"/>
          </w:divBdr>
        </w:div>
        <w:div w:id="1000694970">
          <w:marLeft w:val="640"/>
          <w:marRight w:val="0"/>
          <w:marTop w:val="0"/>
          <w:marBottom w:val="0"/>
          <w:divBdr>
            <w:top w:val="none" w:sz="0" w:space="0" w:color="auto"/>
            <w:left w:val="none" w:sz="0" w:space="0" w:color="auto"/>
            <w:bottom w:val="none" w:sz="0" w:space="0" w:color="auto"/>
            <w:right w:val="none" w:sz="0" w:space="0" w:color="auto"/>
          </w:divBdr>
        </w:div>
        <w:div w:id="1003125861">
          <w:marLeft w:val="640"/>
          <w:marRight w:val="0"/>
          <w:marTop w:val="0"/>
          <w:marBottom w:val="0"/>
          <w:divBdr>
            <w:top w:val="none" w:sz="0" w:space="0" w:color="auto"/>
            <w:left w:val="none" w:sz="0" w:space="0" w:color="auto"/>
            <w:bottom w:val="none" w:sz="0" w:space="0" w:color="auto"/>
            <w:right w:val="none" w:sz="0" w:space="0" w:color="auto"/>
          </w:divBdr>
        </w:div>
        <w:div w:id="1003969560">
          <w:marLeft w:val="640"/>
          <w:marRight w:val="0"/>
          <w:marTop w:val="0"/>
          <w:marBottom w:val="0"/>
          <w:divBdr>
            <w:top w:val="none" w:sz="0" w:space="0" w:color="auto"/>
            <w:left w:val="none" w:sz="0" w:space="0" w:color="auto"/>
            <w:bottom w:val="none" w:sz="0" w:space="0" w:color="auto"/>
            <w:right w:val="none" w:sz="0" w:space="0" w:color="auto"/>
          </w:divBdr>
        </w:div>
        <w:div w:id="1027027452">
          <w:marLeft w:val="640"/>
          <w:marRight w:val="0"/>
          <w:marTop w:val="0"/>
          <w:marBottom w:val="0"/>
          <w:divBdr>
            <w:top w:val="none" w:sz="0" w:space="0" w:color="auto"/>
            <w:left w:val="none" w:sz="0" w:space="0" w:color="auto"/>
            <w:bottom w:val="none" w:sz="0" w:space="0" w:color="auto"/>
            <w:right w:val="none" w:sz="0" w:space="0" w:color="auto"/>
          </w:divBdr>
        </w:div>
        <w:div w:id="1107313508">
          <w:marLeft w:val="640"/>
          <w:marRight w:val="0"/>
          <w:marTop w:val="0"/>
          <w:marBottom w:val="0"/>
          <w:divBdr>
            <w:top w:val="none" w:sz="0" w:space="0" w:color="auto"/>
            <w:left w:val="none" w:sz="0" w:space="0" w:color="auto"/>
            <w:bottom w:val="none" w:sz="0" w:space="0" w:color="auto"/>
            <w:right w:val="none" w:sz="0" w:space="0" w:color="auto"/>
          </w:divBdr>
        </w:div>
        <w:div w:id="1113013839">
          <w:marLeft w:val="640"/>
          <w:marRight w:val="0"/>
          <w:marTop w:val="0"/>
          <w:marBottom w:val="0"/>
          <w:divBdr>
            <w:top w:val="none" w:sz="0" w:space="0" w:color="auto"/>
            <w:left w:val="none" w:sz="0" w:space="0" w:color="auto"/>
            <w:bottom w:val="none" w:sz="0" w:space="0" w:color="auto"/>
            <w:right w:val="none" w:sz="0" w:space="0" w:color="auto"/>
          </w:divBdr>
        </w:div>
        <w:div w:id="1121413792">
          <w:marLeft w:val="640"/>
          <w:marRight w:val="0"/>
          <w:marTop w:val="0"/>
          <w:marBottom w:val="0"/>
          <w:divBdr>
            <w:top w:val="none" w:sz="0" w:space="0" w:color="auto"/>
            <w:left w:val="none" w:sz="0" w:space="0" w:color="auto"/>
            <w:bottom w:val="none" w:sz="0" w:space="0" w:color="auto"/>
            <w:right w:val="none" w:sz="0" w:space="0" w:color="auto"/>
          </w:divBdr>
        </w:div>
        <w:div w:id="1132558293">
          <w:marLeft w:val="640"/>
          <w:marRight w:val="0"/>
          <w:marTop w:val="0"/>
          <w:marBottom w:val="0"/>
          <w:divBdr>
            <w:top w:val="none" w:sz="0" w:space="0" w:color="auto"/>
            <w:left w:val="none" w:sz="0" w:space="0" w:color="auto"/>
            <w:bottom w:val="none" w:sz="0" w:space="0" w:color="auto"/>
            <w:right w:val="none" w:sz="0" w:space="0" w:color="auto"/>
          </w:divBdr>
        </w:div>
        <w:div w:id="1162769430">
          <w:marLeft w:val="640"/>
          <w:marRight w:val="0"/>
          <w:marTop w:val="0"/>
          <w:marBottom w:val="0"/>
          <w:divBdr>
            <w:top w:val="none" w:sz="0" w:space="0" w:color="auto"/>
            <w:left w:val="none" w:sz="0" w:space="0" w:color="auto"/>
            <w:bottom w:val="none" w:sz="0" w:space="0" w:color="auto"/>
            <w:right w:val="none" w:sz="0" w:space="0" w:color="auto"/>
          </w:divBdr>
        </w:div>
        <w:div w:id="1187255532">
          <w:marLeft w:val="640"/>
          <w:marRight w:val="0"/>
          <w:marTop w:val="0"/>
          <w:marBottom w:val="0"/>
          <w:divBdr>
            <w:top w:val="none" w:sz="0" w:space="0" w:color="auto"/>
            <w:left w:val="none" w:sz="0" w:space="0" w:color="auto"/>
            <w:bottom w:val="none" w:sz="0" w:space="0" w:color="auto"/>
            <w:right w:val="none" w:sz="0" w:space="0" w:color="auto"/>
          </w:divBdr>
        </w:div>
        <w:div w:id="1191259652">
          <w:marLeft w:val="640"/>
          <w:marRight w:val="0"/>
          <w:marTop w:val="0"/>
          <w:marBottom w:val="0"/>
          <w:divBdr>
            <w:top w:val="none" w:sz="0" w:space="0" w:color="auto"/>
            <w:left w:val="none" w:sz="0" w:space="0" w:color="auto"/>
            <w:bottom w:val="none" w:sz="0" w:space="0" w:color="auto"/>
            <w:right w:val="none" w:sz="0" w:space="0" w:color="auto"/>
          </w:divBdr>
        </w:div>
        <w:div w:id="1202521434">
          <w:marLeft w:val="640"/>
          <w:marRight w:val="0"/>
          <w:marTop w:val="0"/>
          <w:marBottom w:val="0"/>
          <w:divBdr>
            <w:top w:val="none" w:sz="0" w:space="0" w:color="auto"/>
            <w:left w:val="none" w:sz="0" w:space="0" w:color="auto"/>
            <w:bottom w:val="none" w:sz="0" w:space="0" w:color="auto"/>
            <w:right w:val="none" w:sz="0" w:space="0" w:color="auto"/>
          </w:divBdr>
        </w:div>
        <w:div w:id="1222713071">
          <w:marLeft w:val="640"/>
          <w:marRight w:val="0"/>
          <w:marTop w:val="0"/>
          <w:marBottom w:val="0"/>
          <w:divBdr>
            <w:top w:val="none" w:sz="0" w:space="0" w:color="auto"/>
            <w:left w:val="none" w:sz="0" w:space="0" w:color="auto"/>
            <w:bottom w:val="none" w:sz="0" w:space="0" w:color="auto"/>
            <w:right w:val="none" w:sz="0" w:space="0" w:color="auto"/>
          </w:divBdr>
        </w:div>
        <w:div w:id="1229457724">
          <w:marLeft w:val="640"/>
          <w:marRight w:val="0"/>
          <w:marTop w:val="0"/>
          <w:marBottom w:val="0"/>
          <w:divBdr>
            <w:top w:val="none" w:sz="0" w:space="0" w:color="auto"/>
            <w:left w:val="none" w:sz="0" w:space="0" w:color="auto"/>
            <w:bottom w:val="none" w:sz="0" w:space="0" w:color="auto"/>
            <w:right w:val="none" w:sz="0" w:space="0" w:color="auto"/>
          </w:divBdr>
        </w:div>
        <w:div w:id="1265109843">
          <w:marLeft w:val="640"/>
          <w:marRight w:val="0"/>
          <w:marTop w:val="0"/>
          <w:marBottom w:val="0"/>
          <w:divBdr>
            <w:top w:val="none" w:sz="0" w:space="0" w:color="auto"/>
            <w:left w:val="none" w:sz="0" w:space="0" w:color="auto"/>
            <w:bottom w:val="none" w:sz="0" w:space="0" w:color="auto"/>
            <w:right w:val="none" w:sz="0" w:space="0" w:color="auto"/>
          </w:divBdr>
        </w:div>
        <w:div w:id="1283997901">
          <w:marLeft w:val="640"/>
          <w:marRight w:val="0"/>
          <w:marTop w:val="0"/>
          <w:marBottom w:val="0"/>
          <w:divBdr>
            <w:top w:val="none" w:sz="0" w:space="0" w:color="auto"/>
            <w:left w:val="none" w:sz="0" w:space="0" w:color="auto"/>
            <w:bottom w:val="none" w:sz="0" w:space="0" w:color="auto"/>
            <w:right w:val="none" w:sz="0" w:space="0" w:color="auto"/>
          </w:divBdr>
        </w:div>
        <w:div w:id="1333340036">
          <w:marLeft w:val="640"/>
          <w:marRight w:val="0"/>
          <w:marTop w:val="0"/>
          <w:marBottom w:val="0"/>
          <w:divBdr>
            <w:top w:val="none" w:sz="0" w:space="0" w:color="auto"/>
            <w:left w:val="none" w:sz="0" w:space="0" w:color="auto"/>
            <w:bottom w:val="none" w:sz="0" w:space="0" w:color="auto"/>
            <w:right w:val="none" w:sz="0" w:space="0" w:color="auto"/>
          </w:divBdr>
        </w:div>
        <w:div w:id="1357080133">
          <w:marLeft w:val="640"/>
          <w:marRight w:val="0"/>
          <w:marTop w:val="0"/>
          <w:marBottom w:val="0"/>
          <w:divBdr>
            <w:top w:val="none" w:sz="0" w:space="0" w:color="auto"/>
            <w:left w:val="none" w:sz="0" w:space="0" w:color="auto"/>
            <w:bottom w:val="none" w:sz="0" w:space="0" w:color="auto"/>
            <w:right w:val="none" w:sz="0" w:space="0" w:color="auto"/>
          </w:divBdr>
        </w:div>
        <w:div w:id="1405765061">
          <w:marLeft w:val="640"/>
          <w:marRight w:val="0"/>
          <w:marTop w:val="0"/>
          <w:marBottom w:val="0"/>
          <w:divBdr>
            <w:top w:val="none" w:sz="0" w:space="0" w:color="auto"/>
            <w:left w:val="none" w:sz="0" w:space="0" w:color="auto"/>
            <w:bottom w:val="none" w:sz="0" w:space="0" w:color="auto"/>
            <w:right w:val="none" w:sz="0" w:space="0" w:color="auto"/>
          </w:divBdr>
        </w:div>
        <w:div w:id="1412239009">
          <w:marLeft w:val="640"/>
          <w:marRight w:val="0"/>
          <w:marTop w:val="0"/>
          <w:marBottom w:val="0"/>
          <w:divBdr>
            <w:top w:val="none" w:sz="0" w:space="0" w:color="auto"/>
            <w:left w:val="none" w:sz="0" w:space="0" w:color="auto"/>
            <w:bottom w:val="none" w:sz="0" w:space="0" w:color="auto"/>
            <w:right w:val="none" w:sz="0" w:space="0" w:color="auto"/>
          </w:divBdr>
        </w:div>
        <w:div w:id="1413744970">
          <w:marLeft w:val="640"/>
          <w:marRight w:val="0"/>
          <w:marTop w:val="0"/>
          <w:marBottom w:val="0"/>
          <w:divBdr>
            <w:top w:val="none" w:sz="0" w:space="0" w:color="auto"/>
            <w:left w:val="none" w:sz="0" w:space="0" w:color="auto"/>
            <w:bottom w:val="none" w:sz="0" w:space="0" w:color="auto"/>
            <w:right w:val="none" w:sz="0" w:space="0" w:color="auto"/>
          </w:divBdr>
        </w:div>
        <w:div w:id="1471095456">
          <w:marLeft w:val="640"/>
          <w:marRight w:val="0"/>
          <w:marTop w:val="0"/>
          <w:marBottom w:val="0"/>
          <w:divBdr>
            <w:top w:val="none" w:sz="0" w:space="0" w:color="auto"/>
            <w:left w:val="none" w:sz="0" w:space="0" w:color="auto"/>
            <w:bottom w:val="none" w:sz="0" w:space="0" w:color="auto"/>
            <w:right w:val="none" w:sz="0" w:space="0" w:color="auto"/>
          </w:divBdr>
        </w:div>
        <w:div w:id="1532262326">
          <w:marLeft w:val="640"/>
          <w:marRight w:val="0"/>
          <w:marTop w:val="0"/>
          <w:marBottom w:val="0"/>
          <w:divBdr>
            <w:top w:val="none" w:sz="0" w:space="0" w:color="auto"/>
            <w:left w:val="none" w:sz="0" w:space="0" w:color="auto"/>
            <w:bottom w:val="none" w:sz="0" w:space="0" w:color="auto"/>
            <w:right w:val="none" w:sz="0" w:space="0" w:color="auto"/>
          </w:divBdr>
        </w:div>
        <w:div w:id="1545487568">
          <w:marLeft w:val="640"/>
          <w:marRight w:val="0"/>
          <w:marTop w:val="0"/>
          <w:marBottom w:val="0"/>
          <w:divBdr>
            <w:top w:val="none" w:sz="0" w:space="0" w:color="auto"/>
            <w:left w:val="none" w:sz="0" w:space="0" w:color="auto"/>
            <w:bottom w:val="none" w:sz="0" w:space="0" w:color="auto"/>
            <w:right w:val="none" w:sz="0" w:space="0" w:color="auto"/>
          </w:divBdr>
        </w:div>
        <w:div w:id="1606689091">
          <w:marLeft w:val="640"/>
          <w:marRight w:val="0"/>
          <w:marTop w:val="0"/>
          <w:marBottom w:val="0"/>
          <w:divBdr>
            <w:top w:val="none" w:sz="0" w:space="0" w:color="auto"/>
            <w:left w:val="none" w:sz="0" w:space="0" w:color="auto"/>
            <w:bottom w:val="none" w:sz="0" w:space="0" w:color="auto"/>
            <w:right w:val="none" w:sz="0" w:space="0" w:color="auto"/>
          </w:divBdr>
        </w:div>
        <w:div w:id="1611742469">
          <w:marLeft w:val="640"/>
          <w:marRight w:val="0"/>
          <w:marTop w:val="0"/>
          <w:marBottom w:val="0"/>
          <w:divBdr>
            <w:top w:val="none" w:sz="0" w:space="0" w:color="auto"/>
            <w:left w:val="none" w:sz="0" w:space="0" w:color="auto"/>
            <w:bottom w:val="none" w:sz="0" w:space="0" w:color="auto"/>
            <w:right w:val="none" w:sz="0" w:space="0" w:color="auto"/>
          </w:divBdr>
        </w:div>
        <w:div w:id="1632785776">
          <w:marLeft w:val="640"/>
          <w:marRight w:val="0"/>
          <w:marTop w:val="0"/>
          <w:marBottom w:val="0"/>
          <w:divBdr>
            <w:top w:val="none" w:sz="0" w:space="0" w:color="auto"/>
            <w:left w:val="none" w:sz="0" w:space="0" w:color="auto"/>
            <w:bottom w:val="none" w:sz="0" w:space="0" w:color="auto"/>
            <w:right w:val="none" w:sz="0" w:space="0" w:color="auto"/>
          </w:divBdr>
        </w:div>
        <w:div w:id="1643849132">
          <w:marLeft w:val="640"/>
          <w:marRight w:val="0"/>
          <w:marTop w:val="0"/>
          <w:marBottom w:val="0"/>
          <w:divBdr>
            <w:top w:val="none" w:sz="0" w:space="0" w:color="auto"/>
            <w:left w:val="none" w:sz="0" w:space="0" w:color="auto"/>
            <w:bottom w:val="none" w:sz="0" w:space="0" w:color="auto"/>
            <w:right w:val="none" w:sz="0" w:space="0" w:color="auto"/>
          </w:divBdr>
        </w:div>
        <w:div w:id="1660038417">
          <w:marLeft w:val="640"/>
          <w:marRight w:val="0"/>
          <w:marTop w:val="0"/>
          <w:marBottom w:val="0"/>
          <w:divBdr>
            <w:top w:val="none" w:sz="0" w:space="0" w:color="auto"/>
            <w:left w:val="none" w:sz="0" w:space="0" w:color="auto"/>
            <w:bottom w:val="none" w:sz="0" w:space="0" w:color="auto"/>
            <w:right w:val="none" w:sz="0" w:space="0" w:color="auto"/>
          </w:divBdr>
        </w:div>
        <w:div w:id="1739473357">
          <w:marLeft w:val="640"/>
          <w:marRight w:val="0"/>
          <w:marTop w:val="0"/>
          <w:marBottom w:val="0"/>
          <w:divBdr>
            <w:top w:val="none" w:sz="0" w:space="0" w:color="auto"/>
            <w:left w:val="none" w:sz="0" w:space="0" w:color="auto"/>
            <w:bottom w:val="none" w:sz="0" w:space="0" w:color="auto"/>
            <w:right w:val="none" w:sz="0" w:space="0" w:color="auto"/>
          </w:divBdr>
        </w:div>
        <w:div w:id="1764450051">
          <w:marLeft w:val="640"/>
          <w:marRight w:val="0"/>
          <w:marTop w:val="0"/>
          <w:marBottom w:val="0"/>
          <w:divBdr>
            <w:top w:val="none" w:sz="0" w:space="0" w:color="auto"/>
            <w:left w:val="none" w:sz="0" w:space="0" w:color="auto"/>
            <w:bottom w:val="none" w:sz="0" w:space="0" w:color="auto"/>
            <w:right w:val="none" w:sz="0" w:space="0" w:color="auto"/>
          </w:divBdr>
        </w:div>
        <w:div w:id="1769620322">
          <w:marLeft w:val="640"/>
          <w:marRight w:val="0"/>
          <w:marTop w:val="0"/>
          <w:marBottom w:val="0"/>
          <w:divBdr>
            <w:top w:val="none" w:sz="0" w:space="0" w:color="auto"/>
            <w:left w:val="none" w:sz="0" w:space="0" w:color="auto"/>
            <w:bottom w:val="none" w:sz="0" w:space="0" w:color="auto"/>
            <w:right w:val="none" w:sz="0" w:space="0" w:color="auto"/>
          </w:divBdr>
        </w:div>
        <w:div w:id="1788501687">
          <w:marLeft w:val="640"/>
          <w:marRight w:val="0"/>
          <w:marTop w:val="0"/>
          <w:marBottom w:val="0"/>
          <w:divBdr>
            <w:top w:val="none" w:sz="0" w:space="0" w:color="auto"/>
            <w:left w:val="none" w:sz="0" w:space="0" w:color="auto"/>
            <w:bottom w:val="none" w:sz="0" w:space="0" w:color="auto"/>
            <w:right w:val="none" w:sz="0" w:space="0" w:color="auto"/>
          </w:divBdr>
        </w:div>
        <w:div w:id="1796093911">
          <w:marLeft w:val="640"/>
          <w:marRight w:val="0"/>
          <w:marTop w:val="0"/>
          <w:marBottom w:val="0"/>
          <w:divBdr>
            <w:top w:val="none" w:sz="0" w:space="0" w:color="auto"/>
            <w:left w:val="none" w:sz="0" w:space="0" w:color="auto"/>
            <w:bottom w:val="none" w:sz="0" w:space="0" w:color="auto"/>
            <w:right w:val="none" w:sz="0" w:space="0" w:color="auto"/>
          </w:divBdr>
        </w:div>
        <w:div w:id="1808161077">
          <w:marLeft w:val="640"/>
          <w:marRight w:val="0"/>
          <w:marTop w:val="0"/>
          <w:marBottom w:val="0"/>
          <w:divBdr>
            <w:top w:val="none" w:sz="0" w:space="0" w:color="auto"/>
            <w:left w:val="none" w:sz="0" w:space="0" w:color="auto"/>
            <w:bottom w:val="none" w:sz="0" w:space="0" w:color="auto"/>
            <w:right w:val="none" w:sz="0" w:space="0" w:color="auto"/>
          </w:divBdr>
        </w:div>
        <w:div w:id="1851988850">
          <w:marLeft w:val="640"/>
          <w:marRight w:val="0"/>
          <w:marTop w:val="0"/>
          <w:marBottom w:val="0"/>
          <w:divBdr>
            <w:top w:val="none" w:sz="0" w:space="0" w:color="auto"/>
            <w:left w:val="none" w:sz="0" w:space="0" w:color="auto"/>
            <w:bottom w:val="none" w:sz="0" w:space="0" w:color="auto"/>
            <w:right w:val="none" w:sz="0" w:space="0" w:color="auto"/>
          </w:divBdr>
        </w:div>
        <w:div w:id="1869442738">
          <w:marLeft w:val="640"/>
          <w:marRight w:val="0"/>
          <w:marTop w:val="0"/>
          <w:marBottom w:val="0"/>
          <w:divBdr>
            <w:top w:val="none" w:sz="0" w:space="0" w:color="auto"/>
            <w:left w:val="none" w:sz="0" w:space="0" w:color="auto"/>
            <w:bottom w:val="none" w:sz="0" w:space="0" w:color="auto"/>
            <w:right w:val="none" w:sz="0" w:space="0" w:color="auto"/>
          </w:divBdr>
        </w:div>
        <w:div w:id="1929652795">
          <w:marLeft w:val="640"/>
          <w:marRight w:val="0"/>
          <w:marTop w:val="0"/>
          <w:marBottom w:val="0"/>
          <w:divBdr>
            <w:top w:val="none" w:sz="0" w:space="0" w:color="auto"/>
            <w:left w:val="none" w:sz="0" w:space="0" w:color="auto"/>
            <w:bottom w:val="none" w:sz="0" w:space="0" w:color="auto"/>
            <w:right w:val="none" w:sz="0" w:space="0" w:color="auto"/>
          </w:divBdr>
        </w:div>
        <w:div w:id="1958247962">
          <w:marLeft w:val="640"/>
          <w:marRight w:val="0"/>
          <w:marTop w:val="0"/>
          <w:marBottom w:val="0"/>
          <w:divBdr>
            <w:top w:val="none" w:sz="0" w:space="0" w:color="auto"/>
            <w:left w:val="none" w:sz="0" w:space="0" w:color="auto"/>
            <w:bottom w:val="none" w:sz="0" w:space="0" w:color="auto"/>
            <w:right w:val="none" w:sz="0" w:space="0" w:color="auto"/>
          </w:divBdr>
        </w:div>
        <w:div w:id="2040203977">
          <w:marLeft w:val="640"/>
          <w:marRight w:val="0"/>
          <w:marTop w:val="0"/>
          <w:marBottom w:val="0"/>
          <w:divBdr>
            <w:top w:val="none" w:sz="0" w:space="0" w:color="auto"/>
            <w:left w:val="none" w:sz="0" w:space="0" w:color="auto"/>
            <w:bottom w:val="none" w:sz="0" w:space="0" w:color="auto"/>
            <w:right w:val="none" w:sz="0" w:space="0" w:color="auto"/>
          </w:divBdr>
        </w:div>
        <w:div w:id="2044013973">
          <w:marLeft w:val="640"/>
          <w:marRight w:val="0"/>
          <w:marTop w:val="0"/>
          <w:marBottom w:val="0"/>
          <w:divBdr>
            <w:top w:val="none" w:sz="0" w:space="0" w:color="auto"/>
            <w:left w:val="none" w:sz="0" w:space="0" w:color="auto"/>
            <w:bottom w:val="none" w:sz="0" w:space="0" w:color="auto"/>
            <w:right w:val="none" w:sz="0" w:space="0" w:color="auto"/>
          </w:divBdr>
        </w:div>
        <w:div w:id="2054621545">
          <w:marLeft w:val="640"/>
          <w:marRight w:val="0"/>
          <w:marTop w:val="0"/>
          <w:marBottom w:val="0"/>
          <w:divBdr>
            <w:top w:val="none" w:sz="0" w:space="0" w:color="auto"/>
            <w:left w:val="none" w:sz="0" w:space="0" w:color="auto"/>
            <w:bottom w:val="none" w:sz="0" w:space="0" w:color="auto"/>
            <w:right w:val="none" w:sz="0" w:space="0" w:color="auto"/>
          </w:divBdr>
        </w:div>
        <w:div w:id="2057512288">
          <w:marLeft w:val="640"/>
          <w:marRight w:val="0"/>
          <w:marTop w:val="0"/>
          <w:marBottom w:val="0"/>
          <w:divBdr>
            <w:top w:val="none" w:sz="0" w:space="0" w:color="auto"/>
            <w:left w:val="none" w:sz="0" w:space="0" w:color="auto"/>
            <w:bottom w:val="none" w:sz="0" w:space="0" w:color="auto"/>
            <w:right w:val="none" w:sz="0" w:space="0" w:color="auto"/>
          </w:divBdr>
        </w:div>
        <w:div w:id="2106997115">
          <w:marLeft w:val="640"/>
          <w:marRight w:val="0"/>
          <w:marTop w:val="0"/>
          <w:marBottom w:val="0"/>
          <w:divBdr>
            <w:top w:val="none" w:sz="0" w:space="0" w:color="auto"/>
            <w:left w:val="none" w:sz="0" w:space="0" w:color="auto"/>
            <w:bottom w:val="none" w:sz="0" w:space="0" w:color="auto"/>
            <w:right w:val="none" w:sz="0" w:space="0" w:color="auto"/>
          </w:divBdr>
        </w:div>
      </w:divsChild>
    </w:div>
    <w:div w:id="1284922532">
      <w:bodyDiv w:val="1"/>
      <w:marLeft w:val="0"/>
      <w:marRight w:val="0"/>
      <w:marTop w:val="0"/>
      <w:marBottom w:val="0"/>
      <w:divBdr>
        <w:top w:val="none" w:sz="0" w:space="0" w:color="auto"/>
        <w:left w:val="none" w:sz="0" w:space="0" w:color="auto"/>
        <w:bottom w:val="none" w:sz="0" w:space="0" w:color="auto"/>
        <w:right w:val="none" w:sz="0" w:space="0" w:color="auto"/>
      </w:divBdr>
    </w:div>
    <w:div w:id="1293747318">
      <w:bodyDiv w:val="1"/>
      <w:marLeft w:val="0"/>
      <w:marRight w:val="0"/>
      <w:marTop w:val="0"/>
      <w:marBottom w:val="0"/>
      <w:divBdr>
        <w:top w:val="none" w:sz="0" w:space="0" w:color="auto"/>
        <w:left w:val="none" w:sz="0" w:space="0" w:color="auto"/>
        <w:bottom w:val="none" w:sz="0" w:space="0" w:color="auto"/>
        <w:right w:val="none" w:sz="0" w:space="0" w:color="auto"/>
      </w:divBdr>
      <w:divsChild>
        <w:div w:id="51933186">
          <w:marLeft w:val="640"/>
          <w:marRight w:val="0"/>
          <w:marTop w:val="0"/>
          <w:marBottom w:val="0"/>
          <w:divBdr>
            <w:top w:val="none" w:sz="0" w:space="0" w:color="auto"/>
            <w:left w:val="none" w:sz="0" w:space="0" w:color="auto"/>
            <w:bottom w:val="none" w:sz="0" w:space="0" w:color="auto"/>
            <w:right w:val="none" w:sz="0" w:space="0" w:color="auto"/>
          </w:divBdr>
        </w:div>
        <w:div w:id="108935676">
          <w:marLeft w:val="640"/>
          <w:marRight w:val="0"/>
          <w:marTop w:val="0"/>
          <w:marBottom w:val="0"/>
          <w:divBdr>
            <w:top w:val="none" w:sz="0" w:space="0" w:color="auto"/>
            <w:left w:val="none" w:sz="0" w:space="0" w:color="auto"/>
            <w:bottom w:val="none" w:sz="0" w:space="0" w:color="auto"/>
            <w:right w:val="none" w:sz="0" w:space="0" w:color="auto"/>
          </w:divBdr>
        </w:div>
        <w:div w:id="122041338">
          <w:marLeft w:val="640"/>
          <w:marRight w:val="0"/>
          <w:marTop w:val="0"/>
          <w:marBottom w:val="0"/>
          <w:divBdr>
            <w:top w:val="none" w:sz="0" w:space="0" w:color="auto"/>
            <w:left w:val="none" w:sz="0" w:space="0" w:color="auto"/>
            <w:bottom w:val="none" w:sz="0" w:space="0" w:color="auto"/>
            <w:right w:val="none" w:sz="0" w:space="0" w:color="auto"/>
          </w:divBdr>
        </w:div>
        <w:div w:id="129983212">
          <w:marLeft w:val="640"/>
          <w:marRight w:val="0"/>
          <w:marTop w:val="0"/>
          <w:marBottom w:val="0"/>
          <w:divBdr>
            <w:top w:val="none" w:sz="0" w:space="0" w:color="auto"/>
            <w:left w:val="none" w:sz="0" w:space="0" w:color="auto"/>
            <w:bottom w:val="none" w:sz="0" w:space="0" w:color="auto"/>
            <w:right w:val="none" w:sz="0" w:space="0" w:color="auto"/>
          </w:divBdr>
        </w:div>
        <w:div w:id="143812366">
          <w:marLeft w:val="640"/>
          <w:marRight w:val="0"/>
          <w:marTop w:val="0"/>
          <w:marBottom w:val="0"/>
          <w:divBdr>
            <w:top w:val="none" w:sz="0" w:space="0" w:color="auto"/>
            <w:left w:val="none" w:sz="0" w:space="0" w:color="auto"/>
            <w:bottom w:val="none" w:sz="0" w:space="0" w:color="auto"/>
            <w:right w:val="none" w:sz="0" w:space="0" w:color="auto"/>
          </w:divBdr>
        </w:div>
        <w:div w:id="153111613">
          <w:marLeft w:val="640"/>
          <w:marRight w:val="0"/>
          <w:marTop w:val="0"/>
          <w:marBottom w:val="0"/>
          <w:divBdr>
            <w:top w:val="none" w:sz="0" w:space="0" w:color="auto"/>
            <w:left w:val="none" w:sz="0" w:space="0" w:color="auto"/>
            <w:bottom w:val="none" w:sz="0" w:space="0" w:color="auto"/>
            <w:right w:val="none" w:sz="0" w:space="0" w:color="auto"/>
          </w:divBdr>
        </w:div>
        <w:div w:id="161823779">
          <w:marLeft w:val="640"/>
          <w:marRight w:val="0"/>
          <w:marTop w:val="0"/>
          <w:marBottom w:val="0"/>
          <w:divBdr>
            <w:top w:val="none" w:sz="0" w:space="0" w:color="auto"/>
            <w:left w:val="none" w:sz="0" w:space="0" w:color="auto"/>
            <w:bottom w:val="none" w:sz="0" w:space="0" w:color="auto"/>
            <w:right w:val="none" w:sz="0" w:space="0" w:color="auto"/>
          </w:divBdr>
        </w:div>
        <w:div w:id="187791004">
          <w:marLeft w:val="640"/>
          <w:marRight w:val="0"/>
          <w:marTop w:val="0"/>
          <w:marBottom w:val="0"/>
          <w:divBdr>
            <w:top w:val="none" w:sz="0" w:space="0" w:color="auto"/>
            <w:left w:val="none" w:sz="0" w:space="0" w:color="auto"/>
            <w:bottom w:val="none" w:sz="0" w:space="0" w:color="auto"/>
            <w:right w:val="none" w:sz="0" w:space="0" w:color="auto"/>
          </w:divBdr>
        </w:div>
        <w:div w:id="203446815">
          <w:marLeft w:val="640"/>
          <w:marRight w:val="0"/>
          <w:marTop w:val="0"/>
          <w:marBottom w:val="0"/>
          <w:divBdr>
            <w:top w:val="none" w:sz="0" w:space="0" w:color="auto"/>
            <w:left w:val="none" w:sz="0" w:space="0" w:color="auto"/>
            <w:bottom w:val="none" w:sz="0" w:space="0" w:color="auto"/>
            <w:right w:val="none" w:sz="0" w:space="0" w:color="auto"/>
          </w:divBdr>
        </w:div>
        <w:div w:id="278295042">
          <w:marLeft w:val="640"/>
          <w:marRight w:val="0"/>
          <w:marTop w:val="0"/>
          <w:marBottom w:val="0"/>
          <w:divBdr>
            <w:top w:val="none" w:sz="0" w:space="0" w:color="auto"/>
            <w:left w:val="none" w:sz="0" w:space="0" w:color="auto"/>
            <w:bottom w:val="none" w:sz="0" w:space="0" w:color="auto"/>
            <w:right w:val="none" w:sz="0" w:space="0" w:color="auto"/>
          </w:divBdr>
        </w:div>
        <w:div w:id="332807994">
          <w:marLeft w:val="640"/>
          <w:marRight w:val="0"/>
          <w:marTop w:val="0"/>
          <w:marBottom w:val="0"/>
          <w:divBdr>
            <w:top w:val="none" w:sz="0" w:space="0" w:color="auto"/>
            <w:left w:val="none" w:sz="0" w:space="0" w:color="auto"/>
            <w:bottom w:val="none" w:sz="0" w:space="0" w:color="auto"/>
            <w:right w:val="none" w:sz="0" w:space="0" w:color="auto"/>
          </w:divBdr>
        </w:div>
        <w:div w:id="355891367">
          <w:marLeft w:val="640"/>
          <w:marRight w:val="0"/>
          <w:marTop w:val="0"/>
          <w:marBottom w:val="0"/>
          <w:divBdr>
            <w:top w:val="none" w:sz="0" w:space="0" w:color="auto"/>
            <w:left w:val="none" w:sz="0" w:space="0" w:color="auto"/>
            <w:bottom w:val="none" w:sz="0" w:space="0" w:color="auto"/>
            <w:right w:val="none" w:sz="0" w:space="0" w:color="auto"/>
          </w:divBdr>
        </w:div>
        <w:div w:id="402920565">
          <w:marLeft w:val="640"/>
          <w:marRight w:val="0"/>
          <w:marTop w:val="0"/>
          <w:marBottom w:val="0"/>
          <w:divBdr>
            <w:top w:val="none" w:sz="0" w:space="0" w:color="auto"/>
            <w:left w:val="none" w:sz="0" w:space="0" w:color="auto"/>
            <w:bottom w:val="none" w:sz="0" w:space="0" w:color="auto"/>
            <w:right w:val="none" w:sz="0" w:space="0" w:color="auto"/>
          </w:divBdr>
        </w:div>
        <w:div w:id="421414776">
          <w:marLeft w:val="640"/>
          <w:marRight w:val="0"/>
          <w:marTop w:val="0"/>
          <w:marBottom w:val="0"/>
          <w:divBdr>
            <w:top w:val="none" w:sz="0" w:space="0" w:color="auto"/>
            <w:left w:val="none" w:sz="0" w:space="0" w:color="auto"/>
            <w:bottom w:val="none" w:sz="0" w:space="0" w:color="auto"/>
            <w:right w:val="none" w:sz="0" w:space="0" w:color="auto"/>
          </w:divBdr>
        </w:div>
        <w:div w:id="429204357">
          <w:marLeft w:val="640"/>
          <w:marRight w:val="0"/>
          <w:marTop w:val="0"/>
          <w:marBottom w:val="0"/>
          <w:divBdr>
            <w:top w:val="none" w:sz="0" w:space="0" w:color="auto"/>
            <w:left w:val="none" w:sz="0" w:space="0" w:color="auto"/>
            <w:bottom w:val="none" w:sz="0" w:space="0" w:color="auto"/>
            <w:right w:val="none" w:sz="0" w:space="0" w:color="auto"/>
          </w:divBdr>
        </w:div>
        <w:div w:id="448011954">
          <w:marLeft w:val="640"/>
          <w:marRight w:val="0"/>
          <w:marTop w:val="0"/>
          <w:marBottom w:val="0"/>
          <w:divBdr>
            <w:top w:val="none" w:sz="0" w:space="0" w:color="auto"/>
            <w:left w:val="none" w:sz="0" w:space="0" w:color="auto"/>
            <w:bottom w:val="none" w:sz="0" w:space="0" w:color="auto"/>
            <w:right w:val="none" w:sz="0" w:space="0" w:color="auto"/>
          </w:divBdr>
        </w:div>
        <w:div w:id="460854127">
          <w:marLeft w:val="640"/>
          <w:marRight w:val="0"/>
          <w:marTop w:val="0"/>
          <w:marBottom w:val="0"/>
          <w:divBdr>
            <w:top w:val="none" w:sz="0" w:space="0" w:color="auto"/>
            <w:left w:val="none" w:sz="0" w:space="0" w:color="auto"/>
            <w:bottom w:val="none" w:sz="0" w:space="0" w:color="auto"/>
            <w:right w:val="none" w:sz="0" w:space="0" w:color="auto"/>
          </w:divBdr>
        </w:div>
        <w:div w:id="532693398">
          <w:marLeft w:val="640"/>
          <w:marRight w:val="0"/>
          <w:marTop w:val="0"/>
          <w:marBottom w:val="0"/>
          <w:divBdr>
            <w:top w:val="none" w:sz="0" w:space="0" w:color="auto"/>
            <w:left w:val="none" w:sz="0" w:space="0" w:color="auto"/>
            <w:bottom w:val="none" w:sz="0" w:space="0" w:color="auto"/>
            <w:right w:val="none" w:sz="0" w:space="0" w:color="auto"/>
          </w:divBdr>
        </w:div>
        <w:div w:id="535429977">
          <w:marLeft w:val="640"/>
          <w:marRight w:val="0"/>
          <w:marTop w:val="0"/>
          <w:marBottom w:val="0"/>
          <w:divBdr>
            <w:top w:val="none" w:sz="0" w:space="0" w:color="auto"/>
            <w:left w:val="none" w:sz="0" w:space="0" w:color="auto"/>
            <w:bottom w:val="none" w:sz="0" w:space="0" w:color="auto"/>
            <w:right w:val="none" w:sz="0" w:space="0" w:color="auto"/>
          </w:divBdr>
        </w:div>
        <w:div w:id="556093379">
          <w:marLeft w:val="640"/>
          <w:marRight w:val="0"/>
          <w:marTop w:val="0"/>
          <w:marBottom w:val="0"/>
          <w:divBdr>
            <w:top w:val="none" w:sz="0" w:space="0" w:color="auto"/>
            <w:left w:val="none" w:sz="0" w:space="0" w:color="auto"/>
            <w:bottom w:val="none" w:sz="0" w:space="0" w:color="auto"/>
            <w:right w:val="none" w:sz="0" w:space="0" w:color="auto"/>
          </w:divBdr>
        </w:div>
        <w:div w:id="601183508">
          <w:marLeft w:val="640"/>
          <w:marRight w:val="0"/>
          <w:marTop w:val="0"/>
          <w:marBottom w:val="0"/>
          <w:divBdr>
            <w:top w:val="none" w:sz="0" w:space="0" w:color="auto"/>
            <w:left w:val="none" w:sz="0" w:space="0" w:color="auto"/>
            <w:bottom w:val="none" w:sz="0" w:space="0" w:color="auto"/>
            <w:right w:val="none" w:sz="0" w:space="0" w:color="auto"/>
          </w:divBdr>
        </w:div>
        <w:div w:id="624848184">
          <w:marLeft w:val="640"/>
          <w:marRight w:val="0"/>
          <w:marTop w:val="0"/>
          <w:marBottom w:val="0"/>
          <w:divBdr>
            <w:top w:val="none" w:sz="0" w:space="0" w:color="auto"/>
            <w:left w:val="none" w:sz="0" w:space="0" w:color="auto"/>
            <w:bottom w:val="none" w:sz="0" w:space="0" w:color="auto"/>
            <w:right w:val="none" w:sz="0" w:space="0" w:color="auto"/>
          </w:divBdr>
        </w:div>
        <w:div w:id="642738762">
          <w:marLeft w:val="640"/>
          <w:marRight w:val="0"/>
          <w:marTop w:val="0"/>
          <w:marBottom w:val="0"/>
          <w:divBdr>
            <w:top w:val="none" w:sz="0" w:space="0" w:color="auto"/>
            <w:left w:val="none" w:sz="0" w:space="0" w:color="auto"/>
            <w:bottom w:val="none" w:sz="0" w:space="0" w:color="auto"/>
            <w:right w:val="none" w:sz="0" w:space="0" w:color="auto"/>
          </w:divBdr>
        </w:div>
        <w:div w:id="728067383">
          <w:marLeft w:val="640"/>
          <w:marRight w:val="0"/>
          <w:marTop w:val="0"/>
          <w:marBottom w:val="0"/>
          <w:divBdr>
            <w:top w:val="none" w:sz="0" w:space="0" w:color="auto"/>
            <w:left w:val="none" w:sz="0" w:space="0" w:color="auto"/>
            <w:bottom w:val="none" w:sz="0" w:space="0" w:color="auto"/>
            <w:right w:val="none" w:sz="0" w:space="0" w:color="auto"/>
          </w:divBdr>
        </w:div>
        <w:div w:id="790319746">
          <w:marLeft w:val="640"/>
          <w:marRight w:val="0"/>
          <w:marTop w:val="0"/>
          <w:marBottom w:val="0"/>
          <w:divBdr>
            <w:top w:val="none" w:sz="0" w:space="0" w:color="auto"/>
            <w:left w:val="none" w:sz="0" w:space="0" w:color="auto"/>
            <w:bottom w:val="none" w:sz="0" w:space="0" w:color="auto"/>
            <w:right w:val="none" w:sz="0" w:space="0" w:color="auto"/>
          </w:divBdr>
        </w:div>
        <w:div w:id="798765475">
          <w:marLeft w:val="640"/>
          <w:marRight w:val="0"/>
          <w:marTop w:val="0"/>
          <w:marBottom w:val="0"/>
          <w:divBdr>
            <w:top w:val="none" w:sz="0" w:space="0" w:color="auto"/>
            <w:left w:val="none" w:sz="0" w:space="0" w:color="auto"/>
            <w:bottom w:val="none" w:sz="0" w:space="0" w:color="auto"/>
            <w:right w:val="none" w:sz="0" w:space="0" w:color="auto"/>
          </w:divBdr>
        </w:div>
        <w:div w:id="808597293">
          <w:marLeft w:val="640"/>
          <w:marRight w:val="0"/>
          <w:marTop w:val="0"/>
          <w:marBottom w:val="0"/>
          <w:divBdr>
            <w:top w:val="none" w:sz="0" w:space="0" w:color="auto"/>
            <w:left w:val="none" w:sz="0" w:space="0" w:color="auto"/>
            <w:bottom w:val="none" w:sz="0" w:space="0" w:color="auto"/>
            <w:right w:val="none" w:sz="0" w:space="0" w:color="auto"/>
          </w:divBdr>
        </w:div>
        <w:div w:id="818688530">
          <w:marLeft w:val="640"/>
          <w:marRight w:val="0"/>
          <w:marTop w:val="0"/>
          <w:marBottom w:val="0"/>
          <w:divBdr>
            <w:top w:val="none" w:sz="0" w:space="0" w:color="auto"/>
            <w:left w:val="none" w:sz="0" w:space="0" w:color="auto"/>
            <w:bottom w:val="none" w:sz="0" w:space="0" w:color="auto"/>
            <w:right w:val="none" w:sz="0" w:space="0" w:color="auto"/>
          </w:divBdr>
        </w:div>
        <w:div w:id="820342352">
          <w:marLeft w:val="640"/>
          <w:marRight w:val="0"/>
          <w:marTop w:val="0"/>
          <w:marBottom w:val="0"/>
          <w:divBdr>
            <w:top w:val="none" w:sz="0" w:space="0" w:color="auto"/>
            <w:left w:val="none" w:sz="0" w:space="0" w:color="auto"/>
            <w:bottom w:val="none" w:sz="0" w:space="0" w:color="auto"/>
            <w:right w:val="none" w:sz="0" w:space="0" w:color="auto"/>
          </w:divBdr>
        </w:div>
        <w:div w:id="880556534">
          <w:marLeft w:val="640"/>
          <w:marRight w:val="0"/>
          <w:marTop w:val="0"/>
          <w:marBottom w:val="0"/>
          <w:divBdr>
            <w:top w:val="none" w:sz="0" w:space="0" w:color="auto"/>
            <w:left w:val="none" w:sz="0" w:space="0" w:color="auto"/>
            <w:bottom w:val="none" w:sz="0" w:space="0" w:color="auto"/>
            <w:right w:val="none" w:sz="0" w:space="0" w:color="auto"/>
          </w:divBdr>
        </w:div>
        <w:div w:id="932589930">
          <w:marLeft w:val="640"/>
          <w:marRight w:val="0"/>
          <w:marTop w:val="0"/>
          <w:marBottom w:val="0"/>
          <w:divBdr>
            <w:top w:val="none" w:sz="0" w:space="0" w:color="auto"/>
            <w:left w:val="none" w:sz="0" w:space="0" w:color="auto"/>
            <w:bottom w:val="none" w:sz="0" w:space="0" w:color="auto"/>
            <w:right w:val="none" w:sz="0" w:space="0" w:color="auto"/>
          </w:divBdr>
        </w:div>
        <w:div w:id="967667036">
          <w:marLeft w:val="640"/>
          <w:marRight w:val="0"/>
          <w:marTop w:val="0"/>
          <w:marBottom w:val="0"/>
          <w:divBdr>
            <w:top w:val="none" w:sz="0" w:space="0" w:color="auto"/>
            <w:left w:val="none" w:sz="0" w:space="0" w:color="auto"/>
            <w:bottom w:val="none" w:sz="0" w:space="0" w:color="auto"/>
            <w:right w:val="none" w:sz="0" w:space="0" w:color="auto"/>
          </w:divBdr>
        </w:div>
        <w:div w:id="972178584">
          <w:marLeft w:val="640"/>
          <w:marRight w:val="0"/>
          <w:marTop w:val="0"/>
          <w:marBottom w:val="0"/>
          <w:divBdr>
            <w:top w:val="none" w:sz="0" w:space="0" w:color="auto"/>
            <w:left w:val="none" w:sz="0" w:space="0" w:color="auto"/>
            <w:bottom w:val="none" w:sz="0" w:space="0" w:color="auto"/>
            <w:right w:val="none" w:sz="0" w:space="0" w:color="auto"/>
          </w:divBdr>
        </w:div>
        <w:div w:id="988243511">
          <w:marLeft w:val="640"/>
          <w:marRight w:val="0"/>
          <w:marTop w:val="0"/>
          <w:marBottom w:val="0"/>
          <w:divBdr>
            <w:top w:val="none" w:sz="0" w:space="0" w:color="auto"/>
            <w:left w:val="none" w:sz="0" w:space="0" w:color="auto"/>
            <w:bottom w:val="none" w:sz="0" w:space="0" w:color="auto"/>
            <w:right w:val="none" w:sz="0" w:space="0" w:color="auto"/>
          </w:divBdr>
        </w:div>
        <w:div w:id="1010638690">
          <w:marLeft w:val="640"/>
          <w:marRight w:val="0"/>
          <w:marTop w:val="0"/>
          <w:marBottom w:val="0"/>
          <w:divBdr>
            <w:top w:val="none" w:sz="0" w:space="0" w:color="auto"/>
            <w:left w:val="none" w:sz="0" w:space="0" w:color="auto"/>
            <w:bottom w:val="none" w:sz="0" w:space="0" w:color="auto"/>
            <w:right w:val="none" w:sz="0" w:space="0" w:color="auto"/>
          </w:divBdr>
        </w:div>
        <w:div w:id="1078752818">
          <w:marLeft w:val="640"/>
          <w:marRight w:val="0"/>
          <w:marTop w:val="0"/>
          <w:marBottom w:val="0"/>
          <w:divBdr>
            <w:top w:val="none" w:sz="0" w:space="0" w:color="auto"/>
            <w:left w:val="none" w:sz="0" w:space="0" w:color="auto"/>
            <w:bottom w:val="none" w:sz="0" w:space="0" w:color="auto"/>
            <w:right w:val="none" w:sz="0" w:space="0" w:color="auto"/>
          </w:divBdr>
        </w:div>
        <w:div w:id="1103693712">
          <w:marLeft w:val="640"/>
          <w:marRight w:val="0"/>
          <w:marTop w:val="0"/>
          <w:marBottom w:val="0"/>
          <w:divBdr>
            <w:top w:val="none" w:sz="0" w:space="0" w:color="auto"/>
            <w:left w:val="none" w:sz="0" w:space="0" w:color="auto"/>
            <w:bottom w:val="none" w:sz="0" w:space="0" w:color="auto"/>
            <w:right w:val="none" w:sz="0" w:space="0" w:color="auto"/>
          </w:divBdr>
        </w:div>
        <w:div w:id="1146318371">
          <w:marLeft w:val="640"/>
          <w:marRight w:val="0"/>
          <w:marTop w:val="0"/>
          <w:marBottom w:val="0"/>
          <w:divBdr>
            <w:top w:val="none" w:sz="0" w:space="0" w:color="auto"/>
            <w:left w:val="none" w:sz="0" w:space="0" w:color="auto"/>
            <w:bottom w:val="none" w:sz="0" w:space="0" w:color="auto"/>
            <w:right w:val="none" w:sz="0" w:space="0" w:color="auto"/>
          </w:divBdr>
        </w:div>
        <w:div w:id="1262760139">
          <w:marLeft w:val="640"/>
          <w:marRight w:val="0"/>
          <w:marTop w:val="0"/>
          <w:marBottom w:val="0"/>
          <w:divBdr>
            <w:top w:val="none" w:sz="0" w:space="0" w:color="auto"/>
            <w:left w:val="none" w:sz="0" w:space="0" w:color="auto"/>
            <w:bottom w:val="none" w:sz="0" w:space="0" w:color="auto"/>
            <w:right w:val="none" w:sz="0" w:space="0" w:color="auto"/>
          </w:divBdr>
        </w:div>
        <w:div w:id="1263420628">
          <w:marLeft w:val="640"/>
          <w:marRight w:val="0"/>
          <w:marTop w:val="0"/>
          <w:marBottom w:val="0"/>
          <w:divBdr>
            <w:top w:val="none" w:sz="0" w:space="0" w:color="auto"/>
            <w:left w:val="none" w:sz="0" w:space="0" w:color="auto"/>
            <w:bottom w:val="none" w:sz="0" w:space="0" w:color="auto"/>
            <w:right w:val="none" w:sz="0" w:space="0" w:color="auto"/>
          </w:divBdr>
        </w:div>
        <w:div w:id="1326975170">
          <w:marLeft w:val="640"/>
          <w:marRight w:val="0"/>
          <w:marTop w:val="0"/>
          <w:marBottom w:val="0"/>
          <w:divBdr>
            <w:top w:val="none" w:sz="0" w:space="0" w:color="auto"/>
            <w:left w:val="none" w:sz="0" w:space="0" w:color="auto"/>
            <w:bottom w:val="none" w:sz="0" w:space="0" w:color="auto"/>
            <w:right w:val="none" w:sz="0" w:space="0" w:color="auto"/>
          </w:divBdr>
        </w:div>
        <w:div w:id="1327898973">
          <w:marLeft w:val="640"/>
          <w:marRight w:val="0"/>
          <w:marTop w:val="0"/>
          <w:marBottom w:val="0"/>
          <w:divBdr>
            <w:top w:val="none" w:sz="0" w:space="0" w:color="auto"/>
            <w:left w:val="none" w:sz="0" w:space="0" w:color="auto"/>
            <w:bottom w:val="none" w:sz="0" w:space="0" w:color="auto"/>
            <w:right w:val="none" w:sz="0" w:space="0" w:color="auto"/>
          </w:divBdr>
        </w:div>
        <w:div w:id="1330867231">
          <w:marLeft w:val="640"/>
          <w:marRight w:val="0"/>
          <w:marTop w:val="0"/>
          <w:marBottom w:val="0"/>
          <w:divBdr>
            <w:top w:val="none" w:sz="0" w:space="0" w:color="auto"/>
            <w:left w:val="none" w:sz="0" w:space="0" w:color="auto"/>
            <w:bottom w:val="none" w:sz="0" w:space="0" w:color="auto"/>
            <w:right w:val="none" w:sz="0" w:space="0" w:color="auto"/>
          </w:divBdr>
        </w:div>
        <w:div w:id="1351420510">
          <w:marLeft w:val="640"/>
          <w:marRight w:val="0"/>
          <w:marTop w:val="0"/>
          <w:marBottom w:val="0"/>
          <w:divBdr>
            <w:top w:val="none" w:sz="0" w:space="0" w:color="auto"/>
            <w:left w:val="none" w:sz="0" w:space="0" w:color="auto"/>
            <w:bottom w:val="none" w:sz="0" w:space="0" w:color="auto"/>
            <w:right w:val="none" w:sz="0" w:space="0" w:color="auto"/>
          </w:divBdr>
        </w:div>
        <w:div w:id="1371497816">
          <w:marLeft w:val="640"/>
          <w:marRight w:val="0"/>
          <w:marTop w:val="0"/>
          <w:marBottom w:val="0"/>
          <w:divBdr>
            <w:top w:val="none" w:sz="0" w:space="0" w:color="auto"/>
            <w:left w:val="none" w:sz="0" w:space="0" w:color="auto"/>
            <w:bottom w:val="none" w:sz="0" w:space="0" w:color="auto"/>
            <w:right w:val="none" w:sz="0" w:space="0" w:color="auto"/>
          </w:divBdr>
        </w:div>
        <w:div w:id="1401488740">
          <w:marLeft w:val="640"/>
          <w:marRight w:val="0"/>
          <w:marTop w:val="0"/>
          <w:marBottom w:val="0"/>
          <w:divBdr>
            <w:top w:val="none" w:sz="0" w:space="0" w:color="auto"/>
            <w:left w:val="none" w:sz="0" w:space="0" w:color="auto"/>
            <w:bottom w:val="none" w:sz="0" w:space="0" w:color="auto"/>
            <w:right w:val="none" w:sz="0" w:space="0" w:color="auto"/>
          </w:divBdr>
        </w:div>
        <w:div w:id="1434323528">
          <w:marLeft w:val="640"/>
          <w:marRight w:val="0"/>
          <w:marTop w:val="0"/>
          <w:marBottom w:val="0"/>
          <w:divBdr>
            <w:top w:val="none" w:sz="0" w:space="0" w:color="auto"/>
            <w:left w:val="none" w:sz="0" w:space="0" w:color="auto"/>
            <w:bottom w:val="none" w:sz="0" w:space="0" w:color="auto"/>
            <w:right w:val="none" w:sz="0" w:space="0" w:color="auto"/>
          </w:divBdr>
        </w:div>
        <w:div w:id="1557357322">
          <w:marLeft w:val="640"/>
          <w:marRight w:val="0"/>
          <w:marTop w:val="0"/>
          <w:marBottom w:val="0"/>
          <w:divBdr>
            <w:top w:val="none" w:sz="0" w:space="0" w:color="auto"/>
            <w:left w:val="none" w:sz="0" w:space="0" w:color="auto"/>
            <w:bottom w:val="none" w:sz="0" w:space="0" w:color="auto"/>
            <w:right w:val="none" w:sz="0" w:space="0" w:color="auto"/>
          </w:divBdr>
        </w:div>
        <w:div w:id="1607882646">
          <w:marLeft w:val="640"/>
          <w:marRight w:val="0"/>
          <w:marTop w:val="0"/>
          <w:marBottom w:val="0"/>
          <w:divBdr>
            <w:top w:val="none" w:sz="0" w:space="0" w:color="auto"/>
            <w:left w:val="none" w:sz="0" w:space="0" w:color="auto"/>
            <w:bottom w:val="none" w:sz="0" w:space="0" w:color="auto"/>
            <w:right w:val="none" w:sz="0" w:space="0" w:color="auto"/>
          </w:divBdr>
        </w:div>
        <w:div w:id="1616978888">
          <w:marLeft w:val="640"/>
          <w:marRight w:val="0"/>
          <w:marTop w:val="0"/>
          <w:marBottom w:val="0"/>
          <w:divBdr>
            <w:top w:val="none" w:sz="0" w:space="0" w:color="auto"/>
            <w:left w:val="none" w:sz="0" w:space="0" w:color="auto"/>
            <w:bottom w:val="none" w:sz="0" w:space="0" w:color="auto"/>
            <w:right w:val="none" w:sz="0" w:space="0" w:color="auto"/>
          </w:divBdr>
        </w:div>
        <w:div w:id="1627739305">
          <w:marLeft w:val="640"/>
          <w:marRight w:val="0"/>
          <w:marTop w:val="0"/>
          <w:marBottom w:val="0"/>
          <w:divBdr>
            <w:top w:val="none" w:sz="0" w:space="0" w:color="auto"/>
            <w:left w:val="none" w:sz="0" w:space="0" w:color="auto"/>
            <w:bottom w:val="none" w:sz="0" w:space="0" w:color="auto"/>
            <w:right w:val="none" w:sz="0" w:space="0" w:color="auto"/>
          </w:divBdr>
        </w:div>
        <w:div w:id="1638759514">
          <w:marLeft w:val="640"/>
          <w:marRight w:val="0"/>
          <w:marTop w:val="0"/>
          <w:marBottom w:val="0"/>
          <w:divBdr>
            <w:top w:val="none" w:sz="0" w:space="0" w:color="auto"/>
            <w:left w:val="none" w:sz="0" w:space="0" w:color="auto"/>
            <w:bottom w:val="none" w:sz="0" w:space="0" w:color="auto"/>
            <w:right w:val="none" w:sz="0" w:space="0" w:color="auto"/>
          </w:divBdr>
        </w:div>
        <w:div w:id="1711150069">
          <w:marLeft w:val="640"/>
          <w:marRight w:val="0"/>
          <w:marTop w:val="0"/>
          <w:marBottom w:val="0"/>
          <w:divBdr>
            <w:top w:val="none" w:sz="0" w:space="0" w:color="auto"/>
            <w:left w:val="none" w:sz="0" w:space="0" w:color="auto"/>
            <w:bottom w:val="none" w:sz="0" w:space="0" w:color="auto"/>
            <w:right w:val="none" w:sz="0" w:space="0" w:color="auto"/>
          </w:divBdr>
        </w:div>
        <w:div w:id="1772315684">
          <w:marLeft w:val="640"/>
          <w:marRight w:val="0"/>
          <w:marTop w:val="0"/>
          <w:marBottom w:val="0"/>
          <w:divBdr>
            <w:top w:val="none" w:sz="0" w:space="0" w:color="auto"/>
            <w:left w:val="none" w:sz="0" w:space="0" w:color="auto"/>
            <w:bottom w:val="none" w:sz="0" w:space="0" w:color="auto"/>
            <w:right w:val="none" w:sz="0" w:space="0" w:color="auto"/>
          </w:divBdr>
        </w:div>
        <w:div w:id="1812477281">
          <w:marLeft w:val="640"/>
          <w:marRight w:val="0"/>
          <w:marTop w:val="0"/>
          <w:marBottom w:val="0"/>
          <w:divBdr>
            <w:top w:val="none" w:sz="0" w:space="0" w:color="auto"/>
            <w:left w:val="none" w:sz="0" w:space="0" w:color="auto"/>
            <w:bottom w:val="none" w:sz="0" w:space="0" w:color="auto"/>
            <w:right w:val="none" w:sz="0" w:space="0" w:color="auto"/>
          </w:divBdr>
        </w:div>
        <w:div w:id="1816028921">
          <w:marLeft w:val="640"/>
          <w:marRight w:val="0"/>
          <w:marTop w:val="0"/>
          <w:marBottom w:val="0"/>
          <w:divBdr>
            <w:top w:val="none" w:sz="0" w:space="0" w:color="auto"/>
            <w:left w:val="none" w:sz="0" w:space="0" w:color="auto"/>
            <w:bottom w:val="none" w:sz="0" w:space="0" w:color="auto"/>
            <w:right w:val="none" w:sz="0" w:space="0" w:color="auto"/>
          </w:divBdr>
        </w:div>
        <w:div w:id="1818455994">
          <w:marLeft w:val="640"/>
          <w:marRight w:val="0"/>
          <w:marTop w:val="0"/>
          <w:marBottom w:val="0"/>
          <w:divBdr>
            <w:top w:val="none" w:sz="0" w:space="0" w:color="auto"/>
            <w:left w:val="none" w:sz="0" w:space="0" w:color="auto"/>
            <w:bottom w:val="none" w:sz="0" w:space="0" w:color="auto"/>
            <w:right w:val="none" w:sz="0" w:space="0" w:color="auto"/>
          </w:divBdr>
        </w:div>
        <w:div w:id="1820612011">
          <w:marLeft w:val="640"/>
          <w:marRight w:val="0"/>
          <w:marTop w:val="0"/>
          <w:marBottom w:val="0"/>
          <w:divBdr>
            <w:top w:val="none" w:sz="0" w:space="0" w:color="auto"/>
            <w:left w:val="none" w:sz="0" w:space="0" w:color="auto"/>
            <w:bottom w:val="none" w:sz="0" w:space="0" w:color="auto"/>
            <w:right w:val="none" w:sz="0" w:space="0" w:color="auto"/>
          </w:divBdr>
        </w:div>
        <w:div w:id="1865091845">
          <w:marLeft w:val="640"/>
          <w:marRight w:val="0"/>
          <w:marTop w:val="0"/>
          <w:marBottom w:val="0"/>
          <w:divBdr>
            <w:top w:val="none" w:sz="0" w:space="0" w:color="auto"/>
            <w:left w:val="none" w:sz="0" w:space="0" w:color="auto"/>
            <w:bottom w:val="none" w:sz="0" w:space="0" w:color="auto"/>
            <w:right w:val="none" w:sz="0" w:space="0" w:color="auto"/>
          </w:divBdr>
        </w:div>
        <w:div w:id="1881816601">
          <w:marLeft w:val="640"/>
          <w:marRight w:val="0"/>
          <w:marTop w:val="0"/>
          <w:marBottom w:val="0"/>
          <w:divBdr>
            <w:top w:val="none" w:sz="0" w:space="0" w:color="auto"/>
            <w:left w:val="none" w:sz="0" w:space="0" w:color="auto"/>
            <w:bottom w:val="none" w:sz="0" w:space="0" w:color="auto"/>
            <w:right w:val="none" w:sz="0" w:space="0" w:color="auto"/>
          </w:divBdr>
        </w:div>
        <w:div w:id="1919555356">
          <w:marLeft w:val="640"/>
          <w:marRight w:val="0"/>
          <w:marTop w:val="0"/>
          <w:marBottom w:val="0"/>
          <w:divBdr>
            <w:top w:val="none" w:sz="0" w:space="0" w:color="auto"/>
            <w:left w:val="none" w:sz="0" w:space="0" w:color="auto"/>
            <w:bottom w:val="none" w:sz="0" w:space="0" w:color="auto"/>
            <w:right w:val="none" w:sz="0" w:space="0" w:color="auto"/>
          </w:divBdr>
        </w:div>
        <w:div w:id="1944994999">
          <w:marLeft w:val="640"/>
          <w:marRight w:val="0"/>
          <w:marTop w:val="0"/>
          <w:marBottom w:val="0"/>
          <w:divBdr>
            <w:top w:val="none" w:sz="0" w:space="0" w:color="auto"/>
            <w:left w:val="none" w:sz="0" w:space="0" w:color="auto"/>
            <w:bottom w:val="none" w:sz="0" w:space="0" w:color="auto"/>
            <w:right w:val="none" w:sz="0" w:space="0" w:color="auto"/>
          </w:divBdr>
        </w:div>
        <w:div w:id="1997220286">
          <w:marLeft w:val="640"/>
          <w:marRight w:val="0"/>
          <w:marTop w:val="0"/>
          <w:marBottom w:val="0"/>
          <w:divBdr>
            <w:top w:val="none" w:sz="0" w:space="0" w:color="auto"/>
            <w:left w:val="none" w:sz="0" w:space="0" w:color="auto"/>
            <w:bottom w:val="none" w:sz="0" w:space="0" w:color="auto"/>
            <w:right w:val="none" w:sz="0" w:space="0" w:color="auto"/>
          </w:divBdr>
        </w:div>
        <w:div w:id="2008365045">
          <w:marLeft w:val="640"/>
          <w:marRight w:val="0"/>
          <w:marTop w:val="0"/>
          <w:marBottom w:val="0"/>
          <w:divBdr>
            <w:top w:val="none" w:sz="0" w:space="0" w:color="auto"/>
            <w:left w:val="none" w:sz="0" w:space="0" w:color="auto"/>
            <w:bottom w:val="none" w:sz="0" w:space="0" w:color="auto"/>
            <w:right w:val="none" w:sz="0" w:space="0" w:color="auto"/>
          </w:divBdr>
        </w:div>
        <w:div w:id="2086417177">
          <w:marLeft w:val="640"/>
          <w:marRight w:val="0"/>
          <w:marTop w:val="0"/>
          <w:marBottom w:val="0"/>
          <w:divBdr>
            <w:top w:val="none" w:sz="0" w:space="0" w:color="auto"/>
            <w:left w:val="none" w:sz="0" w:space="0" w:color="auto"/>
            <w:bottom w:val="none" w:sz="0" w:space="0" w:color="auto"/>
            <w:right w:val="none" w:sz="0" w:space="0" w:color="auto"/>
          </w:divBdr>
        </w:div>
        <w:div w:id="2089765422">
          <w:marLeft w:val="640"/>
          <w:marRight w:val="0"/>
          <w:marTop w:val="0"/>
          <w:marBottom w:val="0"/>
          <w:divBdr>
            <w:top w:val="none" w:sz="0" w:space="0" w:color="auto"/>
            <w:left w:val="none" w:sz="0" w:space="0" w:color="auto"/>
            <w:bottom w:val="none" w:sz="0" w:space="0" w:color="auto"/>
            <w:right w:val="none" w:sz="0" w:space="0" w:color="auto"/>
          </w:divBdr>
        </w:div>
        <w:div w:id="2118136327">
          <w:marLeft w:val="640"/>
          <w:marRight w:val="0"/>
          <w:marTop w:val="0"/>
          <w:marBottom w:val="0"/>
          <w:divBdr>
            <w:top w:val="none" w:sz="0" w:space="0" w:color="auto"/>
            <w:left w:val="none" w:sz="0" w:space="0" w:color="auto"/>
            <w:bottom w:val="none" w:sz="0" w:space="0" w:color="auto"/>
            <w:right w:val="none" w:sz="0" w:space="0" w:color="auto"/>
          </w:divBdr>
        </w:div>
        <w:div w:id="2147039297">
          <w:marLeft w:val="640"/>
          <w:marRight w:val="0"/>
          <w:marTop w:val="0"/>
          <w:marBottom w:val="0"/>
          <w:divBdr>
            <w:top w:val="none" w:sz="0" w:space="0" w:color="auto"/>
            <w:left w:val="none" w:sz="0" w:space="0" w:color="auto"/>
            <w:bottom w:val="none" w:sz="0" w:space="0" w:color="auto"/>
            <w:right w:val="none" w:sz="0" w:space="0" w:color="auto"/>
          </w:divBdr>
        </w:div>
      </w:divsChild>
    </w:div>
    <w:div w:id="1307469401">
      <w:bodyDiv w:val="1"/>
      <w:marLeft w:val="0"/>
      <w:marRight w:val="0"/>
      <w:marTop w:val="0"/>
      <w:marBottom w:val="0"/>
      <w:divBdr>
        <w:top w:val="none" w:sz="0" w:space="0" w:color="auto"/>
        <w:left w:val="none" w:sz="0" w:space="0" w:color="auto"/>
        <w:bottom w:val="none" w:sz="0" w:space="0" w:color="auto"/>
        <w:right w:val="none" w:sz="0" w:space="0" w:color="auto"/>
      </w:divBdr>
    </w:div>
    <w:div w:id="1307934675">
      <w:bodyDiv w:val="1"/>
      <w:marLeft w:val="0"/>
      <w:marRight w:val="0"/>
      <w:marTop w:val="0"/>
      <w:marBottom w:val="0"/>
      <w:divBdr>
        <w:top w:val="none" w:sz="0" w:space="0" w:color="auto"/>
        <w:left w:val="none" w:sz="0" w:space="0" w:color="auto"/>
        <w:bottom w:val="none" w:sz="0" w:space="0" w:color="auto"/>
        <w:right w:val="none" w:sz="0" w:space="0" w:color="auto"/>
      </w:divBdr>
    </w:div>
    <w:div w:id="1311207831">
      <w:bodyDiv w:val="1"/>
      <w:marLeft w:val="0"/>
      <w:marRight w:val="0"/>
      <w:marTop w:val="0"/>
      <w:marBottom w:val="0"/>
      <w:divBdr>
        <w:top w:val="none" w:sz="0" w:space="0" w:color="auto"/>
        <w:left w:val="none" w:sz="0" w:space="0" w:color="auto"/>
        <w:bottom w:val="none" w:sz="0" w:space="0" w:color="auto"/>
        <w:right w:val="none" w:sz="0" w:space="0" w:color="auto"/>
      </w:divBdr>
      <w:divsChild>
        <w:div w:id="1754350278">
          <w:marLeft w:val="480"/>
          <w:marRight w:val="0"/>
          <w:marTop w:val="0"/>
          <w:marBottom w:val="0"/>
          <w:divBdr>
            <w:top w:val="none" w:sz="0" w:space="0" w:color="auto"/>
            <w:left w:val="none" w:sz="0" w:space="0" w:color="auto"/>
            <w:bottom w:val="none" w:sz="0" w:space="0" w:color="auto"/>
            <w:right w:val="none" w:sz="0" w:space="0" w:color="auto"/>
          </w:divBdr>
        </w:div>
        <w:div w:id="962614303">
          <w:marLeft w:val="480"/>
          <w:marRight w:val="0"/>
          <w:marTop w:val="0"/>
          <w:marBottom w:val="0"/>
          <w:divBdr>
            <w:top w:val="none" w:sz="0" w:space="0" w:color="auto"/>
            <w:left w:val="none" w:sz="0" w:space="0" w:color="auto"/>
            <w:bottom w:val="none" w:sz="0" w:space="0" w:color="auto"/>
            <w:right w:val="none" w:sz="0" w:space="0" w:color="auto"/>
          </w:divBdr>
        </w:div>
        <w:div w:id="1472480362">
          <w:marLeft w:val="480"/>
          <w:marRight w:val="0"/>
          <w:marTop w:val="0"/>
          <w:marBottom w:val="0"/>
          <w:divBdr>
            <w:top w:val="none" w:sz="0" w:space="0" w:color="auto"/>
            <w:left w:val="none" w:sz="0" w:space="0" w:color="auto"/>
            <w:bottom w:val="none" w:sz="0" w:space="0" w:color="auto"/>
            <w:right w:val="none" w:sz="0" w:space="0" w:color="auto"/>
          </w:divBdr>
        </w:div>
        <w:div w:id="612251530">
          <w:marLeft w:val="480"/>
          <w:marRight w:val="0"/>
          <w:marTop w:val="0"/>
          <w:marBottom w:val="0"/>
          <w:divBdr>
            <w:top w:val="none" w:sz="0" w:space="0" w:color="auto"/>
            <w:left w:val="none" w:sz="0" w:space="0" w:color="auto"/>
            <w:bottom w:val="none" w:sz="0" w:space="0" w:color="auto"/>
            <w:right w:val="none" w:sz="0" w:space="0" w:color="auto"/>
          </w:divBdr>
        </w:div>
        <w:div w:id="951059582">
          <w:marLeft w:val="480"/>
          <w:marRight w:val="0"/>
          <w:marTop w:val="0"/>
          <w:marBottom w:val="0"/>
          <w:divBdr>
            <w:top w:val="none" w:sz="0" w:space="0" w:color="auto"/>
            <w:left w:val="none" w:sz="0" w:space="0" w:color="auto"/>
            <w:bottom w:val="none" w:sz="0" w:space="0" w:color="auto"/>
            <w:right w:val="none" w:sz="0" w:space="0" w:color="auto"/>
          </w:divBdr>
        </w:div>
        <w:div w:id="1323269308">
          <w:marLeft w:val="480"/>
          <w:marRight w:val="0"/>
          <w:marTop w:val="0"/>
          <w:marBottom w:val="0"/>
          <w:divBdr>
            <w:top w:val="none" w:sz="0" w:space="0" w:color="auto"/>
            <w:left w:val="none" w:sz="0" w:space="0" w:color="auto"/>
            <w:bottom w:val="none" w:sz="0" w:space="0" w:color="auto"/>
            <w:right w:val="none" w:sz="0" w:space="0" w:color="auto"/>
          </w:divBdr>
        </w:div>
        <w:div w:id="1635872789">
          <w:marLeft w:val="480"/>
          <w:marRight w:val="0"/>
          <w:marTop w:val="0"/>
          <w:marBottom w:val="0"/>
          <w:divBdr>
            <w:top w:val="none" w:sz="0" w:space="0" w:color="auto"/>
            <w:left w:val="none" w:sz="0" w:space="0" w:color="auto"/>
            <w:bottom w:val="none" w:sz="0" w:space="0" w:color="auto"/>
            <w:right w:val="none" w:sz="0" w:space="0" w:color="auto"/>
          </w:divBdr>
        </w:div>
        <w:div w:id="2025204116">
          <w:marLeft w:val="480"/>
          <w:marRight w:val="0"/>
          <w:marTop w:val="0"/>
          <w:marBottom w:val="0"/>
          <w:divBdr>
            <w:top w:val="none" w:sz="0" w:space="0" w:color="auto"/>
            <w:left w:val="none" w:sz="0" w:space="0" w:color="auto"/>
            <w:bottom w:val="none" w:sz="0" w:space="0" w:color="auto"/>
            <w:right w:val="none" w:sz="0" w:space="0" w:color="auto"/>
          </w:divBdr>
        </w:div>
        <w:div w:id="713383579">
          <w:marLeft w:val="480"/>
          <w:marRight w:val="0"/>
          <w:marTop w:val="0"/>
          <w:marBottom w:val="0"/>
          <w:divBdr>
            <w:top w:val="none" w:sz="0" w:space="0" w:color="auto"/>
            <w:left w:val="none" w:sz="0" w:space="0" w:color="auto"/>
            <w:bottom w:val="none" w:sz="0" w:space="0" w:color="auto"/>
            <w:right w:val="none" w:sz="0" w:space="0" w:color="auto"/>
          </w:divBdr>
        </w:div>
        <w:div w:id="2061436763">
          <w:marLeft w:val="480"/>
          <w:marRight w:val="0"/>
          <w:marTop w:val="0"/>
          <w:marBottom w:val="0"/>
          <w:divBdr>
            <w:top w:val="none" w:sz="0" w:space="0" w:color="auto"/>
            <w:left w:val="none" w:sz="0" w:space="0" w:color="auto"/>
            <w:bottom w:val="none" w:sz="0" w:space="0" w:color="auto"/>
            <w:right w:val="none" w:sz="0" w:space="0" w:color="auto"/>
          </w:divBdr>
        </w:div>
        <w:div w:id="894852133">
          <w:marLeft w:val="480"/>
          <w:marRight w:val="0"/>
          <w:marTop w:val="0"/>
          <w:marBottom w:val="0"/>
          <w:divBdr>
            <w:top w:val="none" w:sz="0" w:space="0" w:color="auto"/>
            <w:left w:val="none" w:sz="0" w:space="0" w:color="auto"/>
            <w:bottom w:val="none" w:sz="0" w:space="0" w:color="auto"/>
            <w:right w:val="none" w:sz="0" w:space="0" w:color="auto"/>
          </w:divBdr>
        </w:div>
        <w:div w:id="505287589">
          <w:marLeft w:val="480"/>
          <w:marRight w:val="0"/>
          <w:marTop w:val="0"/>
          <w:marBottom w:val="0"/>
          <w:divBdr>
            <w:top w:val="none" w:sz="0" w:space="0" w:color="auto"/>
            <w:left w:val="none" w:sz="0" w:space="0" w:color="auto"/>
            <w:bottom w:val="none" w:sz="0" w:space="0" w:color="auto"/>
            <w:right w:val="none" w:sz="0" w:space="0" w:color="auto"/>
          </w:divBdr>
        </w:div>
        <w:div w:id="951590777">
          <w:marLeft w:val="480"/>
          <w:marRight w:val="0"/>
          <w:marTop w:val="0"/>
          <w:marBottom w:val="0"/>
          <w:divBdr>
            <w:top w:val="none" w:sz="0" w:space="0" w:color="auto"/>
            <w:left w:val="none" w:sz="0" w:space="0" w:color="auto"/>
            <w:bottom w:val="none" w:sz="0" w:space="0" w:color="auto"/>
            <w:right w:val="none" w:sz="0" w:space="0" w:color="auto"/>
          </w:divBdr>
        </w:div>
        <w:div w:id="1726829923">
          <w:marLeft w:val="480"/>
          <w:marRight w:val="0"/>
          <w:marTop w:val="0"/>
          <w:marBottom w:val="0"/>
          <w:divBdr>
            <w:top w:val="none" w:sz="0" w:space="0" w:color="auto"/>
            <w:left w:val="none" w:sz="0" w:space="0" w:color="auto"/>
            <w:bottom w:val="none" w:sz="0" w:space="0" w:color="auto"/>
            <w:right w:val="none" w:sz="0" w:space="0" w:color="auto"/>
          </w:divBdr>
        </w:div>
        <w:div w:id="1162618368">
          <w:marLeft w:val="480"/>
          <w:marRight w:val="0"/>
          <w:marTop w:val="0"/>
          <w:marBottom w:val="0"/>
          <w:divBdr>
            <w:top w:val="none" w:sz="0" w:space="0" w:color="auto"/>
            <w:left w:val="none" w:sz="0" w:space="0" w:color="auto"/>
            <w:bottom w:val="none" w:sz="0" w:space="0" w:color="auto"/>
            <w:right w:val="none" w:sz="0" w:space="0" w:color="auto"/>
          </w:divBdr>
        </w:div>
        <w:div w:id="1407533602">
          <w:marLeft w:val="480"/>
          <w:marRight w:val="0"/>
          <w:marTop w:val="0"/>
          <w:marBottom w:val="0"/>
          <w:divBdr>
            <w:top w:val="none" w:sz="0" w:space="0" w:color="auto"/>
            <w:left w:val="none" w:sz="0" w:space="0" w:color="auto"/>
            <w:bottom w:val="none" w:sz="0" w:space="0" w:color="auto"/>
            <w:right w:val="none" w:sz="0" w:space="0" w:color="auto"/>
          </w:divBdr>
        </w:div>
        <w:div w:id="918634690">
          <w:marLeft w:val="480"/>
          <w:marRight w:val="0"/>
          <w:marTop w:val="0"/>
          <w:marBottom w:val="0"/>
          <w:divBdr>
            <w:top w:val="none" w:sz="0" w:space="0" w:color="auto"/>
            <w:left w:val="none" w:sz="0" w:space="0" w:color="auto"/>
            <w:bottom w:val="none" w:sz="0" w:space="0" w:color="auto"/>
            <w:right w:val="none" w:sz="0" w:space="0" w:color="auto"/>
          </w:divBdr>
        </w:div>
        <w:div w:id="1733656512">
          <w:marLeft w:val="480"/>
          <w:marRight w:val="0"/>
          <w:marTop w:val="0"/>
          <w:marBottom w:val="0"/>
          <w:divBdr>
            <w:top w:val="none" w:sz="0" w:space="0" w:color="auto"/>
            <w:left w:val="none" w:sz="0" w:space="0" w:color="auto"/>
            <w:bottom w:val="none" w:sz="0" w:space="0" w:color="auto"/>
            <w:right w:val="none" w:sz="0" w:space="0" w:color="auto"/>
          </w:divBdr>
        </w:div>
        <w:div w:id="420954225">
          <w:marLeft w:val="480"/>
          <w:marRight w:val="0"/>
          <w:marTop w:val="0"/>
          <w:marBottom w:val="0"/>
          <w:divBdr>
            <w:top w:val="none" w:sz="0" w:space="0" w:color="auto"/>
            <w:left w:val="none" w:sz="0" w:space="0" w:color="auto"/>
            <w:bottom w:val="none" w:sz="0" w:space="0" w:color="auto"/>
            <w:right w:val="none" w:sz="0" w:space="0" w:color="auto"/>
          </w:divBdr>
        </w:div>
        <w:div w:id="977683276">
          <w:marLeft w:val="480"/>
          <w:marRight w:val="0"/>
          <w:marTop w:val="0"/>
          <w:marBottom w:val="0"/>
          <w:divBdr>
            <w:top w:val="none" w:sz="0" w:space="0" w:color="auto"/>
            <w:left w:val="none" w:sz="0" w:space="0" w:color="auto"/>
            <w:bottom w:val="none" w:sz="0" w:space="0" w:color="auto"/>
            <w:right w:val="none" w:sz="0" w:space="0" w:color="auto"/>
          </w:divBdr>
        </w:div>
        <w:div w:id="1665159112">
          <w:marLeft w:val="480"/>
          <w:marRight w:val="0"/>
          <w:marTop w:val="0"/>
          <w:marBottom w:val="0"/>
          <w:divBdr>
            <w:top w:val="none" w:sz="0" w:space="0" w:color="auto"/>
            <w:left w:val="none" w:sz="0" w:space="0" w:color="auto"/>
            <w:bottom w:val="none" w:sz="0" w:space="0" w:color="auto"/>
            <w:right w:val="none" w:sz="0" w:space="0" w:color="auto"/>
          </w:divBdr>
        </w:div>
        <w:div w:id="1198391480">
          <w:marLeft w:val="480"/>
          <w:marRight w:val="0"/>
          <w:marTop w:val="0"/>
          <w:marBottom w:val="0"/>
          <w:divBdr>
            <w:top w:val="none" w:sz="0" w:space="0" w:color="auto"/>
            <w:left w:val="none" w:sz="0" w:space="0" w:color="auto"/>
            <w:bottom w:val="none" w:sz="0" w:space="0" w:color="auto"/>
            <w:right w:val="none" w:sz="0" w:space="0" w:color="auto"/>
          </w:divBdr>
        </w:div>
        <w:div w:id="478545342">
          <w:marLeft w:val="480"/>
          <w:marRight w:val="0"/>
          <w:marTop w:val="0"/>
          <w:marBottom w:val="0"/>
          <w:divBdr>
            <w:top w:val="none" w:sz="0" w:space="0" w:color="auto"/>
            <w:left w:val="none" w:sz="0" w:space="0" w:color="auto"/>
            <w:bottom w:val="none" w:sz="0" w:space="0" w:color="auto"/>
            <w:right w:val="none" w:sz="0" w:space="0" w:color="auto"/>
          </w:divBdr>
        </w:div>
        <w:div w:id="1437628810">
          <w:marLeft w:val="480"/>
          <w:marRight w:val="0"/>
          <w:marTop w:val="0"/>
          <w:marBottom w:val="0"/>
          <w:divBdr>
            <w:top w:val="none" w:sz="0" w:space="0" w:color="auto"/>
            <w:left w:val="none" w:sz="0" w:space="0" w:color="auto"/>
            <w:bottom w:val="none" w:sz="0" w:space="0" w:color="auto"/>
            <w:right w:val="none" w:sz="0" w:space="0" w:color="auto"/>
          </w:divBdr>
        </w:div>
      </w:divsChild>
    </w:div>
    <w:div w:id="1313176472">
      <w:bodyDiv w:val="1"/>
      <w:marLeft w:val="0"/>
      <w:marRight w:val="0"/>
      <w:marTop w:val="0"/>
      <w:marBottom w:val="0"/>
      <w:divBdr>
        <w:top w:val="none" w:sz="0" w:space="0" w:color="auto"/>
        <w:left w:val="none" w:sz="0" w:space="0" w:color="auto"/>
        <w:bottom w:val="none" w:sz="0" w:space="0" w:color="auto"/>
        <w:right w:val="none" w:sz="0" w:space="0" w:color="auto"/>
      </w:divBdr>
    </w:div>
    <w:div w:id="1320887927">
      <w:bodyDiv w:val="1"/>
      <w:marLeft w:val="0"/>
      <w:marRight w:val="0"/>
      <w:marTop w:val="0"/>
      <w:marBottom w:val="0"/>
      <w:divBdr>
        <w:top w:val="none" w:sz="0" w:space="0" w:color="auto"/>
        <w:left w:val="none" w:sz="0" w:space="0" w:color="auto"/>
        <w:bottom w:val="none" w:sz="0" w:space="0" w:color="auto"/>
        <w:right w:val="none" w:sz="0" w:space="0" w:color="auto"/>
      </w:divBdr>
      <w:divsChild>
        <w:div w:id="762341429">
          <w:marLeft w:val="480"/>
          <w:marRight w:val="0"/>
          <w:marTop w:val="0"/>
          <w:marBottom w:val="0"/>
          <w:divBdr>
            <w:top w:val="none" w:sz="0" w:space="0" w:color="auto"/>
            <w:left w:val="none" w:sz="0" w:space="0" w:color="auto"/>
            <w:bottom w:val="none" w:sz="0" w:space="0" w:color="auto"/>
            <w:right w:val="none" w:sz="0" w:space="0" w:color="auto"/>
          </w:divBdr>
        </w:div>
      </w:divsChild>
    </w:div>
    <w:div w:id="1323007198">
      <w:bodyDiv w:val="1"/>
      <w:marLeft w:val="0"/>
      <w:marRight w:val="0"/>
      <w:marTop w:val="0"/>
      <w:marBottom w:val="0"/>
      <w:divBdr>
        <w:top w:val="none" w:sz="0" w:space="0" w:color="auto"/>
        <w:left w:val="none" w:sz="0" w:space="0" w:color="auto"/>
        <w:bottom w:val="none" w:sz="0" w:space="0" w:color="auto"/>
        <w:right w:val="none" w:sz="0" w:space="0" w:color="auto"/>
      </w:divBdr>
    </w:div>
    <w:div w:id="1326086649">
      <w:bodyDiv w:val="1"/>
      <w:marLeft w:val="0"/>
      <w:marRight w:val="0"/>
      <w:marTop w:val="0"/>
      <w:marBottom w:val="0"/>
      <w:divBdr>
        <w:top w:val="none" w:sz="0" w:space="0" w:color="auto"/>
        <w:left w:val="none" w:sz="0" w:space="0" w:color="auto"/>
        <w:bottom w:val="none" w:sz="0" w:space="0" w:color="auto"/>
        <w:right w:val="none" w:sz="0" w:space="0" w:color="auto"/>
      </w:divBdr>
      <w:divsChild>
        <w:div w:id="193083266">
          <w:marLeft w:val="480"/>
          <w:marRight w:val="0"/>
          <w:marTop w:val="0"/>
          <w:marBottom w:val="0"/>
          <w:divBdr>
            <w:top w:val="none" w:sz="0" w:space="0" w:color="auto"/>
            <w:left w:val="none" w:sz="0" w:space="0" w:color="auto"/>
            <w:bottom w:val="none" w:sz="0" w:space="0" w:color="auto"/>
            <w:right w:val="none" w:sz="0" w:space="0" w:color="auto"/>
          </w:divBdr>
        </w:div>
        <w:div w:id="256256614">
          <w:marLeft w:val="480"/>
          <w:marRight w:val="0"/>
          <w:marTop w:val="0"/>
          <w:marBottom w:val="0"/>
          <w:divBdr>
            <w:top w:val="none" w:sz="0" w:space="0" w:color="auto"/>
            <w:left w:val="none" w:sz="0" w:space="0" w:color="auto"/>
            <w:bottom w:val="none" w:sz="0" w:space="0" w:color="auto"/>
            <w:right w:val="none" w:sz="0" w:space="0" w:color="auto"/>
          </w:divBdr>
        </w:div>
        <w:div w:id="821041695">
          <w:marLeft w:val="480"/>
          <w:marRight w:val="0"/>
          <w:marTop w:val="0"/>
          <w:marBottom w:val="0"/>
          <w:divBdr>
            <w:top w:val="none" w:sz="0" w:space="0" w:color="auto"/>
            <w:left w:val="none" w:sz="0" w:space="0" w:color="auto"/>
            <w:bottom w:val="none" w:sz="0" w:space="0" w:color="auto"/>
            <w:right w:val="none" w:sz="0" w:space="0" w:color="auto"/>
          </w:divBdr>
        </w:div>
        <w:div w:id="669258073">
          <w:marLeft w:val="480"/>
          <w:marRight w:val="0"/>
          <w:marTop w:val="0"/>
          <w:marBottom w:val="0"/>
          <w:divBdr>
            <w:top w:val="none" w:sz="0" w:space="0" w:color="auto"/>
            <w:left w:val="none" w:sz="0" w:space="0" w:color="auto"/>
            <w:bottom w:val="none" w:sz="0" w:space="0" w:color="auto"/>
            <w:right w:val="none" w:sz="0" w:space="0" w:color="auto"/>
          </w:divBdr>
        </w:div>
        <w:div w:id="15891036">
          <w:marLeft w:val="480"/>
          <w:marRight w:val="0"/>
          <w:marTop w:val="0"/>
          <w:marBottom w:val="0"/>
          <w:divBdr>
            <w:top w:val="none" w:sz="0" w:space="0" w:color="auto"/>
            <w:left w:val="none" w:sz="0" w:space="0" w:color="auto"/>
            <w:bottom w:val="none" w:sz="0" w:space="0" w:color="auto"/>
            <w:right w:val="none" w:sz="0" w:space="0" w:color="auto"/>
          </w:divBdr>
        </w:div>
        <w:div w:id="1143035852">
          <w:marLeft w:val="480"/>
          <w:marRight w:val="0"/>
          <w:marTop w:val="0"/>
          <w:marBottom w:val="0"/>
          <w:divBdr>
            <w:top w:val="none" w:sz="0" w:space="0" w:color="auto"/>
            <w:left w:val="none" w:sz="0" w:space="0" w:color="auto"/>
            <w:bottom w:val="none" w:sz="0" w:space="0" w:color="auto"/>
            <w:right w:val="none" w:sz="0" w:space="0" w:color="auto"/>
          </w:divBdr>
        </w:div>
      </w:divsChild>
    </w:div>
    <w:div w:id="1326937143">
      <w:bodyDiv w:val="1"/>
      <w:marLeft w:val="0"/>
      <w:marRight w:val="0"/>
      <w:marTop w:val="0"/>
      <w:marBottom w:val="0"/>
      <w:divBdr>
        <w:top w:val="none" w:sz="0" w:space="0" w:color="auto"/>
        <w:left w:val="none" w:sz="0" w:space="0" w:color="auto"/>
        <w:bottom w:val="none" w:sz="0" w:space="0" w:color="auto"/>
        <w:right w:val="none" w:sz="0" w:space="0" w:color="auto"/>
      </w:divBdr>
    </w:div>
    <w:div w:id="1330258108">
      <w:bodyDiv w:val="1"/>
      <w:marLeft w:val="0"/>
      <w:marRight w:val="0"/>
      <w:marTop w:val="0"/>
      <w:marBottom w:val="0"/>
      <w:divBdr>
        <w:top w:val="none" w:sz="0" w:space="0" w:color="auto"/>
        <w:left w:val="none" w:sz="0" w:space="0" w:color="auto"/>
        <w:bottom w:val="none" w:sz="0" w:space="0" w:color="auto"/>
        <w:right w:val="none" w:sz="0" w:space="0" w:color="auto"/>
      </w:divBdr>
      <w:divsChild>
        <w:div w:id="143277967">
          <w:marLeft w:val="480"/>
          <w:marRight w:val="0"/>
          <w:marTop w:val="0"/>
          <w:marBottom w:val="0"/>
          <w:divBdr>
            <w:top w:val="none" w:sz="0" w:space="0" w:color="auto"/>
            <w:left w:val="none" w:sz="0" w:space="0" w:color="auto"/>
            <w:bottom w:val="none" w:sz="0" w:space="0" w:color="auto"/>
            <w:right w:val="none" w:sz="0" w:space="0" w:color="auto"/>
          </w:divBdr>
        </w:div>
        <w:div w:id="1790853500">
          <w:marLeft w:val="480"/>
          <w:marRight w:val="0"/>
          <w:marTop w:val="0"/>
          <w:marBottom w:val="0"/>
          <w:divBdr>
            <w:top w:val="none" w:sz="0" w:space="0" w:color="auto"/>
            <w:left w:val="none" w:sz="0" w:space="0" w:color="auto"/>
            <w:bottom w:val="none" w:sz="0" w:space="0" w:color="auto"/>
            <w:right w:val="none" w:sz="0" w:space="0" w:color="auto"/>
          </w:divBdr>
        </w:div>
        <w:div w:id="1087729369">
          <w:marLeft w:val="480"/>
          <w:marRight w:val="0"/>
          <w:marTop w:val="0"/>
          <w:marBottom w:val="0"/>
          <w:divBdr>
            <w:top w:val="none" w:sz="0" w:space="0" w:color="auto"/>
            <w:left w:val="none" w:sz="0" w:space="0" w:color="auto"/>
            <w:bottom w:val="none" w:sz="0" w:space="0" w:color="auto"/>
            <w:right w:val="none" w:sz="0" w:space="0" w:color="auto"/>
          </w:divBdr>
        </w:div>
        <w:div w:id="637223369">
          <w:marLeft w:val="480"/>
          <w:marRight w:val="0"/>
          <w:marTop w:val="0"/>
          <w:marBottom w:val="0"/>
          <w:divBdr>
            <w:top w:val="none" w:sz="0" w:space="0" w:color="auto"/>
            <w:left w:val="none" w:sz="0" w:space="0" w:color="auto"/>
            <w:bottom w:val="none" w:sz="0" w:space="0" w:color="auto"/>
            <w:right w:val="none" w:sz="0" w:space="0" w:color="auto"/>
          </w:divBdr>
        </w:div>
        <w:div w:id="1738701915">
          <w:marLeft w:val="480"/>
          <w:marRight w:val="0"/>
          <w:marTop w:val="0"/>
          <w:marBottom w:val="0"/>
          <w:divBdr>
            <w:top w:val="none" w:sz="0" w:space="0" w:color="auto"/>
            <w:left w:val="none" w:sz="0" w:space="0" w:color="auto"/>
            <w:bottom w:val="none" w:sz="0" w:space="0" w:color="auto"/>
            <w:right w:val="none" w:sz="0" w:space="0" w:color="auto"/>
          </w:divBdr>
        </w:div>
        <w:div w:id="1328748713">
          <w:marLeft w:val="480"/>
          <w:marRight w:val="0"/>
          <w:marTop w:val="0"/>
          <w:marBottom w:val="0"/>
          <w:divBdr>
            <w:top w:val="none" w:sz="0" w:space="0" w:color="auto"/>
            <w:left w:val="none" w:sz="0" w:space="0" w:color="auto"/>
            <w:bottom w:val="none" w:sz="0" w:space="0" w:color="auto"/>
            <w:right w:val="none" w:sz="0" w:space="0" w:color="auto"/>
          </w:divBdr>
        </w:div>
        <w:div w:id="357439672">
          <w:marLeft w:val="480"/>
          <w:marRight w:val="0"/>
          <w:marTop w:val="0"/>
          <w:marBottom w:val="0"/>
          <w:divBdr>
            <w:top w:val="none" w:sz="0" w:space="0" w:color="auto"/>
            <w:left w:val="none" w:sz="0" w:space="0" w:color="auto"/>
            <w:bottom w:val="none" w:sz="0" w:space="0" w:color="auto"/>
            <w:right w:val="none" w:sz="0" w:space="0" w:color="auto"/>
          </w:divBdr>
        </w:div>
      </w:divsChild>
    </w:div>
    <w:div w:id="1331180353">
      <w:bodyDiv w:val="1"/>
      <w:marLeft w:val="0"/>
      <w:marRight w:val="0"/>
      <w:marTop w:val="0"/>
      <w:marBottom w:val="0"/>
      <w:divBdr>
        <w:top w:val="none" w:sz="0" w:space="0" w:color="auto"/>
        <w:left w:val="none" w:sz="0" w:space="0" w:color="auto"/>
        <w:bottom w:val="none" w:sz="0" w:space="0" w:color="auto"/>
        <w:right w:val="none" w:sz="0" w:space="0" w:color="auto"/>
      </w:divBdr>
      <w:divsChild>
        <w:div w:id="807623408">
          <w:marLeft w:val="0"/>
          <w:marRight w:val="0"/>
          <w:marTop w:val="0"/>
          <w:marBottom w:val="0"/>
          <w:divBdr>
            <w:top w:val="none" w:sz="0" w:space="0" w:color="auto"/>
            <w:left w:val="none" w:sz="0" w:space="0" w:color="auto"/>
            <w:bottom w:val="none" w:sz="0" w:space="0" w:color="auto"/>
            <w:right w:val="none" w:sz="0" w:space="0" w:color="auto"/>
          </w:divBdr>
          <w:divsChild>
            <w:div w:id="1131750894">
              <w:marLeft w:val="0"/>
              <w:marRight w:val="0"/>
              <w:marTop w:val="0"/>
              <w:marBottom w:val="0"/>
              <w:divBdr>
                <w:top w:val="none" w:sz="0" w:space="0" w:color="auto"/>
                <w:left w:val="none" w:sz="0" w:space="0" w:color="auto"/>
                <w:bottom w:val="none" w:sz="0" w:space="0" w:color="auto"/>
                <w:right w:val="none" w:sz="0" w:space="0" w:color="auto"/>
              </w:divBdr>
              <w:divsChild>
                <w:div w:id="6915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7239">
      <w:bodyDiv w:val="1"/>
      <w:marLeft w:val="0"/>
      <w:marRight w:val="0"/>
      <w:marTop w:val="0"/>
      <w:marBottom w:val="0"/>
      <w:divBdr>
        <w:top w:val="none" w:sz="0" w:space="0" w:color="auto"/>
        <w:left w:val="none" w:sz="0" w:space="0" w:color="auto"/>
        <w:bottom w:val="none" w:sz="0" w:space="0" w:color="auto"/>
        <w:right w:val="none" w:sz="0" w:space="0" w:color="auto"/>
      </w:divBdr>
    </w:div>
    <w:div w:id="1336375562">
      <w:bodyDiv w:val="1"/>
      <w:marLeft w:val="0"/>
      <w:marRight w:val="0"/>
      <w:marTop w:val="0"/>
      <w:marBottom w:val="0"/>
      <w:divBdr>
        <w:top w:val="none" w:sz="0" w:space="0" w:color="auto"/>
        <w:left w:val="none" w:sz="0" w:space="0" w:color="auto"/>
        <w:bottom w:val="none" w:sz="0" w:space="0" w:color="auto"/>
        <w:right w:val="none" w:sz="0" w:space="0" w:color="auto"/>
      </w:divBdr>
    </w:div>
    <w:div w:id="1339309304">
      <w:bodyDiv w:val="1"/>
      <w:marLeft w:val="0"/>
      <w:marRight w:val="0"/>
      <w:marTop w:val="0"/>
      <w:marBottom w:val="0"/>
      <w:divBdr>
        <w:top w:val="none" w:sz="0" w:space="0" w:color="auto"/>
        <w:left w:val="none" w:sz="0" w:space="0" w:color="auto"/>
        <w:bottom w:val="none" w:sz="0" w:space="0" w:color="auto"/>
        <w:right w:val="none" w:sz="0" w:space="0" w:color="auto"/>
      </w:divBdr>
    </w:div>
    <w:div w:id="1346010039">
      <w:bodyDiv w:val="1"/>
      <w:marLeft w:val="0"/>
      <w:marRight w:val="0"/>
      <w:marTop w:val="0"/>
      <w:marBottom w:val="0"/>
      <w:divBdr>
        <w:top w:val="none" w:sz="0" w:space="0" w:color="auto"/>
        <w:left w:val="none" w:sz="0" w:space="0" w:color="auto"/>
        <w:bottom w:val="none" w:sz="0" w:space="0" w:color="auto"/>
        <w:right w:val="none" w:sz="0" w:space="0" w:color="auto"/>
      </w:divBdr>
      <w:divsChild>
        <w:div w:id="100035624">
          <w:marLeft w:val="480"/>
          <w:marRight w:val="0"/>
          <w:marTop w:val="0"/>
          <w:marBottom w:val="0"/>
          <w:divBdr>
            <w:top w:val="none" w:sz="0" w:space="0" w:color="auto"/>
            <w:left w:val="none" w:sz="0" w:space="0" w:color="auto"/>
            <w:bottom w:val="none" w:sz="0" w:space="0" w:color="auto"/>
            <w:right w:val="none" w:sz="0" w:space="0" w:color="auto"/>
          </w:divBdr>
        </w:div>
        <w:div w:id="1619408105">
          <w:marLeft w:val="480"/>
          <w:marRight w:val="0"/>
          <w:marTop w:val="0"/>
          <w:marBottom w:val="0"/>
          <w:divBdr>
            <w:top w:val="none" w:sz="0" w:space="0" w:color="auto"/>
            <w:left w:val="none" w:sz="0" w:space="0" w:color="auto"/>
            <w:bottom w:val="none" w:sz="0" w:space="0" w:color="auto"/>
            <w:right w:val="none" w:sz="0" w:space="0" w:color="auto"/>
          </w:divBdr>
        </w:div>
        <w:div w:id="1565750930">
          <w:marLeft w:val="480"/>
          <w:marRight w:val="0"/>
          <w:marTop w:val="0"/>
          <w:marBottom w:val="0"/>
          <w:divBdr>
            <w:top w:val="none" w:sz="0" w:space="0" w:color="auto"/>
            <w:left w:val="none" w:sz="0" w:space="0" w:color="auto"/>
            <w:bottom w:val="none" w:sz="0" w:space="0" w:color="auto"/>
            <w:right w:val="none" w:sz="0" w:space="0" w:color="auto"/>
          </w:divBdr>
        </w:div>
        <w:div w:id="1941795861">
          <w:marLeft w:val="480"/>
          <w:marRight w:val="0"/>
          <w:marTop w:val="0"/>
          <w:marBottom w:val="0"/>
          <w:divBdr>
            <w:top w:val="none" w:sz="0" w:space="0" w:color="auto"/>
            <w:left w:val="none" w:sz="0" w:space="0" w:color="auto"/>
            <w:bottom w:val="none" w:sz="0" w:space="0" w:color="auto"/>
            <w:right w:val="none" w:sz="0" w:space="0" w:color="auto"/>
          </w:divBdr>
        </w:div>
        <w:div w:id="1690443709">
          <w:marLeft w:val="480"/>
          <w:marRight w:val="0"/>
          <w:marTop w:val="0"/>
          <w:marBottom w:val="0"/>
          <w:divBdr>
            <w:top w:val="none" w:sz="0" w:space="0" w:color="auto"/>
            <w:left w:val="none" w:sz="0" w:space="0" w:color="auto"/>
            <w:bottom w:val="none" w:sz="0" w:space="0" w:color="auto"/>
            <w:right w:val="none" w:sz="0" w:space="0" w:color="auto"/>
          </w:divBdr>
        </w:div>
        <w:div w:id="967785944">
          <w:marLeft w:val="480"/>
          <w:marRight w:val="0"/>
          <w:marTop w:val="0"/>
          <w:marBottom w:val="0"/>
          <w:divBdr>
            <w:top w:val="none" w:sz="0" w:space="0" w:color="auto"/>
            <w:left w:val="none" w:sz="0" w:space="0" w:color="auto"/>
            <w:bottom w:val="none" w:sz="0" w:space="0" w:color="auto"/>
            <w:right w:val="none" w:sz="0" w:space="0" w:color="auto"/>
          </w:divBdr>
        </w:div>
        <w:div w:id="757557786">
          <w:marLeft w:val="480"/>
          <w:marRight w:val="0"/>
          <w:marTop w:val="0"/>
          <w:marBottom w:val="0"/>
          <w:divBdr>
            <w:top w:val="none" w:sz="0" w:space="0" w:color="auto"/>
            <w:left w:val="none" w:sz="0" w:space="0" w:color="auto"/>
            <w:bottom w:val="none" w:sz="0" w:space="0" w:color="auto"/>
            <w:right w:val="none" w:sz="0" w:space="0" w:color="auto"/>
          </w:divBdr>
        </w:div>
        <w:div w:id="353458195">
          <w:marLeft w:val="480"/>
          <w:marRight w:val="0"/>
          <w:marTop w:val="0"/>
          <w:marBottom w:val="0"/>
          <w:divBdr>
            <w:top w:val="none" w:sz="0" w:space="0" w:color="auto"/>
            <w:left w:val="none" w:sz="0" w:space="0" w:color="auto"/>
            <w:bottom w:val="none" w:sz="0" w:space="0" w:color="auto"/>
            <w:right w:val="none" w:sz="0" w:space="0" w:color="auto"/>
          </w:divBdr>
        </w:div>
        <w:div w:id="77558214">
          <w:marLeft w:val="480"/>
          <w:marRight w:val="0"/>
          <w:marTop w:val="0"/>
          <w:marBottom w:val="0"/>
          <w:divBdr>
            <w:top w:val="none" w:sz="0" w:space="0" w:color="auto"/>
            <w:left w:val="none" w:sz="0" w:space="0" w:color="auto"/>
            <w:bottom w:val="none" w:sz="0" w:space="0" w:color="auto"/>
            <w:right w:val="none" w:sz="0" w:space="0" w:color="auto"/>
          </w:divBdr>
        </w:div>
        <w:div w:id="1508246963">
          <w:marLeft w:val="480"/>
          <w:marRight w:val="0"/>
          <w:marTop w:val="0"/>
          <w:marBottom w:val="0"/>
          <w:divBdr>
            <w:top w:val="none" w:sz="0" w:space="0" w:color="auto"/>
            <w:left w:val="none" w:sz="0" w:space="0" w:color="auto"/>
            <w:bottom w:val="none" w:sz="0" w:space="0" w:color="auto"/>
            <w:right w:val="none" w:sz="0" w:space="0" w:color="auto"/>
          </w:divBdr>
        </w:div>
        <w:div w:id="1059284159">
          <w:marLeft w:val="480"/>
          <w:marRight w:val="0"/>
          <w:marTop w:val="0"/>
          <w:marBottom w:val="0"/>
          <w:divBdr>
            <w:top w:val="none" w:sz="0" w:space="0" w:color="auto"/>
            <w:left w:val="none" w:sz="0" w:space="0" w:color="auto"/>
            <w:bottom w:val="none" w:sz="0" w:space="0" w:color="auto"/>
            <w:right w:val="none" w:sz="0" w:space="0" w:color="auto"/>
          </w:divBdr>
        </w:div>
        <w:div w:id="273900412">
          <w:marLeft w:val="480"/>
          <w:marRight w:val="0"/>
          <w:marTop w:val="0"/>
          <w:marBottom w:val="0"/>
          <w:divBdr>
            <w:top w:val="none" w:sz="0" w:space="0" w:color="auto"/>
            <w:left w:val="none" w:sz="0" w:space="0" w:color="auto"/>
            <w:bottom w:val="none" w:sz="0" w:space="0" w:color="auto"/>
            <w:right w:val="none" w:sz="0" w:space="0" w:color="auto"/>
          </w:divBdr>
        </w:div>
        <w:div w:id="951666556">
          <w:marLeft w:val="480"/>
          <w:marRight w:val="0"/>
          <w:marTop w:val="0"/>
          <w:marBottom w:val="0"/>
          <w:divBdr>
            <w:top w:val="none" w:sz="0" w:space="0" w:color="auto"/>
            <w:left w:val="none" w:sz="0" w:space="0" w:color="auto"/>
            <w:bottom w:val="none" w:sz="0" w:space="0" w:color="auto"/>
            <w:right w:val="none" w:sz="0" w:space="0" w:color="auto"/>
          </w:divBdr>
        </w:div>
        <w:div w:id="125008282">
          <w:marLeft w:val="480"/>
          <w:marRight w:val="0"/>
          <w:marTop w:val="0"/>
          <w:marBottom w:val="0"/>
          <w:divBdr>
            <w:top w:val="none" w:sz="0" w:space="0" w:color="auto"/>
            <w:left w:val="none" w:sz="0" w:space="0" w:color="auto"/>
            <w:bottom w:val="none" w:sz="0" w:space="0" w:color="auto"/>
            <w:right w:val="none" w:sz="0" w:space="0" w:color="auto"/>
          </w:divBdr>
        </w:div>
        <w:div w:id="810487275">
          <w:marLeft w:val="480"/>
          <w:marRight w:val="0"/>
          <w:marTop w:val="0"/>
          <w:marBottom w:val="0"/>
          <w:divBdr>
            <w:top w:val="none" w:sz="0" w:space="0" w:color="auto"/>
            <w:left w:val="none" w:sz="0" w:space="0" w:color="auto"/>
            <w:bottom w:val="none" w:sz="0" w:space="0" w:color="auto"/>
            <w:right w:val="none" w:sz="0" w:space="0" w:color="auto"/>
          </w:divBdr>
        </w:div>
        <w:div w:id="1961959798">
          <w:marLeft w:val="480"/>
          <w:marRight w:val="0"/>
          <w:marTop w:val="0"/>
          <w:marBottom w:val="0"/>
          <w:divBdr>
            <w:top w:val="none" w:sz="0" w:space="0" w:color="auto"/>
            <w:left w:val="none" w:sz="0" w:space="0" w:color="auto"/>
            <w:bottom w:val="none" w:sz="0" w:space="0" w:color="auto"/>
            <w:right w:val="none" w:sz="0" w:space="0" w:color="auto"/>
          </w:divBdr>
        </w:div>
        <w:div w:id="1346055329">
          <w:marLeft w:val="480"/>
          <w:marRight w:val="0"/>
          <w:marTop w:val="0"/>
          <w:marBottom w:val="0"/>
          <w:divBdr>
            <w:top w:val="none" w:sz="0" w:space="0" w:color="auto"/>
            <w:left w:val="none" w:sz="0" w:space="0" w:color="auto"/>
            <w:bottom w:val="none" w:sz="0" w:space="0" w:color="auto"/>
            <w:right w:val="none" w:sz="0" w:space="0" w:color="auto"/>
          </w:divBdr>
        </w:div>
        <w:div w:id="1056515795">
          <w:marLeft w:val="480"/>
          <w:marRight w:val="0"/>
          <w:marTop w:val="0"/>
          <w:marBottom w:val="0"/>
          <w:divBdr>
            <w:top w:val="none" w:sz="0" w:space="0" w:color="auto"/>
            <w:left w:val="none" w:sz="0" w:space="0" w:color="auto"/>
            <w:bottom w:val="none" w:sz="0" w:space="0" w:color="auto"/>
            <w:right w:val="none" w:sz="0" w:space="0" w:color="auto"/>
          </w:divBdr>
        </w:div>
        <w:div w:id="2048218482">
          <w:marLeft w:val="480"/>
          <w:marRight w:val="0"/>
          <w:marTop w:val="0"/>
          <w:marBottom w:val="0"/>
          <w:divBdr>
            <w:top w:val="none" w:sz="0" w:space="0" w:color="auto"/>
            <w:left w:val="none" w:sz="0" w:space="0" w:color="auto"/>
            <w:bottom w:val="none" w:sz="0" w:space="0" w:color="auto"/>
            <w:right w:val="none" w:sz="0" w:space="0" w:color="auto"/>
          </w:divBdr>
        </w:div>
        <w:div w:id="231696933">
          <w:marLeft w:val="480"/>
          <w:marRight w:val="0"/>
          <w:marTop w:val="0"/>
          <w:marBottom w:val="0"/>
          <w:divBdr>
            <w:top w:val="none" w:sz="0" w:space="0" w:color="auto"/>
            <w:left w:val="none" w:sz="0" w:space="0" w:color="auto"/>
            <w:bottom w:val="none" w:sz="0" w:space="0" w:color="auto"/>
            <w:right w:val="none" w:sz="0" w:space="0" w:color="auto"/>
          </w:divBdr>
        </w:div>
        <w:div w:id="604925642">
          <w:marLeft w:val="480"/>
          <w:marRight w:val="0"/>
          <w:marTop w:val="0"/>
          <w:marBottom w:val="0"/>
          <w:divBdr>
            <w:top w:val="none" w:sz="0" w:space="0" w:color="auto"/>
            <w:left w:val="none" w:sz="0" w:space="0" w:color="auto"/>
            <w:bottom w:val="none" w:sz="0" w:space="0" w:color="auto"/>
            <w:right w:val="none" w:sz="0" w:space="0" w:color="auto"/>
          </w:divBdr>
        </w:div>
        <w:div w:id="1999993030">
          <w:marLeft w:val="480"/>
          <w:marRight w:val="0"/>
          <w:marTop w:val="0"/>
          <w:marBottom w:val="0"/>
          <w:divBdr>
            <w:top w:val="none" w:sz="0" w:space="0" w:color="auto"/>
            <w:left w:val="none" w:sz="0" w:space="0" w:color="auto"/>
            <w:bottom w:val="none" w:sz="0" w:space="0" w:color="auto"/>
            <w:right w:val="none" w:sz="0" w:space="0" w:color="auto"/>
          </w:divBdr>
        </w:div>
        <w:div w:id="1778021573">
          <w:marLeft w:val="480"/>
          <w:marRight w:val="0"/>
          <w:marTop w:val="0"/>
          <w:marBottom w:val="0"/>
          <w:divBdr>
            <w:top w:val="none" w:sz="0" w:space="0" w:color="auto"/>
            <w:left w:val="none" w:sz="0" w:space="0" w:color="auto"/>
            <w:bottom w:val="none" w:sz="0" w:space="0" w:color="auto"/>
            <w:right w:val="none" w:sz="0" w:space="0" w:color="auto"/>
          </w:divBdr>
        </w:div>
        <w:div w:id="1248685732">
          <w:marLeft w:val="480"/>
          <w:marRight w:val="0"/>
          <w:marTop w:val="0"/>
          <w:marBottom w:val="0"/>
          <w:divBdr>
            <w:top w:val="none" w:sz="0" w:space="0" w:color="auto"/>
            <w:left w:val="none" w:sz="0" w:space="0" w:color="auto"/>
            <w:bottom w:val="none" w:sz="0" w:space="0" w:color="auto"/>
            <w:right w:val="none" w:sz="0" w:space="0" w:color="auto"/>
          </w:divBdr>
        </w:div>
        <w:div w:id="565579409">
          <w:marLeft w:val="480"/>
          <w:marRight w:val="0"/>
          <w:marTop w:val="0"/>
          <w:marBottom w:val="0"/>
          <w:divBdr>
            <w:top w:val="none" w:sz="0" w:space="0" w:color="auto"/>
            <w:left w:val="none" w:sz="0" w:space="0" w:color="auto"/>
            <w:bottom w:val="none" w:sz="0" w:space="0" w:color="auto"/>
            <w:right w:val="none" w:sz="0" w:space="0" w:color="auto"/>
          </w:divBdr>
        </w:div>
        <w:div w:id="1407994381">
          <w:marLeft w:val="480"/>
          <w:marRight w:val="0"/>
          <w:marTop w:val="0"/>
          <w:marBottom w:val="0"/>
          <w:divBdr>
            <w:top w:val="none" w:sz="0" w:space="0" w:color="auto"/>
            <w:left w:val="none" w:sz="0" w:space="0" w:color="auto"/>
            <w:bottom w:val="none" w:sz="0" w:space="0" w:color="auto"/>
            <w:right w:val="none" w:sz="0" w:space="0" w:color="auto"/>
          </w:divBdr>
        </w:div>
        <w:div w:id="1908493791">
          <w:marLeft w:val="480"/>
          <w:marRight w:val="0"/>
          <w:marTop w:val="0"/>
          <w:marBottom w:val="0"/>
          <w:divBdr>
            <w:top w:val="none" w:sz="0" w:space="0" w:color="auto"/>
            <w:left w:val="none" w:sz="0" w:space="0" w:color="auto"/>
            <w:bottom w:val="none" w:sz="0" w:space="0" w:color="auto"/>
            <w:right w:val="none" w:sz="0" w:space="0" w:color="auto"/>
          </w:divBdr>
        </w:div>
        <w:div w:id="2010675689">
          <w:marLeft w:val="480"/>
          <w:marRight w:val="0"/>
          <w:marTop w:val="0"/>
          <w:marBottom w:val="0"/>
          <w:divBdr>
            <w:top w:val="none" w:sz="0" w:space="0" w:color="auto"/>
            <w:left w:val="none" w:sz="0" w:space="0" w:color="auto"/>
            <w:bottom w:val="none" w:sz="0" w:space="0" w:color="auto"/>
            <w:right w:val="none" w:sz="0" w:space="0" w:color="auto"/>
          </w:divBdr>
        </w:div>
        <w:div w:id="316543680">
          <w:marLeft w:val="480"/>
          <w:marRight w:val="0"/>
          <w:marTop w:val="0"/>
          <w:marBottom w:val="0"/>
          <w:divBdr>
            <w:top w:val="none" w:sz="0" w:space="0" w:color="auto"/>
            <w:left w:val="none" w:sz="0" w:space="0" w:color="auto"/>
            <w:bottom w:val="none" w:sz="0" w:space="0" w:color="auto"/>
            <w:right w:val="none" w:sz="0" w:space="0" w:color="auto"/>
          </w:divBdr>
        </w:div>
      </w:divsChild>
    </w:div>
    <w:div w:id="1346901377">
      <w:bodyDiv w:val="1"/>
      <w:marLeft w:val="0"/>
      <w:marRight w:val="0"/>
      <w:marTop w:val="0"/>
      <w:marBottom w:val="0"/>
      <w:divBdr>
        <w:top w:val="none" w:sz="0" w:space="0" w:color="auto"/>
        <w:left w:val="none" w:sz="0" w:space="0" w:color="auto"/>
        <w:bottom w:val="none" w:sz="0" w:space="0" w:color="auto"/>
        <w:right w:val="none" w:sz="0" w:space="0" w:color="auto"/>
      </w:divBdr>
      <w:divsChild>
        <w:div w:id="732195928">
          <w:marLeft w:val="480"/>
          <w:marRight w:val="0"/>
          <w:marTop w:val="0"/>
          <w:marBottom w:val="0"/>
          <w:divBdr>
            <w:top w:val="none" w:sz="0" w:space="0" w:color="auto"/>
            <w:left w:val="none" w:sz="0" w:space="0" w:color="auto"/>
            <w:bottom w:val="none" w:sz="0" w:space="0" w:color="auto"/>
            <w:right w:val="none" w:sz="0" w:space="0" w:color="auto"/>
          </w:divBdr>
        </w:div>
        <w:div w:id="506947584">
          <w:marLeft w:val="480"/>
          <w:marRight w:val="0"/>
          <w:marTop w:val="0"/>
          <w:marBottom w:val="0"/>
          <w:divBdr>
            <w:top w:val="none" w:sz="0" w:space="0" w:color="auto"/>
            <w:left w:val="none" w:sz="0" w:space="0" w:color="auto"/>
            <w:bottom w:val="none" w:sz="0" w:space="0" w:color="auto"/>
            <w:right w:val="none" w:sz="0" w:space="0" w:color="auto"/>
          </w:divBdr>
        </w:div>
        <w:div w:id="1941715312">
          <w:marLeft w:val="480"/>
          <w:marRight w:val="0"/>
          <w:marTop w:val="0"/>
          <w:marBottom w:val="0"/>
          <w:divBdr>
            <w:top w:val="none" w:sz="0" w:space="0" w:color="auto"/>
            <w:left w:val="none" w:sz="0" w:space="0" w:color="auto"/>
            <w:bottom w:val="none" w:sz="0" w:space="0" w:color="auto"/>
            <w:right w:val="none" w:sz="0" w:space="0" w:color="auto"/>
          </w:divBdr>
        </w:div>
        <w:div w:id="462188479">
          <w:marLeft w:val="480"/>
          <w:marRight w:val="0"/>
          <w:marTop w:val="0"/>
          <w:marBottom w:val="0"/>
          <w:divBdr>
            <w:top w:val="none" w:sz="0" w:space="0" w:color="auto"/>
            <w:left w:val="none" w:sz="0" w:space="0" w:color="auto"/>
            <w:bottom w:val="none" w:sz="0" w:space="0" w:color="auto"/>
            <w:right w:val="none" w:sz="0" w:space="0" w:color="auto"/>
          </w:divBdr>
        </w:div>
        <w:div w:id="151258134">
          <w:marLeft w:val="480"/>
          <w:marRight w:val="0"/>
          <w:marTop w:val="0"/>
          <w:marBottom w:val="0"/>
          <w:divBdr>
            <w:top w:val="none" w:sz="0" w:space="0" w:color="auto"/>
            <w:left w:val="none" w:sz="0" w:space="0" w:color="auto"/>
            <w:bottom w:val="none" w:sz="0" w:space="0" w:color="auto"/>
            <w:right w:val="none" w:sz="0" w:space="0" w:color="auto"/>
          </w:divBdr>
        </w:div>
        <w:div w:id="1182354009">
          <w:marLeft w:val="480"/>
          <w:marRight w:val="0"/>
          <w:marTop w:val="0"/>
          <w:marBottom w:val="0"/>
          <w:divBdr>
            <w:top w:val="none" w:sz="0" w:space="0" w:color="auto"/>
            <w:left w:val="none" w:sz="0" w:space="0" w:color="auto"/>
            <w:bottom w:val="none" w:sz="0" w:space="0" w:color="auto"/>
            <w:right w:val="none" w:sz="0" w:space="0" w:color="auto"/>
          </w:divBdr>
        </w:div>
      </w:divsChild>
    </w:div>
    <w:div w:id="1349136163">
      <w:bodyDiv w:val="1"/>
      <w:marLeft w:val="0"/>
      <w:marRight w:val="0"/>
      <w:marTop w:val="0"/>
      <w:marBottom w:val="0"/>
      <w:divBdr>
        <w:top w:val="none" w:sz="0" w:space="0" w:color="auto"/>
        <w:left w:val="none" w:sz="0" w:space="0" w:color="auto"/>
        <w:bottom w:val="none" w:sz="0" w:space="0" w:color="auto"/>
        <w:right w:val="none" w:sz="0" w:space="0" w:color="auto"/>
      </w:divBdr>
      <w:divsChild>
        <w:div w:id="778110254">
          <w:marLeft w:val="480"/>
          <w:marRight w:val="0"/>
          <w:marTop w:val="0"/>
          <w:marBottom w:val="0"/>
          <w:divBdr>
            <w:top w:val="none" w:sz="0" w:space="0" w:color="auto"/>
            <w:left w:val="none" w:sz="0" w:space="0" w:color="auto"/>
            <w:bottom w:val="none" w:sz="0" w:space="0" w:color="auto"/>
            <w:right w:val="none" w:sz="0" w:space="0" w:color="auto"/>
          </w:divBdr>
        </w:div>
        <w:div w:id="841355570">
          <w:marLeft w:val="480"/>
          <w:marRight w:val="0"/>
          <w:marTop w:val="0"/>
          <w:marBottom w:val="0"/>
          <w:divBdr>
            <w:top w:val="none" w:sz="0" w:space="0" w:color="auto"/>
            <w:left w:val="none" w:sz="0" w:space="0" w:color="auto"/>
            <w:bottom w:val="none" w:sz="0" w:space="0" w:color="auto"/>
            <w:right w:val="none" w:sz="0" w:space="0" w:color="auto"/>
          </w:divBdr>
        </w:div>
        <w:div w:id="729504451">
          <w:marLeft w:val="480"/>
          <w:marRight w:val="0"/>
          <w:marTop w:val="0"/>
          <w:marBottom w:val="0"/>
          <w:divBdr>
            <w:top w:val="none" w:sz="0" w:space="0" w:color="auto"/>
            <w:left w:val="none" w:sz="0" w:space="0" w:color="auto"/>
            <w:bottom w:val="none" w:sz="0" w:space="0" w:color="auto"/>
            <w:right w:val="none" w:sz="0" w:space="0" w:color="auto"/>
          </w:divBdr>
        </w:div>
        <w:div w:id="146478089">
          <w:marLeft w:val="480"/>
          <w:marRight w:val="0"/>
          <w:marTop w:val="0"/>
          <w:marBottom w:val="0"/>
          <w:divBdr>
            <w:top w:val="none" w:sz="0" w:space="0" w:color="auto"/>
            <w:left w:val="none" w:sz="0" w:space="0" w:color="auto"/>
            <w:bottom w:val="none" w:sz="0" w:space="0" w:color="auto"/>
            <w:right w:val="none" w:sz="0" w:space="0" w:color="auto"/>
          </w:divBdr>
        </w:div>
        <w:div w:id="988053361">
          <w:marLeft w:val="480"/>
          <w:marRight w:val="0"/>
          <w:marTop w:val="0"/>
          <w:marBottom w:val="0"/>
          <w:divBdr>
            <w:top w:val="none" w:sz="0" w:space="0" w:color="auto"/>
            <w:left w:val="none" w:sz="0" w:space="0" w:color="auto"/>
            <w:bottom w:val="none" w:sz="0" w:space="0" w:color="auto"/>
            <w:right w:val="none" w:sz="0" w:space="0" w:color="auto"/>
          </w:divBdr>
        </w:div>
        <w:div w:id="1160805162">
          <w:marLeft w:val="480"/>
          <w:marRight w:val="0"/>
          <w:marTop w:val="0"/>
          <w:marBottom w:val="0"/>
          <w:divBdr>
            <w:top w:val="none" w:sz="0" w:space="0" w:color="auto"/>
            <w:left w:val="none" w:sz="0" w:space="0" w:color="auto"/>
            <w:bottom w:val="none" w:sz="0" w:space="0" w:color="auto"/>
            <w:right w:val="none" w:sz="0" w:space="0" w:color="auto"/>
          </w:divBdr>
        </w:div>
        <w:div w:id="383798573">
          <w:marLeft w:val="480"/>
          <w:marRight w:val="0"/>
          <w:marTop w:val="0"/>
          <w:marBottom w:val="0"/>
          <w:divBdr>
            <w:top w:val="none" w:sz="0" w:space="0" w:color="auto"/>
            <w:left w:val="none" w:sz="0" w:space="0" w:color="auto"/>
            <w:bottom w:val="none" w:sz="0" w:space="0" w:color="auto"/>
            <w:right w:val="none" w:sz="0" w:space="0" w:color="auto"/>
          </w:divBdr>
        </w:div>
        <w:div w:id="1575624910">
          <w:marLeft w:val="480"/>
          <w:marRight w:val="0"/>
          <w:marTop w:val="0"/>
          <w:marBottom w:val="0"/>
          <w:divBdr>
            <w:top w:val="none" w:sz="0" w:space="0" w:color="auto"/>
            <w:left w:val="none" w:sz="0" w:space="0" w:color="auto"/>
            <w:bottom w:val="none" w:sz="0" w:space="0" w:color="auto"/>
            <w:right w:val="none" w:sz="0" w:space="0" w:color="auto"/>
          </w:divBdr>
        </w:div>
        <w:div w:id="135413480">
          <w:marLeft w:val="480"/>
          <w:marRight w:val="0"/>
          <w:marTop w:val="0"/>
          <w:marBottom w:val="0"/>
          <w:divBdr>
            <w:top w:val="none" w:sz="0" w:space="0" w:color="auto"/>
            <w:left w:val="none" w:sz="0" w:space="0" w:color="auto"/>
            <w:bottom w:val="none" w:sz="0" w:space="0" w:color="auto"/>
            <w:right w:val="none" w:sz="0" w:space="0" w:color="auto"/>
          </w:divBdr>
        </w:div>
        <w:div w:id="1914509470">
          <w:marLeft w:val="480"/>
          <w:marRight w:val="0"/>
          <w:marTop w:val="0"/>
          <w:marBottom w:val="0"/>
          <w:divBdr>
            <w:top w:val="none" w:sz="0" w:space="0" w:color="auto"/>
            <w:left w:val="none" w:sz="0" w:space="0" w:color="auto"/>
            <w:bottom w:val="none" w:sz="0" w:space="0" w:color="auto"/>
            <w:right w:val="none" w:sz="0" w:space="0" w:color="auto"/>
          </w:divBdr>
        </w:div>
        <w:div w:id="88165480">
          <w:marLeft w:val="480"/>
          <w:marRight w:val="0"/>
          <w:marTop w:val="0"/>
          <w:marBottom w:val="0"/>
          <w:divBdr>
            <w:top w:val="none" w:sz="0" w:space="0" w:color="auto"/>
            <w:left w:val="none" w:sz="0" w:space="0" w:color="auto"/>
            <w:bottom w:val="none" w:sz="0" w:space="0" w:color="auto"/>
            <w:right w:val="none" w:sz="0" w:space="0" w:color="auto"/>
          </w:divBdr>
        </w:div>
        <w:div w:id="1498494698">
          <w:marLeft w:val="480"/>
          <w:marRight w:val="0"/>
          <w:marTop w:val="0"/>
          <w:marBottom w:val="0"/>
          <w:divBdr>
            <w:top w:val="none" w:sz="0" w:space="0" w:color="auto"/>
            <w:left w:val="none" w:sz="0" w:space="0" w:color="auto"/>
            <w:bottom w:val="none" w:sz="0" w:space="0" w:color="auto"/>
            <w:right w:val="none" w:sz="0" w:space="0" w:color="auto"/>
          </w:divBdr>
        </w:div>
        <w:div w:id="1073510825">
          <w:marLeft w:val="480"/>
          <w:marRight w:val="0"/>
          <w:marTop w:val="0"/>
          <w:marBottom w:val="0"/>
          <w:divBdr>
            <w:top w:val="none" w:sz="0" w:space="0" w:color="auto"/>
            <w:left w:val="none" w:sz="0" w:space="0" w:color="auto"/>
            <w:bottom w:val="none" w:sz="0" w:space="0" w:color="auto"/>
            <w:right w:val="none" w:sz="0" w:space="0" w:color="auto"/>
          </w:divBdr>
        </w:div>
        <w:div w:id="1785805231">
          <w:marLeft w:val="480"/>
          <w:marRight w:val="0"/>
          <w:marTop w:val="0"/>
          <w:marBottom w:val="0"/>
          <w:divBdr>
            <w:top w:val="none" w:sz="0" w:space="0" w:color="auto"/>
            <w:left w:val="none" w:sz="0" w:space="0" w:color="auto"/>
            <w:bottom w:val="none" w:sz="0" w:space="0" w:color="auto"/>
            <w:right w:val="none" w:sz="0" w:space="0" w:color="auto"/>
          </w:divBdr>
        </w:div>
        <w:div w:id="35856301">
          <w:marLeft w:val="480"/>
          <w:marRight w:val="0"/>
          <w:marTop w:val="0"/>
          <w:marBottom w:val="0"/>
          <w:divBdr>
            <w:top w:val="none" w:sz="0" w:space="0" w:color="auto"/>
            <w:left w:val="none" w:sz="0" w:space="0" w:color="auto"/>
            <w:bottom w:val="none" w:sz="0" w:space="0" w:color="auto"/>
            <w:right w:val="none" w:sz="0" w:space="0" w:color="auto"/>
          </w:divBdr>
        </w:div>
        <w:div w:id="893004537">
          <w:marLeft w:val="480"/>
          <w:marRight w:val="0"/>
          <w:marTop w:val="0"/>
          <w:marBottom w:val="0"/>
          <w:divBdr>
            <w:top w:val="none" w:sz="0" w:space="0" w:color="auto"/>
            <w:left w:val="none" w:sz="0" w:space="0" w:color="auto"/>
            <w:bottom w:val="none" w:sz="0" w:space="0" w:color="auto"/>
            <w:right w:val="none" w:sz="0" w:space="0" w:color="auto"/>
          </w:divBdr>
        </w:div>
        <w:div w:id="478227724">
          <w:marLeft w:val="480"/>
          <w:marRight w:val="0"/>
          <w:marTop w:val="0"/>
          <w:marBottom w:val="0"/>
          <w:divBdr>
            <w:top w:val="none" w:sz="0" w:space="0" w:color="auto"/>
            <w:left w:val="none" w:sz="0" w:space="0" w:color="auto"/>
            <w:bottom w:val="none" w:sz="0" w:space="0" w:color="auto"/>
            <w:right w:val="none" w:sz="0" w:space="0" w:color="auto"/>
          </w:divBdr>
        </w:div>
        <w:div w:id="1305617921">
          <w:marLeft w:val="480"/>
          <w:marRight w:val="0"/>
          <w:marTop w:val="0"/>
          <w:marBottom w:val="0"/>
          <w:divBdr>
            <w:top w:val="none" w:sz="0" w:space="0" w:color="auto"/>
            <w:left w:val="none" w:sz="0" w:space="0" w:color="auto"/>
            <w:bottom w:val="none" w:sz="0" w:space="0" w:color="auto"/>
            <w:right w:val="none" w:sz="0" w:space="0" w:color="auto"/>
          </w:divBdr>
        </w:div>
        <w:div w:id="333454576">
          <w:marLeft w:val="480"/>
          <w:marRight w:val="0"/>
          <w:marTop w:val="0"/>
          <w:marBottom w:val="0"/>
          <w:divBdr>
            <w:top w:val="none" w:sz="0" w:space="0" w:color="auto"/>
            <w:left w:val="none" w:sz="0" w:space="0" w:color="auto"/>
            <w:bottom w:val="none" w:sz="0" w:space="0" w:color="auto"/>
            <w:right w:val="none" w:sz="0" w:space="0" w:color="auto"/>
          </w:divBdr>
        </w:div>
        <w:div w:id="946539834">
          <w:marLeft w:val="480"/>
          <w:marRight w:val="0"/>
          <w:marTop w:val="0"/>
          <w:marBottom w:val="0"/>
          <w:divBdr>
            <w:top w:val="none" w:sz="0" w:space="0" w:color="auto"/>
            <w:left w:val="none" w:sz="0" w:space="0" w:color="auto"/>
            <w:bottom w:val="none" w:sz="0" w:space="0" w:color="auto"/>
            <w:right w:val="none" w:sz="0" w:space="0" w:color="auto"/>
          </w:divBdr>
        </w:div>
        <w:div w:id="129249582">
          <w:marLeft w:val="480"/>
          <w:marRight w:val="0"/>
          <w:marTop w:val="0"/>
          <w:marBottom w:val="0"/>
          <w:divBdr>
            <w:top w:val="none" w:sz="0" w:space="0" w:color="auto"/>
            <w:left w:val="none" w:sz="0" w:space="0" w:color="auto"/>
            <w:bottom w:val="none" w:sz="0" w:space="0" w:color="auto"/>
            <w:right w:val="none" w:sz="0" w:space="0" w:color="auto"/>
          </w:divBdr>
        </w:div>
        <w:div w:id="1404839213">
          <w:marLeft w:val="480"/>
          <w:marRight w:val="0"/>
          <w:marTop w:val="0"/>
          <w:marBottom w:val="0"/>
          <w:divBdr>
            <w:top w:val="none" w:sz="0" w:space="0" w:color="auto"/>
            <w:left w:val="none" w:sz="0" w:space="0" w:color="auto"/>
            <w:bottom w:val="none" w:sz="0" w:space="0" w:color="auto"/>
            <w:right w:val="none" w:sz="0" w:space="0" w:color="auto"/>
          </w:divBdr>
        </w:div>
        <w:div w:id="1405487767">
          <w:marLeft w:val="480"/>
          <w:marRight w:val="0"/>
          <w:marTop w:val="0"/>
          <w:marBottom w:val="0"/>
          <w:divBdr>
            <w:top w:val="none" w:sz="0" w:space="0" w:color="auto"/>
            <w:left w:val="none" w:sz="0" w:space="0" w:color="auto"/>
            <w:bottom w:val="none" w:sz="0" w:space="0" w:color="auto"/>
            <w:right w:val="none" w:sz="0" w:space="0" w:color="auto"/>
          </w:divBdr>
        </w:div>
        <w:div w:id="1373965463">
          <w:marLeft w:val="480"/>
          <w:marRight w:val="0"/>
          <w:marTop w:val="0"/>
          <w:marBottom w:val="0"/>
          <w:divBdr>
            <w:top w:val="none" w:sz="0" w:space="0" w:color="auto"/>
            <w:left w:val="none" w:sz="0" w:space="0" w:color="auto"/>
            <w:bottom w:val="none" w:sz="0" w:space="0" w:color="auto"/>
            <w:right w:val="none" w:sz="0" w:space="0" w:color="auto"/>
          </w:divBdr>
        </w:div>
        <w:div w:id="2058317148">
          <w:marLeft w:val="480"/>
          <w:marRight w:val="0"/>
          <w:marTop w:val="0"/>
          <w:marBottom w:val="0"/>
          <w:divBdr>
            <w:top w:val="none" w:sz="0" w:space="0" w:color="auto"/>
            <w:left w:val="none" w:sz="0" w:space="0" w:color="auto"/>
            <w:bottom w:val="none" w:sz="0" w:space="0" w:color="auto"/>
            <w:right w:val="none" w:sz="0" w:space="0" w:color="auto"/>
          </w:divBdr>
        </w:div>
        <w:div w:id="505482679">
          <w:marLeft w:val="480"/>
          <w:marRight w:val="0"/>
          <w:marTop w:val="0"/>
          <w:marBottom w:val="0"/>
          <w:divBdr>
            <w:top w:val="none" w:sz="0" w:space="0" w:color="auto"/>
            <w:left w:val="none" w:sz="0" w:space="0" w:color="auto"/>
            <w:bottom w:val="none" w:sz="0" w:space="0" w:color="auto"/>
            <w:right w:val="none" w:sz="0" w:space="0" w:color="auto"/>
          </w:divBdr>
        </w:div>
        <w:div w:id="1141923912">
          <w:marLeft w:val="480"/>
          <w:marRight w:val="0"/>
          <w:marTop w:val="0"/>
          <w:marBottom w:val="0"/>
          <w:divBdr>
            <w:top w:val="none" w:sz="0" w:space="0" w:color="auto"/>
            <w:left w:val="none" w:sz="0" w:space="0" w:color="auto"/>
            <w:bottom w:val="none" w:sz="0" w:space="0" w:color="auto"/>
            <w:right w:val="none" w:sz="0" w:space="0" w:color="auto"/>
          </w:divBdr>
        </w:div>
        <w:div w:id="1472945852">
          <w:marLeft w:val="480"/>
          <w:marRight w:val="0"/>
          <w:marTop w:val="0"/>
          <w:marBottom w:val="0"/>
          <w:divBdr>
            <w:top w:val="none" w:sz="0" w:space="0" w:color="auto"/>
            <w:left w:val="none" w:sz="0" w:space="0" w:color="auto"/>
            <w:bottom w:val="none" w:sz="0" w:space="0" w:color="auto"/>
            <w:right w:val="none" w:sz="0" w:space="0" w:color="auto"/>
          </w:divBdr>
        </w:div>
        <w:div w:id="2130852944">
          <w:marLeft w:val="480"/>
          <w:marRight w:val="0"/>
          <w:marTop w:val="0"/>
          <w:marBottom w:val="0"/>
          <w:divBdr>
            <w:top w:val="none" w:sz="0" w:space="0" w:color="auto"/>
            <w:left w:val="none" w:sz="0" w:space="0" w:color="auto"/>
            <w:bottom w:val="none" w:sz="0" w:space="0" w:color="auto"/>
            <w:right w:val="none" w:sz="0" w:space="0" w:color="auto"/>
          </w:divBdr>
        </w:div>
        <w:div w:id="1540822893">
          <w:marLeft w:val="480"/>
          <w:marRight w:val="0"/>
          <w:marTop w:val="0"/>
          <w:marBottom w:val="0"/>
          <w:divBdr>
            <w:top w:val="none" w:sz="0" w:space="0" w:color="auto"/>
            <w:left w:val="none" w:sz="0" w:space="0" w:color="auto"/>
            <w:bottom w:val="none" w:sz="0" w:space="0" w:color="auto"/>
            <w:right w:val="none" w:sz="0" w:space="0" w:color="auto"/>
          </w:divBdr>
        </w:div>
      </w:divsChild>
    </w:div>
    <w:div w:id="1370882891">
      <w:bodyDiv w:val="1"/>
      <w:marLeft w:val="0"/>
      <w:marRight w:val="0"/>
      <w:marTop w:val="0"/>
      <w:marBottom w:val="0"/>
      <w:divBdr>
        <w:top w:val="none" w:sz="0" w:space="0" w:color="auto"/>
        <w:left w:val="none" w:sz="0" w:space="0" w:color="auto"/>
        <w:bottom w:val="none" w:sz="0" w:space="0" w:color="auto"/>
        <w:right w:val="none" w:sz="0" w:space="0" w:color="auto"/>
      </w:divBdr>
    </w:div>
    <w:div w:id="1372152249">
      <w:bodyDiv w:val="1"/>
      <w:marLeft w:val="0"/>
      <w:marRight w:val="0"/>
      <w:marTop w:val="0"/>
      <w:marBottom w:val="0"/>
      <w:divBdr>
        <w:top w:val="none" w:sz="0" w:space="0" w:color="auto"/>
        <w:left w:val="none" w:sz="0" w:space="0" w:color="auto"/>
        <w:bottom w:val="none" w:sz="0" w:space="0" w:color="auto"/>
        <w:right w:val="none" w:sz="0" w:space="0" w:color="auto"/>
      </w:divBdr>
    </w:div>
    <w:div w:id="1376271184">
      <w:bodyDiv w:val="1"/>
      <w:marLeft w:val="0"/>
      <w:marRight w:val="0"/>
      <w:marTop w:val="0"/>
      <w:marBottom w:val="0"/>
      <w:divBdr>
        <w:top w:val="none" w:sz="0" w:space="0" w:color="auto"/>
        <w:left w:val="none" w:sz="0" w:space="0" w:color="auto"/>
        <w:bottom w:val="none" w:sz="0" w:space="0" w:color="auto"/>
        <w:right w:val="none" w:sz="0" w:space="0" w:color="auto"/>
      </w:divBdr>
      <w:divsChild>
        <w:div w:id="43264270">
          <w:marLeft w:val="640"/>
          <w:marRight w:val="0"/>
          <w:marTop w:val="0"/>
          <w:marBottom w:val="0"/>
          <w:divBdr>
            <w:top w:val="none" w:sz="0" w:space="0" w:color="auto"/>
            <w:left w:val="none" w:sz="0" w:space="0" w:color="auto"/>
            <w:bottom w:val="none" w:sz="0" w:space="0" w:color="auto"/>
            <w:right w:val="none" w:sz="0" w:space="0" w:color="auto"/>
          </w:divBdr>
        </w:div>
        <w:div w:id="64954259">
          <w:marLeft w:val="640"/>
          <w:marRight w:val="0"/>
          <w:marTop w:val="0"/>
          <w:marBottom w:val="0"/>
          <w:divBdr>
            <w:top w:val="none" w:sz="0" w:space="0" w:color="auto"/>
            <w:left w:val="none" w:sz="0" w:space="0" w:color="auto"/>
            <w:bottom w:val="none" w:sz="0" w:space="0" w:color="auto"/>
            <w:right w:val="none" w:sz="0" w:space="0" w:color="auto"/>
          </w:divBdr>
        </w:div>
        <w:div w:id="244608620">
          <w:marLeft w:val="640"/>
          <w:marRight w:val="0"/>
          <w:marTop w:val="0"/>
          <w:marBottom w:val="0"/>
          <w:divBdr>
            <w:top w:val="none" w:sz="0" w:space="0" w:color="auto"/>
            <w:left w:val="none" w:sz="0" w:space="0" w:color="auto"/>
            <w:bottom w:val="none" w:sz="0" w:space="0" w:color="auto"/>
            <w:right w:val="none" w:sz="0" w:space="0" w:color="auto"/>
          </w:divBdr>
        </w:div>
        <w:div w:id="248852440">
          <w:marLeft w:val="640"/>
          <w:marRight w:val="0"/>
          <w:marTop w:val="0"/>
          <w:marBottom w:val="0"/>
          <w:divBdr>
            <w:top w:val="none" w:sz="0" w:space="0" w:color="auto"/>
            <w:left w:val="none" w:sz="0" w:space="0" w:color="auto"/>
            <w:bottom w:val="none" w:sz="0" w:space="0" w:color="auto"/>
            <w:right w:val="none" w:sz="0" w:space="0" w:color="auto"/>
          </w:divBdr>
        </w:div>
        <w:div w:id="249774437">
          <w:marLeft w:val="640"/>
          <w:marRight w:val="0"/>
          <w:marTop w:val="0"/>
          <w:marBottom w:val="0"/>
          <w:divBdr>
            <w:top w:val="none" w:sz="0" w:space="0" w:color="auto"/>
            <w:left w:val="none" w:sz="0" w:space="0" w:color="auto"/>
            <w:bottom w:val="none" w:sz="0" w:space="0" w:color="auto"/>
            <w:right w:val="none" w:sz="0" w:space="0" w:color="auto"/>
          </w:divBdr>
        </w:div>
        <w:div w:id="265162346">
          <w:marLeft w:val="640"/>
          <w:marRight w:val="0"/>
          <w:marTop w:val="0"/>
          <w:marBottom w:val="0"/>
          <w:divBdr>
            <w:top w:val="none" w:sz="0" w:space="0" w:color="auto"/>
            <w:left w:val="none" w:sz="0" w:space="0" w:color="auto"/>
            <w:bottom w:val="none" w:sz="0" w:space="0" w:color="auto"/>
            <w:right w:val="none" w:sz="0" w:space="0" w:color="auto"/>
          </w:divBdr>
        </w:div>
        <w:div w:id="295841960">
          <w:marLeft w:val="640"/>
          <w:marRight w:val="0"/>
          <w:marTop w:val="0"/>
          <w:marBottom w:val="0"/>
          <w:divBdr>
            <w:top w:val="none" w:sz="0" w:space="0" w:color="auto"/>
            <w:left w:val="none" w:sz="0" w:space="0" w:color="auto"/>
            <w:bottom w:val="none" w:sz="0" w:space="0" w:color="auto"/>
            <w:right w:val="none" w:sz="0" w:space="0" w:color="auto"/>
          </w:divBdr>
        </w:div>
        <w:div w:id="317611499">
          <w:marLeft w:val="640"/>
          <w:marRight w:val="0"/>
          <w:marTop w:val="0"/>
          <w:marBottom w:val="0"/>
          <w:divBdr>
            <w:top w:val="none" w:sz="0" w:space="0" w:color="auto"/>
            <w:left w:val="none" w:sz="0" w:space="0" w:color="auto"/>
            <w:bottom w:val="none" w:sz="0" w:space="0" w:color="auto"/>
            <w:right w:val="none" w:sz="0" w:space="0" w:color="auto"/>
          </w:divBdr>
        </w:div>
        <w:div w:id="341974526">
          <w:marLeft w:val="640"/>
          <w:marRight w:val="0"/>
          <w:marTop w:val="0"/>
          <w:marBottom w:val="0"/>
          <w:divBdr>
            <w:top w:val="none" w:sz="0" w:space="0" w:color="auto"/>
            <w:left w:val="none" w:sz="0" w:space="0" w:color="auto"/>
            <w:bottom w:val="none" w:sz="0" w:space="0" w:color="auto"/>
            <w:right w:val="none" w:sz="0" w:space="0" w:color="auto"/>
          </w:divBdr>
        </w:div>
        <w:div w:id="362369008">
          <w:marLeft w:val="640"/>
          <w:marRight w:val="0"/>
          <w:marTop w:val="0"/>
          <w:marBottom w:val="0"/>
          <w:divBdr>
            <w:top w:val="none" w:sz="0" w:space="0" w:color="auto"/>
            <w:left w:val="none" w:sz="0" w:space="0" w:color="auto"/>
            <w:bottom w:val="none" w:sz="0" w:space="0" w:color="auto"/>
            <w:right w:val="none" w:sz="0" w:space="0" w:color="auto"/>
          </w:divBdr>
        </w:div>
        <w:div w:id="384989155">
          <w:marLeft w:val="640"/>
          <w:marRight w:val="0"/>
          <w:marTop w:val="0"/>
          <w:marBottom w:val="0"/>
          <w:divBdr>
            <w:top w:val="none" w:sz="0" w:space="0" w:color="auto"/>
            <w:left w:val="none" w:sz="0" w:space="0" w:color="auto"/>
            <w:bottom w:val="none" w:sz="0" w:space="0" w:color="auto"/>
            <w:right w:val="none" w:sz="0" w:space="0" w:color="auto"/>
          </w:divBdr>
        </w:div>
        <w:div w:id="385030933">
          <w:marLeft w:val="640"/>
          <w:marRight w:val="0"/>
          <w:marTop w:val="0"/>
          <w:marBottom w:val="0"/>
          <w:divBdr>
            <w:top w:val="none" w:sz="0" w:space="0" w:color="auto"/>
            <w:left w:val="none" w:sz="0" w:space="0" w:color="auto"/>
            <w:bottom w:val="none" w:sz="0" w:space="0" w:color="auto"/>
            <w:right w:val="none" w:sz="0" w:space="0" w:color="auto"/>
          </w:divBdr>
        </w:div>
        <w:div w:id="401173309">
          <w:marLeft w:val="640"/>
          <w:marRight w:val="0"/>
          <w:marTop w:val="0"/>
          <w:marBottom w:val="0"/>
          <w:divBdr>
            <w:top w:val="none" w:sz="0" w:space="0" w:color="auto"/>
            <w:left w:val="none" w:sz="0" w:space="0" w:color="auto"/>
            <w:bottom w:val="none" w:sz="0" w:space="0" w:color="auto"/>
            <w:right w:val="none" w:sz="0" w:space="0" w:color="auto"/>
          </w:divBdr>
        </w:div>
        <w:div w:id="420683632">
          <w:marLeft w:val="640"/>
          <w:marRight w:val="0"/>
          <w:marTop w:val="0"/>
          <w:marBottom w:val="0"/>
          <w:divBdr>
            <w:top w:val="none" w:sz="0" w:space="0" w:color="auto"/>
            <w:left w:val="none" w:sz="0" w:space="0" w:color="auto"/>
            <w:bottom w:val="none" w:sz="0" w:space="0" w:color="auto"/>
            <w:right w:val="none" w:sz="0" w:space="0" w:color="auto"/>
          </w:divBdr>
        </w:div>
        <w:div w:id="445662123">
          <w:marLeft w:val="640"/>
          <w:marRight w:val="0"/>
          <w:marTop w:val="0"/>
          <w:marBottom w:val="0"/>
          <w:divBdr>
            <w:top w:val="none" w:sz="0" w:space="0" w:color="auto"/>
            <w:left w:val="none" w:sz="0" w:space="0" w:color="auto"/>
            <w:bottom w:val="none" w:sz="0" w:space="0" w:color="auto"/>
            <w:right w:val="none" w:sz="0" w:space="0" w:color="auto"/>
          </w:divBdr>
        </w:div>
        <w:div w:id="472865648">
          <w:marLeft w:val="640"/>
          <w:marRight w:val="0"/>
          <w:marTop w:val="0"/>
          <w:marBottom w:val="0"/>
          <w:divBdr>
            <w:top w:val="none" w:sz="0" w:space="0" w:color="auto"/>
            <w:left w:val="none" w:sz="0" w:space="0" w:color="auto"/>
            <w:bottom w:val="none" w:sz="0" w:space="0" w:color="auto"/>
            <w:right w:val="none" w:sz="0" w:space="0" w:color="auto"/>
          </w:divBdr>
        </w:div>
        <w:div w:id="475948620">
          <w:marLeft w:val="640"/>
          <w:marRight w:val="0"/>
          <w:marTop w:val="0"/>
          <w:marBottom w:val="0"/>
          <w:divBdr>
            <w:top w:val="none" w:sz="0" w:space="0" w:color="auto"/>
            <w:left w:val="none" w:sz="0" w:space="0" w:color="auto"/>
            <w:bottom w:val="none" w:sz="0" w:space="0" w:color="auto"/>
            <w:right w:val="none" w:sz="0" w:space="0" w:color="auto"/>
          </w:divBdr>
        </w:div>
        <w:div w:id="498886426">
          <w:marLeft w:val="640"/>
          <w:marRight w:val="0"/>
          <w:marTop w:val="0"/>
          <w:marBottom w:val="0"/>
          <w:divBdr>
            <w:top w:val="none" w:sz="0" w:space="0" w:color="auto"/>
            <w:left w:val="none" w:sz="0" w:space="0" w:color="auto"/>
            <w:bottom w:val="none" w:sz="0" w:space="0" w:color="auto"/>
            <w:right w:val="none" w:sz="0" w:space="0" w:color="auto"/>
          </w:divBdr>
        </w:div>
        <w:div w:id="519319881">
          <w:marLeft w:val="640"/>
          <w:marRight w:val="0"/>
          <w:marTop w:val="0"/>
          <w:marBottom w:val="0"/>
          <w:divBdr>
            <w:top w:val="none" w:sz="0" w:space="0" w:color="auto"/>
            <w:left w:val="none" w:sz="0" w:space="0" w:color="auto"/>
            <w:bottom w:val="none" w:sz="0" w:space="0" w:color="auto"/>
            <w:right w:val="none" w:sz="0" w:space="0" w:color="auto"/>
          </w:divBdr>
        </w:div>
        <w:div w:id="534806181">
          <w:marLeft w:val="640"/>
          <w:marRight w:val="0"/>
          <w:marTop w:val="0"/>
          <w:marBottom w:val="0"/>
          <w:divBdr>
            <w:top w:val="none" w:sz="0" w:space="0" w:color="auto"/>
            <w:left w:val="none" w:sz="0" w:space="0" w:color="auto"/>
            <w:bottom w:val="none" w:sz="0" w:space="0" w:color="auto"/>
            <w:right w:val="none" w:sz="0" w:space="0" w:color="auto"/>
          </w:divBdr>
        </w:div>
        <w:div w:id="555437939">
          <w:marLeft w:val="640"/>
          <w:marRight w:val="0"/>
          <w:marTop w:val="0"/>
          <w:marBottom w:val="0"/>
          <w:divBdr>
            <w:top w:val="none" w:sz="0" w:space="0" w:color="auto"/>
            <w:left w:val="none" w:sz="0" w:space="0" w:color="auto"/>
            <w:bottom w:val="none" w:sz="0" w:space="0" w:color="auto"/>
            <w:right w:val="none" w:sz="0" w:space="0" w:color="auto"/>
          </w:divBdr>
        </w:div>
        <w:div w:id="556824111">
          <w:marLeft w:val="640"/>
          <w:marRight w:val="0"/>
          <w:marTop w:val="0"/>
          <w:marBottom w:val="0"/>
          <w:divBdr>
            <w:top w:val="none" w:sz="0" w:space="0" w:color="auto"/>
            <w:left w:val="none" w:sz="0" w:space="0" w:color="auto"/>
            <w:bottom w:val="none" w:sz="0" w:space="0" w:color="auto"/>
            <w:right w:val="none" w:sz="0" w:space="0" w:color="auto"/>
          </w:divBdr>
        </w:div>
        <w:div w:id="614825099">
          <w:marLeft w:val="640"/>
          <w:marRight w:val="0"/>
          <w:marTop w:val="0"/>
          <w:marBottom w:val="0"/>
          <w:divBdr>
            <w:top w:val="none" w:sz="0" w:space="0" w:color="auto"/>
            <w:left w:val="none" w:sz="0" w:space="0" w:color="auto"/>
            <w:bottom w:val="none" w:sz="0" w:space="0" w:color="auto"/>
            <w:right w:val="none" w:sz="0" w:space="0" w:color="auto"/>
          </w:divBdr>
        </w:div>
        <w:div w:id="634604719">
          <w:marLeft w:val="640"/>
          <w:marRight w:val="0"/>
          <w:marTop w:val="0"/>
          <w:marBottom w:val="0"/>
          <w:divBdr>
            <w:top w:val="none" w:sz="0" w:space="0" w:color="auto"/>
            <w:left w:val="none" w:sz="0" w:space="0" w:color="auto"/>
            <w:bottom w:val="none" w:sz="0" w:space="0" w:color="auto"/>
            <w:right w:val="none" w:sz="0" w:space="0" w:color="auto"/>
          </w:divBdr>
        </w:div>
        <w:div w:id="634919319">
          <w:marLeft w:val="640"/>
          <w:marRight w:val="0"/>
          <w:marTop w:val="0"/>
          <w:marBottom w:val="0"/>
          <w:divBdr>
            <w:top w:val="none" w:sz="0" w:space="0" w:color="auto"/>
            <w:left w:val="none" w:sz="0" w:space="0" w:color="auto"/>
            <w:bottom w:val="none" w:sz="0" w:space="0" w:color="auto"/>
            <w:right w:val="none" w:sz="0" w:space="0" w:color="auto"/>
          </w:divBdr>
        </w:div>
        <w:div w:id="643124687">
          <w:marLeft w:val="640"/>
          <w:marRight w:val="0"/>
          <w:marTop w:val="0"/>
          <w:marBottom w:val="0"/>
          <w:divBdr>
            <w:top w:val="none" w:sz="0" w:space="0" w:color="auto"/>
            <w:left w:val="none" w:sz="0" w:space="0" w:color="auto"/>
            <w:bottom w:val="none" w:sz="0" w:space="0" w:color="auto"/>
            <w:right w:val="none" w:sz="0" w:space="0" w:color="auto"/>
          </w:divBdr>
        </w:div>
        <w:div w:id="752356970">
          <w:marLeft w:val="640"/>
          <w:marRight w:val="0"/>
          <w:marTop w:val="0"/>
          <w:marBottom w:val="0"/>
          <w:divBdr>
            <w:top w:val="none" w:sz="0" w:space="0" w:color="auto"/>
            <w:left w:val="none" w:sz="0" w:space="0" w:color="auto"/>
            <w:bottom w:val="none" w:sz="0" w:space="0" w:color="auto"/>
            <w:right w:val="none" w:sz="0" w:space="0" w:color="auto"/>
          </w:divBdr>
        </w:div>
        <w:div w:id="823425623">
          <w:marLeft w:val="640"/>
          <w:marRight w:val="0"/>
          <w:marTop w:val="0"/>
          <w:marBottom w:val="0"/>
          <w:divBdr>
            <w:top w:val="none" w:sz="0" w:space="0" w:color="auto"/>
            <w:left w:val="none" w:sz="0" w:space="0" w:color="auto"/>
            <w:bottom w:val="none" w:sz="0" w:space="0" w:color="auto"/>
            <w:right w:val="none" w:sz="0" w:space="0" w:color="auto"/>
          </w:divBdr>
        </w:div>
        <w:div w:id="885684316">
          <w:marLeft w:val="640"/>
          <w:marRight w:val="0"/>
          <w:marTop w:val="0"/>
          <w:marBottom w:val="0"/>
          <w:divBdr>
            <w:top w:val="none" w:sz="0" w:space="0" w:color="auto"/>
            <w:left w:val="none" w:sz="0" w:space="0" w:color="auto"/>
            <w:bottom w:val="none" w:sz="0" w:space="0" w:color="auto"/>
            <w:right w:val="none" w:sz="0" w:space="0" w:color="auto"/>
          </w:divBdr>
        </w:div>
        <w:div w:id="934827527">
          <w:marLeft w:val="640"/>
          <w:marRight w:val="0"/>
          <w:marTop w:val="0"/>
          <w:marBottom w:val="0"/>
          <w:divBdr>
            <w:top w:val="none" w:sz="0" w:space="0" w:color="auto"/>
            <w:left w:val="none" w:sz="0" w:space="0" w:color="auto"/>
            <w:bottom w:val="none" w:sz="0" w:space="0" w:color="auto"/>
            <w:right w:val="none" w:sz="0" w:space="0" w:color="auto"/>
          </w:divBdr>
        </w:div>
        <w:div w:id="939223333">
          <w:marLeft w:val="640"/>
          <w:marRight w:val="0"/>
          <w:marTop w:val="0"/>
          <w:marBottom w:val="0"/>
          <w:divBdr>
            <w:top w:val="none" w:sz="0" w:space="0" w:color="auto"/>
            <w:left w:val="none" w:sz="0" w:space="0" w:color="auto"/>
            <w:bottom w:val="none" w:sz="0" w:space="0" w:color="auto"/>
            <w:right w:val="none" w:sz="0" w:space="0" w:color="auto"/>
          </w:divBdr>
        </w:div>
        <w:div w:id="951473247">
          <w:marLeft w:val="640"/>
          <w:marRight w:val="0"/>
          <w:marTop w:val="0"/>
          <w:marBottom w:val="0"/>
          <w:divBdr>
            <w:top w:val="none" w:sz="0" w:space="0" w:color="auto"/>
            <w:left w:val="none" w:sz="0" w:space="0" w:color="auto"/>
            <w:bottom w:val="none" w:sz="0" w:space="0" w:color="auto"/>
            <w:right w:val="none" w:sz="0" w:space="0" w:color="auto"/>
          </w:divBdr>
        </w:div>
        <w:div w:id="953486804">
          <w:marLeft w:val="640"/>
          <w:marRight w:val="0"/>
          <w:marTop w:val="0"/>
          <w:marBottom w:val="0"/>
          <w:divBdr>
            <w:top w:val="none" w:sz="0" w:space="0" w:color="auto"/>
            <w:left w:val="none" w:sz="0" w:space="0" w:color="auto"/>
            <w:bottom w:val="none" w:sz="0" w:space="0" w:color="auto"/>
            <w:right w:val="none" w:sz="0" w:space="0" w:color="auto"/>
          </w:divBdr>
        </w:div>
        <w:div w:id="954748968">
          <w:marLeft w:val="640"/>
          <w:marRight w:val="0"/>
          <w:marTop w:val="0"/>
          <w:marBottom w:val="0"/>
          <w:divBdr>
            <w:top w:val="none" w:sz="0" w:space="0" w:color="auto"/>
            <w:left w:val="none" w:sz="0" w:space="0" w:color="auto"/>
            <w:bottom w:val="none" w:sz="0" w:space="0" w:color="auto"/>
            <w:right w:val="none" w:sz="0" w:space="0" w:color="auto"/>
          </w:divBdr>
        </w:div>
        <w:div w:id="968052405">
          <w:marLeft w:val="640"/>
          <w:marRight w:val="0"/>
          <w:marTop w:val="0"/>
          <w:marBottom w:val="0"/>
          <w:divBdr>
            <w:top w:val="none" w:sz="0" w:space="0" w:color="auto"/>
            <w:left w:val="none" w:sz="0" w:space="0" w:color="auto"/>
            <w:bottom w:val="none" w:sz="0" w:space="0" w:color="auto"/>
            <w:right w:val="none" w:sz="0" w:space="0" w:color="auto"/>
          </w:divBdr>
        </w:div>
        <w:div w:id="1016034959">
          <w:marLeft w:val="640"/>
          <w:marRight w:val="0"/>
          <w:marTop w:val="0"/>
          <w:marBottom w:val="0"/>
          <w:divBdr>
            <w:top w:val="none" w:sz="0" w:space="0" w:color="auto"/>
            <w:left w:val="none" w:sz="0" w:space="0" w:color="auto"/>
            <w:bottom w:val="none" w:sz="0" w:space="0" w:color="auto"/>
            <w:right w:val="none" w:sz="0" w:space="0" w:color="auto"/>
          </w:divBdr>
        </w:div>
        <w:div w:id="1020621881">
          <w:marLeft w:val="640"/>
          <w:marRight w:val="0"/>
          <w:marTop w:val="0"/>
          <w:marBottom w:val="0"/>
          <w:divBdr>
            <w:top w:val="none" w:sz="0" w:space="0" w:color="auto"/>
            <w:left w:val="none" w:sz="0" w:space="0" w:color="auto"/>
            <w:bottom w:val="none" w:sz="0" w:space="0" w:color="auto"/>
            <w:right w:val="none" w:sz="0" w:space="0" w:color="auto"/>
          </w:divBdr>
        </w:div>
        <w:div w:id="1049498221">
          <w:marLeft w:val="640"/>
          <w:marRight w:val="0"/>
          <w:marTop w:val="0"/>
          <w:marBottom w:val="0"/>
          <w:divBdr>
            <w:top w:val="none" w:sz="0" w:space="0" w:color="auto"/>
            <w:left w:val="none" w:sz="0" w:space="0" w:color="auto"/>
            <w:bottom w:val="none" w:sz="0" w:space="0" w:color="auto"/>
            <w:right w:val="none" w:sz="0" w:space="0" w:color="auto"/>
          </w:divBdr>
        </w:div>
        <w:div w:id="1057121949">
          <w:marLeft w:val="640"/>
          <w:marRight w:val="0"/>
          <w:marTop w:val="0"/>
          <w:marBottom w:val="0"/>
          <w:divBdr>
            <w:top w:val="none" w:sz="0" w:space="0" w:color="auto"/>
            <w:left w:val="none" w:sz="0" w:space="0" w:color="auto"/>
            <w:bottom w:val="none" w:sz="0" w:space="0" w:color="auto"/>
            <w:right w:val="none" w:sz="0" w:space="0" w:color="auto"/>
          </w:divBdr>
        </w:div>
        <w:div w:id="1072774124">
          <w:marLeft w:val="640"/>
          <w:marRight w:val="0"/>
          <w:marTop w:val="0"/>
          <w:marBottom w:val="0"/>
          <w:divBdr>
            <w:top w:val="none" w:sz="0" w:space="0" w:color="auto"/>
            <w:left w:val="none" w:sz="0" w:space="0" w:color="auto"/>
            <w:bottom w:val="none" w:sz="0" w:space="0" w:color="auto"/>
            <w:right w:val="none" w:sz="0" w:space="0" w:color="auto"/>
          </w:divBdr>
        </w:div>
        <w:div w:id="1134174216">
          <w:marLeft w:val="640"/>
          <w:marRight w:val="0"/>
          <w:marTop w:val="0"/>
          <w:marBottom w:val="0"/>
          <w:divBdr>
            <w:top w:val="none" w:sz="0" w:space="0" w:color="auto"/>
            <w:left w:val="none" w:sz="0" w:space="0" w:color="auto"/>
            <w:bottom w:val="none" w:sz="0" w:space="0" w:color="auto"/>
            <w:right w:val="none" w:sz="0" w:space="0" w:color="auto"/>
          </w:divBdr>
        </w:div>
        <w:div w:id="1157957583">
          <w:marLeft w:val="640"/>
          <w:marRight w:val="0"/>
          <w:marTop w:val="0"/>
          <w:marBottom w:val="0"/>
          <w:divBdr>
            <w:top w:val="none" w:sz="0" w:space="0" w:color="auto"/>
            <w:left w:val="none" w:sz="0" w:space="0" w:color="auto"/>
            <w:bottom w:val="none" w:sz="0" w:space="0" w:color="auto"/>
            <w:right w:val="none" w:sz="0" w:space="0" w:color="auto"/>
          </w:divBdr>
        </w:div>
        <w:div w:id="1269847540">
          <w:marLeft w:val="640"/>
          <w:marRight w:val="0"/>
          <w:marTop w:val="0"/>
          <w:marBottom w:val="0"/>
          <w:divBdr>
            <w:top w:val="none" w:sz="0" w:space="0" w:color="auto"/>
            <w:left w:val="none" w:sz="0" w:space="0" w:color="auto"/>
            <w:bottom w:val="none" w:sz="0" w:space="0" w:color="auto"/>
            <w:right w:val="none" w:sz="0" w:space="0" w:color="auto"/>
          </w:divBdr>
        </w:div>
        <w:div w:id="1275669046">
          <w:marLeft w:val="640"/>
          <w:marRight w:val="0"/>
          <w:marTop w:val="0"/>
          <w:marBottom w:val="0"/>
          <w:divBdr>
            <w:top w:val="none" w:sz="0" w:space="0" w:color="auto"/>
            <w:left w:val="none" w:sz="0" w:space="0" w:color="auto"/>
            <w:bottom w:val="none" w:sz="0" w:space="0" w:color="auto"/>
            <w:right w:val="none" w:sz="0" w:space="0" w:color="auto"/>
          </w:divBdr>
        </w:div>
        <w:div w:id="1278559235">
          <w:marLeft w:val="640"/>
          <w:marRight w:val="0"/>
          <w:marTop w:val="0"/>
          <w:marBottom w:val="0"/>
          <w:divBdr>
            <w:top w:val="none" w:sz="0" w:space="0" w:color="auto"/>
            <w:left w:val="none" w:sz="0" w:space="0" w:color="auto"/>
            <w:bottom w:val="none" w:sz="0" w:space="0" w:color="auto"/>
            <w:right w:val="none" w:sz="0" w:space="0" w:color="auto"/>
          </w:divBdr>
        </w:div>
        <w:div w:id="1279684174">
          <w:marLeft w:val="640"/>
          <w:marRight w:val="0"/>
          <w:marTop w:val="0"/>
          <w:marBottom w:val="0"/>
          <w:divBdr>
            <w:top w:val="none" w:sz="0" w:space="0" w:color="auto"/>
            <w:left w:val="none" w:sz="0" w:space="0" w:color="auto"/>
            <w:bottom w:val="none" w:sz="0" w:space="0" w:color="auto"/>
            <w:right w:val="none" w:sz="0" w:space="0" w:color="auto"/>
          </w:divBdr>
        </w:div>
        <w:div w:id="1292397851">
          <w:marLeft w:val="640"/>
          <w:marRight w:val="0"/>
          <w:marTop w:val="0"/>
          <w:marBottom w:val="0"/>
          <w:divBdr>
            <w:top w:val="none" w:sz="0" w:space="0" w:color="auto"/>
            <w:left w:val="none" w:sz="0" w:space="0" w:color="auto"/>
            <w:bottom w:val="none" w:sz="0" w:space="0" w:color="auto"/>
            <w:right w:val="none" w:sz="0" w:space="0" w:color="auto"/>
          </w:divBdr>
        </w:div>
        <w:div w:id="1333605255">
          <w:marLeft w:val="640"/>
          <w:marRight w:val="0"/>
          <w:marTop w:val="0"/>
          <w:marBottom w:val="0"/>
          <w:divBdr>
            <w:top w:val="none" w:sz="0" w:space="0" w:color="auto"/>
            <w:left w:val="none" w:sz="0" w:space="0" w:color="auto"/>
            <w:bottom w:val="none" w:sz="0" w:space="0" w:color="auto"/>
            <w:right w:val="none" w:sz="0" w:space="0" w:color="auto"/>
          </w:divBdr>
        </w:div>
        <w:div w:id="1361663212">
          <w:marLeft w:val="640"/>
          <w:marRight w:val="0"/>
          <w:marTop w:val="0"/>
          <w:marBottom w:val="0"/>
          <w:divBdr>
            <w:top w:val="none" w:sz="0" w:space="0" w:color="auto"/>
            <w:left w:val="none" w:sz="0" w:space="0" w:color="auto"/>
            <w:bottom w:val="none" w:sz="0" w:space="0" w:color="auto"/>
            <w:right w:val="none" w:sz="0" w:space="0" w:color="auto"/>
          </w:divBdr>
        </w:div>
        <w:div w:id="1367026129">
          <w:marLeft w:val="640"/>
          <w:marRight w:val="0"/>
          <w:marTop w:val="0"/>
          <w:marBottom w:val="0"/>
          <w:divBdr>
            <w:top w:val="none" w:sz="0" w:space="0" w:color="auto"/>
            <w:left w:val="none" w:sz="0" w:space="0" w:color="auto"/>
            <w:bottom w:val="none" w:sz="0" w:space="0" w:color="auto"/>
            <w:right w:val="none" w:sz="0" w:space="0" w:color="auto"/>
          </w:divBdr>
        </w:div>
        <w:div w:id="1432815330">
          <w:marLeft w:val="640"/>
          <w:marRight w:val="0"/>
          <w:marTop w:val="0"/>
          <w:marBottom w:val="0"/>
          <w:divBdr>
            <w:top w:val="none" w:sz="0" w:space="0" w:color="auto"/>
            <w:left w:val="none" w:sz="0" w:space="0" w:color="auto"/>
            <w:bottom w:val="none" w:sz="0" w:space="0" w:color="auto"/>
            <w:right w:val="none" w:sz="0" w:space="0" w:color="auto"/>
          </w:divBdr>
        </w:div>
        <w:div w:id="1462454536">
          <w:marLeft w:val="640"/>
          <w:marRight w:val="0"/>
          <w:marTop w:val="0"/>
          <w:marBottom w:val="0"/>
          <w:divBdr>
            <w:top w:val="none" w:sz="0" w:space="0" w:color="auto"/>
            <w:left w:val="none" w:sz="0" w:space="0" w:color="auto"/>
            <w:bottom w:val="none" w:sz="0" w:space="0" w:color="auto"/>
            <w:right w:val="none" w:sz="0" w:space="0" w:color="auto"/>
          </w:divBdr>
        </w:div>
        <w:div w:id="1466120857">
          <w:marLeft w:val="640"/>
          <w:marRight w:val="0"/>
          <w:marTop w:val="0"/>
          <w:marBottom w:val="0"/>
          <w:divBdr>
            <w:top w:val="none" w:sz="0" w:space="0" w:color="auto"/>
            <w:left w:val="none" w:sz="0" w:space="0" w:color="auto"/>
            <w:bottom w:val="none" w:sz="0" w:space="0" w:color="auto"/>
            <w:right w:val="none" w:sz="0" w:space="0" w:color="auto"/>
          </w:divBdr>
        </w:div>
        <w:div w:id="1477797585">
          <w:marLeft w:val="640"/>
          <w:marRight w:val="0"/>
          <w:marTop w:val="0"/>
          <w:marBottom w:val="0"/>
          <w:divBdr>
            <w:top w:val="none" w:sz="0" w:space="0" w:color="auto"/>
            <w:left w:val="none" w:sz="0" w:space="0" w:color="auto"/>
            <w:bottom w:val="none" w:sz="0" w:space="0" w:color="auto"/>
            <w:right w:val="none" w:sz="0" w:space="0" w:color="auto"/>
          </w:divBdr>
        </w:div>
        <w:div w:id="1597785180">
          <w:marLeft w:val="640"/>
          <w:marRight w:val="0"/>
          <w:marTop w:val="0"/>
          <w:marBottom w:val="0"/>
          <w:divBdr>
            <w:top w:val="none" w:sz="0" w:space="0" w:color="auto"/>
            <w:left w:val="none" w:sz="0" w:space="0" w:color="auto"/>
            <w:bottom w:val="none" w:sz="0" w:space="0" w:color="auto"/>
            <w:right w:val="none" w:sz="0" w:space="0" w:color="auto"/>
          </w:divBdr>
        </w:div>
        <w:div w:id="1679187953">
          <w:marLeft w:val="640"/>
          <w:marRight w:val="0"/>
          <w:marTop w:val="0"/>
          <w:marBottom w:val="0"/>
          <w:divBdr>
            <w:top w:val="none" w:sz="0" w:space="0" w:color="auto"/>
            <w:left w:val="none" w:sz="0" w:space="0" w:color="auto"/>
            <w:bottom w:val="none" w:sz="0" w:space="0" w:color="auto"/>
            <w:right w:val="none" w:sz="0" w:space="0" w:color="auto"/>
          </w:divBdr>
        </w:div>
        <w:div w:id="1725324729">
          <w:marLeft w:val="640"/>
          <w:marRight w:val="0"/>
          <w:marTop w:val="0"/>
          <w:marBottom w:val="0"/>
          <w:divBdr>
            <w:top w:val="none" w:sz="0" w:space="0" w:color="auto"/>
            <w:left w:val="none" w:sz="0" w:space="0" w:color="auto"/>
            <w:bottom w:val="none" w:sz="0" w:space="0" w:color="auto"/>
            <w:right w:val="none" w:sz="0" w:space="0" w:color="auto"/>
          </w:divBdr>
        </w:div>
        <w:div w:id="1734770682">
          <w:marLeft w:val="640"/>
          <w:marRight w:val="0"/>
          <w:marTop w:val="0"/>
          <w:marBottom w:val="0"/>
          <w:divBdr>
            <w:top w:val="none" w:sz="0" w:space="0" w:color="auto"/>
            <w:left w:val="none" w:sz="0" w:space="0" w:color="auto"/>
            <w:bottom w:val="none" w:sz="0" w:space="0" w:color="auto"/>
            <w:right w:val="none" w:sz="0" w:space="0" w:color="auto"/>
          </w:divBdr>
        </w:div>
        <w:div w:id="1740060234">
          <w:marLeft w:val="640"/>
          <w:marRight w:val="0"/>
          <w:marTop w:val="0"/>
          <w:marBottom w:val="0"/>
          <w:divBdr>
            <w:top w:val="none" w:sz="0" w:space="0" w:color="auto"/>
            <w:left w:val="none" w:sz="0" w:space="0" w:color="auto"/>
            <w:bottom w:val="none" w:sz="0" w:space="0" w:color="auto"/>
            <w:right w:val="none" w:sz="0" w:space="0" w:color="auto"/>
          </w:divBdr>
        </w:div>
        <w:div w:id="1757363820">
          <w:marLeft w:val="640"/>
          <w:marRight w:val="0"/>
          <w:marTop w:val="0"/>
          <w:marBottom w:val="0"/>
          <w:divBdr>
            <w:top w:val="none" w:sz="0" w:space="0" w:color="auto"/>
            <w:left w:val="none" w:sz="0" w:space="0" w:color="auto"/>
            <w:bottom w:val="none" w:sz="0" w:space="0" w:color="auto"/>
            <w:right w:val="none" w:sz="0" w:space="0" w:color="auto"/>
          </w:divBdr>
        </w:div>
        <w:div w:id="1827159242">
          <w:marLeft w:val="640"/>
          <w:marRight w:val="0"/>
          <w:marTop w:val="0"/>
          <w:marBottom w:val="0"/>
          <w:divBdr>
            <w:top w:val="none" w:sz="0" w:space="0" w:color="auto"/>
            <w:left w:val="none" w:sz="0" w:space="0" w:color="auto"/>
            <w:bottom w:val="none" w:sz="0" w:space="0" w:color="auto"/>
            <w:right w:val="none" w:sz="0" w:space="0" w:color="auto"/>
          </w:divBdr>
        </w:div>
        <w:div w:id="1865552509">
          <w:marLeft w:val="640"/>
          <w:marRight w:val="0"/>
          <w:marTop w:val="0"/>
          <w:marBottom w:val="0"/>
          <w:divBdr>
            <w:top w:val="none" w:sz="0" w:space="0" w:color="auto"/>
            <w:left w:val="none" w:sz="0" w:space="0" w:color="auto"/>
            <w:bottom w:val="none" w:sz="0" w:space="0" w:color="auto"/>
            <w:right w:val="none" w:sz="0" w:space="0" w:color="auto"/>
          </w:divBdr>
        </w:div>
        <w:div w:id="1879849376">
          <w:marLeft w:val="640"/>
          <w:marRight w:val="0"/>
          <w:marTop w:val="0"/>
          <w:marBottom w:val="0"/>
          <w:divBdr>
            <w:top w:val="none" w:sz="0" w:space="0" w:color="auto"/>
            <w:left w:val="none" w:sz="0" w:space="0" w:color="auto"/>
            <w:bottom w:val="none" w:sz="0" w:space="0" w:color="auto"/>
            <w:right w:val="none" w:sz="0" w:space="0" w:color="auto"/>
          </w:divBdr>
        </w:div>
        <w:div w:id="1914925012">
          <w:marLeft w:val="640"/>
          <w:marRight w:val="0"/>
          <w:marTop w:val="0"/>
          <w:marBottom w:val="0"/>
          <w:divBdr>
            <w:top w:val="none" w:sz="0" w:space="0" w:color="auto"/>
            <w:left w:val="none" w:sz="0" w:space="0" w:color="auto"/>
            <w:bottom w:val="none" w:sz="0" w:space="0" w:color="auto"/>
            <w:right w:val="none" w:sz="0" w:space="0" w:color="auto"/>
          </w:divBdr>
        </w:div>
        <w:div w:id="1929803585">
          <w:marLeft w:val="640"/>
          <w:marRight w:val="0"/>
          <w:marTop w:val="0"/>
          <w:marBottom w:val="0"/>
          <w:divBdr>
            <w:top w:val="none" w:sz="0" w:space="0" w:color="auto"/>
            <w:left w:val="none" w:sz="0" w:space="0" w:color="auto"/>
            <w:bottom w:val="none" w:sz="0" w:space="0" w:color="auto"/>
            <w:right w:val="none" w:sz="0" w:space="0" w:color="auto"/>
          </w:divBdr>
        </w:div>
        <w:div w:id="1938974845">
          <w:marLeft w:val="640"/>
          <w:marRight w:val="0"/>
          <w:marTop w:val="0"/>
          <w:marBottom w:val="0"/>
          <w:divBdr>
            <w:top w:val="none" w:sz="0" w:space="0" w:color="auto"/>
            <w:left w:val="none" w:sz="0" w:space="0" w:color="auto"/>
            <w:bottom w:val="none" w:sz="0" w:space="0" w:color="auto"/>
            <w:right w:val="none" w:sz="0" w:space="0" w:color="auto"/>
          </w:divBdr>
        </w:div>
        <w:div w:id="1976063807">
          <w:marLeft w:val="640"/>
          <w:marRight w:val="0"/>
          <w:marTop w:val="0"/>
          <w:marBottom w:val="0"/>
          <w:divBdr>
            <w:top w:val="none" w:sz="0" w:space="0" w:color="auto"/>
            <w:left w:val="none" w:sz="0" w:space="0" w:color="auto"/>
            <w:bottom w:val="none" w:sz="0" w:space="0" w:color="auto"/>
            <w:right w:val="none" w:sz="0" w:space="0" w:color="auto"/>
          </w:divBdr>
        </w:div>
        <w:div w:id="1995064483">
          <w:marLeft w:val="640"/>
          <w:marRight w:val="0"/>
          <w:marTop w:val="0"/>
          <w:marBottom w:val="0"/>
          <w:divBdr>
            <w:top w:val="none" w:sz="0" w:space="0" w:color="auto"/>
            <w:left w:val="none" w:sz="0" w:space="0" w:color="auto"/>
            <w:bottom w:val="none" w:sz="0" w:space="0" w:color="auto"/>
            <w:right w:val="none" w:sz="0" w:space="0" w:color="auto"/>
          </w:divBdr>
        </w:div>
        <w:div w:id="2026587912">
          <w:marLeft w:val="640"/>
          <w:marRight w:val="0"/>
          <w:marTop w:val="0"/>
          <w:marBottom w:val="0"/>
          <w:divBdr>
            <w:top w:val="none" w:sz="0" w:space="0" w:color="auto"/>
            <w:left w:val="none" w:sz="0" w:space="0" w:color="auto"/>
            <w:bottom w:val="none" w:sz="0" w:space="0" w:color="auto"/>
            <w:right w:val="none" w:sz="0" w:space="0" w:color="auto"/>
          </w:divBdr>
        </w:div>
        <w:div w:id="2049915457">
          <w:marLeft w:val="640"/>
          <w:marRight w:val="0"/>
          <w:marTop w:val="0"/>
          <w:marBottom w:val="0"/>
          <w:divBdr>
            <w:top w:val="none" w:sz="0" w:space="0" w:color="auto"/>
            <w:left w:val="none" w:sz="0" w:space="0" w:color="auto"/>
            <w:bottom w:val="none" w:sz="0" w:space="0" w:color="auto"/>
            <w:right w:val="none" w:sz="0" w:space="0" w:color="auto"/>
          </w:divBdr>
        </w:div>
        <w:div w:id="2072921512">
          <w:marLeft w:val="640"/>
          <w:marRight w:val="0"/>
          <w:marTop w:val="0"/>
          <w:marBottom w:val="0"/>
          <w:divBdr>
            <w:top w:val="none" w:sz="0" w:space="0" w:color="auto"/>
            <w:left w:val="none" w:sz="0" w:space="0" w:color="auto"/>
            <w:bottom w:val="none" w:sz="0" w:space="0" w:color="auto"/>
            <w:right w:val="none" w:sz="0" w:space="0" w:color="auto"/>
          </w:divBdr>
        </w:div>
        <w:div w:id="2129423378">
          <w:marLeft w:val="640"/>
          <w:marRight w:val="0"/>
          <w:marTop w:val="0"/>
          <w:marBottom w:val="0"/>
          <w:divBdr>
            <w:top w:val="none" w:sz="0" w:space="0" w:color="auto"/>
            <w:left w:val="none" w:sz="0" w:space="0" w:color="auto"/>
            <w:bottom w:val="none" w:sz="0" w:space="0" w:color="auto"/>
            <w:right w:val="none" w:sz="0" w:space="0" w:color="auto"/>
          </w:divBdr>
        </w:div>
      </w:divsChild>
    </w:div>
    <w:div w:id="1386296245">
      <w:bodyDiv w:val="1"/>
      <w:marLeft w:val="0"/>
      <w:marRight w:val="0"/>
      <w:marTop w:val="0"/>
      <w:marBottom w:val="0"/>
      <w:divBdr>
        <w:top w:val="none" w:sz="0" w:space="0" w:color="auto"/>
        <w:left w:val="none" w:sz="0" w:space="0" w:color="auto"/>
        <w:bottom w:val="none" w:sz="0" w:space="0" w:color="auto"/>
        <w:right w:val="none" w:sz="0" w:space="0" w:color="auto"/>
      </w:divBdr>
    </w:div>
    <w:div w:id="1390810659">
      <w:bodyDiv w:val="1"/>
      <w:marLeft w:val="0"/>
      <w:marRight w:val="0"/>
      <w:marTop w:val="0"/>
      <w:marBottom w:val="0"/>
      <w:divBdr>
        <w:top w:val="none" w:sz="0" w:space="0" w:color="auto"/>
        <w:left w:val="none" w:sz="0" w:space="0" w:color="auto"/>
        <w:bottom w:val="none" w:sz="0" w:space="0" w:color="auto"/>
        <w:right w:val="none" w:sz="0" w:space="0" w:color="auto"/>
      </w:divBdr>
    </w:div>
    <w:div w:id="1392655605">
      <w:bodyDiv w:val="1"/>
      <w:marLeft w:val="0"/>
      <w:marRight w:val="0"/>
      <w:marTop w:val="0"/>
      <w:marBottom w:val="0"/>
      <w:divBdr>
        <w:top w:val="none" w:sz="0" w:space="0" w:color="auto"/>
        <w:left w:val="none" w:sz="0" w:space="0" w:color="auto"/>
        <w:bottom w:val="none" w:sz="0" w:space="0" w:color="auto"/>
        <w:right w:val="none" w:sz="0" w:space="0" w:color="auto"/>
      </w:divBdr>
    </w:div>
    <w:div w:id="1393849779">
      <w:bodyDiv w:val="1"/>
      <w:marLeft w:val="0"/>
      <w:marRight w:val="0"/>
      <w:marTop w:val="0"/>
      <w:marBottom w:val="0"/>
      <w:divBdr>
        <w:top w:val="none" w:sz="0" w:space="0" w:color="auto"/>
        <w:left w:val="none" w:sz="0" w:space="0" w:color="auto"/>
        <w:bottom w:val="none" w:sz="0" w:space="0" w:color="auto"/>
        <w:right w:val="none" w:sz="0" w:space="0" w:color="auto"/>
      </w:divBdr>
      <w:divsChild>
        <w:div w:id="73936595">
          <w:marLeft w:val="480"/>
          <w:marRight w:val="0"/>
          <w:marTop w:val="0"/>
          <w:marBottom w:val="0"/>
          <w:divBdr>
            <w:top w:val="none" w:sz="0" w:space="0" w:color="auto"/>
            <w:left w:val="none" w:sz="0" w:space="0" w:color="auto"/>
            <w:bottom w:val="none" w:sz="0" w:space="0" w:color="auto"/>
            <w:right w:val="none" w:sz="0" w:space="0" w:color="auto"/>
          </w:divBdr>
        </w:div>
        <w:div w:id="1801072345">
          <w:marLeft w:val="480"/>
          <w:marRight w:val="0"/>
          <w:marTop w:val="0"/>
          <w:marBottom w:val="0"/>
          <w:divBdr>
            <w:top w:val="none" w:sz="0" w:space="0" w:color="auto"/>
            <w:left w:val="none" w:sz="0" w:space="0" w:color="auto"/>
            <w:bottom w:val="none" w:sz="0" w:space="0" w:color="auto"/>
            <w:right w:val="none" w:sz="0" w:space="0" w:color="auto"/>
          </w:divBdr>
        </w:div>
        <w:div w:id="1584099246">
          <w:marLeft w:val="480"/>
          <w:marRight w:val="0"/>
          <w:marTop w:val="0"/>
          <w:marBottom w:val="0"/>
          <w:divBdr>
            <w:top w:val="none" w:sz="0" w:space="0" w:color="auto"/>
            <w:left w:val="none" w:sz="0" w:space="0" w:color="auto"/>
            <w:bottom w:val="none" w:sz="0" w:space="0" w:color="auto"/>
            <w:right w:val="none" w:sz="0" w:space="0" w:color="auto"/>
          </w:divBdr>
        </w:div>
        <w:div w:id="416484563">
          <w:marLeft w:val="480"/>
          <w:marRight w:val="0"/>
          <w:marTop w:val="0"/>
          <w:marBottom w:val="0"/>
          <w:divBdr>
            <w:top w:val="none" w:sz="0" w:space="0" w:color="auto"/>
            <w:left w:val="none" w:sz="0" w:space="0" w:color="auto"/>
            <w:bottom w:val="none" w:sz="0" w:space="0" w:color="auto"/>
            <w:right w:val="none" w:sz="0" w:space="0" w:color="auto"/>
          </w:divBdr>
        </w:div>
        <w:div w:id="325012794">
          <w:marLeft w:val="480"/>
          <w:marRight w:val="0"/>
          <w:marTop w:val="0"/>
          <w:marBottom w:val="0"/>
          <w:divBdr>
            <w:top w:val="none" w:sz="0" w:space="0" w:color="auto"/>
            <w:left w:val="none" w:sz="0" w:space="0" w:color="auto"/>
            <w:bottom w:val="none" w:sz="0" w:space="0" w:color="auto"/>
            <w:right w:val="none" w:sz="0" w:space="0" w:color="auto"/>
          </w:divBdr>
        </w:div>
        <w:div w:id="1318799881">
          <w:marLeft w:val="480"/>
          <w:marRight w:val="0"/>
          <w:marTop w:val="0"/>
          <w:marBottom w:val="0"/>
          <w:divBdr>
            <w:top w:val="none" w:sz="0" w:space="0" w:color="auto"/>
            <w:left w:val="none" w:sz="0" w:space="0" w:color="auto"/>
            <w:bottom w:val="none" w:sz="0" w:space="0" w:color="auto"/>
            <w:right w:val="none" w:sz="0" w:space="0" w:color="auto"/>
          </w:divBdr>
        </w:div>
        <w:div w:id="1539002796">
          <w:marLeft w:val="480"/>
          <w:marRight w:val="0"/>
          <w:marTop w:val="0"/>
          <w:marBottom w:val="0"/>
          <w:divBdr>
            <w:top w:val="none" w:sz="0" w:space="0" w:color="auto"/>
            <w:left w:val="none" w:sz="0" w:space="0" w:color="auto"/>
            <w:bottom w:val="none" w:sz="0" w:space="0" w:color="auto"/>
            <w:right w:val="none" w:sz="0" w:space="0" w:color="auto"/>
          </w:divBdr>
        </w:div>
        <w:div w:id="1297448530">
          <w:marLeft w:val="480"/>
          <w:marRight w:val="0"/>
          <w:marTop w:val="0"/>
          <w:marBottom w:val="0"/>
          <w:divBdr>
            <w:top w:val="none" w:sz="0" w:space="0" w:color="auto"/>
            <w:left w:val="none" w:sz="0" w:space="0" w:color="auto"/>
            <w:bottom w:val="none" w:sz="0" w:space="0" w:color="auto"/>
            <w:right w:val="none" w:sz="0" w:space="0" w:color="auto"/>
          </w:divBdr>
        </w:div>
        <w:div w:id="913204723">
          <w:marLeft w:val="480"/>
          <w:marRight w:val="0"/>
          <w:marTop w:val="0"/>
          <w:marBottom w:val="0"/>
          <w:divBdr>
            <w:top w:val="none" w:sz="0" w:space="0" w:color="auto"/>
            <w:left w:val="none" w:sz="0" w:space="0" w:color="auto"/>
            <w:bottom w:val="none" w:sz="0" w:space="0" w:color="auto"/>
            <w:right w:val="none" w:sz="0" w:space="0" w:color="auto"/>
          </w:divBdr>
        </w:div>
        <w:div w:id="1077479480">
          <w:marLeft w:val="480"/>
          <w:marRight w:val="0"/>
          <w:marTop w:val="0"/>
          <w:marBottom w:val="0"/>
          <w:divBdr>
            <w:top w:val="none" w:sz="0" w:space="0" w:color="auto"/>
            <w:left w:val="none" w:sz="0" w:space="0" w:color="auto"/>
            <w:bottom w:val="none" w:sz="0" w:space="0" w:color="auto"/>
            <w:right w:val="none" w:sz="0" w:space="0" w:color="auto"/>
          </w:divBdr>
        </w:div>
        <w:div w:id="1568147718">
          <w:marLeft w:val="480"/>
          <w:marRight w:val="0"/>
          <w:marTop w:val="0"/>
          <w:marBottom w:val="0"/>
          <w:divBdr>
            <w:top w:val="none" w:sz="0" w:space="0" w:color="auto"/>
            <w:left w:val="none" w:sz="0" w:space="0" w:color="auto"/>
            <w:bottom w:val="none" w:sz="0" w:space="0" w:color="auto"/>
            <w:right w:val="none" w:sz="0" w:space="0" w:color="auto"/>
          </w:divBdr>
        </w:div>
        <w:div w:id="1101219306">
          <w:marLeft w:val="480"/>
          <w:marRight w:val="0"/>
          <w:marTop w:val="0"/>
          <w:marBottom w:val="0"/>
          <w:divBdr>
            <w:top w:val="none" w:sz="0" w:space="0" w:color="auto"/>
            <w:left w:val="none" w:sz="0" w:space="0" w:color="auto"/>
            <w:bottom w:val="none" w:sz="0" w:space="0" w:color="auto"/>
            <w:right w:val="none" w:sz="0" w:space="0" w:color="auto"/>
          </w:divBdr>
        </w:div>
        <w:div w:id="1049765276">
          <w:marLeft w:val="480"/>
          <w:marRight w:val="0"/>
          <w:marTop w:val="0"/>
          <w:marBottom w:val="0"/>
          <w:divBdr>
            <w:top w:val="none" w:sz="0" w:space="0" w:color="auto"/>
            <w:left w:val="none" w:sz="0" w:space="0" w:color="auto"/>
            <w:bottom w:val="none" w:sz="0" w:space="0" w:color="auto"/>
            <w:right w:val="none" w:sz="0" w:space="0" w:color="auto"/>
          </w:divBdr>
        </w:div>
        <w:div w:id="1778715946">
          <w:marLeft w:val="480"/>
          <w:marRight w:val="0"/>
          <w:marTop w:val="0"/>
          <w:marBottom w:val="0"/>
          <w:divBdr>
            <w:top w:val="none" w:sz="0" w:space="0" w:color="auto"/>
            <w:left w:val="none" w:sz="0" w:space="0" w:color="auto"/>
            <w:bottom w:val="none" w:sz="0" w:space="0" w:color="auto"/>
            <w:right w:val="none" w:sz="0" w:space="0" w:color="auto"/>
          </w:divBdr>
        </w:div>
        <w:div w:id="173761517">
          <w:marLeft w:val="480"/>
          <w:marRight w:val="0"/>
          <w:marTop w:val="0"/>
          <w:marBottom w:val="0"/>
          <w:divBdr>
            <w:top w:val="none" w:sz="0" w:space="0" w:color="auto"/>
            <w:left w:val="none" w:sz="0" w:space="0" w:color="auto"/>
            <w:bottom w:val="none" w:sz="0" w:space="0" w:color="auto"/>
            <w:right w:val="none" w:sz="0" w:space="0" w:color="auto"/>
          </w:divBdr>
        </w:div>
        <w:div w:id="406999722">
          <w:marLeft w:val="480"/>
          <w:marRight w:val="0"/>
          <w:marTop w:val="0"/>
          <w:marBottom w:val="0"/>
          <w:divBdr>
            <w:top w:val="none" w:sz="0" w:space="0" w:color="auto"/>
            <w:left w:val="none" w:sz="0" w:space="0" w:color="auto"/>
            <w:bottom w:val="none" w:sz="0" w:space="0" w:color="auto"/>
            <w:right w:val="none" w:sz="0" w:space="0" w:color="auto"/>
          </w:divBdr>
        </w:div>
        <w:div w:id="1884637059">
          <w:marLeft w:val="480"/>
          <w:marRight w:val="0"/>
          <w:marTop w:val="0"/>
          <w:marBottom w:val="0"/>
          <w:divBdr>
            <w:top w:val="none" w:sz="0" w:space="0" w:color="auto"/>
            <w:left w:val="none" w:sz="0" w:space="0" w:color="auto"/>
            <w:bottom w:val="none" w:sz="0" w:space="0" w:color="auto"/>
            <w:right w:val="none" w:sz="0" w:space="0" w:color="auto"/>
          </w:divBdr>
        </w:div>
        <w:div w:id="7341748">
          <w:marLeft w:val="480"/>
          <w:marRight w:val="0"/>
          <w:marTop w:val="0"/>
          <w:marBottom w:val="0"/>
          <w:divBdr>
            <w:top w:val="none" w:sz="0" w:space="0" w:color="auto"/>
            <w:left w:val="none" w:sz="0" w:space="0" w:color="auto"/>
            <w:bottom w:val="none" w:sz="0" w:space="0" w:color="auto"/>
            <w:right w:val="none" w:sz="0" w:space="0" w:color="auto"/>
          </w:divBdr>
        </w:div>
        <w:div w:id="648244598">
          <w:marLeft w:val="480"/>
          <w:marRight w:val="0"/>
          <w:marTop w:val="0"/>
          <w:marBottom w:val="0"/>
          <w:divBdr>
            <w:top w:val="none" w:sz="0" w:space="0" w:color="auto"/>
            <w:left w:val="none" w:sz="0" w:space="0" w:color="auto"/>
            <w:bottom w:val="none" w:sz="0" w:space="0" w:color="auto"/>
            <w:right w:val="none" w:sz="0" w:space="0" w:color="auto"/>
          </w:divBdr>
        </w:div>
        <w:div w:id="1980567895">
          <w:marLeft w:val="480"/>
          <w:marRight w:val="0"/>
          <w:marTop w:val="0"/>
          <w:marBottom w:val="0"/>
          <w:divBdr>
            <w:top w:val="none" w:sz="0" w:space="0" w:color="auto"/>
            <w:left w:val="none" w:sz="0" w:space="0" w:color="auto"/>
            <w:bottom w:val="none" w:sz="0" w:space="0" w:color="auto"/>
            <w:right w:val="none" w:sz="0" w:space="0" w:color="auto"/>
          </w:divBdr>
        </w:div>
        <w:div w:id="1408920859">
          <w:marLeft w:val="480"/>
          <w:marRight w:val="0"/>
          <w:marTop w:val="0"/>
          <w:marBottom w:val="0"/>
          <w:divBdr>
            <w:top w:val="none" w:sz="0" w:space="0" w:color="auto"/>
            <w:left w:val="none" w:sz="0" w:space="0" w:color="auto"/>
            <w:bottom w:val="none" w:sz="0" w:space="0" w:color="auto"/>
            <w:right w:val="none" w:sz="0" w:space="0" w:color="auto"/>
          </w:divBdr>
        </w:div>
        <w:div w:id="1246110009">
          <w:marLeft w:val="480"/>
          <w:marRight w:val="0"/>
          <w:marTop w:val="0"/>
          <w:marBottom w:val="0"/>
          <w:divBdr>
            <w:top w:val="none" w:sz="0" w:space="0" w:color="auto"/>
            <w:left w:val="none" w:sz="0" w:space="0" w:color="auto"/>
            <w:bottom w:val="none" w:sz="0" w:space="0" w:color="auto"/>
            <w:right w:val="none" w:sz="0" w:space="0" w:color="auto"/>
          </w:divBdr>
        </w:div>
        <w:div w:id="175507970">
          <w:marLeft w:val="480"/>
          <w:marRight w:val="0"/>
          <w:marTop w:val="0"/>
          <w:marBottom w:val="0"/>
          <w:divBdr>
            <w:top w:val="none" w:sz="0" w:space="0" w:color="auto"/>
            <w:left w:val="none" w:sz="0" w:space="0" w:color="auto"/>
            <w:bottom w:val="none" w:sz="0" w:space="0" w:color="auto"/>
            <w:right w:val="none" w:sz="0" w:space="0" w:color="auto"/>
          </w:divBdr>
        </w:div>
        <w:div w:id="212274366">
          <w:marLeft w:val="480"/>
          <w:marRight w:val="0"/>
          <w:marTop w:val="0"/>
          <w:marBottom w:val="0"/>
          <w:divBdr>
            <w:top w:val="none" w:sz="0" w:space="0" w:color="auto"/>
            <w:left w:val="none" w:sz="0" w:space="0" w:color="auto"/>
            <w:bottom w:val="none" w:sz="0" w:space="0" w:color="auto"/>
            <w:right w:val="none" w:sz="0" w:space="0" w:color="auto"/>
          </w:divBdr>
        </w:div>
        <w:div w:id="1545215909">
          <w:marLeft w:val="480"/>
          <w:marRight w:val="0"/>
          <w:marTop w:val="0"/>
          <w:marBottom w:val="0"/>
          <w:divBdr>
            <w:top w:val="none" w:sz="0" w:space="0" w:color="auto"/>
            <w:left w:val="none" w:sz="0" w:space="0" w:color="auto"/>
            <w:bottom w:val="none" w:sz="0" w:space="0" w:color="auto"/>
            <w:right w:val="none" w:sz="0" w:space="0" w:color="auto"/>
          </w:divBdr>
        </w:div>
        <w:div w:id="370804908">
          <w:marLeft w:val="480"/>
          <w:marRight w:val="0"/>
          <w:marTop w:val="0"/>
          <w:marBottom w:val="0"/>
          <w:divBdr>
            <w:top w:val="none" w:sz="0" w:space="0" w:color="auto"/>
            <w:left w:val="none" w:sz="0" w:space="0" w:color="auto"/>
            <w:bottom w:val="none" w:sz="0" w:space="0" w:color="auto"/>
            <w:right w:val="none" w:sz="0" w:space="0" w:color="auto"/>
          </w:divBdr>
        </w:div>
        <w:div w:id="1176920840">
          <w:marLeft w:val="480"/>
          <w:marRight w:val="0"/>
          <w:marTop w:val="0"/>
          <w:marBottom w:val="0"/>
          <w:divBdr>
            <w:top w:val="none" w:sz="0" w:space="0" w:color="auto"/>
            <w:left w:val="none" w:sz="0" w:space="0" w:color="auto"/>
            <w:bottom w:val="none" w:sz="0" w:space="0" w:color="auto"/>
            <w:right w:val="none" w:sz="0" w:space="0" w:color="auto"/>
          </w:divBdr>
        </w:div>
      </w:divsChild>
    </w:div>
    <w:div w:id="1394350125">
      <w:bodyDiv w:val="1"/>
      <w:marLeft w:val="0"/>
      <w:marRight w:val="0"/>
      <w:marTop w:val="0"/>
      <w:marBottom w:val="0"/>
      <w:divBdr>
        <w:top w:val="none" w:sz="0" w:space="0" w:color="auto"/>
        <w:left w:val="none" w:sz="0" w:space="0" w:color="auto"/>
        <w:bottom w:val="none" w:sz="0" w:space="0" w:color="auto"/>
        <w:right w:val="none" w:sz="0" w:space="0" w:color="auto"/>
      </w:divBdr>
    </w:div>
    <w:div w:id="1397896823">
      <w:bodyDiv w:val="1"/>
      <w:marLeft w:val="0"/>
      <w:marRight w:val="0"/>
      <w:marTop w:val="0"/>
      <w:marBottom w:val="0"/>
      <w:divBdr>
        <w:top w:val="none" w:sz="0" w:space="0" w:color="auto"/>
        <w:left w:val="none" w:sz="0" w:space="0" w:color="auto"/>
        <w:bottom w:val="none" w:sz="0" w:space="0" w:color="auto"/>
        <w:right w:val="none" w:sz="0" w:space="0" w:color="auto"/>
      </w:divBdr>
      <w:divsChild>
        <w:div w:id="1406685886">
          <w:marLeft w:val="480"/>
          <w:marRight w:val="0"/>
          <w:marTop w:val="0"/>
          <w:marBottom w:val="0"/>
          <w:divBdr>
            <w:top w:val="none" w:sz="0" w:space="0" w:color="auto"/>
            <w:left w:val="none" w:sz="0" w:space="0" w:color="auto"/>
            <w:bottom w:val="none" w:sz="0" w:space="0" w:color="auto"/>
            <w:right w:val="none" w:sz="0" w:space="0" w:color="auto"/>
          </w:divBdr>
        </w:div>
        <w:div w:id="1434545599">
          <w:marLeft w:val="480"/>
          <w:marRight w:val="0"/>
          <w:marTop w:val="0"/>
          <w:marBottom w:val="0"/>
          <w:divBdr>
            <w:top w:val="none" w:sz="0" w:space="0" w:color="auto"/>
            <w:left w:val="none" w:sz="0" w:space="0" w:color="auto"/>
            <w:bottom w:val="none" w:sz="0" w:space="0" w:color="auto"/>
            <w:right w:val="none" w:sz="0" w:space="0" w:color="auto"/>
          </w:divBdr>
        </w:div>
        <w:div w:id="1495953752">
          <w:marLeft w:val="480"/>
          <w:marRight w:val="0"/>
          <w:marTop w:val="0"/>
          <w:marBottom w:val="0"/>
          <w:divBdr>
            <w:top w:val="none" w:sz="0" w:space="0" w:color="auto"/>
            <w:left w:val="none" w:sz="0" w:space="0" w:color="auto"/>
            <w:bottom w:val="none" w:sz="0" w:space="0" w:color="auto"/>
            <w:right w:val="none" w:sz="0" w:space="0" w:color="auto"/>
          </w:divBdr>
        </w:div>
        <w:div w:id="1877541553">
          <w:marLeft w:val="480"/>
          <w:marRight w:val="0"/>
          <w:marTop w:val="0"/>
          <w:marBottom w:val="0"/>
          <w:divBdr>
            <w:top w:val="none" w:sz="0" w:space="0" w:color="auto"/>
            <w:left w:val="none" w:sz="0" w:space="0" w:color="auto"/>
            <w:bottom w:val="none" w:sz="0" w:space="0" w:color="auto"/>
            <w:right w:val="none" w:sz="0" w:space="0" w:color="auto"/>
          </w:divBdr>
        </w:div>
        <w:div w:id="1153571149">
          <w:marLeft w:val="480"/>
          <w:marRight w:val="0"/>
          <w:marTop w:val="0"/>
          <w:marBottom w:val="0"/>
          <w:divBdr>
            <w:top w:val="none" w:sz="0" w:space="0" w:color="auto"/>
            <w:left w:val="none" w:sz="0" w:space="0" w:color="auto"/>
            <w:bottom w:val="none" w:sz="0" w:space="0" w:color="auto"/>
            <w:right w:val="none" w:sz="0" w:space="0" w:color="auto"/>
          </w:divBdr>
        </w:div>
        <w:div w:id="819343156">
          <w:marLeft w:val="480"/>
          <w:marRight w:val="0"/>
          <w:marTop w:val="0"/>
          <w:marBottom w:val="0"/>
          <w:divBdr>
            <w:top w:val="none" w:sz="0" w:space="0" w:color="auto"/>
            <w:left w:val="none" w:sz="0" w:space="0" w:color="auto"/>
            <w:bottom w:val="none" w:sz="0" w:space="0" w:color="auto"/>
            <w:right w:val="none" w:sz="0" w:space="0" w:color="auto"/>
          </w:divBdr>
        </w:div>
        <w:div w:id="10648286">
          <w:marLeft w:val="480"/>
          <w:marRight w:val="0"/>
          <w:marTop w:val="0"/>
          <w:marBottom w:val="0"/>
          <w:divBdr>
            <w:top w:val="none" w:sz="0" w:space="0" w:color="auto"/>
            <w:left w:val="none" w:sz="0" w:space="0" w:color="auto"/>
            <w:bottom w:val="none" w:sz="0" w:space="0" w:color="auto"/>
            <w:right w:val="none" w:sz="0" w:space="0" w:color="auto"/>
          </w:divBdr>
        </w:div>
        <w:div w:id="1239099608">
          <w:marLeft w:val="480"/>
          <w:marRight w:val="0"/>
          <w:marTop w:val="0"/>
          <w:marBottom w:val="0"/>
          <w:divBdr>
            <w:top w:val="none" w:sz="0" w:space="0" w:color="auto"/>
            <w:left w:val="none" w:sz="0" w:space="0" w:color="auto"/>
            <w:bottom w:val="none" w:sz="0" w:space="0" w:color="auto"/>
            <w:right w:val="none" w:sz="0" w:space="0" w:color="auto"/>
          </w:divBdr>
        </w:div>
        <w:div w:id="20935807">
          <w:marLeft w:val="480"/>
          <w:marRight w:val="0"/>
          <w:marTop w:val="0"/>
          <w:marBottom w:val="0"/>
          <w:divBdr>
            <w:top w:val="none" w:sz="0" w:space="0" w:color="auto"/>
            <w:left w:val="none" w:sz="0" w:space="0" w:color="auto"/>
            <w:bottom w:val="none" w:sz="0" w:space="0" w:color="auto"/>
            <w:right w:val="none" w:sz="0" w:space="0" w:color="auto"/>
          </w:divBdr>
        </w:div>
        <w:div w:id="1701081097">
          <w:marLeft w:val="480"/>
          <w:marRight w:val="0"/>
          <w:marTop w:val="0"/>
          <w:marBottom w:val="0"/>
          <w:divBdr>
            <w:top w:val="none" w:sz="0" w:space="0" w:color="auto"/>
            <w:left w:val="none" w:sz="0" w:space="0" w:color="auto"/>
            <w:bottom w:val="none" w:sz="0" w:space="0" w:color="auto"/>
            <w:right w:val="none" w:sz="0" w:space="0" w:color="auto"/>
          </w:divBdr>
        </w:div>
        <w:div w:id="675615312">
          <w:marLeft w:val="480"/>
          <w:marRight w:val="0"/>
          <w:marTop w:val="0"/>
          <w:marBottom w:val="0"/>
          <w:divBdr>
            <w:top w:val="none" w:sz="0" w:space="0" w:color="auto"/>
            <w:left w:val="none" w:sz="0" w:space="0" w:color="auto"/>
            <w:bottom w:val="none" w:sz="0" w:space="0" w:color="auto"/>
            <w:right w:val="none" w:sz="0" w:space="0" w:color="auto"/>
          </w:divBdr>
        </w:div>
        <w:div w:id="359086503">
          <w:marLeft w:val="480"/>
          <w:marRight w:val="0"/>
          <w:marTop w:val="0"/>
          <w:marBottom w:val="0"/>
          <w:divBdr>
            <w:top w:val="none" w:sz="0" w:space="0" w:color="auto"/>
            <w:left w:val="none" w:sz="0" w:space="0" w:color="auto"/>
            <w:bottom w:val="none" w:sz="0" w:space="0" w:color="auto"/>
            <w:right w:val="none" w:sz="0" w:space="0" w:color="auto"/>
          </w:divBdr>
        </w:div>
        <w:div w:id="1447430173">
          <w:marLeft w:val="480"/>
          <w:marRight w:val="0"/>
          <w:marTop w:val="0"/>
          <w:marBottom w:val="0"/>
          <w:divBdr>
            <w:top w:val="none" w:sz="0" w:space="0" w:color="auto"/>
            <w:left w:val="none" w:sz="0" w:space="0" w:color="auto"/>
            <w:bottom w:val="none" w:sz="0" w:space="0" w:color="auto"/>
            <w:right w:val="none" w:sz="0" w:space="0" w:color="auto"/>
          </w:divBdr>
        </w:div>
        <w:div w:id="1226531685">
          <w:marLeft w:val="480"/>
          <w:marRight w:val="0"/>
          <w:marTop w:val="0"/>
          <w:marBottom w:val="0"/>
          <w:divBdr>
            <w:top w:val="none" w:sz="0" w:space="0" w:color="auto"/>
            <w:left w:val="none" w:sz="0" w:space="0" w:color="auto"/>
            <w:bottom w:val="none" w:sz="0" w:space="0" w:color="auto"/>
            <w:right w:val="none" w:sz="0" w:space="0" w:color="auto"/>
          </w:divBdr>
        </w:div>
        <w:div w:id="835413951">
          <w:marLeft w:val="480"/>
          <w:marRight w:val="0"/>
          <w:marTop w:val="0"/>
          <w:marBottom w:val="0"/>
          <w:divBdr>
            <w:top w:val="none" w:sz="0" w:space="0" w:color="auto"/>
            <w:left w:val="none" w:sz="0" w:space="0" w:color="auto"/>
            <w:bottom w:val="none" w:sz="0" w:space="0" w:color="auto"/>
            <w:right w:val="none" w:sz="0" w:space="0" w:color="auto"/>
          </w:divBdr>
        </w:div>
        <w:div w:id="1089347853">
          <w:marLeft w:val="480"/>
          <w:marRight w:val="0"/>
          <w:marTop w:val="0"/>
          <w:marBottom w:val="0"/>
          <w:divBdr>
            <w:top w:val="none" w:sz="0" w:space="0" w:color="auto"/>
            <w:left w:val="none" w:sz="0" w:space="0" w:color="auto"/>
            <w:bottom w:val="none" w:sz="0" w:space="0" w:color="auto"/>
            <w:right w:val="none" w:sz="0" w:space="0" w:color="auto"/>
          </w:divBdr>
        </w:div>
        <w:div w:id="1970277693">
          <w:marLeft w:val="480"/>
          <w:marRight w:val="0"/>
          <w:marTop w:val="0"/>
          <w:marBottom w:val="0"/>
          <w:divBdr>
            <w:top w:val="none" w:sz="0" w:space="0" w:color="auto"/>
            <w:left w:val="none" w:sz="0" w:space="0" w:color="auto"/>
            <w:bottom w:val="none" w:sz="0" w:space="0" w:color="auto"/>
            <w:right w:val="none" w:sz="0" w:space="0" w:color="auto"/>
          </w:divBdr>
        </w:div>
        <w:div w:id="1728534109">
          <w:marLeft w:val="480"/>
          <w:marRight w:val="0"/>
          <w:marTop w:val="0"/>
          <w:marBottom w:val="0"/>
          <w:divBdr>
            <w:top w:val="none" w:sz="0" w:space="0" w:color="auto"/>
            <w:left w:val="none" w:sz="0" w:space="0" w:color="auto"/>
            <w:bottom w:val="none" w:sz="0" w:space="0" w:color="auto"/>
            <w:right w:val="none" w:sz="0" w:space="0" w:color="auto"/>
          </w:divBdr>
        </w:div>
        <w:div w:id="1361710988">
          <w:marLeft w:val="480"/>
          <w:marRight w:val="0"/>
          <w:marTop w:val="0"/>
          <w:marBottom w:val="0"/>
          <w:divBdr>
            <w:top w:val="none" w:sz="0" w:space="0" w:color="auto"/>
            <w:left w:val="none" w:sz="0" w:space="0" w:color="auto"/>
            <w:bottom w:val="none" w:sz="0" w:space="0" w:color="auto"/>
            <w:right w:val="none" w:sz="0" w:space="0" w:color="auto"/>
          </w:divBdr>
        </w:div>
        <w:div w:id="40522407">
          <w:marLeft w:val="480"/>
          <w:marRight w:val="0"/>
          <w:marTop w:val="0"/>
          <w:marBottom w:val="0"/>
          <w:divBdr>
            <w:top w:val="none" w:sz="0" w:space="0" w:color="auto"/>
            <w:left w:val="none" w:sz="0" w:space="0" w:color="auto"/>
            <w:bottom w:val="none" w:sz="0" w:space="0" w:color="auto"/>
            <w:right w:val="none" w:sz="0" w:space="0" w:color="auto"/>
          </w:divBdr>
        </w:div>
        <w:div w:id="1951358113">
          <w:marLeft w:val="480"/>
          <w:marRight w:val="0"/>
          <w:marTop w:val="0"/>
          <w:marBottom w:val="0"/>
          <w:divBdr>
            <w:top w:val="none" w:sz="0" w:space="0" w:color="auto"/>
            <w:left w:val="none" w:sz="0" w:space="0" w:color="auto"/>
            <w:bottom w:val="none" w:sz="0" w:space="0" w:color="auto"/>
            <w:right w:val="none" w:sz="0" w:space="0" w:color="auto"/>
          </w:divBdr>
        </w:div>
        <w:div w:id="856499331">
          <w:marLeft w:val="480"/>
          <w:marRight w:val="0"/>
          <w:marTop w:val="0"/>
          <w:marBottom w:val="0"/>
          <w:divBdr>
            <w:top w:val="none" w:sz="0" w:space="0" w:color="auto"/>
            <w:left w:val="none" w:sz="0" w:space="0" w:color="auto"/>
            <w:bottom w:val="none" w:sz="0" w:space="0" w:color="auto"/>
            <w:right w:val="none" w:sz="0" w:space="0" w:color="auto"/>
          </w:divBdr>
        </w:div>
        <w:div w:id="964583820">
          <w:marLeft w:val="480"/>
          <w:marRight w:val="0"/>
          <w:marTop w:val="0"/>
          <w:marBottom w:val="0"/>
          <w:divBdr>
            <w:top w:val="none" w:sz="0" w:space="0" w:color="auto"/>
            <w:left w:val="none" w:sz="0" w:space="0" w:color="auto"/>
            <w:bottom w:val="none" w:sz="0" w:space="0" w:color="auto"/>
            <w:right w:val="none" w:sz="0" w:space="0" w:color="auto"/>
          </w:divBdr>
        </w:div>
        <w:div w:id="1689528767">
          <w:marLeft w:val="480"/>
          <w:marRight w:val="0"/>
          <w:marTop w:val="0"/>
          <w:marBottom w:val="0"/>
          <w:divBdr>
            <w:top w:val="none" w:sz="0" w:space="0" w:color="auto"/>
            <w:left w:val="none" w:sz="0" w:space="0" w:color="auto"/>
            <w:bottom w:val="none" w:sz="0" w:space="0" w:color="auto"/>
            <w:right w:val="none" w:sz="0" w:space="0" w:color="auto"/>
          </w:divBdr>
        </w:div>
        <w:div w:id="698629480">
          <w:marLeft w:val="480"/>
          <w:marRight w:val="0"/>
          <w:marTop w:val="0"/>
          <w:marBottom w:val="0"/>
          <w:divBdr>
            <w:top w:val="none" w:sz="0" w:space="0" w:color="auto"/>
            <w:left w:val="none" w:sz="0" w:space="0" w:color="auto"/>
            <w:bottom w:val="none" w:sz="0" w:space="0" w:color="auto"/>
            <w:right w:val="none" w:sz="0" w:space="0" w:color="auto"/>
          </w:divBdr>
        </w:div>
        <w:div w:id="1303391763">
          <w:marLeft w:val="480"/>
          <w:marRight w:val="0"/>
          <w:marTop w:val="0"/>
          <w:marBottom w:val="0"/>
          <w:divBdr>
            <w:top w:val="none" w:sz="0" w:space="0" w:color="auto"/>
            <w:left w:val="none" w:sz="0" w:space="0" w:color="auto"/>
            <w:bottom w:val="none" w:sz="0" w:space="0" w:color="auto"/>
            <w:right w:val="none" w:sz="0" w:space="0" w:color="auto"/>
          </w:divBdr>
        </w:div>
        <w:div w:id="780413825">
          <w:marLeft w:val="480"/>
          <w:marRight w:val="0"/>
          <w:marTop w:val="0"/>
          <w:marBottom w:val="0"/>
          <w:divBdr>
            <w:top w:val="none" w:sz="0" w:space="0" w:color="auto"/>
            <w:left w:val="none" w:sz="0" w:space="0" w:color="auto"/>
            <w:bottom w:val="none" w:sz="0" w:space="0" w:color="auto"/>
            <w:right w:val="none" w:sz="0" w:space="0" w:color="auto"/>
          </w:divBdr>
        </w:div>
        <w:div w:id="2119639325">
          <w:marLeft w:val="480"/>
          <w:marRight w:val="0"/>
          <w:marTop w:val="0"/>
          <w:marBottom w:val="0"/>
          <w:divBdr>
            <w:top w:val="none" w:sz="0" w:space="0" w:color="auto"/>
            <w:left w:val="none" w:sz="0" w:space="0" w:color="auto"/>
            <w:bottom w:val="none" w:sz="0" w:space="0" w:color="auto"/>
            <w:right w:val="none" w:sz="0" w:space="0" w:color="auto"/>
          </w:divBdr>
        </w:div>
        <w:div w:id="1928034103">
          <w:marLeft w:val="480"/>
          <w:marRight w:val="0"/>
          <w:marTop w:val="0"/>
          <w:marBottom w:val="0"/>
          <w:divBdr>
            <w:top w:val="none" w:sz="0" w:space="0" w:color="auto"/>
            <w:left w:val="none" w:sz="0" w:space="0" w:color="auto"/>
            <w:bottom w:val="none" w:sz="0" w:space="0" w:color="auto"/>
            <w:right w:val="none" w:sz="0" w:space="0" w:color="auto"/>
          </w:divBdr>
        </w:div>
        <w:div w:id="689061758">
          <w:marLeft w:val="480"/>
          <w:marRight w:val="0"/>
          <w:marTop w:val="0"/>
          <w:marBottom w:val="0"/>
          <w:divBdr>
            <w:top w:val="none" w:sz="0" w:space="0" w:color="auto"/>
            <w:left w:val="none" w:sz="0" w:space="0" w:color="auto"/>
            <w:bottom w:val="none" w:sz="0" w:space="0" w:color="auto"/>
            <w:right w:val="none" w:sz="0" w:space="0" w:color="auto"/>
          </w:divBdr>
        </w:div>
        <w:div w:id="1814786732">
          <w:marLeft w:val="480"/>
          <w:marRight w:val="0"/>
          <w:marTop w:val="0"/>
          <w:marBottom w:val="0"/>
          <w:divBdr>
            <w:top w:val="none" w:sz="0" w:space="0" w:color="auto"/>
            <w:left w:val="none" w:sz="0" w:space="0" w:color="auto"/>
            <w:bottom w:val="none" w:sz="0" w:space="0" w:color="auto"/>
            <w:right w:val="none" w:sz="0" w:space="0" w:color="auto"/>
          </w:divBdr>
        </w:div>
      </w:divsChild>
    </w:div>
    <w:div w:id="1400177184">
      <w:bodyDiv w:val="1"/>
      <w:marLeft w:val="0"/>
      <w:marRight w:val="0"/>
      <w:marTop w:val="0"/>
      <w:marBottom w:val="0"/>
      <w:divBdr>
        <w:top w:val="none" w:sz="0" w:space="0" w:color="auto"/>
        <w:left w:val="none" w:sz="0" w:space="0" w:color="auto"/>
        <w:bottom w:val="none" w:sz="0" w:space="0" w:color="auto"/>
        <w:right w:val="none" w:sz="0" w:space="0" w:color="auto"/>
      </w:divBdr>
    </w:div>
    <w:div w:id="1402751681">
      <w:bodyDiv w:val="1"/>
      <w:marLeft w:val="0"/>
      <w:marRight w:val="0"/>
      <w:marTop w:val="0"/>
      <w:marBottom w:val="0"/>
      <w:divBdr>
        <w:top w:val="none" w:sz="0" w:space="0" w:color="auto"/>
        <w:left w:val="none" w:sz="0" w:space="0" w:color="auto"/>
        <w:bottom w:val="none" w:sz="0" w:space="0" w:color="auto"/>
        <w:right w:val="none" w:sz="0" w:space="0" w:color="auto"/>
      </w:divBdr>
      <w:divsChild>
        <w:div w:id="1558856820">
          <w:marLeft w:val="480"/>
          <w:marRight w:val="0"/>
          <w:marTop w:val="0"/>
          <w:marBottom w:val="0"/>
          <w:divBdr>
            <w:top w:val="none" w:sz="0" w:space="0" w:color="auto"/>
            <w:left w:val="none" w:sz="0" w:space="0" w:color="auto"/>
            <w:bottom w:val="none" w:sz="0" w:space="0" w:color="auto"/>
            <w:right w:val="none" w:sz="0" w:space="0" w:color="auto"/>
          </w:divBdr>
        </w:div>
        <w:div w:id="787511613">
          <w:marLeft w:val="480"/>
          <w:marRight w:val="0"/>
          <w:marTop w:val="0"/>
          <w:marBottom w:val="0"/>
          <w:divBdr>
            <w:top w:val="none" w:sz="0" w:space="0" w:color="auto"/>
            <w:left w:val="none" w:sz="0" w:space="0" w:color="auto"/>
            <w:bottom w:val="none" w:sz="0" w:space="0" w:color="auto"/>
            <w:right w:val="none" w:sz="0" w:space="0" w:color="auto"/>
          </w:divBdr>
        </w:div>
        <w:div w:id="1154299584">
          <w:marLeft w:val="480"/>
          <w:marRight w:val="0"/>
          <w:marTop w:val="0"/>
          <w:marBottom w:val="0"/>
          <w:divBdr>
            <w:top w:val="none" w:sz="0" w:space="0" w:color="auto"/>
            <w:left w:val="none" w:sz="0" w:space="0" w:color="auto"/>
            <w:bottom w:val="none" w:sz="0" w:space="0" w:color="auto"/>
            <w:right w:val="none" w:sz="0" w:space="0" w:color="auto"/>
          </w:divBdr>
        </w:div>
        <w:div w:id="19162555">
          <w:marLeft w:val="480"/>
          <w:marRight w:val="0"/>
          <w:marTop w:val="0"/>
          <w:marBottom w:val="0"/>
          <w:divBdr>
            <w:top w:val="none" w:sz="0" w:space="0" w:color="auto"/>
            <w:left w:val="none" w:sz="0" w:space="0" w:color="auto"/>
            <w:bottom w:val="none" w:sz="0" w:space="0" w:color="auto"/>
            <w:right w:val="none" w:sz="0" w:space="0" w:color="auto"/>
          </w:divBdr>
        </w:div>
        <w:div w:id="1362391028">
          <w:marLeft w:val="480"/>
          <w:marRight w:val="0"/>
          <w:marTop w:val="0"/>
          <w:marBottom w:val="0"/>
          <w:divBdr>
            <w:top w:val="none" w:sz="0" w:space="0" w:color="auto"/>
            <w:left w:val="none" w:sz="0" w:space="0" w:color="auto"/>
            <w:bottom w:val="none" w:sz="0" w:space="0" w:color="auto"/>
            <w:right w:val="none" w:sz="0" w:space="0" w:color="auto"/>
          </w:divBdr>
        </w:div>
        <w:div w:id="2078161593">
          <w:marLeft w:val="480"/>
          <w:marRight w:val="0"/>
          <w:marTop w:val="0"/>
          <w:marBottom w:val="0"/>
          <w:divBdr>
            <w:top w:val="none" w:sz="0" w:space="0" w:color="auto"/>
            <w:left w:val="none" w:sz="0" w:space="0" w:color="auto"/>
            <w:bottom w:val="none" w:sz="0" w:space="0" w:color="auto"/>
            <w:right w:val="none" w:sz="0" w:space="0" w:color="auto"/>
          </w:divBdr>
        </w:div>
        <w:div w:id="1732968613">
          <w:marLeft w:val="480"/>
          <w:marRight w:val="0"/>
          <w:marTop w:val="0"/>
          <w:marBottom w:val="0"/>
          <w:divBdr>
            <w:top w:val="none" w:sz="0" w:space="0" w:color="auto"/>
            <w:left w:val="none" w:sz="0" w:space="0" w:color="auto"/>
            <w:bottom w:val="none" w:sz="0" w:space="0" w:color="auto"/>
            <w:right w:val="none" w:sz="0" w:space="0" w:color="auto"/>
          </w:divBdr>
        </w:div>
      </w:divsChild>
    </w:div>
    <w:div w:id="1405689025">
      <w:bodyDiv w:val="1"/>
      <w:marLeft w:val="0"/>
      <w:marRight w:val="0"/>
      <w:marTop w:val="0"/>
      <w:marBottom w:val="0"/>
      <w:divBdr>
        <w:top w:val="none" w:sz="0" w:space="0" w:color="auto"/>
        <w:left w:val="none" w:sz="0" w:space="0" w:color="auto"/>
        <w:bottom w:val="none" w:sz="0" w:space="0" w:color="auto"/>
        <w:right w:val="none" w:sz="0" w:space="0" w:color="auto"/>
      </w:divBdr>
      <w:divsChild>
        <w:div w:id="52853885">
          <w:marLeft w:val="480"/>
          <w:marRight w:val="0"/>
          <w:marTop w:val="0"/>
          <w:marBottom w:val="0"/>
          <w:divBdr>
            <w:top w:val="none" w:sz="0" w:space="0" w:color="auto"/>
            <w:left w:val="none" w:sz="0" w:space="0" w:color="auto"/>
            <w:bottom w:val="none" w:sz="0" w:space="0" w:color="auto"/>
            <w:right w:val="none" w:sz="0" w:space="0" w:color="auto"/>
          </w:divBdr>
        </w:div>
        <w:div w:id="86659380">
          <w:marLeft w:val="480"/>
          <w:marRight w:val="0"/>
          <w:marTop w:val="0"/>
          <w:marBottom w:val="0"/>
          <w:divBdr>
            <w:top w:val="none" w:sz="0" w:space="0" w:color="auto"/>
            <w:left w:val="none" w:sz="0" w:space="0" w:color="auto"/>
            <w:bottom w:val="none" w:sz="0" w:space="0" w:color="auto"/>
            <w:right w:val="none" w:sz="0" w:space="0" w:color="auto"/>
          </w:divBdr>
        </w:div>
        <w:div w:id="1501241287">
          <w:marLeft w:val="480"/>
          <w:marRight w:val="0"/>
          <w:marTop w:val="0"/>
          <w:marBottom w:val="0"/>
          <w:divBdr>
            <w:top w:val="none" w:sz="0" w:space="0" w:color="auto"/>
            <w:left w:val="none" w:sz="0" w:space="0" w:color="auto"/>
            <w:bottom w:val="none" w:sz="0" w:space="0" w:color="auto"/>
            <w:right w:val="none" w:sz="0" w:space="0" w:color="auto"/>
          </w:divBdr>
        </w:div>
        <w:div w:id="808089056">
          <w:marLeft w:val="480"/>
          <w:marRight w:val="0"/>
          <w:marTop w:val="0"/>
          <w:marBottom w:val="0"/>
          <w:divBdr>
            <w:top w:val="none" w:sz="0" w:space="0" w:color="auto"/>
            <w:left w:val="none" w:sz="0" w:space="0" w:color="auto"/>
            <w:bottom w:val="none" w:sz="0" w:space="0" w:color="auto"/>
            <w:right w:val="none" w:sz="0" w:space="0" w:color="auto"/>
          </w:divBdr>
        </w:div>
        <w:div w:id="738594016">
          <w:marLeft w:val="480"/>
          <w:marRight w:val="0"/>
          <w:marTop w:val="0"/>
          <w:marBottom w:val="0"/>
          <w:divBdr>
            <w:top w:val="none" w:sz="0" w:space="0" w:color="auto"/>
            <w:left w:val="none" w:sz="0" w:space="0" w:color="auto"/>
            <w:bottom w:val="none" w:sz="0" w:space="0" w:color="auto"/>
            <w:right w:val="none" w:sz="0" w:space="0" w:color="auto"/>
          </w:divBdr>
        </w:div>
        <w:div w:id="2074427512">
          <w:marLeft w:val="480"/>
          <w:marRight w:val="0"/>
          <w:marTop w:val="0"/>
          <w:marBottom w:val="0"/>
          <w:divBdr>
            <w:top w:val="none" w:sz="0" w:space="0" w:color="auto"/>
            <w:left w:val="none" w:sz="0" w:space="0" w:color="auto"/>
            <w:bottom w:val="none" w:sz="0" w:space="0" w:color="auto"/>
            <w:right w:val="none" w:sz="0" w:space="0" w:color="auto"/>
          </w:divBdr>
        </w:div>
        <w:div w:id="1436637176">
          <w:marLeft w:val="480"/>
          <w:marRight w:val="0"/>
          <w:marTop w:val="0"/>
          <w:marBottom w:val="0"/>
          <w:divBdr>
            <w:top w:val="none" w:sz="0" w:space="0" w:color="auto"/>
            <w:left w:val="none" w:sz="0" w:space="0" w:color="auto"/>
            <w:bottom w:val="none" w:sz="0" w:space="0" w:color="auto"/>
            <w:right w:val="none" w:sz="0" w:space="0" w:color="auto"/>
          </w:divBdr>
        </w:div>
        <w:div w:id="1579439982">
          <w:marLeft w:val="480"/>
          <w:marRight w:val="0"/>
          <w:marTop w:val="0"/>
          <w:marBottom w:val="0"/>
          <w:divBdr>
            <w:top w:val="none" w:sz="0" w:space="0" w:color="auto"/>
            <w:left w:val="none" w:sz="0" w:space="0" w:color="auto"/>
            <w:bottom w:val="none" w:sz="0" w:space="0" w:color="auto"/>
            <w:right w:val="none" w:sz="0" w:space="0" w:color="auto"/>
          </w:divBdr>
        </w:div>
        <w:div w:id="729885554">
          <w:marLeft w:val="480"/>
          <w:marRight w:val="0"/>
          <w:marTop w:val="0"/>
          <w:marBottom w:val="0"/>
          <w:divBdr>
            <w:top w:val="none" w:sz="0" w:space="0" w:color="auto"/>
            <w:left w:val="none" w:sz="0" w:space="0" w:color="auto"/>
            <w:bottom w:val="none" w:sz="0" w:space="0" w:color="auto"/>
            <w:right w:val="none" w:sz="0" w:space="0" w:color="auto"/>
          </w:divBdr>
        </w:div>
        <w:div w:id="1067651784">
          <w:marLeft w:val="480"/>
          <w:marRight w:val="0"/>
          <w:marTop w:val="0"/>
          <w:marBottom w:val="0"/>
          <w:divBdr>
            <w:top w:val="none" w:sz="0" w:space="0" w:color="auto"/>
            <w:left w:val="none" w:sz="0" w:space="0" w:color="auto"/>
            <w:bottom w:val="none" w:sz="0" w:space="0" w:color="auto"/>
            <w:right w:val="none" w:sz="0" w:space="0" w:color="auto"/>
          </w:divBdr>
        </w:div>
        <w:div w:id="542207951">
          <w:marLeft w:val="480"/>
          <w:marRight w:val="0"/>
          <w:marTop w:val="0"/>
          <w:marBottom w:val="0"/>
          <w:divBdr>
            <w:top w:val="none" w:sz="0" w:space="0" w:color="auto"/>
            <w:left w:val="none" w:sz="0" w:space="0" w:color="auto"/>
            <w:bottom w:val="none" w:sz="0" w:space="0" w:color="auto"/>
            <w:right w:val="none" w:sz="0" w:space="0" w:color="auto"/>
          </w:divBdr>
        </w:div>
        <w:div w:id="2009626292">
          <w:marLeft w:val="480"/>
          <w:marRight w:val="0"/>
          <w:marTop w:val="0"/>
          <w:marBottom w:val="0"/>
          <w:divBdr>
            <w:top w:val="none" w:sz="0" w:space="0" w:color="auto"/>
            <w:left w:val="none" w:sz="0" w:space="0" w:color="auto"/>
            <w:bottom w:val="none" w:sz="0" w:space="0" w:color="auto"/>
            <w:right w:val="none" w:sz="0" w:space="0" w:color="auto"/>
          </w:divBdr>
        </w:div>
        <w:div w:id="196699855">
          <w:marLeft w:val="480"/>
          <w:marRight w:val="0"/>
          <w:marTop w:val="0"/>
          <w:marBottom w:val="0"/>
          <w:divBdr>
            <w:top w:val="none" w:sz="0" w:space="0" w:color="auto"/>
            <w:left w:val="none" w:sz="0" w:space="0" w:color="auto"/>
            <w:bottom w:val="none" w:sz="0" w:space="0" w:color="auto"/>
            <w:right w:val="none" w:sz="0" w:space="0" w:color="auto"/>
          </w:divBdr>
        </w:div>
        <w:div w:id="835002707">
          <w:marLeft w:val="480"/>
          <w:marRight w:val="0"/>
          <w:marTop w:val="0"/>
          <w:marBottom w:val="0"/>
          <w:divBdr>
            <w:top w:val="none" w:sz="0" w:space="0" w:color="auto"/>
            <w:left w:val="none" w:sz="0" w:space="0" w:color="auto"/>
            <w:bottom w:val="none" w:sz="0" w:space="0" w:color="auto"/>
            <w:right w:val="none" w:sz="0" w:space="0" w:color="auto"/>
          </w:divBdr>
        </w:div>
        <w:div w:id="1828009936">
          <w:marLeft w:val="480"/>
          <w:marRight w:val="0"/>
          <w:marTop w:val="0"/>
          <w:marBottom w:val="0"/>
          <w:divBdr>
            <w:top w:val="none" w:sz="0" w:space="0" w:color="auto"/>
            <w:left w:val="none" w:sz="0" w:space="0" w:color="auto"/>
            <w:bottom w:val="none" w:sz="0" w:space="0" w:color="auto"/>
            <w:right w:val="none" w:sz="0" w:space="0" w:color="auto"/>
          </w:divBdr>
        </w:div>
        <w:div w:id="1375229956">
          <w:marLeft w:val="480"/>
          <w:marRight w:val="0"/>
          <w:marTop w:val="0"/>
          <w:marBottom w:val="0"/>
          <w:divBdr>
            <w:top w:val="none" w:sz="0" w:space="0" w:color="auto"/>
            <w:left w:val="none" w:sz="0" w:space="0" w:color="auto"/>
            <w:bottom w:val="none" w:sz="0" w:space="0" w:color="auto"/>
            <w:right w:val="none" w:sz="0" w:space="0" w:color="auto"/>
          </w:divBdr>
        </w:div>
        <w:div w:id="1175610461">
          <w:marLeft w:val="480"/>
          <w:marRight w:val="0"/>
          <w:marTop w:val="0"/>
          <w:marBottom w:val="0"/>
          <w:divBdr>
            <w:top w:val="none" w:sz="0" w:space="0" w:color="auto"/>
            <w:left w:val="none" w:sz="0" w:space="0" w:color="auto"/>
            <w:bottom w:val="none" w:sz="0" w:space="0" w:color="auto"/>
            <w:right w:val="none" w:sz="0" w:space="0" w:color="auto"/>
          </w:divBdr>
        </w:div>
        <w:div w:id="1841457198">
          <w:marLeft w:val="480"/>
          <w:marRight w:val="0"/>
          <w:marTop w:val="0"/>
          <w:marBottom w:val="0"/>
          <w:divBdr>
            <w:top w:val="none" w:sz="0" w:space="0" w:color="auto"/>
            <w:left w:val="none" w:sz="0" w:space="0" w:color="auto"/>
            <w:bottom w:val="none" w:sz="0" w:space="0" w:color="auto"/>
            <w:right w:val="none" w:sz="0" w:space="0" w:color="auto"/>
          </w:divBdr>
        </w:div>
        <w:div w:id="1716585144">
          <w:marLeft w:val="480"/>
          <w:marRight w:val="0"/>
          <w:marTop w:val="0"/>
          <w:marBottom w:val="0"/>
          <w:divBdr>
            <w:top w:val="none" w:sz="0" w:space="0" w:color="auto"/>
            <w:left w:val="none" w:sz="0" w:space="0" w:color="auto"/>
            <w:bottom w:val="none" w:sz="0" w:space="0" w:color="auto"/>
            <w:right w:val="none" w:sz="0" w:space="0" w:color="auto"/>
          </w:divBdr>
        </w:div>
        <w:div w:id="1702515877">
          <w:marLeft w:val="480"/>
          <w:marRight w:val="0"/>
          <w:marTop w:val="0"/>
          <w:marBottom w:val="0"/>
          <w:divBdr>
            <w:top w:val="none" w:sz="0" w:space="0" w:color="auto"/>
            <w:left w:val="none" w:sz="0" w:space="0" w:color="auto"/>
            <w:bottom w:val="none" w:sz="0" w:space="0" w:color="auto"/>
            <w:right w:val="none" w:sz="0" w:space="0" w:color="auto"/>
          </w:divBdr>
        </w:div>
        <w:div w:id="1726103000">
          <w:marLeft w:val="480"/>
          <w:marRight w:val="0"/>
          <w:marTop w:val="0"/>
          <w:marBottom w:val="0"/>
          <w:divBdr>
            <w:top w:val="none" w:sz="0" w:space="0" w:color="auto"/>
            <w:left w:val="none" w:sz="0" w:space="0" w:color="auto"/>
            <w:bottom w:val="none" w:sz="0" w:space="0" w:color="auto"/>
            <w:right w:val="none" w:sz="0" w:space="0" w:color="auto"/>
          </w:divBdr>
        </w:div>
        <w:div w:id="667901201">
          <w:marLeft w:val="480"/>
          <w:marRight w:val="0"/>
          <w:marTop w:val="0"/>
          <w:marBottom w:val="0"/>
          <w:divBdr>
            <w:top w:val="none" w:sz="0" w:space="0" w:color="auto"/>
            <w:left w:val="none" w:sz="0" w:space="0" w:color="auto"/>
            <w:bottom w:val="none" w:sz="0" w:space="0" w:color="auto"/>
            <w:right w:val="none" w:sz="0" w:space="0" w:color="auto"/>
          </w:divBdr>
        </w:div>
        <w:div w:id="2004162809">
          <w:marLeft w:val="480"/>
          <w:marRight w:val="0"/>
          <w:marTop w:val="0"/>
          <w:marBottom w:val="0"/>
          <w:divBdr>
            <w:top w:val="none" w:sz="0" w:space="0" w:color="auto"/>
            <w:left w:val="none" w:sz="0" w:space="0" w:color="auto"/>
            <w:bottom w:val="none" w:sz="0" w:space="0" w:color="auto"/>
            <w:right w:val="none" w:sz="0" w:space="0" w:color="auto"/>
          </w:divBdr>
        </w:div>
        <w:div w:id="140274714">
          <w:marLeft w:val="480"/>
          <w:marRight w:val="0"/>
          <w:marTop w:val="0"/>
          <w:marBottom w:val="0"/>
          <w:divBdr>
            <w:top w:val="none" w:sz="0" w:space="0" w:color="auto"/>
            <w:left w:val="none" w:sz="0" w:space="0" w:color="auto"/>
            <w:bottom w:val="none" w:sz="0" w:space="0" w:color="auto"/>
            <w:right w:val="none" w:sz="0" w:space="0" w:color="auto"/>
          </w:divBdr>
        </w:div>
      </w:divsChild>
    </w:div>
    <w:div w:id="1406605408">
      <w:bodyDiv w:val="1"/>
      <w:marLeft w:val="0"/>
      <w:marRight w:val="0"/>
      <w:marTop w:val="0"/>
      <w:marBottom w:val="0"/>
      <w:divBdr>
        <w:top w:val="none" w:sz="0" w:space="0" w:color="auto"/>
        <w:left w:val="none" w:sz="0" w:space="0" w:color="auto"/>
        <w:bottom w:val="none" w:sz="0" w:space="0" w:color="auto"/>
        <w:right w:val="none" w:sz="0" w:space="0" w:color="auto"/>
      </w:divBdr>
    </w:div>
    <w:div w:id="1407259418">
      <w:bodyDiv w:val="1"/>
      <w:marLeft w:val="0"/>
      <w:marRight w:val="0"/>
      <w:marTop w:val="0"/>
      <w:marBottom w:val="0"/>
      <w:divBdr>
        <w:top w:val="none" w:sz="0" w:space="0" w:color="auto"/>
        <w:left w:val="none" w:sz="0" w:space="0" w:color="auto"/>
        <w:bottom w:val="none" w:sz="0" w:space="0" w:color="auto"/>
        <w:right w:val="none" w:sz="0" w:space="0" w:color="auto"/>
      </w:divBdr>
      <w:divsChild>
        <w:div w:id="343286568">
          <w:marLeft w:val="480"/>
          <w:marRight w:val="0"/>
          <w:marTop w:val="0"/>
          <w:marBottom w:val="0"/>
          <w:divBdr>
            <w:top w:val="none" w:sz="0" w:space="0" w:color="auto"/>
            <w:left w:val="none" w:sz="0" w:space="0" w:color="auto"/>
            <w:bottom w:val="none" w:sz="0" w:space="0" w:color="auto"/>
            <w:right w:val="none" w:sz="0" w:space="0" w:color="auto"/>
          </w:divBdr>
        </w:div>
        <w:div w:id="886526951">
          <w:marLeft w:val="480"/>
          <w:marRight w:val="0"/>
          <w:marTop w:val="0"/>
          <w:marBottom w:val="0"/>
          <w:divBdr>
            <w:top w:val="none" w:sz="0" w:space="0" w:color="auto"/>
            <w:left w:val="none" w:sz="0" w:space="0" w:color="auto"/>
            <w:bottom w:val="none" w:sz="0" w:space="0" w:color="auto"/>
            <w:right w:val="none" w:sz="0" w:space="0" w:color="auto"/>
          </w:divBdr>
        </w:div>
        <w:div w:id="1988590579">
          <w:marLeft w:val="480"/>
          <w:marRight w:val="0"/>
          <w:marTop w:val="0"/>
          <w:marBottom w:val="0"/>
          <w:divBdr>
            <w:top w:val="none" w:sz="0" w:space="0" w:color="auto"/>
            <w:left w:val="none" w:sz="0" w:space="0" w:color="auto"/>
            <w:bottom w:val="none" w:sz="0" w:space="0" w:color="auto"/>
            <w:right w:val="none" w:sz="0" w:space="0" w:color="auto"/>
          </w:divBdr>
        </w:div>
        <w:div w:id="1365059512">
          <w:marLeft w:val="480"/>
          <w:marRight w:val="0"/>
          <w:marTop w:val="0"/>
          <w:marBottom w:val="0"/>
          <w:divBdr>
            <w:top w:val="none" w:sz="0" w:space="0" w:color="auto"/>
            <w:left w:val="none" w:sz="0" w:space="0" w:color="auto"/>
            <w:bottom w:val="none" w:sz="0" w:space="0" w:color="auto"/>
            <w:right w:val="none" w:sz="0" w:space="0" w:color="auto"/>
          </w:divBdr>
        </w:div>
        <w:div w:id="1256938096">
          <w:marLeft w:val="480"/>
          <w:marRight w:val="0"/>
          <w:marTop w:val="0"/>
          <w:marBottom w:val="0"/>
          <w:divBdr>
            <w:top w:val="none" w:sz="0" w:space="0" w:color="auto"/>
            <w:left w:val="none" w:sz="0" w:space="0" w:color="auto"/>
            <w:bottom w:val="none" w:sz="0" w:space="0" w:color="auto"/>
            <w:right w:val="none" w:sz="0" w:space="0" w:color="auto"/>
          </w:divBdr>
        </w:div>
        <w:div w:id="453985734">
          <w:marLeft w:val="480"/>
          <w:marRight w:val="0"/>
          <w:marTop w:val="0"/>
          <w:marBottom w:val="0"/>
          <w:divBdr>
            <w:top w:val="none" w:sz="0" w:space="0" w:color="auto"/>
            <w:left w:val="none" w:sz="0" w:space="0" w:color="auto"/>
            <w:bottom w:val="none" w:sz="0" w:space="0" w:color="auto"/>
            <w:right w:val="none" w:sz="0" w:space="0" w:color="auto"/>
          </w:divBdr>
        </w:div>
        <w:div w:id="1418214023">
          <w:marLeft w:val="480"/>
          <w:marRight w:val="0"/>
          <w:marTop w:val="0"/>
          <w:marBottom w:val="0"/>
          <w:divBdr>
            <w:top w:val="none" w:sz="0" w:space="0" w:color="auto"/>
            <w:left w:val="none" w:sz="0" w:space="0" w:color="auto"/>
            <w:bottom w:val="none" w:sz="0" w:space="0" w:color="auto"/>
            <w:right w:val="none" w:sz="0" w:space="0" w:color="auto"/>
          </w:divBdr>
        </w:div>
        <w:div w:id="1861620027">
          <w:marLeft w:val="480"/>
          <w:marRight w:val="0"/>
          <w:marTop w:val="0"/>
          <w:marBottom w:val="0"/>
          <w:divBdr>
            <w:top w:val="none" w:sz="0" w:space="0" w:color="auto"/>
            <w:left w:val="none" w:sz="0" w:space="0" w:color="auto"/>
            <w:bottom w:val="none" w:sz="0" w:space="0" w:color="auto"/>
            <w:right w:val="none" w:sz="0" w:space="0" w:color="auto"/>
          </w:divBdr>
        </w:div>
        <w:div w:id="284889020">
          <w:marLeft w:val="480"/>
          <w:marRight w:val="0"/>
          <w:marTop w:val="0"/>
          <w:marBottom w:val="0"/>
          <w:divBdr>
            <w:top w:val="none" w:sz="0" w:space="0" w:color="auto"/>
            <w:left w:val="none" w:sz="0" w:space="0" w:color="auto"/>
            <w:bottom w:val="none" w:sz="0" w:space="0" w:color="auto"/>
            <w:right w:val="none" w:sz="0" w:space="0" w:color="auto"/>
          </w:divBdr>
        </w:div>
        <w:div w:id="590239770">
          <w:marLeft w:val="480"/>
          <w:marRight w:val="0"/>
          <w:marTop w:val="0"/>
          <w:marBottom w:val="0"/>
          <w:divBdr>
            <w:top w:val="none" w:sz="0" w:space="0" w:color="auto"/>
            <w:left w:val="none" w:sz="0" w:space="0" w:color="auto"/>
            <w:bottom w:val="none" w:sz="0" w:space="0" w:color="auto"/>
            <w:right w:val="none" w:sz="0" w:space="0" w:color="auto"/>
          </w:divBdr>
        </w:div>
        <w:div w:id="29232127">
          <w:marLeft w:val="480"/>
          <w:marRight w:val="0"/>
          <w:marTop w:val="0"/>
          <w:marBottom w:val="0"/>
          <w:divBdr>
            <w:top w:val="none" w:sz="0" w:space="0" w:color="auto"/>
            <w:left w:val="none" w:sz="0" w:space="0" w:color="auto"/>
            <w:bottom w:val="none" w:sz="0" w:space="0" w:color="auto"/>
            <w:right w:val="none" w:sz="0" w:space="0" w:color="auto"/>
          </w:divBdr>
        </w:div>
        <w:div w:id="1334869585">
          <w:marLeft w:val="480"/>
          <w:marRight w:val="0"/>
          <w:marTop w:val="0"/>
          <w:marBottom w:val="0"/>
          <w:divBdr>
            <w:top w:val="none" w:sz="0" w:space="0" w:color="auto"/>
            <w:left w:val="none" w:sz="0" w:space="0" w:color="auto"/>
            <w:bottom w:val="none" w:sz="0" w:space="0" w:color="auto"/>
            <w:right w:val="none" w:sz="0" w:space="0" w:color="auto"/>
          </w:divBdr>
        </w:div>
        <w:div w:id="256404762">
          <w:marLeft w:val="480"/>
          <w:marRight w:val="0"/>
          <w:marTop w:val="0"/>
          <w:marBottom w:val="0"/>
          <w:divBdr>
            <w:top w:val="none" w:sz="0" w:space="0" w:color="auto"/>
            <w:left w:val="none" w:sz="0" w:space="0" w:color="auto"/>
            <w:bottom w:val="none" w:sz="0" w:space="0" w:color="auto"/>
            <w:right w:val="none" w:sz="0" w:space="0" w:color="auto"/>
          </w:divBdr>
        </w:div>
        <w:div w:id="875197216">
          <w:marLeft w:val="480"/>
          <w:marRight w:val="0"/>
          <w:marTop w:val="0"/>
          <w:marBottom w:val="0"/>
          <w:divBdr>
            <w:top w:val="none" w:sz="0" w:space="0" w:color="auto"/>
            <w:left w:val="none" w:sz="0" w:space="0" w:color="auto"/>
            <w:bottom w:val="none" w:sz="0" w:space="0" w:color="auto"/>
            <w:right w:val="none" w:sz="0" w:space="0" w:color="auto"/>
          </w:divBdr>
        </w:div>
        <w:div w:id="786897514">
          <w:marLeft w:val="480"/>
          <w:marRight w:val="0"/>
          <w:marTop w:val="0"/>
          <w:marBottom w:val="0"/>
          <w:divBdr>
            <w:top w:val="none" w:sz="0" w:space="0" w:color="auto"/>
            <w:left w:val="none" w:sz="0" w:space="0" w:color="auto"/>
            <w:bottom w:val="none" w:sz="0" w:space="0" w:color="auto"/>
            <w:right w:val="none" w:sz="0" w:space="0" w:color="auto"/>
          </w:divBdr>
        </w:div>
        <w:div w:id="1756589014">
          <w:marLeft w:val="480"/>
          <w:marRight w:val="0"/>
          <w:marTop w:val="0"/>
          <w:marBottom w:val="0"/>
          <w:divBdr>
            <w:top w:val="none" w:sz="0" w:space="0" w:color="auto"/>
            <w:left w:val="none" w:sz="0" w:space="0" w:color="auto"/>
            <w:bottom w:val="none" w:sz="0" w:space="0" w:color="auto"/>
            <w:right w:val="none" w:sz="0" w:space="0" w:color="auto"/>
          </w:divBdr>
        </w:div>
        <w:div w:id="627054529">
          <w:marLeft w:val="480"/>
          <w:marRight w:val="0"/>
          <w:marTop w:val="0"/>
          <w:marBottom w:val="0"/>
          <w:divBdr>
            <w:top w:val="none" w:sz="0" w:space="0" w:color="auto"/>
            <w:left w:val="none" w:sz="0" w:space="0" w:color="auto"/>
            <w:bottom w:val="none" w:sz="0" w:space="0" w:color="auto"/>
            <w:right w:val="none" w:sz="0" w:space="0" w:color="auto"/>
          </w:divBdr>
        </w:div>
        <w:div w:id="1394423024">
          <w:marLeft w:val="480"/>
          <w:marRight w:val="0"/>
          <w:marTop w:val="0"/>
          <w:marBottom w:val="0"/>
          <w:divBdr>
            <w:top w:val="none" w:sz="0" w:space="0" w:color="auto"/>
            <w:left w:val="none" w:sz="0" w:space="0" w:color="auto"/>
            <w:bottom w:val="none" w:sz="0" w:space="0" w:color="auto"/>
            <w:right w:val="none" w:sz="0" w:space="0" w:color="auto"/>
          </w:divBdr>
        </w:div>
        <w:div w:id="1862819635">
          <w:marLeft w:val="480"/>
          <w:marRight w:val="0"/>
          <w:marTop w:val="0"/>
          <w:marBottom w:val="0"/>
          <w:divBdr>
            <w:top w:val="none" w:sz="0" w:space="0" w:color="auto"/>
            <w:left w:val="none" w:sz="0" w:space="0" w:color="auto"/>
            <w:bottom w:val="none" w:sz="0" w:space="0" w:color="auto"/>
            <w:right w:val="none" w:sz="0" w:space="0" w:color="auto"/>
          </w:divBdr>
        </w:div>
        <w:div w:id="1212770109">
          <w:marLeft w:val="480"/>
          <w:marRight w:val="0"/>
          <w:marTop w:val="0"/>
          <w:marBottom w:val="0"/>
          <w:divBdr>
            <w:top w:val="none" w:sz="0" w:space="0" w:color="auto"/>
            <w:left w:val="none" w:sz="0" w:space="0" w:color="auto"/>
            <w:bottom w:val="none" w:sz="0" w:space="0" w:color="auto"/>
            <w:right w:val="none" w:sz="0" w:space="0" w:color="auto"/>
          </w:divBdr>
        </w:div>
        <w:div w:id="778375884">
          <w:marLeft w:val="480"/>
          <w:marRight w:val="0"/>
          <w:marTop w:val="0"/>
          <w:marBottom w:val="0"/>
          <w:divBdr>
            <w:top w:val="none" w:sz="0" w:space="0" w:color="auto"/>
            <w:left w:val="none" w:sz="0" w:space="0" w:color="auto"/>
            <w:bottom w:val="none" w:sz="0" w:space="0" w:color="auto"/>
            <w:right w:val="none" w:sz="0" w:space="0" w:color="auto"/>
          </w:divBdr>
        </w:div>
        <w:div w:id="876968641">
          <w:marLeft w:val="480"/>
          <w:marRight w:val="0"/>
          <w:marTop w:val="0"/>
          <w:marBottom w:val="0"/>
          <w:divBdr>
            <w:top w:val="none" w:sz="0" w:space="0" w:color="auto"/>
            <w:left w:val="none" w:sz="0" w:space="0" w:color="auto"/>
            <w:bottom w:val="none" w:sz="0" w:space="0" w:color="auto"/>
            <w:right w:val="none" w:sz="0" w:space="0" w:color="auto"/>
          </w:divBdr>
        </w:div>
        <w:div w:id="1625303649">
          <w:marLeft w:val="480"/>
          <w:marRight w:val="0"/>
          <w:marTop w:val="0"/>
          <w:marBottom w:val="0"/>
          <w:divBdr>
            <w:top w:val="none" w:sz="0" w:space="0" w:color="auto"/>
            <w:left w:val="none" w:sz="0" w:space="0" w:color="auto"/>
            <w:bottom w:val="none" w:sz="0" w:space="0" w:color="auto"/>
            <w:right w:val="none" w:sz="0" w:space="0" w:color="auto"/>
          </w:divBdr>
        </w:div>
        <w:div w:id="1652248066">
          <w:marLeft w:val="480"/>
          <w:marRight w:val="0"/>
          <w:marTop w:val="0"/>
          <w:marBottom w:val="0"/>
          <w:divBdr>
            <w:top w:val="none" w:sz="0" w:space="0" w:color="auto"/>
            <w:left w:val="none" w:sz="0" w:space="0" w:color="auto"/>
            <w:bottom w:val="none" w:sz="0" w:space="0" w:color="auto"/>
            <w:right w:val="none" w:sz="0" w:space="0" w:color="auto"/>
          </w:divBdr>
        </w:div>
        <w:div w:id="1314023128">
          <w:marLeft w:val="480"/>
          <w:marRight w:val="0"/>
          <w:marTop w:val="0"/>
          <w:marBottom w:val="0"/>
          <w:divBdr>
            <w:top w:val="none" w:sz="0" w:space="0" w:color="auto"/>
            <w:left w:val="none" w:sz="0" w:space="0" w:color="auto"/>
            <w:bottom w:val="none" w:sz="0" w:space="0" w:color="auto"/>
            <w:right w:val="none" w:sz="0" w:space="0" w:color="auto"/>
          </w:divBdr>
        </w:div>
        <w:div w:id="555972673">
          <w:marLeft w:val="480"/>
          <w:marRight w:val="0"/>
          <w:marTop w:val="0"/>
          <w:marBottom w:val="0"/>
          <w:divBdr>
            <w:top w:val="none" w:sz="0" w:space="0" w:color="auto"/>
            <w:left w:val="none" w:sz="0" w:space="0" w:color="auto"/>
            <w:bottom w:val="none" w:sz="0" w:space="0" w:color="auto"/>
            <w:right w:val="none" w:sz="0" w:space="0" w:color="auto"/>
          </w:divBdr>
        </w:div>
        <w:div w:id="2632487">
          <w:marLeft w:val="480"/>
          <w:marRight w:val="0"/>
          <w:marTop w:val="0"/>
          <w:marBottom w:val="0"/>
          <w:divBdr>
            <w:top w:val="none" w:sz="0" w:space="0" w:color="auto"/>
            <w:left w:val="none" w:sz="0" w:space="0" w:color="auto"/>
            <w:bottom w:val="none" w:sz="0" w:space="0" w:color="auto"/>
            <w:right w:val="none" w:sz="0" w:space="0" w:color="auto"/>
          </w:divBdr>
        </w:div>
        <w:div w:id="80762124">
          <w:marLeft w:val="480"/>
          <w:marRight w:val="0"/>
          <w:marTop w:val="0"/>
          <w:marBottom w:val="0"/>
          <w:divBdr>
            <w:top w:val="none" w:sz="0" w:space="0" w:color="auto"/>
            <w:left w:val="none" w:sz="0" w:space="0" w:color="auto"/>
            <w:bottom w:val="none" w:sz="0" w:space="0" w:color="auto"/>
            <w:right w:val="none" w:sz="0" w:space="0" w:color="auto"/>
          </w:divBdr>
        </w:div>
        <w:div w:id="1035081831">
          <w:marLeft w:val="480"/>
          <w:marRight w:val="0"/>
          <w:marTop w:val="0"/>
          <w:marBottom w:val="0"/>
          <w:divBdr>
            <w:top w:val="none" w:sz="0" w:space="0" w:color="auto"/>
            <w:left w:val="none" w:sz="0" w:space="0" w:color="auto"/>
            <w:bottom w:val="none" w:sz="0" w:space="0" w:color="auto"/>
            <w:right w:val="none" w:sz="0" w:space="0" w:color="auto"/>
          </w:divBdr>
        </w:div>
        <w:div w:id="862550067">
          <w:marLeft w:val="480"/>
          <w:marRight w:val="0"/>
          <w:marTop w:val="0"/>
          <w:marBottom w:val="0"/>
          <w:divBdr>
            <w:top w:val="none" w:sz="0" w:space="0" w:color="auto"/>
            <w:left w:val="none" w:sz="0" w:space="0" w:color="auto"/>
            <w:bottom w:val="none" w:sz="0" w:space="0" w:color="auto"/>
            <w:right w:val="none" w:sz="0" w:space="0" w:color="auto"/>
          </w:divBdr>
        </w:div>
        <w:div w:id="1649361555">
          <w:marLeft w:val="480"/>
          <w:marRight w:val="0"/>
          <w:marTop w:val="0"/>
          <w:marBottom w:val="0"/>
          <w:divBdr>
            <w:top w:val="none" w:sz="0" w:space="0" w:color="auto"/>
            <w:left w:val="none" w:sz="0" w:space="0" w:color="auto"/>
            <w:bottom w:val="none" w:sz="0" w:space="0" w:color="auto"/>
            <w:right w:val="none" w:sz="0" w:space="0" w:color="auto"/>
          </w:divBdr>
        </w:div>
        <w:div w:id="292102543">
          <w:marLeft w:val="480"/>
          <w:marRight w:val="0"/>
          <w:marTop w:val="0"/>
          <w:marBottom w:val="0"/>
          <w:divBdr>
            <w:top w:val="none" w:sz="0" w:space="0" w:color="auto"/>
            <w:left w:val="none" w:sz="0" w:space="0" w:color="auto"/>
            <w:bottom w:val="none" w:sz="0" w:space="0" w:color="auto"/>
            <w:right w:val="none" w:sz="0" w:space="0" w:color="auto"/>
          </w:divBdr>
        </w:div>
        <w:div w:id="1801221017">
          <w:marLeft w:val="480"/>
          <w:marRight w:val="0"/>
          <w:marTop w:val="0"/>
          <w:marBottom w:val="0"/>
          <w:divBdr>
            <w:top w:val="none" w:sz="0" w:space="0" w:color="auto"/>
            <w:left w:val="none" w:sz="0" w:space="0" w:color="auto"/>
            <w:bottom w:val="none" w:sz="0" w:space="0" w:color="auto"/>
            <w:right w:val="none" w:sz="0" w:space="0" w:color="auto"/>
          </w:divBdr>
        </w:div>
      </w:divsChild>
    </w:div>
    <w:div w:id="1414355506">
      <w:bodyDiv w:val="1"/>
      <w:marLeft w:val="0"/>
      <w:marRight w:val="0"/>
      <w:marTop w:val="0"/>
      <w:marBottom w:val="0"/>
      <w:divBdr>
        <w:top w:val="none" w:sz="0" w:space="0" w:color="auto"/>
        <w:left w:val="none" w:sz="0" w:space="0" w:color="auto"/>
        <w:bottom w:val="none" w:sz="0" w:space="0" w:color="auto"/>
        <w:right w:val="none" w:sz="0" w:space="0" w:color="auto"/>
      </w:divBdr>
    </w:div>
    <w:div w:id="1420560434">
      <w:bodyDiv w:val="1"/>
      <w:marLeft w:val="0"/>
      <w:marRight w:val="0"/>
      <w:marTop w:val="0"/>
      <w:marBottom w:val="0"/>
      <w:divBdr>
        <w:top w:val="none" w:sz="0" w:space="0" w:color="auto"/>
        <w:left w:val="none" w:sz="0" w:space="0" w:color="auto"/>
        <w:bottom w:val="none" w:sz="0" w:space="0" w:color="auto"/>
        <w:right w:val="none" w:sz="0" w:space="0" w:color="auto"/>
      </w:divBdr>
    </w:div>
    <w:div w:id="1435325916">
      <w:bodyDiv w:val="1"/>
      <w:marLeft w:val="0"/>
      <w:marRight w:val="0"/>
      <w:marTop w:val="0"/>
      <w:marBottom w:val="0"/>
      <w:divBdr>
        <w:top w:val="none" w:sz="0" w:space="0" w:color="auto"/>
        <w:left w:val="none" w:sz="0" w:space="0" w:color="auto"/>
        <w:bottom w:val="none" w:sz="0" w:space="0" w:color="auto"/>
        <w:right w:val="none" w:sz="0" w:space="0" w:color="auto"/>
      </w:divBdr>
      <w:divsChild>
        <w:div w:id="1088382263">
          <w:marLeft w:val="480"/>
          <w:marRight w:val="0"/>
          <w:marTop w:val="0"/>
          <w:marBottom w:val="0"/>
          <w:divBdr>
            <w:top w:val="none" w:sz="0" w:space="0" w:color="auto"/>
            <w:left w:val="none" w:sz="0" w:space="0" w:color="auto"/>
            <w:bottom w:val="none" w:sz="0" w:space="0" w:color="auto"/>
            <w:right w:val="none" w:sz="0" w:space="0" w:color="auto"/>
          </w:divBdr>
        </w:div>
        <w:div w:id="65225484">
          <w:marLeft w:val="480"/>
          <w:marRight w:val="0"/>
          <w:marTop w:val="0"/>
          <w:marBottom w:val="0"/>
          <w:divBdr>
            <w:top w:val="none" w:sz="0" w:space="0" w:color="auto"/>
            <w:left w:val="none" w:sz="0" w:space="0" w:color="auto"/>
            <w:bottom w:val="none" w:sz="0" w:space="0" w:color="auto"/>
            <w:right w:val="none" w:sz="0" w:space="0" w:color="auto"/>
          </w:divBdr>
        </w:div>
        <w:div w:id="992175665">
          <w:marLeft w:val="480"/>
          <w:marRight w:val="0"/>
          <w:marTop w:val="0"/>
          <w:marBottom w:val="0"/>
          <w:divBdr>
            <w:top w:val="none" w:sz="0" w:space="0" w:color="auto"/>
            <w:left w:val="none" w:sz="0" w:space="0" w:color="auto"/>
            <w:bottom w:val="none" w:sz="0" w:space="0" w:color="auto"/>
            <w:right w:val="none" w:sz="0" w:space="0" w:color="auto"/>
          </w:divBdr>
        </w:div>
        <w:div w:id="206070969">
          <w:marLeft w:val="480"/>
          <w:marRight w:val="0"/>
          <w:marTop w:val="0"/>
          <w:marBottom w:val="0"/>
          <w:divBdr>
            <w:top w:val="none" w:sz="0" w:space="0" w:color="auto"/>
            <w:left w:val="none" w:sz="0" w:space="0" w:color="auto"/>
            <w:bottom w:val="none" w:sz="0" w:space="0" w:color="auto"/>
            <w:right w:val="none" w:sz="0" w:space="0" w:color="auto"/>
          </w:divBdr>
        </w:div>
        <w:div w:id="757561362">
          <w:marLeft w:val="480"/>
          <w:marRight w:val="0"/>
          <w:marTop w:val="0"/>
          <w:marBottom w:val="0"/>
          <w:divBdr>
            <w:top w:val="none" w:sz="0" w:space="0" w:color="auto"/>
            <w:left w:val="none" w:sz="0" w:space="0" w:color="auto"/>
            <w:bottom w:val="none" w:sz="0" w:space="0" w:color="auto"/>
            <w:right w:val="none" w:sz="0" w:space="0" w:color="auto"/>
          </w:divBdr>
        </w:div>
        <w:div w:id="1764035562">
          <w:marLeft w:val="480"/>
          <w:marRight w:val="0"/>
          <w:marTop w:val="0"/>
          <w:marBottom w:val="0"/>
          <w:divBdr>
            <w:top w:val="none" w:sz="0" w:space="0" w:color="auto"/>
            <w:left w:val="none" w:sz="0" w:space="0" w:color="auto"/>
            <w:bottom w:val="none" w:sz="0" w:space="0" w:color="auto"/>
            <w:right w:val="none" w:sz="0" w:space="0" w:color="auto"/>
          </w:divBdr>
        </w:div>
        <w:div w:id="679740032">
          <w:marLeft w:val="480"/>
          <w:marRight w:val="0"/>
          <w:marTop w:val="0"/>
          <w:marBottom w:val="0"/>
          <w:divBdr>
            <w:top w:val="none" w:sz="0" w:space="0" w:color="auto"/>
            <w:left w:val="none" w:sz="0" w:space="0" w:color="auto"/>
            <w:bottom w:val="none" w:sz="0" w:space="0" w:color="auto"/>
            <w:right w:val="none" w:sz="0" w:space="0" w:color="auto"/>
          </w:divBdr>
        </w:div>
        <w:div w:id="2080638742">
          <w:marLeft w:val="480"/>
          <w:marRight w:val="0"/>
          <w:marTop w:val="0"/>
          <w:marBottom w:val="0"/>
          <w:divBdr>
            <w:top w:val="none" w:sz="0" w:space="0" w:color="auto"/>
            <w:left w:val="none" w:sz="0" w:space="0" w:color="auto"/>
            <w:bottom w:val="none" w:sz="0" w:space="0" w:color="auto"/>
            <w:right w:val="none" w:sz="0" w:space="0" w:color="auto"/>
          </w:divBdr>
        </w:div>
      </w:divsChild>
    </w:div>
    <w:div w:id="1437553670">
      <w:bodyDiv w:val="1"/>
      <w:marLeft w:val="0"/>
      <w:marRight w:val="0"/>
      <w:marTop w:val="0"/>
      <w:marBottom w:val="0"/>
      <w:divBdr>
        <w:top w:val="none" w:sz="0" w:space="0" w:color="auto"/>
        <w:left w:val="none" w:sz="0" w:space="0" w:color="auto"/>
        <w:bottom w:val="none" w:sz="0" w:space="0" w:color="auto"/>
        <w:right w:val="none" w:sz="0" w:space="0" w:color="auto"/>
      </w:divBdr>
    </w:div>
    <w:div w:id="1438065798">
      <w:bodyDiv w:val="1"/>
      <w:marLeft w:val="0"/>
      <w:marRight w:val="0"/>
      <w:marTop w:val="0"/>
      <w:marBottom w:val="0"/>
      <w:divBdr>
        <w:top w:val="none" w:sz="0" w:space="0" w:color="auto"/>
        <w:left w:val="none" w:sz="0" w:space="0" w:color="auto"/>
        <w:bottom w:val="none" w:sz="0" w:space="0" w:color="auto"/>
        <w:right w:val="none" w:sz="0" w:space="0" w:color="auto"/>
      </w:divBdr>
      <w:divsChild>
        <w:div w:id="87427317">
          <w:marLeft w:val="640"/>
          <w:marRight w:val="0"/>
          <w:marTop w:val="0"/>
          <w:marBottom w:val="0"/>
          <w:divBdr>
            <w:top w:val="none" w:sz="0" w:space="0" w:color="auto"/>
            <w:left w:val="none" w:sz="0" w:space="0" w:color="auto"/>
            <w:bottom w:val="none" w:sz="0" w:space="0" w:color="auto"/>
            <w:right w:val="none" w:sz="0" w:space="0" w:color="auto"/>
          </w:divBdr>
        </w:div>
        <w:div w:id="138037931">
          <w:marLeft w:val="640"/>
          <w:marRight w:val="0"/>
          <w:marTop w:val="0"/>
          <w:marBottom w:val="0"/>
          <w:divBdr>
            <w:top w:val="none" w:sz="0" w:space="0" w:color="auto"/>
            <w:left w:val="none" w:sz="0" w:space="0" w:color="auto"/>
            <w:bottom w:val="none" w:sz="0" w:space="0" w:color="auto"/>
            <w:right w:val="none" w:sz="0" w:space="0" w:color="auto"/>
          </w:divBdr>
        </w:div>
        <w:div w:id="150098821">
          <w:marLeft w:val="640"/>
          <w:marRight w:val="0"/>
          <w:marTop w:val="0"/>
          <w:marBottom w:val="0"/>
          <w:divBdr>
            <w:top w:val="none" w:sz="0" w:space="0" w:color="auto"/>
            <w:left w:val="none" w:sz="0" w:space="0" w:color="auto"/>
            <w:bottom w:val="none" w:sz="0" w:space="0" w:color="auto"/>
            <w:right w:val="none" w:sz="0" w:space="0" w:color="auto"/>
          </w:divBdr>
        </w:div>
        <w:div w:id="219941455">
          <w:marLeft w:val="640"/>
          <w:marRight w:val="0"/>
          <w:marTop w:val="0"/>
          <w:marBottom w:val="0"/>
          <w:divBdr>
            <w:top w:val="none" w:sz="0" w:space="0" w:color="auto"/>
            <w:left w:val="none" w:sz="0" w:space="0" w:color="auto"/>
            <w:bottom w:val="none" w:sz="0" w:space="0" w:color="auto"/>
            <w:right w:val="none" w:sz="0" w:space="0" w:color="auto"/>
          </w:divBdr>
        </w:div>
        <w:div w:id="261112445">
          <w:marLeft w:val="640"/>
          <w:marRight w:val="0"/>
          <w:marTop w:val="0"/>
          <w:marBottom w:val="0"/>
          <w:divBdr>
            <w:top w:val="none" w:sz="0" w:space="0" w:color="auto"/>
            <w:left w:val="none" w:sz="0" w:space="0" w:color="auto"/>
            <w:bottom w:val="none" w:sz="0" w:space="0" w:color="auto"/>
            <w:right w:val="none" w:sz="0" w:space="0" w:color="auto"/>
          </w:divBdr>
        </w:div>
        <w:div w:id="273902410">
          <w:marLeft w:val="640"/>
          <w:marRight w:val="0"/>
          <w:marTop w:val="0"/>
          <w:marBottom w:val="0"/>
          <w:divBdr>
            <w:top w:val="none" w:sz="0" w:space="0" w:color="auto"/>
            <w:left w:val="none" w:sz="0" w:space="0" w:color="auto"/>
            <w:bottom w:val="none" w:sz="0" w:space="0" w:color="auto"/>
            <w:right w:val="none" w:sz="0" w:space="0" w:color="auto"/>
          </w:divBdr>
        </w:div>
        <w:div w:id="277102756">
          <w:marLeft w:val="640"/>
          <w:marRight w:val="0"/>
          <w:marTop w:val="0"/>
          <w:marBottom w:val="0"/>
          <w:divBdr>
            <w:top w:val="none" w:sz="0" w:space="0" w:color="auto"/>
            <w:left w:val="none" w:sz="0" w:space="0" w:color="auto"/>
            <w:bottom w:val="none" w:sz="0" w:space="0" w:color="auto"/>
            <w:right w:val="none" w:sz="0" w:space="0" w:color="auto"/>
          </w:divBdr>
        </w:div>
        <w:div w:id="287854668">
          <w:marLeft w:val="640"/>
          <w:marRight w:val="0"/>
          <w:marTop w:val="0"/>
          <w:marBottom w:val="0"/>
          <w:divBdr>
            <w:top w:val="none" w:sz="0" w:space="0" w:color="auto"/>
            <w:left w:val="none" w:sz="0" w:space="0" w:color="auto"/>
            <w:bottom w:val="none" w:sz="0" w:space="0" w:color="auto"/>
            <w:right w:val="none" w:sz="0" w:space="0" w:color="auto"/>
          </w:divBdr>
        </w:div>
        <w:div w:id="293949632">
          <w:marLeft w:val="640"/>
          <w:marRight w:val="0"/>
          <w:marTop w:val="0"/>
          <w:marBottom w:val="0"/>
          <w:divBdr>
            <w:top w:val="none" w:sz="0" w:space="0" w:color="auto"/>
            <w:left w:val="none" w:sz="0" w:space="0" w:color="auto"/>
            <w:bottom w:val="none" w:sz="0" w:space="0" w:color="auto"/>
            <w:right w:val="none" w:sz="0" w:space="0" w:color="auto"/>
          </w:divBdr>
        </w:div>
        <w:div w:id="313996878">
          <w:marLeft w:val="640"/>
          <w:marRight w:val="0"/>
          <w:marTop w:val="0"/>
          <w:marBottom w:val="0"/>
          <w:divBdr>
            <w:top w:val="none" w:sz="0" w:space="0" w:color="auto"/>
            <w:left w:val="none" w:sz="0" w:space="0" w:color="auto"/>
            <w:bottom w:val="none" w:sz="0" w:space="0" w:color="auto"/>
            <w:right w:val="none" w:sz="0" w:space="0" w:color="auto"/>
          </w:divBdr>
        </w:div>
        <w:div w:id="323705748">
          <w:marLeft w:val="640"/>
          <w:marRight w:val="0"/>
          <w:marTop w:val="0"/>
          <w:marBottom w:val="0"/>
          <w:divBdr>
            <w:top w:val="none" w:sz="0" w:space="0" w:color="auto"/>
            <w:left w:val="none" w:sz="0" w:space="0" w:color="auto"/>
            <w:bottom w:val="none" w:sz="0" w:space="0" w:color="auto"/>
            <w:right w:val="none" w:sz="0" w:space="0" w:color="auto"/>
          </w:divBdr>
        </w:div>
        <w:div w:id="329672813">
          <w:marLeft w:val="640"/>
          <w:marRight w:val="0"/>
          <w:marTop w:val="0"/>
          <w:marBottom w:val="0"/>
          <w:divBdr>
            <w:top w:val="none" w:sz="0" w:space="0" w:color="auto"/>
            <w:left w:val="none" w:sz="0" w:space="0" w:color="auto"/>
            <w:bottom w:val="none" w:sz="0" w:space="0" w:color="auto"/>
            <w:right w:val="none" w:sz="0" w:space="0" w:color="auto"/>
          </w:divBdr>
        </w:div>
        <w:div w:id="382221205">
          <w:marLeft w:val="640"/>
          <w:marRight w:val="0"/>
          <w:marTop w:val="0"/>
          <w:marBottom w:val="0"/>
          <w:divBdr>
            <w:top w:val="none" w:sz="0" w:space="0" w:color="auto"/>
            <w:left w:val="none" w:sz="0" w:space="0" w:color="auto"/>
            <w:bottom w:val="none" w:sz="0" w:space="0" w:color="auto"/>
            <w:right w:val="none" w:sz="0" w:space="0" w:color="auto"/>
          </w:divBdr>
        </w:div>
        <w:div w:id="386535469">
          <w:marLeft w:val="640"/>
          <w:marRight w:val="0"/>
          <w:marTop w:val="0"/>
          <w:marBottom w:val="0"/>
          <w:divBdr>
            <w:top w:val="none" w:sz="0" w:space="0" w:color="auto"/>
            <w:left w:val="none" w:sz="0" w:space="0" w:color="auto"/>
            <w:bottom w:val="none" w:sz="0" w:space="0" w:color="auto"/>
            <w:right w:val="none" w:sz="0" w:space="0" w:color="auto"/>
          </w:divBdr>
        </w:div>
        <w:div w:id="430780719">
          <w:marLeft w:val="640"/>
          <w:marRight w:val="0"/>
          <w:marTop w:val="0"/>
          <w:marBottom w:val="0"/>
          <w:divBdr>
            <w:top w:val="none" w:sz="0" w:space="0" w:color="auto"/>
            <w:left w:val="none" w:sz="0" w:space="0" w:color="auto"/>
            <w:bottom w:val="none" w:sz="0" w:space="0" w:color="auto"/>
            <w:right w:val="none" w:sz="0" w:space="0" w:color="auto"/>
          </w:divBdr>
        </w:div>
        <w:div w:id="523597970">
          <w:marLeft w:val="640"/>
          <w:marRight w:val="0"/>
          <w:marTop w:val="0"/>
          <w:marBottom w:val="0"/>
          <w:divBdr>
            <w:top w:val="none" w:sz="0" w:space="0" w:color="auto"/>
            <w:left w:val="none" w:sz="0" w:space="0" w:color="auto"/>
            <w:bottom w:val="none" w:sz="0" w:space="0" w:color="auto"/>
            <w:right w:val="none" w:sz="0" w:space="0" w:color="auto"/>
          </w:divBdr>
        </w:div>
        <w:div w:id="526336564">
          <w:marLeft w:val="640"/>
          <w:marRight w:val="0"/>
          <w:marTop w:val="0"/>
          <w:marBottom w:val="0"/>
          <w:divBdr>
            <w:top w:val="none" w:sz="0" w:space="0" w:color="auto"/>
            <w:left w:val="none" w:sz="0" w:space="0" w:color="auto"/>
            <w:bottom w:val="none" w:sz="0" w:space="0" w:color="auto"/>
            <w:right w:val="none" w:sz="0" w:space="0" w:color="auto"/>
          </w:divBdr>
        </w:div>
        <w:div w:id="599222448">
          <w:marLeft w:val="640"/>
          <w:marRight w:val="0"/>
          <w:marTop w:val="0"/>
          <w:marBottom w:val="0"/>
          <w:divBdr>
            <w:top w:val="none" w:sz="0" w:space="0" w:color="auto"/>
            <w:left w:val="none" w:sz="0" w:space="0" w:color="auto"/>
            <w:bottom w:val="none" w:sz="0" w:space="0" w:color="auto"/>
            <w:right w:val="none" w:sz="0" w:space="0" w:color="auto"/>
          </w:divBdr>
        </w:div>
        <w:div w:id="604775961">
          <w:marLeft w:val="640"/>
          <w:marRight w:val="0"/>
          <w:marTop w:val="0"/>
          <w:marBottom w:val="0"/>
          <w:divBdr>
            <w:top w:val="none" w:sz="0" w:space="0" w:color="auto"/>
            <w:left w:val="none" w:sz="0" w:space="0" w:color="auto"/>
            <w:bottom w:val="none" w:sz="0" w:space="0" w:color="auto"/>
            <w:right w:val="none" w:sz="0" w:space="0" w:color="auto"/>
          </w:divBdr>
        </w:div>
        <w:div w:id="617687515">
          <w:marLeft w:val="640"/>
          <w:marRight w:val="0"/>
          <w:marTop w:val="0"/>
          <w:marBottom w:val="0"/>
          <w:divBdr>
            <w:top w:val="none" w:sz="0" w:space="0" w:color="auto"/>
            <w:left w:val="none" w:sz="0" w:space="0" w:color="auto"/>
            <w:bottom w:val="none" w:sz="0" w:space="0" w:color="auto"/>
            <w:right w:val="none" w:sz="0" w:space="0" w:color="auto"/>
          </w:divBdr>
        </w:div>
        <w:div w:id="628783623">
          <w:marLeft w:val="640"/>
          <w:marRight w:val="0"/>
          <w:marTop w:val="0"/>
          <w:marBottom w:val="0"/>
          <w:divBdr>
            <w:top w:val="none" w:sz="0" w:space="0" w:color="auto"/>
            <w:left w:val="none" w:sz="0" w:space="0" w:color="auto"/>
            <w:bottom w:val="none" w:sz="0" w:space="0" w:color="auto"/>
            <w:right w:val="none" w:sz="0" w:space="0" w:color="auto"/>
          </w:divBdr>
        </w:div>
        <w:div w:id="631600472">
          <w:marLeft w:val="640"/>
          <w:marRight w:val="0"/>
          <w:marTop w:val="0"/>
          <w:marBottom w:val="0"/>
          <w:divBdr>
            <w:top w:val="none" w:sz="0" w:space="0" w:color="auto"/>
            <w:left w:val="none" w:sz="0" w:space="0" w:color="auto"/>
            <w:bottom w:val="none" w:sz="0" w:space="0" w:color="auto"/>
            <w:right w:val="none" w:sz="0" w:space="0" w:color="auto"/>
          </w:divBdr>
        </w:div>
        <w:div w:id="667058069">
          <w:marLeft w:val="640"/>
          <w:marRight w:val="0"/>
          <w:marTop w:val="0"/>
          <w:marBottom w:val="0"/>
          <w:divBdr>
            <w:top w:val="none" w:sz="0" w:space="0" w:color="auto"/>
            <w:left w:val="none" w:sz="0" w:space="0" w:color="auto"/>
            <w:bottom w:val="none" w:sz="0" w:space="0" w:color="auto"/>
            <w:right w:val="none" w:sz="0" w:space="0" w:color="auto"/>
          </w:divBdr>
        </w:div>
        <w:div w:id="682587671">
          <w:marLeft w:val="640"/>
          <w:marRight w:val="0"/>
          <w:marTop w:val="0"/>
          <w:marBottom w:val="0"/>
          <w:divBdr>
            <w:top w:val="none" w:sz="0" w:space="0" w:color="auto"/>
            <w:left w:val="none" w:sz="0" w:space="0" w:color="auto"/>
            <w:bottom w:val="none" w:sz="0" w:space="0" w:color="auto"/>
            <w:right w:val="none" w:sz="0" w:space="0" w:color="auto"/>
          </w:divBdr>
        </w:div>
        <w:div w:id="716130151">
          <w:marLeft w:val="640"/>
          <w:marRight w:val="0"/>
          <w:marTop w:val="0"/>
          <w:marBottom w:val="0"/>
          <w:divBdr>
            <w:top w:val="none" w:sz="0" w:space="0" w:color="auto"/>
            <w:left w:val="none" w:sz="0" w:space="0" w:color="auto"/>
            <w:bottom w:val="none" w:sz="0" w:space="0" w:color="auto"/>
            <w:right w:val="none" w:sz="0" w:space="0" w:color="auto"/>
          </w:divBdr>
        </w:div>
        <w:div w:id="850724218">
          <w:marLeft w:val="640"/>
          <w:marRight w:val="0"/>
          <w:marTop w:val="0"/>
          <w:marBottom w:val="0"/>
          <w:divBdr>
            <w:top w:val="none" w:sz="0" w:space="0" w:color="auto"/>
            <w:left w:val="none" w:sz="0" w:space="0" w:color="auto"/>
            <w:bottom w:val="none" w:sz="0" w:space="0" w:color="auto"/>
            <w:right w:val="none" w:sz="0" w:space="0" w:color="auto"/>
          </w:divBdr>
        </w:div>
        <w:div w:id="882205715">
          <w:marLeft w:val="640"/>
          <w:marRight w:val="0"/>
          <w:marTop w:val="0"/>
          <w:marBottom w:val="0"/>
          <w:divBdr>
            <w:top w:val="none" w:sz="0" w:space="0" w:color="auto"/>
            <w:left w:val="none" w:sz="0" w:space="0" w:color="auto"/>
            <w:bottom w:val="none" w:sz="0" w:space="0" w:color="auto"/>
            <w:right w:val="none" w:sz="0" w:space="0" w:color="auto"/>
          </w:divBdr>
        </w:div>
        <w:div w:id="893544363">
          <w:marLeft w:val="640"/>
          <w:marRight w:val="0"/>
          <w:marTop w:val="0"/>
          <w:marBottom w:val="0"/>
          <w:divBdr>
            <w:top w:val="none" w:sz="0" w:space="0" w:color="auto"/>
            <w:left w:val="none" w:sz="0" w:space="0" w:color="auto"/>
            <w:bottom w:val="none" w:sz="0" w:space="0" w:color="auto"/>
            <w:right w:val="none" w:sz="0" w:space="0" w:color="auto"/>
          </w:divBdr>
        </w:div>
        <w:div w:id="973103026">
          <w:marLeft w:val="640"/>
          <w:marRight w:val="0"/>
          <w:marTop w:val="0"/>
          <w:marBottom w:val="0"/>
          <w:divBdr>
            <w:top w:val="none" w:sz="0" w:space="0" w:color="auto"/>
            <w:left w:val="none" w:sz="0" w:space="0" w:color="auto"/>
            <w:bottom w:val="none" w:sz="0" w:space="0" w:color="auto"/>
            <w:right w:val="none" w:sz="0" w:space="0" w:color="auto"/>
          </w:divBdr>
        </w:div>
        <w:div w:id="1011107663">
          <w:marLeft w:val="640"/>
          <w:marRight w:val="0"/>
          <w:marTop w:val="0"/>
          <w:marBottom w:val="0"/>
          <w:divBdr>
            <w:top w:val="none" w:sz="0" w:space="0" w:color="auto"/>
            <w:left w:val="none" w:sz="0" w:space="0" w:color="auto"/>
            <w:bottom w:val="none" w:sz="0" w:space="0" w:color="auto"/>
            <w:right w:val="none" w:sz="0" w:space="0" w:color="auto"/>
          </w:divBdr>
        </w:div>
        <w:div w:id="1011421105">
          <w:marLeft w:val="640"/>
          <w:marRight w:val="0"/>
          <w:marTop w:val="0"/>
          <w:marBottom w:val="0"/>
          <w:divBdr>
            <w:top w:val="none" w:sz="0" w:space="0" w:color="auto"/>
            <w:left w:val="none" w:sz="0" w:space="0" w:color="auto"/>
            <w:bottom w:val="none" w:sz="0" w:space="0" w:color="auto"/>
            <w:right w:val="none" w:sz="0" w:space="0" w:color="auto"/>
          </w:divBdr>
        </w:div>
        <w:div w:id="1046371750">
          <w:marLeft w:val="640"/>
          <w:marRight w:val="0"/>
          <w:marTop w:val="0"/>
          <w:marBottom w:val="0"/>
          <w:divBdr>
            <w:top w:val="none" w:sz="0" w:space="0" w:color="auto"/>
            <w:left w:val="none" w:sz="0" w:space="0" w:color="auto"/>
            <w:bottom w:val="none" w:sz="0" w:space="0" w:color="auto"/>
            <w:right w:val="none" w:sz="0" w:space="0" w:color="auto"/>
          </w:divBdr>
        </w:div>
        <w:div w:id="1081676736">
          <w:marLeft w:val="640"/>
          <w:marRight w:val="0"/>
          <w:marTop w:val="0"/>
          <w:marBottom w:val="0"/>
          <w:divBdr>
            <w:top w:val="none" w:sz="0" w:space="0" w:color="auto"/>
            <w:left w:val="none" w:sz="0" w:space="0" w:color="auto"/>
            <w:bottom w:val="none" w:sz="0" w:space="0" w:color="auto"/>
            <w:right w:val="none" w:sz="0" w:space="0" w:color="auto"/>
          </w:divBdr>
        </w:div>
        <w:div w:id="1099176863">
          <w:marLeft w:val="640"/>
          <w:marRight w:val="0"/>
          <w:marTop w:val="0"/>
          <w:marBottom w:val="0"/>
          <w:divBdr>
            <w:top w:val="none" w:sz="0" w:space="0" w:color="auto"/>
            <w:left w:val="none" w:sz="0" w:space="0" w:color="auto"/>
            <w:bottom w:val="none" w:sz="0" w:space="0" w:color="auto"/>
            <w:right w:val="none" w:sz="0" w:space="0" w:color="auto"/>
          </w:divBdr>
        </w:div>
        <w:div w:id="1104030854">
          <w:marLeft w:val="640"/>
          <w:marRight w:val="0"/>
          <w:marTop w:val="0"/>
          <w:marBottom w:val="0"/>
          <w:divBdr>
            <w:top w:val="none" w:sz="0" w:space="0" w:color="auto"/>
            <w:left w:val="none" w:sz="0" w:space="0" w:color="auto"/>
            <w:bottom w:val="none" w:sz="0" w:space="0" w:color="auto"/>
            <w:right w:val="none" w:sz="0" w:space="0" w:color="auto"/>
          </w:divBdr>
        </w:div>
        <w:div w:id="1129323485">
          <w:marLeft w:val="640"/>
          <w:marRight w:val="0"/>
          <w:marTop w:val="0"/>
          <w:marBottom w:val="0"/>
          <w:divBdr>
            <w:top w:val="none" w:sz="0" w:space="0" w:color="auto"/>
            <w:left w:val="none" w:sz="0" w:space="0" w:color="auto"/>
            <w:bottom w:val="none" w:sz="0" w:space="0" w:color="auto"/>
            <w:right w:val="none" w:sz="0" w:space="0" w:color="auto"/>
          </w:divBdr>
        </w:div>
        <w:div w:id="1132138140">
          <w:marLeft w:val="640"/>
          <w:marRight w:val="0"/>
          <w:marTop w:val="0"/>
          <w:marBottom w:val="0"/>
          <w:divBdr>
            <w:top w:val="none" w:sz="0" w:space="0" w:color="auto"/>
            <w:left w:val="none" w:sz="0" w:space="0" w:color="auto"/>
            <w:bottom w:val="none" w:sz="0" w:space="0" w:color="auto"/>
            <w:right w:val="none" w:sz="0" w:space="0" w:color="auto"/>
          </w:divBdr>
        </w:div>
        <w:div w:id="1140922160">
          <w:marLeft w:val="640"/>
          <w:marRight w:val="0"/>
          <w:marTop w:val="0"/>
          <w:marBottom w:val="0"/>
          <w:divBdr>
            <w:top w:val="none" w:sz="0" w:space="0" w:color="auto"/>
            <w:left w:val="none" w:sz="0" w:space="0" w:color="auto"/>
            <w:bottom w:val="none" w:sz="0" w:space="0" w:color="auto"/>
            <w:right w:val="none" w:sz="0" w:space="0" w:color="auto"/>
          </w:divBdr>
        </w:div>
        <w:div w:id="1141507971">
          <w:marLeft w:val="640"/>
          <w:marRight w:val="0"/>
          <w:marTop w:val="0"/>
          <w:marBottom w:val="0"/>
          <w:divBdr>
            <w:top w:val="none" w:sz="0" w:space="0" w:color="auto"/>
            <w:left w:val="none" w:sz="0" w:space="0" w:color="auto"/>
            <w:bottom w:val="none" w:sz="0" w:space="0" w:color="auto"/>
            <w:right w:val="none" w:sz="0" w:space="0" w:color="auto"/>
          </w:divBdr>
        </w:div>
        <w:div w:id="1144129515">
          <w:marLeft w:val="640"/>
          <w:marRight w:val="0"/>
          <w:marTop w:val="0"/>
          <w:marBottom w:val="0"/>
          <w:divBdr>
            <w:top w:val="none" w:sz="0" w:space="0" w:color="auto"/>
            <w:left w:val="none" w:sz="0" w:space="0" w:color="auto"/>
            <w:bottom w:val="none" w:sz="0" w:space="0" w:color="auto"/>
            <w:right w:val="none" w:sz="0" w:space="0" w:color="auto"/>
          </w:divBdr>
        </w:div>
        <w:div w:id="1218542502">
          <w:marLeft w:val="640"/>
          <w:marRight w:val="0"/>
          <w:marTop w:val="0"/>
          <w:marBottom w:val="0"/>
          <w:divBdr>
            <w:top w:val="none" w:sz="0" w:space="0" w:color="auto"/>
            <w:left w:val="none" w:sz="0" w:space="0" w:color="auto"/>
            <w:bottom w:val="none" w:sz="0" w:space="0" w:color="auto"/>
            <w:right w:val="none" w:sz="0" w:space="0" w:color="auto"/>
          </w:divBdr>
        </w:div>
        <w:div w:id="1256595100">
          <w:marLeft w:val="640"/>
          <w:marRight w:val="0"/>
          <w:marTop w:val="0"/>
          <w:marBottom w:val="0"/>
          <w:divBdr>
            <w:top w:val="none" w:sz="0" w:space="0" w:color="auto"/>
            <w:left w:val="none" w:sz="0" w:space="0" w:color="auto"/>
            <w:bottom w:val="none" w:sz="0" w:space="0" w:color="auto"/>
            <w:right w:val="none" w:sz="0" w:space="0" w:color="auto"/>
          </w:divBdr>
        </w:div>
        <w:div w:id="1277905087">
          <w:marLeft w:val="640"/>
          <w:marRight w:val="0"/>
          <w:marTop w:val="0"/>
          <w:marBottom w:val="0"/>
          <w:divBdr>
            <w:top w:val="none" w:sz="0" w:space="0" w:color="auto"/>
            <w:left w:val="none" w:sz="0" w:space="0" w:color="auto"/>
            <w:bottom w:val="none" w:sz="0" w:space="0" w:color="auto"/>
            <w:right w:val="none" w:sz="0" w:space="0" w:color="auto"/>
          </w:divBdr>
        </w:div>
        <w:div w:id="1286884692">
          <w:marLeft w:val="640"/>
          <w:marRight w:val="0"/>
          <w:marTop w:val="0"/>
          <w:marBottom w:val="0"/>
          <w:divBdr>
            <w:top w:val="none" w:sz="0" w:space="0" w:color="auto"/>
            <w:left w:val="none" w:sz="0" w:space="0" w:color="auto"/>
            <w:bottom w:val="none" w:sz="0" w:space="0" w:color="auto"/>
            <w:right w:val="none" w:sz="0" w:space="0" w:color="auto"/>
          </w:divBdr>
        </w:div>
        <w:div w:id="1292126547">
          <w:marLeft w:val="640"/>
          <w:marRight w:val="0"/>
          <w:marTop w:val="0"/>
          <w:marBottom w:val="0"/>
          <w:divBdr>
            <w:top w:val="none" w:sz="0" w:space="0" w:color="auto"/>
            <w:left w:val="none" w:sz="0" w:space="0" w:color="auto"/>
            <w:bottom w:val="none" w:sz="0" w:space="0" w:color="auto"/>
            <w:right w:val="none" w:sz="0" w:space="0" w:color="auto"/>
          </w:divBdr>
        </w:div>
        <w:div w:id="1325737482">
          <w:marLeft w:val="640"/>
          <w:marRight w:val="0"/>
          <w:marTop w:val="0"/>
          <w:marBottom w:val="0"/>
          <w:divBdr>
            <w:top w:val="none" w:sz="0" w:space="0" w:color="auto"/>
            <w:left w:val="none" w:sz="0" w:space="0" w:color="auto"/>
            <w:bottom w:val="none" w:sz="0" w:space="0" w:color="auto"/>
            <w:right w:val="none" w:sz="0" w:space="0" w:color="auto"/>
          </w:divBdr>
        </w:div>
        <w:div w:id="1417552876">
          <w:marLeft w:val="640"/>
          <w:marRight w:val="0"/>
          <w:marTop w:val="0"/>
          <w:marBottom w:val="0"/>
          <w:divBdr>
            <w:top w:val="none" w:sz="0" w:space="0" w:color="auto"/>
            <w:left w:val="none" w:sz="0" w:space="0" w:color="auto"/>
            <w:bottom w:val="none" w:sz="0" w:space="0" w:color="auto"/>
            <w:right w:val="none" w:sz="0" w:space="0" w:color="auto"/>
          </w:divBdr>
        </w:div>
        <w:div w:id="1455631981">
          <w:marLeft w:val="640"/>
          <w:marRight w:val="0"/>
          <w:marTop w:val="0"/>
          <w:marBottom w:val="0"/>
          <w:divBdr>
            <w:top w:val="none" w:sz="0" w:space="0" w:color="auto"/>
            <w:left w:val="none" w:sz="0" w:space="0" w:color="auto"/>
            <w:bottom w:val="none" w:sz="0" w:space="0" w:color="auto"/>
            <w:right w:val="none" w:sz="0" w:space="0" w:color="auto"/>
          </w:divBdr>
        </w:div>
        <w:div w:id="1484934319">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504510730">
          <w:marLeft w:val="640"/>
          <w:marRight w:val="0"/>
          <w:marTop w:val="0"/>
          <w:marBottom w:val="0"/>
          <w:divBdr>
            <w:top w:val="none" w:sz="0" w:space="0" w:color="auto"/>
            <w:left w:val="none" w:sz="0" w:space="0" w:color="auto"/>
            <w:bottom w:val="none" w:sz="0" w:space="0" w:color="auto"/>
            <w:right w:val="none" w:sz="0" w:space="0" w:color="auto"/>
          </w:divBdr>
        </w:div>
        <w:div w:id="1519661111">
          <w:marLeft w:val="640"/>
          <w:marRight w:val="0"/>
          <w:marTop w:val="0"/>
          <w:marBottom w:val="0"/>
          <w:divBdr>
            <w:top w:val="none" w:sz="0" w:space="0" w:color="auto"/>
            <w:left w:val="none" w:sz="0" w:space="0" w:color="auto"/>
            <w:bottom w:val="none" w:sz="0" w:space="0" w:color="auto"/>
            <w:right w:val="none" w:sz="0" w:space="0" w:color="auto"/>
          </w:divBdr>
        </w:div>
        <w:div w:id="1605262338">
          <w:marLeft w:val="640"/>
          <w:marRight w:val="0"/>
          <w:marTop w:val="0"/>
          <w:marBottom w:val="0"/>
          <w:divBdr>
            <w:top w:val="none" w:sz="0" w:space="0" w:color="auto"/>
            <w:left w:val="none" w:sz="0" w:space="0" w:color="auto"/>
            <w:bottom w:val="none" w:sz="0" w:space="0" w:color="auto"/>
            <w:right w:val="none" w:sz="0" w:space="0" w:color="auto"/>
          </w:divBdr>
        </w:div>
        <w:div w:id="1611280370">
          <w:marLeft w:val="640"/>
          <w:marRight w:val="0"/>
          <w:marTop w:val="0"/>
          <w:marBottom w:val="0"/>
          <w:divBdr>
            <w:top w:val="none" w:sz="0" w:space="0" w:color="auto"/>
            <w:left w:val="none" w:sz="0" w:space="0" w:color="auto"/>
            <w:bottom w:val="none" w:sz="0" w:space="0" w:color="auto"/>
            <w:right w:val="none" w:sz="0" w:space="0" w:color="auto"/>
          </w:divBdr>
        </w:div>
        <w:div w:id="1622490782">
          <w:marLeft w:val="640"/>
          <w:marRight w:val="0"/>
          <w:marTop w:val="0"/>
          <w:marBottom w:val="0"/>
          <w:divBdr>
            <w:top w:val="none" w:sz="0" w:space="0" w:color="auto"/>
            <w:left w:val="none" w:sz="0" w:space="0" w:color="auto"/>
            <w:bottom w:val="none" w:sz="0" w:space="0" w:color="auto"/>
            <w:right w:val="none" w:sz="0" w:space="0" w:color="auto"/>
          </w:divBdr>
        </w:div>
        <w:div w:id="1638144807">
          <w:marLeft w:val="640"/>
          <w:marRight w:val="0"/>
          <w:marTop w:val="0"/>
          <w:marBottom w:val="0"/>
          <w:divBdr>
            <w:top w:val="none" w:sz="0" w:space="0" w:color="auto"/>
            <w:left w:val="none" w:sz="0" w:space="0" w:color="auto"/>
            <w:bottom w:val="none" w:sz="0" w:space="0" w:color="auto"/>
            <w:right w:val="none" w:sz="0" w:space="0" w:color="auto"/>
          </w:divBdr>
        </w:div>
        <w:div w:id="1644458202">
          <w:marLeft w:val="640"/>
          <w:marRight w:val="0"/>
          <w:marTop w:val="0"/>
          <w:marBottom w:val="0"/>
          <w:divBdr>
            <w:top w:val="none" w:sz="0" w:space="0" w:color="auto"/>
            <w:left w:val="none" w:sz="0" w:space="0" w:color="auto"/>
            <w:bottom w:val="none" w:sz="0" w:space="0" w:color="auto"/>
            <w:right w:val="none" w:sz="0" w:space="0" w:color="auto"/>
          </w:divBdr>
        </w:div>
        <w:div w:id="1670865117">
          <w:marLeft w:val="640"/>
          <w:marRight w:val="0"/>
          <w:marTop w:val="0"/>
          <w:marBottom w:val="0"/>
          <w:divBdr>
            <w:top w:val="none" w:sz="0" w:space="0" w:color="auto"/>
            <w:left w:val="none" w:sz="0" w:space="0" w:color="auto"/>
            <w:bottom w:val="none" w:sz="0" w:space="0" w:color="auto"/>
            <w:right w:val="none" w:sz="0" w:space="0" w:color="auto"/>
          </w:divBdr>
        </w:div>
        <w:div w:id="1673681352">
          <w:marLeft w:val="640"/>
          <w:marRight w:val="0"/>
          <w:marTop w:val="0"/>
          <w:marBottom w:val="0"/>
          <w:divBdr>
            <w:top w:val="none" w:sz="0" w:space="0" w:color="auto"/>
            <w:left w:val="none" w:sz="0" w:space="0" w:color="auto"/>
            <w:bottom w:val="none" w:sz="0" w:space="0" w:color="auto"/>
            <w:right w:val="none" w:sz="0" w:space="0" w:color="auto"/>
          </w:divBdr>
        </w:div>
        <w:div w:id="1734961747">
          <w:marLeft w:val="640"/>
          <w:marRight w:val="0"/>
          <w:marTop w:val="0"/>
          <w:marBottom w:val="0"/>
          <w:divBdr>
            <w:top w:val="none" w:sz="0" w:space="0" w:color="auto"/>
            <w:left w:val="none" w:sz="0" w:space="0" w:color="auto"/>
            <w:bottom w:val="none" w:sz="0" w:space="0" w:color="auto"/>
            <w:right w:val="none" w:sz="0" w:space="0" w:color="auto"/>
          </w:divBdr>
        </w:div>
        <w:div w:id="1744987892">
          <w:marLeft w:val="640"/>
          <w:marRight w:val="0"/>
          <w:marTop w:val="0"/>
          <w:marBottom w:val="0"/>
          <w:divBdr>
            <w:top w:val="none" w:sz="0" w:space="0" w:color="auto"/>
            <w:left w:val="none" w:sz="0" w:space="0" w:color="auto"/>
            <w:bottom w:val="none" w:sz="0" w:space="0" w:color="auto"/>
            <w:right w:val="none" w:sz="0" w:space="0" w:color="auto"/>
          </w:divBdr>
        </w:div>
        <w:div w:id="1754206662">
          <w:marLeft w:val="640"/>
          <w:marRight w:val="0"/>
          <w:marTop w:val="0"/>
          <w:marBottom w:val="0"/>
          <w:divBdr>
            <w:top w:val="none" w:sz="0" w:space="0" w:color="auto"/>
            <w:left w:val="none" w:sz="0" w:space="0" w:color="auto"/>
            <w:bottom w:val="none" w:sz="0" w:space="0" w:color="auto"/>
            <w:right w:val="none" w:sz="0" w:space="0" w:color="auto"/>
          </w:divBdr>
        </w:div>
        <w:div w:id="1763212856">
          <w:marLeft w:val="640"/>
          <w:marRight w:val="0"/>
          <w:marTop w:val="0"/>
          <w:marBottom w:val="0"/>
          <w:divBdr>
            <w:top w:val="none" w:sz="0" w:space="0" w:color="auto"/>
            <w:left w:val="none" w:sz="0" w:space="0" w:color="auto"/>
            <w:bottom w:val="none" w:sz="0" w:space="0" w:color="auto"/>
            <w:right w:val="none" w:sz="0" w:space="0" w:color="auto"/>
          </w:divBdr>
        </w:div>
        <w:div w:id="1774201973">
          <w:marLeft w:val="640"/>
          <w:marRight w:val="0"/>
          <w:marTop w:val="0"/>
          <w:marBottom w:val="0"/>
          <w:divBdr>
            <w:top w:val="none" w:sz="0" w:space="0" w:color="auto"/>
            <w:left w:val="none" w:sz="0" w:space="0" w:color="auto"/>
            <w:bottom w:val="none" w:sz="0" w:space="0" w:color="auto"/>
            <w:right w:val="none" w:sz="0" w:space="0" w:color="auto"/>
          </w:divBdr>
        </w:div>
        <w:div w:id="1814906836">
          <w:marLeft w:val="640"/>
          <w:marRight w:val="0"/>
          <w:marTop w:val="0"/>
          <w:marBottom w:val="0"/>
          <w:divBdr>
            <w:top w:val="none" w:sz="0" w:space="0" w:color="auto"/>
            <w:left w:val="none" w:sz="0" w:space="0" w:color="auto"/>
            <w:bottom w:val="none" w:sz="0" w:space="0" w:color="auto"/>
            <w:right w:val="none" w:sz="0" w:space="0" w:color="auto"/>
          </w:divBdr>
        </w:div>
        <w:div w:id="1829125415">
          <w:marLeft w:val="640"/>
          <w:marRight w:val="0"/>
          <w:marTop w:val="0"/>
          <w:marBottom w:val="0"/>
          <w:divBdr>
            <w:top w:val="none" w:sz="0" w:space="0" w:color="auto"/>
            <w:left w:val="none" w:sz="0" w:space="0" w:color="auto"/>
            <w:bottom w:val="none" w:sz="0" w:space="0" w:color="auto"/>
            <w:right w:val="none" w:sz="0" w:space="0" w:color="auto"/>
          </w:divBdr>
        </w:div>
        <w:div w:id="1857960014">
          <w:marLeft w:val="640"/>
          <w:marRight w:val="0"/>
          <w:marTop w:val="0"/>
          <w:marBottom w:val="0"/>
          <w:divBdr>
            <w:top w:val="none" w:sz="0" w:space="0" w:color="auto"/>
            <w:left w:val="none" w:sz="0" w:space="0" w:color="auto"/>
            <w:bottom w:val="none" w:sz="0" w:space="0" w:color="auto"/>
            <w:right w:val="none" w:sz="0" w:space="0" w:color="auto"/>
          </w:divBdr>
        </w:div>
        <w:div w:id="1869414899">
          <w:marLeft w:val="640"/>
          <w:marRight w:val="0"/>
          <w:marTop w:val="0"/>
          <w:marBottom w:val="0"/>
          <w:divBdr>
            <w:top w:val="none" w:sz="0" w:space="0" w:color="auto"/>
            <w:left w:val="none" w:sz="0" w:space="0" w:color="auto"/>
            <w:bottom w:val="none" w:sz="0" w:space="0" w:color="auto"/>
            <w:right w:val="none" w:sz="0" w:space="0" w:color="auto"/>
          </w:divBdr>
        </w:div>
        <w:div w:id="1880389624">
          <w:marLeft w:val="640"/>
          <w:marRight w:val="0"/>
          <w:marTop w:val="0"/>
          <w:marBottom w:val="0"/>
          <w:divBdr>
            <w:top w:val="none" w:sz="0" w:space="0" w:color="auto"/>
            <w:left w:val="none" w:sz="0" w:space="0" w:color="auto"/>
            <w:bottom w:val="none" w:sz="0" w:space="0" w:color="auto"/>
            <w:right w:val="none" w:sz="0" w:space="0" w:color="auto"/>
          </w:divBdr>
        </w:div>
        <w:div w:id="2014337337">
          <w:marLeft w:val="640"/>
          <w:marRight w:val="0"/>
          <w:marTop w:val="0"/>
          <w:marBottom w:val="0"/>
          <w:divBdr>
            <w:top w:val="none" w:sz="0" w:space="0" w:color="auto"/>
            <w:left w:val="none" w:sz="0" w:space="0" w:color="auto"/>
            <w:bottom w:val="none" w:sz="0" w:space="0" w:color="auto"/>
            <w:right w:val="none" w:sz="0" w:space="0" w:color="auto"/>
          </w:divBdr>
        </w:div>
        <w:div w:id="2047292233">
          <w:marLeft w:val="640"/>
          <w:marRight w:val="0"/>
          <w:marTop w:val="0"/>
          <w:marBottom w:val="0"/>
          <w:divBdr>
            <w:top w:val="none" w:sz="0" w:space="0" w:color="auto"/>
            <w:left w:val="none" w:sz="0" w:space="0" w:color="auto"/>
            <w:bottom w:val="none" w:sz="0" w:space="0" w:color="auto"/>
            <w:right w:val="none" w:sz="0" w:space="0" w:color="auto"/>
          </w:divBdr>
        </w:div>
        <w:div w:id="2117170420">
          <w:marLeft w:val="640"/>
          <w:marRight w:val="0"/>
          <w:marTop w:val="0"/>
          <w:marBottom w:val="0"/>
          <w:divBdr>
            <w:top w:val="none" w:sz="0" w:space="0" w:color="auto"/>
            <w:left w:val="none" w:sz="0" w:space="0" w:color="auto"/>
            <w:bottom w:val="none" w:sz="0" w:space="0" w:color="auto"/>
            <w:right w:val="none" w:sz="0" w:space="0" w:color="auto"/>
          </w:divBdr>
        </w:div>
      </w:divsChild>
    </w:div>
    <w:div w:id="1438915002">
      <w:bodyDiv w:val="1"/>
      <w:marLeft w:val="0"/>
      <w:marRight w:val="0"/>
      <w:marTop w:val="0"/>
      <w:marBottom w:val="0"/>
      <w:divBdr>
        <w:top w:val="none" w:sz="0" w:space="0" w:color="auto"/>
        <w:left w:val="none" w:sz="0" w:space="0" w:color="auto"/>
        <w:bottom w:val="none" w:sz="0" w:space="0" w:color="auto"/>
        <w:right w:val="none" w:sz="0" w:space="0" w:color="auto"/>
      </w:divBdr>
    </w:div>
    <w:div w:id="1441143379">
      <w:bodyDiv w:val="1"/>
      <w:marLeft w:val="0"/>
      <w:marRight w:val="0"/>
      <w:marTop w:val="0"/>
      <w:marBottom w:val="0"/>
      <w:divBdr>
        <w:top w:val="none" w:sz="0" w:space="0" w:color="auto"/>
        <w:left w:val="none" w:sz="0" w:space="0" w:color="auto"/>
        <w:bottom w:val="none" w:sz="0" w:space="0" w:color="auto"/>
        <w:right w:val="none" w:sz="0" w:space="0" w:color="auto"/>
      </w:divBdr>
    </w:div>
    <w:div w:id="1445419164">
      <w:bodyDiv w:val="1"/>
      <w:marLeft w:val="0"/>
      <w:marRight w:val="0"/>
      <w:marTop w:val="0"/>
      <w:marBottom w:val="0"/>
      <w:divBdr>
        <w:top w:val="none" w:sz="0" w:space="0" w:color="auto"/>
        <w:left w:val="none" w:sz="0" w:space="0" w:color="auto"/>
        <w:bottom w:val="none" w:sz="0" w:space="0" w:color="auto"/>
        <w:right w:val="none" w:sz="0" w:space="0" w:color="auto"/>
      </w:divBdr>
    </w:div>
    <w:div w:id="1449666285">
      <w:bodyDiv w:val="1"/>
      <w:marLeft w:val="0"/>
      <w:marRight w:val="0"/>
      <w:marTop w:val="0"/>
      <w:marBottom w:val="0"/>
      <w:divBdr>
        <w:top w:val="none" w:sz="0" w:space="0" w:color="auto"/>
        <w:left w:val="none" w:sz="0" w:space="0" w:color="auto"/>
        <w:bottom w:val="none" w:sz="0" w:space="0" w:color="auto"/>
        <w:right w:val="none" w:sz="0" w:space="0" w:color="auto"/>
      </w:divBdr>
    </w:div>
    <w:div w:id="1458991353">
      <w:bodyDiv w:val="1"/>
      <w:marLeft w:val="0"/>
      <w:marRight w:val="0"/>
      <w:marTop w:val="0"/>
      <w:marBottom w:val="0"/>
      <w:divBdr>
        <w:top w:val="none" w:sz="0" w:space="0" w:color="auto"/>
        <w:left w:val="none" w:sz="0" w:space="0" w:color="auto"/>
        <w:bottom w:val="none" w:sz="0" w:space="0" w:color="auto"/>
        <w:right w:val="none" w:sz="0" w:space="0" w:color="auto"/>
      </w:divBdr>
      <w:divsChild>
        <w:div w:id="634068309">
          <w:marLeft w:val="480"/>
          <w:marRight w:val="0"/>
          <w:marTop w:val="0"/>
          <w:marBottom w:val="0"/>
          <w:divBdr>
            <w:top w:val="none" w:sz="0" w:space="0" w:color="auto"/>
            <w:left w:val="none" w:sz="0" w:space="0" w:color="auto"/>
            <w:bottom w:val="none" w:sz="0" w:space="0" w:color="auto"/>
            <w:right w:val="none" w:sz="0" w:space="0" w:color="auto"/>
          </w:divBdr>
        </w:div>
        <w:div w:id="1307010790">
          <w:marLeft w:val="480"/>
          <w:marRight w:val="0"/>
          <w:marTop w:val="0"/>
          <w:marBottom w:val="0"/>
          <w:divBdr>
            <w:top w:val="none" w:sz="0" w:space="0" w:color="auto"/>
            <w:left w:val="none" w:sz="0" w:space="0" w:color="auto"/>
            <w:bottom w:val="none" w:sz="0" w:space="0" w:color="auto"/>
            <w:right w:val="none" w:sz="0" w:space="0" w:color="auto"/>
          </w:divBdr>
        </w:div>
        <w:div w:id="662662528">
          <w:marLeft w:val="480"/>
          <w:marRight w:val="0"/>
          <w:marTop w:val="0"/>
          <w:marBottom w:val="0"/>
          <w:divBdr>
            <w:top w:val="none" w:sz="0" w:space="0" w:color="auto"/>
            <w:left w:val="none" w:sz="0" w:space="0" w:color="auto"/>
            <w:bottom w:val="none" w:sz="0" w:space="0" w:color="auto"/>
            <w:right w:val="none" w:sz="0" w:space="0" w:color="auto"/>
          </w:divBdr>
        </w:div>
        <w:div w:id="1603999821">
          <w:marLeft w:val="480"/>
          <w:marRight w:val="0"/>
          <w:marTop w:val="0"/>
          <w:marBottom w:val="0"/>
          <w:divBdr>
            <w:top w:val="none" w:sz="0" w:space="0" w:color="auto"/>
            <w:left w:val="none" w:sz="0" w:space="0" w:color="auto"/>
            <w:bottom w:val="none" w:sz="0" w:space="0" w:color="auto"/>
            <w:right w:val="none" w:sz="0" w:space="0" w:color="auto"/>
          </w:divBdr>
        </w:div>
        <w:div w:id="1085806310">
          <w:marLeft w:val="480"/>
          <w:marRight w:val="0"/>
          <w:marTop w:val="0"/>
          <w:marBottom w:val="0"/>
          <w:divBdr>
            <w:top w:val="none" w:sz="0" w:space="0" w:color="auto"/>
            <w:left w:val="none" w:sz="0" w:space="0" w:color="auto"/>
            <w:bottom w:val="none" w:sz="0" w:space="0" w:color="auto"/>
            <w:right w:val="none" w:sz="0" w:space="0" w:color="auto"/>
          </w:divBdr>
        </w:div>
        <w:div w:id="249702594">
          <w:marLeft w:val="480"/>
          <w:marRight w:val="0"/>
          <w:marTop w:val="0"/>
          <w:marBottom w:val="0"/>
          <w:divBdr>
            <w:top w:val="none" w:sz="0" w:space="0" w:color="auto"/>
            <w:left w:val="none" w:sz="0" w:space="0" w:color="auto"/>
            <w:bottom w:val="none" w:sz="0" w:space="0" w:color="auto"/>
            <w:right w:val="none" w:sz="0" w:space="0" w:color="auto"/>
          </w:divBdr>
        </w:div>
        <w:div w:id="897864339">
          <w:marLeft w:val="480"/>
          <w:marRight w:val="0"/>
          <w:marTop w:val="0"/>
          <w:marBottom w:val="0"/>
          <w:divBdr>
            <w:top w:val="none" w:sz="0" w:space="0" w:color="auto"/>
            <w:left w:val="none" w:sz="0" w:space="0" w:color="auto"/>
            <w:bottom w:val="none" w:sz="0" w:space="0" w:color="auto"/>
            <w:right w:val="none" w:sz="0" w:space="0" w:color="auto"/>
          </w:divBdr>
        </w:div>
        <w:div w:id="1704087024">
          <w:marLeft w:val="480"/>
          <w:marRight w:val="0"/>
          <w:marTop w:val="0"/>
          <w:marBottom w:val="0"/>
          <w:divBdr>
            <w:top w:val="none" w:sz="0" w:space="0" w:color="auto"/>
            <w:left w:val="none" w:sz="0" w:space="0" w:color="auto"/>
            <w:bottom w:val="none" w:sz="0" w:space="0" w:color="auto"/>
            <w:right w:val="none" w:sz="0" w:space="0" w:color="auto"/>
          </w:divBdr>
        </w:div>
        <w:div w:id="326129700">
          <w:marLeft w:val="480"/>
          <w:marRight w:val="0"/>
          <w:marTop w:val="0"/>
          <w:marBottom w:val="0"/>
          <w:divBdr>
            <w:top w:val="none" w:sz="0" w:space="0" w:color="auto"/>
            <w:left w:val="none" w:sz="0" w:space="0" w:color="auto"/>
            <w:bottom w:val="none" w:sz="0" w:space="0" w:color="auto"/>
            <w:right w:val="none" w:sz="0" w:space="0" w:color="auto"/>
          </w:divBdr>
        </w:div>
        <w:div w:id="1867795520">
          <w:marLeft w:val="480"/>
          <w:marRight w:val="0"/>
          <w:marTop w:val="0"/>
          <w:marBottom w:val="0"/>
          <w:divBdr>
            <w:top w:val="none" w:sz="0" w:space="0" w:color="auto"/>
            <w:left w:val="none" w:sz="0" w:space="0" w:color="auto"/>
            <w:bottom w:val="none" w:sz="0" w:space="0" w:color="auto"/>
            <w:right w:val="none" w:sz="0" w:space="0" w:color="auto"/>
          </w:divBdr>
        </w:div>
        <w:div w:id="1590432184">
          <w:marLeft w:val="480"/>
          <w:marRight w:val="0"/>
          <w:marTop w:val="0"/>
          <w:marBottom w:val="0"/>
          <w:divBdr>
            <w:top w:val="none" w:sz="0" w:space="0" w:color="auto"/>
            <w:left w:val="none" w:sz="0" w:space="0" w:color="auto"/>
            <w:bottom w:val="none" w:sz="0" w:space="0" w:color="auto"/>
            <w:right w:val="none" w:sz="0" w:space="0" w:color="auto"/>
          </w:divBdr>
        </w:div>
        <w:div w:id="1473450133">
          <w:marLeft w:val="480"/>
          <w:marRight w:val="0"/>
          <w:marTop w:val="0"/>
          <w:marBottom w:val="0"/>
          <w:divBdr>
            <w:top w:val="none" w:sz="0" w:space="0" w:color="auto"/>
            <w:left w:val="none" w:sz="0" w:space="0" w:color="auto"/>
            <w:bottom w:val="none" w:sz="0" w:space="0" w:color="auto"/>
            <w:right w:val="none" w:sz="0" w:space="0" w:color="auto"/>
          </w:divBdr>
        </w:div>
        <w:div w:id="610279863">
          <w:marLeft w:val="480"/>
          <w:marRight w:val="0"/>
          <w:marTop w:val="0"/>
          <w:marBottom w:val="0"/>
          <w:divBdr>
            <w:top w:val="none" w:sz="0" w:space="0" w:color="auto"/>
            <w:left w:val="none" w:sz="0" w:space="0" w:color="auto"/>
            <w:bottom w:val="none" w:sz="0" w:space="0" w:color="auto"/>
            <w:right w:val="none" w:sz="0" w:space="0" w:color="auto"/>
          </w:divBdr>
        </w:div>
        <w:div w:id="193352494">
          <w:marLeft w:val="480"/>
          <w:marRight w:val="0"/>
          <w:marTop w:val="0"/>
          <w:marBottom w:val="0"/>
          <w:divBdr>
            <w:top w:val="none" w:sz="0" w:space="0" w:color="auto"/>
            <w:left w:val="none" w:sz="0" w:space="0" w:color="auto"/>
            <w:bottom w:val="none" w:sz="0" w:space="0" w:color="auto"/>
            <w:right w:val="none" w:sz="0" w:space="0" w:color="auto"/>
          </w:divBdr>
        </w:div>
        <w:div w:id="451676127">
          <w:marLeft w:val="480"/>
          <w:marRight w:val="0"/>
          <w:marTop w:val="0"/>
          <w:marBottom w:val="0"/>
          <w:divBdr>
            <w:top w:val="none" w:sz="0" w:space="0" w:color="auto"/>
            <w:left w:val="none" w:sz="0" w:space="0" w:color="auto"/>
            <w:bottom w:val="none" w:sz="0" w:space="0" w:color="auto"/>
            <w:right w:val="none" w:sz="0" w:space="0" w:color="auto"/>
          </w:divBdr>
        </w:div>
        <w:div w:id="155001856">
          <w:marLeft w:val="480"/>
          <w:marRight w:val="0"/>
          <w:marTop w:val="0"/>
          <w:marBottom w:val="0"/>
          <w:divBdr>
            <w:top w:val="none" w:sz="0" w:space="0" w:color="auto"/>
            <w:left w:val="none" w:sz="0" w:space="0" w:color="auto"/>
            <w:bottom w:val="none" w:sz="0" w:space="0" w:color="auto"/>
            <w:right w:val="none" w:sz="0" w:space="0" w:color="auto"/>
          </w:divBdr>
        </w:div>
        <w:div w:id="854536017">
          <w:marLeft w:val="480"/>
          <w:marRight w:val="0"/>
          <w:marTop w:val="0"/>
          <w:marBottom w:val="0"/>
          <w:divBdr>
            <w:top w:val="none" w:sz="0" w:space="0" w:color="auto"/>
            <w:left w:val="none" w:sz="0" w:space="0" w:color="auto"/>
            <w:bottom w:val="none" w:sz="0" w:space="0" w:color="auto"/>
            <w:right w:val="none" w:sz="0" w:space="0" w:color="auto"/>
          </w:divBdr>
        </w:div>
        <w:div w:id="1578586283">
          <w:marLeft w:val="480"/>
          <w:marRight w:val="0"/>
          <w:marTop w:val="0"/>
          <w:marBottom w:val="0"/>
          <w:divBdr>
            <w:top w:val="none" w:sz="0" w:space="0" w:color="auto"/>
            <w:left w:val="none" w:sz="0" w:space="0" w:color="auto"/>
            <w:bottom w:val="none" w:sz="0" w:space="0" w:color="auto"/>
            <w:right w:val="none" w:sz="0" w:space="0" w:color="auto"/>
          </w:divBdr>
        </w:div>
      </w:divsChild>
    </w:div>
    <w:div w:id="1464957576">
      <w:bodyDiv w:val="1"/>
      <w:marLeft w:val="0"/>
      <w:marRight w:val="0"/>
      <w:marTop w:val="0"/>
      <w:marBottom w:val="0"/>
      <w:divBdr>
        <w:top w:val="none" w:sz="0" w:space="0" w:color="auto"/>
        <w:left w:val="none" w:sz="0" w:space="0" w:color="auto"/>
        <w:bottom w:val="none" w:sz="0" w:space="0" w:color="auto"/>
        <w:right w:val="none" w:sz="0" w:space="0" w:color="auto"/>
      </w:divBdr>
      <w:divsChild>
        <w:div w:id="384573064">
          <w:marLeft w:val="0"/>
          <w:marRight w:val="0"/>
          <w:marTop w:val="0"/>
          <w:marBottom w:val="0"/>
          <w:divBdr>
            <w:top w:val="none" w:sz="0" w:space="0" w:color="auto"/>
            <w:left w:val="none" w:sz="0" w:space="0" w:color="auto"/>
            <w:bottom w:val="none" w:sz="0" w:space="0" w:color="auto"/>
            <w:right w:val="none" w:sz="0" w:space="0" w:color="auto"/>
          </w:divBdr>
          <w:divsChild>
            <w:div w:id="1518615293">
              <w:marLeft w:val="0"/>
              <w:marRight w:val="0"/>
              <w:marTop w:val="0"/>
              <w:marBottom w:val="0"/>
              <w:divBdr>
                <w:top w:val="none" w:sz="0" w:space="0" w:color="auto"/>
                <w:left w:val="none" w:sz="0" w:space="0" w:color="auto"/>
                <w:bottom w:val="none" w:sz="0" w:space="0" w:color="auto"/>
                <w:right w:val="none" w:sz="0" w:space="0" w:color="auto"/>
              </w:divBdr>
              <w:divsChild>
                <w:div w:id="1308702709">
                  <w:marLeft w:val="0"/>
                  <w:marRight w:val="0"/>
                  <w:marTop w:val="0"/>
                  <w:marBottom w:val="0"/>
                  <w:divBdr>
                    <w:top w:val="none" w:sz="0" w:space="0" w:color="auto"/>
                    <w:left w:val="none" w:sz="0" w:space="0" w:color="auto"/>
                    <w:bottom w:val="none" w:sz="0" w:space="0" w:color="auto"/>
                    <w:right w:val="none" w:sz="0" w:space="0" w:color="auto"/>
                  </w:divBdr>
                  <w:divsChild>
                    <w:div w:id="1109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8986">
      <w:bodyDiv w:val="1"/>
      <w:marLeft w:val="0"/>
      <w:marRight w:val="0"/>
      <w:marTop w:val="0"/>
      <w:marBottom w:val="0"/>
      <w:divBdr>
        <w:top w:val="none" w:sz="0" w:space="0" w:color="auto"/>
        <w:left w:val="none" w:sz="0" w:space="0" w:color="auto"/>
        <w:bottom w:val="none" w:sz="0" w:space="0" w:color="auto"/>
        <w:right w:val="none" w:sz="0" w:space="0" w:color="auto"/>
      </w:divBdr>
    </w:div>
    <w:div w:id="1481725264">
      <w:bodyDiv w:val="1"/>
      <w:marLeft w:val="0"/>
      <w:marRight w:val="0"/>
      <w:marTop w:val="0"/>
      <w:marBottom w:val="0"/>
      <w:divBdr>
        <w:top w:val="none" w:sz="0" w:space="0" w:color="auto"/>
        <w:left w:val="none" w:sz="0" w:space="0" w:color="auto"/>
        <w:bottom w:val="none" w:sz="0" w:space="0" w:color="auto"/>
        <w:right w:val="none" w:sz="0" w:space="0" w:color="auto"/>
      </w:divBdr>
      <w:divsChild>
        <w:div w:id="33964722">
          <w:marLeft w:val="640"/>
          <w:marRight w:val="0"/>
          <w:marTop w:val="0"/>
          <w:marBottom w:val="0"/>
          <w:divBdr>
            <w:top w:val="none" w:sz="0" w:space="0" w:color="auto"/>
            <w:left w:val="none" w:sz="0" w:space="0" w:color="auto"/>
            <w:bottom w:val="none" w:sz="0" w:space="0" w:color="auto"/>
            <w:right w:val="none" w:sz="0" w:space="0" w:color="auto"/>
          </w:divBdr>
        </w:div>
        <w:div w:id="45615042">
          <w:marLeft w:val="640"/>
          <w:marRight w:val="0"/>
          <w:marTop w:val="0"/>
          <w:marBottom w:val="0"/>
          <w:divBdr>
            <w:top w:val="none" w:sz="0" w:space="0" w:color="auto"/>
            <w:left w:val="none" w:sz="0" w:space="0" w:color="auto"/>
            <w:bottom w:val="none" w:sz="0" w:space="0" w:color="auto"/>
            <w:right w:val="none" w:sz="0" w:space="0" w:color="auto"/>
          </w:divBdr>
        </w:div>
        <w:div w:id="51586985">
          <w:marLeft w:val="640"/>
          <w:marRight w:val="0"/>
          <w:marTop w:val="0"/>
          <w:marBottom w:val="0"/>
          <w:divBdr>
            <w:top w:val="none" w:sz="0" w:space="0" w:color="auto"/>
            <w:left w:val="none" w:sz="0" w:space="0" w:color="auto"/>
            <w:bottom w:val="none" w:sz="0" w:space="0" w:color="auto"/>
            <w:right w:val="none" w:sz="0" w:space="0" w:color="auto"/>
          </w:divBdr>
        </w:div>
        <w:div w:id="58019607">
          <w:marLeft w:val="640"/>
          <w:marRight w:val="0"/>
          <w:marTop w:val="0"/>
          <w:marBottom w:val="0"/>
          <w:divBdr>
            <w:top w:val="none" w:sz="0" w:space="0" w:color="auto"/>
            <w:left w:val="none" w:sz="0" w:space="0" w:color="auto"/>
            <w:bottom w:val="none" w:sz="0" w:space="0" w:color="auto"/>
            <w:right w:val="none" w:sz="0" w:space="0" w:color="auto"/>
          </w:divBdr>
        </w:div>
        <w:div w:id="75635718">
          <w:marLeft w:val="640"/>
          <w:marRight w:val="0"/>
          <w:marTop w:val="0"/>
          <w:marBottom w:val="0"/>
          <w:divBdr>
            <w:top w:val="none" w:sz="0" w:space="0" w:color="auto"/>
            <w:left w:val="none" w:sz="0" w:space="0" w:color="auto"/>
            <w:bottom w:val="none" w:sz="0" w:space="0" w:color="auto"/>
            <w:right w:val="none" w:sz="0" w:space="0" w:color="auto"/>
          </w:divBdr>
        </w:div>
        <w:div w:id="143937160">
          <w:marLeft w:val="640"/>
          <w:marRight w:val="0"/>
          <w:marTop w:val="0"/>
          <w:marBottom w:val="0"/>
          <w:divBdr>
            <w:top w:val="none" w:sz="0" w:space="0" w:color="auto"/>
            <w:left w:val="none" w:sz="0" w:space="0" w:color="auto"/>
            <w:bottom w:val="none" w:sz="0" w:space="0" w:color="auto"/>
            <w:right w:val="none" w:sz="0" w:space="0" w:color="auto"/>
          </w:divBdr>
        </w:div>
        <w:div w:id="195823509">
          <w:marLeft w:val="640"/>
          <w:marRight w:val="0"/>
          <w:marTop w:val="0"/>
          <w:marBottom w:val="0"/>
          <w:divBdr>
            <w:top w:val="none" w:sz="0" w:space="0" w:color="auto"/>
            <w:left w:val="none" w:sz="0" w:space="0" w:color="auto"/>
            <w:bottom w:val="none" w:sz="0" w:space="0" w:color="auto"/>
            <w:right w:val="none" w:sz="0" w:space="0" w:color="auto"/>
          </w:divBdr>
        </w:div>
        <w:div w:id="250747036">
          <w:marLeft w:val="640"/>
          <w:marRight w:val="0"/>
          <w:marTop w:val="0"/>
          <w:marBottom w:val="0"/>
          <w:divBdr>
            <w:top w:val="none" w:sz="0" w:space="0" w:color="auto"/>
            <w:left w:val="none" w:sz="0" w:space="0" w:color="auto"/>
            <w:bottom w:val="none" w:sz="0" w:space="0" w:color="auto"/>
            <w:right w:val="none" w:sz="0" w:space="0" w:color="auto"/>
          </w:divBdr>
        </w:div>
        <w:div w:id="275452147">
          <w:marLeft w:val="640"/>
          <w:marRight w:val="0"/>
          <w:marTop w:val="0"/>
          <w:marBottom w:val="0"/>
          <w:divBdr>
            <w:top w:val="none" w:sz="0" w:space="0" w:color="auto"/>
            <w:left w:val="none" w:sz="0" w:space="0" w:color="auto"/>
            <w:bottom w:val="none" w:sz="0" w:space="0" w:color="auto"/>
            <w:right w:val="none" w:sz="0" w:space="0" w:color="auto"/>
          </w:divBdr>
        </w:div>
        <w:div w:id="279999107">
          <w:marLeft w:val="640"/>
          <w:marRight w:val="0"/>
          <w:marTop w:val="0"/>
          <w:marBottom w:val="0"/>
          <w:divBdr>
            <w:top w:val="none" w:sz="0" w:space="0" w:color="auto"/>
            <w:left w:val="none" w:sz="0" w:space="0" w:color="auto"/>
            <w:bottom w:val="none" w:sz="0" w:space="0" w:color="auto"/>
            <w:right w:val="none" w:sz="0" w:space="0" w:color="auto"/>
          </w:divBdr>
        </w:div>
        <w:div w:id="315379743">
          <w:marLeft w:val="640"/>
          <w:marRight w:val="0"/>
          <w:marTop w:val="0"/>
          <w:marBottom w:val="0"/>
          <w:divBdr>
            <w:top w:val="none" w:sz="0" w:space="0" w:color="auto"/>
            <w:left w:val="none" w:sz="0" w:space="0" w:color="auto"/>
            <w:bottom w:val="none" w:sz="0" w:space="0" w:color="auto"/>
            <w:right w:val="none" w:sz="0" w:space="0" w:color="auto"/>
          </w:divBdr>
        </w:div>
        <w:div w:id="385684212">
          <w:marLeft w:val="640"/>
          <w:marRight w:val="0"/>
          <w:marTop w:val="0"/>
          <w:marBottom w:val="0"/>
          <w:divBdr>
            <w:top w:val="none" w:sz="0" w:space="0" w:color="auto"/>
            <w:left w:val="none" w:sz="0" w:space="0" w:color="auto"/>
            <w:bottom w:val="none" w:sz="0" w:space="0" w:color="auto"/>
            <w:right w:val="none" w:sz="0" w:space="0" w:color="auto"/>
          </w:divBdr>
        </w:div>
        <w:div w:id="390617647">
          <w:marLeft w:val="640"/>
          <w:marRight w:val="0"/>
          <w:marTop w:val="0"/>
          <w:marBottom w:val="0"/>
          <w:divBdr>
            <w:top w:val="none" w:sz="0" w:space="0" w:color="auto"/>
            <w:left w:val="none" w:sz="0" w:space="0" w:color="auto"/>
            <w:bottom w:val="none" w:sz="0" w:space="0" w:color="auto"/>
            <w:right w:val="none" w:sz="0" w:space="0" w:color="auto"/>
          </w:divBdr>
        </w:div>
        <w:div w:id="439447984">
          <w:marLeft w:val="640"/>
          <w:marRight w:val="0"/>
          <w:marTop w:val="0"/>
          <w:marBottom w:val="0"/>
          <w:divBdr>
            <w:top w:val="none" w:sz="0" w:space="0" w:color="auto"/>
            <w:left w:val="none" w:sz="0" w:space="0" w:color="auto"/>
            <w:bottom w:val="none" w:sz="0" w:space="0" w:color="auto"/>
            <w:right w:val="none" w:sz="0" w:space="0" w:color="auto"/>
          </w:divBdr>
        </w:div>
        <w:div w:id="473328020">
          <w:marLeft w:val="640"/>
          <w:marRight w:val="0"/>
          <w:marTop w:val="0"/>
          <w:marBottom w:val="0"/>
          <w:divBdr>
            <w:top w:val="none" w:sz="0" w:space="0" w:color="auto"/>
            <w:left w:val="none" w:sz="0" w:space="0" w:color="auto"/>
            <w:bottom w:val="none" w:sz="0" w:space="0" w:color="auto"/>
            <w:right w:val="none" w:sz="0" w:space="0" w:color="auto"/>
          </w:divBdr>
        </w:div>
        <w:div w:id="521821210">
          <w:marLeft w:val="640"/>
          <w:marRight w:val="0"/>
          <w:marTop w:val="0"/>
          <w:marBottom w:val="0"/>
          <w:divBdr>
            <w:top w:val="none" w:sz="0" w:space="0" w:color="auto"/>
            <w:left w:val="none" w:sz="0" w:space="0" w:color="auto"/>
            <w:bottom w:val="none" w:sz="0" w:space="0" w:color="auto"/>
            <w:right w:val="none" w:sz="0" w:space="0" w:color="auto"/>
          </w:divBdr>
        </w:div>
        <w:div w:id="557977333">
          <w:marLeft w:val="640"/>
          <w:marRight w:val="0"/>
          <w:marTop w:val="0"/>
          <w:marBottom w:val="0"/>
          <w:divBdr>
            <w:top w:val="none" w:sz="0" w:space="0" w:color="auto"/>
            <w:left w:val="none" w:sz="0" w:space="0" w:color="auto"/>
            <w:bottom w:val="none" w:sz="0" w:space="0" w:color="auto"/>
            <w:right w:val="none" w:sz="0" w:space="0" w:color="auto"/>
          </w:divBdr>
        </w:div>
        <w:div w:id="607004106">
          <w:marLeft w:val="640"/>
          <w:marRight w:val="0"/>
          <w:marTop w:val="0"/>
          <w:marBottom w:val="0"/>
          <w:divBdr>
            <w:top w:val="none" w:sz="0" w:space="0" w:color="auto"/>
            <w:left w:val="none" w:sz="0" w:space="0" w:color="auto"/>
            <w:bottom w:val="none" w:sz="0" w:space="0" w:color="auto"/>
            <w:right w:val="none" w:sz="0" w:space="0" w:color="auto"/>
          </w:divBdr>
        </w:div>
        <w:div w:id="639724839">
          <w:marLeft w:val="640"/>
          <w:marRight w:val="0"/>
          <w:marTop w:val="0"/>
          <w:marBottom w:val="0"/>
          <w:divBdr>
            <w:top w:val="none" w:sz="0" w:space="0" w:color="auto"/>
            <w:left w:val="none" w:sz="0" w:space="0" w:color="auto"/>
            <w:bottom w:val="none" w:sz="0" w:space="0" w:color="auto"/>
            <w:right w:val="none" w:sz="0" w:space="0" w:color="auto"/>
          </w:divBdr>
        </w:div>
        <w:div w:id="705834857">
          <w:marLeft w:val="640"/>
          <w:marRight w:val="0"/>
          <w:marTop w:val="0"/>
          <w:marBottom w:val="0"/>
          <w:divBdr>
            <w:top w:val="none" w:sz="0" w:space="0" w:color="auto"/>
            <w:left w:val="none" w:sz="0" w:space="0" w:color="auto"/>
            <w:bottom w:val="none" w:sz="0" w:space="0" w:color="auto"/>
            <w:right w:val="none" w:sz="0" w:space="0" w:color="auto"/>
          </w:divBdr>
        </w:div>
        <w:div w:id="738864817">
          <w:marLeft w:val="640"/>
          <w:marRight w:val="0"/>
          <w:marTop w:val="0"/>
          <w:marBottom w:val="0"/>
          <w:divBdr>
            <w:top w:val="none" w:sz="0" w:space="0" w:color="auto"/>
            <w:left w:val="none" w:sz="0" w:space="0" w:color="auto"/>
            <w:bottom w:val="none" w:sz="0" w:space="0" w:color="auto"/>
            <w:right w:val="none" w:sz="0" w:space="0" w:color="auto"/>
          </w:divBdr>
        </w:div>
        <w:div w:id="794717811">
          <w:marLeft w:val="640"/>
          <w:marRight w:val="0"/>
          <w:marTop w:val="0"/>
          <w:marBottom w:val="0"/>
          <w:divBdr>
            <w:top w:val="none" w:sz="0" w:space="0" w:color="auto"/>
            <w:left w:val="none" w:sz="0" w:space="0" w:color="auto"/>
            <w:bottom w:val="none" w:sz="0" w:space="0" w:color="auto"/>
            <w:right w:val="none" w:sz="0" w:space="0" w:color="auto"/>
          </w:divBdr>
        </w:div>
        <w:div w:id="803616264">
          <w:marLeft w:val="640"/>
          <w:marRight w:val="0"/>
          <w:marTop w:val="0"/>
          <w:marBottom w:val="0"/>
          <w:divBdr>
            <w:top w:val="none" w:sz="0" w:space="0" w:color="auto"/>
            <w:left w:val="none" w:sz="0" w:space="0" w:color="auto"/>
            <w:bottom w:val="none" w:sz="0" w:space="0" w:color="auto"/>
            <w:right w:val="none" w:sz="0" w:space="0" w:color="auto"/>
          </w:divBdr>
        </w:div>
        <w:div w:id="804469941">
          <w:marLeft w:val="640"/>
          <w:marRight w:val="0"/>
          <w:marTop w:val="0"/>
          <w:marBottom w:val="0"/>
          <w:divBdr>
            <w:top w:val="none" w:sz="0" w:space="0" w:color="auto"/>
            <w:left w:val="none" w:sz="0" w:space="0" w:color="auto"/>
            <w:bottom w:val="none" w:sz="0" w:space="0" w:color="auto"/>
            <w:right w:val="none" w:sz="0" w:space="0" w:color="auto"/>
          </w:divBdr>
        </w:div>
        <w:div w:id="840970229">
          <w:marLeft w:val="640"/>
          <w:marRight w:val="0"/>
          <w:marTop w:val="0"/>
          <w:marBottom w:val="0"/>
          <w:divBdr>
            <w:top w:val="none" w:sz="0" w:space="0" w:color="auto"/>
            <w:left w:val="none" w:sz="0" w:space="0" w:color="auto"/>
            <w:bottom w:val="none" w:sz="0" w:space="0" w:color="auto"/>
            <w:right w:val="none" w:sz="0" w:space="0" w:color="auto"/>
          </w:divBdr>
        </w:div>
        <w:div w:id="857767565">
          <w:marLeft w:val="640"/>
          <w:marRight w:val="0"/>
          <w:marTop w:val="0"/>
          <w:marBottom w:val="0"/>
          <w:divBdr>
            <w:top w:val="none" w:sz="0" w:space="0" w:color="auto"/>
            <w:left w:val="none" w:sz="0" w:space="0" w:color="auto"/>
            <w:bottom w:val="none" w:sz="0" w:space="0" w:color="auto"/>
            <w:right w:val="none" w:sz="0" w:space="0" w:color="auto"/>
          </w:divBdr>
        </w:div>
        <w:div w:id="945233980">
          <w:marLeft w:val="640"/>
          <w:marRight w:val="0"/>
          <w:marTop w:val="0"/>
          <w:marBottom w:val="0"/>
          <w:divBdr>
            <w:top w:val="none" w:sz="0" w:space="0" w:color="auto"/>
            <w:left w:val="none" w:sz="0" w:space="0" w:color="auto"/>
            <w:bottom w:val="none" w:sz="0" w:space="0" w:color="auto"/>
            <w:right w:val="none" w:sz="0" w:space="0" w:color="auto"/>
          </w:divBdr>
        </w:div>
        <w:div w:id="970017659">
          <w:marLeft w:val="640"/>
          <w:marRight w:val="0"/>
          <w:marTop w:val="0"/>
          <w:marBottom w:val="0"/>
          <w:divBdr>
            <w:top w:val="none" w:sz="0" w:space="0" w:color="auto"/>
            <w:left w:val="none" w:sz="0" w:space="0" w:color="auto"/>
            <w:bottom w:val="none" w:sz="0" w:space="0" w:color="auto"/>
            <w:right w:val="none" w:sz="0" w:space="0" w:color="auto"/>
          </w:divBdr>
        </w:div>
        <w:div w:id="982657142">
          <w:marLeft w:val="640"/>
          <w:marRight w:val="0"/>
          <w:marTop w:val="0"/>
          <w:marBottom w:val="0"/>
          <w:divBdr>
            <w:top w:val="none" w:sz="0" w:space="0" w:color="auto"/>
            <w:left w:val="none" w:sz="0" w:space="0" w:color="auto"/>
            <w:bottom w:val="none" w:sz="0" w:space="0" w:color="auto"/>
            <w:right w:val="none" w:sz="0" w:space="0" w:color="auto"/>
          </w:divBdr>
        </w:div>
        <w:div w:id="989939880">
          <w:marLeft w:val="640"/>
          <w:marRight w:val="0"/>
          <w:marTop w:val="0"/>
          <w:marBottom w:val="0"/>
          <w:divBdr>
            <w:top w:val="none" w:sz="0" w:space="0" w:color="auto"/>
            <w:left w:val="none" w:sz="0" w:space="0" w:color="auto"/>
            <w:bottom w:val="none" w:sz="0" w:space="0" w:color="auto"/>
            <w:right w:val="none" w:sz="0" w:space="0" w:color="auto"/>
          </w:divBdr>
        </w:div>
        <w:div w:id="1005936969">
          <w:marLeft w:val="640"/>
          <w:marRight w:val="0"/>
          <w:marTop w:val="0"/>
          <w:marBottom w:val="0"/>
          <w:divBdr>
            <w:top w:val="none" w:sz="0" w:space="0" w:color="auto"/>
            <w:left w:val="none" w:sz="0" w:space="0" w:color="auto"/>
            <w:bottom w:val="none" w:sz="0" w:space="0" w:color="auto"/>
            <w:right w:val="none" w:sz="0" w:space="0" w:color="auto"/>
          </w:divBdr>
        </w:div>
        <w:div w:id="1013144128">
          <w:marLeft w:val="640"/>
          <w:marRight w:val="0"/>
          <w:marTop w:val="0"/>
          <w:marBottom w:val="0"/>
          <w:divBdr>
            <w:top w:val="none" w:sz="0" w:space="0" w:color="auto"/>
            <w:left w:val="none" w:sz="0" w:space="0" w:color="auto"/>
            <w:bottom w:val="none" w:sz="0" w:space="0" w:color="auto"/>
            <w:right w:val="none" w:sz="0" w:space="0" w:color="auto"/>
          </w:divBdr>
        </w:div>
        <w:div w:id="1024865452">
          <w:marLeft w:val="640"/>
          <w:marRight w:val="0"/>
          <w:marTop w:val="0"/>
          <w:marBottom w:val="0"/>
          <w:divBdr>
            <w:top w:val="none" w:sz="0" w:space="0" w:color="auto"/>
            <w:left w:val="none" w:sz="0" w:space="0" w:color="auto"/>
            <w:bottom w:val="none" w:sz="0" w:space="0" w:color="auto"/>
            <w:right w:val="none" w:sz="0" w:space="0" w:color="auto"/>
          </w:divBdr>
        </w:div>
        <w:div w:id="1032683288">
          <w:marLeft w:val="640"/>
          <w:marRight w:val="0"/>
          <w:marTop w:val="0"/>
          <w:marBottom w:val="0"/>
          <w:divBdr>
            <w:top w:val="none" w:sz="0" w:space="0" w:color="auto"/>
            <w:left w:val="none" w:sz="0" w:space="0" w:color="auto"/>
            <w:bottom w:val="none" w:sz="0" w:space="0" w:color="auto"/>
            <w:right w:val="none" w:sz="0" w:space="0" w:color="auto"/>
          </w:divBdr>
        </w:div>
        <w:div w:id="1103109537">
          <w:marLeft w:val="640"/>
          <w:marRight w:val="0"/>
          <w:marTop w:val="0"/>
          <w:marBottom w:val="0"/>
          <w:divBdr>
            <w:top w:val="none" w:sz="0" w:space="0" w:color="auto"/>
            <w:left w:val="none" w:sz="0" w:space="0" w:color="auto"/>
            <w:bottom w:val="none" w:sz="0" w:space="0" w:color="auto"/>
            <w:right w:val="none" w:sz="0" w:space="0" w:color="auto"/>
          </w:divBdr>
        </w:div>
        <w:div w:id="1103918685">
          <w:marLeft w:val="640"/>
          <w:marRight w:val="0"/>
          <w:marTop w:val="0"/>
          <w:marBottom w:val="0"/>
          <w:divBdr>
            <w:top w:val="none" w:sz="0" w:space="0" w:color="auto"/>
            <w:left w:val="none" w:sz="0" w:space="0" w:color="auto"/>
            <w:bottom w:val="none" w:sz="0" w:space="0" w:color="auto"/>
            <w:right w:val="none" w:sz="0" w:space="0" w:color="auto"/>
          </w:divBdr>
        </w:div>
        <w:div w:id="1137339739">
          <w:marLeft w:val="640"/>
          <w:marRight w:val="0"/>
          <w:marTop w:val="0"/>
          <w:marBottom w:val="0"/>
          <w:divBdr>
            <w:top w:val="none" w:sz="0" w:space="0" w:color="auto"/>
            <w:left w:val="none" w:sz="0" w:space="0" w:color="auto"/>
            <w:bottom w:val="none" w:sz="0" w:space="0" w:color="auto"/>
            <w:right w:val="none" w:sz="0" w:space="0" w:color="auto"/>
          </w:divBdr>
        </w:div>
        <w:div w:id="1180654543">
          <w:marLeft w:val="640"/>
          <w:marRight w:val="0"/>
          <w:marTop w:val="0"/>
          <w:marBottom w:val="0"/>
          <w:divBdr>
            <w:top w:val="none" w:sz="0" w:space="0" w:color="auto"/>
            <w:left w:val="none" w:sz="0" w:space="0" w:color="auto"/>
            <w:bottom w:val="none" w:sz="0" w:space="0" w:color="auto"/>
            <w:right w:val="none" w:sz="0" w:space="0" w:color="auto"/>
          </w:divBdr>
        </w:div>
        <w:div w:id="1191382503">
          <w:marLeft w:val="640"/>
          <w:marRight w:val="0"/>
          <w:marTop w:val="0"/>
          <w:marBottom w:val="0"/>
          <w:divBdr>
            <w:top w:val="none" w:sz="0" w:space="0" w:color="auto"/>
            <w:left w:val="none" w:sz="0" w:space="0" w:color="auto"/>
            <w:bottom w:val="none" w:sz="0" w:space="0" w:color="auto"/>
            <w:right w:val="none" w:sz="0" w:space="0" w:color="auto"/>
          </w:divBdr>
        </w:div>
        <w:div w:id="1288269149">
          <w:marLeft w:val="640"/>
          <w:marRight w:val="0"/>
          <w:marTop w:val="0"/>
          <w:marBottom w:val="0"/>
          <w:divBdr>
            <w:top w:val="none" w:sz="0" w:space="0" w:color="auto"/>
            <w:left w:val="none" w:sz="0" w:space="0" w:color="auto"/>
            <w:bottom w:val="none" w:sz="0" w:space="0" w:color="auto"/>
            <w:right w:val="none" w:sz="0" w:space="0" w:color="auto"/>
          </w:divBdr>
        </w:div>
        <w:div w:id="1293099122">
          <w:marLeft w:val="640"/>
          <w:marRight w:val="0"/>
          <w:marTop w:val="0"/>
          <w:marBottom w:val="0"/>
          <w:divBdr>
            <w:top w:val="none" w:sz="0" w:space="0" w:color="auto"/>
            <w:left w:val="none" w:sz="0" w:space="0" w:color="auto"/>
            <w:bottom w:val="none" w:sz="0" w:space="0" w:color="auto"/>
            <w:right w:val="none" w:sz="0" w:space="0" w:color="auto"/>
          </w:divBdr>
        </w:div>
        <w:div w:id="1295722246">
          <w:marLeft w:val="640"/>
          <w:marRight w:val="0"/>
          <w:marTop w:val="0"/>
          <w:marBottom w:val="0"/>
          <w:divBdr>
            <w:top w:val="none" w:sz="0" w:space="0" w:color="auto"/>
            <w:left w:val="none" w:sz="0" w:space="0" w:color="auto"/>
            <w:bottom w:val="none" w:sz="0" w:space="0" w:color="auto"/>
            <w:right w:val="none" w:sz="0" w:space="0" w:color="auto"/>
          </w:divBdr>
        </w:div>
        <w:div w:id="1306397449">
          <w:marLeft w:val="640"/>
          <w:marRight w:val="0"/>
          <w:marTop w:val="0"/>
          <w:marBottom w:val="0"/>
          <w:divBdr>
            <w:top w:val="none" w:sz="0" w:space="0" w:color="auto"/>
            <w:left w:val="none" w:sz="0" w:space="0" w:color="auto"/>
            <w:bottom w:val="none" w:sz="0" w:space="0" w:color="auto"/>
            <w:right w:val="none" w:sz="0" w:space="0" w:color="auto"/>
          </w:divBdr>
        </w:div>
        <w:div w:id="1318656192">
          <w:marLeft w:val="640"/>
          <w:marRight w:val="0"/>
          <w:marTop w:val="0"/>
          <w:marBottom w:val="0"/>
          <w:divBdr>
            <w:top w:val="none" w:sz="0" w:space="0" w:color="auto"/>
            <w:left w:val="none" w:sz="0" w:space="0" w:color="auto"/>
            <w:bottom w:val="none" w:sz="0" w:space="0" w:color="auto"/>
            <w:right w:val="none" w:sz="0" w:space="0" w:color="auto"/>
          </w:divBdr>
        </w:div>
        <w:div w:id="1342245162">
          <w:marLeft w:val="640"/>
          <w:marRight w:val="0"/>
          <w:marTop w:val="0"/>
          <w:marBottom w:val="0"/>
          <w:divBdr>
            <w:top w:val="none" w:sz="0" w:space="0" w:color="auto"/>
            <w:left w:val="none" w:sz="0" w:space="0" w:color="auto"/>
            <w:bottom w:val="none" w:sz="0" w:space="0" w:color="auto"/>
            <w:right w:val="none" w:sz="0" w:space="0" w:color="auto"/>
          </w:divBdr>
        </w:div>
        <w:div w:id="1343823023">
          <w:marLeft w:val="640"/>
          <w:marRight w:val="0"/>
          <w:marTop w:val="0"/>
          <w:marBottom w:val="0"/>
          <w:divBdr>
            <w:top w:val="none" w:sz="0" w:space="0" w:color="auto"/>
            <w:left w:val="none" w:sz="0" w:space="0" w:color="auto"/>
            <w:bottom w:val="none" w:sz="0" w:space="0" w:color="auto"/>
            <w:right w:val="none" w:sz="0" w:space="0" w:color="auto"/>
          </w:divBdr>
        </w:div>
        <w:div w:id="1363240056">
          <w:marLeft w:val="640"/>
          <w:marRight w:val="0"/>
          <w:marTop w:val="0"/>
          <w:marBottom w:val="0"/>
          <w:divBdr>
            <w:top w:val="none" w:sz="0" w:space="0" w:color="auto"/>
            <w:left w:val="none" w:sz="0" w:space="0" w:color="auto"/>
            <w:bottom w:val="none" w:sz="0" w:space="0" w:color="auto"/>
            <w:right w:val="none" w:sz="0" w:space="0" w:color="auto"/>
          </w:divBdr>
        </w:div>
        <w:div w:id="1373116205">
          <w:marLeft w:val="640"/>
          <w:marRight w:val="0"/>
          <w:marTop w:val="0"/>
          <w:marBottom w:val="0"/>
          <w:divBdr>
            <w:top w:val="none" w:sz="0" w:space="0" w:color="auto"/>
            <w:left w:val="none" w:sz="0" w:space="0" w:color="auto"/>
            <w:bottom w:val="none" w:sz="0" w:space="0" w:color="auto"/>
            <w:right w:val="none" w:sz="0" w:space="0" w:color="auto"/>
          </w:divBdr>
        </w:div>
        <w:div w:id="1386829421">
          <w:marLeft w:val="640"/>
          <w:marRight w:val="0"/>
          <w:marTop w:val="0"/>
          <w:marBottom w:val="0"/>
          <w:divBdr>
            <w:top w:val="none" w:sz="0" w:space="0" w:color="auto"/>
            <w:left w:val="none" w:sz="0" w:space="0" w:color="auto"/>
            <w:bottom w:val="none" w:sz="0" w:space="0" w:color="auto"/>
            <w:right w:val="none" w:sz="0" w:space="0" w:color="auto"/>
          </w:divBdr>
        </w:div>
        <w:div w:id="1400858465">
          <w:marLeft w:val="640"/>
          <w:marRight w:val="0"/>
          <w:marTop w:val="0"/>
          <w:marBottom w:val="0"/>
          <w:divBdr>
            <w:top w:val="none" w:sz="0" w:space="0" w:color="auto"/>
            <w:left w:val="none" w:sz="0" w:space="0" w:color="auto"/>
            <w:bottom w:val="none" w:sz="0" w:space="0" w:color="auto"/>
            <w:right w:val="none" w:sz="0" w:space="0" w:color="auto"/>
          </w:divBdr>
        </w:div>
        <w:div w:id="1447852610">
          <w:marLeft w:val="640"/>
          <w:marRight w:val="0"/>
          <w:marTop w:val="0"/>
          <w:marBottom w:val="0"/>
          <w:divBdr>
            <w:top w:val="none" w:sz="0" w:space="0" w:color="auto"/>
            <w:left w:val="none" w:sz="0" w:space="0" w:color="auto"/>
            <w:bottom w:val="none" w:sz="0" w:space="0" w:color="auto"/>
            <w:right w:val="none" w:sz="0" w:space="0" w:color="auto"/>
          </w:divBdr>
        </w:div>
        <w:div w:id="1536962783">
          <w:marLeft w:val="640"/>
          <w:marRight w:val="0"/>
          <w:marTop w:val="0"/>
          <w:marBottom w:val="0"/>
          <w:divBdr>
            <w:top w:val="none" w:sz="0" w:space="0" w:color="auto"/>
            <w:left w:val="none" w:sz="0" w:space="0" w:color="auto"/>
            <w:bottom w:val="none" w:sz="0" w:space="0" w:color="auto"/>
            <w:right w:val="none" w:sz="0" w:space="0" w:color="auto"/>
          </w:divBdr>
        </w:div>
        <w:div w:id="1596404294">
          <w:marLeft w:val="640"/>
          <w:marRight w:val="0"/>
          <w:marTop w:val="0"/>
          <w:marBottom w:val="0"/>
          <w:divBdr>
            <w:top w:val="none" w:sz="0" w:space="0" w:color="auto"/>
            <w:left w:val="none" w:sz="0" w:space="0" w:color="auto"/>
            <w:bottom w:val="none" w:sz="0" w:space="0" w:color="auto"/>
            <w:right w:val="none" w:sz="0" w:space="0" w:color="auto"/>
          </w:divBdr>
        </w:div>
        <w:div w:id="1621111295">
          <w:marLeft w:val="640"/>
          <w:marRight w:val="0"/>
          <w:marTop w:val="0"/>
          <w:marBottom w:val="0"/>
          <w:divBdr>
            <w:top w:val="none" w:sz="0" w:space="0" w:color="auto"/>
            <w:left w:val="none" w:sz="0" w:space="0" w:color="auto"/>
            <w:bottom w:val="none" w:sz="0" w:space="0" w:color="auto"/>
            <w:right w:val="none" w:sz="0" w:space="0" w:color="auto"/>
          </w:divBdr>
        </w:div>
        <w:div w:id="1626808667">
          <w:marLeft w:val="640"/>
          <w:marRight w:val="0"/>
          <w:marTop w:val="0"/>
          <w:marBottom w:val="0"/>
          <w:divBdr>
            <w:top w:val="none" w:sz="0" w:space="0" w:color="auto"/>
            <w:left w:val="none" w:sz="0" w:space="0" w:color="auto"/>
            <w:bottom w:val="none" w:sz="0" w:space="0" w:color="auto"/>
            <w:right w:val="none" w:sz="0" w:space="0" w:color="auto"/>
          </w:divBdr>
        </w:div>
        <w:div w:id="1666199426">
          <w:marLeft w:val="640"/>
          <w:marRight w:val="0"/>
          <w:marTop w:val="0"/>
          <w:marBottom w:val="0"/>
          <w:divBdr>
            <w:top w:val="none" w:sz="0" w:space="0" w:color="auto"/>
            <w:left w:val="none" w:sz="0" w:space="0" w:color="auto"/>
            <w:bottom w:val="none" w:sz="0" w:space="0" w:color="auto"/>
            <w:right w:val="none" w:sz="0" w:space="0" w:color="auto"/>
          </w:divBdr>
        </w:div>
        <w:div w:id="1756824646">
          <w:marLeft w:val="640"/>
          <w:marRight w:val="0"/>
          <w:marTop w:val="0"/>
          <w:marBottom w:val="0"/>
          <w:divBdr>
            <w:top w:val="none" w:sz="0" w:space="0" w:color="auto"/>
            <w:left w:val="none" w:sz="0" w:space="0" w:color="auto"/>
            <w:bottom w:val="none" w:sz="0" w:space="0" w:color="auto"/>
            <w:right w:val="none" w:sz="0" w:space="0" w:color="auto"/>
          </w:divBdr>
        </w:div>
        <w:div w:id="1817723804">
          <w:marLeft w:val="640"/>
          <w:marRight w:val="0"/>
          <w:marTop w:val="0"/>
          <w:marBottom w:val="0"/>
          <w:divBdr>
            <w:top w:val="none" w:sz="0" w:space="0" w:color="auto"/>
            <w:left w:val="none" w:sz="0" w:space="0" w:color="auto"/>
            <w:bottom w:val="none" w:sz="0" w:space="0" w:color="auto"/>
            <w:right w:val="none" w:sz="0" w:space="0" w:color="auto"/>
          </w:divBdr>
        </w:div>
        <w:div w:id="1944070344">
          <w:marLeft w:val="640"/>
          <w:marRight w:val="0"/>
          <w:marTop w:val="0"/>
          <w:marBottom w:val="0"/>
          <w:divBdr>
            <w:top w:val="none" w:sz="0" w:space="0" w:color="auto"/>
            <w:left w:val="none" w:sz="0" w:space="0" w:color="auto"/>
            <w:bottom w:val="none" w:sz="0" w:space="0" w:color="auto"/>
            <w:right w:val="none" w:sz="0" w:space="0" w:color="auto"/>
          </w:divBdr>
        </w:div>
        <w:div w:id="1948192624">
          <w:marLeft w:val="640"/>
          <w:marRight w:val="0"/>
          <w:marTop w:val="0"/>
          <w:marBottom w:val="0"/>
          <w:divBdr>
            <w:top w:val="none" w:sz="0" w:space="0" w:color="auto"/>
            <w:left w:val="none" w:sz="0" w:space="0" w:color="auto"/>
            <w:bottom w:val="none" w:sz="0" w:space="0" w:color="auto"/>
            <w:right w:val="none" w:sz="0" w:space="0" w:color="auto"/>
          </w:divBdr>
        </w:div>
        <w:div w:id="1965695013">
          <w:marLeft w:val="640"/>
          <w:marRight w:val="0"/>
          <w:marTop w:val="0"/>
          <w:marBottom w:val="0"/>
          <w:divBdr>
            <w:top w:val="none" w:sz="0" w:space="0" w:color="auto"/>
            <w:left w:val="none" w:sz="0" w:space="0" w:color="auto"/>
            <w:bottom w:val="none" w:sz="0" w:space="0" w:color="auto"/>
            <w:right w:val="none" w:sz="0" w:space="0" w:color="auto"/>
          </w:divBdr>
        </w:div>
        <w:div w:id="1994022877">
          <w:marLeft w:val="640"/>
          <w:marRight w:val="0"/>
          <w:marTop w:val="0"/>
          <w:marBottom w:val="0"/>
          <w:divBdr>
            <w:top w:val="none" w:sz="0" w:space="0" w:color="auto"/>
            <w:left w:val="none" w:sz="0" w:space="0" w:color="auto"/>
            <w:bottom w:val="none" w:sz="0" w:space="0" w:color="auto"/>
            <w:right w:val="none" w:sz="0" w:space="0" w:color="auto"/>
          </w:divBdr>
        </w:div>
        <w:div w:id="1995795405">
          <w:marLeft w:val="640"/>
          <w:marRight w:val="0"/>
          <w:marTop w:val="0"/>
          <w:marBottom w:val="0"/>
          <w:divBdr>
            <w:top w:val="none" w:sz="0" w:space="0" w:color="auto"/>
            <w:left w:val="none" w:sz="0" w:space="0" w:color="auto"/>
            <w:bottom w:val="none" w:sz="0" w:space="0" w:color="auto"/>
            <w:right w:val="none" w:sz="0" w:space="0" w:color="auto"/>
          </w:divBdr>
        </w:div>
        <w:div w:id="2061324520">
          <w:marLeft w:val="640"/>
          <w:marRight w:val="0"/>
          <w:marTop w:val="0"/>
          <w:marBottom w:val="0"/>
          <w:divBdr>
            <w:top w:val="none" w:sz="0" w:space="0" w:color="auto"/>
            <w:left w:val="none" w:sz="0" w:space="0" w:color="auto"/>
            <w:bottom w:val="none" w:sz="0" w:space="0" w:color="auto"/>
            <w:right w:val="none" w:sz="0" w:space="0" w:color="auto"/>
          </w:divBdr>
        </w:div>
        <w:div w:id="2074542893">
          <w:marLeft w:val="640"/>
          <w:marRight w:val="0"/>
          <w:marTop w:val="0"/>
          <w:marBottom w:val="0"/>
          <w:divBdr>
            <w:top w:val="none" w:sz="0" w:space="0" w:color="auto"/>
            <w:left w:val="none" w:sz="0" w:space="0" w:color="auto"/>
            <w:bottom w:val="none" w:sz="0" w:space="0" w:color="auto"/>
            <w:right w:val="none" w:sz="0" w:space="0" w:color="auto"/>
          </w:divBdr>
        </w:div>
        <w:div w:id="2085452933">
          <w:marLeft w:val="640"/>
          <w:marRight w:val="0"/>
          <w:marTop w:val="0"/>
          <w:marBottom w:val="0"/>
          <w:divBdr>
            <w:top w:val="none" w:sz="0" w:space="0" w:color="auto"/>
            <w:left w:val="none" w:sz="0" w:space="0" w:color="auto"/>
            <w:bottom w:val="none" w:sz="0" w:space="0" w:color="auto"/>
            <w:right w:val="none" w:sz="0" w:space="0" w:color="auto"/>
          </w:divBdr>
        </w:div>
      </w:divsChild>
    </w:div>
    <w:div w:id="1484005498">
      <w:bodyDiv w:val="1"/>
      <w:marLeft w:val="0"/>
      <w:marRight w:val="0"/>
      <w:marTop w:val="0"/>
      <w:marBottom w:val="0"/>
      <w:divBdr>
        <w:top w:val="none" w:sz="0" w:space="0" w:color="auto"/>
        <w:left w:val="none" w:sz="0" w:space="0" w:color="auto"/>
        <w:bottom w:val="none" w:sz="0" w:space="0" w:color="auto"/>
        <w:right w:val="none" w:sz="0" w:space="0" w:color="auto"/>
      </w:divBdr>
    </w:div>
    <w:div w:id="1484195763">
      <w:bodyDiv w:val="1"/>
      <w:marLeft w:val="0"/>
      <w:marRight w:val="0"/>
      <w:marTop w:val="0"/>
      <w:marBottom w:val="0"/>
      <w:divBdr>
        <w:top w:val="none" w:sz="0" w:space="0" w:color="auto"/>
        <w:left w:val="none" w:sz="0" w:space="0" w:color="auto"/>
        <w:bottom w:val="none" w:sz="0" w:space="0" w:color="auto"/>
        <w:right w:val="none" w:sz="0" w:space="0" w:color="auto"/>
      </w:divBdr>
    </w:div>
    <w:div w:id="1492285428">
      <w:bodyDiv w:val="1"/>
      <w:marLeft w:val="0"/>
      <w:marRight w:val="0"/>
      <w:marTop w:val="0"/>
      <w:marBottom w:val="0"/>
      <w:divBdr>
        <w:top w:val="none" w:sz="0" w:space="0" w:color="auto"/>
        <w:left w:val="none" w:sz="0" w:space="0" w:color="auto"/>
        <w:bottom w:val="none" w:sz="0" w:space="0" w:color="auto"/>
        <w:right w:val="none" w:sz="0" w:space="0" w:color="auto"/>
      </w:divBdr>
      <w:divsChild>
        <w:div w:id="1472791925">
          <w:marLeft w:val="480"/>
          <w:marRight w:val="0"/>
          <w:marTop w:val="0"/>
          <w:marBottom w:val="0"/>
          <w:divBdr>
            <w:top w:val="none" w:sz="0" w:space="0" w:color="auto"/>
            <w:left w:val="none" w:sz="0" w:space="0" w:color="auto"/>
            <w:bottom w:val="none" w:sz="0" w:space="0" w:color="auto"/>
            <w:right w:val="none" w:sz="0" w:space="0" w:color="auto"/>
          </w:divBdr>
        </w:div>
        <w:div w:id="1534735372">
          <w:marLeft w:val="480"/>
          <w:marRight w:val="0"/>
          <w:marTop w:val="0"/>
          <w:marBottom w:val="0"/>
          <w:divBdr>
            <w:top w:val="none" w:sz="0" w:space="0" w:color="auto"/>
            <w:left w:val="none" w:sz="0" w:space="0" w:color="auto"/>
            <w:bottom w:val="none" w:sz="0" w:space="0" w:color="auto"/>
            <w:right w:val="none" w:sz="0" w:space="0" w:color="auto"/>
          </w:divBdr>
        </w:div>
        <w:div w:id="974258312">
          <w:marLeft w:val="480"/>
          <w:marRight w:val="0"/>
          <w:marTop w:val="0"/>
          <w:marBottom w:val="0"/>
          <w:divBdr>
            <w:top w:val="none" w:sz="0" w:space="0" w:color="auto"/>
            <w:left w:val="none" w:sz="0" w:space="0" w:color="auto"/>
            <w:bottom w:val="none" w:sz="0" w:space="0" w:color="auto"/>
            <w:right w:val="none" w:sz="0" w:space="0" w:color="auto"/>
          </w:divBdr>
        </w:div>
        <w:div w:id="1813865847">
          <w:marLeft w:val="480"/>
          <w:marRight w:val="0"/>
          <w:marTop w:val="0"/>
          <w:marBottom w:val="0"/>
          <w:divBdr>
            <w:top w:val="none" w:sz="0" w:space="0" w:color="auto"/>
            <w:left w:val="none" w:sz="0" w:space="0" w:color="auto"/>
            <w:bottom w:val="none" w:sz="0" w:space="0" w:color="auto"/>
            <w:right w:val="none" w:sz="0" w:space="0" w:color="auto"/>
          </w:divBdr>
        </w:div>
        <w:div w:id="721291237">
          <w:marLeft w:val="480"/>
          <w:marRight w:val="0"/>
          <w:marTop w:val="0"/>
          <w:marBottom w:val="0"/>
          <w:divBdr>
            <w:top w:val="none" w:sz="0" w:space="0" w:color="auto"/>
            <w:left w:val="none" w:sz="0" w:space="0" w:color="auto"/>
            <w:bottom w:val="none" w:sz="0" w:space="0" w:color="auto"/>
            <w:right w:val="none" w:sz="0" w:space="0" w:color="auto"/>
          </w:divBdr>
        </w:div>
        <w:div w:id="1738631301">
          <w:marLeft w:val="480"/>
          <w:marRight w:val="0"/>
          <w:marTop w:val="0"/>
          <w:marBottom w:val="0"/>
          <w:divBdr>
            <w:top w:val="none" w:sz="0" w:space="0" w:color="auto"/>
            <w:left w:val="none" w:sz="0" w:space="0" w:color="auto"/>
            <w:bottom w:val="none" w:sz="0" w:space="0" w:color="auto"/>
            <w:right w:val="none" w:sz="0" w:space="0" w:color="auto"/>
          </w:divBdr>
        </w:div>
      </w:divsChild>
    </w:div>
    <w:div w:id="1494491426">
      <w:bodyDiv w:val="1"/>
      <w:marLeft w:val="0"/>
      <w:marRight w:val="0"/>
      <w:marTop w:val="0"/>
      <w:marBottom w:val="0"/>
      <w:divBdr>
        <w:top w:val="none" w:sz="0" w:space="0" w:color="auto"/>
        <w:left w:val="none" w:sz="0" w:space="0" w:color="auto"/>
        <w:bottom w:val="none" w:sz="0" w:space="0" w:color="auto"/>
        <w:right w:val="none" w:sz="0" w:space="0" w:color="auto"/>
      </w:divBdr>
    </w:div>
    <w:div w:id="1495413700">
      <w:bodyDiv w:val="1"/>
      <w:marLeft w:val="0"/>
      <w:marRight w:val="0"/>
      <w:marTop w:val="0"/>
      <w:marBottom w:val="0"/>
      <w:divBdr>
        <w:top w:val="none" w:sz="0" w:space="0" w:color="auto"/>
        <w:left w:val="none" w:sz="0" w:space="0" w:color="auto"/>
        <w:bottom w:val="none" w:sz="0" w:space="0" w:color="auto"/>
        <w:right w:val="none" w:sz="0" w:space="0" w:color="auto"/>
      </w:divBdr>
    </w:div>
    <w:div w:id="1498031063">
      <w:bodyDiv w:val="1"/>
      <w:marLeft w:val="0"/>
      <w:marRight w:val="0"/>
      <w:marTop w:val="0"/>
      <w:marBottom w:val="0"/>
      <w:divBdr>
        <w:top w:val="none" w:sz="0" w:space="0" w:color="auto"/>
        <w:left w:val="none" w:sz="0" w:space="0" w:color="auto"/>
        <w:bottom w:val="none" w:sz="0" w:space="0" w:color="auto"/>
        <w:right w:val="none" w:sz="0" w:space="0" w:color="auto"/>
      </w:divBdr>
      <w:divsChild>
        <w:div w:id="1843200417">
          <w:marLeft w:val="480"/>
          <w:marRight w:val="0"/>
          <w:marTop w:val="0"/>
          <w:marBottom w:val="0"/>
          <w:divBdr>
            <w:top w:val="none" w:sz="0" w:space="0" w:color="auto"/>
            <w:left w:val="none" w:sz="0" w:space="0" w:color="auto"/>
            <w:bottom w:val="none" w:sz="0" w:space="0" w:color="auto"/>
            <w:right w:val="none" w:sz="0" w:space="0" w:color="auto"/>
          </w:divBdr>
        </w:div>
        <w:div w:id="80565745">
          <w:marLeft w:val="480"/>
          <w:marRight w:val="0"/>
          <w:marTop w:val="0"/>
          <w:marBottom w:val="0"/>
          <w:divBdr>
            <w:top w:val="none" w:sz="0" w:space="0" w:color="auto"/>
            <w:left w:val="none" w:sz="0" w:space="0" w:color="auto"/>
            <w:bottom w:val="none" w:sz="0" w:space="0" w:color="auto"/>
            <w:right w:val="none" w:sz="0" w:space="0" w:color="auto"/>
          </w:divBdr>
        </w:div>
        <w:div w:id="698821043">
          <w:marLeft w:val="480"/>
          <w:marRight w:val="0"/>
          <w:marTop w:val="0"/>
          <w:marBottom w:val="0"/>
          <w:divBdr>
            <w:top w:val="none" w:sz="0" w:space="0" w:color="auto"/>
            <w:left w:val="none" w:sz="0" w:space="0" w:color="auto"/>
            <w:bottom w:val="none" w:sz="0" w:space="0" w:color="auto"/>
            <w:right w:val="none" w:sz="0" w:space="0" w:color="auto"/>
          </w:divBdr>
        </w:div>
        <w:div w:id="1269702262">
          <w:marLeft w:val="480"/>
          <w:marRight w:val="0"/>
          <w:marTop w:val="0"/>
          <w:marBottom w:val="0"/>
          <w:divBdr>
            <w:top w:val="none" w:sz="0" w:space="0" w:color="auto"/>
            <w:left w:val="none" w:sz="0" w:space="0" w:color="auto"/>
            <w:bottom w:val="none" w:sz="0" w:space="0" w:color="auto"/>
            <w:right w:val="none" w:sz="0" w:space="0" w:color="auto"/>
          </w:divBdr>
        </w:div>
        <w:div w:id="922642028">
          <w:marLeft w:val="480"/>
          <w:marRight w:val="0"/>
          <w:marTop w:val="0"/>
          <w:marBottom w:val="0"/>
          <w:divBdr>
            <w:top w:val="none" w:sz="0" w:space="0" w:color="auto"/>
            <w:left w:val="none" w:sz="0" w:space="0" w:color="auto"/>
            <w:bottom w:val="none" w:sz="0" w:space="0" w:color="auto"/>
            <w:right w:val="none" w:sz="0" w:space="0" w:color="auto"/>
          </w:divBdr>
        </w:div>
      </w:divsChild>
    </w:div>
    <w:div w:id="1506437658">
      <w:bodyDiv w:val="1"/>
      <w:marLeft w:val="0"/>
      <w:marRight w:val="0"/>
      <w:marTop w:val="0"/>
      <w:marBottom w:val="0"/>
      <w:divBdr>
        <w:top w:val="none" w:sz="0" w:space="0" w:color="auto"/>
        <w:left w:val="none" w:sz="0" w:space="0" w:color="auto"/>
        <w:bottom w:val="none" w:sz="0" w:space="0" w:color="auto"/>
        <w:right w:val="none" w:sz="0" w:space="0" w:color="auto"/>
      </w:divBdr>
      <w:divsChild>
        <w:div w:id="729311390">
          <w:marLeft w:val="480"/>
          <w:marRight w:val="0"/>
          <w:marTop w:val="0"/>
          <w:marBottom w:val="0"/>
          <w:divBdr>
            <w:top w:val="none" w:sz="0" w:space="0" w:color="auto"/>
            <w:left w:val="none" w:sz="0" w:space="0" w:color="auto"/>
            <w:bottom w:val="none" w:sz="0" w:space="0" w:color="auto"/>
            <w:right w:val="none" w:sz="0" w:space="0" w:color="auto"/>
          </w:divBdr>
        </w:div>
        <w:div w:id="474643784">
          <w:marLeft w:val="480"/>
          <w:marRight w:val="0"/>
          <w:marTop w:val="0"/>
          <w:marBottom w:val="0"/>
          <w:divBdr>
            <w:top w:val="none" w:sz="0" w:space="0" w:color="auto"/>
            <w:left w:val="none" w:sz="0" w:space="0" w:color="auto"/>
            <w:bottom w:val="none" w:sz="0" w:space="0" w:color="auto"/>
            <w:right w:val="none" w:sz="0" w:space="0" w:color="auto"/>
          </w:divBdr>
        </w:div>
        <w:div w:id="1688946770">
          <w:marLeft w:val="480"/>
          <w:marRight w:val="0"/>
          <w:marTop w:val="0"/>
          <w:marBottom w:val="0"/>
          <w:divBdr>
            <w:top w:val="none" w:sz="0" w:space="0" w:color="auto"/>
            <w:left w:val="none" w:sz="0" w:space="0" w:color="auto"/>
            <w:bottom w:val="none" w:sz="0" w:space="0" w:color="auto"/>
            <w:right w:val="none" w:sz="0" w:space="0" w:color="auto"/>
          </w:divBdr>
        </w:div>
        <w:div w:id="340395986">
          <w:marLeft w:val="480"/>
          <w:marRight w:val="0"/>
          <w:marTop w:val="0"/>
          <w:marBottom w:val="0"/>
          <w:divBdr>
            <w:top w:val="none" w:sz="0" w:space="0" w:color="auto"/>
            <w:left w:val="none" w:sz="0" w:space="0" w:color="auto"/>
            <w:bottom w:val="none" w:sz="0" w:space="0" w:color="auto"/>
            <w:right w:val="none" w:sz="0" w:space="0" w:color="auto"/>
          </w:divBdr>
        </w:div>
        <w:div w:id="161550916">
          <w:marLeft w:val="480"/>
          <w:marRight w:val="0"/>
          <w:marTop w:val="0"/>
          <w:marBottom w:val="0"/>
          <w:divBdr>
            <w:top w:val="none" w:sz="0" w:space="0" w:color="auto"/>
            <w:left w:val="none" w:sz="0" w:space="0" w:color="auto"/>
            <w:bottom w:val="none" w:sz="0" w:space="0" w:color="auto"/>
            <w:right w:val="none" w:sz="0" w:space="0" w:color="auto"/>
          </w:divBdr>
        </w:div>
        <w:div w:id="1385565475">
          <w:marLeft w:val="480"/>
          <w:marRight w:val="0"/>
          <w:marTop w:val="0"/>
          <w:marBottom w:val="0"/>
          <w:divBdr>
            <w:top w:val="none" w:sz="0" w:space="0" w:color="auto"/>
            <w:left w:val="none" w:sz="0" w:space="0" w:color="auto"/>
            <w:bottom w:val="none" w:sz="0" w:space="0" w:color="auto"/>
            <w:right w:val="none" w:sz="0" w:space="0" w:color="auto"/>
          </w:divBdr>
        </w:div>
        <w:div w:id="294721977">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47263455">
          <w:marLeft w:val="480"/>
          <w:marRight w:val="0"/>
          <w:marTop w:val="0"/>
          <w:marBottom w:val="0"/>
          <w:divBdr>
            <w:top w:val="none" w:sz="0" w:space="0" w:color="auto"/>
            <w:left w:val="none" w:sz="0" w:space="0" w:color="auto"/>
            <w:bottom w:val="none" w:sz="0" w:space="0" w:color="auto"/>
            <w:right w:val="none" w:sz="0" w:space="0" w:color="auto"/>
          </w:divBdr>
        </w:div>
        <w:div w:id="612321263">
          <w:marLeft w:val="480"/>
          <w:marRight w:val="0"/>
          <w:marTop w:val="0"/>
          <w:marBottom w:val="0"/>
          <w:divBdr>
            <w:top w:val="none" w:sz="0" w:space="0" w:color="auto"/>
            <w:left w:val="none" w:sz="0" w:space="0" w:color="auto"/>
            <w:bottom w:val="none" w:sz="0" w:space="0" w:color="auto"/>
            <w:right w:val="none" w:sz="0" w:space="0" w:color="auto"/>
          </w:divBdr>
        </w:div>
        <w:div w:id="1244990484">
          <w:marLeft w:val="480"/>
          <w:marRight w:val="0"/>
          <w:marTop w:val="0"/>
          <w:marBottom w:val="0"/>
          <w:divBdr>
            <w:top w:val="none" w:sz="0" w:space="0" w:color="auto"/>
            <w:left w:val="none" w:sz="0" w:space="0" w:color="auto"/>
            <w:bottom w:val="none" w:sz="0" w:space="0" w:color="auto"/>
            <w:right w:val="none" w:sz="0" w:space="0" w:color="auto"/>
          </w:divBdr>
        </w:div>
        <w:div w:id="1870757058">
          <w:marLeft w:val="480"/>
          <w:marRight w:val="0"/>
          <w:marTop w:val="0"/>
          <w:marBottom w:val="0"/>
          <w:divBdr>
            <w:top w:val="none" w:sz="0" w:space="0" w:color="auto"/>
            <w:left w:val="none" w:sz="0" w:space="0" w:color="auto"/>
            <w:bottom w:val="none" w:sz="0" w:space="0" w:color="auto"/>
            <w:right w:val="none" w:sz="0" w:space="0" w:color="auto"/>
          </w:divBdr>
        </w:div>
        <w:div w:id="1220095181">
          <w:marLeft w:val="480"/>
          <w:marRight w:val="0"/>
          <w:marTop w:val="0"/>
          <w:marBottom w:val="0"/>
          <w:divBdr>
            <w:top w:val="none" w:sz="0" w:space="0" w:color="auto"/>
            <w:left w:val="none" w:sz="0" w:space="0" w:color="auto"/>
            <w:bottom w:val="none" w:sz="0" w:space="0" w:color="auto"/>
            <w:right w:val="none" w:sz="0" w:space="0" w:color="auto"/>
          </w:divBdr>
        </w:div>
        <w:div w:id="1531920285">
          <w:marLeft w:val="480"/>
          <w:marRight w:val="0"/>
          <w:marTop w:val="0"/>
          <w:marBottom w:val="0"/>
          <w:divBdr>
            <w:top w:val="none" w:sz="0" w:space="0" w:color="auto"/>
            <w:left w:val="none" w:sz="0" w:space="0" w:color="auto"/>
            <w:bottom w:val="none" w:sz="0" w:space="0" w:color="auto"/>
            <w:right w:val="none" w:sz="0" w:space="0" w:color="auto"/>
          </w:divBdr>
        </w:div>
        <w:div w:id="1963607935">
          <w:marLeft w:val="480"/>
          <w:marRight w:val="0"/>
          <w:marTop w:val="0"/>
          <w:marBottom w:val="0"/>
          <w:divBdr>
            <w:top w:val="none" w:sz="0" w:space="0" w:color="auto"/>
            <w:left w:val="none" w:sz="0" w:space="0" w:color="auto"/>
            <w:bottom w:val="none" w:sz="0" w:space="0" w:color="auto"/>
            <w:right w:val="none" w:sz="0" w:space="0" w:color="auto"/>
          </w:divBdr>
        </w:div>
        <w:div w:id="1787769307">
          <w:marLeft w:val="480"/>
          <w:marRight w:val="0"/>
          <w:marTop w:val="0"/>
          <w:marBottom w:val="0"/>
          <w:divBdr>
            <w:top w:val="none" w:sz="0" w:space="0" w:color="auto"/>
            <w:left w:val="none" w:sz="0" w:space="0" w:color="auto"/>
            <w:bottom w:val="none" w:sz="0" w:space="0" w:color="auto"/>
            <w:right w:val="none" w:sz="0" w:space="0" w:color="auto"/>
          </w:divBdr>
        </w:div>
        <w:div w:id="847058642">
          <w:marLeft w:val="480"/>
          <w:marRight w:val="0"/>
          <w:marTop w:val="0"/>
          <w:marBottom w:val="0"/>
          <w:divBdr>
            <w:top w:val="none" w:sz="0" w:space="0" w:color="auto"/>
            <w:left w:val="none" w:sz="0" w:space="0" w:color="auto"/>
            <w:bottom w:val="none" w:sz="0" w:space="0" w:color="auto"/>
            <w:right w:val="none" w:sz="0" w:space="0" w:color="auto"/>
          </w:divBdr>
        </w:div>
        <w:div w:id="2017725141">
          <w:marLeft w:val="480"/>
          <w:marRight w:val="0"/>
          <w:marTop w:val="0"/>
          <w:marBottom w:val="0"/>
          <w:divBdr>
            <w:top w:val="none" w:sz="0" w:space="0" w:color="auto"/>
            <w:left w:val="none" w:sz="0" w:space="0" w:color="auto"/>
            <w:bottom w:val="none" w:sz="0" w:space="0" w:color="auto"/>
            <w:right w:val="none" w:sz="0" w:space="0" w:color="auto"/>
          </w:divBdr>
        </w:div>
        <w:div w:id="690297059">
          <w:marLeft w:val="480"/>
          <w:marRight w:val="0"/>
          <w:marTop w:val="0"/>
          <w:marBottom w:val="0"/>
          <w:divBdr>
            <w:top w:val="none" w:sz="0" w:space="0" w:color="auto"/>
            <w:left w:val="none" w:sz="0" w:space="0" w:color="auto"/>
            <w:bottom w:val="none" w:sz="0" w:space="0" w:color="auto"/>
            <w:right w:val="none" w:sz="0" w:space="0" w:color="auto"/>
          </w:divBdr>
        </w:div>
        <w:div w:id="1244991687">
          <w:marLeft w:val="480"/>
          <w:marRight w:val="0"/>
          <w:marTop w:val="0"/>
          <w:marBottom w:val="0"/>
          <w:divBdr>
            <w:top w:val="none" w:sz="0" w:space="0" w:color="auto"/>
            <w:left w:val="none" w:sz="0" w:space="0" w:color="auto"/>
            <w:bottom w:val="none" w:sz="0" w:space="0" w:color="auto"/>
            <w:right w:val="none" w:sz="0" w:space="0" w:color="auto"/>
          </w:divBdr>
        </w:div>
        <w:div w:id="886260383">
          <w:marLeft w:val="480"/>
          <w:marRight w:val="0"/>
          <w:marTop w:val="0"/>
          <w:marBottom w:val="0"/>
          <w:divBdr>
            <w:top w:val="none" w:sz="0" w:space="0" w:color="auto"/>
            <w:left w:val="none" w:sz="0" w:space="0" w:color="auto"/>
            <w:bottom w:val="none" w:sz="0" w:space="0" w:color="auto"/>
            <w:right w:val="none" w:sz="0" w:space="0" w:color="auto"/>
          </w:divBdr>
        </w:div>
        <w:div w:id="1982149806">
          <w:marLeft w:val="480"/>
          <w:marRight w:val="0"/>
          <w:marTop w:val="0"/>
          <w:marBottom w:val="0"/>
          <w:divBdr>
            <w:top w:val="none" w:sz="0" w:space="0" w:color="auto"/>
            <w:left w:val="none" w:sz="0" w:space="0" w:color="auto"/>
            <w:bottom w:val="none" w:sz="0" w:space="0" w:color="auto"/>
            <w:right w:val="none" w:sz="0" w:space="0" w:color="auto"/>
          </w:divBdr>
        </w:div>
        <w:div w:id="546332991">
          <w:marLeft w:val="480"/>
          <w:marRight w:val="0"/>
          <w:marTop w:val="0"/>
          <w:marBottom w:val="0"/>
          <w:divBdr>
            <w:top w:val="none" w:sz="0" w:space="0" w:color="auto"/>
            <w:left w:val="none" w:sz="0" w:space="0" w:color="auto"/>
            <w:bottom w:val="none" w:sz="0" w:space="0" w:color="auto"/>
            <w:right w:val="none" w:sz="0" w:space="0" w:color="auto"/>
          </w:divBdr>
        </w:div>
      </w:divsChild>
    </w:div>
    <w:div w:id="1514302185">
      <w:bodyDiv w:val="1"/>
      <w:marLeft w:val="0"/>
      <w:marRight w:val="0"/>
      <w:marTop w:val="0"/>
      <w:marBottom w:val="0"/>
      <w:divBdr>
        <w:top w:val="none" w:sz="0" w:space="0" w:color="auto"/>
        <w:left w:val="none" w:sz="0" w:space="0" w:color="auto"/>
        <w:bottom w:val="none" w:sz="0" w:space="0" w:color="auto"/>
        <w:right w:val="none" w:sz="0" w:space="0" w:color="auto"/>
      </w:divBdr>
    </w:div>
    <w:div w:id="1514687729">
      <w:bodyDiv w:val="1"/>
      <w:marLeft w:val="0"/>
      <w:marRight w:val="0"/>
      <w:marTop w:val="0"/>
      <w:marBottom w:val="0"/>
      <w:divBdr>
        <w:top w:val="none" w:sz="0" w:space="0" w:color="auto"/>
        <w:left w:val="none" w:sz="0" w:space="0" w:color="auto"/>
        <w:bottom w:val="none" w:sz="0" w:space="0" w:color="auto"/>
        <w:right w:val="none" w:sz="0" w:space="0" w:color="auto"/>
      </w:divBdr>
    </w:div>
    <w:div w:id="1528716397">
      <w:bodyDiv w:val="1"/>
      <w:marLeft w:val="0"/>
      <w:marRight w:val="0"/>
      <w:marTop w:val="0"/>
      <w:marBottom w:val="0"/>
      <w:divBdr>
        <w:top w:val="none" w:sz="0" w:space="0" w:color="auto"/>
        <w:left w:val="none" w:sz="0" w:space="0" w:color="auto"/>
        <w:bottom w:val="none" w:sz="0" w:space="0" w:color="auto"/>
        <w:right w:val="none" w:sz="0" w:space="0" w:color="auto"/>
      </w:divBdr>
    </w:div>
    <w:div w:id="1552570192">
      <w:bodyDiv w:val="1"/>
      <w:marLeft w:val="0"/>
      <w:marRight w:val="0"/>
      <w:marTop w:val="0"/>
      <w:marBottom w:val="0"/>
      <w:divBdr>
        <w:top w:val="none" w:sz="0" w:space="0" w:color="auto"/>
        <w:left w:val="none" w:sz="0" w:space="0" w:color="auto"/>
        <w:bottom w:val="none" w:sz="0" w:space="0" w:color="auto"/>
        <w:right w:val="none" w:sz="0" w:space="0" w:color="auto"/>
      </w:divBdr>
    </w:div>
    <w:div w:id="1562784959">
      <w:bodyDiv w:val="1"/>
      <w:marLeft w:val="0"/>
      <w:marRight w:val="0"/>
      <w:marTop w:val="0"/>
      <w:marBottom w:val="0"/>
      <w:divBdr>
        <w:top w:val="none" w:sz="0" w:space="0" w:color="auto"/>
        <w:left w:val="none" w:sz="0" w:space="0" w:color="auto"/>
        <w:bottom w:val="none" w:sz="0" w:space="0" w:color="auto"/>
        <w:right w:val="none" w:sz="0" w:space="0" w:color="auto"/>
      </w:divBdr>
    </w:div>
    <w:div w:id="1569195096">
      <w:bodyDiv w:val="1"/>
      <w:marLeft w:val="0"/>
      <w:marRight w:val="0"/>
      <w:marTop w:val="0"/>
      <w:marBottom w:val="0"/>
      <w:divBdr>
        <w:top w:val="none" w:sz="0" w:space="0" w:color="auto"/>
        <w:left w:val="none" w:sz="0" w:space="0" w:color="auto"/>
        <w:bottom w:val="none" w:sz="0" w:space="0" w:color="auto"/>
        <w:right w:val="none" w:sz="0" w:space="0" w:color="auto"/>
      </w:divBdr>
      <w:divsChild>
        <w:div w:id="1908178785">
          <w:marLeft w:val="480"/>
          <w:marRight w:val="0"/>
          <w:marTop w:val="0"/>
          <w:marBottom w:val="0"/>
          <w:divBdr>
            <w:top w:val="none" w:sz="0" w:space="0" w:color="auto"/>
            <w:left w:val="none" w:sz="0" w:space="0" w:color="auto"/>
            <w:bottom w:val="none" w:sz="0" w:space="0" w:color="auto"/>
            <w:right w:val="none" w:sz="0" w:space="0" w:color="auto"/>
          </w:divBdr>
        </w:div>
        <w:div w:id="1194660571">
          <w:marLeft w:val="480"/>
          <w:marRight w:val="0"/>
          <w:marTop w:val="0"/>
          <w:marBottom w:val="0"/>
          <w:divBdr>
            <w:top w:val="none" w:sz="0" w:space="0" w:color="auto"/>
            <w:left w:val="none" w:sz="0" w:space="0" w:color="auto"/>
            <w:bottom w:val="none" w:sz="0" w:space="0" w:color="auto"/>
            <w:right w:val="none" w:sz="0" w:space="0" w:color="auto"/>
          </w:divBdr>
        </w:div>
        <w:div w:id="1462109145">
          <w:marLeft w:val="480"/>
          <w:marRight w:val="0"/>
          <w:marTop w:val="0"/>
          <w:marBottom w:val="0"/>
          <w:divBdr>
            <w:top w:val="none" w:sz="0" w:space="0" w:color="auto"/>
            <w:left w:val="none" w:sz="0" w:space="0" w:color="auto"/>
            <w:bottom w:val="none" w:sz="0" w:space="0" w:color="auto"/>
            <w:right w:val="none" w:sz="0" w:space="0" w:color="auto"/>
          </w:divBdr>
        </w:div>
        <w:div w:id="692151238">
          <w:marLeft w:val="480"/>
          <w:marRight w:val="0"/>
          <w:marTop w:val="0"/>
          <w:marBottom w:val="0"/>
          <w:divBdr>
            <w:top w:val="none" w:sz="0" w:space="0" w:color="auto"/>
            <w:left w:val="none" w:sz="0" w:space="0" w:color="auto"/>
            <w:bottom w:val="none" w:sz="0" w:space="0" w:color="auto"/>
            <w:right w:val="none" w:sz="0" w:space="0" w:color="auto"/>
          </w:divBdr>
        </w:div>
        <w:div w:id="1535925602">
          <w:marLeft w:val="480"/>
          <w:marRight w:val="0"/>
          <w:marTop w:val="0"/>
          <w:marBottom w:val="0"/>
          <w:divBdr>
            <w:top w:val="none" w:sz="0" w:space="0" w:color="auto"/>
            <w:left w:val="none" w:sz="0" w:space="0" w:color="auto"/>
            <w:bottom w:val="none" w:sz="0" w:space="0" w:color="auto"/>
            <w:right w:val="none" w:sz="0" w:space="0" w:color="auto"/>
          </w:divBdr>
        </w:div>
        <w:div w:id="740636534">
          <w:marLeft w:val="480"/>
          <w:marRight w:val="0"/>
          <w:marTop w:val="0"/>
          <w:marBottom w:val="0"/>
          <w:divBdr>
            <w:top w:val="none" w:sz="0" w:space="0" w:color="auto"/>
            <w:left w:val="none" w:sz="0" w:space="0" w:color="auto"/>
            <w:bottom w:val="none" w:sz="0" w:space="0" w:color="auto"/>
            <w:right w:val="none" w:sz="0" w:space="0" w:color="auto"/>
          </w:divBdr>
        </w:div>
        <w:div w:id="1190873058">
          <w:marLeft w:val="480"/>
          <w:marRight w:val="0"/>
          <w:marTop w:val="0"/>
          <w:marBottom w:val="0"/>
          <w:divBdr>
            <w:top w:val="none" w:sz="0" w:space="0" w:color="auto"/>
            <w:left w:val="none" w:sz="0" w:space="0" w:color="auto"/>
            <w:bottom w:val="none" w:sz="0" w:space="0" w:color="auto"/>
            <w:right w:val="none" w:sz="0" w:space="0" w:color="auto"/>
          </w:divBdr>
        </w:div>
        <w:div w:id="1078020887">
          <w:marLeft w:val="480"/>
          <w:marRight w:val="0"/>
          <w:marTop w:val="0"/>
          <w:marBottom w:val="0"/>
          <w:divBdr>
            <w:top w:val="none" w:sz="0" w:space="0" w:color="auto"/>
            <w:left w:val="none" w:sz="0" w:space="0" w:color="auto"/>
            <w:bottom w:val="none" w:sz="0" w:space="0" w:color="auto"/>
            <w:right w:val="none" w:sz="0" w:space="0" w:color="auto"/>
          </w:divBdr>
        </w:div>
        <w:div w:id="1129012066">
          <w:marLeft w:val="480"/>
          <w:marRight w:val="0"/>
          <w:marTop w:val="0"/>
          <w:marBottom w:val="0"/>
          <w:divBdr>
            <w:top w:val="none" w:sz="0" w:space="0" w:color="auto"/>
            <w:left w:val="none" w:sz="0" w:space="0" w:color="auto"/>
            <w:bottom w:val="none" w:sz="0" w:space="0" w:color="auto"/>
            <w:right w:val="none" w:sz="0" w:space="0" w:color="auto"/>
          </w:divBdr>
        </w:div>
        <w:div w:id="1505045919">
          <w:marLeft w:val="480"/>
          <w:marRight w:val="0"/>
          <w:marTop w:val="0"/>
          <w:marBottom w:val="0"/>
          <w:divBdr>
            <w:top w:val="none" w:sz="0" w:space="0" w:color="auto"/>
            <w:left w:val="none" w:sz="0" w:space="0" w:color="auto"/>
            <w:bottom w:val="none" w:sz="0" w:space="0" w:color="auto"/>
            <w:right w:val="none" w:sz="0" w:space="0" w:color="auto"/>
          </w:divBdr>
        </w:div>
        <w:div w:id="871764474">
          <w:marLeft w:val="480"/>
          <w:marRight w:val="0"/>
          <w:marTop w:val="0"/>
          <w:marBottom w:val="0"/>
          <w:divBdr>
            <w:top w:val="none" w:sz="0" w:space="0" w:color="auto"/>
            <w:left w:val="none" w:sz="0" w:space="0" w:color="auto"/>
            <w:bottom w:val="none" w:sz="0" w:space="0" w:color="auto"/>
            <w:right w:val="none" w:sz="0" w:space="0" w:color="auto"/>
          </w:divBdr>
        </w:div>
        <w:div w:id="675809054">
          <w:marLeft w:val="480"/>
          <w:marRight w:val="0"/>
          <w:marTop w:val="0"/>
          <w:marBottom w:val="0"/>
          <w:divBdr>
            <w:top w:val="none" w:sz="0" w:space="0" w:color="auto"/>
            <w:left w:val="none" w:sz="0" w:space="0" w:color="auto"/>
            <w:bottom w:val="none" w:sz="0" w:space="0" w:color="auto"/>
            <w:right w:val="none" w:sz="0" w:space="0" w:color="auto"/>
          </w:divBdr>
        </w:div>
        <w:div w:id="460998148">
          <w:marLeft w:val="480"/>
          <w:marRight w:val="0"/>
          <w:marTop w:val="0"/>
          <w:marBottom w:val="0"/>
          <w:divBdr>
            <w:top w:val="none" w:sz="0" w:space="0" w:color="auto"/>
            <w:left w:val="none" w:sz="0" w:space="0" w:color="auto"/>
            <w:bottom w:val="none" w:sz="0" w:space="0" w:color="auto"/>
            <w:right w:val="none" w:sz="0" w:space="0" w:color="auto"/>
          </w:divBdr>
        </w:div>
        <w:div w:id="509831903">
          <w:marLeft w:val="480"/>
          <w:marRight w:val="0"/>
          <w:marTop w:val="0"/>
          <w:marBottom w:val="0"/>
          <w:divBdr>
            <w:top w:val="none" w:sz="0" w:space="0" w:color="auto"/>
            <w:left w:val="none" w:sz="0" w:space="0" w:color="auto"/>
            <w:bottom w:val="none" w:sz="0" w:space="0" w:color="auto"/>
            <w:right w:val="none" w:sz="0" w:space="0" w:color="auto"/>
          </w:divBdr>
        </w:div>
        <w:div w:id="324206714">
          <w:marLeft w:val="480"/>
          <w:marRight w:val="0"/>
          <w:marTop w:val="0"/>
          <w:marBottom w:val="0"/>
          <w:divBdr>
            <w:top w:val="none" w:sz="0" w:space="0" w:color="auto"/>
            <w:left w:val="none" w:sz="0" w:space="0" w:color="auto"/>
            <w:bottom w:val="none" w:sz="0" w:space="0" w:color="auto"/>
            <w:right w:val="none" w:sz="0" w:space="0" w:color="auto"/>
          </w:divBdr>
        </w:div>
        <w:div w:id="1056903114">
          <w:marLeft w:val="480"/>
          <w:marRight w:val="0"/>
          <w:marTop w:val="0"/>
          <w:marBottom w:val="0"/>
          <w:divBdr>
            <w:top w:val="none" w:sz="0" w:space="0" w:color="auto"/>
            <w:left w:val="none" w:sz="0" w:space="0" w:color="auto"/>
            <w:bottom w:val="none" w:sz="0" w:space="0" w:color="auto"/>
            <w:right w:val="none" w:sz="0" w:space="0" w:color="auto"/>
          </w:divBdr>
        </w:div>
        <w:div w:id="873467411">
          <w:marLeft w:val="480"/>
          <w:marRight w:val="0"/>
          <w:marTop w:val="0"/>
          <w:marBottom w:val="0"/>
          <w:divBdr>
            <w:top w:val="none" w:sz="0" w:space="0" w:color="auto"/>
            <w:left w:val="none" w:sz="0" w:space="0" w:color="auto"/>
            <w:bottom w:val="none" w:sz="0" w:space="0" w:color="auto"/>
            <w:right w:val="none" w:sz="0" w:space="0" w:color="auto"/>
          </w:divBdr>
        </w:div>
        <w:div w:id="1977948406">
          <w:marLeft w:val="480"/>
          <w:marRight w:val="0"/>
          <w:marTop w:val="0"/>
          <w:marBottom w:val="0"/>
          <w:divBdr>
            <w:top w:val="none" w:sz="0" w:space="0" w:color="auto"/>
            <w:left w:val="none" w:sz="0" w:space="0" w:color="auto"/>
            <w:bottom w:val="none" w:sz="0" w:space="0" w:color="auto"/>
            <w:right w:val="none" w:sz="0" w:space="0" w:color="auto"/>
          </w:divBdr>
        </w:div>
        <w:div w:id="575434022">
          <w:marLeft w:val="480"/>
          <w:marRight w:val="0"/>
          <w:marTop w:val="0"/>
          <w:marBottom w:val="0"/>
          <w:divBdr>
            <w:top w:val="none" w:sz="0" w:space="0" w:color="auto"/>
            <w:left w:val="none" w:sz="0" w:space="0" w:color="auto"/>
            <w:bottom w:val="none" w:sz="0" w:space="0" w:color="auto"/>
            <w:right w:val="none" w:sz="0" w:space="0" w:color="auto"/>
          </w:divBdr>
        </w:div>
        <w:div w:id="2136174898">
          <w:marLeft w:val="480"/>
          <w:marRight w:val="0"/>
          <w:marTop w:val="0"/>
          <w:marBottom w:val="0"/>
          <w:divBdr>
            <w:top w:val="none" w:sz="0" w:space="0" w:color="auto"/>
            <w:left w:val="none" w:sz="0" w:space="0" w:color="auto"/>
            <w:bottom w:val="none" w:sz="0" w:space="0" w:color="auto"/>
            <w:right w:val="none" w:sz="0" w:space="0" w:color="auto"/>
          </w:divBdr>
        </w:div>
        <w:div w:id="872574765">
          <w:marLeft w:val="480"/>
          <w:marRight w:val="0"/>
          <w:marTop w:val="0"/>
          <w:marBottom w:val="0"/>
          <w:divBdr>
            <w:top w:val="none" w:sz="0" w:space="0" w:color="auto"/>
            <w:left w:val="none" w:sz="0" w:space="0" w:color="auto"/>
            <w:bottom w:val="none" w:sz="0" w:space="0" w:color="auto"/>
            <w:right w:val="none" w:sz="0" w:space="0" w:color="auto"/>
          </w:divBdr>
        </w:div>
        <w:div w:id="1247496246">
          <w:marLeft w:val="480"/>
          <w:marRight w:val="0"/>
          <w:marTop w:val="0"/>
          <w:marBottom w:val="0"/>
          <w:divBdr>
            <w:top w:val="none" w:sz="0" w:space="0" w:color="auto"/>
            <w:left w:val="none" w:sz="0" w:space="0" w:color="auto"/>
            <w:bottom w:val="none" w:sz="0" w:space="0" w:color="auto"/>
            <w:right w:val="none" w:sz="0" w:space="0" w:color="auto"/>
          </w:divBdr>
        </w:div>
        <w:div w:id="1859345243">
          <w:marLeft w:val="480"/>
          <w:marRight w:val="0"/>
          <w:marTop w:val="0"/>
          <w:marBottom w:val="0"/>
          <w:divBdr>
            <w:top w:val="none" w:sz="0" w:space="0" w:color="auto"/>
            <w:left w:val="none" w:sz="0" w:space="0" w:color="auto"/>
            <w:bottom w:val="none" w:sz="0" w:space="0" w:color="auto"/>
            <w:right w:val="none" w:sz="0" w:space="0" w:color="auto"/>
          </w:divBdr>
        </w:div>
        <w:div w:id="1704213889">
          <w:marLeft w:val="480"/>
          <w:marRight w:val="0"/>
          <w:marTop w:val="0"/>
          <w:marBottom w:val="0"/>
          <w:divBdr>
            <w:top w:val="none" w:sz="0" w:space="0" w:color="auto"/>
            <w:left w:val="none" w:sz="0" w:space="0" w:color="auto"/>
            <w:bottom w:val="none" w:sz="0" w:space="0" w:color="auto"/>
            <w:right w:val="none" w:sz="0" w:space="0" w:color="auto"/>
          </w:divBdr>
        </w:div>
        <w:div w:id="213929864">
          <w:marLeft w:val="480"/>
          <w:marRight w:val="0"/>
          <w:marTop w:val="0"/>
          <w:marBottom w:val="0"/>
          <w:divBdr>
            <w:top w:val="none" w:sz="0" w:space="0" w:color="auto"/>
            <w:left w:val="none" w:sz="0" w:space="0" w:color="auto"/>
            <w:bottom w:val="none" w:sz="0" w:space="0" w:color="auto"/>
            <w:right w:val="none" w:sz="0" w:space="0" w:color="auto"/>
          </w:divBdr>
        </w:div>
        <w:div w:id="808784296">
          <w:marLeft w:val="480"/>
          <w:marRight w:val="0"/>
          <w:marTop w:val="0"/>
          <w:marBottom w:val="0"/>
          <w:divBdr>
            <w:top w:val="none" w:sz="0" w:space="0" w:color="auto"/>
            <w:left w:val="none" w:sz="0" w:space="0" w:color="auto"/>
            <w:bottom w:val="none" w:sz="0" w:space="0" w:color="auto"/>
            <w:right w:val="none" w:sz="0" w:space="0" w:color="auto"/>
          </w:divBdr>
        </w:div>
        <w:div w:id="1649701761">
          <w:marLeft w:val="480"/>
          <w:marRight w:val="0"/>
          <w:marTop w:val="0"/>
          <w:marBottom w:val="0"/>
          <w:divBdr>
            <w:top w:val="none" w:sz="0" w:space="0" w:color="auto"/>
            <w:left w:val="none" w:sz="0" w:space="0" w:color="auto"/>
            <w:bottom w:val="none" w:sz="0" w:space="0" w:color="auto"/>
            <w:right w:val="none" w:sz="0" w:space="0" w:color="auto"/>
          </w:divBdr>
        </w:div>
        <w:div w:id="1126895172">
          <w:marLeft w:val="480"/>
          <w:marRight w:val="0"/>
          <w:marTop w:val="0"/>
          <w:marBottom w:val="0"/>
          <w:divBdr>
            <w:top w:val="none" w:sz="0" w:space="0" w:color="auto"/>
            <w:left w:val="none" w:sz="0" w:space="0" w:color="auto"/>
            <w:bottom w:val="none" w:sz="0" w:space="0" w:color="auto"/>
            <w:right w:val="none" w:sz="0" w:space="0" w:color="auto"/>
          </w:divBdr>
        </w:div>
        <w:div w:id="1639652295">
          <w:marLeft w:val="480"/>
          <w:marRight w:val="0"/>
          <w:marTop w:val="0"/>
          <w:marBottom w:val="0"/>
          <w:divBdr>
            <w:top w:val="none" w:sz="0" w:space="0" w:color="auto"/>
            <w:left w:val="none" w:sz="0" w:space="0" w:color="auto"/>
            <w:bottom w:val="none" w:sz="0" w:space="0" w:color="auto"/>
            <w:right w:val="none" w:sz="0" w:space="0" w:color="auto"/>
          </w:divBdr>
        </w:div>
        <w:div w:id="1053386183">
          <w:marLeft w:val="480"/>
          <w:marRight w:val="0"/>
          <w:marTop w:val="0"/>
          <w:marBottom w:val="0"/>
          <w:divBdr>
            <w:top w:val="none" w:sz="0" w:space="0" w:color="auto"/>
            <w:left w:val="none" w:sz="0" w:space="0" w:color="auto"/>
            <w:bottom w:val="none" w:sz="0" w:space="0" w:color="auto"/>
            <w:right w:val="none" w:sz="0" w:space="0" w:color="auto"/>
          </w:divBdr>
        </w:div>
        <w:div w:id="1020203278">
          <w:marLeft w:val="480"/>
          <w:marRight w:val="0"/>
          <w:marTop w:val="0"/>
          <w:marBottom w:val="0"/>
          <w:divBdr>
            <w:top w:val="none" w:sz="0" w:space="0" w:color="auto"/>
            <w:left w:val="none" w:sz="0" w:space="0" w:color="auto"/>
            <w:bottom w:val="none" w:sz="0" w:space="0" w:color="auto"/>
            <w:right w:val="none" w:sz="0" w:space="0" w:color="auto"/>
          </w:divBdr>
        </w:div>
        <w:div w:id="1175652457">
          <w:marLeft w:val="480"/>
          <w:marRight w:val="0"/>
          <w:marTop w:val="0"/>
          <w:marBottom w:val="0"/>
          <w:divBdr>
            <w:top w:val="none" w:sz="0" w:space="0" w:color="auto"/>
            <w:left w:val="none" w:sz="0" w:space="0" w:color="auto"/>
            <w:bottom w:val="none" w:sz="0" w:space="0" w:color="auto"/>
            <w:right w:val="none" w:sz="0" w:space="0" w:color="auto"/>
          </w:divBdr>
        </w:div>
        <w:div w:id="869223357">
          <w:marLeft w:val="480"/>
          <w:marRight w:val="0"/>
          <w:marTop w:val="0"/>
          <w:marBottom w:val="0"/>
          <w:divBdr>
            <w:top w:val="none" w:sz="0" w:space="0" w:color="auto"/>
            <w:left w:val="none" w:sz="0" w:space="0" w:color="auto"/>
            <w:bottom w:val="none" w:sz="0" w:space="0" w:color="auto"/>
            <w:right w:val="none" w:sz="0" w:space="0" w:color="auto"/>
          </w:divBdr>
        </w:div>
        <w:div w:id="828982763">
          <w:marLeft w:val="480"/>
          <w:marRight w:val="0"/>
          <w:marTop w:val="0"/>
          <w:marBottom w:val="0"/>
          <w:divBdr>
            <w:top w:val="none" w:sz="0" w:space="0" w:color="auto"/>
            <w:left w:val="none" w:sz="0" w:space="0" w:color="auto"/>
            <w:bottom w:val="none" w:sz="0" w:space="0" w:color="auto"/>
            <w:right w:val="none" w:sz="0" w:space="0" w:color="auto"/>
          </w:divBdr>
        </w:div>
        <w:div w:id="1892109588">
          <w:marLeft w:val="480"/>
          <w:marRight w:val="0"/>
          <w:marTop w:val="0"/>
          <w:marBottom w:val="0"/>
          <w:divBdr>
            <w:top w:val="none" w:sz="0" w:space="0" w:color="auto"/>
            <w:left w:val="none" w:sz="0" w:space="0" w:color="auto"/>
            <w:bottom w:val="none" w:sz="0" w:space="0" w:color="auto"/>
            <w:right w:val="none" w:sz="0" w:space="0" w:color="auto"/>
          </w:divBdr>
        </w:div>
        <w:div w:id="106707484">
          <w:marLeft w:val="480"/>
          <w:marRight w:val="0"/>
          <w:marTop w:val="0"/>
          <w:marBottom w:val="0"/>
          <w:divBdr>
            <w:top w:val="none" w:sz="0" w:space="0" w:color="auto"/>
            <w:left w:val="none" w:sz="0" w:space="0" w:color="auto"/>
            <w:bottom w:val="none" w:sz="0" w:space="0" w:color="auto"/>
            <w:right w:val="none" w:sz="0" w:space="0" w:color="auto"/>
          </w:divBdr>
        </w:div>
      </w:divsChild>
    </w:div>
    <w:div w:id="1577202550">
      <w:bodyDiv w:val="1"/>
      <w:marLeft w:val="0"/>
      <w:marRight w:val="0"/>
      <w:marTop w:val="0"/>
      <w:marBottom w:val="0"/>
      <w:divBdr>
        <w:top w:val="none" w:sz="0" w:space="0" w:color="auto"/>
        <w:left w:val="none" w:sz="0" w:space="0" w:color="auto"/>
        <w:bottom w:val="none" w:sz="0" w:space="0" w:color="auto"/>
        <w:right w:val="none" w:sz="0" w:space="0" w:color="auto"/>
      </w:divBdr>
    </w:div>
    <w:div w:id="1591354048">
      <w:bodyDiv w:val="1"/>
      <w:marLeft w:val="0"/>
      <w:marRight w:val="0"/>
      <w:marTop w:val="0"/>
      <w:marBottom w:val="0"/>
      <w:divBdr>
        <w:top w:val="none" w:sz="0" w:space="0" w:color="auto"/>
        <w:left w:val="none" w:sz="0" w:space="0" w:color="auto"/>
        <w:bottom w:val="none" w:sz="0" w:space="0" w:color="auto"/>
        <w:right w:val="none" w:sz="0" w:space="0" w:color="auto"/>
      </w:divBdr>
    </w:div>
    <w:div w:id="1595362725">
      <w:bodyDiv w:val="1"/>
      <w:marLeft w:val="0"/>
      <w:marRight w:val="0"/>
      <w:marTop w:val="0"/>
      <w:marBottom w:val="0"/>
      <w:divBdr>
        <w:top w:val="none" w:sz="0" w:space="0" w:color="auto"/>
        <w:left w:val="none" w:sz="0" w:space="0" w:color="auto"/>
        <w:bottom w:val="none" w:sz="0" w:space="0" w:color="auto"/>
        <w:right w:val="none" w:sz="0" w:space="0" w:color="auto"/>
      </w:divBdr>
    </w:div>
    <w:div w:id="1600212517">
      <w:bodyDiv w:val="1"/>
      <w:marLeft w:val="0"/>
      <w:marRight w:val="0"/>
      <w:marTop w:val="0"/>
      <w:marBottom w:val="0"/>
      <w:divBdr>
        <w:top w:val="none" w:sz="0" w:space="0" w:color="auto"/>
        <w:left w:val="none" w:sz="0" w:space="0" w:color="auto"/>
        <w:bottom w:val="none" w:sz="0" w:space="0" w:color="auto"/>
        <w:right w:val="none" w:sz="0" w:space="0" w:color="auto"/>
      </w:divBdr>
    </w:div>
    <w:div w:id="1602375833">
      <w:bodyDiv w:val="1"/>
      <w:marLeft w:val="0"/>
      <w:marRight w:val="0"/>
      <w:marTop w:val="0"/>
      <w:marBottom w:val="0"/>
      <w:divBdr>
        <w:top w:val="none" w:sz="0" w:space="0" w:color="auto"/>
        <w:left w:val="none" w:sz="0" w:space="0" w:color="auto"/>
        <w:bottom w:val="none" w:sz="0" w:space="0" w:color="auto"/>
        <w:right w:val="none" w:sz="0" w:space="0" w:color="auto"/>
      </w:divBdr>
      <w:divsChild>
        <w:div w:id="999191626">
          <w:marLeft w:val="480"/>
          <w:marRight w:val="0"/>
          <w:marTop w:val="0"/>
          <w:marBottom w:val="0"/>
          <w:divBdr>
            <w:top w:val="none" w:sz="0" w:space="0" w:color="auto"/>
            <w:left w:val="none" w:sz="0" w:space="0" w:color="auto"/>
            <w:bottom w:val="none" w:sz="0" w:space="0" w:color="auto"/>
            <w:right w:val="none" w:sz="0" w:space="0" w:color="auto"/>
          </w:divBdr>
        </w:div>
        <w:div w:id="1927686134">
          <w:marLeft w:val="480"/>
          <w:marRight w:val="0"/>
          <w:marTop w:val="0"/>
          <w:marBottom w:val="0"/>
          <w:divBdr>
            <w:top w:val="none" w:sz="0" w:space="0" w:color="auto"/>
            <w:left w:val="none" w:sz="0" w:space="0" w:color="auto"/>
            <w:bottom w:val="none" w:sz="0" w:space="0" w:color="auto"/>
            <w:right w:val="none" w:sz="0" w:space="0" w:color="auto"/>
          </w:divBdr>
        </w:div>
        <w:div w:id="373627793">
          <w:marLeft w:val="480"/>
          <w:marRight w:val="0"/>
          <w:marTop w:val="0"/>
          <w:marBottom w:val="0"/>
          <w:divBdr>
            <w:top w:val="none" w:sz="0" w:space="0" w:color="auto"/>
            <w:left w:val="none" w:sz="0" w:space="0" w:color="auto"/>
            <w:bottom w:val="none" w:sz="0" w:space="0" w:color="auto"/>
            <w:right w:val="none" w:sz="0" w:space="0" w:color="auto"/>
          </w:divBdr>
        </w:div>
        <w:div w:id="364065355">
          <w:marLeft w:val="480"/>
          <w:marRight w:val="0"/>
          <w:marTop w:val="0"/>
          <w:marBottom w:val="0"/>
          <w:divBdr>
            <w:top w:val="none" w:sz="0" w:space="0" w:color="auto"/>
            <w:left w:val="none" w:sz="0" w:space="0" w:color="auto"/>
            <w:bottom w:val="none" w:sz="0" w:space="0" w:color="auto"/>
            <w:right w:val="none" w:sz="0" w:space="0" w:color="auto"/>
          </w:divBdr>
        </w:div>
        <w:div w:id="2142531900">
          <w:marLeft w:val="480"/>
          <w:marRight w:val="0"/>
          <w:marTop w:val="0"/>
          <w:marBottom w:val="0"/>
          <w:divBdr>
            <w:top w:val="none" w:sz="0" w:space="0" w:color="auto"/>
            <w:left w:val="none" w:sz="0" w:space="0" w:color="auto"/>
            <w:bottom w:val="none" w:sz="0" w:space="0" w:color="auto"/>
            <w:right w:val="none" w:sz="0" w:space="0" w:color="auto"/>
          </w:divBdr>
        </w:div>
        <w:div w:id="1164904093">
          <w:marLeft w:val="480"/>
          <w:marRight w:val="0"/>
          <w:marTop w:val="0"/>
          <w:marBottom w:val="0"/>
          <w:divBdr>
            <w:top w:val="none" w:sz="0" w:space="0" w:color="auto"/>
            <w:left w:val="none" w:sz="0" w:space="0" w:color="auto"/>
            <w:bottom w:val="none" w:sz="0" w:space="0" w:color="auto"/>
            <w:right w:val="none" w:sz="0" w:space="0" w:color="auto"/>
          </w:divBdr>
        </w:div>
        <w:div w:id="819035689">
          <w:marLeft w:val="480"/>
          <w:marRight w:val="0"/>
          <w:marTop w:val="0"/>
          <w:marBottom w:val="0"/>
          <w:divBdr>
            <w:top w:val="none" w:sz="0" w:space="0" w:color="auto"/>
            <w:left w:val="none" w:sz="0" w:space="0" w:color="auto"/>
            <w:bottom w:val="none" w:sz="0" w:space="0" w:color="auto"/>
            <w:right w:val="none" w:sz="0" w:space="0" w:color="auto"/>
          </w:divBdr>
        </w:div>
        <w:div w:id="316881611">
          <w:marLeft w:val="480"/>
          <w:marRight w:val="0"/>
          <w:marTop w:val="0"/>
          <w:marBottom w:val="0"/>
          <w:divBdr>
            <w:top w:val="none" w:sz="0" w:space="0" w:color="auto"/>
            <w:left w:val="none" w:sz="0" w:space="0" w:color="auto"/>
            <w:bottom w:val="none" w:sz="0" w:space="0" w:color="auto"/>
            <w:right w:val="none" w:sz="0" w:space="0" w:color="auto"/>
          </w:divBdr>
        </w:div>
        <w:div w:id="408313551">
          <w:marLeft w:val="480"/>
          <w:marRight w:val="0"/>
          <w:marTop w:val="0"/>
          <w:marBottom w:val="0"/>
          <w:divBdr>
            <w:top w:val="none" w:sz="0" w:space="0" w:color="auto"/>
            <w:left w:val="none" w:sz="0" w:space="0" w:color="auto"/>
            <w:bottom w:val="none" w:sz="0" w:space="0" w:color="auto"/>
            <w:right w:val="none" w:sz="0" w:space="0" w:color="auto"/>
          </w:divBdr>
        </w:div>
        <w:div w:id="1553418217">
          <w:marLeft w:val="480"/>
          <w:marRight w:val="0"/>
          <w:marTop w:val="0"/>
          <w:marBottom w:val="0"/>
          <w:divBdr>
            <w:top w:val="none" w:sz="0" w:space="0" w:color="auto"/>
            <w:left w:val="none" w:sz="0" w:space="0" w:color="auto"/>
            <w:bottom w:val="none" w:sz="0" w:space="0" w:color="auto"/>
            <w:right w:val="none" w:sz="0" w:space="0" w:color="auto"/>
          </w:divBdr>
        </w:div>
        <w:div w:id="1405762792">
          <w:marLeft w:val="480"/>
          <w:marRight w:val="0"/>
          <w:marTop w:val="0"/>
          <w:marBottom w:val="0"/>
          <w:divBdr>
            <w:top w:val="none" w:sz="0" w:space="0" w:color="auto"/>
            <w:left w:val="none" w:sz="0" w:space="0" w:color="auto"/>
            <w:bottom w:val="none" w:sz="0" w:space="0" w:color="auto"/>
            <w:right w:val="none" w:sz="0" w:space="0" w:color="auto"/>
          </w:divBdr>
        </w:div>
        <w:div w:id="626468907">
          <w:marLeft w:val="480"/>
          <w:marRight w:val="0"/>
          <w:marTop w:val="0"/>
          <w:marBottom w:val="0"/>
          <w:divBdr>
            <w:top w:val="none" w:sz="0" w:space="0" w:color="auto"/>
            <w:left w:val="none" w:sz="0" w:space="0" w:color="auto"/>
            <w:bottom w:val="none" w:sz="0" w:space="0" w:color="auto"/>
            <w:right w:val="none" w:sz="0" w:space="0" w:color="auto"/>
          </w:divBdr>
        </w:div>
        <w:div w:id="238565467">
          <w:marLeft w:val="480"/>
          <w:marRight w:val="0"/>
          <w:marTop w:val="0"/>
          <w:marBottom w:val="0"/>
          <w:divBdr>
            <w:top w:val="none" w:sz="0" w:space="0" w:color="auto"/>
            <w:left w:val="none" w:sz="0" w:space="0" w:color="auto"/>
            <w:bottom w:val="none" w:sz="0" w:space="0" w:color="auto"/>
            <w:right w:val="none" w:sz="0" w:space="0" w:color="auto"/>
          </w:divBdr>
        </w:div>
        <w:div w:id="55125134">
          <w:marLeft w:val="480"/>
          <w:marRight w:val="0"/>
          <w:marTop w:val="0"/>
          <w:marBottom w:val="0"/>
          <w:divBdr>
            <w:top w:val="none" w:sz="0" w:space="0" w:color="auto"/>
            <w:left w:val="none" w:sz="0" w:space="0" w:color="auto"/>
            <w:bottom w:val="none" w:sz="0" w:space="0" w:color="auto"/>
            <w:right w:val="none" w:sz="0" w:space="0" w:color="auto"/>
          </w:divBdr>
        </w:div>
        <w:div w:id="1971016205">
          <w:marLeft w:val="480"/>
          <w:marRight w:val="0"/>
          <w:marTop w:val="0"/>
          <w:marBottom w:val="0"/>
          <w:divBdr>
            <w:top w:val="none" w:sz="0" w:space="0" w:color="auto"/>
            <w:left w:val="none" w:sz="0" w:space="0" w:color="auto"/>
            <w:bottom w:val="none" w:sz="0" w:space="0" w:color="auto"/>
            <w:right w:val="none" w:sz="0" w:space="0" w:color="auto"/>
          </w:divBdr>
        </w:div>
        <w:div w:id="1481387766">
          <w:marLeft w:val="480"/>
          <w:marRight w:val="0"/>
          <w:marTop w:val="0"/>
          <w:marBottom w:val="0"/>
          <w:divBdr>
            <w:top w:val="none" w:sz="0" w:space="0" w:color="auto"/>
            <w:left w:val="none" w:sz="0" w:space="0" w:color="auto"/>
            <w:bottom w:val="none" w:sz="0" w:space="0" w:color="auto"/>
            <w:right w:val="none" w:sz="0" w:space="0" w:color="auto"/>
          </w:divBdr>
        </w:div>
        <w:div w:id="969549547">
          <w:marLeft w:val="480"/>
          <w:marRight w:val="0"/>
          <w:marTop w:val="0"/>
          <w:marBottom w:val="0"/>
          <w:divBdr>
            <w:top w:val="none" w:sz="0" w:space="0" w:color="auto"/>
            <w:left w:val="none" w:sz="0" w:space="0" w:color="auto"/>
            <w:bottom w:val="none" w:sz="0" w:space="0" w:color="auto"/>
            <w:right w:val="none" w:sz="0" w:space="0" w:color="auto"/>
          </w:divBdr>
        </w:div>
        <w:div w:id="353383140">
          <w:marLeft w:val="480"/>
          <w:marRight w:val="0"/>
          <w:marTop w:val="0"/>
          <w:marBottom w:val="0"/>
          <w:divBdr>
            <w:top w:val="none" w:sz="0" w:space="0" w:color="auto"/>
            <w:left w:val="none" w:sz="0" w:space="0" w:color="auto"/>
            <w:bottom w:val="none" w:sz="0" w:space="0" w:color="auto"/>
            <w:right w:val="none" w:sz="0" w:space="0" w:color="auto"/>
          </w:divBdr>
        </w:div>
        <w:div w:id="1903445447">
          <w:marLeft w:val="480"/>
          <w:marRight w:val="0"/>
          <w:marTop w:val="0"/>
          <w:marBottom w:val="0"/>
          <w:divBdr>
            <w:top w:val="none" w:sz="0" w:space="0" w:color="auto"/>
            <w:left w:val="none" w:sz="0" w:space="0" w:color="auto"/>
            <w:bottom w:val="none" w:sz="0" w:space="0" w:color="auto"/>
            <w:right w:val="none" w:sz="0" w:space="0" w:color="auto"/>
          </w:divBdr>
        </w:div>
        <w:div w:id="40402165">
          <w:marLeft w:val="480"/>
          <w:marRight w:val="0"/>
          <w:marTop w:val="0"/>
          <w:marBottom w:val="0"/>
          <w:divBdr>
            <w:top w:val="none" w:sz="0" w:space="0" w:color="auto"/>
            <w:left w:val="none" w:sz="0" w:space="0" w:color="auto"/>
            <w:bottom w:val="none" w:sz="0" w:space="0" w:color="auto"/>
            <w:right w:val="none" w:sz="0" w:space="0" w:color="auto"/>
          </w:divBdr>
        </w:div>
        <w:div w:id="1746687276">
          <w:marLeft w:val="480"/>
          <w:marRight w:val="0"/>
          <w:marTop w:val="0"/>
          <w:marBottom w:val="0"/>
          <w:divBdr>
            <w:top w:val="none" w:sz="0" w:space="0" w:color="auto"/>
            <w:left w:val="none" w:sz="0" w:space="0" w:color="auto"/>
            <w:bottom w:val="none" w:sz="0" w:space="0" w:color="auto"/>
            <w:right w:val="none" w:sz="0" w:space="0" w:color="auto"/>
          </w:divBdr>
        </w:div>
        <w:div w:id="570123234">
          <w:marLeft w:val="480"/>
          <w:marRight w:val="0"/>
          <w:marTop w:val="0"/>
          <w:marBottom w:val="0"/>
          <w:divBdr>
            <w:top w:val="none" w:sz="0" w:space="0" w:color="auto"/>
            <w:left w:val="none" w:sz="0" w:space="0" w:color="auto"/>
            <w:bottom w:val="none" w:sz="0" w:space="0" w:color="auto"/>
            <w:right w:val="none" w:sz="0" w:space="0" w:color="auto"/>
          </w:divBdr>
        </w:div>
        <w:div w:id="1775902082">
          <w:marLeft w:val="480"/>
          <w:marRight w:val="0"/>
          <w:marTop w:val="0"/>
          <w:marBottom w:val="0"/>
          <w:divBdr>
            <w:top w:val="none" w:sz="0" w:space="0" w:color="auto"/>
            <w:left w:val="none" w:sz="0" w:space="0" w:color="auto"/>
            <w:bottom w:val="none" w:sz="0" w:space="0" w:color="auto"/>
            <w:right w:val="none" w:sz="0" w:space="0" w:color="auto"/>
          </w:divBdr>
        </w:div>
        <w:div w:id="46611209">
          <w:marLeft w:val="480"/>
          <w:marRight w:val="0"/>
          <w:marTop w:val="0"/>
          <w:marBottom w:val="0"/>
          <w:divBdr>
            <w:top w:val="none" w:sz="0" w:space="0" w:color="auto"/>
            <w:left w:val="none" w:sz="0" w:space="0" w:color="auto"/>
            <w:bottom w:val="none" w:sz="0" w:space="0" w:color="auto"/>
            <w:right w:val="none" w:sz="0" w:space="0" w:color="auto"/>
          </w:divBdr>
        </w:div>
        <w:div w:id="1803842052">
          <w:marLeft w:val="480"/>
          <w:marRight w:val="0"/>
          <w:marTop w:val="0"/>
          <w:marBottom w:val="0"/>
          <w:divBdr>
            <w:top w:val="none" w:sz="0" w:space="0" w:color="auto"/>
            <w:left w:val="none" w:sz="0" w:space="0" w:color="auto"/>
            <w:bottom w:val="none" w:sz="0" w:space="0" w:color="auto"/>
            <w:right w:val="none" w:sz="0" w:space="0" w:color="auto"/>
          </w:divBdr>
        </w:div>
        <w:div w:id="1013341583">
          <w:marLeft w:val="480"/>
          <w:marRight w:val="0"/>
          <w:marTop w:val="0"/>
          <w:marBottom w:val="0"/>
          <w:divBdr>
            <w:top w:val="none" w:sz="0" w:space="0" w:color="auto"/>
            <w:left w:val="none" w:sz="0" w:space="0" w:color="auto"/>
            <w:bottom w:val="none" w:sz="0" w:space="0" w:color="auto"/>
            <w:right w:val="none" w:sz="0" w:space="0" w:color="auto"/>
          </w:divBdr>
        </w:div>
        <w:div w:id="1714191228">
          <w:marLeft w:val="480"/>
          <w:marRight w:val="0"/>
          <w:marTop w:val="0"/>
          <w:marBottom w:val="0"/>
          <w:divBdr>
            <w:top w:val="none" w:sz="0" w:space="0" w:color="auto"/>
            <w:left w:val="none" w:sz="0" w:space="0" w:color="auto"/>
            <w:bottom w:val="none" w:sz="0" w:space="0" w:color="auto"/>
            <w:right w:val="none" w:sz="0" w:space="0" w:color="auto"/>
          </w:divBdr>
        </w:div>
        <w:div w:id="1639384286">
          <w:marLeft w:val="480"/>
          <w:marRight w:val="0"/>
          <w:marTop w:val="0"/>
          <w:marBottom w:val="0"/>
          <w:divBdr>
            <w:top w:val="none" w:sz="0" w:space="0" w:color="auto"/>
            <w:left w:val="none" w:sz="0" w:space="0" w:color="auto"/>
            <w:bottom w:val="none" w:sz="0" w:space="0" w:color="auto"/>
            <w:right w:val="none" w:sz="0" w:space="0" w:color="auto"/>
          </w:divBdr>
        </w:div>
        <w:div w:id="874271593">
          <w:marLeft w:val="480"/>
          <w:marRight w:val="0"/>
          <w:marTop w:val="0"/>
          <w:marBottom w:val="0"/>
          <w:divBdr>
            <w:top w:val="none" w:sz="0" w:space="0" w:color="auto"/>
            <w:left w:val="none" w:sz="0" w:space="0" w:color="auto"/>
            <w:bottom w:val="none" w:sz="0" w:space="0" w:color="auto"/>
            <w:right w:val="none" w:sz="0" w:space="0" w:color="auto"/>
          </w:divBdr>
        </w:div>
        <w:div w:id="2003778492">
          <w:marLeft w:val="480"/>
          <w:marRight w:val="0"/>
          <w:marTop w:val="0"/>
          <w:marBottom w:val="0"/>
          <w:divBdr>
            <w:top w:val="none" w:sz="0" w:space="0" w:color="auto"/>
            <w:left w:val="none" w:sz="0" w:space="0" w:color="auto"/>
            <w:bottom w:val="none" w:sz="0" w:space="0" w:color="auto"/>
            <w:right w:val="none" w:sz="0" w:space="0" w:color="auto"/>
          </w:divBdr>
        </w:div>
        <w:div w:id="689913358">
          <w:marLeft w:val="480"/>
          <w:marRight w:val="0"/>
          <w:marTop w:val="0"/>
          <w:marBottom w:val="0"/>
          <w:divBdr>
            <w:top w:val="none" w:sz="0" w:space="0" w:color="auto"/>
            <w:left w:val="none" w:sz="0" w:space="0" w:color="auto"/>
            <w:bottom w:val="none" w:sz="0" w:space="0" w:color="auto"/>
            <w:right w:val="none" w:sz="0" w:space="0" w:color="auto"/>
          </w:divBdr>
        </w:div>
        <w:div w:id="795030687">
          <w:marLeft w:val="480"/>
          <w:marRight w:val="0"/>
          <w:marTop w:val="0"/>
          <w:marBottom w:val="0"/>
          <w:divBdr>
            <w:top w:val="none" w:sz="0" w:space="0" w:color="auto"/>
            <w:left w:val="none" w:sz="0" w:space="0" w:color="auto"/>
            <w:bottom w:val="none" w:sz="0" w:space="0" w:color="auto"/>
            <w:right w:val="none" w:sz="0" w:space="0" w:color="auto"/>
          </w:divBdr>
        </w:div>
        <w:div w:id="1463424585">
          <w:marLeft w:val="480"/>
          <w:marRight w:val="0"/>
          <w:marTop w:val="0"/>
          <w:marBottom w:val="0"/>
          <w:divBdr>
            <w:top w:val="none" w:sz="0" w:space="0" w:color="auto"/>
            <w:left w:val="none" w:sz="0" w:space="0" w:color="auto"/>
            <w:bottom w:val="none" w:sz="0" w:space="0" w:color="auto"/>
            <w:right w:val="none" w:sz="0" w:space="0" w:color="auto"/>
          </w:divBdr>
        </w:div>
        <w:div w:id="2060979710">
          <w:marLeft w:val="480"/>
          <w:marRight w:val="0"/>
          <w:marTop w:val="0"/>
          <w:marBottom w:val="0"/>
          <w:divBdr>
            <w:top w:val="none" w:sz="0" w:space="0" w:color="auto"/>
            <w:left w:val="none" w:sz="0" w:space="0" w:color="auto"/>
            <w:bottom w:val="none" w:sz="0" w:space="0" w:color="auto"/>
            <w:right w:val="none" w:sz="0" w:space="0" w:color="auto"/>
          </w:divBdr>
        </w:div>
      </w:divsChild>
    </w:div>
    <w:div w:id="1605071197">
      <w:bodyDiv w:val="1"/>
      <w:marLeft w:val="0"/>
      <w:marRight w:val="0"/>
      <w:marTop w:val="0"/>
      <w:marBottom w:val="0"/>
      <w:divBdr>
        <w:top w:val="none" w:sz="0" w:space="0" w:color="auto"/>
        <w:left w:val="none" w:sz="0" w:space="0" w:color="auto"/>
        <w:bottom w:val="none" w:sz="0" w:space="0" w:color="auto"/>
        <w:right w:val="none" w:sz="0" w:space="0" w:color="auto"/>
      </w:divBdr>
      <w:divsChild>
        <w:div w:id="1868179165">
          <w:marLeft w:val="480"/>
          <w:marRight w:val="0"/>
          <w:marTop w:val="0"/>
          <w:marBottom w:val="0"/>
          <w:divBdr>
            <w:top w:val="none" w:sz="0" w:space="0" w:color="auto"/>
            <w:left w:val="none" w:sz="0" w:space="0" w:color="auto"/>
            <w:bottom w:val="none" w:sz="0" w:space="0" w:color="auto"/>
            <w:right w:val="none" w:sz="0" w:space="0" w:color="auto"/>
          </w:divBdr>
        </w:div>
        <w:div w:id="1981955891">
          <w:marLeft w:val="480"/>
          <w:marRight w:val="0"/>
          <w:marTop w:val="0"/>
          <w:marBottom w:val="0"/>
          <w:divBdr>
            <w:top w:val="none" w:sz="0" w:space="0" w:color="auto"/>
            <w:left w:val="none" w:sz="0" w:space="0" w:color="auto"/>
            <w:bottom w:val="none" w:sz="0" w:space="0" w:color="auto"/>
            <w:right w:val="none" w:sz="0" w:space="0" w:color="auto"/>
          </w:divBdr>
        </w:div>
        <w:div w:id="474419045">
          <w:marLeft w:val="480"/>
          <w:marRight w:val="0"/>
          <w:marTop w:val="0"/>
          <w:marBottom w:val="0"/>
          <w:divBdr>
            <w:top w:val="none" w:sz="0" w:space="0" w:color="auto"/>
            <w:left w:val="none" w:sz="0" w:space="0" w:color="auto"/>
            <w:bottom w:val="none" w:sz="0" w:space="0" w:color="auto"/>
            <w:right w:val="none" w:sz="0" w:space="0" w:color="auto"/>
          </w:divBdr>
        </w:div>
        <w:div w:id="495264816">
          <w:marLeft w:val="480"/>
          <w:marRight w:val="0"/>
          <w:marTop w:val="0"/>
          <w:marBottom w:val="0"/>
          <w:divBdr>
            <w:top w:val="none" w:sz="0" w:space="0" w:color="auto"/>
            <w:left w:val="none" w:sz="0" w:space="0" w:color="auto"/>
            <w:bottom w:val="none" w:sz="0" w:space="0" w:color="auto"/>
            <w:right w:val="none" w:sz="0" w:space="0" w:color="auto"/>
          </w:divBdr>
        </w:div>
        <w:div w:id="1415470384">
          <w:marLeft w:val="480"/>
          <w:marRight w:val="0"/>
          <w:marTop w:val="0"/>
          <w:marBottom w:val="0"/>
          <w:divBdr>
            <w:top w:val="none" w:sz="0" w:space="0" w:color="auto"/>
            <w:left w:val="none" w:sz="0" w:space="0" w:color="auto"/>
            <w:bottom w:val="none" w:sz="0" w:space="0" w:color="auto"/>
            <w:right w:val="none" w:sz="0" w:space="0" w:color="auto"/>
          </w:divBdr>
        </w:div>
        <w:div w:id="731931462">
          <w:marLeft w:val="480"/>
          <w:marRight w:val="0"/>
          <w:marTop w:val="0"/>
          <w:marBottom w:val="0"/>
          <w:divBdr>
            <w:top w:val="none" w:sz="0" w:space="0" w:color="auto"/>
            <w:left w:val="none" w:sz="0" w:space="0" w:color="auto"/>
            <w:bottom w:val="none" w:sz="0" w:space="0" w:color="auto"/>
            <w:right w:val="none" w:sz="0" w:space="0" w:color="auto"/>
          </w:divBdr>
        </w:div>
        <w:div w:id="278029213">
          <w:marLeft w:val="480"/>
          <w:marRight w:val="0"/>
          <w:marTop w:val="0"/>
          <w:marBottom w:val="0"/>
          <w:divBdr>
            <w:top w:val="none" w:sz="0" w:space="0" w:color="auto"/>
            <w:left w:val="none" w:sz="0" w:space="0" w:color="auto"/>
            <w:bottom w:val="none" w:sz="0" w:space="0" w:color="auto"/>
            <w:right w:val="none" w:sz="0" w:space="0" w:color="auto"/>
          </w:divBdr>
        </w:div>
        <w:div w:id="743798664">
          <w:marLeft w:val="480"/>
          <w:marRight w:val="0"/>
          <w:marTop w:val="0"/>
          <w:marBottom w:val="0"/>
          <w:divBdr>
            <w:top w:val="none" w:sz="0" w:space="0" w:color="auto"/>
            <w:left w:val="none" w:sz="0" w:space="0" w:color="auto"/>
            <w:bottom w:val="none" w:sz="0" w:space="0" w:color="auto"/>
            <w:right w:val="none" w:sz="0" w:space="0" w:color="auto"/>
          </w:divBdr>
        </w:div>
        <w:div w:id="1111976430">
          <w:marLeft w:val="480"/>
          <w:marRight w:val="0"/>
          <w:marTop w:val="0"/>
          <w:marBottom w:val="0"/>
          <w:divBdr>
            <w:top w:val="none" w:sz="0" w:space="0" w:color="auto"/>
            <w:left w:val="none" w:sz="0" w:space="0" w:color="auto"/>
            <w:bottom w:val="none" w:sz="0" w:space="0" w:color="auto"/>
            <w:right w:val="none" w:sz="0" w:space="0" w:color="auto"/>
          </w:divBdr>
        </w:div>
        <w:div w:id="2042823961">
          <w:marLeft w:val="480"/>
          <w:marRight w:val="0"/>
          <w:marTop w:val="0"/>
          <w:marBottom w:val="0"/>
          <w:divBdr>
            <w:top w:val="none" w:sz="0" w:space="0" w:color="auto"/>
            <w:left w:val="none" w:sz="0" w:space="0" w:color="auto"/>
            <w:bottom w:val="none" w:sz="0" w:space="0" w:color="auto"/>
            <w:right w:val="none" w:sz="0" w:space="0" w:color="auto"/>
          </w:divBdr>
        </w:div>
        <w:div w:id="558515112">
          <w:marLeft w:val="480"/>
          <w:marRight w:val="0"/>
          <w:marTop w:val="0"/>
          <w:marBottom w:val="0"/>
          <w:divBdr>
            <w:top w:val="none" w:sz="0" w:space="0" w:color="auto"/>
            <w:left w:val="none" w:sz="0" w:space="0" w:color="auto"/>
            <w:bottom w:val="none" w:sz="0" w:space="0" w:color="auto"/>
            <w:right w:val="none" w:sz="0" w:space="0" w:color="auto"/>
          </w:divBdr>
        </w:div>
        <w:div w:id="482043749">
          <w:marLeft w:val="480"/>
          <w:marRight w:val="0"/>
          <w:marTop w:val="0"/>
          <w:marBottom w:val="0"/>
          <w:divBdr>
            <w:top w:val="none" w:sz="0" w:space="0" w:color="auto"/>
            <w:left w:val="none" w:sz="0" w:space="0" w:color="auto"/>
            <w:bottom w:val="none" w:sz="0" w:space="0" w:color="auto"/>
            <w:right w:val="none" w:sz="0" w:space="0" w:color="auto"/>
          </w:divBdr>
        </w:div>
        <w:div w:id="666707282">
          <w:marLeft w:val="480"/>
          <w:marRight w:val="0"/>
          <w:marTop w:val="0"/>
          <w:marBottom w:val="0"/>
          <w:divBdr>
            <w:top w:val="none" w:sz="0" w:space="0" w:color="auto"/>
            <w:left w:val="none" w:sz="0" w:space="0" w:color="auto"/>
            <w:bottom w:val="none" w:sz="0" w:space="0" w:color="auto"/>
            <w:right w:val="none" w:sz="0" w:space="0" w:color="auto"/>
          </w:divBdr>
        </w:div>
        <w:div w:id="1360547420">
          <w:marLeft w:val="480"/>
          <w:marRight w:val="0"/>
          <w:marTop w:val="0"/>
          <w:marBottom w:val="0"/>
          <w:divBdr>
            <w:top w:val="none" w:sz="0" w:space="0" w:color="auto"/>
            <w:left w:val="none" w:sz="0" w:space="0" w:color="auto"/>
            <w:bottom w:val="none" w:sz="0" w:space="0" w:color="auto"/>
            <w:right w:val="none" w:sz="0" w:space="0" w:color="auto"/>
          </w:divBdr>
        </w:div>
        <w:div w:id="753206604">
          <w:marLeft w:val="480"/>
          <w:marRight w:val="0"/>
          <w:marTop w:val="0"/>
          <w:marBottom w:val="0"/>
          <w:divBdr>
            <w:top w:val="none" w:sz="0" w:space="0" w:color="auto"/>
            <w:left w:val="none" w:sz="0" w:space="0" w:color="auto"/>
            <w:bottom w:val="none" w:sz="0" w:space="0" w:color="auto"/>
            <w:right w:val="none" w:sz="0" w:space="0" w:color="auto"/>
          </w:divBdr>
        </w:div>
        <w:div w:id="1088961056">
          <w:marLeft w:val="480"/>
          <w:marRight w:val="0"/>
          <w:marTop w:val="0"/>
          <w:marBottom w:val="0"/>
          <w:divBdr>
            <w:top w:val="none" w:sz="0" w:space="0" w:color="auto"/>
            <w:left w:val="none" w:sz="0" w:space="0" w:color="auto"/>
            <w:bottom w:val="none" w:sz="0" w:space="0" w:color="auto"/>
            <w:right w:val="none" w:sz="0" w:space="0" w:color="auto"/>
          </w:divBdr>
        </w:div>
        <w:div w:id="2019230269">
          <w:marLeft w:val="480"/>
          <w:marRight w:val="0"/>
          <w:marTop w:val="0"/>
          <w:marBottom w:val="0"/>
          <w:divBdr>
            <w:top w:val="none" w:sz="0" w:space="0" w:color="auto"/>
            <w:left w:val="none" w:sz="0" w:space="0" w:color="auto"/>
            <w:bottom w:val="none" w:sz="0" w:space="0" w:color="auto"/>
            <w:right w:val="none" w:sz="0" w:space="0" w:color="auto"/>
          </w:divBdr>
        </w:div>
        <w:div w:id="1653288333">
          <w:marLeft w:val="480"/>
          <w:marRight w:val="0"/>
          <w:marTop w:val="0"/>
          <w:marBottom w:val="0"/>
          <w:divBdr>
            <w:top w:val="none" w:sz="0" w:space="0" w:color="auto"/>
            <w:left w:val="none" w:sz="0" w:space="0" w:color="auto"/>
            <w:bottom w:val="none" w:sz="0" w:space="0" w:color="auto"/>
            <w:right w:val="none" w:sz="0" w:space="0" w:color="auto"/>
          </w:divBdr>
        </w:div>
        <w:div w:id="320742519">
          <w:marLeft w:val="480"/>
          <w:marRight w:val="0"/>
          <w:marTop w:val="0"/>
          <w:marBottom w:val="0"/>
          <w:divBdr>
            <w:top w:val="none" w:sz="0" w:space="0" w:color="auto"/>
            <w:left w:val="none" w:sz="0" w:space="0" w:color="auto"/>
            <w:bottom w:val="none" w:sz="0" w:space="0" w:color="auto"/>
            <w:right w:val="none" w:sz="0" w:space="0" w:color="auto"/>
          </w:divBdr>
        </w:div>
        <w:div w:id="161547585">
          <w:marLeft w:val="480"/>
          <w:marRight w:val="0"/>
          <w:marTop w:val="0"/>
          <w:marBottom w:val="0"/>
          <w:divBdr>
            <w:top w:val="none" w:sz="0" w:space="0" w:color="auto"/>
            <w:left w:val="none" w:sz="0" w:space="0" w:color="auto"/>
            <w:bottom w:val="none" w:sz="0" w:space="0" w:color="auto"/>
            <w:right w:val="none" w:sz="0" w:space="0" w:color="auto"/>
          </w:divBdr>
        </w:div>
        <w:div w:id="466096426">
          <w:marLeft w:val="480"/>
          <w:marRight w:val="0"/>
          <w:marTop w:val="0"/>
          <w:marBottom w:val="0"/>
          <w:divBdr>
            <w:top w:val="none" w:sz="0" w:space="0" w:color="auto"/>
            <w:left w:val="none" w:sz="0" w:space="0" w:color="auto"/>
            <w:bottom w:val="none" w:sz="0" w:space="0" w:color="auto"/>
            <w:right w:val="none" w:sz="0" w:space="0" w:color="auto"/>
          </w:divBdr>
        </w:div>
        <w:div w:id="56973132">
          <w:marLeft w:val="480"/>
          <w:marRight w:val="0"/>
          <w:marTop w:val="0"/>
          <w:marBottom w:val="0"/>
          <w:divBdr>
            <w:top w:val="none" w:sz="0" w:space="0" w:color="auto"/>
            <w:left w:val="none" w:sz="0" w:space="0" w:color="auto"/>
            <w:bottom w:val="none" w:sz="0" w:space="0" w:color="auto"/>
            <w:right w:val="none" w:sz="0" w:space="0" w:color="auto"/>
          </w:divBdr>
        </w:div>
        <w:div w:id="319699991">
          <w:marLeft w:val="480"/>
          <w:marRight w:val="0"/>
          <w:marTop w:val="0"/>
          <w:marBottom w:val="0"/>
          <w:divBdr>
            <w:top w:val="none" w:sz="0" w:space="0" w:color="auto"/>
            <w:left w:val="none" w:sz="0" w:space="0" w:color="auto"/>
            <w:bottom w:val="none" w:sz="0" w:space="0" w:color="auto"/>
            <w:right w:val="none" w:sz="0" w:space="0" w:color="auto"/>
          </w:divBdr>
        </w:div>
      </w:divsChild>
    </w:div>
    <w:div w:id="1605265291">
      <w:bodyDiv w:val="1"/>
      <w:marLeft w:val="0"/>
      <w:marRight w:val="0"/>
      <w:marTop w:val="0"/>
      <w:marBottom w:val="0"/>
      <w:divBdr>
        <w:top w:val="none" w:sz="0" w:space="0" w:color="auto"/>
        <w:left w:val="none" w:sz="0" w:space="0" w:color="auto"/>
        <w:bottom w:val="none" w:sz="0" w:space="0" w:color="auto"/>
        <w:right w:val="none" w:sz="0" w:space="0" w:color="auto"/>
      </w:divBdr>
    </w:div>
    <w:div w:id="1608661856">
      <w:bodyDiv w:val="1"/>
      <w:marLeft w:val="0"/>
      <w:marRight w:val="0"/>
      <w:marTop w:val="0"/>
      <w:marBottom w:val="0"/>
      <w:divBdr>
        <w:top w:val="none" w:sz="0" w:space="0" w:color="auto"/>
        <w:left w:val="none" w:sz="0" w:space="0" w:color="auto"/>
        <w:bottom w:val="none" w:sz="0" w:space="0" w:color="auto"/>
        <w:right w:val="none" w:sz="0" w:space="0" w:color="auto"/>
      </w:divBdr>
    </w:div>
    <w:div w:id="1627154430">
      <w:bodyDiv w:val="1"/>
      <w:marLeft w:val="0"/>
      <w:marRight w:val="0"/>
      <w:marTop w:val="0"/>
      <w:marBottom w:val="0"/>
      <w:divBdr>
        <w:top w:val="none" w:sz="0" w:space="0" w:color="auto"/>
        <w:left w:val="none" w:sz="0" w:space="0" w:color="auto"/>
        <w:bottom w:val="none" w:sz="0" w:space="0" w:color="auto"/>
        <w:right w:val="none" w:sz="0" w:space="0" w:color="auto"/>
      </w:divBdr>
    </w:div>
    <w:div w:id="1629824306">
      <w:bodyDiv w:val="1"/>
      <w:marLeft w:val="0"/>
      <w:marRight w:val="0"/>
      <w:marTop w:val="0"/>
      <w:marBottom w:val="0"/>
      <w:divBdr>
        <w:top w:val="none" w:sz="0" w:space="0" w:color="auto"/>
        <w:left w:val="none" w:sz="0" w:space="0" w:color="auto"/>
        <w:bottom w:val="none" w:sz="0" w:space="0" w:color="auto"/>
        <w:right w:val="none" w:sz="0" w:space="0" w:color="auto"/>
      </w:divBdr>
    </w:div>
    <w:div w:id="1631865247">
      <w:bodyDiv w:val="1"/>
      <w:marLeft w:val="0"/>
      <w:marRight w:val="0"/>
      <w:marTop w:val="0"/>
      <w:marBottom w:val="0"/>
      <w:divBdr>
        <w:top w:val="none" w:sz="0" w:space="0" w:color="auto"/>
        <w:left w:val="none" w:sz="0" w:space="0" w:color="auto"/>
        <w:bottom w:val="none" w:sz="0" w:space="0" w:color="auto"/>
        <w:right w:val="none" w:sz="0" w:space="0" w:color="auto"/>
      </w:divBdr>
      <w:divsChild>
        <w:div w:id="7877703">
          <w:marLeft w:val="640"/>
          <w:marRight w:val="0"/>
          <w:marTop w:val="0"/>
          <w:marBottom w:val="0"/>
          <w:divBdr>
            <w:top w:val="none" w:sz="0" w:space="0" w:color="auto"/>
            <w:left w:val="none" w:sz="0" w:space="0" w:color="auto"/>
            <w:bottom w:val="none" w:sz="0" w:space="0" w:color="auto"/>
            <w:right w:val="none" w:sz="0" w:space="0" w:color="auto"/>
          </w:divBdr>
        </w:div>
        <w:div w:id="35548482">
          <w:marLeft w:val="640"/>
          <w:marRight w:val="0"/>
          <w:marTop w:val="0"/>
          <w:marBottom w:val="0"/>
          <w:divBdr>
            <w:top w:val="none" w:sz="0" w:space="0" w:color="auto"/>
            <w:left w:val="none" w:sz="0" w:space="0" w:color="auto"/>
            <w:bottom w:val="none" w:sz="0" w:space="0" w:color="auto"/>
            <w:right w:val="none" w:sz="0" w:space="0" w:color="auto"/>
          </w:divBdr>
        </w:div>
        <w:div w:id="36009747">
          <w:marLeft w:val="640"/>
          <w:marRight w:val="0"/>
          <w:marTop w:val="0"/>
          <w:marBottom w:val="0"/>
          <w:divBdr>
            <w:top w:val="none" w:sz="0" w:space="0" w:color="auto"/>
            <w:left w:val="none" w:sz="0" w:space="0" w:color="auto"/>
            <w:bottom w:val="none" w:sz="0" w:space="0" w:color="auto"/>
            <w:right w:val="none" w:sz="0" w:space="0" w:color="auto"/>
          </w:divBdr>
        </w:div>
        <w:div w:id="55667097">
          <w:marLeft w:val="640"/>
          <w:marRight w:val="0"/>
          <w:marTop w:val="0"/>
          <w:marBottom w:val="0"/>
          <w:divBdr>
            <w:top w:val="none" w:sz="0" w:space="0" w:color="auto"/>
            <w:left w:val="none" w:sz="0" w:space="0" w:color="auto"/>
            <w:bottom w:val="none" w:sz="0" w:space="0" w:color="auto"/>
            <w:right w:val="none" w:sz="0" w:space="0" w:color="auto"/>
          </w:divBdr>
        </w:div>
        <w:div w:id="123354279">
          <w:marLeft w:val="640"/>
          <w:marRight w:val="0"/>
          <w:marTop w:val="0"/>
          <w:marBottom w:val="0"/>
          <w:divBdr>
            <w:top w:val="none" w:sz="0" w:space="0" w:color="auto"/>
            <w:left w:val="none" w:sz="0" w:space="0" w:color="auto"/>
            <w:bottom w:val="none" w:sz="0" w:space="0" w:color="auto"/>
            <w:right w:val="none" w:sz="0" w:space="0" w:color="auto"/>
          </w:divBdr>
        </w:div>
        <w:div w:id="171144100">
          <w:marLeft w:val="640"/>
          <w:marRight w:val="0"/>
          <w:marTop w:val="0"/>
          <w:marBottom w:val="0"/>
          <w:divBdr>
            <w:top w:val="none" w:sz="0" w:space="0" w:color="auto"/>
            <w:left w:val="none" w:sz="0" w:space="0" w:color="auto"/>
            <w:bottom w:val="none" w:sz="0" w:space="0" w:color="auto"/>
            <w:right w:val="none" w:sz="0" w:space="0" w:color="auto"/>
          </w:divBdr>
        </w:div>
        <w:div w:id="211699005">
          <w:marLeft w:val="640"/>
          <w:marRight w:val="0"/>
          <w:marTop w:val="0"/>
          <w:marBottom w:val="0"/>
          <w:divBdr>
            <w:top w:val="none" w:sz="0" w:space="0" w:color="auto"/>
            <w:left w:val="none" w:sz="0" w:space="0" w:color="auto"/>
            <w:bottom w:val="none" w:sz="0" w:space="0" w:color="auto"/>
            <w:right w:val="none" w:sz="0" w:space="0" w:color="auto"/>
          </w:divBdr>
        </w:div>
        <w:div w:id="214396419">
          <w:marLeft w:val="640"/>
          <w:marRight w:val="0"/>
          <w:marTop w:val="0"/>
          <w:marBottom w:val="0"/>
          <w:divBdr>
            <w:top w:val="none" w:sz="0" w:space="0" w:color="auto"/>
            <w:left w:val="none" w:sz="0" w:space="0" w:color="auto"/>
            <w:bottom w:val="none" w:sz="0" w:space="0" w:color="auto"/>
            <w:right w:val="none" w:sz="0" w:space="0" w:color="auto"/>
          </w:divBdr>
        </w:div>
        <w:div w:id="242221788">
          <w:marLeft w:val="640"/>
          <w:marRight w:val="0"/>
          <w:marTop w:val="0"/>
          <w:marBottom w:val="0"/>
          <w:divBdr>
            <w:top w:val="none" w:sz="0" w:space="0" w:color="auto"/>
            <w:left w:val="none" w:sz="0" w:space="0" w:color="auto"/>
            <w:bottom w:val="none" w:sz="0" w:space="0" w:color="auto"/>
            <w:right w:val="none" w:sz="0" w:space="0" w:color="auto"/>
          </w:divBdr>
        </w:div>
        <w:div w:id="247661278">
          <w:marLeft w:val="640"/>
          <w:marRight w:val="0"/>
          <w:marTop w:val="0"/>
          <w:marBottom w:val="0"/>
          <w:divBdr>
            <w:top w:val="none" w:sz="0" w:space="0" w:color="auto"/>
            <w:left w:val="none" w:sz="0" w:space="0" w:color="auto"/>
            <w:bottom w:val="none" w:sz="0" w:space="0" w:color="auto"/>
            <w:right w:val="none" w:sz="0" w:space="0" w:color="auto"/>
          </w:divBdr>
        </w:div>
        <w:div w:id="268197606">
          <w:marLeft w:val="640"/>
          <w:marRight w:val="0"/>
          <w:marTop w:val="0"/>
          <w:marBottom w:val="0"/>
          <w:divBdr>
            <w:top w:val="none" w:sz="0" w:space="0" w:color="auto"/>
            <w:left w:val="none" w:sz="0" w:space="0" w:color="auto"/>
            <w:bottom w:val="none" w:sz="0" w:space="0" w:color="auto"/>
            <w:right w:val="none" w:sz="0" w:space="0" w:color="auto"/>
          </w:divBdr>
        </w:div>
        <w:div w:id="283509111">
          <w:marLeft w:val="640"/>
          <w:marRight w:val="0"/>
          <w:marTop w:val="0"/>
          <w:marBottom w:val="0"/>
          <w:divBdr>
            <w:top w:val="none" w:sz="0" w:space="0" w:color="auto"/>
            <w:left w:val="none" w:sz="0" w:space="0" w:color="auto"/>
            <w:bottom w:val="none" w:sz="0" w:space="0" w:color="auto"/>
            <w:right w:val="none" w:sz="0" w:space="0" w:color="auto"/>
          </w:divBdr>
        </w:div>
        <w:div w:id="297611457">
          <w:marLeft w:val="640"/>
          <w:marRight w:val="0"/>
          <w:marTop w:val="0"/>
          <w:marBottom w:val="0"/>
          <w:divBdr>
            <w:top w:val="none" w:sz="0" w:space="0" w:color="auto"/>
            <w:left w:val="none" w:sz="0" w:space="0" w:color="auto"/>
            <w:bottom w:val="none" w:sz="0" w:space="0" w:color="auto"/>
            <w:right w:val="none" w:sz="0" w:space="0" w:color="auto"/>
          </w:divBdr>
        </w:div>
        <w:div w:id="316687773">
          <w:marLeft w:val="640"/>
          <w:marRight w:val="0"/>
          <w:marTop w:val="0"/>
          <w:marBottom w:val="0"/>
          <w:divBdr>
            <w:top w:val="none" w:sz="0" w:space="0" w:color="auto"/>
            <w:left w:val="none" w:sz="0" w:space="0" w:color="auto"/>
            <w:bottom w:val="none" w:sz="0" w:space="0" w:color="auto"/>
            <w:right w:val="none" w:sz="0" w:space="0" w:color="auto"/>
          </w:divBdr>
        </w:div>
        <w:div w:id="359939737">
          <w:marLeft w:val="640"/>
          <w:marRight w:val="0"/>
          <w:marTop w:val="0"/>
          <w:marBottom w:val="0"/>
          <w:divBdr>
            <w:top w:val="none" w:sz="0" w:space="0" w:color="auto"/>
            <w:left w:val="none" w:sz="0" w:space="0" w:color="auto"/>
            <w:bottom w:val="none" w:sz="0" w:space="0" w:color="auto"/>
            <w:right w:val="none" w:sz="0" w:space="0" w:color="auto"/>
          </w:divBdr>
        </w:div>
        <w:div w:id="373846055">
          <w:marLeft w:val="640"/>
          <w:marRight w:val="0"/>
          <w:marTop w:val="0"/>
          <w:marBottom w:val="0"/>
          <w:divBdr>
            <w:top w:val="none" w:sz="0" w:space="0" w:color="auto"/>
            <w:left w:val="none" w:sz="0" w:space="0" w:color="auto"/>
            <w:bottom w:val="none" w:sz="0" w:space="0" w:color="auto"/>
            <w:right w:val="none" w:sz="0" w:space="0" w:color="auto"/>
          </w:divBdr>
        </w:div>
        <w:div w:id="381753072">
          <w:marLeft w:val="640"/>
          <w:marRight w:val="0"/>
          <w:marTop w:val="0"/>
          <w:marBottom w:val="0"/>
          <w:divBdr>
            <w:top w:val="none" w:sz="0" w:space="0" w:color="auto"/>
            <w:left w:val="none" w:sz="0" w:space="0" w:color="auto"/>
            <w:bottom w:val="none" w:sz="0" w:space="0" w:color="auto"/>
            <w:right w:val="none" w:sz="0" w:space="0" w:color="auto"/>
          </w:divBdr>
        </w:div>
        <w:div w:id="459570019">
          <w:marLeft w:val="640"/>
          <w:marRight w:val="0"/>
          <w:marTop w:val="0"/>
          <w:marBottom w:val="0"/>
          <w:divBdr>
            <w:top w:val="none" w:sz="0" w:space="0" w:color="auto"/>
            <w:left w:val="none" w:sz="0" w:space="0" w:color="auto"/>
            <w:bottom w:val="none" w:sz="0" w:space="0" w:color="auto"/>
            <w:right w:val="none" w:sz="0" w:space="0" w:color="auto"/>
          </w:divBdr>
        </w:div>
        <w:div w:id="507015443">
          <w:marLeft w:val="640"/>
          <w:marRight w:val="0"/>
          <w:marTop w:val="0"/>
          <w:marBottom w:val="0"/>
          <w:divBdr>
            <w:top w:val="none" w:sz="0" w:space="0" w:color="auto"/>
            <w:left w:val="none" w:sz="0" w:space="0" w:color="auto"/>
            <w:bottom w:val="none" w:sz="0" w:space="0" w:color="auto"/>
            <w:right w:val="none" w:sz="0" w:space="0" w:color="auto"/>
          </w:divBdr>
        </w:div>
        <w:div w:id="512257866">
          <w:marLeft w:val="640"/>
          <w:marRight w:val="0"/>
          <w:marTop w:val="0"/>
          <w:marBottom w:val="0"/>
          <w:divBdr>
            <w:top w:val="none" w:sz="0" w:space="0" w:color="auto"/>
            <w:left w:val="none" w:sz="0" w:space="0" w:color="auto"/>
            <w:bottom w:val="none" w:sz="0" w:space="0" w:color="auto"/>
            <w:right w:val="none" w:sz="0" w:space="0" w:color="auto"/>
          </w:divBdr>
        </w:div>
        <w:div w:id="515000293">
          <w:marLeft w:val="640"/>
          <w:marRight w:val="0"/>
          <w:marTop w:val="0"/>
          <w:marBottom w:val="0"/>
          <w:divBdr>
            <w:top w:val="none" w:sz="0" w:space="0" w:color="auto"/>
            <w:left w:val="none" w:sz="0" w:space="0" w:color="auto"/>
            <w:bottom w:val="none" w:sz="0" w:space="0" w:color="auto"/>
            <w:right w:val="none" w:sz="0" w:space="0" w:color="auto"/>
          </w:divBdr>
        </w:div>
        <w:div w:id="524370794">
          <w:marLeft w:val="640"/>
          <w:marRight w:val="0"/>
          <w:marTop w:val="0"/>
          <w:marBottom w:val="0"/>
          <w:divBdr>
            <w:top w:val="none" w:sz="0" w:space="0" w:color="auto"/>
            <w:left w:val="none" w:sz="0" w:space="0" w:color="auto"/>
            <w:bottom w:val="none" w:sz="0" w:space="0" w:color="auto"/>
            <w:right w:val="none" w:sz="0" w:space="0" w:color="auto"/>
          </w:divBdr>
        </w:div>
        <w:div w:id="527447731">
          <w:marLeft w:val="640"/>
          <w:marRight w:val="0"/>
          <w:marTop w:val="0"/>
          <w:marBottom w:val="0"/>
          <w:divBdr>
            <w:top w:val="none" w:sz="0" w:space="0" w:color="auto"/>
            <w:left w:val="none" w:sz="0" w:space="0" w:color="auto"/>
            <w:bottom w:val="none" w:sz="0" w:space="0" w:color="auto"/>
            <w:right w:val="none" w:sz="0" w:space="0" w:color="auto"/>
          </w:divBdr>
        </w:div>
        <w:div w:id="622156173">
          <w:marLeft w:val="640"/>
          <w:marRight w:val="0"/>
          <w:marTop w:val="0"/>
          <w:marBottom w:val="0"/>
          <w:divBdr>
            <w:top w:val="none" w:sz="0" w:space="0" w:color="auto"/>
            <w:left w:val="none" w:sz="0" w:space="0" w:color="auto"/>
            <w:bottom w:val="none" w:sz="0" w:space="0" w:color="auto"/>
            <w:right w:val="none" w:sz="0" w:space="0" w:color="auto"/>
          </w:divBdr>
        </w:div>
        <w:div w:id="648172185">
          <w:marLeft w:val="640"/>
          <w:marRight w:val="0"/>
          <w:marTop w:val="0"/>
          <w:marBottom w:val="0"/>
          <w:divBdr>
            <w:top w:val="none" w:sz="0" w:space="0" w:color="auto"/>
            <w:left w:val="none" w:sz="0" w:space="0" w:color="auto"/>
            <w:bottom w:val="none" w:sz="0" w:space="0" w:color="auto"/>
            <w:right w:val="none" w:sz="0" w:space="0" w:color="auto"/>
          </w:divBdr>
        </w:div>
        <w:div w:id="672881764">
          <w:marLeft w:val="640"/>
          <w:marRight w:val="0"/>
          <w:marTop w:val="0"/>
          <w:marBottom w:val="0"/>
          <w:divBdr>
            <w:top w:val="none" w:sz="0" w:space="0" w:color="auto"/>
            <w:left w:val="none" w:sz="0" w:space="0" w:color="auto"/>
            <w:bottom w:val="none" w:sz="0" w:space="0" w:color="auto"/>
            <w:right w:val="none" w:sz="0" w:space="0" w:color="auto"/>
          </w:divBdr>
        </w:div>
        <w:div w:id="678506770">
          <w:marLeft w:val="640"/>
          <w:marRight w:val="0"/>
          <w:marTop w:val="0"/>
          <w:marBottom w:val="0"/>
          <w:divBdr>
            <w:top w:val="none" w:sz="0" w:space="0" w:color="auto"/>
            <w:left w:val="none" w:sz="0" w:space="0" w:color="auto"/>
            <w:bottom w:val="none" w:sz="0" w:space="0" w:color="auto"/>
            <w:right w:val="none" w:sz="0" w:space="0" w:color="auto"/>
          </w:divBdr>
        </w:div>
        <w:div w:id="698239559">
          <w:marLeft w:val="640"/>
          <w:marRight w:val="0"/>
          <w:marTop w:val="0"/>
          <w:marBottom w:val="0"/>
          <w:divBdr>
            <w:top w:val="none" w:sz="0" w:space="0" w:color="auto"/>
            <w:left w:val="none" w:sz="0" w:space="0" w:color="auto"/>
            <w:bottom w:val="none" w:sz="0" w:space="0" w:color="auto"/>
            <w:right w:val="none" w:sz="0" w:space="0" w:color="auto"/>
          </w:divBdr>
        </w:div>
        <w:div w:id="717511444">
          <w:marLeft w:val="640"/>
          <w:marRight w:val="0"/>
          <w:marTop w:val="0"/>
          <w:marBottom w:val="0"/>
          <w:divBdr>
            <w:top w:val="none" w:sz="0" w:space="0" w:color="auto"/>
            <w:left w:val="none" w:sz="0" w:space="0" w:color="auto"/>
            <w:bottom w:val="none" w:sz="0" w:space="0" w:color="auto"/>
            <w:right w:val="none" w:sz="0" w:space="0" w:color="auto"/>
          </w:divBdr>
        </w:div>
        <w:div w:id="746803095">
          <w:marLeft w:val="640"/>
          <w:marRight w:val="0"/>
          <w:marTop w:val="0"/>
          <w:marBottom w:val="0"/>
          <w:divBdr>
            <w:top w:val="none" w:sz="0" w:space="0" w:color="auto"/>
            <w:left w:val="none" w:sz="0" w:space="0" w:color="auto"/>
            <w:bottom w:val="none" w:sz="0" w:space="0" w:color="auto"/>
            <w:right w:val="none" w:sz="0" w:space="0" w:color="auto"/>
          </w:divBdr>
        </w:div>
        <w:div w:id="809631800">
          <w:marLeft w:val="640"/>
          <w:marRight w:val="0"/>
          <w:marTop w:val="0"/>
          <w:marBottom w:val="0"/>
          <w:divBdr>
            <w:top w:val="none" w:sz="0" w:space="0" w:color="auto"/>
            <w:left w:val="none" w:sz="0" w:space="0" w:color="auto"/>
            <w:bottom w:val="none" w:sz="0" w:space="0" w:color="auto"/>
            <w:right w:val="none" w:sz="0" w:space="0" w:color="auto"/>
          </w:divBdr>
        </w:div>
        <w:div w:id="874149510">
          <w:marLeft w:val="640"/>
          <w:marRight w:val="0"/>
          <w:marTop w:val="0"/>
          <w:marBottom w:val="0"/>
          <w:divBdr>
            <w:top w:val="none" w:sz="0" w:space="0" w:color="auto"/>
            <w:left w:val="none" w:sz="0" w:space="0" w:color="auto"/>
            <w:bottom w:val="none" w:sz="0" w:space="0" w:color="auto"/>
            <w:right w:val="none" w:sz="0" w:space="0" w:color="auto"/>
          </w:divBdr>
        </w:div>
        <w:div w:id="882450505">
          <w:marLeft w:val="640"/>
          <w:marRight w:val="0"/>
          <w:marTop w:val="0"/>
          <w:marBottom w:val="0"/>
          <w:divBdr>
            <w:top w:val="none" w:sz="0" w:space="0" w:color="auto"/>
            <w:left w:val="none" w:sz="0" w:space="0" w:color="auto"/>
            <w:bottom w:val="none" w:sz="0" w:space="0" w:color="auto"/>
            <w:right w:val="none" w:sz="0" w:space="0" w:color="auto"/>
          </w:divBdr>
        </w:div>
        <w:div w:id="889222075">
          <w:marLeft w:val="640"/>
          <w:marRight w:val="0"/>
          <w:marTop w:val="0"/>
          <w:marBottom w:val="0"/>
          <w:divBdr>
            <w:top w:val="none" w:sz="0" w:space="0" w:color="auto"/>
            <w:left w:val="none" w:sz="0" w:space="0" w:color="auto"/>
            <w:bottom w:val="none" w:sz="0" w:space="0" w:color="auto"/>
            <w:right w:val="none" w:sz="0" w:space="0" w:color="auto"/>
          </w:divBdr>
        </w:div>
        <w:div w:id="954097570">
          <w:marLeft w:val="640"/>
          <w:marRight w:val="0"/>
          <w:marTop w:val="0"/>
          <w:marBottom w:val="0"/>
          <w:divBdr>
            <w:top w:val="none" w:sz="0" w:space="0" w:color="auto"/>
            <w:left w:val="none" w:sz="0" w:space="0" w:color="auto"/>
            <w:bottom w:val="none" w:sz="0" w:space="0" w:color="auto"/>
            <w:right w:val="none" w:sz="0" w:space="0" w:color="auto"/>
          </w:divBdr>
        </w:div>
        <w:div w:id="957417057">
          <w:marLeft w:val="640"/>
          <w:marRight w:val="0"/>
          <w:marTop w:val="0"/>
          <w:marBottom w:val="0"/>
          <w:divBdr>
            <w:top w:val="none" w:sz="0" w:space="0" w:color="auto"/>
            <w:left w:val="none" w:sz="0" w:space="0" w:color="auto"/>
            <w:bottom w:val="none" w:sz="0" w:space="0" w:color="auto"/>
            <w:right w:val="none" w:sz="0" w:space="0" w:color="auto"/>
          </w:divBdr>
        </w:div>
        <w:div w:id="960187021">
          <w:marLeft w:val="640"/>
          <w:marRight w:val="0"/>
          <w:marTop w:val="0"/>
          <w:marBottom w:val="0"/>
          <w:divBdr>
            <w:top w:val="none" w:sz="0" w:space="0" w:color="auto"/>
            <w:left w:val="none" w:sz="0" w:space="0" w:color="auto"/>
            <w:bottom w:val="none" w:sz="0" w:space="0" w:color="auto"/>
            <w:right w:val="none" w:sz="0" w:space="0" w:color="auto"/>
          </w:divBdr>
        </w:div>
        <w:div w:id="971712771">
          <w:marLeft w:val="640"/>
          <w:marRight w:val="0"/>
          <w:marTop w:val="0"/>
          <w:marBottom w:val="0"/>
          <w:divBdr>
            <w:top w:val="none" w:sz="0" w:space="0" w:color="auto"/>
            <w:left w:val="none" w:sz="0" w:space="0" w:color="auto"/>
            <w:bottom w:val="none" w:sz="0" w:space="0" w:color="auto"/>
            <w:right w:val="none" w:sz="0" w:space="0" w:color="auto"/>
          </w:divBdr>
        </w:div>
        <w:div w:id="1045183234">
          <w:marLeft w:val="640"/>
          <w:marRight w:val="0"/>
          <w:marTop w:val="0"/>
          <w:marBottom w:val="0"/>
          <w:divBdr>
            <w:top w:val="none" w:sz="0" w:space="0" w:color="auto"/>
            <w:left w:val="none" w:sz="0" w:space="0" w:color="auto"/>
            <w:bottom w:val="none" w:sz="0" w:space="0" w:color="auto"/>
            <w:right w:val="none" w:sz="0" w:space="0" w:color="auto"/>
          </w:divBdr>
        </w:div>
        <w:div w:id="1075322292">
          <w:marLeft w:val="640"/>
          <w:marRight w:val="0"/>
          <w:marTop w:val="0"/>
          <w:marBottom w:val="0"/>
          <w:divBdr>
            <w:top w:val="none" w:sz="0" w:space="0" w:color="auto"/>
            <w:left w:val="none" w:sz="0" w:space="0" w:color="auto"/>
            <w:bottom w:val="none" w:sz="0" w:space="0" w:color="auto"/>
            <w:right w:val="none" w:sz="0" w:space="0" w:color="auto"/>
          </w:divBdr>
        </w:div>
        <w:div w:id="1107387711">
          <w:marLeft w:val="640"/>
          <w:marRight w:val="0"/>
          <w:marTop w:val="0"/>
          <w:marBottom w:val="0"/>
          <w:divBdr>
            <w:top w:val="none" w:sz="0" w:space="0" w:color="auto"/>
            <w:left w:val="none" w:sz="0" w:space="0" w:color="auto"/>
            <w:bottom w:val="none" w:sz="0" w:space="0" w:color="auto"/>
            <w:right w:val="none" w:sz="0" w:space="0" w:color="auto"/>
          </w:divBdr>
        </w:div>
        <w:div w:id="1125733477">
          <w:marLeft w:val="640"/>
          <w:marRight w:val="0"/>
          <w:marTop w:val="0"/>
          <w:marBottom w:val="0"/>
          <w:divBdr>
            <w:top w:val="none" w:sz="0" w:space="0" w:color="auto"/>
            <w:left w:val="none" w:sz="0" w:space="0" w:color="auto"/>
            <w:bottom w:val="none" w:sz="0" w:space="0" w:color="auto"/>
            <w:right w:val="none" w:sz="0" w:space="0" w:color="auto"/>
          </w:divBdr>
        </w:div>
        <w:div w:id="1135635940">
          <w:marLeft w:val="640"/>
          <w:marRight w:val="0"/>
          <w:marTop w:val="0"/>
          <w:marBottom w:val="0"/>
          <w:divBdr>
            <w:top w:val="none" w:sz="0" w:space="0" w:color="auto"/>
            <w:left w:val="none" w:sz="0" w:space="0" w:color="auto"/>
            <w:bottom w:val="none" w:sz="0" w:space="0" w:color="auto"/>
            <w:right w:val="none" w:sz="0" w:space="0" w:color="auto"/>
          </w:divBdr>
        </w:div>
        <w:div w:id="1135639847">
          <w:marLeft w:val="640"/>
          <w:marRight w:val="0"/>
          <w:marTop w:val="0"/>
          <w:marBottom w:val="0"/>
          <w:divBdr>
            <w:top w:val="none" w:sz="0" w:space="0" w:color="auto"/>
            <w:left w:val="none" w:sz="0" w:space="0" w:color="auto"/>
            <w:bottom w:val="none" w:sz="0" w:space="0" w:color="auto"/>
            <w:right w:val="none" w:sz="0" w:space="0" w:color="auto"/>
          </w:divBdr>
        </w:div>
        <w:div w:id="1166093252">
          <w:marLeft w:val="640"/>
          <w:marRight w:val="0"/>
          <w:marTop w:val="0"/>
          <w:marBottom w:val="0"/>
          <w:divBdr>
            <w:top w:val="none" w:sz="0" w:space="0" w:color="auto"/>
            <w:left w:val="none" w:sz="0" w:space="0" w:color="auto"/>
            <w:bottom w:val="none" w:sz="0" w:space="0" w:color="auto"/>
            <w:right w:val="none" w:sz="0" w:space="0" w:color="auto"/>
          </w:divBdr>
        </w:div>
        <w:div w:id="1230382828">
          <w:marLeft w:val="640"/>
          <w:marRight w:val="0"/>
          <w:marTop w:val="0"/>
          <w:marBottom w:val="0"/>
          <w:divBdr>
            <w:top w:val="none" w:sz="0" w:space="0" w:color="auto"/>
            <w:left w:val="none" w:sz="0" w:space="0" w:color="auto"/>
            <w:bottom w:val="none" w:sz="0" w:space="0" w:color="auto"/>
            <w:right w:val="none" w:sz="0" w:space="0" w:color="auto"/>
          </w:divBdr>
        </w:div>
        <w:div w:id="1246263776">
          <w:marLeft w:val="640"/>
          <w:marRight w:val="0"/>
          <w:marTop w:val="0"/>
          <w:marBottom w:val="0"/>
          <w:divBdr>
            <w:top w:val="none" w:sz="0" w:space="0" w:color="auto"/>
            <w:left w:val="none" w:sz="0" w:space="0" w:color="auto"/>
            <w:bottom w:val="none" w:sz="0" w:space="0" w:color="auto"/>
            <w:right w:val="none" w:sz="0" w:space="0" w:color="auto"/>
          </w:divBdr>
        </w:div>
        <w:div w:id="1251699272">
          <w:marLeft w:val="640"/>
          <w:marRight w:val="0"/>
          <w:marTop w:val="0"/>
          <w:marBottom w:val="0"/>
          <w:divBdr>
            <w:top w:val="none" w:sz="0" w:space="0" w:color="auto"/>
            <w:left w:val="none" w:sz="0" w:space="0" w:color="auto"/>
            <w:bottom w:val="none" w:sz="0" w:space="0" w:color="auto"/>
            <w:right w:val="none" w:sz="0" w:space="0" w:color="auto"/>
          </w:divBdr>
        </w:div>
        <w:div w:id="1267233218">
          <w:marLeft w:val="640"/>
          <w:marRight w:val="0"/>
          <w:marTop w:val="0"/>
          <w:marBottom w:val="0"/>
          <w:divBdr>
            <w:top w:val="none" w:sz="0" w:space="0" w:color="auto"/>
            <w:left w:val="none" w:sz="0" w:space="0" w:color="auto"/>
            <w:bottom w:val="none" w:sz="0" w:space="0" w:color="auto"/>
            <w:right w:val="none" w:sz="0" w:space="0" w:color="auto"/>
          </w:divBdr>
        </w:div>
        <w:div w:id="1306860185">
          <w:marLeft w:val="640"/>
          <w:marRight w:val="0"/>
          <w:marTop w:val="0"/>
          <w:marBottom w:val="0"/>
          <w:divBdr>
            <w:top w:val="none" w:sz="0" w:space="0" w:color="auto"/>
            <w:left w:val="none" w:sz="0" w:space="0" w:color="auto"/>
            <w:bottom w:val="none" w:sz="0" w:space="0" w:color="auto"/>
            <w:right w:val="none" w:sz="0" w:space="0" w:color="auto"/>
          </w:divBdr>
        </w:div>
        <w:div w:id="1359162048">
          <w:marLeft w:val="640"/>
          <w:marRight w:val="0"/>
          <w:marTop w:val="0"/>
          <w:marBottom w:val="0"/>
          <w:divBdr>
            <w:top w:val="none" w:sz="0" w:space="0" w:color="auto"/>
            <w:left w:val="none" w:sz="0" w:space="0" w:color="auto"/>
            <w:bottom w:val="none" w:sz="0" w:space="0" w:color="auto"/>
            <w:right w:val="none" w:sz="0" w:space="0" w:color="auto"/>
          </w:divBdr>
        </w:div>
        <w:div w:id="1538201710">
          <w:marLeft w:val="640"/>
          <w:marRight w:val="0"/>
          <w:marTop w:val="0"/>
          <w:marBottom w:val="0"/>
          <w:divBdr>
            <w:top w:val="none" w:sz="0" w:space="0" w:color="auto"/>
            <w:left w:val="none" w:sz="0" w:space="0" w:color="auto"/>
            <w:bottom w:val="none" w:sz="0" w:space="0" w:color="auto"/>
            <w:right w:val="none" w:sz="0" w:space="0" w:color="auto"/>
          </w:divBdr>
        </w:div>
        <w:div w:id="1639412700">
          <w:marLeft w:val="640"/>
          <w:marRight w:val="0"/>
          <w:marTop w:val="0"/>
          <w:marBottom w:val="0"/>
          <w:divBdr>
            <w:top w:val="none" w:sz="0" w:space="0" w:color="auto"/>
            <w:left w:val="none" w:sz="0" w:space="0" w:color="auto"/>
            <w:bottom w:val="none" w:sz="0" w:space="0" w:color="auto"/>
            <w:right w:val="none" w:sz="0" w:space="0" w:color="auto"/>
          </w:divBdr>
        </w:div>
        <w:div w:id="1666666066">
          <w:marLeft w:val="640"/>
          <w:marRight w:val="0"/>
          <w:marTop w:val="0"/>
          <w:marBottom w:val="0"/>
          <w:divBdr>
            <w:top w:val="none" w:sz="0" w:space="0" w:color="auto"/>
            <w:left w:val="none" w:sz="0" w:space="0" w:color="auto"/>
            <w:bottom w:val="none" w:sz="0" w:space="0" w:color="auto"/>
            <w:right w:val="none" w:sz="0" w:space="0" w:color="auto"/>
          </w:divBdr>
        </w:div>
        <w:div w:id="1667123615">
          <w:marLeft w:val="640"/>
          <w:marRight w:val="0"/>
          <w:marTop w:val="0"/>
          <w:marBottom w:val="0"/>
          <w:divBdr>
            <w:top w:val="none" w:sz="0" w:space="0" w:color="auto"/>
            <w:left w:val="none" w:sz="0" w:space="0" w:color="auto"/>
            <w:bottom w:val="none" w:sz="0" w:space="0" w:color="auto"/>
            <w:right w:val="none" w:sz="0" w:space="0" w:color="auto"/>
          </w:divBdr>
        </w:div>
        <w:div w:id="1689479545">
          <w:marLeft w:val="640"/>
          <w:marRight w:val="0"/>
          <w:marTop w:val="0"/>
          <w:marBottom w:val="0"/>
          <w:divBdr>
            <w:top w:val="none" w:sz="0" w:space="0" w:color="auto"/>
            <w:left w:val="none" w:sz="0" w:space="0" w:color="auto"/>
            <w:bottom w:val="none" w:sz="0" w:space="0" w:color="auto"/>
            <w:right w:val="none" w:sz="0" w:space="0" w:color="auto"/>
          </w:divBdr>
        </w:div>
        <w:div w:id="1721703959">
          <w:marLeft w:val="640"/>
          <w:marRight w:val="0"/>
          <w:marTop w:val="0"/>
          <w:marBottom w:val="0"/>
          <w:divBdr>
            <w:top w:val="none" w:sz="0" w:space="0" w:color="auto"/>
            <w:left w:val="none" w:sz="0" w:space="0" w:color="auto"/>
            <w:bottom w:val="none" w:sz="0" w:space="0" w:color="auto"/>
            <w:right w:val="none" w:sz="0" w:space="0" w:color="auto"/>
          </w:divBdr>
        </w:div>
        <w:div w:id="1724714290">
          <w:marLeft w:val="640"/>
          <w:marRight w:val="0"/>
          <w:marTop w:val="0"/>
          <w:marBottom w:val="0"/>
          <w:divBdr>
            <w:top w:val="none" w:sz="0" w:space="0" w:color="auto"/>
            <w:left w:val="none" w:sz="0" w:space="0" w:color="auto"/>
            <w:bottom w:val="none" w:sz="0" w:space="0" w:color="auto"/>
            <w:right w:val="none" w:sz="0" w:space="0" w:color="auto"/>
          </w:divBdr>
        </w:div>
        <w:div w:id="1725369130">
          <w:marLeft w:val="640"/>
          <w:marRight w:val="0"/>
          <w:marTop w:val="0"/>
          <w:marBottom w:val="0"/>
          <w:divBdr>
            <w:top w:val="none" w:sz="0" w:space="0" w:color="auto"/>
            <w:left w:val="none" w:sz="0" w:space="0" w:color="auto"/>
            <w:bottom w:val="none" w:sz="0" w:space="0" w:color="auto"/>
            <w:right w:val="none" w:sz="0" w:space="0" w:color="auto"/>
          </w:divBdr>
        </w:div>
        <w:div w:id="1754005717">
          <w:marLeft w:val="640"/>
          <w:marRight w:val="0"/>
          <w:marTop w:val="0"/>
          <w:marBottom w:val="0"/>
          <w:divBdr>
            <w:top w:val="none" w:sz="0" w:space="0" w:color="auto"/>
            <w:left w:val="none" w:sz="0" w:space="0" w:color="auto"/>
            <w:bottom w:val="none" w:sz="0" w:space="0" w:color="auto"/>
            <w:right w:val="none" w:sz="0" w:space="0" w:color="auto"/>
          </w:divBdr>
        </w:div>
        <w:div w:id="1795295070">
          <w:marLeft w:val="640"/>
          <w:marRight w:val="0"/>
          <w:marTop w:val="0"/>
          <w:marBottom w:val="0"/>
          <w:divBdr>
            <w:top w:val="none" w:sz="0" w:space="0" w:color="auto"/>
            <w:left w:val="none" w:sz="0" w:space="0" w:color="auto"/>
            <w:bottom w:val="none" w:sz="0" w:space="0" w:color="auto"/>
            <w:right w:val="none" w:sz="0" w:space="0" w:color="auto"/>
          </w:divBdr>
        </w:div>
        <w:div w:id="1831018550">
          <w:marLeft w:val="640"/>
          <w:marRight w:val="0"/>
          <w:marTop w:val="0"/>
          <w:marBottom w:val="0"/>
          <w:divBdr>
            <w:top w:val="none" w:sz="0" w:space="0" w:color="auto"/>
            <w:left w:val="none" w:sz="0" w:space="0" w:color="auto"/>
            <w:bottom w:val="none" w:sz="0" w:space="0" w:color="auto"/>
            <w:right w:val="none" w:sz="0" w:space="0" w:color="auto"/>
          </w:divBdr>
        </w:div>
        <w:div w:id="1851018414">
          <w:marLeft w:val="640"/>
          <w:marRight w:val="0"/>
          <w:marTop w:val="0"/>
          <w:marBottom w:val="0"/>
          <w:divBdr>
            <w:top w:val="none" w:sz="0" w:space="0" w:color="auto"/>
            <w:left w:val="none" w:sz="0" w:space="0" w:color="auto"/>
            <w:bottom w:val="none" w:sz="0" w:space="0" w:color="auto"/>
            <w:right w:val="none" w:sz="0" w:space="0" w:color="auto"/>
          </w:divBdr>
        </w:div>
        <w:div w:id="1913738762">
          <w:marLeft w:val="640"/>
          <w:marRight w:val="0"/>
          <w:marTop w:val="0"/>
          <w:marBottom w:val="0"/>
          <w:divBdr>
            <w:top w:val="none" w:sz="0" w:space="0" w:color="auto"/>
            <w:left w:val="none" w:sz="0" w:space="0" w:color="auto"/>
            <w:bottom w:val="none" w:sz="0" w:space="0" w:color="auto"/>
            <w:right w:val="none" w:sz="0" w:space="0" w:color="auto"/>
          </w:divBdr>
        </w:div>
        <w:div w:id="1922643920">
          <w:marLeft w:val="640"/>
          <w:marRight w:val="0"/>
          <w:marTop w:val="0"/>
          <w:marBottom w:val="0"/>
          <w:divBdr>
            <w:top w:val="none" w:sz="0" w:space="0" w:color="auto"/>
            <w:left w:val="none" w:sz="0" w:space="0" w:color="auto"/>
            <w:bottom w:val="none" w:sz="0" w:space="0" w:color="auto"/>
            <w:right w:val="none" w:sz="0" w:space="0" w:color="auto"/>
          </w:divBdr>
        </w:div>
        <w:div w:id="1970160372">
          <w:marLeft w:val="640"/>
          <w:marRight w:val="0"/>
          <w:marTop w:val="0"/>
          <w:marBottom w:val="0"/>
          <w:divBdr>
            <w:top w:val="none" w:sz="0" w:space="0" w:color="auto"/>
            <w:left w:val="none" w:sz="0" w:space="0" w:color="auto"/>
            <w:bottom w:val="none" w:sz="0" w:space="0" w:color="auto"/>
            <w:right w:val="none" w:sz="0" w:space="0" w:color="auto"/>
          </w:divBdr>
        </w:div>
        <w:div w:id="1993218695">
          <w:marLeft w:val="640"/>
          <w:marRight w:val="0"/>
          <w:marTop w:val="0"/>
          <w:marBottom w:val="0"/>
          <w:divBdr>
            <w:top w:val="none" w:sz="0" w:space="0" w:color="auto"/>
            <w:left w:val="none" w:sz="0" w:space="0" w:color="auto"/>
            <w:bottom w:val="none" w:sz="0" w:space="0" w:color="auto"/>
            <w:right w:val="none" w:sz="0" w:space="0" w:color="auto"/>
          </w:divBdr>
        </w:div>
        <w:div w:id="2001276723">
          <w:marLeft w:val="640"/>
          <w:marRight w:val="0"/>
          <w:marTop w:val="0"/>
          <w:marBottom w:val="0"/>
          <w:divBdr>
            <w:top w:val="none" w:sz="0" w:space="0" w:color="auto"/>
            <w:left w:val="none" w:sz="0" w:space="0" w:color="auto"/>
            <w:bottom w:val="none" w:sz="0" w:space="0" w:color="auto"/>
            <w:right w:val="none" w:sz="0" w:space="0" w:color="auto"/>
          </w:divBdr>
        </w:div>
        <w:div w:id="2040692288">
          <w:marLeft w:val="640"/>
          <w:marRight w:val="0"/>
          <w:marTop w:val="0"/>
          <w:marBottom w:val="0"/>
          <w:divBdr>
            <w:top w:val="none" w:sz="0" w:space="0" w:color="auto"/>
            <w:left w:val="none" w:sz="0" w:space="0" w:color="auto"/>
            <w:bottom w:val="none" w:sz="0" w:space="0" w:color="auto"/>
            <w:right w:val="none" w:sz="0" w:space="0" w:color="auto"/>
          </w:divBdr>
        </w:div>
      </w:divsChild>
    </w:div>
    <w:div w:id="1633898486">
      <w:bodyDiv w:val="1"/>
      <w:marLeft w:val="0"/>
      <w:marRight w:val="0"/>
      <w:marTop w:val="0"/>
      <w:marBottom w:val="0"/>
      <w:divBdr>
        <w:top w:val="none" w:sz="0" w:space="0" w:color="auto"/>
        <w:left w:val="none" w:sz="0" w:space="0" w:color="auto"/>
        <w:bottom w:val="none" w:sz="0" w:space="0" w:color="auto"/>
        <w:right w:val="none" w:sz="0" w:space="0" w:color="auto"/>
      </w:divBdr>
      <w:divsChild>
        <w:div w:id="87121934">
          <w:marLeft w:val="640"/>
          <w:marRight w:val="0"/>
          <w:marTop w:val="0"/>
          <w:marBottom w:val="0"/>
          <w:divBdr>
            <w:top w:val="none" w:sz="0" w:space="0" w:color="auto"/>
            <w:left w:val="none" w:sz="0" w:space="0" w:color="auto"/>
            <w:bottom w:val="none" w:sz="0" w:space="0" w:color="auto"/>
            <w:right w:val="none" w:sz="0" w:space="0" w:color="auto"/>
          </w:divBdr>
        </w:div>
        <w:div w:id="163976109">
          <w:marLeft w:val="640"/>
          <w:marRight w:val="0"/>
          <w:marTop w:val="0"/>
          <w:marBottom w:val="0"/>
          <w:divBdr>
            <w:top w:val="none" w:sz="0" w:space="0" w:color="auto"/>
            <w:left w:val="none" w:sz="0" w:space="0" w:color="auto"/>
            <w:bottom w:val="none" w:sz="0" w:space="0" w:color="auto"/>
            <w:right w:val="none" w:sz="0" w:space="0" w:color="auto"/>
          </w:divBdr>
        </w:div>
        <w:div w:id="206112125">
          <w:marLeft w:val="640"/>
          <w:marRight w:val="0"/>
          <w:marTop w:val="0"/>
          <w:marBottom w:val="0"/>
          <w:divBdr>
            <w:top w:val="none" w:sz="0" w:space="0" w:color="auto"/>
            <w:left w:val="none" w:sz="0" w:space="0" w:color="auto"/>
            <w:bottom w:val="none" w:sz="0" w:space="0" w:color="auto"/>
            <w:right w:val="none" w:sz="0" w:space="0" w:color="auto"/>
          </w:divBdr>
        </w:div>
        <w:div w:id="208341229">
          <w:marLeft w:val="640"/>
          <w:marRight w:val="0"/>
          <w:marTop w:val="0"/>
          <w:marBottom w:val="0"/>
          <w:divBdr>
            <w:top w:val="none" w:sz="0" w:space="0" w:color="auto"/>
            <w:left w:val="none" w:sz="0" w:space="0" w:color="auto"/>
            <w:bottom w:val="none" w:sz="0" w:space="0" w:color="auto"/>
            <w:right w:val="none" w:sz="0" w:space="0" w:color="auto"/>
          </w:divBdr>
        </w:div>
        <w:div w:id="218059692">
          <w:marLeft w:val="640"/>
          <w:marRight w:val="0"/>
          <w:marTop w:val="0"/>
          <w:marBottom w:val="0"/>
          <w:divBdr>
            <w:top w:val="none" w:sz="0" w:space="0" w:color="auto"/>
            <w:left w:val="none" w:sz="0" w:space="0" w:color="auto"/>
            <w:bottom w:val="none" w:sz="0" w:space="0" w:color="auto"/>
            <w:right w:val="none" w:sz="0" w:space="0" w:color="auto"/>
          </w:divBdr>
        </w:div>
        <w:div w:id="226652502">
          <w:marLeft w:val="640"/>
          <w:marRight w:val="0"/>
          <w:marTop w:val="0"/>
          <w:marBottom w:val="0"/>
          <w:divBdr>
            <w:top w:val="none" w:sz="0" w:space="0" w:color="auto"/>
            <w:left w:val="none" w:sz="0" w:space="0" w:color="auto"/>
            <w:bottom w:val="none" w:sz="0" w:space="0" w:color="auto"/>
            <w:right w:val="none" w:sz="0" w:space="0" w:color="auto"/>
          </w:divBdr>
        </w:div>
        <w:div w:id="231623824">
          <w:marLeft w:val="640"/>
          <w:marRight w:val="0"/>
          <w:marTop w:val="0"/>
          <w:marBottom w:val="0"/>
          <w:divBdr>
            <w:top w:val="none" w:sz="0" w:space="0" w:color="auto"/>
            <w:left w:val="none" w:sz="0" w:space="0" w:color="auto"/>
            <w:bottom w:val="none" w:sz="0" w:space="0" w:color="auto"/>
            <w:right w:val="none" w:sz="0" w:space="0" w:color="auto"/>
          </w:divBdr>
        </w:div>
        <w:div w:id="240528159">
          <w:marLeft w:val="640"/>
          <w:marRight w:val="0"/>
          <w:marTop w:val="0"/>
          <w:marBottom w:val="0"/>
          <w:divBdr>
            <w:top w:val="none" w:sz="0" w:space="0" w:color="auto"/>
            <w:left w:val="none" w:sz="0" w:space="0" w:color="auto"/>
            <w:bottom w:val="none" w:sz="0" w:space="0" w:color="auto"/>
            <w:right w:val="none" w:sz="0" w:space="0" w:color="auto"/>
          </w:divBdr>
        </w:div>
        <w:div w:id="242222926">
          <w:marLeft w:val="640"/>
          <w:marRight w:val="0"/>
          <w:marTop w:val="0"/>
          <w:marBottom w:val="0"/>
          <w:divBdr>
            <w:top w:val="none" w:sz="0" w:space="0" w:color="auto"/>
            <w:left w:val="none" w:sz="0" w:space="0" w:color="auto"/>
            <w:bottom w:val="none" w:sz="0" w:space="0" w:color="auto"/>
            <w:right w:val="none" w:sz="0" w:space="0" w:color="auto"/>
          </w:divBdr>
        </w:div>
        <w:div w:id="247153650">
          <w:marLeft w:val="640"/>
          <w:marRight w:val="0"/>
          <w:marTop w:val="0"/>
          <w:marBottom w:val="0"/>
          <w:divBdr>
            <w:top w:val="none" w:sz="0" w:space="0" w:color="auto"/>
            <w:left w:val="none" w:sz="0" w:space="0" w:color="auto"/>
            <w:bottom w:val="none" w:sz="0" w:space="0" w:color="auto"/>
            <w:right w:val="none" w:sz="0" w:space="0" w:color="auto"/>
          </w:divBdr>
        </w:div>
        <w:div w:id="259920385">
          <w:marLeft w:val="640"/>
          <w:marRight w:val="0"/>
          <w:marTop w:val="0"/>
          <w:marBottom w:val="0"/>
          <w:divBdr>
            <w:top w:val="none" w:sz="0" w:space="0" w:color="auto"/>
            <w:left w:val="none" w:sz="0" w:space="0" w:color="auto"/>
            <w:bottom w:val="none" w:sz="0" w:space="0" w:color="auto"/>
            <w:right w:val="none" w:sz="0" w:space="0" w:color="auto"/>
          </w:divBdr>
        </w:div>
        <w:div w:id="277302736">
          <w:marLeft w:val="640"/>
          <w:marRight w:val="0"/>
          <w:marTop w:val="0"/>
          <w:marBottom w:val="0"/>
          <w:divBdr>
            <w:top w:val="none" w:sz="0" w:space="0" w:color="auto"/>
            <w:left w:val="none" w:sz="0" w:space="0" w:color="auto"/>
            <w:bottom w:val="none" w:sz="0" w:space="0" w:color="auto"/>
            <w:right w:val="none" w:sz="0" w:space="0" w:color="auto"/>
          </w:divBdr>
        </w:div>
        <w:div w:id="301622299">
          <w:marLeft w:val="640"/>
          <w:marRight w:val="0"/>
          <w:marTop w:val="0"/>
          <w:marBottom w:val="0"/>
          <w:divBdr>
            <w:top w:val="none" w:sz="0" w:space="0" w:color="auto"/>
            <w:left w:val="none" w:sz="0" w:space="0" w:color="auto"/>
            <w:bottom w:val="none" w:sz="0" w:space="0" w:color="auto"/>
            <w:right w:val="none" w:sz="0" w:space="0" w:color="auto"/>
          </w:divBdr>
        </w:div>
        <w:div w:id="320668244">
          <w:marLeft w:val="640"/>
          <w:marRight w:val="0"/>
          <w:marTop w:val="0"/>
          <w:marBottom w:val="0"/>
          <w:divBdr>
            <w:top w:val="none" w:sz="0" w:space="0" w:color="auto"/>
            <w:left w:val="none" w:sz="0" w:space="0" w:color="auto"/>
            <w:bottom w:val="none" w:sz="0" w:space="0" w:color="auto"/>
            <w:right w:val="none" w:sz="0" w:space="0" w:color="auto"/>
          </w:divBdr>
        </w:div>
        <w:div w:id="327252745">
          <w:marLeft w:val="640"/>
          <w:marRight w:val="0"/>
          <w:marTop w:val="0"/>
          <w:marBottom w:val="0"/>
          <w:divBdr>
            <w:top w:val="none" w:sz="0" w:space="0" w:color="auto"/>
            <w:left w:val="none" w:sz="0" w:space="0" w:color="auto"/>
            <w:bottom w:val="none" w:sz="0" w:space="0" w:color="auto"/>
            <w:right w:val="none" w:sz="0" w:space="0" w:color="auto"/>
          </w:divBdr>
        </w:div>
        <w:div w:id="371154700">
          <w:marLeft w:val="640"/>
          <w:marRight w:val="0"/>
          <w:marTop w:val="0"/>
          <w:marBottom w:val="0"/>
          <w:divBdr>
            <w:top w:val="none" w:sz="0" w:space="0" w:color="auto"/>
            <w:left w:val="none" w:sz="0" w:space="0" w:color="auto"/>
            <w:bottom w:val="none" w:sz="0" w:space="0" w:color="auto"/>
            <w:right w:val="none" w:sz="0" w:space="0" w:color="auto"/>
          </w:divBdr>
        </w:div>
        <w:div w:id="384256221">
          <w:marLeft w:val="640"/>
          <w:marRight w:val="0"/>
          <w:marTop w:val="0"/>
          <w:marBottom w:val="0"/>
          <w:divBdr>
            <w:top w:val="none" w:sz="0" w:space="0" w:color="auto"/>
            <w:left w:val="none" w:sz="0" w:space="0" w:color="auto"/>
            <w:bottom w:val="none" w:sz="0" w:space="0" w:color="auto"/>
            <w:right w:val="none" w:sz="0" w:space="0" w:color="auto"/>
          </w:divBdr>
        </w:div>
        <w:div w:id="435909130">
          <w:marLeft w:val="640"/>
          <w:marRight w:val="0"/>
          <w:marTop w:val="0"/>
          <w:marBottom w:val="0"/>
          <w:divBdr>
            <w:top w:val="none" w:sz="0" w:space="0" w:color="auto"/>
            <w:left w:val="none" w:sz="0" w:space="0" w:color="auto"/>
            <w:bottom w:val="none" w:sz="0" w:space="0" w:color="auto"/>
            <w:right w:val="none" w:sz="0" w:space="0" w:color="auto"/>
          </w:divBdr>
        </w:div>
        <w:div w:id="449711492">
          <w:marLeft w:val="640"/>
          <w:marRight w:val="0"/>
          <w:marTop w:val="0"/>
          <w:marBottom w:val="0"/>
          <w:divBdr>
            <w:top w:val="none" w:sz="0" w:space="0" w:color="auto"/>
            <w:left w:val="none" w:sz="0" w:space="0" w:color="auto"/>
            <w:bottom w:val="none" w:sz="0" w:space="0" w:color="auto"/>
            <w:right w:val="none" w:sz="0" w:space="0" w:color="auto"/>
          </w:divBdr>
        </w:div>
        <w:div w:id="453982854">
          <w:marLeft w:val="640"/>
          <w:marRight w:val="0"/>
          <w:marTop w:val="0"/>
          <w:marBottom w:val="0"/>
          <w:divBdr>
            <w:top w:val="none" w:sz="0" w:space="0" w:color="auto"/>
            <w:left w:val="none" w:sz="0" w:space="0" w:color="auto"/>
            <w:bottom w:val="none" w:sz="0" w:space="0" w:color="auto"/>
            <w:right w:val="none" w:sz="0" w:space="0" w:color="auto"/>
          </w:divBdr>
        </w:div>
        <w:div w:id="490760734">
          <w:marLeft w:val="640"/>
          <w:marRight w:val="0"/>
          <w:marTop w:val="0"/>
          <w:marBottom w:val="0"/>
          <w:divBdr>
            <w:top w:val="none" w:sz="0" w:space="0" w:color="auto"/>
            <w:left w:val="none" w:sz="0" w:space="0" w:color="auto"/>
            <w:bottom w:val="none" w:sz="0" w:space="0" w:color="auto"/>
            <w:right w:val="none" w:sz="0" w:space="0" w:color="auto"/>
          </w:divBdr>
        </w:div>
        <w:div w:id="521629115">
          <w:marLeft w:val="640"/>
          <w:marRight w:val="0"/>
          <w:marTop w:val="0"/>
          <w:marBottom w:val="0"/>
          <w:divBdr>
            <w:top w:val="none" w:sz="0" w:space="0" w:color="auto"/>
            <w:left w:val="none" w:sz="0" w:space="0" w:color="auto"/>
            <w:bottom w:val="none" w:sz="0" w:space="0" w:color="auto"/>
            <w:right w:val="none" w:sz="0" w:space="0" w:color="auto"/>
          </w:divBdr>
        </w:div>
        <w:div w:id="535892992">
          <w:marLeft w:val="640"/>
          <w:marRight w:val="0"/>
          <w:marTop w:val="0"/>
          <w:marBottom w:val="0"/>
          <w:divBdr>
            <w:top w:val="none" w:sz="0" w:space="0" w:color="auto"/>
            <w:left w:val="none" w:sz="0" w:space="0" w:color="auto"/>
            <w:bottom w:val="none" w:sz="0" w:space="0" w:color="auto"/>
            <w:right w:val="none" w:sz="0" w:space="0" w:color="auto"/>
          </w:divBdr>
        </w:div>
        <w:div w:id="628783622">
          <w:marLeft w:val="640"/>
          <w:marRight w:val="0"/>
          <w:marTop w:val="0"/>
          <w:marBottom w:val="0"/>
          <w:divBdr>
            <w:top w:val="none" w:sz="0" w:space="0" w:color="auto"/>
            <w:left w:val="none" w:sz="0" w:space="0" w:color="auto"/>
            <w:bottom w:val="none" w:sz="0" w:space="0" w:color="auto"/>
            <w:right w:val="none" w:sz="0" w:space="0" w:color="auto"/>
          </w:divBdr>
        </w:div>
        <w:div w:id="652951021">
          <w:marLeft w:val="640"/>
          <w:marRight w:val="0"/>
          <w:marTop w:val="0"/>
          <w:marBottom w:val="0"/>
          <w:divBdr>
            <w:top w:val="none" w:sz="0" w:space="0" w:color="auto"/>
            <w:left w:val="none" w:sz="0" w:space="0" w:color="auto"/>
            <w:bottom w:val="none" w:sz="0" w:space="0" w:color="auto"/>
            <w:right w:val="none" w:sz="0" w:space="0" w:color="auto"/>
          </w:divBdr>
        </w:div>
        <w:div w:id="709577716">
          <w:marLeft w:val="640"/>
          <w:marRight w:val="0"/>
          <w:marTop w:val="0"/>
          <w:marBottom w:val="0"/>
          <w:divBdr>
            <w:top w:val="none" w:sz="0" w:space="0" w:color="auto"/>
            <w:left w:val="none" w:sz="0" w:space="0" w:color="auto"/>
            <w:bottom w:val="none" w:sz="0" w:space="0" w:color="auto"/>
            <w:right w:val="none" w:sz="0" w:space="0" w:color="auto"/>
          </w:divBdr>
        </w:div>
        <w:div w:id="727996296">
          <w:marLeft w:val="640"/>
          <w:marRight w:val="0"/>
          <w:marTop w:val="0"/>
          <w:marBottom w:val="0"/>
          <w:divBdr>
            <w:top w:val="none" w:sz="0" w:space="0" w:color="auto"/>
            <w:left w:val="none" w:sz="0" w:space="0" w:color="auto"/>
            <w:bottom w:val="none" w:sz="0" w:space="0" w:color="auto"/>
            <w:right w:val="none" w:sz="0" w:space="0" w:color="auto"/>
          </w:divBdr>
        </w:div>
        <w:div w:id="789594557">
          <w:marLeft w:val="640"/>
          <w:marRight w:val="0"/>
          <w:marTop w:val="0"/>
          <w:marBottom w:val="0"/>
          <w:divBdr>
            <w:top w:val="none" w:sz="0" w:space="0" w:color="auto"/>
            <w:left w:val="none" w:sz="0" w:space="0" w:color="auto"/>
            <w:bottom w:val="none" w:sz="0" w:space="0" w:color="auto"/>
            <w:right w:val="none" w:sz="0" w:space="0" w:color="auto"/>
          </w:divBdr>
        </w:div>
        <w:div w:id="802037005">
          <w:marLeft w:val="640"/>
          <w:marRight w:val="0"/>
          <w:marTop w:val="0"/>
          <w:marBottom w:val="0"/>
          <w:divBdr>
            <w:top w:val="none" w:sz="0" w:space="0" w:color="auto"/>
            <w:left w:val="none" w:sz="0" w:space="0" w:color="auto"/>
            <w:bottom w:val="none" w:sz="0" w:space="0" w:color="auto"/>
            <w:right w:val="none" w:sz="0" w:space="0" w:color="auto"/>
          </w:divBdr>
        </w:div>
        <w:div w:id="818423324">
          <w:marLeft w:val="640"/>
          <w:marRight w:val="0"/>
          <w:marTop w:val="0"/>
          <w:marBottom w:val="0"/>
          <w:divBdr>
            <w:top w:val="none" w:sz="0" w:space="0" w:color="auto"/>
            <w:left w:val="none" w:sz="0" w:space="0" w:color="auto"/>
            <w:bottom w:val="none" w:sz="0" w:space="0" w:color="auto"/>
            <w:right w:val="none" w:sz="0" w:space="0" w:color="auto"/>
          </w:divBdr>
        </w:div>
        <w:div w:id="871382559">
          <w:marLeft w:val="640"/>
          <w:marRight w:val="0"/>
          <w:marTop w:val="0"/>
          <w:marBottom w:val="0"/>
          <w:divBdr>
            <w:top w:val="none" w:sz="0" w:space="0" w:color="auto"/>
            <w:left w:val="none" w:sz="0" w:space="0" w:color="auto"/>
            <w:bottom w:val="none" w:sz="0" w:space="0" w:color="auto"/>
            <w:right w:val="none" w:sz="0" w:space="0" w:color="auto"/>
          </w:divBdr>
        </w:div>
        <w:div w:id="911424578">
          <w:marLeft w:val="640"/>
          <w:marRight w:val="0"/>
          <w:marTop w:val="0"/>
          <w:marBottom w:val="0"/>
          <w:divBdr>
            <w:top w:val="none" w:sz="0" w:space="0" w:color="auto"/>
            <w:left w:val="none" w:sz="0" w:space="0" w:color="auto"/>
            <w:bottom w:val="none" w:sz="0" w:space="0" w:color="auto"/>
            <w:right w:val="none" w:sz="0" w:space="0" w:color="auto"/>
          </w:divBdr>
        </w:div>
        <w:div w:id="953563533">
          <w:marLeft w:val="640"/>
          <w:marRight w:val="0"/>
          <w:marTop w:val="0"/>
          <w:marBottom w:val="0"/>
          <w:divBdr>
            <w:top w:val="none" w:sz="0" w:space="0" w:color="auto"/>
            <w:left w:val="none" w:sz="0" w:space="0" w:color="auto"/>
            <w:bottom w:val="none" w:sz="0" w:space="0" w:color="auto"/>
            <w:right w:val="none" w:sz="0" w:space="0" w:color="auto"/>
          </w:divBdr>
        </w:div>
        <w:div w:id="1019548822">
          <w:marLeft w:val="640"/>
          <w:marRight w:val="0"/>
          <w:marTop w:val="0"/>
          <w:marBottom w:val="0"/>
          <w:divBdr>
            <w:top w:val="none" w:sz="0" w:space="0" w:color="auto"/>
            <w:left w:val="none" w:sz="0" w:space="0" w:color="auto"/>
            <w:bottom w:val="none" w:sz="0" w:space="0" w:color="auto"/>
            <w:right w:val="none" w:sz="0" w:space="0" w:color="auto"/>
          </w:divBdr>
        </w:div>
        <w:div w:id="1041444372">
          <w:marLeft w:val="640"/>
          <w:marRight w:val="0"/>
          <w:marTop w:val="0"/>
          <w:marBottom w:val="0"/>
          <w:divBdr>
            <w:top w:val="none" w:sz="0" w:space="0" w:color="auto"/>
            <w:left w:val="none" w:sz="0" w:space="0" w:color="auto"/>
            <w:bottom w:val="none" w:sz="0" w:space="0" w:color="auto"/>
            <w:right w:val="none" w:sz="0" w:space="0" w:color="auto"/>
          </w:divBdr>
        </w:div>
        <w:div w:id="1046949629">
          <w:marLeft w:val="640"/>
          <w:marRight w:val="0"/>
          <w:marTop w:val="0"/>
          <w:marBottom w:val="0"/>
          <w:divBdr>
            <w:top w:val="none" w:sz="0" w:space="0" w:color="auto"/>
            <w:left w:val="none" w:sz="0" w:space="0" w:color="auto"/>
            <w:bottom w:val="none" w:sz="0" w:space="0" w:color="auto"/>
            <w:right w:val="none" w:sz="0" w:space="0" w:color="auto"/>
          </w:divBdr>
        </w:div>
        <w:div w:id="1067073344">
          <w:marLeft w:val="640"/>
          <w:marRight w:val="0"/>
          <w:marTop w:val="0"/>
          <w:marBottom w:val="0"/>
          <w:divBdr>
            <w:top w:val="none" w:sz="0" w:space="0" w:color="auto"/>
            <w:left w:val="none" w:sz="0" w:space="0" w:color="auto"/>
            <w:bottom w:val="none" w:sz="0" w:space="0" w:color="auto"/>
            <w:right w:val="none" w:sz="0" w:space="0" w:color="auto"/>
          </w:divBdr>
        </w:div>
        <w:div w:id="1161384345">
          <w:marLeft w:val="640"/>
          <w:marRight w:val="0"/>
          <w:marTop w:val="0"/>
          <w:marBottom w:val="0"/>
          <w:divBdr>
            <w:top w:val="none" w:sz="0" w:space="0" w:color="auto"/>
            <w:left w:val="none" w:sz="0" w:space="0" w:color="auto"/>
            <w:bottom w:val="none" w:sz="0" w:space="0" w:color="auto"/>
            <w:right w:val="none" w:sz="0" w:space="0" w:color="auto"/>
          </w:divBdr>
        </w:div>
        <w:div w:id="1180513281">
          <w:marLeft w:val="640"/>
          <w:marRight w:val="0"/>
          <w:marTop w:val="0"/>
          <w:marBottom w:val="0"/>
          <w:divBdr>
            <w:top w:val="none" w:sz="0" w:space="0" w:color="auto"/>
            <w:left w:val="none" w:sz="0" w:space="0" w:color="auto"/>
            <w:bottom w:val="none" w:sz="0" w:space="0" w:color="auto"/>
            <w:right w:val="none" w:sz="0" w:space="0" w:color="auto"/>
          </w:divBdr>
        </w:div>
        <w:div w:id="1224482646">
          <w:marLeft w:val="640"/>
          <w:marRight w:val="0"/>
          <w:marTop w:val="0"/>
          <w:marBottom w:val="0"/>
          <w:divBdr>
            <w:top w:val="none" w:sz="0" w:space="0" w:color="auto"/>
            <w:left w:val="none" w:sz="0" w:space="0" w:color="auto"/>
            <w:bottom w:val="none" w:sz="0" w:space="0" w:color="auto"/>
            <w:right w:val="none" w:sz="0" w:space="0" w:color="auto"/>
          </w:divBdr>
        </w:div>
        <w:div w:id="1228418451">
          <w:marLeft w:val="640"/>
          <w:marRight w:val="0"/>
          <w:marTop w:val="0"/>
          <w:marBottom w:val="0"/>
          <w:divBdr>
            <w:top w:val="none" w:sz="0" w:space="0" w:color="auto"/>
            <w:left w:val="none" w:sz="0" w:space="0" w:color="auto"/>
            <w:bottom w:val="none" w:sz="0" w:space="0" w:color="auto"/>
            <w:right w:val="none" w:sz="0" w:space="0" w:color="auto"/>
          </w:divBdr>
        </w:div>
        <w:div w:id="1229078584">
          <w:marLeft w:val="640"/>
          <w:marRight w:val="0"/>
          <w:marTop w:val="0"/>
          <w:marBottom w:val="0"/>
          <w:divBdr>
            <w:top w:val="none" w:sz="0" w:space="0" w:color="auto"/>
            <w:left w:val="none" w:sz="0" w:space="0" w:color="auto"/>
            <w:bottom w:val="none" w:sz="0" w:space="0" w:color="auto"/>
            <w:right w:val="none" w:sz="0" w:space="0" w:color="auto"/>
          </w:divBdr>
        </w:div>
        <w:div w:id="1236666108">
          <w:marLeft w:val="640"/>
          <w:marRight w:val="0"/>
          <w:marTop w:val="0"/>
          <w:marBottom w:val="0"/>
          <w:divBdr>
            <w:top w:val="none" w:sz="0" w:space="0" w:color="auto"/>
            <w:left w:val="none" w:sz="0" w:space="0" w:color="auto"/>
            <w:bottom w:val="none" w:sz="0" w:space="0" w:color="auto"/>
            <w:right w:val="none" w:sz="0" w:space="0" w:color="auto"/>
          </w:divBdr>
        </w:div>
        <w:div w:id="1240477455">
          <w:marLeft w:val="640"/>
          <w:marRight w:val="0"/>
          <w:marTop w:val="0"/>
          <w:marBottom w:val="0"/>
          <w:divBdr>
            <w:top w:val="none" w:sz="0" w:space="0" w:color="auto"/>
            <w:left w:val="none" w:sz="0" w:space="0" w:color="auto"/>
            <w:bottom w:val="none" w:sz="0" w:space="0" w:color="auto"/>
            <w:right w:val="none" w:sz="0" w:space="0" w:color="auto"/>
          </w:divBdr>
        </w:div>
        <w:div w:id="1275406002">
          <w:marLeft w:val="640"/>
          <w:marRight w:val="0"/>
          <w:marTop w:val="0"/>
          <w:marBottom w:val="0"/>
          <w:divBdr>
            <w:top w:val="none" w:sz="0" w:space="0" w:color="auto"/>
            <w:left w:val="none" w:sz="0" w:space="0" w:color="auto"/>
            <w:bottom w:val="none" w:sz="0" w:space="0" w:color="auto"/>
            <w:right w:val="none" w:sz="0" w:space="0" w:color="auto"/>
          </w:divBdr>
        </w:div>
        <w:div w:id="1299921746">
          <w:marLeft w:val="640"/>
          <w:marRight w:val="0"/>
          <w:marTop w:val="0"/>
          <w:marBottom w:val="0"/>
          <w:divBdr>
            <w:top w:val="none" w:sz="0" w:space="0" w:color="auto"/>
            <w:left w:val="none" w:sz="0" w:space="0" w:color="auto"/>
            <w:bottom w:val="none" w:sz="0" w:space="0" w:color="auto"/>
            <w:right w:val="none" w:sz="0" w:space="0" w:color="auto"/>
          </w:divBdr>
        </w:div>
        <w:div w:id="1306273498">
          <w:marLeft w:val="640"/>
          <w:marRight w:val="0"/>
          <w:marTop w:val="0"/>
          <w:marBottom w:val="0"/>
          <w:divBdr>
            <w:top w:val="none" w:sz="0" w:space="0" w:color="auto"/>
            <w:left w:val="none" w:sz="0" w:space="0" w:color="auto"/>
            <w:bottom w:val="none" w:sz="0" w:space="0" w:color="auto"/>
            <w:right w:val="none" w:sz="0" w:space="0" w:color="auto"/>
          </w:divBdr>
        </w:div>
        <w:div w:id="1340809374">
          <w:marLeft w:val="640"/>
          <w:marRight w:val="0"/>
          <w:marTop w:val="0"/>
          <w:marBottom w:val="0"/>
          <w:divBdr>
            <w:top w:val="none" w:sz="0" w:space="0" w:color="auto"/>
            <w:left w:val="none" w:sz="0" w:space="0" w:color="auto"/>
            <w:bottom w:val="none" w:sz="0" w:space="0" w:color="auto"/>
            <w:right w:val="none" w:sz="0" w:space="0" w:color="auto"/>
          </w:divBdr>
        </w:div>
        <w:div w:id="1343629172">
          <w:marLeft w:val="640"/>
          <w:marRight w:val="0"/>
          <w:marTop w:val="0"/>
          <w:marBottom w:val="0"/>
          <w:divBdr>
            <w:top w:val="none" w:sz="0" w:space="0" w:color="auto"/>
            <w:left w:val="none" w:sz="0" w:space="0" w:color="auto"/>
            <w:bottom w:val="none" w:sz="0" w:space="0" w:color="auto"/>
            <w:right w:val="none" w:sz="0" w:space="0" w:color="auto"/>
          </w:divBdr>
        </w:div>
        <w:div w:id="1356157161">
          <w:marLeft w:val="640"/>
          <w:marRight w:val="0"/>
          <w:marTop w:val="0"/>
          <w:marBottom w:val="0"/>
          <w:divBdr>
            <w:top w:val="none" w:sz="0" w:space="0" w:color="auto"/>
            <w:left w:val="none" w:sz="0" w:space="0" w:color="auto"/>
            <w:bottom w:val="none" w:sz="0" w:space="0" w:color="auto"/>
            <w:right w:val="none" w:sz="0" w:space="0" w:color="auto"/>
          </w:divBdr>
        </w:div>
        <w:div w:id="1356930069">
          <w:marLeft w:val="640"/>
          <w:marRight w:val="0"/>
          <w:marTop w:val="0"/>
          <w:marBottom w:val="0"/>
          <w:divBdr>
            <w:top w:val="none" w:sz="0" w:space="0" w:color="auto"/>
            <w:left w:val="none" w:sz="0" w:space="0" w:color="auto"/>
            <w:bottom w:val="none" w:sz="0" w:space="0" w:color="auto"/>
            <w:right w:val="none" w:sz="0" w:space="0" w:color="auto"/>
          </w:divBdr>
        </w:div>
        <w:div w:id="1368218257">
          <w:marLeft w:val="640"/>
          <w:marRight w:val="0"/>
          <w:marTop w:val="0"/>
          <w:marBottom w:val="0"/>
          <w:divBdr>
            <w:top w:val="none" w:sz="0" w:space="0" w:color="auto"/>
            <w:left w:val="none" w:sz="0" w:space="0" w:color="auto"/>
            <w:bottom w:val="none" w:sz="0" w:space="0" w:color="auto"/>
            <w:right w:val="none" w:sz="0" w:space="0" w:color="auto"/>
          </w:divBdr>
        </w:div>
        <w:div w:id="1399786624">
          <w:marLeft w:val="640"/>
          <w:marRight w:val="0"/>
          <w:marTop w:val="0"/>
          <w:marBottom w:val="0"/>
          <w:divBdr>
            <w:top w:val="none" w:sz="0" w:space="0" w:color="auto"/>
            <w:left w:val="none" w:sz="0" w:space="0" w:color="auto"/>
            <w:bottom w:val="none" w:sz="0" w:space="0" w:color="auto"/>
            <w:right w:val="none" w:sz="0" w:space="0" w:color="auto"/>
          </w:divBdr>
        </w:div>
        <w:div w:id="1404789124">
          <w:marLeft w:val="640"/>
          <w:marRight w:val="0"/>
          <w:marTop w:val="0"/>
          <w:marBottom w:val="0"/>
          <w:divBdr>
            <w:top w:val="none" w:sz="0" w:space="0" w:color="auto"/>
            <w:left w:val="none" w:sz="0" w:space="0" w:color="auto"/>
            <w:bottom w:val="none" w:sz="0" w:space="0" w:color="auto"/>
            <w:right w:val="none" w:sz="0" w:space="0" w:color="auto"/>
          </w:divBdr>
        </w:div>
        <w:div w:id="1424765065">
          <w:marLeft w:val="640"/>
          <w:marRight w:val="0"/>
          <w:marTop w:val="0"/>
          <w:marBottom w:val="0"/>
          <w:divBdr>
            <w:top w:val="none" w:sz="0" w:space="0" w:color="auto"/>
            <w:left w:val="none" w:sz="0" w:space="0" w:color="auto"/>
            <w:bottom w:val="none" w:sz="0" w:space="0" w:color="auto"/>
            <w:right w:val="none" w:sz="0" w:space="0" w:color="auto"/>
          </w:divBdr>
        </w:div>
        <w:div w:id="1485927247">
          <w:marLeft w:val="640"/>
          <w:marRight w:val="0"/>
          <w:marTop w:val="0"/>
          <w:marBottom w:val="0"/>
          <w:divBdr>
            <w:top w:val="none" w:sz="0" w:space="0" w:color="auto"/>
            <w:left w:val="none" w:sz="0" w:space="0" w:color="auto"/>
            <w:bottom w:val="none" w:sz="0" w:space="0" w:color="auto"/>
            <w:right w:val="none" w:sz="0" w:space="0" w:color="auto"/>
          </w:divBdr>
        </w:div>
        <w:div w:id="1487094021">
          <w:marLeft w:val="640"/>
          <w:marRight w:val="0"/>
          <w:marTop w:val="0"/>
          <w:marBottom w:val="0"/>
          <w:divBdr>
            <w:top w:val="none" w:sz="0" w:space="0" w:color="auto"/>
            <w:left w:val="none" w:sz="0" w:space="0" w:color="auto"/>
            <w:bottom w:val="none" w:sz="0" w:space="0" w:color="auto"/>
            <w:right w:val="none" w:sz="0" w:space="0" w:color="auto"/>
          </w:divBdr>
        </w:div>
        <w:div w:id="1504322187">
          <w:marLeft w:val="640"/>
          <w:marRight w:val="0"/>
          <w:marTop w:val="0"/>
          <w:marBottom w:val="0"/>
          <w:divBdr>
            <w:top w:val="none" w:sz="0" w:space="0" w:color="auto"/>
            <w:left w:val="none" w:sz="0" w:space="0" w:color="auto"/>
            <w:bottom w:val="none" w:sz="0" w:space="0" w:color="auto"/>
            <w:right w:val="none" w:sz="0" w:space="0" w:color="auto"/>
          </w:divBdr>
        </w:div>
        <w:div w:id="1514102836">
          <w:marLeft w:val="640"/>
          <w:marRight w:val="0"/>
          <w:marTop w:val="0"/>
          <w:marBottom w:val="0"/>
          <w:divBdr>
            <w:top w:val="none" w:sz="0" w:space="0" w:color="auto"/>
            <w:left w:val="none" w:sz="0" w:space="0" w:color="auto"/>
            <w:bottom w:val="none" w:sz="0" w:space="0" w:color="auto"/>
            <w:right w:val="none" w:sz="0" w:space="0" w:color="auto"/>
          </w:divBdr>
        </w:div>
        <w:div w:id="1558084805">
          <w:marLeft w:val="640"/>
          <w:marRight w:val="0"/>
          <w:marTop w:val="0"/>
          <w:marBottom w:val="0"/>
          <w:divBdr>
            <w:top w:val="none" w:sz="0" w:space="0" w:color="auto"/>
            <w:left w:val="none" w:sz="0" w:space="0" w:color="auto"/>
            <w:bottom w:val="none" w:sz="0" w:space="0" w:color="auto"/>
            <w:right w:val="none" w:sz="0" w:space="0" w:color="auto"/>
          </w:divBdr>
        </w:div>
        <w:div w:id="1639408323">
          <w:marLeft w:val="640"/>
          <w:marRight w:val="0"/>
          <w:marTop w:val="0"/>
          <w:marBottom w:val="0"/>
          <w:divBdr>
            <w:top w:val="none" w:sz="0" w:space="0" w:color="auto"/>
            <w:left w:val="none" w:sz="0" w:space="0" w:color="auto"/>
            <w:bottom w:val="none" w:sz="0" w:space="0" w:color="auto"/>
            <w:right w:val="none" w:sz="0" w:space="0" w:color="auto"/>
          </w:divBdr>
        </w:div>
        <w:div w:id="1645501945">
          <w:marLeft w:val="640"/>
          <w:marRight w:val="0"/>
          <w:marTop w:val="0"/>
          <w:marBottom w:val="0"/>
          <w:divBdr>
            <w:top w:val="none" w:sz="0" w:space="0" w:color="auto"/>
            <w:left w:val="none" w:sz="0" w:space="0" w:color="auto"/>
            <w:bottom w:val="none" w:sz="0" w:space="0" w:color="auto"/>
            <w:right w:val="none" w:sz="0" w:space="0" w:color="auto"/>
          </w:divBdr>
        </w:div>
        <w:div w:id="1666543965">
          <w:marLeft w:val="640"/>
          <w:marRight w:val="0"/>
          <w:marTop w:val="0"/>
          <w:marBottom w:val="0"/>
          <w:divBdr>
            <w:top w:val="none" w:sz="0" w:space="0" w:color="auto"/>
            <w:left w:val="none" w:sz="0" w:space="0" w:color="auto"/>
            <w:bottom w:val="none" w:sz="0" w:space="0" w:color="auto"/>
            <w:right w:val="none" w:sz="0" w:space="0" w:color="auto"/>
          </w:divBdr>
        </w:div>
        <w:div w:id="1778409924">
          <w:marLeft w:val="640"/>
          <w:marRight w:val="0"/>
          <w:marTop w:val="0"/>
          <w:marBottom w:val="0"/>
          <w:divBdr>
            <w:top w:val="none" w:sz="0" w:space="0" w:color="auto"/>
            <w:left w:val="none" w:sz="0" w:space="0" w:color="auto"/>
            <w:bottom w:val="none" w:sz="0" w:space="0" w:color="auto"/>
            <w:right w:val="none" w:sz="0" w:space="0" w:color="auto"/>
          </w:divBdr>
        </w:div>
        <w:div w:id="1845395300">
          <w:marLeft w:val="640"/>
          <w:marRight w:val="0"/>
          <w:marTop w:val="0"/>
          <w:marBottom w:val="0"/>
          <w:divBdr>
            <w:top w:val="none" w:sz="0" w:space="0" w:color="auto"/>
            <w:left w:val="none" w:sz="0" w:space="0" w:color="auto"/>
            <w:bottom w:val="none" w:sz="0" w:space="0" w:color="auto"/>
            <w:right w:val="none" w:sz="0" w:space="0" w:color="auto"/>
          </w:divBdr>
        </w:div>
        <w:div w:id="1897204464">
          <w:marLeft w:val="640"/>
          <w:marRight w:val="0"/>
          <w:marTop w:val="0"/>
          <w:marBottom w:val="0"/>
          <w:divBdr>
            <w:top w:val="none" w:sz="0" w:space="0" w:color="auto"/>
            <w:left w:val="none" w:sz="0" w:space="0" w:color="auto"/>
            <w:bottom w:val="none" w:sz="0" w:space="0" w:color="auto"/>
            <w:right w:val="none" w:sz="0" w:space="0" w:color="auto"/>
          </w:divBdr>
        </w:div>
        <w:div w:id="1985743723">
          <w:marLeft w:val="640"/>
          <w:marRight w:val="0"/>
          <w:marTop w:val="0"/>
          <w:marBottom w:val="0"/>
          <w:divBdr>
            <w:top w:val="none" w:sz="0" w:space="0" w:color="auto"/>
            <w:left w:val="none" w:sz="0" w:space="0" w:color="auto"/>
            <w:bottom w:val="none" w:sz="0" w:space="0" w:color="auto"/>
            <w:right w:val="none" w:sz="0" w:space="0" w:color="auto"/>
          </w:divBdr>
        </w:div>
        <w:div w:id="2009627171">
          <w:marLeft w:val="640"/>
          <w:marRight w:val="0"/>
          <w:marTop w:val="0"/>
          <w:marBottom w:val="0"/>
          <w:divBdr>
            <w:top w:val="none" w:sz="0" w:space="0" w:color="auto"/>
            <w:left w:val="none" w:sz="0" w:space="0" w:color="auto"/>
            <w:bottom w:val="none" w:sz="0" w:space="0" w:color="auto"/>
            <w:right w:val="none" w:sz="0" w:space="0" w:color="auto"/>
          </w:divBdr>
        </w:div>
        <w:div w:id="2027439516">
          <w:marLeft w:val="640"/>
          <w:marRight w:val="0"/>
          <w:marTop w:val="0"/>
          <w:marBottom w:val="0"/>
          <w:divBdr>
            <w:top w:val="none" w:sz="0" w:space="0" w:color="auto"/>
            <w:left w:val="none" w:sz="0" w:space="0" w:color="auto"/>
            <w:bottom w:val="none" w:sz="0" w:space="0" w:color="auto"/>
            <w:right w:val="none" w:sz="0" w:space="0" w:color="auto"/>
          </w:divBdr>
        </w:div>
        <w:div w:id="2032677790">
          <w:marLeft w:val="640"/>
          <w:marRight w:val="0"/>
          <w:marTop w:val="0"/>
          <w:marBottom w:val="0"/>
          <w:divBdr>
            <w:top w:val="none" w:sz="0" w:space="0" w:color="auto"/>
            <w:left w:val="none" w:sz="0" w:space="0" w:color="auto"/>
            <w:bottom w:val="none" w:sz="0" w:space="0" w:color="auto"/>
            <w:right w:val="none" w:sz="0" w:space="0" w:color="auto"/>
          </w:divBdr>
        </w:div>
        <w:div w:id="2048868736">
          <w:marLeft w:val="640"/>
          <w:marRight w:val="0"/>
          <w:marTop w:val="0"/>
          <w:marBottom w:val="0"/>
          <w:divBdr>
            <w:top w:val="none" w:sz="0" w:space="0" w:color="auto"/>
            <w:left w:val="none" w:sz="0" w:space="0" w:color="auto"/>
            <w:bottom w:val="none" w:sz="0" w:space="0" w:color="auto"/>
            <w:right w:val="none" w:sz="0" w:space="0" w:color="auto"/>
          </w:divBdr>
        </w:div>
        <w:div w:id="2090761234">
          <w:marLeft w:val="640"/>
          <w:marRight w:val="0"/>
          <w:marTop w:val="0"/>
          <w:marBottom w:val="0"/>
          <w:divBdr>
            <w:top w:val="none" w:sz="0" w:space="0" w:color="auto"/>
            <w:left w:val="none" w:sz="0" w:space="0" w:color="auto"/>
            <w:bottom w:val="none" w:sz="0" w:space="0" w:color="auto"/>
            <w:right w:val="none" w:sz="0" w:space="0" w:color="auto"/>
          </w:divBdr>
        </w:div>
        <w:div w:id="2095005829">
          <w:marLeft w:val="640"/>
          <w:marRight w:val="0"/>
          <w:marTop w:val="0"/>
          <w:marBottom w:val="0"/>
          <w:divBdr>
            <w:top w:val="none" w:sz="0" w:space="0" w:color="auto"/>
            <w:left w:val="none" w:sz="0" w:space="0" w:color="auto"/>
            <w:bottom w:val="none" w:sz="0" w:space="0" w:color="auto"/>
            <w:right w:val="none" w:sz="0" w:space="0" w:color="auto"/>
          </w:divBdr>
        </w:div>
      </w:divsChild>
    </w:div>
    <w:div w:id="1634289259">
      <w:bodyDiv w:val="1"/>
      <w:marLeft w:val="0"/>
      <w:marRight w:val="0"/>
      <w:marTop w:val="0"/>
      <w:marBottom w:val="0"/>
      <w:divBdr>
        <w:top w:val="none" w:sz="0" w:space="0" w:color="auto"/>
        <w:left w:val="none" w:sz="0" w:space="0" w:color="auto"/>
        <w:bottom w:val="none" w:sz="0" w:space="0" w:color="auto"/>
        <w:right w:val="none" w:sz="0" w:space="0" w:color="auto"/>
      </w:divBdr>
      <w:divsChild>
        <w:div w:id="394013307">
          <w:marLeft w:val="480"/>
          <w:marRight w:val="0"/>
          <w:marTop w:val="0"/>
          <w:marBottom w:val="0"/>
          <w:divBdr>
            <w:top w:val="none" w:sz="0" w:space="0" w:color="auto"/>
            <w:left w:val="none" w:sz="0" w:space="0" w:color="auto"/>
            <w:bottom w:val="none" w:sz="0" w:space="0" w:color="auto"/>
            <w:right w:val="none" w:sz="0" w:space="0" w:color="auto"/>
          </w:divBdr>
        </w:div>
        <w:div w:id="1394617034">
          <w:marLeft w:val="480"/>
          <w:marRight w:val="0"/>
          <w:marTop w:val="0"/>
          <w:marBottom w:val="0"/>
          <w:divBdr>
            <w:top w:val="none" w:sz="0" w:space="0" w:color="auto"/>
            <w:left w:val="none" w:sz="0" w:space="0" w:color="auto"/>
            <w:bottom w:val="none" w:sz="0" w:space="0" w:color="auto"/>
            <w:right w:val="none" w:sz="0" w:space="0" w:color="auto"/>
          </w:divBdr>
        </w:div>
        <w:div w:id="558323346">
          <w:marLeft w:val="480"/>
          <w:marRight w:val="0"/>
          <w:marTop w:val="0"/>
          <w:marBottom w:val="0"/>
          <w:divBdr>
            <w:top w:val="none" w:sz="0" w:space="0" w:color="auto"/>
            <w:left w:val="none" w:sz="0" w:space="0" w:color="auto"/>
            <w:bottom w:val="none" w:sz="0" w:space="0" w:color="auto"/>
            <w:right w:val="none" w:sz="0" w:space="0" w:color="auto"/>
          </w:divBdr>
        </w:div>
        <w:div w:id="1170801346">
          <w:marLeft w:val="480"/>
          <w:marRight w:val="0"/>
          <w:marTop w:val="0"/>
          <w:marBottom w:val="0"/>
          <w:divBdr>
            <w:top w:val="none" w:sz="0" w:space="0" w:color="auto"/>
            <w:left w:val="none" w:sz="0" w:space="0" w:color="auto"/>
            <w:bottom w:val="none" w:sz="0" w:space="0" w:color="auto"/>
            <w:right w:val="none" w:sz="0" w:space="0" w:color="auto"/>
          </w:divBdr>
        </w:div>
        <w:div w:id="1239680421">
          <w:marLeft w:val="480"/>
          <w:marRight w:val="0"/>
          <w:marTop w:val="0"/>
          <w:marBottom w:val="0"/>
          <w:divBdr>
            <w:top w:val="none" w:sz="0" w:space="0" w:color="auto"/>
            <w:left w:val="none" w:sz="0" w:space="0" w:color="auto"/>
            <w:bottom w:val="none" w:sz="0" w:space="0" w:color="auto"/>
            <w:right w:val="none" w:sz="0" w:space="0" w:color="auto"/>
          </w:divBdr>
        </w:div>
        <w:div w:id="377050121">
          <w:marLeft w:val="480"/>
          <w:marRight w:val="0"/>
          <w:marTop w:val="0"/>
          <w:marBottom w:val="0"/>
          <w:divBdr>
            <w:top w:val="none" w:sz="0" w:space="0" w:color="auto"/>
            <w:left w:val="none" w:sz="0" w:space="0" w:color="auto"/>
            <w:bottom w:val="none" w:sz="0" w:space="0" w:color="auto"/>
            <w:right w:val="none" w:sz="0" w:space="0" w:color="auto"/>
          </w:divBdr>
        </w:div>
        <w:div w:id="1852066571">
          <w:marLeft w:val="480"/>
          <w:marRight w:val="0"/>
          <w:marTop w:val="0"/>
          <w:marBottom w:val="0"/>
          <w:divBdr>
            <w:top w:val="none" w:sz="0" w:space="0" w:color="auto"/>
            <w:left w:val="none" w:sz="0" w:space="0" w:color="auto"/>
            <w:bottom w:val="none" w:sz="0" w:space="0" w:color="auto"/>
            <w:right w:val="none" w:sz="0" w:space="0" w:color="auto"/>
          </w:divBdr>
        </w:div>
        <w:div w:id="2111898782">
          <w:marLeft w:val="480"/>
          <w:marRight w:val="0"/>
          <w:marTop w:val="0"/>
          <w:marBottom w:val="0"/>
          <w:divBdr>
            <w:top w:val="none" w:sz="0" w:space="0" w:color="auto"/>
            <w:left w:val="none" w:sz="0" w:space="0" w:color="auto"/>
            <w:bottom w:val="none" w:sz="0" w:space="0" w:color="auto"/>
            <w:right w:val="none" w:sz="0" w:space="0" w:color="auto"/>
          </w:divBdr>
        </w:div>
        <w:div w:id="701173041">
          <w:marLeft w:val="480"/>
          <w:marRight w:val="0"/>
          <w:marTop w:val="0"/>
          <w:marBottom w:val="0"/>
          <w:divBdr>
            <w:top w:val="none" w:sz="0" w:space="0" w:color="auto"/>
            <w:left w:val="none" w:sz="0" w:space="0" w:color="auto"/>
            <w:bottom w:val="none" w:sz="0" w:space="0" w:color="auto"/>
            <w:right w:val="none" w:sz="0" w:space="0" w:color="auto"/>
          </w:divBdr>
        </w:div>
        <w:div w:id="390810475">
          <w:marLeft w:val="480"/>
          <w:marRight w:val="0"/>
          <w:marTop w:val="0"/>
          <w:marBottom w:val="0"/>
          <w:divBdr>
            <w:top w:val="none" w:sz="0" w:space="0" w:color="auto"/>
            <w:left w:val="none" w:sz="0" w:space="0" w:color="auto"/>
            <w:bottom w:val="none" w:sz="0" w:space="0" w:color="auto"/>
            <w:right w:val="none" w:sz="0" w:space="0" w:color="auto"/>
          </w:divBdr>
        </w:div>
        <w:div w:id="1782457954">
          <w:marLeft w:val="480"/>
          <w:marRight w:val="0"/>
          <w:marTop w:val="0"/>
          <w:marBottom w:val="0"/>
          <w:divBdr>
            <w:top w:val="none" w:sz="0" w:space="0" w:color="auto"/>
            <w:left w:val="none" w:sz="0" w:space="0" w:color="auto"/>
            <w:bottom w:val="none" w:sz="0" w:space="0" w:color="auto"/>
            <w:right w:val="none" w:sz="0" w:space="0" w:color="auto"/>
          </w:divBdr>
        </w:div>
        <w:div w:id="266741332">
          <w:marLeft w:val="480"/>
          <w:marRight w:val="0"/>
          <w:marTop w:val="0"/>
          <w:marBottom w:val="0"/>
          <w:divBdr>
            <w:top w:val="none" w:sz="0" w:space="0" w:color="auto"/>
            <w:left w:val="none" w:sz="0" w:space="0" w:color="auto"/>
            <w:bottom w:val="none" w:sz="0" w:space="0" w:color="auto"/>
            <w:right w:val="none" w:sz="0" w:space="0" w:color="auto"/>
          </w:divBdr>
        </w:div>
        <w:div w:id="1719427756">
          <w:marLeft w:val="480"/>
          <w:marRight w:val="0"/>
          <w:marTop w:val="0"/>
          <w:marBottom w:val="0"/>
          <w:divBdr>
            <w:top w:val="none" w:sz="0" w:space="0" w:color="auto"/>
            <w:left w:val="none" w:sz="0" w:space="0" w:color="auto"/>
            <w:bottom w:val="none" w:sz="0" w:space="0" w:color="auto"/>
            <w:right w:val="none" w:sz="0" w:space="0" w:color="auto"/>
          </w:divBdr>
        </w:div>
        <w:div w:id="300427420">
          <w:marLeft w:val="480"/>
          <w:marRight w:val="0"/>
          <w:marTop w:val="0"/>
          <w:marBottom w:val="0"/>
          <w:divBdr>
            <w:top w:val="none" w:sz="0" w:space="0" w:color="auto"/>
            <w:left w:val="none" w:sz="0" w:space="0" w:color="auto"/>
            <w:bottom w:val="none" w:sz="0" w:space="0" w:color="auto"/>
            <w:right w:val="none" w:sz="0" w:space="0" w:color="auto"/>
          </w:divBdr>
        </w:div>
        <w:div w:id="265431884">
          <w:marLeft w:val="480"/>
          <w:marRight w:val="0"/>
          <w:marTop w:val="0"/>
          <w:marBottom w:val="0"/>
          <w:divBdr>
            <w:top w:val="none" w:sz="0" w:space="0" w:color="auto"/>
            <w:left w:val="none" w:sz="0" w:space="0" w:color="auto"/>
            <w:bottom w:val="none" w:sz="0" w:space="0" w:color="auto"/>
            <w:right w:val="none" w:sz="0" w:space="0" w:color="auto"/>
          </w:divBdr>
        </w:div>
        <w:div w:id="525025927">
          <w:marLeft w:val="480"/>
          <w:marRight w:val="0"/>
          <w:marTop w:val="0"/>
          <w:marBottom w:val="0"/>
          <w:divBdr>
            <w:top w:val="none" w:sz="0" w:space="0" w:color="auto"/>
            <w:left w:val="none" w:sz="0" w:space="0" w:color="auto"/>
            <w:bottom w:val="none" w:sz="0" w:space="0" w:color="auto"/>
            <w:right w:val="none" w:sz="0" w:space="0" w:color="auto"/>
          </w:divBdr>
        </w:div>
        <w:div w:id="1106773678">
          <w:marLeft w:val="480"/>
          <w:marRight w:val="0"/>
          <w:marTop w:val="0"/>
          <w:marBottom w:val="0"/>
          <w:divBdr>
            <w:top w:val="none" w:sz="0" w:space="0" w:color="auto"/>
            <w:left w:val="none" w:sz="0" w:space="0" w:color="auto"/>
            <w:bottom w:val="none" w:sz="0" w:space="0" w:color="auto"/>
            <w:right w:val="none" w:sz="0" w:space="0" w:color="auto"/>
          </w:divBdr>
        </w:div>
        <w:div w:id="1012538101">
          <w:marLeft w:val="480"/>
          <w:marRight w:val="0"/>
          <w:marTop w:val="0"/>
          <w:marBottom w:val="0"/>
          <w:divBdr>
            <w:top w:val="none" w:sz="0" w:space="0" w:color="auto"/>
            <w:left w:val="none" w:sz="0" w:space="0" w:color="auto"/>
            <w:bottom w:val="none" w:sz="0" w:space="0" w:color="auto"/>
            <w:right w:val="none" w:sz="0" w:space="0" w:color="auto"/>
          </w:divBdr>
        </w:div>
        <w:div w:id="842278382">
          <w:marLeft w:val="480"/>
          <w:marRight w:val="0"/>
          <w:marTop w:val="0"/>
          <w:marBottom w:val="0"/>
          <w:divBdr>
            <w:top w:val="none" w:sz="0" w:space="0" w:color="auto"/>
            <w:left w:val="none" w:sz="0" w:space="0" w:color="auto"/>
            <w:bottom w:val="none" w:sz="0" w:space="0" w:color="auto"/>
            <w:right w:val="none" w:sz="0" w:space="0" w:color="auto"/>
          </w:divBdr>
        </w:div>
        <w:div w:id="864446073">
          <w:marLeft w:val="480"/>
          <w:marRight w:val="0"/>
          <w:marTop w:val="0"/>
          <w:marBottom w:val="0"/>
          <w:divBdr>
            <w:top w:val="none" w:sz="0" w:space="0" w:color="auto"/>
            <w:left w:val="none" w:sz="0" w:space="0" w:color="auto"/>
            <w:bottom w:val="none" w:sz="0" w:space="0" w:color="auto"/>
            <w:right w:val="none" w:sz="0" w:space="0" w:color="auto"/>
          </w:divBdr>
        </w:div>
        <w:div w:id="1323583961">
          <w:marLeft w:val="480"/>
          <w:marRight w:val="0"/>
          <w:marTop w:val="0"/>
          <w:marBottom w:val="0"/>
          <w:divBdr>
            <w:top w:val="none" w:sz="0" w:space="0" w:color="auto"/>
            <w:left w:val="none" w:sz="0" w:space="0" w:color="auto"/>
            <w:bottom w:val="none" w:sz="0" w:space="0" w:color="auto"/>
            <w:right w:val="none" w:sz="0" w:space="0" w:color="auto"/>
          </w:divBdr>
        </w:div>
        <w:div w:id="557863265">
          <w:marLeft w:val="480"/>
          <w:marRight w:val="0"/>
          <w:marTop w:val="0"/>
          <w:marBottom w:val="0"/>
          <w:divBdr>
            <w:top w:val="none" w:sz="0" w:space="0" w:color="auto"/>
            <w:left w:val="none" w:sz="0" w:space="0" w:color="auto"/>
            <w:bottom w:val="none" w:sz="0" w:space="0" w:color="auto"/>
            <w:right w:val="none" w:sz="0" w:space="0" w:color="auto"/>
          </w:divBdr>
        </w:div>
        <w:div w:id="293484800">
          <w:marLeft w:val="480"/>
          <w:marRight w:val="0"/>
          <w:marTop w:val="0"/>
          <w:marBottom w:val="0"/>
          <w:divBdr>
            <w:top w:val="none" w:sz="0" w:space="0" w:color="auto"/>
            <w:left w:val="none" w:sz="0" w:space="0" w:color="auto"/>
            <w:bottom w:val="none" w:sz="0" w:space="0" w:color="auto"/>
            <w:right w:val="none" w:sz="0" w:space="0" w:color="auto"/>
          </w:divBdr>
        </w:div>
        <w:div w:id="1136023271">
          <w:marLeft w:val="480"/>
          <w:marRight w:val="0"/>
          <w:marTop w:val="0"/>
          <w:marBottom w:val="0"/>
          <w:divBdr>
            <w:top w:val="none" w:sz="0" w:space="0" w:color="auto"/>
            <w:left w:val="none" w:sz="0" w:space="0" w:color="auto"/>
            <w:bottom w:val="none" w:sz="0" w:space="0" w:color="auto"/>
            <w:right w:val="none" w:sz="0" w:space="0" w:color="auto"/>
          </w:divBdr>
        </w:div>
        <w:div w:id="1931084342">
          <w:marLeft w:val="480"/>
          <w:marRight w:val="0"/>
          <w:marTop w:val="0"/>
          <w:marBottom w:val="0"/>
          <w:divBdr>
            <w:top w:val="none" w:sz="0" w:space="0" w:color="auto"/>
            <w:left w:val="none" w:sz="0" w:space="0" w:color="auto"/>
            <w:bottom w:val="none" w:sz="0" w:space="0" w:color="auto"/>
            <w:right w:val="none" w:sz="0" w:space="0" w:color="auto"/>
          </w:divBdr>
        </w:div>
      </w:divsChild>
    </w:div>
    <w:div w:id="1634480816">
      <w:bodyDiv w:val="1"/>
      <w:marLeft w:val="0"/>
      <w:marRight w:val="0"/>
      <w:marTop w:val="0"/>
      <w:marBottom w:val="0"/>
      <w:divBdr>
        <w:top w:val="none" w:sz="0" w:space="0" w:color="auto"/>
        <w:left w:val="none" w:sz="0" w:space="0" w:color="auto"/>
        <w:bottom w:val="none" w:sz="0" w:space="0" w:color="auto"/>
        <w:right w:val="none" w:sz="0" w:space="0" w:color="auto"/>
      </w:divBdr>
    </w:div>
    <w:div w:id="1634629382">
      <w:bodyDiv w:val="1"/>
      <w:marLeft w:val="0"/>
      <w:marRight w:val="0"/>
      <w:marTop w:val="0"/>
      <w:marBottom w:val="0"/>
      <w:divBdr>
        <w:top w:val="none" w:sz="0" w:space="0" w:color="auto"/>
        <w:left w:val="none" w:sz="0" w:space="0" w:color="auto"/>
        <w:bottom w:val="none" w:sz="0" w:space="0" w:color="auto"/>
        <w:right w:val="none" w:sz="0" w:space="0" w:color="auto"/>
      </w:divBdr>
    </w:div>
    <w:div w:id="1645697382">
      <w:bodyDiv w:val="1"/>
      <w:marLeft w:val="0"/>
      <w:marRight w:val="0"/>
      <w:marTop w:val="0"/>
      <w:marBottom w:val="0"/>
      <w:divBdr>
        <w:top w:val="none" w:sz="0" w:space="0" w:color="auto"/>
        <w:left w:val="none" w:sz="0" w:space="0" w:color="auto"/>
        <w:bottom w:val="none" w:sz="0" w:space="0" w:color="auto"/>
        <w:right w:val="none" w:sz="0" w:space="0" w:color="auto"/>
      </w:divBdr>
      <w:divsChild>
        <w:div w:id="338433260">
          <w:marLeft w:val="480"/>
          <w:marRight w:val="0"/>
          <w:marTop w:val="0"/>
          <w:marBottom w:val="0"/>
          <w:divBdr>
            <w:top w:val="none" w:sz="0" w:space="0" w:color="auto"/>
            <w:left w:val="none" w:sz="0" w:space="0" w:color="auto"/>
            <w:bottom w:val="none" w:sz="0" w:space="0" w:color="auto"/>
            <w:right w:val="none" w:sz="0" w:space="0" w:color="auto"/>
          </w:divBdr>
        </w:div>
        <w:div w:id="542450972">
          <w:marLeft w:val="480"/>
          <w:marRight w:val="0"/>
          <w:marTop w:val="0"/>
          <w:marBottom w:val="0"/>
          <w:divBdr>
            <w:top w:val="none" w:sz="0" w:space="0" w:color="auto"/>
            <w:left w:val="none" w:sz="0" w:space="0" w:color="auto"/>
            <w:bottom w:val="none" w:sz="0" w:space="0" w:color="auto"/>
            <w:right w:val="none" w:sz="0" w:space="0" w:color="auto"/>
          </w:divBdr>
        </w:div>
        <w:div w:id="870188799">
          <w:marLeft w:val="480"/>
          <w:marRight w:val="0"/>
          <w:marTop w:val="0"/>
          <w:marBottom w:val="0"/>
          <w:divBdr>
            <w:top w:val="none" w:sz="0" w:space="0" w:color="auto"/>
            <w:left w:val="none" w:sz="0" w:space="0" w:color="auto"/>
            <w:bottom w:val="none" w:sz="0" w:space="0" w:color="auto"/>
            <w:right w:val="none" w:sz="0" w:space="0" w:color="auto"/>
          </w:divBdr>
        </w:div>
        <w:div w:id="1835488413">
          <w:marLeft w:val="480"/>
          <w:marRight w:val="0"/>
          <w:marTop w:val="0"/>
          <w:marBottom w:val="0"/>
          <w:divBdr>
            <w:top w:val="none" w:sz="0" w:space="0" w:color="auto"/>
            <w:left w:val="none" w:sz="0" w:space="0" w:color="auto"/>
            <w:bottom w:val="none" w:sz="0" w:space="0" w:color="auto"/>
            <w:right w:val="none" w:sz="0" w:space="0" w:color="auto"/>
          </w:divBdr>
        </w:div>
        <w:div w:id="822963681">
          <w:marLeft w:val="480"/>
          <w:marRight w:val="0"/>
          <w:marTop w:val="0"/>
          <w:marBottom w:val="0"/>
          <w:divBdr>
            <w:top w:val="none" w:sz="0" w:space="0" w:color="auto"/>
            <w:left w:val="none" w:sz="0" w:space="0" w:color="auto"/>
            <w:bottom w:val="none" w:sz="0" w:space="0" w:color="auto"/>
            <w:right w:val="none" w:sz="0" w:space="0" w:color="auto"/>
          </w:divBdr>
        </w:div>
        <w:div w:id="1733967847">
          <w:marLeft w:val="480"/>
          <w:marRight w:val="0"/>
          <w:marTop w:val="0"/>
          <w:marBottom w:val="0"/>
          <w:divBdr>
            <w:top w:val="none" w:sz="0" w:space="0" w:color="auto"/>
            <w:left w:val="none" w:sz="0" w:space="0" w:color="auto"/>
            <w:bottom w:val="none" w:sz="0" w:space="0" w:color="auto"/>
            <w:right w:val="none" w:sz="0" w:space="0" w:color="auto"/>
          </w:divBdr>
        </w:div>
        <w:div w:id="689531116">
          <w:marLeft w:val="480"/>
          <w:marRight w:val="0"/>
          <w:marTop w:val="0"/>
          <w:marBottom w:val="0"/>
          <w:divBdr>
            <w:top w:val="none" w:sz="0" w:space="0" w:color="auto"/>
            <w:left w:val="none" w:sz="0" w:space="0" w:color="auto"/>
            <w:bottom w:val="none" w:sz="0" w:space="0" w:color="auto"/>
            <w:right w:val="none" w:sz="0" w:space="0" w:color="auto"/>
          </w:divBdr>
        </w:div>
        <w:div w:id="1432775420">
          <w:marLeft w:val="480"/>
          <w:marRight w:val="0"/>
          <w:marTop w:val="0"/>
          <w:marBottom w:val="0"/>
          <w:divBdr>
            <w:top w:val="none" w:sz="0" w:space="0" w:color="auto"/>
            <w:left w:val="none" w:sz="0" w:space="0" w:color="auto"/>
            <w:bottom w:val="none" w:sz="0" w:space="0" w:color="auto"/>
            <w:right w:val="none" w:sz="0" w:space="0" w:color="auto"/>
          </w:divBdr>
        </w:div>
        <w:div w:id="1914241399">
          <w:marLeft w:val="480"/>
          <w:marRight w:val="0"/>
          <w:marTop w:val="0"/>
          <w:marBottom w:val="0"/>
          <w:divBdr>
            <w:top w:val="none" w:sz="0" w:space="0" w:color="auto"/>
            <w:left w:val="none" w:sz="0" w:space="0" w:color="auto"/>
            <w:bottom w:val="none" w:sz="0" w:space="0" w:color="auto"/>
            <w:right w:val="none" w:sz="0" w:space="0" w:color="auto"/>
          </w:divBdr>
        </w:div>
        <w:div w:id="1148203264">
          <w:marLeft w:val="480"/>
          <w:marRight w:val="0"/>
          <w:marTop w:val="0"/>
          <w:marBottom w:val="0"/>
          <w:divBdr>
            <w:top w:val="none" w:sz="0" w:space="0" w:color="auto"/>
            <w:left w:val="none" w:sz="0" w:space="0" w:color="auto"/>
            <w:bottom w:val="none" w:sz="0" w:space="0" w:color="auto"/>
            <w:right w:val="none" w:sz="0" w:space="0" w:color="auto"/>
          </w:divBdr>
        </w:div>
        <w:div w:id="1829126758">
          <w:marLeft w:val="480"/>
          <w:marRight w:val="0"/>
          <w:marTop w:val="0"/>
          <w:marBottom w:val="0"/>
          <w:divBdr>
            <w:top w:val="none" w:sz="0" w:space="0" w:color="auto"/>
            <w:left w:val="none" w:sz="0" w:space="0" w:color="auto"/>
            <w:bottom w:val="none" w:sz="0" w:space="0" w:color="auto"/>
            <w:right w:val="none" w:sz="0" w:space="0" w:color="auto"/>
          </w:divBdr>
        </w:div>
        <w:div w:id="1732345548">
          <w:marLeft w:val="480"/>
          <w:marRight w:val="0"/>
          <w:marTop w:val="0"/>
          <w:marBottom w:val="0"/>
          <w:divBdr>
            <w:top w:val="none" w:sz="0" w:space="0" w:color="auto"/>
            <w:left w:val="none" w:sz="0" w:space="0" w:color="auto"/>
            <w:bottom w:val="none" w:sz="0" w:space="0" w:color="auto"/>
            <w:right w:val="none" w:sz="0" w:space="0" w:color="auto"/>
          </w:divBdr>
        </w:div>
        <w:div w:id="377513344">
          <w:marLeft w:val="480"/>
          <w:marRight w:val="0"/>
          <w:marTop w:val="0"/>
          <w:marBottom w:val="0"/>
          <w:divBdr>
            <w:top w:val="none" w:sz="0" w:space="0" w:color="auto"/>
            <w:left w:val="none" w:sz="0" w:space="0" w:color="auto"/>
            <w:bottom w:val="none" w:sz="0" w:space="0" w:color="auto"/>
            <w:right w:val="none" w:sz="0" w:space="0" w:color="auto"/>
          </w:divBdr>
        </w:div>
        <w:div w:id="28339828">
          <w:marLeft w:val="480"/>
          <w:marRight w:val="0"/>
          <w:marTop w:val="0"/>
          <w:marBottom w:val="0"/>
          <w:divBdr>
            <w:top w:val="none" w:sz="0" w:space="0" w:color="auto"/>
            <w:left w:val="none" w:sz="0" w:space="0" w:color="auto"/>
            <w:bottom w:val="none" w:sz="0" w:space="0" w:color="auto"/>
            <w:right w:val="none" w:sz="0" w:space="0" w:color="auto"/>
          </w:divBdr>
        </w:div>
        <w:div w:id="2147307954">
          <w:marLeft w:val="480"/>
          <w:marRight w:val="0"/>
          <w:marTop w:val="0"/>
          <w:marBottom w:val="0"/>
          <w:divBdr>
            <w:top w:val="none" w:sz="0" w:space="0" w:color="auto"/>
            <w:left w:val="none" w:sz="0" w:space="0" w:color="auto"/>
            <w:bottom w:val="none" w:sz="0" w:space="0" w:color="auto"/>
            <w:right w:val="none" w:sz="0" w:space="0" w:color="auto"/>
          </w:divBdr>
        </w:div>
        <w:div w:id="1102993195">
          <w:marLeft w:val="480"/>
          <w:marRight w:val="0"/>
          <w:marTop w:val="0"/>
          <w:marBottom w:val="0"/>
          <w:divBdr>
            <w:top w:val="none" w:sz="0" w:space="0" w:color="auto"/>
            <w:left w:val="none" w:sz="0" w:space="0" w:color="auto"/>
            <w:bottom w:val="none" w:sz="0" w:space="0" w:color="auto"/>
            <w:right w:val="none" w:sz="0" w:space="0" w:color="auto"/>
          </w:divBdr>
        </w:div>
        <w:div w:id="475492590">
          <w:marLeft w:val="480"/>
          <w:marRight w:val="0"/>
          <w:marTop w:val="0"/>
          <w:marBottom w:val="0"/>
          <w:divBdr>
            <w:top w:val="none" w:sz="0" w:space="0" w:color="auto"/>
            <w:left w:val="none" w:sz="0" w:space="0" w:color="auto"/>
            <w:bottom w:val="none" w:sz="0" w:space="0" w:color="auto"/>
            <w:right w:val="none" w:sz="0" w:space="0" w:color="auto"/>
          </w:divBdr>
        </w:div>
        <w:div w:id="1986397742">
          <w:marLeft w:val="480"/>
          <w:marRight w:val="0"/>
          <w:marTop w:val="0"/>
          <w:marBottom w:val="0"/>
          <w:divBdr>
            <w:top w:val="none" w:sz="0" w:space="0" w:color="auto"/>
            <w:left w:val="none" w:sz="0" w:space="0" w:color="auto"/>
            <w:bottom w:val="none" w:sz="0" w:space="0" w:color="auto"/>
            <w:right w:val="none" w:sz="0" w:space="0" w:color="auto"/>
          </w:divBdr>
        </w:div>
        <w:div w:id="284778856">
          <w:marLeft w:val="480"/>
          <w:marRight w:val="0"/>
          <w:marTop w:val="0"/>
          <w:marBottom w:val="0"/>
          <w:divBdr>
            <w:top w:val="none" w:sz="0" w:space="0" w:color="auto"/>
            <w:left w:val="none" w:sz="0" w:space="0" w:color="auto"/>
            <w:bottom w:val="none" w:sz="0" w:space="0" w:color="auto"/>
            <w:right w:val="none" w:sz="0" w:space="0" w:color="auto"/>
          </w:divBdr>
        </w:div>
        <w:div w:id="1838301424">
          <w:marLeft w:val="480"/>
          <w:marRight w:val="0"/>
          <w:marTop w:val="0"/>
          <w:marBottom w:val="0"/>
          <w:divBdr>
            <w:top w:val="none" w:sz="0" w:space="0" w:color="auto"/>
            <w:left w:val="none" w:sz="0" w:space="0" w:color="auto"/>
            <w:bottom w:val="none" w:sz="0" w:space="0" w:color="auto"/>
            <w:right w:val="none" w:sz="0" w:space="0" w:color="auto"/>
          </w:divBdr>
        </w:div>
        <w:div w:id="1078404389">
          <w:marLeft w:val="480"/>
          <w:marRight w:val="0"/>
          <w:marTop w:val="0"/>
          <w:marBottom w:val="0"/>
          <w:divBdr>
            <w:top w:val="none" w:sz="0" w:space="0" w:color="auto"/>
            <w:left w:val="none" w:sz="0" w:space="0" w:color="auto"/>
            <w:bottom w:val="none" w:sz="0" w:space="0" w:color="auto"/>
            <w:right w:val="none" w:sz="0" w:space="0" w:color="auto"/>
          </w:divBdr>
        </w:div>
        <w:div w:id="404497640">
          <w:marLeft w:val="480"/>
          <w:marRight w:val="0"/>
          <w:marTop w:val="0"/>
          <w:marBottom w:val="0"/>
          <w:divBdr>
            <w:top w:val="none" w:sz="0" w:space="0" w:color="auto"/>
            <w:left w:val="none" w:sz="0" w:space="0" w:color="auto"/>
            <w:bottom w:val="none" w:sz="0" w:space="0" w:color="auto"/>
            <w:right w:val="none" w:sz="0" w:space="0" w:color="auto"/>
          </w:divBdr>
        </w:div>
        <w:div w:id="2083016085">
          <w:marLeft w:val="480"/>
          <w:marRight w:val="0"/>
          <w:marTop w:val="0"/>
          <w:marBottom w:val="0"/>
          <w:divBdr>
            <w:top w:val="none" w:sz="0" w:space="0" w:color="auto"/>
            <w:left w:val="none" w:sz="0" w:space="0" w:color="auto"/>
            <w:bottom w:val="none" w:sz="0" w:space="0" w:color="auto"/>
            <w:right w:val="none" w:sz="0" w:space="0" w:color="auto"/>
          </w:divBdr>
        </w:div>
        <w:div w:id="1934313327">
          <w:marLeft w:val="480"/>
          <w:marRight w:val="0"/>
          <w:marTop w:val="0"/>
          <w:marBottom w:val="0"/>
          <w:divBdr>
            <w:top w:val="none" w:sz="0" w:space="0" w:color="auto"/>
            <w:left w:val="none" w:sz="0" w:space="0" w:color="auto"/>
            <w:bottom w:val="none" w:sz="0" w:space="0" w:color="auto"/>
            <w:right w:val="none" w:sz="0" w:space="0" w:color="auto"/>
          </w:divBdr>
        </w:div>
        <w:div w:id="365956915">
          <w:marLeft w:val="480"/>
          <w:marRight w:val="0"/>
          <w:marTop w:val="0"/>
          <w:marBottom w:val="0"/>
          <w:divBdr>
            <w:top w:val="none" w:sz="0" w:space="0" w:color="auto"/>
            <w:left w:val="none" w:sz="0" w:space="0" w:color="auto"/>
            <w:bottom w:val="none" w:sz="0" w:space="0" w:color="auto"/>
            <w:right w:val="none" w:sz="0" w:space="0" w:color="auto"/>
          </w:divBdr>
        </w:div>
        <w:div w:id="789320636">
          <w:marLeft w:val="480"/>
          <w:marRight w:val="0"/>
          <w:marTop w:val="0"/>
          <w:marBottom w:val="0"/>
          <w:divBdr>
            <w:top w:val="none" w:sz="0" w:space="0" w:color="auto"/>
            <w:left w:val="none" w:sz="0" w:space="0" w:color="auto"/>
            <w:bottom w:val="none" w:sz="0" w:space="0" w:color="auto"/>
            <w:right w:val="none" w:sz="0" w:space="0" w:color="auto"/>
          </w:divBdr>
        </w:div>
        <w:div w:id="792555947">
          <w:marLeft w:val="480"/>
          <w:marRight w:val="0"/>
          <w:marTop w:val="0"/>
          <w:marBottom w:val="0"/>
          <w:divBdr>
            <w:top w:val="none" w:sz="0" w:space="0" w:color="auto"/>
            <w:left w:val="none" w:sz="0" w:space="0" w:color="auto"/>
            <w:bottom w:val="none" w:sz="0" w:space="0" w:color="auto"/>
            <w:right w:val="none" w:sz="0" w:space="0" w:color="auto"/>
          </w:divBdr>
        </w:div>
        <w:div w:id="1642349006">
          <w:marLeft w:val="480"/>
          <w:marRight w:val="0"/>
          <w:marTop w:val="0"/>
          <w:marBottom w:val="0"/>
          <w:divBdr>
            <w:top w:val="none" w:sz="0" w:space="0" w:color="auto"/>
            <w:left w:val="none" w:sz="0" w:space="0" w:color="auto"/>
            <w:bottom w:val="none" w:sz="0" w:space="0" w:color="auto"/>
            <w:right w:val="none" w:sz="0" w:space="0" w:color="auto"/>
          </w:divBdr>
        </w:div>
        <w:div w:id="112986552">
          <w:marLeft w:val="480"/>
          <w:marRight w:val="0"/>
          <w:marTop w:val="0"/>
          <w:marBottom w:val="0"/>
          <w:divBdr>
            <w:top w:val="none" w:sz="0" w:space="0" w:color="auto"/>
            <w:left w:val="none" w:sz="0" w:space="0" w:color="auto"/>
            <w:bottom w:val="none" w:sz="0" w:space="0" w:color="auto"/>
            <w:right w:val="none" w:sz="0" w:space="0" w:color="auto"/>
          </w:divBdr>
        </w:div>
      </w:divsChild>
    </w:div>
    <w:div w:id="1649556941">
      <w:bodyDiv w:val="1"/>
      <w:marLeft w:val="0"/>
      <w:marRight w:val="0"/>
      <w:marTop w:val="0"/>
      <w:marBottom w:val="0"/>
      <w:divBdr>
        <w:top w:val="none" w:sz="0" w:space="0" w:color="auto"/>
        <w:left w:val="none" w:sz="0" w:space="0" w:color="auto"/>
        <w:bottom w:val="none" w:sz="0" w:space="0" w:color="auto"/>
        <w:right w:val="none" w:sz="0" w:space="0" w:color="auto"/>
      </w:divBdr>
    </w:div>
    <w:div w:id="1657226835">
      <w:bodyDiv w:val="1"/>
      <w:marLeft w:val="0"/>
      <w:marRight w:val="0"/>
      <w:marTop w:val="0"/>
      <w:marBottom w:val="0"/>
      <w:divBdr>
        <w:top w:val="none" w:sz="0" w:space="0" w:color="auto"/>
        <w:left w:val="none" w:sz="0" w:space="0" w:color="auto"/>
        <w:bottom w:val="none" w:sz="0" w:space="0" w:color="auto"/>
        <w:right w:val="none" w:sz="0" w:space="0" w:color="auto"/>
      </w:divBdr>
      <w:divsChild>
        <w:div w:id="279341036">
          <w:marLeft w:val="480"/>
          <w:marRight w:val="0"/>
          <w:marTop w:val="0"/>
          <w:marBottom w:val="0"/>
          <w:divBdr>
            <w:top w:val="none" w:sz="0" w:space="0" w:color="auto"/>
            <w:left w:val="none" w:sz="0" w:space="0" w:color="auto"/>
            <w:bottom w:val="none" w:sz="0" w:space="0" w:color="auto"/>
            <w:right w:val="none" w:sz="0" w:space="0" w:color="auto"/>
          </w:divBdr>
        </w:div>
      </w:divsChild>
    </w:div>
    <w:div w:id="1657296507">
      <w:bodyDiv w:val="1"/>
      <w:marLeft w:val="0"/>
      <w:marRight w:val="0"/>
      <w:marTop w:val="0"/>
      <w:marBottom w:val="0"/>
      <w:divBdr>
        <w:top w:val="none" w:sz="0" w:space="0" w:color="auto"/>
        <w:left w:val="none" w:sz="0" w:space="0" w:color="auto"/>
        <w:bottom w:val="none" w:sz="0" w:space="0" w:color="auto"/>
        <w:right w:val="none" w:sz="0" w:space="0" w:color="auto"/>
      </w:divBdr>
    </w:div>
    <w:div w:id="1658609307">
      <w:bodyDiv w:val="1"/>
      <w:marLeft w:val="0"/>
      <w:marRight w:val="0"/>
      <w:marTop w:val="0"/>
      <w:marBottom w:val="0"/>
      <w:divBdr>
        <w:top w:val="none" w:sz="0" w:space="0" w:color="auto"/>
        <w:left w:val="none" w:sz="0" w:space="0" w:color="auto"/>
        <w:bottom w:val="none" w:sz="0" w:space="0" w:color="auto"/>
        <w:right w:val="none" w:sz="0" w:space="0" w:color="auto"/>
      </w:divBdr>
      <w:divsChild>
        <w:div w:id="1661890202">
          <w:marLeft w:val="480"/>
          <w:marRight w:val="0"/>
          <w:marTop w:val="0"/>
          <w:marBottom w:val="0"/>
          <w:divBdr>
            <w:top w:val="none" w:sz="0" w:space="0" w:color="auto"/>
            <w:left w:val="none" w:sz="0" w:space="0" w:color="auto"/>
            <w:bottom w:val="none" w:sz="0" w:space="0" w:color="auto"/>
            <w:right w:val="none" w:sz="0" w:space="0" w:color="auto"/>
          </w:divBdr>
        </w:div>
        <w:div w:id="823164660">
          <w:marLeft w:val="480"/>
          <w:marRight w:val="0"/>
          <w:marTop w:val="0"/>
          <w:marBottom w:val="0"/>
          <w:divBdr>
            <w:top w:val="none" w:sz="0" w:space="0" w:color="auto"/>
            <w:left w:val="none" w:sz="0" w:space="0" w:color="auto"/>
            <w:bottom w:val="none" w:sz="0" w:space="0" w:color="auto"/>
            <w:right w:val="none" w:sz="0" w:space="0" w:color="auto"/>
          </w:divBdr>
        </w:div>
        <w:div w:id="278024570">
          <w:marLeft w:val="480"/>
          <w:marRight w:val="0"/>
          <w:marTop w:val="0"/>
          <w:marBottom w:val="0"/>
          <w:divBdr>
            <w:top w:val="none" w:sz="0" w:space="0" w:color="auto"/>
            <w:left w:val="none" w:sz="0" w:space="0" w:color="auto"/>
            <w:bottom w:val="none" w:sz="0" w:space="0" w:color="auto"/>
            <w:right w:val="none" w:sz="0" w:space="0" w:color="auto"/>
          </w:divBdr>
        </w:div>
        <w:div w:id="1672104212">
          <w:marLeft w:val="480"/>
          <w:marRight w:val="0"/>
          <w:marTop w:val="0"/>
          <w:marBottom w:val="0"/>
          <w:divBdr>
            <w:top w:val="none" w:sz="0" w:space="0" w:color="auto"/>
            <w:left w:val="none" w:sz="0" w:space="0" w:color="auto"/>
            <w:bottom w:val="none" w:sz="0" w:space="0" w:color="auto"/>
            <w:right w:val="none" w:sz="0" w:space="0" w:color="auto"/>
          </w:divBdr>
        </w:div>
        <w:div w:id="390540432">
          <w:marLeft w:val="480"/>
          <w:marRight w:val="0"/>
          <w:marTop w:val="0"/>
          <w:marBottom w:val="0"/>
          <w:divBdr>
            <w:top w:val="none" w:sz="0" w:space="0" w:color="auto"/>
            <w:left w:val="none" w:sz="0" w:space="0" w:color="auto"/>
            <w:bottom w:val="none" w:sz="0" w:space="0" w:color="auto"/>
            <w:right w:val="none" w:sz="0" w:space="0" w:color="auto"/>
          </w:divBdr>
        </w:div>
        <w:div w:id="884560886">
          <w:marLeft w:val="480"/>
          <w:marRight w:val="0"/>
          <w:marTop w:val="0"/>
          <w:marBottom w:val="0"/>
          <w:divBdr>
            <w:top w:val="none" w:sz="0" w:space="0" w:color="auto"/>
            <w:left w:val="none" w:sz="0" w:space="0" w:color="auto"/>
            <w:bottom w:val="none" w:sz="0" w:space="0" w:color="auto"/>
            <w:right w:val="none" w:sz="0" w:space="0" w:color="auto"/>
          </w:divBdr>
        </w:div>
        <w:div w:id="531385970">
          <w:marLeft w:val="480"/>
          <w:marRight w:val="0"/>
          <w:marTop w:val="0"/>
          <w:marBottom w:val="0"/>
          <w:divBdr>
            <w:top w:val="none" w:sz="0" w:space="0" w:color="auto"/>
            <w:left w:val="none" w:sz="0" w:space="0" w:color="auto"/>
            <w:bottom w:val="none" w:sz="0" w:space="0" w:color="auto"/>
            <w:right w:val="none" w:sz="0" w:space="0" w:color="auto"/>
          </w:divBdr>
        </w:div>
        <w:div w:id="373967533">
          <w:marLeft w:val="480"/>
          <w:marRight w:val="0"/>
          <w:marTop w:val="0"/>
          <w:marBottom w:val="0"/>
          <w:divBdr>
            <w:top w:val="none" w:sz="0" w:space="0" w:color="auto"/>
            <w:left w:val="none" w:sz="0" w:space="0" w:color="auto"/>
            <w:bottom w:val="none" w:sz="0" w:space="0" w:color="auto"/>
            <w:right w:val="none" w:sz="0" w:space="0" w:color="auto"/>
          </w:divBdr>
        </w:div>
        <w:div w:id="1794441272">
          <w:marLeft w:val="480"/>
          <w:marRight w:val="0"/>
          <w:marTop w:val="0"/>
          <w:marBottom w:val="0"/>
          <w:divBdr>
            <w:top w:val="none" w:sz="0" w:space="0" w:color="auto"/>
            <w:left w:val="none" w:sz="0" w:space="0" w:color="auto"/>
            <w:bottom w:val="none" w:sz="0" w:space="0" w:color="auto"/>
            <w:right w:val="none" w:sz="0" w:space="0" w:color="auto"/>
          </w:divBdr>
        </w:div>
      </w:divsChild>
    </w:div>
    <w:div w:id="1668169076">
      <w:bodyDiv w:val="1"/>
      <w:marLeft w:val="0"/>
      <w:marRight w:val="0"/>
      <w:marTop w:val="0"/>
      <w:marBottom w:val="0"/>
      <w:divBdr>
        <w:top w:val="none" w:sz="0" w:space="0" w:color="auto"/>
        <w:left w:val="none" w:sz="0" w:space="0" w:color="auto"/>
        <w:bottom w:val="none" w:sz="0" w:space="0" w:color="auto"/>
        <w:right w:val="none" w:sz="0" w:space="0" w:color="auto"/>
      </w:divBdr>
    </w:div>
    <w:div w:id="1678731430">
      <w:bodyDiv w:val="1"/>
      <w:marLeft w:val="0"/>
      <w:marRight w:val="0"/>
      <w:marTop w:val="0"/>
      <w:marBottom w:val="0"/>
      <w:divBdr>
        <w:top w:val="none" w:sz="0" w:space="0" w:color="auto"/>
        <w:left w:val="none" w:sz="0" w:space="0" w:color="auto"/>
        <w:bottom w:val="none" w:sz="0" w:space="0" w:color="auto"/>
        <w:right w:val="none" w:sz="0" w:space="0" w:color="auto"/>
      </w:divBdr>
    </w:div>
    <w:div w:id="1687554617">
      <w:bodyDiv w:val="1"/>
      <w:marLeft w:val="0"/>
      <w:marRight w:val="0"/>
      <w:marTop w:val="0"/>
      <w:marBottom w:val="0"/>
      <w:divBdr>
        <w:top w:val="none" w:sz="0" w:space="0" w:color="auto"/>
        <w:left w:val="none" w:sz="0" w:space="0" w:color="auto"/>
        <w:bottom w:val="none" w:sz="0" w:space="0" w:color="auto"/>
        <w:right w:val="none" w:sz="0" w:space="0" w:color="auto"/>
      </w:divBdr>
      <w:divsChild>
        <w:div w:id="1233849137">
          <w:marLeft w:val="480"/>
          <w:marRight w:val="0"/>
          <w:marTop w:val="0"/>
          <w:marBottom w:val="0"/>
          <w:divBdr>
            <w:top w:val="none" w:sz="0" w:space="0" w:color="auto"/>
            <w:left w:val="none" w:sz="0" w:space="0" w:color="auto"/>
            <w:bottom w:val="none" w:sz="0" w:space="0" w:color="auto"/>
            <w:right w:val="none" w:sz="0" w:space="0" w:color="auto"/>
          </w:divBdr>
        </w:div>
        <w:div w:id="1369647298">
          <w:marLeft w:val="480"/>
          <w:marRight w:val="0"/>
          <w:marTop w:val="0"/>
          <w:marBottom w:val="0"/>
          <w:divBdr>
            <w:top w:val="none" w:sz="0" w:space="0" w:color="auto"/>
            <w:left w:val="none" w:sz="0" w:space="0" w:color="auto"/>
            <w:bottom w:val="none" w:sz="0" w:space="0" w:color="auto"/>
            <w:right w:val="none" w:sz="0" w:space="0" w:color="auto"/>
          </w:divBdr>
        </w:div>
        <w:div w:id="627472222">
          <w:marLeft w:val="480"/>
          <w:marRight w:val="0"/>
          <w:marTop w:val="0"/>
          <w:marBottom w:val="0"/>
          <w:divBdr>
            <w:top w:val="none" w:sz="0" w:space="0" w:color="auto"/>
            <w:left w:val="none" w:sz="0" w:space="0" w:color="auto"/>
            <w:bottom w:val="none" w:sz="0" w:space="0" w:color="auto"/>
            <w:right w:val="none" w:sz="0" w:space="0" w:color="auto"/>
          </w:divBdr>
        </w:div>
        <w:div w:id="2108693857">
          <w:marLeft w:val="480"/>
          <w:marRight w:val="0"/>
          <w:marTop w:val="0"/>
          <w:marBottom w:val="0"/>
          <w:divBdr>
            <w:top w:val="none" w:sz="0" w:space="0" w:color="auto"/>
            <w:left w:val="none" w:sz="0" w:space="0" w:color="auto"/>
            <w:bottom w:val="none" w:sz="0" w:space="0" w:color="auto"/>
            <w:right w:val="none" w:sz="0" w:space="0" w:color="auto"/>
          </w:divBdr>
        </w:div>
        <w:div w:id="277222948">
          <w:marLeft w:val="480"/>
          <w:marRight w:val="0"/>
          <w:marTop w:val="0"/>
          <w:marBottom w:val="0"/>
          <w:divBdr>
            <w:top w:val="none" w:sz="0" w:space="0" w:color="auto"/>
            <w:left w:val="none" w:sz="0" w:space="0" w:color="auto"/>
            <w:bottom w:val="none" w:sz="0" w:space="0" w:color="auto"/>
            <w:right w:val="none" w:sz="0" w:space="0" w:color="auto"/>
          </w:divBdr>
        </w:div>
      </w:divsChild>
    </w:div>
    <w:div w:id="1689016201">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sChild>
        <w:div w:id="1507554923">
          <w:marLeft w:val="480"/>
          <w:marRight w:val="0"/>
          <w:marTop w:val="0"/>
          <w:marBottom w:val="0"/>
          <w:divBdr>
            <w:top w:val="none" w:sz="0" w:space="0" w:color="auto"/>
            <w:left w:val="none" w:sz="0" w:space="0" w:color="auto"/>
            <w:bottom w:val="none" w:sz="0" w:space="0" w:color="auto"/>
            <w:right w:val="none" w:sz="0" w:space="0" w:color="auto"/>
          </w:divBdr>
        </w:div>
        <w:div w:id="528495842">
          <w:marLeft w:val="480"/>
          <w:marRight w:val="0"/>
          <w:marTop w:val="0"/>
          <w:marBottom w:val="0"/>
          <w:divBdr>
            <w:top w:val="none" w:sz="0" w:space="0" w:color="auto"/>
            <w:left w:val="none" w:sz="0" w:space="0" w:color="auto"/>
            <w:bottom w:val="none" w:sz="0" w:space="0" w:color="auto"/>
            <w:right w:val="none" w:sz="0" w:space="0" w:color="auto"/>
          </w:divBdr>
        </w:div>
        <w:div w:id="1361589905">
          <w:marLeft w:val="480"/>
          <w:marRight w:val="0"/>
          <w:marTop w:val="0"/>
          <w:marBottom w:val="0"/>
          <w:divBdr>
            <w:top w:val="none" w:sz="0" w:space="0" w:color="auto"/>
            <w:left w:val="none" w:sz="0" w:space="0" w:color="auto"/>
            <w:bottom w:val="none" w:sz="0" w:space="0" w:color="auto"/>
            <w:right w:val="none" w:sz="0" w:space="0" w:color="auto"/>
          </w:divBdr>
        </w:div>
      </w:divsChild>
    </w:div>
    <w:div w:id="1692074483">
      <w:bodyDiv w:val="1"/>
      <w:marLeft w:val="0"/>
      <w:marRight w:val="0"/>
      <w:marTop w:val="0"/>
      <w:marBottom w:val="0"/>
      <w:divBdr>
        <w:top w:val="none" w:sz="0" w:space="0" w:color="auto"/>
        <w:left w:val="none" w:sz="0" w:space="0" w:color="auto"/>
        <w:bottom w:val="none" w:sz="0" w:space="0" w:color="auto"/>
        <w:right w:val="none" w:sz="0" w:space="0" w:color="auto"/>
      </w:divBdr>
      <w:divsChild>
        <w:div w:id="1013428">
          <w:marLeft w:val="640"/>
          <w:marRight w:val="0"/>
          <w:marTop w:val="0"/>
          <w:marBottom w:val="0"/>
          <w:divBdr>
            <w:top w:val="none" w:sz="0" w:space="0" w:color="auto"/>
            <w:left w:val="none" w:sz="0" w:space="0" w:color="auto"/>
            <w:bottom w:val="none" w:sz="0" w:space="0" w:color="auto"/>
            <w:right w:val="none" w:sz="0" w:space="0" w:color="auto"/>
          </w:divBdr>
        </w:div>
        <w:div w:id="10575257">
          <w:marLeft w:val="640"/>
          <w:marRight w:val="0"/>
          <w:marTop w:val="0"/>
          <w:marBottom w:val="0"/>
          <w:divBdr>
            <w:top w:val="none" w:sz="0" w:space="0" w:color="auto"/>
            <w:left w:val="none" w:sz="0" w:space="0" w:color="auto"/>
            <w:bottom w:val="none" w:sz="0" w:space="0" w:color="auto"/>
            <w:right w:val="none" w:sz="0" w:space="0" w:color="auto"/>
          </w:divBdr>
        </w:div>
        <w:div w:id="120419404">
          <w:marLeft w:val="640"/>
          <w:marRight w:val="0"/>
          <w:marTop w:val="0"/>
          <w:marBottom w:val="0"/>
          <w:divBdr>
            <w:top w:val="none" w:sz="0" w:space="0" w:color="auto"/>
            <w:left w:val="none" w:sz="0" w:space="0" w:color="auto"/>
            <w:bottom w:val="none" w:sz="0" w:space="0" w:color="auto"/>
            <w:right w:val="none" w:sz="0" w:space="0" w:color="auto"/>
          </w:divBdr>
        </w:div>
        <w:div w:id="151799141">
          <w:marLeft w:val="640"/>
          <w:marRight w:val="0"/>
          <w:marTop w:val="0"/>
          <w:marBottom w:val="0"/>
          <w:divBdr>
            <w:top w:val="none" w:sz="0" w:space="0" w:color="auto"/>
            <w:left w:val="none" w:sz="0" w:space="0" w:color="auto"/>
            <w:bottom w:val="none" w:sz="0" w:space="0" w:color="auto"/>
            <w:right w:val="none" w:sz="0" w:space="0" w:color="auto"/>
          </w:divBdr>
        </w:div>
        <w:div w:id="272834470">
          <w:marLeft w:val="640"/>
          <w:marRight w:val="0"/>
          <w:marTop w:val="0"/>
          <w:marBottom w:val="0"/>
          <w:divBdr>
            <w:top w:val="none" w:sz="0" w:space="0" w:color="auto"/>
            <w:left w:val="none" w:sz="0" w:space="0" w:color="auto"/>
            <w:bottom w:val="none" w:sz="0" w:space="0" w:color="auto"/>
            <w:right w:val="none" w:sz="0" w:space="0" w:color="auto"/>
          </w:divBdr>
        </w:div>
        <w:div w:id="365839116">
          <w:marLeft w:val="640"/>
          <w:marRight w:val="0"/>
          <w:marTop w:val="0"/>
          <w:marBottom w:val="0"/>
          <w:divBdr>
            <w:top w:val="none" w:sz="0" w:space="0" w:color="auto"/>
            <w:left w:val="none" w:sz="0" w:space="0" w:color="auto"/>
            <w:bottom w:val="none" w:sz="0" w:space="0" w:color="auto"/>
            <w:right w:val="none" w:sz="0" w:space="0" w:color="auto"/>
          </w:divBdr>
        </w:div>
        <w:div w:id="370541523">
          <w:marLeft w:val="640"/>
          <w:marRight w:val="0"/>
          <w:marTop w:val="0"/>
          <w:marBottom w:val="0"/>
          <w:divBdr>
            <w:top w:val="none" w:sz="0" w:space="0" w:color="auto"/>
            <w:left w:val="none" w:sz="0" w:space="0" w:color="auto"/>
            <w:bottom w:val="none" w:sz="0" w:space="0" w:color="auto"/>
            <w:right w:val="none" w:sz="0" w:space="0" w:color="auto"/>
          </w:divBdr>
        </w:div>
        <w:div w:id="383414556">
          <w:marLeft w:val="640"/>
          <w:marRight w:val="0"/>
          <w:marTop w:val="0"/>
          <w:marBottom w:val="0"/>
          <w:divBdr>
            <w:top w:val="none" w:sz="0" w:space="0" w:color="auto"/>
            <w:left w:val="none" w:sz="0" w:space="0" w:color="auto"/>
            <w:bottom w:val="none" w:sz="0" w:space="0" w:color="auto"/>
            <w:right w:val="none" w:sz="0" w:space="0" w:color="auto"/>
          </w:divBdr>
        </w:div>
        <w:div w:id="436601738">
          <w:marLeft w:val="640"/>
          <w:marRight w:val="0"/>
          <w:marTop w:val="0"/>
          <w:marBottom w:val="0"/>
          <w:divBdr>
            <w:top w:val="none" w:sz="0" w:space="0" w:color="auto"/>
            <w:left w:val="none" w:sz="0" w:space="0" w:color="auto"/>
            <w:bottom w:val="none" w:sz="0" w:space="0" w:color="auto"/>
            <w:right w:val="none" w:sz="0" w:space="0" w:color="auto"/>
          </w:divBdr>
        </w:div>
        <w:div w:id="462503832">
          <w:marLeft w:val="640"/>
          <w:marRight w:val="0"/>
          <w:marTop w:val="0"/>
          <w:marBottom w:val="0"/>
          <w:divBdr>
            <w:top w:val="none" w:sz="0" w:space="0" w:color="auto"/>
            <w:left w:val="none" w:sz="0" w:space="0" w:color="auto"/>
            <w:bottom w:val="none" w:sz="0" w:space="0" w:color="auto"/>
            <w:right w:val="none" w:sz="0" w:space="0" w:color="auto"/>
          </w:divBdr>
        </w:div>
        <w:div w:id="530143157">
          <w:marLeft w:val="640"/>
          <w:marRight w:val="0"/>
          <w:marTop w:val="0"/>
          <w:marBottom w:val="0"/>
          <w:divBdr>
            <w:top w:val="none" w:sz="0" w:space="0" w:color="auto"/>
            <w:left w:val="none" w:sz="0" w:space="0" w:color="auto"/>
            <w:bottom w:val="none" w:sz="0" w:space="0" w:color="auto"/>
            <w:right w:val="none" w:sz="0" w:space="0" w:color="auto"/>
          </w:divBdr>
        </w:div>
        <w:div w:id="582645873">
          <w:marLeft w:val="640"/>
          <w:marRight w:val="0"/>
          <w:marTop w:val="0"/>
          <w:marBottom w:val="0"/>
          <w:divBdr>
            <w:top w:val="none" w:sz="0" w:space="0" w:color="auto"/>
            <w:left w:val="none" w:sz="0" w:space="0" w:color="auto"/>
            <w:bottom w:val="none" w:sz="0" w:space="0" w:color="auto"/>
            <w:right w:val="none" w:sz="0" w:space="0" w:color="auto"/>
          </w:divBdr>
        </w:div>
        <w:div w:id="586379488">
          <w:marLeft w:val="640"/>
          <w:marRight w:val="0"/>
          <w:marTop w:val="0"/>
          <w:marBottom w:val="0"/>
          <w:divBdr>
            <w:top w:val="none" w:sz="0" w:space="0" w:color="auto"/>
            <w:left w:val="none" w:sz="0" w:space="0" w:color="auto"/>
            <w:bottom w:val="none" w:sz="0" w:space="0" w:color="auto"/>
            <w:right w:val="none" w:sz="0" w:space="0" w:color="auto"/>
          </w:divBdr>
        </w:div>
        <w:div w:id="609823340">
          <w:marLeft w:val="640"/>
          <w:marRight w:val="0"/>
          <w:marTop w:val="0"/>
          <w:marBottom w:val="0"/>
          <w:divBdr>
            <w:top w:val="none" w:sz="0" w:space="0" w:color="auto"/>
            <w:left w:val="none" w:sz="0" w:space="0" w:color="auto"/>
            <w:bottom w:val="none" w:sz="0" w:space="0" w:color="auto"/>
            <w:right w:val="none" w:sz="0" w:space="0" w:color="auto"/>
          </w:divBdr>
        </w:div>
        <w:div w:id="625309262">
          <w:marLeft w:val="640"/>
          <w:marRight w:val="0"/>
          <w:marTop w:val="0"/>
          <w:marBottom w:val="0"/>
          <w:divBdr>
            <w:top w:val="none" w:sz="0" w:space="0" w:color="auto"/>
            <w:left w:val="none" w:sz="0" w:space="0" w:color="auto"/>
            <w:bottom w:val="none" w:sz="0" w:space="0" w:color="auto"/>
            <w:right w:val="none" w:sz="0" w:space="0" w:color="auto"/>
          </w:divBdr>
        </w:div>
        <w:div w:id="664479706">
          <w:marLeft w:val="640"/>
          <w:marRight w:val="0"/>
          <w:marTop w:val="0"/>
          <w:marBottom w:val="0"/>
          <w:divBdr>
            <w:top w:val="none" w:sz="0" w:space="0" w:color="auto"/>
            <w:left w:val="none" w:sz="0" w:space="0" w:color="auto"/>
            <w:bottom w:val="none" w:sz="0" w:space="0" w:color="auto"/>
            <w:right w:val="none" w:sz="0" w:space="0" w:color="auto"/>
          </w:divBdr>
        </w:div>
        <w:div w:id="683361211">
          <w:marLeft w:val="640"/>
          <w:marRight w:val="0"/>
          <w:marTop w:val="0"/>
          <w:marBottom w:val="0"/>
          <w:divBdr>
            <w:top w:val="none" w:sz="0" w:space="0" w:color="auto"/>
            <w:left w:val="none" w:sz="0" w:space="0" w:color="auto"/>
            <w:bottom w:val="none" w:sz="0" w:space="0" w:color="auto"/>
            <w:right w:val="none" w:sz="0" w:space="0" w:color="auto"/>
          </w:divBdr>
        </w:div>
        <w:div w:id="713239547">
          <w:marLeft w:val="640"/>
          <w:marRight w:val="0"/>
          <w:marTop w:val="0"/>
          <w:marBottom w:val="0"/>
          <w:divBdr>
            <w:top w:val="none" w:sz="0" w:space="0" w:color="auto"/>
            <w:left w:val="none" w:sz="0" w:space="0" w:color="auto"/>
            <w:bottom w:val="none" w:sz="0" w:space="0" w:color="auto"/>
            <w:right w:val="none" w:sz="0" w:space="0" w:color="auto"/>
          </w:divBdr>
        </w:div>
        <w:div w:id="839395726">
          <w:marLeft w:val="640"/>
          <w:marRight w:val="0"/>
          <w:marTop w:val="0"/>
          <w:marBottom w:val="0"/>
          <w:divBdr>
            <w:top w:val="none" w:sz="0" w:space="0" w:color="auto"/>
            <w:left w:val="none" w:sz="0" w:space="0" w:color="auto"/>
            <w:bottom w:val="none" w:sz="0" w:space="0" w:color="auto"/>
            <w:right w:val="none" w:sz="0" w:space="0" w:color="auto"/>
          </w:divBdr>
        </w:div>
        <w:div w:id="848835038">
          <w:marLeft w:val="640"/>
          <w:marRight w:val="0"/>
          <w:marTop w:val="0"/>
          <w:marBottom w:val="0"/>
          <w:divBdr>
            <w:top w:val="none" w:sz="0" w:space="0" w:color="auto"/>
            <w:left w:val="none" w:sz="0" w:space="0" w:color="auto"/>
            <w:bottom w:val="none" w:sz="0" w:space="0" w:color="auto"/>
            <w:right w:val="none" w:sz="0" w:space="0" w:color="auto"/>
          </w:divBdr>
        </w:div>
        <w:div w:id="857816250">
          <w:marLeft w:val="640"/>
          <w:marRight w:val="0"/>
          <w:marTop w:val="0"/>
          <w:marBottom w:val="0"/>
          <w:divBdr>
            <w:top w:val="none" w:sz="0" w:space="0" w:color="auto"/>
            <w:left w:val="none" w:sz="0" w:space="0" w:color="auto"/>
            <w:bottom w:val="none" w:sz="0" w:space="0" w:color="auto"/>
            <w:right w:val="none" w:sz="0" w:space="0" w:color="auto"/>
          </w:divBdr>
        </w:div>
        <w:div w:id="920213502">
          <w:marLeft w:val="640"/>
          <w:marRight w:val="0"/>
          <w:marTop w:val="0"/>
          <w:marBottom w:val="0"/>
          <w:divBdr>
            <w:top w:val="none" w:sz="0" w:space="0" w:color="auto"/>
            <w:left w:val="none" w:sz="0" w:space="0" w:color="auto"/>
            <w:bottom w:val="none" w:sz="0" w:space="0" w:color="auto"/>
            <w:right w:val="none" w:sz="0" w:space="0" w:color="auto"/>
          </w:divBdr>
        </w:div>
        <w:div w:id="933514107">
          <w:marLeft w:val="640"/>
          <w:marRight w:val="0"/>
          <w:marTop w:val="0"/>
          <w:marBottom w:val="0"/>
          <w:divBdr>
            <w:top w:val="none" w:sz="0" w:space="0" w:color="auto"/>
            <w:left w:val="none" w:sz="0" w:space="0" w:color="auto"/>
            <w:bottom w:val="none" w:sz="0" w:space="0" w:color="auto"/>
            <w:right w:val="none" w:sz="0" w:space="0" w:color="auto"/>
          </w:divBdr>
        </w:div>
        <w:div w:id="947080952">
          <w:marLeft w:val="640"/>
          <w:marRight w:val="0"/>
          <w:marTop w:val="0"/>
          <w:marBottom w:val="0"/>
          <w:divBdr>
            <w:top w:val="none" w:sz="0" w:space="0" w:color="auto"/>
            <w:left w:val="none" w:sz="0" w:space="0" w:color="auto"/>
            <w:bottom w:val="none" w:sz="0" w:space="0" w:color="auto"/>
            <w:right w:val="none" w:sz="0" w:space="0" w:color="auto"/>
          </w:divBdr>
        </w:div>
        <w:div w:id="991566645">
          <w:marLeft w:val="640"/>
          <w:marRight w:val="0"/>
          <w:marTop w:val="0"/>
          <w:marBottom w:val="0"/>
          <w:divBdr>
            <w:top w:val="none" w:sz="0" w:space="0" w:color="auto"/>
            <w:left w:val="none" w:sz="0" w:space="0" w:color="auto"/>
            <w:bottom w:val="none" w:sz="0" w:space="0" w:color="auto"/>
            <w:right w:val="none" w:sz="0" w:space="0" w:color="auto"/>
          </w:divBdr>
        </w:div>
        <w:div w:id="1002245537">
          <w:marLeft w:val="640"/>
          <w:marRight w:val="0"/>
          <w:marTop w:val="0"/>
          <w:marBottom w:val="0"/>
          <w:divBdr>
            <w:top w:val="none" w:sz="0" w:space="0" w:color="auto"/>
            <w:left w:val="none" w:sz="0" w:space="0" w:color="auto"/>
            <w:bottom w:val="none" w:sz="0" w:space="0" w:color="auto"/>
            <w:right w:val="none" w:sz="0" w:space="0" w:color="auto"/>
          </w:divBdr>
        </w:div>
        <w:div w:id="1052969680">
          <w:marLeft w:val="640"/>
          <w:marRight w:val="0"/>
          <w:marTop w:val="0"/>
          <w:marBottom w:val="0"/>
          <w:divBdr>
            <w:top w:val="none" w:sz="0" w:space="0" w:color="auto"/>
            <w:left w:val="none" w:sz="0" w:space="0" w:color="auto"/>
            <w:bottom w:val="none" w:sz="0" w:space="0" w:color="auto"/>
            <w:right w:val="none" w:sz="0" w:space="0" w:color="auto"/>
          </w:divBdr>
        </w:div>
        <w:div w:id="1054429351">
          <w:marLeft w:val="640"/>
          <w:marRight w:val="0"/>
          <w:marTop w:val="0"/>
          <w:marBottom w:val="0"/>
          <w:divBdr>
            <w:top w:val="none" w:sz="0" w:space="0" w:color="auto"/>
            <w:left w:val="none" w:sz="0" w:space="0" w:color="auto"/>
            <w:bottom w:val="none" w:sz="0" w:space="0" w:color="auto"/>
            <w:right w:val="none" w:sz="0" w:space="0" w:color="auto"/>
          </w:divBdr>
        </w:div>
        <w:div w:id="1070732824">
          <w:marLeft w:val="640"/>
          <w:marRight w:val="0"/>
          <w:marTop w:val="0"/>
          <w:marBottom w:val="0"/>
          <w:divBdr>
            <w:top w:val="none" w:sz="0" w:space="0" w:color="auto"/>
            <w:left w:val="none" w:sz="0" w:space="0" w:color="auto"/>
            <w:bottom w:val="none" w:sz="0" w:space="0" w:color="auto"/>
            <w:right w:val="none" w:sz="0" w:space="0" w:color="auto"/>
          </w:divBdr>
        </w:div>
        <w:div w:id="1090737501">
          <w:marLeft w:val="640"/>
          <w:marRight w:val="0"/>
          <w:marTop w:val="0"/>
          <w:marBottom w:val="0"/>
          <w:divBdr>
            <w:top w:val="none" w:sz="0" w:space="0" w:color="auto"/>
            <w:left w:val="none" w:sz="0" w:space="0" w:color="auto"/>
            <w:bottom w:val="none" w:sz="0" w:space="0" w:color="auto"/>
            <w:right w:val="none" w:sz="0" w:space="0" w:color="auto"/>
          </w:divBdr>
        </w:div>
        <w:div w:id="1130712429">
          <w:marLeft w:val="640"/>
          <w:marRight w:val="0"/>
          <w:marTop w:val="0"/>
          <w:marBottom w:val="0"/>
          <w:divBdr>
            <w:top w:val="none" w:sz="0" w:space="0" w:color="auto"/>
            <w:left w:val="none" w:sz="0" w:space="0" w:color="auto"/>
            <w:bottom w:val="none" w:sz="0" w:space="0" w:color="auto"/>
            <w:right w:val="none" w:sz="0" w:space="0" w:color="auto"/>
          </w:divBdr>
        </w:div>
        <w:div w:id="1157459784">
          <w:marLeft w:val="640"/>
          <w:marRight w:val="0"/>
          <w:marTop w:val="0"/>
          <w:marBottom w:val="0"/>
          <w:divBdr>
            <w:top w:val="none" w:sz="0" w:space="0" w:color="auto"/>
            <w:left w:val="none" w:sz="0" w:space="0" w:color="auto"/>
            <w:bottom w:val="none" w:sz="0" w:space="0" w:color="auto"/>
            <w:right w:val="none" w:sz="0" w:space="0" w:color="auto"/>
          </w:divBdr>
        </w:div>
        <w:div w:id="1206673282">
          <w:marLeft w:val="640"/>
          <w:marRight w:val="0"/>
          <w:marTop w:val="0"/>
          <w:marBottom w:val="0"/>
          <w:divBdr>
            <w:top w:val="none" w:sz="0" w:space="0" w:color="auto"/>
            <w:left w:val="none" w:sz="0" w:space="0" w:color="auto"/>
            <w:bottom w:val="none" w:sz="0" w:space="0" w:color="auto"/>
            <w:right w:val="none" w:sz="0" w:space="0" w:color="auto"/>
          </w:divBdr>
        </w:div>
        <w:div w:id="1274172822">
          <w:marLeft w:val="640"/>
          <w:marRight w:val="0"/>
          <w:marTop w:val="0"/>
          <w:marBottom w:val="0"/>
          <w:divBdr>
            <w:top w:val="none" w:sz="0" w:space="0" w:color="auto"/>
            <w:left w:val="none" w:sz="0" w:space="0" w:color="auto"/>
            <w:bottom w:val="none" w:sz="0" w:space="0" w:color="auto"/>
            <w:right w:val="none" w:sz="0" w:space="0" w:color="auto"/>
          </w:divBdr>
        </w:div>
        <w:div w:id="1296982511">
          <w:marLeft w:val="640"/>
          <w:marRight w:val="0"/>
          <w:marTop w:val="0"/>
          <w:marBottom w:val="0"/>
          <w:divBdr>
            <w:top w:val="none" w:sz="0" w:space="0" w:color="auto"/>
            <w:left w:val="none" w:sz="0" w:space="0" w:color="auto"/>
            <w:bottom w:val="none" w:sz="0" w:space="0" w:color="auto"/>
            <w:right w:val="none" w:sz="0" w:space="0" w:color="auto"/>
          </w:divBdr>
        </w:div>
        <w:div w:id="1370839996">
          <w:marLeft w:val="640"/>
          <w:marRight w:val="0"/>
          <w:marTop w:val="0"/>
          <w:marBottom w:val="0"/>
          <w:divBdr>
            <w:top w:val="none" w:sz="0" w:space="0" w:color="auto"/>
            <w:left w:val="none" w:sz="0" w:space="0" w:color="auto"/>
            <w:bottom w:val="none" w:sz="0" w:space="0" w:color="auto"/>
            <w:right w:val="none" w:sz="0" w:space="0" w:color="auto"/>
          </w:divBdr>
        </w:div>
        <w:div w:id="1380399297">
          <w:marLeft w:val="640"/>
          <w:marRight w:val="0"/>
          <w:marTop w:val="0"/>
          <w:marBottom w:val="0"/>
          <w:divBdr>
            <w:top w:val="none" w:sz="0" w:space="0" w:color="auto"/>
            <w:left w:val="none" w:sz="0" w:space="0" w:color="auto"/>
            <w:bottom w:val="none" w:sz="0" w:space="0" w:color="auto"/>
            <w:right w:val="none" w:sz="0" w:space="0" w:color="auto"/>
          </w:divBdr>
        </w:div>
        <w:div w:id="1381125934">
          <w:marLeft w:val="640"/>
          <w:marRight w:val="0"/>
          <w:marTop w:val="0"/>
          <w:marBottom w:val="0"/>
          <w:divBdr>
            <w:top w:val="none" w:sz="0" w:space="0" w:color="auto"/>
            <w:left w:val="none" w:sz="0" w:space="0" w:color="auto"/>
            <w:bottom w:val="none" w:sz="0" w:space="0" w:color="auto"/>
            <w:right w:val="none" w:sz="0" w:space="0" w:color="auto"/>
          </w:divBdr>
        </w:div>
        <w:div w:id="1387484337">
          <w:marLeft w:val="640"/>
          <w:marRight w:val="0"/>
          <w:marTop w:val="0"/>
          <w:marBottom w:val="0"/>
          <w:divBdr>
            <w:top w:val="none" w:sz="0" w:space="0" w:color="auto"/>
            <w:left w:val="none" w:sz="0" w:space="0" w:color="auto"/>
            <w:bottom w:val="none" w:sz="0" w:space="0" w:color="auto"/>
            <w:right w:val="none" w:sz="0" w:space="0" w:color="auto"/>
          </w:divBdr>
        </w:div>
        <w:div w:id="1387870376">
          <w:marLeft w:val="640"/>
          <w:marRight w:val="0"/>
          <w:marTop w:val="0"/>
          <w:marBottom w:val="0"/>
          <w:divBdr>
            <w:top w:val="none" w:sz="0" w:space="0" w:color="auto"/>
            <w:left w:val="none" w:sz="0" w:space="0" w:color="auto"/>
            <w:bottom w:val="none" w:sz="0" w:space="0" w:color="auto"/>
            <w:right w:val="none" w:sz="0" w:space="0" w:color="auto"/>
          </w:divBdr>
        </w:div>
        <w:div w:id="1433160722">
          <w:marLeft w:val="640"/>
          <w:marRight w:val="0"/>
          <w:marTop w:val="0"/>
          <w:marBottom w:val="0"/>
          <w:divBdr>
            <w:top w:val="none" w:sz="0" w:space="0" w:color="auto"/>
            <w:left w:val="none" w:sz="0" w:space="0" w:color="auto"/>
            <w:bottom w:val="none" w:sz="0" w:space="0" w:color="auto"/>
            <w:right w:val="none" w:sz="0" w:space="0" w:color="auto"/>
          </w:divBdr>
        </w:div>
        <w:div w:id="1475871771">
          <w:marLeft w:val="640"/>
          <w:marRight w:val="0"/>
          <w:marTop w:val="0"/>
          <w:marBottom w:val="0"/>
          <w:divBdr>
            <w:top w:val="none" w:sz="0" w:space="0" w:color="auto"/>
            <w:left w:val="none" w:sz="0" w:space="0" w:color="auto"/>
            <w:bottom w:val="none" w:sz="0" w:space="0" w:color="auto"/>
            <w:right w:val="none" w:sz="0" w:space="0" w:color="auto"/>
          </w:divBdr>
        </w:div>
        <w:div w:id="1505708252">
          <w:marLeft w:val="640"/>
          <w:marRight w:val="0"/>
          <w:marTop w:val="0"/>
          <w:marBottom w:val="0"/>
          <w:divBdr>
            <w:top w:val="none" w:sz="0" w:space="0" w:color="auto"/>
            <w:left w:val="none" w:sz="0" w:space="0" w:color="auto"/>
            <w:bottom w:val="none" w:sz="0" w:space="0" w:color="auto"/>
            <w:right w:val="none" w:sz="0" w:space="0" w:color="auto"/>
          </w:divBdr>
        </w:div>
        <w:div w:id="1553275347">
          <w:marLeft w:val="640"/>
          <w:marRight w:val="0"/>
          <w:marTop w:val="0"/>
          <w:marBottom w:val="0"/>
          <w:divBdr>
            <w:top w:val="none" w:sz="0" w:space="0" w:color="auto"/>
            <w:left w:val="none" w:sz="0" w:space="0" w:color="auto"/>
            <w:bottom w:val="none" w:sz="0" w:space="0" w:color="auto"/>
            <w:right w:val="none" w:sz="0" w:space="0" w:color="auto"/>
          </w:divBdr>
        </w:div>
        <w:div w:id="1567033777">
          <w:marLeft w:val="640"/>
          <w:marRight w:val="0"/>
          <w:marTop w:val="0"/>
          <w:marBottom w:val="0"/>
          <w:divBdr>
            <w:top w:val="none" w:sz="0" w:space="0" w:color="auto"/>
            <w:left w:val="none" w:sz="0" w:space="0" w:color="auto"/>
            <w:bottom w:val="none" w:sz="0" w:space="0" w:color="auto"/>
            <w:right w:val="none" w:sz="0" w:space="0" w:color="auto"/>
          </w:divBdr>
        </w:div>
        <w:div w:id="1579637100">
          <w:marLeft w:val="640"/>
          <w:marRight w:val="0"/>
          <w:marTop w:val="0"/>
          <w:marBottom w:val="0"/>
          <w:divBdr>
            <w:top w:val="none" w:sz="0" w:space="0" w:color="auto"/>
            <w:left w:val="none" w:sz="0" w:space="0" w:color="auto"/>
            <w:bottom w:val="none" w:sz="0" w:space="0" w:color="auto"/>
            <w:right w:val="none" w:sz="0" w:space="0" w:color="auto"/>
          </w:divBdr>
        </w:div>
        <w:div w:id="1580016623">
          <w:marLeft w:val="640"/>
          <w:marRight w:val="0"/>
          <w:marTop w:val="0"/>
          <w:marBottom w:val="0"/>
          <w:divBdr>
            <w:top w:val="none" w:sz="0" w:space="0" w:color="auto"/>
            <w:left w:val="none" w:sz="0" w:space="0" w:color="auto"/>
            <w:bottom w:val="none" w:sz="0" w:space="0" w:color="auto"/>
            <w:right w:val="none" w:sz="0" w:space="0" w:color="auto"/>
          </w:divBdr>
        </w:div>
        <w:div w:id="1613391596">
          <w:marLeft w:val="640"/>
          <w:marRight w:val="0"/>
          <w:marTop w:val="0"/>
          <w:marBottom w:val="0"/>
          <w:divBdr>
            <w:top w:val="none" w:sz="0" w:space="0" w:color="auto"/>
            <w:left w:val="none" w:sz="0" w:space="0" w:color="auto"/>
            <w:bottom w:val="none" w:sz="0" w:space="0" w:color="auto"/>
            <w:right w:val="none" w:sz="0" w:space="0" w:color="auto"/>
          </w:divBdr>
        </w:div>
        <w:div w:id="1666784430">
          <w:marLeft w:val="640"/>
          <w:marRight w:val="0"/>
          <w:marTop w:val="0"/>
          <w:marBottom w:val="0"/>
          <w:divBdr>
            <w:top w:val="none" w:sz="0" w:space="0" w:color="auto"/>
            <w:left w:val="none" w:sz="0" w:space="0" w:color="auto"/>
            <w:bottom w:val="none" w:sz="0" w:space="0" w:color="auto"/>
            <w:right w:val="none" w:sz="0" w:space="0" w:color="auto"/>
          </w:divBdr>
        </w:div>
        <w:div w:id="1671712459">
          <w:marLeft w:val="640"/>
          <w:marRight w:val="0"/>
          <w:marTop w:val="0"/>
          <w:marBottom w:val="0"/>
          <w:divBdr>
            <w:top w:val="none" w:sz="0" w:space="0" w:color="auto"/>
            <w:left w:val="none" w:sz="0" w:space="0" w:color="auto"/>
            <w:bottom w:val="none" w:sz="0" w:space="0" w:color="auto"/>
            <w:right w:val="none" w:sz="0" w:space="0" w:color="auto"/>
          </w:divBdr>
        </w:div>
        <w:div w:id="1695885442">
          <w:marLeft w:val="640"/>
          <w:marRight w:val="0"/>
          <w:marTop w:val="0"/>
          <w:marBottom w:val="0"/>
          <w:divBdr>
            <w:top w:val="none" w:sz="0" w:space="0" w:color="auto"/>
            <w:left w:val="none" w:sz="0" w:space="0" w:color="auto"/>
            <w:bottom w:val="none" w:sz="0" w:space="0" w:color="auto"/>
            <w:right w:val="none" w:sz="0" w:space="0" w:color="auto"/>
          </w:divBdr>
        </w:div>
        <w:div w:id="1715689707">
          <w:marLeft w:val="640"/>
          <w:marRight w:val="0"/>
          <w:marTop w:val="0"/>
          <w:marBottom w:val="0"/>
          <w:divBdr>
            <w:top w:val="none" w:sz="0" w:space="0" w:color="auto"/>
            <w:left w:val="none" w:sz="0" w:space="0" w:color="auto"/>
            <w:bottom w:val="none" w:sz="0" w:space="0" w:color="auto"/>
            <w:right w:val="none" w:sz="0" w:space="0" w:color="auto"/>
          </w:divBdr>
        </w:div>
        <w:div w:id="1783265331">
          <w:marLeft w:val="640"/>
          <w:marRight w:val="0"/>
          <w:marTop w:val="0"/>
          <w:marBottom w:val="0"/>
          <w:divBdr>
            <w:top w:val="none" w:sz="0" w:space="0" w:color="auto"/>
            <w:left w:val="none" w:sz="0" w:space="0" w:color="auto"/>
            <w:bottom w:val="none" w:sz="0" w:space="0" w:color="auto"/>
            <w:right w:val="none" w:sz="0" w:space="0" w:color="auto"/>
          </w:divBdr>
        </w:div>
        <w:div w:id="1809398901">
          <w:marLeft w:val="640"/>
          <w:marRight w:val="0"/>
          <w:marTop w:val="0"/>
          <w:marBottom w:val="0"/>
          <w:divBdr>
            <w:top w:val="none" w:sz="0" w:space="0" w:color="auto"/>
            <w:left w:val="none" w:sz="0" w:space="0" w:color="auto"/>
            <w:bottom w:val="none" w:sz="0" w:space="0" w:color="auto"/>
            <w:right w:val="none" w:sz="0" w:space="0" w:color="auto"/>
          </w:divBdr>
        </w:div>
        <w:div w:id="1811551578">
          <w:marLeft w:val="640"/>
          <w:marRight w:val="0"/>
          <w:marTop w:val="0"/>
          <w:marBottom w:val="0"/>
          <w:divBdr>
            <w:top w:val="none" w:sz="0" w:space="0" w:color="auto"/>
            <w:left w:val="none" w:sz="0" w:space="0" w:color="auto"/>
            <w:bottom w:val="none" w:sz="0" w:space="0" w:color="auto"/>
            <w:right w:val="none" w:sz="0" w:space="0" w:color="auto"/>
          </w:divBdr>
        </w:div>
        <w:div w:id="1813598229">
          <w:marLeft w:val="640"/>
          <w:marRight w:val="0"/>
          <w:marTop w:val="0"/>
          <w:marBottom w:val="0"/>
          <w:divBdr>
            <w:top w:val="none" w:sz="0" w:space="0" w:color="auto"/>
            <w:left w:val="none" w:sz="0" w:space="0" w:color="auto"/>
            <w:bottom w:val="none" w:sz="0" w:space="0" w:color="auto"/>
            <w:right w:val="none" w:sz="0" w:space="0" w:color="auto"/>
          </w:divBdr>
        </w:div>
        <w:div w:id="1852379527">
          <w:marLeft w:val="640"/>
          <w:marRight w:val="0"/>
          <w:marTop w:val="0"/>
          <w:marBottom w:val="0"/>
          <w:divBdr>
            <w:top w:val="none" w:sz="0" w:space="0" w:color="auto"/>
            <w:left w:val="none" w:sz="0" w:space="0" w:color="auto"/>
            <w:bottom w:val="none" w:sz="0" w:space="0" w:color="auto"/>
            <w:right w:val="none" w:sz="0" w:space="0" w:color="auto"/>
          </w:divBdr>
        </w:div>
        <w:div w:id="1860466309">
          <w:marLeft w:val="640"/>
          <w:marRight w:val="0"/>
          <w:marTop w:val="0"/>
          <w:marBottom w:val="0"/>
          <w:divBdr>
            <w:top w:val="none" w:sz="0" w:space="0" w:color="auto"/>
            <w:left w:val="none" w:sz="0" w:space="0" w:color="auto"/>
            <w:bottom w:val="none" w:sz="0" w:space="0" w:color="auto"/>
            <w:right w:val="none" w:sz="0" w:space="0" w:color="auto"/>
          </w:divBdr>
        </w:div>
        <w:div w:id="1941645755">
          <w:marLeft w:val="640"/>
          <w:marRight w:val="0"/>
          <w:marTop w:val="0"/>
          <w:marBottom w:val="0"/>
          <w:divBdr>
            <w:top w:val="none" w:sz="0" w:space="0" w:color="auto"/>
            <w:left w:val="none" w:sz="0" w:space="0" w:color="auto"/>
            <w:bottom w:val="none" w:sz="0" w:space="0" w:color="auto"/>
            <w:right w:val="none" w:sz="0" w:space="0" w:color="auto"/>
          </w:divBdr>
        </w:div>
        <w:div w:id="1976252581">
          <w:marLeft w:val="640"/>
          <w:marRight w:val="0"/>
          <w:marTop w:val="0"/>
          <w:marBottom w:val="0"/>
          <w:divBdr>
            <w:top w:val="none" w:sz="0" w:space="0" w:color="auto"/>
            <w:left w:val="none" w:sz="0" w:space="0" w:color="auto"/>
            <w:bottom w:val="none" w:sz="0" w:space="0" w:color="auto"/>
            <w:right w:val="none" w:sz="0" w:space="0" w:color="auto"/>
          </w:divBdr>
        </w:div>
        <w:div w:id="1991249289">
          <w:marLeft w:val="640"/>
          <w:marRight w:val="0"/>
          <w:marTop w:val="0"/>
          <w:marBottom w:val="0"/>
          <w:divBdr>
            <w:top w:val="none" w:sz="0" w:space="0" w:color="auto"/>
            <w:left w:val="none" w:sz="0" w:space="0" w:color="auto"/>
            <w:bottom w:val="none" w:sz="0" w:space="0" w:color="auto"/>
            <w:right w:val="none" w:sz="0" w:space="0" w:color="auto"/>
          </w:divBdr>
        </w:div>
        <w:div w:id="2057467503">
          <w:marLeft w:val="640"/>
          <w:marRight w:val="0"/>
          <w:marTop w:val="0"/>
          <w:marBottom w:val="0"/>
          <w:divBdr>
            <w:top w:val="none" w:sz="0" w:space="0" w:color="auto"/>
            <w:left w:val="none" w:sz="0" w:space="0" w:color="auto"/>
            <w:bottom w:val="none" w:sz="0" w:space="0" w:color="auto"/>
            <w:right w:val="none" w:sz="0" w:space="0" w:color="auto"/>
          </w:divBdr>
        </w:div>
        <w:div w:id="2076925268">
          <w:marLeft w:val="640"/>
          <w:marRight w:val="0"/>
          <w:marTop w:val="0"/>
          <w:marBottom w:val="0"/>
          <w:divBdr>
            <w:top w:val="none" w:sz="0" w:space="0" w:color="auto"/>
            <w:left w:val="none" w:sz="0" w:space="0" w:color="auto"/>
            <w:bottom w:val="none" w:sz="0" w:space="0" w:color="auto"/>
            <w:right w:val="none" w:sz="0" w:space="0" w:color="auto"/>
          </w:divBdr>
        </w:div>
        <w:div w:id="2111273617">
          <w:marLeft w:val="640"/>
          <w:marRight w:val="0"/>
          <w:marTop w:val="0"/>
          <w:marBottom w:val="0"/>
          <w:divBdr>
            <w:top w:val="none" w:sz="0" w:space="0" w:color="auto"/>
            <w:left w:val="none" w:sz="0" w:space="0" w:color="auto"/>
            <w:bottom w:val="none" w:sz="0" w:space="0" w:color="auto"/>
            <w:right w:val="none" w:sz="0" w:space="0" w:color="auto"/>
          </w:divBdr>
        </w:div>
        <w:div w:id="2130933895">
          <w:marLeft w:val="640"/>
          <w:marRight w:val="0"/>
          <w:marTop w:val="0"/>
          <w:marBottom w:val="0"/>
          <w:divBdr>
            <w:top w:val="none" w:sz="0" w:space="0" w:color="auto"/>
            <w:left w:val="none" w:sz="0" w:space="0" w:color="auto"/>
            <w:bottom w:val="none" w:sz="0" w:space="0" w:color="auto"/>
            <w:right w:val="none" w:sz="0" w:space="0" w:color="auto"/>
          </w:divBdr>
        </w:div>
      </w:divsChild>
    </w:div>
    <w:div w:id="1696226898">
      <w:bodyDiv w:val="1"/>
      <w:marLeft w:val="0"/>
      <w:marRight w:val="0"/>
      <w:marTop w:val="0"/>
      <w:marBottom w:val="0"/>
      <w:divBdr>
        <w:top w:val="none" w:sz="0" w:space="0" w:color="auto"/>
        <w:left w:val="none" w:sz="0" w:space="0" w:color="auto"/>
        <w:bottom w:val="none" w:sz="0" w:space="0" w:color="auto"/>
        <w:right w:val="none" w:sz="0" w:space="0" w:color="auto"/>
      </w:divBdr>
    </w:div>
    <w:div w:id="1699352813">
      <w:bodyDiv w:val="1"/>
      <w:marLeft w:val="0"/>
      <w:marRight w:val="0"/>
      <w:marTop w:val="0"/>
      <w:marBottom w:val="0"/>
      <w:divBdr>
        <w:top w:val="none" w:sz="0" w:space="0" w:color="auto"/>
        <w:left w:val="none" w:sz="0" w:space="0" w:color="auto"/>
        <w:bottom w:val="none" w:sz="0" w:space="0" w:color="auto"/>
        <w:right w:val="none" w:sz="0" w:space="0" w:color="auto"/>
      </w:divBdr>
      <w:divsChild>
        <w:div w:id="1664551748">
          <w:marLeft w:val="480"/>
          <w:marRight w:val="0"/>
          <w:marTop w:val="0"/>
          <w:marBottom w:val="0"/>
          <w:divBdr>
            <w:top w:val="none" w:sz="0" w:space="0" w:color="auto"/>
            <w:left w:val="none" w:sz="0" w:space="0" w:color="auto"/>
            <w:bottom w:val="none" w:sz="0" w:space="0" w:color="auto"/>
            <w:right w:val="none" w:sz="0" w:space="0" w:color="auto"/>
          </w:divBdr>
        </w:div>
        <w:div w:id="1159539429">
          <w:marLeft w:val="480"/>
          <w:marRight w:val="0"/>
          <w:marTop w:val="0"/>
          <w:marBottom w:val="0"/>
          <w:divBdr>
            <w:top w:val="none" w:sz="0" w:space="0" w:color="auto"/>
            <w:left w:val="none" w:sz="0" w:space="0" w:color="auto"/>
            <w:bottom w:val="none" w:sz="0" w:space="0" w:color="auto"/>
            <w:right w:val="none" w:sz="0" w:space="0" w:color="auto"/>
          </w:divBdr>
        </w:div>
        <w:div w:id="438988186">
          <w:marLeft w:val="480"/>
          <w:marRight w:val="0"/>
          <w:marTop w:val="0"/>
          <w:marBottom w:val="0"/>
          <w:divBdr>
            <w:top w:val="none" w:sz="0" w:space="0" w:color="auto"/>
            <w:left w:val="none" w:sz="0" w:space="0" w:color="auto"/>
            <w:bottom w:val="none" w:sz="0" w:space="0" w:color="auto"/>
            <w:right w:val="none" w:sz="0" w:space="0" w:color="auto"/>
          </w:divBdr>
        </w:div>
        <w:div w:id="1382097626">
          <w:marLeft w:val="480"/>
          <w:marRight w:val="0"/>
          <w:marTop w:val="0"/>
          <w:marBottom w:val="0"/>
          <w:divBdr>
            <w:top w:val="none" w:sz="0" w:space="0" w:color="auto"/>
            <w:left w:val="none" w:sz="0" w:space="0" w:color="auto"/>
            <w:bottom w:val="none" w:sz="0" w:space="0" w:color="auto"/>
            <w:right w:val="none" w:sz="0" w:space="0" w:color="auto"/>
          </w:divBdr>
        </w:div>
        <w:div w:id="92357559">
          <w:marLeft w:val="480"/>
          <w:marRight w:val="0"/>
          <w:marTop w:val="0"/>
          <w:marBottom w:val="0"/>
          <w:divBdr>
            <w:top w:val="none" w:sz="0" w:space="0" w:color="auto"/>
            <w:left w:val="none" w:sz="0" w:space="0" w:color="auto"/>
            <w:bottom w:val="none" w:sz="0" w:space="0" w:color="auto"/>
            <w:right w:val="none" w:sz="0" w:space="0" w:color="auto"/>
          </w:divBdr>
        </w:div>
        <w:div w:id="1924292218">
          <w:marLeft w:val="480"/>
          <w:marRight w:val="0"/>
          <w:marTop w:val="0"/>
          <w:marBottom w:val="0"/>
          <w:divBdr>
            <w:top w:val="none" w:sz="0" w:space="0" w:color="auto"/>
            <w:left w:val="none" w:sz="0" w:space="0" w:color="auto"/>
            <w:bottom w:val="none" w:sz="0" w:space="0" w:color="auto"/>
            <w:right w:val="none" w:sz="0" w:space="0" w:color="auto"/>
          </w:divBdr>
        </w:div>
        <w:div w:id="566576957">
          <w:marLeft w:val="480"/>
          <w:marRight w:val="0"/>
          <w:marTop w:val="0"/>
          <w:marBottom w:val="0"/>
          <w:divBdr>
            <w:top w:val="none" w:sz="0" w:space="0" w:color="auto"/>
            <w:left w:val="none" w:sz="0" w:space="0" w:color="auto"/>
            <w:bottom w:val="none" w:sz="0" w:space="0" w:color="auto"/>
            <w:right w:val="none" w:sz="0" w:space="0" w:color="auto"/>
          </w:divBdr>
        </w:div>
        <w:div w:id="443883565">
          <w:marLeft w:val="480"/>
          <w:marRight w:val="0"/>
          <w:marTop w:val="0"/>
          <w:marBottom w:val="0"/>
          <w:divBdr>
            <w:top w:val="none" w:sz="0" w:space="0" w:color="auto"/>
            <w:left w:val="none" w:sz="0" w:space="0" w:color="auto"/>
            <w:bottom w:val="none" w:sz="0" w:space="0" w:color="auto"/>
            <w:right w:val="none" w:sz="0" w:space="0" w:color="auto"/>
          </w:divBdr>
        </w:div>
        <w:div w:id="1856772671">
          <w:marLeft w:val="480"/>
          <w:marRight w:val="0"/>
          <w:marTop w:val="0"/>
          <w:marBottom w:val="0"/>
          <w:divBdr>
            <w:top w:val="none" w:sz="0" w:space="0" w:color="auto"/>
            <w:left w:val="none" w:sz="0" w:space="0" w:color="auto"/>
            <w:bottom w:val="none" w:sz="0" w:space="0" w:color="auto"/>
            <w:right w:val="none" w:sz="0" w:space="0" w:color="auto"/>
          </w:divBdr>
        </w:div>
        <w:div w:id="2077166120">
          <w:marLeft w:val="480"/>
          <w:marRight w:val="0"/>
          <w:marTop w:val="0"/>
          <w:marBottom w:val="0"/>
          <w:divBdr>
            <w:top w:val="none" w:sz="0" w:space="0" w:color="auto"/>
            <w:left w:val="none" w:sz="0" w:space="0" w:color="auto"/>
            <w:bottom w:val="none" w:sz="0" w:space="0" w:color="auto"/>
            <w:right w:val="none" w:sz="0" w:space="0" w:color="auto"/>
          </w:divBdr>
        </w:div>
        <w:div w:id="439833566">
          <w:marLeft w:val="480"/>
          <w:marRight w:val="0"/>
          <w:marTop w:val="0"/>
          <w:marBottom w:val="0"/>
          <w:divBdr>
            <w:top w:val="none" w:sz="0" w:space="0" w:color="auto"/>
            <w:left w:val="none" w:sz="0" w:space="0" w:color="auto"/>
            <w:bottom w:val="none" w:sz="0" w:space="0" w:color="auto"/>
            <w:right w:val="none" w:sz="0" w:space="0" w:color="auto"/>
          </w:divBdr>
        </w:div>
        <w:div w:id="2045714089">
          <w:marLeft w:val="480"/>
          <w:marRight w:val="0"/>
          <w:marTop w:val="0"/>
          <w:marBottom w:val="0"/>
          <w:divBdr>
            <w:top w:val="none" w:sz="0" w:space="0" w:color="auto"/>
            <w:left w:val="none" w:sz="0" w:space="0" w:color="auto"/>
            <w:bottom w:val="none" w:sz="0" w:space="0" w:color="auto"/>
            <w:right w:val="none" w:sz="0" w:space="0" w:color="auto"/>
          </w:divBdr>
        </w:div>
        <w:div w:id="1504055558">
          <w:marLeft w:val="480"/>
          <w:marRight w:val="0"/>
          <w:marTop w:val="0"/>
          <w:marBottom w:val="0"/>
          <w:divBdr>
            <w:top w:val="none" w:sz="0" w:space="0" w:color="auto"/>
            <w:left w:val="none" w:sz="0" w:space="0" w:color="auto"/>
            <w:bottom w:val="none" w:sz="0" w:space="0" w:color="auto"/>
            <w:right w:val="none" w:sz="0" w:space="0" w:color="auto"/>
          </w:divBdr>
        </w:div>
        <w:div w:id="246422700">
          <w:marLeft w:val="480"/>
          <w:marRight w:val="0"/>
          <w:marTop w:val="0"/>
          <w:marBottom w:val="0"/>
          <w:divBdr>
            <w:top w:val="none" w:sz="0" w:space="0" w:color="auto"/>
            <w:left w:val="none" w:sz="0" w:space="0" w:color="auto"/>
            <w:bottom w:val="none" w:sz="0" w:space="0" w:color="auto"/>
            <w:right w:val="none" w:sz="0" w:space="0" w:color="auto"/>
          </w:divBdr>
        </w:div>
        <w:div w:id="65806785">
          <w:marLeft w:val="480"/>
          <w:marRight w:val="0"/>
          <w:marTop w:val="0"/>
          <w:marBottom w:val="0"/>
          <w:divBdr>
            <w:top w:val="none" w:sz="0" w:space="0" w:color="auto"/>
            <w:left w:val="none" w:sz="0" w:space="0" w:color="auto"/>
            <w:bottom w:val="none" w:sz="0" w:space="0" w:color="auto"/>
            <w:right w:val="none" w:sz="0" w:space="0" w:color="auto"/>
          </w:divBdr>
        </w:div>
        <w:div w:id="1881939669">
          <w:marLeft w:val="480"/>
          <w:marRight w:val="0"/>
          <w:marTop w:val="0"/>
          <w:marBottom w:val="0"/>
          <w:divBdr>
            <w:top w:val="none" w:sz="0" w:space="0" w:color="auto"/>
            <w:left w:val="none" w:sz="0" w:space="0" w:color="auto"/>
            <w:bottom w:val="none" w:sz="0" w:space="0" w:color="auto"/>
            <w:right w:val="none" w:sz="0" w:space="0" w:color="auto"/>
          </w:divBdr>
        </w:div>
        <w:div w:id="1379285820">
          <w:marLeft w:val="480"/>
          <w:marRight w:val="0"/>
          <w:marTop w:val="0"/>
          <w:marBottom w:val="0"/>
          <w:divBdr>
            <w:top w:val="none" w:sz="0" w:space="0" w:color="auto"/>
            <w:left w:val="none" w:sz="0" w:space="0" w:color="auto"/>
            <w:bottom w:val="none" w:sz="0" w:space="0" w:color="auto"/>
            <w:right w:val="none" w:sz="0" w:space="0" w:color="auto"/>
          </w:divBdr>
        </w:div>
        <w:div w:id="246572022">
          <w:marLeft w:val="480"/>
          <w:marRight w:val="0"/>
          <w:marTop w:val="0"/>
          <w:marBottom w:val="0"/>
          <w:divBdr>
            <w:top w:val="none" w:sz="0" w:space="0" w:color="auto"/>
            <w:left w:val="none" w:sz="0" w:space="0" w:color="auto"/>
            <w:bottom w:val="none" w:sz="0" w:space="0" w:color="auto"/>
            <w:right w:val="none" w:sz="0" w:space="0" w:color="auto"/>
          </w:divBdr>
        </w:div>
        <w:div w:id="1812601525">
          <w:marLeft w:val="480"/>
          <w:marRight w:val="0"/>
          <w:marTop w:val="0"/>
          <w:marBottom w:val="0"/>
          <w:divBdr>
            <w:top w:val="none" w:sz="0" w:space="0" w:color="auto"/>
            <w:left w:val="none" w:sz="0" w:space="0" w:color="auto"/>
            <w:bottom w:val="none" w:sz="0" w:space="0" w:color="auto"/>
            <w:right w:val="none" w:sz="0" w:space="0" w:color="auto"/>
          </w:divBdr>
        </w:div>
        <w:div w:id="454639189">
          <w:marLeft w:val="480"/>
          <w:marRight w:val="0"/>
          <w:marTop w:val="0"/>
          <w:marBottom w:val="0"/>
          <w:divBdr>
            <w:top w:val="none" w:sz="0" w:space="0" w:color="auto"/>
            <w:left w:val="none" w:sz="0" w:space="0" w:color="auto"/>
            <w:bottom w:val="none" w:sz="0" w:space="0" w:color="auto"/>
            <w:right w:val="none" w:sz="0" w:space="0" w:color="auto"/>
          </w:divBdr>
        </w:div>
        <w:div w:id="1637493048">
          <w:marLeft w:val="480"/>
          <w:marRight w:val="0"/>
          <w:marTop w:val="0"/>
          <w:marBottom w:val="0"/>
          <w:divBdr>
            <w:top w:val="none" w:sz="0" w:space="0" w:color="auto"/>
            <w:left w:val="none" w:sz="0" w:space="0" w:color="auto"/>
            <w:bottom w:val="none" w:sz="0" w:space="0" w:color="auto"/>
            <w:right w:val="none" w:sz="0" w:space="0" w:color="auto"/>
          </w:divBdr>
        </w:div>
        <w:div w:id="1473718470">
          <w:marLeft w:val="480"/>
          <w:marRight w:val="0"/>
          <w:marTop w:val="0"/>
          <w:marBottom w:val="0"/>
          <w:divBdr>
            <w:top w:val="none" w:sz="0" w:space="0" w:color="auto"/>
            <w:left w:val="none" w:sz="0" w:space="0" w:color="auto"/>
            <w:bottom w:val="none" w:sz="0" w:space="0" w:color="auto"/>
            <w:right w:val="none" w:sz="0" w:space="0" w:color="auto"/>
          </w:divBdr>
        </w:div>
        <w:div w:id="890386808">
          <w:marLeft w:val="480"/>
          <w:marRight w:val="0"/>
          <w:marTop w:val="0"/>
          <w:marBottom w:val="0"/>
          <w:divBdr>
            <w:top w:val="none" w:sz="0" w:space="0" w:color="auto"/>
            <w:left w:val="none" w:sz="0" w:space="0" w:color="auto"/>
            <w:bottom w:val="none" w:sz="0" w:space="0" w:color="auto"/>
            <w:right w:val="none" w:sz="0" w:space="0" w:color="auto"/>
          </w:divBdr>
        </w:div>
        <w:div w:id="1243755595">
          <w:marLeft w:val="480"/>
          <w:marRight w:val="0"/>
          <w:marTop w:val="0"/>
          <w:marBottom w:val="0"/>
          <w:divBdr>
            <w:top w:val="none" w:sz="0" w:space="0" w:color="auto"/>
            <w:left w:val="none" w:sz="0" w:space="0" w:color="auto"/>
            <w:bottom w:val="none" w:sz="0" w:space="0" w:color="auto"/>
            <w:right w:val="none" w:sz="0" w:space="0" w:color="auto"/>
          </w:divBdr>
        </w:div>
        <w:div w:id="807747894">
          <w:marLeft w:val="480"/>
          <w:marRight w:val="0"/>
          <w:marTop w:val="0"/>
          <w:marBottom w:val="0"/>
          <w:divBdr>
            <w:top w:val="none" w:sz="0" w:space="0" w:color="auto"/>
            <w:left w:val="none" w:sz="0" w:space="0" w:color="auto"/>
            <w:bottom w:val="none" w:sz="0" w:space="0" w:color="auto"/>
            <w:right w:val="none" w:sz="0" w:space="0" w:color="auto"/>
          </w:divBdr>
        </w:div>
        <w:div w:id="1022780626">
          <w:marLeft w:val="480"/>
          <w:marRight w:val="0"/>
          <w:marTop w:val="0"/>
          <w:marBottom w:val="0"/>
          <w:divBdr>
            <w:top w:val="none" w:sz="0" w:space="0" w:color="auto"/>
            <w:left w:val="none" w:sz="0" w:space="0" w:color="auto"/>
            <w:bottom w:val="none" w:sz="0" w:space="0" w:color="auto"/>
            <w:right w:val="none" w:sz="0" w:space="0" w:color="auto"/>
          </w:divBdr>
        </w:div>
      </w:divsChild>
    </w:div>
    <w:div w:id="1709064337">
      <w:bodyDiv w:val="1"/>
      <w:marLeft w:val="0"/>
      <w:marRight w:val="0"/>
      <w:marTop w:val="0"/>
      <w:marBottom w:val="0"/>
      <w:divBdr>
        <w:top w:val="none" w:sz="0" w:space="0" w:color="auto"/>
        <w:left w:val="none" w:sz="0" w:space="0" w:color="auto"/>
        <w:bottom w:val="none" w:sz="0" w:space="0" w:color="auto"/>
        <w:right w:val="none" w:sz="0" w:space="0" w:color="auto"/>
      </w:divBdr>
      <w:divsChild>
        <w:div w:id="393819383">
          <w:marLeft w:val="480"/>
          <w:marRight w:val="0"/>
          <w:marTop w:val="0"/>
          <w:marBottom w:val="0"/>
          <w:divBdr>
            <w:top w:val="none" w:sz="0" w:space="0" w:color="auto"/>
            <w:left w:val="none" w:sz="0" w:space="0" w:color="auto"/>
            <w:bottom w:val="none" w:sz="0" w:space="0" w:color="auto"/>
            <w:right w:val="none" w:sz="0" w:space="0" w:color="auto"/>
          </w:divBdr>
        </w:div>
        <w:div w:id="1901556634">
          <w:marLeft w:val="480"/>
          <w:marRight w:val="0"/>
          <w:marTop w:val="0"/>
          <w:marBottom w:val="0"/>
          <w:divBdr>
            <w:top w:val="none" w:sz="0" w:space="0" w:color="auto"/>
            <w:left w:val="none" w:sz="0" w:space="0" w:color="auto"/>
            <w:bottom w:val="none" w:sz="0" w:space="0" w:color="auto"/>
            <w:right w:val="none" w:sz="0" w:space="0" w:color="auto"/>
          </w:divBdr>
        </w:div>
        <w:div w:id="131408389">
          <w:marLeft w:val="480"/>
          <w:marRight w:val="0"/>
          <w:marTop w:val="0"/>
          <w:marBottom w:val="0"/>
          <w:divBdr>
            <w:top w:val="none" w:sz="0" w:space="0" w:color="auto"/>
            <w:left w:val="none" w:sz="0" w:space="0" w:color="auto"/>
            <w:bottom w:val="none" w:sz="0" w:space="0" w:color="auto"/>
            <w:right w:val="none" w:sz="0" w:space="0" w:color="auto"/>
          </w:divBdr>
        </w:div>
        <w:div w:id="869029147">
          <w:marLeft w:val="480"/>
          <w:marRight w:val="0"/>
          <w:marTop w:val="0"/>
          <w:marBottom w:val="0"/>
          <w:divBdr>
            <w:top w:val="none" w:sz="0" w:space="0" w:color="auto"/>
            <w:left w:val="none" w:sz="0" w:space="0" w:color="auto"/>
            <w:bottom w:val="none" w:sz="0" w:space="0" w:color="auto"/>
            <w:right w:val="none" w:sz="0" w:space="0" w:color="auto"/>
          </w:divBdr>
        </w:div>
        <w:div w:id="246618027">
          <w:marLeft w:val="480"/>
          <w:marRight w:val="0"/>
          <w:marTop w:val="0"/>
          <w:marBottom w:val="0"/>
          <w:divBdr>
            <w:top w:val="none" w:sz="0" w:space="0" w:color="auto"/>
            <w:left w:val="none" w:sz="0" w:space="0" w:color="auto"/>
            <w:bottom w:val="none" w:sz="0" w:space="0" w:color="auto"/>
            <w:right w:val="none" w:sz="0" w:space="0" w:color="auto"/>
          </w:divBdr>
        </w:div>
        <w:div w:id="2126002431">
          <w:marLeft w:val="480"/>
          <w:marRight w:val="0"/>
          <w:marTop w:val="0"/>
          <w:marBottom w:val="0"/>
          <w:divBdr>
            <w:top w:val="none" w:sz="0" w:space="0" w:color="auto"/>
            <w:left w:val="none" w:sz="0" w:space="0" w:color="auto"/>
            <w:bottom w:val="none" w:sz="0" w:space="0" w:color="auto"/>
            <w:right w:val="none" w:sz="0" w:space="0" w:color="auto"/>
          </w:divBdr>
        </w:div>
        <w:div w:id="702512679">
          <w:marLeft w:val="480"/>
          <w:marRight w:val="0"/>
          <w:marTop w:val="0"/>
          <w:marBottom w:val="0"/>
          <w:divBdr>
            <w:top w:val="none" w:sz="0" w:space="0" w:color="auto"/>
            <w:left w:val="none" w:sz="0" w:space="0" w:color="auto"/>
            <w:bottom w:val="none" w:sz="0" w:space="0" w:color="auto"/>
            <w:right w:val="none" w:sz="0" w:space="0" w:color="auto"/>
          </w:divBdr>
        </w:div>
        <w:div w:id="1527671426">
          <w:marLeft w:val="480"/>
          <w:marRight w:val="0"/>
          <w:marTop w:val="0"/>
          <w:marBottom w:val="0"/>
          <w:divBdr>
            <w:top w:val="none" w:sz="0" w:space="0" w:color="auto"/>
            <w:left w:val="none" w:sz="0" w:space="0" w:color="auto"/>
            <w:bottom w:val="none" w:sz="0" w:space="0" w:color="auto"/>
            <w:right w:val="none" w:sz="0" w:space="0" w:color="auto"/>
          </w:divBdr>
        </w:div>
        <w:div w:id="581329504">
          <w:marLeft w:val="480"/>
          <w:marRight w:val="0"/>
          <w:marTop w:val="0"/>
          <w:marBottom w:val="0"/>
          <w:divBdr>
            <w:top w:val="none" w:sz="0" w:space="0" w:color="auto"/>
            <w:left w:val="none" w:sz="0" w:space="0" w:color="auto"/>
            <w:bottom w:val="none" w:sz="0" w:space="0" w:color="auto"/>
            <w:right w:val="none" w:sz="0" w:space="0" w:color="auto"/>
          </w:divBdr>
        </w:div>
        <w:div w:id="809712827">
          <w:marLeft w:val="480"/>
          <w:marRight w:val="0"/>
          <w:marTop w:val="0"/>
          <w:marBottom w:val="0"/>
          <w:divBdr>
            <w:top w:val="none" w:sz="0" w:space="0" w:color="auto"/>
            <w:left w:val="none" w:sz="0" w:space="0" w:color="auto"/>
            <w:bottom w:val="none" w:sz="0" w:space="0" w:color="auto"/>
            <w:right w:val="none" w:sz="0" w:space="0" w:color="auto"/>
          </w:divBdr>
        </w:div>
        <w:div w:id="1678538128">
          <w:marLeft w:val="480"/>
          <w:marRight w:val="0"/>
          <w:marTop w:val="0"/>
          <w:marBottom w:val="0"/>
          <w:divBdr>
            <w:top w:val="none" w:sz="0" w:space="0" w:color="auto"/>
            <w:left w:val="none" w:sz="0" w:space="0" w:color="auto"/>
            <w:bottom w:val="none" w:sz="0" w:space="0" w:color="auto"/>
            <w:right w:val="none" w:sz="0" w:space="0" w:color="auto"/>
          </w:divBdr>
        </w:div>
        <w:div w:id="1261065683">
          <w:marLeft w:val="480"/>
          <w:marRight w:val="0"/>
          <w:marTop w:val="0"/>
          <w:marBottom w:val="0"/>
          <w:divBdr>
            <w:top w:val="none" w:sz="0" w:space="0" w:color="auto"/>
            <w:left w:val="none" w:sz="0" w:space="0" w:color="auto"/>
            <w:bottom w:val="none" w:sz="0" w:space="0" w:color="auto"/>
            <w:right w:val="none" w:sz="0" w:space="0" w:color="auto"/>
          </w:divBdr>
        </w:div>
        <w:div w:id="287901452">
          <w:marLeft w:val="480"/>
          <w:marRight w:val="0"/>
          <w:marTop w:val="0"/>
          <w:marBottom w:val="0"/>
          <w:divBdr>
            <w:top w:val="none" w:sz="0" w:space="0" w:color="auto"/>
            <w:left w:val="none" w:sz="0" w:space="0" w:color="auto"/>
            <w:bottom w:val="none" w:sz="0" w:space="0" w:color="auto"/>
            <w:right w:val="none" w:sz="0" w:space="0" w:color="auto"/>
          </w:divBdr>
        </w:div>
        <w:div w:id="1385372230">
          <w:marLeft w:val="480"/>
          <w:marRight w:val="0"/>
          <w:marTop w:val="0"/>
          <w:marBottom w:val="0"/>
          <w:divBdr>
            <w:top w:val="none" w:sz="0" w:space="0" w:color="auto"/>
            <w:left w:val="none" w:sz="0" w:space="0" w:color="auto"/>
            <w:bottom w:val="none" w:sz="0" w:space="0" w:color="auto"/>
            <w:right w:val="none" w:sz="0" w:space="0" w:color="auto"/>
          </w:divBdr>
        </w:div>
        <w:div w:id="1865240459">
          <w:marLeft w:val="480"/>
          <w:marRight w:val="0"/>
          <w:marTop w:val="0"/>
          <w:marBottom w:val="0"/>
          <w:divBdr>
            <w:top w:val="none" w:sz="0" w:space="0" w:color="auto"/>
            <w:left w:val="none" w:sz="0" w:space="0" w:color="auto"/>
            <w:bottom w:val="none" w:sz="0" w:space="0" w:color="auto"/>
            <w:right w:val="none" w:sz="0" w:space="0" w:color="auto"/>
          </w:divBdr>
        </w:div>
        <w:div w:id="813761680">
          <w:marLeft w:val="480"/>
          <w:marRight w:val="0"/>
          <w:marTop w:val="0"/>
          <w:marBottom w:val="0"/>
          <w:divBdr>
            <w:top w:val="none" w:sz="0" w:space="0" w:color="auto"/>
            <w:left w:val="none" w:sz="0" w:space="0" w:color="auto"/>
            <w:bottom w:val="none" w:sz="0" w:space="0" w:color="auto"/>
            <w:right w:val="none" w:sz="0" w:space="0" w:color="auto"/>
          </w:divBdr>
        </w:div>
        <w:div w:id="99569912">
          <w:marLeft w:val="480"/>
          <w:marRight w:val="0"/>
          <w:marTop w:val="0"/>
          <w:marBottom w:val="0"/>
          <w:divBdr>
            <w:top w:val="none" w:sz="0" w:space="0" w:color="auto"/>
            <w:left w:val="none" w:sz="0" w:space="0" w:color="auto"/>
            <w:bottom w:val="none" w:sz="0" w:space="0" w:color="auto"/>
            <w:right w:val="none" w:sz="0" w:space="0" w:color="auto"/>
          </w:divBdr>
        </w:div>
        <w:div w:id="1658532056">
          <w:marLeft w:val="480"/>
          <w:marRight w:val="0"/>
          <w:marTop w:val="0"/>
          <w:marBottom w:val="0"/>
          <w:divBdr>
            <w:top w:val="none" w:sz="0" w:space="0" w:color="auto"/>
            <w:left w:val="none" w:sz="0" w:space="0" w:color="auto"/>
            <w:bottom w:val="none" w:sz="0" w:space="0" w:color="auto"/>
            <w:right w:val="none" w:sz="0" w:space="0" w:color="auto"/>
          </w:divBdr>
        </w:div>
        <w:div w:id="1911304663">
          <w:marLeft w:val="480"/>
          <w:marRight w:val="0"/>
          <w:marTop w:val="0"/>
          <w:marBottom w:val="0"/>
          <w:divBdr>
            <w:top w:val="none" w:sz="0" w:space="0" w:color="auto"/>
            <w:left w:val="none" w:sz="0" w:space="0" w:color="auto"/>
            <w:bottom w:val="none" w:sz="0" w:space="0" w:color="auto"/>
            <w:right w:val="none" w:sz="0" w:space="0" w:color="auto"/>
          </w:divBdr>
        </w:div>
        <w:div w:id="227306910">
          <w:marLeft w:val="480"/>
          <w:marRight w:val="0"/>
          <w:marTop w:val="0"/>
          <w:marBottom w:val="0"/>
          <w:divBdr>
            <w:top w:val="none" w:sz="0" w:space="0" w:color="auto"/>
            <w:left w:val="none" w:sz="0" w:space="0" w:color="auto"/>
            <w:bottom w:val="none" w:sz="0" w:space="0" w:color="auto"/>
            <w:right w:val="none" w:sz="0" w:space="0" w:color="auto"/>
          </w:divBdr>
        </w:div>
        <w:div w:id="1553155190">
          <w:marLeft w:val="480"/>
          <w:marRight w:val="0"/>
          <w:marTop w:val="0"/>
          <w:marBottom w:val="0"/>
          <w:divBdr>
            <w:top w:val="none" w:sz="0" w:space="0" w:color="auto"/>
            <w:left w:val="none" w:sz="0" w:space="0" w:color="auto"/>
            <w:bottom w:val="none" w:sz="0" w:space="0" w:color="auto"/>
            <w:right w:val="none" w:sz="0" w:space="0" w:color="auto"/>
          </w:divBdr>
        </w:div>
        <w:div w:id="2096703782">
          <w:marLeft w:val="480"/>
          <w:marRight w:val="0"/>
          <w:marTop w:val="0"/>
          <w:marBottom w:val="0"/>
          <w:divBdr>
            <w:top w:val="none" w:sz="0" w:space="0" w:color="auto"/>
            <w:left w:val="none" w:sz="0" w:space="0" w:color="auto"/>
            <w:bottom w:val="none" w:sz="0" w:space="0" w:color="auto"/>
            <w:right w:val="none" w:sz="0" w:space="0" w:color="auto"/>
          </w:divBdr>
        </w:div>
        <w:div w:id="801267108">
          <w:marLeft w:val="480"/>
          <w:marRight w:val="0"/>
          <w:marTop w:val="0"/>
          <w:marBottom w:val="0"/>
          <w:divBdr>
            <w:top w:val="none" w:sz="0" w:space="0" w:color="auto"/>
            <w:left w:val="none" w:sz="0" w:space="0" w:color="auto"/>
            <w:bottom w:val="none" w:sz="0" w:space="0" w:color="auto"/>
            <w:right w:val="none" w:sz="0" w:space="0" w:color="auto"/>
          </w:divBdr>
        </w:div>
        <w:div w:id="285893763">
          <w:marLeft w:val="480"/>
          <w:marRight w:val="0"/>
          <w:marTop w:val="0"/>
          <w:marBottom w:val="0"/>
          <w:divBdr>
            <w:top w:val="none" w:sz="0" w:space="0" w:color="auto"/>
            <w:left w:val="none" w:sz="0" w:space="0" w:color="auto"/>
            <w:bottom w:val="none" w:sz="0" w:space="0" w:color="auto"/>
            <w:right w:val="none" w:sz="0" w:space="0" w:color="auto"/>
          </w:divBdr>
        </w:div>
        <w:div w:id="257523521">
          <w:marLeft w:val="480"/>
          <w:marRight w:val="0"/>
          <w:marTop w:val="0"/>
          <w:marBottom w:val="0"/>
          <w:divBdr>
            <w:top w:val="none" w:sz="0" w:space="0" w:color="auto"/>
            <w:left w:val="none" w:sz="0" w:space="0" w:color="auto"/>
            <w:bottom w:val="none" w:sz="0" w:space="0" w:color="auto"/>
            <w:right w:val="none" w:sz="0" w:space="0" w:color="auto"/>
          </w:divBdr>
        </w:div>
        <w:div w:id="383067831">
          <w:marLeft w:val="480"/>
          <w:marRight w:val="0"/>
          <w:marTop w:val="0"/>
          <w:marBottom w:val="0"/>
          <w:divBdr>
            <w:top w:val="none" w:sz="0" w:space="0" w:color="auto"/>
            <w:left w:val="none" w:sz="0" w:space="0" w:color="auto"/>
            <w:bottom w:val="none" w:sz="0" w:space="0" w:color="auto"/>
            <w:right w:val="none" w:sz="0" w:space="0" w:color="auto"/>
          </w:divBdr>
        </w:div>
        <w:div w:id="1128158346">
          <w:marLeft w:val="480"/>
          <w:marRight w:val="0"/>
          <w:marTop w:val="0"/>
          <w:marBottom w:val="0"/>
          <w:divBdr>
            <w:top w:val="none" w:sz="0" w:space="0" w:color="auto"/>
            <w:left w:val="none" w:sz="0" w:space="0" w:color="auto"/>
            <w:bottom w:val="none" w:sz="0" w:space="0" w:color="auto"/>
            <w:right w:val="none" w:sz="0" w:space="0" w:color="auto"/>
          </w:divBdr>
        </w:div>
        <w:div w:id="1629319970">
          <w:marLeft w:val="480"/>
          <w:marRight w:val="0"/>
          <w:marTop w:val="0"/>
          <w:marBottom w:val="0"/>
          <w:divBdr>
            <w:top w:val="none" w:sz="0" w:space="0" w:color="auto"/>
            <w:left w:val="none" w:sz="0" w:space="0" w:color="auto"/>
            <w:bottom w:val="none" w:sz="0" w:space="0" w:color="auto"/>
            <w:right w:val="none" w:sz="0" w:space="0" w:color="auto"/>
          </w:divBdr>
        </w:div>
        <w:div w:id="44918205">
          <w:marLeft w:val="480"/>
          <w:marRight w:val="0"/>
          <w:marTop w:val="0"/>
          <w:marBottom w:val="0"/>
          <w:divBdr>
            <w:top w:val="none" w:sz="0" w:space="0" w:color="auto"/>
            <w:left w:val="none" w:sz="0" w:space="0" w:color="auto"/>
            <w:bottom w:val="none" w:sz="0" w:space="0" w:color="auto"/>
            <w:right w:val="none" w:sz="0" w:space="0" w:color="auto"/>
          </w:divBdr>
        </w:div>
        <w:div w:id="976836878">
          <w:marLeft w:val="480"/>
          <w:marRight w:val="0"/>
          <w:marTop w:val="0"/>
          <w:marBottom w:val="0"/>
          <w:divBdr>
            <w:top w:val="none" w:sz="0" w:space="0" w:color="auto"/>
            <w:left w:val="none" w:sz="0" w:space="0" w:color="auto"/>
            <w:bottom w:val="none" w:sz="0" w:space="0" w:color="auto"/>
            <w:right w:val="none" w:sz="0" w:space="0" w:color="auto"/>
          </w:divBdr>
        </w:div>
        <w:div w:id="246352741">
          <w:marLeft w:val="480"/>
          <w:marRight w:val="0"/>
          <w:marTop w:val="0"/>
          <w:marBottom w:val="0"/>
          <w:divBdr>
            <w:top w:val="none" w:sz="0" w:space="0" w:color="auto"/>
            <w:left w:val="none" w:sz="0" w:space="0" w:color="auto"/>
            <w:bottom w:val="none" w:sz="0" w:space="0" w:color="auto"/>
            <w:right w:val="none" w:sz="0" w:space="0" w:color="auto"/>
          </w:divBdr>
        </w:div>
        <w:div w:id="520440809">
          <w:marLeft w:val="480"/>
          <w:marRight w:val="0"/>
          <w:marTop w:val="0"/>
          <w:marBottom w:val="0"/>
          <w:divBdr>
            <w:top w:val="none" w:sz="0" w:space="0" w:color="auto"/>
            <w:left w:val="none" w:sz="0" w:space="0" w:color="auto"/>
            <w:bottom w:val="none" w:sz="0" w:space="0" w:color="auto"/>
            <w:right w:val="none" w:sz="0" w:space="0" w:color="auto"/>
          </w:divBdr>
        </w:div>
        <w:div w:id="1403288657">
          <w:marLeft w:val="480"/>
          <w:marRight w:val="0"/>
          <w:marTop w:val="0"/>
          <w:marBottom w:val="0"/>
          <w:divBdr>
            <w:top w:val="none" w:sz="0" w:space="0" w:color="auto"/>
            <w:left w:val="none" w:sz="0" w:space="0" w:color="auto"/>
            <w:bottom w:val="none" w:sz="0" w:space="0" w:color="auto"/>
            <w:right w:val="none" w:sz="0" w:space="0" w:color="auto"/>
          </w:divBdr>
        </w:div>
      </w:divsChild>
    </w:div>
    <w:div w:id="1717895963">
      <w:bodyDiv w:val="1"/>
      <w:marLeft w:val="0"/>
      <w:marRight w:val="0"/>
      <w:marTop w:val="0"/>
      <w:marBottom w:val="0"/>
      <w:divBdr>
        <w:top w:val="none" w:sz="0" w:space="0" w:color="auto"/>
        <w:left w:val="none" w:sz="0" w:space="0" w:color="auto"/>
        <w:bottom w:val="none" w:sz="0" w:space="0" w:color="auto"/>
        <w:right w:val="none" w:sz="0" w:space="0" w:color="auto"/>
      </w:divBdr>
    </w:div>
    <w:div w:id="1718316994">
      <w:bodyDiv w:val="1"/>
      <w:marLeft w:val="0"/>
      <w:marRight w:val="0"/>
      <w:marTop w:val="0"/>
      <w:marBottom w:val="0"/>
      <w:divBdr>
        <w:top w:val="none" w:sz="0" w:space="0" w:color="auto"/>
        <w:left w:val="none" w:sz="0" w:space="0" w:color="auto"/>
        <w:bottom w:val="none" w:sz="0" w:space="0" w:color="auto"/>
        <w:right w:val="none" w:sz="0" w:space="0" w:color="auto"/>
      </w:divBdr>
    </w:div>
    <w:div w:id="1721785860">
      <w:bodyDiv w:val="1"/>
      <w:marLeft w:val="0"/>
      <w:marRight w:val="0"/>
      <w:marTop w:val="0"/>
      <w:marBottom w:val="0"/>
      <w:divBdr>
        <w:top w:val="none" w:sz="0" w:space="0" w:color="auto"/>
        <w:left w:val="none" w:sz="0" w:space="0" w:color="auto"/>
        <w:bottom w:val="none" w:sz="0" w:space="0" w:color="auto"/>
        <w:right w:val="none" w:sz="0" w:space="0" w:color="auto"/>
      </w:divBdr>
    </w:div>
    <w:div w:id="1731730912">
      <w:bodyDiv w:val="1"/>
      <w:marLeft w:val="0"/>
      <w:marRight w:val="0"/>
      <w:marTop w:val="0"/>
      <w:marBottom w:val="0"/>
      <w:divBdr>
        <w:top w:val="none" w:sz="0" w:space="0" w:color="auto"/>
        <w:left w:val="none" w:sz="0" w:space="0" w:color="auto"/>
        <w:bottom w:val="none" w:sz="0" w:space="0" w:color="auto"/>
        <w:right w:val="none" w:sz="0" w:space="0" w:color="auto"/>
      </w:divBdr>
    </w:div>
    <w:div w:id="1734158728">
      <w:bodyDiv w:val="1"/>
      <w:marLeft w:val="0"/>
      <w:marRight w:val="0"/>
      <w:marTop w:val="0"/>
      <w:marBottom w:val="0"/>
      <w:divBdr>
        <w:top w:val="none" w:sz="0" w:space="0" w:color="auto"/>
        <w:left w:val="none" w:sz="0" w:space="0" w:color="auto"/>
        <w:bottom w:val="none" w:sz="0" w:space="0" w:color="auto"/>
        <w:right w:val="none" w:sz="0" w:space="0" w:color="auto"/>
      </w:divBdr>
      <w:divsChild>
        <w:div w:id="1991909262">
          <w:marLeft w:val="480"/>
          <w:marRight w:val="0"/>
          <w:marTop w:val="0"/>
          <w:marBottom w:val="0"/>
          <w:divBdr>
            <w:top w:val="none" w:sz="0" w:space="0" w:color="auto"/>
            <w:left w:val="none" w:sz="0" w:space="0" w:color="auto"/>
            <w:bottom w:val="none" w:sz="0" w:space="0" w:color="auto"/>
            <w:right w:val="none" w:sz="0" w:space="0" w:color="auto"/>
          </w:divBdr>
        </w:div>
        <w:div w:id="615213402">
          <w:marLeft w:val="480"/>
          <w:marRight w:val="0"/>
          <w:marTop w:val="0"/>
          <w:marBottom w:val="0"/>
          <w:divBdr>
            <w:top w:val="none" w:sz="0" w:space="0" w:color="auto"/>
            <w:left w:val="none" w:sz="0" w:space="0" w:color="auto"/>
            <w:bottom w:val="none" w:sz="0" w:space="0" w:color="auto"/>
            <w:right w:val="none" w:sz="0" w:space="0" w:color="auto"/>
          </w:divBdr>
        </w:div>
        <w:div w:id="1007443833">
          <w:marLeft w:val="480"/>
          <w:marRight w:val="0"/>
          <w:marTop w:val="0"/>
          <w:marBottom w:val="0"/>
          <w:divBdr>
            <w:top w:val="none" w:sz="0" w:space="0" w:color="auto"/>
            <w:left w:val="none" w:sz="0" w:space="0" w:color="auto"/>
            <w:bottom w:val="none" w:sz="0" w:space="0" w:color="auto"/>
            <w:right w:val="none" w:sz="0" w:space="0" w:color="auto"/>
          </w:divBdr>
        </w:div>
        <w:div w:id="966811441">
          <w:marLeft w:val="480"/>
          <w:marRight w:val="0"/>
          <w:marTop w:val="0"/>
          <w:marBottom w:val="0"/>
          <w:divBdr>
            <w:top w:val="none" w:sz="0" w:space="0" w:color="auto"/>
            <w:left w:val="none" w:sz="0" w:space="0" w:color="auto"/>
            <w:bottom w:val="none" w:sz="0" w:space="0" w:color="auto"/>
            <w:right w:val="none" w:sz="0" w:space="0" w:color="auto"/>
          </w:divBdr>
        </w:div>
        <w:div w:id="1940945606">
          <w:marLeft w:val="480"/>
          <w:marRight w:val="0"/>
          <w:marTop w:val="0"/>
          <w:marBottom w:val="0"/>
          <w:divBdr>
            <w:top w:val="none" w:sz="0" w:space="0" w:color="auto"/>
            <w:left w:val="none" w:sz="0" w:space="0" w:color="auto"/>
            <w:bottom w:val="none" w:sz="0" w:space="0" w:color="auto"/>
            <w:right w:val="none" w:sz="0" w:space="0" w:color="auto"/>
          </w:divBdr>
        </w:div>
        <w:div w:id="425158357">
          <w:marLeft w:val="480"/>
          <w:marRight w:val="0"/>
          <w:marTop w:val="0"/>
          <w:marBottom w:val="0"/>
          <w:divBdr>
            <w:top w:val="none" w:sz="0" w:space="0" w:color="auto"/>
            <w:left w:val="none" w:sz="0" w:space="0" w:color="auto"/>
            <w:bottom w:val="none" w:sz="0" w:space="0" w:color="auto"/>
            <w:right w:val="none" w:sz="0" w:space="0" w:color="auto"/>
          </w:divBdr>
        </w:div>
        <w:div w:id="528763783">
          <w:marLeft w:val="480"/>
          <w:marRight w:val="0"/>
          <w:marTop w:val="0"/>
          <w:marBottom w:val="0"/>
          <w:divBdr>
            <w:top w:val="none" w:sz="0" w:space="0" w:color="auto"/>
            <w:left w:val="none" w:sz="0" w:space="0" w:color="auto"/>
            <w:bottom w:val="none" w:sz="0" w:space="0" w:color="auto"/>
            <w:right w:val="none" w:sz="0" w:space="0" w:color="auto"/>
          </w:divBdr>
        </w:div>
        <w:div w:id="466439843">
          <w:marLeft w:val="480"/>
          <w:marRight w:val="0"/>
          <w:marTop w:val="0"/>
          <w:marBottom w:val="0"/>
          <w:divBdr>
            <w:top w:val="none" w:sz="0" w:space="0" w:color="auto"/>
            <w:left w:val="none" w:sz="0" w:space="0" w:color="auto"/>
            <w:bottom w:val="none" w:sz="0" w:space="0" w:color="auto"/>
            <w:right w:val="none" w:sz="0" w:space="0" w:color="auto"/>
          </w:divBdr>
        </w:div>
        <w:div w:id="1883401694">
          <w:marLeft w:val="480"/>
          <w:marRight w:val="0"/>
          <w:marTop w:val="0"/>
          <w:marBottom w:val="0"/>
          <w:divBdr>
            <w:top w:val="none" w:sz="0" w:space="0" w:color="auto"/>
            <w:left w:val="none" w:sz="0" w:space="0" w:color="auto"/>
            <w:bottom w:val="none" w:sz="0" w:space="0" w:color="auto"/>
            <w:right w:val="none" w:sz="0" w:space="0" w:color="auto"/>
          </w:divBdr>
        </w:div>
        <w:div w:id="2009601135">
          <w:marLeft w:val="480"/>
          <w:marRight w:val="0"/>
          <w:marTop w:val="0"/>
          <w:marBottom w:val="0"/>
          <w:divBdr>
            <w:top w:val="none" w:sz="0" w:space="0" w:color="auto"/>
            <w:left w:val="none" w:sz="0" w:space="0" w:color="auto"/>
            <w:bottom w:val="none" w:sz="0" w:space="0" w:color="auto"/>
            <w:right w:val="none" w:sz="0" w:space="0" w:color="auto"/>
          </w:divBdr>
        </w:div>
        <w:div w:id="2064325493">
          <w:marLeft w:val="480"/>
          <w:marRight w:val="0"/>
          <w:marTop w:val="0"/>
          <w:marBottom w:val="0"/>
          <w:divBdr>
            <w:top w:val="none" w:sz="0" w:space="0" w:color="auto"/>
            <w:left w:val="none" w:sz="0" w:space="0" w:color="auto"/>
            <w:bottom w:val="none" w:sz="0" w:space="0" w:color="auto"/>
            <w:right w:val="none" w:sz="0" w:space="0" w:color="auto"/>
          </w:divBdr>
        </w:div>
        <w:div w:id="1438063200">
          <w:marLeft w:val="480"/>
          <w:marRight w:val="0"/>
          <w:marTop w:val="0"/>
          <w:marBottom w:val="0"/>
          <w:divBdr>
            <w:top w:val="none" w:sz="0" w:space="0" w:color="auto"/>
            <w:left w:val="none" w:sz="0" w:space="0" w:color="auto"/>
            <w:bottom w:val="none" w:sz="0" w:space="0" w:color="auto"/>
            <w:right w:val="none" w:sz="0" w:space="0" w:color="auto"/>
          </w:divBdr>
        </w:div>
        <w:div w:id="1809395129">
          <w:marLeft w:val="480"/>
          <w:marRight w:val="0"/>
          <w:marTop w:val="0"/>
          <w:marBottom w:val="0"/>
          <w:divBdr>
            <w:top w:val="none" w:sz="0" w:space="0" w:color="auto"/>
            <w:left w:val="none" w:sz="0" w:space="0" w:color="auto"/>
            <w:bottom w:val="none" w:sz="0" w:space="0" w:color="auto"/>
            <w:right w:val="none" w:sz="0" w:space="0" w:color="auto"/>
          </w:divBdr>
        </w:div>
        <w:div w:id="562758594">
          <w:marLeft w:val="480"/>
          <w:marRight w:val="0"/>
          <w:marTop w:val="0"/>
          <w:marBottom w:val="0"/>
          <w:divBdr>
            <w:top w:val="none" w:sz="0" w:space="0" w:color="auto"/>
            <w:left w:val="none" w:sz="0" w:space="0" w:color="auto"/>
            <w:bottom w:val="none" w:sz="0" w:space="0" w:color="auto"/>
            <w:right w:val="none" w:sz="0" w:space="0" w:color="auto"/>
          </w:divBdr>
        </w:div>
        <w:div w:id="1039353860">
          <w:marLeft w:val="480"/>
          <w:marRight w:val="0"/>
          <w:marTop w:val="0"/>
          <w:marBottom w:val="0"/>
          <w:divBdr>
            <w:top w:val="none" w:sz="0" w:space="0" w:color="auto"/>
            <w:left w:val="none" w:sz="0" w:space="0" w:color="auto"/>
            <w:bottom w:val="none" w:sz="0" w:space="0" w:color="auto"/>
            <w:right w:val="none" w:sz="0" w:space="0" w:color="auto"/>
          </w:divBdr>
        </w:div>
        <w:div w:id="1412464425">
          <w:marLeft w:val="480"/>
          <w:marRight w:val="0"/>
          <w:marTop w:val="0"/>
          <w:marBottom w:val="0"/>
          <w:divBdr>
            <w:top w:val="none" w:sz="0" w:space="0" w:color="auto"/>
            <w:left w:val="none" w:sz="0" w:space="0" w:color="auto"/>
            <w:bottom w:val="none" w:sz="0" w:space="0" w:color="auto"/>
            <w:right w:val="none" w:sz="0" w:space="0" w:color="auto"/>
          </w:divBdr>
        </w:div>
        <w:div w:id="2082826408">
          <w:marLeft w:val="480"/>
          <w:marRight w:val="0"/>
          <w:marTop w:val="0"/>
          <w:marBottom w:val="0"/>
          <w:divBdr>
            <w:top w:val="none" w:sz="0" w:space="0" w:color="auto"/>
            <w:left w:val="none" w:sz="0" w:space="0" w:color="auto"/>
            <w:bottom w:val="none" w:sz="0" w:space="0" w:color="auto"/>
            <w:right w:val="none" w:sz="0" w:space="0" w:color="auto"/>
          </w:divBdr>
        </w:div>
        <w:div w:id="289437849">
          <w:marLeft w:val="480"/>
          <w:marRight w:val="0"/>
          <w:marTop w:val="0"/>
          <w:marBottom w:val="0"/>
          <w:divBdr>
            <w:top w:val="none" w:sz="0" w:space="0" w:color="auto"/>
            <w:left w:val="none" w:sz="0" w:space="0" w:color="auto"/>
            <w:bottom w:val="none" w:sz="0" w:space="0" w:color="auto"/>
            <w:right w:val="none" w:sz="0" w:space="0" w:color="auto"/>
          </w:divBdr>
        </w:div>
        <w:div w:id="967125332">
          <w:marLeft w:val="480"/>
          <w:marRight w:val="0"/>
          <w:marTop w:val="0"/>
          <w:marBottom w:val="0"/>
          <w:divBdr>
            <w:top w:val="none" w:sz="0" w:space="0" w:color="auto"/>
            <w:left w:val="none" w:sz="0" w:space="0" w:color="auto"/>
            <w:bottom w:val="none" w:sz="0" w:space="0" w:color="auto"/>
            <w:right w:val="none" w:sz="0" w:space="0" w:color="auto"/>
          </w:divBdr>
        </w:div>
        <w:div w:id="156773807">
          <w:marLeft w:val="480"/>
          <w:marRight w:val="0"/>
          <w:marTop w:val="0"/>
          <w:marBottom w:val="0"/>
          <w:divBdr>
            <w:top w:val="none" w:sz="0" w:space="0" w:color="auto"/>
            <w:left w:val="none" w:sz="0" w:space="0" w:color="auto"/>
            <w:bottom w:val="none" w:sz="0" w:space="0" w:color="auto"/>
            <w:right w:val="none" w:sz="0" w:space="0" w:color="auto"/>
          </w:divBdr>
        </w:div>
        <w:div w:id="699432930">
          <w:marLeft w:val="480"/>
          <w:marRight w:val="0"/>
          <w:marTop w:val="0"/>
          <w:marBottom w:val="0"/>
          <w:divBdr>
            <w:top w:val="none" w:sz="0" w:space="0" w:color="auto"/>
            <w:left w:val="none" w:sz="0" w:space="0" w:color="auto"/>
            <w:bottom w:val="none" w:sz="0" w:space="0" w:color="auto"/>
            <w:right w:val="none" w:sz="0" w:space="0" w:color="auto"/>
          </w:divBdr>
        </w:div>
        <w:div w:id="1023215115">
          <w:marLeft w:val="480"/>
          <w:marRight w:val="0"/>
          <w:marTop w:val="0"/>
          <w:marBottom w:val="0"/>
          <w:divBdr>
            <w:top w:val="none" w:sz="0" w:space="0" w:color="auto"/>
            <w:left w:val="none" w:sz="0" w:space="0" w:color="auto"/>
            <w:bottom w:val="none" w:sz="0" w:space="0" w:color="auto"/>
            <w:right w:val="none" w:sz="0" w:space="0" w:color="auto"/>
          </w:divBdr>
        </w:div>
        <w:div w:id="1305503791">
          <w:marLeft w:val="480"/>
          <w:marRight w:val="0"/>
          <w:marTop w:val="0"/>
          <w:marBottom w:val="0"/>
          <w:divBdr>
            <w:top w:val="none" w:sz="0" w:space="0" w:color="auto"/>
            <w:left w:val="none" w:sz="0" w:space="0" w:color="auto"/>
            <w:bottom w:val="none" w:sz="0" w:space="0" w:color="auto"/>
            <w:right w:val="none" w:sz="0" w:space="0" w:color="auto"/>
          </w:divBdr>
        </w:div>
        <w:div w:id="138155023">
          <w:marLeft w:val="480"/>
          <w:marRight w:val="0"/>
          <w:marTop w:val="0"/>
          <w:marBottom w:val="0"/>
          <w:divBdr>
            <w:top w:val="none" w:sz="0" w:space="0" w:color="auto"/>
            <w:left w:val="none" w:sz="0" w:space="0" w:color="auto"/>
            <w:bottom w:val="none" w:sz="0" w:space="0" w:color="auto"/>
            <w:right w:val="none" w:sz="0" w:space="0" w:color="auto"/>
          </w:divBdr>
        </w:div>
        <w:div w:id="557284900">
          <w:marLeft w:val="480"/>
          <w:marRight w:val="0"/>
          <w:marTop w:val="0"/>
          <w:marBottom w:val="0"/>
          <w:divBdr>
            <w:top w:val="none" w:sz="0" w:space="0" w:color="auto"/>
            <w:left w:val="none" w:sz="0" w:space="0" w:color="auto"/>
            <w:bottom w:val="none" w:sz="0" w:space="0" w:color="auto"/>
            <w:right w:val="none" w:sz="0" w:space="0" w:color="auto"/>
          </w:divBdr>
        </w:div>
      </w:divsChild>
    </w:div>
    <w:div w:id="1734740773">
      <w:bodyDiv w:val="1"/>
      <w:marLeft w:val="0"/>
      <w:marRight w:val="0"/>
      <w:marTop w:val="0"/>
      <w:marBottom w:val="0"/>
      <w:divBdr>
        <w:top w:val="none" w:sz="0" w:space="0" w:color="auto"/>
        <w:left w:val="none" w:sz="0" w:space="0" w:color="auto"/>
        <w:bottom w:val="none" w:sz="0" w:space="0" w:color="auto"/>
        <w:right w:val="none" w:sz="0" w:space="0" w:color="auto"/>
      </w:divBdr>
    </w:div>
    <w:div w:id="1746999182">
      <w:bodyDiv w:val="1"/>
      <w:marLeft w:val="0"/>
      <w:marRight w:val="0"/>
      <w:marTop w:val="0"/>
      <w:marBottom w:val="0"/>
      <w:divBdr>
        <w:top w:val="none" w:sz="0" w:space="0" w:color="auto"/>
        <w:left w:val="none" w:sz="0" w:space="0" w:color="auto"/>
        <w:bottom w:val="none" w:sz="0" w:space="0" w:color="auto"/>
        <w:right w:val="none" w:sz="0" w:space="0" w:color="auto"/>
      </w:divBdr>
    </w:div>
    <w:div w:id="1748917461">
      <w:bodyDiv w:val="1"/>
      <w:marLeft w:val="0"/>
      <w:marRight w:val="0"/>
      <w:marTop w:val="0"/>
      <w:marBottom w:val="0"/>
      <w:divBdr>
        <w:top w:val="none" w:sz="0" w:space="0" w:color="auto"/>
        <w:left w:val="none" w:sz="0" w:space="0" w:color="auto"/>
        <w:bottom w:val="none" w:sz="0" w:space="0" w:color="auto"/>
        <w:right w:val="none" w:sz="0" w:space="0" w:color="auto"/>
      </w:divBdr>
      <w:divsChild>
        <w:div w:id="801850982">
          <w:marLeft w:val="480"/>
          <w:marRight w:val="0"/>
          <w:marTop w:val="0"/>
          <w:marBottom w:val="0"/>
          <w:divBdr>
            <w:top w:val="none" w:sz="0" w:space="0" w:color="auto"/>
            <w:left w:val="none" w:sz="0" w:space="0" w:color="auto"/>
            <w:bottom w:val="none" w:sz="0" w:space="0" w:color="auto"/>
            <w:right w:val="none" w:sz="0" w:space="0" w:color="auto"/>
          </w:divBdr>
        </w:div>
        <w:div w:id="1581284069">
          <w:marLeft w:val="480"/>
          <w:marRight w:val="0"/>
          <w:marTop w:val="0"/>
          <w:marBottom w:val="0"/>
          <w:divBdr>
            <w:top w:val="none" w:sz="0" w:space="0" w:color="auto"/>
            <w:left w:val="none" w:sz="0" w:space="0" w:color="auto"/>
            <w:bottom w:val="none" w:sz="0" w:space="0" w:color="auto"/>
            <w:right w:val="none" w:sz="0" w:space="0" w:color="auto"/>
          </w:divBdr>
        </w:div>
        <w:div w:id="1566791831">
          <w:marLeft w:val="480"/>
          <w:marRight w:val="0"/>
          <w:marTop w:val="0"/>
          <w:marBottom w:val="0"/>
          <w:divBdr>
            <w:top w:val="none" w:sz="0" w:space="0" w:color="auto"/>
            <w:left w:val="none" w:sz="0" w:space="0" w:color="auto"/>
            <w:bottom w:val="none" w:sz="0" w:space="0" w:color="auto"/>
            <w:right w:val="none" w:sz="0" w:space="0" w:color="auto"/>
          </w:divBdr>
        </w:div>
        <w:div w:id="1194031478">
          <w:marLeft w:val="480"/>
          <w:marRight w:val="0"/>
          <w:marTop w:val="0"/>
          <w:marBottom w:val="0"/>
          <w:divBdr>
            <w:top w:val="none" w:sz="0" w:space="0" w:color="auto"/>
            <w:left w:val="none" w:sz="0" w:space="0" w:color="auto"/>
            <w:bottom w:val="none" w:sz="0" w:space="0" w:color="auto"/>
            <w:right w:val="none" w:sz="0" w:space="0" w:color="auto"/>
          </w:divBdr>
        </w:div>
        <w:div w:id="1270971611">
          <w:marLeft w:val="480"/>
          <w:marRight w:val="0"/>
          <w:marTop w:val="0"/>
          <w:marBottom w:val="0"/>
          <w:divBdr>
            <w:top w:val="none" w:sz="0" w:space="0" w:color="auto"/>
            <w:left w:val="none" w:sz="0" w:space="0" w:color="auto"/>
            <w:bottom w:val="none" w:sz="0" w:space="0" w:color="auto"/>
            <w:right w:val="none" w:sz="0" w:space="0" w:color="auto"/>
          </w:divBdr>
        </w:div>
        <w:div w:id="137723371">
          <w:marLeft w:val="480"/>
          <w:marRight w:val="0"/>
          <w:marTop w:val="0"/>
          <w:marBottom w:val="0"/>
          <w:divBdr>
            <w:top w:val="none" w:sz="0" w:space="0" w:color="auto"/>
            <w:left w:val="none" w:sz="0" w:space="0" w:color="auto"/>
            <w:bottom w:val="none" w:sz="0" w:space="0" w:color="auto"/>
            <w:right w:val="none" w:sz="0" w:space="0" w:color="auto"/>
          </w:divBdr>
        </w:div>
        <w:div w:id="1580359868">
          <w:marLeft w:val="480"/>
          <w:marRight w:val="0"/>
          <w:marTop w:val="0"/>
          <w:marBottom w:val="0"/>
          <w:divBdr>
            <w:top w:val="none" w:sz="0" w:space="0" w:color="auto"/>
            <w:left w:val="none" w:sz="0" w:space="0" w:color="auto"/>
            <w:bottom w:val="none" w:sz="0" w:space="0" w:color="auto"/>
            <w:right w:val="none" w:sz="0" w:space="0" w:color="auto"/>
          </w:divBdr>
        </w:div>
        <w:div w:id="930433434">
          <w:marLeft w:val="480"/>
          <w:marRight w:val="0"/>
          <w:marTop w:val="0"/>
          <w:marBottom w:val="0"/>
          <w:divBdr>
            <w:top w:val="none" w:sz="0" w:space="0" w:color="auto"/>
            <w:left w:val="none" w:sz="0" w:space="0" w:color="auto"/>
            <w:bottom w:val="none" w:sz="0" w:space="0" w:color="auto"/>
            <w:right w:val="none" w:sz="0" w:space="0" w:color="auto"/>
          </w:divBdr>
        </w:div>
        <w:div w:id="1063068387">
          <w:marLeft w:val="480"/>
          <w:marRight w:val="0"/>
          <w:marTop w:val="0"/>
          <w:marBottom w:val="0"/>
          <w:divBdr>
            <w:top w:val="none" w:sz="0" w:space="0" w:color="auto"/>
            <w:left w:val="none" w:sz="0" w:space="0" w:color="auto"/>
            <w:bottom w:val="none" w:sz="0" w:space="0" w:color="auto"/>
            <w:right w:val="none" w:sz="0" w:space="0" w:color="auto"/>
          </w:divBdr>
        </w:div>
        <w:div w:id="2009479566">
          <w:marLeft w:val="480"/>
          <w:marRight w:val="0"/>
          <w:marTop w:val="0"/>
          <w:marBottom w:val="0"/>
          <w:divBdr>
            <w:top w:val="none" w:sz="0" w:space="0" w:color="auto"/>
            <w:left w:val="none" w:sz="0" w:space="0" w:color="auto"/>
            <w:bottom w:val="none" w:sz="0" w:space="0" w:color="auto"/>
            <w:right w:val="none" w:sz="0" w:space="0" w:color="auto"/>
          </w:divBdr>
        </w:div>
        <w:div w:id="416756823">
          <w:marLeft w:val="480"/>
          <w:marRight w:val="0"/>
          <w:marTop w:val="0"/>
          <w:marBottom w:val="0"/>
          <w:divBdr>
            <w:top w:val="none" w:sz="0" w:space="0" w:color="auto"/>
            <w:left w:val="none" w:sz="0" w:space="0" w:color="auto"/>
            <w:bottom w:val="none" w:sz="0" w:space="0" w:color="auto"/>
            <w:right w:val="none" w:sz="0" w:space="0" w:color="auto"/>
          </w:divBdr>
        </w:div>
        <w:div w:id="83042087">
          <w:marLeft w:val="480"/>
          <w:marRight w:val="0"/>
          <w:marTop w:val="0"/>
          <w:marBottom w:val="0"/>
          <w:divBdr>
            <w:top w:val="none" w:sz="0" w:space="0" w:color="auto"/>
            <w:left w:val="none" w:sz="0" w:space="0" w:color="auto"/>
            <w:bottom w:val="none" w:sz="0" w:space="0" w:color="auto"/>
            <w:right w:val="none" w:sz="0" w:space="0" w:color="auto"/>
          </w:divBdr>
        </w:div>
        <w:div w:id="511071756">
          <w:marLeft w:val="480"/>
          <w:marRight w:val="0"/>
          <w:marTop w:val="0"/>
          <w:marBottom w:val="0"/>
          <w:divBdr>
            <w:top w:val="none" w:sz="0" w:space="0" w:color="auto"/>
            <w:left w:val="none" w:sz="0" w:space="0" w:color="auto"/>
            <w:bottom w:val="none" w:sz="0" w:space="0" w:color="auto"/>
            <w:right w:val="none" w:sz="0" w:space="0" w:color="auto"/>
          </w:divBdr>
        </w:div>
        <w:div w:id="1046488930">
          <w:marLeft w:val="480"/>
          <w:marRight w:val="0"/>
          <w:marTop w:val="0"/>
          <w:marBottom w:val="0"/>
          <w:divBdr>
            <w:top w:val="none" w:sz="0" w:space="0" w:color="auto"/>
            <w:left w:val="none" w:sz="0" w:space="0" w:color="auto"/>
            <w:bottom w:val="none" w:sz="0" w:space="0" w:color="auto"/>
            <w:right w:val="none" w:sz="0" w:space="0" w:color="auto"/>
          </w:divBdr>
        </w:div>
        <w:div w:id="2090686194">
          <w:marLeft w:val="480"/>
          <w:marRight w:val="0"/>
          <w:marTop w:val="0"/>
          <w:marBottom w:val="0"/>
          <w:divBdr>
            <w:top w:val="none" w:sz="0" w:space="0" w:color="auto"/>
            <w:left w:val="none" w:sz="0" w:space="0" w:color="auto"/>
            <w:bottom w:val="none" w:sz="0" w:space="0" w:color="auto"/>
            <w:right w:val="none" w:sz="0" w:space="0" w:color="auto"/>
          </w:divBdr>
        </w:div>
        <w:div w:id="357851825">
          <w:marLeft w:val="480"/>
          <w:marRight w:val="0"/>
          <w:marTop w:val="0"/>
          <w:marBottom w:val="0"/>
          <w:divBdr>
            <w:top w:val="none" w:sz="0" w:space="0" w:color="auto"/>
            <w:left w:val="none" w:sz="0" w:space="0" w:color="auto"/>
            <w:bottom w:val="none" w:sz="0" w:space="0" w:color="auto"/>
            <w:right w:val="none" w:sz="0" w:space="0" w:color="auto"/>
          </w:divBdr>
        </w:div>
        <w:div w:id="1451440202">
          <w:marLeft w:val="480"/>
          <w:marRight w:val="0"/>
          <w:marTop w:val="0"/>
          <w:marBottom w:val="0"/>
          <w:divBdr>
            <w:top w:val="none" w:sz="0" w:space="0" w:color="auto"/>
            <w:left w:val="none" w:sz="0" w:space="0" w:color="auto"/>
            <w:bottom w:val="none" w:sz="0" w:space="0" w:color="auto"/>
            <w:right w:val="none" w:sz="0" w:space="0" w:color="auto"/>
          </w:divBdr>
        </w:div>
        <w:div w:id="323551811">
          <w:marLeft w:val="480"/>
          <w:marRight w:val="0"/>
          <w:marTop w:val="0"/>
          <w:marBottom w:val="0"/>
          <w:divBdr>
            <w:top w:val="none" w:sz="0" w:space="0" w:color="auto"/>
            <w:left w:val="none" w:sz="0" w:space="0" w:color="auto"/>
            <w:bottom w:val="none" w:sz="0" w:space="0" w:color="auto"/>
            <w:right w:val="none" w:sz="0" w:space="0" w:color="auto"/>
          </w:divBdr>
        </w:div>
        <w:div w:id="1519347308">
          <w:marLeft w:val="480"/>
          <w:marRight w:val="0"/>
          <w:marTop w:val="0"/>
          <w:marBottom w:val="0"/>
          <w:divBdr>
            <w:top w:val="none" w:sz="0" w:space="0" w:color="auto"/>
            <w:left w:val="none" w:sz="0" w:space="0" w:color="auto"/>
            <w:bottom w:val="none" w:sz="0" w:space="0" w:color="auto"/>
            <w:right w:val="none" w:sz="0" w:space="0" w:color="auto"/>
          </w:divBdr>
        </w:div>
        <w:div w:id="1780680286">
          <w:marLeft w:val="480"/>
          <w:marRight w:val="0"/>
          <w:marTop w:val="0"/>
          <w:marBottom w:val="0"/>
          <w:divBdr>
            <w:top w:val="none" w:sz="0" w:space="0" w:color="auto"/>
            <w:left w:val="none" w:sz="0" w:space="0" w:color="auto"/>
            <w:bottom w:val="none" w:sz="0" w:space="0" w:color="auto"/>
            <w:right w:val="none" w:sz="0" w:space="0" w:color="auto"/>
          </w:divBdr>
        </w:div>
        <w:div w:id="1611664331">
          <w:marLeft w:val="480"/>
          <w:marRight w:val="0"/>
          <w:marTop w:val="0"/>
          <w:marBottom w:val="0"/>
          <w:divBdr>
            <w:top w:val="none" w:sz="0" w:space="0" w:color="auto"/>
            <w:left w:val="none" w:sz="0" w:space="0" w:color="auto"/>
            <w:bottom w:val="none" w:sz="0" w:space="0" w:color="auto"/>
            <w:right w:val="none" w:sz="0" w:space="0" w:color="auto"/>
          </w:divBdr>
        </w:div>
        <w:div w:id="1672876055">
          <w:marLeft w:val="480"/>
          <w:marRight w:val="0"/>
          <w:marTop w:val="0"/>
          <w:marBottom w:val="0"/>
          <w:divBdr>
            <w:top w:val="none" w:sz="0" w:space="0" w:color="auto"/>
            <w:left w:val="none" w:sz="0" w:space="0" w:color="auto"/>
            <w:bottom w:val="none" w:sz="0" w:space="0" w:color="auto"/>
            <w:right w:val="none" w:sz="0" w:space="0" w:color="auto"/>
          </w:divBdr>
        </w:div>
        <w:div w:id="1410694057">
          <w:marLeft w:val="480"/>
          <w:marRight w:val="0"/>
          <w:marTop w:val="0"/>
          <w:marBottom w:val="0"/>
          <w:divBdr>
            <w:top w:val="none" w:sz="0" w:space="0" w:color="auto"/>
            <w:left w:val="none" w:sz="0" w:space="0" w:color="auto"/>
            <w:bottom w:val="none" w:sz="0" w:space="0" w:color="auto"/>
            <w:right w:val="none" w:sz="0" w:space="0" w:color="auto"/>
          </w:divBdr>
        </w:div>
        <w:div w:id="793254846">
          <w:marLeft w:val="480"/>
          <w:marRight w:val="0"/>
          <w:marTop w:val="0"/>
          <w:marBottom w:val="0"/>
          <w:divBdr>
            <w:top w:val="none" w:sz="0" w:space="0" w:color="auto"/>
            <w:left w:val="none" w:sz="0" w:space="0" w:color="auto"/>
            <w:bottom w:val="none" w:sz="0" w:space="0" w:color="auto"/>
            <w:right w:val="none" w:sz="0" w:space="0" w:color="auto"/>
          </w:divBdr>
        </w:div>
        <w:div w:id="1176312965">
          <w:marLeft w:val="480"/>
          <w:marRight w:val="0"/>
          <w:marTop w:val="0"/>
          <w:marBottom w:val="0"/>
          <w:divBdr>
            <w:top w:val="none" w:sz="0" w:space="0" w:color="auto"/>
            <w:left w:val="none" w:sz="0" w:space="0" w:color="auto"/>
            <w:bottom w:val="none" w:sz="0" w:space="0" w:color="auto"/>
            <w:right w:val="none" w:sz="0" w:space="0" w:color="auto"/>
          </w:divBdr>
        </w:div>
        <w:div w:id="969748901">
          <w:marLeft w:val="480"/>
          <w:marRight w:val="0"/>
          <w:marTop w:val="0"/>
          <w:marBottom w:val="0"/>
          <w:divBdr>
            <w:top w:val="none" w:sz="0" w:space="0" w:color="auto"/>
            <w:left w:val="none" w:sz="0" w:space="0" w:color="auto"/>
            <w:bottom w:val="none" w:sz="0" w:space="0" w:color="auto"/>
            <w:right w:val="none" w:sz="0" w:space="0" w:color="auto"/>
          </w:divBdr>
        </w:div>
        <w:div w:id="655954384">
          <w:marLeft w:val="480"/>
          <w:marRight w:val="0"/>
          <w:marTop w:val="0"/>
          <w:marBottom w:val="0"/>
          <w:divBdr>
            <w:top w:val="none" w:sz="0" w:space="0" w:color="auto"/>
            <w:left w:val="none" w:sz="0" w:space="0" w:color="auto"/>
            <w:bottom w:val="none" w:sz="0" w:space="0" w:color="auto"/>
            <w:right w:val="none" w:sz="0" w:space="0" w:color="auto"/>
          </w:divBdr>
        </w:div>
        <w:div w:id="1483697945">
          <w:marLeft w:val="480"/>
          <w:marRight w:val="0"/>
          <w:marTop w:val="0"/>
          <w:marBottom w:val="0"/>
          <w:divBdr>
            <w:top w:val="none" w:sz="0" w:space="0" w:color="auto"/>
            <w:left w:val="none" w:sz="0" w:space="0" w:color="auto"/>
            <w:bottom w:val="none" w:sz="0" w:space="0" w:color="auto"/>
            <w:right w:val="none" w:sz="0" w:space="0" w:color="auto"/>
          </w:divBdr>
        </w:div>
        <w:div w:id="992875297">
          <w:marLeft w:val="480"/>
          <w:marRight w:val="0"/>
          <w:marTop w:val="0"/>
          <w:marBottom w:val="0"/>
          <w:divBdr>
            <w:top w:val="none" w:sz="0" w:space="0" w:color="auto"/>
            <w:left w:val="none" w:sz="0" w:space="0" w:color="auto"/>
            <w:bottom w:val="none" w:sz="0" w:space="0" w:color="auto"/>
            <w:right w:val="none" w:sz="0" w:space="0" w:color="auto"/>
          </w:divBdr>
        </w:div>
        <w:div w:id="1897276211">
          <w:marLeft w:val="480"/>
          <w:marRight w:val="0"/>
          <w:marTop w:val="0"/>
          <w:marBottom w:val="0"/>
          <w:divBdr>
            <w:top w:val="none" w:sz="0" w:space="0" w:color="auto"/>
            <w:left w:val="none" w:sz="0" w:space="0" w:color="auto"/>
            <w:bottom w:val="none" w:sz="0" w:space="0" w:color="auto"/>
            <w:right w:val="none" w:sz="0" w:space="0" w:color="auto"/>
          </w:divBdr>
        </w:div>
        <w:div w:id="1647472444">
          <w:marLeft w:val="480"/>
          <w:marRight w:val="0"/>
          <w:marTop w:val="0"/>
          <w:marBottom w:val="0"/>
          <w:divBdr>
            <w:top w:val="none" w:sz="0" w:space="0" w:color="auto"/>
            <w:left w:val="none" w:sz="0" w:space="0" w:color="auto"/>
            <w:bottom w:val="none" w:sz="0" w:space="0" w:color="auto"/>
            <w:right w:val="none" w:sz="0" w:space="0" w:color="auto"/>
          </w:divBdr>
        </w:div>
      </w:divsChild>
    </w:div>
    <w:div w:id="1749229381">
      <w:bodyDiv w:val="1"/>
      <w:marLeft w:val="0"/>
      <w:marRight w:val="0"/>
      <w:marTop w:val="0"/>
      <w:marBottom w:val="0"/>
      <w:divBdr>
        <w:top w:val="none" w:sz="0" w:space="0" w:color="auto"/>
        <w:left w:val="none" w:sz="0" w:space="0" w:color="auto"/>
        <w:bottom w:val="none" w:sz="0" w:space="0" w:color="auto"/>
        <w:right w:val="none" w:sz="0" w:space="0" w:color="auto"/>
      </w:divBdr>
    </w:div>
    <w:div w:id="1758600721">
      <w:bodyDiv w:val="1"/>
      <w:marLeft w:val="0"/>
      <w:marRight w:val="0"/>
      <w:marTop w:val="0"/>
      <w:marBottom w:val="0"/>
      <w:divBdr>
        <w:top w:val="none" w:sz="0" w:space="0" w:color="auto"/>
        <w:left w:val="none" w:sz="0" w:space="0" w:color="auto"/>
        <w:bottom w:val="none" w:sz="0" w:space="0" w:color="auto"/>
        <w:right w:val="none" w:sz="0" w:space="0" w:color="auto"/>
      </w:divBdr>
      <w:divsChild>
        <w:div w:id="76631426">
          <w:marLeft w:val="480"/>
          <w:marRight w:val="0"/>
          <w:marTop w:val="0"/>
          <w:marBottom w:val="0"/>
          <w:divBdr>
            <w:top w:val="none" w:sz="0" w:space="0" w:color="auto"/>
            <w:left w:val="none" w:sz="0" w:space="0" w:color="auto"/>
            <w:bottom w:val="none" w:sz="0" w:space="0" w:color="auto"/>
            <w:right w:val="none" w:sz="0" w:space="0" w:color="auto"/>
          </w:divBdr>
        </w:div>
        <w:div w:id="380905013">
          <w:marLeft w:val="480"/>
          <w:marRight w:val="0"/>
          <w:marTop w:val="0"/>
          <w:marBottom w:val="0"/>
          <w:divBdr>
            <w:top w:val="none" w:sz="0" w:space="0" w:color="auto"/>
            <w:left w:val="none" w:sz="0" w:space="0" w:color="auto"/>
            <w:bottom w:val="none" w:sz="0" w:space="0" w:color="auto"/>
            <w:right w:val="none" w:sz="0" w:space="0" w:color="auto"/>
          </w:divBdr>
        </w:div>
        <w:div w:id="1663970690">
          <w:marLeft w:val="480"/>
          <w:marRight w:val="0"/>
          <w:marTop w:val="0"/>
          <w:marBottom w:val="0"/>
          <w:divBdr>
            <w:top w:val="none" w:sz="0" w:space="0" w:color="auto"/>
            <w:left w:val="none" w:sz="0" w:space="0" w:color="auto"/>
            <w:bottom w:val="none" w:sz="0" w:space="0" w:color="auto"/>
            <w:right w:val="none" w:sz="0" w:space="0" w:color="auto"/>
          </w:divBdr>
        </w:div>
        <w:div w:id="1907717385">
          <w:marLeft w:val="480"/>
          <w:marRight w:val="0"/>
          <w:marTop w:val="0"/>
          <w:marBottom w:val="0"/>
          <w:divBdr>
            <w:top w:val="none" w:sz="0" w:space="0" w:color="auto"/>
            <w:left w:val="none" w:sz="0" w:space="0" w:color="auto"/>
            <w:bottom w:val="none" w:sz="0" w:space="0" w:color="auto"/>
            <w:right w:val="none" w:sz="0" w:space="0" w:color="auto"/>
          </w:divBdr>
        </w:div>
        <w:div w:id="2054380530">
          <w:marLeft w:val="480"/>
          <w:marRight w:val="0"/>
          <w:marTop w:val="0"/>
          <w:marBottom w:val="0"/>
          <w:divBdr>
            <w:top w:val="none" w:sz="0" w:space="0" w:color="auto"/>
            <w:left w:val="none" w:sz="0" w:space="0" w:color="auto"/>
            <w:bottom w:val="none" w:sz="0" w:space="0" w:color="auto"/>
            <w:right w:val="none" w:sz="0" w:space="0" w:color="auto"/>
          </w:divBdr>
        </w:div>
        <w:div w:id="1736397425">
          <w:marLeft w:val="480"/>
          <w:marRight w:val="0"/>
          <w:marTop w:val="0"/>
          <w:marBottom w:val="0"/>
          <w:divBdr>
            <w:top w:val="none" w:sz="0" w:space="0" w:color="auto"/>
            <w:left w:val="none" w:sz="0" w:space="0" w:color="auto"/>
            <w:bottom w:val="none" w:sz="0" w:space="0" w:color="auto"/>
            <w:right w:val="none" w:sz="0" w:space="0" w:color="auto"/>
          </w:divBdr>
        </w:div>
      </w:divsChild>
    </w:div>
    <w:div w:id="1762019680">
      <w:bodyDiv w:val="1"/>
      <w:marLeft w:val="0"/>
      <w:marRight w:val="0"/>
      <w:marTop w:val="0"/>
      <w:marBottom w:val="0"/>
      <w:divBdr>
        <w:top w:val="none" w:sz="0" w:space="0" w:color="auto"/>
        <w:left w:val="none" w:sz="0" w:space="0" w:color="auto"/>
        <w:bottom w:val="none" w:sz="0" w:space="0" w:color="auto"/>
        <w:right w:val="none" w:sz="0" w:space="0" w:color="auto"/>
      </w:divBdr>
      <w:divsChild>
        <w:div w:id="665547338">
          <w:marLeft w:val="480"/>
          <w:marRight w:val="0"/>
          <w:marTop w:val="0"/>
          <w:marBottom w:val="0"/>
          <w:divBdr>
            <w:top w:val="none" w:sz="0" w:space="0" w:color="auto"/>
            <w:left w:val="none" w:sz="0" w:space="0" w:color="auto"/>
            <w:bottom w:val="none" w:sz="0" w:space="0" w:color="auto"/>
            <w:right w:val="none" w:sz="0" w:space="0" w:color="auto"/>
          </w:divBdr>
        </w:div>
        <w:div w:id="575096200">
          <w:marLeft w:val="480"/>
          <w:marRight w:val="0"/>
          <w:marTop w:val="0"/>
          <w:marBottom w:val="0"/>
          <w:divBdr>
            <w:top w:val="none" w:sz="0" w:space="0" w:color="auto"/>
            <w:left w:val="none" w:sz="0" w:space="0" w:color="auto"/>
            <w:bottom w:val="none" w:sz="0" w:space="0" w:color="auto"/>
            <w:right w:val="none" w:sz="0" w:space="0" w:color="auto"/>
          </w:divBdr>
        </w:div>
        <w:div w:id="2106920817">
          <w:marLeft w:val="480"/>
          <w:marRight w:val="0"/>
          <w:marTop w:val="0"/>
          <w:marBottom w:val="0"/>
          <w:divBdr>
            <w:top w:val="none" w:sz="0" w:space="0" w:color="auto"/>
            <w:left w:val="none" w:sz="0" w:space="0" w:color="auto"/>
            <w:bottom w:val="none" w:sz="0" w:space="0" w:color="auto"/>
            <w:right w:val="none" w:sz="0" w:space="0" w:color="auto"/>
          </w:divBdr>
        </w:div>
        <w:div w:id="1903522550">
          <w:marLeft w:val="480"/>
          <w:marRight w:val="0"/>
          <w:marTop w:val="0"/>
          <w:marBottom w:val="0"/>
          <w:divBdr>
            <w:top w:val="none" w:sz="0" w:space="0" w:color="auto"/>
            <w:left w:val="none" w:sz="0" w:space="0" w:color="auto"/>
            <w:bottom w:val="none" w:sz="0" w:space="0" w:color="auto"/>
            <w:right w:val="none" w:sz="0" w:space="0" w:color="auto"/>
          </w:divBdr>
        </w:div>
        <w:div w:id="2016179404">
          <w:marLeft w:val="480"/>
          <w:marRight w:val="0"/>
          <w:marTop w:val="0"/>
          <w:marBottom w:val="0"/>
          <w:divBdr>
            <w:top w:val="none" w:sz="0" w:space="0" w:color="auto"/>
            <w:left w:val="none" w:sz="0" w:space="0" w:color="auto"/>
            <w:bottom w:val="none" w:sz="0" w:space="0" w:color="auto"/>
            <w:right w:val="none" w:sz="0" w:space="0" w:color="auto"/>
          </w:divBdr>
        </w:div>
        <w:div w:id="1468694381">
          <w:marLeft w:val="480"/>
          <w:marRight w:val="0"/>
          <w:marTop w:val="0"/>
          <w:marBottom w:val="0"/>
          <w:divBdr>
            <w:top w:val="none" w:sz="0" w:space="0" w:color="auto"/>
            <w:left w:val="none" w:sz="0" w:space="0" w:color="auto"/>
            <w:bottom w:val="none" w:sz="0" w:space="0" w:color="auto"/>
            <w:right w:val="none" w:sz="0" w:space="0" w:color="auto"/>
          </w:divBdr>
        </w:div>
        <w:div w:id="546573534">
          <w:marLeft w:val="480"/>
          <w:marRight w:val="0"/>
          <w:marTop w:val="0"/>
          <w:marBottom w:val="0"/>
          <w:divBdr>
            <w:top w:val="none" w:sz="0" w:space="0" w:color="auto"/>
            <w:left w:val="none" w:sz="0" w:space="0" w:color="auto"/>
            <w:bottom w:val="none" w:sz="0" w:space="0" w:color="auto"/>
            <w:right w:val="none" w:sz="0" w:space="0" w:color="auto"/>
          </w:divBdr>
        </w:div>
        <w:div w:id="726146249">
          <w:marLeft w:val="480"/>
          <w:marRight w:val="0"/>
          <w:marTop w:val="0"/>
          <w:marBottom w:val="0"/>
          <w:divBdr>
            <w:top w:val="none" w:sz="0" w:space="0" w:color="auto"/>
            <w:left w:val="none" w:sz="0" w:space="0" w:color="auto"/>
            <w:bottom w:val="none" w:sz="0" w:space="0" w:color="auto"/>
            <w:right w:val="none" w:sz="0" w:space="0" w:color="auto"/>
          </w:divBdr>
        </w:div>
        <w:div w:id="1706246721">
          <w:marLeft w:val="480"/>
          <w:marRight w:val="0"/>
          <w:marTop w:val="0"/>
          <w:marBottom w:val="0"/>
          <w:divBdr>
            <w:top w:val="none" w:sz="0" w:space="0" w:color="auto"/>
            <w:left w:val="none" w:sz="0" w:space="0" w:color="auto"/>
            <w:bottom w:val="none" w:sz="0" w:space="0" w:color="auto"/>
            <w:right w:val="none" w:sz="0" w:space="0" w:color="auto"/>
          </w:divBdr>
        </w:div>
        <w:div w:id="1306278805">
          <w:marLeft w:val="480"/>
          <w:marRight w:val="0"/>
          <w:marTop w:val="0"/>
          <w:marBottom w:val="0"/>
          <w:divBdr>
            <w:top w:val="none" w:sz="0" w:space="0" w:color="auto"/>
            <w:left w:val="none" w:sz="0" w:space="0" w:color="auto"/>
            <w:bottom w:val="none" w:sz="0" w:space="0" w:color="auto"/>
            <w:right w:val="none" w:sz="0" w:space="0" w:color="auto"/>
          </w:divBdr>
        </w:div>
        <w:div w:id="1625185999">
          <w:marLeft w:val="480"/>
          <w:marRight w:val="0"/>
          <w:marTop w:val="0"/>
          <w:marBottom w:val="0"/>
          <w:divBdr>
            <w:top w:val="none" w:sz="0" w:space="0" w:color="auto"/>
            <w:left w:val="none" w:sz="0" w:space="0" w:color="auto"/>
            <w:bottom w:val="none" w:sz="0" w:space="0" w:color="auto"/>
            <w:right w:val="none" w:sz="0" w:space="0" w:color="auto"/>
          </w:divBdr>
        </w:div>
        <w:div w:id="1245144454">
          <w:marLeft w:val="480"/>
          <w:marRight w:val="0"/>
          <w:marTop w:val="0"/>
          <w:marBottom w:val="0"/>
          <w:divBdr>
            <w:top w:val="none" w:sz="0" w:space="0" w:color="auto"/>
            <w:left w:val="none" w:sz="0" w:space="0" w:color="auto"/>
            <w:bottom w:val="none" w:sz="0" w:space="0" w:color="auto"/>
            <w:right w:val="none" w:sz="0" w:space="0" w:color="auto"/>
          </w:divBdr>
        </w:div>
        <w:div w:id="1584727673">
          <w:marLeft w:val="480"/>
          <w:marRight w:val="0"/>
          <w:marTop w:val="0"/>
          <w:marBottom w:val="0"/>
          <w:divBdr>
            <w:top w:val="none" w:sz="0" w:space="0" w:color="auto"/>
            <w:left w:val="none" w:sz="0" w:space="0" w:color="auto"/>
            <w:bottom w:val="none" w:sz="0" w:space="0" w:color="auto"/>
            <w:right w:val="none" w:sz="0" w:space="0" w:color="auto"/>
          </w:divBdr>
        </w:div>
        <w:div w:id="1329597007">
          <w:marLeft w:val="480"/>
          <w:marRight w:val="0"/>
          <w:marTop w:val="0"/>
          <w:marBottom w:val="0"/>
          <w:divBdr>
            <w:top w:val="none" w:sz="0" w:space="0" w:color="auto"/>
            <w:left w:val="none" w:sz="0" w:space="0" w:color="auto"/>
            <w:bottom w:val="none" w:sz="0" w:space="0" w:color="auto"/>
            <w:right w:val="none" w:sz="0" w:space="0" w:color="auto"/>
          </w:divBdr>
        </w:div>
        <w:div w:id="6754398">
          <w:marLeft w:val="480"/>
          <w:marRight w:val="0"/>
          <w:marTop w:val="0"/>
          <w:marBottom w:val="0"/>
          <w:divBdr>
            <w:top w:val="none" w:sz="0" w:space="0" w:color="auto"/>
            <w:left w:val="none" w:sz="0" w:space="0" w:color="auto"/>
            <w:bottom w:val="none" w:sz="0" w:space="0" w:color="auto"/>
            <w:right w:val="none" w:sz="0" w:space="0" w:color="auto"/>
          </w:divBdr>
        </w:div>
        <w:div w:id="1895507254">
          <w:marLeft w:val="480"/>
          <w:marRight w:val="0"/>
          <w:marTop w:val="0"/>
          <w:marBottom w:val="0"/>
          <w:divBdr>
            <w:top w:val="none" w:sz="0" w:space="0" w:color="auto"/>
            <w:left w:val="none" w:sz="0" w:space="0" w:color="auto"/>
            <w:bottom w:val="none" w:sz="0" w:space="0" w:color="auto"/>
            <w:right w:val="none" w:sz="0" w:space="0" w:color="auto"/>
          </w:divBdr>
        </w:div>
        <w:div w:id="201479157">
          <w:marLeft w:val="480"/>
          <w:marRight w:val="0"/>
          <w:marTop w:val="0"/>
          <w:marBottom w:val="0"/>
          <w:divBdr>
            <w:top w:val="none" w:sz="0" w:space="0" w:color="auto"/>
            <w:left w:val="none" w:sz="0" w:space="0" w:color="auto"/>
            <w:bottom w:val="none" w:sz="0" w:space="0" w:color="auto"/>
            <w:right w:val="none" w:sz="0" w:space="0" w:color="auto"/>
          </w:divBdr>
        </w:div>
        <w:div w:id="2023513588">
          <w:marLeft w:val="480"/>
          <w:marRight w:val="0"/>
          <w:marTop w:val="0"/>
          <w:marBottom w:val="0"/>
          <w:divBdr>
            <w:top w:val="none" w:sz="0" w:space="0" w:color="auto"/>
            <w:left w:val="none" w:sz="0" w:space="0" w:color="auto"/>
            <w:bottom w:val="none" w:sz="0" w:space="0" w:color="auto"/>
            <w:right w:val="none" w:sz="0" w:space="0" w:color="auto"/>
          </w:divBdr>
        </w:div>
        <w:div w:id="155613499">
          <w:marLeft w:val="480"/>
          <w:marRight w:val="0"/>
          <w:marTop w:val="0"/>
          <w:marBottom w:val="0"/>
          <w:divBdr>
            <w:top w:val="none" w:sz="0" w:space="0" w:color="auto"/>
            <w:left w:val="none" w:sz="0" w:space="0" w:color="auto"/>
            <w:bottom w:val="none" w:sz="0" w:space="0" w:color="auto"/>
            <w:right w:val="none" w:sz="0" w:space="0" w:color="auto"/>
          </w:divBdr>
        </w:div>
        <w:div w:id="1797260077">
          <w:marLeft w:val="480"/>
          <w:marRight w:val="0"/>
          <w:marTop w:val="0"/>
          <w:marBottom w:val="0"/>
          <w:divBdr>
            <w:top w:val="none" w:sz="0" w:space="0" w:color="auto"/>
            <w:left w:val="none" w:sz="0" w:space="0" w:color="auto"/>
            <w:bottom w:val="none" w:sz="0" w:space="0" w:color="auto"/>
            <w:right w:val="none" w:sz="0" w:space="0" w:color="auto"/>
          </w:divBdr>
        </w:div>
        <w:div w:id="1865442905">
          <w:marLeft w:val="480"/>
          <w:marRight w:val="0"/>
          <w:marTop w:val="0"/>
          <w:marBottom w:val="0"/>
          <w:divBdr>
            <w:top w:val="none" w:sz="0" w:space="0" w:color="auto"/>
            <w:left w:val="none" w:sz="0" w:space="0" w:color="auto"/>
            <w:bottom w:val="none" w:sz="0" w:space="0" w:color="auto"/>
            <w:right w:val="none" w:sz="0" w:space="0" w:color="auto"/>
          </w:divBdr>
        </w:div>
        <w:div w:id="139881191">
          <w:marLeft w:val="480"/>
          <w:marRight w:val="0"/>
          <w:marTop w:val="0"/>
          <w:marBottom w:val="0"/>
          <w:divBdr>
            <w:top w:val="none" w:sz="0" w:space="0" w:color="auto"/>
            <w:left w:val="none" w:sz="0" w:space="0" w:color="auto"/>
            <w:bottom w:val="none" w:sz="0" w:space="0" w:color="auto"/>
            <w:right w:val="none" w:sz="0" w:space="0" w:color="auto"/>
          </w:divBdr>
        </w:div>
        <w:div w:id="1262296602">
          <w:marLeft w:val="480"/>
          <w:marRight w:val="0"/>
          <w:marTop w:val="0"/>
          <w:marBottom w:val="0"/>
          <w:divBdr>
            <w:top w:val="none" w:sz="0" w:space="0" w:color="auto"/>
            <w:left w:val="none" w:sz="0" w:space="0" w:color="auto"/>
            <w:bottom w:val="none" w:sz="0" w:space="0" w:color="auto"/>
            <w:right w:val="none" w:sz="0" w:space="0" w:color="auto"/>
          </w:divBdr>
        </w:div>
        <w:div w:id="1821117936">
          <w:marLeft w:val="480"/>
          <w:marRight w:val="0"/>
          <w:marTop w:val="0"/>
          <w:marBottom w:val="0"/>
          <w:divBdr>
            <w:top w:val="none" w:sz="0" w:space="0" w:color="auto"/>
            <w:left w:val="none" w:sz="0" w:space="0" w:color="auto"/>
            <w:bottom w:val="none" w:sz="0" w:space="0" w:color="auto"/>
            <w:right w:val="none" w:sz="0" w:space="0" w:color="auto"/>
          </w:divBdr>
        </w:div>
        <w:div w:id="760638941">
          <w:marLeft w:val="480"/>
          <w:marRight w:val="0"/>
          <w:marTop w:val="0"/>
          <w:marBottom w:val="0"/>
          <w:divBdr>
            <w:top w:val="none" w:sz="0" w:space="0" w:color="auto"/>
            <w:left w:val="none" w:sz="0" w:space="0" w:color="auto"/>
            <w:bottom w:val="none" w:sz="0" w:space="0" w:color="auto"/>
            <w:right w:val="none" w:sz="0" w:space="0" w:color="auto"/>
          </w:divBdr>
        </w:div>
      </w:divsChild>
    </w:div>
    <w:div w:id="1767462277">
      <w:bodyDiv w:val="1"/>
      <w:marLeft w:val="0"/>
      <w:marRight w:val="0"/>
      <w:marTop w:val="0"/>
      <w:marBottom w:val="0"/>
      <w:divBdr>
        <w:top w:val="none" w:sz="0" w:space="0" w:color="auto"/>
        <w:left w:val="none" w:sz="0" w:space="0" w:color="auto"/>
        <w:bottom w:val="none" w:sz="0" w:space="0" w:color="auto"/>
        <w:right w:val="none" w:sz="0" w:space="0" w:color="auto"/>
      </w:divBdr>
    </w:div>
    <w:div w:id="1773671792">
      <w:bodyDiv w:val="1"/>
      <w:marLeft w:val="0"/>
      <w:marRight w:val="0"/>
      <w:marTop w:val="0"/>
      <w:marBottom w:val="0"/>
      <w:divBdr>
        <w:top w:val="none" w:sz="0" w:space="0" w:color="auto"/>
        <w:left w:val="none" w:sz="0" w:space="0" w:color="auto"/>
        <w:bottom w:val="none" w:sz="0" w:space="0" w:color="auto"/>
        <w:right w:val="none" w:sz="0" w:space="0" w:color="auto"/>
      </w:divBdr>
    </w:div>
    <w:div w:id="1776829599">
      <w:bodyDiv w:val="1"/>
      <w:marLeft w:val="0"/>
      <w:marRight w:val="0"/>
      <w:marTop w:val="0"/>
      <w:marBottom w:val="0"/>
      <w:divBdr>
        <w:top w:val="none" w:sz="0" w:space="0" w:color="auto"/>
        <w:left w:val="none" w:sz="0" w:space="0" w:color="auto"/>
        <w:bottom w:val="none" w:sz="0" w:space="0" w:color="auto"/>
        <w:right w:val="none" w:sz="0" w:space="0" w:color="auto"/>
      </w:divBdr>
    </w:div>
    <w:div w:id="1777482995">
      <w:bodyDiv w:val="1"/>
      <w:marLeft w:val="0"/>
      <w:marRight w:val="0"/>
      <w:marTop w:val="0"/>
      <w:marBottom w:val="0"/>
      <w:divBdr>
        <w:top w:val="none" w:sz="0" w:space="0" w:color="auto"/>
        <w:left w:val="none" w:sz="0" w:space="0" w:color="auto"/>
        <w:bottom w:val="none" w:sz="0" w:space="0" w:color="auto"/>
        <w:right w:val="none" w:sz="0" w:space="0" w:color="auto"/>
      </w:divBdr>
    </w:div>
    <w:div w:id="1779251490">
      <w:bodyDiv w:val="1"/>
      <w:marLeft w:val="0"/>
      <w:marRight w:val="0"/>
      <w:marTop w:val="0"/>
      <w:marBottom w:val="0"/>
      <w:divBdr>
        <w:top w:val="none" w:sz="0" w:space="0" w:color="auto"/>
        <w:left w:val="none" w:sz="0" w:space="0" w:color="auto"/>
        <w:bottom w:val="none" w:sz="0" w:space="0" w:color="auto"/>
        <w:right w:val="none" w:sz="0" w:space="0" w:color="auto"/>
      </w:divBdr>
    </w:div>
    <w:div w:id="1781218428">
      <w:bodyDiv w:val="1"/>
      <w:marLeft w:val="0"/>
      <w:marRight w:val="0"/>
      <w:marTop w:val="0"/>
      <w:marBottom w:val="0"/>
      <w:divBdr>
        <w:top w:val="none" w:sz="0" w:space="0" w:color="auto"/>
        <w:left w:val="none" w:sz="0" w:space="0" w:color="auto"/>
        <w:bottom w:val="none" w:sz="0" w:space="0" w:color="auto"/>
        <w:right w:val="none" w:sz="0" w:space="0" w:color="auto"/>
      </w:divBdr>
    </w:div>
    <w:div w:id="1786003607">
      <w:bodyDiv w:val="1"/>
      <w:marLeft w:val="0"/>
      <w:marRight w:val="0"/>
      <w:marTop w:val="0"/>
      <w:marBottom w:val="0"/>
      <w:divBdr>
        <w:top w:val="none" w:sz="0" w:space="0" w:color="auto"/>
        <w:left w:val="none" w:sz="0" w:space="0" w:color="auto"/>
        <w:bottom w:val="none" w:sz="0" w:space="0" w:color="auto"/>
        <w:right w:val="none" w:sz="0" w:space="0" w:color="auto"/>
      </w:divBdr>
    </w:div>
    <w:div w:id="1786607881">
      <w:bodyDiv w:val="1"/>
      <w:marLeft w:val="0"/>
      <w:marRight w:val="0"/>
      <w:marTop w:val="0"/>
      <w:marBottom w:val="0"/>
      <w:divBdr>
        <w:top w:val="none" w:sz="0" w:space="0" w:color="auto"/>
        <w:left w:val="none" w:sz="0" w:space="0" w:color="auto"/>
        <w:bottom w:val="none" w:sz="0" w:space="0" w:color="auto"/>
        <w:right w:val="none" w:sz="0" w:space="0" w:color="auto"/>
      </w:divBdr>
    </w:div>
    <w:div w:id="1788547755">
      <w:bodyDiv w:val="1"/>
      <w:marLeft w:val="0"/>
      <w:marRight w:val="0"/>
      <w:marTop w:val="0"/>
      <w:marBottom w:val="0"/>
      <w:divBdr>
        <w:top w:val="none" w:sz="0" w:space="0" w:color="auto"/>
        <w:left w:val="none" w:sz="0" w:space="0" w:color="auto"/>
        <w:bottom w:val="none" w:sz="0" w:space="0" w:color="auto"/>
        <w:right w:val="none" w:sz="0" w:space="0" w:color="auto"/>
      </w:divBdr>
    </w:div>
    <w:div w:id="1793750015">
      <w:bodyDiv w:val="1"/>
      <w:marLeft w:val="0"/>
      <w:marRight w:val="0"/>
      <w:marTop w:val="0"/>
      <w:marBottom w:val="0"/>
      <w:divBdr>
        <w:top w:val="none" w:sz="0" w:space="0" w:color="auto"/>
        <w:left w:val="none" w:sz="0" w:space="0" w:color="auto"/>
        <w:bottom w:val="none" w:sz="0" w:space="0" w:color="auto"/>
        <w:right w:val="none" w:sz="0" w:space="0" w:color="auto"/>
      </w:divBdr>
      <w:divsChild>
        <w:div w:id="1250700200">
          <w:marLeft w:val="480"/>
          <w:marRight w:val="0"/>
          <w:marTop w:val="0"/>
          <w:marBottom w:val="0"/>
          <w:divBdr>
            <w:top w:val="none" w:sz="0" w:space="0" w:color="auto"/>
            <w:left w:val="none" w:sz="0" w:space="0" w:color="auto"/>
            <w:bottom w:val="none" w:sz="0" w:space="0" w:color="auto"/>
            <w:right w:val="none" w:sz="0" w:space="0" w:color="auto"/>
          </w:divBdr>
        </w:div>
        <w:div w:id="1486319009">
          <w:marLeft w:val="480"/>
          <w:marRight w:val="0"/>
          <w:marTop w:val="0"/>
          <w:marBottom w:val="0"/>
          <w:divBdr>
            <w:top w:val="none" w:sz="0" w:space="0" w:color="auto"/>
            <w:left w:val="none" w:sz="0" w:space="0" w:color="auto"/>
            <w:bottom w:val="none" w:sz="0" w:space="0" w:color="auto"/>
            <w:right w:val="none" w:sz="0" w:space="0" w:color="auto"/>
          </w:divBdr>
        </w:div>
      </w:divsChild>
    </w:div>
    <w:div w:id="1797485190">
      <w:bodyDiv w:val="1"/>
      <w:marLeft w:val="0"/>
      <w:marRight w:val="0"/>
      <w:marTop w:val="0"/>
      <w:marBottom w:val="0"/>
      <w:divBdr>
        <w:top w:val="none" w:sz="0" w:space="0" w:color="auto"/>
        <w:left w:val="none" w:sz="0" w:space="0" w:color="auto"/>
        <w:bottom w:val="none" w:sz="0" w:space="0" w:color="auto"/>
        <w:right w:val="none" w:sz="0" w:space="0" w:color="auto"/>
      </w:divBdr>
      <w:divsChild>
        <w:div w:id="861552775">
          <w:marLeft w:val="480"/>
          <w:marRight w:val="0"/>
          <w:marTop w:val="0"/>
          <w:marBottom w:val="0"/>
          <w:divBdr>
            <w:top w:val="none" w:sz="0" w:space="0" w:color="auto"/>
            <w:left w:val="none" w:sz="0" w:space="0" w:color="auto"/>
            <w:bottom w:val="none" w:sz="0" w:space="0" w:color="auto"/>
            <w:right w:val="none" w:sz="0" w:space="0" w:color="auto"/>
          </w:divBdr>
        </w:div>
        <w:div w:id="526217438">
          <w:marLeft w:val="480"/>
          <w:marRight w:val="0"/>
          <w:marTop w:val="0"/>
          <w:marBottom w:val="0"/>
          <w:divBdr>
            <w:top w:val="none" w:sz="0" w:space="0" w:color="auto"/>
            <w:left w:val="none" w:sz="0" w:space="0" w:color="auto"/>
            <w:bottom w:val="none" w:sz="0" w:space="0" w:color="auto"/>
            <w:right w:val="none" w:sz="0" w:space="0" w:color="auto"/>
          </w:divBdr>
        </w:div>
        <w:div w:id="585040527">
          <w:marLeft w:val="480"/>
          <w:marRight w:val="0"/>
          <w:marTop w:val="0"/>
          <w:marBottom w:val="0"/>
          <w:divBdr>
            <w:top w:val="none" w:sz="0" w:space="0" w:color="auto"/>
            <w:left w:val="none" w:sz="0" w:space="0" w:color="auto"/>
            <w:bottom w:val="none" w:sz="0" w:space="0" w:color="auto"/>
            <w:right w:val="none" w:sz="0" w:space="0" w:color="auto"/>
          </w:divBdr>
        </w:div>
        <w:div w:id="1044331181">
          <w:marLeft w:val="480"/>
          <w:marRight w:val="0"/>
          <w:marTop w:val="0"/>
          <w:marBottom w:val="0"/>
          <w:divBdr>
            <w:top w:val="none" w:sz="0" w:space="0" w:color="auto"/>
            <w:left w:val="none" w:sz="0" w:space="0" w:color="auto"/>
            <w:bottom w:val="none" w:sz="0" w:space="0" w:color="auto"/>
            <w:right w:val="none" w:sz="0" w:space="0" w:color="auto"/>
          </w:divBdr>
        </w:div>
        <w:div w:id="718477787">
          <w:marLeft w:val="480"/>
          <w:marRight w:val="0"/>
          <w:marTop w:val="0"/>
          <w:marBottom w:val="0"/>
          <w:divBdr>
            <w:top w:val="none" w:sz="0" w:space="0" w:color="auto"/>
            <w:left w:val="none" w:sz="0" w:space="0" w:color="auto"/>
            <w:bottom w:val="none" w:sz="0" w:space="0" w:color="auto"/>
            <w:right w:val="none" w:sz="0" w:space="0" w:color="auto"/>
          </w:divBdr>
        </w:div>
        <w:div w:id="38943624">
          <w:marLeft w:val="480"/>
          <w:marRight w:val="0"/>
          <w:marTop w:val="0"/>
          <w:marBottom w:val="0"/>
          <w:divBdr>
            <w:top w:val="none" w:sz="0" w:space="0" w:color="auto"/>
            <w:left w:val="none" w:sz="0" w:space="0" w:color="auto"/>
            <w:bottom w:val="none" w:sz="0" w:space="0" w:color="auto"/>
            <w:right w:val="none" w:sz="0" w:space="0" w:color="auto"/>
          </w:divBdr>
        </w:div>
        <w:div w:id="2086488161">
          <w:marLeft w:val="480"/>
          <w:marRight w:val="0"/>
          <w:marTop w:val="0"/>
          <w:marBottom w:val="0"/>
          <w:divBdr>
            <w:top w:val="none" w:sz="0" w:space="0" w:color="auto"/>
            <w:left w:val="none" w:sz="0" w:space="0" w:color="auto"/>
            <w:bottom w:val="none" w:sz="0" w:space="0" w:color="auto"/>
            <w:right w:val="none" w:sz="0" w:space="0" w:color="auto"/>
          </w:divBdr>
        </w:div>
        <w:div w:id="1515418668">
          <w:marLeft w:val="480"/>
          <w:marRight w:val="0"/>
          <w:marTop w:val="0"/>
          <w:marBottom w:val="0"/>
          <w:divBdr>
            <w:top w:val="none" w:sz="0" w:space="0" w:color="auto"/>
            <w:left w:val="none" w:sz="0" w:space="0" w:color="auto"/>
            <w:bottom w:val="none" w:sz="0" w:space="0" w:color="auto"/>
            <w:right w:val="none" w:sz="0" w:space="0" w:color="auto"/>
          </w:divBdr>
        </w:div>
        <w:div w:id="1710255581">
          <w:marLeft w:val="480"/>
          <w:marRight w:val="0"/>
          <w:marTop w:val="0"/>
          <w:marBottom w:val="0"/>
          <w:divBdr>
            <w:top w:val="none" w:sz="0" w:space="0" w:color="auto"/>
            <w:left w:val="none" w:sz="0" w:space="0" w:color="auto"/>
            <w:bottom w:val="none" w:sz="0" w:space="0" w:color="auto"/>
            <w:right w:val="none" w:sz="0" w:space="0" w:color="auto"/>
          </w:divBdr>
        </w:div>
        <w:div w:id="1718048698">
          <w:marLeft w:val="480"/>
          <w:marRight w:val="0"/>
          <w:marTop w:val="0"/>
          <w:marBottom w:val="0"/>
          <w:divBdr>
            <w:top w:val="none" w:sz="0" w:space="0" w:color="auto"/>
            <w:left w:val="none" w:sz="0" w:space="0" w:color="auto"/>
            <w:bottom w:val="none" w:sz="0" w:space="0" w:color="auto"/>
            <w:right w:val="none" w:sz="0" w:space="0" w:color="auto"/>
          </w:divBdr>
        </w:div>
        <w:div w:id="333456298">
          <w:marLeft w:val="480"/>
          <w:marRight w:val="0"/>
          <w:marTop w:val="0"/>
          <w:marBottom w:val="0"/>
          <w:divBdr>
            <w:top w:val="none" w:sz="0" w:space="0" w:color="auto"/>
            <w:left w:val="none" w:sz="0" w:space="0" w:color="auto"/>
            <w:bottom w:val="none" w:sz="0" w:space="0" w:color="auto"/>
            <w:right w:val="none" w:sz="0" w:space="0" w:color="auto"/>
          </w:divBdr>
        </w:div>
        <w:div w:id="967586307">
          <w:marLeft w:val="480"/>
          <w:marRight w:val="0"/>
          <w:marTop w:val="0"/>
          <w:marBottom w:val="0"/>
          <w:divBdr>
            <w:top w:val="none" w:sz="0" w:space="0" w:color="auto"/>
            <w:left w:val="none" w:sz="0" w:space="0" w:color="auto"/>
            <w:bottom w:val="none" w:sz="0" w:space="0" w:color="auto"/>
            <w:right w:val="none" w:sz="0" w:space="0" w:color="auto"/>
          </w:divBdr>
        </w:div>
        <w:div w:id="972712088">
          <w:marLeft w:val="480"/>
          <w:marRight w:val="0"/>
          <w:marTop w:val="0"/>
          <w:marBottom w:val="0"/>
          <w:divBdr>
            <w:top w:val="none" w:sz="0" w:space="0" w:color="auto"/>
            <w:left w:val="none" w:sz="0" w:space="0" w:color="auto"/>
            <w:bottom w:val="none" w:sz="0" w:space="0" w:color="auto"/>
            <w:right w:val="none" w:sz="0" w:space="0" w:color="auto"/>
          </w:divBdr>
        </w:div>
        <w:div w:id="1032728867">
          <w:marLeft w:val="480"/>
          <w:marRight w:val="0"/>
          <w:marTop w:val="0"/>
          <w:marBottom w:val="0"/>
          <w:divBdr>
            <w:top w:val="none" w:sz="0" w:space="0" w:color="auto"/>
            <w:left w:val="none" w:sz="0" w:space="0" w:color="auto"/>
            <w:bottom w:val="none" w:sz="0" w:space="0" w:color="auto"/>
            <w:right w:val="none" w:sz="0" w:space="0" w:color="auto"/>
          </w:divBdr>
        </w:div>
        <w:div w:id="690180114">
          <w:marLeft w:val="480"/>
          <w:marRight w:val="0"/>
          <w:marTop w:val="0"/>
          <w:marBottom w:val="0"/>
          <w:divBdr>
            <w:top w:val="none" w:sz="0" w:space="0" w:color="auto"/>
            <w:left w:val="none" w:sz="0" w:space="0" w:color="auto"/>
            <w:bottom w:val="none" w:sz="0" w:space="0" w:color="auto"/>
            <w:right w:val="none" w:sz="0" w:space="0" w:color="auto"/>
          </w:divBdr>
        </w:div>
        <w:div w:id="1750421181">
          <w:marLeft w:val="480"/>
          <w:marRight w:val="0"/>
          <w:marTop w:val="0"/>
          <w:marBottom w:val="0"/>
          <w:divBdr>
            <w:top w:val="none" w:sz="0" w:space="0" w:color="auto"/>
            <w:left w:val="none" w:sz="0" w:space="0" w:color="auto"/>
            <w:bottom w:val="none" w:sz="0" w:space="0" w:color="auto"/>
            <w:right w:val="none" w:sz="0" w:space="0" w:color="auto"/>
          </w:divBdr>
        </w:div>
        <w:div w:id="1068266056">
          <w:marLeft w:val="480"/>
          <w:marRight w:val="0"/>
          <w:marTop w:val="0"/>
          <w:marBottom w:val="0"/>
          <w:divBdr>
            <w:top w:val="none" w:sz="0" w:space="0" w:color="auto"/>
            <w:left w:val="none" w:sz="0" w:space="0" w:color="auto"/>
            <w:bottom w:val="none" w:sz="0" w:space="0" w:color="auto"/>
            <w:right w:val="none" w:sz="0" w:space="0" w:color="auto"/>
          </w:divBdr>
        </w:div>
        <w:div w:id="1881479581">
          <w:marLeft w:val="480"/>
          <w:marRight w:val="0"/>
          <w:marTop w:val="0"/>
          <w:marBottom w:val="0"/>
          <w:divBdr>
            <w:top w:val="none" w:sz="0" w:space="0" w:color="auto"/>
            <w:left w:val="none" w:sz="0" w:space="0" w:color="auto"/>
            <w:bottom w:val="none" w:sz="0" w:space="0" w:color="auto"/>
            <w:right w:val="none" w:sz="0" w:space="0" w:color="auto"/>
          </w:divBdr>
        </w:div>
        <w:div w:id="522323522">
          <w:marLeft w:val="480"/>
          <w:marRight w:val="0"/>
          <w:marTop w:val="0"/>
          <w:marBottom w:val="0"/>
          <w:divBdr>
            <w:top w:val="none" w:sz="0" w:space="0" w:color="auto"/>
            <w:left w:val="none" w:sz="0" w:space="0" w:color="auto"/>
            <w:bottom w:val="none" w:sz="0" w:space="0" w:color="auto"/>
            <w:right w:val="none" w:sz="0" w:space="0" w:color="auto"/>
          </w:divBdr>
        </w:div>
        <w:div w:id="564147731">
          <w:marLeft w:val="480"/>
          <w:marRight w:val="0"/>
          <w:marTop w:val="0"/>
          <w:marBottom w:val="0"/>
          <w:divBdr>
            <w:top w:val="none" w:sz="0" w:space="0" w:color="auto"/>
            <w:left w:val="none" w:sz="0" w:space="0" w:color="auto"/>
            <w:bottom w:val="none" w:sz="0" w:space="0" w:color="auto"/>
            <w:right w:val="none" w:sz="0" w:space="0" w:color="auto"/>
          </w:divBdr>
        </w:div>
        <w:div w:id="254940279">
          <w:marLeft w:val="480"/>
          <w:marRight w:val="0"/>
          <w:marTop w:val="0"/>
          <w:marBottom w:val="0"/>
          <w:divBdr>
            <w:top w:val="none" w:sz="0" w:space="0" w:color="auto"/>
            <w:left w:val="none" w:sz="0" w:space="0" w:color="auto"/>
            <w:bottom w:val="none" w:sz="0" w:space="0" w:color="auto"/>
            <w:right w:val="none" w:sz="0" w:space="0" w:color="auto"/>
          </w:divBdr>
        </w:div>
        <w:div w:id="423036698">
          <w:marLeft w:val="480"/>
          <w:marRight w:val="0"/>
          <w:marTop w:val="0"/>
          <w:marBottom w:val="0"/>
          <w:divBdr>
            <w:top w:val="none" w:sz="0" w:space="0" w:color="auto"/>
            <w:left w:val="none" w:sz="0" w:space="0" w:color="auto"/>
            <w:bottom w:val="none" w:sz="0" w:space="0" w:color="auto"/>
            <w:right w:val="none" w:sz="0" w:space="0" w:color="auto"/>
          </w:divBdr>
        </w:div>
      </w:divsChild>
    </w:div>
    <w:div w:id="1799568816">
      <w:bodyDiv w:val="1"/>
      <w:marLeft w:val="0"/>
      <w:marRight w:val="0"/>
      <w:marTop w:val="0"/>
      <w:marBottom w:val="0"/>
      <w:divBdr>
        <w:top w:val="none" w:sz="0" w:space="0" w:color="auto"/>
        <w:left w:val="none" w:sz="0" w:space="0" w:color="auto"/>
        <w:bottom w:val="none" w:sz="0" w:space="0" w:color="auto"/>
        <w:right w:val="none" w:sz="0" w:space="0" w:color="auto"/>
      </w:divBdr>
      <w:divsChild>
        <w:div w:id="7028251">
          <w:marLeft w:val="480"/>
          <w:marRight w:val="0"/>
          <w:marTop w:val="0"/>
          <w:marBottom w:val="0"/>
          <w:divBdr>
            <w:top w:val="none" w:sz="0" w:space="0" w:color="auto"/>
            <w:left w:val="none" w:sz="0" w:space="0" w:color="auto"/>
            <w:bottom w:val="none" w:sz="0" w:space="0" w:color="auto"/>
            <w:right w:val="none" w:sz="0" w:space="0" w:color="auto"/>
          </w:divBdr>
        </w:div>
        <w:div w:id="595752451">
          <w:marLeft w:val="480"/>
          <w:marRight w:val="0"/>
          <w:marTop w:val="0"/>
          <w:marBottom w:val="0"/>
          <w:divBdr>
            <w:top w:val="none" w:sz="0" w:space="0" w:color="auto"/>
            <w:left w:val="none" w:sz="0" w:space="0" w:color="auto"/>
            <w:bottom w:val="none" w:sz="0" w:space="0" w:color="auto"/>
            <w:right w:val="none" w:sz="0" w:space="0" w:color="auto"/>
          </w:divBdr>
        </w:div>
        <w:div w:id="2044476024">
          <w:marLeft w:val="480"/>
          <w:marRight w:val="0"/>
          <w:marTop w:val="0"/>
          <w:marBottom w:val="0"/>
          <w:divBdr>
            <w:top w:val="none" w:sz="0" w:space="0" w:color="auto"/>
            <w:left w:val="none" w:sz="0" w:space="0" w:color="auto"/>
            <w:bottom w:val="none" w:sz="0" w:space="0" w:color="auto"/>
            <w:right w:val="none" w:sz="0" w:space="0" w:color="auto"/>
          </w:divBdr>
        </w:div>
        <w:div w:id="856308913">
          <w:marLeft w:val="480"/>
          <w:marRight w:val="0"/>
          <w:marTop w:val="0"/>
          <w:marBottom w:val="0"/>
          <w:divBdr>
            <w:top w:val="none" w:sz="0" w:space="0" w:color="auto"/>
            <w:left w:val="none" w:sz="0" w:space="0" w:color="auto"/>
            <w:bottom w:val="none" w:sz="0" w:space="0" w:color="auto"/>
            <w:right w:val="none" w:sz="0" w:space="0" w:color="auto"/>
          </w:divBdr>
        </w:div>
        <w:div w:id="1528374202">
          <w:marLeft w:val="480"/>
          <w:marRight w:val="0"/>
          <w:marTop w:val="0"/>
          <w:marBottom w:val="0"/>
          <w:divBdr>
            <w:top w:val="none" w:sz="0" w:space="0" w:color="auto"/>
            <w:left w:val="none" w:sz="0" w:space="0" w:color="auto"/>
            <w:bottom w:val="none" w:sz="0" w:space="0" w:color="auto"/>
            <w:right w:val="none" w:sz="0" w:space="0" w:color="auto"/>
          </w:divBdr>
        </w:div>
        <w:div w:id="383867600">
          <w:marLeft w:val="480"/>
          <w:marRight w:val="0"/>
          <w:marTop w:val="0"/>
          <w:marBottom w:val="0"/>
          <w:divBdr>
            <w:top w:val="none" w:sz="0" w:space="0" w:color="auto"/>
            <w:left w:val="none" w:sz="0" w:space="0" w:color="auto"/>
            <w:bottom w:val="none" w:sz="0" w:space="0" w:color="auto"/>
            <w:right w:val="none" w:sz="0" w:space="0" w:color="auto"/>
          </w:divBdr>
        </w:div>
        <w:div w:id="1911455240">
          <w:marLeft w:val="480"/>
          <w:marRight w:val="0"/>
          <w:marTop w:val="0"/>
          <w:marBottom w:val="0"/>
          <w:divBdr>
            <w:top w:val="none" w:sz="0" w:space="0" w:color="auto"/>
            <w:left w:val="none" w:sz="0" w:space="0" w:color="auto"/>
            <w:bottom w:val="none" w:sz="0" w:space="0" w:color="auto"/>
            <w:right w:val="none" w:sz="0" w:space="0" w:color="auto"/>
          </w:divBdr>
        </w:div>
        <w:div w:id="388118005">
          <w:marLeft w:val="480"/>
          <w:marRight w:val="0"/>
          <w:marTop w:val="0"/>
          <w:marBottom w:val="0"/>
          <w:divBdr>
            <w:top w:val="none" w:sz="0" w:space="0" w:color="auto"/>
            <w:left w:val="none" w:sz="0" w:space="0" w:color="auto"/>
            <w:bottom w:val="none" w:sz="0" w:space="0" w:color="auto"/>
            <w:right w:val="none" w:sz="0" w:space="0" w:color="auto"/>
          </w:divBdr>
        </w:div>
        <w:div w:id="61874278">
          <w:marLeft w:val="480"/>
          <w:marRight w:val="0"/>
          <w:marTop w:val="0"/>
          <w:marBottom w:val="0"/>
          <w:divBdr>
            <w:top w:val="none" w:sz="0" w:space="0" w:color="auto"/>
            <w:left w:val="none" w:sz="0" w:space="0" w:color="auto"/>
            <w:bottom w:val="none" w:sz="0" w:space="0" w:color="auto"/>
            <w:right w:val="none" w:sz="0" w:space="0" w:color="auto"/>
          </w:divBdr>
        </w:div>
        <w:div w:id="168715628">
          <w:marLeft w:val="480"/>
          <w:marRight w:val="0"/>
          <w:marTop w:val="0"/>
          <w:marBottom w:val="0"/>
          <w:divBdr>
            <w:top w:val="none" w:sz="0" w:space="0" w:color="auto"/>
            <w:left w:val="none" w:sz="0" w:space="0" w:color="auto"/>
            <w:bottom w:val="none" w:sz="0" w:space="0" w:color="auto"/>
            <w:right w:val="none" w:sz="0" w:space="0" w:color="auto"/>
          </w:divBdr>
        </w:div>
        <w:div w:id="2138643856">
          <w:marLeft w:val="480"/>
          <w:marRight w:val="0"/>
          <w:marTop w:val="0"/>
          <w:marBottom w:val="0"/>
          <w:divBdr>
            <w:top w:val="none" w:sz="0" w:space="0" w:color="auto"/>
            <w:left w:val="none" w:sz="0" w:space="0" w:color="auto"/>
            <w:bottom w:val="none" w:sz="0" w:space="0" w:color="auto"/>
            <w:right w:val="none" w:sz="0" w:space="0" w:color="auto"/>
          </w:divBdr>
        </w:div>
        <w:div w:id="1075276640">
          <w:marLeft w:val="480"/>
          <w:marRight w:val="0"/>
          <w:marTop w:val="0"/>
          <w:marBottom w:val="0"/>
          <w:divBdr>
            <w:top w:val="none" w:sz="0" w:space="0" w:color="auto"/>
            <w:left w:val="none" w:sz="0" w:space="0" w:color="auto"/>
            <w:bottom w:val="none" w:sz="0" w:space="0" w:color="auto"/>
            <w:right w:val="none" w:sz="0" w:space="0" w:color="auto"/>
          </w:divBdr>
        </w:div>
        <w:div w:id="1878010405">
          <w:marLeft w:val="480"/>
          <w:marRight w:val="0"/>
          <w:marTop w:val="0"/>
          <w:marBottom w:val="0"/>
          <w:divBdr>
            <w:top w:val="none" w:sz="0" w:space="0" w:color="auto"/>
            <w:left w:val="none" w:sz="0" w:space="0" w:color="auto"/>
            <w:bottom w:val="none" w:sz="0" w:space="0" w:color="auto"/>
            <w:right w:val="none" w:sz="0" w:space="0" w:color="auto"/>
          </w:divBdr>
        </w:div>
        <w:div w:id="1813403780">
          <w:marLeft w:val="480"/>
          <w:marRight w:val="0"/>
          <w:marTop w:val="0"/>
          <w:marBottom w:val="0"/>
          <w:divBdr>
            <w:top w:val="none" w:sz="0" w:space="0" w:color="auto"/>
            <w:left w:val="none" w:sz="0" w:space="0" w:color="auto"/>
            <w:bottom w:val="none" w:sz="0" w:space="0" w:color="auto"/>
            <w:right w:val="none" w:sz="0" w:space="0" w:color="auto"/>
          </w:divBdr>
        </w:div>
        <w:div w:id="1714234427">
          <w:marLeft w:val="480"/>
          <w:marRight w:val="0"/>
          <w:marTop w:val="0"/>
          <w:marBottom w:val="0"/>
          <w:divBdr>
            <w:top w:val="none" w:sz="0" w:space="0" w:color="auto"/>
            <w:left w:val="none" w:sz="0" w:space="0" w:color="auto"/>
            <w:bottom w:val="none" w:sz="0" w:space="0" w:color="auto"/>
            <w:right w:val="none" w:sz="0" w:space="0" w:color="auto"/>
          </w:divBdr>
        </w:div>
        <w:div w:id="127673334">
          <w:marLeft w:val="480"/>
          <w:marRight w:val="0"/>
          <w:marTop w:val="0"/>
          <w:marBottom w:val="0"/>
          <w:divBdr>
            <w:top w:val="none" w:sz="0" w:space="0" w:color="auto"/>
            <w:left w:val="none" w:sz="0" w:space="0" w:color="auto"/>
            <w:bottom w:val="none" w:sz="0" w:space="0" w:color="auto"/>
            <w:right w:val="none" w:sz="0" w:space="0" w:color="auto"/>
          </w:divBdr>
        </w:div>
        <w:div w:id="448546438">
          <w:marLeft w:val="480"/>
          <w:marRight w:val="0"/>
          <w:marTop w:val="0"/>
          <w:marBottom w:val="0"/>
          <w:divBdr>
            <w:top w:val="none" w:sz="0" w:space="0" w:color="auto"/>
            <w:left w:val="none" w:sz="0" w:space="0" w:color="auto"/>
            <w:bottom w:val="none" w:sz="0" w:space="0" w:color="auto"/>
            <w:right w:val="none" w:sz="0" w:space="0" w:color="auto"/>
          </w:divBdr>
        </w:div>
        <w:div w:id="605120544">
          <w:marLeft w:val="480"/>
          <w:marRight w:val="0"/>
          <w:marTop w:val="0"/>
          <w:marBottom w:val="0"/>
          <w:divBdr>
            <w:top w:val="none" w:sz="0" w:space="0" w:color="auto"/>
            <w:left w:val="none" w:sz="0" w:space="0" w:color="auto"/>
            <w:bottom w:val="none" w:sz="0" w:space="0" w:color="auto"/>
            <w:right w:val="none" w:sz="0" w:space="0" w:color="auto"/>
          </w:divBdr>
        </w:div>
        <w:div w:id="1283997928">
          <w:marLeft w:val="480"/>
          <w:marRight w:val="0"/>
          <w:marTop w:val="0"/>
          <w:marBottom w:val="0"/>
          <w:divBdr>
            <w:top w:val="none" w:sz="0" w:space="0" w:color="auto"/>
            <w:left w:val="none" w:sz="0" w:space="0" w:color="auto"/>
            <w:bottom w:val="none" w:sz="0" w:space="0" w:color="auto"/>
            <w:right w:val="none" w:sz="0" w:space="0" w:color="auto"/>
          </w:divBdr>
        </w:div>
        <w:div w:id="210850886">
          <w:marLeft w:val="480"/>
          <w:marRight w:val="0"/>
          <w:marTop w:val="0"/>
          <w:marBottom w:val="0"/>
          <w:divBdr>
            <w:top w:val="none" w:sz="0" w:space="0" w:color="auto"/>
            <w:left w:val="none" w:sz="0" w:space="0" w:color="auto"/>
            <w:bottom w:val="none" w:sz="0" w:space="0" w:color="auto"/>
            <w:right w:val="none" w:sz="0" w:space="0" w:color="auto"/>
          </w:divBdr>
        </w:div>
        <w:div w:id="471409899">
          <w:marLeft w:val="480"/>
          <w:marRight w:val="0"/>
          <w:marTop w:val="0"/>
          <w:marBottom w:val="0"/>
          <w:divBdr>
            <w:top w:val="none" w:sz="0" w:space="0" w:color="auto"/>
            <w:left w:val="none" w:sz="0" w:space="0" w:color="auto"/>
            <w:bottom w:val="none" w:sz="0" w:space="0" w:color="auto"/>
            <w:right w:val="none" w:sz="0" w:space="0" w:color="auto"/>
          </w:divBdr>
        </w:div>
        <w:div w:id="1316371600">
          <w:marLeft w:val="480"/>
          <w:marRight w:val="0"/>
          <w:marTop w:val="0"/>
          <w:marBottom w:val="0"/>
          <w:divBdr>
            <w:top w:val="none" w:sz="0" w:space="0" w:color="auto"/>
            <w:left w:val="none" w:sz="0" w:space="0" w:color="auto"/>
            <w:bottom w:val="none" w:sz="0" w:space="0" w:color="auto"/>
            <w:right w:val="none" w:sz="0" w:space="0" w:color="auto"/>
          </w:divBdr>
        </w:div>
        <w:div w:id="134182753">
          <w:marLeft w:val="480"/>
          <w:marRight w:val="0"/>
          <w:marTop w:val="0"/>
          <w:marBottom w:val="0"/>
          <w:divBdr>
            <w:top w:val="none" w:sz="0" w:space="0" w:color="auto"/>
            <w:left w:val="none" w:sz="0" w:space="0" w:color="auto"/>
            <w:bottom w:val="none" w:sz="0" w:space="0" w:color="auto"/>
            <w:right w:val="none" w:sz="0" w:space="0" w:color="auto"/>
          </w:divBdr>
        </w:div>
        <w:div w:id="1626422416">
          <w:marLeft w:val="480"/>
          <w:marRight w:val="0"/>
          <w:marTop w:val="0"/>
          <w:marBottom w:val="0"/>
          <w:divBdr>
            <w:top w:val="none" w:sz="0" w:space="0" w:color="auto"/>
            <w:left w:val="none" w:sz="0" w:space="0" w:color="auto"/>
            <w:bottom w:val="none" w:sz="0" w:space="0" w:color="auto"/>
            <w:right w:val="none" w:sz="0" w:space="0" w:color="auto"/>
          </w:divBdr>
        </w:div>
        <w:div w:id="18242245">
          <w:marLeft w:val="480"/>
          <w:marRight w:val="0"/>
          <w:marTop w:val="0"/>
          <w:marBottom w:val="0"/>
          <w:divBdr>
            <w:top w:val="none" w:sz="0" w:space="0" w:color="auto"/>
            <w:left w:val="none" w:sz="0" w:space="0" w:color="auto"/>
            <w:bottom w:val="none" w:sz="0" w:space="0" w:color="auto"/>
            <w:right w:val="none" w:sz="0" w:space="0" w:color="auto"/>
          </w:divBdr>
        </w:div>
        <w:div w:id="1631982423">
          <w:marLeft w:val="480"/>
          <w:marRight w:val="0"/>
          <w:marTop w:val="0"/>
          <w:marBottom w:val="0"/>
          <w:divBdr>
            <w:top w:val="none" w:sz="0" w:space="0" w:color="auto"/>
            <w:left w:val="none" w:sz="0" w:space="0" w:color="auto"/>
            <w:bottom w:val="none" w:sz="0" w:space="0" w:color="auto"/>
            <w:right w:val="none" w:sz="0" w:space="0" w:color="auto"/>
          </w:divBdr>
        </w:div>
        <w:div w:id="237446788">
          <w:marLeft w:val="480"/>
          <w:marRight w:val="0"/>
          <w:marTop w:val="0"/>
          <w:marBottom w:val="0"/>
          <w:divBdr>
            <w:top w:val="none" w:sz="0" w:space="0" w:color="auto"/>
            <w:left w:val="none" w:sz="0" w:space="0" w:color="auto"/>
            <w:bottom w:val="none" w:sz="0" w:space="0" w:color="auto"/>
            <w:right w:val="none" w:sz="0" w:space="0" w:color="auto"/>
          </w:divBdr>
        </w:div>
        <w:div w:id="586428928">
          <w:marLeft w:val="480"/>
          <w:marRight w:val="0"/>
          <w:marTop w:val="0"/>
          <w:marBottom w:val="0"/>
          <w:divBdr>
            <w:top w:val="none" w:sz="0" w:space="0" w:color="auto"/>
            <w:left w:val="none" w:sz="0" w:space="0" w:color="auto"/>
            <w:bottom w:val="none" w:sz="0" w:space="0" w:color="auto"/>
            <w:right w:val="none" w:sz="0" w:space="0" w:color="auto"/>
          </w:divBdr>
        </w:div>
        <w:div w:id="1174226220">
          <w:marLeft w:val="480"/>
          <w:marRight w:val="0"/>
          <w:marTop w:val="0"/>
          <w:marBottom w:val="0"/>
          <w:divBdr>
            <w:top w:val="none" w:sz="0" w:space="0" w:color="auto"/>
            <w:left w:val="none" w:sz="0" w:space="0" w:color="auto"/>
            <w:bottom w:val="none" w:sz="0" w:space="0" w:color="auto"/>
            <w:right w:val="none" w:sz="0" w:space="0" w:color="auto"/>
          </w:divBdr>
        </w:div>
        <w:div w:id="1141381454">
          <w:marLeft w:val="480"/>
          <w:marRight w:val="0"/>
          <w:marTop w:val="0"/>
          <w:marBottom w:val="0"/>
          <w:divBdr>
            <w:top w:val="none" w:sz="0" w:space="0" w:color="auto"/>
            <w:left w:val="none" w:sz="0" w:space="0" w:color="auto"/>
            <w:bottom w:val="none" w:sz="0" w:space="0" w:color="auto"/>
            <w:right w:val="none" w:sz="0" w:space="0" w:color="auto"/>
          </w:divBdr>
        </w:div>
        <w:div w:id="1480919531">
          <w:marLeft w:val="480"/>
          <w:marRight w:val="0"/>
          <w:marTop w:val="0"/>
          <w:marBottom w:val="0"/>
          <w:divBdr>
            <w:top w:val="none" w:sz="0" w:space="0" w:color="auto"/>
            <w:left w:val="none" w:sz="0" w:space="0" w:color="auto"/>
            <w:bottom w:val="none" w:sz="0" w:space="0" w:color="auto"/>
            <w:right w:val="none" w:sz="0" w:space="0" w:color="auto"/>
          </w:divBdr>
        </w:div>
        <w:div w:id="425350633">
          <w:marLeft w:val="480"/>
          <w:marRight w:val="0"/>
          <w:marTop w:val="0"/>
          <w:marBottom w:val="0"/>
          <w:divBdr>
            <w:top w:val="none" w:sz="0" w:space="0" w:color="auto"/>
            <w:left w:val="none" w:sz="0" w:space="0" w:color="auto"/>
            <w:bottom w:val="none" w:sz="0" w:space="0" w:color="auto"/>
            <w:right w:val="none" w:sz="0" w:space="0" w:color="auto"/>
          </w:divBdr>
        </w:div>
      </w:divsChild>
    </w:div>
    <w:div w:id="1801151323">
      <w:bodyDiv w:val="1"/>
      <w:marLeft w:val="0"/>
      <w:marRight w:val="0"/>
      <w:marTop w:val="0"/>
      <w:marBottom w:val="0"/>
      <w:divBdr>
        <w:top w:val="none" w:sz="0" w:space="0" w:color="auto"/>
        <w:left w:val="none" w:sz="0" w:space="0" w:color="auto"/>
        <w:bottom w:val="none" w:sz="0" w:space="0" w:color="auto"/>
        <w:right w:val="none" w:sz="0" w:space="0" w:color="auto"/>
      </w:divBdr>
    </w:div>
    <w:div w:id="1801803697">
      <w:bodyDiv w:val="1"/>
      <w:marLeft w:val="0"/>
      <w:marRight w:val="0"/>
      <w:marTop w:val="0"/>
      <w:marBottom w:val="0"/>
      <w:divBdr>
        <w:top w:val="none" w:sz="0" w:space="0" w:color="auto"/>
        <w:left w:val="none" w:sz="0" w:space="0" w:color="auto"/>
        <w:bottom w:val="none" w:sz="0" w:space="0" w:color="auto"/>
        <w:right w:val="none" w:sz="0" w:space="0" w:color="auto"/>
      </w:divBdr>
      <w:divsChild>
        <w:div w:id="1499464297">
          <w:marLeft w:val="480"/>
          <w:marRight w:val="0"/>
          <w:marTop w:val="0"/>
          <w:marBottom w:val="0"/>
          <w:divBdr>
            <w:top w:val="none" w:sz="0" w:space="0" w:color="auto"/>
            <w:left w:val="none" w:sz="0" w:space="0" w:color="auto"/>
            <w:bottom w:val="none" w:sz="0" w:space="0" w:color="auto"/>
            <w:right w:val="none" w:sz="0" w:space="0" w:color="auto"/>
          </w:divBdr>
        </w:div>
        <w:div w:id="112292186">
          <w:marLeft w:val="480"/>
          <w:marRight w:val="0"/>
          <w:marTop w:val="0"/>
          <w:marBottom w:val="0"/>
          <w:divBdr>
            <w:top w:val="none" w:sz="0" w:space="0" w:color="auto"/>
            <w:left w:val="none" w:sz="0" w:space="0" w:color="auto"/>
            <w:bottom w:val="none" w:sz="0" w:space="0" w:color="auto"/>
            <w:right w:val="none" w:sz="0" w:space="0" w:color="auto"/>
          </w:divBdr>
        </w:div>
        <w:div w:id="558321861">
          <w:marLeft w:val="480"/>
          <w:marRight w:val="0"/>
          <w:marTop w:val="0"/>
          <w:marBottom w:val="0"/>
          <w:divBdr>
            <w:top w:val="none" w:sz="0" w:space="0" w:color="auto"/>
            <w:left w:val="none" w:sz="0" w:space="0" w:color="auto"/>
            <w:bottom w:val="none" w:sz="0" w:space="0" w:color="auto"/>
            <w:right w:val="none" w:sz="0" w:space="0" w:color="auto"/>
          </w:divBdr>
        </w:div>
        <w:div w:id="813134344">
          <w:marLeft w:val="480"/>
          <w:marRight w:val="0"/>
          <w:marTop w:val="0"/>
          <w:marBottom w:val="0"/>
          <w:divBdr>
            <w:top w:val="none" w:sz="0" w:space="0" w:color="auto"/>
            <w:left w:val="none" w:sz="0" w:space="0" w:color="auto"/>
            <w:bottom w:val="none" w:sz="0" w:space="0" w:color="auto"/>
            <w:right w:val="none" w:sz="0" w:space="0" w:color="auto"/>
          </w:divBdr>
        </w:div>
        <w:div w:id="1423377129">
          <w:marLeft w:val="480"/>
          <w:marRight w:val="0"/>
          <w:marTop w:val="0"/>
          <w:marBottom w:val="0"/>
          <w:divBdr>
            <w:top w:val="none" w:sz="0" w:space="0" w:color="auto"/>
            <w:left w:val="none" w:sz="0" w:space="0" w:color="auto"/>
            <w:bottom w:val="none" w:sz="0" w:space="0" w:color="auto"/>
            <w:right w:val="none" w:sz="0" w:space="0" w:color="auto"/>
          </w:divBdr>
        </w:div>
        <w:div w:id="1075012310">
          <w:marLeft w:val="480"/>
          <w:marRight w:val="0"/>
          <w:marTop w:val="0"/>
          <w:marBottom w:val="0"/>
          <w:divBdr>
            <w:top w:val="none" w:sz="0" w:space="0" w:color="auto"/>
            <w:left w:val="none" w:sz="0" w:space="0" w:color="auto"/>
            <w:bottom w:val="none" w:sz="0" w:space="0" w:color="auto"/>
            <w:right w:val="none" w:sz="0" w:space="0" w:color="auto"/>
          </w:divBdr>
        </w:div>
        <w:div w:id="1320887554">
          <w:marLeft w:val="480"/>
          <w:marRight w:val="0"/>
          <w:marTop w:val="0"/>
          <w:marBottom w:val="0"/>
          <w:divBdr>
            <w:top w:val="none" w:sz="0" w:space="0" w:color="auto"/>
            <w:left w:val="none" w:sz="0" w:space="0" w:color="auto"/>
            <w:bottom w:val="none" w:sz="0" w:space="0" w:color="auto"/>
            <w:right w:val="none" w:sz="0" w:space="0" w:color="auto"/>
          </w:divBdr>
        </w:div>
        <w:div w:id="1373385884">
          <w:marLeft w:val="480"/>
          <w:marRight w:val="0"/>
          <w:marTop w:val="0"/>
          <w:marBottom w:val="0"/>
          <w:divBdr>
            <w:top w:val="none" w:sz="0" w:space="0" w:color="auto"/>
            <w:left w:val="none" w:sz="0" w:space="0" w:color="auto"/>
            <w:bottom w:val="none" w:sz="0" w:space="0" w:color="auto"/>
            <w:right w:val="none" w:sz="0" w:space="0" w:color="auto"/>
          </w:divBdr>
        </w:div>
        <w:div w:id="1755470789">
          <w:marLeft w:val="480"/>
          <w:marRight w:val="0"/>
          <w:marTop w:val="0"/>
          <w:marBottom w:val="0"/>
          <w:divBdr>
            <w:top w:val="none" w:sz="0" w:space="0" w:color="auto"/>
            <w:left w:val="none" w:sz="0" w:space="0" w:color="auto"/>
            <w:bottom w:val="none" w:sz="0" w:space="0" w:color="auto"/>
            <w:right w:val="none" w:sz="0" w:space="0" w:color="auto"/>
          </w:divBdr>
        </w:div>
        <w:div w:id="1039545854">
          <w:marLeft w:val="480"/>
          <w:marRight w:val="0"/>
          <w:marTop w:val="0"/>
          <w:marBottom w:val="0"/>
          <w:divBdr>
            <w:top w:val="none" w:sz="0" w:space="0" w:color="auto"/>
            <w:left w:val="none" w:sz="0" w:space="0" w:color="auto"/>
            <w:bottom w:val="none" w:sz="0" w:space="0" w:color="auto"/>
            <w:right w:val="none" w:sz="0" w:space="0" w:color="auto"/>
          </w:divBdr>
        </w:div>
        <w:div w:id="1548638611">
          <w:marLeft w:val="480"/>
          <w:marRight w:val="0"/>
          <w:marTop w:val="0"/>
          <w:marBottom w:val="0"/>
          <w:divBdr>
            <w:top w:val="none" w:sz="0" w:space="0" w:color="auto"/>
            <w:left w:val="none" w:sz="0" w:space="0" w:color="auto"/>
            <w:bottom w:val="none" w:sz="0" w:space="0" w:color="auto"/>
            <w:right w:val="none" w:sz="0" w:space="0" w:color="auto"/>
          </w:divBdr>
        </w:div>
        <w:div w:id="1927835877">
          <w:marLeft w:val="480"/>
          <w:marRight w:val="0"/>
          <w:marTop w:val="0"/>
          <w:marBottom w:val="0"/>
          <w:divBdr>
            <w:top w:val="none" w:sz="0" w:space="0" w:color="auto"/>
            <w:left w:val="none" w:sz="0" w:space="0" w:color="auto"/>
            <w:bottom w:val="none" w:sz="0" w:space="0" w:color="auto"/>
            <w:right w:val="none" w:sz="0" w:space="0" w:color="auto"/>
          </w:divBdr>
        </w:div>
        <w:div w:id="564872731">
          <w:marLeft w:val="480"/>
          <w:marRight w:val="0"/>
          <w:marTop w:val="0"/>
          <w:marBottom w:val="0"/>
          <w:divBdr>
            <w:top w:val="none" w:sz="0" w:space="0" w:color="auto"/>
            <w:left w:val="none" w:sz="0" w:space="0" w:color="auto"/>
            <w:bottom w:val="none" w:sz="0" w:space="0" w:color="auto"/>
            <w:right w:val="none" w:sz="0" w:space="0" w:color="auto"/>
          </w:divBdr>
        </w:div>
        <w:div w:id="78909611">
          <w:marLeft w:val="480"/>
          <w:marRight w:val="0"/>
          <w:marTop w:val="0"/>
          <w:marBottom w:val="0"/>
          <w:divBdr>
            <w:top w:val="none" w:sz="0" w:space="0" w:color="auto"/>
            <w:left w:val="none" w:sz="0" w:space="0" w:color="auto"/>
            <w:bottom w:val="none" w:sz="0" w:space="0" w:color="auto"/>
            <w:right w:val="none" w:sz="0" w:space="0" w:color="auto"/>
          </w:divBdr>
        </w:div>
        <w:div w:id="241722474">
          <w:marLeft w:val="480"/>
          <w:marRight w:val="0"/>
          <w:marTop w:val="0"/>
          <w:marBottom w:val="0"/>
          <w:divBdr>
            <w:top w:val="none" w:sz="0" w:space="0" w:color="auto"/>
            <w:left w:val="none" w:sz="0" w:space="0" w:color="auto"/>
            <w:bottom w:val="none" w:sz="0" w:space="0" w:color="auto"/>
            <w:right w:val="none" w:sz="0" w:space="0" w:color="auto"/>
          </w:divBdr>
        </w:div>
        <w:div w:id="1389383104">
          <w:marLeft w:val="480"/>
          <w:marRight w:val="0"/>
          <w:marTop w:val="0"/>
          <w:marBottom w:val="0"/>
          <w:divBdr>
            <w:top w:val="none" w:sz="0" w:space="0" w:color="auto"/>
            <w:left w:val="none" w:sz="0" w:space="0" w:color="auto"/>
            <w:bottom w:val="none" w:sz="0" w:space="0" w:color="auto"/>
            <w:right w:val="none" w:sz="0" w:space="0" w:color="auto"/>
          </w:divBdr>
        </w:div>
        <w:div w:id="1791507926">
          <w:marLeft w:val="480"/>
          <w:marRight w:val="0"/>
          <w:marTop w:val="0"/>
          <w:marBottom w:val="0"/>
          <w:divBdr>
            <w:top w:val="none" w:sz="0" w:space="0" w:color="auto"/>
            <w:left w:val="none" w:sz="0" w:space="0" w:color="auto"/>
            <w:bottom w:val="none" w:sz="0" w:space="0" w:color="auto"/>
            <w:right w:val="none" w:sz="0" w:space="0" w:color="auto"/>
          </w:divBdr>
        </w:div>
        <w:div w:id="1619993018">
          <w:marLeft w:val="480"/>
          <w:marRight w:val="0"/>
          <w:marTop w:val="0"/>
          <w:marBottom w:val="0"/>
          <w:divBdr>
            <w:top w:val="none" w:sz="0" w:space="0" w:color="auto"/>
            <w:left w:val="none" w:sz="0" w:space="0" w:color="auto"/>
            <w:bottom w:val="none" w:sz="0" w:space="0" w:color="auto"/>
            <w:right w:val="none" w:sz="0" w:space="0" w:color="auto"/>
          </w:divBdr>
        </w:div>
        <w:div w:id="2146854540">
          <w:marLeft w:val="480"/>
          <w:marRight w:val="0"/>
          <w:marTop w:val="0"/>
          <w:marBottom w:val="0"/>
          <w:divBdr>
            <w:top w:val="none" w:sz="0" w:space="0" w:color="auto"/>
            <w:left w:val="none" w:sz="0" w:space="0" w:color="auto"/>
            <w:bottom w:val="none" w:sz="0" w:space="0" w:color="auto"/>
            <w:right w:val="none" w:sz="0" w:space="0" w:color="auto"/>
          </w:divBdr>
        </w:div>
        <w:div w:id="591357791">
          <w:marLeft w:val="480"/>
          <w:marRight w:val="0"/>
          <w:marTop w:val="0"/>
          <w:marBottom w:val="0"/>
          <w:divBdr>
            <w:top w:val="none" w:sz="0" w:space="0" w:color="auto"/>
            <w:left w:val="none" w:sz="0" w:space="0" w:color="auto"/>
            <w:bottom w:val="none" w:sz="0" w:space="0" w:color="auto"/>
            <w:right w:val="none" w:sz="0" w:space="0" w:color="auto"/>
          </w:divBdr>
        </w:div>
        <w:div w:id="1047795928">
          <w:marLeft w:val="480"/>
          <w:marRight w:val="0"/>
          <w:marTop w:val="0"/>
          <w:marBottom w:val="0"/>
          <w:divBdr>
            <w:top w:val="none" w:sz="0" w:space="0" w:color="auto"/>
            <w:left w:val="none" w:sz="0" w:space="0" w:color="auto"/>
            <w:bottom w:val="none" w:sz="0" w:space="0" w:color="auto"/>
            <w:right w:val="none" w:sz="0" w:space="0" w:color="auto"/>
          </w:divBdr>
        </w:div>
        <w:div w:id="596406367">
          <w:marLeft w:val="480"/>
          <w:marRight w:val="0"/>
          <w:marTop w:val="0"/>
          <w:marBottom w:val="0"/>
          <w:divBdr>
            <w:top w:val="none" w:sz="0" w:space="0" w:color="auto"/>
            <w:left w:val="none" w:sz="0" w:space="0" w:color="auto"/>
            <w:bottom w:val="none" w:sz="0" w:space="0" w:color="auto"/>
            <w:right w:val="none" w:sz="0" w:space="0" w:color="auto"/>
          </w:divBdr>
        </w:div>
        <w:div w:id="64231049">
          <w:marLeft w:val="480"/>
          <w:marRight w:val="0"/>
          <w:marTop w:val="0"/>
          <w:marBottom w:val="0"/>
          <w:divBdr>
            <w:top w:val="none" w:sz="0" w:space="0" w:color="auto"/>
            <w:left w:val="none" w:sz="0" w:space="0" w:color="auto"/>
            <w:bottom w:val="none" w:sz="0" w:space="0" w:color="auto"/>
            <w:right w:val="none" w:sz="0" w:space="0" w:color="auto"/>
          </w:divBdr>
        </w:div>
        <w:div w:id="549852877">
          <w:marLeft w:val="480"/>
          <w:marRight w:val="0"/>
          <w:marTop w:val="0"/>
          <w:marBottom w:val="0"/>
          <w:divBdr>
            <w:top w:val="none" w:sz="0" w:space="0" w:color="auto"/>
            <w:left w:val="none" w:sz="0" w:space="0" w:color="auto"/>
            <w:bottom w:val="none" w:sz="0" w:space="0" w:color="auto"/>
            <w:right w:val="none" w:sz="0" w:space="0" w:color="auto"/>
          </w:divBdr>
        </w:div>
        <w:div w:id="1398818625">
          <w:marLeft w:val="480"/>
          <w:marRight w:val="0"/>
          <w:marTop w:val="0"/>
          <w:marBottom w:val="0"/>
          <w:divBdr>
            <w:top w:val="none" w:sz="0" w:space="0" w:color="auto"/>
            <w:left w:val="none" w:sz="0" w:space="0" w:color="auto"/>
            <w:bottom w:val="none" w:sz="0" w:space="0" w:color="auto"/>
            <w:right w:val="none" w:sz="0" w:space="0" w:color="auto"/>
          </w:divBdr>
        </w:div>
        <w:div w:id="322634232">
          <w:marLeft w:val="480"/>
          <w:marRight w:val="0"/>
          <w:marTop w:val="0"/>
          <w:marBottom w:val="0"/>
          <w:divBdr>
            <w:top w:val="none" w:sz="0" w:space="0" w:color="auto"/>
            <w:left w:val="none" w:sz="0" w:space="0" w:color="auto"/>
            <w:bottom w:val="none" w:sz="0" w:space="0" w:color="auto"/>
            <w:right w:val="none" w:sz="0" w:space="0" w:color="auto"/>
          </w:divBdr>
        </w:div>
        <w:div w:id="205221982">
          <w:marLeft w:val="480"/>
          <w:marRight w:val="0"/>
          <w:marTop w:val="0"/>
          <w:marBottom w:val="0"/>
          <w:divBdr>
            <w:top w:val="none" w:sz="0" w:space="0" w:color="auto"/>
            <w:left w:val="none" w:sz="0" w:space="0" w:color="auto"/>
            <w:bottom w:val="none" w:sz="0" w:space="0" w:color="auto"/>
            <w:right w:val="none" w:sz="0" w:space="0" w:color="auto"/>
          </w:divBdr>
        </w:div>
        <w:div w:id="1661039956">
          <w:marLeft w:val="480"/>
          <w:marRight w:val="0"/>
          <w:marTop w:val="0"/>
          <w:marBottom w:val="0"/>
          <w:divBdr>
            <w:top w:val="none" w:sz="0" w:space="0" w:color="auto"/>
            <w:left w:val="none" w:sz="0" w:space="0" w:color="auto"/>
            <w:bottom w:val="none" w:sz="0" w:space="0" w:color="auto"/>
            <w:right w:val="none" w:sz="0" w:space="0" w:color="auto"/>
          </w:divBdr>
        </w:div>
        <w:div w:id="1236548608">
          <w:marLeft w:val="480"/>
          <w:marRight w:val="0"/>
          <w:marTop w:val="0"/>
          <w:marBottom w:val="0"/>
          <w:divBdr>
            <w:top w:val="none" w:sz="0" w:space="0" w:color="auto"/>
            <w:left w:val="none" w:sz="0" w:space="0" w:color="auto"/>
            <w:bottom w:val="none" w:sz="0" w:space="0" w:color="auto"/>
            <w:right w:val="none" w:sz="0" w:space="0" w:color="auto"/>
          </w:divBdr>
        </w:div>
      </w:divsChild>
    </w:div>
    <w:div w:id="1802116140">
      <w:bodyDiv w:val="1"/>
      <w:marLeft w:val="0"/>
      <w:marRight w:val="0"/>
      <w:marTop w:val="0"/>
      <w:marBottom w:val="0"/>
      <w:divBdr>
        <w:top w:val="none" w:sz="0" w:space="0" w:color="auto"/>
        <w:left w:val="none" w:sz="0" w:space="0" w:color="auto"/>
        <w:bottom w:val="none" w:sz="0" w:space="0" w:color="auto"/>
        <w:right w:val="none" w:sz="0" w:space="0" w:color="auto"/>
      </w:divBdr>
    </w:div>
    <w:div w:id="1809205637">
      <w:bodyDiv w:val="1"/>
      <w:marLeft w:val="0"/>
      <w:marRight w:val="0"/>
      <w:marTop w:val="0"/>
      <w:marBottom w:val="0"/>
      <w:divBdr>
        <w:top w:val="none" w:sz="0" w:space="0" w:color="auto"/>
        <w:left w:val="none" w:sz="0" w:space="0" w:color="auto"/>
        <w:bottom w:val="none" w:sz="0" w:space="0" w:color="auto"/>
        <w:right w:val="none" w:sz="0" w:space="0" w:color="auto"/>
      </w:divBdr>
      <w:divsChild>
        <w:div w:id="1097167497">
          <w:marLeft w:val="480"/>
          <w:marRight w:val="0"/>
          <w:marTop w:val="0"/>
          <w:marBottom w:val="0"/>
          <w:divBdr>
            <w:top w:val="none" w:sz="0" w:space="0" w:color="auto"/>
            <w:left w:val="none" w:sz="0" w:space="0" w:color="auto"/>
            <w:bottom w:val="none" w:sz="0" w:space="0" w:color="auto"/>
            <w:right w:val="none" w:sz="0" w:space="0" w:color="auto"/>
          </w:divBdr>
        </w:div>
        <w:div w:id="334112378">
          <w:marLeft w:val="480"/>
          <w:marRight w:val="0"/>
          <w:marTop w:val="0"/>
          <w:marBottom w:val="0"/>
          <w:divBdr>
            <w:top w:val="none" w:sz="0" w:space="0" w:color="auto"/>
            <w:left w:val="none" w:sz="0" w:space="0" w:color="auto"/>
            <w:bottom w:val="none" w:sz="0" w:space="0" w:color="auto"/>
            <w:right w:val="none" w:sz="0" w:space="0" w:color="auto"/>
          </w:divBdr>
        </w:div>
        <w:div w:id="961308368">
          <w:marLeft w:val="480"/>
          <w:marRight w:val="0"/>
          <w:marTop w:val="0"/>
          <w:marBottom w:val="0"/>
          <w:divBdr>
            <w:top w:val="none" w:sz="0" w:space="0" w:color="auto"/>
            <w:left w:val="none" w:sz="0" w:space="0" w:color="auto"/>
            <w:bottom w:val="none" w:sz="0" w:space="0" w:color="auto"/>
            <w:right w:val="none" w:sz="0" w:space="0" w:color="auto"/>
          </w:divBdr>
        </w:div>
        <w:div w:id="1350057784">
          <w:marLeft w:val="480"/>
          <w:marRight w:val="0"/>
          <w:marTop w:val="0"/>
          <w:marBottom w:val="0"/>
          <w:divBdr>
            <w:top w:val="none" w:sz="0" w:space="0" w:color="auto"/>
            <w:left w:val="none" w:sz="0" w:space="0" w:color="auto"/>
            <w:bottom w:val="none" w:sz="0" w:space="0" w:color="auto"/>
            <w:right w:val="none" w:sz="0" w:space="0" w:color="auto"/>
          </w:divBdr>
        </w:div>
        <w:div w:id="1755784932">
          <w:marLeft w:val="480"/>
          <w:marRight w:val="0"/>
          <w:marTop w:val="0"/>
          <w:marBottom w:val="0"/>
          <w:divBdr>
            <w:top w:val="none" w:sz="0" w:space="0" w:color="auto"/>
            <w:left w:val="none" w:sz="0" w:space="0" w:color="auto"/>
            <w:bottom w:val="none" w:sz="0" w:space="0" w:color="auto"/>
            <w:right w:val="none" w:sz="0" w:space="0" w:color="auto"/>
          </w:divBdr>
        </w:div>
        <w:div w:id="295648636">
          <w:marLeft w:val="480"/>
          <w:marRight w:val="0"/>
          <w:marTop w:val="0"/>
          <w:marBottom w:val="0"/>
          <w:divBdr>
            <w:top w:val="none" w:sz="0" w:space="0" w:color="auto"/>
            <w:left w:val="none" w:sz="0" w:space="0" w:color="auto"/>
            <w:bottom w:val="none" w:sz="0" w:space="0" w:color="auto"/>
            <w:right w:val="none" w:sz="0" w:space="0" w:color="auto"/>
          </w:divBdr>
        </w:div>
        <w:div w:id="1236207790">
          <w:marLeft w:val="480"/>
          <w:marRight w:val="0"/>
          <w:marTop w:val="0"/>
          <w:marBottom w:val="0"/>
          <w:divBdr>
            <w:top w:val="none" w:sz="0" w:space="0" w:color="auto"/>
            <w:left w:val="none" w:sz="0" w:space="0" w:color="auto"/>
            <w:bottom w:val="none" w:sz="0" w:space="0" w:color="auto"/>
            <w:right w:val="none" w:sz="0" w:space="0" w:color="auto"/>
          </w:divBdr>
        </w:div>
        <w:div w:id="308092021">
          <w:marLeft w:val="480"/>
          <w:marRight w:val="0"/>
          <w:marTop w:val="0"/>
          <w:marBottom w:val="0"/>
          <w:divBdr>
            <w:top w:val="none" w:sz="0" w:space="0" w:color="auto"/>
            <w:left w:val="none" w:sz="0" w:space="0" w:color="auto"/>
            <w:bottom w:val="none" w:sz="0" w:space="0" w:color="auto"/>
            <w:right w:val="none" w:sz="0" w:space="0" w:color="auto"/>
          </w:divBdr>
        </w:div>
        <w:div w:id="1455831444">
          <w:marLeft w:val="480"/>
          <w:marRight w:val="0"/>
          <w:marTop w:val="0"/>
          <w:marBottom w:val="0"/>
          <w:divBdr>
            <w:top w:val="none" w:sz="0" w:space="0" w:color="auto"/>
            <w:left w:val="none" w:sz="0" w:space="0" w:color="auto"/>
            <w:bottom w:val="none" w:sz="0" w:space="0" w:color="auto"/>
            <w:right w:val="none" w:sz="0" w:space="0" w:color="auto"/>
          </w:divBdr>
        </w:div>
        <w:div w:id="1938370254">
          <w:marLeft w:val="480"/>
          <w:marRight w:val="0"/>
          <w:marTop w:val="0"/>
          <w:marBottom w:val="0"/>
          <w:divBdr>
            <w:top w:val="none" w:sz="0" w:space="0" w:color="auto"/>
            <w:left w:val="none" w:sz="0" w:space="0" w:color="auto"/>
            <w:bottom w:val="none" w:sz="0" w:space="0" w:color="auto"/>
            <w:right w:val="none" w:sz="0" w:space="0" w:color="auto"/>
          </w:divBdr>
        </w:div>
        <w:div w:id="934558941">
          <w:marLeft w:val="480"/>
          <w:marRight w:val="0"/>
          <w:marTop w:val="0"/>
          <w:marBottom w:val="0"/>
          <w:divBdr>
            <w:top w:val="none" w:sz="0" w:space="0" w:color="auto"/>
            <w:left w:val="none" w:sz="0" w:space="0" w:color="auto"/>
            <w:bottom w:val="none" w:sz="0" w:space="0" w:color="auto"/>
            <w:right w:val="none" w:sz="0" w:space="0" w:color="auto"/>
          </w:divBdr>
        </w:div>
        <w:div w:id="316493093">
          <w:marLeft w:val="480"/>
          <w:marRight w:val="0"/>
          <w:marTop w:val="0"/>
          <w:marBottom w:val="0"/>
          <w:divBdr>
            <w:top w:val="none" w:sz="0" w:space="0" w:color="auto"/>
            <w:left w:val="none" w:sz="0" w:space="0" w:color="auto"/>
            <w:bottom w:val="none" w:sz="0" w:space="0" w:color="auto"/>
            <w:right w:val="none" w:sz="0" w:space="0" w:color="auto"/>
          </w:divBdr>
        </w:div>
        <w:div w:id="721251630">
          <w:marLeft w:val="480"/>
          <w:marRight w:val="0"/>
          <w:marTop w:val="0"/>
          <w:marBottom w:val="0"/>
          <w:divBdr>
            <w:top w:val="none" w:sz="0" w:space="0" w:color="auto"/>
            <w:left w:val="none" w:sz="0" w:space="0" w:color="auto"/>
            <w:bottom w:val="none" w:sz="0" w:space="0" w:color="auto"/>
            <w:right w:val="none" w:sz="0" w:space="0" w:color="auto"/>
          </w:divBdr>
        </w:div>
        <w:div w:id="601494603">
          <w:marLeft w:val="480"/>
          <w:marRight w:val="0"/>
          <w:marTop w:val="0"/>
          <w:marBottom w:val="0"/>
          <w:divBdr>
            <w:top w:val="none" w:sz="0" w:space="0" w:color="auto"/>
            <w:left w:val="none" w:sz="0" w:space="0" w:color="auto"/>
            <w:bottom w:val="none" w:sz="0" w:space="0" w:color="auto"/>
            <w:right w:val="none" w:sz="0" w:space="0" w:color="auto"/>
          </w:divBdr>
        </w:div>
        <w:div w:id="2123768225">
          <w:marLeft w:val="480"/>
          <w:marRight w:val="0"/>
          <w:marTop w:val="0"/>
          <w:marBottom w:val="0"/>
          <w:divBdr>
            <w:top w:val="none" w:sz="0" w:space="0" w:color="auto"/>
            <w:left w:val="none" w:sz="0" w:space="0" w:color="auto"/>
            <w:bottom w:val="none" w:sz="0" w:space="0" w:color="auto"/>
            <w:right w:val="none" w:sz="0" w:space="0" w:color="auto"/>
          </w:divBdr>
        </w:div>
        <w:div w:id="1112632536">
          <w:marLeft w:val="480"/>
          <w:marRight w:val="0"/>
          <w:marTop w:val="0"/>
          <w:marBottom w:val="0"/>
          <w:divBdr>
            <w:top w:val="none" w:sz="0" w:space="0" w:color="auto"/>
            <w:left w:val="none" w:sz="0" w:space="0" w:color="auto"/>
            <w:bottom w:val="none" w:sz="0" w:space="0" w:color="auto"/>
            <w:right w:val="none" w:sz="0" w:space="0" w:color="auto"/>
          </w:divBdr>
        </w:div>
        <w:div w:id="1277906948">
          <w:marLeft w:val="480"/>
          <w:marRight w:val="0"/>
          <w:marTop w:val="0"/>
          <w:marBottom w:val="0"/>
          <w:divBdr>
            <w:top w:val="none" w:sz="0" w:space="0" w:color="auto"/>
            <w:left w:val="none" w:sz="0" w:space="0" w:color="auto"/>
            <w:bottom w:val="none" w:sz="0" w:space="0" w:color="auto"/>
            <w:right w:val="none" w:sz="0" w:space="0" w:color="auto"/>
          </w:divBdr>
        </w:div>
        <w:div w:id="1002732961">
          <w:marLeft w:val="480"/>
          <w:marRight w:val="0"/>
          <w:marTop w:val="0"/>
          <w:marBottom w:val="0"/>
          <w:divBdr>
            <w:top w:val="none" w:sz="0" w:space="0" w:color="auto"/>
            <w:left w:val="none" w:sz="0" w:space="0" w:color="auto"/>
            <w:bottom w:val="none" w:sz="0" w:space="0" w:color="auto"/>
            <w:right w:val="none" w:sz="0" w:space="0" w:color="auto"/>
          </w:divBdr>
        </w:div>
        <w:div w:id="691959075">
          <w:marLeft w:val="480"/>
          <w:marRight w:val="0"/>
          <w:marTop w:val="0"/>
          <w:marBottom w:val="0"/>
          <w:divBdr>
            <w:top w:val="none" w:sz="0" w:space="0" w:color="auto"/>
            <w:left w:val="none" w:sz="0" w:space="0" w:color="auto"/>
            <w:bottom w:val="none" w:sz="0" w:space="0" w:color="auto"/>
            <w:right w:val="none" w:sz="0" w:space="0" w:color="auto"/>
          </w:divBdr>
        </w:div>
        <w:div w:id="1989364217">
          <w:marLeft w:val="480"/>
          <w:marRight w:val="0"/>
          <w:marTop w:val="0"/>
          <w:marBottom w:val="0"/>
          <w:divBdr>
            <w:top w:val="none" w:sz="0" w:space="0" w:color="auto"/>
            <w:left w:val="none" w:sz="0" w:space="0" w:color="auto"/>
            <w:bottom w:val="none" w:sz="0" w:space="0" w:color="auto"/>
            <w:right w:val="none" w:sz="0" w:space="0" w:color="auto"/>
          </w:divBdr>
        </w:div>
        <w:div w:id="106967681">
          <w:marLeft w:val="480"/>
          <w:marRight w:val="0"/>
          <w:marTop w:val="0"/>
          <w:marBottom w:val="0"/>
          <w:divBdr>
            <w:top w:val="none" w:sz="0" w:space="0" w:color="auto"/>
            <w:left w:val="none" w:sz="0" w:space="0" w:color="auto"/>
            <w:bottom w:val="none" w:sz="0" w:space="0" w:color="auto"/>
            <w:right w:val="none" w:sz="0" w:space="0" w:color="auto"/>
          </w:divBdr>
        </w:div>
        <w:div w:id="560360850">
          <w:marLeft w:val="480"/>
          <w:marRight w:val="0"/>
          <w:marTop w:val="0"/>
          <w:marBottom w:val="0"/>
          <w:divBdr>
            <w:top w:val="none" w:sz="0" w:space="0" w:color="auto"/>
            <w:left w:val="none" w:sz="0" w:space="0" w:color="auto"/>
            <w:bottom w:val="none" w:sz="0" w:space="0" w:color="auto"/>
            <w:right w:val="none" w:sz="0" w:space="0" w:color="auto"/>
          </w:divBdr>
        </w:div>
        <w:div w:id="865409842">
          <w:marLeft w:val="480"/>
          <w:marRight w:val="0"/>
          <w:marTop w:val="0"/>
          <w:marBottom w:val="0"/>
          <w:divBdr>
            <w:top w:val="none" w:sz="0" w:space="0" w:color="auto"/>
            <w:left w:val="none" w:sz="0" w:space="0" w:color="auto"/>
            <w:bottom w:val="none" w:sz="0" w:space="0" w:color="auto"/>
            <w:right w:val="none" w:sz="0" w:space="0" w:color="auto"/>
          </w:divBdr>
        </w:div>
        <w:div w:id="1316183145">
          <w:marLeft w:val="480"/>
          <w:marRight w:val="0"/>
          <w:marTop w:val="0"/>
          <w:marBottom w:val="0"/>
          <w:divBdr>
            <w:top w:val="none" w:sz="0" w:space="0" w:color="auto"/>
            <w:left w:val="none" w:sz="0" w:space="0" w:color="auto"/>
            <w:bottom w:val="none" w:sz="0" w:space="0" w:color="auto"/>
            <w:right w:val="none" w:sz="0" w:space="0" w:color="auto"/>
          </w:divBdr>
        </w:div>
        <w:div w:id="974263867">
          <w:marLeft w:val="480"/>
          <w:marRight w:val="0"/>
          <w:marTop w:val="0"/>
          <w:marBottom w:val="0"/>
          <w:divBdr>
            <w:top w:val="none" w:sz="0" w:space="0" w:color="auto"/>
            <w:left w:val="none" w:sz="0" w:space="0" w:color="auto"/>
            <w:bottom w:val="none" w:sz="0" w:space="0" w:color="auto"/>
            <w:right w:val="none" w:sz="0" w:space="0" w:color="auto"/>
          </w:divBdr>
        </w:div>
        <w:div w:id="1536187971">
          <w:marLeft w:val="480"/>
          <w:marRight w:val="0"/>
          <w:marTop w:val="0"/>
          <w:marBottom w:val="0"/>
          <w:divBdr>
            <w:top w:val="none" w:sz="0" w:space="0" w:color="auto"/>
            <w:left w:val="none" w:sz="0" w:space="0" w:color="auto"/>
            <w:bottom w:val="none" w:sz="0" w:space="0" w:color="auto"/>
            <w:right w:val="none" w:sz="0" w:space="0" w:color="auto"/>
          </w:divBdr>
        </w:div>
        <w:div w:id="1736928262">
          <w:marLeft w:val="480"/>
          <w:marRight w:val="0"/>
          <w:marTop w:val="0"/>
          <w:marBottom w:val="0"/>
          <w:divBdr>
            <w:top w:val="none" w:sz="0" w:space="0" w:color="auto"/>
            <w:left w:val="none" w:sz="0" w:space="0" w:color="auto"/>
            <w:bottom w:val="none" w:sz="0" w:space="0" w:color="auto"/>
            <w:right w:val="none" w:sz="0" w:space="0" w:color="auto"/>
          </w:divBdr>
        </w:div>
        <w:div w:id="1163810717">
          <w:marLeft w:val="480"/>
          <w:marRight w:val="0"/>
          <w:marTop w:val="0"/>
          <w:marBottom w:val="0"/>
          <w:divBdr>
            <w:top w:val="none" w:sz="0" w:space="0" w:color="auto"/>
            <w:left w:val="none" w:sz="0" w:space="0" w:color="auto"/>
            <w:bottom w:val="none" w:sz="0" w:space="0" w:color="auto"/>
            <w:right w:val="none" w:sz="0" w:space="0" w:color="auto"/>
          </w:divBdr>
        </w:div>
        <w:div w:id="1042055100">
          <w:marLeft w:val="480"/>
          <w:marRight w:val="0"/>
          <w:marTop w:val="0"/>
          <w:marBottom w:val="0"/>
          <w:divBdr>
            <w:top w:val="none" w:sz="0" w:space="0" w:color="auto"/>
            <w:left w:val="none" w:sz="0" w:space="0" w:color="auto"/>
            <w:bottom w:val="none" w:sz="0" w:space="0" w:color="auto"/>
            <w:right w:val="none" w:sz="0" w:space="0" w:color="auto"/>
          </w:divBdr>
        </w:div>
        <w:div w:id="2121678728">
          <w:marLeft w:val="480"/>
          <w:marRight w:val="0"/>
          <w:marTop w:val="0"/>
          <w:marBottom w:val="0"/>
          <w:divBdr>
            <w:top w:val="none" w:sz="0" w:space="0" w:color="auto"/>
            <w:left w:val="none" w:sz="0" w:space="0" w:color="auto"/>
            <w:bottom w:val="none" w:sz="0" w:space="0" w:color="auto"/>
            <w:right w:val="none" w:sz="0" w:space="0" w:color="auto"/>
          </w:divBdr>
        </w:div>
        <w:div w:id="1727485871">
          <w:marLeft w:val="480"/>
          <w:marRight w:val="0"/>
          <w:marTop w:val="0"/>
          <w:marBottom w:val="0"/>
          <w:divBdr>
            <w:top w:val="none" w:sz="0" w:space="0" w:color="auto"/>
            <w:left w:val="none" w:sz="0" w:space="0" w:color="auto"/>
            <w:bottom w:val="none" w:sz="0" w:space="0" w:color="auto"/>
            <w:right w:val="none" w:sz="0" w:space="0" w:color="auto"/>
          </w:divBdr>
        </w:div>
        <w:div w:id="1756632008">
          <w:marLeft w:val="480"/>
          <w:marRight w:val="0"/>
          <w:marTop w:val="0"/>
          <w:marBottom w:val="0"/>
          <w:divBdr>
            <w:top w:val="none" w:sz="0" w:space="0" w:color="auto"/>
            <w:left w:val="none" w:sz="0" w:space="0" w:color="auto"/>
            <w:bottom w:val="none" w:sz="0" w:space="0" w:color="auto"/>
            <w:right w:val="none" w:sz="0" w:space="0" w:color="auto"/>
          </w:divBdr>
        </w:div>
        <w:div w:id="1953590079">
          <w:marLeft w:val="480"/>
          <w:marRight w:val="0"/>
          <w:marTop w:val="0"/>
          <w:marBottom w:val="0"/>
          <w:divBdr>
            <w:top w:val="none" w:sz="0" w:space="0" w:color="auto"/>
            <w:left w:val="none" w:sz="0" w:space="0" w:color="auto"/>
            <w:bottom w:val="none" w:sz="0" w:space="0" w:color="auto"/>
            <w:right w:val="none" w:sz="0" w:space="0" w:color="auto"/>
          </w:divBdr>
        </w:div>
        <w:div w:id="2024670267">
          <w:marLeft w:val="480"/>
          <w:marRight w:val="0"/>
          <w:marTop w:val="0"/>
          <w:marBottom w:val="0"/>
          <w:divBdr>
            <w:top w:val="none" w:sz="0" w:space="0" w:color="auto"/>
            <w:left w:val="none" w:sz="0" w:space="0" w:color="auto"/>
            <w:bottom w:val="none" w:sz="0" w:space="0" w:color="auto"/>
            <w:right w:val="none" w:sz="0" w:space="0" w:color="auto"/>
          </w:divBdr>
        </w:div>
        <w:div w:id="1251961544">
          <w:marLeft w:val="480"/>
          <w:marRight w:val="0"/>
          <w:marTop w:val="0"/>
          <w:marBottom w:val="0"/>
          <w:divBdr>
            <w:top w:val="none" w:sz="0" w:space="0" w:color="auto"/>
            <w:left w:val="none" w:sz="0" w:space="0" w:color="auto"/>
            <w:bottom w:val="none" w:sz="0" w:space="0" w:color="auto"/>
            <w:right w:val="none" w:sz="0" w:space="0" w:color="auto"/>
          </w:divBdr>
        </w:div>
        <w:div w:id="666053811">
          <w:marLeft w:val="480"/>
          <w:marRight w:val="0"/>
          <w:marTop w:val="0"/>
          <w:marBottom w:val="0"/>
          <w:divBdr>
            <w:top w:val="none" w:sz="0" w:space="0" w:color="auto"/>
            <w:left w:val="none" w:sz="0" w:space="0" w:color="auto"/>
            <w:bottom w:val="none" w:sz="0" w:space="0" w:color="auto"/>
            <w:right w:val="none" w:sz="0" w:space="0" w:color="auto"/>
          </w:divBdr>
        </w:div>
      </w:divsChild>
    </w:div>
    <w:div w:id="1812941994">
      <w:bodyDiv w:val="1"/>
      <w:marLeft w:val="0"/>
      <w:marRight w:val="0"/>
      <w:marTop w:val="0"/>
      <w:marBottom w:val="0"/>
      <w:divBdr>
        <w:top w:val="none" w:sz="0" w:space="0" w:color="auto"/>
        <w:left w:val="none" w:sz="0" w:space="0" w:color="auto"/>
        <w:bottom w:val="none" w:sz="0" w:space="0" w:color="auto"/>
        <w:right w:val="none" w:sz="0" w:space="0" w:color="auto"/>
      </w:divBdr>
      <w:divsChild>
        <w:div w:id="1526361305">
          <w:marLeft w:val="480"/>
          <w:marRight w:val="0"/>
          <w:marTop w:val="0"/>
          <w:marBottom w:val="0"/>
          <w:divBdr>
            <w:top w:val="none" w:sz="0" w:space="0" w:color="auto"/>
            <w:left w:val="none" w:sz="0" w:space="0" w:color="auto"/>
            <w:bottom w:val="none" w:sz="0" w:space="0" w:color="auto"/>
            <w:right w:val="none" w:sz="0" w:space="0" w:color="auto"/>
          </w:divBdr>
        </w:div>
        <w:div w:id="1476071556">
          <w:marLeft w:val="480"/>
          <w:marRight w:val="0"/>
          <w:marTop w:val="0"/>
          <w:marBottom w:val="0"/>
          <w:divBdr>
            <w:top w:val="none" w:sz="0" w:space="0" w:color="auto"/>
            <w:left w:val="none" w:sz="0" w:space="0" w:color="auto"/>
            <w:bottom w:val="none" w:sz="0" w:space="0" w:color="auto"/>
            <w:right w:val="none" w:sz="0" w:space="0" w:color="auto"/>
          </w:divBdr>
        </w:div>
        <w:div w:id="373503550">
          <w:marLeft w:val="480"/>
          <w:marRight w:val="0"/>
          <w:marTop w:val="0"/>
          <w:marBottom w:val="0"/>
          <w:divBdr>
            <w:top w:val="none" w:sz="0" w:space="0" w:color="auto"/>
            <w:left w:val="none" w:sz="0" w:space="0" w:color="auto"/>
            <w:bottom w:val="none" w:sz="0" w:space="0" w:color="auto"/>
            <w:right w:val="none" w:sz="0" w:space="0" w:color="auto"/>
          </w:divBdr>
        </w:div>
        <w:div w:id="229385299">
          <w:marLeft w:val="480"/>
          <w:marRight w:val="0"/>
          <w:marTop w:val="0"/>
          <w:marBottom w:val="0"/>
          <w:divBdr>
            <w:top w:val="none" w:sz="0" w:space="0" w:color="auto"/>
            <w:left w:val="none" w:sz="0" w:space="0" w:color="auto"/>
            <w:bottom w:val="none" w:sz="0" w:space="0" w:color="auto"/>
            <w:right w:val="none" w:sz="0" w:space="0" w:color="auto"/>
          </w:divBdr>
        </w:div>
        <w:div w:id="426660725">
          <w:marLeft w:val="480"/>
          <w:marRight w:val="0"/>
          <w:marTop w:val="0"/>
          <w:marBottom w:val="0"/>
          <w:divBdr>
            <w:top w:val="none" w:sz="0" w:space="0" w:color="auto"/>
            <w:left w:val="none" w:sz="0" w:space="0" w:color="auto"/>
            <w:bottom w:val="none" w:sz="0" w:space="0" w:color="auto"/>
            <w:right w:val="none" w:sz="0" w:space="0" w:color="auto"/>
          </w:divBdr>
        </w:div>
        <w:div w:id="1240672412">
          <w:marLeft w:val="480"/>
          <w:marRight w:val="0"/>
          <w:marTop w:val="0"/>
          <w:marBottom w:val="0"/>
          <w:divBdr>
            <w:top w:val="none" w:sz="0" w:space="0" w:color="auto"/>
            <w:left w:val="none" w:sz="0" w:space="0" w:color="auto"/>
            <w:bottom w:val="none" w:sz="0" w:space="0" w:color="auto"/>
            <w:right w:val="none" w:sz="0" w:space="0" w:color="auto"/>
          </w:divBdr>
        </w:div>
        <w:div w:id="1987736312">
          <w:marLeft w:val="480"/>
          <w:marRight w:val="0"/>
          <w:marTop w:val="0"/>
          <w:marBottom w:val="0"/>
          <w:divBdr>
            <w:top w:val="none" w:sz="0" w:space="0" w:color="auto"/>
            <w:left w:val="none" w:sz="0" w:space="0" w:color="auto"/>
            <w:bottom w:val="none" w:sz="0" w:space="0" w:color="auto"/>
            <w:right w:val="none" w:sz="0" w:space="0" w:color="auto"/>
          </w:divBdr>
        </w:div>
        <w:div w:id="1342122004">
          <w:marLeft w:val="480"/>
          <w:marRight w:val="0"/>
          <w:marTop w:val="0"/>
          <w:marBottom w:val="0"/>
          <w:divBdr>
            <w:top w:val="none" w:sz="0" w:space="0" w:color="auto"/>
            <w:left w:val="none" w:sz="0" w:space="0" w:color="auto"/>
            <w:bottom w:val="none" w:sz="0" w:space="0" w:color="auto"/>
            <w:right w:val="none" w:sz="0" w:space="0" w:color="auto"/>
          </w:divBdr>
        </w:div>
        <w:div w:id="350686768">
          <w:marLeft w:val="480"/>
          <w:marRight w:val="0"/>
          <w:marTop w:val="0"/>
          <w:marBottom w:val="0"/>
          <w:divBdr>
            <w:top w:val="none" w:sz="0" w:space="0" w:color="auto"/>
            <w:left w:val="none" w:sz="0" w:space="0" w:color="auto"/>
            <w:bottom w:val="none" w:sz="0" w:space="0" w:color="auto"/>
            <w:right w:val="none" w:sz="0" w:space="0" w:color="auto"/>
          </w:divBdr>
        </w:div>
        <w:div w:id="1189683310">
          <w:marLeft w:val="480"/>
          <w:marRight w:val="0"/>
          <w:marTop w:val="0"/>
          <w:marBottom w:val="0"/>
          <w:divBdr>
            <w:top w:val="none" w:sz="0" w:space="0" w:color="auto"/>
            <w:left w:val="none" w:sz="0" w:space="0" w:color="auto"/>
            <w:bottom w:val="none" w:sz="0" w:space="0" w:color="auto"/>
            <w:right w:val="none" w:sz="0" w:space="0" w:color="auto"/>
          </w:divBdr>
        </w:div>
        <w:div w:id="1085153603">
          <w:marLeft w:val="480"/>
          <w:marRight w:val="0"/>
          <w:marTop w:val="0"/>
          <w:marBottom w:val="0"/>
          <w:divBdr>
            <w:top w:val="none" w:sz="0" w:space="0" w:color="auto"/>
            <w:left w:val="none" w:sz="0" w:space="0" w:color="auto"/>
            <w:bottom w:val="none" w:sz="0" w:space="0" w:color="auto"/>
            <w:right w:val="none" w:sz="0" w:space="0" w:color="auto"/>
          </w:divBdr>
        </w:div>
        <w:div w:id="161891683">
          <w:marLeft w:val="480"/>
          <w:marRight w:val="0"/>
          <w:marTop w:val="0"/>
          <w:marBottom w:val="0"/>
          <w:divBdr>
            <w:top w:val="none" w:sz="0" w:space="0" w:color="auto"/>
            <w:left w:val="none" w:sz="0" w:space="0" w:color="auto"/>
            <w:bottom w:val="none" w:sz="0" w:space="0" w:color="auto"/>
            <w:right w:val="none" w:sz="0" w:space="0" w:color="auto"/>
          </w:divBdr>
        </w:div>
        <w:div w:id="333607539">
          <w:marLeft w:val="480"/>
          <w:marRight w:val="0"/>
          <w:marTop w:val="0"/>
          <w:marBottom w:val="0"/>
          <w:divBdr>
            <w:top w:val="none" w:sz="0" w:space="0" w:color="auto"/>
            <w:left w:val="none" w:sz="0" w:space="0" w:color="auto"/>
            <w:bottom w:val="none" w:sz="0" w:space="0" w:color="auto"/>
            <w:right w:val="none" w:sz="0" w:space="0" w:color="auto"/>
          </w:divBdr>
        </w:div>
        <w:div w:id="1384981293">
          <w:marLeft w:val="480"/>
          <w:marRight w:val="0"/>
          <w:marTop w:val="0"/>
          <w:marBottom w:val="0"/>
          <w:divBdr>
            <w:top w:val="none" w:sz="0" w:space="0" w:color="auto"/>
            <w:left w:val="none" w:sz="0" w:space="0" w:color="auto"/>
            <w:bottom w:val="none" w:sz="0" w:space="0" w:color="auto"/>
            <w:right w:val="none" w:sz="0" w:space="0" w:color="auto"/>
          </w:divBdr>
        </w:div>
        <w:div w:id="16008533">
          <w:marLeft w:val="480"/>
          <w:marRight w:val="0"/>
          <w:marTop w:val="0"/>
          <w:marBottom w:val="0"/>
          <w:divBdr>
            <w:top w:val="none" w:sz="0" w:space="0" w:color="auto"/>
            <w:left w:val="none" w:sz="0" w:space="0" w:color="auto"/>
            <w:bottom w:val="none" w:sz="0" w:space="0" w:color="auto"/>
            <w:right w:val="none" w:sz="0" w:space="0" w:color="auto"/>
          </w:divBdr>
        </w:div>
        <w:div w:id="1547838606">
          <w:marLeft w:val="480"/>
          <w:marRight w:val="0"/>
          <w:marTop w:val="0"/>
          <w:marBottom w:val="0"/>
          <w:divBdr>
            <w:top w:val="none" w:sz="0" w:space="0" w:color="auto"/>
            <w:left w:val="none" w:sz="0" w:space="0" w:color="auto"/>
            <w:bottom w:val="none" w:sz="0" w:space="0" w:color="auto"/>
            <w:right w:val="none" w:sz="0" w:space="0" w:color="auto"/>
          </w:divBdr>
        </w:div>
        <w:div w:id="1715765192">
          <w:marLeft w:val="480"/>
          <w:marRight w:val="0"/>
          <w:marTop w:val="0"/>
          <w:marBottom w:val="0"/>
          <w:divBdr>
            <w:top w:val="none" w:sz="0" w:space="0" w:color="auto"/>
            <w:left w:val="none" w:sz="0" w:space="0" w:color="auto"/>
            <w:bottom w:val="none" w:sz="0" w:space="0" w:color="auto"/>
            <w:right w:val="none" w:sz="0" w:space="0" w:color="auto"/>
          </w:divBdr>
        </w:div>
        <w:div w:id="948898513">
          <w:marLeft w:val="480"/>
          <w:marRight w:val="0"/>
          <w:marTop w:val="0"/>
          <w:marBottom w:val="0"/>
          <w:divBdr>
            <w:top w:val="none" w:sz="0" w:space="0" w:color="auto"/>
            <w:left w:val="none" w:sz="0" w:space="0" w:color="auto"/>
            <w:bottom w:val="none" w:sz="0" w:space="0" w:color="auto"/>
            <w:right w:val="none" w:sz="0" w:space="0" w:color="auto"/>
          </w:divBdr>
        </w:div>
        <w:div w:id="161167870">
          <w:marLeft w:val="480"/>
          <w:marRight w:val="0"/>
          <w:marTop w:val="0"/>
          <w:marBottom w:val="0"/>
          <w:divBdr>
            <w:top w:val="none" w:sz="0" w:space="0" w:color="auto"/>
            <w:left w:val="none" w:sz="0" w:space="0" w:color="auto"/>
            <w:bottom w:val="none" w:sz="0" w:space="0" w:color="auto"/>
            <w:right w:val="none" w:sz="0" w:space="0" w:color="auto"/>
          </w:divBdr>
        </w:div>
        <w:div w:id="1492601330">
          <w:marLeft w:val="480"/>
          <w:marRight w:val="0"/>
          <w:marTop w:val="0"/>
          <w:marBottom w:val="0"/>
          <w:divBdr>
            <w:top w:val="none" w:sz="0" w:space="0" w:color="auto"/>
            <w:left w:val="none" w:sz="0" w:space="0" w:color="auto"/>
            <w:bottom w:val="none" w:sz="0" w:space="0" w:color="auto"/>
            <w:right w:val="none" w:sz="0" w:space="0" w:color="auto"/>
          </w:divBdr>
        </w:div>
      </w:divsChild>
    </w:div>
    <w:div w:id="1816486830">
      <w:bodyDiv w:val="1"/>
      <w:marLeft w:val="0"/>
      <w:marRight w:val="0"/>
      <w:marTop w:val="0"/>
      <w:marBottom w:val="0"/>
      <w:divBdr>
        <w:top w:val="none" w:sz="0" w:space="0" w:color="auto"/>
        <w:left w:val="none" w:sz="0" w:space="0" w:color="auto"/>
        <w:bottom w:val="none" w:sz="0" w:space="0" w:color="auto"/>
        <w:right w:val="none" w:sz="0" w:space="0" w:color="auto"/>
      </w:divBdr>
    </w:div>
    <w:div w:id="1821997087">
      <w:bodyDiv w:val="1"/>
      <w:marLeft w:val="0"/>
      <w:marRight w:val="0"/>
      <w:marTop w:val="0"/>
      <w:marBottom w:val="0"/>
      <w:divBdr>
        <w:top w:val="none" w:sz="0" w:space="0" w:color="auto"/>
        <w:left w:val="none" w:sz="0" w:space="0" w:color="auto"/>
        <w:bottom w:val="none" w:sz="0" w:space="0" w:color="auto"/>
        <w:right w:val="none" w:sz="0" w:space="0" w:color="auto"/>
      </w:divBdr>
    </w:div>
    <w:div w:id="1823887243">
      <w:bodyDiv w:val="1"/>
      <w:marLeft w:val="0"/>
      <w:marRight w:val="0"/>
      <w:marTop w:val="0"/>
      <w:marBottom w:val="0"/>
      <w:divBdr>
        <w:top w:val="none" w:sz="0" w:space="0" w:color="auto"/>
        <w:left w:val="none" w:sz="0" w:space="0" w:color="auto"/>
        <w:bottom w:val="none" w:sz="0" w:space="0" w:color="auto"/>
        <w:right w:val="none" w:sz="0" w:space="0" w:color="auto"/>
      </w:divBdr>
      <w:divsChild>
        <w:div w:id="1116603681">
          <w:marLeft w:val="480"/>
          <w:marRight w:val="0"/>
          <w:marTop w:val="0"/>
          <w:marBottom w:val="0"/>
          <w:divBdr>
            <w:top w:val="none" w:sz="0" w:space="0" w:color="auto"/>
            <w:left w:val="none" w:sz="0" w:space="0" w:color="auto"/>
            <w:bottom w:val="none" w:sz="0" w:space="0" w:color="auto"/>
            <w:right w:val="none" w:sz="0" w:space="0" w:color="auto"/>
          </w:divBdr>
        </w:div>
        <w:div w:id="1466776403">
          <w:marLeft w:val="480"/>
          <w:marRight w:val="0"/>
          <w:marTop w:val="0"/>
          <w:marBottom w:val="0"/>
          <w:divBdr>
            <w:top w:val="none" w:sz="0" w:space="0" w:color="auto"/>
            <w:left w:val="none" w:sz="0" w:space="0" w:color="auto"/>
            <w:bottom w:val="none" w:sz="0" w:space="0" w:color="auto"/>
            <w:right w:val="none" w:sz="0" w:space="0" w:color="auto"/>
          </w:divBdr>
        </w:div>
        <w:div w:id="33385256">
          <w:marLeft w:val="480"/>
          <w:marRight w:val="0"/>
          <w:marTop w:val="0"/>
          <w:marBottom w:val="0"/>
          <w:divBdr>
            <w:top w:val="none" w:sz="0" w:space="0" w:color="auto"/>
            <w:left w:val="none" w:sz="0" w:space="0" w:color="auto"/>
            <w:bottom w:val="none" w:sz="0" w:space="0" w:color="auto"/>
            <w:right w:val="none" w:sz="0" w:space="0" w:color="auto"/>
          </w:divBdr>
        </w:div>
        <w:div w:id="303781408">
          <w:marLeft w:val="480"/>
          <w:marRight w:val="0"/>
          <w:marTop w:val="0"/>
          <w:marBottom w:val="0"/>
          <w:divBdr>
            <w:top w:val="none" w:sz="0" w:space="0" w:color="auto"/>
            <w:left w:val="none" w:sz="0" w:space="0" w:color="auto"/>
            <w:bottom w:val="none" w:sz="0" w:space="0" w:color="auto"/>
            <w:right w:val="none" w:sz="0" w:space="0" w:color="auto"/>
          </w:divBdr>
        </w:div>
        <w:div w:id="935820246">
          <w:marLeft w:val="480"/>
          <w:marRight w:val="0"/>
          <w:marTop w:val="0"/>
          <w:marBottom w:val="0"/>
          <w:divBdr>
            <w:top w:val="none" w:sz="0" w:space="0" w:color="auto"/>
            <w:left w:val="none" w:sz="0" w:space="0" w:color="auto"/>
            <w:bottom w:val="none" w:sz="0" w:space="0" w:color="auto"/>
            <w:right w:val="none" w:sz="0" w:space="0" w:color="auto"/>
          </w:divBdr>
        </w:div>
        <w:div w:id="1535967552">
          <w:marLeft w:val="480"/>
          <w:marRight w:val="0"/>
          <w:marTop w:val="0"/>
          <w:marBottom w:val="0"/>
          <w:divBdr>
            <w:top w:val="none" w:sz="0" w:space="0" w:color="auto"/>
            <w:left w:val="none" w:sz="0" w:space="0" w:color="auto"/>
            <w:bottom w:val="none" w:sz="0" w:space="0" w:color="auto"/>
            <w:right w:val="none" w:sz="0" w:space="0" w:color="auto"/>
          </w:divBdr>
        </w:div>
        <w:div w:id="1967655887">
          <w:marLeft w:val="480"/>
          <w:marRight w:val="0"/>
          <w:marTop w:val="0"/>
          <w:marBottom w:val="0"/>
          <w:divBdr>
            <w:top w:val="none" w:sz="0" w:space="0" w:color="auto"/>
            <w:left w:val="none" w:sz="0" w:space="0" w:color="auto"/>
            <w:bottom w:val="none" w:sz="0" w:space="0" w:color="auto"/>
            <w:right w:val="none" w:sz="0" w:space="0" w:color="auto"/>
          </w:divBdr>
        </w:div>
        <w:div w:id="138739944">
          <w:marLeft w:val="480"/>
          <w:marRight w:val="0"/>
          <w:marTop w:val="0"/>
          <w:marBottom w:val="0"/>
          <w:divBdr>
            <w:top w:val="none" w:sz="0" w:space="0" w:color="auto"/>
            <w:left w:val="none" w:sz="0" w:space="0" w:color="auto"/>
            <w:bottom w:val="none" w:sz="0" w:space="0" w:color="auto"/>
            <w:right w:val="none" w:sz="0" w:space="0" w:color="auto"/>
          </w:divBdr>
        </w:div>
        <w:div w:id="1533807205">
          <w:marLeft w:val="480"/>
          <w:marRight w:val="0"/>
          <w:marTop w:val="0"/>
          <w:marBottom w:val="0"/>
          <w:divBdr>
            <w:top w:val="none" w:sz="0" w:space="0" w:color="auto"/>
            <w:left w:val="none" w:sz="0" w:space="0" w:color="auto"/>
            <w:bottom w:val="none" w:sz="0" w:space="0" w:color="auto"/>
            <w:right w:val="none" w:sz="0" w:space="0" w:color="auto"/>
          </w:divBdr>
        </w:div>
        <w:div w:id="1525630364">
          <w:marLeft w:val="480"/>
          <w:marRight w:val="0"/>
          <w:marTop w:val="0"/>
          <w:marBottom w:val="0"/>
          <w:divBdr>
            <w:top w:val="none" w:sz="0" w:space="0" w:color="auto"/>
            <w:left w:val="none" w:sz="0" w:space="0" w:color="auto"/>
            <w:bottom w:val="none" w:sz="0" w:space="0" w:color="auto"/>
            <w:right w:val="none" w:sz="0" w:space="0" w:color="auto"/>
          </w:divBdr>
        </w:div>
        <w:div w:id="149369505">
          <w:marLeft w:val="480"/>
          <w:marRight w:val="0"/>
          <w:marTop w:val="0"/>
          <w:marBottom w:val="0"/>
          <w:divBdr>
            <w:top w:val="none" w:sz="0" w:space="0" w:color="auto"/>
            <w:left w:val="none" w:sz="0" w:space="0" w:color="auto"/>
            <w:bottom w:val="none" w:sz="0" w:space="0" w:color="auto"/>
            <w:right w:val="none" w:sz="0" w:space="0" w:color="auto"/>
          </w:divBdr>
        </w:div>
        <w:div w:id="1682052114">
          <w:marLeft w:val="480"/>
          <w:marRight w:val="0"/>
          <w:marTop w:val="0"/>
          <w:marBottom w:val="0"/>
          <w:divBdr>
            <w:top w:val="none" w:sz="0" w:space="0" w:color="auto"/>
            <w:left w:val="none" w:sz="0" w:space="0" w:color="auto"/>
            <w:bottom w:val="none" w:sz="0" w:space="0" w:color="auto"/>
            <w:right w:val="none" w:sz="0" w:space="0" w:color="auto"/>
          </w:divBdr>
        </w:div>
        <w:div w:id="94328564">
          <w:marLeft w:val="480"/>
          <w:marRight w:val="0"/>
          <w:marTop w:val="0"/>
          <w:marBottom w:val="0"/>
          <w:divBdr>
            <w:top w:val="none" w:sz="0" w:space="0" w:color="auto"/>
            <w:left w:val="none" w:sz="0" w:space="0" w:color="auto"/>
            <w:bottom w:val="none" w:sz="0" w:space="0" w:color="auto"/>
            <w:right w:val="none" w:sz="0" w:space="0" w:color="auto"/>
          </w:divBdr>
        </w:div>
        <w:div w:id="41712487">
          <w:marLeft w:val="480"/>
          <w:marRight w:val="0"/>
          <w:marTop w:val="0"/>
          <w:marBottom w:val="0"/>
          <w:divBdr>
            <w:top w:val="none" w:sz="0" w:space="0" w:color="auto"/>
            <w:left w:val="none" w:sz="0" w:space="0" w:color="auto"/>
            <w:bottom w:val="none" w:sz="0" w:space="0" w:color="auto"/>
            <w:right w:val="none" w:sz="0" w:space="0" w:color="auto"/>
          </w:divBdr>
        </w:div>
        <w:div w:id="1168137250">
          <w:marLeft w:val="480"/>
          <w:marRight w:val="0"/>
          <w:marTop w:val="0"/>
          <w:marBottom w:val="0"/>
          <w:divBdr>
            <w:top w:val="none" w:sz="0" w:space="0" w:color="auto"/>
            <w:left w:val="none" w:sz="0" w:space="0" w:color="auto"/>
            <w:bottom w:val="none" w:sz="0" w:space="0" w:color="auto"/>
            <w:right w:val="none" w:sz="0" w:space="0" w:color="auto"/>
          </w:divBdr>
        </w:div>
        <w:div w:id="593130895">
          <w:marLeft w:val="480"/>
          <w:marRight w:val="0"/>
          <w:marTop w:val="0"/>
          <w:marBottom w:val="0"/>
          <w:divBdr>
            <w:top w:val="none" w:sz="0" w:space="0" w:color="auto"/>
            <w:left w:val="none" w:sz="0" w:space="0" w:color="auto"/>
            <w:bottom w:val="none" w:sz="0" w:space="0" w:color="auto"/>
            <w:right w:val="none" w:sz="0" w:space="0" w:color="auto"/>
          </w:divBdr>
        </w:div>
        <w:div w:id="335377059">
          <w:marLeft w:val="480"/>
          <w:marRight w:val="0"/>
          <w:marTop w:val="0"/>
          <w:marBottom w:val="0"/>
          <w:divBdr>
            <w:top w:val="none" w:sz="0" w:space="0" w:color="auto"/>
            <w:left w:val="none" w:sz="0" w:space="0" w:color="auto"/>
            <w:bottom w:val="none" w:sz="0" w:space="0" w:color="auto"/>
            <w:right w:val="none" w:sz="0" w:space="0" w:color="auto"/>
          </w:divBdr>
        </w:div>
        <w:div w:id="1960799729">
          <w:marLeft w:val="480"/>
          <w:marRight w:val="0"/>
          <w:marTop w:val="0"/>
          <w:marBottom w:val="0"/>
          <w:divBdr>
            <w:top w:val="none" w:sz="0" w:space="0" w:color="auto"/>
            <w:left w:val="none" w:sz="0" w:space="0" w:color="auto"/>
            <w:bottom w:val="none" w:sz="0" w:space="0" w:color="auto"/>
            <w:right w:val="none" w:sz="0" w:space="0" w:color="auto"/>
          </w:divBdr>
        </w:div>
        <w:div w:id="1333996671">
          <w:marLeft w:val="480"/>
          <w:marRight w:val="0"/>
          <w:marTop w:val="0"/>
          <w:marBottom w:val="0"/>
          <w:divBdr>
            <w:top w:val="none" w:sz="0" w:space="0" w:color="auto"/>
            <w:left w:val="none" w:sz="0" w:space="0" w:color="auto"/>
            <w:bottom w:val="none" w:sz="0" w:space="0" w:color="auto"/>
            <w:right w:val="none" w:sz="0" w:space="0" w:color="auto"/>
          </w:divBdr>
        </w:div>
        <w:div w:id="705174823">
          <w:marLeft w:val="480"/>
          <w:marRight w:val="0"/>
          <w:marTop w:val="0"/>
          <w:marBottom w:val="0"/>
          <w:divBdr>
            <w:top w:val="none" w:sz="0" w:space="0" w:color="auto"/>
            <w:left w:val="none" w:sz="0" w:space="0" w:color="auto"/>
            <w:bottom w:val="none" w:sz="0" w:space="0" w:color="auto"/>
            <w:right w:val="none" w:sz="0" w:space="0" w:color="auto"/>
          </w:divBdr>
        </w:div>
        <w:div w:id="1943150714">
          <w:marLeft w:val="480"/>
          <w:marRight w:val="0"/>
          <w:marTop w:val="0"/>
          <w:marBottom w:val="0"/>
          <w:divBdr>
            <w:top w:val="none" w:sz="0" w:space="0" w:color="auto"/>
            <w:left w:val="none" w:sz="0" w:space="0" w:color="auto"/>
            <w:bottom w:val="none" w:sz="0" w:space="0" w:color="auto"/>
            <w:right w:val="none" w:sz="0" w:space="0" w:color="auto"/>
          </w:divBdr>
        </w:div>
        <w:div w:id="199561467">
          <w:marLeft w:val="480"/>
          <w:marRight w:val="0"/>
          <w:marTop w:val="0"/>
          <w:marBottom w:val="0"/>
          <w:divBdr>
            <w:top w:val="none" w:sz="0" w:space="0" w:color="auto"/>
            <w:left w:val="none" w:sz="0" w:space="0" w:color="auto"/>
            <w:bottom w:val="none" w:sz="0" w:space="0" w:color="auto"/>
            <w:right w:val="none" w:sz="0" w:space="0" w:color="auto"/>
          </w:divBdr>
        </w:div>
        <w:div w:id="1830749225">
          <w:marLeft w:val="480"/>
          <w:marRight w:val="0"/>
          <w:marTop w:val="0"/>
          <w:marBottom w:val="0"/>
          <w:divBdr>
            <w:top w:val="none" w:sz="0" w:space="0" w:color="auto"/>
            <w:left w:val="none" w:sz="0" w:space="0" w:color="auto"/>
            <w:bottom w:val="none" w:sz="0" w:space="0" w:color="auto"/>
            <w:right w:val="none" w:sz="0" w:space="0" w:color="auto"/>
          </w:divBdr>
        </w:div>
        <w:div w:id="272132205">
          <w:marLeft w:val="480"/>
          <w:marRight w:val="0"/>
          <w:marTop w:val="0"/>
          <w:marBottom w:val="0"/>
          <w:divBdr>
            <w:top w:val="none" w:sz="0" w:space="0" w:color="auto"/>
            <w:left w:val="none" w:sz="0" w:space="0" w:color="auto"/>
            <w:bottom w:val="none" w:sz="0" w:space="0" w:color="auto"/>
            <w:right w:val="none" w:sz="0" w:space="0" w:color="auto"/>
          </w:divBdr>
        </w:div>
        <w:div w:id="1233394153">
          <w:marLeft w:val="480"/>
          <w:marRight w:val="0"/>
          <w:marTop w:val="0"/>
          <w:marBottom w:val="0"/>
          <w:divBdr>
            <w:top w:val="none" w:sz="0" w:space="0" w:color="auto"/>
            <w:left w:val="none" w:sz="0" w:space="0" w:color="auto"/>
            <w:bottom w:val="none" w:sz="0" w:space="0" w:color="auto"/>
            <w:right w:val="none" w:sz="0" w:space="0" w:color="auto"/>
          </w:divBdr>
        </w:div>
        <w:div w:id="2125348448">
          <w:marLeft w:val="480"/>
          <w:marRight w:val="0"/>
          <w:marTop w:val="0"/>
          <w:marBottom w:val="0"/>
          <w:divBdr>
            <w:top w:val="none" w:sz="0" w:space="0" w:color="auto"/>
            <w:left w:val="none" w:sz="0" w:space="0" w:color="auto"/>
            <w:bottom w:val="none" w:sz="0" w:space="0" w:color="auto"/>
            <w:right w:val="none" w:sz="0" w:space="0" w:color="auto"/>
          </w:divBdr>
        </w:div>
        <w:div w:id="1966765812">
          <w:marLeft w:val="480"/>
          <w:marRight w:val="0"/>
          <w:marTop w:val="0"/>
          <w:marBottom w:val="0"/>
          <w:divBdr>
            <w:top w:val="none" w:sz="0" w:space="0" w:color="auto"/>
            <w:left w:val="none" w:sz="0" w:space="0" w:color="auto"/>
            <w:bottom w:val="none" w:sz="0" w:space="0" w:color="auto"/>
            <w:right w:val="none" w:sz="0" w:space="0" w:color="auto"/>
          </w:divBdr>
        </w:div>
        <w:div w:id="581641652">
          <w:marLeft w:val="480"/>
          <w:marRight w:val="0"/>
          <w:marTop w:val="0"/>
          <w:marBottom w:val="0"/>
          <w:divBdr>
            <w:top w:val="none" w:sz="0" w:space="0" w:color="auto"/>
            <w:left w:val="none" w:sz="0" w:space="0" w:color="auto"/>
            <w:bottom w:val="none" w:sz="0" w:space="0" w:color="auto"/>
            <w:right w:val="none" w:sz="0" w:space="0" w:color="auto"/>
          </w:divBdr>
        </w:div>
      </w:divsChild>
    </w:div>
    <w:div w:id="1825730600">
      <w:bodyDiv w:val="1"/>
      <w:marLeft w:val="0"/>
      <w:marRight w:val="0"/>
      <w:marTop w:val="0"/>
      <w:marBottom w:val="0"/>
      <w:divBdr>
        <w:top w:val="none" w:sz="0" w:space="0" w:color="auto"/>
        <w:left w:val="none" w:sz="0" w:space="0" w:color="auto"/>
        <w:bottom w:val="none" w:sz="0" w:space="0" w:color="auto"/>
        <w:right w:val="none" w:sz="0" w:space="0" w:color="auto"/>
      </w:divBdr>
    </w:div>
    <w:div w:id="1833567845">
      <w:bodyDiv w:val="1"/>
      <w:marLeft w:val="0"/>
      <w:marRight w:val="0"/>
      <w:marTop w:val="0"/>
      <w:marBottom w:val="0"/>
      <w:divBdr>
        <w:top w:val="none" w:sz="0" w:space="0" w:color="auto"/>
        <w:left w:val="none" w:sz="0" w:space="0" w:color="auto"/>
        <w:bottom w:val="none" w:sz="0" w:space="0" w:color="auto"/>
        <w:right w:val="none" w:sz="0" w:space="0" w:color="auto"/>
      </w:divBdr>
    </w:div>
    <w:div w:id="1835412074">
      <w:bodyDiv w:val="1"/>
      <w:marLeft w:val="0"/>
      <w:marRight w:val="0"/>
      <w:marTop w:val="0"/>
      <w:marBottom w:val="0"/>
      <w:divBdr>
        <w:top w:val="none" w:sz="0" w:space="0" w:color="auto"/>
        <w:left w:val="none" w:sz="0" w:space="0" w:color="auto"/>
        <w:bottom w:val="none" w:sz="0" w:space="0" w:color="auto"/>
        <w:right w:val="none" w:sz="0" w:space="0" w:color="auto"/>
      </w:divBdr>
    </w:div>
    <w:div w:id="1839417372">
      <w:bodyDiv w:val="1"/>
      <w:marLeft w:val="0"/>
      <w:marRight w:val="0"/>
      <w:marTop w:val="0"/>
      <w:marBottom w:val="0"/>
      <w:divBdr>
        <w:top w:val="none" w:sz="0" w:space="0" w:color="auto"/>
        <w:left w:val="none" w:sz="0" w:space="0" w:color="auto"/>
        <w:bottom w:val="none" w:sz="0" w:space="0" w:color="auto"/>
        <w:right w:val="none" w:sz="0" w:space="0" w:color="auto"/>
      </w:divBdr>
    </w:div>
    <w:div w:id="1843399079">
      <w:bodyDiv w:val="1"/>
      <w:marLeft w:val="0"/>
      <w:marRight w:val="0"/>
      <w:marTop w:val="0"/>
      <w:marBottom w:val="0"/>
      <w:divBdr>
        <w:top w:val="none" w:sz="0" w:space="0" w:color="auto"/>
        <w:left w:val="none" w:sz="0" w:space="0" w:color="auto"/>
        <w:bottom w:val="none" w:sz="0" w:space="0" w:color="auto"/>
        <w:right w:val="none" w:sz="0" w:space="0" w:color="auto"/>
      </w:divBdr>
    </w:div>
    <w:div w:id="1844200717">
      <w:bodyDiv w:val="1"/>
      <w:marLeft w:val="0"/>
      <w:marRight w:val="0"/>
      <w:marTop w:val="0"/>
      <w:marBottom w:val="0"/>
      <w:divBdr>
        <w:top w:val="none" w:sz="0" w:space="0" w:color="auto"/>
        <w:left w:val="none" w:sz="0" w:space="0" w:color="auto"/>
        <w:bottom w:val="none" w:sz="0" w:space="0" w:color="auto"/>
        <w:right w:val="none" w:sz="0" w:space="0" w:color="auto"/>
      </w:divBdr>
    </w:div>
    <w:div w:id="1846825162">
      <w:bodyDiv w:val="1"/>
      <w:marLeft w:val="0"/>
      <w:marRight w:val="0"/>
      <w:marTop w:val="0"/>
      <w:marBottom w:val="0"/>
      <w:divBdr>
        <w:top w:val="none" w:sz="0" w:space="0" w:color="auto"/>
        <w:left w:val="none" w:sz="0" w:space="0" w:color="auto"/>
        <w:bottom w:val="none" w:sz="0" w:space="0" w:color="auto"/>
        <w:right w:val="none" w:sz="0" w:space="0" w:color="auto"/>
      </w:divBdr>
    </w:div>
    <w:div w:id="1853377846">
      <w:bodyDiv w:val="1"/>
      <w:marLeft w:val="0"/>
      <w:marRight w:val="0"/>
      <w:marTop w:val="0"/>
      <w:marBottom w:val="0"/>
      <w:divBdr>
        <w:top w:val="none" w:sz="0" w:space="0" w:color="auto"/>
        <w:left w:val="none" w:sz="0" w:space="0" w:color="auto"/>
        <w:bottom w:val="none" w:sz="0" w:space="0" w:color="auto"/>
        <w:right w:val="none" w:sz="0" w:space="0" w:color="auto"/>
      </w:divBdr>
    </w:div>
    <w:div w:id="1853378724">
      <w:bodyDiv w:val="1"/>
      <w:marLeft w:val="0"/>
      <w:marRight w:val="0"/>
      <w:marTop w:val="0"/>
      <w:marBottom w:val="0"/>
      <w:divBdr>
        <w:top w:val="none" w:sz="0" w:space="0" w:color="auto"/>
        <w:left w:val="none" w:sz="0" w:space="0" w:color="auto"/>
        <w:bottom w:val="none" w:sz="0" w:space="0" w:color="auto"/>
        <w:right w:val="none" w:sz="0" w:space="0" w:color="auto"/>
      </w:divBdr>
    </w:div>
    <w:div w:id="1859809239">
      <w:bodyDiv w:val="1"/>
      <w:marLeft w:val="0"/>
      <w:marRight w:val="0"/>
      <w:marTop w:val="0"/>
      <w:marBottom w:val="0"/>
      <w:divBdr>
        <w:top w:val="none" w:sz="0" w:space="0" w:color="auto"/>
        <w:left w:val="none" w:sz="0" w:space="0" w:color="auto"/>
        <w:bottom w:val="none" w:sz="0" w:space="0" w:color="auto"/>
        <w:right w:val="none" w:sz="0" w:space="0" w:color="auto"/>
      </w:divBdr>
      <w:divsChild>
        <w:div w:id="435180318">
          <w:marLeft w:val="480"/>
          <w:marRight w:val="0"/>
          <w:marTop w:val="0"/>
          <w:marBottom w:val="0"/>
          <w:divBdr>
            <w:top w:val="none" w:sz="0" w:space="0" w:color="auto"/>
            <w:left w:val="none" w:sz="0" w:space="0" w:color="auto"/>
            <w:bottom w:val="none" w:sz="0" w:space="0" w:color="auto"/>
            <w:right w:val="none" w:sz="0" w:space="0" w:color="auto"/>
          </w:divBdr>
        </w:div>
        <w:div w:id="1074931550">
          <w:marLeft w:val="480"/>
          <w:marRight w:val="0"/>
          <w:marTop w:val="0"/>
          <w:marBottom w:val="0"/>
          <w:divBdr>
            <w:top w:val="none" w:sz="0" w:space="0" w:color="auto"/>
            <w:left w:val="none" w:sz="0" w:space="0" w:color="auto"/>
            <w:bottom w:val="none" w:sz="0" w:space="0" w:color="auto"/>
            <w:right w:val="none" w:sz="0" w:space="0" w:color="auto"/>
          </w:divBdr>
        </w:div>
        <w:div w:id="1580291201">
          <w:marLeft w:val="480"/>
          <w:marRight w:val="0"/>
          <w:marTop w:val="0"/>
          <w:marBottom w:val="0"/>
          <w:divBdr>
            <w:top w:val="none" w:sz="0" w:space="0" w:color="auto"/>
            <w:left w:val="none" w:sz="0" w:space="0" w:color="auto"/>
            <w:bottom w:val="none" w:sz="0" w:space="0" w:color="auto"/>
            <w:right w:val="none" w:sz="0" w:space="0" w:color="auto"/>
          </w:divBdr>
        </w:div>
        <w:div w:id="1733232670">
          <w:marLeft w:val="480"/>
          <w:marRight w:val="0"/>
          <w:marTop w:val="0"/>
          <w:marBottom w:val="0"/>
          <w:divBdr>
            <w:top w:val="none" w:sz="0" w:space="0" w:color="auto"/>
            <w:left w:val="none" w:sz="0" w:space="0" w:color="auto"/>
            <w:bottom w:val="none" w:sz="0" w:space="0" w:color="auto"/>
            <w:right w:val="none" w:sz="0" w:space="0" w:color="auto"/>
          </w:divBdr>
        </w:div>
        <w:div w:id="1664432100">
          <w:marLeft w:val="480"/>
          <w:marRight w:val="0"/>
          <w:marTop w:val="0"/>
          <w:marBottom w:val="0"/>
          <w:divBdr>
            <w:top w:val="none" w:sz="0" w:space="0" w:color="auto"/>
            <w:left w:val="none" w:sz="0" w:space="0" w:color="auto"/>
            <w:bottom w:val="none" w:sz="0" w:space="0" w:color="auto"/>
            <w:right w:val="none" w:sz="0" w:space="0" w:color="auto"/>
          </w:divBdr>
        </w:div>
        <w:div w:id="1300914588">
          <w:marLeft w:val="480"/>
          <w:marRight w:val="0"/>
          <w:marTop w:val="0"/>
          <w:marBottom w:val="0"/>
          <w:divBdr>
            <w:top w:val="none" w:sz="0" w:space="0" w:color="auto"/>
            <w:left w:val="none" w:sz="0" w:space="0" w:color="auto"/>
            <w:bottom w:val="none" w:sz="0" w:space="0" w:color="auto"/>
            <w:right w:val="none" w:sz="0" w:space="0" w:color="auto"/>
          </w:divBdr>
        </w:div>
        <w:div w:id="1272202565">
          <w:marLeft w:val="480"/>
          <w:marRight w:val="0"/>
          <w:marTop w:val="0"/>
          <w:marBottom w:val="0"/>
          <w:divBdr>
            <w:top w:val="none" w:sz="0" w:space="0" w:color="auto"/>
            <w:left w:val="none" w:sz="0" w:space="0" w:color="auto"/>
            <w:bottom w:val="none" w:sz="0" w:space="0" w:color="auto"/>
            <w:right w:val="none" w:sz="0" w:space="0" w:color="auto"/>
          </w:divBdr>
        </w:div>
        <w:div w:id="85082552">
          <w:marLeft w:val="480"/>
          <w:marRight w:val="0"/>
          <w:marTop w:val="0"/>
          <w:marBottom w:val="0"/>
          <w:divBdr>
            <w:top w:val="none" w:sz="0" w:space="0" w:color="auto"/>
            <w:left w:val="none" w:sz="0" w:space="0" w:color="auto"/>
            <w:bottom w:val="none" w:sz="0" w:space="0" w:color="auto"/>
            <w:right w:val="none" w:sz="0" w:space="0" w:color="auto"/>
          </w:divBdr>
        </w:div>
        <w:div w:id="1117918416">
          <w:marLeft w:val="480"/>
          <w:marRight w:val="0"/>
          <w:marTop w:val="0"/>
          <w:marBottom w:val="0"/>
          <w:divBdr>
            <w:top w:val="none" w:sz="0" w:space="0" w:color="auto"/>
            <w:left w:val="none" w:sz="0" w:space="0" w:color="auto"/>
            <w:bottom w:val="none" w:sz="0" w:space="0" w:color="auto"/>
            <w:right w:val="none" w:sz="0" w:space="0" w:color="auto"/>
          </w:divBdr>
        </w:div>
        <w:div w:id="198978339">
          <w:marLeft w:val="480"/>
          <w:marRight w:val="0"/>
          <w:marTop w:val="0"/>
          <w:marBottom w:val="0"/>
          <w:divBdr>
            <w:top w:val="none" w:sz="0" w:space="0" w:color="auto"/>
            <w:left w:val="none" w:sz="0" w:space="0" w:color="auto"/>
            <w:bottom w:val="none" w:sz="0" w:space="0" w:color="auto"/>
            <w:right w:val="none" w:sz="0" w:space="0" w:color="auto"/>
          </w:divBdr>
        </w:div>
        <w:div w:id="2115009559">
          <w:marLeft w:val="480"/>
          <w:marRight w:val="0"/>
          <w:marTop w:val="0"/>
          <w:marBottom w:val="0"/>
          <w:divBdr>
            <w:top w:val="none" w:sz="0" w:space="0" w:color="auto"/>
            <w:left w:val="none" w:sz="0" w:space="0" w:color="auto"/>
            <w:bottom w:val="none" w:sz="0" w:space="0" w:color="auto"/>
            <w:right w:val="none" w:sz="0" w:space="0" w:color="auto"/>
          </w:divBdr>
        </w:div>
        <w:div w:id="920791638">
          <w:marLeft w:val="480"/>
          <w:marRight w:val="0"/>
          <w:marTop w:val="0"/>
          <w:marBottom w:val="0"/>
          <w:divBdr>
            <w:top w:val="none" w:sz="0" w:space="0" w:color="auto"/>
            <w:left w:val="none" w:sz="0" w:space="0" w:color="auto"/>
            <w:bottom w:val="none" w:sz="0" w:space="0" w:color="auto"/>
            <w:right w:val="none" w:sz="0" w:space="0" w:color="auto"/>
          </w:divBdr>
        </w:div>
        <w:div w:id="1007446702">
          <w:marLeft w:val="480"/>
          <w:marRight w:val="0"/>
          <w:marTop w:val="0"/>
          <w:marBottom w:val="0"/>
          <w:divBdr>
            <w:top w:val="none" w:sz="0" w:space="0" w:color="auto"/>
            <w:left w:val="none" w:sz="0" w:space="0" w:color="auto"/>
            <w:bottom w:val="none" w:sz="0" w:space="0" w:color="auto"/>
            <w:right w:val="none" w:sz="0" w:space="0" w:color="auto"/>
          </w:divBdr>
        </w:div>
        <w:div w:id="750614932">
          <w:marLeft w:val="480"/>
          <w:marRight w:val="0"/>
          <w:marTop w:val="0"/>
          <w:marBottom w:val="0"/>
          <w:divBdr>
            <w:top w:val="none" w:sz="0" w:space="0" w:color="auto"/>
            <w:left w:val="none" w:sz="0" w:space="0" w:color="auto"/>
            <w:bottom w:val="none" w:sz="0" w:space="0" w:color="auto"/>
            <w:right w:val="none" w:sz="0" w:space="0" w:color="auto"/>
          </w:divBdr>
        </w:div>
        <w:div w:id="1115442432">
          <w:marLeft w:val="480"/>
          <w:marRight w:val="0"/>
          <w:marTop w:val="0"/>
          <w:marBottom w:val="0"/>
          <w:divBdr>
            <w:top w:val="none" w:sz="0" w:space="0" w:color="auto"/>
            <w:left w:val="none" w:sz="0" w:space="0" w:color="auto"/>
            <w:bottom w:val="none" w:sz="0" w:space="0" w:color="auto"/>
            <w:right w:val="none" w:sz="0" w:space="0" w:color="auto"/>
          </w:divBdr>
        </w:div>
        <w:div w:id="81415813">
          <w:marLeft w:val="480"/>
          <w:marRight w:val="0"/>
          <w:marTop w:val="0"/>
          <w:marBottom w:val="0"/>
          <w:divBdr>
            <w:top w:val="none" w:sz="0" w:space="0" w:color="auto"/>
            <w:left w:val="none" w:sz="0" w:space="0" w:color="auto"/>
            <w:bottom w:val="none" w:sz="0" w:space="0" w:color="auto"/>
            <w:right w:val="none" w:sz="0" w:space="0" w:color="auto"/>
          </w:divBdr>
        </w:div>
        <w:div w:id="1711609062">
          <w:marLeft w:val="480"/>
          <w:marRight w:val="0"/>
          <w:marTop w:val="0"/>
          <w:marBottom w:val="0"/>
          <w:divBdr>
            <w:top w:val="none" w:sz="0" w:space="0" w:color="auto"/>
            <w:left w:val="none" w:sz="0" w:space="0" w:color="auto"/>
            <w:bottom w:val="none" w:sz="0" w:space="0" w:color="auto"/>
            <w:right w:val="none" w:sz="0" w:space="0" w:color="auto"/>
          </w:divBdr>
        </w:div>
        <w:div w:id="1219247152">
          <w:marLeft w:val="480"/>
          <w:marRight w:val="0"/>
          <w:marTop w:val="0"/>
          <w:marBottom w:val="0"/>
          <w:divBdr>
            <w:top w:val="none" w:sz="0" w:space="0" w:color="auto"/>
            <w:left w:val="none" w:sz="0" w:space="0" w:color="auto"/>
            <w:bottom w:val="none" w:sz="0" w:space="0" w:color="auto"/>
            <w:right w:val="none" w:sz="0" w:space="0" w:color="auto"/>
          </w:divBdr>
        </w:div>
        <w:div w:id="465049891">
          <w:marLeft w:val="480"/>
          <w:marRight w:val="0"/>
          <w:marTop w:val="0"/>
          <w:marBottom w:val="0"/>
          <w:divBdr>
            <w:top w:val="none" w:sz="0" w:space="0" w:color="auto"/>
            <w:left w:val="none" w:sz="0" w:space="0" w:color="auto"/>
            <w:bottom w:val="none" w:sz="0" w:space="0" w:color="auto"/>
            <w:right w:val="none" w:sz="0" w:space="0" w:color="auto"/>
          </w:divBdr>
        </w:div>
        <w:div w:id="1741900354">
          <w:marLeft w:val="480"/>
          <w:marRight w:val="0"/>
          <w:marTop w:val="0"/>
          <w:marBottom w:val="0"/>
          <w:divBdr>
            <w:top w:val="none" w:sz="0" w:space="0" w:color="auto"/>
            <w:left w:val="none" w:sz="0" w:space="0" w:color="auto"/>
            <w:bottom w:val="none" w:sz="0" w:space="0" w:color="auto"/>
            <w:right w:val="none" w:sz="0" w:space="0" w:color="auto"/>
          </w:divBdr>
        </w:div>
        <w:div w:id="1397360984">
          <w:marLeft w:val="480"/>
          <w:marRight w:val="0"/>
          <w:marTop w:val="0"/>
          <w:marBottom w:val="0"/>
          <w:divBdr>
            <w:top w:val="none" w:sz="0" w:space="0" w:color="auto"/>
            <w:left w:val="none" w:sz="0" w:space="0" w:color="auto"/>
            <w:bottom w:val="none" w:sz="0" w:space="0" w:color="auto"/>
            <w:right w:val="none" w:sz="0" w:space="0" w:color="auto"/>
          </w:divBdr>
        </w:div>
      </w:divsChild>
    </w:div>
    <w:div w:id="1860659733">
      <w:bodyDiv w:val="1"/>
      <w:marLeft w:val="0"/>
      <w:marRight w:val="0"/>
      <w:marTop w:val="0"/>
      <w:marBottom w:val="0"/>
      <w:divBdr>
        <w:top w:val="none" w:sz="0" w:space="0" w:color="auto"/>
        <w:left w:val="none" w:sz="0" w:space="0" w:color="auto"/>
        <w:bottom w:val="none" w:sz="0" w:space="0" w:color="auto"/>
        <w:right w:val="none" w:sz="0" w:space="0" w:color="auto"/>
      </w:divBdr>
      <w:divsChild>
        <w:div w:id="923799602">
          <w:marLeft w:val="480"/>
          <w:marRight w:val="0"/>
          <w:marTop w:val="0"/>
          <w:marBottom w:val="0"/>
          <w:divBdr>
            <w:top w:val="none" w:sz="0" w:space="0" w:color="auto"/>
            <w:left w:val="none" w:sz="0" w:space="0" w:color="auto"/>
            <w:bottom w:val="none" w:sz="0" w:space="0" w:color="auto"/>
            <w:right w:val="none" w:sz="0" w:space="0" w:color="auto"/>
          </w:divBdr>
        </w:div>
        <w:div w:id="1496843616">
          <w:marLeft w:val="480"/>
          <w:marRight w:val="0"/>
          <w:marTop w:val="0"/>
          <w:marBottom w:val="0"/>
          <w:divBdr>
            <w:top w:val="none" w:sz="0" w:space="0" w:color="auto"/>
            <w:left w:val="none" w:sz="0" w:space="0" w:color="auto"/>
            <w:bottom w:val="none" w:sz="0" w:space="0" w:color="auto"/>
            <w:right w:val="none" w:sz="0" w:space="0" w:color="auto"/>
          </w:divBdr>
        </w:div>
        <w:div w:id="1153569785">
          <w:marLeft w:val="480"/>
          <w:marRight w:val="0"/>
          <w:marTop w:val="0"/>
          <w:marBottom w:val="0"/>
          <w:divBdr>
            <w:top w:val="none" w:sz="0" w:space="0" w:color="auto"/>
            <w:left w:val="none" w:sz="0" w:space="0" w:color="auto"/>
            <w:bottom w:val="none" w:sz="0" w:space="0" w:color="auto"/>
            <w:right w:val="none" w:sz="0" w:space="0" w:color="auto"/>
          </w:divBdr>
        </w:div>
        <w:div w:id="891381802">
          <w:marLeft w:val="480"/>
          <w:marRight w:val="0"/>
          <w:marTop w:val="0"/>
          <w:marBottom w:val="0"/>
          <w:divBdr>
            <w:top w:val="none" w:sz="0" w:space="0" w:color="auto"/>
            <w:left w:val="none" w:sz="0" w:space="0" w:color="auto"/>
            <w:bottom w:val="none" w:sz="0" w:space="0" w:color="auto"/>
            <w:right w:val="none" w:sz="0" w:space="0" w:color="auto"/>
          </w:divBdr>
        </w:div>
        <w:div w:id="1113597953">
          <w:marLeft w:val="480"/>
          <w:marRight w:val="0"/>
          <w:marTop w:val="0"/>
          <w:marBottom w:val="0"/>
          <w:divBdr>
            <w:top w:val="none" w:sz="0" w:space="0" w:color="auto"/>
            <w:left w:val="none" w:sz="0" w:space="0" w:color="auto"/>
            <w:bottom w:val="none" w:sz="0" w:space="0" w:color="auto"/>
            <w:right w:val="none" w:sz="0" w:space="0" w:color="auto"/>
          </w:divBdr>
        </w:div>
        <w:div w:id="997928946">
          <w:marLeft w:val="480"/>
          <w:marRight w:val="0"/>
          <w:marTop w:val="0"/>
          <w:marBottom w:val="0"/>
          <w:divBdr>
            <w:top w:val="none" w:sz="0" w:space="0" w:color="auto"/>
            <w:left w:val="none" w:sz="0" w:space="0" w:color="auto"/>
            <w:bottom w:val="none" w:sz="0" w:space="0" w:color="auto"/>
            <w:right w:val="none" w:sz="0" w:space="0" w:color="auto"/>
          </w:divBdr>
        </w:div>
        <w:div w:id="1995065909">
          <w:marLeft w:val="480"/>
          <w:marRight w:val="0"/>
          <w:marTop w:val="0"/>
          <w:marBottom w:val="0"/>
          <w:divBdr>
            <w:top w:val="none" w:sz="0" w:space="0" w:color="auto"/>
            <w:left w:val="none" w:sz="0" w:space="0" w:color="auto"/>
            <w:bottom w:val="none" w:sz="0" w:space="0" w:color="auto"/>
            <w:right w:val="none" w:sz="0" w:space="0" w:color="auto"/>
          </w:divBdr>
        </w:div>
      </w:divsChild>
    </w:div>
    <w:div w:id="1862208414">
      <w:bodyDiv w:val="1"/>
      <w:marLeft w:val="0"/>
      <w:marRight w:val="0"/>
      <w:marTop w:val="0"/>
      <w:marBottom w:val="0"/>
      <w:divBdr>
        <w:top w:val="none" w:sz="0" w:space="0" w:color="auto"/>
        <w:left w:val="none" w:sz="0" w:space="0" w:color="auto"/>
        <w:bottom w:val="none" w:sz="0" w:space="0" w:color="auto"/>
        <w:right w:val="none" w:sz="0" w:space="0" w:color="auto"/>
      </w:divBdr>
    </w:div>
    <w:div w:id="1863279609">
      <w:bodyDiv w:val="1"/>
      <w:marLeft w:val="0"/>
      <w:marRight w:val="0"/>
      <w:marTop w:val="0"/>
      <w:marBottom w:val="0"/>
      <w:divBdr>
        <w:top w:val="none" w:sz="0" w:space="0" w:color="auto"/>
        <w:left w:val="none" w:sz="0" w:space="0" w:color="auto"/>
        <w:bottom w:val="none" w:sz="0" w:space="0" w:color="auto"/>
        <w:right w:val="none" w:sz="0" w:space="0" w:color="auto"/>
      </w:divBdr>
      <w:divsChild>
        <w:div w:id="58216581">
          <w:marLeft w:val="640"/>
          <w:marRight w:val="0"/>
          <w:marTop w:val="0"/>
          <w:marBottom w:val="0"/>
          <w:divBdr>
            <w:top w:val="none" w:sz="0" w:space="0" w:color="auto"/>
            <w:left w:val="none" w:sz="0" w:space="0" w:color="auto"/>
            <w:bottom w:val="none" w:sz="0" w:space="0" w:color="auto"/>
            <w:right w:val="none" w:sz="0" w:space="0" w:color="auto"/>
          </w:divBdr>
        </w:div>
        <w:div w:id="59210460">
          <w:marLeft w:val="640"/>
          <w:marRight w:val="0"/>
          <w:marTop w:val="0"/>
          <w:marBottom w:val="0"/>
          <w:divBdr>
            <w:top w:val="none" w:sz="0" w:space="0" w:color="auto"/>
            <w:left w:val="none" w:sz="0" w:space="0" w:color="auto"/>
            <w:bottom w:val="none" w:sz="0" w:space="0" w:color="auto"/>
            <w:right w:val="none" w:sz="0" w:space="0" w:color="auto"/>
          </w:divBdr>
        </w:div>
        <w:div w:id="281304160">
          <w:marLeft w:val="640"/>
          <w:marRight w:val="0"/>
          <w:marTop w:val="0"/>
          <w:marBottom w:val="0"/>
          <w:divBdr>
            <w:top w:val="none" w:sz="0" w:space="0" w:color="auto"/>
            <w:left w:val="none" w:sz="0" w:space="0" w:color="auto"/>
            <w:bottom w:val="none" w:sz="0" w:space="0" w:color="auto"/>
            <w:right w:val="none" w:sz="0" w:space="0" w:color="auto"/>
          </w:divBdr>
        </w:div>
        <w:div w:id="354423646">
          <w:marLeft w:val="640"/>
          <w:marRight w:val="0"/>
          <w:marTop w:val="0"/>
          <w:marBottom w:val="0"/>
          <w:divBdr>
            <w:top w:val="none" w:sz="0" w:space="0" w:color="auto"/>
            <w:left w:val="none" w:sz="0" w:space="0" w:color="auto"/>
            <w:bottom w:val="none" w:sz="0" w:space="0" w:color="auto"/>
            <w:right w:val="none" w:sz="0" w:space="0" w:color="auto"/>
          </w:divBdr>
        </w:div>
        <w:div w:id="355736764">
          <w:marLeft w:val="640"/>
          <w:marRight w:val="0"/>
          <w:marTop w:val="0"/>
          <w:marBottom w:val="0"/>
          <w:divBdr>
            <w:top w:val="none" w:sz="0" w:space="0" w:color="auto"/>
            <w:left w:val="none" w:sz="0" w:space="0" w:color="auto"/>
            <w:bottom w:val="none" w:sz="0" w:space="0" w:color="auto"/>
            <w:right w:val="none" w:sz="0" w:space="0" w:color="auto"/>
          </w:divBdr>
        </w:div>
        <w:div w:id="423577866">
          <w:marLeft w:val="640"/>
          <w:marRight w:val="0"/>
          <w:marTop w:val="0"/>
          <w:marBottom w:val="0"/>
          <w:divBdr>
            <w:top w:val="none" w:sz="0" w:space="0" w:color="auto"/>
            <w:left w:val="none" w:sz="0" w:space="0" w:color="auto"/>
            <w:bottom w:val="none" w:sz="0" w:space="0" w:color="auto"/>
            <w:right w:val="none" w:sz="0" w:space="0" w:color="auto"/>
          </w:divBdr>
        </w:div>
        <w:div w:id="425075819">
          <w:marLeft w:val="640"/>
          <w:marRight w:val="0"/>
          <w:marTop w:val="0"/>
          <w:marBottom w:val="0"/>
          <w:divBdr>
            <w:top w:val="none" w:sz="0" w:space="0" w:color="auto"/>
            <w:left w:val="none" w:sz="0" w:space="0" w:color="auto"/>
            <w:bottom w:val="none" w:sz="0" w:space="0" w:color="auto"/>
            <w:right w:val="none" w:sz="0" w:space="0" w:color="auto"/>
          </w:divBdr>
        </w:div>
        <w:div w:id="463081659">
          <w:marLeft w:val="640"/>
          <w:marRight w:val="0"/>
          <w:marTop w:val="0"/>
          <w:marBottom w:val="0"/>
          <w:divBdr>
            <w:top w:val="none" w:sz="0" w:space="0" w:color="auto"/>
            <w:left w:val="none" w:sz="0" w:space="0" w:color="auto"/>
            <w:bottom w:val="none" w:sz="0" w:space="0" w:color="auto"/>
            <w:right w:val="none" w:sz="0" w:space="0" w:color="auto"/>
          </w:divBdr>
        </w:div>
        <w:div w:id="476872666">
          <w:marLeft w:val="640"/>
          <w:marRight w:val="0"/>
          <w:marTop w:val="0"/>
          <w:marBottom w:val="0"/>
          <w:divBdr>
            <w:top w:val="none" w:sz="0" w:space="0" w:color="auto"/>
            <w:left w:val="none" w:sz="0" w:space="0" w:color="auto"/>
            <w:bottom w:val="none" w:sz="0" w:space="0" w:color="auto"/>
            <w:right w:val="none" w:sz="0" w:space="0" w:color="auto"/>
          </w:divBdr>
        </w:div>
        <w:div w:id="482086199">
          <w:marLeft w:val="640"/>
          <w:marRight w:val="0"/>
          <w:marTop w:val="0"/>
          <w:marBottom w:val="0"/>
          <w:divBdr>
            <w:top w:val="none" w:sz="0" w:space="0" w:color="auto"/>
            <w:left w:val="none" w:sz="0" w:space="0" w:color="auto"/>
            <w:bottom w:val="none" w:sz="0" w:space="0" w:color="auto"/>
            <w:right w:val="none" w:sz="0" w:space="0" w:color="auto"/>
          </w:divBdr>
        </w:div>
        <w:div w:id="497694413">
          <w:marLeft w:val="640"/>
          <w:marRight w:val="0"/>
          <w:marTop w:val="0"/>
          <w:marBottom w:val="0"/>
          <w:divBdr>
            <w:top w:val="none" w:sz="0" w:space="0" w:color="auto"/>
            <w:left w:val="none" w:sz="0" w:space="0" w:color="auto"/>
            <w:bottom w:val="none" w:sz="0" w:space="0" w:color="auto"/>
            <w:right w:val="none" w:sz="0" w:space="0" w:color="auto"/>
          </w:divBdr>
        </w:div>
        <w:div w:id="499465993">
          <w:marLeft w:val="640"/>
          <w:marRight w:val="0"/>
          <w:marTop w:val="0"/>
          <w:marBottom w:val="0"/>
          <w:divBdr>
            <w:top w:val="none" w:sz="0" w:space="0" w:color="auto"/>
            <w:left w:val="none" w:sz="0" w:space="0" w:color="auto"/>
            <w:bottom w:val="none" w:sz="0" w:space="0" w:color="auto"/>
            <w:right w:val="none" w:sz="0" w:space="0" w:color="auto"/>
          </w:divBdr>
        </w:div>
        <w:div w:id="519583982">
          <w:marLeft w:val="640"/>
          <w:marRight w:val="0"/>
          <w:marTop w:val="0"/>
          <w:marBottom w:val="0"/>
          <w:divBdr>
            <w:top w:val="none" w:sz="0" w:space="0" w:color="auto"/>
            <w:left w:val="none" w:sz="0" w:space="0" w:color="auto"/>
            <w:bottom w:val="none" w:sz="0" w:space="0" w:color="auto"/>
            <w:right w:val="none" w:sz="0" w:space="0" w:color="auto"/>
          </w:divBdr>
        </w:div>
        <w:div w:id="565725093">
          <w:marLeft w:val="640"/>
          <w:marRight w:val="0"/>
          <w:marTop w:val="0"/>
          <w:marBottom w:val="0"/>
          <w:divBdr>
            <w:top w:val="none" w:sz="0" w:space="0" w:color="auto"/>
            <w:left w:val="none" w:sz="0" w:space="0" w:color="auto"/>
            <w:bottom w:val="none" w:sz="0" w:space="0" w:color="auto"/>
            <w:right w:val="none" w:sz="0" w:space="0" w:color="auto"/>
          </w:divBdr>
        </w:div>
        <w:div w:id="574435626">
          <w:marLeft w:val="640"/>
          <w:marRight w:val="0"/>
          <w:marTop w:val="0"/>
          <w:marBottom w:val="0"/>
          <w:divBdr>
            <w:top w:val="none" w:sz="0" w:space="0" w:color="auto"/>
            <w:left w:val="none" w:sz="0" w:space="0" w:color="auto"/>
            <w:bottom w:val="none" w:sz="0" w:space="0" w:color="auto"/>
            <w:right w:val="none" w:sz="0" w:space="0" w:color="auto"/>
          </w:divBdr>
        </w:div>
        <w:div w:id="580943838">
          <w:marLeft w:val="640"/>
          <w:marRight w:val="0"/>
          <w:marTop w:val="0"/>
          <w:marBottom w:val="0"/>
          <w:divBdr>
            <w:top w:val="none" w:sz="0" w:space="0" w:color="auto"/>
            <w:left w:val="none" w:sz="0" w:space="0" w:color="auto"/>
            <w:bottom w:val="none" w:sz="0" w:space="0" w:color="auto"/>
            <w:right w:val="none" w:sz="0" w:space="0" w:color="auto"/>
          </w:divBdr>
        </w:div>
        <w:div w:id="588854295">
          <w:marLeft w:val="640"/>
          <w:marRight w:val="0"/>
          <w:marTop w:val="0"/>
          <w:marBottom w:val="0"/>
          <w:divBdr>
            <w:top w:val="none" w:sz="0" w:space="0" w:color="auto"/>
            <w:left w:val="none" w:sz="0" w:space="0" w:color="auto"/>
            <w:bottom w:val="none" w:sz="0" w:space="0" w:color="auto"/>
            <w:right w:val="none" w:sz="0" w:space="0" w:color="auto"/>
          </w:divBdr>
        </w:div>
        <w:div w:id="604921622">
          <w:marLeft w:val="640"/>
          <w:marRight w:val="0"/>
          <w:marTop w:val="0"/>
          <w:marBottom w:val="0"/>
          <w:divBdr>
            <w:top w:val="none" w:sz="0" w:space="0" w:color="auto"/>
            <w:left w:val="none" w:sz="0" w:space="0" w:color="auto"/>
            <w:bottom w:val="none" w:sz="0" w:space="0" w:color="auto"/>
            <w:right w:val="none" w:sz="0" w:space="0" w:color="auto"/>
          </w:divBdr>
        </w:div>
        <w:div w:id="658315106">
          <w:marLeft w:val="640"/>
          <w:marRight w:val="0"/>
          <w:marTop w:val="0"/>
          <w:marBottom w:val="0"/>
          <w:divBdr>
            <w:top w:val="none" w:sz="0" w:space="0" w:color="auto"/>
            <w:left w:val="none" w:sz="0" w:space="0" w:color="auto"/>
            <w:bottom w:val="none" w:sz="0" w:space="0" w:color="auto"/>
            <w:right w:val="none" w:sz="0" w:space="0" w:color="auto"/>
          </w:divBdr>
        </w:div>
        <w:div w:id="733089990">
          <w:marLeft w:val="640"/>
          <w:marRight w:val="0"/>
          <w:marTop w:val="0"/>
          <w:marBottom w:val="0"/>
          <w:divBdr>
            <w:top w:val="none" w:sz="0" w:space="0" w:color="auto"/>
            <w:left w:val="none" w:sz="0" w:space="0" w:color="auto"/>
            <w:bottom w:val="none" w:sz="0" w:space="0" w:color="auto"/>
            <w:right w:val="none" w:sz="0" w:space="0" w:color="auto"/>
          </w:divBdr>
        </w:div>
        <w:div w:id="756560855">
          <w:marLeft w:val="640"/>
          <w:marRight w:val="0"/>
          <w:marTop w:val="0"/>
          <w:marBottom w:val="0"/>
          <w:divBdr>
            <w:top w:val="none" w:sz="0" w:space="0" w:color="auto"/>
            <w:left w:val="none" w:sz="0" w:space="0" w:color="auto"/>
            <w:bottom w:val="none" w:sz="0" w:space="0" w:color="auto"/>
            <w:right w:val="none" w:sz="0" w:space="0" w:color="auto"/>
          </w:divBdr>
        </w:div>
        <w:div w:id="880626839">
          <w:marLeft w:val="640"/>
          <w:marRight w:val="0"/>
          <w:marTop w:val="0"/>
          <w:marBottom w:val="0"/>
          <w:divBdr>
            <w:top w:val="none" w:sz="0" w:space="0" w:color="auto"/>
            <w:left w:val="none" w:sz="0" w:space="0" w:color="auto"/>
            <w:bottom w:val="none" w:sz="0" w:space="0" w:color="auto"/>
            <w:right w:val="none" w:sz="0" w:space="0" w:color="auto"/>
          </w:divBdr>
        </w:div>
        <w:div w:id="933438467">
          <w:marLeft w:val="640"/>
          <w:marRight w:val="0"/>
          <w:marTop w:val="0"/>
          <w:marBottom w:val="0"/>
          <w:divBdr>
            <w:top w:val="none" w:sz="0" w:space="0" w:color="auto"/>
            <w:left w:val="none" w:sz="0" w:space="0" w:color="auto"/>
            <w:bottom w:val="none" w:sz="0" w:space="0" w:color="auto"/>
            <w:right w:val="none" w:sz="0" w:space="0" w:color="auto"/>
          </w:divBdr>
        </w:div>
        <w:div w:id="935942592">
          <w:marLeft w:val="640"/>
          <w:marRight w:val="0"/>
          <w:marTop w:val="0"/>
          <w:marBottom w:val="0"/>
          <w:divBdr>
            <w:top w:val="none" w:sz="0" w:space="0" w:color="auto"/>
            <w:left w:val="none" w:sz="0" w:space="0" w:color="auto"/>
            <w:bottom w:val="none" w:sz="0" w:space="0" w:color="auto"/>
            <w:right w:val="none" w:sz="0" w:space="0" w:color="auto"/>
          </w:divBdr>
        </w:div>
        <w:div w:id="951015236">
          <w:marLeft w:val="640"/>
          <w:marRight w:val="0"/>
          <w:marTop w:val="0"/>
          <w:marBottom w:val="0"/>
          <w:divBdr>
            <w:top w:val="none" w:sz="0" w:space="0" w:color="auto"/>
            <w:left w:val="none" w:sz="0" w:space="0" w:color="auto"/>
            <w:bottom w:val="none" w:sz="0" w:space="0" w:color="auto"/>
            <w:right w:val="none" w:sz="0" w:space="0" w:color="auto"/>
          </w:divBdr>
        </w:div>
        <w:div w:id="986591723">
          <w:marLeft w:val="640"/>
          <w:marRight w:val="0"/>
          <w:marTop w:val="0"/>
          <w:marBottom w:val="0"/>
          <w:divBdr>
            <w:top w:val="none" w:sz="0" w:space="0" w:color="auto"/>
            <w:left w:val="none" w:sz="0" w:space="0" w:color="auto"/>
            <w:bottom w:val="none" w:sz="0" w:space="0" w:color="auto"/>
            <w:right w:val="none" w:sz="0" w:space="0" w:color="auto"/>
          </w:divBdr>
        </w:div>
        <w:div w:id="1036347057">
          <w:marLeft w:val="640"/>
          <w:marRight w:val="0"/>
          <w:marTop w:val="0"/>
          <w:marBottom w:val="0"/>
          <w:divBdr>
            <w:top w:val="none" w:sz="0" w:space="0" w:color="auto"/>
            <w:left w:val="none" w:sz="0" w:space="0" w:color="auto"/>
            <w:bottom w:val="none" w:sz="0" w:space="0" w:color="auto"/>
            <w:right w:val="none" w:sz="0" w:space="0" w:color="auto"/>
          </w:divBdr>
        </w:div>
        <w:div w:id="1054817000">
          <w:marLeft w:val="640"/>
          <w:marRight w:val="0"/>
          <w:marTop w:val="0"/>
          <w:marBottom w:val="0"/>
          <w:divBdr>
            <w:top w:val="none" w:sz="0" w:space="0" w:color="auto"/>
            <w:left w:val="none" w:sz="0" w:space="0" w:color="auto"/>
            <w:bottom w:val="none" w:sz="0" w:space="0" w:color="auto"/>
            <w:right w:val="none" w:sz="0" w:space="0" w:color="auto"/>
          </w:divBdr>
        </w:div>
        <w:div w:id="1144469449">
          <w:marLeft w:val="640"/>
          <w:marRight w:val="0"/>
          <w:marTop w:val="0"/>
          <w:marBottom w:val="0"/>
          <w:divBdr>
            <w:top w:val="none" w:sz="0" w:space="0" w:color="auto"/>
            <w:left w:val="none" w:sz="0" w:space="0" w:color="auto"/>
            <w:bottom w:val="none" w:sz="0" w:space="0" w:color="auto"/>
            <w:right w:val="none" w:sz="0" w:space="0" w:color="auto"/>
          </w:divBdr>
        </w:div>
        <w:div w:id="1183787825">
          <w:marLeft w:val="640"/>
          <w:marRight w:val="0"/>
          <w:marTop w:val="0"/>
          <w:marBottom w:val="0"/>
          <w:divBdr>
            <w:top w:val="none" w:sz="0" w:space="0" w:color="auto"/>
            <w:left w:val="none" w:sz="0" w:space="0" w:color="auto"/>
            <w:bottom w:val="none" w:sz="0" w:space="0" w:color="auto"/>
            <w:right w:val="none" w:sz="0" w:space="0" w:color="auto"/>
          </w:divBdr>
        </w:div>
        <w:div w:id="1186866064">
          <w:marLeft w:val="640"/>
          <w:marRight w:val="0"/>
          <w:marTop w:val="0"/>
          <w:marBottom w:val="0"/>
          <w:divBdr>
            <w:top w:val="none" w:sz="0" w:space="0" w:color="auto"/>
            <w:left w:val="none" w:sz="0" w:space="0" w:color="auto"/>
            <w:bottom w:val="none" w:sz="0" w:space="0" w:color="auto"/>
            <w:right w:val="none" w:sz="0" w:space="0" w:color="auto"/>
          </w:divBdr>
        </w:div>
        <w:div w:id="1286883368">
          <w:marLeft w:val="640"/>
          <w:marRight w:val="0"/>
          <w:marTop w:val="0"/>
          <w:marBottom w:val="0"/>
          <w:divBdr>
            <w:top w:val="none" w:sz="0" w:space="0" w:color="auto"/>
            <w:left w:val="none" w:sz="0" w:space="0" w:color="auto"/>
            <w:bottom w:val="none" w:sz="0" w:space="0" w:color="auto"/>
            <w:right w:val="none" w:sz="0" w:space="0" w:color="auto"/>
          </w:divBdr>
        </w:div>
        <w:div w:id="1344359978">
          <w:marLeft w:val="640"/>
          <w:marRight w:val="0"/>
          <w:marTop w:val="0"/>
          <w:marBottom w:val="0"/>
          <w:divBdr>
            <w:top w:val="none" w:sz="0" w:space="0" w:color="auto"/>
            <w:left w:val="none" w:sz="0" w:space="0" w:color="auto"/>
            <w:bottom w:val="none" w:sz="0" w:space="0" w:color="auto"/>
            <w:right w:val="none" w:sz="0" w:space="0" w:color="auto"/>
          </w:divBdr>
        </w:div>
        <w:div w:id="1368531853">
          <w:marLeft w:val="640"/>
          <w:marRight w:val="0"/>
          <w:marTop w:val="0"/>
          <w:marBottom w:val="0"/>
          <w:divBdr>
            <w:top w:val="none" w:sz="0" w:space="0" w:color="auto"/>
            <w:left w:val="none" w:sz="0" w:space="0" w:color="auto"/>
            <w:bottom w:val="none" w:sz="0" w:space="0" w:color="auto"/>
            <w:right w:val="none" w:sz="0" w:space="0" w:color="auto"/>
          </w:divBdr>
        </w:div>
        <w:div w:id="1428579243">
          <w:marLeft w:val="640"/>
          <w:marRight w:val="0"/>
          <w:marTop w:val="0"/>
          <w:marBottom w:val="0"/>
          <w:divBdr>
            <w:top w:val="none" w:sz="0" w:space="0" w:color="auto"/>
            <w:left w:val="none" w:sz="0" w:space="0" w:color="auto"/>
            <w:bottom w:val="none" w:sz="0" w:space="0" w:color="auto"/>
            <w:right w:val="none" w:sz="0" w:space="0" w:color="auto"/>
          </w:divBdr>
        </w:div>
        <w:div w:id="1439711601">
          <w:marLeft w:val="640"/>
          <w:marRight w:val="0"/>
          <w:marTop w:val="0"/>
          <w:marBottom w:val="0"/>
          <w:divBdr>
            <w:top w:val="none" w:sz="0" w:space="0" w:color="auto"/>
            <w:left w:val="none" w:sz="0" w:space="0" w:color="auto"/>
            <w:bottom w:val="none" w:sz="0" w:space="0" w:color="auto"/>
            <w:right w:val="none" w:sz="0" w:space="0" w:color="auto"/>
          </w:divBdr>
        </w:div>
        <w:div w:id="1441073080">
          <w:marLeft w:val="640"/>
          <w:marRight w:val="0"/>
          <w:marTop w:val="0"/>
          <w:marBottom w:val="0"/>
          <w:divBdr>
            <w:top w:val="none" w:sz="0" w:space="0" w:color="auto"/>
            <w:left w:val="none" w:sz="0" w:space="0" w:color="auto"/>
            <w:bottom w:val="none" w:sz="0" w:space="0" w:color="auto"/>
            <w:right w:val="none" w:sz="0" w:space="0" w:color="auto"/>
          </w:divBdr>
        </w:div>
        <w:div w:id="1468208990">
          <w:marLeft w:val="640"/>
          <w:marRight w:val="0"/>
          <w:marTop w:val="0"/>
          <w:marBottom w:val="0"/>
          <w:divBdr>
            <w:top w:val="none" w:sz="0" w:space="0" w:color="auto"/>
            <w:left w:val="none" w:sz="0" w:space="0" w:color="auto"/>
            <w:bottom w:val="none" w:sz="0" w:space="0" w:color="auto"/>
            <w:right w:val="none" w:sz="0" w:space="0" w:color="auto"/>
          </w:divBdr>
        </w:div>
        <w:div w:id="1529952140">
          <w:marLeft w:val="640"/>
          <w:marRight w:val="0"/>
          <w:marTop w:val="0"/>
          <w:marBottom w:val="0"/>
          <w:divBdr>
            <w:top w:val="none" w:sz="0" w:space="0" w:color="auto"/>
            <w:left w:val="none" w:sz="0" w:space="0" w:color="auto"/>
            <w:bottom w:val="none" w:sz="0" w:space="0" w:color="auto"/>
            <w:right w:val="none" w:sz="0" w:space="0" w:color="auto"/>
          </w:divBdr>
        </w:div>
        <w:div w:id="1531793667">
          <w:marLeft w:val="640"/>
          <w:marRight w:val="0"/>
          <w:marTop w:val="0"/>
          <w:marBottom w:val="0"/>
          <w:divBdr>
            <w:top w:val="none" w:sz="0" w:space="0" w:color="auto"/>
            <w:left w:val="none" w:sz="0" w:space="0" w:color="auto"/>
            <w:bottom w:val="none" w:sz="0" w:space="0" w:color="auto"/>
            <w:right w:val="none" w:sz="0" w:space="0" w:color="auto"/>
          </w:divBdr>
        </w:div>
        <w:div w:id="1613705636">
          <w:marLeft w:val="640"/>
          <w:marRight w:val="0"/>
          <w:marTop w:val="0"/>
          <w:marBottom w:val="0"/>
          <w:divBdr>
            <w:top w:val="none" w:sz="0" w:space="0" w:color="auto"/>
            <w:left w:val="none" w:sz="0" w:space="0" w:color="auto"/>
            <w:bottom w:val="none" w:sz="0" w:space="0" w:color="auto"/>
            <w:right w:val="none" w:sz="0" w:space="0" w:color="auto"/>
          </w:divBdr>
        </w:div>
        <w:div w:id="1626619239">
          <w:marLeft w:val="640"/>
          <w:marRight w:val="0"/>
          <w:marTop w:val="0"/>
          <w:marBottom w:val="0"/>
          <w:divBdr>
            <w:top w:val="none" w:sz="0" w:space="0" w:color="auto"/>
            <w:left w:val="none" w:sz="0" w:space="0" w:color="auto"/>
            <w:bottom w:val="none" w:sz="0" w:space="0" w:color="auto"/>
            <w:right w:val="none" w:sz="0" w:space="0" w:color="auto"/>
          </w:divBdr>
        </w:div>
        <w:div w:id="1629048954">
          <w:marLeft w:val="640"/>
          <w:marRight w:val="0"/>
          <w:marTop w:val="0"/>
          <w:marBottom w:val="0"/>
          <w:divBdr>
            <w:top w:val="none" w:sz="0" w:space="0" w:color="auto"/>
            <w:left w:val="none" w:sz="0" w:space="0" w:color="auto"/>
            <w:bottom w:val="none" w:sz="0" w:space="0" w:color="auto"/>
            <w:right w:val="none" w:sz="0" w:space="0" w:color="auto"/>
          </w:divBdr>
        </w:div>
        <w:div w:id="1644699432">
          <w:marLeft w:val="640"/>
          <w:marRight w:val="0"/>
          <w:marTop w:val="0"/>
          <w:marBottom w:val="0"/>
          <w:divBdr>
            <w:top w:val="none" w:sz="0" w:space="0" w:color="auto"/>
            <w:left w:val="none" w:sz="0" w:space="0" w:color="auto"/>
            <w:bottom w:val="none" w:sz="0" w:space="0" w:color="auto"/>
            <w:right w:val="none" w:sz="0" w:space="0" w:color="auto"/>
          </w:divBdr>
        </w:div>
        <w:div w:id="1664964918">
          <w:marLeft w:val="640"/>
          <w:marRight w:val="0"/>
          <w:marTop w:val="0"/>
          <w:marBottom w:val="0"/>
          <w:divBdr>
            <w:top w:val="none" w:sz="0" w:space="0" w:color="auto"/>
            <w:left w:val="none" w:sz="0" w:space="0" w:color="auto"/>
            <w:bottom w:val="none" w:sz="0" w:space="0" w:color="auto"/>
            <w:right w:val="none" w:sz="0" w:space="0" w:color="auto"/>
          </w:divBdr>
        </w:div>
        <w:div w:id="1682047498">
          <w:marLeft w:val="640"/>
          <w:marRight w:val="0"/>
          <w:marTop w:val="0"/>
          <w:marBottom w:val="0"/>
          <w:divBdr>
            <w:top w:val="none" w:sz="0" w:space="0" w:color="auto"/>
            <w:left w:val="none" w:sz="0" w:space="0" w:color="auto"/>
            <w:bottom w:val="none" w:sz="0" w:space="0" w:color="auto"/>
            <w:right w:val="none" w:sz="0" w:space="0" w:color="auto"/>
          </w:divBdr>
        </w:div>
        <w:div w:id="1695501999">
          <w:marLeft w:val="640"/>
          <w:marRight w:val="0"/>
          <w:marTop w:val="0"/>
          <w:marBottom w:val="0"/>
          <w:divBdr>
            <w:top w:val="none" w:sz="0" w:space="0" w:color="auto"/>
            <w:left w:val="none" w:sz="0" w:space="0" w:color="auto"/>
            <w:bottom w:val="none" w:sz="0" w:space="0" w:color="auto"/>
            <w:right w:val="none" w:sz="0" w:space="0" w:color="auto"/>
          </w:divBdr>
        </w:div>
        <w:div w:id="1711030006">
          <w:marLeft w:val="640"/>
          <w:marRight w:val="0"/>
          <w:marTop w:val="0"/>
          <w:marBottom w:val="0"/>
          <w:divBdr>
            <w:top w:val="none" w:sz="0" w:space="0" w:color="auto"/>
            <w:left w:val="none" w:sz="0" w:space="0" w:color="auto"/>
            <w:bottom w:val="none" w:sz="0" w:space="0" w:color="auto"/>
            <w:right w:val="none" w:sz="0" w:space="0" w:color="auto"/>
          </w:divBdr>
        </w:div>
        <w:div w:id="1727679820">
          <w:marLeft w:val="640"/>
          <w:marRight w:val="0"/>
          <w:marTop w:val="0"/>
          <w:marBottom w:val="0"/>
          <w:divBdr>
            <w:top w:val="none" w:sz="0" w:space="0" w:color="auto"/>
            <w:left w:val="none" w:sz="0" w:space="0" w:color="auto"/>
            <w:bottom w:val="none" w:sz="0" w:space="0" w:color="auto"/>
            <w:right w:val="none" w:sz="0" w:space="0" w:color="auto"/>
          </w:divBdr>
        </w:div>
        <w:div w:id="1821921075">
          <w:marLeft w:val="640"/>
          <w:marRight w:val="0"/>
          <w:marTop w:val="0"/>
          <w:marBottom w:val="0"/>
          <w:divBdr>
            <w:top w:val="none" w:sz="0" w:space="0" w:color="auto"/>
            <w:left w:val="none" w:sz="0" w:space="0" w:color="auto"/>
            <w:bottom w:val="none" w:sz="0" w:space="0" w:color="auto"/>
            <w:right w:val="none" w:sz="0" w:space="0" w:color="auto"/>
          </w:divBdr>
        </w:div>
        <w:div w:id="1832402346">
          <w:marLeft w:val="640"/>
          <w:marRight w:val="0"/>
          <w:marTop w:val="0"/>
          <w:marBottom w:val="0"/>
          <w:divBdr>
            <w:top w:val="none" w:sz="0" w:space="0" w:color="auto"/>
            <w:left w:val="none" w:sz="0" w:space="0" w:color="auto"/>
            <w:bottom w:val="none" w:sz="0" w:space="0" w:color="auto"/>
            <w:right w:val="none" w:sz="0" w:space="0" w:color="auto"/>
          </w:divBdr>
        </w:div>
        <w:div w:id="1842429895">
          <w:marLeft w:val="640"/>
          <w:marRight w:val="0"/>
          <w:marTop w:val="0"/>
          <w:marBottom w:val="0"/>
          <w:divBdr>
            <w:top w:val="none" w:sz="0" w:space="0" w:color="auto"/>
            <w:left w:val="none" w:sz="0" w:space="0" w:color="auto"/>
            <w:bottom w:val="none" w:sz="0" w:space="0" w:color="auto"/>
            <w:right w:val="none" w:sz="0" w:space="0" w:color="auto"/>
          </w:divBdr>
        </w:div>
        <w:div w:id="1861161144">
          <w:marLeft w:val="640"/>
          <w:marRight w:val="0"/>
          <w:marTop w:val="0"/>
          <w:marBottom w:val="0"/>
          <w:divBdr>
            <w:top w:val="none" w:sz="0" w:space="0" w:color="auto"/>
            <w:left w:val="none" w:sz="0" w:space="0" w:color="auto"/>
            <w:bottom w:val="none" w:sz="0" w:space="0" w:color="auto"/>
            <w:right w:val="none" w:sz="0" w:space="0" w:color="auto"/>
          </w:divBdr>
        </w:div>
        <w:div w:id="1865749043">
          <w:marLeft w:val="640"/>
          <w:marRight w:val="0"/>
          <w:marTop w:val="0"/>
          <w:marBottom w:val="0"/>
          <w:divBdr>
            <w:top w:val="none" w:sz="0" w:space="0" w:color="auto"/>
            <w:left w:val="none" w:sz="0" w:space="0" w:color="auto"/>
            <w:bottom w:val="none" w:sz="0" w:space="0" w:color="auto"/>
            <w:right w:val="none" w:sz="0" w:space="0" w:color="auto"/>
          </w:divBdr>
        </w:div>
        <w:div w:id="1878007306">
          <w:marLeft w:val="640"/>
          <w:marRight w:val="0"/>
          <w:marTop w:val="0"/>
          <w:marBottom w:val="0"/>
          <w:divBdr>
            <w:top w:val="none" w:sz="0" w:space="0" w:color="auto"/>
            <w:left w:val="none" w:sz="0" w:space="0" w:color="auto"/>
            <w:bottom w:val="none" w:sz="0" w:space="0" w:color="auto"/>
            <w:right w:val="none" w:sz="0" w:space="0" w:color="auto"/>
          </w:divBdr>
        </w:div>
        <w:div w:id="1881550293">
          <w:marLeft w:val="640"/>
          <w:marRight w:val="0"/>
          <w:marTop w:val="0"/>
          <w:marBottom w:val="0"/>
          <w:divBdr>
            <w:top w:val="none" w:sz="0" w:space="0" w:color="auto"/>
            <w:left w:val="none" w:sz="0" w:space="0" w:color="auto"/>
            <w:bottom w:val="none" w:sz="0" w:space="0" w:color="auto"/>
            <w:right w:val="none" w:sz="0" w:space="0" w:color="auto"/>
          </w:divBdr>
        </w:div>
        <w:div w:id="1897473275">
          <w:marLeft w:val="640"/>
          <w:marRight w:val="0"/>
          <w:marTop w:val="0"/>
          <w:marBottom w:val="0"/>
          <w:divBdr>
            <w:top w:val="none" w:sz="0" w:space="0" w:color="auto"/>
            <w:left w:val="none" w:sz="0" w:space="0" w:color="auto"/>
            <w:bottom w:val="none" w:sz="0" w:space="0" w:color="auto"/>
            <w:right w:val="none" w:sz="0" w:space="0" w:color="auto"/>
          </w:divBdr>
        </w:div>
        <w:div w:id="1943996934">
          <w:marLeft w:val="640"/>
          <w:marRight w:val="0"/>
          <w:marTop w:val="0"/>
          <w:marBottom w:val="0"/>
          <w:divBdr>
            <w:top w:val="none" w:sz="0" w:space="0" w:color="auto"/>
            <w:left w:val="none" w:sz="0" w:space="0" w:color="auto"/>
            <w:bottom w:val="none" w:sz="0" w:space="0" w:color="auto"/>
            <w:right w:val="none" w:sz="0" w:space="0" w:color="auto"/>
          </w:divBdr>
        </w:div>
        <w:div w:id="1944609296">
          <w:marLeft w:val="640"/>
          <w:marRight w:val="0"/>
          <w:marTop w:val="0"/>
          <w:marBottom w:val="0"/>
          <w:divBdr>
            <w:top w:val="none" w:sz="0" w:space="0" w:color="auto"/>
            <w:left w:val="none" w:sz="0" w:space="0" w:color="auto"/>
            <w:bottom w:val="none" w:sz="0" w:space="0" w:color="auto"/>
            <w:right w:val="none" w:sz="0" w:space="0" w:color="auto"/>
          </w:divBdr>
        </w:div>
        <w:div w:id="1944875437">
          <w:marLeft w:val="640"/>
          <w:marRight w:val="0"/>
          <w:marTop w:val="0"/>
          <w:marBottom w:val="0"/>
          <w:divBdr>
            <w:top w:val="none" w:sz="0" w:space="0" w:color="auto"/>
            <w:left w:val="none" w:sz="0" w:space="0" w:color="auto"/>
            <w:bottom w:val="none" w:sz="0" w:space="0" w:color="auto"/>
            <w:right w:val="none" w:sz="0" w:space="0" w:color="auto"/>
          </w:divBdr>
        </w:div>
        <w:div w:id="1985501223">
          <w:marLeft w:val="640"/>
          <w:marRight w:val="0"/>
          <w:marTop w:val="0"/>
          <w:marBottom w:val="0"/>
          <w:divBdr>
            <w:top w:val="none" w:sz="0" w:space="0" w:color="auto"/>
            <w:left w:val="none" w:sz="0" w:space="0" w:color="auto"/>
            <w:bottom w:val="none" w:sz="0" w:space="0" w:color="auto"/>
            <w:right w:val="none" w:sz="0" w:space="0" w:color="auto"/>
          </w:divBdr>
        </w:div>
        <w:div w:id="1995405997">
          <w:marLeft w:val="640"/>
          <w:marRight w:val="0"/>
          <w:marTop w:val="0"/>
          <w:marBottom w:val="0"/>
          <w:divBdr>
            <w:top w:val="none" w:sz="0" w:space="0" w:color="auto"/>
            <w:left w:val="none" w:sz="0" w:space="0" w:color="auto"/>
            <w:bottom w:val="none" w:sz="0" w:space="0" w:color="auto"/>
            <w:right w:val="none" w:sz="0" w:space="0" w:color="auto"/>
          </w:divBdr>
        </w:div>
        <w:div w:id="2035419830">
          <w:marLeft w:val="640"/>
          <w:marRight w:val="0"/>
          <w:marTop w:val="0"/>
          <w:marBottom w:val="0"/>
          <w:divBdr>
            <w:top w:val="none" w:sz="0" w:space="0" w:color="auto"/>
            <w:left w:val="none" w:sz="0" w:space="0" w:color="auto"/>
            <w:bottom w:val="none" w:sz="0" w:space="0" w:color="auto"/>
            <w:right w:val="none" w:sz="0" w:space="0" w:color="auto"/>
          </w:divBdr>
        </w:div>
        <w:div w:id="2054192346">
          <w:marLeft w:val="640"/>
          <w:marRight w:val="0"/>
          <w:marTop w:val="0"/>
          <w:marBottom w:val="0"/>
          <w:divBdr>
            <w:top w:val="none" w:sz="0" w:space="0" w:color="auto"/>
            <w:left w:val="none" w:sz="0" w:space="0" w:color="auto"/>
            <w:bottom w:val="none" w:sz="0" w:space="0" w:color="auto"/>
            <w:right w:val="none" w:sz="0" w:space="0" w:color="auto"/>
          </w:divBdr>
        </w:div>
        <w:div w:id="2076200141">
          <w:marLeft w:val="640"/>
          <w:marRight w:val="0"/>
          <w:marTop w:val="0"/>
          <w:marBottom w:val="0"/>
          <w:divBdr>
            <w:top w:val="none" w:sz="0" w:space="0" w:color="auto"/>
            <w:left w:val="none" w:sz="0" w:space="0" w:color="auto"/>
            <w:bottom w:val="none" w:sz="0" w:space="0" w:color="auto"/>
            <w:right w:val="none" w:sz="0" w:space="0" w:color="auto"/>
          </w:divBdr>
        </w:div>
        <w:div w:id="2077893331">
          <w:marLeft w:val="640"/>
          <w:marRight w:val="0"/>
          <w:marTop w:val="0"/>
          <w:marBottom w:val="0"/>
          <w:divBdr>
            <w:top w:val="none" w:sz="0" w:space="0" w:color="auto"/>
            <w:left w:val="none" w:sz="0" w:space="0" w:color="auto"/>
            <w:bottom w:val="none" w:sz="0" w:space="0" w:color="auto"/>
            <w:right w:val="none" w:sz="0" w:space="0" w:color="auto"/>
          </w:divBdr>
        </w:div>
        <w:div w:id="2110854635">
          <w:marLeft w:val="640"/>
          <w:marRight w:val="0"/>
          <w:marTop w:val="0"/>
          <w:marBottom w:val="0"/>
          <w:divBdr>
            <w:top w:val="none" w:sz="0" w:space="0" w:color="auto"/>
            <w:left w:val="none" w:sz="0" w:space="0" w:color="auto"/>
            <w:bottom w:val="none" w:sz="0" w:space="0" w:color="auto"/>
            <w:right w:val="none" w:sz="0" w:space="0" w:color="auto"/>
          </w:divBdr>
        </w:div>
        <w:div w:id="2131582471">
          <w:marLeft w:val="640"/>
          <w:marRight w:val="0"/>
          <w:marTop w:val="0"/>
          <w:marBottom w:val="0"/>
          <w:divBdr>
            <w:top w:val="none" w:sz="0" w:space="0" w:color="auto"/>
            <w:left w:val="none" w:sz="0" w:space="0" w:color="auto"/>
            <w:bottom w:val="none" w:sz="0" w:space="0" w:color="auto"/>
            <w:right w:val="none" w:sz="0" w:space="0" w:color="auto"/>
          </w:divBdr>
        </w:div>
        <w:div w:id="2137216315">
          <w:marLeft w:val="640"/>
          <w:marRight w:val="0"/>
          <w:marTop w:val="0"/>
          <w:marBottom w:val="0"/>
          <w:divBdr>
            <w:top w:val="none" w:sz="0" w:space="0" w:color="auto"/>
            <w:left w:val="none" w:sz="0" w:space="0" w:color="auto"/>
            <w:bottom w:val="none" w:sz="0" w:space="0" w:color="auto"/>
            <w:right w:val="none" w:sz="0" w:space="0" w:color="auto"/>
          </w:divBdr>
        </w:div>
        <w:div w:id="2147358933">
          <w:marLeft w:val="640"/>
          <w:marRight w:val="0"/>
          <w:marTop w:val="0"/>
          <w:marBottom w:val="0"/>
          <w:divBdr>
            <w:top w:val="none" w:sz="0" w:space="0" w:color="auto"/>
            <w:left w:val="none" w:sz="0" w:space="0" w:color="auto"/>
            <w:bottom w:val="none" w:sz="0" w:space="0" w:color="auto"/>
            <w:right w:val="none" w:sz="0" w:space="0" w:color="auto"/>
          </w:divBdr>
        </w:div>
      </w:divsChild>
    </w:div>
    <w:div w:id="1869948435">
      <w:bodyDiv w:val="1"/>
      <w:marLeft w:val="0"/>
      <w:marRight w:val="0"/>
      <w:marTop w:val="0"/>
      <w:marBottom w:val="0"/>
      <w:divBdr>
        <w:top w:val="none" w:sz="0" w:space="0" w:color="auto"/>
        <w:left w:val="none" w:sz="0" w:space="0" w:color="auto"/>
        <w:bottom w:val="none" w:sz="0" w:space="0" w:color="auto"/>
        <w:right w:val="none" w:sz="0" w:space="0" w:color="auto"/>
      </w:divBdr>
      <w:divsChild>
        <w:div w:id="82386241">
          <w:marLeft w:val="480"/>
          <w:marRight w:val="0"/>
          <w:marTop w:val="0"/>
          <w:marBottom w:val="0"/>
          <w:divBdr>
            <w:top w:val="none" w:sz="0" w:space="0" w:color="auto"/>
            <w:left w:val="none" w:sz="0" w:space="0" w:color="auto"/>
            <w:bottom w:val="none" w:sz="0" w:space="0" w:color="auto"/>
            <w:right w:val="none" w:sz="0" w:space="0" w:color="auto"/>
          </w:divBdr>
        </w:div>
        <w:div w:id="1386178060">
          <w:marLeft w:val="480"/>
          <w:marRight w:val="0"/>
          <w:marTop w:val="0"/>
          <w:marBottom w:val="0"/>
          <w:divBdr>
            <w:top w:val="none" w:sz="0" w:space="0" w:color="auto"/>
            <w:left w:val="none" w:sz="0" w:space="0" w:color="auto"/>
            <w:bottom w:val="none" w:sz="0" w:space="0" w:color="auto"/>
            <w:right w:val="none" w:sz="0" w:space="0" w:color="auto"/>
          </w:divBdr>
        </w:div>
        <w:div w:id="2057048067">
          <w:marLeft w:val="480"/>
          <w:marRight w:val="0"/>
          <w:marTop w:val="0"/>
          <w:marBottom w:val="0"/>
          <w:divBdr>
            <w:top w:val="none" w:sz="0" w:space="0" w:color="auto"/>
            <w:left w:val="none" w:sz="0" w:space="0" w:color="auto"/>
            <w:bottom w:val="none" w:sz="0" w:space="0" w:color="auto"/>
            <w:right w:val="none" w:sz="0" w:space="0" w:color="auto"/>
          </w:divBdr>
        </w:div>
        <w:div w:id="1470435876">
          <w:marLeft w:val="480"/>
          <w:marRight w:val="0"/>
          <w:marTop w:val="0"/>
          <w:marBottom w:val="0"/>
          <w:divBdr>
            <w:top w:val="none" w:sz="0" w:space="0" w:color="auto"/>
            <w:left w:val="none" w:sz="0" w:space="0" w:color="auto"/>
            <w:bottom w:val="none" w:sz="0" w:space="0" w:color="auto"/>
            <w:right w:val="none" w:sz="0" w:space="0" w:color="auto"/>
          </w:divBdr>
        </w:div>
        <w:div w:id="1935554045">
          <w:marLeft w:val="480"/>
          <w:marRight w:val="0"/>
          <w:marTop w:val="0"/>
          <w:marBottom w:val="0"/>
          <w:divBdr>
            <w:top w:val="none" w:sz="0" w:space="0" w:color="auto"/>
            <w:left w:val="none" w:sz="0" w:space="0" w:color="auto"/>
            <w:bottom w:val="none" w:sz="0" w:space="0" w:color="auto"/>
            <w:right w:val="none" w:sz="0" w:space="0" w:color="auto"/>
          </w:divBdr>
        </w:div>
        <w:div w:id="1146436746">
          <w:marLeft w:val="480"/>
          <w:marRight w:val="0"/>
          <w:marTop w:val="0"/>
          <w:marBottom w:val="0"/>
          <w:divBdr>
            <w:top w:val="none" w:sz="0" w:space="0" w:color="auto"/>
            <w:left w:val="none" w:sz="0" w:space="0" w:color="auto"/>
            <w:bottom w:val="none" w:sz="0" w:space="0" w:color="auto"/>
            <w:right w:val="none" w:sz="0" w:space="0" w:color="auto"/>
          </w:divBdr>
        </w:div>
        <w:div w:id="140394665">
          <w:marLeft w:val="480"/>
          <w:marRight w:val="0"/>
          <w:marTop w:val="0"/>
          <w:marBottom w:val="0"/>
          <w:divBdr>
            <w:top w:val="none" w:sz="0" w:space="0" w:color="auto"/>
            <w:left w:val="none" w:sz="0" w:space="0" w:color="auto"/>
            <w:bottom w:val="none" w:sz="0" w:space="0" w:color="auto"/>
            <w:right w:val="none" w:sz="0" w:space="0" w:color="auto"/>
          </w:divBdr>
        </w:div>
        <w:div w:id="829449335">
          <w:marLeft w:val="480"/>
          <w:marRight w:val="0"/>
          <w:marTop w:val="0"/>
          <w:marBottom w:val="0"/>
          <w:divBdr>
            <w:top w:val="none" w:sz="0" w:space="0" w:color="auto"/>
            <w:left w:val="none" w:sz="0" w:space="0" w:color="auto"/>
            <w:bottom w:val="none" w:sz="0" w:space="0" w:color="auto"/>
            <w:right w:val="none" w:sz="0" w:space="0" w:color="auto"/>
          </w:divBdr>
        </w:div>
        <w:div w:id="1256983808">
          <w:marLeft w:val="480"/>
          <w:marRight w:val="0"/>
          <w:marTop w:val="0"/>
          <w:marBottom w:val="0"/>
          <w:divBdr>
            <w:top w:val="none" w:sz="0" w:space="0" w:color="auto"/>
            <w:left w:val="none" w:sz="0" w:space="0" w:color="auto"/>
            <w:bottom w:val="none" w:sz="0" w:space="0" w:color="auto"/>
            <w:right w:val="none" w:sz="0" w:space="0" w:color="auto"/>
          </w:divBdr>
        </w:div>
        <w:div w:id="1353191552">
          <w:marLeft w:val="480"/>
          <w:marRight w:val="0"/>
          <w:marTop w:val="0"/>
          <w:marBottom w:val="0"/>
          <w:divBdr>
            <w:top w:val="none" w:sz="0" w:space="0" w:color="auto"/>
            <w:left w:val="none" w:sz="0" w:space="0" w:color="auto"/>
            <w:bottom w:val="none" w:sz="0" w:space="0" w:color="auto"/>
            <w:right w:val="none" w:sz="0" w:space="0" w:color="auto"/>
          </w:divBdr>
        </w:div>
        <w:div w:id="84108140">
          <w:marLeft w:val="480"/>
          <w:marRight w:val="0"/>
          <w:marTop w:val="0"/>
          <w:marBottom w:val="0"/>
          <w:divBdr>
            <w:top w:val="none" w:sz="0" w:space="0" w:color="auto"/>
            <w:left w:val="none" w:sz="0" w:space="0" w:color="auto"/>
            <w:bottom w:val="none" w:sz="0" w:space="0" w:color="auto"/>
            <w:right w:val="none" w:sz="0" w:space="0" w:color="auto"/>
          </w:divBdr>
        </w:div>
        <w:div w:id="1065448591">
          <w:marLeft w:val="480"/>
          <w:marRight w:val="0"/>
          <w:marTop w:val="0"/>
          <w:marBottom w:val="0"/>
          <w:divBdr>
            <w:top w:val="none" w:sz="0" w:space="0" w:color="auto"/>
            <w:left w:val="none" w:sz="0" w:space="0" w:color="auto"/>
            <w:bottom w:val="none" w:sz="0" w:space="0" w:color="auto"/>
            <w:right w:val="none" w:sz="0" w:space="0" w:color="auto"/>
          </w:divBdr>
        </w:div>
        <w:div w:id="853421861">
          <w:marLeft w:val="480"/>
          <w:marRight w:val="0"/>
          <w:marTop w:val="0"/>
          <w:marBottom w:val="0"/>
          <w:divBdr>
            <w:top w:val="none" w:sz="0" w:space="0" w:color="auto"/>
            <w:left w:val="none" w:sz="0" w:space="0" w:color="auto"/>
            <w:bottom w:val="none" w:sz="0" w:space="0" w:color="auto"/>
            <w:right w:val="none" w:sz="0" w:space="0" w:color="auto"/>
          </w:divBdr>
        </w:div>
        <w:div w:id="1114788728">
          <w:marLeft w:val="480"/>
          <w:marRight w:val="0"/>
          <w:marTop w:val="0"/>
          <w:marBottom w:val="0"/>
          <w:divBdr>
            <w:top w:val="none" w:sz="0" w:space="0" w:color="auto"/>
            <w:left w:val="none" w:sz="0" w:space="0" w:color="auto"/>
            <w:bottom w:val="none" w:sz="0" w:space="0" w:color="auto"/>
            <w:right w:val="none" w:sz="0" w:space="0" w:color="auto"/>
          </w:divBdr>
        </w:div>
        <w:div w:id="816603593">
          <w:marLeft w:val="480"/>
          <w:marRight w:val="0"/>
          <w:marTop w:val="0"/>
          <w:marBottom w:val="0"/>
          <w:divBdr>
            <w:top w:val="none" w:sz="0" w:space="0" w:color="auto"/>
            <w:left w:val="none" w:sz="0" w:space="0" w:color="auto"/>
            <w:bottom w:val="none" w:sz="0" w:space="0" w:color="auto"/>
            <w:right w:val="none" w:sz="0" w:space="0" w:color="auto"/>
          </w:divBdr>
        </w:div>
        <w:div w:id="195891770">
          <w:marLeft w:val="480"/>
          <w:marRight w:val="0"/>
          <w:marTop w:val="0"/>
          <w:marBottom w:val="0"/>
          <w:divBdr>
            <w:top w:val="none" w:sz="0" w:space="0" w:color="auto"/>
            <w:left w:val="none" w:sz="0" w:space="0" w:color="auto"/>
            <w:bottom w:val="none" w:sz="0" w:space="0" w:color="auto"/>
            <w:right w:val="none" w:sz="0" w:space="0" w:color="auto"/>
          </w:divBdr>
        </w:div>
        <w:div w:id="1350179066">
          <w:marLeft w:val="480"/>
          <w:marRight w:val="0"/>
          <w:marTop w:val="0"/>
          <w:marBottom w:val="0"/>
          <w:divBdr>
            <w:top w:val="none" w:sz="0" w:space="0" w:color="auto"/>
            <w:left w:val="none" w:sz="0" w:space="0" w:color="auto"/>
            <w:bottom w:val="none" w:sz="0" w:space="0" w:color="auto"/>
            <w:right w:val="none" w:sz="0" w:space="0" w:color="auto"/>
          </w:divBdr>
        </w:div>
        <w:div w:id="1309557850">
          <w:marLeft w:val="480"/>
          <w:marRight w:val="0"/>
          <w:marTop w:val="0"/>
          <w:marBottom w:val="0"/>
          <w:divBdr>
            <w:top w:val="none" w:sz="0" w:space="0" w:color="auto"/>
            <w:left w:val="none" w:sz="0" w:space="0" w:color="auto"/>
            <w:bottom w:val="none" w:sz="0" w:space="0" w:color="auto"/>
            <w:right w:val="none" w:sz="0" w:space="0" w:color="auto"/>
          </w:divBdr>
        </w:div>
        <w:div w:id="1481657128">
          <w:marLeft w:val="480"/>
          <w:marRight w:val="0"/>
          <w:marTop w:val="0"/>
          <w:marBottom w:val="0"/>
          <w:divBdr>
            <w:top w:val="none" w:sz="0" w:space="0" w:color="auto"/>
            <w:left w:val="none" w:sz="0" w:space="0" w:color="auto"/>
            <w:bottom w:val="none" w:sz="0" w:space="0" w:color="auto"/>
            <w:right w:val="none" w:sz="0" w:space="0" w:color="auto"/>
          </w:divBdr>
        </w:div>
        <w:div w:id="1521234976">
          <w:marLeft w:val="480"/>
          <w:marRight w:val="0"/>
          <w:marTop w:val="0"/>
          <w:marBottom w:val="0"/>
          <w:divBdr>
            <w:top w:val="none" w:sz="0" w:space="0" w:color="auto"/>
            <w:left w:val="none" w:sz="0" w:space="0" w:color="auto"/>
            <w:bottom w:val="none" w:sz="0" w:space="0" w:color="auto"/>
            <w:right w:val="none" w:sz="0" w:space="0" w:color="auto"/>
          </w:divBdr>
        </w:div>
        <w:div w:id="1326277816">
          <w:marLeft w:val="480"/>
          <w:marRight w:val="0"/>
          <w:marTop w:val="0"/>
          <w:marBottom w:val="0"/>
          <w:divBdr>
            <w:top w:val="none" w:sz="0" w:space="0" w:color="auto"/>
            <w:left w:val="none" w:sz="0" w:space="0" w:color="auto"/>
            <w:bottom w:val="none" w:sz="0" w:space="0" w:color="auto"/>
            <w:right w:val="none" w:sz="0" w:space="0" w:color="auto"/>
          </w:divBdr>
        </w:div>
        <w:div w:id="35586986">
          <w:marLeft w:val="480"/>
          <w:marRight w:val="0"/>
          <w:marTop w:val="0"/>
          <w:marBottom w:val="0"/>
          <w:divBdr>
            <w:top w:val="none" w:sz="0" w:space="0" w:color="auto"/>
            <w:left w:val="none" w:sz="0" w:space="0" w:color="auto"/>
            <w:bottom w:val="none" w:sz="0" w:space="0" w:color="auto"/>
            <w:right w:val="none" w:sz="0" w:space="0" w:color="auto"/>
          </w:divBdr>
        </w:div>
        <w:div w:id="708840766">
          <w:marLeft w:val="480"/>
          <w:marRight w:val="0"/>
          <w:marTop w:val="0"/>
          <w:marBottom w:val="0"/>
          <w:divBdr>
            <w:top w:val="none" w:sz="0" w:space="0" w:color="auto"/>
            <w:left w:val="none" w:sz="0" w:space="0" w:color="auto"/>
            <w:bottom w:val="none" w:sz="0" w:space="0" w:color="auto"/>
            <w:right w:val="none" w:sz="0" w:space="0" w:color="auto"/>
          </w:divBdr>
        </w:div>
        <w:div w:id="434248690">
          <w:marLeft w:val="480"/>
          <w:marRight w:val="0"/>
          <w:marTop w:val="0"/>
          <w:marBottom w:val="0"/>
          <w:divBdr>
            <w:top w:val="none" w:sz="0" w:space="0" w:color="auto"/>
            <w:left w:val="none" w:sz="0" w:space="0" w:color="auto"/>
            <w:bottom w:val="none" w:sz="0" w:space="0" w:color="auto"/>
            <w:right w:val="none" w:sz="0" w:space="0" w:color="auto"/>
          </w:divBdr>
        </w:div>
        <w:div w:id="352997648">
          <w:marLeft w:val="480"/>
          <w:marRight w:val="0"/>
          <w:marTop w:val="0"/>
          <w:marBottom w:val="0"/>
          <w:divBdr>
            <w:top w:val="none" w:sz="0" w:space="0" w:color="auto"/>
            <w:left w:val="none" w:sz="0" w:space="0" w:color="auto"/>
            <w:bottom w:val="none" w:sz="0" w:space="0" w:color="auto"/>
            <w:right w:val="none" w:sz="0" w:space="0" w:color="auto"/>
          </w:divBdr>
        </w:div>
        <w:div w:id="1788230656">
          <w:marLeft w:val="480"/>
          <w:marRight w:val="0"/>
          <w:marTop w:val="0"/>
          <w:marBottom w:val="0"/>
          <w:divBdr>
            <w:top w:val="none" w:sz="0" w:space="0" w:color="auto"/>
            <w:left w:val="none" w:sz="0" w:space="0" w:color="auto"/>
            <w:bottom w:val="none" w:sz="0" w:space="0" w:color="auto"/>
            <w:right w:val="none" w:sz="0" w:space="0" w:color="auto"/>
          </w:divBdr>
        </w:div>
        <w:div w:id="1741752194">
          <w:marLeft w:val="480"/>
          <w:marRight w:val="0"/>
          <w:marTop w:val="0"/>
          <w:marBottom w:val="0"/>
          <w:divBdr>
            <w:top w:val="none" w:sz="0" w:space="0" w:color="auto"/>
            <w:left w:val="none" w:sz="0" w:space="0" w:color="auto"/>
            <w:bottom w:val="none" w:sz="0" w:space="0" w:color="auto"/>
            <w:right w:val="none" w:sz="0" w:space="0" w:color="auto"/>
          </w:divBdr>
        </w:div>
        <w:div w:id="351954037">
          <w:marLeft w:val="480"/>
          <w:marRight w:val="0"/>
          <w:marTop w:val="0"/>
          <w:marBottom w:val="0"/>
          <w:divBdr>
            <w:top w:val="none" w:sz="0" w:space="0" w:color="auto"/>
            <w:left w:val="none" w:sz="0" w:space="0" w:color="auto"/>
            <w:bottom w:val="none" w:sz="0" w:space="0" w:color="auto"/>
            <w:right w:val="none" w:sz="0" w:space="0" w:color="auto"/>
          </w:divBdr>
        </w:div>
        <w:div w:id="93719686">
          <w:marLeft w:val="480"/>
          <w:marRight w:val="0"/>
          <w:marTop w:val="0"/>
          <w:marBottom w:val="0"/>
          <w:divBdr>
            <w:top w:val="none" w:sz="0" w:space="0" w:color="auto"/>
            <w:left w:val="none" w:sz="0" w:space="0" w:color="auto"/>
            <w:bottom w:val="none" w:sz="0" w:space="0" w:color="auto"/>
            <w:right w:val="none" w:sz="0" w:space="0" w:color="auto"/>
          </w:divBdr>
        </w:div>
        <w:div w:id="1783718545">
          <w:marLeft w:val="480"/>
          <w:marRight w:val="0"/>
          <w:marTop w:val="0"/>
          <w:marBottom w:val="0"/>
          <w:divBdr>
            <w:top w:val="none" w:sz="0" w:space="0" w:color="auto"/>
            <w:left w:val="none" w:sz="0" w:space="0" w:color="auto"/>
            <w:bottom w:val="none" w:sz="0" w:space="0" w:color="auto"/>
            <w:right w:val="none" w:sz="0" w:space="0" w:color="auto"/>
          </w:divBdr>
        </w:div>
      </w:divsChild>
    </w:div>
    <w:div w:id="1872189014">
      <w:bodyDiv w:val="1"/>
      <w:marLeft w:val="0"/>
      <w:marRight w:val="0"/>
      <w:marTop w:val="0"/>
      <w:marBottom w:val="0"/>
      <w:divBdr>
        <w:top w:val="none" w:sz="0" w:space="0" w:color="auto"/>
        <w:left w:val="none" w:sz="0" w:space="0" w:color="auto"/>
        <w:bottom w:val="none" w:sz="0" w:space="0" w:color="auto"/>
        <w:right w:val="none" w:sz="0" w:space="0" w:color="auto"/>
      </w:divBdr>
      <w:divsChild>
        <w:div w:id="2014721457">
          <w:marLeft w:val="480"/>
          <w:marRight w:val="0"/>
          <w:marTop w:val="0"/>
          <w:marBottom w:val="0"/>
          <w:divBdr>
            <w:top w:val="none" w:sz="0" w:space="0" w:color="auto"/>
            <w:left w:val="none" w:sz="0" w:space="0" w:color="auto"/>
            <w:bottom w:val="none" w:sz="0" w:space="0" w:color="auto"/>
            <w:right w:val="none" w:sz="0" w:space="0" w:color="auto"/>
          </w:divBdr>
        </w:div>
        <w:div w:id="1365902704">
          <w:marLeft w:val="480"/>
          <w:marRight w:val="0"/>
          <w:marTop w:val="0"/>
          <w:marBottom w:val="0"/>
          <w:divBdr>
            <w:top w:val="none" w:sz="0" w:space="0" w:color="auto"/>
            <w:left w:val="none" w:sz="0" w:space="0" w:color="auto"/>
            <w:bottom w:val="none" w:sz="0" w:space="0" w:color="auto"/>
            <w:right w:val="none" w:sz="0" w:space="0" w:color="auto"/>
          </w:divBdr>
        </w:div>
        <w:div w:id="768501029">
          <w:marLeft w:val="480"/>
          <w:marRight w:val="0"/>
          <w:marTop w:val="0"/>
          <w:marBottom w:val="0"/>
          <w:divBdr>
            <w:top w:val="none" w:sz="0" w:space="0" w:color="auto"/>
            <w:left w:val="none" w:sz="0" w:space="0" w:color="auto"/>
            <w:bottom w:val="none" w:sz="0" w:space="0" w:color="auto"/>
            <w:right w:val="none" w:sz="0" w:space="0" w:color="auto"/>
          </w:divBdr>
        </w:div>
        <w:div w:id="1907447034">
          <w:marLeft w:val="480"/>
          <w:marRight w:val="0"/>
          <w:marTop w:val="0"/>
          <w:marBottom w:val="0"/>
          <w:divBdr>
            <w:top w:val="none" w:sz="0" w:space="0" w:color="auto"/>
            <w:left w:val="none" w:sz="0" w:space="0" w:color="auto"/>
            <w:bottom w:val="none" w:sz="0" w:space="0" w:color="auto"/>
            <w:right w:val="none" w:sz="0" w:space="0" w:color="auto"/>
          </w:divBdr>
        </w:div>
        <w:div w:id="768812702">
          <w:marLeft w:val="480"/>
          <w:marRight w:val="0"/>
          <w:marTop w:val="0"/>
          <w:marBottom w:val="0"/>
          <w:divBdr>
            <w:top w:val="none" w:sz="0" w:space="0" w:color="auto"/>
            <w:left w:val="none" w:sz="0" w:space="0" w:color="auto"/>
            <w:bottom w:val="none" w:sz="0" w:space="0" w:color="auto"/>
            <w:right w:val="none" w:sz="0" w:space="0" w:color="auto"/>
          </w:divBdr>
        </w:div>
        <w:div w:id="2146700558">
          <w:marLeft w:val="480"/>
          <w:marRight w:val="0"/>
          <w:marTop w:val="0"/>
          <w:marBottom w:val="0"/>
          <w:divBdr>
            <w:top w:val="none" w:sz="0" w:space="0" w:color="auto"/>
            <w:left w:val="none" w:sz="0" w:space="0" w:color="auto"/>
            <w:bottom w:val="none" w:sz="0" w:space="0" w:color="auto"/>
            <w:right w:val="none" w:sz="0" w:space="0" w:color="auto"/>
          </w:divBdr>
        </w:div>
      </w:divsChild>
    </w:div>
    <w:div w:id="187446455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5">
          <w:marLeft w:val="480"/>
          <w:marRight w:val="0"/>
          <w:marTop w:val="0"/>
          <w:marBottom w:val="0"/>
          <w:divBdr>
            <w:top w:val="none" w:sz="0" w:space="0" w:color="auto"/>
            <w:left w:val="none" w:sz="0" w:space="0" w:color="auto"/>
            <w:bottom w:val="none" w:sz="0" w:space="0" w:color="auto"/>
            <w:right w:val="none" w:sz="0" w:space="0" w:color="auto"/>
          </w:divBdr>
        </w:div>
        <w:div w:id="719938760">
          <w:marLeft w:val="480"/>
          <w:marRight w:val="0"/>
          <w:marTop w:val="0"/>
          <w:marBottom w:val="0"/>
          <w:divBdr>
            <w:top w:val="none" w:sz="0" w:space="0" w:color="auto"/>
            <w:left w:val="none" w:sz="0" w:space="0" w:color="auto"/>
            <w:bottom w:val="none" w:sz="0" w:space="0" w:color="auto"/>
            <w:right w:val="none" w:sz="0" w:space="0" w:color="auto"/>
          </w:divBdr>
        </w:div>
        <w:div w:id="67264202">
          <w:marLeft w:val="480"/>
          <w:marRight w:val="0"/>
          <w:marTop w:val="0"/>
          <w:marBottom w:val="0"/>
          <w:divBdr>
            <w:top w:val="none" w:sz="0" w:space="0" w:color="auto"/>
            <w:left w:val="none" w:sz="0" w:space="0" w:color="auto"/>
            <w:bottom w:val="none" w:sz="0" w:space="0" w:color="auto"/>
            <w:right w:val="none" w:sz="0" w:space="0" w:color="auto"/>
          </w:divBdr>
        </w:div>
        <w:div w:id="2104955837">
          <w:marLeft w:val="480"/>
          <w:marRight w:val="0"/>
          <w:marTop w:val="0"/>
          <w:marBottom w:val="0"/>
          <w:divBdr>
            <w:top w:val="none" w:sz="0" w:space="0" w:color="auto"/>
            <w:left w:val="none" w:sz="0" w:space="0" w:color="auto"/>
            <w:bottom w:val="none" w:sz="0" w:space="0" w:color="auto"/>
            <w:right w:val="none" w:sz="0" w:space="0" w:color="auto"/>
          </w:divBdr>
        </w:div>
        <w:div w:id="1255826226">
          <w:marLeft w:val="480"/>
          <w:marRight w:val="0"/>
          <w:marTop w:val="0"/>
          <w:marBottom w:val="0"/>
          <w:divBdr>
            <w:top w:val="none" w:sz="0" w:space="0" w:color="auto"/>
            <w:left w:val="none" w:sz="0" w:space="0" w:color="auto"/>
            <w:bottom w:val="none" w:sz="0" w:space="0" w:color="auto"/>
            <w:right w:val="none" w:sz="0" w:space="0" w:color="auto"/>
          </w:divBdr>
        </w:div>
        <w:div w:id="190194226">
          <w:marLeft w:val="480"/>
          <w:marRight w:val="0"/>
          <w:marTop w:val="0"/>
          <w:marBottom w:val="0"/>
          <w:divBdr>
            <w:top w:val="none" w:sz="0" w:space="0" w:color="auto"/>
            <w:left w:val="none" w:sz="0" w:space="0" w:color="auto"/>
            <w:bottom w:val="none" w:sz="0" w:space="0" w:color="auto"/>
            <w:right w:val="none" w:sz="0" w:space="0" w:color="auto"/>
          </w:divBdr>
        </w:div>
        <w:div w:id="1914118168">
          <w:marLeft w:val="480"/>
          <w:marRight w:val="0"/>
          <w:marTop w:val="0"/>
          <w:marBottom w:val="0"/>
          <w:divBdr>
            <w:top w:val="none" w:sz="0" w:space="0" w:color="auto"/>
            <w:left w:val="none" w:sz="0" w:space="0" w:color="auto"/>
            <w:bottom w:val="none" w:sz="0" w:space="0" w:color="auto"/>
            <w:right w:val="none" w:sz="0" w:space="0" w:color="auto"/>
          </w:divBdr>
        </w:div>
        <w:div w:id="1321041191">
          <w:marLeft w:val="480"/>
          <w:marRight w:val="0"/>
          <w:marTop w:val="0"/>
          <w:marBottom w:val="0"/>
          <w:divBdr>
            <w:top w:val="none" w:sz="0" w:space="0" w:color="auto"/>
            <w:left w:val="none" w:sz="0" w:space="0" w:color="auto"/>
            <w:bottom w:val="none" w:sz="0" w:space="0" w:color="auto"/>
            <w:right w:val="none" w:sz="0" w:space="0" w:color="auto"/>
          </w:divBdr>
        </w:div>
        <w:div w:id="1940016210">
          <w:marLeft w:val="480"/>
          <w:marRight w:val="0"/>
          <w:marTop w:val="0"/>
          <w:marBottom w:val="0"/>
          <w:divBdr>
            <w:top w:val="none" w:sz="0" w:space="0" w:color="auto"/>
            <w:left w:val="none" w:sz="0" w:space="0" w:color="auto"/>
            <w:bottom w:val="none" w:sz="0" w:space="0" w:color="auto"/>
            <w:right w:val="none" w:sz="0" w:space="0" w:color="auto"/>
          </w:divBdr>
        </w:div>
        <w:div w:id="1938709978">
          <w:marLeft w:val="480"/>
          <w:marRight w:val="0"/>
          <w:marTop w:val="0"/>
          <w:marBottom w:val="0"/>
          <w:divBdr>
            <w:top w:val="none" w:sz="0" w:space="0" w:color="auto"/>
            <w:left w:val="none" w:sz="0" w:space="0" w:color="auto"/>
            <w:bottom w:val="none" w:sz="0" w:space="0" w:color="auto"/>
            <w:right w:val="none" w:sz="0" w:space="0" w:color="auto"/>
          </w:divBdr>
        </w:div>
        <w:div w:id="657153860">
          <w:marLeft w:val="480"/>
          <w:marRight w:val="0"/>
          <w:marTop w:val="0"/>
          <w:marBottom w:val="0"/>
          <w:divBdr>
            <w:top w:val="none" w:sz="0" w:space="0" w:color="auto"/>
            <w:left w:val="none" w:sz="0" w:space="0" w:color="auto"/>
            <w:bottom w:val="none" w:sz="0" w:space="0" w:color="auto"/>
            <w:right w:val="none" w:sz="0" w:space="0" w:color="auto"/>
          </w:divBdr>
        </w:div>
        <w:div w:id="1215848080">
          <w:marLeft w:val="480"/>
          <w:marRight w:val="0"/>
          <w:marTop w:val="0"/>
          <w:marBottom w:val="0"/>
          <w:divBdr>
            <w:top w:val="none" w:sz="0" w:space="0" w:color="auto"/>
            <w:left w:val="none" w:sz="0" w:space="0" w:color="auto"/>
            <w:bottom w:val="none" w:sz="0" w:space="0" w:color="auto"/>
            <w:right w:val="none" w:sz="0" w:space="0" w:color="auto"/>
          </w:divBdr>
        </w:div>
        <w:div w:id="1466460689">
          <w:marLeft w:val="480"/>
          <w:marRight w:val="0"/>
          <w:marTop w:val="0"/>
          <w:marBottom w:val="0"/>
          <w:divBdr>
            <w:top w:val="none" w:sz="0" w:space="0" w:color="auto"/>
            <w:left w:val="none" w:sz="0" w:space="0" w:color="auto"/>
            <w:bottom w:val="none" w:sz="0" w:space="0" w:color="auto"/>
            <w:right w:val="none" w:sz="0" w:space="0" w:color="auto"/>
          </w:divBdr>
        </w:div>
        <w:div w:id="728378694">
          <w:marLeft w:val="480"/>
          <w:marRight w:val="0"/>
          <w:marTop w:val="0"/>
          <w:marBottom w:val="0"/>
          <w:divBdr>
            <w:top w:val="none" w:sz="0" w:space="0" w:color="auto"/>
            <w:left w:val="none" w:sz="0" w:space="0" w:color="auto"/>
            <w:bottom w:val="none" w:sz="0" w:space="0" w:color="auto"/>
            <w:right w:val="none" w:sz="0" w:space="0" w:color="auto"/>
          </w:divBdr>
        </w:div>
        <w:div w:id="1616450442">
          <w:marLeft w:val="480"/>
          <w:marRight w:val="0"/>
          <w:marTop w:val="0"/>
          <w:marBottom w:val="0"/>
          <w:divBdr>
            <w:top w:val="none" w:sz="0" w:space="0" w:color="auto"/>
            <w:left w:val="none" w:sz="0" w:space="0" w:color="auto"/>
            <w:bottom w:val="none" w:sz="0" w:space="0" w:color="auto"/>
            <w:right w:val="none" w:sz="0" w:space="0" w:color="auto"/>
          </w:divBdr>
        </w:div>
        <w:div w:id="713044819">
          <w:marLeft w:val="480"/>
          <w:marRight w:val="0"/>
          <w:marTop w:val="0"/>
          <w:marBottom w:val="0"/>
          <w:divBdr>
            <w:top w:val="none" w:sz="0" w:space="0" w:color="auto"/>
            <w:left w:val="none" w:sz="0" w:space="0" w:color="auto"/>
            <w:bottom w:val="none" w:sz="0" w:space="0" w:color="auto"/>
            <w:right w:val="none" w:sz="0" w:space="0" w:color="auto"/>
          </w:divBdr>
        </w:div>
        <w:div w:id="238835803">
          <w:marLeft w:val="480"/>
          <w:marRight w:val="0"/>
          <w:marTop w:val="0"/>
          <w:marBottom w:val="0"/>
          <w:divBdr>
            <w:top w:val="none" w:sz="0" w:space="0" w:color="auto"/>
            <w:left w:val="none" w:sz="0" w:space="0" w:color="auto"/>
            <w:bottom w:val="none" w:sz="0" w:space="0" w:color="auto"/>
            <w:right w:val="none" w:sz="0" w:space="0" w:color="auto"/>
          </w:divBdr>
        </w:div>
        <w:div w:id="815530284">
          <w:marLeft w:val="480"/>
          <w:marRight w:val="0"/>
          <w:marTop w:val="0"/>
          <w:marBottom w:val="0"/>
          <w:divBdr>
            <w:top w:val="none" w:sz="0" w:space="0" w:color="auto"/>
            <w:left w:val="none" w:sz="0" w:space="0" w:color="auto"/>
            <w:bottom w:val="none" w:sz="0" w:space="0" w:color="auto"/>
            <w:right w:val="none" w:sz="0" w:space="0" w:color="auto"/>
          </w:divBdr>
        </w:div>
        <w:div w:id="1836802097">
          <w:marLeft w:val="480"/>
          <w:marRight w:val="0"/>
          <w:marTop w:val="0"/>
          <w:marBottom w:val="0"/>
          <w:divBdr>
            <w:top w:val="none" w:sz="0" w:space="0" w:color="auto"/>
            <w:left w:val="none" w:sz="0" w:space="0" w:color="auto"/>
            <w:bottom w:val="none" w:sz="0" w:space="0" w:color="auto"/>
            <w:right w:val="none" w:sz="0" w:space="0" w:color="auto"/>
          </w:divBdr>
        </w:div>
        <w:div w:id="1391538284">
          <w:marLeft w:val="480"/>
          <w:marRight w:val="0"/>
          <w:marTop w:val="0"/>
          <w:marBottom w:val="0"/>
          <w:divBdr>
            <w:top w:val="none" w:sz="0" w:space="0" w:color="auto"/>
            <w:left w:val="none" w:sz="0" w:space="0" w:color="auto"/>
            <w:bottom w:val="none" w:sz="0" w:space="0" w:color="auto"/>
            <w:right w:val="none" w:sz="0" w:space="0" w:color="auto"/>
          </w:divBdr>
        </w:div>
        <w:div w:id="1205292108">
          <w:marLeft w:val="480"/>
          <w:marRight w:val="0"/>
          <w:marTop w:val="0"/>
          <w:marBottom w:val="0"/>
          <w:divBdr>
            <w:top w:val="none" w:sz="0" w:space="0" w:color="auto"/>
            <w:left w:val="none" w:sz="0" w:space="0" w:color="auto"/>
            <w:bottom w:val="none" w:sz="0" w:space="0" w:color="auto"/>
            <w:right w:val="none" w:sz="0" w:space="0" w:color="auto"/>
          </w:divBdr>
        </w:div>
        <w:div w:id="822549480">
          <w:marLeft w:val="480"/>
          <w:marRight w:val="0"/>
          <w:marTop w:val="0"/>
          <w:marBottom w:val="0"/>
          <w:divBdr>
            <w:top w:val="none" w:sz="0" w:space="0" w:color="auto"/>
            <w:left w:val="none" w:sz="0" w:space="0" w:color="auto"/>
            <w:bottom w:val="none" w:sz="0" w:space="0" w:color="auto"/>
            <w:right w:val="none" w:sz="0" w:space="0" w:color="auto"/>
          </w:divBdr>
        </w:div>
        <w:div w:id="645360473">
          <w:marLeft w:val="480"/>
          <w:marRight w:val="0"/>
          <w:marTop w:val="0"/>
          <w:marBottom w:val="0"/>
          <w:divBdr>
            <w:top w:val="none" w:sz="0" w:space="0" w:color="auto"/>
            <w:left w:val="none" w:sz="0" w:space="0" w:color="auto"/>
            <w:bottom w:val="none" w:sz="0" w:space="0" w:color="auto"/>
            <w:right w:val="none" w:sz="0" w:space="0" w:color="auto"/>
          </w:divBdr>
        </w:div>
        <w:div w:id="1663776479">
          <w:marLeft w:val="480"/>
          <w:marRight w:val="0"/>
          <w:marTop w:val="0"/>
          <w:marBottom w:val="0"/>
          <w:divBdr>
            <w:top w:val="none" w:sz="0" w:space="0" w:color="auto"/>
            <w:left w:val="none" w:sz="0" w:space="0" w:color="auto"/>
            <w:bottom w:val="none" w:sz="0" w:space="0" w:color="auto"/>
            <w:right w:val="none" w:sz="0" w:space="0" w:color="auto"/>
          </w:divBdr>
        </w:div>
        <w:div w:id="282081162">
          <w:marLeft w:val="480"/>
          <w:marRight w:val="0"/>
          <w:marTop w:val="0"/>
          <w:marBottom w:val="0"/>
          <w:divBdr>
            <w:top w:val="none" w:sz="0" w:space="0" w:color="auto"/>
            <w:left w:val="none" w:sz="0" w:space="0" w:color="auto"/>
            <w:bottom w:val="none" w:sz="0" w:space="0" w:color="auto"/>
            <w:right w:val="none" w:sz="0" w:space="0" w:color="auto"/>
          </w:divBdr>
        </w:div>
        <w:div w:id="797336679">
          <w:marLeft w:val="480"/>
          <w:marRight w:val="0"/>
          <w:marTop w:val="0"/>
          <w:marBottom w:val="0"/>
          <w:divBdr>
            <w:top w:val="none" w:sz="0" w:space="0" w:color="auto"/>
            <w:left w:val="none" w:sz="0" w:space="0" w:color="auto"/>
            <w:bottom w:val="none" w:sz="0" w:space="0" w:color="auto"/>
            <w:right w:val="none" w:sz="0" w:space="0" w:color="auto"/>
          </w:divBdr>
        </w:div>
        <w:div w:id="1753550339">
          <w:marLeft w:val="480"/>
          <w:marRight w:val="0"/>
          <w:marTop w:val="0"/>
          <w:marBottom w:val="0"/>
          <w:divBdr>
            <w:top w:val="none" w:sz="0" w:space="0" w:color="auto"/>
            <w:left w:val="none" w:sz="0" w:space="0" w:color="auto"/>
            <w:bottom w:val="none" w:sz="0" w:space="0" w:color="auto"/>
            <w:right w:val="none" w:sz="0" w:space="0" w:color="auto"/>
          </w:divBdr>
        </w:div>
        <w:div w:id="621422660">
          <w:marLeft w:val="480"/>
          <w:marRight w:val="0"/>
          <w:marTop w:val="0"/>
          <w:marBottom w:val="0"/>
          <w:divBdr>
            <w:top w:val="none" w:sz="0" w:space="0" w:color="auto"/>
            <w:left w:val="none" w:sz="0" w:space="0" w:color="auto"/>
            <w:bottom w:val="none" w:sz="0" w:space="0" w:color="auto"/>
            <w:right w:val="none" w:sz="0" w:space="0" w:color="auto"/>
          </w:divBdr>
        </w:div>
        <w:div w:id="1548640861">
          <w:marLeft w:val="480"/>
          <w:marRight w:val="0"/>
          <w:marTop w:val="0"/>
          <w:marBottom w:val="0"/>
          <w:divBdr>
            <w:top w:val="none" w:sz="0" w:space="0" w:color="auto"/>
            <w:left w:val="none" w:sz="0" w:space="0" w:color="auto"/>
            <w:bottom w:val="none" w:sz="0" w:space="0" w:color="auto"/>
            <w:right w:val="none" w:sz="0" w:space="0" w:color="auto"/>
          </w:divBdr>
        </w:div>
        <w:div w:id="682706845">
          <w:marLeft w:val="480"/>
          <w:marRight w:val="0"/>
          <w:marTop w:val="0"/>
          <w:marBottom w:val="0"/>
          <w:divBdr>
            <w:top w:val="none" w:sz="0" w:space="0" w:color="auto"/>
            <w:left w:val="none" w:sz="0" w:space="0" w:color="auto"/>
            <w:bottom w:val="none" w:sz="0" w:space="0" w:color="auto"/>
            <w:right w:val="none" w:sz="0" w:space="0" w:color="auto"/>
          </w:divBdr>
        </w:div>
      </w:divsChild>
    </w:div>
    <w:div w:id="1877618833">
      <w:bodyDiv w:val="1"/>
      <w:marLeft w:val="0"/>
      <w:marRight w:val="0"/>
      <w:marTop w:val="0"/>
      <w:marBottom w:val="0"/>
      <w:divBdr>
        <w:top w:val="none" w:sz="0" w:space="0" w:color="auto"/>
        <w:left w:val="none" w:sz="0" w:space="0" w:color="auto"/>
        <w:bottom w:val="none" w:sz="0" w:space="0" w:color="auto"/>
        <w:right w:val="none" w:sz="0" w:space="0" w:color="auto"/>
      </w:divBdr>
      <w:divsChild>
        <w:div w:id="1156914250">
          <w:marLeft w:val="480"/>
          <w:marRight w:val="0"/>
          <w:marTop w:val="0"/>
          <w:marBottom w:val="0"/>
          <w:divBdr>
            <w:top w:val="none" w:sz="0" w:space="0" w:color="auto"/>
            <w:left w:val="none" w:sz="0" w:space="0" w:color="auto"/>
            <w:bottom w:val="none" w:sz="0" w:space="0" w:color="auto"/>
            <w:right w:val="none" w:sz="0" w:space="0" w:color="auto"/>
          </w:divBdr>
        </w:div>
        <w:div w:id="1524903164">
          <w:marLeft w:val="480"/>
          <w:marRight w:val="0"/>
          <w:marTop w:val="0"/>
          <w:marBottom w:val="0"/>
          <w:divBdr>
            <w:top w:val="none" w:sz="0" w:space="0" w:color="auto"/>
            <w:left w:val="none" w:sz="0" w:space="0" w:color="auto"/>
            <w:bottom w:val="none" w:sz="0" w:space="0" w:color="auto"/>
            <w:right w:val="none" w:sz="0" w:space="0" w:color="auto"/>
          </w:divBdr>
        </w:div>
        <w:div w:id="1133140349">
          <w:marLeft w:val="480"/>
          <w:marRight w:val="0"/>
          <w:marTop w:val="0"/>
          <w:marBottom w:val="0"/>
          <w:divBdr>
            <w:top w:val="none" w:sz="0" w:space="0" w:color="auto"/>
            <w:left w:val="none" w:sz="0" w:space="0" w:color="auto"/>
            <w:bottom w:val="none" w:sz="0" w:space="0" w:color="auto"/>
            <w:right w:val="none" w:sz="0" w:space="0" w:color="auto"/>
          </w:divBdr>
        </w:div>
        <w:div w:id="703407107">
          <w:marLeft w:val="480"/>
          <w:marRight w:val="0"/>
          <w:marTop w:val="0"/>
          <w:marBottom w:val="0"/>
          <w:divBdr>
            <w:top w:val="none" w:sz="0" w:space="0" w:color="auto"/>
            <w:left w:val="none" w:sz="0" w:space="0" w:color="auto"/>
            <w:bottom w:val="none" w:sz="0" w:space="0" w:color="auto"/>
            <w:right w:val="none" w:sz="0" w:space="0" w:color="auto"/>
          </w:divBdr>
        </w:div>
        <w:div w:id="328559667">
          <w:marLeft w:val="480"/>
          <w:marRight w:val="0"/>
          <w:marTop w:val="0"/>
          <w:marBottom w:val="0"/>
          <w:divBdr>
            <w:top w:val="none" w:sz="0" w:space="0" w:color="auto"/>
            <w:left w:val="none" w:sz="0" w:space="0" w:color="auto"/>
            <w:bottom w:val="none" w:sz="0" w:space="0" w:color="auto"/>
            <w:right w:val="none" w:sz="0" w:space="0" w:color="auto"/>
          </w:divBdr>
        </w:div>
        <w:div w:id="107090730">
          <w:marLeft w:val="480"/>
          <w:marRight w:val="0"/>
          <w:marTop w:val="0"/>
          <w:marBottom w:val="0"/>
          <w:divBdr>
            <w:top w:val="none" w:sz="0" w:space="0" w:color="auto"/>
            <w:left w:val="none" w:sz="0" w:space="0" w:color="auto"/>
            <w:bottom w:val="none" w:sz="0" w:space="0" w:color="auto"/>
            <w:right w:val="none" w:sz="0" w:space="0" w:color="auto"/>
          </w:divBdr>
        </w:div>
        <w:div w:id="1260062639">
          <w:marLeft w:val="480"/>
          <w:marRight w:val="0"/>
          <w:marTop w:val="0"/>
          <w:marBottom w:val="0"/>
          <w:divBdr>
            <w:top w:val="none" w:sz="0" w:space="0" w:color="auto"/>
            <w:left w:val="none" w:sz="0" w:space="0" w:color="auto"/>
            <w:bottom w:val="none" w:sz="0" w:space="0" w:color="auto"/>
            <w:right w:val="none" w:sz="0" w:space="0" w:color="auto"/>
          </w:divBdr>
        </w:div>
        <w:div w:id="1396703402">
          <w:marLeft w:val="480"/>
          <w:marRight w:val="0"/>
          <w:marTop w:val="0"/>
          <w:marBottom w:val="0"/>
          <w:divBdr>
            <w:top w:val="none" w:sz="0" w:space="0" w:color="auto"/>
            <w:left w:val="none" w:sz="0" w:space="0" w:color="auto"/>
            <w:bottom w:val="none" w:sz="0" w:space="0" w:color="auto"/>
            <w:right w:val="none" w:sz="0" w:space="0" w:color="auto"/>
          </w:divBdr>
        </w:div>
        <w:div w:id="136800200">
          <w:marLeft w:val="480"/>
          <w:marRight w:val="0"/>
          <w:marTop w:val="0"/>
          <w:marBottom w:val="0"/>
          <w:divBdr>
            <w:top w:val="none" w:sz="0" w:space="0" w:color="auto"/>
            <w:left w:val="none" w:sz="0" w:space="0" w:color="auto"/>
            <w:bottom w:val="none" w:sz="0" w:space="0" w:color="auto"/>
            <w:right w:val="none" w:sz="0" w:space="0" w:color="auto"/>
          </w:divBdr>
        </w:div>
        <w:div w:id="2059745036">
          <w:marLeft w:val="480"/>
          <w:marRight w:val="0"/>
          <w:marTop w:val="0"/>
          <w:marBottom w:val="0"/>
          <w:divBdr>
            <w:top w:val="none" w:sz="0" w:space="0" w:color="auto"/>
            <w:left w:val="none" w:sz="0" w:space="0" w:color="auto"/>
            <w:bottom w:val="none" w:sz="0" w:space="0" w:color="auto"/>
            <w:right w:val="none" w:sz="0" w:space="0" w:color="auto"/>
          </w:divBdr>
        </w:div>
        <w:div w:id="1666938547">
          <w:marLeft w:val="480"/>
          <w:marRight w:val="0"/>
          <w:marTop w:val="0"/>
          <w:marBottom w:val="0"/>
          <w:divBdr>
            <w:top w:val="none" w:sz="0" w:space="0" w:color="auto"/>
            <w:left w:val="none" w:sz="0" w:space="0" w:color="auto"/>
            <w:bottom w:val="none" w:sz="0" w:space="0" w:color="auto"/>
            <w:right w:val="none" w:sz="0" w:space="0" w:color="auto"/>
          </w:divBdr>
        </w:div>
        <w:div w:id="1257712384">
          <w:marLeft w:val="480"/>
          <w:marRight w:val="0"/>
          <w:marTop w:val="0"/>
          <w:marBottom w:val="0"/>
          <w:divBdr>
            <w:top w:val="none" w:sz="0" w:space="0" w:color="auto"/>
            <w:left w:val="none" w:sz="0" w:space="0" w:color="auto"/>
            <w:bottom w:val="none" w:sz="0" w:space="0" w:color="auto"/>
            <w:right w:val="none" w:sz="0" w:space="0" w:color="auto"/>
          </w:divBdr>
        </w:div>
        <w:div w:id="570039751">
          <w:marLeft w:val="480"/>
          <w:marRight w:val="0"/>
          <w:marTop w:val="0"/>
          <w:marBottom w:val="0"/>
          <w:divBdr>
            <w:top w:val="none" w:sz="0" w:space="0" w:color="auto"/>
            <w:left w:val="none" w:sz="0" w:space="0" w:color="auto"/>
            <w:bottom w:val="none" w:sz="0" w:space="0" w:color="auto"/>
            <w:right w:val="none" w:sz="0" w:space="0" w:color="auto"/>
          </w:divBdr>
        </w:div>
        <w:div w:id="2066751930">
          <w:marLeft w:val="480"/>
          <w:marRight w:val="0"/>
          <w:marTop w:val="0"/>
          <w:marBottom w:val="0"/>
          <w:divBdr>
            <w:top w:val="none" w:sz="0" w:space="0" w:color="auto"/>
            <w:left w:val="none" w:sz="0" w:space="0" w:color="auto"/>
            <w:bottom w:val="none" w:sz="0" w:space="0" w:color="auto"/>
            <w:right w:val="none" w:sz="0" w:space="0" w:color="auto"/>
          </w:divBdr>
        </w:div>
        <w:div w:id="1545672947">
          <w:marLeft w:val="480"/>
          <w:marRight w:val="0"/>
          <w:marTop w:val="0"/>
          <w:marBottom w:val="0"/>
          <w:divBdr>
            <w:top w:val="none" w:sz="0" w:space="0" w:color="auto"/>
            <w:left w:val="none" w:sz="0" w:space="0" w:color="auto"/>
            <w:bottom w:val="none" w:sz="0" w:space="0" w:color="auto"/>
            <w:right w:val="none" w:sz="0" w:space="0" w:color="auto"/>
          </w:divBdr>
        </w:div>
        <w:div w:id="1017463319">
          <w:marLeft w:val="480"/>
          <w:marRight w:val="0"/>
          <w:marTop w:val="0"/>
          <w:marBottom w:val="0"/>
          <w:divBdr>
            <w:top w:val="none" w:sz="0" w:space="0" w:color="auto"/>
            <w:left w:val="none" w:sz="0" w:space="0" w:color="auto"/>
            <w:bottom w:val="none" w:sz="0" w:space="0" w:color="auto"/>
            <w:right w:val="none" w:sz="0" w:space="0" w:color="auto"/>
          </w:divBdr>
        </w:div>
        <w:div w:id="235554554">
          <w:marLeft w:val="480"/>
          <w:marRight w:val="0"/>
          <w:marTop w:val="0"/>
          <w:marBottom w:val="0"/>
          <w:divBdr>
            <w:top w:val="none" w:sz="0" w:space="0" w:color="auto"/>
            <w:left w:val="none" w:sz="0" w:space="0" w:color="auto"/>
            <w:bottom w:val="none" w:sz="0" w:space="0" w:color="auto"/>
            <w:right w:val="none" w:sz="0" w:space="0" w:color="auto"/>
          </w:divBdr>
        </w:div>
        <w:div w:id="1900629463">
          <w:marLeft w:val="480"/>
          <w:marRight w:val="0"/>
          <w:marTop w:val="0"/>
          <w:marBottom w:val="0"/>
          <w:divBdr>
            <w:top w:val="none" w:sz="0" w:space="0" w:color="auto"/>
            <w:left w:val="none" w:sz="0" w:space="0" w:color="auto"/>
            <w:bottom w:val="none" w:sz="0" w:space="0" w:color="auto"/>
            <w:right w:val="none" w:sz="0" w:space="0" w:color="auto"/>
          </w:divBdr>
        </w:div>
        <w:div w:id="1652636958">
          <w:marLeft w:val="480"/>
          <w:marRight w:val="0"/>
          <w:marTop w:val="0"/>
          <w:marBottom w:val="0"/>
          <w:divBdr>
            <w:top w:val="none" w:sz="0" w:space="0" w:color="auto"/>
            <w:left w:val="none" w:sz="0" w:space="0" w:color="auto"/>
            <w:bottom w:val="none" w:sz="0" w:space="0" w:color="auto"/>
            <w:right w:val="none" w:sz="0" w:space="0" w:color="auto"/>
          </w:divBdr>
        </w:div>
        <w:div w:id="1052387864">
          <w:marLeft w:val="480"/>
          <w:marRight w:val="0"/>
          <w:marTop w:val="0"/>
          <w:marBottom w:val="0"/>
          <w:divBdr>
            <w:top w:val="none" w:sz="0" w:space="0" w:color="auto"/>
            <w:left w:val="none" w:sz="0" w:space="0" w:color="auto"/>
            <w:bottom w:val="none" w:sz="0" w:space="0" w:color="auto"/>
            <w:right w:val="none" w:sz="0" w:space="0" w:color="auto"/>
          </w:divBdr>
        </w:div>
        <w:div w:id="20057222">
          <w:marLeft w:val="480"/>
          <w:marRight w:val="0"/>
          <w:marTop w:val="0"/>
          <w:marBottom w:val="0"/>
          <w:divBdr>
            <w:top w:val="none" w:sz="0" w:space="0" w:color="auto"/>
            <w:left w:val="none" w:sz="0" w:space="0" w:color="auto"/>
            <w:bottom w:val="none" w:sz="0" w:space="0" w:color="auto"/>
            <w:right w:val="none" w:sz="0" w:space="0" w:color="auto"/>
          </w:divBdr>
        </w:div>
        <w:div w:id="2069376126">
          <w:marLeft w:val="480"/>
          <w:marRight w:val="0"/>
          <w:marTop w:val="0"/>
          <w:marBottom w:val="0"/>
          <w:divBdr>
            <w:top w:val="none" w:sz="0" w:space="0" w:color="auto"/>
            <w:left w:val="none" w:sz="0" w:space="0" w:color="auto"/>
            <w:bottom w:val="none" w:sz="0" w:space="0" w:color="auto"/>
            <w:right w:val="none" w:sz="0" w:space="0" w:color="auto"/>
          </w:divBdr>
        </w:div>
        <w:div w:id="133629">
          <w:marLeft w:val="480"/>
          <w:marRight w:val="0"/>
          <w:marTop w:val="0"/>
          <w:marBottom w:val="0"/>
          <w:divBdr>
            <w:top w:val="none" w:sz="0" w:space="0" w:color="auto"/>
            <w:left w:val="none" w:sz="0" w:space="0" w:color="auto"/>
            <w:bottom w:val="none" w:sz="0" w:space="0" w:color="auto"/>
            <w:right w:val="none" w:sz="0" w:space="0" w:color="auto"/>
          </w:divBdr>
        </w:div>
        <w:div w:id="898639265">
          <w:marLeft w:val="480"/>
          <w:marRight w:val="0"/>
          <w:marTop w:val="0"/>
          <w:marBottom w:val="0"/>
          <w:divBdr>
            <w:top w:val="none" w:sz="0" w:space="0" w:color="auto"/>
            <w:left w:val="none" w:sz="0" w:space="0" w:color="auto"/>
            <w:bottom w:val="none" w:sz="0" w:space="0" w:color="auto"/>
            <w:right w:val="none" w:sz="0" w:space="0" w:color="auto"/>
          </w:divBdr>
        </w:div>
        <w:div w:id="533545985">
          <w:marLeft w:val="480"/>
          <w:marRight w:val="0"/>
          <w:marTop w:val="0"/>
          <w:marBottom w:val="0"/>
          <w:divBdr>
            <w:top w:val="none" w:sz="0" w:space="0" w:color="auto"/>
            <w:left w:val="none" w:sz="0" w:space="0" w:color="auto"/>
            <w:bottom w:val="none" w:sz="0" w:space="0" w:color="auto"/>
            <w:right w:val="none" w:sz="0" w:space="0" w:color="auto"/>
          </w:divBdr>
        </w:div>
        <w:div w:id="1832988342">
          <w:marLeft w:val="480"/>
          <w:marRight w:val="0"/>
          <w:marTop w:val="0"/>
          <w:marBottom w:val="0"/>
          <w:divBdr>
            <w:top w:val="none" w:sz="0" w:space="0" w:color="auto"/>
            <w:left w:val="none" w:sz="0" w:space="0" w:color="auto"/>
            <w:bottom w:val="none" w:sz="0" w:space="0" w:color="auto"/>
            <w:right w:val="none" w:sz="0" w:space="0" w:color="auto"/>
          </w:divBdr>
        </w:div>
        <w:div w:id="369694252">
          <w:marLeft w:val="480"/>
          <w:marRight w:val="0"/>
          <w:marTop w:val="0"/>
          <w:marBottom w:val="0"/>
          <w:divBdr>
            <w:top w:val="none" w:sz="0" w:space="0" w:color="auto"/>
            <w:left w:val="none" w:sz="0" w:space="0" w:color="auto"/>
            <w:bottom w:val="none" w:sz="0" w:space="0" w:color="auto"/>
            <w:right w:val="none" w:sz="0" w:space="0" w:color="auto"/>
          </w:divBdr>
        </w:div>
        <w:div w:id="525679490">
          <w:marLeft w:val="480"/>
          <w:marRight w:val="0"/>
          <w:marTop w:val="0"/>
          <w:marBottom w:val="0"/>
          <w:divBdr>
            <w:top w:val="none" w:sz="0" w:space="0" w:color="auto"/>
            <w:left w:val="none" w:sz="0" w:space="0" w:color="auto"/>
            <w:bottom w:val="none" w:sz="0" w:space="0" w:color="auto"/>
            <w:right w:val="none" w:sz="0" w:space="0" w:color="auto"/>
          </w:divBdr>
        </w:div>
        <w:div w:id="157968626">
          <w:marLeft w:val="480"/>
          <w:marRight w:val="0"/>
          <w:marTop w:val="0"/>
          <w:marBottom w:val="0"/>
          <w:divBdr>
            <w:top w:val="none" w:sz="0" w:space="0" w:color="auto"/>
            <w:left w:val="none" w:sz="0" w:space="0" w:color="auto"/>
            <w:bottom w:val="none" w:sz="0" w:space="0" w:color="auto"/>
            <w:right w:val="none" w:sz="0" w:space="0" w:color="auto"/>
          </w:divBdr>
        </w:div>
        <w:div w:id="1011958014">
          <w:marLeft w:val="480"/>
          <w:marRight w:val="0"/>
          <w:marTop w:val="0"/>
          <w:marBottom w:val="0"/>
          <w:divBdr>
            <w:top w:val="none" w:sz="0" w:space="0" w:color="auto"/>
            <w:left w:val="none" w:sz="0" w:space="0" w:color="auto"/>
            <w:bottom w:val="none" w:sz="0" w:space="0" w:color="auto"/>
            <w:right w:val="none" w:sz="0" w:space="0" w:color="auto"/>
          </w:divBdr>
        </w:div>
      </w:divsChild>
    </w:div>
    <w:div w:id="1883862534">
      <w:bodyDiv w:val="1"/>
      <w:marLeft w:val="0"/>
      <w:marRight w:val="0"/>
      <w:marTop w:val="0"/>
      <w:marBottom w:val="0"/>
      <w:divBdr>
        <w:top w:val="none" w:sz="0" w:space="0" w:color="auto"/>
        <w:left w:val="none" w:sz="0" w:space="0" w:color="auto"/>
        <w:bottom w:val="none" w:sz="0" w:space="0" w:color="auto"/>
        <w:right w:val="none" w:sz="0" w:space="0" w:color="auto"/>
      </w:divBdr>
      <w:divsChild>
        <w:div w:id="1029186184">
          <w:marLeft w:val="480"/>
          <w:marRight w:val="0"/>
          <w:marTop w:val="0"/>
          <w:marBottom w:val="0"/>
          <w:divBdr>
            <w:top w:val="none" w:sz="0" w:space="0" w:color="auto"/>
            <w:left w:val="none" w:sz="0" w:space="0" w:color="auto"/>
            <w:bottom w:val="none" w:sz="0" w:space="0" w:color="auto"/>
            <w:right w:val="none" w:sz="0" w:space="0" w:color="auto"/>
          </w:divBdr>
        </w:div>
        <w:div w:id="1516264314">
          <w:marLeft w:val="480"/>
          <w:marRight w:val="0"/>
          <w:marTop w:val="0"/>
          <w:marBottom w:val="0"/>
          <w:divBdr>
            <w:top w:val="none" w:sz="0" w:space="0" w:color="auto"/>
            <w:left w:val="none" w:sz="0" w:space="0" w:color="auto"/>
            <w:bottom w:val="none" w:sz="0" w:space="0" w:color="auto"/>
            <w:right w:val="none" w:sz="0" w:space="0" w:color="auto"/>
          </w:divBdr>
        </w:div>
        <w:div w:id="1745175238">
          <w:marLeft w:val="480"/>
          <w:marRight w:val="0"/>
          <w:marTop w:val="0"/>
          <w:marBottom w:val="0"/>
          <w:divBdr>
            <w:top w:val="none" w:sz="0" w:space="0" w:color="auto"/>
            <w:left w:val="none" w:sz="0" w:space="0" w:color="auto"/>
            <w:bottom w:val="none" w:sz="0" w:space="0" w:color="auto"/>
            <w:right w:val="none" w:sz="0" w:space="0" w:color="auto"/>
          </w:divBdr>
        </w:div>
        <w:div w:id="1131944839">
          <w:marLeft w:val="480"/>
          <w:marRight w:val="0"/>
          <w:marTop w:val="0"/>
          <w:marBottom w:val="0"/>
          <w:divBdr>
            <w:top w:val="none" w:sz="0" w:space="0" w:color="auto"/>
            <w:left w:val="none" w:sz="0" w:space="0" w:color="auto"/>
            <w:bottom w:val="none" w:sz="0" w:space="0" w:color="auto"/>
            <w:right w:val="none" w:sz="0" w:space="0" w:color="auto"/>
          </w:divBdr>
        </w:div>
        <w:div w:id="519050241">
          <w:marLeft w:val="480"/>
          <w:marRight w:val="0"/>
          <w:marTop w:val="0"/>
          <w:marBottom w:val="0"/>
          <w:divBdr>
            <w:top w:val="none" w:sz="0" w:space="0" w:color="auto"/>
            <w:left w:val="none" w:sz="0" w:space="0" w:color="auto"/>
            <w:bottom w:val="none" w:sz="0" w:space="0" w:color="auto"/>
            <w:right w:val="none" w:sz="0" w:space="0" w:color="auto"/>
          </w:divBdr>
        </w:div>
        <w:div w:id="111631235">
          <w:marLeft w:val="480"/>
          <w:marRight w:val="0"/>
          <w:marTop w:val="0"/>
          <w:marBottom w:val="0"/>
          <w:divBdr>
            <w:top w:val="none" w:sz="0" w:space="0" w:color="auto"/>
            <w:left w:val="none" w:sz="0" w:space="0" w:color="auto"/>
            <w:bottom w:val="none" w:sz="0" w:space="0" w:color="auto"/>
            <w:right w:val="none" w:sz="0" w:space="0" w:color="auto"/>
          </w:divBdr>
        </w:div>
        <w:div w:id="1392388647">
          <w:marLeft w:val="480"/>
          <w:marRight w:val="0"/>
          <w:marTop w:val="0"/>
          <w:marBottom w:val="0"/>
          <w:divBdr>
            <w:top w:val="none" w:sz="0" w:space="0" w:color="auto"/>
            <w:left w:val="none" w:sz="0" w:space="0" w:color="auto"/>
            <w:bottom w:val="none" w:sz="0" w:space="0" w:color="auto"/>
            <w:right w:val="none" w:sz="0" w:space="0" w:color="auto"/>
          </w:divBdr>
        </w:div>
        <w:div w:id="836772056">
          <w:marLeft w:val="480"/>
          <w:marRight w:val="0"/>
          <w:marTop w:val="0"/>
          <w:marBottom w:val="0"/>
          <w:divBdr>
            <w:top w:val="none" w:sz="0" w:space="0" w:color="auto"/>
            <w:left w:val="none" w:sz="0" w:space="0" w:color="auto"/>
            <w:bottom w:val="none" w:sz="0" w:space="0" w:color="auto"/>
            <w:right w:val="none" w:sz="0" w:space="0" w:color="auto"/>
          </w:divBdr>
        </w:div>
        <w:div w:id="454760524">
          <w:marLeft w:val="480"/>
          <w:marRight w:val="0"/>
          <w:marTop w:val="0"/>
          <w:marBottom w:val="0"/>
          <w:divBdr>
            <w:top w:val="none" w:sz="0" w:space="0" w:color="auto"/>
            <w:left w:val="none" w:sz="0" w:space="0" w:color="auto"/>
            <w:bottom w:val="none" w:sz="0" w:space="0" w:color="auto"/>
            <w:right w:val="none" w:sz="0" w:space="0" w:color="auto"/>
          </w:divBdr>
        </w:div>
        <w:div w:id="794369775">
          <w:marLeft w:val="480"/>
          <w:marRight w:val="0"/>
          <w:marTop w:val="0"/>
          <w:marBottom w:val="0"/>
          <w:divBdr>
            <w:top w:val="none" w:sz="0" w:space="0" w:color="auto"/>
            <w:left w:val="none" w:sz="0" w:space="0" w:color="auto"/>
            <w:bottom w:val="none" w:sz="0" w:space="0" w:color="auto"/>
            <w:right w:val="none" w:sz="0" w:space="0" w:color="auto"/>
          </w:divBdr>
        </w:div>
        <w:div w:id="1200824746">
          <w:marLeft w:val="480"/>
          <w:marRight w:val="0"/>
          <w:marTop w:val="0"/>
          <w:marBottom w:val="0"/>
          <w:divBdr>
            <w:top w:val="none" w:sz="0" w:space="0" w:color="auto"/>
            <w:left w:val="none" w:sz="0" w:space="0" w:color="auto"/>
            <w:bottom w:val="none" w:sz="0" w:space="0" w:color="auto"/>
            <w:right w:val="none" w:sz="0" w:space="0" w:color="auto"/>
          </w:divBdr>
        </w:div>
        <w:div w:id="114443357">
          <w:marLeft w:val="480"/>
          <w:marRight w:val="0"/>
          <w:marTop w:val="0"/>
          <w:marBottom w:val="0"/>
          <w:divBdr>
            <w:top w:val="none" w:sz="0" w:space="0" w:color="auto"/>
            <w:left w:val="none" w:sz="0" w:space="0" w:color="auto"/>
            <w:bottom w:val="none" w:sz="0" w:space="0" w:color="auto"/>
            <w:right w:val="none" w:sz="0" w:space="0" w:color="auto"/>
          </w:divBdr>
        </w:div>
        <w:div w:id="1344822015">
          <w:marLeft w:val="480"/>
          <w:marRight w:val="0"/>
          <w:marTop w:val="0"/>
          <w:marBottom w:val="0"/>
          <w:divBdr>
            <w:top w:val="none" w:sz="0" w:space="0" w:color="auto"/>
            <w:left w:val="none" w:sz="0" w:space="0" w:color="auto"/>
            <w:bottom w:val="none" w:sz="0" w:space="0" w:color="auto"/>
            <w:right w:val="none" w:sz="0" w:space="0" w:color="auto"/>
          </w:divBdr>
        </w:div>
        <w:div w:id="2097626752">
          <w:marLeft w:val="480"/>
          <w:marRight w:val="0"/>
          <w:marTop w:val="0"/>
          <w:marBottom w:val="0"/>
          <w:divBdr>
            <w:top w:val="none" w:sz="0" w:space="0" w:color="auto"/>
            <w:left w:val="none" w:sz="0" w:space="0" w:color="auto"/>
            <w:bottom w:val="none" w:sz="0" w:space="0" w:color="auto"/>
            <w:right w:val="none" w:sz="0" w:space="0" w:color="auto"/>
          </w:divBdr>
        </w:div>
        <w:div w:id="1089739661">
          <w:marLeft w:val="480"/>
          <w:marRight w:val="0"/>
          <w:marTop w:val="0"/>
          <w:marBottom w:val="0"/>
          <w:divBdr>
            <w:top w:val="none" w:sz="0" w:space="0" w:color="auto"/>
            <w:left w:val="none" w:sz="0" w:space="0" w:color="auto"/>
            <w:bottom w:val="none" w:sz="0" w:space="0" w:color="auto"/>
            <w:right w:val="none" w:sz="0" w:space="0" w:color="auto"/>
          </w:divBdr>
        </w:div>
        <w:div w:id="2017491019">
          <w:marLeft w:val="480"/>
          <w:marRight w:val="0"/>
          <w:marTop w:val="0"/>
          <w:marBottom w:val="0"/>
          <w:divBdr>
            <w:top w:val="none" w:sz="0" w:space="0" w:color="auto"/>
            <w:left w:val="none" w:sz="0" w:space="0" w:color="auto"/>
            <w:bottom w:val="none" w:sz="0" w:space="0" w:color="auto"/>
            <w:right w:val="none" w:sz="0" w:space="0" w:color="auto"/>
          </w:divBdr>
        </w:div>
        <w:div w:id="309792921">
          <w:marLeft w:val="480"/>
          <w:marRight w:val="0"/>
          <w:marTop w:val="0"/>
          <w:marBottom w:val="0"/>
          <w:divBdr>
            <w:top w:val="none" w:sz="0" w:space="0" w:color="auto"/>
            <w:left w:val="none" w:sz="0" w:space="0" w:color="auto"/>
            <w:bottom w:val="none" w:sz="0" w:space="0" w:color="auto"/>
            <w:right w:val="none" w:sz="0" w:space="0" w:color="auto"/>
          </w:divBdr>
        </w:div>
        <w:div w:id="1376350240">
          <w:marLeft w:val="480"/>
          <w:marRight w:val="0"/>
          <w:marTop w:val="0"/>
          <w:marBottom w:val="0"/>
          <w:divBdr>
            <w:top w:val="none" w:sz="0" w:space="0" w:color="auto"/>
            <w:left w:val="none" w:sz="0" w:space="0" w:color="auto"/>
            <w:bottom w:val="none" w:sz="0" w:space="0" w:color="auto"/>
            <w:right w:val="none" w:sz="0" w:space="0" w:color="auto"/>
          </w:divBdr>
        </w:div>
        <w:div w:id="511185558">
          <w:marLeft w:val="480"/>
          <w:marRight w:val="0"/>
          <w:marTop w:val="0"/>
          <w:marBottom w:val="0"/>
          <w:divBdr>
            <w:top w:val="none" w:sz="0" w:space="0" w:color="auto"/>
            <w:left w:val="none" w:sz="0" w:space="0" w:color="auto"/>
            <w:bottom w:val="none" w:sz="0" w:space="0" w:color="auto"/>
            <w:right w:val="none" w:sz="0" w:space="0" w:color="auto"/>
          </w:divBdr>
        </w:div>
        <w:div w:id="297538494">
          <w:marLeft w:val="480"/>
          <w:marRight w:val="0"/>
          <w:marTop w:val="0"/>
          <w:marBottom w:val="0"/>
          <w:divBdr>
            <w:top w:val="none" w:sz="0" w:space="0" w:color="auto"/>
            <w:left w:val="none" w:sz="0" w:space="0" w:color="auto"/>
            <w:bottom w:val="none" w:sz="0" w:space="0" w:color="auto"/>
            <w:right w:val="none" w:sz="0" w:space="0" w:color="auto"/>
          </w:divBdr>
        </w:div>
      </w:divsChild>
    </w:div>
    <w:div w:id="1886989911">
      <w:bodyDiv w:val="1"/>
      <w:marLeft w:val="0"/>
      <w:marRight w:val="0"/>
      <w:marTop w:val="0"/>
      <w:marBottom w:val="0"/>
      <w:divBdr>
        <w:top w:val="none" w:sz="0" w:space="0" w:color="auto"/>
        <w:left w:val="none" w:sz="0" w:space="0" w:color="auto"/>
        <w:bottom w:val="none" w:sz="0" w:space="0" w:color="auto"/>
        <w:right w:val="none" w:sz="0" w:space="0" w:color="auto"/>
      </w:divBdr>
      <w:divsChild>
        <w:div w:id="1640916713">
          <w:marLeft w:val="480"/>
          <w:marRight w:val="0"/>
          <w:marTop w:val="0"/>
          <w:marBottom w:val="0"/>
          <w:divBdr>
            <w:top w:val="none" w:sz="0" w:space="0" w:color="auto"/>
            <w:left w:val="none" w:sz="0" w:space="0" w:color="auto"/>
            <w:bottom w:val="none" w:sz="0" w:space="0" w:color="auto"/>
            <w:right w:val="none" w:sz="0" w:space="0" w:color="auto"/>
          </w:divBdr>
        </w:div>
        <w:div w:id="408580597">
          <w:marLeft w:val="480"/>
          <w:marRight w:val="0"/>
          <w:marTop w:val="0"/>
          <w:marBottom w:val="0"/>
          <w:divBdr>
            <w:top w:val="none" w:sz="0" w:space="0" w:color="auto"/>
            <w:left w:val="none" w:sz="0" w:space="0" w:color="auto"/>
            <w:bottom w:val="none" w:sz="0" w:space="0" w:color="auto"/>
            <w:right w:val="none" w:sz="0" w:space="0" w:color="auto"/>
          </w:divBdr>
        </w:div>
        <w:div w:id="2036928683">
          <w:marLeft w:val="480"/>
          <w:marRight w:val="0"/>
          <w:marTop w:val="0"/>
          <w:marBottom w:val="0"/>
          <w:divBdr>
            <w:top w:val="none" w:sz="0" w:space="0" w:color="auto"/>
            <w:left w:val="none" w:sz="0" w:space="0" w:color="auto"/>
            <w:bottom w:val="none" w:sz="0" w:space="0" w:color="auto"/>
            <w:right w:val="none" w:sz="0" w:space="0" w:color="auto"/>
          </w:divBdr>
        </w:div>
        <w:div w:id="182330474">
          <w:marLeft w:val="480"/>
          <w:marRight w:val="0"/>
          <w:marTop w:val="0"/>
          <w:marBottom w:val="0"/>
          <w:divBdr>
            <w:top w:val="none" w:sz="0" w:space="0" w:color="auto"/>
            <w:left w:val="none" w:sz="0" w:space="0" w:color="auto"/>
            <w:bottom w:val="none" w:sz="0" w:space="0" w:color="auto"/>
            <w:right w:val="none" w:sz="0" w:space="0" w:color="auto"/>
          </w:divBdr>
        </w:div>
        <w:div w:id="2074347019">
          <w:marLeft w:val="480"/>
          <w:marRight w:val="0"/>
          <w:marTop w:val="0"/>
          <w:marBottom w:val="0"/>
          <w:divBdr>
            <w:top w:val="none" w:sz="0" w:space="0" w:color="auto"/>
            <w:left w:val="none" w:sz="0" w:space="0" w:color="auto"/>
            <w:bottom w:val="none" w:sz="0" w:space="0" w:color="auto"/>
            <w:right w:val="none" w:sz="0" w:space="0" w:color="auto"/>
          </w:divBdr>
        </w:div>
        <w:div w:id="1769302238">
          <w:marLeft w:val="480"/>
          <w:marRight w:val="0"/>
          <w:marTop w:val="0"/>
          <w:marBottom w:val="0"/>
          <w:divBdr>
            <w:top w:val="none" w:sz="0" w:space="0" w:color="auto"/>
            <w:left w:val="none" w:sz="0" w:space="0" w:color="auto"/>
            <w:bottom w:val="none" w:sz="0" w:space="0" w:color="auto"/>
            <w:right w:val="none" w:sz="0" w:space="0" w:color="auto"/>
          </w:divBdr>
        </w:div>
        <w:div w:id="703599166">
          <w:marLeft w:val="480"/>
          <w:marRight w:val="0"/>
          <w:marTop w:val="0"/>
          <w:marBottom w:val="0"/>
          <w:divBdr>
            <w:top w:val="none" w:sz="0" w:space="0" w:color="auto"/>
            <w:left w:val="none" w:sz="0" w:space="0" w:color="auto"/>
            <w:bottom w:val="none" w:sz="0" w:space="0" w:color="auto"/>
            <w:right w:val="none" w:sz="0" w:space="0" w:color="auto"/>
          </w:divBdr>
        </w:div>
        <w:div w:id="1326586193">
          <w:marLeft w:val="480"/>
          <w:marRight w:val="0"/>
          <w:marTop w:val="0"/>
          <w:marBottom w:val="0"/>
          <w:divBdr>
            <w:top w:val="none" w:sz="0" w:space="0" w:color="auto"/>
            <w:left w:val="none" w:sz="0" w:space="0" w:color="auto"/>
            <w:bottom w:val="none" w:sz="0" w:space="0" w:color="auto"/>
            <w:right w:val="none" w:sz="0" w:space="0" w:color="auto"/>
          </w:divBdr>
        </w:div>
        <w:div w:id="1405223320">
          <w:marLeft w:val="480"/>
          <w:marRight w:val="0"/>
          <w:marTop w:val="0"/>
          <w:marBottom w:val="0"/>
          <w:divBdr>
            <w:top w:val="none" w:sz="0" w:space="0" w:color="auto"/>
            <w:left w:val="none" w:sz="0" w:space="0" w:color="auto"/>
            <w:bottom w:val="none" w:sz="0" w:space="0" w:color="auto"/>
            <w:right w:val="none" w:sz="0" w:space="0" w:color="auto"/>
          </w:divBdr>
        </w:div>
        <w:div w:id="780682001">
          <w:marLeft w:val="480"/>
          <w:marRight w:val="0"/>
          <w:marTop w:val="0"/>
          <w:marBottom w:val="0"/>
          <w:divBdr>
            <w:top w:val="none" w:sz="0" w:space="0" w:color="auto"/>
            <w:left w:val="none" w:sz="0" w:space="0" w:color="auto"/>
            <w:bottom w:val="none" w:sz="0" w:space="0" w:color="auto"/>
            <w:right w:val="none" w:sz="0" w:space="0" w:color="auto"/>
          </w:divBdr>
        </w:div>
        <w:div w:id="1960337797">
          <w:marLeft w:val="480"/>
          <w:marRight w:val="0"/>
          <w:marTop w:val="0"/>
          <w:marBottom w:val="0"/>
          <w:divBdr>
            <w:top w:val="none" w:sz="0" w:space="0" w:color="auto"/>
            <w:left w:val="none" w:sz="0" w:space="0" w:color="auto"/>
            <w:bottom w:val="none" w:sz="0" w:space="0" w:color="auto"/>
            <w:right w:val="none" w:sz="0" w:space="0" w:color="auto"/>
          </w:divBdr>
        </w:div>
        <w:div w:id="1474524891">
          <w:marLeft w:val="480"/>
          <w:marRight w:val="0"/>
          <w:marTop w:val="0"/>
          <w:marBottom w:val="0"/>
          <w:divBdr>
            <w:top w:val="none" w:sz="0" w:space="0" w:color="auto"/>
            <w:left w:val="none" w:sz="0" w:space="0" w:color="auto"/>
            <w:bottom w:val="none" w:sz="0" w:space="0" w:color="auto"/>
            <w:right w:val="none" w:sz="0" w:space="0" w:color="auto"/>
          </w:divBdr>
        </w:div>
        <w:div w:id="1772357895">
          <w:marLeft w:val="480"/>
          <w:marRight w:val="0"/>
          <w:marTop w:val="0"/>
          <w:marBottom w:val="0"/>
          <w:divBdr>
            <w:top w:val="none" w:sz="0" w:space="0" w:color="auto"/>
            <w:left w:val="none" w:sz="0" w:space="0" w:color="auto"/>
            <w:bottom w:val="none" w:sz="0" w:space="0" w:color="auto"/>
            <w:right w:val="none" w:sz="0" w:space="0" w:color="auto"/>
          </w:divBdr>
        </w:div>
        <w:div w:id="1599171541">
          <w:marLeft w:val="480"/>
          <w:marRight w:val="0"/>
          <w:marTop w:val="0"/>
          <w:marBottom w:val="0"/>
          <w:divBdr>
            <w:top w:val="none" w:sz="0" w:space="0" w:color="auto"/>
            <w:left w:val="none" w:sz="0" w:space="0" w:color="auto"/>
            <w:bottom w:val="none" w:sz="0" w:space="0" w:color="auto"/>
            <w:right w:val="none" w:sz="0" w:space="0" w:color="auto"/>
          </w:divBdr>
        </w:div>
        <w:div w:id="1856338486">
          <w:marLeft w:val="480"/>
          <w:marRight w:val="0"/>
          <w:marTop w:val="0"/>
          <w:marBottom w:val="0"/>
          <w:divBdr>
            <w:top w:val="none" w:sz="0" w:space="0" w:color="auto"/>
            <w:left w:val="none" w:sz="0" w:space="0" w:color="auto"/>
            <w:bottom w:val="none" w:sz="0" w:space="0" w:color="auto"/>
            <w:right w:val="none" w:sz="0" w:space="0" w:color="auto"/>
          </w:divBdr>
        </w:div>
        <w:div w:id="394353555">
          <w:marLeft w:val="480"/>
          <w:marRight w:val="0"/>
          <w:marTop w:val="0"/>
          <w:marBottom w:val="0"/>
          <w:divBdr>
            <w:top w:val="none" w:sz="0" w:space="0" w:color="auto"/>
            <w:left w:val="none" w:sz="0" w:space="0" w:color="auto"/>
            <w:bottom w:val="none" w:sz="0" w:space="0" w:color="auto"/>
            <w:right w:val="none" w:sz="0" w:space="0" w:color="auto"/>
          </w:divBdr>
        </w:div>
        <w:div w:id="903175262">
          <w:marLeft w:val="480"/>
          <w:marRight w:val="0"/>
          <w:marTop w:val="0"/>
          <w:marBottom w:val="0"/>
          <w:divBdr>
            <w:top w:val="none" w:sz="0" w:space="0" w:color="auto"/>
            <w:left w:val="none" w:sz="0" w:space="0" w:color="auto"/>
            <w:bottom w:val="none" w:sz="0" w:space="0" w:color="auto"/>
            <w:right w:val="none" w:sz="0" w:space="0" w:color="auto"/>
          </w:divBdr>
        </w:div>
        <w:div w:id="460999065">
          <w:marLeft w:val="480"/>
          <w:marRight w:val="0"/>
          <w:marTop w:val="0"/>
          <w:marBottom w:val="0"/>
          <w:divBdr>
            <w:top w:val="none" w:sz="0" w:space="0" w:color="auto"/>
            <w:left w:val="none" w:sz="0" w:space="0" w:color="auto"/>
            <w:bottom w:val="none" w:sz="0" w:space="0" w:color="auto"/>
            <w:right w:val="none" w:sz="0" w:space="0" w:color="auto"/>
          </w:divBdr>
        </w:div>
        <w:div w:id="2123109977">
          <w:marLeft w:val="480"/>
          <w:marRight w:val="0"/>
          <w:marTop w:val="0"/>
          <w:marBottom w:val="0"/>
          <w:divBdr>
            <w:top w:val="none" w:sz="0" w:space="0" w:color="auto"/>
            <w:left w:val="none" w:sz="0" w:space="0" w:color="auto"/>
            <w:bottom w:val="none" w:sz="0" w:space="0" w:color="auto"/>
            <w:right w:val="none" w:sz="0" w:space="0" w:color="auto"/>
          </w:divBdr>
        </w:div>
        <w:div w:id="1484202492">
          <w:marLeft w:val="480"/>
          <w:marRight w:val="0"/>
          <w:marTop w:val="0"/>
          <w:marBottom w:val="0"/>
          <w:divBdr>
            <w:top w:val="none" w:sz="0" w:space="0" w:color="auto"/>
            <w:left w:val="none" w:sz="0" w:space="0" w:color="auto"/>
            <w:bottom w:val="none" w:sz="0" w:space="0" w:color="auto"/>
            <w:right w:val="none" w:sz="0" w:space="0" w:color="auto"/>
          </w:divBdr>
        </w:div>
        <w:div w:id="1331634925">
          <w:marLeft w:val="480"/>
          <w:marRight w:val="0"/>
          <w:marTop w:val="0"/>
          <w:marBottom w:val="0"/>
          <w:divBdr>
            <w:top w:val="none" w:sz="0" w:space="0" w:color="auto"/>
            <w:left w:val="none" w:sz="0" w:space="0" w:color="auto"/>
            <w:bottom w:val="none" w:sz="0" w:space="0" w:color="auto"/>
            <w:right w:val="none" w:sz="0" w:space="0" w:color="auto"/>
          </w:divBdr>
        </w:div>
        <w:div w:id="1956595929">
          <w:marLeft w:val="480"/>
          <w:marRight w:val="0"/>
          <w:marTop w:val="0"/>
          <w:marBottom w:val="0"/>
          <w:divBdr>
            <w:top w:val="none" w:sz="0" w:space="0" w:color="auto"/>
            <w:left w:val="none" w:sz="0" w:space="0" w:color="auto"/>
            <w:bottom w:val="none" w:sz="0" w:space="0" w:color="auto"/>
            <w:right w:val="none" w:sz="0" w:space="0" w:color="auto"/>
          </w:divBdr>
        </w:div>
        <w:div w:id="1437863745">
          <w:marLeft w:val="480"/>
          <w:marRight w:val="0"/>
          <w:marTop w:val="0"/>
          <w:marBottom w:val="0"/>
          <w:divBdr>
            <w:top w:val="none" w:sz="0" w:space="0" w:color="auto"/>
            <w:left w:val="none" w:sz="0" w:space="0" w:color="auto"/>
            <w:bottom w:val="none" w:sz="0" w:space="0" w:color="auto"/>
            <w:right w:val="none" w:sz="0" w:space="0" w:color="auto"/>
          </w:divBdr>
        </w:div>
        <w:div w:id="870528776">
          <w:marLeft w:val="480"/>
          <w:marRight w:val="0"/>
          <w:marTop w:val="0"/>
          <w:marBottom w:val="0"/>
          <w:divBdr>
            <w:top w:val="none" w:sz="0" w:space="0" w:color="auto"/>
            <w:left w:val="none" w:sz="0" w:space="0" w:color="auto"/>
            <w:bottom w:val="none" w:sz="0" w:space="0" w:color="auto"/>
            <w:right w:val="none" w:sz="0" w:space="0" w:color="auto"/>
          </w:divBdr>
        </w:div>
        <w:div w:id="1386954841">
          <w:marLeft w:val="480"/>
          <w:marRight w:val="0"/>
          <w:marTop w:val="0"/>
          <w:marBottom w:val="0"/>
          <w:divBdr>
            <w:top w:val="none" w:sz="0" w:space="0" w:color="auto"/>
            <w:left w:val="none" w:sz="0" w:space="0" w:color="auto"/>
            <w:bottom w:val="none" w:sz="0" w:space="0" w:color="auto"/>
            <w:right w:val="none" w:sz="0" w:space="0" w:color="auto"/>
          </w:divBdr>
        </w:div>
        <w:div w:id="909656212">
          <w:marLeft w:val="480"/>
          <w:marRight w:val="0"/>
          <w:marTop w:val="0"/>
          <w:marBottom w:val="0"/>
          <w:divBdr>
            <w:top w:val="none" w:sz="0" w:space="0" w:color="auto"/>
            <w:left w:val="none" w:sz="0" w:space="0" w:color="auto"/>
            <w:bottom w:val="none" w:sz="0" w:space="0" w:color="auto"/>
            <w:right w:val="none" w:sz="0" w:space="0" w:color="auto"/>
          </w:divBdr>
        </w:div>
        <w:div w:id="146409253">
          <w:marLeft w:val="480"/>
          <w:marRight w:val="0"/>
          <w:marTop w:val="0"/>
          <w:marBottom w:val="0"/>
          <w:divBdr>
            <w:top w:val="none" w:sz="0" w:space="0" w:color="auto"/>
            <w:left w:val="none" w:sz="0" w:space="0" w:color="auto"/>
            <w:bottom w:val="none" w:sz="0" w:space="0" w:color="auto"/>
            <w:right w:val="none" w:sz="0" w:space="0" w:color="auto"/>
          </w:divBdr>
        </w:div>
        <w:div w:id="294609126">
          <w:marLeft w:val="480"/>
          <w:marRight w:val="0"/>
          <w:marTop w:val="0"/>
          <w:marBottom w:val="0"/>
          <w:divBdr>
            <w:top w:val="none" w:sz="0" w:space="0" w:color="auto"/>
            <w:left w:val="none" w:sz="0" w:space="0" w:color="auto"/>
            <w:bottom w:val="none" w:sz="0" w:space="0" w:color="auto"/>
            <w:right w:val="none" w:sz="0" w:space="0" w:color="auto"/>
          </w:divBdr>
        </w:div>
      </w:divsChild>
    </w:div>
    <w:div w:id="1891528068">
      <w:bodyDiv w:val="1"/>
      <w:marLeft w:val="0"/>
      <w:marRight w:val="0"/>
      <w:marTop w:val="0"/>
      <w:marBottom w:val="0"/>
      <w:divBdr>
        <w:top w:val="none" w:sz="0" w:space="0" w:color="auto"/>
        <w:left w:val="none" w:sz="0" w:space="0" w:color="auto"/>
        <w:bottom w:val="none" w:sz="0" w:space="0" w:color="auto"/>
        <w:right w:val="none" w:sz="0" w:space="0" w:color="auto"/>
      </w:divBdr>
      <w:divsChild>
        <w:div w:id="493183953">
          <w:marLeft w:val="0"/>
          <w:marRight w:val="0"/>
          <w:marTop w:val="0"/>
          <w:marBottom w:val="0"/>
          <w:divBdr>
            <w:top w:val="none" w:sz="0" w:space="0" w:color="auto"/>
            <w:left w:val="none" w:sz="0" w:space="0" w:color="auto"/>
            <w:bottom w:val="none" w:sz="0" w:space="0" w:color="auto"/>
            <w:right w:val="none" w:sz="0" w:space="0" w:color="auto"/>
          </w:divBdr>
          <w:divsChild>
            <w:div w:id="2045518634">
              <w:marLeft w:val="0"/>
              <w:marRight w:val="0"/>
              <w:marTop w:val="0"/>
              <w:marBottom w:val="0"/>
              <w:divBdr>
                <w:top w:val="none" w:sz="0" w:space="0" w:color="auto"/>
                <w:left w:val="none" w:sz="0" w:space="0" w:color="auto"/>
                <w:bottom w:val="none" w:sz="0" w:space="0" w:color="auto"/>
                <w:right w:val="none" w:sz="0" w:space="0" w:color="auto"/>
              </w:divBdr>
              <w:divsChild>
                <w:div w:id="1709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4606">
      <w:bodyDiv w:val="1"/>
      <w:marLeft w:val="0"/>
      <w:marRight w:val="0"/>
      <w:marTop w:val="0"/>
      <w:marBottom w:val="0"/>
      <w:divBdr>
        <w:top w:val="none" w:sz="0" w:space="0" w:color="auto"/>
        <w:left w:val="none" w:sz="0" w:space="0" w:color="auto"/>
        <w:bottom w:val="none" w:sz="0" w:space="0" w:color="auto"/>
        <w:right w:val="none" w:sz="0" w:space="0" w:color="auto"/>
      </w:divBdr>
    </w:div>
    <w:div w:id="1895314349">
      <w:bodyDiv w:val="1"/>
      <w:marLeft w:val="0"/>
      <w:marRight w:val="0"/>
      <w:marTop w:val="0"/>
      <w:marBottom w:val="0"/>
      <w:divBdr>
        <w:top w:val="none" w:sz="0" w:space="0" w:color="auto"/>
        <w:left w:val="none" w:sz="0" w:space="0" w:color="auto"/>
        <w:bottom w:val="none" w:sz="0" w:space="0" w:color="auto"/>
        <w:right w:val="none" w:sz="0" w:space="0" w:color="auto"/>
      </w:divBdr>
    </w:div>
    <w:div w:id="1895655429">
      <w:bodyDiv w:val="1"/>
      <w:marLeft w:val="0"/>
      <w:marRight w:val="0"/>
      <w:marTop w:val="0"/>
      <w:marBottom w:val="0"/>
      <w:divBdr>
        <w:top w:val="none" w:sz="0" w:space="0" w:color="auto"/>
        <w:left w:val="none" w:sz="0" w:space="0" w:color="auto"/>
        <w:bottom w:val="none" w:sz="0" w:space="0" w:color="auto"/>
        <w:right w:val="none" w:sz="0" w:space="0" w:color="auto"/>
      </w:divBdr>
      <w:divsChild>
        <w:div w:id="1109933560">
          <w:marLeft w:val="480"/>
          <w:marRight w:val="0"/>
          <w:marTop w:val="0"/>
          <w:marBottom w:val="0"/>
          <w:divBdr>
            <w:top w:val="none" w:sz="0" w:space="0" w:color="auto"/>
            <w:left w:val="none" w:sz="0" w:space="0" w:color="auto"/>
            <w:bottom w:val="none" w:sz="0" w:space="0" w:color="auto"/>
            <w:right w:val="none" w:sz="0" w:space="0" w:color="auto"/>
          </w:divBdr>
        </w:div>
        <w:div w:id="2041515873">
          <w:marLeft w:val="480"/>
          <w:marRight w:val="0"/>
          <w:marTop w:val="0"/>
          <w:marBottom w:val="0"/>
          <w:divBdr>
            <w:top w:val="none" w:sz="0" w:space="0" w:color="auto"/>
            <w:left w:val="none" w:sz="0" w:space="0" w:color="auto"/>
            <w:bottom w:val="none" w:sz="0" w:space="0" w:color="auto"/>
            <w:right w:val="none" w:sz="0" w:space="0" w:color="auto"/>
          </w:divBdr>
        </w:div>
        <w:div w:id="396784402">
          <w:marLeft w:val="480"/>
          <w:marRight w:val="0"/>
          <w:marTop w:val="0"/>
          <w:marBottom w:val="0"/>
          <w:divBdr>
            <w:top w:val="none" w:sz="0" w:space="0" w:color="auto"/>
            <w:left w:val="none" w:sz="0" w:space="0" w:color="auto"/>
            <w:bottom w:val="none" w:sz="0" w:space="0" w:color="auto"/>
            <w:right w:val="none" w:sz="0" w:space="0" w:color="auto"/>
          </w:divBdr>
        </w:div>
        <w:div w:id="525216201">
          <w:marLeft w:val="480"/>
          <w:marRight w:val="0"/>
          <w:marTop w:val="0"/>
          <w:marBottom w:val="0"/>
          <w:divBdr>
            <w:top w:val="none" w:sz="0" w:space="0" w:color="auto"/>
            <w:left w:val="none" w:sz="0" w:space="0" w:color="auto"/>
            <w:bottom w:val="none" w:sz="0" w:space="0" w:color="auto"/>
            <w:right w:val="none" w:sz="0" w:space="0" w:color="auto"/>
          </w:divBdr>
        </w:div>
        <w:div w:id="183635921">
          <w:marLeft w:val="480"/>
          <w:marRight w:val="0"/>
          <w:marTop w:val="0"/>
          <w:marBottom w:val="0"/>
          <w:divBdr>
            <w:top w:val="none" w:sz="0" w:space="0" w:color="auto"/>
            <w:left w:val="none" w:sz="0" w:space="0" w:color="auto"/>
            <w:bottom w:val="none" w:sz="0" w:space="0" w:color="auto"/>
            <w:right w:val="none" w:sz="0" w:space="0" w:color="auto"/>
          </w:divBdr>
        </w:div>
        <w:div w:id="1544249121">
          <w:marLeft w:val="480"/>
          <w:marRight w:val="0"/>
          <w:marTop w:val="0"/>
          <w:marBottom w:val="0"/>
          <w:divBdr>
            <w:top w:val="none" w:sz="0" w:space="0" w:color="auto"/>
            <w:left w:val="none" w:sz="0" w:space="0" w:color="auto"/>
            <w:bottom w:val="none" w:sz="0" w:space="0" w:color="auto"/>
            <w:right w:val="none" w:sz="0" w:space="0" w:color="auto"/>
          </w:divBdr>
        </w:div>
        <w:div w:id="148058886">
          <w:marLeft w:val="480"/>
          <w:marRight w:val="0"/>
          <w:marTop w:val="0"/>
          <w:marBottom w:val="0"/>
          <w:divBdr>
            <w:top w:val="none" w:sz="0" w:space="0" w:color="auto"/>
            <w:left w:val="none" w:sz="0" w:space="0" w:color="auto"/>
            <w:bottom w:val="none" w:sz="0" w:space="0" w:color="auto"/>
            <w:right w:val="none" w:sz="0" w:space="0" w:color="auto"/>
          </w:divBdr>
        </w:div>
        <w:div w:id="55671969">
          <w:marLeft w:val="480"/>
          <w:marRight w:val="0"/>
          <w:marTop w:val="0"/>
          <w:marBottom w:val="0"/>
          <w:divBdr>
            <w:top w:val="none" w:sz="0" w:space="0" w:color="auto"/>
            <w:left w:val="none" w:sz="0" w:space="0" w:color="auto"/>
            <w:bottom w:val="none" w:sz="0" w:space="0" w:color="auto"/>
            <w:right w:val="none" w:sz="0" w:space="0" w:color="auto"/>
          </w:divBdr>
        </w:div>
        <w:div w:id="1218512526">
          <w:marLeft w:val="480"/>
          <w:marRight w:val="0"/>
          <w:marTop w:val="0"/>
          <w:marBottom w:val="0"/>
          <w:divBdr>
            <w:top w:val="none" w:sz="0" w:space="0" w:color="auto"/>
            <w:left w:val="none" w:sz="0" w:space="0" w:color="auto"/>
            <w:bottom w:val="none" w:sz="0" w:space="0" w:color="auto"/>
            <w:right w:val="none" w:sz="0" w:space="0" w:color="auto"/>
          </w:divBdr>
        </w:div>
        <w:div w:id="1911693951">
          <w:marLeft w:val="480"/>
          <w:marRight w:val="0"/>
          <w:marTop w:val="0"/>
          <w:marBottom w:val="0"/>
          <w:divBdr>
            <w:top w:val="none" w:sz="0" w:space="0" w:color="auto"/>
            <w:left w:val="none" w:sz="0" w:space="0" w:color="auto"/>
            <w:bottom w:val="none" w:sz="0" w:space="0" w:color="auto"/>
            <w:right w:val="none" w:sz="0" w:space="0" w:color="auto"/>
          </w:divBdr>
        </w:div>
        <w:div w:id="68427261">
          <w:marLeft w:val="480"/>
          <w:marRight w:val="0"/>
          <w:marTop w:val="0"/>
          <w:marBottom w:val="0"/>
          <w:divBdr>
            <w:top w:val="none" w:sz="0" w:space="0" w:color="auto"/>
            <w:left w:val="none" w:sz="0" w:space="0" w:color="auto"/>
            <w:bottom w:val="none" w:sz="0" w:space="0" w:color="auto"/>
            <w:right w:val="none" w:sz="0" w:space="0" w:color="auto"/>
          </w:divBdr>
        </w:div>
        <w:div w:id="74669301">
          <w:marLeft w:val="480"/>
          <w:marRight w:val="0"/>
          <w:marTop w:val="0"/>
          <w:marBottom w:val="0"/>
          <w:divBdr>
            <w:top w:val="none" w:sz="0" w:space="0" w:color="auto"/>
            <w:left w:val="none" w:sz="0" w:space="0" w:color="auto"/>
            <w:bottom w:val="none" w:sz="0" w:space="0" w:color="auto"/>
            <w:right w:val="none" w:sz="0" w:space="0" w:color="auto"/>
          </w:divBdr>
        </w:div>
        <w:div w:id="941844440">
          <w:marLeft w:val="480"/>
          <w:marRight w:val="0"/>
          <w:marTop w:val="0"/>
          <w:marBottom w:val="0"/>
          <w:divBdr>
            <w:top w:val="none" w:sz="0" w:space="0" w:color="auto"/>
            <w:left w:val="none" w:sz="0" w:space="0" w:color="auto"/>
            <w:bottom w:val="none" w:sz="0" w:space="0" w:color="auto"/>
            <w:right w:val="none" w:sz="0" w:space="0" w:color="auto"/>
          </w:divBdr>
        </w:div>
        <w:div w:id="1726758509">
          <w:marLeft w:val="480"/>
          <w:marRight w:val="0"/>
          <w:marTop w:val="0"/>
          <w:marBottom w:val="0"/>
          <w:divBdr>
            <w:top w:val="none" w:sz="0" w:space="0" w:color="auto"/>
            <w:left w:val="none" w:sz="0" w:space="0" w:color="auto"/>
            <w:bottom w:val="none" w:sz="0" w:space="0" w:color="auto"/>
            <w:right w:val="none" w:sz="0" w:space="0" w:color="auto"/>
          </w:divBdr>
        </w:div>
        <w:div w:id="82799142">
          <w:marLeft w:val="480"/>
          <w:marRight w:val="0"/>
          <w:marTop w:val="0"/>
          <w:marBottom w:val="0"/>
          <w:divBdr>
            <w:top w:val="none" w:sz="0" w:space="0" w:color="auto"/>
            <w:left w:val="none" w:sz="0" w:space="0" w:color="auto"/>
            <w:bottom w:val="none" w:sz="0" w:space="0" w:color="auto"/>
            <w:right w:val="none" w:sz="0" w:space="0" w:color="auto"/>
          </w:divBdr>
        </w:div>
        <w:div w:id="1764256795">
          <w:marLeft w:val="480"/>
          <w:marRight w:val="0"/>
          <w:marTop w:val="0"/>
          <w:marBottom w:val="0"/>
          <w:divBdr>
            <w:top w:val="none" w:sz="0" w:space="0" w:color="auto"/>
            <w:left w:val="none" w:sz="0" w:space="0" w:color="auto"/>
            <w:bottom w:val="none" w:sz="0" w:space="0" w:color="auto"/>
            <w:right w:val="none" w:sz="0" w:space="0" w:color="auto"/>
          </w:divBdr>
        </w:div>
        <w:div w:id="2101443879">
          <w:marLeft w:val="480"/>
          <w:marRight w:val="0"/>
          <w:marTop w:val="0"/>
          <w:marBottom w:val="0"/>
          <w:divBdr>
            <w:top w:val="none" w:sz="0" w:space="0" w:color="auto"/>
            <w:left w:val="none" w:sz="0" w:space="0" w:color="auto"/>
            <w:bottom w:val="none" w:sz="0" w:space="0" w:color="auto"/>
            <w:right w:val="none" w:sz="0" w:space="0" w:color="auto"/>
          </w:divBdr>
        </w:div>
        <w:div w:id="1795752909">
          <w:marLeft w:val="480"/>
          <w:marRight w:val="0"/>
          <w:marTop w:val="0"/>
          <w:marBottom w:val="0"/>
          <w:divBdr>
            <w:top w:val="none" w:sz="0" w:space="0" w:color="auto"/>
            <w:left w:val="none" w:sz="0" w:space="0" w:color="auto"/>
            <w:bottom w:val="none" w:sz="0" w:space="0" w:color="auto"/>
            <w:right w:val="none" w:sz="0" w:space="0" w:color="auto"/>
          </w:divBdr>
        </w:div>
        <w:div w:id="1614479967">
          <w:marLeft w:val="480"/>
          <w:marRight w:val="0"/>
          <w:marTop w:val="0"/>
          <w:marBottom w:val="0"/>
          <w:divBdr>
            <w:top w:val="none" w:sz="0" w:space="0" w:color="auto"/>
            <w:left w:val="none" w:sz="0" w:space="0" w:color="auto"/>
            <w:bottom w:val="none" w:sz="0" w:space="0" w:color="auto"/>
            <w:right w:val="none" w:sz="0" w:space="0" w:color="auto"/>
          </w:divBdr>
        </w:div>
        <w:div w:id="2092040640">
          <w:marLeft w:val="480"/>
          <w:marRight w:val="0"/>
          <w:marTop w:val="0"/>
          <w:marBottom w:val="0"/>
          <w:divBdr>
            <w:top w:val="none" w:sz="0" w:space="0" w:color="auto"/>
            <w:left w:val="none" w:sz="0" w:space="0" w:color="auto"/>
            <w:bottom w:val="none" w:sz="0" w:space="0" w:color="auto"/>
            <w:right w:val="none" w:sz="0" w:space="0" w:color="auto"/>
          </w:divBdr>
        </w:div>
        <w:div w:id="752822232">
          <w:marLeft w:val="480"/>
          <w:marRight w:val="0"/>
          <w:marTop w:val="0"/>
          <w:marBottom w:val="0"/>
          <w:divBdr>
            <w:top w:val="none" w:sz="0" w:space="0" w:color="auto"/>
            <w:left w:val="none" w:sz="0" w:space="0" w:color="auto"/>
            <w:bottom w:val="none" w:sz="0" w:space="0" w:color="auto"/>
            <w:right w:val="none" w:sz="0" w:space="0" w:color="auto"/>
          </w:divBdr>
        </w:div>
        <w:div w:id="211620916">
          <w:marLeft w:val="480"/>
          <w:marRight w:val="0"/>
          <w:marTop w:val="0"/>
          <w:marBottom w:val="0"/>
          <w:divBdr>
            <w:top w:val="none" w:sz="0" w:space="0" w:color="auto"/>
            <w:left w:val="none" w:sz="0" w:space="0" w:color="auto"/>
            <w:bottom w:val="none" w:sz="0" w:space="0" w:color="auto"/>
            <w:right w:val="none" w:sz="0" w:space="0" w:color="auto"/>
          </w:divBdr>
        </w:div>
        <w:div w:id="757822549">
          <w:marLeft w:val="480"/>
          <w:marRight w:val="0"/>
          <w:marTop w:val="0"/>
          <w:marBottom w:val="0"/>
          <w:divBdr>
            <w:top w:val="none" w:sz="0" w:space="0" w:color="auto"/>
            <w:left w:val="none" w:sz="0" w:space="0" w:color="auto"/>
            <w:bottom w:val="none" w:sz="0" w:space="0" w:color="auto"/>
            <w:right w:val="none" w:sz="0" w:space="0" w:color="auto"/>
          </w:divBdr>
        </w:div>
        <w:div w:id="193079429">
          <w:marLeft w:val="480"/>
          <w:marRight w:val="0"/>
          <w:marTop w:val="0"/>
          <w:marBottom w:val="0"/>
          <w:divBdr>
            <w:top w:val="none" w:sz="0" w:space="0" w:color="auto"/>
            <w:left w:val="none" w:sz="0" w:space="0" w:color="auto"/>
            <w:bottom w:val="none" w:sz="0" w:space="0" w:color="auto"/>
            <w:right w:val="none" w:sz="0" w:space="0" w:color="auto"/>
          </w:divBdr>
        </w:div>
        <w:div w:id="2022316502">
          <w:marLeft w:val="480"/>
          <w:marRight w:val="0"/>
          <w:marTop w:val="0"/>
          <w:marBottom w:val="0"/>
          <w:divBdr>
            <w:top w:val="none" w:sz="0" w:space="0" w:color="auto"/>
            <w:left w:val="none" w:sz="0" w:space="0" w:color="auto"/>
            <w:bottom w:val="none" w:sz="0" w:space="0" w:color="auto"/>
            <w:right w:val="none" w:sz="0" w:space="0" w:color="auto"/>
          </w:divBdr>
        </w:div>
        <w:div w:id="1177962780">
          <w:marLeft w:val="480"/>
          <w:marRight w:val="0"/>
          <w:marTop w:val="0"/>
          <w:marBottom w:val="0"/>
          <w:divBdr>
            <w:top w:val="none" w:sz="0" w:space="0" w:color="auto"/>
            <w:left w:val="none" w:sz="0" w:space="0" w:color="auto"/>
            <w:bottom w:val="none" w:sz="0" w:space="0" w:color="auto"/>
            <w:right w:val="none" w:sz="0" w:space="0" w:color="auto"/>
          </w:divBdr>
        </w:div>
        <w:div w:id="1342512880">
          <w:marLeft w:val="480"/>
          <w:marRight w:val="0"/>
          <w:marTop w:val="0"/>
          <w:marBottom w:val="0"/>
          <w:divBdr>
            <w:top w:val="none" w:sz="0" w:space="0" w:color="auto"/>
            <w:left w:val="none" w:sz="0" w:space="0" w:color="auto"/>
            <w:bottom w:val="none" w:sz="0" w:space="0" w:color="auto"/>
            <w:right w:val="none" w:sz="0" w:space="0" w:color="auto"/>
          </w:divBdr>
        </w:div>
        <w:div w:id="1844467877">
          <w:marLeft w:val="480"/>
          <w:marRight w:val="0"/>
          <w:marTop w:val="0"/>
          <w:marBottom w:val="0"/>
          <w:divBdr>
            <w:top w:val="none" w:sz="0" w:space="0" w:color="auto"/>
            <w:left w:val="none" w:sz="0" w:space="0" w:color="auto"/>
            <w:bottom w:val="none" w:sz="0" w:space="0" w:color="auto"/>
            <w:right w:val="none" w:sz="0" w:space="0" w:color="auto"/>
          </w:divBdr>
        </w:div>
        <w:div w:id="1143430536">
          <w:marLeft w:val="480"/>
          <w:marRight w:val="0"/>
          <w:marTop w:val="0"/>
          <w:marBottom w:val="0"/>
          <w:divBdr>
            <w:top w:val="none" w:sz="0" w:space="0" w:color="auto"/>
            <w:left w:val="none" w:sz="0" w:space="0" w:color="auto"/>
            <w:bottom w:val="none" w:sz="0" w:space="0" w:color="auto"/>
            <w:right w:val="none" w:sz="0" w:space="0" w:color="auto"/>
          </w:divBdr>
        </w:div>
        <w:div w:id="1549224197">
          <w:marLeft w:val="480"/>
          <w:marRight w:val="0"/>
          <w:marTop w:val="0"/>
          <w:marBottom w:val="0"/>
          <w:divBdr>
            <w:top w:val="none" w:sz="0" w:space="0" w:color="auto"/>
            <w:left w:val="none" w:sz="0" w:space="0" w:color="auto"/>
            <w:bottom w:val="none" w:sz="0" w:space="0" w:color="auto"/>
            <w:right w:val="none" w:sz="0" w:space="0" w:color="auto"/>
          </w:divBdr>
        </w:div>
      </w:divsChild>
    </w:div>
    <w:div w:id="1897889570">
      <w:bodyDiv w:val="1"/>
      <w:marLeft w:val="0"/>
      <w:marRight w:val="0"/>
      <w:marTop w:val="0"/>
      <w:marBottom w:val="0"/>
      <w:divBdr>
        <w:top w:val="none" w:sz="0" w:space="0" w:color="auto"/>
        <w:left w:val="none" w:sz="0" w:space="0" w:color="auto"/>
        <w:bottom w:val="none" w:sz="0" w:space="0" w:color="auto"/>
        <w:right w:val="none" w:sz="0" w:space="0" w:color="auto"/>
      </w:divBdr>
      <w:divsChild>
        <w:div w:id="467480937">
          <w:marLeft w:val="480"/>
          <w:marRight w:val="0"/>
          <w:marTop w:val="0"/>
          <w:marBottom w:val="0"/>
          <w:divBdr>
            <w:top w:val="none" w:sz="0" w:space="0" w:color="auto"/>
            <w:left w:val="none" w:sz="0" w:space="0" w:color="auto"/>
            <w:bottom w:val="none" w:sz="0" w:space="0" w:color="auto"/>
            <w:right w:val="none" w:sz="0" w:space="0" w:color="auto"/>
          </w:divBdr>
        </w:div>
        <w:div w:id="680668502">
          <w:marLeft w:val="480"/>
          <w:marRight w:val="0"/>
          <w:marTop w:val="0"/>
          <w:marBottom w:val="0"/>
          <w:divBdr>
            <w:top w:val="none" w:sz="0" w:space="0" w:color="auto"/>
            <w:left w:val="none" w:sz="0" w:space="0" w:color="auto"/>
            <w:bottom w:val="none" w:sz="0" w:space="0" w:color="auto"/>
            <w:right w:val="none" w:sz="0" w:space="0" w:color="auto"/>
          </w:divBdr>
        </w:div>
        <w:div w:id="1314799607">
          <w:marLeft w:val="480"/>
          <w:marRight w:val="0"/>
          <w:marTop w:val="0"/>
          <w:marBottom w:val="0"/>
          <w:divBdr>
            <w:top w:val="none" w:sz="0" w:space="0" w:color="auto"/>
            <w:left w:val="none" w:sz="0" w:space="0" w:color="auto"/>
            <w:bottom w:val="none" w:sz="0" w:space="0" w:color="auto"/>
            <w:right w:val="none" w:sz="0" w:space="0" w:color="auto"/>
          </w:divBdr>
        </w:div>
        <w:div w:id="2069960170">
          <w:marLeft w:val="480"/>
          <w:marRight w:val="0"/>
          <w:marTop w:val="0"/>
          <w:marBottom w:val="0"/>
          <w:divBdr>
            <w:top w:val="none" w:sz="0" w:space="0" w:color="auto"/>
            <w:left w:val="none" w:sz="0" w:space="0" w:color="auto"/>
            <w:bottom w:val="none" w:sz="0" w:space="0" w:color="auto"/>
            <w:right w:val="none" w:sz="0" w:space="0" w:color="auto"/>
          </w:divBdr>
        </w:div>
        <w:div w:id="1387148060">
          <w:marLeft w:val="480"/>
          <w:marRight w:val="0"/>
          <w:marTop w:val="0"/>
          <w:marBottom w:val="0"/>
          <w:divBdr>
            <w:top w:val="none" w:sz="0" w:space="0" w:color="auto"/>
            <w:left w:val="none" w:sz="0" w:space="0" w:color="auto"/>
            <w:bottom w:val="none" w:sz="0" w:space="0" w:color="auto"/>
            <w:right w:val="none" w:sz="0" w:space="0" w:color="auto"/>
          </w:divBdr>
        </w:div>
        <w:div w:id="1096367383">
          <w:marLeft w:val="480"/>
          <w:marRight w:val="0"/>
          <w:marTop w:val="0"/>
          <w:marBottom w:val="0"/>
          <w:divBdr>
            <w:top w:val="none" w:sz="0" w:space="0" w:color="auto"/>
            <w:left w:val="none" w:sz="0" w:space="0" w:color="auto"/>
            <w:bottom w:val="none" w:sz="0" w:space="0" w:color="auto"/>
            <w:right w:val="none" w:sz="0" w:space="0" w:color="auto"/>
          </w:divBdr>
        </w:div>
        <w:div w:id="604457111">
          <w:marLeft w:val="480"/>
          <w:marRight w:val="0"/>
          <w:marTop w:val="0"/>
          <w:marBottom w:val="0"/>
          <w:divBdr>
            <w:top w:val="none" w:sz="0" w:space="0" w:color="auto"/>
            <w:left w:val="none" w:sz="0" w:space="0" w:color="auto"/>
            <w:bottom w:val="none" w:sz="0" w:space="0" w:color="auto"/>
            <w:right w:val="none" w:sz="0" w:space="0" w:color="auto"/>
          </w:divBdr>
        </w:div>
        <w:div w:id="1409768977">
          <w:marLeft w:val="480"/>
          <w:marRight w:val="0"/>
          <w:marTop w:val="0"/>
          <w:marBottom w:val="0"/>
          <w:divBdr>
            <w:top w:val="none" w:sz="0" w:space="0" w:color="auto"/>
            <w:left w:val="none" w:sz="0" w:space="0" w:color="auto"/>
            <w:bottom w:val="none" w:sz="0" w:space="0" w:color="auto"/>
            <w:right w:val="none" w:sz="0" w:space="0" w:color="auto"/>
          </w:divBdr>
        </w:div>
        <w:div w:id="1304000666">
          <w:marLeft w:val="480"/>
          <w:marRight w:val="0"/>
          <w:marTop w:val="0"/>
          <w:marBottom w:val="0"/>
          <w:divBdr>
            <w:top w:val="none" w:sz="0" w:space="0" w:color="auto"/>
            <w:left w:val="none" w:sz="0" w:space="0" w:color="auto"/>
            <w:bottom w:val="none" w:sz="0" w:space="0" w:color="auto"/>
            <w:right w:val="none" w:sz="0" w:space="0" w:color="auto"/>
          </w:divBdr>
        </w:div>
        <w:div w:id="1648826073">
          <w:marLeft w:val="480"/>
          <w:marRight w:val="0"/>
          <w:marTop w:val="0"/>
          <w:marBottom w:val="0"/>
          <w:divBdr>
            <w:top w:val="none" w:sz="0" w:space="0" w:color="auto"/>
            <w:left w:val="none" w:sz="0" w:space="0" w:color="auto"/>
            <w:bottom w:val="none" w:sz="0" w:space="0" w:color="auto"/>
            <w:right w:val="none" w:sz="0" w:space="0" w:color="auto"/>
          </w:divBdr>
        </w:div>
        <w:div w:id="161775394">
          <w:marLeft w:val="480"/>
          <w:marRight w:val="0"/>
          <w:marTop w:val="0"/>
          <w:marBottom w:val="0"/>
          <w:divBdr>
            <w:top w:val="none" w:sz="0" w:space="0" w:color="auto"/>
            <w:left w:val="none" w:sz="0" w:space="0" w:color="auto"/>
            <w:bottom w:val="none" w:sz="0" w:space="0" w:color="auto"/>
            <w:right w:val="none" w:sz="0" w:space="0" w:color="auto"/>
          </w:divBdr>
        </w:div>
        <w:div w:id="1660617172">
          <w:marLeft w:val="480"/>
          <w:marRight w:val="0"/>
          <w:marTop w:val="0"/>
          <w:marBottom w:val="0"/>
          <w:divBdr>
            <w:top w:val="none" w:sz="0" w:space="0" w:color="auto"/>
            <w:left w:val="none" w:sz="0" w:space="0" w:color="auto"/>
            <w:bottom w:val="none" w:sz="0" w:space="0" w:color="auto"/>
            <w:right w:val="none" w:sz="0" w:space="0" w:color="auto"/>
          </w:divBdr>
        </w:div>
        <w:div w:id="793907932">
          <w:marLeft w:val="480"/>
          <w:marRight w:val="0"/>
          <w:marTop w:val="0"/>
          <w:marBottom w:val="0"/>
          <w:divBdr>
            <w:top w:val="none" w:sz="0" w:space="0" w:color="auto"/>
            <w:left w:val="none" w:sz="0" w:space="0" w:color="auto"/>
            <w:bottom w:val="none" w:sz="0" w:space="0" w:color="auto"/>
            <w:right w:val="none" w:sz="0" w:space="0" w:color="auto"/>
          </w:divBdr>
        </w:div>
        <w:div w:id="357203122">
          <w:marLeft w:val="480"/>
          <w:marRight w:val="0"/>
          <w:marTop w:val="0"/>
          <w:marBottom w:val="0"/>
          <w:divBdr>
            <w:top w:val="none" w:sz="0" w:space="0" w:color="auto"/>
            <w:left w:val="none" w:sz="0" w:space="0" w:color="auto"/>
            <w:bottom w:val="none" w:sz="0" w:space="0" w:color="auto"/>
            <w:right w:val="none" w:sz="0" w:space="0" w:color="auto"/>
          </w:divBdr>
        </w:div>
      </w:divsChild>
    </w:div>
    <w:div w:id="1905027160">
      <w:bodyDiv w:val="1"/>
      <w:marLeft w:val="0"/>
      <w:marRight w:val="0"/>
      <w:marTop w:val="0"/>
      <w:marBottom w:val="0"/>
      <w:divBdr>
        <w:top w:val="none" w:sz="0" w:space="0" w:color="auto"/>
        <w:left w:val="none" w:sz="0" w:space="0" w:color="auto"/>
        <w:bottom w:val="none" w:sz="0" w:space="0" w:color="auto"/>
        <w:right w:val="none" w:sz="0" w:space="0" w:color="auto"/>
      </w:divBdr>
    </w:div>
    <w:div w:id="1916088506">
      <w:bodyDiv w:val="1"/>
      <w:marLeft w:val="0"/>
      <w:marRight w:val="0"/>
      <w:marTop w:val="0"/>
      <w:marBottom w:val="0"/>
      <w:divBdr>
        <w:top w:val="none" w:sz="0" w:space="0" w:color="auto"/>
        <w:left w:val="none" w:sz="0" w:space="0" w:color="auto"/>
        <w:bottom w:val="none" w:sz="0" w:space="0" w:color="auto"/>
        <w:right w:val="none" w:sz="0" w:space="0" w:color="auto"/>
      </w:divBdr>
      <w:divsChild>
        <w:div w:id="1822233921">
          <w:marLeft w:val="480"/>
          <w:marRight w:val="0"/>
          <w:marTop w:val="0"/>
          <w:marBottom w:val="0"/>
          <w:divBdr>
            <w:top w:val="none" w:sz="0" w:space="0" w:color="auto"/>
            <w:left w:val="none" w:sz="0" w:space="0" w:color="auto"/>
            <w:bottom w:val="none" w:sz="0" w:space="0" w:color="auto"/>
            <w:right w:val="none" w:sz="0" w:space="0" w:color="auto"/>
          </w:divBdr>
        </w:div>
        <w:div w:id="1914923256">
          <w:marLeft w:val="480"/>
          <w:marRight w:val="0"/>
          <w:marTop w:val="0"/>
          <w:marBottom w:val="0"/>
          <w:divBdr>
            <w:top w:val="none" w:sz="0" w:space="0" w:color="auto"/>
            <w:left w:val="none" w:sz="0" w:space="0" w:color="auto"/>
            <w:bottom w:val="none" w:sz="0" w:space="0" w:color="auto"/>
            <w:right w:val="none" w:sz="0" w:space="0" w:color="auto"/>
          </w:divBdr>
        </w:div>
        <w:div w:id="659425009">
          <w:marLeft w:val="480"/>
          <w:marRight w:val="0"/>
          <w:marTop w:val="0"/>
          <w:marBottom w:val="0"/>
          <w:divBdr>
            <w:top w:val="none" w:sz="0" w:space="0" w:color="auto"/>
            <w:left w:val="none" w:sz="0" w:space="0" w:color="auto"/>
            <w:bottom w:val="none" w:sz="0" w:space="0" w:color="auto"/>
            <w:right w:val="none" w:sz="0" w:space="0" w:color="auto"/>
          </w:divBdr>
        </w:div>
        <w:div w:id="1320692723">
          <w:marLeft w:val="480"/>
          <w:marRight w:val="0"/>
          <w:marTop w:val="0"/>
          <w:marBottom w:val="0"/>
          <w:divBdr>
            <w:top w:val="none" w:sz="0" w:space="0" w:color="auto"/>
            <w:left w:val="none" w:sz="0" w:space="0" w:color="auto"/>
            <w:bottom w:val="none" w:sz="0" w:space="0" w:color="auto"/>
            <w:right w:val="none" w:sz="0" w:space="0" w:color="auto"/>
          </w:divBdr>
        </w:div>
        <w:div w:id="478303445">
          <w:marLeft w:val="480"/>
          <w:marRight w:val="0"/>
          <w:marTop w:val="0"/>
          <w:marBottom w:val="0"/>
          <w:divBdr>
            <w:top w:val="none" w:sz="0" w:space="0" w:color="auto"/>
            <w:left w:val="none" w:sz="0" w:space="0" w:color="auto"/>
            <w:bottom w:val="none" w:sz="0" w:space="0" w:color="auto"/>
            <w:right w:val="none" w:sz="0" w:space="0" w:color="auto"/>
          </w:divBdr>
        </w:div>
        <w:div w:id="316998859">
          <w:marLeft w:val="480"/>
          <w:marRight w:val="0"/>
          <w:marTop w:val="0"/>
          <w:marBottom w:val="0"/>
          <w:divBdr>
            <w:top w:val="none" w:sz="0" w:space="0" w:color="auto"/>
            <w:left w:val="none" w:sz="0" w:space="0" w:color="auto"/>
            <w:bottom w:val="none" w:sz="0" w:space="0" w:color="auto"/>
            <w:right w:val="none" w:sz="0" w:space="0" w:color="auto"/>
          </w:divBdr>
        </w:div>
        <w:div w:id="1723139229">
          <w:marLeft w:val="480"/>
          <w:marRight w:val="0"/>
          <w:marTop w:val="0"/>
          <w:marBottom w:val="0"/>
          <w:divBdr>
            <w:top w:val="none" w:sz="0" w:space="0" w:color="auto"/>
            <w:left w:val="none" w:sz="0" w:space="0" w:color="auto"/>
            <w:bottom w:val="none" w:sz="0" w:space="0" w:color="auto"/>
            <w:right w:val="none" w:sz="0" w:space="0" w:color="auto"/>
          </w:divBdr>
        </w:div>
        <w:div w:id="2013410455">
          <w:marLeft w:val="480"/>
          <w:marRight w:val="0"/>
          <w:marTop w:val="0"/>
          <w:marBottom w:val="0"/>
          <w:divBdr>
            <w:top w:val="none" w:sz="0" w:space="0" w:color="auto"/>
            <w:left w:val="none" w:sz="0" w:space="0" w:color="auto"/>
            <w:bottom w:val="none" w:sz="0" w:space="0" w:color="auto"/>
            <w:right w:val="none" w:sz="0" w:space="0" w:color="auto"/>
          </w:divBdr>
        </w:div>
        <w:div w:id="310524057">
          <w:marLeft w:val="480"/>
          <w:marRight w:val="0"/>
          <w:marTop w:val="0"/>
          <w:marBottom w:val="0"/>
          <w:divBdr>
            <w:top w:val="none" w:sz="0" w:space="0" w:color="auto"/>
            <w:left w:val="none" w:sz="0" w:space="0" w:color="auto"/>
            <w:bottom w:val="none" w:sz="0" w:space="0" w:color="auto"/>
            <w:right w:val="none" w:sz="0" w:space="0" w:color="auto"/>
          </w:divBdr>
        </w:div>
        <w:div w:id="1416971237">
          <w:marLeft w:val="480"/>
          <w:marRight w:val="0"/>
          <w:marTop w:val="0"/>
          <w:marBottom w:val="0"/>
          <w:divBdr>
            <w:top w:val="none" w:sz="0" w:space="0" w:color="auto"/>
            <w:left w:val="none" w:sz="0" w:space="0" w:color="auto"/>
            <w:bottom w:val="none" w:sz="0" w:space="0" w:color="auto"/>
            <w:right w:val="none" w:sz="0" w:space="0" w:color="auto"/>
          </w:divBdr>
        </w:div>
        <w:div w:id="1137914345">
          <w:marLeft w:val="480"/>
          <w:marRight w:val="0"/>
          <w:marTop w:val="0"/>
          <w:marBottom w:val="0"/>
          <w:divBdr>
            <w:top w:val="none" w:sz="0" w:space="0" w:color="auto"/>
            <w:left w:val="none" w:sz="0" w:space="0" w:color="auto"/>
            <w:bottom w:val="none" w:sz="0" w:space="0" w:color="auto"/>
            <w:right w:val="none" w:sz="0" w:space="0" w:color="auto"/>
          </w:divBdr>
        </w:div>
        <w:div w:id="1030570070">
          <w:marLeft w:val="480"/>
          <w:marRight w:val="0"/>
          <w:marTop w:val="0"/>
          <w:marBottom w:val="0"/>
          <w:divBdr>
            <w:top w:val="none" w:sz="0" w:space="0" w:color="auto"/>
            <w:left w:val="none" w:sz="0" w:space="0" w:color="auto"/>
            <w:bottom w:val="none" w:sz="0" w:space="0" w:color="auto"/>
            <w:right w:val="none" w:sz="0" w:space="0" w:color="auto"/>
          </w:divBdr>
        </w:div>
        <w:div w:id="1152406308">
          <w:marLeft w:val="480"/>
          <w:marRight w:val="0"/>
          <w:marTop w:val="0"/>
          <w:marBottom w:val="0"/>
          <w:divBdr>
            <w:top w:val="none" w:sz="0" w:space="0" w:color="auto"/>
            <w:left w:val="none" w:sz="0" w:space="0" w:color="auto"/>
            <w:bottom w:val="none" w:sz="0" w:space="0" w:color="auto"/>
            <w:right w:val="none" w:sz="0" w:space="0" w:color="auto"/>
          </w:divBdr>
        </w:div>
        <w:div w:id="998775492">
          <w:marLeft w:val="480"/>
          <w:marRight w:val="0"/>
          <w:marTop w:val="0"/>
          <w:marBottom w:val="0"/>
          <w:divBdr>
            <w:top w:val="none" w:sz="0" w:space="0" w:color="auto"/>
            <w:left w:val="none" w:sz="0" w:space="0" w:color="auto"/>
            <w:bottom w:val="none" w:sz="0" w:space="0" w:color="auto"/>
            <w:right w:val="none" w:sz="0" w:space="0" w:color="auto"/>
          </w:divBdr>
        </w:div>
        <w:div w:id="1404840513">
          <w:marLeft w:val="480"/>
          <w:marRight w:val="0"/>
          <w:marTop w:val="0"/>
          <w:marBottom w:val="0"/>
          <w:divBdr>
            <w:top w:val="none" w:sz="0" w:space="0" w:color="auto"/>
            <w:left w:val="none" w:sz="0" w:space="0" w:color="auto"/>
            <w:bottom w:val="none" w:sz="0" w:space="0" w:color="auto"/>
            <w:right w:val="none" w:sz="0" w:space="0" w:color="auto"/>
          </w:divBdr>
        </w:div>
        <w:div w:id="119305503">
          <w:marLeft w:val="480"/>
          <w:marRight w:val="0"/>
          <w:marTop w:val="0"/>
          <w:marBottom w:val="0"/>
          <w:divBdr>
            <w:top w:val="none" w:sz="0" w:space="0" w:color="auto"/>
            <w:left w:val="none" w:sz="0" w:space="0" w:color="auto"/>
            <w:bottom w:val="none" w:sz="0" w:space="0" w:color="auto"/>
            <w:right w:val="none" w:sz="0" w:space="0" w:color="auto"/>
          </w:divBdr>
        </w:div>
        <w:div w:id="1671829979">
          <w:marLeft w:val="480"/>
          <w:marRight w:val="0"/>
          <w:marTop w:val="0"/>
          <w:marBottom w:val="0"/>
          <w:divBdr>
            <w:top w:val="none" w:sz="0" w:space="0" w:color="auto"/>
            <w:left w:val="none" w:sz="0" w:space="0" w:color="auto"/>
            <w:bottom w:val="none" w:sz="0" w:space="0" w:color="auto"/>
            <w:right w:val="none" w:sz="0" w:space="0" w:color="auto"/>
          </w:divBdr>
        </w:div>
        <w:div w:id="1747915823">
          <w:marLeft w:val="480"/>
          <w:marRight w:val="0"/>
          <w:marTop w:val="0"/>
          <w:marBottom w:val="0"/>
          <w:divBdr>
            <w:top w:val="none" w:sz="0" w:space="0" w:color="auto"/>
            <w:left w:val="none" w:sz="0" w:space="0" w:color="auto"/>
            <w:bottom w:val="none" w:sz="0" w:space="0" w:color="auto"/>
            <w:right w:val="none" w:sz="0" w:space="0" w:color="auto"/>
          </w:divBdr>
        </w:div>
        <w:div w:id="1477379198">
          <w:marLeft w:val="480"/>
          <w:marRight w:val="0"/>
          <w:marTop w:val="0"/>
          <w:marBottom w:val="0"/>
          <w:divBdr>
            <w:top w:val="none" w:sz="0" w:space="0" w:color="auto"/>
            <w:left w:val="none" w:sz="0" w:space="0" w:color="auto"/>
            <w:bottom w:val="none" w:sz="0" w:space="0" w:color="auto"/>
            <w:right w:val="none" w:sz="0" w:space="0" w:color="auto"/>
          </w:divBdr>
        </w:div>
        <w:div w:id="1871604388">
          <w:marLeft w:val="480"/>
          <w:marRight w:val="0"/>
          <w:marTop w:val="0"/>
          <w:marBottom w:val="0"/>
          <w:divBdr>
            <w:top w:val="none" w:sz="0" w:space="0" w:color="auto"/>
            <w:left w:val="none" w:sz="0" w:space="0" w:color="auto"/>
            <w:bottom w:val="none" w:sz="0" w:space="0" w:color="auto"/>
            <w:right w:val="none" w:sz="0" w:space="0" w:color="auto"/>
          </w:divBdr>
        </w:div>
        <w:div w:id="1331713368">
          <w:marLeft w:val="480"/>
          <w:marRight w:val="0"/>
          <w:marTop w:val="0"/>
          <w:marBottom w:val="0"/>
          <w:divBdr>
            <w:top w:val="none" w:sz="0" w:space="0" w:color="auto"/>
            <w:left w:val="none" w:sz="0" w:space="0" w:color="auto"/>
            <w:bottom w:val="none" w:sz="0" w:space="0" w:color="auto"/>
            <w:right w:val="none" w:sz="0" w:space="0" w:color="auto"/>
          </w:divBdr>
        </w:div>
        <w:div w:id="683945859">
          <w:marLeft w:val="480"/>
          <w:marRight w:val="0"/>
          <w:marTop w:val="0"/>
          <w:marBottom w:val="0"/>
          <w:divBdr>
            <w:top w:val="none" w:sz="0" w:space="0" w:color="auto"/>
            <w:left w:val="none" w:sz="0" w:space="0" w:color="auto"/>
            <w:bottom w:val="none" w:sz="0" w:space="0" w:color="auto"/>
            <w:right w:val="none" w:sz="0" w:space="0" w:color="auto"/>
          </w:divBdr>
        </w:div>
        <w:div w:id="1548953731">
          <w:marLeft w:val="480"/>
          <w:marRight w:val="0"/>
          <w:marTop w:val="0"/>
          <w:marBottom w:val="0"/>
          <w:divBdr>
            <w:top w:val="none" w:sz="0" w:space="0" w:color="auto"/>
            <w:left w:val="none" w:sz="0" w:space="0" w:color="auto"/>
            <w:bottom w:val="none" w:sz="0" w:space="0" w:color="auto"/>
            <w:right w:val="none" w:sz="0" w:space="0" w:color="auto"/>
          </w:divBdr>
        </w:div>
        <w:div w:id="1047069870">
          <w:marLeft w:val="480"/>
          <w:marRight w:val="0"/>
          <w:marTop w:val="0"/>
          <w:marBottom w:val="0"/>
          <w:divBdr>
            <w:top w:val="none" w:sz="0" w:space="0" w:color="auto"/>
            <w:left w:val="none" w:sz="0" w:space="0" w:color="auto"/>
            <w:bottom w:val="none" w:sz="0" w:space="0" w:color="auto"/>
            <w:right w:val="none" w:sz="0" w:space="0" w:color="auto"/>
          </w:divBdr>
        </w:div>
        <w:div w:id="123697428">
          <w:marLeft w:val="480"/>
          <w:marRight w:val="0"/>
          <w:marTop w:val="0"/>
          <w:marBottom w:val="0"/>
          <w:divBdr>
            <w:top w:val="none" w:sz="0" w:space="0" w:color="auto"/>
            <w:left w:val="none" w:sz="0" w:space="0" w:color="auto"/>
            <w:bottom w:val="none" w:sz="0" w:space="0" w:color="auto"/>
            <w:right w:val="none" w:sz="0" w:space="0" w:color="auto"/>
          </w:divBdr>
        </w:div>
        <w:div w:id="644088974">
          <w:marLeft w:val="480"/>
          <w:marRight w:val="0"/>
          <w:marTop w:val="0"/>
          <w:marBottom w:val="0"/>
          <w:divBdr>
            <w:top w:val="none" w:sz="0" w:space="0" w:color="auto"/>
            <w:left w:val="none" w:sz="0" w:space="0" w:color="auto"/>
            <w:bottom w:val="none" w:sz="0" w:space="0" w:color="auto"/>
            <w:right w:val="none" w:sz="0" w:space="0" w:color="auto"/>
          </w:divBdr>
        </w:div>
        <w:div w:id="1296568978">
          <w:marLeft w:val="480"/>
          <w:marRight w:val="0"/>
          <w:marTop w:val="0"/>
          <w:marBottom w:val="0"/>
          <w:divBdr>
            <w:top w:val="none" w:sz="0" w:space="0" w:color="auto"/>
            <w:left w:val="none" w:sz="0" w:space="0" w:color="auto"/>
            <w:bottom w:val="none" w:sz="0" w:space="0" w:color="auto"/>
            <w:right w:val="none" w:sz="0" w:space="0" w:color="auto"/>
          </w:divBdr>
        </w:div>
        <w:div w:id="192769664">
          <w:marLeft w:val="480"/>
          <w:marRight w:val="0"/>
          <w:marTop w:val="0"/>
          <w:marBottom w:val="0"/>
          <w:divBdr>
            <w:top w:val="none" w:sz="0" w:space="0" w:color="auto"/>
            <w:left w:val="none" w:sz="0" w:space="0" w:color="auto"/>
            <w:bottom w:val="none" w:sz="0" w:space="0" w:color="auto"/>
            <w:right w:val="none" w:sz="0" w:space="0" w:color="auto"/>
          </w:divBdr>
        </w:div>
        <w:div w:id="1089231903">
          <w:marLeft w:val="480"/>
          <w:marRight w:val="0"/>
          <w:marTop w:val="0"/>
          <w:marBottom w:val="0"/>
          <w:divBdr>
            <w:top w:val="none" w:sz="0" w:space="0" w:color="auto"/>
            <w:left w:val="none" w:sz="0" w:space="0" w:color="auto"/>
            <w:bottom w:val="none" w:sz="0" w:space="0" w:color="auto"/>
            <w:right w:val="none" w:sz="0" w:space="0" w:color="auto"/>
          </w:divBdr>
        </w:div>
        <w:div w:id="630330841">
          <w:marLeft w:val="480"/>
          <w:marRight w:val="0"/>
          <w:marTop w:val="0"/>
          <w:marBottom w:val="0"/>
          <w:divBdr>
            <w:top w:val="none" w:sz="0" w:space="0" w:color="auto"/>
            <w:left w:val="none" w:sz="0" w:space="0" w:color="auto"/>
            <w:bottom w:val="none" w:sz="0" w:space="0" w:color="auto"/>
            <w:right w:val="none" w:sz="0" w:space="0" w:color="auto"/>
          </w:divBdr>
        </w:div>
        <w:div w:id="1070539995">
          <w:marLeft w:val="480"/>
          <w:marRight w:val="0"/>
          <w:marTop w:val="0"/>
          <w:marBottom w:val="0"/>
          <w:divBdr>
            <w:top w:val="none" w:sz="0" w:space="0" w:color="auto"/>
            <w:left w:val="none" w:sz="0" w:space="0" w:color="auto"/>
            <w:bottom w:val="none" w:sz="0" w:space="0" w:color="auto"/>
            <w:right w:val="none" w:sz="0" w:space="0" w:color="auto"/>
          </w:divBdr>
        </w:div>
      </w:divsChild>
    </w:div>
    <w:div w:id="1916932103">
      <w:bodyDiv w:val="1"/>
      <w:marLeft w:val="0"/>
      <w:marRight w:val="0"/>
      <w:marTop w:val="0"/>
      <w:marBottom w:val="0"/>
      <w:divBdr>
        <w:top w:val="none" w:sz="0" w:space="0" w:color="auto"/>
        <w:left w:val="none" w:sz="0" w:space="0" w:color="auto"/>
        <w:bottom w:val="none" w:sz="0" w:space="0" w:color="auto"/>
        <w:right w:val="none" w:sz="0" w:space="0" w:color="auto"/>
      </w:divBdr>
      <w:divsChild>
        <w:div w:id="1732920417">
          <w:marLeft w:val="480"/>
          <w:marRight w:val="0"/>
          <w:marTop w:val="0"/>
          <w:marBottom w:val="0"/>
          <w:divBdr>
            <w:top w:val="none" w:sz="0" w:space="0" w:color="auto"/>
            <w:left w:val="none" w:sz="0" w:space="0" w:color="auto"/>
            <w:bottom w:val="none" w:sz="0" w:space="0" w:color="auto"/>
            <w:right w:val="none" w:sz="0" w:space="0" w:color="auto"/>
          </w:divBdr>
        </w:div>
        <w:div w:id="1350332312">
          <w:marLeft w:val="480"/>
          <w:marRight w:val="0"/>
          <w:marTop w:val="0"/>
          <w:marBottom w:val="0"/>
          <w:divBdr>
            <w:top w:val="none" w:sz="0" w:space="0" w:color="auto"/>
            <w:left w:val="none" w:sz="0" w:space="0" w:color="auto"/>
            <w:bottom w:val="none" w:sz="0" w:space="0" w:color="auto"/>
            <w:right w:val="none" w:sz="0" w:space="0" w:color="auto"/>
          </w:divBdr>
        </w:div>
        <w:div w:id="1224834793">
          <w:marLeft w:val="480"/>
          <w:marRight w:val="0"/>
          <w:marTop w:val="0"/>
          <w:marBottom w:val="0"/>
          <w:divBdr>
            <w:top w:val="none" w:sz="0" w:space="0" w:color="auto"/>
            <w:left w:val="none" w:sz="0" w:space="0" w:color="auto"/>
            <w:bottom w:val="none" w:sz="0" w:space="0" w:color="auto"/>
            <w:right w:val="none" w:sz="0" w:space="0" w:color="auto"/>
          </w:divBdr>
        </w:div>
        <w:div w:id="1651519086">
          <w:marLeft w:val="480"/>
          <w:marRight w:val="0"/>
          <w:marTop w:val="0"/>
          <w:marBottom w:val="0"/>
          <w:divBdr>
            <w:top w:val="none" w:sz="0" w:space="0" w:color="auto"/>
            <w:left w:val="none" w:sz="0" w:space="0" w:color="auto"/>
            <w:bottom w:val="none" w:sz="0" w:space="0" w:color="auto"/>
            <w:right w:val="none" w:sz="0" w:space="0" w:color="auto"/>
          </w:divBdr>
        </w:div>
        <w:div w:id="1325745934">
          <w:marLeft w:val="480"/>
          <w:marRight w:val="0"/>
          <w:marTop w:val="0"/>
          <w:marBottom w:val="0"/>
          <w:divBdr>
            <w:top w:val="none" w:sz="0" w:space="0" w:color="auto"/>
            <w:left w:val="none" w:sz="0" w:space="0" w:color="auto"/>
            <w:bottom w:val="none" w:sz="0" w:space="0" w:color="auto"/>
            <w:right w:val="none" w:sz="0" w:space="0" w:color="auto"/>
          </w:divBdr>
        </w:div>
        <w:div w:id="2135128502">
          <w:marLeft w:val="480"/>
          <w:marRight w:val="0"/>
          <w:marTop w:val="0"/>
          <w:marBottom w:val="0"/>
          <w:divBdr>
            <w:top w:val="none" w:sz="0" w:space="0" w:color="auto"/>
            <w:left w:val="none" w:sz="0" w:space="0" w:color="auto"/>
            <w:bottom w:val="none" w:sz="0" w:space="0" w:color="auto"/>
            <w:right w:val="none" w:sz="0" w:space="0" w:color="auto"/>
          </w:divBdr>
        </w:div>
        <w:div w:id="1469471739">
          <w:marLeft w:val="480"/>
          <w:marRight w:val="0"/>
          <w:marTop w:val="0"/>
          <w:marBottom w:val="0"/>
          <w:divBdr>
            <w:top w:val="none" w:sz="0" w:space="0" w:color="auto"/>
            <w:left w:val="none" w:sz="0" w:space="0" w:color="auto"/>
            <w:bottom w:val="none" w:sz="0" w:space="0" w:color="auto"/>
            <w:right w:val="none" w:sz="0" w:space="0" w:color="auto"/>
          </w:divBdr>
        </w:div>
        <w:div w:id="1595672740">
          <w:marLeft w:val="480"/>
          <w:marRight w:val="0"/>
          <w:marTop w:val="0"/>
          <w:marBottom w:val="0"/>
          <w:divBdr>
            <w:top w:val="none" w:sz="0" w:space="0" w:color="auto"/>
            <w:left w:val="none" w:sz="0" w:space="0" w:color="auto"/>
            <w:bottom w:val="none" w:sz="0" w:space="0" w:color="auto"/>
            <w:right w:val="none" w:sz="0" w:space="0" w:color="auto"/>
          </w:divBdr>
        </w:div>
        <w:div w:id="3946574">
          <w:marLeft w:val="480"/>
          <w:marRight w:val="0"/>
          <w:marTop w:val="0"/>
          <w:marBottom w:val="0"/>
          <w:divBdr>
            <w:top w:val="none" w:sz="0" w:space="0" w:color="auto"/>
            <w:left w:val="none" w:sz="0" w:space="0" w:color="auto"/>
            <w:bottom w:val="none" w:sz="0" w:space="0" w:color="auto"/>
            <w:right w:val="none" w:sz="0" w:space="0" w:color="auto"/>
          </w:divBdr>
        </w:div>
        <w:div w:id="402997320">
          <w:marLeft w:val="480"/>
          <w:marRight w:val="0"/>
          <w:marTop w:val="0"/>
          <w:marBottom w:val="0"/>
          <w:divBdr>
            <w:top w:val="none" w:sz="0" w:space="0" w:color="auto"/>
            <w:left w:val="none" w:sz="0" w:space="0" w:color="auto"/>
            <w:bottom w:val="none" w:sz="0" w:space="0" w:color="auto"/>
            <w:right w:val="none" w:sz="0" w:space="0" w:color="auto"/>
          </w:divBdr>
        </w:div>
        <w:div w:id="879823641">
          <w:marLeft w:val="480"/>
          <w:marRight w:val="0"/>
          <w:marTop w:val="0"/>
          <w:marBottom w:val="0"/>
          <w:divBdr>
            <w:top w:val="none" w:sz="0" w:space="0" w:color="auto"/>
            <w:left w:val="none" w:sz="0" w:space="0" w:color="auto"/>
            <w:bottom w:val="none" w:sz="0" w:space="0" w:color="auto"/>
            <w:right w:val="none" w:sz="0" w:space="0" w:color="auto"/>
          </w:divBdr>
        </w:div>
        <w:div w:id="1367677079">
          <w:marLeft w:val="480"/>
          <w:marRight w:val="0"/>
          <w:marTop w:val="0"/>
          <w:marBottom w:val="0"/>
          <w:divBdr>
            <w:top w:val="none" w:sz="0" w:space="0" w:color="auto"/>
            <w:left w:val="none" w:sz="0" w:space="0" w:color="auto"/>
            <w:bottom w:val="none" w:sz="0" w:space="0" w:color="auto"/>
            <w:right w:val="none" w:sz="0" w:space="0" w:color="auto"/>
          </w:divBdr>
        </w:div>
        <w:div w:id="1727682916">
          <w:marLeft w:val="480"/>
          <w:marRight w:val="0"/>
          <w:marTop w:val="0"/>
          <w:marBottom w:val="0"/>
          <w:divBdr>
            <w:top w:val="none" w:sz="0" w:space="0" w:color="auto"/>
            <w:left w:val="none" w:sz="0" w:space="0" w:color="auto"/>
            <w:bottom w:val="none" w:sz="0" w:space="0" w:color="auto"/>
            <w:right w:val="none" w:sz="0" w:space="0" w:color="auto"/>
          </w:divBdr>
        </w:div>
        <w:div w:id="2104296063">
          <w:marLeft w:val="480"/>
          <w:marRight w:val="0"/>
          <w:marTop w:val="0"/>
          <w:marBottom w:val="0"/>
          <w:divBdr>
            <w:top w:val="none" w:sz="0" w:space="0" w:color="auto"/>
            <w:left w:val="none" w:sz="0" w:space="0" w:color="auto"/>
            <w:bottom w:val="none" w:sz="0" w:space="0" w:color="auto"/>
            <w:right w:val="none" w:sz="0" w:space="0" w:color="auto"/>
          </w:divBdr>
        </w:div>
        <w:div w:id="1342388703">
          <w:marLeft w:val="480"/>
          <w:marRight w:val="0"/>
          <w:marTop w:val="0"/>
          <w:marBottom w:val="0"/>
          <w:divBdr>
            <w:top w:val="none" w:sz="0" w:space="0" w:color="auto"/>
            <w:left w:val="none" w:sz="0" w:space="0" w:color="auto"/>
            <w:bottom w:val="none" w:sz="0" w:space="0" w:color="auto"/>
            <w:right w:val="none" w:sz="0" w:space="0" w:color="auto"/>
          </w:divBdr>
        </w:div>
        <w:div w:id="924850155">
          <w:marLeft w:val="480"/>
          <w:marRight w:val="0"/>
          <w:marTop w:val="0"/>
          <w:marBottom w:val="0"/>
          <w:divBdr>
            <w:top w:val="none" w:sz="0" w:space="0" w:color="auto"/>
            <w:left w:val="none" w:sz="0" w:space="0" w:color="auto"/>
            <w:bottom w:val="none" w:sz="0" w:space="0" w:color="auto"/>
            <w:right w:val="none" w:sz="0" w:space="0" w:color="auto"/>
          </w:divBdr>
        </w:div>
        <w:div w:id="826895473">
          <w:marLeft w:val="480"/>
          <w:marRight w:val="0"/>
          <w:marTop w:val="0"/>
          <w:marBottom w:val="0"/>
          <w:divBdr>
            <w:top w:val="none" w:sz="0" w:space="0" w:color="auto"/>
            <w:left w:val="none" w:sz="0" w:space="0" w:color="auto"/>
            <w:bottom w:val="none" w:sz="0" w:space="0" w:color="auto"/>
            <w:right w:val="none" w:sz="0" w:space="0" w:color="auto"/>
          </w:divBdr>
        </w:div>
        <w:div w:id="1552156479">
          <w:marLeft w:val="480"/>
          <w:marRight w:val="0"/>
          <w:marTop w:val="0"/>
          <w:marBottom w:val="0"/>
          <w:divBdr>
            <w:top w:val="none" w:sz="0" w:space="0" w:color="auto"/>
            <w:left w:val="none" w:sz="0" w:space="0" w:color="auto"/>
            <w:bottom w:val="none" w:sz="0" w:space="0" w:color="auto"/>
            <w:right w:val="none" w:sz="0" w:space="0" w:color="auto"/>
          </w:divBdr>
        </w:div>
        <w:div w:id="350685541">
          <w:marLeft w:val="480"/>
          <w:marRight w:val="0"/>
          <w:marTop w:val="0"/>
          <w:marBottom w:val="0"/>
          <w:divBdr>
            <w:top w:val="none" w:sz="0" w:space="0" w:color="auto"/>
            <w:left w:val="none" w:sz="0" w:space="0" w:color="auto"/>
            <w:bottom w:val="none" w:sz="0" w:space="0" w:color="auto"/>
            <w:right w:val="none" w:sz="0" w:space="0" w:color="auto"/>
          </w:divBdr>
        </w:div>
        <w:div w:id="1821729668">
          <w:marLeft w:val="480"/>
          <w:marRight w:val="0"/>
          <w:marTop w:val="0"/>
          <w:marBottom w:val="0"/>
          <w:divBdr>
            <w:top w:val="none" w:sz="0" w:space="0" w:color="auto"/>
            <w:left w:val="none" w:sz="0" w:space="0" w:color="auto"/>
            <w:bottom w:val="none" w:sz="0" w:space="0" w:color="auto"/>
            <w:right w:val="none" w:sz="0" w:space="0" w:color="auto"/>
          </w:divBdr>
        </w:div>
        <w:div w:id="1847595650">
          <w:marLeft w:val="480"/>
          <w:marRight w:val="0"/>
          <w:marTop w:val="0"/>
          <w:marBottom w:val="0"/>
          <w:divBdr>
            <w:top w:val="none" w:sz="0" w:space="0" w:color="auto"/>
            <w:left w:val="none" w:sz="0" w:space="0" w:color="auto"/>
            <w:bottom w:val="none" w:sz="0" w:space="0" w:color="auto"/>
            <w:right w:val="none" w:sz="0" w:space="0" w:color="auto"/>
          </w:divBdr>
        </w:div>
        <w:div w:id="598831368">
          <w:marLeft w:val="480"/>
          <w:marRight w:val="0"/>
          <w:marTop w:val="0"/>
          <w:marBottom w:val="0"/>
          <w:divBdr>
            <w:top w:val="none" w:sz="0" w:space="0" w:color="auto"/>
            <w:left w:val="none" w:sz="0" w:space="0" w:color="auto"/>
            <w:bottom w:val="none" w:sz="0" w:space="0" w:color="auto"/>
            <w:right w:val="none" w:sz="0" w:space="0" w:color="auto"/>
          </w:divBdr>
        </w:div>
        <w:div w:id="1514763368">
          <w:marLeft w:val="480"/>
          <w:marRight w:val="0"/>
          <w:marTop w:val="0"/>
          <w:marBottom w:val="0"/>
          <w:divBdr>
            <w:top w:val="none" w:sz="0" w:space="0" w:color="auto"/>
            <w:left w:val="none" w:sz="0" w:space="0" w:color="auto"/>
            <w:bottom w:val="none" w:sz="0" w:space="0" w:color="auto"/>
            <w:right w:val="none" w:sz="0" w:space="0" w:color="auto"/>
          </w:divBdr>
        </w:div>
      </w:divsChild>
    </w:div>
    <w:div w:id="1920018270">
      <w:bodyDiv w:val="1"/>
      <w:marLeft w:val="0"/>
      <w:marRight w:val="0"/>
      <w:marTop w:val="0"/>
      <w:marBottom w:val="0"/>
      <w:divBdr>
        <w:top w:val="none" w:sz="0" w:space="0" w:color="auto"/>
        <w:left w:val="none" w:sz="0" w:space="0" w:color="auto"/>
        <w:bottom w:val="none" w:sz="0" w:space="0" w:color="auto"/>
        <w:right w:val="none" w:sz="0" w:space="0" w:color="auto"/>
      </w:divBdr>
    </w:div>
    <w:div w:id="1920485612">
      <w:bodyDiv w:val="1"/>
      <w:marLeft w:val="0"/>
      <w:marRight w:val="0"/>
      <w:marTop w:val="0"/>
      <w:marBottom w:val="0"/>
      <w:divBdr>
        <w:top w:val="none" w:sz="0" w:space="0" w:color="auto"/>
        <w:left w:val="none" w:sz="0" w:space="0" w:color="auto"/>
        <w:bottom w:val="none" w:sz="0" w:space="0" w:color="auto"/>
        <w:right w:val="none" w:sz="0" w:space="0" w:color="auto"/>
      </w:divBdr>
    </w:div>
    <w:div w:id="1920825856">
      <w:bodyDiv w:val="1"/>
      <w:marLeft w:val="0"/>
      <w:marRight w:val="0"/>
      <w:marTop w:val="0"/>
      <w:marBottom w:val="0"/>
      <w:divBdr>
        <w:top w:val="none" w:sz="0" w:space="0" w:color="auto"/>
        <w:left w:val="none" w:sz="0" w:space="0" w:color="auto"/>
        <w:bottom w:val="none" w:sz="0" w:space="0" w:color="auto"/>
        <w:right w:val="none" w:sz="0" w:space="0" w:color="auto"/>
      </w:divBdr>
      <w:divsChild>
        <w:div w:id="2090957579">
          <w:marLeft w:val="480"/>
          <w:marRight w:val="0"/>
          <w:marTop w:val="0"/>
          <w:marBottom w:val="0"/>
          <w:divBdr>
            <w:top w:val="none" w:sz="0" w:space="0" w:color="auto"/>
            <w:left w:val="none" w:sz="0" w:space="0" w:color="auto"/>
            <w:bottom w:val="none" w:sz="0" w:space="0" w:color="auto"/>
            <w:right w:val="none" w:sz="0" w:space="0" w:color="auto"/>
          </w:divBdr>
        </w:div>
        <w:div w:id="1890720916">
          <w:marLeft w:val="480"/>
          <w:marRight w:val="0"/>
          <w:marTop w:val="0"/>
          <w:marBottom w:val="0"/>
          <w:divBdr>
            <w:top w:val="none" w:sz="0" w:space="0" w:color="auto"/>
            <w:left w:val="none" w:sz="0" w:space="0" w:color="auto"/>
            <w:bottom w:val="none" w:sz="0" w:space="0" w:color="auto"/>
            <w:right w:val="none" w:sz="0" w:space="0" w:color="auto"/>
          </w:divBdr>
        </w:div>
      </w:divsChild>
    </w:div>
    <w:div w:id="1926067138">
      <w:bodyDiv w:val="1"/>
      <w:marLeft w:val="0"/>
      <w:marRight w:val="0"/>
      <w:marTop w:val="0"/>
      <w:marBottom w:val="0"/>
      <w:divBdr>
        <w:top w:val="none" w:sz="0" w:space="0" w:color="auto"/>
        <w:left w:val="none" w:sz="0" w:space="0" w:color="auto"/>
        <w:bottom w:val="none" w:sz="0" w:space="0" w:color="auto"/>
        <w:right w:val="none" w:sz="0" w:space="0" w:color="auto"/>
      </w:divBdr>
    </w:div>
    <w:div w:id="1928416710">
      <w:bodyDiv w:val="1"/>
      <w:marLeft w:val="0"/>
      <w:marRight w:val="0"/>
      <w:marTop w:val="0"/>
      <w:marBottom w:val="0"/>
      <w:divBdr>
        <w:top w:val="none" w:sz="0" w:space="0" w:color="auto"/>
        <w:left w:val="none" w:sz="0" w:space="0" w:color="auto"/>
        <w:bottom w:val="none" w:sz="0" w:space="0" w:color="auto"/>
        <w:right w:val="none" w:sz="0" w:space="0" w:color="auto"/>
      </w:divBdr>
    </w:div>
    <w:div w:id="1930455994">
      <w:bodyDiv w:val="1"/>
      <w:marLeft w:val="0"/>
      <w:marRight w:val="0"/>
      <w:marTop w:val="0"/>
      <w:marBottom w:val="0"/>
      <w:divBdr>
        <w:top w:val="none" w:sz="0" w:space="0" w:color="auto"/>
        <w:left w:val="none" w:sz="0" w:space="0" w:color="auto"/>
        <w:bottom w:val="none" w:sz="0" w:space="0" w:color="auto"/>
        <w:right w:val="none" w:sz="0" w:space="0" w:color="auto"/>
      </w:divBdr>
      <w:divsChild>
        <w:div w:id="2050913528">
          <w:marLeft w:val="480"/>
          <w:marRight w:val="0"/>
          <w:marTop w:val="0"/>
          <w:marBottom w:val="0"/>
          <w:divBdr>
            <w:top w:val="none" w:sz="0" w:space="0" w:color="auto"/>
            <w:left w:val="none" w:sz="0" w:space="0" w:color="auto"/>
            <w:bottom w:val="none" w:sz="0" w:space="0" w:color="auto"/>
            <w:right w:val="none" w:sz="0" w:space="0" w:color="auto"/>
          </w:divBdr>
        </w:div>
        <w:div w:id="49618586">
          <w:marLeft w:val="480"/>
          <w:marRight w:val="0"/>
          <w:marTop w:val="0"/>
          <w:marBottom w:val="0"/>
          <w:divBdr>
            <w:top w:val="none" w:sz="0" w:space="0" w:color="auto"/>
            <w:left w:val="none" w:sz="0" w:space="0" w:color="auto"/>
            <w:bottom w:val="none" w:sz="0" w:space="0" w:color="auto"/>
            <w:right w:val="none" w:sz="0" w:space="0" w:color="auto"/>
          </w:divBdr>
        </w:div>
        <w:div w:id="2114662912">
          <w:marLeft w:val="480"/>
          <w:marRight w:val="0"/>
          <w:marTop w:val="0"/>
          <w:marBottom w:val="0"/>
          <w:divBdr>
            <w:top w:val="none" w:sz="0" w:space="0" w:color="auto"/>
            <w:left w:val="none" w:sz="0" w:space="0" w:color="auto"/>
            <w:bottom w:val="none" w:sz="0" w:space="0" w:color="auto"/>
            <w:right w:val="none" w:sz="0" w:space="0" w:color="auto"/>
          </w:divBdr>
        </w:div>
        <w:div w:id="1057895038">
          <w:marLeft w:val="480"/>
          <w:marRight w:val="0"/>
          <w:marTop w:val="0"/>
          <w:marBottom w:val="0"/>
          <w:divBdr>
            <w:top w:val="none" w:sz="0" w:space="0" w:color="auto"/>
            <w:left w:val="none" w:sz="0" w:space="0" w:color="auto"/>
            <w:bottom w:val="none" w:sz="0" w:space="0" w:color="auto"/>
            <w:right w:val="none" w:sz="0" w:space="0" w:color="auto"/>
          </w:divBdr>
        </w:div>
        <w:div w:id="512956991">
          <w:marLeft w:val="480"/>
          <w:marRight w:val="0"/>
          <w:marTop w:val="0"/>
          <w:marBottom w:val="0"/>
          <w:divBdr>
            <w:top w:val="none" w:sz="0" w:space="0" w:color="auto"/>
            <w:left w:val="none" w:sz="0" w:space="0" w:color="auto"/>
            <w:bottom w:val="none" w:sz="0" w:space="0" w:color="auto"/>
            <w:right w:val="none" w:sz="0" w:space="0" w:color="auto"/>
          </w:divBdr>
        </w:div>
        <w:div w:id="2025591225">
          <w:marLeft w:val="480"/>
          <w:marRight w:val="0"/>
          <w:marTop w:val="0"/>
          <w:marBottom w:val="0"/>
          <w:divBdr>
            <w:top w:val="none" w:sz="0" w:space="0" w:color="auto"/>
            <w:left w:val="none" w:sz="0" w:space="0" w:color="auto"/>
            <w:bottom w:val="none" w:sz="0" w:space="0" w:color="auto"/>
            <w:right w:val="none" w:sz="0" w:space="0" w:color="auto"/>
          </w:divBdr>
        </w:div>
        <w:div w:id="2086297136">
          <w:marLeft w:val="480"/>
          <w:marRight w:val="0"/>
          <w:marTop w:val="0"/>
          <w:marBottom w:val="0"/>
          <w:divBdr>
            <w:top w:val="none" w:sz="0" w:space="0" w:color="auto"/>
            <w:left w:val="none" w:sz="0" w:space="0" w:color="auto"/>
            <w:bottom w:val="none" w:sz="0" w:space="0" w:color="auto"/>
            <w:right w:val="none" w:sz="0" w:space="0" w:color="auto"/>
          </w:divBdr>
        </w:div>
        <w:div w:id="1813710273">
          <w:marLeft w:val="480"/>
          <w:marRight w:val="0"/>
          <w:marTop w:val="0"/>
          <w:marBottom w:val="0"/>
          <w:divBdr>
            <w:top w:val="none" w:sz="0" w:space="0" w:color="auto"/>
            <w:left w:val="none" w:sz="0" w:space="0" w:color="auto"/>
            <w:bottom w:val="none" w:sz="0" w:space="0" w:color="auto"/>
            <w:right w:val="none" w:sz="0" w:space="0" w:color="auto"/>
          </w:divBdr>
        </w:div>
        <w:div w:id="1362852774">
          <w:marLeft w:val="480"/>
          <w:marRight w:val="0"/>
          <w:marTop w:val="0"/>
          <w:marBottom w:val="0"/>
          <w:divBdr>
            <w:top w:val="none" w:sz="0" w:space="0" w:color="auto"/>
            <w:left w:val="none" w:sz="0" w:space="0" w:color="auto"/>
            <w:bottom w:val="none" w:sz="0" w:space="0" w:color="auto"/>
            <w:right w:val="none" w:sz="0" w:space="0" w:color="auto"/>
          </w:divBdr>
        </w:div>
        <w:div w:id="702483208">
          <w:marLeft w:val="480"/>
          <w:marRight w:val="0"/>
          <w:marTop w:val="0"/>
          <w:marBottom w:val="0"/>
          <w:divBdr>
            <w:top w:val="none" w:sz="0" w:space="0" w:color="auto"/>
            <w:left w:val="none" w:sz="0" w:space="0" w:color="auto"/>
            <w:bottom w:val="none" w:sz="0" w:space="0" w:color="auto"/>
            <w:right w:val="none" w:sz="0" w:space="0" w:color="auto"/>
          </w:divBdr>
        </w:div>
        <w:div w:id="1257790745">
          <w:marLeft w:val="480"/>
          <w:marRight w:val="0"/>
          <w:marTop w:val="0"/>
          <w:marBottom w:val="0"/>
          <w:divBdr>
            <w:top w:val="none" w:sz="0" w:space="0" w:color="auto"/>
            <w:left w:val="none" w:sz="0" w:space="0" w:color="auto"/>
            <w:bottom w:val="none" w:sz="0" w:space="0" w:color="auto"/>
            <w:right w:val="none" w:sz="0" w:space="0" w:color="auto"/>
          </w:divBdr>
        </w:div>
        <w:div w:id="970404873">
          <w:marLeft w:val="480"/>
          <w:marRight w:val="0"/>
          <w:marTop w:val="0"/>
          <w:marBottom w:val="0"/>
          <w:divBdr>
            <w:top w:val="none" w:sz="0" w:space="0" w:color="auto"/>
            <w:left w:val="none" w:sz="0" w:space="0" w:color="auto"/>
            <w:bottom w:val="none" w:sz="0" w:space="0" w:color="auto"/>
            <w:right w:val="none" w:sz="0" w:space="0" w:color="auto"/>
          </w:divBdr>
        </w:div>
        <w:div w:id="1515802654">
          <w:marLeft w:val="480"/>
          <w:marRight w:val="0"/>
          <w:marTop w:val="0"/>
          <w:marBottom w:val="0"/>
          <w:divBdr>
            <w:top w:val="none" w:sz="0" w:space="0" w:color="auto"/>
            <w:left w:val="none" w:sz="0" w:space="0" w:color="auto"/>
            <w:bottom w:val="none" w:sz="0" w:space="0" w:color="auto"/>
            <w:right w:val="none" w:sz="0" w:space="0" w:color="auto"/>
          </w:divBdr>
        </w:div>
        <w:div w:id="821966358">
          <w:marLeft w:val="480"/>
          <w:marRight w:val="0"/>
          <w:marTop w:val="0"/>
          <w:marBottom w:val="0"/>
          <w:divBdr>
            <w:top w:val="none" w:sz="0" w:space="0" w:color="auto"/>
            <w:left w:val="none" w:sz="0" w:space="0" w:color="auto"/>
            <w:bottom w:val="none" w:sz="0" w:space="0" w:color="auto"/>
            <w:right w:val="none" w:sz="0" w:space="0" w:color="auto"/>
          </w:divBdr>
        </w:div>
        <w:div w:id="1951626510">
          <w:marLeft w:val="480"/>
          <w:marRight w:val="0"/>
          <w:marTop w:val="0"/>
          <w:marBottom w:val="0"/>
          <w:divBdr>
            <w:top w:val="none" w:sz="0" w:space="0" w:color="auto"/>
            <w:left w:val="none" w:sz="0" w:space="0" w:color="auto"/>
            <w:bottom w:val="none" w:sz="0" w:space="0" w:color="auto"/>
            <w:right w:val="none" w:sz="0" w:space="0" w:color="auto"/>
          </w:divBdr>
        </w:div>
        <w:div w:id="1280842159">
          <w:marLeft w:val="480"/>
          <w:marRight w:val="0"/>
          <w:marTop w:val="0"/>
          <w:marBottom w:val="0"/>
          <w:divBdr>
            <w:top w:val="none" w:sz="0" w:space="0" w:color="auto"/>
            <w:left w:val="none" w:sz="0" w:space="0" w:color="auto"/>
            <w:bottom w:val="none" w:sz="0" w:space="0" w:color="auto"/>
            <w:right w:val="none" w:sz="0" w:space="0" w:color="auto"/>
          </w:divBdr>
        </w:div>
        <w:div w:id="1576160645">
          <w:marLeft w:val="480"/>
          <w:marRight w:val="0"/>
          <w:marTop w:val="0"/>
          <w:marBottom w:val="0"/>
          <w:divBdr>
            <w:top w:val="none" w:sz="0" w:space="0" w:color="auto"/>
            <w:left w:val="none" w:sz="0" w:space="0" w:color="auto"/>
            <w:bottom w:val="none" w:sz="0" w:space="0" w:color="auto"/>
            <w:right w:val="none" w:sz="0" w:space="0" w:color="auto"/>
          </w:divBdr>
        </w:div>
        <w:div w:id="216203792">
          <w:marLeft w:val="480"/>
          <w:marRight w:val="0"/>
          <w:marTop w:val="0"/>
          <w:marBottom w:val="0"/>
          <w:divBdr>
            <w:top w:val="none" w:sz="0" w:space="0" w:color="auto"/>
            <w:left w:val="none" w:sz="0" w:space="0" w:color="auto"/>
            <w:bottom w:val="none" w:sz="0" w:space="0" w:color="auto"/>
            <w:right w:val="none" w:sz="0" w:space="0" w:color="auto"/>
          </w:divBdr>
        </w:div>
        <w:div w:id="722369444">
          <w:marLeft w:val="480"/>
          <w:marRight w:val="0"/>
          <w:marTop w:val="0"/>
          <w:marBottom w:val="0"/>
          <w:divBdr>
            <w:top w:val="none" w:sz="0" w:space="0" w:color="auto"/>
            <w:left w:val="none" w:sz="0" w:space="0" w:color="auto"/>
            <w:bottom w:val="none" w:sz="0" w:space="0" w:color="auto"/>
            <w:right w:val="none" w:sz="0" w:space="0" w:color="auto"/>
          </w:divBdr>
        </w:div>
        <w:div w:id="1582789607">
          <w:marLeft w:val="480"/>
          <w:marRight w:val="0"/>
          <w:marTop w:val="0"/>
          <w:marBottom w:val="0"/>
          <w:divBdr>
            <w:top w:val="none" w:sz="0" w:space="0" w:color="auto"/>
            <w:left w:val="none" w:sz="0" w:space="0" w:color="auto"/>
            <w:bottom w:val="none" w:sz="0" w:space="0" w:color="auto"/>
            <w:right w:val="none" w:sz="0" w:space="0" w:color="auto"/>
          </w:divBdr>
        </w:div>
        <w:div w:id="80761351">
          <w:marLeft w:val="480"/>
          <w:marRight w:val="0"/>
          <w:marTop w:val="0"/>
          <w:marBottom w:val="0"/>
          <w:divBdr>
            <w:top w:val="none" w:sz="0" w:space="0" w:color="auto"/>
            <w:left w:val="none" w:sz="0" w:space="0" w:color="auto"/>
            <w:bottom w:val="none" w:sz="0" w:space="0" w:color="auto"/>
            <w:right w:val="none" w:sz="0" w:space="0" w:color="auto"/>
          </w:divBdr>
        </w:div>
        <w:div w:id="1874076704">
          <w:marLeft w:val="480"/>
          <w:marRight w:val="0"/>
          <w:marTop w:val="0"/>
          <w:marBottom w:val="0"/>
          <w:divBdr>
            <w:top w:val="none" w:sz="0" w:space="0" w:color="auto"/>
            <w:left w:val="none" w:sz="0" w:space="0" w:color="auto"/>
            <w:bottom w:val="none" w:sz="0" w:space="0" w:color="auto"/>
            <w:right w:val="none" w:sz="0" w:space="0" w:color="auto"/>
          </w:divBdr>
        </w:div>
        <w:div w:id="1665164774">
          <w:marLeft w:val="480"/>
          <w:marRight w:val="0"/>
          <w:marTop w:val="0"/>
          <w:marBottom w:val="0"/>
          <w:divBdr>
            <w:top w:val="none" w:sz="0" w:space="0" w:color="auto"/>
            <w:left w:val="none" w:sz="0" w:space="0" w:color="auto"/>
            <w:bottom w:val="none" w:sz="0" w:space="0" w:color="auto"/>
            <w:right w:val="none" w:sz="0" w:space="0" w:color="auto"/>
          </w:divBdr>
        </w:div>
        <w:div w:id="1411193174">
          <w:marLeft w:val="480"/>
          <w:marRight w:val="0"/>
          <w:marTop w:val="0"/>
          <w:marBottom w:val="0"/>
          <w:divBdr>
            <w:top w:val="none" w:sz="0" w:space="0" w:color="auto"/>
            <w:left w:val="none" w:sz="0" w:space="0" w:color="auto"/>
            <w:bottom w:val="none" w:sz="0" w:space="0" w:color="auto"/>
            <w:right w:val="none" w:sz="0" w:space="0" w:color="auto"/>
          </w:divBdr>
        </w:div>
        <w:div w:id="26495410">
          <w:marLeft w:val="480"/>
          <w:marRight w:val="0"/>
          <w:marTop w:val="0"/>
          <w:marBottom w:val="0"/>
          <w:divBdr>
            <w:top w:val="none" w:sz="0" w:space="0" w:color="auto"/>
            <w:left w:val="none" w:sz="0" w:space="0" w:color="auto"/>
            <w:bottom w:val="none" w:sz="0" w:space="0" w:color="auto"/>
            <w:right w:val="none" w:sz="0" w:space="0" w:color="auto"/>
          </w:divBdr>
        </w:div>
        <w:div w:id="1053696094">
          <w:marLeft w:val="480"/>
          <w:marRight w:val="0"/>
          <w:marTop w:val="0"/>
          <w:marBottom w:val="0"/>
          <w:divBdr>
            <w:top w:val="none" w:sz="0" w:space="0" w:color="auto"/>
            <w:left w:val="none" w:sz="0" w:space="0" w:color="auto"/>
            <w:bottom w:val="none" w:sz="0" w:space="0" w:color="auto"/>
            <w:right w:val="none" w:sz="0" w:space="0" w:color="auto"/>
          </w:divBdr>
        </w:div>
        <w:div w:id="1018392363">
          <w:marLeft w:val="480"/>
          <w:marRight w:val="0"/>
          <w:marTop w:val="0"/>
          <w:marBottom w:val="0"/>
          <w:divBdr>
            <w:top w:val="none" w:sz="0" w:space="0" w:color="auto"/>
            <w:left w:val="none" w:sz="0" w:space="0" w:color="auto"/>
            <w:bottom w:val="none" w:sz="0" w:space="0" w:color="auto"/>
            <w:right w:val="none" w:sz="0" w:space="0" w:color="auto"/>
          </w:divBdr>
        </w:div>
        <w:div w:id="1844930171">
          <w:marLeft w:val="480"/>
          <w:marRight w:val="0"/>
          <w:marTop w:val="0"/>
          <w:marBottom w:val="0"/>
          <w:divBdr>
            <w:top w:val="none" w:sz="0" w:space="0" w:color="auto"/>
            <w:left w:val="none" w:sz="0" w:space="0" w:color="auto"/>
            <w:bottom w:val="none" w:sz="0" w:space="0" w:color="auto"/>
            <w:right w:val="none" w:sz="0" w:space="0" w:color="auto"/>
          </w:divBdr>
        </w:div>
        <w:div w:id="378895405">
          <w:marLeft w:val="480"/>
          <w:marRight w:val="0"/>
          <w:marTop w:val="0"/>
          <w:marBottom w:val="0"/>
          <w:divBdr>
            <w:top w:val="none" w:sz="0" w:space="0" w:color="auto"/>
            <w:left w:val="none" w:sz="0" w:space="0" w:color="auto"/>
            <w:bottom w:val="none" w:sz="0" w:space="0" w:color="auto"/>
            <w:right w:val="none" w:sz="0" w:space="0" w:color="auto"/>
          </w:divBdr>
        </w:div>
        <w:div w:id="2091582554">
          <w:marLeft w:val="480"/>
          <w:marRight w:val="0"/>
          <w:marTop w:val="0"/>
          <w:marBottom w:val="0"/>
          <w:divBdr>
            <w:top w:val="none" w:sz="0" w:space="0" w:color="auto"/>
            <w:left w:val="none" w:sz="0" w:space="0" w:color="auto"/>
            <w:bottom w:val="none" w:sz="0" w:space="0" w:color="auto"/>
            <w:right w:val="none" w:sz="0" w:space="0" w:color="auto"/>
          </w:divBdr>
        </w:div>
      </w:divsChild>
    </w:div>
    <w:div w:id="1932230621">
      <w:bodyDiv w:val="1"/>
      <w:marLeft w:val="0"/>
      <w:marRight w:val="0"/>
      <w:marTop w:val="0"/>
      <w:marBottom w:val="0"/>
      <w:divBdr>
        <w:top w:val="none" w:sz="0" w:space="0" w:color="auto"/>
        <w:left w:val="none" w:sz="0" w:space="0" w:color="auto"/>
        <w:bottom w:val="none" w:sz="0" w:space="0" w:color="auto"/>
        <w:right w:val="none" w:sz="0" w:space="0" w:color="auto"/>
      </w:divBdr>
    </w:div>
    <w:div w:id="1935548877">
      <w:bodyDiv w:val="1"/>
      <w:marLeft w:val="0"/>
      <w:marRight w:val="0"/>
      <w:marTop w:val="0"/>
      <w:marBottom w:val="0"/>
      <w:divBdr>
        <w:top w:val="none" w:sz="0" w:space="0" w:color="auto"/>
        <w:left w:val="none" w:sz="0" w:space="0" w:color="auto"/>
        <w:bottom w:val="none" w:sz="0" w:space="0" w:color="auto"/>
        <w:right w:val="none" w:sz="0" w:space="0" w:color="auto"/>
      </w:divBdr>
    </w:div>
    <w:div w:id="1942760721">
      <w:bodyDiv w:val="1"/>
      <w:marLeft w:val="0"/>
      <w:marRight w:val="0"/>
      <w:marTop w:val="0"/>
      <w:marBottom w:val="0"/>
      <w:divBdr>
        <w:top w:val="none" w:sz="0" w:space="0" w:color="auto"/>
        <w:left w:val="none" w:sz="0" w:space="0" w:color="auto"/>
        <w:bottom w:val="none" w:sz="0" w:space="0" w:color="auto"/>
        <w:right w:val="none" w:sz="0" w:space="0" w:color="auto"/>
      </w:divBdr>
    </w:div>
    <w:div w:id="1949510563">
      <w:bodyDiv w:val="1"/>
      <w:marLeft w:val="0"/>
      <w:marRight w:val="0"/>
      <w:marTop w:val="0"/>
      <w:marBottom w:val="0"/>
      <w:divBdr>
        <w:top w:val="none" w:sz="0" w:space="0" w:color="auto"/>
        <w:left w:val="none" w:sz="0" w:space="0" w:color="auto"/>
        <w:bottom w:val="none" w:sz="0" w:space="0" w:color="auto"/>
        <w:right w:val="none" w:sz="0" w:space="0" w:color="auto"/>
      </w:divBdr>
    </w:div>
    <w:div w:id="1949772878">
      <w:bodyDiv w:val="1"/>
      <w:marLeft w:val="0"/>
      <w:marRight w:val="0"/>
      <w:marTop w:val="0"/>
      <w:marBottom w:val="0"/>
      <w:divBdr>
        <w:top w:val="none" w:sz="0" w:space="0" w:color="auto"/>
        <w:left w:val="none" w:sz="0" w:space="0" w:color="auto"/>
        <w:bottom w:val="none" w:sz="0" w:space="0" w:color="auto"/>
        <w:right w:val="none" w:sz="0" w:space="0" w:color="auto"/>
      </w:divBdr>
    </w:div>
    <w:div w:id="1953706660">
      <w:bodyDiv w:val="1"/>
      <w:marLeft w:val="0"/>
      <w:marRight w:val="0"/>
      <w:marTop w:val="0"/>
      <w:marBottom w:val="0"/>
      <w:divBdr>
        <w:top w:val="none" w:sz="0" w:space="0" w:color="auto"/>
        <w:left w:val="none" w:sz="0" w:space="0" w:color="auto"/>
        <w:bottom w:val="none" w:sz="0" w:space="0" w:color="auto"/>
        <w:right w:val="none" w:sz="0" w:space="0" w:color="auto"/>
      </w:divBdr>
      <w:divsChild>
        <w:div w:id="631177930">
          <w:marLeft w:val="480"/>
          <w:marRight w:val="0"/>
          <w:marTop w:val="0"/>
          <w:marBottom w:val="0"/>
          <w:divBdr>
            <w:top w:val="none" w:sz="0" w:space="0" w:color="auto"/>
            <w:left w:val="none" w:sz="0" w:space="0" w:color="auto"/>
            <w:bottom w:val="none" w:sz="0" w:space="0" w:color="auto"/>
            <w:right w:val="none" w:sz="0" w:space="0" w:color="auto"/>
          </w:divBdr>
        </w:div>
        <w:div w:id="1978872848">
          <w:marLeft w:val="480"/>
          <w:marRight w:val="0"/>
          <w:marTop w:val="0"/>
          <w:marBottom w:val="0"/>
          <w:divBdr>
            <w:top w:val="none" w:sz="0" w:space="0" w:color="auto"/>
            <w:left w:val="none" w:sz="0" w:space="0" w:color="auto"/>
            <w:bottom w:val="none" w:sz="0" w:space="0" w:color="auto"/>
            <w:right w:val="none" w:sz="0" w:space="0" w:color="auto"/>
          </w:divBdr>
        </w:div>
        <w:div w:id="1355302489">
          <w:marLeft w:val="480"/>
          <w:marRight w:val="0"/>
          <w:marTop w:val="0"/>
          <w:marBottom w:val="0"/>
          <w:divBdr>
            <w:top w:val="none" w:sz="0" w:space="0" w:color="auto"/>
            <w:left w:val="none" w:sz="0" w:space="0" w:color="auto"/>
            <w:bottom w:val="none" w:sz="0" w:space="0" w:color="auto"/>
            <w:right w:val="none" w:sz="0" w:space="0" w:color="auto"/>
          </w:divBdr>
        </w:div>
        <w:div w:id="1533491146">
          <w:marLeft w:val="480"/>
          <w:marRight w:val="0"/>
          <w:marTop w:val="0"/>
          <w:marBottom w:val="0"/>
          <w:divBdr>
            <w:top w:val="none" w:sz="0" w:space="0" w:color="auto"/>
            <w:left w:val="none" w:sz="0" w:space="0" w:color="auto"/>
            <w:bottom w:val="none" w:sz="0" w:space="0" w:color="auto"/>
            <w:right w:val="none" w:sz="0" w:space="0" w:color="auto"/>
          </w:divBdr>
        </w:div>
        <w:div w:id="1719275686">
          <w:marLeft w:val="480"/>
          <w:marRight w:val="0"/>
          <w:marTop w:val="0"/>
          <w:marBottom w:val="0"/>
          <w:divBdr>
            <w:top w:val="none" w:sz="0" w:space="0" w:color="auto"/>
            <w:left w:val="none" w:sz="0" w:space="0" w:color="auto"/>
            <w:bottom w:val="none" w:sz="0" w:space="0" w:color="auto"/>
            <w:right w:val="none" w:sz="0" w:space="0" w:color="auto"/>
          </w:divBdr>
        </w:div>
        <w:div w:id="1146363768">
          <w:marLeft w:val="480"/>
          <w:marRight w:val="0"/>
          <w:marTop w:val="0"/>
          <w:marBottom w:val="0"/>
          <w:divBdr>
            <w:top w:val="none" w:sz="0" w:space="0" w:color="auto"/>
            <w:left w:val="none" w:sz="0" w:space="0" w:color="auto"/>
            <w:bottom w:val="none" w:sz="0" w:space="0" w:color="auto"/>
            <w:right w:val="none" w:sz="0" w:space="0" w:color="auto"/>
          </w:divBdr>
        </w:div>
        <w:div w:id="1390299865">
          <w:marLeft w:val="480"/>
          <w:marRight w:val="0"/>
          <w:marTop w:val="0"/>
          <w:marBottom w:val="0"/>
          <w:divBdr>
            <w:top w:val="none" w:sz="0" w:space="0" w:color="auto"/>
            <w:left w:val="none" w:sz="0" w:space="0" w:color="auto"/>
            <w:bottom w:val="none" w:sz="0" w:space="0" w:color="auto"/>
            <w:right w:val="none" w:sz="0" w:space="0" w:color="auto"/>
          </w:divBdr>
        </w:div>
        <w:div w:id="175312426">
          <w:marLeft w:val="480"/>
          <w:marRight w:val="0"/>
          <w:marTop w:val="0"/>
          <w:marBottom w:val="0"/>
          <w:divBdr>
            <w:top w:val="none" w:sz="0" w:space="0" w:color="auto"/>
            <w:left w:val="none" w:sz="0" w:space="0" w:color="auto"/>
            <w:bottom w:val="none" w:sz="0" w:space="0" w:color="auto"/>
            <w:right w:val="none" w:sz="0" w:space="0" w:color="auto"/>
          </w:divBdr>
        </w:div>
      </w:divsChild>
    </w:div>
    <w:div w:id="1955020558">
      <w:bodyDiv w:val="1"/>
      <w:marLeft w:val="0"/>
      <w:marRight w:val="0"/>
      <w:marTop w:val="0"/>
      <w:marBottom w:val="0"/>
      <w:divBdr>
        <w:top w:val="none" w:sz="0" w:space="0" w:color="auto"/>
        <w:left w:val="none" w:sz="0" w:space="0" w:color="auto"/>
        <w:bottom w:val="none" w:sz="0" w:space="0" w:color="auto"/>
        <w:right w:val="none" w:sz="0" w:space="0" w:color="auto"/>
      </w:divBdr>
    </w:div>
    <w:div w:id="1969236962">
      <w:bodyDiv w:val="1"/>
      <w:marLeft w:val="0"/>
      <w:marRight w:val="0"/>
      <w:marTop w:val="0"/>
      <w:marBottom w:val="0"/>
      <w:divBdr>
        <w:top w:val="none" w:sz="0" w:space="0" w:color="auto"/>
        <w:left w:val="none" w:sz="0" w:space="0" w:color="auto"/>
        <w:bottom w:val="none" w:sz="0" w:space="0" w:color="auto"/>
        <w:right w:val="none" w:sz="0" w:space="0" w:color="auto"/>
      </w:divBdr>
    </w:div>
    <w:div w:id="1975678452">
      <w:bodyDiv w:val="1"/>
      <w:marLeft w:val="0"/>
      <w:marRight w:val="0"/>
      <w:marTop w:val="0"/>
      <w:marBottom w:val="0"/>
      <w:divBdr>
        <w:top w:val="none" w:sz="0" w:space="0" w:color="auto"/>
        <w:left w:val="none" w:sz="0" w:space="0" w:color="auto"/>
        <w:bottom w:val="none" w:sz="0" w:space="0" w:color="auto"/>
        <w:right w:val="none" w:sz="0" w:space="0" w:color="auto"/>
      </w:divBdr>
    </w:div>
    <w:div w:id="1979727078">
      <w:bodyDiv w:val="1"/>
      <w:marLeft w:val="0"/>
      <w:marRight w:val="0"/>
      <w:marTop w:val="0"/>
      <w:marBottom w:val="0"/>
      <w:divBdr>
        <w:top w:val="none" w:sz="0" w:space="0" w:color="auto"/>
        <w:left w:val="none" w:sz="0" w:space="0" w:color="auto"/>
        <w:bottom w:val="none" w:sz="0" w:space="0" w:color="auto"/>
        <w:right w:val="none" w:sz="0" w:space="0" w:color="auto"/>
      </w:divBdr>
    </w:div>
    <w:div w:id="1981496416">
      <w:bodyDiv w:val="1"/>
      <w:marLeft w:val="0"/>
      <w:marRight w:val="0"/>
      <w:marTop w:val="0"/>
      <w:marBottom w:val="0"/>
      <w:divBdr>
        <w:top w:val="none" w:sz="0" w:space="0" w:color="auto"/>
        <w:left w:val="none" w:sz="0" w:space="0" w:color="auto"/>
        <w:bottom w:val="none" w:sz="0" w:space="0" w:color="auto"/>
        <w:right w:val="none" w:sz="0" w:space="0" w:color="auto"/>
      </w:divBdr>
    </w:div>
    <w:div w:id="1993172986">
      <w:bodyDiv w:val="1"/>
      <w:marLeft w:val="0"/>
      <w:marRight w:val="0"/>
      <w:marTop w:val="0"/>
      <w:marBottom w:val="0"/>
      <w:divBdr>
        <w:top w:val="none" w:sz="0" w:space="0" w:color="auto"/>
        <w:left w:val="none" w:sz="0" w:space="0" w:color="auto"/>
        <w:bottom w:val="none" w:sz="0" w:space="0" w:color="auto"/>
        <w:right w:val="none" w:sz="0" w:space="0" w:color="auto"/>
      </w:divBdr>
    </w:div>
    <w:div w:id="2002543763">
      <w:bodyDiv w:val="1"/>
      <w:marLeft w:val="0"/>
      <w:marRight w:val="0"/>
      <w:marTop w:val="0"/>
      <w:marBottom w:val="0"/>
      <w:divBdr>
        <w:top w:val="none" w:sz="0" w:space="0" w:color="auto"/>
        <w:left w:val="none" w:sz="0" w:space="0" w:color="auto"/>
        <w:bottom w:val="none" w:sz="0" w:space="0" w:color="auto"/>
        <w:right w:val="none" w:sz="0" w:space="0" w:color="auto"/>
      </w:divBdr>
    </w:div>
    <w:div w:id="2006281154">
      <w:bodyDiv w:val="1"/>
      <w:marLeft w:val="0"/>
      <w:marRight w:val="0"/>
      <w:marTop w:val="0"/>
      <w:marBottom w:val="0"/>
      <w:divBdr>
        <w:top w:val="none" w:sz="0" w:space="0" w:color="auto"/>
        <w:left w:val="none" w:sz="0" w:space="0" w:color="auto"/>
        <w:bottom w:val="none" w:sz="0" w:space="0" w:color="auto"/>
        <w:right w:val="none" w:sz="0" w:space="0" w:color="auto"/>
      </w:divBdr>
    </w:div>
    <w:div w:id="2006975420">
      <w:bodyDiv w:val="1"/>
      <w:marLeft w:val="0"/>
      <w:marRight w:val="0"/>
      <w:marTop w:val="0"/>
      <w:marBottom w:val="0"/>
      <w:divBdr>
        <w:top w:val="none" w:sz="0" w:space="0" w:color="auto"/>
        <w:left w:val="none" w:sz="0" w:space="0" w:color="auto"/>
        <w:bottom w:val="none" w:sz="0" w:space="0" w:color="auto"/>
        <w:right w:val="none" w:sz="0" w:space="0" w:color="auto"/>
      </w:divBdr>
      <w:divsChild>
        <w:div w:id="4094067">
          <w:marLeft w:val="640"/>
          <w:marRight w:val="0"/>
          <w:marTop w:val="0"/>
          <w:marBottom w:val="0"/>
          <w:divBdr>
            <w:top w:val="none" w:sz="0" w:space="0" w:color="auto"/>
            <w:left w:val="none" w:sz="0" w:space="0" w:color="auto"/>
            <w:bottom w:val="none" w:sz="0" w:space="0" w:color="auto"/>
            <w:right w:val="none" w:sz="0" w:space="0" w:color="auto"/>
          </w:divBdr>
        </w:div>
        <w:div w:id="11995515">
          <w:marLeft w:val="640"/>
          <w:marRight w:val="0"/>
          <w:marTop w:val="0"/>
          <w:marBottom w:val="0"/>
          <w:divBdr>
            <w:top w:val="none" w:sz="0" w:space="0" w:color="auto"/>
            <w:left w:val="none" w:sz="0" w:space="0" w:color="auto"/>
            <w:bottom w:val="none" w:sz="0" w:space="0" w:color="auto"/>
            <w:right w:val="none" w:sz="0" w:space="0" w:color="auto"/>
          </w:divBdr>
        </w:div>
        <w:div w:id="17433607">
          <w:marLeft w:val="640"/>
          <w:marRight w:val="0"/>
          <w:marTop w:val="0"/>
          <w:marBottom w:val="0"/>
          <w:divBdr>
            <w:top w:val="none" w:sz="0" w:space="0" w:color="auto"/>
            <w:left w:val="none" w:sz="0" w:space="0" w:color="auto"/>
            <w:bottom w:val="none" w:sz="0" w:space="0" w:color="auto"/>
            <w:right w:val="none" w:sz="0" w:space="0" w:color="auto"/>
          </w:divBdr>
        </w:div>
        <w:div w:id="28067150">
          <w:marLeft w:val="640"/>
          <w:marRight w:val="0"/>
          <w:marTop w:val="0"/>
          <w:marBottom w:val="0"/>
          <w:divBdr>
            <w:top w:val="none" w:sz="0" w:space="0" w:color="auto"/>
            <w:left w:val="none" w:sz="0" w:space="0" w:color="auto"/>
            <w:bottom w:val="none" w:sz="0" w:space="0" w:color="auto"/>
            <w:right w:val="none" w:sz="0" w:space="0" w:color="auto"/>
          </w:divBdr>
        </w:div>
        <w:div w:id="75129615">
          <w:marLeft w:val="640"/>
          <w:marRight w:val="0"/>
          <w:marTop w:val="0"/>
          <w:marBottom w:val="0"/>
          <w:divBdr>
            <w:top w:val="none" w:sz="0" w:space="0" w:color="auto"/>
            <w:left w:val="none" w:sz="0" w:space="0" w:color="auto"/>
            <w:bottom w:val="none" w:sz="0" w:space="0" w:color="auto"/>
            <w:right w:val="none" w:sz="0" w:space="0" w:color="auto"/>
          </w:divBdr>
        </w:div>
        <w:div w:id="75398443">
          <w:marLeft w:val="640"/>
          <w:marRight w:val="0"/>
          <w:marTop w:val="0"/>
          <w:marBottom w:val="0"/>
          <w:divBdr>
            <w:top w:val="none" w:sz="0" w:space="0" w:color="auto"/>
            <w:left w:val="none" w:sz="0" w:space="0" w:color="auto"/>
            <w:bottom w:val="none" w:sz="0" w:space="0" w:color="auto"/>
            <w:right w:val="none" w:sz="0" w:space="0" w:color="auto"/>
          </w:divBdr>
        </w:div>
        <w:div w:id="119539282">
          <w:marLeft w:val="640"/>
          <w:marRight w:val="0"/>
          <w:marTop w:val="0"/>
          <w:marBottom w:val="0"/>
          <w:divBdr>
            <w:top w:val="none" w:sz="0" w:space="0" w:color="auto"/>
            <w:left w:val="none" w:sz="0" w:space="0" w:color="auto"/>
            <w:bottom w:val="none" w:sz="0" w:space="0" w:color="auto"/>
            <w:right w:val="none" w:sz="0" w:space="0" w:color="auto"/>
          </w:divBdr>
        </w:div>
        <w:div w:id="164249120">
          <w:marLeft w:val="640"/>
          <w:marRight w:val="0"/>
          <w:marTop w:val="0"/>
          <w:marBottom w:val="0"/>
          <w:divBdr>
            <w:top w:val="none" w:sz="0" w:space="0" w:color="auto"/>
            <w:left w:val="none" w:sz="0" w:space="0" w:color="auto"/>
            <w:bottom w:val="none" w:sz="0" w:space="0" w:color="auto"/>
            <w:right w:val="none" w:sz="0" w:space="0" w:color="auto"/>
          </w:divBdr>
        </w:div>
        <w:div w:id="250165889">
          <w:marLeft w:val="640"/>
          <w:marRight w:val="0"/>
          <w:marTop w:val="0"/>
          <w:marBottom w:val="0"/>
          <w:divBdr>
            <w:top w:val="none" w:sz="0" w:space="0" w:color="auto"/>
            <w:left w:val="none" w:sz="0" w:space="0" w:color="auto"/>
            <w:bottom w:val="none" w:sz="0" w:space="0" w:color="auto"/>
            <w:right w:val="none" w:sz="0" w:space="0" w:color="auto"/>
          </w:divBdr>
        </w:div>
        <w:div w:id="263612628">
          <w:marLeft w:val="640"/>
          <w:marRight w:val="0"/>
          <w:marTop w:val="0"/>
          <w:marBottom w:val="0"/>
          <w:divBdr>
            <w:top w:val="none" w:sz="0" w:space="0" w:color="auto"/>
            <w:left w:val="none" w:sz="0" w:space="0" w:color="auto"/>
            <w:bottom w:val="none" w:sz="0" w:space="0" w:color="auto"/>
            <w:right w:val="none" w:sz="0" w:space="0" w:color="auto"/>
          </w:divBdr>
        </w:div>
        <w:div w:id="285161193">
          <w:marLeft w:val="640"/>
          <w:marRight w:val="0"/>
          <w:marTop w:val="0"/>
          <w:marBottom w:val="0"/>
          <w:divBdr>
            <w:top w:val="none" w:sz="0" w:space="0" w:color="auto"/>
            <w:left w:val="none" w:sz="0" w:space="0" w:color="auto"/>
            <w:bottom w:val="none" w:sz="0" w:space="0" w:color="auto"/>
            <w:right w:val="none" w:sz="0" w:space="0" w:color="auto"/>
          </w:divBdr>
        </w:div>
        <w:div w:id="319577530">
          <w:marLeft w:val="640"/>
          <w:marRight w:val="0"/>
          <w:marTop w:val="0"/>
          <w:marBottom w:val="0"/>
          <w:divBdr>
            <w:top w:val="none" w:sz="0" w:space="0" w:color="auto"/>
            <w:left w:val="none" w:sz="0" w:space="0" w:color="auto"/>
            <w:bottom w:val="none" w:sz="0" w:space="0" w:color="auto"/>
            <w:right w:val="none" w:sz="0" w:space="0" w:color="auto"/>
          </w:divBdr>
        </w:div>
        <w:div w:id="331958823">
          <w:marLeft w:val="640"/>
          <w:marRight w:val="0"/>
          <w:marTop w:val="0"/>
          <w:marBottom w:val="0"/>
          <w:divBdr>
            <w:top w:val="none" w:sz="0" w:space="0" w:color="auto"/>
            <w:left w:val="none" w:sz="0" w:space="0" w:color="auto"/>
            <w:bottom w:val="none" w:sz="0" w:space="0" w:color="auto"/>
            <w:right w:val="none" w:sz="0" w:space="0" w:color="auto"/>
          </w:divBdr>
        </w:div>
        <w:div w:id="345638124">
          <w:marLeft w:val="640"/>
          <w:marRight w:val="0"/>
          <w:marTop w:val="0"/>
          <w:marBottom w:val="0"/>
          <w:divBdr>
            <w:top w:val="none" w:sz="0" w:space="0" w:color="auto"/>
            <w:left w:val="none" w:sz="0" w:space="0" w:color="auto"/>
            <w:bottom w:val="none" w:sz="0" w:space="0" w:color="auto"/>
            <w:right w:val="none" w:sz="0" w:space="0" w:color="auto"/>
          </w:divBdr>
        </w:div>
        <w:div w:id="436871942">
          <w:marLeft w:val="640"/>
          <w:marRight w:val="0"/>
          <w:marTop w:val="0"/>
          <w:marBottom w:val="0"/>
          <w:divBdr>
            <w:top w:val="none" w:sz="0" w:space="0" w:color="auto"/>
            <w:left w:val="none" w:sz="0" w:space="0" w:color="auto"/>
            <w:bottom w:val="none" w:sz="0" w:space="0" w:color="auto"/>
            <w:right w:val="none" w:sz="0" w:space="0" w:color="auto"/>
          </w:divBdr>
        </w:div>
        <w:div w:id="494344608">
          <w:marLeft w:val="640"/>
          <w:marRight w:val="0"/>
          <w:marTop w:val="0"/>
          <w:marBottom w:val="0"/>
          <w:divBdr>
            <w:top w:val="none" w:sz="0" w:space="0" w:color="auto"/>
            <w:left w:val="none" w:sz="0" w:space="0" w:color="auto"/>
            <w:bottom w:val="none" w:sz="0" w:space="0" w:color="auto"/>
            <w:right w:val="none" w:sz="0" w:space="0" w:color="auto"/>
          </w:divBdr>
        </w:div>
        <w:div w:id="520435345">
          <w:marLeft w:val="640"/>
          <w:marRight w:val="0"/>
          <w:marTop w:val="0"/>
          <w:marBottom w:val="0"/>
          <w:divBdr>
            <w:top w:val="none" w:sz="0" w:space="0" w:color="auto"/>
            <w:left w:val="none" w:sz="0" w:space="0" w:color="auto"/>
            <w:bottom w:val="none" w:sz="0" w:space="0" w:color="auto"/>
            <w:right w:val="none" w:sz="0" w:space="0" w:color="auto"/>
          </w:divBdr>
        </w:div>
        <w:div w:id="531303604">
          <w:marLeft w:val="640"/>
          <w:marRight w:val="0"/>
          <w:marTop w:val="0"/>
          <w:marBottom w:val="0"/>
          <w:divBdr>
            <w:top w:val="none" w:sz="0" w:space="0" w:color="auto"/>
            <w:left w:val="none" w:sz="0" w:space="0" w:color="auto"/>
            <w:bottom w:val="none" w:sz="0" w:space="0" w:color="auto"/>
            <w:right w:val="none" w:sz="0" w:space="0" w:color="auto"/>
          </w:divBdr>
        </w:div>
        <w:div w:id="578054947">
          <w:marLeft w:val="640"/>
          <w:marRight w:val="0"/>
          <w:marTop w:val="0"/>
          <w:marBottom w:val="0"/>
          <w:divBdr>
            <w:top w:val="none" w:sz="0" w:space="0" w:color="auto"/>
            <w:left w:val="none" w:sz="0" w:space="0" w:color="auto"/>
            <w:bottom w:val="none" w:sz="0" w:space="0" w:color="auto"/>
            <w:right w:val="none" w:sz="0" w:space="0" w:color="auto"/>
          </w:divBdr>
        </w:div>
        <w:div w:id="603919439">
          <w:marLeft w:val="640"/>
          <w:marRight w:val="0"/>
          <w:marTop w:val="0"/>
          <w:marBottom w:val="0"/>
          <w:divBdr>
            <w:top w:val="none" w:sz="0" w:space="0" w:color="auto"/>
            <w:left w:val="none" w:sz="0" w:space="0" w:color="auto"/>
            <w:bottom w:val="none" w:sz="0" w:space="0" w:color="auto"/>
            <w:right w:val="none" w:sz="0" w:space="0" w:color="auto"/>
          </w:divBdr>
        </w:div>
        <w:div w:id="611665354">
          <w:marLeft w:val="640"/>
          <w:marRight w:val="0"/>
          <w:marTop w:val="0"/>
          <w:marBottom w:val="0"/>
          <w:divBdr>
            <w:top w:val="none" w:sz="0" w:space="0" w:color="auto"/>
            <w:left w:val="none" w:sz="0" w:space="0" w:color="auto"/>
            <w:bottom w:val="none" w:sz="0" w:space="0" w:color="auto"/>
            <w:right w:val="none" w:sz="0" w:space="0" w:color="auto"/>
          </w:divBdr>
        </w:div>
        <w:div w:id="644507476">
          <w:marLeft w:val="640"/>
          <w:marRight w:val="0"/>
          <w:marTop w:val="0"/>
          <w:marBottom w:val="0"/>
          <w:divBdr>
            <w:top w:val="none" w:sz="0" w:space="0" w:color="auto"/>
            <w:left w:val="none" w:sz="0" w:space="0" w:color="auto"/>
            <w:bottom w:val="none" w:sz="0" w:space="0" w:color="auto"/>
            <w:right w:val="none" w:sz="0" w:space="0" w:color="auto"/>
          </w:divBdr>
        </w:div>
        <w:div w:id="649098296">
          <w:marLeft w:val="640"/>
          <w:marRight w:val="0"/>
          <w:marTop w:val="0"/>
          <w:marBottom w:val="0"/>
          <w:divBdr>
            <w:top w:val="none" w:sz="0" w:space="0" w:color="auto"/>
            <w:left w:val="none" w:sz="0" w:space="0" w:color="auto"/>
            <w:bottom w:val="none" w:sz="0" w:space="0" w:color="auto"/>
            <w:right w:val="none" w:sz="0" w:space="0" w:color="auto"/>
          </w:divBdr>
        </w:div>
        <w:div w:id="724334591">
          <w:marLeft w:val="640"/>
          <w:marRight w:val="0"/>
          <w:marTop w:val="0"/>
          <w:marBottom w:val="0"/>
          <w:divBdr>
            <w:top w:val="none" w:sz="0" w:space="0" w:color="auto"/>
            <w:left w:val="none" w:sz="0" w:space="0" w:color="auto"/>
            <w:bottom w:val="none" w:sz="0" w:space="0" w:color="auto"/>
            <w:right w:val="none" w:sz="0" w:space="0" w:color="auto"/>
          </w:divBdr>
        </w:div>
        <w:div w:id="724572133">
          <w:marLeft w:val="640"/>
          <w:marRight w:val="0"/>
          <w:marTop w:val="0"/>
          <w:marBottom w:val="0"/>
          <w:divBdr>
            <w:top w:val="none" w:sz="0" w:space="0" w:color="auto"/>
            <w:left w:val="none" w:sz="0" w:space="0" w:color="auto"/>
            <w:bottom w:val="none" w:sz="0" w:space="0" w:color="auto"/>
            <w:right w:val="none" w:sz="0" w:space="0" w:color="auto"/>
          </w:divBdr>
        </w:div>
        <w:div w:id="764573678">
          <w:marLeft w:val="640"/>
          <w:marRight w:val="0"/>
          <w:marTop w:val="0"/>
          <w:marBottom w:val="0"/>
          <w:divBdr>
            <w:top w:val="none" w:sz="0" w:space="0" w:color="auto"/>
            <w:left w:val="none" w:sz="0" w:space="0" w:color="auto"/>
            <w:bottom w:val="none" w:sz="0" w:space="0" w:color="auto"/>
            <w:right w:val="none" w:sz="0" w:space="0" w:color="auto"/>
          </w:divBdr>
        </w:div>
        <w:div w:id="784807027">
          <w:marLeft w:val="640"/>
          <w:marRight w:val="0"/>
          <w:marTop w:val="0"/>
          <w:marBottom w:val="0"/>
          <w:divBdr>
            <w:top w:val="none" w:sz="0" w:space="0" w:color="auto"/>
            <w:left w:val="none" w:sz="0" w:space="0" w:color="auto"/>
            <w:bottom w:val="none" w:sz="0" w:space="0" w:color="auto"/>
            <w:right w:val="none" w:sz="0" w:space="0" w:color="auto"/>
          </w:divBdr>
        </w:div>
        <w:div w:id="815727957">
          <w:marLeft w:val="640"/>
          <w:marRight w:val="0"/>
          <w:marTop w:val="0"/>
          <w:marBottom w:val="0"/>
          <w:divBdr>
            <w:top w:val="none" w:sz="0" w:space="0" w:color="auto"/>
            <w:left w:val="none" w:sz="0" w:space="0" w:color="auto"/>
            <w:bottom w:val="none" w:sz="0" w:space="0" w:color="auto"/>
            <w:right w:val="none" w:sz="0" w:space="0" w:color="auto"/>
          </w:divBdr>
        </w:div>
        <w:div w:id="819350021">
          <w:marLeft w:val="640"/>
          <w:marRight w:val="0"/>
          <w:marTop w:val="0"/>
          <w:marBottom w:val="0"/>
          <w:divBdr>
            <w:top w:val="none" w:sz="0" w:space="0" w:color="auto"/>
            <w:left w:val="none" w:sz="0" w:space="0" w:color="auto"/>
            <w:bottom w:val="none" w:sz="0" w:space="0" w:color="auto"/>
            <w:right w:val="none" w:sz="0" w:space="0" w:color="auto"/>
          </w:divBdr>
        </w:div>
        <w:div w:id="835730702">
          <w:marLeft w:val="640"/>
          <w:marRight w:val="0"/>
          <w:marTop w:val="0"/>
          <w:marBottom w:val="0"/>
          <w:divBdr>
            <w:top w:val="none" w:sz="0" w:space="0" w:color="auto"/>
            <w:left w:val="none" w:sz="0" w:space="0" w:color="auto"/>
            <w:bottom w:val="none" w:sz="0" w:space="0" w:color="auto"/>
            <w:right w:val="none" w:sz="0" w:space="0" w:color="auto"/>
          </w:divBdr>
        </w:div>
        <w:div w:id="868758539">
          <w:marLeft w:val="640"/>
          <w:marRight w:val="0"/>
          <w:marTop w:val="0"/>
          <w:marBottom w:val="0"/>
          <w:divBdr>
            <w:top w:val="none" w:sz="0" w:space="0" w:color="auto"/>
            <w:left w:val="none" w:sz="0" w:space="0" w:color="auto"/>
            <w:bottom w:val="none" w:sz="0" w:space="0" w:color="auto"/>
            <w:right w:val="none" w:sz="0" w:space="0" w:color="auto"/>
          </w:divBdr>
        </w:div>
        <w:div w:id="901060012">
          <w:marLeft w:val="640"/>
          <w:marRight w:val="0"/>
          <w:marTop w:val="0"/>
          <w:marBottom w:val="0"/>
          <w:divBdr>
            <w:top w:val="none" w:sz="0" w:space="0" w:color="auto"/>
            <w:left w:val="none" w:sz="0" w:space="0" w:color="auto"/>
            <w:bottom w:val="none" w:sz="0" w:space="0" w:color="auto"/>
            <w:right w:val="none" w:sz="0" w:space="0" w:color="auto"/>
          </w:divBdr>
        </w:div>
        <w:div w:id="943264374">
          <w:marLeft w:val="640"/>
          <w:marRight w:val="0"/>
          <w:marTop w:val="0"/>
          <w:marBottom w:val="0"/>
          <w:divBdr>
            <w:top w:val="none" w:sz="0" w:space="0" w:color="auto"/>
            <w:left w:val="none" w:sz="0" w:space="0" w:color="auto"/>
            <w:bottom w:val="none" w:sz="0" w:space="0" w:color="auto"/>
            <w:right w:val="none" w:sz="0" w:space="0" w:color="auto"/>
          </w:divBdr>
        </w:div>
        <w:div w:id="953366956">
          <w:marLeft w:val="640"/>
          <w:marRight w:val="0"/>
          <w:marTop w:val="0"/>
          <w:marBottom w:val="0"/>
          <w:divBdr>
            <w:top w:val="none" w:sz="0" w:space="0" w:color="auto"/>
            <w:left w:val="none" w:sz="0" w:space="0" w:color="auto"/>
            <w:bottom w:val="none" w:sz="0" w:space="0" w:color="auto"/>
            <w:right w:val="none" w:sz="0" w:space="0" w:color="auto"/>
          </w:divBdr>
        </w:div>
        <w:div w:id="979573590">
          <w:marLeft w:val="640"/>
          <w:marRight w:val="0"/>
          <w:marTop w:val="0"/>
          <w:marBottom w:val="0"/>
          <w:divBdr>
            <w:top w:val="none" w:sz="0" w:space="0" w:color="auto"/>
            <w:left w:val="none" w:sz="0" w:space="0" w:color="auto"/>
            <w:bottom w:val="none" w:sz="0" w:space="0" w:color="auto"/>
            <w:right w:val="none" w:sz="0" w:space="0" w:color="auto"/>
          </w:divBdr>
        </w:div>
        <w:div w:id="1005127681">
          <w:marLeft w:val="640"/>
          <w:marRight w:val="0"/>
          <w:marTop w:val="0"/>
          <w:marBottom w:val="0"/>
          <w:divBdr>
            <w:top w:val="none" w:sz="0" w:space="0" w:color="auto"/>
            <w:left w:val="none" w:sz="0" w:space="0" w:color="auto"/>
            <w:bottom w:val="none" w:sz="0" w:space="0" w:color="auto"/>
            <w:right w:val="none" w:sz="0" w:space="0" w:color="auto"/>
          </w:divBdr>
        </w:div>
        <w:div w:id="1037510013">
          <w:marLeft w:val="640"/>
          <w:marRight w:val="0"/>
          <w:marTop w:val="0"/>
          <w:marBottom w:val="0"/>
          <w:divBdr>
            <w:top w:val="none" w:sz="0" w:space="0" w:color="auto"/>
            <w:left w:val="none" w:sz="0" w:space="0" w:color="auto"/>
            <w:bottom w:val="none" w:sz="0" w:space="0" w:color="auto"/>
            <w:right w:val="none" w:sz="0" w:space="0" w:color="auto"/>
          </w:divBdr>
        </w:div>
        <w:div w:id="1042288589">
          <w:marLeft w:val="640"/>
          <w:marRight w:val="0"/>
          <w:marTop w:val="0"/>
          <w:marBottom w:val="0"/>
          <w:divBdr>
            <w:top w:val="none" w:sz="0" w:space="0" w:color="auto"/>
            <w:left w:val="none" w:sz="0" w:space="0" w:color="auto"/>
            <w:bottom w:val="none" w:sz="0" w:space="0" w:color="auto"/>
            <w:right w:val="none" w:sz="0" w:space="0" w:color="auto"/>
          </w:divBdr>
        </w:div>
        <w:div w:id="1058632541">
          <w:marLeft w:val="640"/>
          <w:marRight w:val="0"/>
          <w:marTop w:val="0"/>
          <w:marBottom w:val="0"/>
          <w:divBdr>
            <w:top w:val="none" w:sz="0" w:space="0" w:color="auto"/>
            <w:left w:val="none" w:sz="0" w:space="0" w:color="auto"/>
            <w:bottom w:val="none" w:sz="0" w:space="0" w:color="auto"/>
            <w:right w:val="none" w:sz="0" w:space="0" w:color="auto"/>
          </w:divBdr>
        </w:div>
        <w:div w:id="1081373194">
          <w:marLeft w:val="640"/>
          <w:marRight w:val="0"/>
          <w:marTop w:val="0"/>
          <w:marBottom w:val="0"/>
          <w:divBdr>
            <w:top w:val="none" w:sz="0" w:space="0" w:color="auto"/>
            <w:left w:val="none" w:sz="0" w:space="0" w:color="auto"/>
            <w:bottom w:val="none" w:sz="0" w:space="0" w:color="auto"/>
            <w:right w:val="none" w:sz="0" w:space="0" w:color="auto"/>
          </w:divBdr>
        </w:div>
        <w:div w:id="1149056853">
          <w:marLeft w:val="640"/>
          <w:marRight w:val="0"/>
          <w:marTop w:val="0"/>
          <w:marBottom w:val="0"/>
          <w:divBdr>
            <w:top w:val="none" w:sz="0" w:space="0" w:color="auto"/>
            <w:left w:val="none" w:sz="0" w:space="0" w:color="auto"/>
            <w:bottom w:val="none" w:sz="0" w:space="0" w:color="auto"/>
            <w:right w:val="none" w:sz="0" w:space="0" w:color="auto"/>
          </w:divBdr>
        </w:div>
        <w:div w:id="1211459886">
          <w:marLeft w:val="640"/>
          <w:marRight w:val="0"/>
          <w:marTop w:val="0"/>
          <w:marBottom w:val="0"/>
          <w:divBdr>
            <w:top w:val="none" w:sz="0" w:space="0" w:color="auto"/>
            <w:left w:val="none" w:sz="0" w:space="0" w:color="auto"/>
            <w:bottom w:val="none" w:sz="0" w:space="0" w:color="auto"/>
            <w:right w:val="none" w:sz="0" w:space="0" w:color="auto"/>
          </w:divBdr>
        </w:div>
        <w:div w:id="1237932163">
          <w:marLeft w:val="640"/>
          <w:marRight w:val="0"/>
          <w:marTop w:val="0"/>
          <w:marBottom w:val="0"/>
          <w:divBdr>
            <w:top w:val="none" w:sz="0" w:space="0" w:color="auto"/>
            <w:left w:val="none" w:sz="0" w:space="0" w:color="auto"/>
            <w:bottom w:val="none" w:sz="0" w:space="0" w:color="auto"/>
            <w:right w:val="none" w:sz="0" w:space="0" w:color="auto"/>
          </w:divBdr>
        </w:div>
        <w:div w:id="1255628156">
          <w:marLeft w:val="640"/>
          <w:marRight w:val="0"/>
          <w:marTop w:val="0"/>
          <w:marBottom w:val="0"/>
          <w:divBdr>
            <w:top w:val="none" w:sz="0" w:space="0" w:color="auto"/>
            <w:left w:val="none" w:sz="0" w:space="0" w:color="auto"/>
            <w:bottom w:val="none" w:sz="0" w:space="0" w:color="auto"/>
            <w:right w:val="none" w:sz="0" w:space="0" w:color="auto"/>
          </w:divBdr>
        </w:div>
        <w:div w:id="1261641568">
          <w:marLeft w:val="640"/>
          <w:marRight w:val="0"/>
          <w:marTop w:val="0"/>
          <w:marBottom w:val="0"/>
          <w:divBdr>
            <w:top w:val="none" w:sz="0" w:space="0" w:color="auto"/>
            <w:left w:val="none" w:sz="0" w:space="0" w:color="auto"/>
            <w:bottom w:val="none" w:sz="0" w:space="0" w:color="auto"/>
            <w:right w:val="none" w:sz="0" w:space="0" w:color="auto"/>
          </w:divBdr>
        </w:div>
        <w:div w:id="1291596734">
          <w:marLeft w:val="640"/>
          <w:marRight w:val="0"/>
          <w:marTop w:val="0"/>
          <w:marBottom w:val="0"/>
          <w:divBdr>
            <w:top w:val="none" w:sz="0" w:space="0" w:color="auto"/>
            <w:left w:val="none" w:sz="0" w:space="0" w:color="auto"/>
            <w:bottom w:val="none" w:sz="0" w:space="0" w:color="auto"/>
            <w:right w:val="none" w:sz="0" w:space="0" w:color="auto"/>
          </w:divBdr>
        </w:div>
        <w:div w:id="1328247390">
          <w:marLeft w:val="640"/>
          <w:marRight w:val="0"/>
          <w:marTop w:val="0"/>
          <w:marBottom w:val="0"/>
          <w:divBdr>
            <w:top w:val="none" w:sz="0" w:space="0" w:color="auto"/>
            <w:left w:val="none" w:sz="0" w:space="0" w:color="auto"/>
            <w:bottom w:val="none" w:sz="0" w:space="0" w:color="auto"/>
            <w:right w:val="none" w:sz="0" w:space="0" w:color="auto"/>
          </w:divBdr>
        </w:div>
        <w:div w:id="1438793772">
          <w:marLeft w:val="640"/>
          <w:marRight w:val="0"/>
          <w:marTop w:val="0"/>
          <w:marBottom w:val="0"/>
          <w:divBdr>
            <w:top w:val="none" w:sz="0" w:space="0" w:color="auto"/>
            <w:left w:val="none" w:sz="0" w:space="0" w:color="auto"/>
            <w:bottom w:val="none" w:sz="0" w:space="0" w:color="auto"/>
            <w:right w:val="none" w:sz="0" w:space="0" w:color="auto"/>
          </w:divBdr>
        </w:div>
        <w:div w:id="1485076903">
          <w:marLeft w:val="640"/>
          <w:marRight w:val="0"/>
          <w:marTop w:val="0"/>
          <w:marBottom w:val="0"/>
          <w:divBdr>
            <w:top w:val="none" w:sz="0" w:space="0" w:color="auto"/>
            <w:left w:val="none" w:sz="0" w:space="0" w:color="auto"/>
            <w:bottom w:val="none" w:sz="0" w:space="0" w:color="auto"/>
            <w:right w:val="none" w:sz="0" w:space="0" w:color="auto"/>
          </w:divBdr>
        </w:div>
        <w:div w:id="1536691890">
          <w:marLeft w:val="640"/>
          <w:marRight w:val="0"/>
          <w:marTop w:val="0"/>
          <w:marBottom w:val="0"/>
          <w:divBdr>
            <w:top w:val="none" w:sz="0" w:space="0" w:color="auto"/>
            <w:left w:val="none" w:sz="0" w:space="0" w:color="auto"/>
            <w:bottom w:val="none" w:sz="0" w:space="0" w:color="auto"/>
            <w:right w:val="none" w:sz="0" w:space="0" w:color="auto"/>
          </w:divBdr>
        </w:div>
        <w:div w:id="1549029629">
          <w:marLeft w:val="640"/>
          <w:marRight w:val="0"/>
          <w:marTop w:val="0"/>
          <w:marBottom w:val="0"/>
          <w:divBdr>
            <w:top w:val="none" w:sz="0" w:space="0" w:color="auto"/>
            <w:left w:val="none" w:sz="0" w:space="0" w:color="auto"/>
            <w:bottom w:val="none" w:sz="0" w:space="0" w:color="auto"/>
            <w:right w:val="none" w:sz="0" w:space="0" w:color="auto"/>
          </w:divBdr>
        </w:div>
        <w:div w:id="1594823254">
          <w:marLeft w:val="640"/>
          <w:marRight w:val="0"/>
          <w:marTop w:val="0"/>
          <w:marBottom w:val="0"/>
          <w:divBdr>
            <w:top w:val="none" w:sz="0" w:space="0" w:color="auto"/>
            <w:left w:val="none" w:sz="0" w:space="0" w:color="auto"/>
            <w:bottom w:val="none" w:sz="0" w:space="0" w:color="auto"/>
            <w:right w:val="none" w:sz="0" w:space="0" w:color="auto"/>
          </w:divBdr>
        </w:div>
        <w:div w:id="1620067349">
          <w:marLeft w:val="640"/>
          <w:marRight w:val="0"/>
          <w:marTop w:val="0"/>
          <w:marBottom w:val="0"/>
          <w:divBdr>
            <w:top w:val="none" w:sz="0" w:space="0" w:color="auto"/>
            <w:left w:val="none" w:sz="0" w:space="0" w:color="auto"/>
            <w:bottom w:val="none" w:sz="0" w:space="0" w:color="auto"/>
            <w:right w:val="none" w:sz="0" w:space="0" w:color="auto"/>
          </w:divBdr>
        </w:div>
        <w:div w:id="1643189744">
          <w:marLeft w:val="640"/>
          <w:marRight w:val="0"/>
          <w:marTop w:val="0"/>
          <w:marBottom w:val="0"/>
          <w:divBdr>
            <w:top w:val="none" w:sz="0" w:space="0" w:color="auto"/>
            <w:left w:val="none" w:sz="0" w:space="0" w:color="auto"/>
            <w:bottom w:val="none" w:sz="0" w:space="0" w:color="auto"/>
            <w:right w:val="none" w:sz="0" w:space="0" w:color="auto"/>
          </w:divBdr>
        </w:div>
        <w:div w:id="1650360197">
          <w:marLeft w:val="640"/>
          <w:marRight w:val="0"/>
          <w:marTop w:val="0"/>
          <w:marBottom w:val="0"/>
          <w:divBdr>
            <w:top w:val="none" w:sz="0" w:space="0" w:color="auto"/>
            <w:left w:val="none" w:sz="0" w:space="0" w:color="auto"/>
            <w:bottom w:val="none" w:sz="0" w:space="0" w:color="auto"/>
            <w:right w:val="none" w:sz="0" w:space="0" w:color="auto"/>
          </w:divBdr>
        </w:div>
        <w:div w:id="1679967031">
          <w:marLeft w:val="640"/>
          <w:marRight w:val="0"/>
          <w:marTop w:val="0"/>
          <w:marBottom w:val="0"/>
          <w:divBdr>
            <w:top w:val="none" w:sz="0" w:space="0" w:color="auto"/>
            <w:left w:val="none" w:sz="0" w:space="0" w:color="auto"/>
            <w:bottom w:val="none" w:sz="0" w:space="0" w:color="auto"/>
            <w:right w:val="none" w:sz="0" w:space="0" w:color="auto"/>
          </w:divBdr>
        </w:div>
        <w:div w:id="1808860897">
          <w:marLeft w:val="640"/>
          <w:marRight w:val="0"/>
          <w:marTop w:val="0"/>
          <w:marBottom w:val="0"/>
          <w:divBdr>
            <w:top w:val="none" w:sz="0" w:space="0" w:color="auto"/>
            <w:left w:val="none" w:sz="0" w:space="0" w:color="auto"/>
            <w:bottom w:val="none" w:sz="0" w:space="0" w:color="auto"/>
            <w:right w:val="none" w:sz="0" w:space="0" w:color="auto"/>
          </w:divBdr>
        </w:div>
        <w:div w:id="1809780702">
          <w:marLeft w:val="640"/>
          <w:marRight w:val="0"/>
          <w:marTop w:val="0"/>
          <w:marBottom w:val="0"/>
          <w:divBdr>
            <w:top w:val="none" w:sz="0" w:space="0" w:color="auto"/>
            <w:left w:val="none" w:sz="0" w:space="0" w:color="auto"/>
            <w:bottom w:val="none" w:sz="0" w:space="0" w:color="auto"/>
            <w:right w:val="none" w:sz="0" w:space="0" w:color="auto"/>
          </w:divBdr>
        </w:div>
        <w:div w:id="1812402966">
          <w:marLeft w:val="640"/>
          <w:marRight w:val="0"/>
          <w:marTop w:val="0"/>
          <w:marBottom w:val="0"/>
          <w:divBdr>
            <w:top w:val="none" w:sz="0" w:space="0" w:color="auto"/>
            <w:left w:val="none" w:sz="0" w:space="0" w:color="auto"/>
            <w:bottom w:val="none" w:sz="0" w:space="0" w:color="auto"/>
            <w:right w:val="none" w:sz="0" w:space="0" w:color="auto"/>
          </w:divBdr>
        </w:div>
        <w:div w:id="1822499276">
          <w:marLeft w:val="640"/>
          <w:marRight w:val="0"/>
          <w:marTop w:val="0"/>
          <w:marBottom w:val="0"/>
          <w:divBdr>
            <w:top w:val="none" w:sz="0" w:space="0" w:color="auto"/>
            <w:left w:val="none" w:sz="0" w:space="0" w:color="auto"/>
            <w:bottom w:val="none" w:sz="0" w:space="0" w:color="auto"/>
            <w:right w:val="none" w:sz="0" w:space="0" w:color="auto"/>
          </w:divBdr>
        </w:div>
        <w:div w:id="1843424527">
          <w:marLeft w:val="640"/>
          <w:marRight w:val="0"/>
          <w:marTop w:val="0"/>
          <w:marBottom w:val="0"/>
          <w:divBdr>
            <w:top w:val="none" w:sz="0" w:space="0" w:color="auto"/>
            <w:left w:val="none" w:sz="0" w:space="0" w:color="auto"/>
            <w:bottom w:val="none" w:sz="0" w:space="0" w:color="auto"/>
            <w:right w:val="none" w:sz="0" w:space="0" w:color="auto"/>
          </w:divBdr>
        </w:div>
        <w:div w:id="1867790183">
          <w:marLeft w:val="640"/>
          <w:marRight w:val="0"/>
          <w:marTop w:val="0"/>
          <w:marBottom w:val="0"/>
          <w:divBdr>
            <w:top w:val="none" w:sz="0" w:space="0" w:color="auto"/>
            <w:left w:val="none" w:sz="0" w:space="0" w:color="auto"/>
            <w:bottom w:val="none" w:sz="0" w:space="0" w:color="auto"/>
            <w:right w:val="none" w:sz="0" w:space="0" w:color="auto"/>
          </w:divBdr>
        </w:div>
        <w:div w:id="1872110409">
          <w:marLeft w:val="640"/>
          <w:marRight w:val="0"/>
          <w:marTop w:val="0"/>
          <w:marBottom w:val="0"/>
          <w:divBdr>
            <w:top w:val="none" w:sz="0" w:space="0" w:color="auto"/>
            <w:left w:val="none" w:sz="0" w:space="0" w:color="auto"/>
            <w:bottom w:val="none" w:sz="0" w:space="0" w:color="auto"/>
            <w:right w:val="none" w:sz="0" w:space="0" w:color="auto"/>
          </w:divBdr>
        </w:div>
        <w:div w:id="1909150231">
          <w:marLeft w:val="640"/>
          <w:marRight w:val="0"/>
          <w:marTop w:val="0"/>
          <w:marBottom w:val="0"/>
          <w:divBdr>
            <w:top w:val="none" w:sz="0" w:space="0" w:color="auto"/>
            <w:left w:val="none" w:sz="0" w:space="0" w:color="auto"/>
            <w:bottom w:val="none" w:sz="0" w:space="0" w:color="auto"/>
            <w:right w:val="none" w:sz="0" w:space="0" w:color="auto"/>
          </w:divBdr>
        </w:div>
        <w:div w:id="1965773478">
          <w:marLeft w:val="640"/>
          <w:marRight w:val="0"/>
          <w:marTop w:val="0"/>
          <w:marBottom w:val="0"/>
          <w:divBdr>
            <w:top w:val="none" w:sz="0" w:space="0" w:color="auto"/>
            <w:left w:val="none" w:sz="0" w:space="0" w:color="auto"/>
            <w:bottom w:val="none" w:sz="0" w:space="0" w:color="auto"/>
            <w:right w:val="none" w:sz="0" w:space="0" w:color="auto"/>
          </w:divBdr>
        </w:div>
        <w:div w:id="2015304833">
          <w:marLeft w:val="640"/>
          <w:marRight w:val="0"/>
          <w:marTop w:val="0"/>
          <w:marBottom w:val="0"/>
          <w:divBdr>
            <w:top w:val="none" w:sz="0" w:space="0" w:color="auto"/>
            <w:left w:val="none" w:sz="0" w:space="0" w:color="auto"/>
            <w:bottom w:val="none" w:sz="0" w:space="0" w:color="auto"/>
            <w:right w:val="none" w:sz="0" w:space="0" w:color="auto"/>
          </w:divBdr>
        </w:div>
        <w:div w:id="2065710482">
          <w:marLeft w:val="640"/>
          <w:marRight w:val="0"/>
          <w:marTop w:val="0"/>
          <w:marBottom w:val="0"/>
          <w:divBdr>
            <w:top w:val="none" w:sz="0" w:space="0" w:color="auto"/>
            <w:left w:val="none" w:sz="0" w:space="0" w:color="auto"/>
            <w:bottom w:val="none" w:sz="0" w:space="0" w:color="auto"/>
            <w:right w:val="none" w:sz="0" w:space="0" w:color="auto"/>
          </w:divBdr>
        </w:div>
        <w:div w:id="2066223925">
          <w:marLeft w:val="640"/>
          <w:marRight w:val="0"/>
          <w:marTop w:val="0"/>
          <w:marBottom w:val="0"/>
          <w:divBdr>
            <w:top w:val="none" w:sz="0" w:space="0" w:color="auto"/>
            <w:left w:val="none" w:sz="0" w:space="0" w:color="auto"/>
            <w:bottom w:val="none" w:sz="0" w:space="0" w:color="auto"/>
            <w:right w:val="none" w:sz="0" w:space="0" w:color="auto"/>
          </w:divBdr>
        </w:div>
        <w:div w:id="2081973858">
          <w:marLeft w:val="640"/>
          <w:marRight w:val="0"/>
          <w:marTop w:val="0"/>
          <w:marBottom w:val="0"/>
          <w:divBdr>
            <w:top w:val="none" w:sz="0" w:space="0" w:color="auto"/>
            <w:left w:val="none" w:sz="0" w:space="0" w:color="auto"/>
            <w:bottom w:val="none" w:sz="0" w:space="0" w:color="auto"/>
            <w:right w:val="none" w:sz="0" w:space="0" w:color="auto"/>
          </w:divBdr>
        </w:div>
      </w:divsChild>
    </w:div>
    <w:div w:id="2009097664">
      <w:bodyDiv w:val="1"/>
      <w:marLeft w:val="0"/>
      <w:marRight w:val="0"/>
      <w:marTop w:val="0"/>
      <w:marBottom w:val="0"/>
      <w:divBdr>
        <w:top w:val="none" w:sz="0" w:space="0" w:color="auto"/>
        <w:left w:val="none" w:sz="0" w:space="0" w:color="auto"/>
        <w:bottom w:val="none" w:sz="0" w:space="0" w:color="auto"/>
        <w:right w:val="none" w:sz="0" w:space="0" w:color="auto"/>
      </w:divBdr>
      <w:divsChild>
        <w:div w:id="2054309000">
          <w:marLeft w:val="480"/>
          <w:marRight w:val="0"/>
          <w:marTop w:val="0"/>
          <w:marBottom w:val="0"/>
          <w:divBdr>
            <w:top w:val="none" w:sz="0" w:space="0" w:color="auto"/>
            <w:left w:val="none" w:sz="0" w:space="0" w:color="auto"/>
            <w:bottom w:val="none" w:sz="0" w:space="0" w:color="auto"/>
            <w:right w:val="none" w:sz="0" w:space="0" w:color="auto"/>
          </w:divBdr>
        </w:div>
        <w:div w:id="922376338">
          <w:marLeft w:val="480"/>
          <w:marRight w:val="0"/>
          <w:marTop w:val="0"/>
          <w:marBottom w:val="0"/>
          <w:divBdr>
            <w:top w:val="none" w:sz="0" w:space="0" w:color="auto"/>
            <w:left w:val="none" w:sz="0" w:space="0" w:color="auto"/>
            <w:bottom w:val="none" w:sz="0" w:space="0" w:color="auto"/>
            <w:right w:val="none" w:sz="0" w:space="0" w:color="auto"/>
          </w:divBdr>
        </w:div>
      </w:divsChild>
    </w:div>
    <w:div w:id="2015260552">
      <w:bodyDiv w:val="1"/>
      <w:marLeft w:val="0"/>
      <w:marRight w:val="0"/>
      <w:marTop w:val="0"/>
      <w:marBottom w:val="0"/>
      <w:divBdr>
        <w:top w:val="none" w:sz="0" w:space="0" w:color="auto"/>
        <w:left w:val="none" w:sz="0" w:space="0" w:color="auto"/>
        <w:bottom w:val="none" w:sz="0" w:space="0" w:color="auto"/>
        <w:right w:val="none" w:sz="0" w:space="0" w:color="auto"/>
      </w:divBdr>
    </w:div>
    <w:div w:id="2016103058">
      <w:bodyDiv w:val="1"/>
      <w:marLeft w:val="0"/>
      <w:marRight w:val="0"/>
      <w:marTop w:val="0"/>
      <w:marBottom w:val="0"/>
      <w:divBdr>
        <w:top w:val="none" w:sz="0" w:space="0" w:color="auto"/>
        <w:left w:val="none" w:sz="0" w:space="0" w:color="auto"/>
        <w:bottom w:val="none" w:sz="0" w:space="0" w:color="auto"/>
        <w:right w:val="none" w:sz="0" w:space="0" w:color="auto"/>
      </w:divBdr>
    </w:div>
    <w:div w:id="2018536119">
      <w:bodyDiv w:val="1"/>
      <w:marLeft w:val="0"/>
      <w:marRight w:val="0"/>
      <w:marTop w:val="0"/>
      <w:marBottom w:val="0"/>
      <w:divBdr>
        <w:top w:val="none" w:sz="0" w:space="0" w:color="auto"/>
        <w:left w:val="none" w:sz="0" w:space="0" w:color="auto"/>
        <w:bottom w:val="none" w:sz="0" w:space="0" w:color="auto"/>
        <w:right w:val="none" w:sz="0" w:space="0" w:color="auto"/>
      </w:divBdr>
    </w:div>
    <w:div w:id="2022197844">
      <w:bodyDiv w:val="1"/>
      <w:marLeft w:val="0"/>
      <w:marRight w:val="0"/>
      <w:marTop w:val="0"/>
      <w:marBottom w:val="0"/>
      <w:divBdr>
        <w:top w:val="none" w:sz="0" w:space="0" w:color="auto"/>
        <w:left w:val="none" w:sz="0" w:space="0" w:color="auto"/>
        <w:bottom w:val="none" w:sz="0" w:space="0" w:color="auto"/>
        <w:right w:val="none" w:sz="0" w:space="0" w:color="auto"/>
      </w:divBdr>
      <w:divsChild>
        <w:div w:id="336003889">
          <w:marLeft w:val="640"/>
          <w:marRight w:val="0"/>
          <w:marTop w:val="0"/>
          <w:marBottom w:val="0"/>
          <w:divBdr>
            <w:top w:val="none" w:sz="0" w:space="0" w:color="auto"/>
            <w:left w:val="none" w:sz="0" w:space="0" w:color="auto"/>
            <w:bottom w:val="none" w:sz="0" w:space="0" w:color="auto"/>
            <w:right w:val="none" w:sz="0" w:space="0" w:color="auto"/>
          </w:divBdr>
        </w:div>
      </w:divsChild>
    </w:div>
    <w:div w:id="2029523430">
      <w:bodyDiv w:val="1"/>
      <w:marLeft w:val="0"/>
      <w:marRight w:val="0"/>
      <w:marTop w:val="0"/>
      <w:marBottom w:val="0"/>
      <w:divBdr>
        <w:top w:val="none" w:sz="0" w:space="0" w:color="auto"/>
        <w:left w:val="none" w:sz="0" w:space="0" w:color="auto"/>
        <w:bottom w:val="none" w:sz="0" w:space="0" w:color="auto"/>
        <w:right w:val="none" w:sz="0" w:space="0" w:color="auto"/>
      </w:divBdr>
    </w:div>
    <w:div w:id="2030059221">
      <w:bodyDiv w:val="1"/>
      <w:marLeft w:val="0"/>
      <w:marRight w:val="0"/>
      <w:marTop w:val="0"/>
      <w:marBottom w:val="0"/>
      <w:divBdr>
        <w:top w:val="none" w:sz="0" w:space="0" w:color="auto"/>
        <w:left w:val="none" w:sz="0" w:space="0" w:color="auto"/>
        <w:bottom w:val="none" w:sz="0" w:space="0" w:color="auto"/>
        <w:right w:val="none" w:sz="0" w:space="0" w:color="auto"/>
      </w:divBdr>
      <w:divsChild>
        <w:div w:id="2084596433">
          <w:marLeft w:val="480"/>
          <w:marRight w:val="0"/>
          <w:marTop w:val="0"/>
          <w:marBottom w:val="0"/>
          <w:divBdr>
            <w:top w:val="none" w:sz="0" w:space="0" w:color="auto"/>
            <w:left w:val="none" w:sz="0" w:space="0" w:color="auto"/>
            <w:bottom w:val="none" w:sz="0" w:space="0" w:color="auto"/>
            <w:right w:val="none" w:sz="0" w:space="0" w:color="auto"/>
          </w:divBdr>
        </w:div>
      </w:divsChild>
    </w:div>
    <w:div w:id="2033802914">
      <w:bodyDiv w:val="1"/>
      <w:marLeft w:val="0"/>
      <w:marRight w:val="0"/>
      <w:marTop w:val="0"/>
      <w:marBottom w:val="0"/>
      <w:divBdr>
        <w:top w:val="none" w:sz="0" w:space="0" w:color="auto"/>
        <w:left w:val="none" w:sz="0" w:space="0" w:color="auto"/>
        <w:bottom w:val="none" w:sz="0" w:space="0" w:color="auto"/>
        <w:right w:val="none" w:sz="0" w:space="0" w:color="auto"/>
      </w:divBdr>
      <w:divsChild>
        <w:div w:id="979187562">
          <w:marLeft w:val="480"/>
          <w:marRight w:val="0"/>
          <w:marTop w:val="0"/>
          <w:marBottom w:val="0"/>
          <w:divBdr>
            <w:top w:val="none" w:sz="0" w:space="0" w:color="auto"/>
            <w:left w:val="none" w:sz="0" w:space="0" w:color="auto"/>
            <w:bottom w:val="none" w:sz="0" w:space="0" w:color="auto"/>
            <w:right w:val="none" w:sz="0" w:space="0" w:color="auto"/>
          </w:divBdr>
        </w:div>
        <w:div w:id="1716201959">
          <w:marLeft w:val="480"/>
          <w:marRight w:val="0"/>
          <w:marTop w:val="0"/>
          <w:marBottom w:val="0"/>
          <w:divBdr>
            <w:top w:val="none" w:sz="0" w:space="0" w:color="auto"/>
            <w:left w:val="none" w:sz="0" w:space="0" w:color="auto"/>
            <w:bottom w:val="none" w:sz="0" w:space="0" w:color="auto"/>
            <w:right w:val="none" w:sz="0" w:space="0" w:color="auto"/>
          </w:divBdr>
        </w:div>
        <w:div w:id="470828469">
          <w:marLeft w:val="480"/>
          <w:marRight w:val="0"/>
          <w:marTop w:val="0"/>
          <w:marBottom w:val="0"/>
          <w:divBdr>
            <w:top w:val="none" w:sz="0" w:space="0" w:color="auto"/>
            <w:left w:val="none" w:sz="0" w:space="0" w:color="auto"/>
            <w:bottom w:val="none" w:sz="0" w:space="0" w:color="auto"/>
            <w:right w:val="none" w:sz="0" w:space="0" w:color="auto"/>
          </w:divBdr>
        </w:div>
        <w:div w:id="1372001386">
          <w:marLeft w:val="480"/>
          <w:marRight w:val="0"/>
          <w:marTop w:val="0"/>
          <w:marBottom w:val="0"/>
          <w:divBdr>
            <w:top w:val="none" w:sz="0" w:space="0" w:color="auto"/>
            <w:left w:val="none" w:sz="0" w:space="0" w:color="auto"/>
            <w:bottom w:val="none" w:sz="0" w:space="0" w:color="auto"/>
            <w:right w:val="none" w:sz="0" w:space="0" w:color="auto"/>
          </w:divBdr>
        </w:div>
        <w:div w:id="1150291160">
          <w:marLeft w:val="480"/>
          <w:marRight w:val="0"/>
          <w:marTop w:val="0"/>
          <w:marBottom w:val="0"/>
          <w:divBdr>
            <w:top w:val="none" w:sz="0" w:space="0" w:color="auto"/>
            <w:left w:val="none" w:sz="0" w:space="0" w:color="auto"/>
            <w:bottom w:val="none" w:sz="0" w:space="0" w:color="auto"/>
            <w:right w:val="none" w:sz="0" w:space="0" w:color="auto"/>
          </w:divBdr>
        </w:div>
        <w:div w:id="1004363498">
          <w:marLeft w:val="480"/>
          <w:marRight w:val="0"/>
          <w:marTop w:val="0"/>
          <w:marBottom w:val="0"/>
          <w:divBdr>
            <w:top w:val="none" w:sz="0" w:space="0" w:color="auto"/>
            <w:left w:val="none" w:sz="0" w:space="0" w:color="auto"/>
            <w:bottom w:val="none" w:sz="0" w:space="0" w:color="auto"/>
            <w:right w:val="none" w:sz="0" w:space="0" w:color="auto"/>
          </w:divBdr>
        </w:div>
        <w:div w:id="1453598743">
          <w:marLeft w:val="480"/>
          <w:marRight w:val="0"/>
          <w:marTop w:val="0"/>
          <w:marBottom w:val="0"/>
          <w:divBdr>
            <w:top w:val="none" w:sz="0" w:space="0" w:color="auto"/>
            <w:left w:val="none" w:sz="0" w:space="0" w:color="auto"/>
            <w:bottom w:val="none" w:sz="0" w:space="0" w:color="auto"/>
            <w:right w:val="none" w:sz="0" w:space="0" w:color="auto"/>
          </w:divBdr>
        </w:div>
        <w:div w:id="179050119">
          <w:marLeft w:val="480"/>
          <w:marRight w:val="0"/>
          <w:marTop w:val="0"/>
          <w:marBottom w:val="0"/>
          <w:divBdr>
            <w:top w:val="none" w:sz="0" w:space="0" w:color="auto"/>
            <w:left w:val="none" w:sz="0" w:space="0" w:color="auto"/>
            <w:bottom w:val="none" w:sz="0" w:space="0" w:color="auto"/>
            <w:right w:val="none" w:sz="0" w:space="0" w:color="auto"/>
          </w:divBdr>
        </w:div>
        <w:div w:id="1358388573">
          <w:marLeft w:val="480"/>
          <w:marRight w:val="0"/>
          <w:marTop w:val="0"/>
          <w:marBottom w:val="0"/>
          <w:divBdr>
            <w:top w:val="none" w:sz="0" w:space="0" w:color="auto"/>
            <w:left w:val="none" w:sz="0" w:space="0" w:color="auto"/>
            <w:bottom w:val="none" w:sz="0" w:space="0" w:color="auto"/>
            <w:right w:val="none" w:sz="0" w:space="0" w:color="auto"/>
          </w:divBdr>
        </w:div>
        <w:div w:id="1351374463">
          <w:marLeft w:val="480"/>
          <w:marRight w:val="0"/>
          <w:marTop w:val="0"/>
          <w:marBottom w:val="0"/>
          <w:divBdr>
            <w:top w:val="none" w:sz="0" w:space="0" w:color="auto"/>
            <w:left w:val="none" w:sz="0" w:space="0" w:color="auto"/>
            <w:bottom w:val="none" w:sz="0" w:space="0" w:color="auto"/>
            <w:right w:val="none" w:sz="0" w:space="0" w:color="auto"/>
          </w:divBdr>
        </w:div>
        <w:div w:id="1849254551">
          <w:marLeft w:val="480"/>
          <w:marRight w:val="0"/>
          <w:marTop w:val="0"/>
          <w:marBottom w:val="0"/>
          <w:divBdr>
            <w:top w:val="none" w:sz="0" w:space="0" w:color="auto"/>
            <w:left w:val="none" w:sz="0" w:space="0" w:color="auto"/>
            <w:bottom w:val="none" w:sz="0" w:space="0" w:color="auto"/>
            <w:right w:val="none" w:sz="0" w:space="0" w:color="auto"/>
          </w:divBdr>
        </w:div>
        <w:div w:id="1540780152">
          <w:marLeft w:val="480"/>
          <w:marRight w:val="0"/>
          <w:marTop w:val="0"/>
          <w:marBottom w:val="0"/>
          <w:divBdr>
            <w:top w:val="none" w:sz="0" w:space="0" w:color="auto"/>
            <w:left w:val="none" w:sz="0" w:space="0" w:color="auto"/>
            <w:bottom w:val="none" w:sz="0" w:space="0" w:color="auto"/>
            <w:right w:val="none" w:sz="0" w:space="0" w:color="auto"/>
          </w:divBdr>
        </w:div>
        <w:div w:id="1302343633">
          <w:marLeft w:val="480"/>
          <w:marRight w:val="0"/>
          <w:marTop w:val="0"/>
          <w:marBottom w:val="0"/>
          <w:divBdr>
            <w:top w:val="none" w:sz="0" w:space="0" w:color="auto"/>
            <w:left w:val="none" w:sz="0" w:space="0" w:color="auto"/>
            <w:bottom w:val="none" w:sz="0" w:space="0" w:color="auto"/>
            <w:right w:val="none" w:sz="0" w:space="0" w:color="auto"/>
          </w:divBdr>
        </w:div>
        <w:div w:id="1822696109">
          <w:marLeft w:val="480"/>
          <w:marRight w:val="0"/>
          <w:marTop w:val="0"/>
          <w:marBottom w:val="0"/>
          <w:divBdr>
            <w:top w:val="none" w:sz="0" w:space="0" w:color="auto"/>
            <w:left w:val="none" w:sz="0" w:space="0" w:color="auto"/>
            <w:bottom w:val="none" w:sz="0" w:space="0" w:color="auto"/>
            <w:right w:val="none" w:sz="0" w:space="0" w:color="auto"/>
          </w:divBdr>
        </w:div>
        <w:div w:id="1412704557">
          <w:marLeft w:val="480"/>
          <w:marRight w:val="0"/>
          <w:marTop w:val="0"/>
          <w:marBottom w:val="0"/>
          <w:divBdr>
            <w:top w:val="none" w:sz="0" w:space="0" w:color="auto"/>
            <w:left w:val="none" w:sz="0" w:space="0" w:color="auto"/>
            <w:bottom w:val="none" w:sz="0" w:space="0" w:color="auto"/>
            <w:right w:val="none" w:sz="0" w:space="0" w:color="auto"/>
          </w:divBdr>
        </w:div>
        <w:div w:id="794254883">
          <w:marLeft w:val="480"/>
          <w:marRight w:val="0"/>
          <w:marTop w:val="0"/>
          <w:marBottom w:val="0"/>
          <w:divBdr>
            <w:top w:val="none" w:sz="0" w:space="0" w:color="auto"/>
            <w:left w:val="none" w:sz="0" w:space="0" w:color="auto"/>
            <w:bottom w:val="none" w:sz="0" w:space="0" w:color="auto"/>
            <w:right w:val="none" w:sz="0" w:space="0" w:color="auto"/>
          </w:divBdr>
        </w:div>
        <w:div w:id="2042850920">
          <w:marLeft w:val="480"/>
          <w:marRight w:val="0"/>
          <w:marTop w:val="0"/>
          <w:marBottom w:val="0"/>
          <w:divBdr>
            <w:top w:val="none" w:sz="0" w:space="0" w:color="auto"/>
            <w:left w:val="none" w:sz="0" w:space="0" w:color="auto"/>
            <w:bottom w:val="none" w:sz="0" w:space="0" w:color="auto"/>
            <w:right w:val="none" w:sz="0" w:space="0" w:color="auto"/>
          </w:divBdr>
        </w:div>
        <w:div w:id="1153259702">
          <w:marLeft w:val="480"/>
          <w:marRight w:val="0"/>
          <w:marTop w:val="0"/>
          <w:marBottom w:val="0"/>
          <w:divBdr>
            <w:top w:val="none" w:sz="0" w:space="0" w:color="auto"/>
            <w:left w:val="none" w:sz="0" w:space="0" w:color="auto"/>
            <w:bottom w:val="none" w:sz="0" w:space="0" w:color="auto"/>
            <w:right w:val="none" w:sz="0" w:space="0" w:color="auto"/>
          </w:divBdr>
        </w:div>
        <w:div w:id="1765295622">
          <w:marLeft w:val="480"/>
          <w:marRight w:val="0"/>
          <w:marTop w:val="0"/>
          <w:marBottom w:val="0"/>
          <w:divBdr>
            <w:top w:val="none" w:sz="0" w:space="0" w:color="auto"/>
            <w:left w:val="none" w:sz="0" w:space="0" w:color="auto"/>
            <w:bottom w:val="none" w:sz="0" w:space="0" w:color="auto"/>
            <w:right w:val="none" w:sz="0" w:space="0" w:color="auto"/>
          </w:divBdr>
        </w:div>
        <w:div w:id="1615207582">
          <w:marLeft w:val="480"/>
          <w:marRight w:val="0"/>
          <w:marTop w:val="0"/>
          <w:marBottom w:val="0"/>
          <w:divBdr>
            <w:top w:val="none" w:sz="0" w:space="0" w:color="auto"/>
            <w:left w:val="none" w:sz="0" w:space="0" w:color="auto"/>
            <w:bottom w:val="none" w:sz="0" w:space="0" w:color="auto"/>
            <w:right w:val="none" w:sz="0" w:space="0" w:color="auto"/>
          </w:divBdr>
        </w:div>
        <w:div w:id="2081098235">
          <w:marLeft w:val="480"/>
          <w:marRight w:val="0"/>
          <w:marTop w:val="0"/>
          <w:marBottom w:val="0"/>
          <w:divBdr>
            <w:top w:val="none" w:sz="0" w:space="0" w:color="auto"/>
            <w:left w:val="none" w:sz="0" w:space="0" w:color="auto"/>
            <w:bottom w:val="none" w:sz="0" w:space="0" w:color="auto"/>
            <w:right w:val="none" w:sz="0" w:space="0" w:color="auto"/>
          </w:divBdr>
        </w:div>
        <w:div w:id="1883208472">
          <w:marLeft w:val="480"/>
          <w:marRight w:val="0"/>
          <w:marTop w:val="0"/>
          <w:marBottom w:val="0"/>
          <w:divBdr>
            <w:top w:val="none" w:sz="0" w:space="0" w:color="auto"/>
            <w:left w:val="none" w:sz="0" w:space="0" w:color="auto"/>
            <w:bottom w:val="none" w:sz="0" w:space="0" w:color="auto"/>
            <w:right w:val="none" w:sz="0" w:space="0" w:color="auto"/>
          </w:divBdr>
        </w:div>
        <w:div w:id="1950353540">
          <w:marLeft w:val="480"/>
          <w:marRight w:val="0"/>
          <w:marTop w:val="0"/>
          <w:marBottom w:val="0"/>
          <w:divBdr>
            <w:top w:val="none" w:sz="0" w:space="0" w:color="auto"/>
            <w:left w:val="none" w:sz="0" w:space="0" w:color="auto"/>
            <w:bottom w:val="none" w:sz="0" w:space="0" w:color="auto"/>
            <w:right w:val="none" w:sz="0" w:space="0" w:color="auto"/>
          </w:divBdr>
        </w:div>
        <w:div w:id="1274360729">
          <w:marLeft w:val="480"/>
          <w:marRight w:val="0"/>
          <w:marTop w:val="0"/>
          <w:marBottom w:val="0"/>
          <w:divBdr>
            <w:top w:val="none" w:sz="0" w:space="0" w:color="auto"/>
            <w:left w:val="none" w:sz="0" w:space="0" w:color="auto"/>
            <w:bottom w:val="none" w:sz="0" w:space="0" w:color="auto"/>
            <w:right w:val="none" w:sz="0" w:space="0" w:color="auto"/>
          </w:divBdr>
        </w:div>
      </w:divsChild>
    </w:div>
    <w:div w:id="2034989649">
      <w:bodyDiv w:val="1"/>
      <w:marLeft w:val="0"/>
      <w:marRight w:val="0"/>
      <w:marTop w:val="0"/>
      <w:marBottom w:val="0"/>
      <w:divBdr>
        <w:top w:val="none" w:sz="0" w:space="0" w:color="auto"/>
        <w:left w:val="none" w:sz="0" w:space="0" w:color="auto"/>
        <w:bottom w:val="none" w:sz="0" w:space="0" w:color="auto"/>
        <w:right w:val="none" w:sz="0" w:space="0" w:color="auto"/>
      </w:divBdr>
    </w:div>
    <w:div w:id="2035882102">
      <w:bodyDiv w:val="1"/>
      <w:marLeft w:val="0"/>
      <w:marRight w:val="0"/>
      <w:marTop w:val="0"/>
      <w:marBottom w:val="0"/>
      <w:divBdr>
        <w:top w:val="none" w:sz="0" w:space="0" w:color="auto"/>
        <w:left w:val="none" w:sz="0" w:space="0" w:color="auto"/>
        <w:bottom w:val="none" w:sz="0" w:space="0" w:color="auto"/>
        <w:right w:val="none" w:sz="0" w:space="0" w:color="auto"/>
      </w:divBdr>
    </w:div>
    <w:div w:id="2042127894">
      <w:bodyDiv w:val="1"/>
      <w:marLeft w:val="0"/>
      <w:marRight w:val="0"/>
      <w:marTop w:val="0"/>
      <w:marBottom w:val="0"/>
      <w:divBdr>
        <w:top w:val="none" w:sz="0" w:space="0" w:color="auto"/>
        <w:left w:val="none" w:sz="0" w:space="0" w:color="auto"/>
        <w:bottom w:val="none" w:sz="0" w:space="0" w:color="auto"/>
        <w:right w:val="none" w:sz="0" w:space="0" w:color="auto"/>
      </w:divBdr>
    </w:div>
    <w:div w:id="2052218355">
      <w:bodyDiv w:val="1"/>
      <w:marLeft w:val="0"/>
      <w:marRight w:val="0"/>
      <w:marTop w:val="0"/>
      <w:marBottom w:val="0"/>
      <w:divBdr>
        <w:top w:val="none" w:sz="0" w:space="0" w:color="auto"/>
        <w:left w:val="none" w:sz="0" w:space="0" w:color="auto"/>
        <w:bottom w:val="none" w:sz="0" w:space="0" w:color="auto"/>
        <w:right w:val="none" w:sz="0" w:space="0" w:color="auto"/>
      </w:divBdr>
    </w:div>
    <w:div w:id="2057270518">
      <w:bodyDiv w:val="1"/>
      <w:marLeft w:val="0"/>
      <w:marRight w:val="0"/>
      <w:marTop w:val="0"/>
      <w:marBottom w:val="0"/>
      <w:divBdr>
        <w:top w:val="none" w:sz="0" w:space="0" w:color="auto"/>
        <w:left w:val="none" w:sz="0" w:space="0" w:color="auto"/>
        <w:bottom w:val="none" w:sz="0" w:space="0" w:color="auto"/>
        <w:right w:val="none" w:sz="0" w:space="0" w:color="auto"/>
      </w:divBdr>
    </w:div>
    <w:div w:id="2060393869">
      <w:bodyDiv w:val="1"/>
      <w:marLeft w:val="0"/>
      <w:marRight w:val="0"/>
      <w:marTop w:val="0"/>
      <w:marBottom w:val="0"/>
      <w:divBdr>
        <w:top w:val="none" w:sz="0" w:space="0" w:color="auto"/>
        <w:left w:val="none" w:sz="0" w:space="0" w:color="auto"/>
        <w:bottom w:val="none" w:sz="0" w:space="0" w:color="auto"/>
        <w:right w:val="none" w:sz="0" w:space="0" w:color="auto"/>
      </w:divBdr>
    </w:div>
    <w:div w:id="2060398282">
      <w:bodyDiv w:val="1"/>
      <w:marLeft w:val="0"/>
      <w:marRight w:val="0"/>
      <w:marTop w:val="0"/>
      <w:marBottom w:val="0"/>
      <w:divBdr>
        <w:top w:val="none" w:sz="0" w:space="0" w:color="auto"/>
        <w:left w:val="none" w:sz="0" w:space="0" w:color="auto"/>
        <w:bottom w:val="none" w:sz="0" w:space="0" w:color="auto"/>
        <w:right w:val="none" w:sz="0" w:space="0" w:color="auto"/>
      </w:divBdr>
    </w:div>
    <w:div w:id="2061467441">
      <w:bodyDiv w:val="1"/>
      <w:marLeft w:val="0"/>
      <w:marRight w:val="0"/>
      <w:marTop w:val="0"/>
      <w:marBottom w:val="0"/>
      <w:divBdr>
        <w:top w:val="none" w:sz="0" w:space="0" w:color="auto"/>
        <w:left w:val="none" w:sz="0" w:space="0" w:color="auto"/>
        <w:bottom w:val="none" w:sz="0" w:space="0" w:color="auto"/>
        <w:right w:val="none" w:sz="0" w:space="0" w:color="auto"/>
      </w:divBdr>
    </w:div>
    <w:div w:id="2079472449">
      <w:bodyDiv w:val="1"/>
      <w:marLeft w:val="0"/>
      <w:marRight w:val="0"/>
      <w:marTop w:val="0"/>
      <w:marBottom w:val="0"/>
      <w:divBdr>
        <w:top w:val="none" w:sz="0" w:space="0" w:color="auto"/>
        <w:left w:val="none" w:sz="0" w:space="0" w:color="auto"/>
        <w:bottom w:val="none" w:sz="0" w:space="0" w:color="auto"/>
        <w:right w:val="none" w:sz="0" w:space="0" w:color="auto"/>
      </w:divBdr>
      <w:divsChild>
        <w:div w:id="403186583">
          <w:marLeft w:val="480"/>
          <w:marRight w:val="0"/>
          <w:marTop w:val="0"/>
          <w:marBottom w:val="0"/>
          <w:divBdr>
            <w:top w:val="none" w:sz="0" w:space="0" w:color="auto"/>
            <w:left w:val="none" w:sz="0" w:space="0" w:color="auto"/>
            <w:bottom w:val="none" w:sz="0" w:space="0" w:color="auto"/>
            <w:right w:val="none" w:sz="0" w:space="0" w:color="auto"/>
          </w:divBdr>
        </w:div>
      </w:divsChild>
    </w:div>
    <w:div w:id="2080050559">
      <w:bodyDiv w:val="1"/>
      <w:marLeft w:val="0"/>
      <w:marRight w:val="0"/>
      <w:marTop w:val="0"/>
      <w:marBottom w:val="0"/>
      <w:divBdr>
        <w:top w:val="none" w:sz="0" w:space="0" w:color="auto"/>
        <w:left w:val="none" w:sz="0" w:space="0" w:color="auto"/>
        <w:bottom w:val="none" w:sz="0" w:space="0" w:color="auto"/>
        <w:right w:val="none" w:sz="0" w:space="0" w:color="auto"/>
      </w:divBdr>
    </w:div>
    <w:div w:id="2082750997">
      <w:bodyDiv w:val="1"/>
      <w:marLeft w:val="0"/>
      <w:marRight w:val="0"/>
      <w:marTop w:val="0"/>
      <w:marBottom w:val="0"/>
      <w:divBdr>
        <w:top w:val="none" w:sz="0" w:space="0" w:color="auto"/>
        <w:left w:val="none" w:sz="0" w:space="0" w:color="auto"/>
        <w:bottom w:val="none" w:sz="0" w:space="0" w:color="auto"/>
        <w:right w:val="none" w:sz="0" w:space="0" w:color="auto"/>
      </w:divBdr>
    </w:div>
    <w:div w:id="2091584386">
      <w:bodyDiv w:val="1"/>
      <w:marLeft w:val="0"/>
      <w:marRight w:val="0"/>
      <w:marTop w:val="0"/>
      <w:marBottom w:val="0"/>
      <w:divBdr>
        <w:top w:val="none" w:sz="0" w:space="0" w:color="auto"/>
        <w:left w:val="none" w:sz="0" w:space="0" w:color="auto"/>
        <w:bottom w:val="none" w:sz="0" w:space="0" w:color="auto"/>
        <w:right w:val="none" w:sz="0" w:space="0" w:color="auto"/>
      </w:divBdr>
    </w:div>
    <w:div w:id="2093311534">
      <w:bodyDiv w:val="1"/>
      <w:marLeft w:val="0"/>
      <w:marRight w:val="0"/>
      <w:marTop w:val="0"/>
      <w:marBottom w:val="0"/>
      <w:divBdr>
        <w:top w:val="none" w:sz="0" w:space="0" w:color="auto"/>
        <w:left w:val="none" w:sz="0" w:space="0" w:color="auto"/>
        <w:bottom w:val="none" w:sz="0" w:space="0" w:color="auto"/>
        <w:right w:val="none" w:sz="0" w:space="0" w:color="auto"/>
      </w:divBdr>
      <w:divsChild>
        <w:div w:id="216624198">
          <w:marLeft w:val="480"/>
          <w:marRight w:val="0"/>
          <w:marTop w:val="0"/>
          <w:marBottom w:val="0"/>
          <w:divBdr>
            <w:top w:val="none" w:sz="0" w:space="0" w:color="auto"/>
            <w:left w:val="none" w:sz="0" w:space="0" w:color="auto"/>
            <w:bottom w:val="none" w:sz="0" w:space="0" w:color="auto"/>
            <w:right w:val="none" w:sz="0" w:space="0" w:color="auto"/>
          </w:divBdr>
        </w:div>
        <w:div w:id="1823807853">
          <w:marLeft w:val="480"/>
          <w:marRight w:val="0"/>
          <w:marTop w:val="0"/>
          <w:marBottom w:val="0"/>
          <w:divBdr>
            <w:top w:val="none" w:sz="0" w:space="0" w:color="auto"/>
            <w:left w:val="none" w:sz="0" w:space="0" w:color="auto"/>
            <w:bottom w:val="none" w:sz="0" w:space="0" w:color="auto"/>
            <w:right w:val="none" w:sz="0" w:space="0" w:color="auto"/>
          </w:divBdr>
        </w:div>
        <w:div w:id="51388622">
          <w:marLeft w:val="480"/>
          <w:marRight w:val="0"/>
          <w:marTop w:val="0"/>
          <w:marBottom w:val="0"/>
          <w:divBdr>
            <w:top w:val="none" w:sz="0" w:space="0" w:color="auto"/>
            <w:left w:val="none" w:sz="0" w:space="0" w:color="auto"/>
            <w:bottom w:val="none" w:sz="0" w:space="0" w:color="auto"/>
            <w:right w:val="none" w:sz="0" w:space="0" w:color="auto"/>
          </w:divBdr>
        </w:div>
        <w:div w:id="2143838528">
          <w:marLeft w:val="480"/>
          <w:marRight w:val="0"/>
          <w:marTop w:val="0"/>
          <w:marBottom w:val="0"/>
          <w:divBdr>
            <w:top w:val="none" w:sz="0" w:space="0" w:color="auto"/>
            <w:left w:val="none" w:sz="0" w:space="0" w:color="auto"/>
            <w:bottom w:val="none" w:sz="0" w:space="0" w:color="auto"/>
            <w:right w:val="none" w:sz="0" w:space="0" w:color="auto"/>
          </w:divBdr>
        </w:div>
        <w:div w:id="1780641821">
          <w:marLeft w:val="480"/>
          <w:marRight w:val="0"/>
          <w:marTop w:val="0"/>
          <w:marBottom w:val="0"/>
          <w:divBdr>
            <w:top w:val="none" w:sz="0" w:space="0" w:color="auto"/>
            <w:left w:val="none" w:sz="0" w:space="0" w:color="auto"/>
            <w:bottom w:val="none" w:sz="0" w:space="0" w:color="auto"/>
            <w:right w:val="none" w:sz="0" w:space="0" w:color="auto"/>
          </w:divBdr>
        </w:div>
        <w:div w:id="895120565">
          <w:marLeft w:val="480"/>
          <w:marRight w:val="0"/>
          <w:marTop w:val="0"/>
          <w:marBottom w:val="0"/>
          <w:divBdr>
            <w:top w:val="none" w:sz="0" w:space="0" w:color="auto"/>
            <w:left w:val="none" w:sz="0" w:space="0" w:color="auto"/>
            <w:bottom w:val="none" w:sz="0" w:space="0" w:color="auto"/>
            <w:right w:val="none" w:sz="0" w:space="0" w:color="auto"/>
          </w:divBdr>
        </w:div>
        <w:div w:id="1769697344">
          <w:marLeft w:val="480"/>
          <w:marRight w:val="0"/>
          <w:marTop w:val="0"/>
          <w:marBottom w:val="0"/>
          <w:divBdr>
            <w:top w:val="none" w:sz="0" w:space="0" w:color="auto"/>
            <w:left w:val="none" w:sz="0" w:space="0" w:color="auto"/>
            <w:bottom w:val="none" w:sz="0" w:space="0" w:color="auto"/>
            <w:right w:val="none" w:sz="0" w:space="0" w:color="auto"/>
          </w:divBdr>
        </w:div>
        <w:div w:id="1903369937">
          <w:marLeft w:val="480"/>
          <w:marRight w:val="0"/>
          <w:marTop w:val="0"/>
          <w:marBottom w:val="0"/>
          <w:divBdr>
            <w:top w:val="none" w:sz="0" w:space="0" w:color="auto"/>
            <w:left w:val="none" w:sz="0" w:space="0" w:color="auto"/>
            <w:bottom w:val="none" w:sz="0" w:space="0" w:color="auto"/>
            <w:right w:val="none" w:sz="0" w:space="0" w:color="auto"/>
          </w:divBdr>
        </w:div>
        <w:div w:id="1504473662">
          <w:marLeft w:val="480"/>
          <w:marRight w:val="0"/>
          <w:marTop w:val="0"/>
          <w:marBottom w:val="0"/>
          <w:divBdr>
            <w:top w:val="none" w:sz="0" w:space="0" w:color="auto"/>
            <w:left w:val="none" w:sz="0" w:space="0" w:color="auto"/>
            <w:bottom w:val="none" w:sz="0" w:space="0" w:color="auto"/>
            <w:right w:val="none" w:sz="0" w:space="0" w:color="auto"/>
          </w:divBdr>
        </w:div>
        <w:div w:id="1702169300">
          <w:marLeft w:val="480"/>
          <w:marRight w:val="0"/>
          <w:marTop w:val="0"/>
          <w:marBottom w:val="0"/>
          <w:divBdr>
            <w:top w:val="none" w:sz="0" w:space="0" w:color="auto"/>
            <w:left w:val="none" w:sz="0" w:space="0" w:color="auto"/>
            <w:bottom w:val="none" w:sz="0" w:space="0" w:color="auto"/>
            <w:right w:val="none" w:sz="0" w:space="0" w:color="auto"/>
          </w:divBdr>
        </w:div>
        <w:div w:id="2114931026">
          <w:marLeft w:val="480"/>
          <w:marRight w:val="0"/>
          <w:marTop w:val="0"/>
          <w:marBottom w:val="0"/>
          <w:divBdr>
            <w:top w:val="none" w:sz="0" w:space="0" w:color="auto"/>
            <w:left w:val="none" w:sz="0" w:space="0" w:color="auto"/>
            <w:bottom w:val="none" w:sz="0" w:space="0" w:color="auto"/>
            <w:right w:val="none" w:sz="0" w:space="0" w:color="auto"/>
          </w:divBdr>
        </w:div>
        <w:div w:id="2111923320">
          <w:marLeft w:val="480"/>
          <w:marRight w:val="0"/>
          <w:marTop w:val="0"/>
          <w:marBottom w:val="0"/>
          <w:divBdr>
            <w:top w:val="none" w:sz="0" w:space="0" w:color="auto"/>
            <w:left w:val="none" w:sz="0" w:space="0" w:color="auto"/>
            <w:bottom w:val="none" w:sz="0" w:space="0" w:color="auto"/>
            <w:right w:val="none" w:sz="0" w:space="0" w:color="auto"/>
          </w:divBdr>
        </w:div>
        <w:div w:id="1741979352">
          <w:marLeft w:val="480"/>
          <w:marRight w:val="0"/>
          <w:marTop w:val="0"/>
          <w:marBottom w:val="0"/>
          <w:divBdr>
            <w:top w:val="none" w:sz="0" w:space="0" w:color="auto"/>
            <w:left w:val="none" w:sz="0" w:space="0" w:color="auto"/>
            <w:bottom w:val="none" w:sz="0" w:space="0" w:color="auto"/>
            <w:right w:val="none" w:sz="0" w:space="0" w:color="auto"/>
          </w:divBdr>
        </w:div>
        <w:div w:id="1532837125">
          <w:marLeft w:val="480"/>
          <w:marRight w:val="0"/>
          <w:marTop w:val="0"/>
          <w:marBottom w:val="0"/>
          <w:divBdr>
            <w:top w:val="none" w:sz="0" w:space="0" w:color="auto"/>
            <w:left w:val="none" w:sz="0" w:space="0" w:color="auto"/>
            <w:bottom w:val="none" w:sz="0" w:space="0" w:color="auto"/>
            <w:right w:val="none" w:sz="0" w:space="0" w:color="auto"/>
          </w:divBdr>
        </w:div>
        <w:div w:id="2138713477">
          <w:marLeft w:val="480"/>
          <w:marRight w:val="0"/>
          <w:marTop w:val="0"/>
          <w:marBottom w:val="0"/>
          <w:divBdr>
            <w:top w:val="none" w:sz="0" w:space="0" w:color="auto"/>
            <w:left w:val="none" w:sz="0" w:space="0" w:color="auto"/>
            <w:bottom w:val="none" w:sz="0" w:space="0" w:color="auto"/>
            <w:right w:val="none" w:sz="0" w:space="0" w:color="auto"/>
          </w:divBdr>
        </w:div>
        <w:div w:id="1486357896">
          <w:marLeft w:val="480"/>
          <w:marRight w:val="0"/>
          <w:marTop w:val="0"/>
          <w:marBottom w:val="0"/>
          <w:divBdr>
            <w:top w:val="none" w:sz="0" w:space="0" w:color="auto"/>
            <w:left w:val="none" w:sz="0" w:space="0" w:color="auto"/>
            <w:bottom w:val="none" w:sz="0" w:space="0" w:color="auto"/>
            <w:right w:val="none" w:sz="0" w:space="0" w:color="auto"/>
          </w:divBdr>
        </w:div>
        <w:div w:id="1046414497">
          <w:marLeft w:val="480"/>
          <w:marRight w:val="0"/>
          <w:marTop w:val="0"/>
          <w:marBottom w:val="0"/>
          <w:divBdr>
            <w:top w:val="none" w:sz="0" w:space="0" w:color="auto"/>
            <w:left w:val="none" w:sz="0" w:space="0" w:color="auto"/>
            <w:bottom w:val="none" w:sz="0" w:space="0" w:color="auto"/>
            <w:right w:val="none" w:sz="0" w:space="0" w:color="auto"/>
          </w:divBdr>
        </w:div>
        <w:div w:id="732659679">
          <w:marLeft w:val="480"/>
          <w:marRight w:val="0"/>
          <w:marTop w:val="0"/>
          <w:marBottom w:val="0"/>
          <w:divBdr>
            <w:top w:val="none" w:sz="0" w:space="0" w:color="auto"/>
            <w:left w:val="none" w:sz="0" w:space="0" w:color="auto"/>
            <w:bottom w:val="none" w:sz="0" w:space="0" w:color="auto"/>
            <w:right w:val="none" w:sz="0" w:space="0" w:color="auto"/>
          </w:divBdr>
        </w:div>
        <w:div w:id="932204775">
          <w:marLeft w:val="480"/>
          <w:marRight w:val="0"/>
          <w:marTop w:val="0"/>
          <w:marBottom w:val="0"/>
          <w:divBdr>
            <w:top w:val="none" w:sz="0" w:space="0" w:color="auto"/>
            <w:left w:val="none" w:sz="0" w:space="0" w:color="auto"/>
            <w:bottom w:val="none" w:sz="0" w:space="0" w:color="auto"/>
            <w:right w:val="none" w:sz="0" w:space="0" w:color="auto"/>
          </w:divBdr>
        </w:div>
        <w:div w:id="1053458280">
          <w:marLeft w:val="480"/>
          <w:marRight w:val="0"/>
          <w:marTop w:val="0"/>
          <w:marBottom w:val="0"/>
          <w:divBdr>
            <w:top w:val="none" w:sz="0" w:space="0" w:color="auto"/>
            <w:left w:val="none" w:sz="0" w:space="0" w:color="auto"/>
            <w:bottom w:val="none" w:sz="0" w:space="0" w:color="auto"/>
            <w:right w:val="none" w:sz="0" w:space="0" w:color="auto"/>
          </w:divBdr>
        </w:div>
        <w:div w:id="1604721864">
          <w:marLeft w:val="480"/>
          <w:marRight w:val="0"/>
          <w:marTop w:val="0"/>
          <w:marBottom w:val="0"/>
          <w:divBdr>
            <w:top w:val="none" w:sz="0" w:space="0" w:color="auto"/>
            <w:left w:val="none" w:sz="0" w:space="0" w:color="auto"/>
            <w:bottom w:val="none" w:sz="0" w:space="0" w:color="auto"/>
            <w:right w:val="none" w:sz="0" w:space="0" w:color="auto"/>
          </w:divBdr>
        </w:div>
        <w:div w:id="897473617">
          <w:marLeft w:val="480"/>
          <w:marRight w:val="0"/>
          <w:marTop w:val="0"/>
          <w:marBottom w:val="0"/>
          <w:divBdr>
            <w:top w:val="none" w:sz="0" w:space="0" w:color="auto"/>
            <w:left w:val="none" w:sz="0" w:space="0" w:color="auto"/>
            <w:bottom w:val="none" w:sz="0" w:space="0" w:color="auto"/>
            <w:right w:val="none" w:sz="0" w:space="0" w:color="auto"/>
          </w:divBdr>
        </w:div>
        <w:div w:id="612058265">
          <w:marLeft w:val="480"/>
          <w:marRight w:val="0"/>
          <w:marTop w:val="0"/>
          <w:marBottom w:val="0"/>
          <w:divBdr>
            <w:top w:val="none" w:sz="0" w:space="0" w:color="auto"/>
            <w:left w:val="none" w:sz="0" w:space="0" w:color="auto"/>
            <w:bottom w:val="none" w:sz="0" w:space="0" w:color="auto"/>
            <w:right w:val="none" w:sz="0" w:space="0" w:color="auto"/>
          </w:divBdr>
        </w:div>
        <w:div w:id="1108701677">
          <w:marLeft w:val="480"/>
          <w:marRight w:val="0"/>
          <w:marTop w:val="0"/>
          <w:marBottom w:val="0"/>
          <w:divBdr>
            <w:top w:val="none" w:sz="0" w:space="0" w:color="auto"/>
            <w:left w:val="none" w:sz="0" w:space="0" w:color="auto"/>
            <w:bottom w:val="none" w:sz="0" w:space="0" w:color="auto"/>
            <w:right w:val="none" w:sz="0" w:space="0" w:color="auto"/>
          </w:divBdr>
        </w:div>
        <w:div w:id="733504787">
          <w:marLeft w:val="480"/>
          <w:marRight w:val="0"/>
          <w:marTop w:val="0"/>
          <w:marBottom w:val="0"/>
          <w:divBdr>
            <w:top w:val="none" w:sz="0" w:space="0" w:color="auto"/>
            <w:left w:val="none" w:sz="0" w:space="0" w:color="auto"/>
            <w:bottom w:val="none" w:sz="0" w:space="0" w:color="auto"/>
            <w:right w:val="none" w:sz="0" w:space="0" w:color="auto"/>
          </w:divBdr>
        </w:div>
        <w:div w:id="1108696286">
          <w:marLeft w:val="480"/>
          <w:marRight w:val="0"/>
          <w:marTop w:val="0"/>
          <w:marBottom w:val="0"/>
          <w:divBdr>
            <w:top w:val="none" w:sz="0" w:space="0" w:color="auto"/>
            <w:left w:val="none" w:sz="0" w:space="0" w:color="auto"/>
            <w:bottom w:val="none" w:sz="0" w:space="0" w:color="auto"/>
            <w:right w:val="none" w:sz="0" w:space="0" w:color="auto"/>
          </w:divBdr>
        </w:div>
        <w:div w:id="1561284713">
          <w:marLeft w:val="480"/>
          <w:marRight w:val="0"/>
          <w:marTop w:val="0"/>
          <w:marBottom w:val="0"/>
          <w:divBdr>
            <w:top w:val="none" w:sz="0" w:space="0" w:color="auto"/>
            <w:left w:val="none" w:sz="0" w:space="0" w:color="auto"/>
            <w:bottom w:val="none" w:sz="0" w:space="0" w:color="auto"/>
            <w:right w:val="none" w:sz="0" w:space="0" w:color="auto"/>
          </w:divBdr>
        </w:div>
        <w:div w:id="1824007967">
          <w:marLeft w:val="480"/>
          <w:marRight w:val="0"/>
          <w:marTop w:val="0"/>
          <w:marBottom w:val="0"/>
          <w:divBdr>
            <w:top w:val="none" w:sz="0" w:space="0" w:color="auto"/>
            <w:left w:val="none" w:sz="0" w:space="0" w:color="auto"/>
            <w:bottom w:val="none" w:sz="0" w:space="0" w:color="auto"/>
            <w:right w:val="none" w:sz="0" w:space="0" w:color="auto"/>
          </w:divBdr>
        </w:div>
        <w:div w:id="1752655839">
          <w:marLeft w:val="480"/>
          <w:marRight w:val="0"/>
          <w:marTop w:val="0"/>
          <w:marBottom w:val="0"/>
          <w:divBdr>
            <w:top w:val="none" w:sz="0" w:space="0" w:color="auto"/>
            <w:left w:val="none" w:sz="0" w:space="0" w:color="auto"/>
            <w:bottom w:val="none" w:sz="0" w:space="0" w:color="auto"/>
            <w:right w:val="none" w:sz="0" w:space="0" w:color="auto"/>
          </w:divBdr>
        </w:div>
        <w:div w:id="1879009084">
          <w:marLeft w:val="480"/>
          <w:marRight w:val="0"/>
          <w:marTop w:val="0"/>
          <w:marBottom w:val="0"/>
          <w:divBdr>
            <w:top w:val="none" w:sz="0" w:space="0" w:color="auto"/>
            <w:left w:val="none" w:sz="0" w:space="0" w:color="auto"/>
            <w:bottom w:val="none" w:sz="0" w:space="0" w:color="auto"/>
            <w:right w:val="none" w:sz="0" w:space="0" w:color="auto"/>
          </w:divBdr>
        </w:div>
      </w:divsChild>
    </w:div>
    <w:div w:id="2094861039">
      <w:bodyDiv w:val="1"/>
      <w:marLeft w:val="0"/>
      <w:marRight w:val="0"/>
      <w:marTop w:val="0"/>
      <w:marBottom w:val="0"/>
      <w:divBdr>
        <w:top w:val="none" w:sz="0" w:space="0" w:color="auto"/>
        <w:left w:val="none" w:sz="0" w:space="0" w:color="auto"/>
        <w:bottom w:val="none" w:sz="0" w:space="0" w:color="auto"/>
        <w:right w:val="none" w:sz="0" w:space="0" w:color="auto"/>
      </w:divBdr>
    </w:div>
    <w:div w:id="2095517240">
      <w:bodyDiv w:val="1"/>
      <w:marLeft w:val="0"/>
      <w:marRight w:val="0"/>
      <w:marTop w:val="0"/>
      <w:marBottom w:val="0"/>
      <w:divBdr>
        <w:top w:val="none" w:sz="0" w:space="0" w:color="auto"/>
        <w:left w:val="none" w:sz="0" w:space="0" w:color="auto"/>
        <w:bottom w:val="none" w:sz="0" w:space="0" w:color="auto"/>
        <w:right w:val="none" w:sz="0" w:space="0" w:color="auto"/>
      </w:divBdr>
    </w:div>
    <w:div w:id="2110852163">
      <w:bodyDiv w:val="1"/>
      <w:marLeft w:val="0"/>
      <w:marRight w:val="0"/>
      <w:marTop w:val="0"/>
      <w:marBottom w:val="0"/>
      <w:divBdr>
        <w:top w:val="none" w:sz="0" w:space="0" w:color="auto"/>
        <w:left w:val="none" w:sz="0" w:space="0" w:color="auto"/>
        <w:bottom w:val="none" w:sz="0" w:space="0" w:color="auto"/>
        <w:right w:val="none" w:sz="0" w:space="0" w:color="auto"/>
      </w:divBdr>
      <w:divsChild>
        <w:div w:id="1627540208">
          <w:marLeft w:val="480"/>
          <w:marRight w:val="0"/>
          <w:marTop w:val="0"/>
          <w:marBottom w:val="0"/>
          <w:divBdr>
            <w:top w:val="none" w:sz="0" w:space="0" w:color="auto"/>
            <w:left w:val="none" w:sz="0" w:space="0" w:color="auto"/>
            <w:bottom w:val="none" w:sz="0" w:space="0" w:color="auto"/>
            <w:right w:val="none" w:sz="0" w:space="0" w:color="auto"/>
          </w:divBdr>
        </w:div>
        <w:div w:id="2068020381">
          <w:marLeft w:val="480"/>
          <w:marRight w:val="0"/>
          <w:marTop w:val="0"/>
          <w:marBottom w:val="0"/>
          <w:divBdr>
            <w:top w:val="none" w:sz="0" w:space="0" w:color="auto"/>
            <w:left w:val="none" w:sz="0" w:space="0" w:color="auto"/>
            <w:bottom w:val="none" w:sz="0" w:space="0" w:color="auto"/>
            <w:right w:val="none" w:sz="0" w:space="0" w:color="auto"/>
          </w:divBdr>
        </w:div>
        <w:div w:id="830215555">
          <w:marLeft w:val="480"/>
          <w:marRight w:val="0"/>
          <w:marTop w:val="0"/>
          <w:marBottom w:val="0"/>
          <w:divBdr>
            <w:top w:val="none" w:sz="0" w:space="0" w:color="auto"/>
            <w:left w:val="none" w:sz="0" w:space="0" w:color="auto"/>
            <w:bottom w:val="none" w:sz="0" w:space="0" w:color="auto"/>
            <w:right w:val="none" w:sz="0" w:space="0" w:color="auto"/>
          </w:divBdr>
        </w:div>
        <w:div w:id="1666711746">
          <w:marLeft w:val="480"/>
          <w:marRight w:val="0"/>
          <w:marTop w:val="0"/>
          <w:marBottom w:val="0"/>
          <w:divBdr>
            <w:top w:val="none" w:sz="0" w:space="0" w:color="auto"/>
            <w:left w:val="none" w:sz="0" w:space="0" w:color="auto"/>
            <w:bottom w:val="none" w:sz="0" w:space="0" w:color="auto"/>
            <w:right w:val="none" w:sz="0" w:space="0" w:color="auto"/>
          </w:divBdr>
        </w:div>
        <w:div w:id="256788590">
          <w:marLeft w:val="480"/>
          <w:marRight w:val="0"/>
          <w:marTop w:val="0"/>
          <w:marBottom w:val="0"/>
          <w:divBdr>
            <w:top w:val="none" w:sz="0" w:space="0" w:color="auto"/>
            <w:left w:val="none" w:sz="0" w:space="0" w:color="auto"/>
            <w:bottom w:val="none" w:sz="0" w:space="0" w:color="auto"/>
            <w:right w:val="none" w:sz="0" w:space="0" w:color="auto"/>
          </w:divBdr>
        </w:div>
        <w:div w:id="1257785141">
          <w:marLeft w:val="480"/>
          <w:marRight w:val="0"/>
          <w:marTop w:val="0"/>
          <w:marBottom w:val="0"/>
          <w:divBdr>
            <w:top w:val="none" w:sz="0" w:space="0" w:color="auto"/>
            <w:left w:val="none" w:sz="0" w:space="0" w:color="auto"/>
            <w:bottom w:val="none" w:sz="0" w:space="0" w:color="auto"/>
            <w:right w:val="none" w:sz="0" w:space="0" w:color="auto"/>
          </w:divBdr>
        </w:div>
        <w:div w:id="1520045045">
          <w:marLeft w:val="480"/>
          <w:marRight w:val="0"/>
          <w:marTop w:val="0"/>
          <w:marBottom w:val="0"/>
          <w:divBdr>
            <w:top w:val="none" w:sz="0" w:space="0" w:color="auto"/>
            <w:left w:val="none" w:sz="0" w:space="0" w:color="auto"/>
            <w:bottom w:val="none" w:sz="0" w:space="0" w:color="auto"/>
            <w:right w:val="none" w:sz="0" w:space="0" w:color="auto"/>
          </w:divBdr>
        </w:div>
        <w:div w:id="1160345682">
          <w:marLeft w:val="480"/>
          <w:marRight w:val="0"/>
          <w:marTop w:val="0"/>
          <w:marBottom w:val="0"/>
          <w:divBdr>
            <w:top w:val="none" w:sz="0" w:space="0" w:color="auto"/>
            <w:left w:val="none" w:sz="0" w:space="0" w:color="auto"/>
            <w:bottom w:val="none" w:sz="0" w:space="0" w:color="auto"/>
            <w:right w:val="none" w:sz="0" w:space="0" w:color="auto"/>
          </w:divBdr>
        </w:div>
        <w:div w:id="2092507613">
          <w:marLeft w:val="480"/>
          <w:marRight w:val="0"/>
          <w:marTop w:val="0"/>
          <w:marBottom w:val="0"/>
          <w:divBdr>
            <w:top w:val="none" w:sz="0" w:space="0" w:color="auto"/>
            <w:left w:val="none" w:sz="0" w:space="0" w:color="auto"/>
            <w:bottom w:val="none" w:sz="0" w:space="0" w:color="auto"/>
            <w:right w:val="none" w:sz="0" w:space="0" w:color="auto"/>
          </w:divBdr>
        </w:div>
        <w:div w:id="712967180">
          <w:marLeft w:val="480"/>
          <w:marRight w:val="0"/>
          <w:marTop w:val="0"/>
          <w:marBottom w:val="0"/>
          <w:divBdr>
            <w:top w:val="none" w:sz="0" w:space="0" w:color="auto"/>
            <w:left w:val="none" w:sz="0" w:space="0" w:color="auto"/>
            <w:bottom w:val="none" w:sz="0" w:space="0" w:color="auto"/>
            <w:right w:val="none" w:sz="0" w:space="0" w:color="auto"/>
          </w:divBdr>
        </w:div>
        <w:div w:id="1511871224">
          <w:marLeft w:val="480"/>
          <w:marRight w:val="0"/>
          <w:marTop w:val="0"/>
          <w:marBottom w:val="0"/>
          <w:divBdr>
            <w:top w:val="none" w:sz="0" w:space="0" w:color="auto"/>
            <w:left w:val="none" w:sz="0" w:space="0" w:color="auto"/>
            <w:bottom w:val="none" w:sz="0" w:space="0" w:color="auto"/>
            <w:right w:val="none" w:sz="0" w:space="0" w:color="auto"/>
          </w:divBdr>
        </w:div>
        <w:div w:id="641154438">
          <w:marLeft w:val="480"/>
          <w:marRight w:val="0"/>
          <w:marTop w:val="0"/>
          <w:marBottom w:val="0"/>
          <w:divBdr>
            <w:top w:val="none" w:sz="0" w:space="0" w:color="auto"/>
            <w:left w:val="none" w:sz="0" w:space="0" w:color="auto"/>
            <w:bottom w:val="none" w:sz="0" w:space="0" w:color="auto"/>
            <w:right w:val="none" w:sz="0" w:space="0" w:color="auto"/>
          </w:divBdr>
        </w:div>
        <w:div w:id="1245726823">
          <w:marLeft w:val="480"/>
          <w:marRight w:val="0"/>
          <w:marTop w:val="0"/>
          <w:marBottom w:val="0"/>
          <w:divBdr>
            <w:top w:val="none" w:sz="0" w:space="0" w:color="auto"/>
            <w:left w:val="none" w:sz="0" w:space="0" w:color="auto"/>
            <w:bottom w:val="none" w:sz="0" w:space="0" w:color="auto"/>
            <w:right w:val="none" w:sz="0" w:space="0" w:color="auto"/>
          </w:divBdr>
        </w:div>
        <w:div w:id="868185448">
          <w:marLeft w:val="480"/>
          <w:marRight w:val="0"/>
          <w:marTop w:val="0"/>
          <w:marBottom w:val="0"/>
          <w:divBdr>
            <w:top w:val="none" w:sz="0" w:space="0" w:color="auto"/>
            <w:left w:val="none" w:sz="0" w:space="0" w:color="auto"/>
            <w:bottom w:val="none" w:sz="0" w:space="0" w:color="auto"/>
            <w:right w:val="none" w:sz="0" w:space="0" w:color="auto"/>
          </w:divBdr>
        </w:div>
        <w:div w:id="916012766">
          <w:marLeft w:val="480"/>
          <w:marRight w:val="0"/>
          <w:marTop w:val="0"/>
          <w:marBottom w:val="0"/>
          <w:divBdr>
            <w:top w:val="none" w:sz="0" w:space="0" w:color="auto"/>
            <w:left w:val="none" w:sz="0" w:space="0" w:color="auto"/>
            <w:bottom w:val="none" w:sz="0" w:space="0" w:color="auto"/>
            <w:right w:val="none" w:sz="0" w:space="0" w:color="auto"/>
          </w:divBdr>
        </w:div>
        <w:div w:id="1582985789">
          <w:marLeft w:val="480"/>
          <w:marRight w:val="0"/>
          <w:marTop w:val="0"/>
          <w:marBottom w:val="0"/>
          <w:divBdr>
            <w:top w:val="none" w:sz="0" w:space="0" w:color="auto"/>
            <w:left w:val="none" w:sz="0" w:space="0" w:color="auto"/>
            <w:bottom w:val="none" w:sz="0" w:space="0" w:color="auto"/>
            <w:right w:val="none" w:sz="0" w:space="0" w:color="auto"/>
          </w:divBdr>
        </w:div>
        <w:div w:id="674265658">
          <w:marLeft w:val="480"/>
          <w:marRight w:val="0"/>
          <w:marTop w:val="0"/>
          <w:marBottom w:val="0"/>
          <w:divBdr>
            <w:top w:val="none" w:sz="0" w:space="0" w:color="auto"/>
            <w:left w:val="none" w:sz="0" w:space="0" w:color="auto"/>
            <w:bottom w:val="none" w:sz="0" w:space="0" w:color="auto"/>
            <w:right w:val="none" w:sz="0" w:space="0" w:color="auto"/>
          </w:divBdr>
        </w:div>
        <w:div w:id="505827437">
          <w:marLeft w:val="480"/>
          <w:marRight w:val="0"/>
          <w:marTop w:val="0"/>
          <w:marBottom w:val="0"/>
          <w:divBdr>
            <w:top w:val="none" w:sz="0" w:space="0" w:color="auto"/>
            <w:left w:val="none" w:sz="0" w:space="0" w:color="auto"/>
            <w:bottom w:val="none" w:sz="0" w:space="0" w:color="auto"/>
            <w:right w:val="none" w:sz="0" w:space="0" w:color="auto"/>
          </w:divBdr>
        </w:div>
        <w:div w:id="2046369531">
          <w:marLeft w:val="480"/>
          <w:marRight w:val="0"/>
          <w:marTop w:val="0"/>
          <w:marBottom w:val="0"/>
          <w:divBdr>
            <w:top w:val="none" w:sz="0" w:space="0" w:color="auto"/>
            <w:left w:val="none" w:sz="0" w:space="0" w:color="auto"/>
            <w:bottom w:val="none" w:sz="0" w:space="0" w:color="auto"/>
            <w:right w:val="none" w:sz="0" w:space="0" w:color="auto"/>
          </w:divBdr>
        </w:div>
        <w:div w:id="284044606">
          <w:marLeft w:val="480"/>
          <w:marRight w:val="0"/>
          <w:marTop w:val="0"/>
          <w:marBottom w:val="0"/>
          <w:divBdr>
            <w:top w:val="none" w:sz="0" w:space="0" w:color="auto"/>
            <w:left w:val="none" w:sz="0" w:space="0" w:color="auto"/>
            <w:bottom w:val="none" w:sz="0" w:space="0" w:color="auto"/>
            <w:right w:val="none" w:sz="0" w:space="0" w:color="auto"/>
          </w:divBdr>
        </w:div>
        <w:div w:id="1072502154">
          <w:marLeft w:val="480"/>
          <w:marRight w:val="0"/>
          <w:marTop w:val="0"/>
          <w:marBottom w:val="0"/>
          <w:divBdr>
            <w:top w:val="none" w:sz="0" w:space="0" w:color="auto"/>
            <w:left w:val="none" w:sz="0" w:space="0" w:color="auto"/>
            <w:bottom w:val="none" w:sz="0" w:space="0" w:color="auto"/>
            <w:right w:val="none" w:sz="0" w:space="0" w:color="auto"/>
          </w:divBdr>
        </w:div>
        <w:div w:id="1811022770">
          <w:marLeft w:val="480"/>
          <w:marRight w:val="0"/>
          <w:marTop w:val="0"/>
          <w:marBottom w:val="0"/>
          <w:divBdr>
            <w:top w:val="none" w:sz="0" w:space="0" w:color="auto"/>
            <w:left w:val="none" w:sz="0" w:space="0" w:color="auto"/>
            <w:bottom w:val="none" w:sz="0" w:space="0" w:color="auto"/>
            <w:right w:val="none" w:sz="0" w:space="0" w:color="auto"/>
          </w:divBdr>
        </w:div>
        <w:div w:id="1139687673">
          <w:marLeft w:val="480"/>
          <w:marRight w:val="0"/>
          <w:marTop w:val="0"/>
          <w:marBottom w:val="0"/>
          <w:divBdr>
            <w:top w:val="none" w:sz="0" w:space="0" w:color="auto"/>
            <w:left w:val="none" w:sz="0" w:space="0" w:color="auto"/>
            <w:bottom w:val="none" w:sz="0" w:space="0" w:color="auto"/>
            <w:right w:val="none" w:sz="0" w:space="0" w:color="auto"/>
          </w:divBdr>
        </w:div>
        <w:div w:id="808666643">
          <w:marLeft w:val="480"/>
          <w:marRight w:val="0"/>
          <w:marTop w:val="0"/>
          <w:marBottom w:val="0"/>
          <w:divBdr>
            <w:top w:val="none" w:sz="0" w:space="0" w:color="auto"/>
            <w:left w:val="none" w:sz="0" w:space="0" w:color="auto"/>
            <w:bottom w:val="none" w:sz="0" w:space="0" w:color="auto"/>
            <w:right w:val="none" w:sz="0" w:space="0" w:color="auto"/>
          </w:divBdr>
        </w:div>
        <w:div w:id="1920285966">
          <w:marLeft w:val="480"/>
          <w:marRight w:val="0"/>
          <w:marTop w:val="0"/>
          <w:marBottom w:val="0"/>
          <w:divBdr>
            <w:top w:val="none" w:sz="0" w:space="0" w:color="auto"/>
            <w:left w:val="none" w:sz="0" w:space="0" w:color="auto"/>
            <w:bottom w:val="none" w:sz="0" w:space="0" w:color="auto"/>
            <w:right w:val="none" w:sz="0" w:space="0" w:color="auto"/>
          </w:divBdr>
        </w:div>
        <w:div w:id="1334455302">
          <w:marLeft w:val="480"/>
          <w:marRight w:val="0"/>
          <w:marTop w:val="0"/>
          <w:marBottom w:val="0"/>
          <w:divBdr>
            <w:top w:val="none" w:sz="0" w:space="0" w:color="auto"/>
            <w:left w:val="none" w:sz="0" w:space="0" w:color="auto"/>
            <w:bottom w:val="none" w:sz="0" w:space="0" w:color="auto"/>
            <w:right w:val="none" w:sz="0" w:space="0" w:color="auto"/>
          </w:divBdr>
        </w:div>
        <w:div w:id="1875849150">
          <w:marLeft w:val="480"/>
          <w:marRight w:val="0"/>
          <w:marTop w:val="0"/>
          <w:marBottom w:val="0"/>
          <w:divBdr>
            <w:top w:val="none" w:sz="0" w:space="0" w:color="auto"/>
            <w:left w:val="none" w:sz="0" w:space="0" w:color="auto"/>
            <w:bottom w:val="none" w:sz="0" w:space="0" w:color="auto"/>
            <w:right w:val="none" w:sz="0" w:space="0" w:color="auto"/>
          </w:divBdr>
        </w:div>
        <w:div w:id="759256567">
          <w:marLeft w:val="480"/>
          <w:marRight w:val="0"/>
          <w:marTop w:val="0"/>
          <w:marBottom w:val="0"/>
          <w:divBdr>
            <w:top w:val="none" w:sz="0" w:space="0" w:color="auto"/>
            <w:left w:val="none" w:sz="0" w:space="0" w:color="auto"/>
            <w:bottom w:val="none" w:sz="0" w:space="0" w:color="auto"/>
            <w:right w:val="none" w:sz="0" w:space="0" w:color="auto"/>
          </w:divBdr>
        </w:div>
        <w:div w:id="2114856424">
          <w:marLeft w:val="480"/>
          <w:marRight w:val="0"/>
          <w:marTop w:val="0"/>
          <w:marBottom w:val="0"/>
          <w:divBdr>
            <w:top w:val="none" w:sz="0" w:space="0" w:color="auto"/>
            <w:left w:val="none" w:sz="0" w:space="0" w:color="auto"/>
            <w:bottom w:val="none" w:sz="0" w:space="0" w:color="auto"/>
            <w:right w:val="none" w:sz="0" w:space="0" w:color="auto"/>
          </w:divBdr>
        </w:div>
        <w:div w:id="1208449324">
          <w:marLeft w:val="480"/>
          <w:marRight w:val="0"/>
          <w:marTop w:val="0"/>
          <w:marBottom w:val="0"/>
          <w:divBdr>
            <w:top w:val="none" w:sz="0" w:space="0" w:color="auto"/>
            <w:left w:val="none" w:sz="0" w:space="0" w:color="auto"/>
            <w:bottom w:val="none" w:sz="0" w:space="0" w:color="auto"/>
            <w:right w:val="none" w:sz="0" w:space="0" w:color="auto"/>
          </w:divBdr>
        </w:div>
        <w:div w:id="805732345">
          <w:marLeft w:val="480"/>
          <w:marRight w:val="0"/>
          <w:marTop w:val="0"/>
          <w:marBottom w:val="0"/>
          <w:divBdr>
            <w:top w:val="none" w:sz="0" w:space="0" w:color="auto"/>
            <w:left w:val="none" w:sz="0" w:space="0" w:color="auto"/>
            <w:bottom w:val="none" w:sz="0" w:space="0" w:color="auto"/>
            <w:right w:val="none" w:sz="0" w:space="0" w:color="auto"/>
          </w:divBdr>
        </w:div>
        <w:div w:id="268782835">
          <w:marLeft w:val="480"/>
          <w:marRight w:val="0"/>
          <w:marTop w:val="0"/>
          <w:marBottom w:val="0"/>
          <w:divBdr>
            <w:top w:val="none" w:sz="0" w:space="0" w:color="auto"/>
            <w:left w:val="none" w:sz="0" w:space="0" w:color="auto"/>
            <w:bottom w:val="none" w:sz="0" w:space="0" w:color="auto"/>
            <w:right w:val="none" w:sz="0" w:space="0" w:color="auto"/>
          </w:divBdr>
        </w:div>
        <w:div w:id="555505216">
          <w:marLeft w:val="480"/>
          <w:marRight w:val="0"/>
          <w:marTop w:val="0"/>
          <w:marBottom w:val="0"/>
          <w:divBdr>
            <w:top w:val="none" w:sz="0" w:space="0" w:color="auto"/>
            <w:left w:val="none" w:sz="0" w:space="0" w:color="auto"/>
            <w:bottom w:val="none" w:sz="0" w:space="0" w:color="auto"/>
            <w:right w:val="none" w:sz="0" w:space="0" w:color="auto"/>
          </w:divBdr>
        </w:div>
      </w:divsChild>
    </w:div>
    <w:div w:id="2111002455">
      <w:bodyDiv w:val="1"/>
      <w:marLeft w:val="0"/>
      <w:marRight w:val="0"/>
      <w:marTop w:val="0"/>
      <w:marBottom w:val="0"/>
      <w:divBdr>
        <w:top w:val="none" w:sz="0" w:space="0" w:color="auto"/>
        <w:left w:val="none" w:sz="0" w:space="0" w:color="auto"/>
        <w:bottom w:val="none" w:sz="0" w:space="0" w:color="auto"/>
        <w:right w:val="none" w:sz="0" w:space="0" w:color="auto"/>
      </w:divBdr>
    </w:div>
    <w:div w:id="2112625554">
      <w:bodyDiv w:val="1"/>
      <w:marLeft w:val="0"/>
      <w:marRight w:val="0"/>
      <w:marTop w:val="0"/>
      <w:marBottom w:val="0"/>
      <w:divBdr>
        <w:top w:val="none" w:sz="0" w:space="0" w:color="auto"/>
        <w:left w:val="none" w:sz="0" w:space="0" w:color="auto"/>
        <w:bottom w:val="none" w:sz="0" w:space="0" w:color="auto"/>
        <w:right w:val="none" w:sz="0" w:space="0" w:color="auto"/>
      </w:divBdr>
    </w:div>
    <w:div w:id="2113012873">
      <w:bodyDiv w:val="1"/>
      <w:marLeft w:val="0"/>
      <w:marRight w:val="0"/>
      <w:marTop w:val="0"/>
      <w:marBottom w:val="0"/>
      <w:divBdr>
        <w:top w:val="none" w:sz="0" w:space="0" w:color="auto"/>
        <w:left w:val="none" w:sz="0" w:space="0" w:color="auto"/>
        <w:bottom w:val="none" w:sz="0" w:space="0" w:color="auto"/>
        <w:right w:val="none" w:sz="0" w:space="0" w:color="auto"/>
      </w:divBdr>
      <w:divsChild>
        <w:div w:id="398945951">
          <w:marLeft w:val="480"/>
          <w:marRight w:val="0"/>
          <w:marTop w:val="0"/>
          <w:marBottom w:val="0"/>
          <w:divBdr>
            <w:top w:val="none" w:sz="0" w:space="0" w:color="auto"/>
            <w:left w:val="none" w:sz="0" w:space="0" w:color="auto"/>
            <w:bottom w:val="none" w:sz="0" w:space="0" w:color="auto"/>
            <w:right w:val="none" w:sz="0" w:space="0" w:color="auto"/>
          </w:divBdr>
        </w:div>
      </w:divsChild>
    </w:div>
    <w:div w:id="2117601775">
      <w:bodyDiv w:val="1"/>
      <w:marLeft w:val="0"/>
      <w:marRight w:val="0"/>
      <w:marTop w:val="0"/>
      <w:marBottom w:val="0"/>
      <w:divBdr>
        <w:top w:val="none" w:sz="0" w:space="0" w:color="auto"/>
        <w:left w:val="none" w:sz="0" w:space="0" w:color="auto"/>
        <w:bottom w:val="none" w:sz="0" w:space="0" w:color="auto"/>
        <w:right w:val="none" w:sz="0" w:space="0" w:color="auto"/>
      </w:divBdr>
    </w:div>
    <w:div w:id="2124957025">
      <w:bodyDiv w:val="1"/>
      <w:marLeft w:val="0"/>
      <w:marRight w:val="0"/>
      <w:marTop w:val="0"/>
      <w:marBottom w:val="0"/>
      <w:divBdr>
        <w:top w:val="none" w:sz="0" w:space="0" w:color="auto"/>
        <w:left w:val="none" w:sz="0" w:space="0" w:color="auto"/>
        <w:bottom w:val="none" w:sz="0" w:space="0" w:color="auto"/>
        <w:right w:val="none" w:sz="0" w:space="0" w:color="auto"/>
      </w:divBdr>
    </w:div>
    <w:div w:id="2128038945">
      <w:bodyDiv w:val="1"/>
      <w:marLeft w:val="0"/>
      <w:marRight w:val="0"/>
      <w:marTop w:val="0"/>
      <w:marBottom w:val="0"/>
      <w:divBdr>
        <w:top w:val="none" w:sz="0" w:space="0" w:color="auto"/>
        <w:left w:val="none" w:sz="0" w:space="0" w:color="auto"/>
        <w:bottom w:val="none" w:sz="0" w:space="0" w:color="auto"/>
        <w:right w:val="none" w:sz="0" w:space="0" w:color="auto"/>
      </w:divBdr>
    </w:div>
    <w:div w:id="214442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0010218003002888" TargetMode="External"/><Relationship Id="rId3" Type="http://schemas.openxmlformats.org/officeDocument/2006/relationships/hyperlink" Target="https://www.sciencedirect.com/science/article/pii/S0165237008001897" TargetMode="External"/><Relationship Id="rId7" Type="http://schemas.openxmlformats.org/officeDocument/2006/relationships/hyperlink" Target="https://link.springer.com/article/10.1007/s00128-007-9177-8" TargetMode="External"/><Relationship Id="rId2" Type="http://schemas.openxmlformats.org/officeDocument/2006/relationships/hyperlink" Target="https://pubs.acs.org/doi/10.1021/es203984k" TargetMode="External"/><Relationship Id="rId1" Type="http://schemas.openxmlformats.org/officeDocument/2006/relationships/hyperlink" Target="https://www.elsevier.com/authors/tools-and-resources/highlights" TargetMode="External"/><Relationship Id="rId6" Type="http://schemas.openxmlformats.org/officeDocument/2006/relationships/hyperlink" Target="https://www.sciencedirect.com/science/article/pii/S0016236101000631" TargetMode="External"/><Relationship Id="rId11" Type="http://schemas.openxmlformats.org/officeDocument/2006/relationships/hyperlink" Target="https://www.sciencedirect.com/science/article/pii/S0378382018310142?via%3Dihub" TargetMode="External"/><Relationship Id="rId5" Type="http://schemas.openxmlformats.org/officeDocument/2006/relationships/hyperlink" Target="https://www.sciencedirect.com/science/article/pii/S0165237005001373" TargetMode="External"/><Relationship Id="rId10" Type="http://schemas.openxmlformats.org/officeDocument/2006/relationships/hyperlink" Target="javascript:void(0);" TargetMode="External"/><Relationship Id="rId4" Type="http://schemas.openxmlformats.org/officeDocument/2006/relationships/hyperlink" Target="https://www.sciencedirect.com/science/article/pii/S135223100600999X" TargetMode="External"/><Relationship Id="rId9" Type="http://schemas.openxmlformats.org/officeDocument/2006/relationships/hyperlink" Target="https://pubs.acs.org/doi/10.1021/es203984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5945FA-20E9-4FBE-9DE3-DA0A0549F2FC}"/>
      </w:docPartPr>
      <w:docPartBody>
        <w:p w:rsidR="00B116A6" w:rsidRDefault="000F522C">
          <w:r w:rsidRPr="00231A87">
            <w:rPr>
              <w:rStyle w:val="PlaceholderText"/>
            </w:rPr>
            <w:t>Click or tap here to enter text.</w:t>
          </w:r>
        </w:p>
      </w:docPartBody>
    </w:docPart>
    <w:docPart>
      <w:docPartPr>
        <w:name w:val="37586E67482846BC93F7481F0C2C03C0"/>
        <w:category>
          <w:name w:val="General"/>
          <w:gallery w:val="placeholder"/>
        </w:category>
        <w:types>
          <w:type w:val="bbPlcHdr"/>
        </w:types>
        <w:behaviors>
          <w:behavior w:val="content"/>
        </w:behaviors>
        <w:guid w:val="{EAB2A3C2-505E-488D-A4A7-86F7DD8C1E31}"/>
      </w:docPartPr>
      <w:docPartBody>
        <w:p w:rsidR="00383D4B" w:rsidRDefault="005D4380" w:rsidP="005D4380">
          <w:pPr>
            <w:pStyle w:val="37586E67482846BC93F7481F0C2C03C0"/>
          </w:pPr>
          <w:r w:rsidRPr="00231A87">
            <w:rPr>
              <w:rStyle w:val="PlaceholderText"/>
            </w:rPr>
            <w:t>Click or tap here to enter text.</w:t>
          </w:r>
        </w:p>
      </w:docPartBody>
    </w:docPart>
    <w:docPart>
      <w:docPartPr>
        <w:name w:val="326A8A1E2BF342DBA9AB465C1F704BAB"/>
        <w:category>
          <w:name w:val="General"/>
          <w:gallery w:val="placeholder"/>
        </w:category>
        <w:types>
          <w:type w:val="bbPlcHdr"/>
        </w:types>
        <w:behaviors>
          <w:behavior w:val="content"/>
        </w:behaviors>
        <w:guid w:val="{D4FE9A0D-0AE2-4716-AD72-7F7A4ED71ECE}"/>
      </w:docPartPr>
      <w:docPartBody>
        <w:p w:rsidR="00383D4B" w:rsidRDefault="005D4380" w:rsidP="005D4380">
          <w:pPr>
            <w:pStyle w:val="326A8A1E2BF342DBA9AB465C1F704BAB"/>
          </w:pPr>
          <w:r w:rsidRPr="00231A87">
            <w:rPr>
              <w:rStyle w:val="PlaceholderText"/>
            </w:rPr>
            <w:t>Click or tap here to enter text.</w:t>
          </w:r>
        </w:p>
      </w:docPartBody>
    </w:docPart>
    <w:docPart>
      <w:docPartPr>
        <w:name w:val="F84B07E0110242FE8B55AE8419E33521"/>
        <w:category>
          <w:name w:val="General"/>
          <w:gallery w:val="placeholder"/>
        </w:category>
        <w:types>
          <w:type w:val="bbPlcHdr"/>
        </w:types>
        <w:behaviors>
          <w:behavior w:val="content"/>
        </w:behaviors>
        <w:guid w:val="{5B36EBF8-2E0D-458A-A53E-420F79939FD7}"/>
      </w:docPartPr>
      <w:docPartBody>
        <w:p w:rsidR="00383D4B" w:rsidRDefault="005D4380" w:rsidP="005D4380">
          <w:pPr>
            <w:pStyle w:val="F84B07E0110242FE8B55AE8419E33521"/>
          </w:pPr>
          <w:r w:rsidRPr="00231A87">
            <w:rPr>
              <w:rStyle w:val="PlaceholderText"/>
            </w:rPr>
            <w:t>Click or tap here to enter text.</w:t>
          </w:r>
        </w:p>
      </w:docPartBody>
    </w:docPart>
    <w:docPart>
      <w:docPartPr>
        <w:name w:val="593A0D719EB8447B8F12FF8BAA59C1F3"/>
        <w:category>
          <w:name w:val="General"/>
          <w:gallery w:val="placeholder"/>
        </w:category>
        <w:types>
          <w:type w:val="bbPlcHdr"/>
        </w:types>
        <w:behaviors>
          <w:behavior w:val="content"/>
        </w:behaviors>
        <w:guid w:val="{6DAE1671-CE91-4FD0-BA3A-7041F82535EE}"/>
      </w:docPartPr>
      <w:docPartBody>
        <w:p w:rsidR="00383D4B" w:rsidRDefault="005D4380" w:rsidP="005D4380">
          <w:pPr>
            <w:pStyle w:val="593A0D719EB8447B8F12FF8BAA59C1F3"/>
          </w:pPr>
          <w:r w:rsidRPr="00231A87">
            <w:rPr>
              <w:rStyle w:val="PlaceholderText"/>
            </w:rPr>
            <w:t>Click or tap here to enter text.</w:t>
          </w:r>
        </w:p>
      </w:docPartBody>
    </w:docPart>
    <w:docPart>
      <w:docPartPr>
        <w:name w:val="EA54140177534AF6AA132ABB71B61FBC"/>
        <w:category>
          <w:name w:val="General"/>
          <w:gallery w:val="placeholder"/>
        </w:category>
        <w:types>
          <w:type w:val="bbPlcHdr"/>
        </w:types>
        <w:behaviors>
          <w:behavior w:val="content"/>
        </w:behaviors>
        <w:guid w:val="{9C763FE2-D2FD-4594-95F6-378F9C33CDC6}"/>
      </w:docPartPr>
      <w:docPartBody>
        <w:p w:rsidR="00010409" w:rsidRDefault="00595527" w:rsidP="00595527">
          <w:pPr>
            <w:pStyle w:val="EA54140177534AF6AA132ABB71B61FBC"/>
          </w:pPr>
          <w:r w:rsidRPr="00231A87">
            <w:rPr>
              <w:rStyle w:val="PlaceholderText"/>
            </w:rPr>
            <w:t>Click or tap here to enter text.</w:t>
          </w:r>
        </w:p>
      </w:docPartBody>
    </w:docPart>
    <w:docPart>
      <w:docPartPr>
        <w:name w:val="848449BD512C47E4BC45075696A83BA1"/>
        <w:category>
          <w:name w:val="General"/>
          <w:gallery w:val="placeholder"/>
        </w:category>
        <w:types>
          <w:type w:val="bbPlcHdr"/>
        </w:types>
        <w:behaviors>
          <w:behavior w:val="content"/>
        </w:behaviors>
        <w:guid w:val="{C0F0B285-2D19-4C89-94C0-45417F703C1C}"/>
      </w:docPartPr>
      <w:docPartBody>
        <w:p w:rsidR="00010409" w:rsidRDefault="00595527" w:rsidP="00595527">
          <w:pPr>
            <w:pStyle w:val="848449BD512C47E4BC45075696A83BA1"/>
          </w:pPr>
          <w:r w:rsidRPr="00231A87">
            <w:rPr>
              <w:rStyle w:val="PlaceholderText"/>
            </w:rPr>
            <w:t>Click or tap here to enter text.</w:t>
          </w:r>
        </w:p>
      </w:docPartBody>
    </w:docPart>
    <w:docPart>
      <w:docPartPr>
        <w:name w:val="5098286C7FA045FCAAEC9CDCFA995527"/>
        <w:category>
          <w:name w:val="General"/>
          <w:gallery w:val="placeholder"/>
        </w:category>
        <w:types>
          <w:type w:val="bbPlcHdr"/>
        </w:types>
        <w:behaviors>
          <w:behavior w:val="content"/>
        </w:behaviors>
        <w:guid w:val="{04E83F68-83DC-428C-8C76-0AFB92129A82}"/>
      </w:docPartPr>
      <w:docPartBody>
        <w:p w:rsidR="00010409" w:rsidRDefault="00595527" w:rsidP="00595527">
          <w:pPr>
            <w:pStyle w:val="5098286C7FA045FCAAEC9CDCFA995527"/>
          </w:pPr>
          <w:r w:rsidRPr="00231A87">
            <w:rPr>
              <w:rStyle w:val="PlaceholderText"/>
            </w:rPr>
            <w:t>Click or tap here to enter text.</w:t>
          </w:r>
        </w:p>
      </w:docPartBody>
    </w:docPart>
    <w:docPart>
      <w:docPartPr>
        <w:name w:val="DA40559A341441A0A1E0E4FDD6D8306D"/>
        <w:category>
          <w:name w:val="General"/>
          <w:gallery w:val="placeholder"/>
        </w:category>
        <w:types>
          <w:type w:val="bbPlcHdr"/>
        </w:types>
        <w:behaviors>
          <w:behavior w:val="content"/>
        </w:behaviors>
        <w:guid w:val="{FE8D888C-A901-4D49-9242-62362B74DCA3}"/>
      </w:docPartPr>
      <w:docPartBody>
        <w:p w:rsidR="00010409" w:rsidRDefault="00595527" w:rsidP="00595527">
          <w:pPr>
            <w:pStyle w:val="DA40559A341441A0A1E0E4FDD6D8306D"/>
          </w:pPr>
          <w:r w:rsidRPr="00231A87">
            <w:rPr>
              <w:rStyle w:val="PlaceholderText"/>
            </w:rPr>
            <w:t>Click or tap here to enter text.</w:t>
          </w:r>
        </w:p>
      </w:docPartBody>
    </w:docPart>
    <w:docPart>
      <w:docPartPr>
        <w:name w:val="8D29B17E29FA42668444326CD9825462"/>
        <w:category>
          <w:name w:val="General"/>
          <w:gallery w:val="placeholder"/>
        </w:category>
        <w:types>
          <w:type w:val="bbPlcHdr"/>
        </w:types>
        <w:behaviors>
          <w:behavior w:val="content"/>
        </w:behaviors>
        <w:guid w:val="{6B8EA35D-1F27-44AA-B047-4959834AEE6C}"/>
      </w:docPartPr>
      <w:docPartBody>
        <w:p w:rsidR="00116CCF" w:rsidRDefault="00010409" w:rsidP="00010409">
          <w:pPr>
            <w:pStyle w:val="8D29B17E29FA42668444326CD9825462"/>
          </w:pPr>
          <w:r w:rsidRPr="00231A87">
            <w:rPr>
              <w:rStyle w:val="PlaceholderText"/>
            </w:rPr>
            <w:t>Click or tap here to enter text.</w:t>
          </w:r>
        </w:p>
      </w:docPartBody>
    </w:docPart>
    <w:docPart>
      <w:docPartPr>
        <w:name w:val="2A67E9804710459EB5384A33DB72BE3C"/>
        <w:category>
          <w:name w:val="General"/>
          <w:gallery w:val="placeholder"/>
        </w:category>
        <w:types>
          <w:type w:val="bbPlcHdr"/>
        </w:types>
        <w:behaviors>
          <w:behavior w:val="content"/>
        </w:behaviors>
        <w:guid w:val="{34F8CD41-8D67-4049-AA62-182B6935D4A0}"/>
      </w:docPartPr>
      <w:docPartBody>
        <w:p w:rsidR="00116CCF" w:rsidRDefault="00010409" w:rsidP="00010409">
          <w:pPr>
            <w:pStyle w:val="2A67E9804710459EB5384A33DB72BE3C"/>
          </w:pPr>
          <w:r w:rsidRPr="00231A87">
            <w:rPr>
              <w:rStyle w:val="PlaceholderText"/>
            </w:rPr>
            <w:t>Click or tap here to enter text.</w:t>
          </w:r>
        </w:p>
      </w:docPartBody>
    </w:docPart>
    <w:docPart>
      <w:docPartPr>
        <w:name w:val="3EDE764976AB40CBB58B31FB205A10E3"/>
        <w:category>
          <w:name w:val="General"/>
          <w:gallery w:val="placeholder"/>
        </w:category>
        <w:types>
          <w:type w:val="bbPlcHdr"/>
        </w:types>
        <w:behaviors>
          <w:behavior w:val="content"/>
        </w:behaviors>
        <w:guid w:val="{E0DD3643-A2A3-41D5-835A-16BE792D056C}"/>
      </w:docPartPr>
      <w:docPartBody>
        <w:p w:rsidR="007D53BB" w:rsidRDefault="000A592F" w:rsidP="000A592F">
          <w:pPr>
            <w:pStyle w:val="3EDE764976AB40CBB58B31FB205A10E3"/>
          </w:pPr>
          <w:r w:rsidRPr="00231A87">
            <w:rPr>
              <w:rStyle w:val="PlaceholderText"/>
            </w:rPr>
            <w:t>Click or tap here to enter text.</w:t>
          </w:r>
        </w:p>
      </w:docPartBody>
    </w:docPart>
    <w:docPart>
      <w:docPartPr>
        <w:name w:val="71727E669FAB4605A52F8E8C5359CC68"/>
        <w:category>
          <w:name w:val="General"/>
          <w:gallery w:val="placeholder"/>
        </w:category>
        <w:types>
          <w:type w:val="bbPlcHdr"/>
        </w:types>
        <w:behaviors>
          <w:behavior w:val="content"/>
        </w:behaviors>
        <w:guid w:val="{C1D50F90-6C4B-4E87-8F5B-14BBF8614B6E}"/>
      </w:docPartPr>
      <w:docPartBody>
        <w:p w:rsidR="007D53BB" w:rsidRDefault="000A592F" w:rsidP="000A592F">
          <w:pPr>
            <w:pStyle w:val="71727E669FAB4605A52F8E8C5359CC68"/>
          </w:pPr>
          <w:r w:rsidRPr="00231A87">
            <w:rPr>
              <w:rStyle w:val="PlaceholderText"/>
            </w:rPr>
            <w:t>Click or tap here to enter text.</w:t>
          </w:r>
        </w:p>
      </w:docPartBody>
    </w:docPart>
    <w:docPart>
      <w:docPartPr>
        <w:name w:val="CC3DA04C81CC4AB4BD2B0296C6F880BC"/>
        <w:category>
          <w:name w:val="General"/>
          <w:gallery w:val="placeholder"/>
        </w:category>
        <w:types>
          <w:type w:val="bbPlcHdr"/>
        </w:types>
        <w:behaviors>
          <w:behavior w:val="content"/>
        </w:behaviors>
        <w:guid w:val="{CF89ED1D-7F36-4D81-AF31-C6081FCF2657}"/>
      </w:docPartPr>
      <w:docPartBody>
        <w:p w:rsidR="007D53BB" w:rsidRDefault="000A592F" w:rsidP="000A592F">
          <w:pPr>
            <w:pStyle w:val="CC3DA04C81CC4AB4BD2B0296C6F880BC"/>
          </w:pPr>
          <w:r w:rsidRPr="00231A87">
            <w:rPr>
              <w:rStyle w:val="PlaceholderText"/>
            </w:rPr>
            <w:t>Click or tap here to enter text.</w:t>
          </w:r>
        </w:p>
      </w:docPartBody>
    </w:docPart>
    <w:docPart>
      <w:docPartPr>
        <w:name w:val="4C714EAE3BA94EC68B5E0D579560F4E0"/>
        <w:category>
          <w:name w:val="General"/>
          <w:gallery w:val="placeholder"/>
        </w:category>
        <w:types>
          <w:type w:val="bbPlcHdr"/>
        </w:types>
        <w:behaviors>
          <w:behavior w:val="content"/>
        </w:behaviors>
        <w:guid w:val="{0E44D267-326C-470A-A7C6-69570A2D294F}"/>
      </w:docPartPr>
      <w:docPartBody>
        <w:p w:rsidR="00990A18" w:rsidRDefault="006540E9" w:rsidP="006540E9">
          <w:pPr>
            <w:pStyle w:val="4C714EAE3BA94EC68B5E0D579560F4E0"/>
          </w:pPr>
          <w:r w:rsidRPr="00231A87">
            <w:rPr>
              <w:rStyle w:val="PlaceholderText"/>
            </w:rPr>
            <w:t>Click or tap here to enter text.</w:t>
          </w:r>
        </w:p>
      </w:docPartBody>
    </w:docPart>
    <w:docPart>
      <w:docPartPr>
        <w:name w:val="54A4C43092F64B05855C931F0B2D955A"/>
        <w:category>
          <w:name w:val="General"/>
          <w:gallery w:val="placeholder"/>
        </w:category>
        <w:types>
          <w:type w:val="bbPlcHdr"/>
        </w:types>
        <w:behaviors>
          <w:behavior w:val="content"/>
        </w:behaviors>
        <w:guid w:val="{697A1D4F-D5C3-408D-B2FA-9C7CF2C97022}"/>
      </w:docPartPr>
      <w:docPartBody>
        <w:p w:rsidR="00990A18" w:rsidRDefault="006540E9" w:rsidP="006540E9">
          <w:pPr>
            <w:pStyle w:val="54A4C43092F64B05855C931F0B2D955A"/>
          </w:pPr>
          <w:r w:rsidRPr="00231A87">
            <w:rPr>
              <w:rStyle w:val="PlaceholderText"/>
            </w:rPr>
            <w:t>Click or tap here to enter text.</w:t>
          </w:r>
        </w:p>
      </w:docPartBody>
    </w:docPart>
    <w:docPart>
      <w:docPartPr>
        <w:name w:val="A9C512D192244E9B9C754C753D680CDF"/>
        <w:category>
          <w:name w:val="General"/>
          <w:gallery w:val="placeholder"/>
        </w:category>
        <w:types>
          <w:type w:val="bbPlcHdr"/>
        </w:types>
        <w:behaviors>
          <w:behavior w:val="content"/>
        </w:behaviors>
        <w:guid w:val="{EFA04B73-EB0E-4CFC-9391-11DEA2AE361B}"/>
      </w:docPartPr>
      <w:docPartBody>
        <w:p w:rsidR="00990A18" w:rsidRDefault="006540E9" w:rsidP="006540E9">
          <w:pPr>
            <w:pStyle w:val="A9C512D192244E9B9C754C753D680CDF"/>
          </w:pPr>
          <w:r w:rsidRPr="00231A87">
            <w:rPr>
              <w:rStyle w:val="PlaceholderText"/>
            </w:rPr>
            <w:t>Click or tap here to enter text.</w:t>
          </w:r>
        </w:p>
      </w:docPartBody>
    </w:docPart>
    <w:docPart>
      <w:docPartPr>
        <w:name w:val="0A599A9E749D40F0AD8A088FC2237C04"/>
        <w:category>
          <w:name w:val="General"/>
          <w:gallery w:val="placeholder"/>
        </w:category>
        <w:types>
          <w:type w:val="bbPlcHdr"/>
        </w:types>
        <w:behaviors>
          <w:behavior w:val="content"/>
        </w:behaviors>
        <w:guid w:val="{F6C49FFE-1B86-4E96-A0C0-ED4AA9454056}"/>
      </w:docPartPr>
      <w:docPartBody>
        <w:p w:rsidR="00990A18" w:rsidRDefault="006540E9" w:rsidP="006540E9">
          <w:pPr>
            <w:pStyle w:val="0A599A9E749D40F0AD8A088FC2237C04"/>
          </w:pPr>
          <w:r w:rsidRPr="00231A87">
            <w:rPr>
              <w:rStyle w:val="PlaceholderText"/>
            </w:rPr>
            <w:t>Click or tap here to enter text.</w:t>
          </w:r>
        </w:p>
      </w:docPartBody>
    </w:docPart>
    <w:docPart>
      <w:docPartPr>
        <w:name w:val="6D8DCEA55B674D028C8B9C4A5C7EAE6D"/>
        <w:category>
          <w:name w:val="General"/>
          <w:gallery w:val="placeholder"/>
        </w:category>
        <w:types>
          <w:type w:val="bbPlcHdr"/>
        </w:types>
        <w:behaviors>
          <w:behavior w:val="content"/>
        </w:behaviors>
        <w:guid w:val="{7D1AF8A0-C139-48BE-A187-0D437E9E0CEE}"/>
      </w:docPartPr>
      <w:docPartBody>
        <w:p w:rsidR="00990A18" w:rsidRDefault="006540E9" w:rsidP="006540E9">
          <w:pPr>
            <w:pStyle w:val="6D8DCEA55B674D028C8B9C4A5C7EAE6D"/>
          </w:pPr>
          <w:r w:rsidRPr="00231A87">
            <w:rPr>
              <w:rStyle w:val="PlaceholderText"/>
            </w:rPr>
            <w:t>Click or tap here to enter text.</w:t>
          </w:r>
        </w:p>
      </w:docPartBody>
    </w:docPart>
    <w:docPart>
      <w:docPartPr>
        <w:name w:val="B3660B4A602D45D6BC97E00372F93CE1"/>
        <w:category>
          <w:name w:val="General"/>
          <w:gallery w:val="placeholder"/>
        </w:category>
        <w:types>
          <w:type w:val="bbPlcHdr"/>
        </w:types>
        <w:behaviors>
          <w:behavior w:val="content"/>
        </w:behaviors>
        <w:guid w:val="{6A9B73B0-4D91-42A8-8ED5-F16CE9BDB32C}"/>
      </w:docPartPr>
      <w:docPartBody>
        <w:p w:rsidR="00990A18" w:rsidRDefault="006540E9" w:rsidP="006540E9">
          <w:pPr>
            <w:pStyle w:val="B3660B4A602D45D6BC97E00372F93CE1"/>
          </w:pPr>
          <w:r w:rsidRPr="00231A87">
            <w:rPr>
              <w:rStyle w:val="PlaceholderText"/>
            </w:rPr>
            <w:t>Click or tap here to enter text.</w:t>
          </w:r>
        </w:p>
      </w:docPartBody>
    </w:docPart>
    <w:docPart>
      <w:docPartPr>
        <w:name w:val="7FB4FCA5AF4F4A708D56D96D36D83452"/>
        <w:category>
          <w:name w:val="General"/>
          <w:gallery w:val="placeholder"/>
        </w:category>
        <w:types>
          <w:type w:val="bbPlcHdr"/>
        </w:types>
        <w:behaviors>
          <w:behavior w:val="content"/>
        </w:behaviors>
        <w:guid w:val="{04514ABD-4B06-463A-B076-A06472ED7A99}"/>
      </w:docPartPr>
      <w:docPartBody>
        <w:p w:rsidR="00000000" w:rsidRDefault="00990A18" w:rsidP="00990A18">
          <w:pPr>
            <w:pStyle w:val="7FB4FCA5AF4F4A708D56D96D36D83452"/>
          </w:pPr>
          <w:r w:rsidRPr="00231A87">
            <w:rPr>
              <w:rStyle w:val="PlaceholderText"/>
            </w:rPr>
            <w:t>Click or tap here to enter text.</w:t>
          </w:r>
        </w:p>
      </w:docPartBody>
    </w:docPart>
    <w:docPart>
      <w:docPartPr>
        <w:name w:val="F67FF1F300244CD7930D7DAB9AF8E093"/>
        <w:category>
          <w:name w:val="General"/>
          <w:gallery w:val="placeholder"/>
        </w:category>
        <w:types>
          <w:type w:val="bbPlcHdr"/>
        </w:types>
        <w:behaviors>
          <w:behavior w:val="content"/>
        </w:behaviors>
        <w:guid w:val="{CAEDB5A5-A94C-467E-856F-40CC8D98A040}"/>
      </w:docPartPr>
      <w:docPartBody>
        <w:p w:rsidR="00000000" w:rsidRDefault="00990A18" w:rsidP="00990A18">
          <w:pPr>
            <w:pStyle w:val="F67FF1F300244CD7930D7DAB9AF8E093"/>
          </w:pPr>
          <w:r w:rsidRPr="00231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22C"/>
    <w:rsid w:val="00010409"/>
    <w:rsid w:val="000A592F"/>
    <w:rsid w:val="000F0CC8"/>
    <w:rsid w:val="000F522C"/>
    <w:rsid w:val="00116CCF"/>
    <w:rsid w:val="00122205"/>
    <w:rsid w:val="002E4C2C"/>
    <w:rsid w:val="00383D4B"/>
    <w:rsid w:val="00395B76"/>
    <w:rsid w:val="00595527"/>
    <w:rsid w:val="005D4380"/>
    <w:rsid w:val="006540E9"/>
    <w:rsid w:val="006C0943"/>
    <w:rsid w:val="0070212A"/>
    <w:rsid w:val="00715B56"/>
    <w:rsid w:val="00722182"/>
    <w:rsid w:val="007D53BB"/>
    <w:rsid w:val="00877B02"/>
    <w:rsid w:val="009274C7"/>
    <w:rsid w:val="00990A18"/>
    <w:rsid w:val="009E5F43"/>
    <w:rsid w:val="009E6B4C"/>
    <w:rsid w:val="00A404DB"/>
    <w:rsid w:val="00B116A6"/>
    <w:rsid w:val="00B52D43"/>
    <w:rsid w:val="00C35B00"/>
    <w:rsid w:val="00C476D0"/>
    <w:rsid w:val="00C608AD"/>
    <w:rsid w:val="00D738FA"/>
    <w:rsid w:val="00D84048"/>
    <w:rsid w:val="00E04491"/>
    <w:rsid w:val="00E85AAC"/>
    <w:rsid w:val="00F221A8"/>
    <w:rsid w:val="00F304D9"/>
    <w:rsid w:val="00FA0E6B"/>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A18"/>
    <w:rPr>
      <w:color w:val="808080"/>
    </w:rPr>
  </w:style>
  <w:style w:type="paragraph" w:customStyle="1" w:styleId="37586E67482846BC93F7481F0C2C03C0">
    <w:name w:val="37586E67482846BC93F7481F0C2C03C0"/>
    <w:rsid w:val="005D4380"/>
    <w:rPr>
      <w:lang w:val="nb-NO" w:eastAsia="nb-NO"/>
    </w:rPr>
  </w:style>
  <w:style w:type="paragraph" w:customStyle="1" w:styleId="326A8A1E2BF342DBA9AB465C1F704BAB">
    <w:name w:val="326A8A1E2BF342DBA9AB465C1F704BAB"/>
    <w:rsid w:val="005D4380"/>
    <w:rPr>
      <w:lang w:val="nb-NO" w:eastAsia="nb-NO"/>
    </w:rPr>
  </w:style>
  <w:style w:type="paragraph" w:customStyle="1" w:styleId="F84B07E0110242FE8B55AE8419E33521">
    <w:name w:val="F84B07E0110242FE8B55AE8419E33521"/>
    <w:rsid w:val="005D4380"/>
    <w:rPr>
      <w:lang w:val="nb-NO" w:eastAsia="nb-NO"/>
    </w:rPr>
  </w:style>
  <w:style w:type="paragraph" w:customStyle="1" w:styleId="593A0D719EB8447B8F12FF8BAA59C1F3">
    <w:name w:val="593A0D719EB8447B8F12FF8BAA59C1F3"/>
    <w:rsid w:val="005D4380"/>
    <w:rPr>
      <w:lang w:val="nb-NO" w:eastAsia="nb-NO"/>
    </w:rPr>
  </w:style>
  <w:style w:type="paragraph" w:customStyle="1" w:styleId="8D29B17E29FA42668444326CD9825462">
    <w:name w:val="8D29B17E29FA42668444326CD9825462"/>
    <w:rsid w:val="00010409"/>
    <w:rPr>
      <w:lang w:val="nb-NO" w:eastAsia="nb-NO"/>
    </w:rPr>
  </w:style>
  <w:style w:type="paragraph" w:customStyle="1" w:styleId="EA54140177534AF6AA132ABB71B61FBC">
    <w:name w:val="EA54140177534AF6AA132ABB71B61FBC"/>
    <w:rsid w:val="00595527"/>
    <w:rPr>
      <w:lang w:val="nb-NO" w:eastAsia="nb-NO"/>
    </w:rPr>
  </w:style>
  <w:style w:type="paragraph" w:customStyle="1" w:styleId="2A67E9804710459EB5384A33DB72BE3C">
    <w:name w:val="2A67E9804710459EB5384A33DB72BE3C"/>
    <w:rsid w:val="00010409"/>
    <w:rPr>
      <w:lang w:val="nb-NO" w:eastAsia="nb-NO"/>
    </w:rPr>
  </w:style>
  <w:style w:type="paragraph" w:customStyle="1" w:styleId="848449BD512C47E4BC45075696A83BA1">
    <w:name w:val="848449BD512C47E4BC45075696A83BA1"/>
    <w:rsid w:val="00595527"/>
    <w:rPr>
      <w:lang w:val="nb-NO" w:eastAsia="nb-NO"/>
    </w:rPr>
  </w:style>
  <w:style w:type="paragraph" w:customStyle="1" w:styleId="5098286C7FA045FCAAEC9CDCFA995527">
    <w:name w:val="5098286C7FA045FCAAEC9CDCFA995527"/>
    <w:rsid w:val="00595527"/>
    <w:rPr>
      <w:lang w:val="nb-NO" w:eastAsia="nb-NO"/>
    </w:rPr>
  </w:style>
  <w:style w:type="paragraph" w:customStyle="1" w:styleId="DA40559A341441A0A1E0E4FDD6D8306D">
    <w:name w:val="DA40559A341441A0A1E0E4FDD6D8306D"/>
    <w:rsid w:val="00595527"/>
    <w:rPr>
      <w:lang w:val="nb-NO" w:eastAsia="nb-NO"/>
    </w:rPr>
  </w:style>
  <w:style w:type="paragraph" w:customStyle="1" w:styleId="3EDE764976AB40CBB58B31FB205A10E3">
    <w:name w:val="3EDE764976AB40CBB58B31FB205A10E3"/>
    <w:rsid w:val="000A592F"/>
    <w:rPr>
      <w:lang w:val="nb-NO" w:eastAsia="nb-NO"/>
    </w:rPr>
  </w:style>
  <w:style w:type="paragraph" w:customStyle="1" w:styleId="71727E669FAB4605A52F8E8C5359CC68">
    <w:name w:val="71727E669FAB4605A52F8E8C5359CC68"/>
    <w:rsid w:val="000A592F"/>
    <w:rPr>
      <w:lang w:val="nb-NO" w:eastAsia="nb-NO"/>
    </w:rPr>
  </w:style>
  <w:style w:type="paragraph" w:customStyle="1" w:styleId="CC3DA04C81CC4AB4BD2B0296C6F880BC">
    <w:name w:val="CC3DA04C81CC4AB4BD2B0296C6F880BC"/>
    <w:rsid w:val="000A592F"/>
    <w:rPr>
      <w:lang w:val="nb-NO" w:eastAsia="nb-NO"/>
    </w:rPr>
  </w:style>
  <w:style w:type="paragraph" w:customStyle="1" w:styleId="7FB4FCA5AF4F4A708D56D96D36D83452">
    <w:name w:val="7FB4FCA5AF4F4A708D56D96D36D83452"/>
    <w:rsid w:val="00990A18"/>
    <w:rPr>
      <w:lang w:val="nb-NO" w:eastAsia="nb-NO"/>
    </w:rPr>
  </w:style>
  <w:style w:type="paragraph" w:customStyle="1" w:styleId="F67FF1F300244CD7930D7DAB9AF8E093">
    <w:name w:val="F67FF1F300244CD7930D7DAB9AF8E093"/>
    <w:rsid w:val="00990A18"/>
    <w:rPr>
      <w:lang w:val="nb-NO" w:eastAsia="nb-NO"/>
    </w:rPr>
  </w:style>
  <w:style w:type="paragraph" w:customStyle="1" w:styleId="46339E6DBA2B4A4983A418B36B594A18">
    <w:name w:val="46339E6DBA2B4A4983A418B36B594A18"/>
    <w:rsid w:val="00990A18"/>
    <w:rPr>
      <w:lang w:val="nb-NO" w:eastAsia="nb-NO"/>
    </w:rPr>
  </w:style>
  <w:style w:type="paragraph" w:customStyle="1" w:styleId="4C714EAE3BA94EC68B5E0D579560F4E0">
    <w:name w:val="4C714EAE3BA94EC68B5E0D579560F4E0"/>
    <w:rsid w:val="006540E9"/>
    <w:rPr>
      <w:lang w:val="nb-NO" w:eastAsia="nb-NO"/>
    </w:rPr>
  </w:style>
  <w:style w:type="paragraph" w:customStyle="1" w:styleId="54A4C43092F64B05855C931F0B2D955A">
    <w:name w:val="54A4C43092F64B05855C931F0B2D955A"/>
    <w:rsid w:val="006540E9"/>
    <w:rPr>
      <w:lang w:val="nb-NO" w:eastAsia="nb-NO"/>
    </w:rPr>
  </w:style>
  <w:style w:type="paragraph" w:customStyle="1" w:styleId="A9C512D192244E9B9C754C753D680CDF">
    <w:name w:val="A9C512D192244E9B9C754C753D680CDF"/>
    <w:rsid w:val="006540E9"/>
    <w:rPr>
      <w:lang w:val="nb-NO" w:eastAsia="nb-NO"/>
    </w:rPr>
  </w:style>
  <w:style w:type="paragraph" w:customStyle="1" w:styleId="0A599A9E749D40F0AD8A088FC2237C04">
    <w:name w:val="0A599A9E749D40F0AD8A088FC2237C04"/>
    <w:rsid w:val="006540E9"/>
    <w:rPr>
      <w:lang w:val="nb-NO" w:eastAsia="nb-NO"/>
    </w:rPr>
  </w:style>
  <w:style w:type="paragraph" w:customStyle="1" w:styleId="6D8DCEA55B674D028C8B9C4A5C7EAE6D">
    <w:name w:val="6D8DCEA55B674D028C8B9C4A5C7EAE6D"/>
    <w:rsid w:val="006540E9"/>
    <w:rPr>
      <w:lang w:val="nb-NO" w:eastAsia="nb-NO"/>
    </w:rPr>
  </w:style>
  <w:style w:type="paragraph" w:customStyle="1" w:styleId="B3660B4A602D45D6BC97E00372F93CE1">
    <w:name w:val="B3660B4A602D45D6BC97E00372F93CE1"/>
    <w:rsid w:val="006540E9"/>
    <w:rPr>
      <w:lang w:val="nb-NO" w:eastAsia="nb-N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8B1E14-A32B-49DA-847F-4666D5B7D8B5}">
  <we:reference id="wa104382081" version="1.46.0.0" store="en-US" storeType="OMEX"/>
  <we:alternateReferences>
    <we:reference id="WA104382081" version="1.46.0.0" store="en-US" storeType="OMEX"/>
  </we:alternateReferences>
  <we:properties>
    <we:property name="MENDELEY_CITATIONS" value="[{&quot;citationID&quot;:&quot;MENDELEY_CITATION_ae17fef9-3df1-45a8-9c85-274cc2502ab1&quot;,&quot;properties&quot;:{&quot;noteIndex&quot;:0},&quot;isEdited&quot;:false,&quot;manualOverride&quot;:{&quot;isManuallyOverridden&quot;:false,&quot;citeprocText&quot;:&quot;(Cornelissen et al., 2012; Olie et al., 1977; Pereira &amp;#38; Kuch, 2005)&quot;,&quot;manualOverrideText&quot;:&quot;&quot;},&quot;citationTag&quot;:&quot;MENDELEY_CITATION_v3_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&quot;,&quot;citationItems&quot;:[{&quot;id&quot;:&quot;3296b2ad-96f2-39f0-b938-192fada8c9ef&quot;,&quot;itemData&quot;:{&quot;type&quot;:&quot;article-journal&quot;,&quot;id&quot;:&quot;3296b2ad-96f2-39f0-b938-192fada8c9ef&quot;,&quot;title&quot;:&quot;Chlorodibenzo-p-dioxins and chlorodibenzofurans are trace components of fly ash and flue gas of some municipal incinerators in the Netherlands&quot;,&quot;author&quot;:[{&quot;family&quot;:&quot;Olie&quot;,&quot;given&quot;:&quot;K&quot;,&quot;parse-names&quot;:false,&quot;dropping-particle&quot;:&quot;&quot;,&quot;non-dropping-particle&quot;:&quot;&quot;},{&quot;family&quot;:&quot;Vermeulen&quot;,&quot;given&quot;:&quot;P L&quot;,&quot;parse-names&quot;:false,&quot;dropping-particle&quot;:&quot;&quot;,&quot;non-dropping-particle&quot;:&quot;&quot;},{&quot;family&quot;:&quot;Hutzinger&quot;,&quot;given&quot;:&quot;Ol&quot;,&quot;parse-names&quot;:false,&quot;dropping-particle&quot;:&quot;&quot;,&quot;non-dropping-particle&quot;:&quot;&quot;}],&quot;container-title&quot;:&quot;Chemosphere&quot;,&quot;container-title-short&quot;:&quot;Chemosphere&quot;,&quot;ISSN&quot;:&quot;0045-6535&quot;,&quot;issued&quot;:{&quot;date-parts&quot;:[[1977]]},&quot;page&quot;:&quot;455-459&quot;,&quot;publisher&quot;:&quot;Elsevier&quot;,&quot;issue&quot;:&quot;8&quot;,&quot;volume&quot;:&quot;6&quot;},&quot;isTemporary&quot;:false},{&quot;id&quot;:&quot;41e62089-1b9b-3043-aadc-5c38d381f51c&quot;,&quot;itemData&quot;:{&quot;type&quot;:&quot;article-journal&quot;,&quot;id&quot;:&quot;41e62089-1b9b-3043-aadc-5c38d381f51c&quot;,&quot;title&quot;:&quot;Heavy metals, PCDD/F and PCB in sewage sludge samples from two wastewater treatment facilities in Rio de Janeiro State, Brazil&quot;,&quot;author&quot;:[{&quot;family&quot;:&quot;Pereira&quot;,&quot;given&quot;:&quot;Márcia De Souza&quot;,&quot;parse-names&quot;:false,&quot;dropping-particle&quot;:&quot;&quot;,&quot;non-dropping-particle&quot;:&quot;&quot;},{&quot;family&quot;:&quot;Kuch&quot;,&quot;given&quot;:&quot;Bertram&quot;,&quot;parse-names&quot;:false,&quot;dropping-particle&quot;:&quot;&quot;,&quot;non-dropping-particle&quot;:&quot;&quot;}],&quot;container-title&quot;:&quot;Chemosphere&quot;,&quot;container-title-short&quot;:&quot;Chemosphere&quot;,&quot;accessed&quot;:{&quot;date-parts&quot;:[[2023,4,13]]},&quot;DOI&quot;:&quot;10.1016/J.CHEMOSPHERE.2005.01.079&quot;,&quot;ISSN&quot;:&quot;0045-6535&quot;,&quot;PMID&quot;:&quot;15992591&quot;,&quot;issued&quot;:{&quot;date-parts&quot;:[[2005,8,1]]},&quot;page&quot;:&quot;844-853&quot;,&quot;abstract&quot;:&quot;Two sewage sludge samples collected from an urban as well as a rural area in Brazil and one sludge sample originating from the city of Balingen, Baden-Württemberg, South Germany, were investigated in respect to contamination with heavy metals, PCDD/F and PCB. The results were compared to PCDD/F and indicator-PCB mean values found in the region of Baden- Württemberg. The observed toxicity equivalents of PCDD/F found in the Brazilian samples, were below the upper limit specified by German legislation for final disposal or agricultural use in soils. Both the PCB and heavy metal values exceeded this limit. The PCDD/F congener/homologue profiles found in the Brazilian samples indicated that the urban sewage sludge shows a contamination where both chlorophenols and depositional sources appear to be contributing to the contamination pool. The enrichment of highly chlorinated PCDD/F groups in the sludge of semi-rural origin is probably due to transport phenomena effects. For the German sludge sample, depositional sources seem to be the main PCDD/F contamination pathway. Regarding PCB, both Brazilian samples show a homologue profile that indicates a contamination stemming from technical PCB formulations like Clophen A50 and Clophen A60 or equivalent. © 2005 Elsevier Ltd. All rights reserved.&quot;,&quot;publisher&quot;:&quot;Pergamon&quot;,&quot;issue&quot;:&quot;7&quot;,&quot;volume&quot;:&quot;60&quot;},&quot;isTemporary&quot;:false},{&quot;id&quot;:&quot;eb7f6147-80c1-3d02-965c-0e4f6c6afbde&quot;,&quot;itemData&quot;:{&quot;type&quot;:&quot;article-journal&quot;,&quot;id&quot;:&quot;eb7f6147-80c1-3d02-965c-0e4f6c6afbde&quot;,&quot;title&quot;:&quot;Large-Scale Field Study on Thin-Layer Capping of Marine PCDD/F-Contaminated Sediments in Grenlandfjords, Norway: Physicochemical Effects&quot;,&quot;author&quot;:[{&quot;family&quot;:&quot;Cornelissen&quot;,&quot;given&quot;:&quot;Gerard&quot;,&quot;parse-names&quot;:false,&quot;dropping-particle&quot;:&quot;&quot;,&quot;non-dropping-particle&quot;:&quot;&quot;},{&quot;family&quot;:&quot;Amstaetter&quot;,&quot;given&quot;:&quot;Katja&quot;,&quot;parse-names&quot;:false,&quot;dropping-particle&quot;:&quot;&quot;,&quot;non-dropping-particle&quot;:&quot;&quot;},{&quot;family&quot;:&quot;Hauge&quot;,&quot;given&quot;:&quot;Audun&quot;,&quot;parse-names&quot;:false,&quot;dropping-particle&quot;:&quot;&quot;,&quot;non-dropping-particle&quot;:&quot;&quot;},{&quot;family&quot;:&quot;Schaanning&quot;,&quot;given&quot;:&quot;Morten&quot;,&quot;parse-names&quot;:false,&quot;dropping-particle&quot;:&quot;&quot;,&quot;non-dropping-particle&quot;:&quot;&quot;},{&quot;family&quot;:&quot;Beylich&quot;,&quot;given&quot;:&quot;Bjørnar&quot;,&quot;parse-names&quot;:false,&quot;dropping-particle&quot;:&quot;&quot;,&quot;non-dropping-particle&quot;:&quot;&quot;},{&quot;family&quot;:&quot;S. Gunnarsson&quot;,&quot;given&quot;:&quot;Jonas&quot;,&quot;parse-names&quot;:false,&quot;dropping-particle&quot;:&quot;&quot;,&quot;non-dropping-particle&quot;:&quot;&quot;},{&quot;family&quot;:&quot;D. Breedveld&quot;,&quot;given&quot;:&quot;Gijs&quot;,&quot;parse-names&quot;:false,&quot;dropping-particle&quot;:&quot;&quot;,&quot;non-dropping-particle&quot;:&quot;&quot;},{&quot;family&quot;:&quot;M.P. Oen&quot;,&quot;given&quot;:&quot;Amy&quot;,&quot;parse-names&quot;:false,&quot;dropping-particle&quot;:&quot;&quot;,&quot;non-dropping-particle&quot;:&quot;&quot;},{&quot;family&quot;:&quot;Eek&quot;,&quot;given&quot;:&quot;Espen&quot;,&quot;parse-names&quot;:false,&quot;dropping-particle&quot;:&quot;&quot;,&quot;non-dropping-particle&quot;:&quot;&quot;}],&quot;container-title&quot;:&quot;Environmental Science &amp;amp; Technology&quot;,&quot;DOI&quot;:&quot;10.1021/es302431u&quot;,&quot;issued&quot;:{&quot;date-parts&quot;:[[2012,10,18]]},&quot;page&quot;:&quot;12030-12037&quot;,&quot;abstract&quot;:&quot;A large-scale field experiment on in situ thin-layer capping was carried out in the polychlorinated dibenzodioxin and dibenzofuran (PCDD/F) contaminated Grenlandsfjords, Norway. The main focus of the trial was to test the effectiveness of active caps (targeted thickness of 2.5 cm) consisting of powdered activated carbon (AC) mixed into locally dredged clean clay. Nonactive caps (targed thickness of 5 cm) consisting of clay without AC as well as crushed limestone were also tested. Fields with areas of 10 000 to 40 000 m2 were established at 30 to 100 m water depth. Auxiliary shaken laboratory batch experiments showed that 2% of the applied powdered AC substantially reduced PCDD/F porewater concentrations, by &gt;90% for tetra-, penta- and hexa-clorinated congeners to 60–70% for octachlorinated ones. In-situ AC profiles revealed that the AC was mixed into the sediment to 3 to 5 cm depth in 20 months. Only around 25% of the AC was found inside the pilot fields. Sediment-to-water PCDD/F fluxes measured by in situ di&quot;,&quot;issue&quot;:&quot;21&quot;,&quot;volume&quot;:&quot;46&quot;},&quot;isTemporary&quot;:false}]},{&quot;citationID&quot;:&quot;MENDELEY_CITATION_25e302c2-b2ba-4bf6-8916-4abddf1e5d69&quot;,&quot;properties&quot;:{&quot;noteIndex&quot;:0},&quot;isEdited&quot;:false,&quot;manualOverride&quot;:{&quot;isManuallyOverridden&quot;:false,&quot;citeprocText&quot;:&quot;(Eljarrat &amp;#38; Barceló, 2003)&quot;,&quot;manualOverrideText&quot;:&quot;&quot;},&quot;citationTag&quot;:&quot;MENDELEY_CITATION_v3_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&quot;,&quot;citationItems&quot;:[{&quot;id&quot;:&quot;90abc5d1-e40e-32d7-98a0-81bfb44552a7&quot;,&quot;itemData&quot;:{&quot;type&quot;:&quot;article-journal&quot;,&quot;id&quot;:&quot;90abc5d1-e40e-32d7-98a0-81bfb44552a7&quot;,&quot;title&quot;:&quot;Priority lists for persistent organic pollutants and emerging contaminants based on their relative toxic potency in environmental samples&quot;,&quot;author&quot;:[{&quot;family&quot;:&quot;Eljarrat&quot;,&quot;given&quot;:&quot;E.&quot;,&quot;parse-names&quot;:false,&quot;dropping-particle&quot;:&quot;&quot;,&quot;non-dropping-particle&quot;:&quot;&quot;},{&quot;family&quot;:&quot;Barceló&quot;,&quot;given&quot;:&quot;D.&quot;,&quot;parse-names&quot;:false,&quot;dropping-particle&quot;:&quot;&quot;,&quot;non-dropping-particle&quot;:&quot;&quot;}],&quot;container-title&quot;:&quot;TrAC Trends in Analytical Chemistry&quot;,&quot;accessed&quot;:{&quot;date-parts&quot;:[[2023,5,3]]},&quot;DOI&quot;:&quot;10.1016/S0165-9936(03)01001-X&quot;,&quot;ISSN&quot;:&quot;0165-9936&quot;,&quot;issued&quot;:{&quot;date-parts&quot;:[[2003,11,1]]},&quot;page&quot;:&quot;655-665&quot;,&quot;abstract&quot;:&quot;In recent decades, a great deal of emphasis has been placed on evaluating the toxic potency of dioxin in different environmental samples. The commonly named dioxin-like compounds (DLCs), such as polychlorinated dibenzo-p-dioxins (PCDDs), polychlorinated dibenzofurans (PCDFs), polychlorinated biphenyls (PCBs) and polychlorinated naphthalenes (PCNs), were studied to determine their relative toxic potency. Recently, some studies have indicated that another group of contaminants, the polycyclic aromatic hydrocarbons (PAHs), can dominate estimates of toxic equivalent quantity (TEQ) for samples containing PAHs and DLCs. Other emerging contaminants, such as brominated flame retardants (BFRs), especially polybrominated diphenyl ethers (PBDEs), also exhibit dioxin-like activities. The knowledge of the relative contribution of each contaminant to the total dioxin-like activity associated with environmental samples could aid in identifying the most important contributory pollutants. In this paper, an overview of current data for these estimates is presented. © 2003 Elsevier Ltd. All rights reserved.&quot;,&quot;publisher&quot;:&quot;Elsevier&quot;,&quot;issue&quot;:&quot;10&quot;,&quot;volume&quot;:&quot;22&quot;,&quot;container-title-short&quot;:&quot;&quot;},&quot;isTemporary&quot;:false}]},{&quot;citationID&quot;:&quot;MENDELEY_CITATION_50247bd6-b751-471a-ad88-3b1d0d13e7b6&quot;,&quot;properties&quot;:{&quot;noteIndex&quot;:0},&quot;isEdited&quot;:false,&quot;manualOverride&quot;:{&quot;isManuallyOverridden&quot;:false,&quot;citeprocText&quot;:&quot;(Gabrielsen &amp;#38; Henriksen, 1974; Jia et al., 2014; Paulsrud et al., 1997)&quot;,&quot;manualOverrideText&quot;:&quot;&quot;},&quot;citationItems&quot;:[{&quot;id&quot;:&quot;40cd2b02-9b51-33a6-815a-cfaa1bb983d3&quot;,&quot;itemData&quot;:{&quot;type&quot;:&quot;article-journal&quot;,&quot;id&quot;:&quot;40cd2b02-9b51-33a6-815a-cfaa1bb983d3&quot;,&quot;title&quot;:&quot;Comparative study on PCDD/F pollution in soil from the Antarctic, Arctic and Tibetan Plateau&quot;,&quot;author&quot;:[{&quot;family&quot;:&quot;Jia&quot;,&quot;given&quot;:&quot;Shenglan&quot;,&quot;parse-names&quot;:false,&quot;dropping-particle&quot;:&quot;&quot;,&quot;non-dropping-particle&quot;:&quot;&quot;},{&quot;family&quot;:&quot;Wang&quot;,&quot;given&quot;:&quot;Qiang&quot;,&quot;parse-names&quot;:false,&quot;dropping-particle&quot;:&quot;&quot;,&quot;non-dropping-particle&quot;:&quot;&quot;},{&quot;family&quot;:&quot;Li&quot;,&quot;given&quot;:&quot;Li&quot;,&quot;parse-names&quot;:false,&quot;dropping-particle&quot;:&quot;&quot;,&quot;non-dropping-particle&quot;:&quot;&quot;},{&quot;family&quot;:&quot;Fang&quot;,&quot;given&quot;:&quot;Xuekun&quot;,&quot;parse-names&quot;:false,&quot;dropping-particle&quot;:&quot;&quot;,&quot;non-dropping-particle&quot;:&quot;&quot;},{&quot;family&quot;:&quot;Shi&quot;,&quot;given&quot;:&quot;Yehong&quot;,&quot;parse-names&quot;:false,&quot;dropping-particle&quot;:&quot;&quot;,&quot;non-dropping-particle&quot;:&quot;&quot;},{&quot;family&quot;:&quot;Xu&quot;,&quot;given&quot;:&quot;Weiguang&quot;,&quot;parse-names&quot;:false,&quot;dropping-particle&quot;:&quot;&quot;,&quot;non-dropping-particle&quot;:&quot;&quot;},{&quot;family&quot;:&quot;Hu&quot;,&quot;given&quot;:&quot;Jianxin&quot;,&quot;parse-names&quot;:false,&quot;dropping-particle&quot;:&quot;&quot;,&quot;non-dropping-particle&quot;:&quot;&quot;}],&quot;container-title&quot;:&quot;Science of The Total Environment&quot;,&quot;accessed&quot;:{&quot;date-parts&quot;:[[2023,4,13]]},&quot;DOI&quot;:&quot;10.1016/J.SCITOTENV.2014.07.109&quot;,&quot;ISSN&quot;:&quot;0048-9697&quot;,&quot;PMID&quot;:&quot;25137383&quot;,&quot;issued&quot;:{&quot;date-parts&quot;:[[2014,11,1]]},&quot;page&quot;:&quot;353-359&quot;,&quot;abstract&quot;:&quot;The concentrations of polychlorinated dibenzo- p-dioxins (PCDDs) and dibenzofurans (PCDFs) in 35 soil samples collected from Fildes Peninsula in the Antarctic, Ny-A˚lesund in the Arctic, and Zhangmu-Nyalam in the Tibetan Plateau were reported in this study. A comparison of the total concentration and TEQ of PCDD/Fs at the Three Poles was conducted. Both the total concentration and TEQ of PCDD/Fs demonstrates a decreasing trend in the order of Zhangmu-Nyalam (mean: 26.22 pg/g, 0.37 pg I-TEQ/g). &gt; Ny-A˚lesund (mean: 9.97 pg/g, 0.33 pg I-TEQ/g) &gt;. Fildes Peninsula (mean: 2.18 pg/g, 0.015 pg I-TEQ/g) (p&amp;#60; 0.05). In all samples, the congener and homologue profiles dominated with higher (seven and eight) chlorinated PCDD/Fs (more than 85% of the total mass percentage of PCDD/Fs) at the Three Poles. Finally, a FLEXPART backward simulation was used to preliminarily identify the potential local and regional anthropogenic sources of PCDD/Fs. The results imply that the air masses passing over surrounding regions with significant PCDD/F emissions might contribute to the occurrence of PCDD/Fs in both the Arctic and Tibetan Plateau.&quot;,&quot;publisher&quot;:&quot;Elsevier&quot;,&quot;volume&quot;:&quot;497-498&quot;,&quot;container-title-short&quot;:&quot;&quot;},&quot;isTemporary&quot;:false},{&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id&quot;:&quot;58f51e24-cb59-34b8-816f-37dc605d7206&quot;,&quot;itemData&quot;:{&quot;type&quot;:&quot;article-journal&quot;,&quot;id&quot;:&quot;58f51e24-cb59-34b8-816f-37dc605d7206&quot;,&quot;title&quot;:&quot;Persistent organic pollutants in Arctic animals in the Barents&quot;,&quot;author&quot;:[{&quot;family&quot;:&quot;Gabrielsen&quot;,&quot;given&quot;:&quot;Geir Wing&quot;,&quot;parse-names&quot;:false,&quot;dropping-particle&quot;:&quot;&quot;,&quot;non-dropping-particle&quot;:&quot;&quot;},{&quot;family&quot;:&quot;Henriksen&quot;,&quot;given&quot;:&quot;Espen O&quot;,&quot;parse-names&quot;:false,&quot;dropping-particle&quot;:&quot;&quot;,&quot;non-dropping-particle&quot;:&quot;&quot;}],&quot;container-title&quot;:&quot;Memoirs of National Institute of Polar Research&quot;,&quot;issued&quot;:{&quot;date-parts&quot;:[[1974]]},&quot;page&quot;:&quot;349&quot;,&quot;publisher&quot;:&quot;National Institute of Polar Research&quot;,&quot;volume&quot;:&quot;54&quot;},&quot;isTemporary&quot;:false}],&quot;citationTag&quot;:&quot;MENDELEY_CITATION_v3_eyJjaXRhdGlvbklEIjoiTUVOREVMRVlfQ0lUQVRJT05fNTAyNDdiZDYtYjc1MS00NzFhLWFkODgtM2IxZDBkMTNlN2I2IiwicHJvcGVydGllcyI6eyJub3RlSW5kZXgiOjB9LCJpc0VkaXRlZCI6ZmFsc2UsIm1hbnVhbE92ZXJyaWRlIjp7ImlzTWFudWFsbHlPdmVycmlkZGVuIjpmYWxzZSwiY2l0ZXByb2NUZXh0IjoiKEdhYnJpZWxzZW4gJiMzODsgSGVucmlrc2VuLCAxOTc0OyBKaWEgZXQgYWwuLCAyMDE0OyBQYXVsc3J1ZCBldCBhbC4sIDE5OTc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LH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&quot;},{&quot;citationID&quot;:&quot;MENDELEY_CITATION_dba937cd-582d-4805-bcf4-946a03196bf5&quot;,&quot;properties&quot;:{&quot;noteIndex&quot;:0},&quot;isEdited&quot;:false,&quot;manualOverride&quot;:{&quot;isManuallyOverridden&quot;:false,&quot;citeprocText&quot;:&quot;(Horii et al., 2008)&quot;,&quot;manualOverrideText&quot;:&quot;&quot;},&quot;citationTag&quot;:&quot;MENDELEY_CITATION_v3_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A4XV19LCJwYWdlIjoiMTkwNC0xOTA5IiwicHVibGlzaGVyIjoiQUNTIFB1YmxpY2F0aW9ucyIsImlzc3VlIjoiNiIsInZvbHVtZSI6IjQyIn0sImlzVGVtcG9yYXJ5IjpmYWxzZX1dfQ==&quot;,&quot;citationItems&quot;:[{&quot;id&quot;:&quot;f0ae7ced-41ee-3850-a76f-fa34c8f05340&quot;,&quot;itemData&quot;:{&quot;type&quot;:&quot;article-journal&quot;,&quot;id&quot;:&quot;f0ae7ced-41ee-3850-a76f-fa34c8f05340&quot;,&quot;title&quot;:&quot;Occurrence and profiles of chlorinated and brominated polycyclic aromatic hydrocarbons in waste incinerators&quot;,&quot;author&quot;:[{&quot;family&quot;:&quot;Horii&quot;,&quot;given&quot;:&quot;Yuichi&quot;,&quot;parse-names&quot;:false,&quot;dropping-particle&quot;:&quot;&quot;,&quot;non-dropping-particle&quot;:&quot;&quot;},{&quot;family&quot;:&quot;Ok&quot;,&quot;given&quot;:&quot;Gon&quot;,&quot;parse-names&quot;:false,&quot;dropping-particle&quot;:&quot;&quot;,&quot;non-dropping-particle&quot;:&quot;&quot;},{&quot;family&quot;:&quot;Ohura&quot;,&quot;given&quot;:&quot;Takeshi&quot;,&quot;parse-names&quot;:false,&quot;dropping-particle&quot;:&quot;&quot;,&quot;non-dropping-particle&quot;:&quot;&quot;},{&quot;family&quot;:&quot;Kannan&quot;,&quot;given&quot;:&quot;Kurunthachalam&quot;,&quot;parse-names&quot;:false,&quot;dropping-particle&quot;:&quot;&quot;,&quot;non-dropping-particle&quot;:&quot;&quot;}],&quot;container-title&quot;:&quot;Environmental science &amp; technology&quot;,&quot;container-title-short&quot;:&quot;Environ Sci Technol&quot;,&quot;ISSN&quot;:&quot;0013-936X&quot;,&quot;issued&quot;:{&quot;date-parts&quot;:[[2008]]},&quot;page&quot;:&quot;1904-1909&quot;,&quot;publisher&quot;:&quot;ACS Publications&quot;,&quot;issue&quot;:&quot;6&quot;,&quot;volume&quot;:&quot;42&quot;},&quot;isTemporary&quot;:false}]},{&quot;citationID&quot;:&quot;MENDELEY_CITATION_ba969872-4298-4dc6-91ae-5b637c0317ee&quot;,&quot;properties&quot;:{&quot;noteIndex&quot;:0},&quot;isEdited&quot;:false,&quot;manualOverride&quot;:{&quot;isManuallyOverridden&quot;:false,&quot;citeprocText&quot;:&quot;(Castro-Jiménez et al., 2008)&quot;,&quot;manualOverrideText&quot;:&quot;&quot;},&quot;citationTag&quot;:&quot;MENDELEY_CITATION_v3_eyJjaXRhdGlvbklEIjoiTUVOREVMRVlfQ0lUQVRJT05fYmE5Njk4NzItNDI5OC00ZGM2LTkxYWUtNWI2MzdjMDMxN2Vl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quot;,&quot;citationItems&quot;:[{&quot;id&quot;:&quot;683a297f-f954-3045-9dfb-88883caadcad&quot;,&quot;itemData&quot;:{&quot;type&quot;:&quot;article-journal&quot;,&quot;id&quot;:&quot;683a297f-f954-3045-9dfb-88883caadcad&quot;,&quot;title&quot;:&quot;PCDD/F and PCB multi-media ambient concentrations, congener patterns and occurrence in a Mediterranean coastal lagoon (Etang de Thau, France)&quot;,&quot;author&quot;:[{&quot;family&quot;:&quot;Castro-Jiménez&quot;,&quot;given&quot;:&quot;J.&quot;,&quot;parse-names&quot;:false,&quot;dropping-particle&quot;:&quot;&quot;,&quot;non-dropping-particle&quot;:&quot;&quot;},{&quot;family&quot;:&quot;Deviller&quot;,&quot;given&quot;:&quot;G.&quot;,&quot;parse-names&quot;:false,&quot;dropping-particle&quot;:&quot;&quot;,&quot;non-dropping-particle&quot;:&quot;&quot;},{&quot;family&quot;:&quot;Ghiani&quot;,&quot;given&quot;:&quot;M.&quot;,&quot;parse-names&quot;:false,&quot;dropping-particle&quot;:&quot;&quot;,&quot;non-dropping-particle&quot;:&quot;&quot;},{&quot;family&quot;:&quot;Loos&quot;,&quot;given&quot;:&quot;R.&quot;,&quot;parse-names&quot;:false,&quot;dropping-particle&quot;:&quot;&quot;,&quot;non-dropping-particle&quot;:&quot;&quot;},{&quot;family&quot;:&quot;Mariani&quot;,&quot;given&quot;:&quot;G.&quot;,&quot;parse-names&quot;:false,&quot;dropping-particle&quot;:&quot;&quot;,&quot;non-dropping-particle&quot;:&quot;&quot;},{&quot;family&quot;:&quot;Skejo&quot;,&quot;given&quot;:&quot;H.&quot;,&quot;parse-names&quot;:false,&quot;dropping-particle&quot;:&quot;&quot;,&quot;non-dropping-particle&quot;:&quot;&quot;},{&quot;family&quot;:&quot;Umlauf&quot;,&quot;given&quot;:&quot;G.&quot;,&quot;parse-names&quot;:false,&quot;dropping-particle&quot;:&quot;&quot;,&quot;non-dropping-particle&quot;:&quot;&quot;},{&quot;family&quot;:&quot;Wollgast&quot;,&quot;given&quot;:&quot;J.&quot;,&quot;parse-names&quot;:false,&quot;dropping-particle&quot;:&quot;&quot;,&quot;non-dropping-particle&quot;:&quot;&quot;},{&quot;family&quot;:&quot;Laugier&quot;,&quot;given&quot;:&quot;T.&quot;,&quot;parse-names&quot;:false,&quot;dropping-particle&quot;:&quot;&quot;,&quot;non-dropping-particle&quot;:&quot;&quot;},{&quot;family&quot;:&quot;Héas-Moisan&quot;,&quot;given&quot;:&quot;K.&quot;,&quot;parse-names&quot;:false,&quot;dropping-particle&quot;:&quot;&quot;,&quot;non-dropping-particle&quot;:&quot;&quot;},{&quot;family&quot;:&quot;Léauté&quot;,&quot;given&quot;:&quot;F.&quot;,&quot;parse-names&quot;:false,&quot;dropping-particle&quot;:&quot;&quot;,&quot;non-dropping-particle&quot;:&quot;&quot;},{&quot;family&quot;:&quot;Munschy&quot;,&quot;given&quot;:&quot;C.&quot;,&quot;parse-names&quot;:false,&quot;dropping-particle&quot;:&quot;&quot;,&quot;non-dropping-particle&quot;:&quot;&quot;},{&quot;family&quot;:&quot;Tixier&quot;,&quot;given&quot;:&quot;C.&quot;,&quot;parse-names&quot;:false,&quot;dropping-particle&quot;:&quot;&quot;,&quot;non-dropping-particle&quot;:&quot;&quot;},{&quot;family&quot;:&quot;Tronczyński&quot;,&quot;given&quot;:&quot;J.&quot;,&quot;parse-names&quot;:false,&quot;dropping-particle&quot;:&quot;&quot;,&quot;non-dropping-particle&quot;:&quot;&quot;}],&quot;container-title&quot;:&quot;Environmental Pollution&quot;,&quot;accessed&quot;:{&quot;date-parts&quot;:[[2023,4,13]]},&quot;DOI&quot;:&quot;10.1016/J.ENVPOL.2007.12.019&quot;,&quot;ISSN&quot;:&quot;0269-7491&quot;,&quot;PMID&quot;:&quot;18243453&quot;,&quot;issued&quot;:{&quot;date-parts&quot;:[[2008,11,1]]},&quot;page&quot;:&quot;123-135&quot;,&quot;abstract&quot;:&quot;Ambient concentrations, congener patterns and multi-media distribution of PCDD/Fs and PCBs were determined in air, water, sediment and mussels in a semi-enclosed marine ecosystem (Thau lagoon, France). ∑2,3,7,8-PCDD/F and ∑7ICES PCB air concentrations (0.2-1.4 and 31-57 pg m-3, respectively) were typical of rural areas. Concentrations in the water column were very low for PCDD/Fs (163-476 fg L-1) and low for PCBs (138-708 pg L-1). PCDD/F and PCB concentrations found in surface sediment (0.15-1.6 and 2.5-33 ng g-1 d.w., respectively) and mussel (13-21 pg g-1 d.w. and 10-39 ng g-1 d.w., respectively) were medium levels. PCDD/F congener patterns observed in air, water particulate phase and sediments were similar suggesting direct coupling among these compartments and atmospheric inputs of PCDD/Fs into the lagoon. Conversely, for the same set of samples, similar patterns were not observed for PCBs in the mentioned compartments. © 2007 Elsevier Ltd. All rights reserved.&quot;,&quot;publisher&quot;:&quot;Elsevier&quot;,&quot;issue&quot;:&quot;1&quot;,&quot;volume&quot;:&quot;156&quot;,&quot;container-title-short&quot;:&quot;&quot;},&quot;isTemporary&quot;:false}]},{&quot;citationID&quot;:&quot;MENDELEY_CITATION_e18aba11-07a9-463e-9606-f36e01aa241a&quot;,&quot;properties&quot;:{&quot;noteIndex&quot;:0},&quot;isEdited&quot;:false,&quot;manualOverride&quot;:{&quot;isManuallyOverridden&quot;:false,&quot;citeprocText&quot;:&quot;(Stanmore, 2004)&quot;,&quot;manualOverrideText&quot;:&quot;&quot;},&quot;citationTag&quot;:&quot;MENDELEY_CITATION_v3_eyJjaXRhdGlvbklEIjoiTUVOREVMRVlfQ0lUQVRJT05fZTE4YWJhMTEtMDdhOS00NjNlLTk2MDYtZjM2ZTAxYWEyNDFh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6b1d9d96-66b8-448b-9801-70bdc2fcb614&quot;,&quot;properties&quot;:{&quot;noteIndex&quot;:0},&quot;isEdited&quot;:false,&quot;manualOverride&quot;:{&quot;isManuallyOverridden&quot;:false,&quot;citeprocText&quot;:&quot;(Huygens et al., 2019)&quot;,&quot;manualOverrideText&quot;:&quot;&quot;},&quot;citationTag&quot;:&quot;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quot;,&quot;citationItems&quot;:[{&quot;id&quot;:&quot;d4760280-742d-3c27-9d28-ff9ae98021a3&quot;,&quot;itemData&quot;:{&quot;type&quot;:&quot;article-journal&quot;,&quot;id&quot;:&quot;d4760280-742d-3c27-9d28-ff9ae98021a3&quot;,&quot;title&quot;:&quot;Technical proposals for selected new fertilising materials under the Fertilising Products Regulation (Regulation (EU) 2019/1009)&quot;,&quot;author&quot;:[{&quot;family&quot;:&quot;Huygens&quot;,&quot;given&quot;:&quot;D&quot;,&quot;parse-names&quot;:false,&quot;dropping-particle&quot;:&quot;&quot;,&quot;non-dropping-particle&quot;:&quot;&quot;},{&quot;family&quot;:&quot;Saveyn&quot;,&quot;given&quot;:&quot;H&quot;,&quot;parse-names&quot;:false,&quot;dropping-particle&quot;:&quot;&quot;,&quot;non-dropping-particle&quot;:&quot;&quot;},{&quot;family&quot;:&quot;Tonini&quot;,&quot;given&quot;:&quot;D&quot;,&quot;parse-names&quot;:false,&quot;dropping-particle&quot;:&quot;&quot;,&quot;non-dropping-particle&quot;:&quot;&quot;},{&quot;family&quot;:&quot;Eder&quot;,&quot;given&quot;:&quot;P&quot;,&quot;parse-names&quot;:false,&quot;dropping-particle&quot;:&quot;&quot;,&quot;non-dropping-particle&quot;:&quot;&quot;},{&quot;family&quot;:&quot;Delgado Sancho&quot;,&quot;given&quot;:&quot;L&quot;,&quot;parse-names&quot;:false,&quot;dropping-particle&quot;:&quot;&quot;,&quot;non-dropping-particle&quot;:&quot;&quot;}],&quot;container-title&quot;:&quot;FeHPO CaHPO&quot;,&quot;issued&quot;:{&quot;date-parts&quot;:[[2019]]},&quot;volume&quot;:&quot;4&quot;,&quot;container-title-short&quot;:&quot;&quot;},&quot;isTemporary&quot;:false}]},{&quot;citationID&quot;:&quot;MENDELEY_CITATION_23d931a4-3fa3-4dfe-ab1d-f3731a98e98a&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ccbda513-9a1b-4eec-9f7e-fc46f7b772e6&quot;,&quot;properties&quot;:{&quot;noteIndex&quot;:0},&quot;isEdited&quot;:false,&quot;manualOverride&quot;:{&quot;isManuallyOverridden&quot;:false,&quot;citeprocText&quot;:&quot;(Buss, 2021; Conesa et al., 2009; Moško et al., 2021)&quot;,&quot;manualOverrideText&quot;:&quot;&quot;},&quot;citationTag&quot;:&quot;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quot;,&quot;citationItems&quot;:[{&quot;id&quot;:&quot;2d3ea98b-e6ad-36b5-b48d-8a2f32c86f28&quot;,&quot;itemData&quot;:{&quot;type&quot;:&quot;article-journal&quot;,&quot;id&quot;:&quot;2d3ea98b-e6ad-36b5-b48d-8a2f32c86f28&quot;,&quot;title&quot;:&quot;Comparison between emissions from the pyrolysis and combustion of different wastes&quot;,&quot;author&quot;:[{&quot;family&quot;:&quot;Conesa&quot;,&quot;given&quot;:&quot;Juan A&quot;,&quot;parse-names&quot;:false,&quot;dropping-particle&quot;:&quot;&quot;,&quot;non-dropping-particle&quot;:&quot;&quot;},{&quot;family&quot;:&quot;Font&quot;,&quot;given&quot;:&quot;Rafael&quot;,&quot;parse-names&quot;:false,&quot;dropping-particle&quot;:&quot;&quot;,&quot;non-dropping-particle&quot;:&quot;&quot;},{&quot;family&quot;:&quot;Fullana&quot;,&quot;given&quot;:&quot;Andres&quot;,&quot;parse-names&quot;:false,&quot;dropping-particle&quot;:&quot;&quot;,&quot;non-dropping-particle&quot;:&quot;&quot;},{&quot;family&quot;:&quot;Martin-Gullon&quot;,&quot;given&quot;:&quot;Ignacio&quot;,&quot;parse-names&quot;:false,&quot;dropping-particle&quot;:&quot;&quot;,&quot;non-dropping-particle&quot;:&quot;&quot;},{&quot;family&quot;:&quot;Aracil&quot;,&quot;given&quot;:&quot;Ignacio&quot;,&quot;parse-names&quot;:false,&quot;dropping-particle&quot;:&quot;&quot;,&quot;non-dropping-particle&quot;:&quot;&quot;},{&quot;family&quot;:&quot;Gálvez&quot;,&quot;given&quot;:&quot;A&quot;,&quot;parse-names&quot;:false,&quot;dropping-particle&quot;:&quot;&quot;,&quot;non-dropping-particle&quot;:&quot;&quot;},{&quot;family&quot;:&quot;Moltó&quot;,&quot;given&quot;:&quot;J&quot;,&quot;parse-names&quot;:false,&quot;dropping-particle&quot;:&quot;&quot;,&quot;non-dropping-particle&quot;:&quot;&quot;},{&quot;family&quot;:&quot;Gómez-Rico&quot;,&quot;given&quot;:&quot;María Francisca&quot;,&quot;parse-names&quot;:false,&quot;dropping-particle&quot;:&quot;&quot;,&quot;non-dropping-particle&quot;:&quot;&quot;}],&quot;container-title&quot;:&quot;Journal of Analytical and Applied Pyrolysis&quot;,&quot;container-title-short&quot;:&quot;J Anal Appl Pyrolysis&quot;,&quot;ISSN&quot;:&quot;0165-2370&quot;,&quot;issued&quot;:{&quot;date-parts&quot;:[[2009]]},&quot;page&quot;:&quot;95-102&quot;,&quot;publisher&quot;:&quot;Elsevier&quot;,&quot;issue&quot;:&quot;1&quot;,&quot;volume&quot;:&quot;84&quot;},&quot;isTemporary&quot;:false},{&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id&quot;:&quot;cdce1c49-cb1d-3e82-a874-94d8ccd5712b&quot;,&quot;itemData&quot;:{&quot;type&quot;:&quot;article-journal&quot;,&quot;id&quot;:&quot;cdce1c49-cb1d-3e82-a874-94d8ccd5712b&quot;,&quot;title&quot;:&quot;Pyrolysis solves the issue of organic contaminants in sewage sludge while retaining carbon—making the case for sewage sludge treatment via pyrolysis&quot;,&quot;author&quot;:[{&quot;family&quot;:&quot;Buss&quot;,&quot;given&quot;:&quot;Wolfram&quot;,&quot;parse-names&quot;:false,&quot;dropping-particle&quot;:&quot;&quot;,&quot;non-dropping-particle&quot;:&quot;&quot;}],&quot;container-title&quot;:&quot;ACS Sustainable Chemistry &amp; Engineering&quot;,&quot;container-title-short&quot;:&quot;ACS Sustain Chem Eng&quot;,&quot;ISSN&quot;:&quot;2168-0485&quot;,&quot;issued&quot;:{&quot;date-parts&quot;:[[2021]]},&quot;page&quot;:&quot;10048-10053&quot;,&quot;publisher&quot;:&quot;ACS Publications&quot;,&quot;issue&quot;:&quot;30&quot;,&quot;volume&quot;:&quot;9&quot;},&quot;isTemporary&quot;:false}]},{&quot;citationID&quot;:&quot;MENDELEY_CITATION_8d63622d-f0b2-4fb8-9a54-09b1ff4d7d46&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OGQ2MzYyMmQtZjBiMi00ZmI4LTlhNTQtMDliMWZmNGQ3ZDQ2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138a1cd8-0819-4c9e-8a3b-e6e65f20d65f&quot;,&quot;properties&quot;:{&quot;noteIndex&quot;:0},&quot;isEdited&quot;:false,&quot;manualOverride&quot;:{&quot;isManuallyOverridden&quot;:false,&quot;citeprocText&quot;:&quot;(Hilber et al., 2017)&quot;,&quot;manualOverrideText&quot;:&quot;&quot;},&quot;citationTag&quot;:&quot;MENDELEY_CITATION_v3_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&quot;,&quot;citationItems&quot;:[{&quot;id&quot;:&quot;521fee54-91f9-3fc4-a845-9b8ba629199f&quot;,&quot;itemData&quot;:{&quot;type&quot;:&quot;article-journal&quot;,&quot;id&quot;:&quot;521fee54-91f9-3fc4-a845-9b8ba629199f&quot;,&quot;title&quot;:&quot;Bioavailability and bioaccessibility of polycyclic aromatic hydrocarbons from (post-pyrolytically treated) biochars&quot;,&quot;author&quot;:[{&quot;family&quot;:&quot;Hilber&quot;,&quot;given&quot;:&quot;Isabel&quot;,&quot;parse-names&quot;:false,&quot;dropping-particle&quot;:&quot;&quot;,&quot;non-dropping-particle&quot;:&quot;&quot;},{&quot;family&quot;:&quot;Mayer&quot;,&quot;given&quot;:&quot;Philipp&quot;,&quot;parse-names&quot;:false,&quot;dropping-particle&quot;:&quot;&quot;,&quot;non-dropping-particle&quot;:&quot;&quot;},{&quot;family&quot;:&quot;Gouliarmou&quot;,&quot;given&quot;:&quot;Varvara&quot;,&quot;parse-names&quot;:false,&quot;dropping-particle&quot;:&quot;&quot;,&quot;non-dropping-particle&quot;:&quot;&quot;},{&quot;family&quot;:&quot;Hale&quot;,&quot;given&quot;:&quot;Sarah E.&quot;,&quot;parse-names&quot;:false,&quot;dropping-particle&quot;:&quot;&quot;,&quot;non-dropping-particle&quot;:&quot;&quot;},{&quot;family&quot;:&quot;Cornelissen&quot;,&quot;given&quot;:&quot;Gerard&quot;,&quot;parse-names&quot;:false,&quot;dropping-particle&quot;:&quot;&quot;,&quot;non-dropping-particle&quot;:&quot;&quot;},{&quot;family&quot;:&quot;Schmidt&quot;,&quot;given&quot;:&quot;Hans Peter&quot;,&quot;parse-names&quot;:false,&quot;dropping-particle&quot;:&quot;&quot;,&quot;non-dropping-particle&quot;:&quot;&quot;},{&quot;family&quot;:&quot;Bucheli&quot;,&quot;given&quot;:&quot;Thomas D.&quot;,&quot;parse-names&quot;:false,&quot;dropping-particle&quot;:&quot;&quot;,&quot;non-dropping-particle&quot;:&quot;&quot;}],&quot;container-title&quot;:&quot;Chemosphere&quot;,&quot;container-title-short&quot;:&quot;Chemosphere&quot;,&quot;accessed&quot;:{&quot;date-parts&quot;:[[2023,4,18]]},&quot;DOI&quot;:&quot;10.1016/J.CHEMOSPHERE.2017.02.014&quot;,&quot;ISSN&quot;:&quot;0045-6535&quot;,&quot;PMID&quot;:&quot;28199946&quot;,&quot;issued&quot;:{&quot;date-parts&quot;:[[2017,5,1]]},&quot;page&quot;:&quot;700-707&quot;,&quot;abstract&quot;:&quot;Bioaccessibility data of PAHs from biochar produced under real world conditions is scarce and the influence of feedstock and various post-pyrolysis treatments common in agriculture, such as co-composting or lacto-fermentation to produce silage fodder, on their bioavailability and bioaccessibility has hardly been studied. The total (Ctotal), and freely dissolved (i.e., bioavailable) concentrations (Cfree) of the sum of 16 US EPA PAHs of 43 biochar samples produced and treated in such ways ranged from 0.4 to almost 2000 mg/kg, and from 12 to 81 ng/L, respectively, which resulted in very high biochar-water partition coefficients (4.2 ≤ log KD ≤ 8.8 L/kg) for individual PAHs. Thirty three samples were incubated in contaminant traps that combined a diffusive carrier and a sorptive sink. Incubations yielded samples only containing desorption-resistant PAHs (Cres). The desorption resistant PAH fraction was dominant, since only eight out of 33 biochar samples showed statistically significant bioaccessible fractions (fbioaccessible = 1 - Cres/Ctotal). Bioavailability correlated positively with Ctotal/surface area. Other relationships of bioavailability and –accessibility with the investigated post-pyrolysis processes or elemental composition could not be found. PAH exposure was very limited (low Cfree, high Cres) for all samples with low to moderate Ctotal, whereas higher exposure was determined in some biochars with Ctotal &gt; 10 mg/kg.&quot;,&quot;publisher&quot;:&quot;Pergamon&quot;,&quot;volume&quot;:&quot;174&quot;},&quot;isTemporary&quot;:false}]},{&quot;citationID&quot;:&quot;MENDELEY_CITATION_fd7cffbc-80d8-4bb2-8059-0b9a4ddbff80&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4fc1b97e-256a-4e44-a656-02e5f69b331f&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NGZjMWI5N2UtMjU2YS00ZTQ0LWE2NTYtMDJlNWY2OWIzMzFm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0696c2f-f8c9-4241-b0a6-591a40c6dbe8&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3d4e122c-caa8-4aa1-8b5d-48fdeced82d9&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eae7b836-1718-416d-b1e6-1be2702b2052&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6bdab312-a5c7-46f1-9307-b71ccd250776&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ed1da28-28c7-48f5-8485-bd05fb62f620&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6672690-f404-4bbe-b256-f9a219f08193&quot;,&quot;properties&quot;:{&quot;noteIndex&quot;:0},&quot;isEdited&quot;:false,&quot;manualOverride&quot;:{&quot;isManuallyOverridden&quot;:false,&quot;citeprocText&quot;:&quot;(Cornelissen et al., 2012)&quot;,&quot;manualOverrideText&quot;:&quot;&quot;},&quot;citationTag&quot;:&quot;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fSwiaXNUZW1wb3JhcnkiOmZhbHNlfV19&quot;,&quot;citationItems&quot;:[{&quot;id&quot;:&quot;eb7f6147-80c1-3d02-965c-0e4f6c6afbde&quot;,&quot;itemData&quot;:{&quot;type&quot;:&quot;article-journal&quot;,&quot;id&quot;:&quot;eb7f6147-80c1-3d02-965c-0e4f6c6afbde&quot;,&quot;title&quot;:&quot;Large-Scale Field Study on Thin-Layer Capping of Marine PCDD/F-Contaminated Sediments in Grenlandfjords, Norway: Physicochemical Effects&quot;,&quot;author&quot;:[{&quot;family&quot;:&quot;Cornelissen&quot;,&quot;given&quot;:&quot;Gerard&quot;,&quot;parse-names&quot;:false,&quot;dropping-particle&quot;:&quot;&quot;,&quot;non-dropping-particle&quot;:&quot;&quot;},{&quot;family&quot;:&quot;Amstaetter&quot;,&quot;given&quot;:&quot;Katja&quot;,&quot;parse-names&quot;:false,&quot;dropping-particle&quot;:&quot;&quot;,&quot;non-dropping-particle&quot;:&quot;&quot;},{&quot;family&quot;:&quot;Hauge&quot;,&quot;given&quot;:&quot;Audun&quot;,&quot;parse-names&quot;:false,&quot;dropping-particle&quot;:&quot;&quot;,&quot;non-dropping-particle&quot;:&quot;&quot;},{&quot;family&quot;:&quot;Schaanning&quot;,&quot;given&quot;:&quot;Morten&quot;,&quot;parse-names&quot;:false,&quot;dropping-particle&quot;:&quot;&quot;,&quot;non-dropping-particle&quot;:&quot;&quot;},{&quot;family&quot;:&quot;Beylich&quot;,&quot;given&quot;:&quot;Bjørnar&quot;,&quot;parse-names&quot;:false,&quot;dropping-particle&quot;:&quot;&quot;,&quot;non-dropping-particle&quot;:&quot;&quot;},{&quot;family&quot;:&quot;S. Gunnarsson&quot;,&quot;given&quot;:&quot;Jonas&quot;,&quot;parse-names&quot;:false,&quot;dropping-particle&quot;:&quot;&quot;,&quot;non-dropping-particle&quot;:&quot;&quot;},{&quot;family&quot;:&quot;D. Breedveld&quot;,&quot;given&quot;:&quot;Gijs&quot;,&quot;parse-names&quot;:false,&quot;dropping-particle&quot;:&quot;&quot;,&quot;non-dropping-particle&quot;:&quot;&quot;},{&quot;family&quot;:&quot;M.P. Oen&quot;,&quot;given&quot;:&quot;Amy&quot;,&quot;parse-names&quot;:false,&quot;dropping-particle&quot;:&quot;&quot;,&quot;non-dropping-particle&quot;:&quot;&quot;},{&quot;family&quot;:&quot;Eek&quot;,&quot;given&quot;:&quot;Espen&quot;,&quot;parse-names&quot;:false,&quot;dropping-particle&quot;:&quot;&quot;,&quot;non-dropping-particle&quot;:&quot;&quot;}],&quot;container-title&quot;:&quot;Environmental Science &amp;amp; Technology&quot;,&quot;DOI&quot;:&quot;10.1021/es302431u&quot;,&quot;issued&quot;:{&quot;date-parts&quot;:[[2012,10,18]]},&quot;page&quot;:&quot;12030-12037&quot;,&quot;abstract&quot;:&quot;A large-scale field experiment on in situ thin-layer capping was carried out in the polychlorinated dibenzodioxin and dibenzofuran (PCDD/F) contaminated Grenlandsfjords, Norway. The main focus of the trial was to test the effectiveness of active caps (targeted thickness of 2.5 cm) consisting of powdered activated carbon (AC) mixed into locally dredged clean clay. Nonactive caps (targed thickness of 5 cm) consisting of clay without AC as well as crushed limestone were also tested. Fields with areas of 10 000 to 40 000 m2 were established at 30 to 100 m water depth. Auxiliary shaken laboratory batch experiments showed that 2% of the applied powdered AC substantially reduced PCDD/F porewater concentrations, by &gt;90% for tetra-, penta- and hexa-clorinated congeners to 60–70% for octachlorinated ones. In-situ AC profiles revealed that the AC was mixed into the sediment to 3 to 5 cm depth in 20 months. Only around 25% of the AC was found inside the pilot fields. Sediment-to-water PCDD/F fluxes measured by in situ di&quot;,&quot;issue&quot;:&quot;21&quot;,&quot;volume&quot;:&quot;46&quot;},&quot;isTemporary&quot;:false}]},{&quot;citationID&quot;:&quot;MENDELEY_CITATION_d0888ec0-2244-47af-9b06-029554938285&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0a727e17-77d9-422f-872c-b1401ab60405&quot;,&quot;properties&quot;:{&quot;noteIndex&quot;:0},&quot;isEdited&quot;:false,&quot;manualOverride&quot;:{&quot;isManuallyOverridden&quot;:true,&quot;citeprocText&quot;:&quot;(Sørmo et al., n.d.)&quot;,&quot;manualOverrideText&quot;:&quot;Sørmo et al., n.d.)&quot;},&quot;citationTag&quot;:&quot;MENDELEY_CITATION_v3_eyJjaXRhdGlvbklEIjoiTUVOREVMRVlfQ0lUQVRJT05fMGE3MjdlMTctNzdkOS00MjJmLTg3MmMtYjE0MDFhYjYwNDA1IiwicHJvcGVydGllcyI6eyJub3RlSW5kZXgiOjB9LCJpc0VkaXRlZCI6ZmFsc2UsIm1hbnVhbE92ZXJyaWRlIjp7ImlzTWFudWFsbHlPdmVycmlkZGVuIjp0cnVlLCJjaXRlcHJvY1RleHQiOiIoU8O4cm1vIGV0IGFsLiwgbi5kLikiLCJtYW51YWxPdmVycmlkZVRleHQiOiJTw7hybW8gZXQgYWwuLCBuLmQu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Y29udGFpbmVyLXRpdGxlLXNob3J0IjoiIn0sImlzVGVtcG9yYXJ5IjpmYWxzZX1dfQ==&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f60f19d8-14ef-40b2-8c53-59e541294508&quot;,&quot;properties&quot;:{&quot;noteIndex&quot;:0},&quot;isEdited&quot;:false,&quot;manualOverride&quot;:{&quot;isManuallyOverridden&quot;:false,&quot;citeprocText&quot;:&quot;(Jia et al., 2014)&quot;,&quot;manualOverrideText&quot;:&quot;&quot;},&quot;citationTag&quot;:&quot;MENDELEY_CITATION_v3_eyJjaXRhdGlvbklEIjoiTUVOREVMRVlfQ0lUQVRJT05fZjYwZjE5ZDgtMTRlZi00MGIyLThjNTMtNTllNTQxMjk0NTA4IiwicHJvcGVydGllcyI6eyJub3RlSW5kZXgiOjB9LCJpc0VkaXRlZCI6ZmFsc2UsIm1hbnVhbE92ZXJyaWRlIjp7ImlzTWFudWFsbHlPdmVycmlkZGVuIjpmYWxzZSwiY2l0ZXByb2NUZXh0IjoiKEppYSBldCBhbC4sIDIwMTQ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XX0=&quot;,&quot;citationItems&quot;:[{&quot;id&quot;:&quot;40cd2b02-9b51-33a6-815a-cfaa1bb983d3&quot;,&quot;itemData&quot;:{&quot;type&quot;:&quot;article-journal&quot;,&quot;id&quot;:&quot;40cd2b02-9b51-33a6-815a-cfaa1bb983d3&quot;,&quot;title&quot;:&quot;Comparative study on PCDD/F pollution in soil from the Antarctic, Arctic and Tibetan Plateau&quot;,&quot;author&quot;:[{&quot;family&quot;:&quot;Jia&quot;,&quot;given&quot;:&quot;Shenglan&quot;,&quot;parse-names&quot;:false,&quot;dropping-particle&quot;:&quot;&quot;,&quot;non-dropping-particle&quot;:&quot;&quot;},{&quot;family&quot;:&quot;Wang&quot;,&quot;given&quot;:&quot;Qiang&quot;,&quot;parse-names&quot;:false,&quot;dropping-particle&quot;:&quot;&quot;,&quot;non-dropping-particle&quot;:&quot;&quot;},{&quot;family&quot;:&quot;Li&quot;,&quot;given&quot;:&quot;Li&quot;,&quot;parse-names&quot;:false,&quot;dropping-particle&quot;:&quot;&quot;,&quot;non-dropping-particle&quot;:&quot;&quot;},{&quot;family&quot;:&quot;Fang&quot;,&quot;given&quot;:&quot;Xuekun&quot;,&quot;parse-names&quot;:false,&quot;dropping-particle&quot;:&quot;&quot;,&quot;non-dropping-particle&quot;:&quot;&quot;},{&quot;family&quot;:&quot;Shi&quot;,&quot;given&quot;:&quot;Yehong&quot;,&quot;parse-names&quot;:false,&quot;dropping-particle&quot;:&quot;&quot;,&quot;non-dropping-particle&quot;:&quot;&quot;},{&quot;family&quot;:&quot;Xu&quot;,&quot;given&quot;:&quot;Weiguang&quot;,&quot;parse-names&quot;:false,&quot;dropping-particle&quot;:&quot;&quot;,&quot;non-dropping-particle&quot;:&quot;&quot;},{&quot;family&quot;:&quot;Hu&quot;,&quot;given&quot;:&quot;Jianxin&quot;,&quot;parse-names&quot;:false,&quot;dropping-particle&quot;:&quot;&quot;,&quot;non-dropping-particle&quot;:&quot;&quot;}],&quot;container-title&quot;:&quot;Science of The Total Environment&quot;,&quot;accessed&quot;:{&quot;date-parts&quot;:[[2023,4,13]]},&quot;DOI&quot;:&quot;10.1016/J.SCITOTENV.2014.07.109&quot;,&quot;ISSN&quot;:&quot;0048-9697&quot;,&quot;PMID&quot;:&quot;25137383&quot;,&quot;issued&quot;:{&quot;date-parts&quot;:[[2014,11,1]]},&quot;page&quot;:&quot;353-359&quot;,&quot;abstract&quot;:&quot;The concentrations of polychlorinated dibenzo- p-dioxins (PCDDs) and dibenzofurans (PCDFs) in 35 soil samples collected from Fildes Peninsula in the Antarctic, Ny-A˚lesund in the Arctic, and Zhangmu-Nyalam in the Tibetan Plateau were reported in this study. A comparison of the total concentration and TEQ of PCDD/Fs at the Three Poles was conducted. Both the total concentration and TEQ of PCDD/Fs demonstrates a decreasing trend in the order of Zhangmu-Nyalam (mean: 26.22 pg/g, 0.37 pg I-TEQ/g). &gt; Ny-A˚lesund (mean: 9.97 pg/g, 0.33 pg I-TEQ/g) &gt;. Fildes Peninsula (mean: 2.18 pg/g, 0.015 pg I-TEQ/g) (p&amp;#60; 0.05). In all samples, the congener and homologue profiles dominated with higher (seven and eight) chlorinated PCDD/Fs (more than 85% of the total mass percentage of PCDD/Fs) at the Three Poles. Finally, a FLEXPART backward simulation was used to preliminarily identify the potential local and regional anthropogenic sources of PCDD/Fs. The results imply that the air masses passing over surrounding regions with significant PCDD/F emissions might contribute to the occurrence of PCDD/Fs in both the Arctic and Tibetan Plateau.&quot;,&quot;publisher&quot;:&quot;Elsevier&quot;,&quot;volume&quot;:&quot;497-498&quot;,&quot;container-title-short&quot;:&quot;&quot;},&quot;isTemporary&quot;:false}]},{&quot;citationID&quot;:&quot;MENDELEY_CITATION_35bb99bf-3d43-4972-8383-61ab9ed18e2c&quot;,&quot;properties&quot;:{&quot;noteIndex&quot;:0},&quot;isEdited&quot;:false,&quot;manualOverride&quot;:{&quot;isManuallyOverridden&quot;:false,&quot;citeprocText&quot;:&quot;(Castro-Jiménez et al., 2008)&quot;,&quot;manualOverrideText&quot;:&quot;&quot;},&quot;citationTag&quot;:&quot;MENDELEY_CITATION_v3_eyJjaXRhdGlvbklEIjoiTUVOREVMRVlfQ0lUQVRJT05fMzViYjk5YmYtM2Q0My00OTcyLTgzODMtNjFhYjllZDE4ZTJj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quot;,&quot;citationItems&quot;:[{&quot;id&quot;:&quot;683a297f-f954-3045-9dfb-88883caadcad&quot;,&quot;itemData&quot;:{&quot;type&quot;:&quot;article-journal&quot;,&quot;id&quot;:&quot;683a297f-f954-3045-9dfb-88883caadcad&quot;,&quot;title&quot;:&quot;PCDD/F and PCB multi-media ambient concentrations, congener patterns and occurrence in a Mediterranean coastal lagoon (Etang de Thau, France)&quot;,&quot;author&quot;:[{&quot;family&quot;:&quot;Castro-Jiménez&quot;,&quot;given&quot;:&quot;J.&quot;,&quot;parse-names&quot;:false,&quot;dropping-particle&quot;:&quot;&quot;,&quot;non-dropping-particle&quot;:&quot;&quot;},{&quot;family&quot;:&quot;Deviller&quot;,&quot;given&quot;:&quot;G.&quot;,&quot;parse-names&quot;:false,&quot;dropping-particle&quot;:&quot;&quot;,&quot;non-dropping-particle&quot;:&quot;&quot;},{&quot;family&quot;:&quot;Ghiani&quot;,&quot;given&quot;:&quot;M.&quot;,&quot;parse-names&quot;:false,&quot;dropping-particle&quot;:&quot;&quot;,&quot;non-dropping-particle&quot;:&quot;&quot;},{&quot;family&quot;:&quot;Loos&quot;,&quot;given&quot;:&quot;R.&quot;,&quot;parse-names&quot;:false,&quot;dropping-particle&quot;:&quot;&quot;,&quot;non-dropping-particle&quot;:&quot;&quot;},{&quot;family&quot;:&quot;Mariani&quot;,&quot;given&quot;:&quot;G.&quot;,&quot;parse-names&quot;:false,&quot;dropping-particle&quot;:&quot;&quot;,&quot;non-dropping-particle&quot;:&quot;&quot;},{&quot;family&quot;:&quot;Skejo&quot;,&quot;given&quot;:&quot;H.&quot;,&quot;parse-names&quot;:false,&quot;dropping-particle&quot;:&quot;&quot;,&quot;non-dropping-particle&quot;:&quot;&quot;},{&quot;family&quot;:&quot;Umlauf&quot;,&quot;given&quot;:&quot;G.&quot;,&quot;parse-names&quot;:false,&quot;dropping-particle&quot;:&quot;&quot;,&quot;non-dropping-particle&quot;:&quot;&quot;},{&quot;family&quot;:&quot;Wollgast&quot;,&quot;given&quot;:&quot;J.&quot;,&quot;parse-names&quot;:false,&quot;dropping-particle&quot;:&quot;&quot;,&quot;non-dropping-particle&quot;:&quot;&quot;},{&quot;family&quot;:&quot;Laugier&quot;,&quot;given&quot;:&quot;T.&quot;,&quot;parse-names&quot;:false,&quot;dropping-particle&quot;:&quot;&quot;,&quot;non-dropping-particle&quot;:&quot;&quot;},{&quot;family&quot;:&quot;Héas-Moisan&quot;,&quot;given&quot;:&quot;K.&quot;,&quot;parse-names&quot;:false,&quot;dropping-particle&quot;:&quot;&quot;,&quot;non-dropping-particle&quot;:&quot;&quot;},{&quot;family&quot;:&quot;Léauté&quot;,&quot;given&quot;:&quot;F.&quot;,&quot;parse-names&quot;:false,&quot;dropping-particle&quot;:&quot;&quot;,&quot;non-dropping-particle&quot;:&quot;&quot;},{&quot;family&quot;:&quot;Munschy&quot;,&quot;given&quot;:&quot;C.&quot;,&quot;parse-names&quot;:false,&quot;dropping-particle&quot;:&quot;&quot;,&quot;non-dropping-particle&quot;:&quot;&quot;},{&quot;family&quot;:&quot;Tixier&quot;,&quot;given&quot;:&quot;C.&quot;,&quot;parse-names&quot;:false,&quot;dropping-particle&quot;:&quot;&quot;,&quot;non-dropping-particle&quot;:&quot;&quot;},{&quot;family&quot;:&quot;Tronczyński&quot;,&quot;given&quot;:&quot;J.&quot;,&quot;parse-names&quot;:false,&quot;dropping-particle&quot;:&quot;&quot;,&quot;non-dropping-particle&quot;:&quot;&quot;}],&quot;container-title&quot;:&quot;Environmental Pollution&quot;,&quot;accessed&quot;:{&quot;date-parts&quot;:[[2023,4,13]]},&quot;DOI&quot;:&quot;10.1016/J.ENVPOL.2007.12.019&quot;,&quot;ISSN&quot;:&quot;0269-7491&quot;,&quot;PMID&quot;:&quot;18243453&quot;,&quot;issued&quot;:{&quot;date-parts&quot;:[[2008,11,1]]},&quot;page&quot;:&quot;123-135&quot;,&quot;abstract&quot;:&quot;Ambient concentrations, congener patterns and multi-media distribution of PCDD/Fs and PCBs were determined in air, water, sediment and mussels in a semi-enclosed marine ecosystem (Thau lagoon, France). ∑2,3,7,8-PCDD/F and ∑7ICES PCB air concentrations (0.2-1.4 and 31-57 pg m-3, respectively) were typical of rural areas. Concentrations in the water column were very low for PCDD/Fs (163-476 fg L-1) and low for PCBs (138-708 pg L-1). PCDD/F and PCB concentrations found in surface sediment (0.15-1.6 and 2.5-33 ng g-1 d.w., respectively) and mussel (13-21 pg g-1 d.w. and 10-39 ng g-1 d.w., respectively) were medium levels. PCDD/F congener patterns observed in air, water particulate phase and sediments were similar suggesting direct coupling among these compartments and atmospheric inputs of PCDD/Fs into the lagoon. Conversely, for the same set of samples, similar patterns were not observed for PCBs in the mentioned compartments. © 2007 Elsevier Ltd. All rights reserved.&quot;,&quot;publisher&quot;:&quot;Elsevier&quot;,&quot;issue&quot;:&quot;1&quot;,&quot;volume&quot;:&quot;156&quot;,&quot;container-title-short&quot;:&quot;&quot;},&quot;isTemporary&quot;:false}]},{&quot;citationID&quot;:&quot;MENDELEY_CITATION_d1364d6b-e79d-4651-9636-292e223c7e37&quot;,&quot;properties&quot;:{&quot;noteIndex&quot;:0},&quot;isEdited&quot;:false,&quot;manualOverride&quot;:{&quot;isManuallyOverridden&quot;:false,&quot;citeprocText&quot;:&quot;(Warenik-Bany et al., 2019)&quot;,&quot;manualOverrideText&quot;:&quot;&quot;},&quot;citationTag&quot;:&quot;MENDELEY_CITATION_v3_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&quot;,&quot;citationItems&quot;:[{&quot;id&quot;:&quot;b87fb01b-7429-30c5-883d-fdaf4e7d05ed&quot;,&quot;itemData&quot;:{&quot;type&quot;:&quot;article-journal&quot;,&quot;id&quot;:&quot;b87fb01b-7429-30c5-883d-fdaf4e7d05ed&quot;,&quot;title&quot;:&quot;Impact of environmental pollution on PCDD/F and PCB bioaccumulation in game animals&quot;,&quot;author&quot;:[{&quot;family&quot;:&quot;Warenik-Bany&quot;,&quot;given&quot;:&quot;Malgorzata&quot;,&quot;parse-names&quot;:false,&quot;dropping-particle&quot;:&quot;&quot;,&quot;non-dropping-particle&quot;:&quot;&quot;},{&quot;family&quot;:&quot;Maszewski&quot;,&quot;given&quot;:&quot;Sebastian&quot;,&quot;parse-names&quot;:false,&quot;dropping-particle&quot;:&quot;&quot;,&quot;non-dropping-particle&quot;:&quot;&quot;},{&quot;family&quot;:&quot;Mikolajczyk&quot;,&quot;given&quot;:&quot;Szczepan&quot;,&quot;parse-names&quot;:false,&quot;dropping-particle&quot;:&quot;&quot;,&quot;non-dropping-particle&quot;:&quot;&quot;},{&quot;family&quot;:&quot;Piskorska-Pliszczynska&quot;,&quot;given&quot;:&quot;Jadwiga&quot;,&quot;parse-names&quot;:false,&quot;dropping-particle&quot;:&quot;&quot;,&quot;non-dropping-particle&quot;:&quot;&quot;}],&quot;container-title&quot;:&quot;Environmental Pollution&quot;,&quot;accessed&quot;:{&quot;date-parts&quot;:[[2023,4,13]]},&quot;DOI&quot;:&quot;10.1016/J.ENVPOL.2019.113159&quot;,&quot;ISSN&quot;:&quot;0269-7491&quot;,&quot;PMID&quot;:&quot;31541817&quot;,&quot;issued&quot;:{&quot;date-parts&quot;:[[2019,12,1]]},&quot;page&quot;:&quot;113159&quot;,&quot;abstract&quot;:&quot;Elucidation of the relationship between the levels of 35 individual dioxins and polychlorinated biphenyl congeners in environmental samples (pine needles, leaves, grass and soil), and their bioaccumulation in the muscles of two game animal families (Cervidae and Suidae) was the aim of the research. Comparative studies were performed in four industrially degraded regions with various types of heavy industry and in an agricultural region with a tourism industry. The content of pollutants was determined by the isotopic dilution method using high resolution gas chromatography coupled with high resolution mass spectrometry. The polychlorinated dibenzodioxins/furan and PCB profiles in plants, soil and animal tissues varied by region and were related to the indigenous industry. The presence of characteristic congeners of particular industrial sectors was found. The animal tissue congeners were a reflection of the types and levels found in soil and plants. Independently of the region, deer tissue had almost twice the concentration of PCDD/F/DL-PCBs compared to boars, but the converse was true for NDL-PCBs. Spearman's statistical test showed strong correlations between pine needle, leaf, grass and soil dioxin and dioxin-like PCB levels and concentrations of these in the tissues of both species. Coefficients of bioaccumulation in deer muscles (BAF) calculated for all regions varied considerably and they were significantly higher for wild boars. BAF decreased with increasing number of chlorine atoms in the dioxin and furan molecule. The highest congener values were for 2,3,7,8-tetrachlorodibenzodioxin, 1,2,3,7,8-pentachlorodibenzodioxin, 2,3,7,8-tetrachlorodibenzofuran and 2,3,4,7,8-pentachlorodibenzofuran in both kinds of muscle regardless of the region. The levels of pollutants, types of pollutants, and their relative abundance in tissues of deer and boar reflected their surrounding environment and local pollutant emitters. Congeners in animal tissue reflect a kind of pollutants in animal habitat.&quot;,&quot;publisher&quot;:&quot;Elsevier&quot;,&quot;volume&quot;:&quot;255&quot;,&quot;container-title-short&quot;:&quot;&quot;},&quot;isTemporary&quot;:false}]},{&quot;citationID&quot;:&quot;MENDELEY_CITATION_de0b0960-e562-4d0b-872a-5778d2862716&quot;,&quot;properties&quot;:{&quot;noteIndex&quot;:0},&quot;isEdited&quot;:false,&quot;manualOverride&quot;:{&quot;isManuallyOverridden&quot;:false,&quot;citeprocText&quot;:&quot;(Törnkvist et al., 2011)&quot;,&quot;manualOverrideText&quot;:&quot;&quot;},&quot;citationTag&quot;:&quot;MENDELEY_CITATION_v3_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&quot;,&quot;citationItems&quot;:[{&quot;id&quot;:&quot;d8e9f21a-1d82-3a02-ae33-880f8f30cb9d&quot;,&quot;itemData&quot;:{&quot;type&quot;:&quot;article-journal&quot;,&quot;id&quot;:&quot;d8e9f21a-1d82-3a02-ae33-880f8f30cb9d&quot;,&quot;title&quot;:&quot;PCDD/F, PCB, PBDE, HBCD and chlorinated pesticides in a Swedish market basket from 2005 – Levels and dietary intake estimations&quot;,&quot;author&quot;:[{&quot;family&quot;:&quot;Törnkvist&quot;,&quot;given&quot;:&quot;Anna&quot;,&quot;parse-names&quot;:false,&quot;dropping-particle&quot;:&quot;&quot;,&quot;non-dropping-particle&quot;:&quot;&quot;},{&quot;family&quot;:&quot;Glynn&quot;,&quot;given&quot;:&quot;Anders&quot;,&quot;parse-names&quot;:false,&quot;dropping-particle&quot;:&quot;&quot;,&quot;non-dropping-particle&quot;:&quot;&quot;},{&quot;family&quot;:&quot;Aune&quot;,&quot;given&quot;:&quot;Marie&quot;,&quot;parse-names&quot;:false,&quot;dropping-particle&quot;:&quot;&quot;,&quot;non-dropping-particle&quot;:&quot;&quot;},{&quot;family&quot;:&quot;Darnerud&quot;,&quot;given&quot;:&quot;Per Ola&quot;,&quot;parse-names&quot;:false,&quot;dropping-particle&quot;:&quot;&quot;,&quot;non-dropping-particle&quot;:&quot;&quot;},{&quot;family&quot;:&quot;Ankarberg&quot;,&quot;given&quot;:&quot;Emma Halldin&quot;,&quot;parse-names&quot;:false,&quot;dropping-particle&quot;:&quot;&quot;,&quot;non-dropping-particle&quot;:&quot;&quot;}],&quot;container-title&quot;:&quot;Chemosphere&quot;,&quot;container-title-short&quot;:&quot;Chemosphere&quot;,&quot;accessed&quot;:{&quot;date-parts&quot;:[[2023,4,13]]},&quot;DOI&quot;:&quot;10.1016/J.CHEMOSPHERE.2010.12.042&quot;,&quot;ISSN&quot;:&quot;0045-6535&quot;,&quot;PMID&quot;:&quot;21269658&quot;,&quot;issued&quot;:{&quot;date-parts&quot;:[[2011,3,1]]},&quot;page&quot;:&quot;193-199&quot;,&quot;abstract&quot;:&quot;Based on consumption data statistics, food items from four regions in Sweden were sampled in a so-called market basket study. Food items from five food groups, i.e. fish, meat, dairy products, eggs and fat/oils, were analyzed for persistent organic pollutants (POPs) followed by per capita intake calculations. The highest levels of PCDD/F, PCB, PBDE, HBCD and chlorinated pesticides were found in the fish/fish products. The estimated market basket per capita intake of PCDD/F and dl-PCB was 0.7pg WHO-TEQkgbw-1d-1 (TEFs from 1998). The intake of ∑PCB was estimated to 4.9ngkgbw-1d-1 and fish was found to be the major contributor with 64%. The intake of ∑PBDE was found to be 0.7ngkgbw-1d-1. Fish (38%) and dairy products (31%) were the largest contributors to the total PBDE intake. The intake of HBCD was estimated to 0.14ngkgbw-1d-1. HBCD mainly came from fish (65%), but also dairy products (24%) and meat (10%) contributed. Also regarding the chlorinated pesticides, fish was found to be the major contributor, with 51% of the ∑DDT coming from fish. The intake of ∑DDT, ∑HCH and HCB was 4.0, 1.0 and 1.1ngkgbw-1d-1, respectively. Most of the ∑HCH and HCB originate from dairy products (43% and 55%, respectively). This study shows that the levels, and intake, of different POPs from food of animal origin in the market basket of 2005 seem to have decreased since the market basket study in 1999. © 2011.&quot;,&quot;publisher&quot;:&quot;Pergamon&quot;,&quot;issue&quot;:&quot;2&quot;,&quot;volume&quot;:&quot;83&quot;},&quot;isTemporary&quot;:false}]},{&quot;citationID&quot;:&quot;MENDELEY_CITATION_b8b7fe8d-69b5-40f9-b8bb-af3202ffe0c5&quot;,&quot;properties&quot;:{&quot;noteIndex&quot;:0},&quot;isEdited&quot;:false,&quot;manualOverride&quot;:{&quot;isManuallyOverridden&quot;:false,&quot;citeprocText&quot;:&quot;(Pereira &amp;#38; Kuch, 2005; Stevens et al., 2001)&quot;,&quot;manualOverrideText&quot;:&quot;&quot;},&quot;citationTag&quot;:&quot;MENDELEY_CITATION_v3_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&quot;,&quot;citationItems&quot;:[{&quot;id&quot;:&quot;41e62089-1b9b-3043-aadc-5c38d381f51c&quot;,&quot;itemData&quot;:{&quot;type&quot;:&quot;article-journal&quot;,&quot;id&quot;:&quot;41e62089-1b9b-3043-aadc-5c38d381f51c&quot;,&quot;title&quot;:&quot;Heavy metals, PCDD/F and PCB in sewage sludge samples from two wastewater treatment facilities in Rio de Janeiro State, Brazil&quot;,&quot;author&quot;:[{&quot;family&quot;:&quot;Pereira&quot;,&quot;given&quot;:&quot;Márcia De Souza&quot;,&quot;parse-names&quot;:false,&quot;dropping-particle&quot;:&quot;&quot;,&quot;non-dropping-particle&quot;:&quot;&quot;},{&quot;family&quot;:&quot;Kuch&quot;,&quot;given&quot;:&quot;Bertram&quot;,&quot;parse-names&quot;:false,&quot;dropping-particle&quot;:&quot;&quot;,&quot;non-dropping-particle&quot;:&quot;&quot;}],&quot;container-title&quot;:&quot;Chemosphere&quot;,&quot;container-title-short&quot;:&quot;Chemosphere&quot;,&quot;accessed&quot;:{&quot;date-parts&quot;:[[2023,4,13]]},&quot;DOI&quot;:&quot;10.1016/J.CHEMOSPHERE.2005.01.079&quot;,&quot;ISSN&quot;:&quot;0045-6535&quot;,&quot;PMID&quot;:&quot;15992591&quot;,&quot;issued&quot;:{&quot;date-parts&quot;:[[2005,8,1]]},&quot;page&quot;:&quot;844-853&quot;,&quot;abstract&quot;:&quot;Two sewage sludge samples collected from an urban as well as a rural area in Brazil and one sludge sample originating from the city of Balingen, Baden-Württemberg, South Germany, were investigated in respect to contamination with heavy metals, PCDD/F and PCB. The results were compared to PCDD/F and indicator-PCB mean values found in the region of Baden- Württemberg. The observed toxicity equivalents of PCDD/F found in the Brazilian samples, were below the upper limit specified by German legislation for final disposal or agricultural use in soils. Both the PCB and heavy metal values exceeded this limit. The PCDD/F congener/homologue profiles found in the Brazilian samples indicated that the urban sewage sludge shows a contamination where both chlorophenols and depositional sources appear to be contributing to the contamination pool. The enrichment of highly chlorinated PCDD/F groups in the sludge of semi-rural origin is probably due to transport phenomena effects. For the German sludge sample, depositional sources seem to be the main PCDD/F contamination pathway. Regarding PCB, both Brazilian samples show a homologue profile that indicates a contamination stemming from technical PCB formulations like Clophen A50 and Clophen A60 or equivalent. © 2005 Elsevier Ltd. All rights reserved.&quot;,&quot;publisher&quot;:&quot;Pergamon&quot;,&quot;issue&quot;:&quot;7&quot;,&quot;volume&quot;:&quot;60&quot;},&quot;isTemporary&quot;:false},{&quot;id&quot;:&quot;2a28911e-e136-3710-9cc1-344249496f50&quot;,&quot;itemData&quot;:{&quot;type&quot;:&quot;article-journal&quot;,&quot;id&quot;:&quot;2a28911e-e136-3710-9cc1-344249496f50&quot;,&quot;title&quot;:&quot;Survey of PCDD/Fs and non-ortho PCBs in UK sewage sludges&quot;,&quot;author&quot;:[{&quot;family&quot;:&quot;Stevens&quot;,&quot;given&quot;:&quot;Joanna&quot;,&quot;parse-names&quot;:false,&quot;dropping-particle&quot;:&quot;&quot;,&quot;non-dropping-particle&quot;:&quot;&quot;},{&quot;family&quot;:&quot;Green&quot;,&quot;given&quot;:&quot;Nicholas J.L.&quot;,&quot;parse-names&quot;:false,&quot;dropping-particle&quot;:&quot;&quot;,&quot;non-dropping-particle&quot;:&quot;&quot;},{&quot;family&quot;:&quot;Jones&quot;,&quot;given&quot;:&quot;Kevin C.&quot;,&quot;parse-names&quot;:false,&quot;dropping-particle&quot;:&quot;&quot;,&quot;non-dropping-particle&quot;:&quot;&quot;}],&quot;container-title&quot;:&quot;Chemosphere&quot;,&quot;container-title-short&quot;:&quot;Chemosphere&quot;,&quot;accessed&quot;:{&quot;date-parts&quot;:[[2023,4,13]]},&quot;DOI&quot;:&quot;10.1016/S0045-6535(00)00474-4&quot;,&quot;ISSN&quot;:&quot;0045-6535&quot;,&quot;PMID&quot;:&quot;11513125&quot;,&quot;issued&quot;:{&quot;date-parts&quot;:[[2001,9,1]]},&quot;page&quot;:&quot;1455-1462&quot;,&quot;abstract&quot;:&quot;A survey of PCDD/F and non-ortho PCB concentrations in the mesophilic, anaerobically digested sludge of 14 UK wastewater treatment works was carried out. The range of total Cl1-Cl8DD/F concentrations in the sludges was 8880-428 000 pg/g dw with a median of 23 300 pg/g dw. The concentrations of the three non-ortho PCBs were in the range 272-63 000 pg/g dw with a median of 695 pg/g dw. The PCDD/F I-TEQs of the sludges studied were comparable to those published in the literature with a range of 20-225 pg I-TEQ/g dw and a median of 40.4 pg/g dw. The non-ortho PCBs usually added 2-7 pg/g to the total TEQ with one notable exception which increased the TEQ value 20-fold. With three exceptions, the PCDD/F content of the sludges fell well below the draft EU limit values proposed on 27 April 2000. The homologue group pattern of the PCDD/Fs is dominated by the HpCDDs and OCDD and is consistent with that found in most sewage sludges. There appears to be no correlation between the degree of industrial input and the PCDD/F concentration. This suggests that trade effluent is not always the most significant source of PCDD/Fs to wastewater in the UK. © 2001 Elsevier Science Ltd. All rights reserved.&quot;,&quot;publisher&quot;:&quot;Pergamon&quot;,&quot;issue&quot;:&quot;6&quot;,&quot;volume&quot;:&quot;44&quot;},&quot;isTemporary&quot;:false}]},{&quot;citationID&quot;:&quot;MENDELEY_CITATION_cdf29012-a7b5-4d60-a1d1-442c9da43310&quot;,&quot;properties&quot;:{&quot;noteIndex&quot;:0},&quot;isEdited&quot;:false,&quot;manualOverride&quot;:{&quot;isManuallyOverridden&quot;:false,&quot;citeprocText&quot;:&quot;(Stanmore, 2004)&quot;,&quot;manualOverrideText&quot;:&quot;&quot;},&quot;citationTag&quot;:&quot;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da0e67aa-0b46-436a-b3ac-043f7866d413&quot;,&quot;properties&quot;:{&quot;noteIndex&quot;:0},&quot;isEdited&quot;:false,&quot;manualOverride&quot;:{&quot;isManuallyOverridden&quot;:false,&quot;citeprocText&quot;:&quot;(Wilcke, 2000)&quot;,&quot;manualOverrideText&quot;:&quot;&quot;},&quot;citationTag&quot;:&quot;MENDELEY_CITATION_v3_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&quot;,&quot;citationItems&quot;:[{&quot;id&quot;:&quot;4b6caf9d-6ee4-33bb-8681-a58ae1c3bf56&quot;,&quot;itemData&quot;:{&quot;type&quot;:&quot;article-journal&quot;,&quot;id&quot;:&quot;4b6caf9d-6ee4-33bb-8681-a58ae1c3bf56&quot;,&quot;title&quot;:&quot;Synopsis polycyclic aromatic hydrocarbons (PAHs) in soil—a review&quot;,&quot;author&quot;:[{&quot;family&quot;:&quot;Wilcke&quot;,&quot;given&quot;:&quot;Wolfgang&quot;,&quot;parse-names&quot;:false,&quot;dropping-particle&quot;:&quot;&quot;,&quot;non-dropping-particle&quot;:&quot;&quot;}],&quot;container-title&quot;:&quot;Journal of plant nutrition and soil science&quot;,&quot;ISSN&quot;:&quot;1436-8730&quot;,&quot;issued&quot;:{&quot;date-parts&quot;:[[2000]]},&quot;page&quot;:&quot;229-248&quot;,&quot;publisher&quot;:&quot;Wiley Online Library&quot;,&quot;issue&quot;:&quot;3&quot;,&quot;volume&quot;:&quot;163&quot;,&quot;container-title-short&quot;:&quot;&quot;},&quot;isTemporary&quot;:false}]},{&quot;citationID&quot;:&quot;MENDELEY_CITATION_f631007b-347a-4533-9621-920a49953087&quot;,&quot;properties&quot;:{&quot;noteIndex&quot;:0},&quot;isEdited&quot;:false,&quot;manualOverride&quot;:{&quot;isManuallyOverridden&quot;:false,&quot;citeprocText&quot;:&quot;(Kwon &amp;#38; Choi, 2014)&quot;,&quot;manualOverrideText&quot;:&quot;&quot;},&quot;citationTag&quot;:&quot;MENDELEY_CITATION_v3_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&quot;,&quot;citationItems&quot;:[{&quot;id&quot;:&quot;4d2cace9-fe61-3b52-88c7-f17998d149a1&quot;,&quot;itemData&quot;:{&quot;type&quot;:&quot;article-journal&quot;,&quot;id&quot;:&quot;4d2cace9-fe61-3b52-88c7-f17998d149a1&quot;,&quot;title&quot;:&quot;Polycyclic aromatic hydrocarbons (PAHs) in soils from a multi-industrial city, South Korea&quot;,&quot;author&quot;:[{&quot;family&quot;:&quot;Kwon&quot;,&quot;given&quot;:&quot;Hye Ok&quot;,&quot;parse-names&quot;:false,&quot;dropping-particle&quot;:&quot;&quot;,&quot;non-dropping-particle&quot;:&quot;&quot;},{&quot;family&quot;:&quot;Choi&quot;,&quot;given&quot;:&quot;Sung Deuk&quot;,&quot;parse-names&quot;:false,&quot;dropping-particle&quot;:&quot;&quot;,&quot;non-dropping-particle&quot;:&quot;&quot;}],&quot;container-title&quot;:&quot;Science of The Total Environment&quot;,&quot;accessed&quot;:{&quot;date-parts&quot;:[[2023,4,13]]},&quot;DOI&quot;:&quot;10.1016/J.SCITOTENV.2013.08.031&quot;,&quot;ISSN&quot;:&quot;0048-9697&quot;,&quot;PMID&quot;:&quot;24011990&quot;,&quot;issued&quot;:{&quot;date-parts&quot;:[[2014,2,1]]},&quot;page&quot;:&quot;1494-1501&quot;,&quot;abstract&quot;:&quot;We collected soil samples at 25 sites in Ulsan, Korea to investigate the levels, patterns, spatial distribution, and sources of polycyclic aromatic hydrocarbons (PAHs) in the summer 2010. The target compounds were the 16 US-EPA priority PAHs. For the source identification of PAHs, diagnostic ratios and the positive matrix factorization (PMF) model were used. The total concentrations of PAHs ranged from 65. ng/g to 12,000. ng/g (mean: 960. ng/g, median 330. ng/g). The levels and distribution of PAHs indicated that industrial areas were more polluted than rural and urban areas. The diagnostic ratios suggested that the soil samples were contaminated by pyrogenic sources and traffic emission. According to the result of PMF, four factors were identified: gasoline and heavy oil combustion (14%), diesel combustion (54%), coke oven (23%), and coal/biomass burning (9%). Therefore, it was concluded that vehicles and industrial complexes were major sources of PAHs in Ulsan. © 2013 Elsevier B.V.&quot;,&quot;publisher&quot;:&quot;Elsevier&quot;,&quot;volume&quot;:&quot;470-471&quot;,&quot;container-title-short&quot;:&quot;&quot;},&quot;isTemporary&quot;:false}]},{&quot;citationID&quot;:&quot;MENDELEY_CITATION_d3f1252a-cc0a-49b5-8d89-08710b85cbaf&quot;,&quot;properties&quot;:{&quot;noteIndex&quot;:0},&quot;isEdited&quot;:false,&quot;manualOverride&quot;:{&quot;isManuallyOverridden&quot;:false,&quot;citeprocText&quot;:&quot;(Chen et al., 2007; Nakajima et al., 2007)&quot;,&quot;manualOverrideText&quot;:&quot;&quot;},&quot;citationTag&quot;:&quot;MENDELEY_CITATION_v3_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&quot;,&quot;citationItems&quot;:[{&quot;id&quot;:&quot;1a2bb085-9f06-30af-8ac2-587084a5654c&quot;,&quot;itemData&quot;:{&quot;type&quot;:&quot;article-journal&quot;,&quot;id&quot;:&quot;1a2bb085-9f06-30af-8ac2-587084a5654c&quot;,&quot;title&quot;:&quot;Emissions of polycyclic aromatic hydrocarbons (PAHs) from the pyrolysis of scrap tires&quot;,&quot;author&quot;:[{&quot;family&quot;:&quot;Chen&quot;,&quot;given&quot;:&quot;Shui-Jen&quot;,&quot;parse-names&quot;:false,&quot;dropping-particle&quot;:&quot;&quot;,&quot;non-dropping-particle&quot;:&quot;&quot;},{&quot;family&quot;:&quot;Su&quot;,&quot;given&quot;:&quot;Hung-Bin&quot;,&quot;parse-names&quot;:false,&quot;dropping-particle&quot;:&quot;&quot;,&quot;non-dropping-particle&quot;:&quot;&quot;},{&quot;family&quot;:&quot;Chang&quot;,&quot;given&quot;:&quot;Juu-En&quot;,&quot;parse-names&quot;:false,&quot;dropping-particle&quot;:&quot;&quot;,&quot;non-dropping-particle&quot;:&quot;&quot;},{&quot;family&quot;:&quot;Lee&quot;,&quot;given&quot;:&quot;Wen-Jhy&quot;,&quot;parse-names&quot;:false,&quot;dropping-particle&quot;:&quot;&quot;,&quot;non-dropping-particle&quot;:&quot;&quot;},{&quot;family&quot;:&quot;Huang&quot;,&quot;given&quot;:&quot;Kuo-Lin&quot;,&quot;parse-names&quot;:false,&quot;dropping-particle&quot;:&quot;&quot;,&quot;non-dropping-particle&quot;:&quot;&quot;},{&quot;family&quot;:&quot;Hsieh&quot;,&quot;given&quot;:&quot;Lien-Te&quot;,&quot;parse-names&quot;:false,&quot;dropping-particle&quot;:&quot;&quot;,&quot;non-dropping-particle&quot;:&quot;&quot;},{&quot;family&quot;:&quot;Huang&quot;,&quot;given&quot;:&quot;Yi-Chu&quot;,&quot;parse-names&quot;:false,&quot;dropping-particle&quot;:&quot;&quot;,&quot;non-dropping-particle&quot;:&quot;&quot;},{&quot;family&quot;:&quot;Lin&quot;,&quot;given&quot;:&quot;Wen-Yinn&quot;,&quot;parse-names&quot;:false,&quot;dropping-particle&quot;:&quot;&quot;,&quot;non-dropping-particle&quot;:&quot;&quot;},{&quot;family&quot;:&quot;Lin&quot;,&quot;given&quot;:&quot;Chih-Chung&quot;,&quot;parse-names&quot;:false,&quot;dropping-particle&quot;:&quot;&quot;,&quot;non-dropping-particle&quot;:&quot;&quot;}],&quot;container-title&quot;:&quot;Atmospheric Environment&quot;,&quot;container-title-short&quot;:&quot;Atmos Environ&quot;,&quot;ISSN&quot;:&quot;1352-2310&quot;,&quot;issued&quot;:{&quot;date-parts&quot;:[[2007]]},&quot;page&quot;:&quot;1209-1220&quot;,&quot;publisher&quot;:&quot;Elsevier&quot;,&quot;issue&quot;:&quot;6&quot;,&quot;volume&quot;:&quot;41&quot;},&quot;isTemporary&quot;:false},{&quot;id&quot;:&quot;60149f1b-649e-3fd9-ab2f-a53201d9dc1f&quot;,&quot;itemData&quot;:{&quot;type&quot;:&quot;article-journal&quot;,&quot;id&quot;:&quot;60149f1b-649e-3fd9-ab2f-a53201d9dc1f&quot;,&quot;title&quot;:&quot;Polycyclic aromatic hydrocarbon generation behavior in the process of carbonization of wood&quot;,&quot;author&quot;:[{&quot;family&quot;:&quot;Nakajima&quot;,&quot;given&quot;:&quot;D&quot;,&quot;parse-names&quot;:false,&quot;dropping-particle&quot;:&quot;&quot;,&quot;non-dropping-particle&quot;:&quot;&quot;},{&quot;family&quot;:&quot;Nagame&quot;,&quot;given&quot;:&quot;S&quot;,&quot;parse-names&quot;:false,&quot;dropping-particle&quot;:&quot;&quot;,&quot;non-dropping-particle&quot;:&quot;&quot;},{&quot;family&quot;:&quot;Kuramochi&quot;,&quot;given&quot;:&quot;H&quot;,&quot;parse-names&quot;:false,&quot;dropping-particle&quot;:&quot;&quot;,&quot;non-dropping-particle&quot;:&quot;&quot;},{&quot;family&quot;:&quot;Sugita&quot;,&quot;given&quot;:&quot;K&quot;,&quot;parse-names&quot;:false,&quot;dropping-particle&quot;:&quot;&quot;,&quot;non-dropping-particle&quot;:&quot;&quot;},{&quot;family&quot;:&quot;Kageyama&quot;,&quot;given&quot;:&quot;S&quot;,&quot;parse-names&quot;:false,&quot;dropping-particle&quot;:&quot;&quot;,&quot;non-dropping-particle&quot;:&quot;&quot;},{&quot;family&quot;:&quot;Shiozaki&quot;,&quot;given&quot;:&quot;T&quot;,&quot;parse-names&quot;:false,&quot;dropping-particle&quot;:&quot;&quot;,&quot;non-dropping-particle&quot;:&quot;&quot;},{&quot;family&quot;:&quot;Takemura&quot;,&quot;given&quot;:&quot;T&quot;,&quot;parse-names&quot;:false,&quot;dropping-particle&quot;:&quot;&quot;,&quot;non-dropping-particle&quot;:&quot;&quot;},{&quot;family&quot;:&quot;Shiraishi&quot;,&quot;given&quot;:&quot;F&quot;,&quot;parse-names&quot;:false,&quot;dropping-particle&quot;:&quot;&quot;,&quot;non-dropping-particle&quot;:&quot;&quot;},{&quot;family&quot;:&quot;Goto&quot;,&quot;given&quot;:&quot;S&quot;,&quot;parse-names&quot;:false,&quot;dropping-particle&quot;:&quot;&quot;,&quot;non-dropping-particle&quot;:&quot;&quot;}],&quot;container-title&quot;:&quot;Bulletin of Environmental Contamination and Toxicology&quot;,&quot;container-title-short&quot;:&quot;Bull Environ Contam Toxicol&quot;,&quot;ISSN&quot;:&quot;0007-4861&quot;,&quot;issued&quot;:{&quot;date-parts&quot;:[[2007]]},&quot;page&quot;:&quot;221-225&quot;,&quot;publisher&quot;:&quot;Springer&quot;,&quot;volume&quot;:&quot;79&quot;},&quot;isTemporary&quot;:false}]},{&quot;citationID&quot;:&quot;MENDELEY_CITATION_68e1c442-d7c2-4a29-a015-0280f25dfdd7&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7d962c62-390f-4677-85ba-3f1eabf74723&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014031fb-3f95-4033-8fe9-5b051a8a88d4&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354625b9-9720-49e1-9eb4-a294eba67c19&quot;,&quot;properties&quot;:{&quot;noteIndex&quot;:0},&quot;isEdited&quot;:false,&quot;manualOverride&quot;:{&quot;isManuallyOverridden&quot;:true,&quot;citeprocText&quot;:&quot;(Greco et al., 2021)&quot;,&quot;manualOverrideText&quot;:&quot;&quot;},&quot;citationTag&quot;:&quot;MENDELEY_CITATION_v3_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&quot;,&quot;citationItems&quot;:[{&quot;id&quot;:&quot;a26b7d2a-37d6-3ec6-a852-6ec101948adf&quot;,&quot;itemData&quot;:{&quot;type&quot;:&quot;article-journal&quot;,&quot;id&quot;:&quot;a26b7d2a-37d6-3ec6-a852-6ec101948adf&quot;,&quot;title&quot;:&quot;Importance of pyrolysis temperature and pressure in the concentration of polycyclic aromatic hydrocarbons in wood waste-derived biochars&quot;,&quot;author&quot;:[{&quot;family&quot;:&quot;Greco&quot;,&quot;given&quot;:&quot;Gianluca&quot;,&quot;parse-names&quot;:false,&quot;dropping-particle&quot;:&quot;&quot;,&quot;non-dropping-particle&quot;:&quot;&quot;},{&quot;family&quot;:&quot;Videgain&quot;,&quot;given&quot;:&quot;María&quot;,&quot;parse-names&quot;:false,&quot;dropping-particle&quot;:&quot;&quot;,&quot;non-dropping-particle&quot;:&quot;&quot;},{&quot;family&quot;:&quot;Stasi&quot;,&quot;given&quot;:&quot;Christian&quot;,&quot;parse-names&quot;:false,&quot;dropping-particle&quot;:&quot;&quot;,&quot;non-dropping-particle&quot;:&quot;Di&quot;},{&quot;family&quot;:&quot;Pires&quot;,&quot;given&quot;:&quot;Elisabet&quot;,&quot;parse-names&quot;:false,&quot;dropping-particle&quot;:&quot;&quot;,&quot;non-dropping-particle&quot;:&quot;&quot;},{&quot;family&quot;:&quot;Manyà&quot;,&quot;given&quot;:&quot;Joan J.&quot;,&quot;parse-names&quot;:false,&quot;dropping-particle&quot;:&quot;&quot;,&quot;non-dropping-particle&quot;:&quot;&quot;}],&quot;container-title&quot;:&quot;Journal of Analytical and Applied Pyrolysis&quot;,&quot;container-title-short&quot;:&quot;J Anal Appl Pyrolysis&quot;,&quot;accessed&quot;:{&quot;date-parts&quot;:[[2023,4,18]]},&quot;DOI&quot;:&quot;10.1016/J.JAAP.2021.105337&quot;,&quot;ISSN&quot;:&quot;0165-2370&quot;,&quot;issued&quot;:{&quot;date-parts&quot;:[[2021,10,1]]},&quot;page&quot;:&quot;105337&quot;,&quot;abstract&quot;:&quot;Biochar addition to soil can lead to potential environmental risks due to its content of polycyclic aromatic hydrocarbons (PAHs). Until now, previous research focused on assessing the influence of pyrolysis peak temperature and feedstock on the formation and evolution of PAHs. Nevertheless, the effects of other important process parameters —such as pressure, gas residence time, and type of carrier gas— have not been comprehensively explored. To fill this gap, a 2-level full factorial design of experiments was conducted to assess the influence of the above-mentioned parameters on the pyrolysis behavior of an untreated wood waste as well as the properties of resulting biochars, including their PAHs contents. Results showed that the highest production of PAHs was reached at lower peak temperatures, whereas an increase in temperature led to a substantial reduction of the final PAHs content. An increased pressure also resulted in a marked decrease in PAHs, probably as a consequence of the higher carrier gas flow rates used under pressurized conditions, which could inhibit the generation of PAHs by condensation and polymerization. The outstanding results obtained from the phytotoxicity assessment for three plant species (barley, watercress, and basil) suggest that PAHs were not the major responsible for the observed short-term phytotoxic effects of biochars, since a considerable part of the phytotoxic compounds in biochar can be removed by a simple water washing step.&quot;,&quot;publisher&quot;:&quot;Elsevier&quot;,&quot;volume&quot;:&quot;159&quot;},&quot;isTemporary&quot;:false}]},{&quot;citationID&quot;:&quot;MENDELEY_CITATION_2645a0a7-9910-457c-9f11-be4006e18f21&quot;,&quot;properties&quot;:{&quot;noteIndex&quot;:0},&quot;isEdited&quot;:false,&quot;manualOverride&quot;:{&quot;isManuallyOverridden&quot;:false,&quot;citeprocText&quot;:&quot;(Rogovska et al., 2012)&quot;,&quot;manualOverrideText&quot;:&quot;&quot;},&quot;citationTag&quot;:&quot;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quot;,&quot;citationItems&quot;:[{&quot;id&quot;:&quot;5bd26784-1ad2-3a30-a40a-9a2ec78c1487&quot;,&quot;itemData&quot;:{&quot;type&quot;:&quot;article-journal&quot;,&quot;id&quot;:&quot;5bd26784-1ad2-3a30-a40a-9a2ec78c1487&quot;,&quot;title&quot;:&quot;Germination tests for assessing biochar quality&quot;,&quot;author&quot;:[{&quot;family&quot;:&quot;Rogovska&quot;,&quot;given&quot;:&quot;Natalia&quot;,&quot;parse-names&quot;:false,&quot;dropping-particle&quot;:&quot;&quot;,&quot;non-dropping-particle&quot;:&quot;&quot;},{&quot;family&quot;:&quot;Laird&quot;,&quot;given&quot;:&quot;D&quot;,&quot;parse-names&quot;:false,&quot;dropping-particle&quot;:&quot;&quot;,&quot;non-dropping-particle&quot;:&quot;&quot;},{&quot;family&quot;:&quot;Cruse&quot;,&quot;given&quot;:&quot;R M&quot;,&quot;parse-names&quot;:false,&quot;dropping-particle&quot;:&quot;&quot;,&quot;non-dropping-particle&quot;:&quot;&quot;},{&quot;family&quot;:&quot;Trabue&quot;,&quot;given&quot;:&quot;Steven&quot;,&quot;parse-names&quot;:false,&quot;dropping-particle&quot;:&quot;&quot;,&quot;non-dropping-particle&quot;:&quot;&quot;},{&quot;family&quot;:&quot;Heaton&quot;,&quot;given&quot;:&quot;Emily&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1014-1022&quot;,&quot;publisher&quot;:&quot;Wiley Online Library&quot;,&quot;issue&quot;:&quot;4&quot;,&quot;volume&quot;:&quot;41&quot;},&quot;isTemporary&quot;:false}]},{&quot;citationID&quot;:&quot;MENDELEY_CITATION_619ed4ca-1627-4054-930a-07a4bff86355&quot;,&quot;properties&quot;:{&quot;noteIndex&quot;:0},&quot;isEdited&quot;:false,&quot;manualOverride&quot;:{&quot;isManuallyOverridden&quot;:false,&quot;citeprocText&quot;:&quot;(Kloss et al., 2012)&quot;,&quot;manualOverrideText&quot;:&quot;&quot;},&quot;citationTag&quot;:&quot;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quot;,&quot;citationItems&quot;:[{&quot;id&quot;:&quot;0de49ef7-05b0-32b0-b331-ac4a6d31df13&quot;,&quot;itemData&quot;:{&quot;type&quot;:&quot;article-journal&quot;,&quot;id&quot;:&quot;0de49ef7-05b0-32b0-b331-ac4a6d31df13&quot;,&quot;title&quot;:&quot;Characterization of slow pyrolysis biochars: effects of feedstocks and pyrolysis temperature on biochar properties&quot;,&quot;author&quot;:[{&quot;family&quot;:&quot;Kloss&quot;,&quot;given&quot;:&quot;Stefanie&quot;,&quot;parse-names&quot;:false,&quot;dropping-particle&quot;:&quot;&quot;,&quot;non-dropping-particle&quot;:&quot;&quot;},{&quot;family&quot;:&quot;Zehetner&quot;,&quot;given&quot;:&quot;Franz&quot;,&quot;parse-names&quot;:false,&quot;dropping-particle&quot;:&quot;&quot;,&quot;non-dropping-particle&quot;:&quot;&quot;},{&quot;family&quot;:&quot;Dellantonio&quot;,&quot;given&quot;:&quot;Alex&quot;,&quot;parse-names&quot;:false,&quot;dropping-particle&quot;:&quot;&quot;,&quot;non-dropping-particle&quot;:&quot;&quot;},{&quot;family&quot;:&quot;Hamid&quot;,&quot;given&quot;:&quot;Raad&quot;,&quot;parse-names&quot;:false,&quot;dropping-particle&quot;:&quot;&quot;,&quot;non-dropping-particle&quot;:&quot;&quot;},{&quot;family&quot;:&quot;Ottner&quot;,&quot;given&quot;:&quot;Franz&quot;,&quot;parse-names&quot;:false,&quot;dropping-particle&quot;:&quot;&quot;,&quot;non-dropping-particle&quot;:&quot;&quot;},{&quot;family&quot;:&quot;Liedtke&quot;,&quot;given&quot;:&quot;Volker&quot;,&quot;parse-names&quot;:false,&quot;dropping-particle&quot;:&quot;&quot;,&quot;non-dropping-particle&quot;:&quot;&quot;},{&quot;family&quot;:&quot;Schwanninger&quot;,&quot;given&quot;:&quot;Manfred&quot;,&quot;parse-names&quot;:false,&quot;dropping-particle&quot;:&quot;&quot;,&quot;non-dropping-particle&quot;:&quot;&quot;},{&quot;family&quot;:&quot;Gerzabek&quot;,&quot;given&quot;:&quot;Martin H&quot;,&quot;parse-names&quot;:false,&quot;dropping-particle&quot;:&quot;&quot;,&quot;non-dropping-particle&quot;:&quot;&quot;},{&quot;family&quot;:&quot;Soja&quot;,&quot;given&quot;:&quot;Gerhard&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990-1000&quot;,&quot;publisher&quot;:&quot;Wiley Online Library&quot;,&quot;issue&quot;:&quot;4&quot;,&quot;volume&quot;:&quot;41&quot;},&quot;isTemporary&quot;:false}]},{&quot;citationID&quot;:&quot;MENDELEY_CITATION_293fedd4-b94b-4cd7-9391-d016a84d58ff&quot;,&quot;properties&quot;:{&quot;noteIndex&quot;:0},&quot;isEdited&quot;:false,&quot;manualOverride&quot;:{&quot;isManuallyOverridden&quot;:false,&quot;citeprocText&quot;:&quot;(Hu et al., 2007)&quot;,&quot;manualOverrideText&quot;:&quot;&quot;},&quot;citationTag&quot;:&quot;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quot;,&quot;citationItems&quot;:[{&quot;id&quot;:&quot;a128f358-bb60-3714-a21b-b02f4f2d753e&quot;,&quot;itemData&quot;:{&quot;type&quot;:&quot;article-journal&quot;,&quot;id&quot;:&quot;a128f358-bb60-3714-a21b-b02f4f2d753e&quot;,&quot;title&quot;:&quot;Changes in Chlorinated Organic Pollutants and Heavy Metal Content of Sediments during Pyrolysis (7 pp)&quot;,&quot;author&quot;:[{&quot;family&quot;:&quot;Hu&quot;,&quot;given&quot;:&quot;Zhanbo&quot;,&quot;parse-names&quot;:false,&quot;dropping-particle&quot;:&quot;&quot;,&quot;non-dropping-particle&quot;:&quot;&quot;},{&quot;family&quot;:&quot;Nomura&quot;,&quot;given&quot;:&quot;Nakao&quot;,&quot;parse-names&quot;:false,&quot;dropping-particle&quot;:&quot;&quot;,&quot;non-dropping-particle&quot;:&quot;&quot;},{&quot;family&quot;:&quot;Kong&quot;,&quot;given&quot;:&quot;Hainan&quot;,&quot;parse-names&quot;:false,&quot;dropping-particle&quot;:&quot;&quot;,&quot;non-dropping-particle&quot;:&quot;&quot;},{&quot;family&quot;:&quot;Wijesekara&quot;,&quot;given&quot;:&quot;Saman&quot;,&quot;parse-names&quot;:false,&quot;dropping-particle&quot;:&quot;&quot;,&quot;non-dropping-particle&quot;:&quot;&quot;},{&quot;family&quot;:&quot;Matsumura&quot;,&quot;given&quot;:&quot;Masatoshi&quot;,&quot;parse-names&quot;:false,&quot;dropping-particle&quot;:&quot;&quot;,&quot;non-dropping-particle&quot;:&quot;&quot;}],&quot;container-title&quot;:&quot;Environmental Science and Pollution Research-International&quot;,&quot;ISSN&quot;:&quot;0944-1344&quot;,&quot;issued&quot;:{&quot;date-parts&quot;:[[2007]]},&quot;page&quot;:&quot;12-18&quot;,&quot;publisher&quot;:&quot;Springer&quot;,&quot;volume&quot;:&quot;14&quot;,&quot;container-title-short&quot;:&quot;&quot;},&quot;isTemporary&quot;:false}]},{&quot;citationID&quot;:&quot;MENDELEY_CITATION_9c799cfb-0f02-4b2e-8807-842c991e8474&quot;,&quot;properties&quot;:{&quot;noteIndex&quot;:0},&quot;isEdited&quot;:false,&quot;manualOverride&quot;:{&quot;isManuallyOverridden&quot;:false,&quot;citeprocText&quot;:&quot;(EBC, 2022)&quot;,&quot;manualOverrideText&quot;:&quot;&quot;},&quot;citationTag&quot;:&quot;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e3ab5e70-0ee0-4590-8109-b3b25b8891cd&quot;,&quot;properties&quot;:{&quot;noteIndex&quot;:0},&quot;isEdited&quot;:false,&quot;manualOverride&quot;:{&quot;isManuallyOverridden&quot;:false,&quot;citeprocText&quot;:&quot;(EBC, 2022)&quot;,&quot;manualOverrideText&quot;:&quot;&quot;},&quot;citationTag&quot;:&quot;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c0486315-684f-4fc7-aca2-6aeb8497586f&quot;,&quot;properties&quot;:{&quot;noteIndex&quot;:0},&quot;isEdited&quot;:false,&quot;manualOverride&quot;:{&quot;isManuallyOverridden&quot;:false,&quot;citeprocText&quot;:&quot;(EBC, 2022)&quot;,&quot;manualOverrideText&quot;:&quot;&quot;},&quot;citationTag&quot;:&quot;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172eda82-b36a-4ce7-a1d6-0941730f0ee7&quot;,&quot;properties&quot;:{&quot;noteIndex&quot;:0},&quot;isEdited&quot;:false,&quot;manualOverride&quot;:{&quot;isManuallyOverridden&quot;:true,&quot;citeprocText&quot;:&quot;(Sørmo et al., 2020)&quot;,&quot;manualOverrideText&quot;:&quot;Sørmo et al. (2020)&quot;},&quot;citationTag&quot;:&quot;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b115c44a-8c9b-4529-b833-4e6611b67a88&quot;,&quot;properties&quot;:{&quot;noteIndex&quot;:0},&quot;isEdited&quot;:false,&quot;manualOverride&quot;:{&quot;isManuallyOverridden&quot;:false,&quot;citeprocText&quot;:&quot;(Hale et al., 2012)&quot;,&quot;manualOverrideText&quot;:&quot;&quot;},&quot;citationTag&quot;:&quot;MENDELEY_CITATION_v3_eyJjaXRhdGlvbklEIjoiTUVOREVMRVlfQ0lUQVRJT05fYjExNWM0NGEtOGM5Yi00NTI5LWI4MzMtNGU2NjExYjY3YTg4IiwicHJvcGVydGllcyI6eyJub3RlSW5kZXgiOjB9LCJpc0VkaXRlZCI6ZmFsc2UsIm1hbnVhbE92ZXJyaWRlIjp7ImlzTWFudWFsbHlPdmVycmlkZGVuIjpmYWxzZSwiY2l0ZXByb2NUZXh0IjoiK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6abddf37-ea46-4c4d-906a-057facf7f082&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d1e485bc-750f-47bf-972b-4be9ba67117b&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618cc7b3-1339-4c87-854e-389fbc543a88&quot;,&quot;properties&quot;:{&quot;noteIndex&quot;:0},&quot;isEdited&quot;:false,&quot;manualOverride&quot;:{&quot;isManuallyOverridden&quot;:false,&quot;citeprocText&quot;:&quot;(Castro et al., 2023)&quot;,&quot;manualOverrideText&quot;:&quot;&quot;},&quot;citationTag&quot;:&quot;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quot;,&quot;citationItems&quot;:[{&quot;id&quot;:&quot;0fa78834-8409-36a9-82ef-043d1160b73c&quot;,&quot;itemData&quot;:{&quot;type&quot;:&quot;article-journal&quot;,&quot;id&quot;:&quot;0fa78834-8409-36a9-82ef-043d1160b73c&quot;,&quot;title&quot;:&quot;Analysis, occurrence and removal efficiencies of organophosphate flame retardants (OPFRs) in sludge undergoing anaerobic digestion followed by diverse thermal treatments&quot;,&quot;author&quot;:[{&quot;family&quot;:&quot;Castro&quot;,&quot;given&quot;:&quot;Gabriela&quot;,&quot;parse-names&quot;:false,&quot;dropping-particle&quot;:&quot;&quot;,&quot;non-dropping-particle&quot;:&quot;&quot;},{&quot;family&quot;:&quot;Sørmo&quot;,&quot;given&quot;:&quot;Erlend&quot;,&quot;parse-names&quot;:false,&quot;dropping-particle&quot;:&quot;&quot;,&quot;non-dropping-particle&quot;:&quot;&quot;},{&quot;family&quot;:&quot;Yu&quot;,&quot;given&quot;:&quot;Guanhua&quot;,&quot;parse-names&quot;:false,&quot;dropping-particle&quot;:&quot;&quot;,&quot;non-dropping-particle&quot;:&quot;&quot;},{&quot;family&quot;:&quot;Sait&quot;,&quot;given&quot;:&quot;Shannen T L&quot;,&quot;parse-names&quot;:false,&quot;dropping-particle&quot;:&quot;&quot;,&quot;non-dropping-particle&quot;:&quot;&quot;},{&quot;family&quot;:&quot;González&quot;,&quot;given&quot;:&quot;Susana&quot;,&quot;parse-names&quot;:false,&quot;dropping-particle&quot;:&quot;V&quot;,&quot;non-dropping-particle&quot;:&quot;&quot;},{&quot;family&quot;:&quot;Arp&quot;,&quot;given&quot;:&quot;Hans Peter H&quot;,&quot;parse-names&quot;:false,&quot;dropping-particle&quot;:&quot;&quot;,&quot;non-dropping-particle&quot;:&quot;&quot;},{&quot;family&quot;:&quot;Asimakopoulos&quot;,&quot;given&quot;:&quot;Alexandros G&quot;,&quot;parse-names&quot;:false,&quot;dropping-particle&quot;:&quot;&quot;,&quot;non-dropping-particle&quot;:&quot;&quot;}],&quot;container-title&quot;:&quot;Science of The Total Environment&quot;,&quot;ISSN&quot;:&quot;0048-9697&quot;,&quot;issued&quot;:{&quot;date-parts&quot;:[[2023]]},&quot;page&quot;:&quot;161856&quot;,&quot;publisher&quot;:&quot;Elsevier&quot;,&quot;volume&quot;:&quot;870&quot;,&quot;container-title-short&quot;:&quot;&quot;},&quot;isTemporary&quot;:false}]},{&quot;citationID&quot;:&quot;MENDELEY_CITATION_2188848d-99f8-443e-8342-d5191f0507ce&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122ce67-d20d-48c5-8621-439ab5f50e3a&quot;,&quot;properties&quot;:{&quot;noteIndex&quot;:0},&quot;isEdited&quot;:false,&quot;manualOverride&quot;:{&quot;isManuallyOverridden&quot;:false,&quot;citeprocText&quot;:&quot;(Paradiz &amp;#38; Dilara, 2003)&quot;,&quot;manualOverrideText&quot;:&quot;&quot;},&quot;citationTag&quot;:&quot;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quot;,&quot;citationItems&quot;:[{&quot;id&quot;:&quot;1cbc561c-2246-3afa-be7a-875d979e7f00&quot;,&quot;itemData&quot;:{&quot;type&quot;:&quot;article-journal&quot;,&quot;id&quot;:&quot;1cbc561c-2246-3afa-be7a-875d979e7f00&quot;,&quot;title&quot;:&quot;Dioxin emissions in the candidate countries: Sources, emission inventories, reduction policies and measures&quot;,&quot;author&quot;:[{&quot;family&quot;:&quot;Paradiz&quot;,&quot;given&quot;:&quot;B&quot;,&quot;parse-names&quot;:false,&quot;dropping-particle&quot;:&quot;&quot;,&quot;non-dropping-particle&quot;:&quot;&quot;},{&quot;family&quot;:&quot;Dilara&quot;,&quot;given&quot;:&quot;Panagiota&quot;,&quot;parse-names&quot;:false,&quot;dropping-particle&quot;:&quot;&quot;,&quot;non-dropping-particle&quot;:&quot;&quot;}],&quot;issued&quot;:{&quot;date-parts&quot;:[[2003]]},&quot;container-title-short&quot;:&quot;&quot;},&quot;isTemporary&quot;:false}]},{&quot;citationID&quot;:&quot;MENDELEY_CITATION_be546641-1943-4ee7-96c0-8024a4593993&quot;,&quot;properties&quot;:{&quot;noteIndex&quot;:0},&quot;isEdited&quot;:false,&quot;manualOverride&quot;:{&quot;isManuallyOverridden&quot;:false,&quot;citeprocText&quot;:&quot;(Matthijsen et al., 1991)&quot;,&quot;manualOverrideText&quot;:&quot;&quot;},&quot;citationTag&quot;:&quot;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quot;,&quot;citationItems&quot;:[{&quot;id&quot;:&quot;17557b14-b41a-37cc-a478-5e8092616d74&quot;,&quot;itemData&quot;:{&quot;type&quot;:&quot;article-journal&quot;,&quot;id&quot;:&quot;17557b14-b41a-37cc-a478-5e8092616d74&quot;,&quot;title&quot;:&quot;Evaluatie van de dioxine-emissies van de afvalverbrandingsinstallatie in Weurt&quot;,&quot;author&quot;:[{&quot;family&quot;:&quot;Matthijsen&quot;,&quot;given&quot;:&quot;AJCM&quot;,&quot;parse-names&quot;:false,&quot;dropping-particle&quot;:&quot;&quot;,&quot;non-dropping-particle&quot;:&quot;&quot;},{&quot;family&quot;:&quot;Jaarsveld&quot;,&quot;given&quot;:&quot;J A&quot;,&quot;parse-names&quot;:false,&quot;dropping-particle&quot;:&quot;&quot;,&quot;non-dropping-particle&quot;:&quot;van&quot;},{&quot;family&quot;:&quot;Sein&quot;,&quot;given&quot;:&quot;A A&quot;,&quot;parse-names&quot;:false,&quot;dropping-particle&quot;:&quot;&quot;,&quot;non-dropping-particle&quot;:&quot;&quot;}],&quot;container-title&quot;:&quot;RIVM Rapport 730501032&quot;,&quot;issued&quot;:{&quot;date-parts&quot;:[[1991]]},&quot;container-title-short&quot;:&quot;&quot;},&quot;isTemporary&quot;:false}]},{&quot;citationID&quot;:&quot;MENDELEY_CITATION_3e63a020-2990-4c91-9449-bdfb2e49040e&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e5902796-84e1-4049-bbc0-c9838f8ffbc2&quot;,&quot;properties&quot;:{&quot;noteIndex&quot;:0},&quot;isEdited&quot;:false,&quot;manualOverride&quot;:{&quot;isManuallyOverridden&quot;:false,&quot;citeprocText&quot;:&quot;(Rijkswaterstaat, 2023)&quot;,&quot;manualOverrideText&quot;:&quot;&quot;},&quot;citationTag&quot;:&quot;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container-title-short&quot;:&quot;&quot;},&quot;isTemporary&quot;:false}]},{&quot;citationID&quot;:&quot;MENDELEY_CITATION_99b62a04-062c-42d7-b548-aef70178bdee&quot;,&quot;properties&quot;:{&quot;noteIndex&quot;:0},&quot;isEdited&quot;:false,&quot;manualOverride&quot;:{&quot;isManuallyOverridden&quot;:false,&quot;citeprocText&quot;:&quot;(Buss et al., 2022)&quot;,&quot;manualOverrideText&quot;:&quot;&quot;},&quot;citationItems&quot;:[{&quot;id&quot;:&quot;f0502ca0-fe51-3a20-9ac5-2becbc86c95e&quot;,&quot;itemData&quot;:{&quot;type&quot;:&quot;article-journal&quot;,&quot;id&quot;:&quot;f0502ca0-fe51-3a20-9ac5-2becbc86c95e&quot;,&quot;title&quot;:&quot;Composition of PAHs in biochar and implications for biochar production&quot;,&quot;author&quot;:[{&quot;family&quot;:&quot;Buss&quot;,&quot;given&quot;:&quot;Wolfram&quot;,&quot;parse-names&quot;:false,&quot;dropping-particle&quot;:&quot;&quot;,&quot;non-dropping-particle&quot;:&quot;&quot;},{&quot;family&quot;:&quot;Hilber&quot;,&quot;given&quot;:&quot;Isabel&quot;,&quot;parse-names&quot;:false,&quot;dropping-particle&quot;:&quot;&quot;,&quot;non-dropping-particle&quot;:&quot;&quot;},{&quot;family&quot;:&quot;Graham&quot;,&quot;given&quot;:&quot;Margaret C&quot;,&quot;parse-names&quot;:false,&quot;dropping-particle&quot;:&quot;&quot;,&quot;non-dropping-particle&quot;:&quot;&quot;},{&quot;family&quot;:&quot;Mašek&quot;,&quot;given&quot;:&quot;Ondřej&quot;,&quot;parse-names&quot;:false,&quot;dropping-particle&quot;:&quot;&quot;,&quot;non-dropping-particle&quot;:&quot;&quot;}],&quot;container-title&quot;:&quot;ACS Sustainable Chemistry &amp; Engineering&quot;,&quot;container-title-short&quot;:&quot;ACS Sustain Chem Eng&quot;,&quot;ISSN&quot;:&quot;2168-0485&quot;,&quot;issued&quot;:{&quot;date-parts&quot;:[[2022]]},&quot;page&quot;:&quot;6755-6765&quot;,&quot;publisher&quot;:&quot;ACS Publications&quot;,&quot;issue&quot;:&quot;20&quot;,&quot;volume&quot;:&quot;10&quot;},&quot;isTemporary&quot;:false}],&quot;citationTag&quot;:&quot;MENDELEY_CITATION_v3_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yXV19LCJwYWdlIjoiNjc1NS02NzY1IiwicHVibGlzaGVyIjoiQUNTIFB1YmxpY2F0aW9ucyIsImlzc3VlIjoiMjAiLCJ2b2x1bWUiOiIxMCJ9LCJpc1RlbXBvcmFyeSI6ZmFsc2V9XX0=&quot;},{&quot;citationID&quot;:&quot;MENDELEY_CITATION_c6f8ae88-bd54-4f2f-b0a0-f415420acfd3&quot;,&quot;properties&quot;:{&quot;noteIndex&quot;:0},&quot;isEdited&quot;:false,&quot;manualOverride&quot;:{&quot;isManuallyOverridden&quot;:false,&quot;citeprocText&quot;:&quot;(Papari &amp;#38; Hawboldt, 2018)&quot;,&quot;manualOverrideText&quot;:&quot;&quot;},&quot;citationItems&quot;:[{&quot;id&quot;:&quot;b5d347e6-cda6-363f-8929-bfb44d504849&quot;,&quot;itemData&quot;:{&quot;type&quot;:&quot;article-journal&quot;,&quot;id&quot;:&quot;b5d347e6-cda6-363f-8929-bfb44d504849&quot;,&quot;title&quot;:&quot;A review on condensing system for biomass pyrolysis process&quot;,&quot;author&quot;:[{&quot;family&quot;:&quot;Papari&quot;,&quot;given&quot;:&quot;Sadegh&quot;,&quot;parse-names&quot;:false,&quot;dropping-particle&quot;:&quot;&quot;,&quot;non-dropping-particle&quot;:&quot;&quot;},{&quot;family&quot;:&quot;Hawboldt&quot;,&quot;given&quot;:&quot;Kelly&quot;,&quot;parse-names&quot;:false,&quot;dropping-particle&quot;:&quot;&quot;,&quot;non-dropping-particle&quot;:&quot;&quot;}],&quot;container-title&quot;:&quot;Fuel Processing Technology&quot;,&quot;accessed&quot;:{&quot;date-parts&quot;:[[2023,4,21]]},&quot;DOI&quot;:&quot;10.1016/J.FUPROC.2018.08.001&quot;,&quot;ISSN&quot;:&quot;0378-3820&quot;,&quot;issued&quot;:{&quot;date-parts&quot;:[[2018,11,1]]},&quot;page&quot;:&quot;1-13&quot;,&quot;abstract&quot;:&quot;Pyrolysis oil (py-oil) produced via the pyrolysis of waste biomass is an alternative sustainable source of both bioenergy and valuable biochemical. Py-oil produced from woody biomass typically has water content between 15 and 30 wt%, a heating value between 16 and 19 MJ/kg and high acidity, limiting application as a fuel. The fuel quality could be improved by optimizing the downstream condensing systems to separate the light organic acid and water from the py-oil. However there has been limited research in this area, instead the work on enhancing oil quality has focussed on the reactor or upgrading the condensed oil. Typical biomass pyrolysis condenser systems include single condenser systems with single liquid product, multi-stage condensers with a single liquid product, and multi-stage condensers with multiple liquid products. This paper reviews published information on biomass pyrolysis condensing systems, from lab to pilot to commercial scale, and subsequent impacts of the condensing system on py-oil quality and yield. The review includes energy required, wastes generated, and chemicals/utilities used. The review proposes fractionation condensing based system could improve the quality of the py-oil, increasing heating value, decreasing the water content and acidity.&quot;,&quot;publisher&quot;:&quot;Elsevier&quot;,&quot;volume&quot;:&quot;180&quot;,&quot;container-title-short&quot;:&quot;&quot;},&quot;isTemporary&quot;:false}],&quot;citationTag&quot;:&quot;MENDELEY_CITATION_v3_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&quot;},{&quot;citationID&quot;:&quot;MENDELEY_CITATION_5d0af4a5-95e4-41ef-87d9-74544a2d79bd&quot;,&quot;properties&quot;:{&quot;noteIndex&quot;:0},&quot;isEdited&quot;:false,&quot;manualOverride&quot;:{&quot;isManuallyOverridden&quot;:false,&quot;citeprocText&quot;:&quot;(EBC, 2022)&quot;,&quot;manualOverrideText&quot;:&quot;&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Tag&quot;:&quot;MENDELEY_CITATION_v3_eyJjaXRhdGlvbklEIjoiTUVOREVMRVlfQ0lUQVRJT05fNWQwYWY0YTUtOTVlNC00MWVmLTg3ZDktNzQ1NDRhMmQ3OWJ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D&quot;:&quot;MENDELEY_CITATION_2cf646a5-2257-4933-97ee-914d9ca7a2b1&quot;,&quot;properties&quot;:{&quot;noteIndex&quot;:0},&quot;isEdited&quot;:false,&quot;manualOverride&quot;:{&quot;isManuallyOverridden&quot;:false,&quot;citeprocText&quot;:&quot;(Rijkswaterstaat, 2023)&quot;,&quot;manualOverrideText&quot;:&quot;&quot;},&quot;citationTag&quot;:&quot;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EC4-1595-4777-A04A-983EA430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33</Pages>
  <Words>7753</Words>
  <Characters>41094</Characters>
  <Application>Microsoft Office Word</Application>
  <DocSecurity>0</DocSecurity>
  <Lines>342</Lines>
  <Paragraphs>97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48750</CharactersWithSpaces>
  <SharedDoc>false</SharedDoc>
  <HLinks>
    <vt:vector size="48" baseType="variant">
      <vt:variant>
        <vt:i4>6619168</vt:i4>
      </vt:variant>
      <vt:variant>
        <vt:i4>84</vt:i4>
      </vt:variant>
      <vt:variant>
        <vt:i4>0</vt:i4>
      </vt:variant>
      <vt:variant>
        <vt:i4>5</vt:i4>
      </vt:variant>
      <vt:variant>
        <vt:lpwstr>https://pubs.acs.org/doi/10.1021/acs.est.xxxxx</vt:lpwstr>
      </vt:variant>
      <vt:variant>
        <vt:lpwstr/>
      </vt:variant>
      <vt:variant>
        <vt:i4>7340118</vt:i4>
      </vt:variant>
      <vt:variant>
        <vt:i4>18</vt:i4>
      </vt:variant>
      <vt:variant>
        <vt:i4>0</vt:i4>
      </vt:variant>
      <vt:variant>
        <vt:i4>5</vt:i4>
      </vt:variant>
      <vt:variant>
        <vt:lpwstr>mailto:Hans.Peter.Arp@ngi.no</vt:lpwstr>
      </vt:variant>
      <vt:variant>
        <vt:lpwstr/>
      </vt:variant>
      <vt:variant>
        <vt:i4>7340118</vt:i4>
      </vt:variant>
      <vt:variant>
        <vt:i4>15</vt:i4>
      </vt:variant>
      <vt:variant>
        <vt:i4>0</vt:i4>
      </vt:variant>
      <vt:variant>
        <vt:i4>5</vt:i4>
      </vt:variant>
      <vt:variant>
        <vt:lpwstr>mailto:Hans.Peter.Arp@ngi.no</vt:lpwstr>
      </vt:variant>
      <vt:variant>
        <vt:lpwstr/>
      </vt:variant>
      <vt:variant>
        <vt:i4>3539011</vt:i4>
      </vt:variant>
      <vt:variant>
        <vt:i4>12</vt:i4>
      </vt:variant>
      <vt:variant>
        <vt:i4>0</vt:i4>
      </vt:variant>
      <vt:variant>
        <vt:i4>5</vt:i4>
      </vt:variant>
      <vt:variant>
        <vt:lpwstr>mailto:Gerard.Cornelissen@ngi.no</vt:lpwstr>
      </vt:variant>
      <vt:variant>
        <vt:lpwstr/>
      </vt:variant>
      <vt:variant>
        <vt:i4>5177406</vt:i4>
      </vt:variant>
      <vt:variant>
        <vt:i4>9</vt:i4>
      </vt:variant>
      <vt:variant>
        <vt:i4>0</vt:i4>
      </vt:variant>
      <vt:variant>
        <vt:i4>5</vt:i4>
      </vt:variant>
      <vt:variant>
        <vt:lpwstr>mailto:Erlend.Sormo@ngi.no</vt:lpwstr>
      </vt:variant>
      <vt:variant>
        <vt:lpwstr/>
      </vt:variant>
      <vt:variant>
        <vt:i4>7340118</vt:i4>
      </vt:variant>
      <vt:variant>
        <vt:i4>6</vt:i4>
      </vt:variant>
      <vt:variant>
        <vt:i4>0</vt:i4>
      </vt:variant>
      <vt:variant>
        <vt:i4>5</vt:i4>
      </vt:variant>
      <vt:variant>
        <vt:lpwstr>mailto:Hans.Peter.Arp@ngi.no</vt:lpwstr>
      </vt:variant>
      <vt:variant>
        <vt:lpwstr/>
      </vt:variant>
      <vt:variant>
        <vt:i4>7340118</vt:i4>
      </vt:variant>
      <vt:variant>
        <vt:i4>3</vt:i4>
      </vt:variant>
      <vt:variant>
        <vt:i4>0</vt:i4>
      </vt:variant>
      <vt:variant>
        <vt:i4>5</vt:i4>
      </vt:variant>
      <vt:variant>
        <vt:lpwstr>mailto:Hans.Peter.Arp@ngi.no</vt:lpwstr>
      </vt:variant>
      <vt:variant>
        <vt:lpwstr/>
      </vt:variant>
      <vt:variant>
        <vt:i4>7340118</vt:i4>
      </vt:variant>
      <vt:variant>
        <vt:i4>0</vt:i4>
      </vt:variant>
      <vt:variant>
        <vt:i4>0</vt:i4>
      </vt:variant>
      <vt:variant>
        <vt:i4>5</vt:i4>
      </vt:variant>
      <vt:variant>
        <vt:lpwstr>mailto:Hans.Peter.Arp@ngi.no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Muri Krahn</dc:creator>
  <cp:keywords/>
  <dc:description/>
  <cp:lastModifiedBy>Katinka Krahn</cp:lastModifiedBy>
  <cp:revision>6</cp:revision>
  <dcterms:created xsi:type="dcterms:W3CDTF">2023-04-25T17:15:00Z</dcterms:created>
  <dcterms:modified xsi:type="dcterms:W3CDTF">2023-05-15T14:02:00Z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2022-05-25T21:06:34Z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1e66a769-074e-4663-8fc8-3fbdafad786f</vt:lpwstr>
  </property>
  <property fmtid="{D5CDD505-2E9C-101B-9397-08002B2CF9AE}" pid="8" name="MSIP_Label_d0484126-3486-41a9-802e-7f1e2277276c_ContentBits">
    <vt:lpwstr>0</vt:lpwstr>
  </property>
</Properties>
</file>